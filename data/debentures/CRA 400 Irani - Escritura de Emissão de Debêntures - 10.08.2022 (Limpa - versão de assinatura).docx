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EFDE9" w14:textId="50C8A011" w:rsidR="000E7BC4" w:rsidRPr="001A3C4F" w:rsidRDefault="00C01BCC" w:rsidP="00B47D63">
      <w:pPr>
        <w:pStyle w:val="Cabealho"/>
        <w:jc w:val="right"/>
        <w:rPr>
          <w:rFonts w:ascii="Times New Roman" w:hAnsi="Times New Roman" w:cs="Times New Roman"/>
          <w:b/>
          <w:bCs/>
          <w:sz w:val="22"/>
          <w:szCs w:val="22"/>
          <w:lang w:val="pt-BR"/>
        </w:rPr>
      </w:pPr>
      <w:r w:rsidRPr="001A3C4F">
        <w:rPr>
          <w:rFonts w:ascii="Times New Roman" w:hAnsi="Times New Roman" w:cs="Times New Roman"/>
          <w:b/>
          <w:bCs/>
          <w:sz w:val="22"/>
          <w:szCs w:val="22"/>
          <w:lang w:val="pt-BR"/>
        </w:rPr>
        <w:t xml:space="preserve">Versão </w:t>
      </w:r>
      <w:r w:rsidR="00B47D63" w:rsidRPr="001A3C4F">
        <w:rPr>
          <w:rFonts w:ascii="Times New Roman" w:hAnsi="Times New Roman" w:cs="Times New Roman"/>
          <w:b/>
          <w:bCs/>
          <w:sz w:val="22"/>
          <w:szCs w:val="22"/>
          <w:lang w:val="pt-BR"/>
        </w:rPr>
        <w:t>de Assinatura</w:t>
      </w:r>
    </w:p>
    <w:p w14:paraId="3A9BB556" w14:textId="77777777" w:rsidR="00265FE7" w:rsidRPr="001A3C4F" w:rsidRDefault="00265FE7" w:rsidP="009B4504">
      <w:pPr>
        <w:widowControl w:val="0"/>
        <w:pBdr>
          <w:bottom w:val="double" w:sz="6" w:space="1" w:color="auto"/>
        </w:pBdr>
        <w:jc w:val="right"/>
        <w:rPr>
          <w:rFonts w:ascii="Times New Roman" w:hAnsi="Times New Roman" w:cs="Times New Roman"/>
          <w:sz w:val="22"/>
          <w:szCs w:val="22"/>
          <w:u w:val="single"/>
          <w:lang w:val="pt-BR"/>
        </w:rPr>
      </w:pPr>
    </w:p>
    <w:p w14:paraId="3582E09A" w14:textId="77777777" w:rsidR="00AB098C" w:rsidRPr="001A3C4F" w:rsidRDefault="00AB098C" w:rsidP="009B4504">
      <w:pPr>
        <w:widowControl w:val="0"/>
        <w:jc w:val="both"/>
        <w:rPr>
          <w:rFonts w:ascii="Times New Roman" w:hAnsi="Times New Roman" w:cs="Times New Roman"/>
          <w:b/>
          <w:sz w:val="22"/>
          <w:szCs w:val="22"/>
          <w:lang w:val="pt-BR"/>
        </w:rPr>
      </w:pPr>
    </w:p>
    <w:p w14:paraId="78EF5413" w14:textId="052FDC7F" w:rsidR="00806921" w:rsidRPr="001A3C4F" w:rsidRDefault="00864712" w:rsidP="009B4504">
      <w:pPr>
        <w:widowControl w:val="0"/>
        <w:jc w:val="both"/>
        <w:rPr>
          <w:rFonts w:ascii="Times New Roman" w:hAnsi="Times New Roman" w:cs="Times New Roman"/>
          <w:b/>
          <w:sz w:val="22"/>
          <w:szCs w:val="22"/>
          <w:lang w:val="pt-BR"/>
        </w:rPr>
      </w:pPr>
      <w:r w:rsidRPr="001A3C4F">
        <w:rPr>
          <w:rFonts w:ascii="Times New Roman" w:hAnsi="Times New Roman" w:cs="Times New Roman"/>
          <w:b/>
          <w:sz w:val="22"/>
          <w:szCs w:val="22"/>
          <w:lang w:val="pt-BR"/>
        </w:rPr>
        <w:t xml:space="preserve">INSTRUMENTO PARTICULAR DE ESCRITURA DA </w:t>
      </w:r>
      <w:r w:rsidR="0089781C" w:rsidRPr="001A3C4F">
        <w:rPr>
          <w:rFonts w:ascii="Times New Roman" w:hAnsi="Times New Roman" w:cs="Times New Roman"/>
          <w:b/>
          <w:sz w:val="22"/>
          <w:szCs w:val="22"/>
          <w:lang w:val="pt-BR"/>
        </w:rPr>
        <w:t>5</w:t>
      </w:r>
      <w:r w:rsidR="00A81553" w:rsidRPr="001A3C4F">
        <w:rPr>
          <w:rFonts w:ascii="Times New Roman" w:hAnsi="Times New Roman" w:cs="Times New Roman"/>
          <w:b/>
          <w:sz w:val="22"/>
          <w:szCs w:val="22"/>
          <w:lang w:val="pt-BR"/>
        </w:rPr>
        <w:t xml:space="preserve">ª </w:t>
      </w:r>
      <w:r w:rsidR="00F83050" w:rsidRPr="001A3C4F">
        <w:rPr>
          <w:rFonts w:ascii="Times New Roman" w:hAnsi="Times New Roman" w:cs="Times New Roman"/>
          <w:b/>
          <w:sz w:val="22"/>
          <w:szCs w:val="22"/>
          <w:lang w:val="pt-BR"/>
        </w:rPr>
        <w:t>(</w:t>
      </w:r>
      <w:r w:rsidR="0089781C" w:rsidRPr="001A3C4F">
        <w:rPr>
          <w:rFonts w:ascii="Times New Roman" w:hAnsi="Times New Roman" w:cs="Times New Roman"/>
          <w:b/>
          <w:sz w:val="22"/>
          <w:szCs w:val="22"/>
          <w:lang w:val="pt-BR"/>
        </w:rPr>
        <w:t>QUINTA</w:t>
      </w:r>
      <w:r w:rsidR="00F83050" w:rsidRPr="001A3C4F">
        <w:rPr>
          <w:rFonts w:ascii="Times New Roman" w:hAnsi="Times New Roman" w:cs="Times New Roman"/>
          <w:b/>
          <w:sz w:val="22"/>
          <w:szCs w:val="22"/>
          <w:lang w:val="pt-BR"/>
        </w:rPr>
        <w:t>)</w:t>
      </w:r>
      <w:r w:rsidR="00A0097B" w:rsidRPr="001A3C4F">
        <w:rPr>
          <w:rFonts w:ascii="Times New Roman" w:hAnsi="Times New Roman" w:cs="Times New Roman"/>
          <w:b/>
          <w:sz w:val="22"/>
          <w:szCs w:val="22"/>
          <w:lang w:val="pt-BR"/>
        </w:rPr>
        <w:t xml:space="preserve"> </w:t>
      </w:r>
      <w:r w:rsidRPr="001A3C4F">
        <w:rPr>
          <w:rFonts w:ascii="Times New Roman" w:hAnsi="Times New Roman" w:cs="Times New Roman"/>
          <w:b/>
          <w:sz w:val="22"/>
          <w:szCs w:val="22"/>
          <w:lang w:val="pt-BR"/>
        </w:rPr>
        <w:t xml:space="preserve">EMISSÃO DE DEBÊNTURES </w:t>
      </w:r>
      <w:r w:rsidR="00797EC3" w:rsidRPr="001A3C4F">
        <w:rPr>
          <w:rFonts w:ascii="Times New Roman" w:hAnsi="Times New Roman" w:cs="Times New Roman"/>
          <w:b/>
          <w:sz w:val="22"/>
          <w:szCs w:val="22"/>
          <w:lang w:val="pt-BR"/>
        </w:rPr>
        <w:t xml:space="preserve">SIMPLES, </w:t>
      </w:r>
      <w:r w:rsidR="007E2717" w:rsidRPr="001A3C4F">
        <w:rPr>
          <w:rFonts w:ascii="Times New Roman" w:hAnsi="Times New Roman" w:cs="Times New Roman"/>
          <w:b/>
          <w:sz w:val="22"/>
          <w:szCs w:val="22"/>
          <w:lang w:val="pt-BR"/>
        </w:rPr>
        <w:t>NÃO</w:t>
      </w:r>
      <w:r w:rsidR="00260243" w:rsidRPr="001A3C4F">
        <w:rPr>
          <w:rFonts w:ascii="Times New Roman" w:hAnsi="Times New Roman" w:cs="Times New Roman"/>
          <w:b/>
          <w:sz w:val="22"/>
          <w:szCs w:val="22"/>
          <w:lang w:val="pt-BR"/>
        </w:rPr>
        <w:t xml:space="preserve"> </w:t>
      </w:r>
      <w:r w:rsidRPr="001A3C4F">
        <w:rPr>
          <w:rFonts w:ascii="Times New Roman" w:hAnsi="Times New Roman" w:cs="Times New Roman"/>
          <w:b/>
          <w:sz w:val="22"/>
          <w:szCs w:val="22"/>
          <w:lang w:val="pt-BR"/>
        </w:rPr>
        <w:t xml:space="preserve">CONVERSÍVEIS EM AÇÕES, DA ESPÉCIE </w:t>
      </w:r>
      <w:r w:rsidR="007E2717" w:rsidRPr="001A3C4F">
        <w:rPr>
          <w:rFonts w:ascii="Times New Roman" w:hAnsi="Times New Roman" w:cs="Times New Roman"/>
          <w:b/>
          <w:sz w:val="22"/>
          <w:szCs w:val="22"/>
          <w:lang w:val="pt-BR"/>
        </w:rPr>
        <w:t>QUIROGRAFÁRIA</w:t>
      </w:r>
      <w:r w:rsidRPr="001A3C4F">
        <w:rPr>
          <w:rFonts w:ascii="Times New Roman" w:hAnsi="Times New Roman" w:cs="Times New Roman"/>
          <w:b/>
          <w:sz w:val="22"/>
          <w:szCs w:val="22"/>
          <w:lang w:val="pt-BR"/>
        </w:rPr>
        <w:t xml:space="preserve">, </w:t>
      </w:r>
      <w:r w:rsidR="00797EC3" w:rsidRPr="001A3C4F">
        <w:rPr>
          <w:rFonts w:ascii="Times New Roman" w:hAnsi="Times New Roman" w:cs="Times New Roman"/>
          <w:b/>
          <w:sz w:val="22"/>
          <w:szCs w:val="22"/>
          <w:lang w:val="pt-BR"/>
        </w:rPr>
        <w:t xml:space="preserve">EM </w:t>
      </w:r>
      <w:r w:rsidR="00F83050" w:rsidRPr="001A3C4F">
        <w:rPr>
          <w:rFonts w:ascii="Times New Roman" w:hAnsi="Times New Roman" w:cs="Times New Roman"/>
          <w:b/>
          <w:sz w:val="22"/>
          <w:szCs w:val="22"/>
          <w:lang w:val="pt-BR"/>
        </w:rPr>
        <w:t xml:space="preserve">ATÉ </w:t>
      </w:r>
      <w:r w:rsidR="00C1212C" w:rsidRPr="001A3C4F">
        <w:rPr>
          <w:rFonts w:ascii="Times New Roman" w:hAnsi="Times New Roman" w:cs="Times New Roman"/>
          <w:b/>
          <w:sz w:val="22"/>
          <w:szCs w:val="22"/>
          <w:lang w:val="pt-BR"/>
        </w:rPr>
        <w:t>2</w:t>
      </w:r>
      <w:r w:rsidR="00F83050" w:rsidRPr="001A3C4F">
        <w:rPr>
          <w:rFonts w:ascii="Times New Roman" w:hAnsi="Times New Roman" w:cs="Times New Roman"/>
          <w:b/>
          <w:sz w:val="22"/>
          <w:szCs w:val="22"/>
          <w:lang w:val="pt-BR"/>
        </w:rPr>
        <w:t xml:space="preserve"> (</w:t>
      </w:r>
      <w:r w:rsidR="00C1212C" w:rsidRPr="001A3C4F">
        <w:rPr>
          <w:rFonts w:ascii="Times New Roman" w:hAnsi="Times New Roman" w:cs="Times New Roman"/>
          <w:b/>
          <w:sz w:val="22"/>
          <w:szCs w:val="22"/>
          <w:lang w:val="pt-BR"/>
        </w:rPr>
        <w:t>DUAS</w:t>
      </w:r>
      <w:r w:rsidR="00F83050" w:rsidRPr="001A3C4F">
        <w:rPr>
          <w:rFonts w:ascii="Times New Roman" w:hAnsi="Times New Roman" w:cs="Times New Roman"/>
          <w:b/>
          <w:sz w:val="22"/>
          <w:szCs w:val="22"/>
          <w:lang w:val="pt-BR"/>
        </w:rPr>
        <w:t>)</w:t>
      </w:r>
      <w:r w:rsidR="00A0097B" w:rsidRPr="001A3C4F">
        <w:rPr>
          <w:rFonts w:ascii="Times New Roman" w:hAnsi="Times New Roman" w:cs="Times New Roman"/>
          <w:b/>
          <w:sz w:val="22"/>
          <w:szCs w:val="22"/>
          <w:lang w:val="pt-BR"/>
        </w:rPr>
        <w:t xml:space="preserve"> SÉRIES</w:t>
      </w:r>
      <w:r w:rsidRPr="001A3C4F">
        <w:rPr>
          <w:rFonts w:ascii="Times New Roman" w:hAnsi="Times New Roman" w:cs="Times New Roman"/>
          <w:b/>
          <w:sz w:val="22"/>
          <w:szCs w:val="22"/>
          <w:lang w:val="pt-BR"/>
        </w:rPr>
        <w:t xml:space="preserve">, </w:t>
      </w:r>
      <w:r w:rsidR="00192255" w:rsidRPr="001A3C4F">
        <w:rPr>
          <w:rFonts w:ascii="Times New Roman" w:hAnsi="Times New Roman" w:cs="Times New Roman"/>
          <w:b/>
          <w:sz w:val="22"/>
          <w:szCs w:val="22"/>
          <w:lang w:val="pt-BR"/>
        </w:rPr>
        <w:t xml:space="preserve">PARA </w:t>
      </w:r>
      <w:r w:rsidR="00F83050" w:rsidRPr="001A3C4F">
        <w:rPr>
          <w:rFonts w:ascii="Times New Roman" w:hAnsi="Times New Roman" w:cs="Times New Roman"/>
          <w:b/>
          <w:sz w:val="22"/>
          <w:szCs w:val="22"/>
          <w:lang w:val="pt-BR"/>
        </w:rPr>
        <w:t>COLOCA</w:t>
      </w:r>
      <w:r w:rsidR="00192255" w:rsidRPr="001A3C4F">
        <w:rPr>
          <w:rFonts w:ascii="Times New Roman" w:hAnsi="Times New Roman" w:cs="Times New Roman"/>
          <w:b/>
          <w:sz w:val="22"/>
          <w:szCs w:val="22"/>
          <w:lang w:val="pt-BR"/>
        </w:rPr>
        <w:t xml:space="preserve">ÇÃO </w:t>
      </w:r>
      <w:r w:rsidR="00983D55" w:rsidRPr="001A3C4F">
        <w:rPr>
          <w:rFonts w:ascii="Times New Roman" w:hAnsi="Times New Roman" w:cs="Times New Roman"/>
          <w:b/>
          <w:sz w:val="22"/>
          <w:szCs w:val="22"/>
          <w:lang w:val="pt-BR"/>
        </w:rPr>
        <w:t>PRIVADA</w:t>
      </w:r>
      <w:r w:rsidR="00F83050" w:rsidRPr="001A3C4F">
        <w:rPr>
          <w:rFonts w:ascii="Times New Roman" w:hAnsi="Times New Roman" w:cs="Times New Roman"/>
          <w:b/>
          <w:sz w:val="22"/>
          <w:szCs w:val="22"/>
          <w:lang w:val="pt-BR"/>
        </w:rPr>
        <w:t>,</w:t>
      </w:r>
      <w:r w:rsidR="00192255" w:rsidRPr="001A3C4F">
        <w:rPr>
          <w:rFonts w:ascii="Times New Roman" w:hAnsi="Times New Roman" w:cs="Times New Roman"/>
          <w:b/>
          <w:sz w:val="22"/>
          <w:szCs w:val="22"/>
          <w:lang w:val="pt-BR"/>
        </w:rPr>
        <w:t xml:space="preserve"> </w:t>
      </w:r>
      <w:r w:rsidRPr="001A3C4F">
        <w:rPr>
          <w:rFonts w:ascii="Times New Roman" w:hAnsi="Times New Roman" w:cs="Times New Roman"/>
          <w:b/>
          <w:sz w:val="22"/>
          <w:szCs w:val="22"/>
          <w:lang w:val="pt-BR"/>
        </w:rPr>
        <w:t xml:space="preserve">DA </w:t>
      </w:r>
      <w:r w:rsidR="00C1212C" w:rsidRPr="001A3C4F">
        <w:rPr>
          <w:rFonts w:ascii="Times New Roman" w:hAnsi="Times New Roman" w:cs="Times New Roman"/>
          <w:b/>
          <w:sz w:val="22"/>
          <w:szCs w:val="22"/>
          <w:lang w:val="pt-BR"/>
        </w:rPr>
        <w:t>IRANI PAPEL E EMBALAGEM</w:t>
      </w:r>
      <w:r w:rsidR="007707AC" w:rsidRPr="001A3C4F">
        <w:rPr>
          <w:rFonts w:ascii="Times New Roman" w:hAnsi="Times New Roman" w:cs="Times New Roman"/>
          <w:b/>
          <w:sz w:val="22"/>
          <w:szCs w:val="22"/>
          <w:lang w:val="pt-BR"/>
        </w:rPr>
        <w:t xml:space="preserve"> S.A.</w:t>
      </w:r>
      <w:r w:rsidR="005E005F" w:rsidRPr="001A3C4F">
        <w:rPr>
          <w:rFonts w:ascii="Times New Roman" w:hAnsi="Times New Roman" w:cs="Times New Roman"/>
          <w:bCs/>
          <w:sz w:val="22"/>
          <w:szCs w:val="22"/>
          <w:lang w:val="pt-BR"/>
        </w:rPr>
        <w:t xml:space="preserve"> </w:t>
      </w:r>
    </w:p>
    <w:p w14:paraId="10795ED5" w14:textId="77777777" w:rsidR="00020616" w:rsidRPr="001A3C4F" w:rsidRDefault="00020616" w:rsidP="009B4504">
      <w:pPr>
        <w:rPr>
          <w:rFonts w:ascii="Times New Roman" w:hAnsi="Times New Roman" w:cs="Times New Roman"/>
          <w:sz w:val="22"/>
          <w:szCs w:val="22"/>
          <w:lang w:val="pt-BR"/>
        </w:rPr>
      </w:pPr>
    </w:p>
    <w:p w14:paraId="1B37C3A9" w14:textId="7A7CEA65" w:rsidR="007E6808" w:rsidRPr="001A3C4F" w:rsidRDefault="007E6808" w:rsidP="009B4504">
      <w:pPr>
        <w:widowControl w:val="0"/>
        <w:jc w:val="center"/>
        <w:rPr>
          <w:rFonts w:ascii="Times New Roman" w:hAnsi="Times New Roman" w:cs="Times New Roman"/>
          <w:sz w:val="22"/>
          <w:szCs w:val="22"/>
          <w:lang w:val="pt-BR"/>
        </w:rPr>
      </w:pPr>
    </w:p>
    <w:p w14:paraId="25390D98" w14:textId="18CB3F16" w:rsidR="00651E30" w:rsidRPr="001A3C4F" w:rsidRDefault="00651E30" w:rsidP="009B4504">
      <w:pPr>
        <w:widowControl w:val="0"/>
        <w:jc w:val="center"/>
        <w:rPr>
          <w:rFonts w:ascii="Times New Roman" w:hAnsi="Times New Roman" w:cs="Times New Roman"/>
          <w:sz w:val="22"/>
          <w:szCs w:val="22"/>
          <w:lang w:val="pt-BR"/>
        </w:rPr>
      </w:pPr>
    </w:p>
    <w:p w14:paraId="483FF1AE" w14:textId="58276D03" w:rsidR="00651E30" w:rsidRPr="001A3C4F" w:rsidRDefault="00651E30" w:rsidP="009B4504">
      <w:pPr>
        <w:widowControl w:val="0"/>
        <w:jc w:val="center"/>
        <w:rPr>
          <w:rFonts w:ascii="Times New Roman" w:hAnsi="Times New Roman" w:cs="Times New Roman"/>
          <w:sz w:val="22"/>
          <w:szCs w:val="22"/>
          <w:lang w:val="pt-BR"/>
        </w:rPr>
      </w:pPr>
    </w:p>
    <w:p w14:paraId="7B8DECE5" w14:textId="0EC6011C" w:rsidR="00651E30" w:rsidRPr="001A3C4F" w:rsidRDefault="00651E30" w:rsidP="009B4504">
      <w:pPr>
        <w:widowControl w:val="0"/>
        <w:jc w:val="center"/>
        <w:rPr>
          <w:rFonts w:ascii="Times New Roman" w:hAnsi="Times New Roman" w:cs="Times New Roman"/>
          <w:sz w:val="22"/>
          <w:szCs w:val="22"/>
          <w:lang w:val="pt-BR"/>
        </w:rPr>
      </w:pPr>
    </w:p>
    <w:p w14:paraId="5D2542A5" w14:textId="77777777" w:rsidR="00651E30" w:rsidRPr="001A3C4F" w:rsidRDefault="00651E30" w:rsidP="009B4504">
      <w:pPr>
        <w:widowControl w:val="0"/>
        <w:jc w:val="center"/>
        <w:rPr>
          <w:rFonts w:ascii="Times New Roman" w:hAnsi="Times New Roman" w:cs="Times New Roman"/>
          <w:sz w:val="22"/>
          <w:szCs w:val="22"/>
          <w:lang w:val="pt-BR"/>
        </w:rPr>
      </w:pPr>
    </w:p>
    <w:p w14:paraId="4559D94D" w14:textId="77777777" w:rsidR="00F83050" w:rsidRPr="001A3C4F" w:rsidRDefault="00F83050" w:rsidP="009B4504">
      <w:pPr>
        <w:widowControl w:val="0"/>
        <w:rPr>
          <w:rFonts w:ascii="Times New Roman" w:hAnsi="Times New Roman" w:cs="Times New Roman"/>
          <w:sz w:val="22"/>
          <w:szCs w:val="22"/>
          <w:lang w:val="pt-BR"/>
        </w:rPr>
      </w:pPr>
    </w:p>
    <w:p w14:paraId="22F22D93" w14:textId="77777777" w:rsidR="00864712" w:rsidRPr="001A3C4F" w:rsidRDefault="003C4B44" w:rsidP="009B4504">
      <w:pPr>
        <w:widowControl w:val="0"/>
        <w:jc w:val="center"/>
        <w:rPr>
          <w:rFonts w:ascii="Times New Roman" w:hAnsi="Times New Roman" w:cs="Times New Roman"/>
          <w:i/>
          <w:sz w:val="22"/>
          <w:szCs w:val="22"/>
          <w:lang w:val="pt-BR"/>
        </w:rPr>
      </w:pPr>
      <w:r w:rsidRPr="001A3C4F">
        <w:rPr>
          <w:rFonts w:ascii="Times New Roman" w:hAnsi="Times New Roman" w:cs="Times New Roman"/>
          <w:i/>
          <w:sz w:val="22"/>
          <w:szCs w:val="22"/>
          <w:lang w:val="pt-BR"/>
        </w:rPr>
        <w:t xml:space="preserve">celebrado </w:t>
      </w:r>
      <w:r w:rsidR="00F83050" w:rsidRPr="001A3C4F">
        <w:rPr>
          <w:rFonts w:ascii="Times New Roman" w:hAnsi="Times New Roman" w:cs="Times New Roman"/>
          <w:i/>
          <w:sz w:val="22"/>
          <w:szCs w:val="22"/>
          <w:lang w:val="pt-BR"/>
        </w:rPr>
        <w:t>e</w:t>
      </w:r>
      <w:r w:rsidR="00864712" w:rsidRPr="001A3C4F">
        <w:rPr>
          <w:rFonts w:ascii="Times New Roman" w:hAnsi="Times New Roman" w:cs="Times New Roman"/>
          <w:i/>
          <w:sz w:val="22"/>
          <w:szCs w:val="22"/>
          <w:lang w:val="pt-BR"/>
        </w:rPr>
        <w:t>ntre</w:t>
      </w:r>
    </w:p>
    <w:p w14:paraId="3FCB28A2" w14:textId="77777777" w:rsidR="007E6808" w:rsidRPr="001A3C4F" w:rsidRDefault="007E6808" w:rsidP="009B4504">
      <w:pPr>
        <w:widowControl w:val="0"/>
        <w:rPr>
          <w:rFonts w:ascii="Times New Roman" w:hAnsi="Times New Roman" w:cs="Times New Roman"/>
          <w:i/>
          <w:sz w:val="22"/>
          <w:szCs w:val="22"/>
          <w:lang w:val="pt-BR"/>
        </w:rPr>
      </w:pPr>
    </w:p>
    <w:p w14:paraId="6FE2AC96" w14:textId="797AABF9" w:rsidR="00CF3D1D" w:rsidRPr="001A3C4F" w:rsidRDefault="00CF3D1D" w:rsidP="009B4504">
      <w:pPr>
        <w:widowControl w:val="0"/>
        <w:jc w:val="center"/>
        <w:rPr>
          <w:rFonts w:ascii="Times New Roman" w:hAnsi="Times New Roman" w:cs="Times New Roman"/>
          <w:i/>
          <w:sz w:val="22"/>
          <w:szCs w:val="22"/>
          <w:lang w:val="pt-BR"/>
        </w:rPr>
      </w:pPr>
    </w:p>
    <w:p w14:paraId="72246F35" w14:textId="7ACB38EA" w:rsidR="00651E30" w:rsidRPr="001A3C4F" w:rsidRDefault="00651E30" w:rsidP="009B4504">
      <w:pPr>
        <w:widowControl w:val="0"/>
        <w:jc w:val="center"/>
        <w:rPr>
          <w:rFonts w:ascii="Times New Roman" w:hAnsi="Times New Roman" w:cs="Times New Roman"/>
          <w:i/>
          <w:sz w:val="22"/>
          <w:szCs w:val="22"/>
          <w:lang w:val="pt-BR"/>
        </w:rPr>
      </w:pPr>
    </w:p>
    <w:p w14:paraId="6153622A" w14:textId="77777777" w:rsidR="00651E30" w:rsidRPr="001A3C4F" w:rsidRDefault="00651E30" w:rsidP="009B4504">
      <w:pPr>
        <w:widowControl w:val="0"/>
        <w:jc w:val="center"/>
        <w:rPr>
          <w:rFonts w:ascii="Times New Roman" w:hAnsi="Times New Roman" w:cs="Times New Roman"/>
          <w:i/>
          <w:sz w:val="22"/>
          <w:szCs w:val="22"/>
          <w:lang w:val="pt-BR"/>
        </w:rPr>
      </w:pPr>
    </w:p>
    <w:p w14:paraId="6603D93F" w14:textId="182A9FBF" w:rsidR="00864712" w:rsidRPr="001A3C4F" w:rsidRDefault="00C1212C" w:rsidP="009B4504">
      <w:pPr>
        <w:jc w:val="center"/>
        <w:rPr>
          <w:rFonts w:ascii="Times New Roman" w:hAnsi="Times New Roman" w:cs="Times New Roman"/>
          <w:b/>
          <w:bCs/>
          <w:sz w:val="22"/>
          <w:szCs w:val="22"/>
          <w:lang w:val="pt-BR"/>
        </w:rPr>
      </w:pPr>
      <w:r w:rsidRPr="001A3C4F">
        <w:rPr>
          <w:rFonts w:ascii="Times New Roman" w:hAnsi="Times New Roman" w:cs="Times New Roman"/>
          <w:b/>
          <w:sz w:val="22"/>
          <w:szCs w:val="22"/>
          <w:lang w:val="pt-BR"/>
        </w:rPr>
        <w:t>IRANI PAPEL E EMBALAGEM</w:t>
      </w:r>
      <w:r w:rsidR="00A0097B" w:rsidRPr="001A3C4F">
        <w:rPr>
          <w:rFonts w:ascii="Times New Roman" w:hAnsi="Times New Roman" w:cs="Times New Roman"/>
          <w:b/>
          <w:sz w:val="22"/>
          <w:szCs w:val="22"/>
          <w:lang w:val="pt-BR"/>
        </w:rPr>
        <w:t xml:space="preserve"> S.A.</w:t>
      </w:r>
      <w:r w:rsidR="00F83050" w:rsidRPr="001A3C4F">
        <w:rPr>
          <w:rFonts w:ascii="Times New Roman" w:hAnsi="Times New Roman" w:cs="Times New Roman"/>
          <w:bCs/>
          <w:sz w:val="22"/>
          <w:szCs w:val="22"/>
          <w:lang w:val="pt-BR"/>
        </w:rPr>
        <w:t>,</w:t>
      </w:r>
    </w:p>
    <w:p w14:paraId="3CB22F50" w14:textId="3918C3EB" w:rsidR="00864712" w:rsidRPr="001A3C4F" w:rsidRDefault="00864712" w:rsidP="009B4504">
      <w:pPr>
        <w:jc w:val="center"/>
        <w:rPr>
          <w:rFonts w:ascii="Times New Roman" w:hAnsi="Times New Roman" w:cs="Times New Roman"/>
          <w:i/>
          <w:iCs/>
          <w:sz w:val="22"/>
          <w:szCs w:val="22"/>
          <w:lang w:val="pt-BR"/>
        </w:rPr>
      </w:pPr>
      <w:r w:rsidRPr="001A3C4F">
        <w:rPr>
          <w:rFonts w:ascii="Times New Roman" w:hAnsi="Times New Roman" w:cs="Times New Roman"/>
          <w:i/>
          <w:iCs/>
          <w:sz w:val="22"/>
          <w:szCs w:val="22"/>
          <w:lang w:val="pt-BR"/>
        </w:rPr>
        <w:t xml:space="preserve">na qualidade de </w:t>
      </w:r>
      <w:r w:rsidR="007B6672" w:rsidRPr="001A3C4F">
        <w:rPr>
          <w:rFonts w:ascii="Times New Roman" w:hAnsi="Times New Roman" w:cs="Times New Roman"/>
          <w:i/>
          <w:iCs/>
          <w:sz w:val="22"/>
          <w:szCs w:val="22"/>
          <w:lang w:val="pt-BR"/>
        </w:rPr>
        <w:t>Devedora</w:t>
      </w:r>
      <w:r w:rsidRPr="001A3C4F">
        <w:rPr>
          <w:rFonts w:ascii="Times New Roman" w:hAnsi="Times New Roman" w:cs="Times New Roman"/>
          <w:i/>
          <w:iCs/>
          <w:sz w:val="22"/>
          <w:szCs w:val="22"/>
          <w:lang w:val="pt-BR"/>
        </w:rPr>
        <w:t>,</w:t>
      </w:r>
    </w:p>
    <w:p w14:paraId="0ABF294E" w14:textId="1BCA9528" w:rsidR="00651E30" w:rsidRPr="001A3C4F" w:rsidRDefault="00651E30" w:rsidP="009B4504">
      <w:pPr>
        <w:jc w:val="center"/>
        <w:rPr>
          <w:rFonts w:ascii="Times New Roman" w:hAnsi="Times New Roman" w:cs="Times New Roman"/>
          <w:i/>
          <w:iCs/>
          <w:sz w:val="22"/>
          <w:szCs w:val="22"/>
          <w:lang w:val="pt-BR"/>
        </w:rPr>
      </w:pPr>
    </w:p>
    <w:p w14:paraId="45C8D1F5" w14:textId="77777777" w:rsidR="00651E30" w:rsidRPr="001A3C4F" w:rsidRDefault="00651E30" w:rsidP="009B4504">
      <w:pPr>
        <w:jc w:val="center"/>
        <w:rPr>
          <w:rFonts w:ascii="Times New Roman" w:hAnsi="Times New Roman" w:cs="Times New Roman"/>
          <w:i/>
          <w:iCs/>
          <w:sz w:val="22"/>
          <w:szCs w:val="22"/>
          <w:lang w:val="pt-BR"/>
        </w:rPr>
      </w:pPr>
    </w:p>
    <w:p w14:paraId="3A49E2E8" w14:textId="77777777" w:rsidR="00651E30" w:rsidRPr="001A3C4F" w:rsidRDefault="00651E30" w:rsidP="009B4504">
      <w:pPr>
        <w:jc w:val="center"/>
        <w:rPr>
          <w:rFonts w:ascii="Times New Roman" w:hAnsi="Times New Roman" w:cs="Times New Roman"/>
          <w:i/>
          <w:iCs/>
          <w:sz w:val="22"/>
          <w:szCs w:val="22"/>
          <w:lang w:val="pt-BR"/>
        </w:rPr>
      </w:pPr>
    </w:p>
    <w:p w14:paraId="1ACDD958" w14:textId="5A576FB9" w:rsidR="00864712" w:rsidRPr="001A3C4F" w:rsidRDefault="00864712" w:rsidP="009B4504">
      <w:pPr>
        <w:jc w:val="center"/>
        <w:rPr>
          <w:rFonts w:ascii="Times New Roman" w:hAnsi="Times New Roman" w:cs="Times New Roman"/>
          <w:b/>
          <w:sz w:val="22"/>
          <w:szCs w:val="22"/>
          <w:lang w:val="pt-BR"/>
        </w:rPr>
      </w:pPr>
    </w:p>
    <w:p w14:paraId="6765E90B" w14:textId="56E9DA85" w:rsidR="002D48B5" w:rsidRPr="001A3C4F" w:rsidRDefault="002D48B5" w:rsidP="009B4504">
      <w:pPr>
        <w:jc w:val="center"/>
        <w:rPr>
          <w:rFonts w:ascii="Times New Roman" w:hAnsi="Times New Roman" w:cs="Times New Roman"/>
          <w:bCs/>
          <w:sz w:val="22"/>
          <w:szCs w:val="22"/>
          <w:lang w:val="pt-BR"/>
        </w:rPr>
      </w:pPr>
      <w:r w:rsidRPr="001A3C4F">
        <w:rPr>
          <w:rFonts w:ascii="Times New Roman" w:hAnsi="Times New Roman" w:cs="Times New Roman"/>
          <w:bCs/>
          <w:sz w:val="22"/>
          <w:szCs w:val="22"/>
          <w:lang w:val="pt-BR"/>
        </w:rPr>
        <w:t>e</w:t>
      </w:r>
    </w:p>
    <w:p w14:paraId="6471046B" w14:textId="77777777" w:rsidR="00651E30" w:rsidRPr="001A3C4F" w:rsidRDefault="00651E30" w:rsidP="009B4504">
      <w:pPr>
        <w:jc w:val="center"/>
        <w:rPr>
          <w:rFonts w:ascii="Times New Roman" w:hAnsi="Times New Roman" w:cs="Times New Roman"/>
          <w:bCs/>
          <w:sz w:val="22"/>
          <w:szCs w:val="22"/>
          <w:lang w:val="pt-BR"/>
        </w:rPr>
      </w:pPr>
    </w:p>
    <w:p w14:paraId="6617D12B" w14:textId="3F92BA38" w:rsidR="00CF3D1D" w:rsidRPr="001A3C4F" w:rsidRDefault="00CF3D1D" w:rsidP="009B4504">
      <w:pPr>
        <w:rPr>
          <w:rFonts w:ascii="Times New Roman" w:hAnsi="Times New Roman" w:cs="Times New Roman"/>
          <w:b/>
          <w:sz w:val="22"/>
          <w:szCs w:val="22"/>
          <w:lang w:val="pt-BR"/>
        </w:rPr>
      </w:pPr>
    </w:p>
    <w:p w14:paraId="7AFECB4F" w14:textId="77777777" w:rsidR="00651E30" w:rsidRPr="001A3C4F" w:rsidRDefault="00651E30" w:rsidP="009B4504">
      <w:pPr>
        <w:rPr>
          <w:rFonts w:ascii="Times New Roman" w:hAnsi="Times New Roman" w:cs="Times New Roman"/>
          <w:b/>
          <w:sz w:val="22"/>
          <w:szCs w:val="22"/>
          <w:lang w:val="pt-BR"/>
        </w:rPr>
      </w:pPr>
    </w:p>
    <w:p w14:paraId="3AC05469" w14:textId="77777777" w:rsidR="00536902" w:rsidRPr="001A3C4F" w:rsidRDefault="00536902" w:rsidP="009B4504">
      <w:pPr>
        <w:rPr>
          <w:rFonts w:ascii="Times New Roman" w:hAnsi="Times New Roman" w:cs="Times New Roman"/>
          <w:b/>
          <w:sz w:val="22"/>
          <w:szCs w:val="22"/>
          <w:lang w:val="pt-BR"/>
        </w:rPr>
      </w:pPr>
    </w:p>
    <w:p w14:paraId="7F73084C" w14:textId="49141F94" w:rsidR="00260243" w:rsidRPr="001A3C4F" w:rsidRDefault="0098498C" w:rsidP="009B4504">
      <w:pPr>
        <w:jc w:val="center"/>
        <w:rPr>
          <w:rFonts w:ascii="Times New Roman" w:hAnsi="Times New Roman" w:cs="Times New Roman"/>
          <w:b/>
          <w:sz w:val="22"/>
          <w:szCs w:val="22"/>
          <w:lang w:val="pt-BR"/>
        </w:rPr>
      </w:pPr>
      <w:r w:rsidRPr="001A3C4F">
        <w:rPr>
          <w:rFonts w:ascii="Times New Roman" w:hAnsi="Times New Roman" w:cs="Times New Roman"/>
          <w:b/>
          <w:sz w:val="22"/>
          <w:szCs w:val="22"/>
          <w:lang w:val="pt-BR"/>
        </w:rPr>
        <w:t>ECO SECURITIZADORA DE DIREITOS CREDITÓRIOS DO AGRONEGÓCIO</w:t>
      </w:r>
      <w:r w:rsidR="00D70AC6" w:rsidRPr="001A3C4F">
        <w:rPr>
          <w:rFonts w:ascii="Times New Roman" w:hAnsi="Times New Roman" w:cs="Times New Roman"/>
          <w:b/>
          <w:sz w:val="22"/>
          <w:szCs w:val="22"/>
          <w:lang w:val="pt-BR"/>
        </w:rPr>
        <w:t xml:space="preserve"> S.A.</w:t>
      </w:r>
      <w:r w:rsidR="00F83050" w:rsidRPr="001A3C4F">
        <w:rPr>
          <w:rFonts w:ascii="Times New Roman" w:hAnsi="Times New Roman" w:cs="Times New Roman"/>
          <w:bCs/>
          <w:sz w:val="22"/>
          <w:szCs w:val="22"/>
          <w:lang w:val="pt-BR"/>
        </w:rPr>
        <w:t>,</w:t>
      </w:r>
    </w:p>
    <w:p w14:paraId="7B1248BD" w14:textId="4ADA2535" w:rsidR="00864712" w:rsidRPr="001A3C4F" w:rsidRDefault="00864712" w:rsidP="009B4504">
      <w:pPr>
        <w:jc w:val="center"/>
        <w:rPr>
          <w:rFonts w:ascii="Times New Roman" w:hAnsi="Times New Roman" w:cs="Times New Roman"/>
          <w:i/>
          <w:sz w:val="22"/>
          <w:szCs w:val="22"/>
          <w:lang w:val="pt-BR"/>
        </w:rPr>
      </w:pPr>
      <w:r w:rsidRPr="001A3C4F">
        <w:rPr>
          <w:rFonts w:ascii="Times New Roman" w:hAnsi="Times New Roman" w:cs="Times New Roman"/>
          <w:i/>
          <w:iCs/>
          <w:sz w:val="22"/>
          <w:szCs w:val="22"/>
          <w:lang w:val="pt-BR"/>
        </w:rPr>
        <w:t xml:space="preserve">na qualidade de </w:t>
      </w:r>
      <w:r w:rsidR="00192255" w:rsidRPr="001A3C4F">
        <w:rPr>
          <w:rFonts w:ascii="Times New Roman" w:hAnsi="Times New Roman" w:cs="Times New Roman"/>
          <w:i/>
          <w:iCs/>
          <w:sz w:val="22"/>
          <w:szCs w:val="22"/>
          <w:lang w:val="pt-BR"/>
        </w:rPr>
        <w:t>Debenturista</w:t>
      </w:r>
    </w:p>
    <w:p w14:paraId="077D61B1" w14:textId="77777777" w:rsidR="00D4795C" w:rsidRPr="001A3C4F" w:rsidRDefault="00D4795C" w:rsidP="009B4504">
      <w:pPr>
        <w:rPr>
          <w:rFonts w:ascii="Times New Roman" w:hAnsi="Times New Roman" w:cs="Times New Roman"/>
          <w:sz w:val="22"/>
          <w:szCs w:val="22"/>
          <w:lang w:val="pt-BR"/>
        </w:rPr>
      </w:pPr>
    </w:p>
    <w:p w14:paraId="3F88CABD" w14:textId="442B8736" w:rsidR="00C54427" w:rsidRPr="001A3C4F" w:rsidRDefault="00C54427" w:rsidP="009B4504">
      <w:pPr>
        <w:jc w:val="center"/>
        <w:rPr>
          <w:rFonts w:ascii="Times New Roman" w:hAnsi="Times New Roman" w:cs="Times New Roman"/>
          <w:sz w:val="22"/>
          <w:szCs w:val="22"/>
          <w:lang w:val="pt-BR"/>
        </w:rPr>
      </w:pPr>
    </w:p>
    <w:p w14:paraId="54EEE8F9" w14:textId="6C6C87CC" w:rsidR="00651E30" w:rsidRPr="001A3C4F" w:rsidRDefault="00651E30" w:rsidP="009B4504">
      <w:pPr>
        <w:jc w:val="center"/>
        <w:rPr>
          <w:rFonts w:ascii="Times New Roman" w:hAnsi="Times New Roman" w:cs="Times New Roman"/>
          <w:sz w:val="22"/>
          <w:szCs w:val="22"/>
          <w:lang w:val="pt-BR"/>
        </w:rPr>
      </w:pPr>
    </w:p>
    <w:p w14:paraId="1AA29A2B" w14:textId="6B011D3D" w:rsidR="00651E30" w:rsidRPr="001A3C4F" w:rsidRDefault="00651E30" w:rsidP="009B4504">
      <w:pPr>
        <w:jc w:val="center"/>
        <w:rPr>
          <w:rFonts w:ascii="Times New Roman" w:hAnsi="Times New Roman" w:cs="Times New Roman"/>
          <w:sz w:val="22"/>
          <w:szCs w:val="22"/>
          <w:lang w:val="pt-BR"/>
        </w:rPr>
      </w:pPr>
    </w:p>
    <w:p w14:paraId="24CBA127" w14:textId="32F20F8A" w:rsidR="00651E30" w:rsidRPr="001A3C4F" w:rsidRDefault="00651E30" w:rsidP="009B4504">
      <w:pPr>
        <w:jc w:val="center"/>
        <w:rPr>
          <w:rFonts w:ascii="Times New Roman" w:hAnsi="Times New Roman" w:cs="Times New Roman"/>
          <w:sz w:val="22"/>
          <w:szCs w:val="22"/>
          <w:lang w:val="pt-BR"/>
        </w:rPr>
      </w:pPr>
    </w:p>
    <w:p w14:paraId="0B4AE7B8" w14:textId="53A8355D" w:rsidR="00651E30" w:rsidRPr="001A3C4F" w:rsidRDefault="00651E30" w:rsidP="009B4504">
      <w:pPr>
        <w:jc w:val="center"/>
        <w:rPr>
          <w:rFonts w:ascii="Times New Roman" w:hAnsi="Times New Roman" w:cs="Times New Roman"/>
          <w:sz w:val="22"/>
          <w:szCs w:val="22"/>
          <w:lang w:val="pt-BR"/>
        </w:rPr>
      </w:pPr>
    </w:p>
    <w:p w14:paraId="77142179" w14:textId="5A55265A" w:rsidR="00651E30" w:rsidRPr="001A3C4F" w:rsidRDefault="00651E30" w:rsidP="009B4504">
      <w:pPr>
        <w:jc w:val="center"/>
        <w:rPr>
          <w:rFonts w:ascii="Times New Roman" w:hAnsi="Times New Roman" w:cs="Times New Roman"/>
          <w:sz w:val="22"/>
          <w:szCs w:val="22"/>
          <w:lang w:val="pt-BR"/>
        </w:rPr>
      </w:pPr>
    </w:p>
    <w:p w14:paraId="0FAD2D3B" w14:textId="77777777" w:rsidR="00651E30" w:rsidRPr="001A3C4F" w:rsidRDefault="00651E30" w:rsidP="009B4504">
      <w:pPr>
        <w:jc w:val="center"/>
        <w:rPr>
          <w:rFonts w:ascii="Times New Roman" w:hAnsi="Times New Roman" w:cs="Times New Roman"/>
          <w:sz w:val="22"/>
          <w:szCs w:val="22"/>
          <w:lang w:val="pt-BR"/>
        </w:rPr>
      </w:pPr>
    </w:p>
    <w:p w14:paraId="7DD6964A" w14:textId="77777777" w:rsidR="00F83050" w:rsidRPr="001A3C4F" w:rsidRDefault="00F83050" w:rsidP="009B4504">
      <w:pPr>
        <w:jc w:val="center"/>
        <w:rPr>
          <w:rFonts w:ascii="Times New Roman" w:hAnsi="Times New Roman" w:cs="Times New Roman"/>
          <w:sz w:val="22"/>
          <w:szCs w:val="22"/>
          <w:lang w:val="pt-BR"/>
        </w:rPr>
      </w:pPr>
    </w:p>
    <w:p w14:paraId="2C5088B9" w14:textId="77777777" w:rsidR="00864712" w:rsidRPr="001A3C4F" w:rsidRDefault="00864712" w:rsidP="009B4504">
      <w:pPr>
        <w:jc w:val="center"/>
        <w:rPr>
          <w:rFonts w:ascii="Times New Roman" w:hAnsi="Times New Roman" w:cs="Times New Roman"/>
          <w:sz w:val="22"/>
          <w:szCs w:val="22"/>
          <w:lang w:val="pt-BR"/>
        </w:rPr>
      </w:pPr>
    </w:p>
    <w:p w14:paraId="2899F428" w14:textId="279017FE" w:rsidR="00864712" w:rsidRPr="001A3C4F" w:rsidRDefault="0031754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10 </w:t>
      </w:r>
      <w:r w:rsidR="00864712" w:rsidRPr="001A3C4F">
        <w:rPr>
          <w:rFonts w:ascii="Times New Roman" w:hAnsi="Times New Roman" w:cs="Times New Roman"/>
          <w:sz w:val="22"/>
          <w:szCs w:val="22"/>
          <w:lang w:val="pt-BR"/>
        </w:rPr>
        <w:t xml:space="preserve">de </w:t>
      </w:r>
      <w:r w:rsidRPr="001A3C4F">
        <w:rPr>
          <w:rFonts w:ascii="Times New Roman" w:hAnsi="Times New Roman" w:cs="Times New Roman"/>
          <w:sz w:val="22"/>
          <w:szCs w:val="22"/>
          <w:lang w:val="pt-BR"/>
        </w:rPr>
        <w:t xml:space="preserve">agosto </w:t>
      </w:r>
      <w:r w:rsidR="00864712" w:rsidRPr="001A3C4F">
        <w:rPr>
          <w:rFonts w:ascii="Times New Roman" w:hAnsi="Times New Roman" w:cs="Times New Roman"/>
          <w:sz w:val="22"/>
          <w:szCs w:val="22"/>
          <w:lang w:val="pt-BR"/>
        </w:rPr>
        <w:t xml:space="preserve">de </w:t>
      </w:r>
      <w:r w:rsidR="009F20B4" w:rsidRPr="001A3C4F">
        <w:rPr>
          <w:rFonts w:ascii="Times New Roman" w:hAnsi="Times New Roman" w:cs="Times New Roman"/>
          <w:sz w:val="22"/>
          <w:szCs w:val="22"/>
          <w:lang w:val="pt-BR"/>
        </w:rPr>
        <w:t>202</w:t>
      </w:r>
      <w:r w:rsidR="005255E4" w:rsidRPr="001A3C4F">
        <w:rPr>
          <w:rFonts w:ascii="Times New Roman" w:hAnsi="Times New Roman" w:cs="Times New Roman"/>
          <w:sz w:val="22"/>
          <w:szCs w:val="22"/>
          <w:lang w:val="pt-BR"/>
        </w:rPr>
        <w:t>2</w:t>
      </w:r>
    </w:p>
    <w:p w14:paraId="353858EE" w14:textId="77777777" w:rsidR="00864712" w:rsidRPr="001A3C4F" w:rsidRDefault="00864712" w:rsidP="009B4504">
      <w:pPr>
        <w:widowControl w:val="0"/>
        <w:pBdr>
          <w:bottom w:val="double" w:sz="6" w:space="1" w:color="auto"/>
        </w:pBdr>
        <w:rPr>
          <w:rFonts w:ascii="Times New Roman" w:hAnsi="Times New Roman" w:cs="Times New Roman"/>
          <w:b/>
          <w:bCs/>
          <w:sz w:val="22"/>
          <w:szCs w:val="22"/>
          <w:lang w:val="pt-BR"/>
        </w:rPr>
      </w:pPr>
      <w:bookmarkStart w:id="0" w:name="_DV_M11"/>
      <w:bookmarkEnd w:id="0"/>
    </w:p>
    <w:p w14:paraId="4DB8775B" w14:textId="77777777" w:rsidR="007C2D12" w:rsidRPr="001A3C4F" w:rsidRDefault="007C2D12" w:rsidP="009B4504">
      <w:pPr>
        <w:autoSpaceDE/>
        <w:autoSpaceDN/>
        <w:adjustRightInd/>
        <w:rPr>
          <w:rFonts w:ascii="Times New Roman" w:hAnsi="Times New Roman" w:cs="Times New Roman"/>
          <w:b/>
          <w:bCs/>
          <w:sz w:val="22"/>
          <w:szCs w:val="22"/>
          <w:lang w:val="pt-BR"/>
        </w:rPr>
      </w:pPr>
      <w:r w:rsidRPr="001A3C4F">
        <w:rPr>
          <w:rFonts w:ascii="Times New Roman" w:hAnsi="Times New Roman" w:cs="Times New Roman"/>
          <w:b/>
          <w:bCs/>
          <w:sz w:val="22"/>
          <w:szCs w:val="22"/>
          <w:lang w:val="pt-BR"/>
        </w:rPr>
        <w:br w:type="page"/>
      </w:r>
    </w:p>
    <w:p w14:paraId="3BFA125E" w14:textId="119A5271" w:rsidR="0020520D" w:rsidRPr="001A3C4F" w:rsidRDefault="00BB40F1" w:rsidP="009B4504">
      <w:pPr>
        <w:widowControl w:val="0"/>
        <w:jc w:val="both"/>
        <w:rPr>
          <w:rFonts w:ascii="Times New Roman" w:hAnsi="Times New Roman" w:cs="Times New Roman"/>
          <w:caps/>
          <w:sz w:val="22"/>
          <w:szCs w:val="22"/>
          <w:lang w:val="pt-BR"/>
        </w:rPr>
      </w:pPr>
      <w:r w:rsidRPr="001A3C4F">
        <w:rPr>
          <w:rFonts w:ascii="Times New Roman" w:hAnsi="Times New Roman" w:cs="Times New Roman"/>
          <w:b/>
          <w:caps/>
          <w:sz w:val="22"/>
          <w:szCs w:val="22"/>
          <w:lang w:val="pt-BR"/>
        </w:rPr>
        <w:lastRenderedPageBreak/>
        <w:t xml:space="preserve">INSTRUMENTO PARTICULAR DE ESCRITURA DA </w:t>
      </w:r>
      <w:r w:rsidR="0098498C" w:rsidRPr="001A3C4F">
        <w:rPr>
          <w:rFonts w:ascii="Times New Roman" w:hAnsi="Times New Roman" w:cs="Times New Roman"/>
          <w:b/>
          <w:caps/>
          <w:sz w:val="22"/>
          <w:szCs w:val="22"/>
          <w:lang w:val="pt-BR"/>
        </w:rPr>
        <w:t>5</w:t>
      </w:r>
      <w:r w:rsidR="000828BF" w:rsidRPr="001A3C4F">
        <w:rPr>
          <w:rFonts w:ascii="Times New Roman" w:hAnsi="Times New Roman" w:cs="Times New Roman"/>
          <w:b/>
          <w:caps/>
          <w:sz w:val="22"/>
          <w:szCs w:val="22"/>
          <w:lang w:val="pt-BR"/>
        </w:rPr>
        <w:t xml:space="preserve">ª </w:t>
      </w:r>
      <w:r w:rsidR="00BF53BC" w:rsidRPr="001A3C4F">
        <w:rPr>
          <w:rFonts w:ascii="Times New Roman" w:hAnsi="Times New Roman" w:cs="Times New Roman"/>
          <w:b/>
          <w:caps/>
          <w:sz w:val="22"/>
          <w:szCs w:val="22"/>
          <w:lang w:val="pt-BR"/>
        </w:rPr>
        <w:t>(</w:t>
      </w:r>
      <w:r w:rsidR="0098498C" w:rsidRPr="001A3C4F">
        <w:rPr>
          <w:rFonts w:ascii="Times New Roman" w:hAnsi="Times New Roman" w:cs="Times New Roman"/>
          <w:b/>
          <w:caps/>
          <w:sz w:val="22"/>
          <w:szCs w:val="22"/>
          <w:lang w:val="pt-BR"/>
        </w:rPr>
        <w:t>QUINTA</w:t>
      </w:r>
      <w:r w:rsidR="00BF53BC" w:rsidRPr="001A3C4F">
        <w:rPr>
          <w:rFonts w:ascii="Times New Roman" w:hAnsi="Times New Roman" w:cs="Times New Roman"/>
          <w:b/>
          <w:caps/>
          <w:sz w:val="22"/>
          <w:szCs w:val="22"/>
          <w:lang w:val="pt-BR"/>
        </w:rPr>
        <w:t>)</w:t>
      </w:r>
      <w:r w:rsidRPr="001A3C4F">
        <w:rPr>
          <w:rFonts w:ascii="Times New Roman" w:hAnsi="Times New Roman" w:cs="Times New Roman"/>
          <w:b/>
          <w:caps/>
          <w:sz w:val="22"/>
          <w:szCs w:val="22"/>
          <w:lang w:val="pt-BR"/>
        </w:rPr>
        <w:t xml:space="preserve"> EMISSÃO DE DEBÊNTURES SIMPLES, NÃO CONVERSÍVEIS EM AÇÕES, DA ESPÉCIE QUIROGRAFÁRIA, EM ATÉ </w:t>
      </w:r>
      <w:r w:rsidR="0098498C" w:rsidRPr="001A3C4F">
        <w:rPr>
          <w:rFonts w:ascii="Times New Roman" w:hAnsi="Times New Roman" w:cs="Times New Roman"/>
          <w:b/>
          <w:caps/>
          <w:sz w:val="22"/>
          <w:szCs w:val="22"/>
          <w:lang w:val="pt-BR"/>
        </w:rPr>
        <w:t>2</w:t>
      </w:r>
      <w:r w:rsidRPr="001A3C4F">
        <w:rPr>
          <w:rFonts w:ascii="Times New Roman" w:hAnsi="Times New Roman" w:cs="Times New Roman"/>
          <w:b/>
          <w:caps/>
          <w:sz w:val="22"/>
          <w:szCs w:val="22"/>
          <w:lang w:val="pt-BR"/>
        </w:rPr>
        <w:t xml:space="preserve"> (</w:t>
      </w:r>
      <w:r w:rsidR="0098498C" w:rsidRPr="001A3C4F">
        <w:rPr>
          <w:rFonts w:ascii="Times New Roman" w:hAnsi="Times New Roman" w:cs="Times New Roman"/>
          <w:b/>
          <w:caps/>
          <w:sz w:val="22"/>
          <w:szCs w:val="22"/>
          <w:lang w:val="pt-BR"/>
        </w:rPr>
        <w:t>DUAS</w:t>
      </w:r>
      <w:r w:rsidRPr="001A3C4F">
        <w:rPr>
          <w:rFonts w:ascii="Times New Roman" w:hAnsi="Times New Roman" w:cs="Times New Roman"/>
          <w:b/>
          <w:caps/>
          <w:sz w:val="22"/>
          <w:szCs w:val="22"/>
          <w:lang w:val="pt-BR"/>
        </w:rPr>
        <w:t xml:space="preserve">) SÉRIES, PARA COLOCAÇÃO PRIVADA, DA </w:t>
      </w:r>
      <w:r w:rsidR="0098498C" w:rsidRPr="001A3C4F">
        <w:rPr>
          <w:rFonts w:ascii="Times New Roman" w:hAnsi="Times New Roman" w:cs="Times New Roman"/>
          <w:b/>
          <w:caps/>
          <w:sz w:val="22"/>
          <w:szCs w:val="22"/>
          <w:lang w:val="pt-BR"/>
        </w:rPr>
        <w:t>IRANI PAPEL E EMBALAGEM S.A.</w:t>
      </w:r>
    </w:p>
    <w:p w14:paraId="039F8707" w14:textId="77777777" w:rsidR="00864712" w:rsidRPr="001A3C4F" w:rsidRDefault="00864712" w:rsidP="009B4504">
      <w:pPr>
        <w:autoSpaceDE/>
        <w:autoSpaceDN/>
        <w:adjustRightInd/>
        <w:jc w:val="both"/>
        <w:rPr>
          <w:rFonts w:ascii="Times New Roman" w:hAnsi="Times New Roman" w:cs="Times New Roman"/>
          <w:b/>
          <w:bCs/>
          <w:sz w:val="22"/>
          <w:szCs w:val="22"/>
          <w:lang w:val="pt-BR"/>
        </w:rPr>
      </w:pPr>
    </w:p>
    <w:p w14:paraId="1A0BDA15" w14:textId="77777777" w:rsidR="00864712" w:rsidRPr="001A3C4F" w:rsidRDefault="00864712" w:rsidP="009B4504">
      <w:pPr>
        <w:pStyle w:val="PargrafodaLista"/>
        <w:numPr>
          <w:ilvl w:val="0"/>
          <w:numId w:val="5"/>
        </w:numPr>
        <w:ind w:left="0" w:firstLine="0"/>
        <w:rPr>
          <w:rFonts w:ascii="Times New Roman" w:hAnsi="Times New Roman" w:cs="Times New Roman"/>
          <w:sz w:val="22"/>
          <w:szCs w:val="22"/>
          <w:lang w:val="pt-BR"/>
        </w:rPr>
      </w:pPr>
      <w:bookmarkStart w:id="1" w:name="_Ref3370362"/>
      <w:r w:rsidRPr="001A3C4F">
        <w:rPr>
          <w:rFonts w:ascii="Times New Roman" w:hAnsi="Times New Roman" w:cs="Times New Roman"/>
          <w:sz w:val="22"/>
          <w:szCs w:val="22"/>
          <w:lang w:val="pt-BR"/>
        </w:rPr>
        <w:t>Pelo presente instrumento particular, de um lado:</w:t>
      </w:r>
      <w:bookmarkEnd w:id="1"/>
    </w:p>
    <w:p w14:paraId="53BA167E" w14:textId="77777777" w:rsidR="00864712" w:rsidRPr="001A3C4F" w:rsidRDefault="00864712" w:rsidP="009B4504">
      <w:pPr>
        <w:jc w:val="both"/>
        <w:rPr>
          <w:rFonts w:ascii="Times New Roman" w:eastAsia="MS Mincho" w:hAnsi="Times New Roman" w:cs="Times New Roman"/>
          <w:sz w:val="22"/>
          <w:szCs w:val="22"/>
          <w:lang w:val="pt-BR"/>
        </w:rPr>
      </w:pPr>
    </w:p>
    <w:p w14:paraId="24FDC8D3" w14:textId="6C344717" w:rsidR="00864712" w:rsidRPr="001A3C4F" w:rsidRDefault="0098498C" w:rsidP="009B4504">
      <w:pPr>
        <w:pStyle w:val="PargrafodaLista"/>
        <w:ind w:left="0"/>
        <w:jc w:val="both"/>
        <w:rPr>
          <w:rFonts w:ascii="Times New Roman" w:hAnsi="Times New Roman" w:cs="Times New Roman"/>
          <w:sz w:val="22"/>
          <w:szCs w:val="22"/>
          <w:lang w:val="pt-BR"/>
        </w:rPr>
      </w:pPr>
      <w:r w:rsidRPr="001A3C4F">
        <w:rPr>
          <w:rFonts w:ascii="Times New Roman" w:hAnsi="Times New Roman" w:cs="Times New Roman"/>
          <w:b/>
          <w:caps/>
          <w:sz w:val="22"/>
          <w:szCs w:val="22"/>
          <w:lang w:val="pt-BR"/>
        </w:rPr>
        <w:t>IRANI PAPEL E EMBALAGEM S.A.</w:t>
      </w:r>
      <w:r w:rsidR="004736A8" w:rsidRPr="001A3C4F">
        <w:rPr>
          <w:rFonts w:ascii="Times New Roman" w:hAnsi="Times New Roman" w:cs="Times New Roman"/>
          <w:sz w:val="22"/>
          <w:szCs w:val="22"/>
          <w:lang w:val="pt-BR"/>
        </w:rPr>
        <w:t>,</w:t>
      </w:r>
      <w:r w:rsidR="00864712" w:rsidRPr="001A3C4F">
        <w:rPr>
          <w:rFonts w:ascii="Times New Roman" w:hAnsi="Times New Roman" w:cs="Times New Roman"/>
          <w:sz w:val="22"/>
          <w:szCs w:val="22"/>
          <w:lang w:val="pt-BR"/>
        </w:rPr>
        <w:t xml:space="preserve"> sociedade </w:t>
      </w:r>
      <w:r w:rsidR="00AA0551" w:rsidRPr="001A3C4F">
        <w:rPr>
          <w:rFonts w:ascii="Times New Roman" w:hAnsi="Times New Roman" w:cs="Times New Roman"/>
          <w:sz w:val="22"/>
          <w:szCs w:val="22"/>
          <w:lang w:val="pt-BR"/>
        </w:rPr>
        <w:t>anônima</w:t>
      </w:r>
      <w:r w:rsidRPr="001A3C4F">
        <w:rPr>
          <w:rFonts w:ascii="Times New Roman" w:hAnsi="Times New Roman" w:cs="Times New Roman"/>
          <w:bCs/>
          <w:sz w:val="22"/>
          <w:szCs w:val="22"/>
          <w:lang w:val="pt-BR"/>
        </w:rPr>
        <w:t xml:space="preserve"> de capital aberto, registrada na C</w:t>
      </w:r>
      <w:r w:rsidR="00382B34" w:rsidRPr="001A3C4F">
        <w:rPr>
          <w:rFonts w:ascii="Times New Roman" w:hAnsi="Times New Roman" w:cs="Times New Roman"/>
          <w:bCs/>
          <w:sz w:val="22"/>
          <w:szCs w:val="22"/>
          <w:lang w:val="pt-BR"/>
        </w:rPr>
        <w:t xml:space="preserve">omissão de </w:t>
      </w:r>
      <w:r w:rsidRPr="001A3C4F">
        <w:rPr>
          <w:rFonts w:ascii="Times New Roman" w:hAnsi="Times New Roman" w:cs="Times New Roman"/>
          <w:bCs/>
          <w:sz w:val="22"/>
          <w:szCs w:val="22"/>
          <w:lang w:val="pt-BR"/>
        </w:rPr>
        <w:t>V</w:t>
      </w:r>
      <w:r w:rsidR="00382B34" w:rsidRPr="001A3C4F">
        <w:rPr>
          <w:rFonts w:ascii="Times New Roman" w:hAnsi="Times New Roman" w:cs="Times New Roman"/>
          <w:bCs/>
          <w:sz w:val="22"/>
          <w:szCs w:val="22"/>
          <w:lang w:val="pt-BR"/>
        </w:rPr>
        <w:t xml:space="preserve">alores </w:t>
      </w:r>
      <w:r w:rsidRPr="001A3C4F">
        <w:rPr>
          <w:rFonts w:ascii="Times New Roman" w:hAnsi="Times New Roman" w:cs="Times New Roman"/>
          <w:bCs/>
          <w:sz w:val="22"/>
          <w:szCs w:val="22"/>
          <w:lang w:val="pt-BR"/>
        </w:rPr>
        <w:t>M</w:t>
      </w:r>
      <w:r w:rsidR="00382B34" w:rsidRPr="001A3C4F">
        <w:rPr>
          <w:rFonts w:ascii="Times New Roman" w:hAnsi="Times New Roman" w:cs="Times New Roman"/>
          <w:bCs/>
          <w:sz w:val="22"/>
          <w:szCs w:val="22"/>
          <w:lang w:val="pt-BR"/>
        </w:rPr>
        <w:t>obiliários (</w:t>
      </w:r>
      <w:r w:rsidR="00C408BE" w:rsidRPr="001A3C4F">
        <w:rPr>
          <w:rFonts w:ascii="Times New Roman" w:hAnsi="Times New Roman" w:cs="Times New Roman"/>
          <w:bCs/>
          <w:sz w:val="22"/>
          <w:szCs w:val="22"/>
          <w:lang w:val="pt-BR"/>
        </w:rPr>
        <w:t>"</w:t>
      </w:r>
      <w:r w:rsidR="00382B34" w:rsidRPr="001A3C4F">
        <w:rPr>
          <w:rFonts w:ascii="Times New Roman" w:hAnsi="Times New Roman" w:cs="Times New Roman"/>
          <w:bCs/>
          <w:sz w:val="22"/>
          <w:szCs w:val="22"/>
          <w:u w:val="single"/>
          <w:lang w:val="pt-BR"/>
        </w:rPr>
        <w:t>CVM</w:t>
      </w:r>
      <w:r w:rsidR="00C408BE" w:rsidRPr="001A3C4F">
        <w:rPr>
          <w:rFonts w:ascii="Times New Roman" w:hAnsi="Times New Roman" w:cs="Times New Roman"/>
          <w:bCs/>
          <w:sz w:val="22"/>
          <w:szCs w:val="22"/>
          <w:lang w:val="pt-BR"/>
        </w:rPr>
        <w:t>"</w:t>
      </w:r>
      <w:r w:rsidR="00382B34" w:rsidRPr="001A3C4F">
        <w:rPr>
          <w:rFonts w:ascii="Times New Roman" w:hAnsi="Times New Roman" w:cs="Times New Roman"/>
          <w:bCs/>
          <w:sz w:val="22"/>
          <w:szCs w:val="22"/>
          <w:lang w:val="pt-BR"/>
        </w:rPr>
        <w:t>)</w:t>
      </w:r>
      <w:r w:rsidRPr="001A3C4F">
        <w:rPr>
          <w:rFonts w:ascii="Times New Roman" w:hAnsi="Times New Roman" w:cs="Times New Roman"/>
          <w:bCs/>
          <w:sz w:val="22"/>
          <w:szCs w:val="22"/>
          <w:lang w:val="pt-BR"/>
        </w:rPr>
        <w:t xml:space="preserve"> na Categoria A, sob o n.º</w:t>
      </w:r>
      <w:r w:rsidR="00382B34" w:rsidRPr="001A3C4F">
        <w:rPr>
          <w:rFonts w:ascii="Times New Roman" w:hAnsi="Times New Roman" w:cs="Times New Roman"/>
          <w:bCs/>
          <w:sz w:val="22"/>
          <w:szCs w:val="22"/>
          <w:lang w:val="pt-BR"/>
        </w:rPr>
        <w:t xml:space="preserve"> 2429</w:t>
      </w:r>
      <w:r w:rsidR="00C2249B" w:rsidRPr="001A3C4F">
        <w:rPr>
          <w:rFonts w:ascii="Times New Roman" w:hAnsi="Times New Roman" w:cs="Times New Roman"/>
          <w:bCs/>
          <w:sz w:val="22"/>
          <w:szCs w:val="22"/>
          <w:lang w:val="pt-BR"/>
        </w:rPr>
        <w:t>,</w:t>
      </w:r>
      <w:r w:rsidR="00864712" w:rsidRPr="001A3C4F">
        <w:rPr>
          <w:rFonts w:ascii="Times New Roman" w:hAnsi="Times New Roman" w:cs="Times New Roman"/>
          <w:sz w:val="22"/>
          <w:szCs w:val="22"/>
          <w:lang w:val="pt-BR"/>
        </w:rPr>
        <w:t xml:space="preserve"> com sede na</w:t>
      </w:r>
      <w:r w:rsidR="00D8654C" w:rsidRPr="001A3C4F">
        <w:rPr>
          <w:rFonts w:ascii="Times New Roman" w:hAnsi="Times New Roman" w:cs="Times New Roman"/>
          <w:sz w:val="22"/>
          <w:szCs w:val="22"/>
          <w:lang w:val="pt-BR"/>
        </w:rPr>
        <w:t xml:space="preserve"> </w:t>
      </w:r>
      <w:r w:rsidR="00382B34" w:rsidRPr="001A3C4F">
        <w:rPr>
          <w:rFonts w:ascii="Times New Roman" w:hAnsi="Times New Roman" w:cs="Times New Roman"/>
          <w:sz w:val="22"/>
          <w:szCs w:val="22"/>
          <w:lang w:val="pt-BR"/>
        </w:rPr>
        <w:t>C</w:t>
      </w:r>
      <w:r w:rsidR="00D8654C" w:rsidRPr="001A3C4F">
        <w:rPr>
          <w:rFonts w:ascii="Times New Roman" w:hAnsi="Times New Roman" w:cs="Times New Roman"/>
          <w:sz w:val="22"/>
          <w:szCs w:val="22"/>
          <w:lang w:val="pt-BR"/>
        </w:rPr>
        <w:t>idade</w:t>
      </w:r>
      <w:r w:rsidR="00864712" w:rsidRPr="001A3C4F">
        <w:rPr>
          <w:rFonts w:ascii="Times New Roman" w:hAnsi="Times New Roman" w:cs="Times New Roman"/>
          <w:sz w:val="22"/>
          <w:szCs w:val="22"/>
          <w:lang w:val="pt-BR"/>
        </w:rPr>
        <w:t xml:space="preserve"> </w:t>
      </w:r>
      <w:r w:rsidR="00A0097B" w:rsidRPr="001A3C4F">
        <w:rPr>
          <w:rFonts w:ascii="Times New Roman" w:hAnsi="Times New Roman" w:cs="Times New Roman"/>
          <w:sz w:val="22"/>
          <w:szCs w:val="22"/>
          <w:lang w:val="pt-BR"/>
        </w:rPr>
        <w:t xml:space="preserve">de </w:t>
      </w:r>
      <w:r w:rsidR="00382B34" w:rsidRPr="001A3C4F">
        <w:rPr>
          <w:rFonts w:ascii="Times New Roman" w:hAnsi="Times New Roman" w:cs="Times New Roman"/>
          <w:sz w:val="22"/>
          <w:szCs w:val="22"/>
          <w:lang w:val="pt-BR"/>
        </w:rPr>
        <w:t>Porto Alegre</w:t>
      </w:r>
      <w:r w:rsidR="00864712" w:rsidRPr="001A3C4F">
        <w:rPr>
          <w:rFonts w:ascii="Times New Roman" w:hAnsi="Times New Roman" w:cs="Times New Roman"/>
          <w:sz w:val="22"/>
          <w:szCs w:val="22"/>
          <w:lang w:val="pt-BR"/>
        </w:rPr>
        <w:t>,</w:t>
      </w:r>
      <w:r w:rsidR="00D8654C" w:rsidRPr="001A3C4F">
        <w:rPr>
          <w:rFonts w:ascii="Times New Roman" w:hAnsi="Times New Roman" w:cs="Times New Roman"/>
          <w:sz w:val="22"/>
          <w:szCs w:val="22"/>
          <w:lang w:val="pt-BR"/>
        </w:rPr>
        <w:t xml:space="preserve"> </w:t>
      </w:r>
      <w:r w:rsidR="00382B34" w:rsidRPr="001A3C4F">
        <w:rPr>
          <w:rFonts w:ascii="Times New Roman" w:hAnsi="Times New Roman" w:cs="Times New Roman"/>
          <w:sz w:val="22"/>
          <w:szCs w:val="22"/>
          <w:lang w:val="pt-BR"/>
        </w:rPr>
        <w:t>E</w:t>
      </w:r>
      <w:r w:rsidR="00D8654C" w:rsidRPr="001A3C4F">
        <w:rPr>
          <w:rFonts w:ascii="Times New Roman" w:hAnsi="Times New Roman" w:cs="Times New Roman"/>
          <w:sz w:val="22"/>
          <w:szCs w:val="22"/>
          <w:lang w:val="pt-BR"/>
        </w:rPr>
        <w:t>stado</w:t>
      </w:r>
      <w:r w:rsidR="008923F9" w:rsidRPr="001A3C4F">
        <w:rPr>
          <w:rFonts w:ascii="Times New Roman" w:hAnsi="Times New Roman" w:cs="Times New Roman"/>
          <w:sz w:val="22"/>
          <w:szCs w:val="22"/>
          <w:lang w:val="pt-BR"/>
        </w:rPr>
        <w:t xml:space="preserve"> </w:t>
      </w:r>
      <w:r w:rsidR="00A0097B" w:rsidRPr="001A3C4F">
        <w:rPr>
          <w:rFonts w:ascii="Times New Roman" w:hAnsi="Times New Roman" w:cs="Times New Roman"/>
          <w:sz w:val="22"/>
          <w:szCs w:val="22"/>
          <w:lang w:val="pt-BR"/>
        </w:rPr>
        <w:t>d</w:t>
      </w:r>
      <w:r w:rsidR="00382B34" w:rsidRPr="001A3C4F">
        <w:rPr>
          <w:rFonts w:ascii="Times New Roman" w:hAnsi="Times New Roman" w:cs="Times New Roman"/>
          <w:sz w:val="22"/>
          <w:szCs w:val="22"/>
          <w:lang w:val="pt-BR"/>
        </w:rPr>
        <w:t>o Rio Grande do Sul</w:t>
      </w:r>
      <w:r w:rsidR="00864712" w:rsidRPr="001A3C4F">
        <w:rPr>
          <w:rFonts w:ascii="Times New Roman" w:hAnsi="Times New Roman" w:cs="Times New Roman"/>
          <w:sz w:val="22"/>
          <w:szCs w:val="22"/>
          <w:lang w:val="pt-BR"/>
        </w:rPr>
        <w:t xml:space="preserve">, na </w:t>
      </w:r>
      <w:r w:rsidR="004D3C68" w:rsidRPr="001A3C4F">
        <w:rPr>
          <w:rFonts w:ascii="Times New Roman" w:hAnsi="Times New Roman" w:cs="Times New Roman"/>
          <w:sz w:val="22"/>
          <w:szCs w:val="22"/>
          <w:lang w:val="pt-BR"/>
        </w:rPr>
        <w:t>Av</w:t>
      </w:r>
      <w:r w:rsidR="00B8616A" w:rsidRPr="001A3C4F">
        <w:rPr>
          <w:rFonts w:ascii="Times New Roman" w:hAnsi="Times New Roman" w:cs="Times New Roman"/>
          <w:sz w:val="22"/>
          <w:szCs w:val="22"/>
          <w:lang w:val="pt-BR"/>
        </w:rPr>
        <w:t>enida</w:t>
      </w:r>
      <w:r w:rsidR="004D3C68" w:rsidRPr="001A3C4F">
        <w:rPr>
          <w:rFonts w:ascii="Times New Roman" w:hAnsi="Times New Roman" w:cs="Times New Roman"/>
          <w:sz w:val="22"/>
          <w:szCs w:val="22"/>
          <w:lang w:val="pt-BR"/>
        </w:rPr>
        <w:t xml:space="preserve"> Carlos Gomes, n.º 400, salas 502/503, Bairro Boa Vista, CEP 90480-900</w:t>
      </w:r>
      <w:r w:rsidR="00C90AD2" w:rsidRPr="001A3C4F">
        <w:rPr>
          <w:rFonts w:ascii="Times New Roman" w:hAnsi="Times New Roman" w:cs="Times New Roman"/>
          <w:sz w:val="22"/>
          <w:szCs w:val="22"/>
          <w:lang w:val="pt-BR"/>
        </w:rPr>
        <w:t xml:space="preserve">, </w:t>
      </w:r>
      <w:r w:rsidR="00864712" w:rsidRPr="001A3C4F">
        <w:rPr>
          <w:rFonts w:ascii="Times New Roman" w:hAnsi="Times New Roman" w:cs="Times New Roman"/>
          <w:sz w:val="22"/>
          <w:szCs w:val="22"/>
          <w:lang w:val="pt-BR"/>
        </w:rPr>
        <w:t xml:space="preserve">inscrita no </w:t>
      </w:r>
      <w:r w:rsidR="00761840" w:rsidRPr="001A3C4F">
        <w:rPr>
          <w:rFonts w:ascii="Times New Roman" w:hAnsi="Times New Roman" w:cs="Times New Roman"/>
          <w:sz w:val="22"/>
          <w:szCs w:val="22"/>
          <w:lang w:val="pt-BR"/>
        </w:rPr>
        <w:t>Cadastro Nacional da Pessoa Jurídica do Ministério da Economia (</w:t>
      </w:r>
      <w:r w:rsidR="00C408BE" w:rsidRPr="001A3C4F">
        <w:rPr>
          <w:rFonts w:ascii="Times New Roman" w:hAnsi="Times New Roman" w:cs="Times New Roman"/>
          <w:sz w:val="22"/>
          <w:szCs w:val="22"/>
          <w:lang w:val="pt-BR"/>
        </w:rPr>
        <w:t>"</w:t>
      </w:r>
      <w:r w:rsidR="006B29F4" w:rsidRPr="001A3C4F">
        <w:rPr>
          <w:rFonts w:ascii="Times New Roman" w:hAnsi="Times New Roman" w:cs="Times New Roman"/>
          <w:sz w:val="22"/>
          <w:szCs w:val="22"/>
          <w:u w:val="single"/>
          <w:lang w:val="pt-BR"/>
        </w:rPr>
        <w:t>CNPJ/M</w:t>
      </w:r>
      <w:r w:rsidR="00C90AD2" w:rsidRPr="001A3C4F">
        <w:rPr>
          <w:rFonts w:ascii="Times New Roman" w:hAnsi="Times New Roman" w:cs="Times New Roman"/>
          <w:sz w:val="22"/>
          <w:szCs w:val="22"/>
          <w:u w:val="single"/>
          <w:lang w:val="pt-BR"/>
        </w:rPr>
        <w:t>E</w:t>
      </w:r>
      <w:r w:rsidR="00C408BE" w:rsidRPr="001A3C4F">
        <w:rPr>
          <w:rFonts w:ascii="Times New Roman" w:hAnsi="Times New Roman" w:cs="Times New Roman"/>
          <w:sz w:val="22"/>
          <w:szCs w:val="22"/>
          <w:lang w:val="pt-BR"/>
        </w:rPr>
        <w:t>"</w:t>
      </w:r>
      <w:r w:rsidR="00761840" w:rsidRPr="001A3C4F">
        <w:rPr>
          <w:rFonts w:ascii="Times New Roman" w:hAnsi="Times New Roman" w:cs="Times New Roman"/>
          <w:sz w:val="22"/>
          <w:szCs w:val="22"/>
          <w:lang w:val="pt-BR"/>
        </w:rPr>
        <w:t>)</w:t>
      </w:r>
      <w:r w:rsidR="00864712" w:rsidRPr="001A3C4F">
        <w:rPr>
          <w:rFonts w:ascii="Times New Roman" w:hAnsi="Times New Roman" w:cs="Times New Roman"/>
          <w:sz w:val="22"/>
          <w:szCs w:val="22"/>
          <w:lang w:val="pt-BR"/>
        </w:rPr>
        <w:t xml:space="preserve"> sob o n</w:t>
      </w:r>
      <w:r w:rsidR="00382B34" w:rsidRPr="001A3C4F">
        <w:rPr>
          <w:rFonts w:ascii="Times New Roman" w:hAnsi="Times New Roman" w:cs="Times New Roman"/>
          <w:sz w:val="22"/>
          <w:szCs w:val="22"/>
          <w:lang w:val="pt-BR"/>
        </w:rPr>
        <w:t>.</w:t>
      </w:r>
      <w:r w:rsidR="00864712" w:rsidRPr="001A3C4F">
        <w:rPr>
          <w:rFonts w:ascii="Times New Roman" w:hAnsi="Times New Roman" w:cs="Times New Roman"/>
          <w:sz w:val="22"/>
          <w:szCs w:val="22"/>
          <w:lang w:val="pt-BR"/>
        </w:rPr>
        <w:t xml:space="preserve">º </w:t>
      </w:r>
      <w:r w:rsidR="00382B34" w:rsidRPr="001A3C4F">
        <w:rPr>
          <w:rFonts w:ascii="Times New Roman" w:hAnsi="Times New Roman" w:cs="Times New Roman"/>
          <w:sz w:val="22"/>
          <w:szCs w:val="22"/>
          <w:lang w:val="pt-BR"/>
        </w:rPr>
        <w:t>92.791.243/0001-03</w:t>
      </w:r>
      <w:r w:rsidR="00761840" w:rsidRPr="001A3C4F">
        <w:rPr>
          <w:rFonts w:ascii="Times New Roman" w:hAnsi="Times New Roman" w:cs="Times New Roman"/>
          <w:sz w:val="22"/>
          <w:szCs w:val="22"/>
          <w:lang w:val="pt-BR"/>
        </w:rPr>
        <w:t>,</w:t>
      </w:r>
      <w:r w:rsidR="00BB40F1" w:rsidRPr="001A3C4F">
        <w:rPr>
          <w:rFonts w:ascii="Times New Roman" w:hAnsi="Times New Roman" w:cs="Times New Roman"/>
          <w:sz w:val="22"/>
          <w:szCs w:val="22"/>
          <w:lang w:val="pt-BR"/>
        </w:rPr>
        <w:t xml:space="preserve"> com seus atos constitutivos devidamente arquivados na Junta Comercial</w:t>
      </w:r>
      <w:r w:rsidR="00382B34" w:rsidRPr="001A3C4F">
        <w:rPr>
          <w:rFonts w:ascii="Times New Roman" w:hAnsi="Times New Roman" w:cs="Times New Roman"/>
          <w:sz w:val="22"/>
          <w:szCs w:val="22"/>
          <w:lang w:val="pt-BR"/>
        </w:rPr>
        <w:t>, Industrial e Serviços</w:t>
      </w:r>
      <w:r w:rsidR="00BB40F1" w:rsidRPr="001A3C4F">
        <w:rPr>
          <w:rFonts w:ascii="Times New Roman" w:hAnsi="Times New Roman" w:cs="Times New Roman"/>
          <w:sz w:val="22"/>
          <w:szCs w:val="22"/>
          <w:lang w:val="pt-BR"/>
        </w:rPr>
        <w:t xml:space="preserve"> do</w:t>
      </w:r>
      <w:r w:rsidR="00D8654C" w:rsidRPr="001A3C4F">
        <w:rPr>
          <w:rFonts w:ascii="Times New Roman" w:hAnsi="Times New Roman" w:cs="Times New Roman"/>
          <w:sz w:val="22"/>
          <w:szCs w:val="22"/>
          <w:lang w:val="pt-BR"/>
        </w:rPr>
        <w:t xml:space="preserve"> </w:t>
      </w:r>
      <w:r w:rsidR="00382B34" w:rsidRPr="001A3C4F">
        <w:rPr>
          <w:rFonts w:ascii="Times New Roman" w:hAnsi="Times New Roman" w:cs="Times New Roman"/>
          <w:sz w:val="22"/>
          <w:szCs w:val="22"/>
          <w:lang w:val="pt-BR"/>
        </w:rPr>
        <w:t>E</w:t>
      </w:r>
      <w:r w:rsidR="00D8654C" w:rsidRPr="001A3C4F">
        <w:rPr>
          <w:rFonts w:ascii="Times New Roman" w:hAnsi="Times New Roman" w:cs="Times New Roman"/>
          <w:sz w:val="22"/>
          <w:szCs w:val="22"/>
          <w:lang w:val="pt-BR"/>
        </w:rPr>
        <w:t>stado</w:t>
      </w:r>
      <w:r w:rsidR="00BB40F1" w:rsidRPr="001A3C4F">
        <w:rPr>
          <w:rFonts w:ascii="Times New Roman" w:hAnsi="Times New Roman" w:cs="Times New Roman"/>
          <w:sz w:val="22"/>
          <w:szCs w:val="22"/>
          <w:lang w:val="pt-BR"/>
        </w:rPr>
        <w:t xml:space="preserve"> d</w:t>
      </w:r>
      <w:r w:rsidR="00382B34" w:rsidRPr="001A3C4F">
        <w:rPr>
          <w:rFonts w:ascii="Times New Roman" w:hAnsi="Times New Roman" w:cs="Times New Roman"/>
          <w:sz w:val="22"/>
          <w:szCs w:val="22"/>
          <w:lang w:val="pt-BR"/>
        </w:rPr>
        <w:t>o Rio Grande do Sul</w:t>
      </w:r>
      <w:r w:rsidR="00BB40F1" w:rsidRPr="001A3C4F">
        <w:rPr>
          <w:rFonts w:ascii="Times New Roman" w:hAnsi="Times New Roman" w:cs="Times New Roman"/>
          <w:sz w:val="22"/>
          <w:szCs w:val="22"/>
          <w:lang w:val="pt-BR"/>
        </w:rPr>
        <w:t xml:space="preserve"> (</w:t>
      </w:r>
      <w:r w:rsidR="00C408BE" w:rsidRPr="001A3C4F">
        <w:rPr>
          <w:rFonts w:ascii="Times New Roman" w:hAnsi="Times New Roman" w:cs="Times New Roman"/>
          <w:sz w:val="22"/>
          <w:szCs w:val="22"/>
          <w:lang w:val="pt-BR"/>
        </w:rPr>
        <w:t>"</w:t>
      </w:r>
      <w:r w:rsidR="00BB40F1" w:rsidRPr="001A3C4F">
        <w:rPr>
          <w:rFonts w:ascii="Times New Roman" w:hAnsi="Times New Roman" w:cs="Times New Roman"/>
          <w:sz w:val="22"/>
          <w:szCs w:val="22"/>
          <w:u w:val="single"/>
          <w:lang w:val="pt-BR"/>
        </w:rPr>
        <w:t>JUC</w:t>
      </w:r>
      <w:r w:rsidR="00382B34" w:rsidRPr="001A3C4F">
        <w:rPr>
          <w:rFonts w:ascii="Times New Roman" w:hAnsi="Times New Roman" w:cs="Times New Roman"/>
          <w:sz w:val="22"/>
          <w:szCs w:val="22"/>
          <w:u w:val="single"/>
          <w:lang w:val="pt-BR"/>
        </w:rPr>
        <w:t>ISRS</w:t>
      </w:r>
      <w:r w:rsidR="00C408BE" w:rsidRPr="001A3C4F">
        <w:rPr>
          <w:rFonts w:ascii="Times New Roman" w:hAnsi="Times New Roman" w:cs="Times New Roman"/>
          <w:sz w:val="22"/>
          <w:szCs w:val="22"/>
          <w:lang w:val="pt-BR"/>
        </w:rPr>
        <w:t>"</w:t>
      </w:r>
      <w:r w:rsidR="00BB40F1" w:rsidRPr="001A3C4F">
        <w:rPr>
          <w:rFonts w:ascii="Times New Roman" w:hAnsi="Times New Roman" w:cs="Times New Roman"/>
          <w:sz w:val="22"/>
          <w:szCs w:val="22"/>
          <w:lang w:val="pt-BR"/>
        </w:rPr>
        <w:t xml:space="preserve">) sob o NIRE </w:t>
      </w:r>
      <w:r w:rsidR="001E118E" w:rsidRPr="001A3C4F">
        <w:rPr>
          <w:rFonts w:ascii="Times New Roman" w:hAnsi="Times New Roman" w:cs="Times New Roman"/>
          <w:sz w:val="22"/>
          <w:szCs w:val="22"/>
          <w:lang w:val="pt-BR"/>
        </w:rPr>
        <w:t>43300002799</w:t>
      </w:r>
      <w:r w:rsidR="00BB40F1" w:rsidRPr="001A3C4F">
        <w:rPr>
          <w:rFonts w:ascii="Times New Roman" w:hAnsi="Times New Roman" w:cs="Times New Roman"/>
          <w:sz w:val="22"/>
          <w:szCs w:val="22"/>
          <w:lang w:val="pt-BR"/>
        </w:rPr>
        <w:t>,</w:t>
      </w:r>
      <w:r w:rsidR="00C90AD2" w:rsidRPr="001A3C4F">
        <w:rPr>
          <w:rFonts w:ascii="Times New Roman" w:hAnsi="Times New Roman" w:cs="Times New Roman"/>
          <w:sz w:val="22"/>
          <w:szCs w:val="22"/>
          <w:lang w:val="pt-BR"/>
        </w:rPr>
        <w:t xml:space="preserve"> </w:t>
      </w:r>
      <w:r w:rsidR="00864712" w:rsidRPr="001A3C4F">
        <w:rPr>
          <w:rFonts w:ascii="Times New Roman" w:hAnsi="Times New Roman" w:cs="Times New Roman"/>
          <w:sz w:val="22"/>
          <w:szCs w:val="22"/>
          <w:lang w:val="pt-BR"/>
        </w:rPr>
        <w:t>neste ato representada na forma do seu estatuto social</w:t>
      </w:r>
      <w:r w:rsidR="00797EC3" w:rsidRPr="001A3C4F">
        <w:rPr>
          <w:rFonts w:ascii="Times New Roman" w:hAnsi="Times New Roman" w:cs="Times New Roman"/>
          <w:sz w:val="22"/>
          <w:szCs w:val="22"/>
          <w:lang w:val="pt-BR"/>
        </w:rPr>
        <w:t xml:space="preserve"> (</w:t>
      </w:r>
      <w:r w:rsidR="00C408BE" w:rsidRPr="001A3C4F">
        <w:rPr>
          <w:rFonts w:ascii="Times New Roman" w:hAnsi="Times New Roman" w:cs="Times New Roman"/>
          <w:sz w:val="22"/>
          <w:szCs w:val="22"/>
          <w:lang w:val="pt-BR"/>
        </w:rPr>
        <w:t>"</w:t>
      </w:r>
      <w:r w:rsidR="002F3EF5" w:rsidRPr="001A3C4F">
        <w:rPr>
          <w:rFonts w:ascii="Times New Roman" w:hAnsi="Times New Roman" w:cs="Times New Roman"/>
          <w:sz w:val="22"/>
          <w:szCs w:val="22"/>
          <w:u w:val="single"/>
          <w:lang w:val="pt-BR"/>
        </w:rPr>
        <w:t>Devedora</w:t>
      </w:r>
      <w:r w:rsidR="00C408BE" w:rsidRPr="001A3C4F">
        <w:rPr>
          <w:rFonts w:ascii="Times New Roman" w:hAnsi="Times New Roman" w:cs="Times New Roman"/>
          <w:sz w:val="22"/>
          <w:szCs w:val="22"/>
          <w:lang w:val="pt-BR"/>
        </w:rPr>
        <w:t>"</w:t>
      </w:r>
      <w:r w:rsidR="00797EC3" w:rsidRPr="001A3C4F">
        <w:rPr>
          <w:rFonts w:ascii="Times New Roman" w:hAnsi="Times New Roman" w:cs="Times New Roman"/>
          <w:sz w:val="22"/>
          <w:szCs w:val="22"/>
          <w:lang w:val="pt-BR"/>
        </w:rPr>
        <w:t>)</w:t>
      </w:r>
      <w:r w:rsidR="00864712" w:rsidRPr="001A3C4F">
        <w:rPr>
          <w:rFonts w:ascii="Times New Roman" w:eastAsia="MS Mincho" w:hAnsi="Times New Roman" w:cs="Times New Roman"/>
          <w:sz w:val="22"/>
          <w:szCs w:val="22"/>
          <w:lang w:val="pt-BR"/>
        </w:rPr>
        <w:t>;</w:t>
      </w:r>
      <w:r w:rsidR="00B8616A" w:rsidRPr="001A3C4F">
        <w:rPr>
          <w:rFonts w:ascii="Times New Roman" w:eastAsia="MS Mincho" w:hAnsi="Times New Roman" w:cs="Times New Roman"/>
          <w:sz w:val="22"/>
          <w:szCs w:val="22"/>
          <w:lang w:val="pt-BR"/>
        </w:rPr>
        <w:t xml:space="preserve"> </w:t>
      </w:r>
    </w:p>
    <w:p w14:paraId="370E1374" w14:textId="77777777" w:rsidR="00864712" w:rsidRPr="001A3C4F" w:rsidRDefault="00864712" w:rsidP="009B4504">
      <w:pPr>
        <w:jc w:val="both"/>
        <w:rPr>
          <w:rFonts w:ascii="Times New Roman" w:eastAsia="MS Mincho" w:hAnsi="Times New Roman" w:cs="Times New Roman"/>
          <w:sz w:val="22"/>
          <w:szCs w:val="22"/>
          <w:lang w:val="pt-BR"/>
        </w:rPr>
      </w:pPr>
    </w:p>
    <w:p w14:paraId="320D29F3" w14:textId="77777777" w:rsidR="00864712" w:rsidRPr="001A3C4F" w:rsidRDefault="00864712" w:rsidP="009B4504">
      <w:pPr>
        <w:pStyle w:val="PargrafodaLista"/>
        <w:numPr>
          <w:ilvl w:val="0"/>
          <w:numId w:val="5"/>
        </w:numPr>
        <w:tabs>
          <w:tab w:val="left" w:pos="1134"/>
        </w:tabs>
        <w:ind w:left="0" w:firstLine="0"/>
        <w:jc w:val="both"/>
        <w:rPr>
          <w:rFonts w:ascii="Times New Roman" w:eastAsia="MS Mincho" w:hAnsi="Times New Roman" w:cs="Times New Roman"/>
          <w:sz w:val="22"/>
          <w:szCs w:val="22"/>
          <w:lang w:val="pt-BR"/>
        </w:rPr>
      </w:pPr>
      <w:bookmarkStart w:id="2" w:name="_Ref3366426"/>
      <w:r w:rsidRPr="001A3C4F">
        <w:rPr>
          <w:rFonts w:ascii="Times New Roman" w:eastAsia="MS Mincho" w:hAnsi="Times New Roman" w:cs="Times New Roman"/>
          <w:sz w:val="22"/>
          <w:szCs w:val="22"/>
          <w:lang w:val="pt-BR"/>
        </w:rPr>
        <w:t>De outro lado:</w:t>
      </w:r>
      <w:bookmarkEnd w:id="2"/>
    </w:p>
    <w:p w14:paraId="3E0F1CD4" w14:textId="77777777" w:rsidR="00192255" w:rsidRPr="001A3C4F" w:rsidRDefault="00192255" w:rsidP="009B4504">
      <w:pPr>
        <w:pStyle w:val="PargrafodaLista"/>
        <w:tabs>
          <w:tab w:val="left" w:pos="1134"/>
        </w:tabs>
        <w:ind w:left="0"/>
        <w:jc w:val="both"/>
        <w:rPr>
          <w:rFonts w:ascii="Times New Roman" w:eastAsia="MS Mincho" w:hAnsi="Times New Roman" w:cs="Times New Roman"/>
          <w:sz w:val="22"/>
          <w:szCs w:val="22"/>
          <w:lang w:val="pt-BR"/>
        </w:rPr>
      </w:pPr>
    </w:p>
    <w:p w14:paraId="64D1CAC7" w14:textId="23F0AC27" w:rsidR="00192255" w:rsidRPr="001A3C4F" w:rsidRDefault="00AA0551" w:rsidP="009B4504">
      <w:pPr>
        <w:pStyle w:val="PargrafodaLista"/>
        <w:tabs>
          <w:tab w:val="left" w:pos="1134"/>
        </w:tabs>
        <w:ind w:left="0"/>
        <w:jc w:val="both"/>
        <w:rPr>
          <w:rFonts w:ascii="Times New Roman" w:hAnsi="Times New Roman" w:cs="Times New Roman"/>
          <w:sz w:val="22"/>
          <w:szCs w:val="22"/>
          <w:lang w:val="pt-BR"/>
        </w:rPr>
      </w:pPr>
      <w:r w:rsidRPr="001A3C4F">
        <w:rPr>
          <w:rFonts w:ascii="Times New Roman" w:hAnsi="Times New Roman" w:cs="Times New Roman"/>
          <w:b/>
          <w:sz w:val="22"/>
          <w:szCs w:val="22"/>
          <w:lang w:val="pt-BR"/>
        </w:rPr>
        <w:t>ECO SECURITIZADORA DE DIREITOS CREDITÓRIOS DO AGRONEGÓCIO</w:t>
      </w:r>
      <w:r w:rsidR="00D70AC6" w:rsidRPr="001A3C4F">
        <w:rPr>
          <w:rFonts w:ascii="Times New Roman" w:hAnsi="Times New Roman" w:cs="Times New Roman"/>
          <w:b/>
          <w:sz w:val="22"/>
          <w:szCs w:val="22"/>
          <w:lang w:val="pt-BR"/>
        </w:rPr>
        <w:t xml:space="preserve"> S.A.</w:t>
      </w:r>
      <w:r w:rsidR="00D73B62" w:rsidRPr="001A3C4F">
        <w:rPr>
          <w:rFonts w:ascii="Times New Roman" w:hAnsi="Times New Roman" w:cs="Times New Roman"/>
          <w:sz w:val="22"/>
          <w:szCs w:val="22"/>
          <w:lang w:val="pt-BR"/>
        </w:rPr>
        <w:t xml:space="preserve">, </w:t>
      </w:r>
      <w:r w:rsidR="00D73B62" w:rsidRPr="001A3C4F">
        <w:rPr>
          <w:rFonts w:ascii="Times New Roman" w:hAnsi="Times New Roman" w:cs="Times New Roman"/>
          <w:bCs/>
          <w:sz w:val="22"/>
          <w:szCs w:val="22"/>
          <w:lang w:val="pt-BR"/>
        </w:rPr>
        <w:t xml:space="preserve">sociedade </w:t>
      </w:r>
      <w:r w:rsidRPr="001A3C4F">
        <w:rPr>
          <w:rFonts w:ascii="Times New Roman" w:hAnsi="Times New Roman" w:cs="Times New Roman"/>
          <w:bCs/>
          <w:sz w:val="22"/>
          <w:szCs w:val="22"/>
          <w:lang w:val="pt-BR"/>
        </w:rPr>
        <w:t xml:space="preserve">anônima de capital aberto, registrada na CVM na Categoria </w:t>
      </w:r>
      <w:r w:rsidR="00252645" w:rsidRPr="001A3C4F">
        <w:rPr>
          <w:rFonts w:ascii="Times New Roman" w:hAnsi="Times New Roman" w:cs="Times New Roman"/>
          <w:bCs/>
          <w:sz w:val="22"/>
          <w:szCs w:val="22"/>
          <w:lang w:val="pt-BR"/>
        </w:rPr>
        <w:t>S1</w:t>
      </w:r>
      <w:r w:rsidRPr="001A3C4F">
        <w:rPr>
          <w:rFonts w:ascii="Times New Roman" w:hAnsi="Times New Roman" w:cs="Times New Roman"/>
          <w:bCs/>
          <w:sz w:val="22"/>
          <w:szCs w:val="22"/>
          <w:lang w:val="pt-BR"/>
        </w:rPr>
        <w:t xml:space="preserve">, sob o n.º </w:t>
      </w:r>
      <w:r w:rsidR="00252645" w:rsidRPr="001A3C4F">
        <w:rPr>
          <w:rFonts w:ascii="Times New Roman" w:hAnsi="Times New Roman" w:cs="Times New Roman"/>
          <w:bCs/>
          <w:sz w:val="22"/>
          <w:szCs w:val="22"/>
          <w:lang w:val="pt-BR"/>
        </w:rPr>
        <w:t>310</w:t>
      </w:r>
      <w:r w:rsidR="00D73B62" w:rsidRPr="001A3C4F">
        <w:rPr>
          <w:rFonts w:ascii="Times New Roman" w:hAnsi="Times New Roman" w:cs="Times New Roman"/>
          <w:bCs/>
          <w:sz w:val="22"/>
          <w:szCs w:val="22"/>
          <w:lang w:val="pt-BR"/>
        </w:rPr>
        <w:t>, com sede na</w:t>
      </w:r>
      <w:r w:rsidR="00D8654C" w:rsidRPr="001A3C4F">
        <w:rPr>
          <w:rFonts w:ascii="Times New Roman" w:hAnsi="Times New Roman" w:cs="Times New Roman"/>
          <w:bCs/>
          <w:sz w:val="22"/>
          <w:szCs w:val="22"/>
          <w:lang w:val="pt-BR"/>
        </w:rPr>
        <w:t xml:space="preserve"> </w:t>
      </w:r>
      <w:r w:rsidR="00942F9E" w:rsidRPr="001A3C4F">
        <w:rPr>
          <w:rFonts w:ascii="Times New Roman" w:hAnsi="Times New Roman" w:cs="Times New Roman"/>
          <w:bCs/>
          <w:sz w:val="22"/>
          <w:szCs w:val="22"/>
          <w:lang w:val="pt-BR"/>
        </w:rPr>
        <w:t>C</w:t>
      </w:r>
      <w:r w:rsidR="00D8654C" w:rsidRPr="001A3C4F">
        <w:rPr>
          <w:rFonts w:ascii="Times New Roman" w:hAnsi="Times New Roman" w:cs="Times New Roman"/>
          <w:bCs/>
          <w:sz w:val="22"/>
          <w:szCs w:val="22"/>
          <w:lang w:val="pt-BR"/>
        </w:rPr>
        <w:t>idade</w:t>
      </w:r>
      <w:r w:rsidR="00D73B62" w:rsidRPr="001A3C4F">
        <w:rPr>
          <w:rFonts w:ascii="Times New Roman" w:hAnsi="Times New Roman" w:cs="Times New Roman"/>
          <w:bCs/>
          <w:sz w:val="22"/>
          <w:szCs w:val="22"/>
          <w:lang w:val="pt-BR"/>
        </w:rPr>
        <w:t xml:space="preserve"> de São Paulo,</w:t>
      </w:r>
      <w:r w:rsidR="00D8654C" w:rsidRPr="001A3C4F">
        <w:rPr>
          <w:rFonts w:ascii="Times New Roman" w:hAnsi="Times New Roman" w:cs="Times New Roman"/>
          <w:bCs/>
          <w:sz w:val="22"/>
          <w:szCs w:val="22"/>
          <w:lang w:val="pt-BR"/>
        </w:rPr>
        <w:t xml:space="preserve"> </w:t>
      </w:r>
      <w:r w:rsidR="00942F9E" w:rsidRPr="001A3C4F">
        <w:rPr>
          <w:rFonts w:ascii="Times New Roman" w:hAnsi="Times New Roman" w:cs="Times New Roman"/>
          <w:bCs/>
          <w:sz w:val="22"/>
          <w:szCs w:val="22"/>
          <w:lang w:val="pt-BR"/>
        </w:rPr>
        <w:t>E</w:t>
      </w:r>
      <w:r w:rsidR="00D8654C" w:rsidRPr="001A3C4F">
        <w:rPr>
          <w:rFonts w:ascii="Times New Roman" w:hAnsi="Times New Roman" w:cs="Times New Roman"/>
          <w:bCs/>
          <w:sz w:val="22"/>
          <w:szCs w:val="22"/>
          <w:lang w:val="pt-BR"/>
        </w:rPr>
        <w:t>stado</w:t>
      </w:r>
      <w:r w:rsidR="00D73B62" w:rsidRPr="001A3C4F">
        <w:rPr>
          <w:rFonts w:ascii="Times New Roman" w:hAnsi="Times New Roman" w:cs="Times New Roman"/>
          <w:bCs/>
          <w:sz w:val="22"/>
          <w:szCs w:val="22"/>
          <w:lang w:val="pt-BR"/>
        </w:rPr>
        <w:t xml:space="preserve"> de São Paulo, na</w:t>
      </w:r>
      <w:r w:rsidR="00942F9E" w:rsidRPr="001A3C4F">
        <w:rPr>
          <w:rFonts w:ascii="Times New Roman" w:hAnsi="Times New Roman" w:cs="Times New Roman"/>
          <w:bCs/>
          <w:sz w:val="22"/>
          <w:szCs w:val="22"/>
          <w:lang w:val="pt-BR"/>
        </w:rPr>
        <w:t xml:space="preserve"> Avenida Pedroso de Morais, n.º 1.553, 3º andar, conjunto 32, CEP 05419-001</w:t>
      </w:r>
      <w:r w:rsidR="00D73B62" w:rsidRPr="001A3C4F">
        <w:rPr>
          <w:rFonts w:ascii="Times New Roman" w:hAnsi="Times New Roman" w:cs="Times New Roman"/>
          <w:bCs/>
          <w:sz w:val="22"/>
          <w:szCs w:val="22"/>
          <w:lang w:val="pt-BR"/>
        </w:rPr>
        <w:t>, inscrita no CNPJ/ME sob o n</w:t>
      </w:r>
      <w:r w:rsidR="00942F9E" w:rsidRPr="001A3C4F">
        <w:rPr>
          <w:rFonts w:ascii="Times New Roman" w:hAnsi="Times New Roman" w:cs="Times New Roman"/>
          <w:bCs/>
          <w:sz w:val="22"/>
          <w:szCs w:val="22"/>
          <w:lang w:val="pt-BR"/>
        </w:rPr>
        <w:t>.</w:t>
      </w:r>
      <w:r w:rsidR="00D73B62" w:rsidRPr="001A3C4F">
        <w:rPr>
          <w:rFonts w:ascii="Times New Roman" w:hAnsi="Times New Roman" w:cs="Times New Roman"/>
          <w:bCs/>
          <w:sz w:val="22"/>
          <w:szCs w:val="22"/>
          <w:lang w:val="pt-BR"/>
        </w:rPr>
        <w:t xml:space="preserve">º </w:t>
      </w:r>
      <w:r w:rsidR="00942F9E" w:rsidRPr="001A3C4F">
        <w:rPr>
          <w:rFonts w:ascii="Times New Roman" w:hAnsi="Times New Roman" w:cs="Times New Roman"/>
          <w:bCs/>
          <w:sz w:val="22"/>
          <w:szCs w:val="22"/>
          <w:lang w:val="pt-BR"/>
        </w:rPr>
        <w:t>10.</w:t>
      </w:r>
      <w:r w:rsidR="008616CF" w:rsidRPr="001A3C4F">
        <w:rPr>
          <w:rFonts w:ascii="Times New Roman" w:hAnsi="Times New Roman" w:cs="Times New Roman"/>
          <w:bCs/>
          <w:sz w:val="22"/>
          <w:szCs w:val="22"/>
          <w:lang w:val="pt-BR"/>
        </w:rPr>
        <w:t>753</w:t>
      </w:r>
      <w:r w:rsidR="00942F9E" w:rsidRPr="001A3C4F">
        <w:rPr>
          <w:rFonts w:ascii="Times New Roman" w:hAnsi="Times New Roman" w:cs="Times New Roman"/>
          <w:bCs/>
          <w:sz w:val="22"/>
          <w:szCs w:val="22"/>
          <w:lang w:val="pt-BR"/>
        </w:rPr>
        <w:t>.164/0001-43</w:t>
      </w:r>
      <w:r w:rsidR="00C2249B" w:rsidRPr="001A3C4F">
        <w:rPr>
          <w:rFonts w:ascii="Times New Roman" w:hAnsi="Times New Roman" w:cs="Times New Roman"/>
          <w:sz w:val="22"/>
          <w:szCs w:val="22"/>
          <w:lang w:val="pt-BR"/>
        </w:rPr>
        <w:t>, com seus atos constitutivos devidamente arquivados na</w:t>
      </w:r>
      <w:r w:rsidR="00942F9E" w:rsidRPr="001A3C4F">
        <w:rPr>
          <w:rFonts w:ascii="Times New Roman" w:hAnsi="Times New Roman" w:cs="Times New Roman"/>
          <w:sz w:val="22"/>
          <w:szCs w:val="22"/>
          <w:lang w:val="pt-BR"/>
        </w:rPr>
        <w:t xml:space="preserve"> Junta Comercial do Estado de São Paulo</w:t>
      </w:r>
      <w:r w:rsidR="00E74578" w:rsidRPr="001A3C4F">
        <w:rPr>
          <w:rFonts w:ascii="Times New Roman" w:hAnsi="Times New Roman" w:cs="Times New Roman"/>
          <w:sz w:val="22"/>
          <w:szCs w:val="22"/>
          <w:lang w:val="pt-BR"/>
        </w:rPr>
        <w:t xml:space="preserve"> </w:t>
      </w:r>
      <w:r w:rsidR="00C2249B" w:rsidRPr="001A3C4F">
        <w:rPr>
          <w:rFonts w:ascii="Times New Roman" w:hAnsi="Times New Roman" w:cs="Times New Roman"/>
          <w:sz w:val="22"/>
          <w:szCs w:val="22"/>
          <w:lang w:val="pt-BR"/>
        </w:rPr>
        <w:t xml:space="preserve">sob o NIRE </w:t>
      </w:r>
      <w:r w:rsidR="00F94110" w:rsidRPr="001A3C4F">
        <w:rPr>
          <w:rFonts w:ascii="Times New Roman" w:hAnsi="Times New Roman" w:cs="Times New Roman"/>
          <w:sz w:val="22"/>
          <w:szCs w:val="22"/>
          <w:lang w:val="pt-BR"/>
        </w:rPr>
        <w:t>35300367308</w:t>
      </w:r>
      <w:r w:rsidR="00C2249B" w:rsidRPr="001A3C4F">
        <w:rPr>
          <w:rFonts w:ascii="Times New Roman" w:hAnsi="Times New Roman" w:cs="Times New Roman"/>
          <w:sz w:val="22"/>
          <w:szCs w:val="22"/>
          <w:lang w:val="pt-BR"/>
        </w:rPr>
        <w:t xml:space="preserve">, </w:t>
      </w:r>
      <w:r w:rsidR="00C23138" w:rsidRPr="001A3C4F">
        <w:rPr>
          <w:rFonts w:ascii="Times New Roman" w:eastAsia="MS Mincho" w:hAnsi="Times New Roman" w:cs="Times New Roman"/>
          <w:sz w:val="22"/>
          <w:szCs w:val="22"/>
          <w:lang w:val="pt-BR"/>
        </w:rPr>
        <w:t>neste ato representada na forma de seu estatuto social</w:t>
      </w:r>
      <w:r w:rsidR="00192255" w:rsidRPr="001A3C4F">
        <w:rPr>
          <w:rFonts w:ascii="Times New Roman" w:hAnsi="Times New Roman" w:cs="Times New Roman"/>
          <w:sz w:val="22"/>
          <w:szCs w:val="22"/>
          <w:lang w:val="pt-BR"/>
        </w:rPr>
        <w:t xml:space="preserve"> (</w:t>
      </w:r>
      <w:r w:rsidR="00C408BE" w:rsidRPr="001A3C4F">
        <w:rPr>
          <w:rFonts w:ascii="Times New Roman" w:hAnsi="Times New Roman" w:cs="Times New Roman"/>
          <w:sz w:val="22"/>
          <w:szCs w:val="22"/>
          <w:lang w:val="pt-BR"/>
        </w:rPr>
        <w:t>"</w:t>
      </w:r>
      <w:r w:rsidR="00192255" w:rsidRPr="001A3C4F">
        <w:rPr>
          <w:rFonts w:ascii="Times New Roman" w:hAnsi="Times New Roman" w:cs="Times New Roman"/>
          <w:sz w:val="22"/>
          <w:szCs w:val="22"/>
          <w:u w:val="single"/>
          <w:lang w:val="pt-BR"/>
        </w:rPr>
        <w:t>Debenturista</w:t>
      </w:r>
      <w:r w:rsidR="00C408BE" w:rsidRPr="001A3C4F">
        <w:rPr>
          <w:rFonts w:ascii="Times New Roman" w:hAnsi="Times New Roman" w:cs="Times New Roman"/>
          <w:sz w:val="22"/>
          <w:szCs w:val="22"/>
          <w:lang w:val="pt-BR"/>
        </w:rPr>
        <w:t>"</w:t>
      </w:r>
      <w:r w:rsidR="00C23138" w:rsidRPr="001A3C4F">
        <w:rPr>
          <w:rFonts w:ascii="Times New Roman" w:hAnsi="Times New Roman" w:cs="Times New Roman"/>
          <w:sz w:val="22"/>
          <w:szCs w:val="22"/>
          <w:lang w:val="pt-BR"/>
        </w:rPr>
        <w:t xml:space="preserve"> ou </w:t>
      </w:r>
      <w:r w:rsidR="00C408BE" w:rsidRPr="001A3C4F">
        <w:rPr>
          <w:rFonts w:ascii="Times New Roman" w:hAnsi="Times New Roman" w:cs="Times New Roman"/>
          <w:sz w:val="22"/>
          <w:szCs w:val="22"/>
          <w:lang w:val="pt-BR"/>
        </w:rPr>
        <w:t>"</w:t>
      </w:r>
      <w:proofErr w:type="spellStart"/>
      <w:r w:rsidR="00C23138" w:rsidRPr="001A3C4F">
        <w:rPr>
          <w:rFonts w:ascii="Times New Roman" w:hAnsi="Times New Roman" w:cs="Times New Roman"/>
          <w:sz w:val="22"/>
          <w:szCs w:val="22"/>
          <w:u w:val="single"/>
          <w:lang w:val="pt-BR"/>
        </w:rPr>
        <w:t>Securitizadora</w:t>
      </w:r>
      <w:proofErr w:type="spellEnd"/>
      <w:r w:rsidR="00C408BE" w:rsidRPr="001A3C4F">
        <w:rPr>
          <w:rFonts w:ascii="Times New Roman" w:hAnsi="Times New Roman" w:cs="Times New Roman"/>
          <w:sz w:val="22"/>
          <w:szCs w:val="22"/>
          <w:lang w:val="pt-BR"/>
        </w:rPr>
        <w:t>"</w:t>
      </w:r>
      <w:r w:rsidR="00192255" w:rsidRPr="001A3C4F">
        <w:rPr>
          <w:rFonts w:ascii="Times New Roman" w:hAnsi="Times New Roman" w:cs="Times New Roman"/>
          <w:sz w:val="22"/>
          <w:szCs w:val="22"/>
          <w:lang w:val="pt-BR"/>
        </w:rPr>
        <w:t>);</w:t>
      </w:r>
      <w:r w:rsidR="0013169B" w:rsidRPr="001A3C4F">
        <w:rPr>
          <w:rFonts w:ascii="Times New Roman" w:hAnsi="Times New Roman" w:cs="Times New Roman"/>
          <w:sz w:val="22"/>
          <w:szCs w:val="22"/>
          <w:lang w:val="pt-BR"/>
        </w:rPr>
        <w:t xml:space="preserve"> </w:t>
      </w:r>
    </w:p>
    <w:p w14:paraId="122FB973" w14:textId="77777777" w:rsidR="00CC0996" w:rsidRPr="001A3C4F" w:rsidRDefault="00CC0996" w:rsidP="009B4504">
      <w:pPr>
        <w:tabs>
          <w:tab w:val="left" w:pos="1134"/>
        </w:tabs>
        <w:jc w:val="both"/>
        <w:rPr>
          <w:rFonts w:ascii="Times New Roman" w:eastAsia="MS Mincho" w:hAnsi="Times New Roman" w:cs="Times New Roman"/>
          <w:sz w:val="22"/>
          <w:szCs w:val="22"/>
          <w:lang w:val="pt-BR"/>
        </w:rPr>
      </w:pPr>
    </w:p>
    <w:p w14:paraId="4BEA3A5B" w14:textId="77777777" w:rsidR="007F3068" w:rsidRPr="001A3C4F" w:rsidRDefault="006A043D" w:rsidP="009B4504">
      <w:pPr>
        <w:rPr>
          <w:rFonts w:ascii="Times New Roman" w:hAnsi="Times New Roman" w:cs="Times New Roman"/>
          <w:b/>
          <w:sz w:val="22"/>
          <w:szCs w:val="22"/>
          <w:lang w:val="pt-BR"/>
        </w:rPr>
      </w:pPr>
      <w:bookmarkStart w:id="3" w:name="_Toc8171325"/>
      <w:r w:rsidRPr="001A3C4F">
        <w:rPr>
          <w:rFonts w:ascii="Times New Roman" w:hAnsi="Times New Roman" w:cs="Times New Roman"/>
          <w:b/>
          <w:sz w:val="22"/>
          <w:szCs w:val="22"/>
          <w:lang w:val="pt-BR"/>
        </w:rPr>
        <w:t>CONSIDERANDO QUE</w:t>
      </w:r>
      <w:r w:rsidR="00CB4979" w:rsidRPr="001A3C4F">
        <w:rPr>
          <w:rFonts w:ascii="Times New Roman" w:hAnsi="Times New Roman" w:cs="Times New Roman"/>
          <w:b/>
          <w:sz w:val="22"/>
          <w:szCs w:val="22"/>
          <w:lang w:val="pt-BR"/>
        </w:rPr>
        <w:t>:</w:t>
      </w:r>
      <w:bookmarkEnd w:id="3"/>
    </w:p>
    <w:p w14:paraId="73CD9D22" w14:textId="77777777" w:rsidR="00D27A4C" w:rsidRPr="001A3C4F" w:rsidRDefault="00D27A4C" w:rsidP="009B4504">
      <w:pPr>
        <w:rPr>
          <w:rStyle w:val="Forte"/>
          <w:rFonts w:ascii="Times New Roman" w:eastAsia="SimSun" w:hAnsi="Times New Roman"/>
          <w:snapToGrid w:val="0"/>
          <w:sz w:val="22"/>
          <w:szCs w:val="22"/>
          <w:lang w:val="pt-BR"/>
        </w:rPr>
      </w:pPr>
    </w:p>
    <w:p w14:paraId="321206A8" w14:textId="005B2889" w:rsidR="00152E6A" w:rsidRPr="001A3C4F" w:rsidRDefault="007B6672" w:rsidP="009B4504">
      <w:pPr>
        <w:pStyle w:val="PargrafodaLista"/>
        <w:numPr>
          <w:ilvl w:val="0"/>
          <w:numId w:val="11"/>
        </w:numPr>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A Devedora</w:t>
      </w:r>
      <w:r w:rsidR="004B4259" w:rsidRPr="001A3C4F">
        <w:rPr>
          <w:rFonts w:ascii="Times New Roman" w:hAnsi="Times New Roman" w:cs="Times New Roman"/>
          <w:sz w:val="22"/>
          <w:szCs w:val="22"/>
          <w:lang w:val="pt-BR"/>
        </w:rPr>
        <w:t xml:space="preserve"> tem por objeto social atividades inseridas na cadeia do agronegócio, principalmente relacionados à</w:t>
      </w:r>
      <w:r w:rsidR="00F034D0" w:rsidRPr="001A3C4F">
        <w:rPr>
          <w:rFonts w:ascii="Times New Roman" w:hAnsi="Times New Roman" w:cs="Times New Roman"/>
          <w:sz w:val="22"/>
          <w:szCs w:val="22"/>
          <w:lang w:val="pt-BR"/>
        </w:rPr>
        <w:t xml:space="preserve"> industrialização e comercialização de celulose, papel, embalagem de papel em geral e seus derivados</w:t>
      </w:r>
      <w:r w:rsidR="006173C1" w:rsidRPr="001A3C4F">
        <w:rPr>
          <w:rFonts w:ascii="Times New Roman" w:hAnsi="Times New Roman" w:cs="Times New Roman"/>
          <w:sz w:val="22"/>
          <w:szCs w:val="22"/>
          <w:lang w:val="pt-BR"/>
        </w:rPr>
        <w:t>, bem como, a industrialização e comercialização de madeira</w:t>
      </w:r>
      <w:r w:rsidR="009C78F7" w:rsidRPr="001A3C4F">
        <w:rPr>
          <w:rFonts w:ascii="Times New Roman" w:hAnsi="Times New Roman" w:cs="Times New Roman"/>
          <w:bCs/>
          <w:sz w:val="22"/>
          <w:szCs w:val="22"/>
          <w:lang w:val="pt-BR"/>
        </w:rPr>
        <w:t xml:space="preserve">, </w:t>
      </w:r>
      <w:r w:rsidR="00B8616A" w:rsidRPr="001A3C4F">
        <w:rPr>
          <w:rFonts w:ascii="Times New Roman" w:hAnsi="Times New Roman" w:cs="Times New Roman"/>
          <w:bCs/>
          <w:sz w:val="22"/>
          <w:szCs w:val="22"/>
          <w:lang w:val="pt-BR"/>
        </w:rPr>
        <w:t>a administração de projetos de florestamento, reflorestamento e de serviços de silvicultura prestados por terceiros, necessários ao processo de industrialização de celulose, papel, embalagem de papel em geral e seus derivados, bem como à industrialização e comercialização da madeira e à indústria, comércio, importação e exportação de produtos resinosos e seus derivados</w:t>
      </w:r>
      <w:r w:rsidR="00B8616A" w:rsidRPr="001A3C4F">
        <w:rPr>
          <w:rFonts w:ascii="Times New Roman" w:hAnsi="Times New Roman" w:cs="Times New Roman"/>
          <w:sz w:val="22"/>
          <w:szCs w:val="22"/>
          <w:lang w:val="pt-BR"/>
        </w:rPr>
        <w:t xml:space="preserve"> </w:t>
      </w:r>
      <w:r w:rsidR="009C78F7" w:rsidRPr="001A3C4F">
        <w:rPr>
          <w:rFonts w:ascii="Times New Roman" w:hAnsi="Times New Roman" w:cs="Times New Roman"/>
          <w:bCs/>
          <w:sz w:val="22"/>
          <w:szCs w:val="22"/>
          <w:lang w:val="pt-BR"/>
        </w:rPr>
        <w:t xml:space="preserve">observado o disposto na </w:t>
      </w:r>
      <w:r w:rsidR="009C78F7" w:rsidRPr="001A3C4F">
        <w:rPr>
          <w:rFonts w:ascii="Times New Roman" w:hAnsi="Times New Roman" w:cs="Times New Roman"/>
          <w:sz w:val="22"/>
          <w:szCs w:val="22"/>
          <w:u w:val="single"/>
          <w:lang w:val="pt-BR"/>
        </w:rPr>
        <w:t xml:space="preserve">Cláusula </w:t>
      </w:r>
      <w:r w:rsidR="002C7B0C" w:rsidRPr="001A3C4F">
        <w:rPr>
          <w:rFonts w:ascii="Times New Roman" w:hAnsi="Times New Roman" w:cs="Times New Roman"/>
          <w:bCs/>
          <w:sz w:val="22"/>
          <w:szCs w:val="22"/>
          <w:u w:val="single"/>
          <w:lang w:val="pt-BR"/>
        </w:rPr>
        <w:t>3</w:t>
      </w:r>
      <w:r w:rsidR="00256F65" w:rsidRPr="001A3C4F">
        <w:rPr>
          <w:rFonts w:ascii="Times New Roman" w:hAnsi="Times New Roman" w:cs="Times New Roman"/>
          <w:bCs/>
          <w:sz w:val="22"/>
          <w:szCs w:val="22"/>
          <w:lang w:val="pt-BR"/>
        </w:rPr>
        <w:t xml:space="preserve"> </w:t>
      </w:r>
      <w:r w:rsidR="009C78F7" w:rsidRPr="001A3C4F">
        <w:rPr>
          <w:rFonts w:ascii="Times New Roman" w:hAnsi="Times New Roman" w:cs="Times New Roman"/>
          <w:bCs/>
          <w:sz w:val="22"/>
          <w:szCs w:val="22"/>
          <w:lang w:val="pt-BR"/>
        </w:rPr>
        <w:t>abaixo</w:t>
      </w:r>
      <w:r w:rsidR="004B4259" w:rsidRPr="001A3C4F">
        <w:rPr>
          <w:rFonts w:ascii="Times New Roman" w:hAnsi="Times New Roman" w:cs="Times New Roman"/>
          <w:sz w:val="22"/>
          <w:szCs w:val="22"/>
          <w:lang w:val="pt-BR"/>
        </w:rPr>
        <w:t>;</w:t>
      </w:r>
      <w:r w:rsidR="002F3EF5" w:rsidRPr="001A3C4F">
        <w:rPr>
          <w:rFonts w:ascii="Times New Roman" w:hAnsi="Times New Roman" w:cs="Times New Roman"/>
          <w:sz w:val="22"/>
          <w:szCs w:val="22"/>
          <w:lang w:val="pt-BR"/>
        </w:rPr>
        <w:t xml:space="preserve"> </w:t>
      </w:r>
    </w:p>
    <w:p w14:paraId="789624AF" w14:textId="77777777" w:rsidR="00152E6A" w:rsidRPr="001A3C4F" w:rsidRDefault="00152E6A" w:rsidP="009B4504">
      <w:pPr>
        <w:tabs>
          <w:tab w:val="left" w:pos="1134"/>
        </w:tabs>
        <w:jc w:val="both"/>
        <w:rPr>
          <w:rFonts w:ascii="Times New Roman" w:hAnsi="Times New Roman" w:cs="Times New Roman"/>
          <w:sz w:val="22"/>
          <w:szCs w:val="22"/>
          <w:lang w:val="pt-BR"/>
        </w:rPr>
      </w:pPr>
    </w:p>
    <w:p w14:paraId="330A3C9E" w14:textId="6C5308FE" w:rsidR="004B4259" w:rsidRPr="001A3C4F" w:rsidRDefault="008B5BDF" w:rsidP="009B4504">
      <w:pPr>
        <w:pStyle w:val="PargrafodaLista"/>
        <w:numPr>
          <w:ilvl w:val="0"/>
          <w:numId w:val="11"/>
        </w:numPr>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n</w:t>
      </w:r>
      <w:r w:rsidR="004B4259" w:rsidRPr="001A3C4F">
        <w:rPr>
          <w:rFonts w:ascii="Times New Roman" w:hAnsi="Times New Roman" w:cs="Times New Roman"/>
          <w:sz w:val="22"/>
          <w:szCs w:val="22"/>
          <w:lang w:val="pt-BR"/>
        </w:rPr>
        <w:t xml:space="preserve">o âmbito de suas atividades, a </w:t>
      </w:r>
      <w:r w:rsidR="007B6672" w:rsidRPr="001A3C4F">
        <w:rPr>
          <w:rFonts w:ascii="Times New Roman" w:hAnsi="Times New Roman" w:cs="Times New Roman"/>
          <w:sz w:val="22"/>
          <w:szCs w:val="22"/>
          <w:lang w:val="pt-BR"/>
        </w:rPr>
        <w:t>Devedora</w:t>
      </w:r>
      <w:r w:rsidR="004B4259" w:rsidRPr="001A3C4F">
        <w:rPr>
          <w:rFonts w:ascii="Times New Roman" w:hAnsi="Times New Roman" w:cs="Times New Roman"/>
          <w:sz w:val="22"/>
          <w:szCs w:val="22"/>
          <w:lang w:val="pt-BR"/>
        </w:rPr>
        <w:t xml:space="preserve"> tem interesse em emitir debêntures simples, não conversíveis em ações, em </w:t>
      </w:r>
      <w:r w:rsidRPr="001A3C4F">
        <w:rPr>
          <w:rFonts w:ascii="Times New Roman" w:hAnsi="Times New Roman" w:cs="Times New Roman"/>
          <w:sz w:val="22"/>
          <w:szCs w:val="22"/>
          <w:lang w:val="pt-BR"/>
        </w:rPr>
        <w:t xml:space="preserve">até </w:t>
      </w:r>
      <w:r w:rsidR="006173C1" w:rsidRPr="001A3C4F">
        <w:rPr>
          <w:rFonts w:ascii="Times New Roman" w:hAnsi="Times New Roman" w:cs="Times New Roman"/>
          <w:sz w:val="22"/>
          <w:szCs w:val="22"/>
          <w:lang w:val="pt-BR"/>
        </w:rPr>
        <w:t>2</w:t>
      </w:r>
      <w:r w:rsidRPr="001A3C4F">
        <w:rPr>
          <w:rFonts w:ascii="Times New Roman" w:hAnsi="Times New Roman" w:cs="Times New Roman"/>
          <w:sz w:val="22"/>
          <w:szCs w:val="22"/>
          <w:lang w:val="pt-BR"/>
        </w:rPr>
        <w:t xml:space="preserve"> (</w:t>
      </w:r>
      <w:r w:rsidR="006173C1" w:rsidRPr="001A3C4F">
        <w:rPr>
          <w:rFonts w:ascii="Times New Roman" w:hAnsi="Times New Roman" w:cs="Times New Roman"/>
          <w:sz w:val="22"/>
          <w:szCs w:val="22"/>
          <w:lang w:val="pt-BR"/>
        </w:rPr>
        <w:t>duas</w:t>
      </w:r>
      <w:r w:rsidRPr="001A3C4F">
        <w:rPr>
          <w:rFonts w:ascii="Times New Roman" w:hAnsi="Times New Roman" w:cs="Times New Roman"/>
          <w:sz w:val="22"/>
          <w:szCs w:val="22"/>
          <w:lang w:val="pt-BR"/>
        </w:rPr>
        <w:t>)</w:t>
      </w:r>
      <w:r w:rsidR="004B4259" w:rsidRPr="001A3C4F">
        <w:rPr>
          <w:rFonts w:ascii="Times New Roman" w:hAnsi="Times New Roman" w:cs="Times New Roman"/>
          <w:sz w:val="22"/>
          <w:szCs w:val="22"/>
          <w:lang w:val="pt-BR"/>
        </w:rPr>
        <w:t xml:space="preserve"> séries,</w:t>
      </w:r>
      <w:r w:rsidRPr="001A3C4F">
        <w:rPr>
          <w:rFonts w:ascii="Times New Roman" w:hAnsi="Times New Roman" w:cs="Times New Roman"/>
          <w:sz w:val="22"/>
          <w:szCs w:val="22"/>
          <w:lang w:val="pt-BR"/>
        </w:rPr>
        <w:t xml:space="preserve"> de sua </w:t>
      </w:r>
      <w:r w:rsidR="00B12642" w:rsidRPr="001A3C4F">
        <w:rPr>
          <w:rFonts w:ascii="Times New Roman" w:hAnsi="Times New Roman" w:cs="Times New Roman"/>
          <w:sz w:val="22"/>
          <w:szCs w:val="22"/>
          <w:lang w:val="pt-BR"/>
        </w:rPr>
        <w:t>5</w:t>
      </w:r>
      <w:r w:rsidR="00A9586D" w:rsidRPr="001A3C4F">
        <w:rPr>
          <w:rFonts w:ascii="Times New Roman" w:hAnsi="Times New Roman" w:cs="Times New Roman"/>
          <w:sz w:val="22"/>
          <w:szCs w:val="22"/>
          <w:lang w:val="pt-BR"/>
        </w:rPr>
        <w:t>ª (</w:t>
      </w:r>
      <w:r w:rsidR="00B12642" w:rsidRPr="001A3C4F">
        <w:rPr>
          <w:rFonts w:ascii="Times New Roman" w:hAnsi="Times New Roman" w:cs="Times New Roman"/>
          <w:sz w:val="22"/>
          <w:szCs w:val="22"/>
          <w:lang w:val="pt-BR"/>
        </w:rPr>
        <w:t>quinta</w:t>
      </w:r>
      <w:r w:rsidR="00A9586D"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xml:space="preserve"> emissão,</w:t>
      </w:r>
      <w:r w:rsidR="004B4259" w:rsidRPr="001A3C4F">
        <w:rPr>
          <w:rFonts w:ascii="Times New Roman" w:hAnsi="Times New Roman" w:cs="Times New Roman"/>
          <w:sz w:val="22"/>
          <w:szCs w:val="22"/>
          <w:lang w:val="pt-BR"/>
        </w:rPr>
        <w:t xml:space="preserve"> da espécie quirografária, para colocação privada, nos termos desta Escritura de Emissão</w:t>
      </w:r>
      <w:r w:rsidR="008846B1" w:rsidRPr="001A3C4F">
        <w:rPr>
          <w:rFonts w:ascii="Times New Roman" w:hAnsi="Times New Roman" w:cs="Times New Roman"/>
          <w:sz w:val="22"/>
          <w:szCs w:val="22"/>
          <w:lang w:val="pt-BR"/>
        </w:rPr>
        <w:t xml:space="preserve"> (</w:t>
      </w:r>
      <w:r w:rsidR="00641EE4" w:rsidRPr="001A3C4F">
        <w:rPr>
          <w:rFonts w:ascii="Times New Roman" w:hAnsi="Times New Roman" w:cs="Times New Roman"/>
          <w:sz w:val="22"/>
          <w:szCs w:val="22"/>
          <w:lang w:val="pt-BR"/>
        </w:rPr>
        <w:t xml:space="preserve">conforme </w:t>
      </w:r>
      <w:r w:rsidR="008846B1" w:rsidRPr="001A3C4F">
        <w:rPr>
          <w:rFonts w:ascii="Times New Roman" w:hAnsi="Times New Roman" w:cs="Times New Roman"/>
          <w:sz w:val="22"/>
          <w:szCs w:val="22"/>
          <w:lang w:val="pt-BR"/>
        </w:rPr>
        <w:t xml:space="preserve">abaixo </w:t>
      </w:r>
      <w:r w:rsidR="00641EE4" w:rsidRPr="001A3C4F">
        <w:rPr>
          <w:rFonts w:ascii="Times New Roman" w:hAnsi="Times New Roman" w:cs="Times New Roman"/>
          <w:sz w:val="22"/>
          <w:szCs w:val="22"/>
          <w:lang w:val="pt-BR"/>
        </w:rPr>
        <w:t>definido</w:t>
      </w:r>
      <w:r w:rsidR="008846B1" w:rsidRPr="001A3C4F">
        <w:rPr>
          <w:rFonts w:ascii="Times New Roman" w:hAnsi="Times New Roman" w:cs="Times New Roman"/>
          <w:sz w:val="22"/>
          <w:szCs w:val="22"/>
          <w:lang w:val="pt-BR"/>
        </w:rPr>
        <w:t>)</w:t>
      </w:r>
      <w:r w:rsidR="004B4259" w:rsidRPr="001A3C4F">
        <w:rPr>
          <w:rFonts w:ascii="Times New Roman" w:hAnsi="Times New Roman" w:cs="Times New Roman"/>
          <w:sz w:val="22"/>
          <w:szCs w:val="22"/>
          <w:lang w:val="pt-BR"/>
        </w:rPr>
        <w:t>, a serem subscritas e integralizadas de forma privada pel</w:t>
      </w:r>
      <w:r w:rsidR="008846B1" w:rsidRPr="001A3C4F">
        <w:rPr>
          <w:rFonts w:ascii="Times New Roman" w:hAnsi="Times New Roman" w:cs="Times New Roman"/>
          <w:sz w:val="22"/>
          <w:szCs w:val="22"/>
          <w:lang w:val="pt-BR"/>
        </w:rPr>
        <w:t>a</w:t>
      </w:r>
      <w:r w:rsidR="004B4259" w:rsidRPr="001A3C4F">
        <w:rPr>
          <w:rFonts w:ascii="Times New Roman" w:hAnsi="Times New Roman" w:cs="Times New Roman"/>
          <w:sz w:val="22"/>
          <w:szCs w:val="22"/>
          <w:lang w:val="pt-BR"/>
        </w:rPr>
        <w:t xml:space="preserve"> Debenturista;</w:t>
      </w:r>
    </w:p>
    <w:p w14:paraId="2AC45ABB" w14:textId="77777777" w:rsidR="008A6242" w:rsidRPr="001A3C4F" w:rsidRDefault="008A6242" w:rsidP="009B4504">
      <w:pPr>
        <w:tabs>
          <w:tab w:val="left" w:pos="1134"/>
        </w:tabs>
        <w:jc w:val="both"/>
        <w:rPr>
          <w:rFonts w:ascii="Times New Roman" w:hAnsi="Times New Roman" w:cs="Times New Roman"/>
          <w:sz w:val="22"/>
          <w:szCs w:val="22"/>
          <w:lang w:val="pt-BR"/>
        </w:rPr>
      </w:pPr>
    </w:p>
    <w:p w14:paraId="49D98FE6" w14:textId="30D4C86E" w:rsidR="004B4259" w:rsidRPr="001A3C4F" w:rsidRDefault="008B5BDF" w:rsidP="009B4504">
      <w:pPr>
        <w:pStyle w:val="PargrafodaLista"/>
        <w:numPr>
          <w:ilvl w:val="0"/>
          <w:numId w:val="11"/>
        </w:numPr>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o</w:t>
      </w:r>
      <w:r w:rsidR="004B4259" w:rsidRPr="001A3C4F">
        <w:rPr>
          <w:rFonts w:ascii="Times New Roman" w:hAnsi="Times New Roman" w:cs="Times New Roman"/>
          <w:sz w:val="22"/>
          <w:szCs w:val="22"/>
          <w:lang w:val="pt-BR"/>
        </w:rPr>
        <w:t xml:space="preserve">s </w:t>
      </w:r>
      <w:r w:rsidR="008149C3" w:rsidRPr="001A3C4F">
        <w:rPr>
          <w:rFonts w:ascii="Times New Roman" w:hAnsi="Times New Roman" w:cs="Times New Roman"/>
          <w:sz w:val="22"/>
          <w:szCs w:val="22"/>
          <w:lang w:val="pt-BR"/>
        </w:rPr>
        <w:t>R</w:t>
      </w:r>
      <w:r w:rsidR="004B4259" w:rsidRPr="001A3C4F">
        <w:rPr>
          <w:rFonts w:ascii="Times New Roman" w:hAnsi="Times New Roman" w:cs="Times New Roman"/>
          <w:sz w:val="22"/>
          <w:szCs w:val="22"/>
          <w:lang w:val="pt-BR"/>
        </w:rPr>
        <w:t>ecursos</w:t>
      </w:r>
      <w:r w:rsidR="00B12642" w:rsidRPr="001A3C4F">
        <w:rPr>
          <w:rFonts w:ascii="Times New Roman" w:hAnsi="Times New Roman" w:cs="Times New Roman"/>
          <w:sz w:val="22"/>
          <w:szCs w:val="22"/>
          <w:lang w:val="pt-BR"/>
        </w:rPr>
        <w:t xml:space="preserve"> (conforme abaixo definido)</w:t>
      </w:r>
      <w:r w:rsidR="004B4259" w:rsidRPr="001A3C4F">
        <w:rPr>
          <w:rFonts w:ascii="Times New Roman" w:hAnsi="Times New Roman" w:cs="Times New Roman"/>
          <w:sz w:val="22"/>
          <w:szCs w:val="22"/>
          <w:lang w:val="pt-BR"/>
        </w:rPr>
        <w:t xml:space="preserve"> a serem captados por meio das Debêntures </w:t>
      </w:r>
      <w:r w:rsidR="00641EE4" w:rsidRPr="001A3C4F">
        <w:rPr>
          <w:rFonts w:ascii="Times New Roman" w:hAnsi="Times New Roman" w:cs="Times New Roman"/>
          <w:sz w:val="22"/>
          <w:szCs w:val="22"/>
          <w:lang w:val="pt-BR"/>
        </w:rPr>
        <w:t xml:space="preserve">(conforme abaixo definido) </w:t>
      </w:r>
      <w:r w:rsidR="004B4259" w:rsidRPr="001A3C4F">
        <w:rPr>
          <w:rFonts w:ascii="Times New Roman" w:hAnsi="Times New Roman" w:cs="Times New Roman"/>
          <w:sz w:val="22"/>
          <w:szCs w:val="22"/>
          <w:lang w:val="pt-BR"/>
        </w:rPr>
        <w:t xml:space="preserve">deverão ser utilizados exclusivamente conforme </w:t>
      </w:r>
      <w:r w:rsidR="008846B1" w:rsidRPr="001A3C4F">
        <w:rPr>
          <w:rFonts w:ascii="Times New Roman" w:hAnsi="Times New Roman" w:cs="Times New Roman"/>
          <w:sz w:val="22"/>
          <w:szCs w:val="22"/>
          <w:lang w:val="pt-BR"/>
        </w:rPr>
        <w:t xml:space="preserve">a </w:t>
      </w:r>
      <w:r w:rsidR="00641EE4" w:rsidRPr="001A3C4F">
        <w:rPr>
          <w:rFonts w:ascii="Times New Roman" w:hAnsi="Times New Roman" w:cs="Times New Roman"/>
          <w:sz w:val="22"/>
          <w:szCs w:val="22"/>
          <w:lang w:val="pt-BR"/>
        </w:rPr>
        <w:t xml:space="preserve">destinação </w:t>
      </w:r>
      <w:r w:rsidR="004B4259" w:rsidRPr="001A3C4F">
        <w:rPr>
          <w:rFonts w:ascii="Times New Roman" w:hAnsi="Times New Roman" w:cs="Times New Roman"/>
          <w:sz w:val="22"/>
          <w:szCs w:val="22"/>
          <w:lang w:val="pt-BR"/>
        </w:rPr>
        <w:t xml:space="preserve">de </w:t>
      </w:r>
      <w:r w:rsidR="00641EE4" w:rsidRPr="001A3C4F">
        <w:rPr>
          <w:rFonts w:ascii="Times New Roman" w:hAnsi="Times New Roman" w:cs="Times New Roman"/>
          <w:sz w:val="22"/>
          <w:szCs w:val="22"/>
          <w:lang w:val="pt-BR"/>
        </w:rPr>
        <w:t xml:space="preserve">recursos </w:t>
      </w:r>
      <w:r w:rsidR="004B4259" w:rsidRPr="001A3C4F">
        <w:rPr>
          <w:rFonts w:ascii="Times New Roman" w:hAnsi="Times New Roman" w:cs="Times New Roman"/>
          <w:sz w:val="22"/>
          <w:szCs w:val="22"/>
          <w:lang w:val="pt-BR"/>
        </w:rPr>
        <w:t xml:space="preserve">prevista na </w:t>
      </w:r>
      <w:r w:rsidR="004B4259" w:rsidRPr="001A3C4F">
        <w:rPr>
          <w:rFonts w:ascii="Times New Roman" w:hAnsi="Times New Roman" w:cs="Times New Roman"/>
          <w:sz w:val="22"/>
          <w:szCs w:val="22"/>
          <w:u w:val="single"/>
          <w:lang w:val="pt-BR"/>
        </w:rPr>
        <w:t>Cláusula</w:t>
      </w:r>
      <w:r w:rsidR="00256F65" w:rsidRPr="001A3C4F">
        <w:rPr>
          <w:rFonts w:ascii="Times New Roman" w:hAnsi="Times New Roman" w:cs="Times New Roman"/>
          <w:sz w:val="22"/>
          <w:szCs w:val="22"/>
          <w:u w:val="single"/>
          <w:lang w:val="pt-BR"/>
        </w:rPr>
        <w:t xml:space="preserve"> 5</w:t>
      </w:r>
      <w:r w:rsidR="00256F65" w:rsidRPr="001A3C4F">
        <w:rPr>
          <w:rFonts w:ascii="Times New Roman" w:hAnsi="Times New Roman" w:cs="Times New Roman"/>
          <w:sz w:val="22"/>
          <w:szCs w:val="22"/>
          <w:lang w:val="pt-BR"/>
        </w:rPr>
        <w:t xml:space="preserve"> </w:t>
      </w:r>
      <w:r w:rsidR="008846B1" w:rsidRPr="001A3C4F">
        <w:rPr>
          <w:rFonts w:ascii="Times New Roman" w:hAnsi="Times New Roman" w:cs="Times New Roman"/>
          <w:sz w:val="22"/>
          <w:szCs w:val="22"/>
          <w:lang w:val="pt-BR"/>
        </w:rPr>
        <w:t>abaixo</w:t>
      </w:r>
      <w:r w:rsidR="004B4259" w:rsidRPr="001A3C4F">
        <w:rPr>
          <w:rFonts w:ascii="Times New Roman" w:hAnsi="Times New Roman" w:cs="Times New Roman"/>
          <w:sz w:val="22"/>
          <w:szCs w:val="22"/>
          <w:lang w:val="pt-BR"/>
        </w:rPr>
        <w:t>;</w:t>
      </w:r>
    </w:p>
    <w:p w14:paraId="3A724DD6" w14:textId="77777777" w:rsidR="008A6242" w:rsidRPr="001A3C4F" w:rsidRDefault="008A6242" w:rsidP="009B4504">
      <w:pPr>
        <w:tabs>
          <w:tab w:val="left" w:pos="1134"/>
        </w:tabs>
        <w:jc w:val="both"/>
        <w:rPr>
          <w:rFonts w:ascii="Times New Roman" w:hAnsi="Times New Roman" w:cs="Times New Roman"/>
          <w:sz w:val="22"/>
          <w:szCs w:val="22"/>
          <w:lang w:val="pt-BR"/>
        </w:rPr>
      </w:pPr>
    </w:p>
    <w:p w14:paraId="4E20D811" w14:textId="3AAC35A6" w:rsidR="004B4259" w:rsidRPr="001A3C4F" w:rsidRDefault="00E91259" w:rsidP="009B4504">
      <w:pPr>
        <w:pStyle w:val="PargrafodaLista"/>
        <w:numPr>
          <w:ilvl w:val="0"/>
          <w:numId w:val="11"/>
        </w:numPr>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lastRenderedPageBreak/>
        <w:t>a</w:t>
      </w:r>
      <w:r w:rsidR="004B4259" w:rsidRPr="001A3C4F">
        <w:rPr>
          <w:rFonts w:ascii="Times New Roman" w:hAnsi="Times New Roman" w:cs="Times New Roman"/>
          <w:sz w:val="22"/>
          <w:szCs w:val="22"/>
          <w:lang w:val="pt-BR"/>
        </w:rPr>
        <w:t xml:space="preserve"> Debenturista ser</w:t>
      </w:r>
      <w:r w:rsidRPr="001A3C4F">
        <w:rPr>
          <w:rFonts w:ascii="Times New Roman" w:hAnsi="Times New Roman" w:cs="Times New Roman"/>
          <w:sz w:val="22"/>
          <w:szCs w:val="22"/>
          <w:lang w:val="pt-BR"/>
        </w:rPr>
        <w:t>á a</w:t>
      </w:r>
      <w:r w:rsidR="004B4259" w:rsidRPr="001A3C4F">
        <w:rPr>
          <w:rFonts w:ascii="Times New Roman" w:hAnsi="Times New Roman" w:cs="Times New Roman"/>
          <w:sz w:val="22"/>
          <w:szCs w:val="22"/>
          <w:lang w:val="pt-BR"/>
        </w:rPr>
        <w:t xml:space="preserve"> </w:t>
      </w:r>
      <w:r w:rsidRPr="001A3C4F">
        <w:rPr>
          <w:rFonts w:ascii="Times New Roman" w:hAnsi="Times New Roman" w:cs="Times New Roman"/>
          <w:sz w:val="22"/>
          <w:szCs w:val="22"/>
          <w:lang w:val="pt-BR"/>
        </w:rPr>
        <w:t>única</w:t>
      </w:r>
      <w:r w:rsidR="004B4259" w:rsidRPr="001A3C4F">
        <w:rPr>
          <w:rFonts w:ascii="Times New Roman" w:hAnsi="Times New Roman" w:cs="Times New Roman"/>
          <w:sz w:val="22"/>
          <w:szCs w:val="22"/>
          <w:lang w:val="pt-BR"/>
        </w:rPr>
        <w:t xml:space="preserve"> titular das Debêntures, passando a ser credor</w:t>
      </w:r>
      <w:r w:rsidRPr="001A3C4F">
        <w:rPr>
          <w:rFonts w:ascii="Times New Roman" w:hAnsi="Times New Roman" w:cs="Times New Roman"/>
          <w:sz w:val="22"/>
          <w:szCs w:val="22"/>
          <w:lang w:val="pt-BR"/>
        </w:rPr>
        <w:t>a</w:t>
      </w:r>
      <w:r w:rsidR="004B4259" w:rsidRPr="001A3C4F">
        <w:rPr>
          <w:rFonts w:ascii="Times New Roman" w:hAnsi="Times New Roman" w:cs="Times New Roman"/>
          <w:sz w:val="22"/>
          <w:szCs w:val="22"/>
          <w:lang w:val="pt-BR"/>
        </w:rPr>
        <w:t xml:space="preserve"> de todas as </w:t>
      </w:r>
      <w:r w:rsidRPr="001A3C4F">
        <w:rPr>
          <w:rFonts w:ascii="Times New Roman" w:hAnsi="Times New Roman" w:cs="Times New Roman"/>
          <w:sz w:val="22"/>
          <w:szCs w:val="22"/>
          <w:lang w:val="pt-BR"/>
        </w:rPr>
        <w:t xml:space="preserve">obrigações, principais e acessórias, devidas pela </w:t>
      </w:r>
      <w:r w:rsidR="007B6672" w:rsidRPr="001A3C4F">
        <w:rPr>
          <w:rFonts w:ascii="Times New Roman" w:hAnsi="Times New Roman" w:cs="Times New Roman"/>
          <w:sz w:val="22"/>
          <w:szCs w:val="22"/>
          <w:lang w:val="pt-BR"/>
        </w:rPr>
        <w:t>Devedora</w:t>
      </w:r>
      <w:r w:rsidRPr="001A3C4F">
        <w:rPr>
          <w:rFonts w:ascii="Times New Roman" w:hAnsi="Times New Roman" w:cs="Times New Roman"/>
          <w:sz w:val="22"/>
          <w:szCs w:val="22"/>
          <w:lang w:val="pt-BR"/>
        </w:rPr>
        <w:t xml:space="preserve"> no âmbito das Debêntures,</w:t>
      </w:r>
      <w:r w:rsidR="008846B1" w:rsidRPr="001A3C4F">
        <w:rPr>
          <w:rFonts w:ascii="Times New Roman" w:hAnsi="Times New Roman" w:cs="Times New Roman"/>
          <w:sz w:val="22"/>
          <w:szCs w:val="22"/>
          <w:lang w:val="pt-BR"/>
        </w:rPr>
        <w:t xml:space="preserve"> nos termos desta Escritura de Emissão</w:t>
      </w:r>
      <w:r w:rsidR="00641EE4" w:rsidRPr="001A3C4F">
        <w:rPr>
          <w:rFonts w:ascii="Times New Roman" w:hAnsi="Times New Roman" w:cs="Times New Roman"/>
          <w:sz w:val="22"/>
          <w:szCs w:val="22"/>
          <w:lang w:val="pt-BR"/>
        </w:rPr>
        <w:t xml:space="preserve"> (conforme abaixo definido)</w:t>
      </w:r>
      <w:r w:rsidR="008846B1"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xml:space="preserve"> as quais representam direitos creditórios do agronegócio, nos termos do </w:t>
      </w:r>
      <w:r w:rsidR="008A6242" w:rsidRPr="001A3C4F">
        <w:rPr>
          <w:rFonts w:ascii="Times New Roman" w:hAnsi="Times New Roman" w:cs="Times New Roman"/>
          <w:sz w:val="22"/>
          <w:szCs w:val="22"/>
          <w:lang w:val="pt-BR"/>
        </w:rPr>
        <w:t xml:space="preserve">parágrafo </w:t>
      </w:r>
      <w:r w:rsidR="00641EE4" w:rsidRPr="001A3C4F">
        <w:rPr>
          <w:rFonts w:ascii="Times New Roman" w:hAnsi="Times New Roman" w:cs="Times New Roman"/>
          <w:sz w:val="22"/>
          <w:szCs w:val="22"/>
          <w:lang w:val="pt-BR"/>
        </w:rPr>
        <w:t xml:space="preserve">primeiro </w:t>
      </w:r>
      <w:r w:rsidRPr="001A3C4F">
        <w:rPr>
          <w:rFonts w:ascii="Times New Roman" w:hAnsi="Times New Roman" w:cs="Times New Roman"/>
          <w:sz w:val="22"/>
          <w:szCs w:val="22"/>
          <w:lang w:val="pt-BR"/>
        </w:rPr>
        <w:t>do art</w:t>
      </w:r>
      <w:r w:rsidR="008A6242" w:rsidRPr="001A3C4F">
        <w:rPr>
          <w:rFonts w:ascii="Times New Roman" w:hAnsi="Times New Roman" w:cs="Times New Roman"/>
          <w:sz w:val="22"/>
          <w:szCs w:val="22"/>
          <w:lang w:val="pt-BR"/>
        </w:rPr>
        <w:t>igo</w:t>
      </w:r>
      <w:r w:rsidRPr="001A3C4F">
        <w:rPr>
          <w:rFonts w:ascii="Times New Roman" w:hAnsi="Times New Roman" w:cs="Times New Roman"/>
          <w:sz w:val="22"/>
          <w:szCs w:val="22"/>
          <w:lang w:val="pt-BR"/>
        </w:rPr>
        <w:t xml:space="preserve"> 23 da Lei 11.076</w:t>
      </w:r>
      <w:r w:rsidR="00F34079" w:rsidRPr="001A3C4F">
        <w:rPr>
          <w:rFonts w:ascii="Times New Roman" w:hAnsi="Times New Roman" w:cs="Times New Roman"/>
          <w:sz w:val="22"/>
          <w:szCs w:val="22"/>
          <w:lang w:val="pt-BR"/>
        </w:rPr>
        <w:t xml:space="preserve"> (</w:t>
      </w:r>
      <w:r w:rsidR="00641EE4" w:rsidRPr="001A3C4F">
        <w:rPr>
          <w:rFonts w:ascii="Times New Roman" w:hAnsi="Times New Roman" w:cs="Times New Roman"/>
          <w:sz w:val="22"/>
          <w:szCs w:val="22"/>
          <w:lang w:val="pt-BR"/>
        </w:rPr>
        <w:t>conforme abaixo definido</w:t>
      </w:r>
      <w:r w:rsidR="00F34079"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xml:space="preserve"> e do</w:t>
      </w:r>
      <w:r w:rsidR="00827992" w:rsidRPr="001A3C4F">
        <w:rPr>
          <w:rFonts w:ascii="Times New Roman" w:hAnsi="Times New Roman" w:cs="Times New Roman"/>
          <w:sz w:val="22"/>
          <w:szCs w:val="22"/>
          <w:lang w:val="pt-BR"/>
        </w:rPr>
        <w:t xml:space="preserve"> </w:t>
      </w:r>
      <w:bookmarkStart w:id="4" w:name="_Hlk105752213"/>
      <w:r w:rsidR="00827992" w:rsidRPr="001A3C4F">
        <w:rPr>
          <w:rFonts w:ascii="Times New Roman" w:hAnsi="Times New Roman" w:cs="Times New Roman"/>
          <w:sz w:val="22"/>
          <w:szCs w:val="22"/>
          <w:lang w:val="pt-BR"/>
        </w:rPr>
        <w:t xml:space="preserve">artigo 2º, parágrafo quarto, </w:t>
      </w:r>
      <w:r w:rsidRPr="001A3C4F">
        <w:rPr>
          <w:rFonts w:ascii="Times New Roman" w:hAnsi="Times New Roman" w:cs="Times New Roman"/>
          <w:sz w:val="22"/>
          <w:szCs w:val="22"/>
          <w:lang w:val="pt-BR"/>
        </w:rPr>
        <w:t xml:space="preserve">inciso </w:t>
      </w:r>
      <w:r w:rsidR="00B12642" w:rsidRPr="001A3C4F">
        <w:rPr>
          <w:rFonts w:ascii="Times New Roman" w:hAnsi="Times New Roman" w:cs="Times New Roman"/>
          <w:sz w:val="22"/>
          <w:szCs w:val="22"/>
          <w:lang w:val="pt-BR"/>
        </w:rPr>
        <w:t>I</w:t>
      </w:r>
      <w:r w:rsidRPr="001A3C4F">
        <w:rPr>
          <w:rFonts w:ascii="Times New Roman" w:hAnsi="Times New Roman" w:cs="Times New Roman"/>
          <w:sz w:val="22"/>
          <w:szCs w:val="22"/>
          <w:lang w:val="pt-BR"/>
        </w:rPr>
        <w:t>II</w:t>
      </w:r>
      <w:r w:rsidR="00827992" w:rsidRPr="001A3C4F">
        <w:rPr>
          <w:rFonts w:ascii="Times New Roman" w:hAnsi="Times New Roman" w:cs="Times New Roman"/>
          <w:sz w:val="22"/>
          <w:szCs w:val="22"/>
          <w:lang w:val="pt-BR"/>
        </w:rPr>
        <w:t xml:space="preserve"> do Anexo Normativo II </w:t>
      </w:r>
      <w:r w:rsidR="004053A9" w:rsidRPr="001A3C4F">
        <w:rPr>
          <w:rFonts w:ascii="Times New Roman" w:hAnsi="Times New Roman" w:cs="Times New Roman"/>
          <w:sz w:val="22"/>
          <w:szCs w:val="22"/>
          <w:lang w:val="pt-BR"/>
        </w:rPr>
        <w:t>da Resolução CVM 60</w:t>
      </w:r>
      <w:bookmarkEnd w:id="4"/>
      <w:r w:rsidR="00F34079" w:rsidRPr="001A3C4F">
        <w:rPr>
          <w:rFonts w:ascii="Times New Roman" w:hAnsi="Times New Roman" w:cs="Times New Roman"/>
          <w:sz w:val="22"/>
          <w:szCs w:val="22"/>
          <w:lang w:val="pt-BR"/>
        </w:rPr>
        <w:t xml:space="preserve"> (abaixo definida)</w:t>
      </w:r>
      <w:r w:rsidRPr="001A3C4F">
        <w:rPr>
          <w:rFonts w:ascii="Times New Roman" w:hAnsi="Times New Roman" w:cs="Times New Roman"/>
          <w:sz w:val="22"/>
          <w:szCs w:val="22"/>
          <w:lang w:val="pt-BR"/>
        </w:rPr>
        <w:t>, nos termos desta Escritura de Emissão (</w:t>
      </w:r>
      <w:r w:rsidR="00C408BE" w:rsidRPr="001A3C4F">
        <w:rPr>
          <w:rFonts w:ascii="Times New Roman" w:hAnsi="Times New Roman" w:cs="Times New Roman"/>
          <w:sz w:val="22"/>
          <w:szCs w:val="22"/>
          <w:lang w:val="pt-BR"/>
        </w:rPr>
        <w:t>"</w:t>
      </w:r>
      <w:r w:rsidR="00955B38" w:rsidRPr="001A3C4F">
        <w:rPr>
          <w:rFonts w:ascii="Times New Roman" w:hAnsi="Times New Roman" w:cs="Times New Roman"/>
          <w:sz w:val="22"/>
          <w:szCs w:val="22"/>
          <w:u w:val="single"/>
          <w:lang w:val="pt-BR"/>
        </w:rPr>
        <w:t>Direitos Creditório</w:t>
      </w:r>
      <w:r w:rsidRPr="001A3C4F">
        <w:rPr>
          <w:rFonts w:ascii="Times New Roman" w:hAnsi="Times New Roman" w:cs="Times New Roman"/>
          <w:sz w:val="22"/>
          <w:szCs w:val="22"/>
          <w:u w:val="single"/>
          <w:lang w:val="pt-BR"/>
        </w:rPr>
        <w:t>s do Agronegócio</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w:t>
      </w:r>
    </w:p>
    <w:p w14:paraId="5D0DEF66" w14:textId="77777777" w:rsidR="00955B38" w:rsidRPr="001A3C4F" w:rsidRDefault="00955B38" w:rsidP="009B4504">
      <w:pPr>
        <w:rPr>
          <w:rFonts w:ascii="Times New Roman" w:hAnsi="Times New Roman" w:cs="Times New Roman"/>
          <w:sz w:val="22"/>
          <w:szCs w:val="22"/>
          <w:lang w:val="pt-BR"/>
        </w:rPr>
      </w:pPr>
    </w:p>
    <w:p w14:paraId="7AA5F31E" w14:textId="0AF890A3" w:rsidR="00955B38" w:rsidRPr="001A3C4F" w:rsidRDefault="00955B38" w:rsidP="009B4504">
      <w:pPr>
        <w:pStyle w:val="PargrafodaLista"/>
        <w:numPr>
          <w:ilvl w:val="0"/>
          <w:numId w:val="11"/>
        </w:numPr>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o Agente Fiduciário dos CRA, a ser contratado por meio do Termo de Securitização, </w:t>
      </w:r>
      <w:r w:rsidR="00641EE4" w:rsidRPr="001A3C4F">
        <w:rPr>
          <w:rFonts w:ascii="Times New Roman" w:hAnsi="Times New Roman" w:cs="Times New Roman"/>
          <w:sz w:val="22"/>
          <w:szCs w:val="22"/>
          <w:lang w:val="pt-BR"/>
        </w:rPr>
        <w:t xml:space="preserve">(conforme abaixo definido) </w:t>
      </w:r>
      <w:r w:rsidRPr="001A3C4F">
        <w:rPr>
          <w:rFonts w:ascii="Times New Roman" w:hAnsi="Times New Roman" w:cs="Times New Roman"/>
          <w:sz w:val="22"/>
          <w:szCs w:val="22"/>
          <w:lang w:val="pt-BR"/>
        </w:rPr>
        <w:t xml:space="preserve">acompanhará a </w:t>
      </w:r>
      <w:r w:rsidR="00641EE4" w:rsidRPr="001A3C4F">
        <w:rPr>
          <w:rFonts w:ascii="Times New Roman" w:hAnsi="Times New Roman" w:cs="Times New Roman"/>
          <w:sz w:val="22"/>
          <w:szCs w:val="22"/>
          <w:lang w:val="pt-BR"/>
        </w:rPr>
        <w:t xml:space="preserve">destinação </w:t>
      </w:r>
      <w:r w:rsidRPr="001A3C4F">
        <w:rPr>
          <w:rFonts w:ascii="Times New Roman" w:hAnsi="Times New Roman" w:cs="Times New Roman"/>
          <w:sz w:val="22"/>
          <w:szCs w:val="22"/>
          <w:lang w:val="pt-BR"/>
        </w:rPr>
        <w:t>d</w:t>
      </w:r>
      <w:r w:rsidR="00FC18A8" w:rsidRPr="001A3C4F">
        <w:rPr>
          <w:rFonts w:ascii="Times New Roman" w:hAnsi="Times New Roman" w:cs="Times New Roman"/>
          <w:sz w:val="22"/>
          <w:szCs w:val="22"/>
          <w:lang w:val="pt-BR"/>
        </w:rPr>
        <w:t>e</w:t>
      </w:r>
      <w:r w:rsidRPr="001A3C4F">
        <w:rPr>
          <w:rFonts w:ascii="Times New Roman" w:hAnsi="Times New Roman" w:cs="Times New Roman"/>
          <w:sz w:val="22"/>
          <w:szCs w:val="22"/>
          <w:lang w:val="pt-BR"/>
        </w:rPr>
        <w:t xml:space="preserve"> </w:t>
      </w:r>
      <w:r w:rsidR="00641EE4" w:rsidRPr="001A3C4F">
        <w:rPr>
          <w:rFonts w:ascii="Times New Roman" w:hAnsi="Times New Roman" w:cs="Times New Roman"/>
          <w:sz w:val="22"/>
          <w:szCs w:val="22"/>
          <w:lang w:val="pt-BR"/>
        </w:rPr>
        <w:t xml:space="preserve">recursos </w:t>
      </w:r>
      <w:r w:rsidRPr="001A3C4F">
        <w:rPr>
          <w:rFonts w:ascii="Times New Roman" w:hAnsi="Times New Roman" w:cs="Times New Roman"/>
          <w:sz w:val="22"/>
          <w:szCs w:val="22"/>
          <w:lang w:val="pt-BR"/>
        </w:rPr>
        <w:t xml:space="preserve">captados com a presente Emissão, nos termos da </w:t>
      </w:r>
      <w:r w:rsidRPr="001A3C4F">
        <w:rPr>
          <w:rFonts w:ascii="Times New Roman" w:hAnsi="Times New Roman" w:cs="Times New Roman"/>
          <w:sz w:val="22"/>
          <w:szCs w:val="22"/>
          <w:u w:val="single"/>
          <w:lang w:val="pt-BR"/>
        </w:rPr>
        <w:t>Cláusula</w:t>
      </w:r>
      <w:r w:rsidR="00256F65" w:rsidRPr="001A3C4F">
        <w:rPr>
          <w:rFonts w:ascii="Times New Roman" w:hAnsi="Times New Roman" w:cs="Times New Roman"/>
          <w:sz w:val="22"/>
          <w:szCs w:val="22"/>
          <w:u w:val="single"/>
          <w:lang w:val="pt-BR"/>
        </w:rPr>
        <w:t xml:space="preserve"> 5</w:t>
      </w:r>
      <w:r w:rsidRPr="001A3C4F">
        <w:rPr>
          <w:rFonts w:ascii="Times New Roman" w:hAnsi="Times New Roman" w:cs="Times New Roman"/>
          <w:sz w:val="22"/>
          <w:szCs w:val="22"/>
          <w:lang w:val="pt-BR"/>
        </w:rPr>
        <w:t xml:space="preserve"> </w:t>
      </w:r>
      <w:r w:rsidR="003C4B44" w:rsidRPr="001A3C4F">
        <w:rPr>
          <w:rFonts w:ascii="Times New Roman" w:hAnsi="Times New Roman" w:cs="Times New Roman"/>
          <w:sz w:val="22"/>
          <w:szCs w:val="22"/>
          <w:lang w:val="pt-BR"/>
        </w:rPr>
        <w:t>abaixo</w:t>
      </w:r>
      <w:r w:rsidRPr="001A3C4F">
        <w:rPr>
          <w:rFonts w:ascii="Times New Roman" w:hAnsi="Times New Roman" w:cs="Times New Roman"/>
          <w:sz w:val="22"/>
          <w:szCs w:val="22"/>
          <w:lang w:val="pt-BR"/>
        </w:rPr>
        <w:t>;</w:t>
      </w:r>
    </w:p>
    <w:p w14:paraId="4B6CC8A6" w14:textId="77777777" w:rsidR="008A6242" w:rsidRPr="001A3C4F" w:rsidRDefault="008A6242" w:rsidP="009B4504">
      <w:pPr>
        <w:jc w:val="both"/>
        <w:rPr>
          <w:rFonts w:ascii="Times New Roman" w:hAnsi="Times New Roman" w:cs="Times New Roman"/>
          <w:sz w:val="22"/>
          <w:szCs w:val="22"/>
          <w:lang w:val="pt-BR"/>
        </w:rPr>
      </w:pPr>
    </w:p>
    <w:p w14:paraId="275A60CC" w14:textId="42D5AF3D" w:rsidR="00E91259" w:rsidRPr="001A3C4F" w:rsidRDefault="008B5BDF" w:rsidP="009B4504">
      <w:pPr>
        <w:pStyle w:val="PargrafodaLista"/>
        <w:numPr>
          <w:ilvl w:val="0"/>
          <w:numId w:val="11"/>
        </w:numPr>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a</w:t>
      </w:r>
      <w:r w:rsidR="00E91259" w:rsidRPr="001A3C4F">
        <w:rPr>
          <w:rFonts w:ascii="Times New Roman" w:hAnsi="Times New Roman" w:cs="Times New Roman"/>
          <w:sz w:val="22"/>
          <w:szCs w:val="22"/>
          <w:lang w:val="pt-BR"/>
        </w:rPr>
        <w:t xml:space="preserve"> emissão das Debêntures insere-se no contexto de uma operação de securitização de recebíveis do agronegócio que resultará na emissão de certificados de recebíveis do agronegócio da</w:t>
      </w:r>
      <w:r w:rsidR="004053A9" w:rsidRPr="001A3C4F">
        <w:rPr>
          <w:rFonts w:ascii="Times New Roman" w:hAnsi="Times New Roman" w:cs="Times New Roman"/>
          <w:sz w:val="22"/>
          <w:szCs w:val="22"/>
          <w:lang w:val="pt-BR"/>
        </w:rPr>
        <w:t>s</w:t>
      </w:r>
      <w:r w:rsidR="00E91259" w:rsidRPr="001A3C4F">
        <w:rPr>
          <w:rFonts w:ascii="Times New Roman" w:hAnsi="Times New Roman" w:cs="Times New Roman"/>
          <w:sz w:val="22"/>
          <w:szCs w:val="22"/>
          <w:lang w:val="pt-BR"/>
        </w:rPr>
        <w:t xml:space="preserve"> </w:t>
      </w:r>
      <w:r w:rsidR="007D5670" w:rsidRPr="001A3C4F">
        <w:rPr>
          <w:rFonts w:ascii="Times New Roman" w:hAnsi="Times New Roman" w:cs="Times New Roman"/>
          <w:sz w:val="22"/>
          <w:szCs w:val="22"/>
          <w:lang w:val="pt-BR"/>
        </w:rPr>
        <w:t>1</w:t>
      </w:r>
      <w:r w:rsidR="00E91259" w:rsidRPr="001A3C4F">
        <w:rPr>
          <w:rFonts w:ascii="Times New Roman" w:hAnsi="Times New Roman" w:cs="Times New Roman"/>
          <w:sz w:val="22"/>
          <w:szCs w:val="22"/>
          <w:lang w:val="pt-BR"/>
        </w:rPr>
        <w:t>ª (</w:t>
      </w:r>
      <w:r w:rsidR="007D5670" w:rsidRPr="001A3C4F">
        <w:rPr>
          <w:rFonts w:ascii="Times New Roman" w:hAnsi="Times New Roman" w:cs="Times New Roman"/>
          <w:sz w:val="22"/>
          <w:szCs w:val="22"/>
          <w:lang w:val="pt-BR"/>
        </w:rPr>
        <w:t>primeira</w:t>
      </w:r>
      <w:r w:rsidR="00E91259" w:rsidRPr="001A3C4F">
        <w:rPr>
          <w:rFonts w:ascii="Times New Roman" w:hAnsi="Times New Roman" w:cs="Times New Roman"/>
          <w:sz w:val="22"/>
          <w:szCs w:val="22"/>
          <w:lang w:val="pt-BR"/>
        </w:rPr>
        <w:t>) série (</w:t>
      </w:r>
      <w:r w:rsidR="00C408BE" w:rsidRPr="001A3C4F">
        <w:rPr>
          <w:rFonts w:ascii="Times New Roman" w:hAnsi="Times New Roman" w:cs="Times New Roman"/>
          <w:sz w:val="22"/>
          <w:szCs w:val="22"/>
          <w:lang w:val="pt-BR"/>
        </w:rPr>
        <w:t>"</w:t>
      </w:r>
      <w:r w:rsidR="00E91259" w:rsidRPr="001A3C4F">
        <w:rPr>
          <w:rFonts w:ascii="Times New Roman" w:hAnsi="Times New Roman" w:cs="Times New Roman"/>
          <w:sz w:val="22"/>
          <w:szCs w:val="22"/>
          <w:u w:val="single"/>
          <w:lang w:val="pt-BR"/>
        </w:rPr>
        <w:t xml:space="preserve">CRA </w:t>
      </w:r>
      <w:r w:rsidR="00A9586D" w:rsidRPr="001A3C4F">
        <w:rPr>
          <w:rFonts w:ascii="Times New Roman" w:hAnsi="Times New Roman" w:cs="Times New Roman"/>
          <w:sz w:val="22"/>
          <w:szCs w:val="22"/>
          <w:u w:val="single"/>
          <w:lang w:val="pt-BR"/>
        </w:rPr>
        <w:t xml:space="preserve">1ª </w:t>
      </w:r>
      <w:r w:rsidR="00DB2CD9" w:rsidRPr="001A3C4F">
        <w:rPr>
          <w:rFonts w:ascii="Times New Roman" w:hAnsi="Times New Roman" w:cs="Times New Roman"/>
          <w:sz w:val="22"/>
          <w:szCs w:val="22"/>
          <w:u w:val="single"/>
          <w:lang w:val="pt-BR"/>
        </w:rPr>
        <w:t>Série</w:t>
      </w:r>
      <w:r w:rsidR="00C408BE" w:rsidRPr="001A3C4F">
        <w:rPr>
          <w:rFonts w:ascii="Times New Roman" w:hAnsi="Times New Roman" w:cs="Times New Roman"/>
          <w:sz w:val="22"/>
          <w:szCs w:val="22"/>
          <w:lang w:val="pt-BR"/>
        </w:rPr>
        <w:t>"</w:t>
      </w:r>
      <w:r w:rsidR="00E91259" w:rsidRPr="001A3C4F">
        <w:rPr>
          <w:rFonts w:ascii="Times New Roman" w:hAnsi="Times New Roman" w:cs="Times New Roman"/>
          <w:sz w:val="22"/>
          <w:szCs w:val="22"/>
          <w:lang w:val="pt-BR"/>
        </w:rPr>
        <w:t>)</w:t>
      </w:r>
      <w:r w:rsidR="004053A9" w:rsidRPr="001A3C4F">
        <w:rPr>
          <w:rFonts w:ascii="Times New Roman" w:hAnsi="Times New Roman" w:cs="Times New Roman"/>
          <w:sz w:val="22"/>
          <w:szCs w:val="22"/>
          <w:lang w:val="pt-BR"/>
        </w:rPr>
        <w:t xml:space="preserve"> e</w:t>
      </w:r>
      <w:r w:rsidR="00E91259" w:rsidRPr="001A3C4F">
        <w:rPr>
          <w:rFonts w:ascii="Times New Roman" w:hAnsi="Times New Roman" w:cs="Times New Roman"/>
          <w:sz w:val="22"/>
          <w:szCs w:val="22"/>
          <w:lang w:val="pt-BR"/>
        </w:rPr>
        <w:t xml:space="preserve"> </w:t>
      </w:r>
      <w:r w:rsidR="007D5670" w:rsidRPr="001A3C4F">
        <w:rPr>
          <w:rFonts w:ascii="Times New Roman" w:hAnsi="Times New Roman" w:cs="Times New Roman"/>
          <w:sz w:val="22"/>
          <w:szCs w:val="22"/>
          <w:lang w:val="pt-BR"/>
        </w:rPr>
        <w:t>2</w:t>
      </w:r>
      <w:r w:rsidR="00E91259" w:rsidRPr="001A3C4F">
        <w:rPr>
          <w:rFonts w:ascii="Times New Roman" w:hAnsi="Times New Roman" w:cs="Times New Roman"/>
          <w:sz w:val="22"/>
          <w:szCs w:val="22"/>
          <w:lang w:val="pt-BR"/>
        </w:rPr>
        <w:t>ª (</w:t>
      </w:r>
      <w:r w:rsidR="007D5670" w:rsidRPr="001A3C4F">
        <w:rPr>
          <w:rFonts w:ascii="Times New Roman" w:hAnsi="Times New Roman" w:cs="Times New Roman"/>
          <w:sz w:val="22"/>
          <w:szCs w:val="22"/>
          <w:lang w:val="pt-BR"/>
        </w:rPr>
        <w:t>segunda</w:t>
      </w:r>
      <w:r w:rsidR="00E91259" w:rsidRPr="001A3C4F">
        <w:rPr>
          <w:rFonts w:ascii="Times New Roman" w:hAnsi="Times New Roman" w:cs="Times New Roman"/>
          <w:sz w:val="22"/>
          <w:szCs w:val="22"/>
          <w:lang w:val="pt-BR"/>
        </w:rPr>
        <w:t>) série (</w:t>
      </w:r>
      <w:r w:rsidR="00C408BE" w:rsidRPr="001A3C4F">
        <w:rPr>
          <w:rFonts w:ascii="Times New Roman" w:hAnsi="Times New Roman" w:cs="Times New Roman"/>
          <w:sz w:val="22"/>
          <w:szCs w:val="22"/>
          <w:lang w:val="pt-BR"/>
        </w:rPr>
        <w:t>"</w:t>
      </w:r>
      <w:r w:rsidR="00E91259" w:rsidRPr="001A3C4F">
        <w:rPr>
          <w:rFonts w:ascii="Times New Roman" w:hAnsi="Times New Roman" w:cs="Times New Roman"/>
          <w:sz w:val="22"/>
          <w:szCs w:val="22"/>
          <w:u w:val="single"/>
          <w:lang w:val="pt-BR"/>
        </w:rPr>
        <w:t>CRA</w:t>
      </w:r>
      <w:r w:rsidR="00DB2CD9" w:rsidRPr="001A3C4F">
        <w:rPr>
          <w:rFonts w:ascii="Times New Roman" w:hAnsi="Times New Roman" w:cs="Times New Roman"/>
          <w:sz w:val="22"/>
          <w:szCs w:val="22"/>
          <w:u w:val="single"/>
          <w:lang w:val="pt-BR"/>
        </w:rPr>
        <w:t xml:space="preserve"> </w:t>
      </w:r>
      <w:r w:rsidR="00A9586D" w:rsidRPr="001A3C4F">
        <w:rPr>
          <w:rFonts w:ascii="Times New Roman" w:hAnsi="Times New Roman" w:cs="Times New Roman"/>
          <w:sz w:val="22"/>
          <w:szCs w:val="22"/>
          <w:u w:val="single"/>
          <w:lang w:val="pt-BR"/>
        </w:rPr>
        <w:t xml:space="preserve">2ª </w:t>
      </w:r>
      <w:r w:rsidR="00DB2CD9" w:rsidRPr="001A3C4F">
        <w:rPr>
          <w:rFonts w:ascii="Times New Roman" w:hAnsi="Times New Roman" w:cs="Times New Roman"/>
          <w:sz w:val="22"/>
          <w:szCs w:val="22"/>
          <w:u w:val="single"/>
          <w:lang w:val="pt-BR"/>
        </w:rPr>
        <w:t>Série</w:t>
      </w:r>
      <w:r w:rsidR="00C408BE" w:rsidRPr="001A3C4F">
        <w:rPr>
          <w:rFonts w:ascii="Times New Roman" w:hAnsi="Times New Roman" w:cs="Times New Roman"/>
          <w:sz w:val="22"/>
          <w:szCs w:val="22"/>
          <w:lang w:val="pt-BR"/>
        </w:rPr>
        <w:t>"</w:t>
      </w:r>
      <w:r w:rsidR="00641EE4" w:rsidRPr="001A3C4F">
        <w:rPr>
          <w:rFonts w:ascii="Times New Roman" w:hAnsi="Times New Roman" w:cs="Times New Roman"/>
          <w:sz w:val="22"/>
          <w:szCs w:val="22"/>
          <w:lang w:val="pt-BR"/>
        </w:rPr>
        <w:t xml:space="preserve"> e, quando em conjunto com os CRA 1ª Série, "</w:t>
      </w:r>
      <w:r w:rsidR="00641EE4" w:rsidRPr="001A3C4F">
        <w:rPr>
          <w:rFonts w:ascii="Times New Roman" w:hAnsi="Times New Roman" w:cs="Times New Roman"/>
          <w:sz w:val="22"/>
          <w:szCs w:val="22"/>
          <w:u w:val="single"/>
          <w:lang w:val="pt-BR"/>
        </w:rPr>
        <w:t>CRA</w:t>
      </w:r>
      <w:r w:rsidR="00641EE4" w:rsidRPr="001A3C4F">
        <w:rPr>
          <w:rFonts w:ascii="Times New Roman" w:hAnsi="Times New Roman" w:cs="Times New Roman"/>
          <w:sz w:val="22"/>
          <w:szCs w:val="22"/>
          <w:lang w:val="pt-BR"/>
        </w:rPr>
        <w:t>"</w:t>
      </w:r>
      <w:r w:rsidR="00E91259" w:rsidRPr="001A3C4F">
        <w:rPr>
          <w:rFonts w:ascii="Times New Roman" w:hAnsi="Times New Roman" w:cs="Times New Roman"/>
          <w:sz w:val="22"/>
          <w:szCs w:val="22"/>
          <w:lang w:val="pt-BR"/>
        </w:rPr>
        <w:t>)</w:t>
      </w:r>
      <w:r w:rsidR="005255E4" w:rsidRPr="001A3C4F">
        <w:rPr>
          <w:rFonts w:ascii="Times New Roman" w:hAnsi="Times New Roman" w:cs="Times New Roman"/>
          <w:sz w:val="22"/>
          <w:szCs w:val="22"/>
          <w:lang w:val="pt-BR"/>
        </w:rPr>
        <w:t xml:space="preserve"> </w:t>
      </w:r>
      <w:r w:rsidR="00E91259" w:rsidRPr="001A3C4F">
        <w:rPr>
          <w:rFonts w:ascii="Times New Roman" w:hAnsi="Times New Roman" w:cs="Times New Roman"/>
          <w:sz w:val="22"/>
          <w:szCs w:val="22"/>
          <w:lang w:val="pt-BR"/>
        </w:rPr>
        <w:t xml:space="preserve">da </w:t>
      </w:r>
      <w:r w:rsidR="00DA348E" w:rsidRPr="001A3C4F">
        <w:rPr>
          <w:rFonts w:ascii="Times New Roman" w:hAnsi="Times New Roman" w:cs="Times New Roman"/>
          <w:sz w:val="22"/>
          <w:szCs w:val="22"/>
          <w:lang w:val="pt-BR"/>
        </w:rPr>
        <w:t>194</w:t>
      </w:r>
      <w:r w:rsidR="004B3E37" w:rsidRPr="001A3C4F">
        <w:rPr>
          <w:rFonts w:ascii="Times New Roman" w:eastAsia="MS Mincho" w:hAnsi="Times New Roman" w:cs="Times New Roman"/>
          <w:sz w:val="22"/>
          <w:szCs w:val="22"/>
          <w:lang w:val="pt-BR"/>
        </w:rPr>
        <w:t xml:space="preserve">ª </w:t>
      </w:r>
      <w:r w:rsidR="00DA348E" w:rsidRPr="001A3C4F">
        <w:rPr>
          <w:rFonts w:ascii="Times New Roman" w:eastAsia="MS Mincho" w:hAnsi="Times New Roman" w:cs="Times New Roman"/>
          <w:sz w:val="22"/>
          <w:szCs w:val="22"/>
          <w:lang w:val="pt-BR"/>
        </w:rPr>
        <w:t xml:space="preserve">(centésima nonagésima quarta) </w:t>
      </w:r>
      <w:r w:rsidR="00E91259" w:rsidRPr="001A3C4F">
        <w:rPr>
          <w:rFonts w:ascii="Times New Roman" w:hAnsi="Times New Roman" w:cs="Times New Roman"/>
          <w:sz w:val="22"/>
          <w:szCs w:val="22"/>
          <w:lang w:val="pt-BR"/>
        </w:rPr>
        <w:t>emiss</w:t>
      </w:r>
      <w:r w:rsidR="00634663" w:rsidRPr="001A3C4F">
        <w:rPr>
          <w:rFonts w:ascii="Times New Roman" w:hAnsi="Times New Roman" w:cs="Times New Roman"/>
          <w:sz w:val="22"/>
          <w:szCs w:val="22"/>
          <w:lang w:val="pt-BR"/>
        </w:rPr>
        <w:t>ão da Debenturista</w:t>
      </w:r>
      <w:r w:rsidR="00D80F45" w:rsidRPr="001A3C4F">
        <w:rPr>
          <w:rFonts w:ascii="Times New Roman" w:hAnsi="Times New Roman" w:cs="Times New Roman"/>
          <w:sz w:val="22"/>
          <w:szCs w:val="22"/>
          <w:lang w:val="pt-BR"/>
        </w:rPr>
        <w:t>,</w:t>
      </w:r>
      <w:r w:rsidR="00634663" w:rsidRPr="001A3C4F">
        <w:rPr>
          <w:rFonts w:ascii="Times New Roman" w:hAnsi="Times New Roman" w:cs="Times New Roman"/>
          <w:sz w:val="22"/>
          <w:szCs w:val="22"/>
          <w:lang w:val="pt-BR"/>
        </w:rPr>
        <w:t xml:space="preserve"> aos quais os </w:t>
      </w:r>
      <w:r w:rsidR="004C2F87" w:rsidRPr="001A3C4F">
        <w:rPr>
          <w:rFonts w:ascii="Times New Roman" w:hAnsi="Times New Roman" w:cs="Times New Roman"/>
          <w:sz w:val="22"/>
          <w:szCs w:val="22"/>
          <w:lang w:val="pt-BR"/>
        </w:rPr>
        <w:t>Direitos Creditórios</w:t>
      </w:r>
      <w:r w:rsidR="00634663" w:rsidRPr="001A3C4F">
        <w:rPr>
          <w:rFonts w:ascii="Times New Roman" w:hAnsi="Times New Roman" w:cs="Times New Roman"/>
          <w:sz w:val="22"/>
          <w:szCs w:val="22"/>
          <w:lang w:val="pt-BR"/>
        </w:rPr>
        <w:t xml:space="preserve"> do Agronegócio serão vinculados como lastro </w:t>
      </w:r>
      <w:r w:rsidR="00F34079" w:rsidRPr="001A3C4F">
        <w:rPr>
          <w:rFonts w:ascii="Times New Roman" w:hAnsi="Times New Roman" w:cs="Times New Roman"/>
          <w:sz w:val="22"/>
          <w:szCs w:val="22"/>
          <w:lang w:val="pt-BR"/>
        </w:rPr>
        <w:t xml:space="preserve">por meio da </w:t>
      </w:r>
      <w:r w:rsidR="00FD0BB6" w:rsidRPr="001A3C4F">
        <w:rPr>
          <w:rFonts w:ascii="Times New Roman" w:hAnsi="Times New Roman" w:cs="Times New Roman"/>
          <w:sz w:val="22"/>
          <w:szCs w:val="22"/>
          <w:lang w:val="pt-BR"/>
        </w:rPr>
        <w:t xml:space="preserve">celebração do Termo de Securitização, nos termos da </w:t>
      </w:r>
      <w:r w:rsidR="00711667" w:rsidRPr="001A3C4F">
        <w:rPr>
          <w:rFonts w:ascii="Times New Roman" w:hAnsi="Times New Roman" w:cs="Times New Roman"/>
          <w:sz w:val="22"/>
          <w:szCs w:val="22"/>
          <w:lang w:val="pt-BR"/>
        </w:rPr>
        <w:t xml:space="preserve">Resolução CVM </w:t>
      </w:r>
      <w:r w:rsidR="00FD0BB6" w:rsidRPr="001A3C4F">
        <w:rPr>
          <w:rFonts w:ascii="Times New Roman" w:hAnsi="Times New Roman" w:cs="Times New Roman"/>
          <w:sz w:val="22"/>
          <w:szCs w:val="22"/>
          <w:lang w:val="pt-BR"/>
        </w:rPr>
        <w:t xml:space="preserve">60 </w:t>
      </w:r>
      <w:r w:rsidR="00634663" w:rsidRPr="001A3C4F">
        <w:rPr>
          <w:rFonts w:ascii="Times New Roman" w:hAnsi="Times New Roman" w:cs="Times New Roman"/>
          <w:sz w:val="22"/>
          <w:szCs w:val="22"/>
          <w:lang w:val="pt-BR"/>
        </w:rPr>
        <w:t>(</w:t>
      </w:r>
      <w:r w:rsidR="00C408BE" w:rsidRPr="001A3C4F">
        <w:rPr>
          <w:rFonts w:ascii="Times New Roman" w:hAnsi="Times New Roman" w:cs="Times New Roman"/>
          <w:sz w:val="22"/>
          <w:szCs w:val="22"/>
          <w:lang w:val="pt-BR"/>
        </w:rPr>
        <w:t>"</w:t>
      </w:r>
      <w:r w:rsidR="00634663" w:rsidRPr="001A3C4F">
        <w:rPr>
          <w:rFonts w:ascii="Times New Roman" w:hAnsi="Times New Roman" w:cs="Times New Roman"/>
          <w:sz w:val="22"/>
          <w:szCs w:val="22"/>
          <w:u w:val="single"/>
          <w:lang w:val="pt-BR"/>
        </w:rPr>
        <w:t>Securitização</w:t>
      </w:r>
      <w:r w:rsidR="00C408BE" w:rsidRPr="001A3C4F">
        <w:rPr>
          <w:rFonts w:ascii="Times New Roman" w:hAnsi="Times New Roman" w:cs="Times New Roman"/>
          <w:sz w:val="22"/>
          <w:szCs w:val="22"/>
          <w:lang w:val="pt-BR"/>
        </w:rPr>
        <w:t>"</w:t>
      </w:r>
      <w:r w:rsidR="00634663" w:rsidRPr="001A3C4F">
        <w:rPr>
          <w:rFonts w:ascii="Times New Roman" w:hAnsi="Times New Roman" w:cs="Times New Roman"/>
          <w:sz w:val="22"/>
          <w:szCs w:val="22"/>
          <w:lang w:val="pt-BR"/>
        </w:rPr>
        <w:t>); e</w:t>
      </w:r>
      <w:r w:rsidR="00DA348E" w:rsidRPr="001A3C4F">
        <w:rPr>
          <w:rFonts w:ascii="Times New Roman" w:hAnsi="Times New Roman" w:cs="Times New Roman"/>
          <w:sz w:val="22"/>
          <w:szCs w:val="22"/>
          <w:lang w:val="pt-BR"/>
        </w:rPr>
        <w:t xml:space="preserve"> </w:t>
      </w:r>
    </w:p>
    <w:p w14:paraId="51403971" w14:textId="77777777" w:rsidR="008A6242" w:rsidRPr="001A3C4F" w:rsidRDefault="008A6242" w:rsidP="009B4504">
      <w:pPr>
        <w:jc w:val="both"/>
        <w:rPr>
          <w:rFonts w:ascii="Times New Roman" w:hAnsi="Times New Roman" w:cs="Times New Roman"/>
          <w:sz w:val="22"/>
          <w:szCs w:val="22"/>
          <w:lang w:val="pt-BR"/>
        </w:rPr>
      </w:pPr>
    </w:p>
    <w:p w14:paraId="27E87AE5" w14:textId="6CD0329A" w:rsidR="00634663" w:rsidRPr="001A3C4F" w:rsidRDefault="00F34079" w:rsidP="009B4504">
      <w:pPr>
        <w:pStyle w:val="PargrafodaLista"/>
        <w:numPr>
          <w:ilvl w:val="0"/>
          <w:numId w:val="11"/>
        </w:numPr>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a totalidade d</w:t>
      </w:r>
      <w:r w:rsidR="00955B38" w:rsidRPr="001A3C4F">
        <w:rPr>
          <w:rFonts w:ascii="Times New Roman" w:hAnsi="Times New Roman" w:cs="Times New Roman"/>
          <w:sz w:val="22"/>
          <w:szCs w:val="22"/>
          <w:lang w:val="pt-BR"/>
        </w:rPr>
        <w:t>o</w:t>
      </w:r>
      <w:r w:rsidR="00634663" w:rsidRPr="001A3C4F">
        <w:rPr>
          <w:rFonts w:ascii="Times New Roman" w:hAnsi="Times New Roman" w:cs="Times New Roman"/>
          <w:sz w:val="22"/>
          <w:szCs w:val="22"/>
          <w:lang w:val="pt-BR"/>
        </w:rPr>
        <w:t>s CRA ser</w:t>
      </w:r>
      <w:r w:rsidR="001D53A6" w:rsidRPr="001A3C4F">
        <w:rPr>
          <w:rFonts w:ascii="Times New Roman" w:hAnsi="Times New Roman" w:cs="Times New Roman"/>
          <w:sz w:val="22"/>
          <w:szCs w:val="22"/>
          <w:lang w:val="pt-BR"/>
        </w:rPr>
        <w:t>á</w:t>
      </w:r>
      <w:r w:rsidR="00634663" w:rsidRPr="001A3C4F">
        <w:rPr>
          <w:rFonts w:ascii="Times New Roman" w:hAnsi="Times New Roman" w:cs="Times New Roman"/>
          <w:sz w:val="22"/>
          <w:szCs w:val="22"/>
          <w:lang w:val="pt-BR"/>
        </w:rPr>
        <w:t xml:space="preserve"> distribuíd</w:t>
      </w:r>
      <w:r w:rsidR="001D53A6" w:rsidRPr="001A3C4F">
        <w:rPr>
          <w:rFonts w:ascii="Times New Roman" w:hAnsi="Times New Roman" w:cs="Times New Roman"/>
          <w:sz w:val="22"/>
          <w:szCs w:val="22"/>
          <w:lang w:val="pt-BR"/>
        </w:rPr>
        <w:t>a</w:t>
      </w:r>
      <w:r w:rsidR="00634663" w:rsidRPr="001A3C4F">
        <w:rPr>
          <w:rFonts w:ascii="Times New Roman" w:hAnsi="Times New Roman" w:cs="Times New Roman"/>
          <w:sz w:val="22"/>
          <w:szCs w:val="22"/>
          <w:lang w:val="pt-BR"/>
        </w:rPr>
        <w:t xml:space="preserve"> por meio de oferta pública de distribuição</w:t>
      </w:r>
      <w:r w:rsidR="00F42B4F" w:rsidRPr="001A3C4F">
        <w:rPr>
          <w:rFonts w:ascii="Times New Roman" w:hAnsi="Times New Roman" w:cs="Times New Roman"/>
          <w:sz w:val="22"/>
          <w:szCs w:val="22"/>
          <w:lang w:val="pt-BR"/>
        </w:rPr>
        <w:t>,</w:t>
      </w:r>
      <w:r w:rsidR="00634663" w:rsidRPr="001A3C4F">
        <w:rPr>
          <w:rFonts w:ascii="Times New Roman" w:hAnsi="Times New Roman" w:cs="Times New Roman"/>
          <w:sz w:val="22"/>
          <w:szCs w:val="22"/>
          <w:lang w:val="pt-BR"/>
        </w:rPr>
        <w:t xml:space="preserve"> em regime de</w:t>
      </w:r>
      <w:r w:rsidR="004053A9" w:rsidRPr="001A3C4F">
        <w:rPr>
          <w:rFonts w:ascii="Times New Roman" w:hAnsi="Times New Roman" w:cs="Times New Roman"/>
          <w:sz w:val="22"/>
          <w:szCs w:val="22"/>
          <w:lang w:val="pt-BR"/>
        </w:rPr>
        <w:t xml:space="preserve"> garantia firme </w:t>
      </w:r>
      <w:r w:rsidR="00634663" w:rsidRPr="001A3C4F">
        <w:rPr>
          <w:rFonts w:ascii="Times New Roman" w:hAnsi="Times New Roman" w:cs="Times New Roman"/>
          <w:sz w:val="22"/>
          <w:szCs w:val="22"/>
          <w:lang w:val="pt-BR"/>
        </w:rPr>
        <w:t>de colocação</w:t>
      </w:r>
      <w:r w:rsidR="00CE7930" w:rsidRPr="001A3C4F">
        <w:rPr>
          <w:rFonts w:ascii="Times New Roman" w:hAnsi="Times New Roman" w:cs="Times New Roman"/>
          <w:sz w:val="22"/>
          <w:szCs w:val="22"/>
          <w:lang w:val="pt-BR"/>
        </w:rPr>
        <w:t xml:space="preserve"> até o montante de </w:t>
      </w:r>
      <w:r w:rsidR="002F3EF5" w:rsidRPr="001A3C4F">
        <w:rPr>
          <w:rFonts w:ascii="Times New Roman" w:hAnsi="Times New Roman" w:cs="Times New Roman"/>
          <w:sz w:val="22"/>
          <w:szCs w:val="22"/>
          <w:lang w:val="pt-BR"/>
        </w:rPr>
        <w:t>R$600.000.000,00 (seiscentos milhões de reais)</w:t>
      </w:r>
      <w:r w:rsidR="00634663" w:rsidRPr="001A3C4F">
        <w:rPr>
          <w:rFonts w:ascii="Times New Roman" w:hAnsi="Times New Roman" w:cs="Times New Roman"/>
          <w:sz w:val="22"/>
          <w:szCs w:val="22"/>
          <w:lang w:val="pt-BR"/>
        </w:rPr>
        <w:t xml:space="preserve">, </w:t>
      </w:r>
      <w:r w:rsidR="00265BDE" w:rsidRPr="001A3C4F">
        <w:rPr>
          <w:rFonts w:ascii="Times New Roman" w:hAnsi="Times New Roman" w:cs="Times New Roman"/>
          <w:sz w:val="22"/>
          <w:szCs w:val="22"/>
          <w:lang w:val="pt-BR"/>
        </w:rPr>
        <w:t xml:space="preserve">desde que e somente se satisfeitas todas as condições precedentes previstas no Contrato de Distribuição, </w:t>
      </w:r>
      <w:r w:rsidR="00634663" w:rsidRPr="001A3C4F">
        <w:rPr>
          <w:rFonts w:ascii="Times New Roman" w:hAnsi="Times New Roman" w:cs="Times New Roman"/>
          <w:sz w:val="22"/>
          <w:szCs w:val="22"/>
          <w:lang w:val="pt-BR"/>
        </w:rPr>
        <w:t xml:space="preserve">nos termos da </w:t>
      </w:r>
      <w:r w:rsidR="00955B38" w:rsidRPr="001A3C4F">
        <w:rPr>
          <w:rFonts w:ascii="Times New Roman" w:hAnsi="Times New Roman" w:cs="Times New Roman"/>
          <w:sz w:val="22"/>
          <w:szCs w:val="22"/>
          <w:lang w:val="pt-BR"/>
        </w:rPr>
        <w:t>Instrução CVM</w:t>
      </w:r>
      <w:r w:rsidR="00634663" w:rsidRPr="001A3C4F">
        <w:rPr>
          <w:rFonts w:ascii="Times New Roman" w:hAnsi="Times New Roman" w:cs="Times New Roman"/>
          <w:sz w:val="22"/>
          <w:szCs w:val="22"/>
          <w:lang w:val="pt-BR"/>
        </w:rPr>
        <w:t xml:space="preserve"> 400</w:t>
      </w:r>
      <w:r w:rsidR="00FD0BB6" w:rsidRPr="001A3C4F">
        <w:rPr>
          <w:rFonts w:ascii="Times New Roman" w:hAnsi="Times New Roman" w:cs="Times New Roman"/>
          <w:sz w:val="22"/>
          <w:szCs w:val="22"/>
          <w:lang w:val="pt-BR"/>
        </w:rPr>
        <w:t xml:space="preserve">, da </w:t>
      </w:r>
      <w:r w:rsidR="004053A9" w:rsidRPr="001A3C4F">
        <w:rPr>
          <w:rFonts w:ascii="Times New Roman" w:hAnsi="Times New Roman" w:cs="Times New Roman"/>
          <w:sz w:val="22"/>
          <w:szCs w:val="22"/>
          <w:lang w:val="pt-BR"/>
        </w:rPr>
        <w:t>Resolução</w:t>
      </w:r>
      <w:r w:rsidR="00FD0BB6" w:rsidRPr="001A3C4F">
        <w:rPr>
          <w:rFonts w:ascii="Times New Roman" w:hAnsi="Times New Roman" w:cs="Times New Roman"/>
          <w:sz w:val="22"/>
          <w:szCs w:val="22"/>
          <w:lang w:val="pt-BR"/>
        </w:rPr>
        <w:t xml:space="preserve"> CVM 60</w:t>
      </w:r>
      <w:r w:rsidR="00C67F17" w:rsidRPr="001A3C4F">
        <w:rPr>
          <w:rFonts w:ascii="Times New Roman" w:hAnsi="Times New Roman" w:cs="Times New Roman"/>
          <w:sz w:val="22"/>
          <w:szCs w:val="22"/>
          <w:lang w:val="pt-BR"/>
        </w:rPr>
        <w:t>,</w:t>
      </w:r>
      <w:r w:rsidR="00FD0BB6" w:rsidRPr="001A3C4F">
        <w:rPr>
          <w:rFonts w:ascii="Times New Roman" w:hAnsi="Times New Roman" w:cs="Times New Roman"/>
          <w:sz w:val="22"/>
          <w:szCs w:val="22"/>
          <w:lang w:val="pt-BR"/>
        </w:rPr>
        <w:t xml:space="preserve"> </w:t>
      </w:r>
      <w:r w:rsidR="00C67F17" w:rsidRPr="001A3C4F">
        <w:rPr>
          <w:rFonts w:ascii="Times New Roman" w:hAnsi="Times New Roman" w:cs="Times New Roman"/>
          <w:sz w:val="22"/>
          <w:szCs w:val="22"/>
          <w:lang w:val="pt-BR"/>
        </w:rPr>
        <w:t xml:space="preserve">da Lei 11.076, da </w:t>
      </w:r>
      <w:r w:rsidR="00A05547" w:rsidRPr="001A3C4F">
        <w:rPr>
          <w:rFonts w:ascii="Times New Roman" w:hAnsi="Times New Roman" w:cs="Times New Roman"/>
          <w:sz w:val="22"/>
          <w:szCs w:val="22"/>
        </w:rPr>
        <w:t>Lei 14.430 (</w:t>
      </w:r>
      <w:proofErr w:type="spellStart"/>
      <w:r w:rsidR="00A05547" w:rsidRPr="001A3C4F">
        <w:rPr>
          <w:rFonts w:ascii="Times New Roman" w:hAnsi="Times New Roman" w:cs="Times New Roman"/>
          <w:sz w:val="22"/>
          <w:szCs w:val="22"/>
        </w:rPr>
        <w:t>conforme</w:t>
      </w:r>
      <w:proofErr w:type="spellEnd"/>
      <w:r w:rsidR="00A05547" w:rsidRPr="001A3C4F">
        <w:rPr>
          <w:rFonts w:ascii="Times New Roman" w:hAnsi="Times New Roman" w:cs="Times New Roman"/>
          <w:sz w:val="22"/>
          <w:szCs w:val="22"/>
        </w:rPr>
        <w:t xml:space="preserve"> </w:t>
      </w:r>
      <w:proofErr w:type="spellStart"/>
      <w:r w:rsidR="00A05547" w:rsidRPr="001A3C4F">
        <w:rPr>
          <w:rFonts w:ascii="Times New Roman" w:hAnsi="Times New Roman" w:cs="Times New Roman"/>
          <w:sz w:val="22"/>
          <w:szCs w:val="22"/>
        </w:rPr>
        <w:t>abaixo</w:t>
      </w:r>
      <w:proofErr w:type="spellEnd"/>
      <w:r w:rsidR="00A05547" w:rsidRPr="001A3C4F">
        <w:rPr>
          <w:rFonts w:ascii="Times New Roman" w:hAnsi="Times New Roman" w:cs="Times New Roman"/>
          <w:sz w:val="22"/>
          <w:szCs w:val="22"/>
        </w:rPr>
        <w:t xml:space="preserve"> </w:t>
      </w:r>
      <w:proofErr w:type="spellStart"/>
      <w:r w:rsidR="00A05547" w:rsidRPr="001A3C4F">
        <w:rPr>
          <w:rFonts w:ascii="Times New Roman" w:hAnsi="Times New Roman" w:cs="Times New Roman"/>
          <w:sz w:val="22"/>
          <w:szCs w:val="22"/>
        </w:rPr>
        <w:t>definido</w:t>
      </w:r>
      <w:proofErr w:type="spellEnd"/>
      <w:r w:rsidR="00A05547" w:rsidRPr="001A3C4F">
        <w:rPr>
          <w:rFonts w:ascii="Times New Roman" w:hAnsi="Times New Roman" w:cs="Times New Roman"/>
          <w:sz w:val="22"/>
          <w:szCs w:val="22"/>
        </w:rPr>
        <w:t>)</w:t>
      </w:r>
      <w:r w:rsidR="002F3EF5" w:rsidRPr="001A3C4F">
        <w:rPr>
          <w:rFonts w:ascii="Times New Roman" w:hAnsi="Times New Roman" w:cs="Times New Roman"/>
          <w:sz w:val="22"/>
          <w:szCs w:val="22"/>
          <w:lang w:val="pt-BR"/>
        </w:rPr>
        <w:t xml:space="preserve"> </w:t>
      </w:r>
      <w:r w:rsidR="00FD0BB6" w:rsidRPr="001A3C4F">
        <w:rPr>
          <w:rFonts w:ascii="Times New Roman" w:hAnsi="Times New Roman" w:cs="Times New Roman"/>
          <w:sz w:val="22"/>
          <w:szCs w:val="22"/>
          <w:lang w:val="pt-BR"/>
        </w:rPr>
        <w:t xml:space="preserve">e das demais </w:t>
      </w:r>
      <w:r w:rsidR="00BD5B82" w:rsidRPr="001A3C4F">
        <w:rPr>
          <w:rFonts w:ascii="Times New Roman" w:hAnsi="Times New Roman" w:cs="Times New Roman"/>
          <w:sz w:val="22"/>
          <w:szCs w:val="22"/>
          <w:lang w:val="pt-BR"/>
        </w:rPr>
        <w:t xml:space="preserve">disposições legais e regulamentares </w:t>
      </w:r>
      <w:r w:rsidR="00F14803" w:rsidRPr="001A3C4F">
        <w:rPr>
          <w:rFonts w:ascii="Times New Roman" w:hAnsi="Times New Roman" w:cs="Times New Roman"/>
          <w:sz w:val="22"/>
          <w:szCs w:val="22"/>
          <w:lang w:val="pt-BR"/>
        </w:rPr>
        <w:t xml:space="preserve">aplicáveis e </w:t>
      </w:r>
      <w:r w:rsidR="00BD5B82" w:rsidRPr="001A3C4F">
        <w:rPr>
          <w:rFonts w:ascii="Times New Roman" w:hAnsi="Times New Roman" w:cs="Times New Roman"/>
          <w:sz w:val="22"/>
          <w:szCs w:val="22"/>
          <w:lang w:val="pt-BR"/>
        </w:rPr>
        <w:t>em vigor</w:t>
      </w:r>
      <w:r w:rsidR="00634663" w:rsidRPr="001A3C4F">
        <w:rPr>
          <w:rFonts w:ascii="Times New Roman" w:hAnsi="Times New Roman" w:cs="Times New Roman"/>
          <w:sz w:val="22"/>
          <w:szCs w:val="22"/>
          <w:lang w:val="pt-BR"/>
        </w:rPr>
        <w:t xml:space="preserve"> (</w:t>
      </w:r>
      <w:r w:rsidR="00C408BE" w:rsidRPr="001A3C4F">
        <w:rPr>
          <w:rFonts w:ascii="Times New Roman" w:hAnsi="Times New Roman" w:cs="Times New Roman"/>
          <w:sz w:val="22"/>
          <w:szCs w:val="22"/>
          <w:lang w:val="pt-BR"/>
        </w:rPr>
        <w:t>"</w:t>
      </w:r>
      <w:r w:rsidR="00747B8E" w:rsidRPr="001A3C4F">
        <w:rPr>
          <w:rFonts w:ascii="Times New Roman" w:hAnsi="Times New Roman" w:cs="Times New Roman"/>
          <w:sz w:val="22"/>
          <w:szCs w:val="22"/>
          <w:u w:val="single"/>
          <w:lang w:val="pt-BR"/>
        </w:rPr>
        <w:t>Oferta</w:t>
      </w:r>
      <w:r w:rsidR="00C408BE" w:rsidRPr="001A3C4F">
        <w:rPr>
          <w:rFonts w:ascii="Times New Roman" w:hAnsi="Times New Roman" w:cs="Times New Roman"/>
          <w:sz w:val="22"/>
          <w:szCs w:val="22"/>
          <w:lang w:val="pt-BR"/>
        </w:rPr>
        <w:t>"</w:t>
      </w:r>
      <w:r w:rsidR="00634663" w:rsidRPr="001A3C4F">
        <w:rPr>
          <w:rFonts w:ascii="Times New Roman" w:hAnsi="Times New Roman" w:cs="Times New Roman"/>
          <w:sz w:val="22"/>
          <w:szCs w:val="22"/>
          <w:lang w:val="pt-BR"/>
        </w:rPr>
        <w:t>)</w:t>
      </w:r>
      <w:r w:rsidR="00FD0BB6" w:rsidRPr="001A3C4F">
        <w:rPr>
          <w:rFonts w:ascii="Times New Roman" w:hAnsi="Times New Roman" w:cs="Times New Roman"/>
          <w:sz w:val="22"/>
          <w:szCs w:val="22"/>
          <w:lang w:val="pt-BR"/>
        </w:rPr>
        <w:t>,</w:t>
      </w:r>
      <w:r w:rsidR="00747B8E" w:rsidRPr="001A3C4F">
        <w:rPr>
          <w:rFonts w:ascii="Times New Roman" w:hAnsi="Times New Roman" w:cs="Times New Roman"/>
          <w:sz w:val="22"/>
          <w:szCs w:val="22"/>
          <w:lang w:val="pt-BR"/>
        </w:rPr>
        <w:t xml:space="preserve"> </w:t>
      </w:r>
      <w:r w:rsidR="00634663" w:rsidRPr="001A3C4F">
        <w:rPr>
          <w:rFonts w:ascii="Times New Roman" w:hAnsi="Times New Roman" w:cs="Times New Roman"/>
          <w:sz w:val="22"/>
          <w:szCs w:val="22"/>
          <w:lang w:val="pt-BR"/>
        </w:rPr>
        <w:t>e serão destinados a</w:t>
      </w:r>
      <w:r w:rsidR="006D7B92" w:rsidRPr="001A3C4F">
        <w:rPr>
          <w:rFonts w:ascii="Times New Roman" w:hAnsi="Times New Roman" w:cs="Times New Roman"/>
          <w:sz w:val="22"/>
          <w:szCs w:val="22"/>
          <w:lang w:val="pt-BR"/>
        </w:rPr>
        <w:t>os</w:t>
      </w:r>
      <w:r w:rsidR="00634663" w:rsidRPr="001A3C4F">
        <w:rPr>
          <w:rFonts w:ascii="Times New Roman" w:hAnsi="Times New Roman" w:cs="Times New Roman"/>
          <w:sz w:val="22"/>
          <w:szCs w:val="22"/>
          <w:lang w:val="pt-BR"/>
        </w:rPr>
        <w:t xml:space="preserve"> </w:t>
      </w:r>
      <w:r w:rsidR="006D7B92" w:rsidRPr="001A3C4F">
        <w:rPr>
          <w:rFonts w:ascii="Times New Roman" w:hAnsi="Times New Roman" w:cs="Times New Roman"/>
          <w:sz w:val="22"/>
          <w:szCs w:val="22"/>
          <w:lang w:val="pt-BR"/>
        </w:rPr>
        <w:t>Investidores (conforme abaixo</w:t>
      </w:r>
      <w:r w:rsidR="00C67F17" w:rsidRPr="001A3C4F">
        <w:rPr>
          <w:rFonts w:ascii="Times New Roman" w:hAnsi="Times New Roman" w:cs="Times New Roman"/>
          <w:sz w:val="22"/>
          <w:szCs w:val="22"/>
          <w:lang w:val="pt-BR"/>
        </w:rPr>
        <w:t xml:space="preserve"> definido</w:t>
      </w:r>
      <w:r w:rsidR="006D7B92" w:rsidRPr="001A3C4F">
        <w:rPr>
          <w:rFonts w:ascii="Times New Roman" w:hAnsi="Times New Roman" w:cs="Times New Roman"/>
          <w:sz w:val="22"/>
          <w:szCs w:val="22"/>
          <w:lang w:val="pt-BR"/>
        </w:rPr>
        <w:t>)</w:t>
      </w:r>
      <w:r w:rsidR="00634663" w:rsidRPr="001A3C4F">
        <w:rPr>
          <w:rFonts w:ascii="Times New Roman" w:hAnsi="Times New Roman" w:cs="Times New Roman"/>
          <w:sz w:val="22"/>
          <w:szCs w:val="22"/>
          <w:lang w:val="pt-BR"/>
        </w:rPr>
        <w:t xml:space="preserve">, </w:t>
      </w:r>
      <w:r w:rsidRPr="001A3C4F">
        <w:rPr>
          <w:rFonts w:ascii="Times New Roman" w:hAnsi="Times New Roman" w:cs="Times New Roman"/>
          <w:sz w:val="22"/>
          <w:szCs w:val="22"/>
          <w:lang w:val="pt-BR"/>
        </w:rPr>
        <w:t xml:space="preserve">os quais serão os </w:t>
      </w:r>
      <w:r w:rsidR="00634663" w:rsidRPr="001A3C4F">
        <w:rPr>
          <w:rFonts w:ascii="Times New Roman" w:hAnsi="Times New Roman" w:cs="Times New Roman"/>
          <w:sz w:val="22"/>
          <w:szCs w:val="22"/>
          <w:lang w:val="pt-BR"/>
        </w:rPr>
        <w:t>futuros titulares dos CRA (</w:t>
      </w:r>
      <w:r w:rsidR="00C408BE" w:rsidRPr="001A3C4F">
        <w:rPr>
          <w:rFonts w:ascii="Times New Roman" w:hAnsi="Times New Roman" w:cs="Times New Roman"/>
          <w:sz w:val="22"/>
          <w:szCs w:val="22"/>
          <w:lang w:val="pt-BR"/>
        </w:rPr>
        <w:t>"</w:t>
      </w:r>
      <w:r w:rsidR="00DD40FD" w:rsidRPr="001A3C4F">
        <w:rPr>
          <w:rFonts w:ascii="Times New Roman" w:hAnsi="Times New Roman" w:cs="Times New Roman"/>
          <w:sz w:val="22"/>
          <w:szCs w:val="22"/>
          <w:u w:val="single"/>
          <w:lang w:val="pt-BR"/>
        </w:rPr>
        <w:t>Titulares dos CRA</w:t>
      </w:r>
      <w:r w:rsidR="00C408BE" w:rsidRPr="001A3C4F">
        <w:rPr>
          <w:rFonts w:ascii="Times New Roman" w:hAnsi="Times New Roman" w:cs="Times New Roman"/>
          <w:sz w:val="22"/>
          <w:szCs w:val="22"/>
          <w:lang w:val="pt-BR"/>
        </w:rPr>
        <w:t>"</w:t>
      </w:r>
      <w:r w:rsidR="00634663" w:rsidRPr="001A3C4F">
        <w:rPr>
          <w:rFonts w:ascii="Times New Roman" w:hAnsi="Times New Roman" w:cs="Times New Roman"/>
          <w:sz w:val="22"/>
          <w:szCs w:val="22"/>
          <w:lang w:val="pt-BR"/>
        </w:rPr>
        <w:t>)</w:t>
      </w:r>
      <w:r w:rsidR="001568C9" w:rsidRPr="001A3C4F">
        <w:rPr>
          <w:rFonts w:ascii="Times New Roman" w:hAnsi="Times New Roman" w:cs="Times New Roman"/>
          <w:sz w:val="22"/>
          <w:szCs w:val="22"/>
          <w:lang w:val="pt-BR"/>
        </w:rPr>
        <w:t>.</w:t>
      </w:r>
      <w:r w:rsidR="006D383F" w:rsidRPr="001A3C4F">
        <w:rPr>
          <w:rFonts w:ascii="Times New Roman" w:hAnsi="Times New Roman" w:cs="Times New Roman"/>
          <w:sz w:val="22"/>
          <w:szCs w:val="22"/>
          <w:lang w:val="pt-BR"/>
        </w:rPr>
        <w:t xml:space="preserve"> </w:t>
      </w:r>
    </w:p>
    <w:p w14:paraId="1CBF6AAD" w14:textId="77777777" w:rsidR="00634663" w:rsidRPr="001A3C4F" w:rsidRDefault="00634663" w:rsidP="009B4504">
      <w:pPr>
        <w:tabs>
          <w:tab w:val="left" w:pos="1134"/>
        </w:tabs>
        <w:jc w:val="both"/>
        <w:rPr>
          <w:rFonts w:ascii="Times New Roman" w:hAnsi="Times New Roman" w:cs="Times New Roman"/>
          <w:sz w:val="22"/>
          <w:szCs w:val="22"/>
          <w:lang w:val="pt-BR"/>
        </w:rPr>
      </w:pPr>
    </w:p>
    <w:p w14:paraId="766C2D43" w14:textId="77777777" w:rsidR="003E2AA0" w:rsidRPr="001A3C4F" w:rsidRDefault="00C23138" w:rsidP="009B4504">
      <w:pPr>
        <w:pStyle w:val="PargrafodaLista"/>
        <w:tabs>
          <w:tab w:val="left" w:pos="1134"/>
        </w:tabs>
        <w:ind w:left="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Resolvem, de comum acordo e em regular forma de direito, celebrar </w:t>
      </w:r>
      <w:r w:rsidR="00AE0A1E" w:rsidRPr="001A3C4F">
        <w:rPr>
          <w:rFonts w:ascii="Times New Roman" w:hAnsi="Times New Roman" w:cs="Times New Roman"/>
          <w:sz w:val="22"/>
          <w:szCs w:val="22"/>
          <w:lang w:val="pt-BR"/>
        </w:rPr>
        <w:t>a</w:t>
      </w:r>
      <w:r w:rsidRPr="001A3C4F">
        <w:rPr>
          <w:rFonts w:ascii="Times New Roman" w:hAnsi="Times New Roman" w:cs="Times New Roman"/>
          <w:sz w:val="22"/>
          <w:szCs w:val="22"/>
          <w:lang w:val="pt-BR"/>
        </w:rPr>
        <w:t xml:space="preserve"> presente</w:t>
      </w:r>
      <w:r w:rsidR="00AE0A1E" w:rsidRPr="001A3C4F">
        <w:rPr>
          <w:rFonts w:ascii="Times New Roman" w:hAnsi="Times New Roman" w:cs="Times New Roman"/>
          <w:sz w:val="22"/>
          <w:szCs w:val="22"/>
          <w:lang w:val="pt-BR"/>
        </w:rPr>
        <w:t xml:space="preserve"> Escritura de Emissão</w:t>
      </w:r>
      <w:r w:rsidRPr="001A3C4F">
        <w:rPr>
          <w:rFonts w:ascii="Times New Roman" w:hAnsi="Times New Roman" w:cs="Times New Roman"/>
          <w:sz w:val="22"/>
          <w:szCs w:val="22"/>
          <w:lang w:val="pt-BR"/>
        </w:rPr>
        <w:t>, em observância às cláusulas e condições descritas abaixo.</w:t>
      </w:r>
    </w:p>
    <w:p w14:paraId="2F1148F2" w14:textId="77777777" w:rsidR="003E2AA0" w:rsidRPr="001A3C4F" w:rsidRDefault="003E2AA0" w:rsidP="009B4504">
      <w:pPr>
        <w:pStyle w:val="PargrafodaLista"/>
        <w:tabs>
          <w:tab w:val="left" w:pos="1134"/>
        </w:tabs>
        <w:ind w:left="0"/>
        <w:jc w:val="both"/>
        <w:rPr>
          <w:rFonts w:ascii="Times New Roman" w:hAnsi="Times New Roman" w:cs="Times New Roman"/>
          <w:sz w:val="22"/>
          <w:szCs w:val="22"/>
          <w:lang w:val="pt-BR"/>
        </w:rPr>
      </w:pPr>
    </w:p>
    <w:p w14:paraId="45282B14" w14:textId="35E7932A" w:rsidR="00276B3B" w:rsidRPr="001A3C4F" w:rsidRDefault="00276B3B" w:rsidP="009B4504">
      <w:pPr>
        <w:pStyle w:val="Ttulo1"/>
        <w:tabs>
          <w:tab w:val="clear" w:pos="1560"/>
          <w:tab w:val="left" w:pos="0"/>
        </w:tabs>
        <w:spacing w:before="0" w:line="240" w:lineRule="auto"/>
        <w:ind w:left="0" w:firstLine="0"/>
        <w:rPr>
          <w:rFonts w:ascii="Times New Roman" w:hAnsi="Times New Roman" w:cs="Times New Roman"/>
          <w:sz w:val="22"/>
          <w:szCs w:val="22"/>
        </w:rPr>
      </w:pPr>
      <w:bookmarkStart w:id="5" w:name="_Toc8697015"/>
      <w:bookmarkStart w:id="6" w:name="_Toc49614953"/>
      <w:bookmarkStart w:id="7" w:name="_Toc53782955"/>
      <w:bookmarkStart w:id="8" w:name="_Toc78383174"/>
      <w:bookmarkStart w:id="9" w:name="_Toc65267706"/>
      <w:bookmarkStart w:id="10" w:name="_Toc85147315"/>
      <w:bookmarkStart w:id="11" w:name="_Toc93927940"/>
      <w:bookmarkStart w:id="12" w:name="_Toc97764023"/>
      <w:bookmarkStart w:id="13" w:name="_Toc98695256"/>
      <w:bookmarkStart w:id="14" w:name="_Toc98502634"/>
      <w:bookmarkStart w:id="15" w:name="_Ref7700986"/>
      <w:r w:rsidRPr="001A3C4F">
        <w:rPr>
          <w:rFonts w:ascii="Times New Roman" w:hAnsi="Times New Roman" w:cs="Times New Roman"/>
          <w:sz w:val="22"/>
          <w:szCs w:val="22"/>
        </w:rPr>
        <w:t>DEFINIÇÕES E INTERPRETAÇÕES</w:t>
      </w:r>
      <w:bookmarkEnd w:id="5"/>
      <w:bookmarkEnd w:id="6"/>
      <w:bookmarkEnd w:id="7"/>
      <w:bookmarkEnd w:id="8"/>
      <w:bookmarkEnd w:id="9"/>
      <w:bookmarkEnd w:id="10"/>
      <w:bookmarkEnd w:id="11"/>
      <w:bookmarkEnd w:id="12"/>
      <w:bookmarkEnd w:id="13"/>
      <w:bookmarkEnd w:id="14"/>
      <w:r w:rsidR="002408B7" w:rsidRPr="001A3C4F">
        <w:rPr>
          <w:rFonts w:ascii="Times New Roman" w:hAnsi="Times New Roman" w:cs="Times New Roman"/>
          <w:sz w:val="22"/>
          <w:szCs w:val="22"/>
        </w:rPr>
        <w:t>; AUTORIZAÇÕES</w:t>
      </w:r>
    </w:p>
    <w:p w14:paraId="31097CD4" w14:textId="77777777" w:rsidR="00C251A4" w:rsidRPr="001A3C4F" w:rsidRDefault="00C251A4" w:rsidP="009B4504">
      <w:pPr>
        <w:rPr>
          <w:rFonts w:ascii="Times New Roman" w:hAnsi="Times New Roman" w:cs="Times New Roman"/>
          <w:sz w:val="22"/>
          <w:szCs w:val="22"/>
          <w:lang w:val="pt-BR"/>
        </w:rPr>
      </w:pPr>
    </w:p>
    <w:p w14:paraId="54068D55" w14:textId="77777777" w:rsidR="00D45243" w:rsidRPr="001A3C4F" w:rsidRDefault="0083731B" w:rsidP="009B4504">
      <w:pPr>
        <w:pStyle w:val="PargrafoComumNvel1"/>
        <w:spacing w:line="240" w:lineRule="auto"/>
        <w:ind w:left="0" w:firstLine="0"/>
        <w:rPr>
          <w:rStyle w:val="Forte"/>
          <w:rFonts w:ascii="Times New Roman" w:eastAsiaTheme="minorHAnsi" w:hAnsi="Times New Roman"/>
          <w:b w:val="0"/>
          <w:sz w:val="22"/>
          <w:szCs w:val="22"/>
        </w:rPr>
      </w:pPr>
      <w:bookmarkStart w:id="16" w:name="_Toc8697016"/>
      <w:bookmarkStart w:id="17" w:name="_Toc49614954"/>
      <w:bookmarkStart w:id="18" w:name="_Toc53782956"/>
      <w:bookmarkStart w:id="19" w:name="_Toc78383175"/>
      <w:bookmarkStart w:id="20" w:name="_Toc65267707"/>
      <w:bookmarkStart w:id="21" w:name="_Toc85147316"/>
      <w:bookmarkStart w:id="22" w:name="_Toc93927941"/>
      <w:bookmarkStart w:id="23" w:name="_Toc97764024"/>
      <w:bookmarkStart w:id="24" w:name="_Toc98695257"/>
      <w:bookmarkStart w:id="25" w:name="_Toc98502635"/>
      <w:bookmarkStart w:id="26" w:name="_Ref8156241"/>
      <w:r w:rsidRPr="001A3C4F">
        <w:rPr>
          <w:rStyle w:val="Ttulo2Char"/>
          <w:rFonts w:ascii="Times New Roman" w:hAnsi="Times New Roman" w:cs="Times New Roman"/>
          <w:sz w:val="22"/>
          <w:szCs w:val="22"/>
        </w:rPr>
        <w:t>Definições</w:t>
      </w:r>
      <w:bookmarkEnd w:id="16"/>
      <w:bookmarkEnd w:id="17"/>
      <w:bookmarkEnd w:id="18"/>
      <w:bookmarkEnd w:id="19"/>
      <w:bookmarkEnd w:id="20"/>
      <w:bookmarkEnd w:id="21"/>
      <w:bookmarkEnd w:id="22"/>
      <w:bookmarkEnd w:id="23"/>
      <w:bookmarkEnd w:id="24"/>
      <w:bookmarkEnd w:id="25"/>
      <w:r w:rsidRPr="001A3C4F">
        <w:rPr>
          <w:rStyle w:val="SFTtulo2Char"/>
          <w:rFonts w:ascii="Times New Roman" w:hAnsi="Times New Roman"/>
          <w:szCs w:val="22"/>
        </w:rPr>
        <w:t xml:space="preserve">. </w:t>
      </w:r>
      <w:r w:rsidR="00D45243" w:rsidRPr="001A3C4F">
        <w:rPr>
          <w:rFonts w:ascii="Times New Roman" w:hAnsi="Times New Roman" w:cs="Times New Roman"/>
          <w:sz w:val="22"/>
          <w:szCs w:val="22"/>
        </w:rPr>
        <w:t>Para efeitos desta Escritura de Emissão, salvo se de outro modo aqui expresso, as palavras e expressões grafadas em letra maiúscula deverão ter os significados previstos abaixo</w:t>
      </w:r>
      <w:r w:rsidR="00D45243" w:rsidRPr="001A3C4F">
        <w:rPr>
          <w:rStyle w:val="TextoComumChar"/>
          <w:rFonts w:ascii="Times New Roman" w:hAnsi="Times New Roman" w:cs="Times New Roman"/>
          <w:sz w:val="22"/>
        </w:rPr>
        <w:t>:</w:t>
      </w:r>
      <w:bookmarkEnd w:id="15"/>
      <w:bookmarkEnd w:id="26"/>
    </w:p>
    <w:p w14:paraId="1A68D830" w14:textId="77777777" w:rsidR="00D45243" w:rsidRPr="001A3C4F" w:rsidRDefault="00D45243" w:rsidP="009B4504">
      <w:pPr>
        <w:rPr>
          <w:rStyle w:val="Forte"/>
          <w:rFonts w:ascii="Times New Roman" w:eastAsia="MS Mincho" w:hAnsi="Times New Roman"/>
          <w:b w:val="0"/>
          <w:bCs w:val="0"/>
          <w:sz w:val="22"/>
          <w:szCs w:val="22"/>
          <w:lang w:val="pt-BR"/>
        </w:rPr>
      </w:pPr>
    </w:p>
    <w:tbl>
      <w:tblPr>
        <w:tblStyle w:val="Tabelacomgrade"/>
        <w:tblW w:w="8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231"/>
      </w:tblGrid>
      <w:tr w:rsidR="00934BDF" w:rsidRPr="001A3C4F" w14:paraId="5B77FC9D" w14:textId="77777777" w:rsidTr="00700169">
        <w:tc>
          <w:tcPr>
            <w:tcW w:w="2263" w:type="dxa"/>
          </w:tcPr>
          <w:p w14:paraId="433A68E7" w14:textId="1CB0C5D2" w:rsidR="00934BDF" w:rsidRPr="001A3C4F" w:rsidRDefault="00C408BE"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00934BDF" w:rsidRPr="001A3C4F">
              <w:rPr>
                <w:rFonts w:ascii="Times New Roman" w:eastAsia="MS Mincho" w:hAnsi="Times New Roman"/>
                <w:sz w:val="22"/>
                <w:szCs w:val="22"/>
                <w:u w:val="single"/>
              </w:rPr>
              <w:t>Agente Fiduciário dos CRA</w:t>
            </w:r>
            <w:r w:rsidRPr="001A3C4F">
              <w:rPr>
                <w:rFonts w:ascii="Times New Roman" w:eastAsia="MS Mincho" w:hAnsi="Times New Roman"/>
                <w:sz w:val="22"/>
                <w:szCs w:val="22"/>
              </w:rPr>
              <w:t>"</w:t>
            </w:r>
            <w:r w:rsidR="00C90056" w:rsidRPr="001A3C4F">
              <w:rPr>
                <w:rFonts w:ascii="Times New Roman" w:eastAsia="MS Mincho" w:hAnsi="Times New Roman"/>
                <w:sz w:val="22"/>
                <w:szCs w:val="22"/>
              </w:rPr>
              <w:t>:</w:t>
            </w:r>
          </w:p>
        </w:tc>
        <w:tc>
          <w:tcPr>
            <w:tcW w:w="6231" w:type="dxa"/>
          </w:tcPr>
          <w:p w14:paraId="32D739FD" w14:textId="442EB04A" w:rsidR="00934BDF" w:rsidRPr="001A3C4F" w:rsidRDefault="00934BDF" w:rsidP="009B4504">
            <w:pPr>
              <w:tabs>
                <w:tab w:val="left" w:pos="2835"/>
              </w:tabs>
              <w:autoSpaceDE/>
              <w:autoSpaceDN/>
              <w:adjustRightInd/>
              <w:jc w:val="both"/>
              <w:rPr>
                <w:rFonts w:ascii="Times New Roman" w:hAnsi="Times New Roman"/>
                <w:sz w:val="22"/>
                <w:szCs w:val="22"/>
              </w:rPr>
            </w:pPr>
            <w:r w:rsidRPr="001A3C4F">
              <w:rPr>
                <w:rFonts w:ascii="Times New Roman" w:hAnsi="Times New Roman"/>
                <w:bCs/>
                <w:sz w:val="22"/>
                <w:szCs w:val="22"/>
              </w:rPr>
              <w:t xml:space="preserve">a </w:t>
            </w:r>
            <w:r w:rsidR="00C90056" w:rsidRPr="001A3C4F">
              <w:rPr>
                <w:rFonts w:ascii="Times New Roman" w:hAnsi="Times New Roman"/>
                <w:b/>
                <w:sz w:val="22"/>
                <w:szCs w:val="22"/>
              </w:rPr>
              <w:t xml:space="preserve">OLIVEIRA TRUST DISTRIBUIDORA DE TÍTULOS E VALORES MOBILIÁRIOS </w:t>
            </w:r>
            <w:r w:rsidR="005D5DF7" w:rsidRPr="001A3C4F">
              <w:rPr>
                <w:rFonts w:ascii="Times New Roman" w:hAnsi="Times New Roman"/>
                <w:b/>
                <w:sz w:val="22"/>
                <w:szCs w:val="22"/>
              </w:rPr>
              <w:t>S.A</w:t>
            </w:r>
            <w:r w:rsidR="00C90056" w:rsidRPr="001A3C4F">
              <w:rPr>
                <w:rFonts w:ascii="Times New Roman" w:hAnsi="Times New Roman"/>
                <w:b/>
                <w:sz w:val="22"/>
                <w:szCs w:val="22"/>
              </w:rPr>
              <w:t>.</w:t>
            </w:r>
            <w:r w:rsidRPr="001A3C4F">
              <w:rPr>
                <w:rFonts w:ascii="Times New Roman" w:hAnsi="Times New Roman"/>
                <w:sz w:val="22"/>
                <w:szCs w:val="22"/>
              </w:rPr>
              <w:t xml:space="preserve">, </w:t>
            </w:r>
            <w:r w:rsidR="005A1BAE" w:rsidRPr="001A3C4F">
              <w:rPr>
                <w:rFonts w:ascii="Times New Roman" w:hAnsi="Times New Roman"/>
                <w:sz w:val="22"/>
                <w:szCs w:val="22"/>
              </w:rPr>
              <w:t xml:space="preserve">instituição financeira com sede na Cidade do Rio de Janeiro, Estado do Rio de Janeiro, na Avenida das Américas, n.º 3.434, bloco 7, sala 201, CEP </w:t>
            </w:r>
            <w:r w:rsidR="00A07720" w:rsidRPr="001A3C4F">
              <w:rPr>
                <w:rFonts w:ascii="Times New Roman" w:hAnsi="Times New Roman"/>
                <w:sz w:val="22"/>
                <w:szCs w:val="22"/>
              </w:rPr>
              <w:t>22640-102</w:t>
            </w:r>
            <w:r w:rsidR="005A1BAE" w:rsidRPr="001A3C4F">
              <w:rPr>
                <w:rFonts w:ascii="Times New Roman" w:hAnsi="Times New Roman"/>
                <w:sz w:val="22"/>
                <w:szCs w:val="22"/>
              </w:rPr>
              <w:t xml:space="preserve">, inscrita no CNPJ/ME sob o n.º 36.113.876/0001-91, neste ato representada na forma de seu estatuto social, na qualidade de agente fiduciário contratado no âmbito da oferta pública de certificados de recebíveis do agronegócio das 1ª (primeira) e 2ª (segunda) séries da </w:t>
            </w:r>
            <w:r w:rsidR="007553C7" w:rsidRPr="001A3C4F">
              <w:rPr>
                <w:rFonts w:ascii="Times New Roman" w:hAnsi="Times New Roman"/>
                <w:sz w:val="22"/>
                <w:szCs w:val="22"/>
              </w:rPr>
              <w:t>194</w:t>
            </w:r>
            <w:r w:rsidR="005A1BAE" w:rsidRPr="001A3C4F">
              <w:rPr>
                <w:rFonts w:ascii="Times New Roman" w:hAnsi="Times New Roman"/>
                <w:sz w:val="22"/>
                <w:szCs w:val="22"/>
              </w:rPr>
              <w:t>ª (</w:t>
            </w:r>
            <w:r w:rsidR="007553C7" w:rsidRPr="001A3C4F">
              <w:rPr>
                <w:rFonts w:ascii="Times New Roman" w:hAnsi="Times New Roman"/>
                <w:sz w:val="22"/>
                <w:szCs w:val="22"/>
              </w:rPr>
              <w:t>centésima nonagésima quarta</w:t>
            </w:r>
            <w:r w:rsidR="005A1BAE" w:rsidRPr="001A3C4F">
              <w:rPr>
                <w:rFonts w:ascii="Times New Roman" w:hAnsi="Times New Roman"/>
                <w:sz w:val="22"/>
                <w:szCs w:val="22"/>
              </w:rPr>
              <w:t xml:space="preserve">) emissão da </w:t>
            </w:r>
            <w:proofErr w:type="spellStart"/>
            <w:r w:rsidR="005A1BAE" w:rsidRPr="001A3C4F">
              <w:rPr>
                <w:rFonts w:ascii="Times New Roman" w:hAnsi="Times New Roman"/>
                <w:sz w:val="22"/>
                <w:szCs w:val="22"/>
              </w:rPr>
              <w:t>Securitizadora</w:t>
            </w:r>
            <w:proofErr w:type="spellEnd"/>
            <w:r w:rsidRPr="001A3C4F">
              <w:rPr>
                <w:rFonts w:ascii="Times New Roman" w:hAnsi="Times New Roman"/>
                <w:sz w:val="22"/>
                <w:szCs w:val="22"/>
              </w:rPr>
              <w:t xml:space="preserve">. </w:t>
            </w:r>
          </w:p>
          <w:p w14:paraId="05D8711C" w14:textId="77777777" w:rsidR="00934BDF" w:rsidRPr="001A3C4F" w:rsidRDefault="00934BDF" w:rsidP="009B4504">
            <w:pPr>
              <w:tabs>
                <w:tab w:val="left" w:pos="2835"/>
              </w:tabs>
              <w:autoSpaceDE/>
              <w:autoSpaceDN/>
              <w:adjustRightInd/>
              <w:jc w:val="both"/>
              <w:rPr>
                <w:rFonts w:ascii="Times New Roman" w:hAnsi="Times New Roman"/>
                <w:sz w:val="22"/>
                <w:szCs w:val="22"/>
              </w:rPr>
            </w:pPr>
          </w:p>
        </w:tc>
      </w:tr>
      <w:tr w:rsidR="00AE3E7C" w:rsidRPr="001A3C4F" w14:paraId="3932164C" w14:textId="77777777" w:rsidTr="00700169">
        <w:tc>
          <w:tcPr>
            <w:tcW w:w="2263" w:type="dxa"/>
          </w:tcPr>
          <w:p w14:paraId="2522EAC7" w14:textId="3299C637" w:rsidR="00E64506" w:rsidRPr="001A3C4F" w:rsidRDefault="00C408BE"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lastRenderedPageBreak/>
              <w:t>"</w:t>
            </w:r>
            <w:r w:rsidR="00E64506" w:rsidRPr="001A3C4F">
              <w:rPr>
                <w:rFonts w:ascii="Times New Roman" w:eastAsia="MS Mincho" w:hAnsi="Times New Roman"/>
                <w:sz w:val="22"/>
                <w:szCs w:val="22"/>
                <w:u w:val="single"/>
              </w:rPr>
              <w:t>ANBIMA</w:t>
            </w:r>
            <w:r w:rsidRPr="001A3C4F">
              <w:rPr>
                <w:rFonts w:ascii="Times New Roman" w:eastAsia="MS Mincho" w:hAnsi="Times New Roman"/>
                <w:sz w:val="22"/>
                <w:szCs w:val="22"/>
              </w:rPr>
              <w:t>"</w:t>
            </w:r>
            <w:r w:rsidR="00E64506" w:rsidRPr="001A3C4F">
              <w:rPr>
                <w:rFonts w:ascii="Times New Roman" w:eastAsia="MS Mincho" w:hAnsi="Times New Roman"/>
                <w:sz w:val="22"/>
                <w:szCs w:val="22"/>
              </w:rPr>
              <w:t>:</w:t>
            </w:r>
          </w:p>
        </w:tc>
        <w:tc>
          <w:tcPr>
            <w:tcW w:w="6231" w:type="dxa"/>
          </w:tcPr>
          <w:p w14:paraId="4795A2AB" w14:textId="77777777" w:rsidR="00E64506" w:rsidRPr="001A3C4F" w:rsidRDefault="00E64506" w:rsidP="009B4504">
            <w:pPr>
              <w:tabs>
                <w:tab w:val="left" w:pos="2835"/>
              </w:tabs>
              <w:autoSpaceDE/>
              <w:autoSpaceDN/>
              <w:adjustRightInd/>
              <w:jc w:val="both"/>
              <w:rPr>
                <w:rFonts w:ascii="Times New Roman" w:hAnsi="Times New Roman"/>
                <w:sz w:val="22"/>
                <w:szCs w:val="22"/>
              </w:rPr>
            </w:pPr>
            <w:r w:rsidRPr="001A3C4F">
              <w:rPr>
                <w:rFonts w:ascii="Times New Roman" w:hAnsi="Times New Roman"/>
                <w:sz w:val="22"/>
                <w:szCs w:val="22"/>
              </w:rPr>
              <w:t xml:space="preserve">significa a Associação Brasileira das Entidades dos Mercados </w:t>
            </w:r>
            <w:r w:rsidRPr="001A3C4F">
              <w:rPr>
                <w:rFonts w:ascii="Times New Roman" w:eastAsia="MS Mincho" w:hAnsi="Times New Roman"/>
                <w:sz w:val="22"/>
                <w:szCs w:val="22"/>
              </w:rPr>
              <w:t>Financeiro</w:t>
            </w:r>
            <w:r w:rsidRPr="001A3C4F">
              <w:rPr>
                <w:rFonts w:ascii="Times New Roman" w:hAnsi="Times New Roman"/>
                <w:sz w:val="22"/>
                <w:szCs w:val="22"/>
              </w:rPr>
              <w:t xml:space="preserve"> e de Capitais</w:t>
            </w:r>
            <w:r w:rsidR="00BD41B4" w:rsidRPr="001A3C4F">
              <w:rPr>
                <w:rFonts w:ascii="Times New Roman" w:hAnsi="Times New Roman"/>
                <w:sz w:val="22"/>
                <w:szCs w:val="22"/>
              </w:rPr>
              <w:t>.</w:t>
            </w:r>
          </w:p>
          <w:p w14:paraId="528E53CF" w14:textId="77777777" w:rsidR="00E64506" w:rsidRPr="001A3C4F" w:rsidRDefault="00E64506" w:rsidP="009B4504">
            <w:pPr>
              <w:tabs>
                <w:tab w:val="left" w:pos="2835"/>
              </w:tabs>
              <w:autoSpaceDE/>
              <w:autoSpaceDN/>
              <w:adjustRightInd/>
              <w:jc w:val="both"/>
              <w:rPr>
                <w:rFonts w:ascii="Times New Roman" w:eastAsia="MS Mincho" w:hAnsi="Times New Roman"/>
                <w:sz w:val="22"/>
                <w:szCs w:val="22"/>
              </w:rPr>
            </w:pPr>
          </w:p>
        </w:tc>
      </w:tr>
      <w:tr w:rsidR="00AE3E7C" w:rsidRPr="001A3C4F" w14:paraId="10959AF7" w14:textId="77777777" w:rsidTr="00700169">
        <w:tc>
          <w:tcPr>
            <w:tcW w:w="2263" w:type="dxa"/>
          </w:tcPr>
          <w:p w14:paraId="518E433D" w14:textId="6CC923D0" w:rsidR="00E64506" w:rsidRPr="001A3C4F" w:rsidRDefault="00C408BE"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00DC0637" w:rsidRPr="001A3C4F">
              <w:rPr>
                <w:rFonts w:ascii="Times New Roman" w:eastAsia="MS Mincho" w:hAnsi="Times New Roman"/>
                <w:sz w:val="22"/>
                <w:szCs w:val="22"/>
                <w:u w:val="single"/>
              </w:rPr>
              <w:t>Assembleia Especial de Titulares dos CRA</w:t>
            </w:r>
            <w:r w:rsidRPr="001A3C4F">
              <w:rPr>
                <w:rFonts w:ascii="Times New Roman" w:eastAsia="MS Mincho" w:hAnsi="Times New Roman"/>
                <w:sz w:val="22"/>
                <w:szCs w:val="22"/>
              </w:rPr>
              <w:t>"</w:t>
            </w:r>
            <w:r w:rsidR="00E64506" w:rsidRPr="001A3C4F">
              <w:rPr>
                <w:rFonts w:ascii="Times New Roman" w:eastAsia="MS Mincho" w:hAnsi="Times New Roman"/>
                <w:sz w:val="22"/>
                <w:szCs w:val="22"/>
              </w:rPr>
              <w:t>:</w:t>
            </w:r>
          </w:p>
          <w:p w14:paraId="59B66F00" w14:textId="77777777" w:rsidR="00E64506" w:rsidRPr="001A3C4F" w:rsidRDefault="00E64506" w:rsidP="009B4504">
            <w:pPr>
              <w:tabs>
                <w:tab w:val="left" w:pos="2835"/>
              </w:tabs>
              <w:autoSpaceDE/>
              <w:autoSpaceDN/>
              <w:adjustRightInd/>
              <w:rPr>
                <w:rFonts w:ascii="Times New Roman" w:eastAsia="MS Mincho" w:hAnsi="Times New Roman"/>
                <w:sz w:val="22"/>
                <w:szCs w:val="22"/>
              </w:rPr>
            </w:pPr>
          </w:p>
        </w:tc>
        <w:tc>
          <w:tcPr>
            <w:tcW w:w="6231" w:type="dxa"/>
          </w:tcPr>
          <w:p w14:paraId="46CD25CC" w14:textId="2CBBBEF8" w:rsidR="00E64506" w:rsidRPr="001A3C4F" w:rsidRDefault="00E64506"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 xml:space="preserve">significa </w:t>
            </w:r>
            <w:r w:rsidR="00CF7CC3" w:rsidRPr="001A3C4F">
              <w:rPr>
                <w:rFonts w:ascii="Times New Roman" w:eastAsia="MS Mincho" w:hAnsi="Times New Roman"/>
                <w:sz w:val="22"/>
                <w:szCs w:val="22"/>
              </w:rPr>
              <w:t xml:space="preserve">a </w:t>
            </w:r>
            <w:r w:rsidR="00DD40FD" w:rsidRPr="001A3C4F">
              <w:rPr>
                <w:rFonts w:ascii="Times New Roman" w:eastAsia="MS Mincho" w:hAnsi="Times New Roman"/>
                <w:sz w:val="22"/>
                <w:szCs w:val="22"/>
              </w:rPr>
              <w:t xml:space="preserve">assembleia </w:t>
            </w:r>
            <w:r w:rsidR="002F3EF5" w:rsidRPr="001A3C4F">
              <w:rPr>
                <w:rFonts w:ascii="Times New Roman" w:eastAsia="MS Mincho" w:hAnsi="Times New Roman"/>
                <w:sz w:val="22"/>
                <w:szCs w:val="22"/>
              </w:rPr>
              <w:t>especial</w:t>
            </w:r>
            <w:r w:rsidR="00DD40FD" w:rsidRPr="001A3C4F">
              <w:rPr>
                <w:rFonts w:ascii="Times New Roman" w:eastAsia="MS Mincho" w:hAnsi="Times New Roman"/>
                <w:sz w:val="22"/>
                <w:szCs w:val="22"/>
              </w:rPr>
              <w:t xml:space="preserve"> de Titulares dos CRA prevista no Termo de Securitização, que poderá ser conjunta ou individualizada por série dos CRA, a fim de deliberar sobre matérias de interesse da comunhão dos Titulares dos CRA</w:t>
            </w:r>
            <w:r w:rsidR="00BD41B4" w:rsidRPr="001A3C4F">
              <w:rPr>
                <w:rFonts w:ascii="Times New Roman" w:eastAsia="MS Mincho" w:hAnsi="Times New Roman"/>
                <w:sz w:val="22"/>
                <w:szCs w:val="22"/>
              </w:rPr>
              <w:t>.</w:t>
            </w:r>
            <w:r w:rsidR="00DC0637" w:rsidRPr="001A3C4F">
              <w:rPr>
                <w:rFonts w:ascii="Times New Roman" w:eastAsia="MS Mincho" w:hAnsi="Times New Roman"/>
                <w:sz w:val="22"/>
                <w:szCs w:val="22"/>
              </w:rPr>
              <w:t xml:space="preserve"> </w:t>
            </w:r>
          </w:p>
          <w:p w14:paraId="472FD1EF" w14:textId="77777777" w:rsidR="001948CB" w:rsidRPr="001A3C4F" w:rsidRDefault="001948CB" w:rsidP="009B4504">
            <w:pPr>
              <w:tabs>
                <w:tab w:val="left" w:pos="2835"/>
              </w:tabs>
              <w:autoSpaceDE/>
              <w:autoSpaceDN/>
              <w:adjustRightInd/>
              <w:jc w:val="both"/>
              <w:rPr>
                <w:rFonts w:ascii="Times New Roman" w:eastAsia="MS Mincho" w:hAnsi="Times New Roman"/>
                <w:sz w:val="22"/>
                <w:szCs w:val="22"/>
              </w:rPr>
            </w:pPr>
          </w:p>
        </w:tc>
      </w:tr>
      <w:tr w:rsidR="00AE3E7C" w:rsidRPr="001A3C4F" w14:paraId="4459B545" w14:textId="77777777" w:rsidTr="00700169">
        <w:tc>
          <w:tcPr>
            <w:tcW w:w="2263" w:type="dxa"/>
          </w:tcPr>
          <w:p w14:paraId="5666A0BD" w14:textId="657627C1" w:rsidR="00A76C4F" w:rsidRPr="001A3C4F" w:rsidRDefault="00C408BE"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00574E50" w:rsidRPr="001A3C4F">
              <w:rPr>
                <w:rFonts w:ascii="Times New Roman" w:eastAsia="MS Mincho" w:hAnsi="Times New Roman"/>
                <w:sz w:val="22"/>
                <w:szCs w:val="22"/>
                <w:u w:val="single"/>
              </w:rPr>
              <w:t>Autoridade</w:t>
            </w:r>
            <w:r w:rsidRPr="001A3C4F">
              <w:rPr>
                <w:rFonts w:ascii="Times New Roman" w:eastAsia="MS Mincho" w:hAnsi="Times New Roman"/>
                <w:sz w:val="22"/>
                <w:szCs w:val="22"/>
              </w:rPr>
              <w:t>"</w:t>
            </w:r>
            <w:r w:rsidR="00A76C4F" w:rsidRPr="001A3C4F">
              <w:rPr>
                <w:rFonts w:ascii="Times New Roman" w:eastAsia="MS Mincho" w:hAnsi="Times New Roman"/>
                <w:sz w:val="22"/>
                <w:szCs w:val="22"/>
              </w:rPr>
              <w:t>:</w:t>
            </w:r>
          </w:p>
          <w:p w14:paraId="3A31568A" w14:textId="77777777" w:rsidR="00A76C4F" w:rsidRPr="001A3C4F" w:rsidRDefault="00A76C4F" w:rsidP="009B4504">
            <w:pPr>
              <w:tabs>
                <w:tab w:val="left" w:pos="2835"/>
              </w:tabs>
              <w:autoSpaceDE/>
              <w:autoSpaceDN/>
              <w:adjustRightInd/>
              <w:rPr>
                <w:rFonts w:ascii="Times New Roman" w:eastAsia="MS Mincho" w:hAnsi="Times New Roman"/>
                <w:sz w:val="22"/>
                <w:szCs w:val="22"/>
              </w:rPr>
            </w:pPr>
          </w:p>
        </w:tc>
        <w:tc>
          <w:tcPr>
            <w:tcW w:w="6231" w:type="dxa"/>
          </w:tcPr>
          <w:p w14:paraId="11D1CAD8" w14:textId="77777777" w:rsidR="00A76C4F" w:rsidRPr="001A3C4F" w:rsidRDefault="003052F1"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significa qualquer pessoa jurídica (de direito público ou privado), entidades ou órgãos, agentes públicos e/ou qualquer pessoa natural, vinculada, direta ou indiretamente, ao Poder Público na República Federativa do Brasil, quer em nível federal, estadual, distrital ou municipal, incluindo, sem limitação, entes representantes dos Poderes Executivo, Legislativo e/ou Judiciário, entidades da administração pública direta ou indireta, entidades autorreguladoras e/ou qualquer pessoa com poder normativo, fiscalizador e/ou punitivo na República Federativa do Brasil</w:t>
            </w:r>
            <w:r w:rsidR="00BD41B4" w:rsidRPr="001A3C4F">
              <w:rPr>
                <w:rFonts w:ascii="Times New Roman" w:eastAsia="MS Mincho" w:hAnsi="Times New Roman"/>
                <w:sz w:val="22"/>
                <w:szCs w:val="22"/>
              </w:rPr>
              <w:t>.</w:t>
            </w:r>
          </w:p>
          <w:p w14:paraId="385F8AB9" w14:textId="77777777" w:rsidR="00A76C4F" w:rsidRPr="001A3C4F" w:rsidRDefault="00A76C4F" w:rsidP="009B4504">
            <w:pPr>
              <w:tabs>
                <w:tab w:val="left" w:pos="2835"/>
              </w:tabs>
              <w:autoSpaceDE/>
              <w:autoSpaceDN/>
              <w:adjustRightInd/>
              <w:jc w:val="both"/>
              <w:rPr>
                <w:rFonts w:ascii="Times New Roman" w:eastAsia="MS Mincho" w:hAnsi="Times New Roman"/>
                <w:sz w:val="22"/>
                <w:szCs w:val="22"/>
              </w:rPr>
            </w:pPr>
          </w:p>
        </w:tc>
      </w:tr>
      <w:tr w:rsidR="00AE3E7C" w:rsidRPr="001A3C4F" w14:paraId="78B829D5" w14:textId="77777777" w:rsidTr="00700169">
        <w:tc>
          <w:tcPr>
            <w:tcW w:w="2263" w:type="dxa"/>
          </w:tcPr>
          <w:p w14:paraId="408BFEA5" w14:textId="2B5684DD" w:rsidR="007F655F" w:rsidRPr="001A3C4F" w:rsidRDefault="00C408BE"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007F655F" w:rsidRPr="001A3C4F">
              <w:rPr>
                <w:rFonts w:ascii="Times New Roman" w:eastAsia="MS Mincho" w:hAnsi="Times New Roman"/>
                <w:sz w:val="22"/>
                <w:szCs w:val="22"/>
                <w:u w:val="single"/>
              </w:rPr>
              <w:t>B3</w:t>
            </w:r>
            <w:r w:rsidRPr="001A3C4F">
              <w:rPr>
                <w:rFonts w:ascii="Times New Roman" w:eastAsia="MS Mincho" w:hAnsi="Times New Roman"/>
                <w:sz w:val="22"/>
                <w:szCs w:val="22"/>
              </w:rPr>
              <w:t>"</w:t>
            </w:r>
            <w:r w:rsidR="007F655F" w:rsidRPr="001A3C4F">
              <w:rPr>
                <w:rFonts w:ascii="Times New Roman" w:eastAsia="MS Mincho" w:hAnsi="Times New Roman"/>
                <w:sz w:val="22"/>
                <w:szCs w:val="22"/>
              </w:rPr>
              <w:t>:</w:t>
            </w:r>
          </w:p>
          <w:p w14:paraId="55B4CCF7" w14:textId="77777777" w:rsidR="007F655F" w:rsidRPr="001A3C4F" w:rsidRDefault="007F655F" w:rsidP="009B4504">
            <w:pPr>
              <w:tabs>
                <w:tab w:val="left" w:pos="2835"/>
              </w:tabs>
              <w:autoSpaceDE/>
              <w:autoSpaceDN/>
              <w:adjustRightInd/>
              <w:rPr>
                <w:rFonts w:ascii="Times New Roman" w:eastAsia="MS Mincho" w:hAnsi="Times New Roman"/>
                <w:sz w:val="22"/>
                <w:szCs w:val="22"/>
              </w:rPr>
            </w:pPr>
          </w:p>
        </w:tc>
        <w:tc>
          <w:tcPr>
            <w:tcW w:w="6231" w:type="dxa"/>
          </w:tcPr>
          <w:p w14:paraId="14281572" w14:textId="3133E515" w:rsidR="002F01F9" w:rsidRPr="001A3C4F" w:rsidRDefault="007F655F"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 xml:space="preserve">significa a </w:t>
            </w:r>
            <w:r w:rsidRPr="001A3C4F">
              <w:rPr>
                <w:rFonts w:ascii="Times New Roman" w:eastAsia="MS Mincho" w:hAnsi="Times New Roman"/>
                <w:b/>
                <w:sz w:val="22"/>
                <w:szCs w:val="22"/>
              </w:rPr>
              <w:t>B3 S.A. – BRASIL, BOLSA, BALCÃO</w:t>
            </w:r>
            <w:r w:rsidR="00DA348E" w:rsidRPr="001A3C4F">
              <w:rPr>
                <w:rFonts w:ascii="Times New Roman" w:eastAsia="MS Mincho" w:hAnsi="Times New Roman"/>
                <w:b/>
                <w:sz w:val="22"/>
                <w:szCs w:val="22"/>
              </w:rPr>
              <w:t xml:space="preserve"> – BAL</w:t>
            </w:r>
            <w:r w:rsidR="002F3EF5" w:rsidRPr="001A3C4F">
              <w:rPr>
                <w:rFonts w:ascii="Times New Roman" w:eastAsia="MS Mincho" w:hAnsi="Times New Roman"/>
                <w:b/>
                <w:sz w:val="22"/>
                <w:szCs w:val="22"/>
              </w:rPr>
              <w:t>C</w:t>
            </w:r>
            <w:r w:rsidR="00DA348E" w:rsidRPr="001A3C4F">
              <w:rPr>
                <w:rFonts w:ascii="Times New Roman" w:eastAsia="MS Mincho" w:hAnsi="Times New Roman"/>
                <w:b/>
                <w:sz w:val="22"/>
                <w:szCs w:val="22"/>
              </w:rPr>
              <w:t>ÃO B3</w:t>
            </w:r>
            <w:r w:rsidRPr="001A3C4F">
              <w:rPr>
                <w:rFonts w:ascii="Times New Roman" w:eastAsia="MS Mincho" w:hAnsi="Times New Roman"/>
                <w:sz w:val="22"/>
                <w:szCs w:val="22"/>
              </w:rPr>
              <w:t>,</w:t>
            </w:r>
            <w:r w:rsidRPr="001A3C4F">
              <w:rPr>
                <w:rFonts w:ascii="Times New Roman" w:hAnsi="Times New Roman"/>
                <w:sz w:val="22"/>
                <w:szCs w:val="22"/>
              </w:rPr>
              <w:t xml:space="preserve"> sociedade por ações de capital aberto, com sede na</w:t>
            </w:r>
            <w:r w:rsidR="00D8654C" w:rsidRPr="001A3C4F">
              <w:rPr>
                <w:rFonts w:ascii="Times New Roman" w:hAnsi="Times New Roman"/>
                <w:sz w:val="22"/>
                <w:szCs w:val="22"/>
              </w:rPr>
              <w:t xml:space="preserve"> cidade</w:t>
            </w:r>
            <w:r w:rsidRPr="001A3C4F">
              <w:rPr>
                <w:rFonts w:ascii="Times New Roman" w:hAnsi="Times New Roman"/>
                <w:sz w:val="22"/>
                <w:szCs w:val="22"/>
              </w:rPr>
              <w:t xml:space="preserve"> de São Paulo,</w:t>
            </w:r>
            <w:r w:rsidR="00D8654C" w:rsidRPr="001A3C4F">
              <w:rPr>
                <w:rFonts w:ascii="Times New Roman" w:hAnsi="Times New Roman"/>
                <w:sz w:val="22"/>
                <w:szCs w:val="22"/>
              </w:rPr>
              <w:t xml:space="preserve"> estado</w:t>
            </w:r>
            <w:r w:rsidRPr="001A3C4F">
              <w:rPr>
                <w:rFonts w:ascii="Times New Roman" w:hAnsi="Times New Roman"/>
                <w:sz w:val="22"/>
                <w:szCs w:val="22"/>
              </w:rPr>
              <w:t xml:space="preserve"> de São Paulo, na Praça Antônio Prado, n</w:t>
            </w:r>
            <w:r w:rsidR="00C90056" w:rsidRPr="001A3C4F">
              <w:rPr>
                <w:rFonts w:ascii="Times New Roman" w:hAnsi="Times New Roman"/>
                <w:sz w:val="22"/>
                <w:szCs w:val="22"/>
              </w:rPr>
              <w:t>.</w:t>
            </w:r>
            <w:r w:rsidRPr="001A3C4F">
              <w:rPr>
                <w:rFonts w:ascii="Times New Roman" w:hAnsi="Times New Roman"/>
                <w:sz w:val="22"/>
                <w:szCs w:val="22"/>
              </w:rPr>
              <w:t>º 48, 7° andar, Centro, CEP 01010-901, inscrita no CNPJ/ME sob n</w:t>
            </w:r>
            <w:r w:rsidR="00C90056" w:rsidRPr="001A3C4F">
              <w:rPr>
                <w:rFonts w:ascii="Times New Roman" w:hAnsi="Times New Roman"/>
                <w:sz w:val="22"/>
                <w:szCs w:val="22"/>
              </w:rPr>
              <w:t>.</w:t>
            </w:r>
            <w:r w:rsidRPr="001A3C4F">
              <w:rPr>
                <w:rFonts w:ascii="Times New Roman" w:hAnsi="Times New Roman"/>
                <w:sz w:val="22"/>
                <w:szCs w:val="22"/>
              </w:rPr>
              <w:t>º 09.346.601/0001-25</w:t>
            </w:r>
            <w:r w:rsidR="00BD41B4" w:rsidRPr="001A3C4F">
              <w:rPr>
                <w:rFonts w:ascii="Times New Roman" w:hAnsi="Times New Roman"/>
                <w:sz w:val="22"/>
                <w:szCs w:val="22"/>
              </w:rPr>
              <w:t>.</w:t>
            </w:r>
          </w:p>
          <w:p w14:paraId="60CB779A" w14:textId="77777777" w:rsidR="007F655F" w:rsidRPr="001A3C4F" w:rsidRDefault="007F655F" w:rsidP="009B4504">
            <w:pPr>
              <w:tabs>
                <w:tab w:val="left" w:pos="2835"/>
              </w:tabs>
              <w:autoSpaceDE/>
              <w:autoSpaceDN/>
              <w:adjustRightInd/>
              <w:jc w:val="both"/>
              <w:rPr>
                <w:rFonts w:ascii="Times New Roman" w:eastAsia="MS Mincho" w:hAnsi="Times New Roman"/>
                <w:sz w:val="22"/>
                <w:szCs w:val="22"/>
              </w:rPr>
            </w:pPr>
          </w:p>
        </w:tc>
      </w:tr>
      <w:tr w:rsidR="00AE3E7C" w:rsidRPr="001A3C4F" w14:paraId="00131887" w14:textId="77777777" w:rsidTr="00700169">
        <w:tc>
          <w:tcPr>
            <w:tcW w:w="2263" w:type="dxa"/>
          </w:tcPr>
          <w:p w14:paraId="1508BB85" w14:textId="0EEBF744" w:rsidR="0051749D" w:rsidRPr="001A3C4F" w:rsidRDefault="00C408BE"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0051749D" w:rsidRPr="001A3C4F">
              <w:rPr>
                <w:rFonts w:ascii="Times New Roman" w:eastAsia="MS Mincho" w:hAnsi="Times New Roman"/>
                <w:sz w:val="22"/>
                <w:szCs w:val="22"/>
                <w:u w:val="single"/>
              </w:rPr>
              <w:t>Classificação dos CRA</w:t>
            </w:r>
            <w:r w:rsidRPr="001A3C4F">
              <w:rPr>
                <w:rFonts w:ascii="Times New Roman" w:eastAsia="MS Mincho" w:hAnsi="Times New Roman"/>
                <w:sz w:val="22"/>
                <w:szCs w:val="22"/>
              </w:rPr>
              <w:t>"</w:t>
            </w:r>
            <w:r w:rsidR="0051749D" w:rsidRPr="001A3C4F">
              <w:rPr>
                <w:rFonts w:ascii="Times New Roman" w:eastAsia="MS Mincho" w:hAnsi="Times New Roman"/>
                <w:sz w:val="22"/>
                <w:szCs w:val="22"/>
              </w:rPr>
              <w:t xml:space="preserve"> </w:t>
            </w:r>
          </w:p>
          <w:p w14:paraId="0B0EA9F9" w14:textId="77777777" w:rsidR="0051749D" w:rsidRPr="001A3C4F" w:rsidRDefault="0051749D" w:rsidP="009B4504">
            <w:pPr>
              <w:tabs>
                <w:tab w:val="left" w:pos="2835"/>
              </w:tabs>
              <w:autoSpaceDE/>
              <w:autoSpaceDN/>
              <w:adjustRightInd/>
              <w:rPr>
                <w:rFonts w:ascii="Times New Roman" w:eastAsia="MS Mincho" w:hAnsi="Times New Roman"/>
                <w:sz w:val="22"/>
                <w:szCs w:val="22"/>
              </w:rPr>
            </w:pPr>
          </w:p>
        </w:tc>
        <w:tc>
          <w:tcPr>
            <w:tcW w:w="6231" w:type="dxa"/>
          </w:tcPr>
          <w:p w14:paraId="4C9B61F7" w14:textId="0D79A09B" w:rsidR="0051749D" w:rsidRPr="001A3C4F" w:rsidRDefault="007D4C7A"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 xml:space="preserve">para </w:t>
            </w:r>
            <w:r w:rsidR="0051749D" w:rsidRPr="001A3C4F">
              <w:rPr>
                <w:rFonts w:ascii="Times New Roman" w:eastAsia="MS Mincho" w:hAnsi="Times New Roman"/>
                <w:sz w:val="22"/>
                <w:szCs w:val="22"/>
              </w:rPr>
              <w:t xml:space="preserve">fins </w:t>
            </w:r>
            <w:r w:rsidR="00CD0901" w:rsidRPr="001A3C4F">
              <w:rPr>
                <w:rFonts w:ascii="Times New Roman" w:eastAsia="MS Mincho" w:hAnsi="Times New Roman"/>
                <w:sz w:val="22"/>
                <w:szCs w:val="22"/>
              </w:rPr>
              <w:t>das</w:t>
            </w:r>
            <w:r w:rsidR="0051749D" w:rsidRPr="001A3C4F">
              <w:rPr>
                <w:rFonts w:ascii="Times New Roman" w:eastAsia="MS Mincho" w:hAnsi="Times New Roman"/>
                <w:sz w:val="22"/>
                <w:szCs w:val="22"/>
              </w:rPr>
              <w:t xml:space="preserve"> </w:t>
            </w:r>
            <w:r w:rsidR="0051749D" w:rsidRPr="001A3C4F">
              <w:rPr>
                <w:rFonts w:ascii="Times New Roman" w:hAnsi="Times New Roman"/>
                <w:sz w:val="22"/>
                <w:szCs w:val="22"/>
              </w:rPr>
              <w:t xml:space="preserve">Regras e Procedimentos ANBIMA </w:t>
            </w:r>
            <w:r w:rsidR="00E22A82" w:rsidRPr="001A3C4F">
              <w:rPr>
                <w:rFonts w:ascii="Times New Roman" w:hAnsi="Times New Roman"/>
                <w:sz w:val="22"/>
                <w:szCs w:val="22"/>
              </w:rPr>
              <w:t xml:space="preserve">para </w:t>
            </w:r>
            <w:r w:rsidR="00CD0901" w:rsidRPr="001A3C4F">
              <w:rPr>
                <w:rFonts w:ascii="Times New Roman" w:eastAsia="MS Mincho" w:hAnsi="Times New Roman"/>
                <w:sz w:val="22"/>
                <w:szCs w:val="22"/>
              </w:rPr>
              <w:t>os CRA</w:t>
            </w:r>
            <w:r w:rsidR="0051749D" w:rsidRPr="001A3C4F">
              <w:rPr>
                <w:rFonts w:ascii="Times New Roman" w:eastAsia="MS Mincho" w:hAnsi="Times New Roman"/>
                <w:sz w:val="22"/>
                <w:szCs w:val="22"/>
              </w:rPr>
              <w:t>, os CRA são classificados como:</w:t>
            </w:r>
          </w:p>
          <w:p w14:paraId="000A1687" w14:textId="77777777" w:rsidR="0051749D" w:rsidRPr="001A3C4F" w:rsidRDefault="0051749D" w:rsidP="009B4504">
            <w:pPr>
              <w:tabs>
                <w:tab w:val="left" w:pos="2835"/>
              </w:tabs>
              <w:autoSpaceDE/>
              <w:autoSpaceDN/>
              <w:adjustRightInd/>
              <w:jc w:val="both"/>
              <w:rPr>
                <w:rFonts w:ascii="Times New Roman" w:eastAsia="MS Mincho" w:hAnsi="Times New Roman"/>
                <w:sz w:val="22"/>
                <w:szCs w:val="22"/>
              </w:rPr>
            </w:pPr>
          </w:p>
          <w:p w14:paraId="1E0EEBB2" w14:textId="3DBA77AE" w:rsidR="0051749D" w:rsidRPr="001A3C4F" w:rsidRDefault="0051749D"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u w:val="single"/>
              </w:rPr>
              <w:t>Concentração</w:t>
            </w:r>
            <w:r w:rsidRPr="001A3C4F">
              <w:rPr>
                <w:rFonts w:ascii="Times New Roman" w:eastAsia="MS Mincho" w:hAnsi="Times New Roman"/>
                <w:sz w:val="22"/>
                <w:szCs w:val="22"/>
              </w:rPr>
              <w:t>: Concentrados, uma vez que 100% (cem por cento)</w:t>
            </w:r>
            <w:r w:rsidR="00CD0901" w:rsidRPr="001A3C4F">
              <w:rPr>
                <w:rFonts w:ascii="Times New Roman" w:eastAsia="MS Mincho" w:hAnsi="Times New Roman"/>
                <w:sz w:val="22"/>
                <w:szCs w:val="22"/>
              </w:rPr>
              <w:t>, ou seja, mais de 20% (vinte por cento),</w:t>
            </w:r>
            <w:r w:rsidRPr="001A3C4F">
              <w:rPr>
                <w:rFonts w:ascii="Times New Roman" w:eastAsia="MS Mincho" w:hAnsi="Times New Roman"/>
                <w:sz w:val="22"/>
                <w:szCs w:val="22"/>
              </w:rPr>
              <w:t xml:space="preserve"> dos Direitos Creditórios do Agronegócio são devidos pela </w:t>
            </w:r>
            <w:r w:rsidR="007B6672" w:rsidRPr="001A3C4F">
              <w:rPr>
                <w:rFonts w:ascii="Times New Roman" w:eastAsia="MS Mincho" w:hAnsi="Times New Roman"/>
                <w:sz w:val="22"/>
                <w:szCs w:val="22"/>
              </w:rPr>
              <w:t>Devedora</w:t>
            </w:r>
            <w:r w:rsidR="00CD0901" w:rsidRPr="001A3C4F">
              <w:rPr>
                <w:rFonts w:ascii="Times New Roman" w:eastAsia="MS Mincho" w:hAnsi="Times New Roman"/>
                <w:sz w:val="22"/>
                <w:szCs w:val="22"/>
              </w:rPr>
              <w:t>, nos termos da alínea (b) do inciso I do artigo 4º das Regras e Procedimentos ANBIMA para Classificação dos CRA</w:t>
            </w:r>
            <w:r w:rsidRPr="001A3C4F">
              <w:rPr>
                <w:rFonts w:ascii="Times New Roman" w:eastAsia="MS Mincho" w:hAnsi="Times New Roman"/>
                <w:sz w:val="22"/>
                <w:szCs w:val="22"/>
              </w:rPr>
              <w:t>;</w:t>
            </w:r>
          </w:p>
          <w:p w14:paraId="3D74DD6A" w14:textId="77777777" w:rsidR="0051749D" w:rsidRPr="001A3C4F" w:rsidRDefault="0051749D" w:rsidP="009B4504">
            <w:pPr>
              <w:tabs>
                <w:tab w:val="left" w:pos="2835"/>
              </w:tabs>
              <w:autoSpaceDE/>
              <w:autoSpaceDN/>
              <w:adjustRightInd/>
              <w:jc w:val="both"/>
              <w:rPr>
                <w:rFonts w:ascii="Times New Roman" w:eastAsia="MS Mincho" w:hAnsi="Times New Roman"/>
                <w:sz w:val="22"/>
                <w:szCs w:val="22"/>
              </w:rPr>
            </w:pPr>
          </w:p>
          <w:p w14:paraId="475EF324" w14:textId="77777777" w:rsidR="0051749D" w:rsidRPr="001A3C4F" w:rsidRDefault="0051749D" w:rsidP="009B4504">
            <w:pPr>
              <w:tabs>
                <w:tab w:val="left" w:pos="2835"/>
              </w:tabs>
              <w:autoSpaceDE/>
              <w:autoSpaceDN/>
              <w:adjustRightInd/>
              <w:jc w:val="both"/>
              <w:rPr>
                <w:rFonts w:ascii="Times New Roman" w:eastAsia="MS Mincho" w:hAnsi="Times New Roman"/>
                <w:sz w:val="22"/>
                <w:szCs w:val="22"/>
              </w:rPr>
            </w:pPr>
            <w:proofErr w:type="spellStart"/>
            <w:r w:rsidRPr="001A3C4F">
              <w:rPr>
                <w:rFonts w:ascii="Times New Roman" w:eastAsia="MS Mincho" w:hAnsi="Times New Roman"/>
                <w:sz w:val="22"/>
                <w:szCs w:val="22"/>
                <w:u w:val="single"/>
              </w:rPr>
              <w:t>Revolvência</w:t>
            </w:r>
            <w:proofErr w:type="spellEnd"/>
            <w:r w:rsidRPr="001A3C4F">
              <w:rPr>
                <w:rFonts w:ascii="Times New Roman" w:eastAsia="MS Mincho" w:hAnsi="Times New Roman"/>
                <w:sz w:val="22"/>
                <w:szCs w:val="22"/>
              </w:rPr>
              <w:t xml:space="preserve">: </w:t>
            </w:r>
            <w:r w:rsidR="001C729C" w:rsidRPr="001A3C4F">
              <w:rPr>
                <w:rFonts w:ascii="Times New Roman" w:eastAsia="MS Mincho" w:hAnsi="Times New Roman"/>
                <w:sz w:val="22"/>
                <w:szCs w:val="22"/>
              </w:rPr>
              <w:t xml:space="preserve">Os CRA não apresentam </w:t>
            </w:r>
            <w:proofErr w:type="spellStart"/>
            <w:r w:rsidR="001C729C" w:rsidRPr="001A3C4F">
              <w:rPr>
                <w:rFonts w:ascii="Times New Roman" w:eastAsia="MS Mincho" w:hAnsi="Times New Roman"/>
                <w:sz w:val="22"/>
                <w:szCs w:val="22"/>
              </w:rPr>
              <w:t>revolvência</w:t>
            </w:r>
            <w:proofErr w:type="spellEnd"/>
            <w:r w:rsidR="001C729C" w:rsidRPr="001A3C4F">
              <w:rPr>
                <w:rFonts w:ascii="Times New Roman" w:eastAsia="MS Mincho" w:hAnsi="Times New Roman"/>
                <w:sz w:val="22"/>
                <w:szCs w:val="22"/>
              </w:rPr>
              <w:t>, conforme previsto no Termo de Securitização</w:t>
            </w:r>
            <w:r w:rsidR="00CD0901" w:rsidRPr="001A3C4F">
              <w:rPr>
                <w:rFonts w:ascii="Times New Roman" w:eastAsia="MS Mincho" w:hAnsi="Times New Roman"/>
                <w:sz w:val="22"/>
                <w:szCs w:val="22"/>
              </w:rPr>
              <w:t>, nos termos do inciso II do artigo 4º das Regras e Procedimentos ANBIMA para Classificação dos CRA</w:t>
            </w:r>
            <w:r w:rsidRPr="001A3C4F">
              <w:rPr>
                <w:rFonts w:ascii="Times New Roman" w:eastAsia="MS Mincho" w:hAnsi="Times New Roman"/>
                <w:sz w:val="22"/>
                <w:szCs w:val="22"/>
              </w:rPr>
              <w:t>;</w:t>
            </w:r>
          </w:p>
          <w:p w14:paraId="20A2786F" w14:textId="77777777" w:rsidR="0051749D" w:rsidRPr="001A3C4F" w:rsidRDefault="0051749D" w:rsidP="009B4504">
            <w:pPr>
              <w:tabs>
                <w:tab w:val="left" w:pos="2835"/>
              </w:tabs>
              <w:autoSpaceDE/>
              <w:autoSpaceDN/>
              <w:adjustRightInd/>
              <w:jc w:val="both"/>
              <w:rPr>
                <w:rFonts w:ascii="Times New Roman" w:eastAsia="MS Mincho" w:hAnsi="Times New Roman"/>
                <w:sz w:val="22"/>
                <w:szCs w:val="22"/>
              </w:rPr>
            </w:pPr>
          </w:p>
          <w:p w14:paraId="13F2F153" w14:textId="7A76D6E4" w:rsidR="0051749D" w:rsidRPr="001A3C4F" w:rsidRDefault="0051749D"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u w:val="single"/>
              </w:rPr>
              <w:t>Atividade da Devedora</w:t>
            </w:r>
            <w:r w:rsidRPr="001A3C4F">
              <w:rPr>
                <w:rFonts w:ascii="Times New Roman" w:eastAsia="MS Mincho" w:hAnsi="Times New Roman"/>
                <w:sz w:val="22"/>
                <w:szCs w:val="22"/>
              </w:rPr>
              <w:t xml:space="preserve">: </w:t>
            </w:r>
            <w:r w:rsidR="00DF4600" w:rsidRPr="001A3C4F">
              <w:rPr>
                <w:rFonts w:ascii="Times New Roman" w:eastAsia="MS Mincho" w:hAnsi="Times New Roman"/>
                <w:sz w:val="22"/>
                <w:szCs w:val="22"/>
              </w:rPr>
              <w:t>Produtor rural</w:t>
            </w:r>
            <w:r w:rsidRPr="001A3C4F">
              <w:rPr>
                <w:rFonts w:ascii="Times New Roman" w:eastAsia="MS Mincho" w:hAnsi="Times New Roman"/>
                <w:sz w:val="22"/>
                <w:szCs w:val="22"/>
              </w:rPr>
              <w:t xml:space="preserve">, uma vez que a </w:t>
            </w:r>
            <w:r w:rsidR="007B6672" w:rsidRPr="001A3C4F">
              <w:rPr>
                <w:rFonts w:ascii="Times New Roman" w:eastAsia="MS Mincho" w:hAnsi="Times New Roman"/>
                <w:sz w:val="22"/>
                <w:szCs w:val="22"/>
              </w:rPr>
              <w:t>Devedora</w:t>
            </w:r>
            <w:r w:rsidRPr="001A3C4F">
              <w:rPr>
                <w:rFonts w:ascii="Times New Roman" w:eastAsia="MS Mincho" w:hAnsi="Times New Roman"/>
                <w:sz w:val="22"/>
                <w:szCs w:val="22"/>
              </w:rPr>
              <w:t xml:space="preserve"> utilizará os recursos da Oferta para</w:t>
            </w:r>
            <w:r w:rsidR="00DF4600" w:rsidRPr="001A3C4F">
              <w:rPr>
                <w:rFonts w:ascii="Times New Roman" w:eastAsia="MS Mincho" w:hAnsi="Times New Roman"/>
                <w:sz w:val="22"/>
                <w:szCs w:val="22"/>
              </w:rPr>
              <w:t xml:space="preserve"> sua atividade</w:t>
            </w:r>
            <w:r w:rsidR="0085694C" w:rsidRPr="001A3C4F">
              <w:rPr>
                <w:rFonts w:ascii="Times New Roman" w:eastAsia="MS Mincho" w:hAnsi="Times New Roman"/>
                <w:sz w:val="22"/>
                <w:szCs w:val="22"/>
              </w:rPr>
              <w:t xml:space="preserve"> de produtor rural, nos termos de seu objeto social</w:t>
            </w:r>
            <w:r w:rsidR="00CD0901" w:rsidRPr="001A3C4F">
              <w:rPr>
                <w:rFonts w:ascii="Times New Roman" w:eastAsia="MS Mincho" w:hAnsi="Times New Roman"/>
                <w:sz w:val="22"/>
                <w:szCs w:val="22"/>
              </w:rPr>
              <w:t>, nos termos da alínea (</w:t>
            </w:r>
            <w:r w:rsidR="0085694C" w:rsidRPr="001A3C4F">
              <w:rPr>
                <w:rFonts w:ascii="Times New Roman" w:eastAsia="MS Mincho" w:hAnsi="Times New Roman"/>
                <w:sz w:val="22"/>
                <w:szCs w:val="22"/>
              </w:rPr>
              <w:t>b</w:t>
            </w:r>
            <w:r w:rsidR="00CD0901" w:rsidRPr="001A3C4F">
              <w:rPr>
                <w:rFonts w:ascii="Times New Roman" w:eastAsia="MS Mincho" w:hAnsi="Times New Roman"/>
                <w:sz w:val="22"/>
                <w:szCs w:val="22"/>
              </w:rPr>
              <w:t>) do inciso III das Regras e Procedimentos ANBIMA para Classificação dos CRA</w:t>
            </w:r>
            <w:r w:rsidRPr="001A3C4F">
              <w:rPr>
                <w:rFonts w:ascii="Times New Roman" w:eastAsia="MS Mincho" w:hAnsi="Times New Roman"/>
                <w:sz w:val="22"/>
                <w:szCs w:val="22"/>
              </w:rPr>
              <w:t>;</w:t>
            </w:r>
            <w:r w:rsidR="001C729C" w:rsidRPr="001A3C4F">
              <w:rPr>
                <w:rFonts w:ascii="Times New Roman" w:eastAsia="MS Mincho" w:hAnsi="Times New Roman"/>
                <w:sz w:val="22"/>
                <w:szCs w:val="22"/>
              </w:rPr>
              <w:t xml:space="preserve"> e</w:t>
            </w:r>
          </w:p>
          <w:p w14:paraId="6A20BD10" w14:textId="77777777" w:rsidR="0051749D" w:rsidRPr="001A3C4F" w:rsidRDefault="0051749D" w:rsidP="009B4504">
            <w:pPr>
              <w:tabs>
                <w:tab w:val="left" w:pos="2835"/>
              </w:tabs>
              <w:autoSpaceDE/>
              <w:autoSpaceDN/>
              <w:adjustRightInd/>
              <w:jc w:val="both"/>
              <w:rPr>
                <w:rFonts w:ascii="Times New Roman" w:eastAsia="MS Mincho" w:hAnsi="Times New Roman"/>
                <w:sz w:val="22"/>
                <w:szCs w:val="22"/>
              </w:rPr>
            </w:pPr>
          </w:p>
          <w:p w14:paraId="05020CB2" w14:textId="2A525D07" w:rsidR="0051749D" w:rsidRPr="001A3C4F" w:rsidRDefault="0051749D"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u w:val="single"/>
              </w:rPr>
              <w:t>Segmento</w:t>
            </w:r>
            <w:r w:rsidRPr="001A3C4F">
              <w:rPr>
                <w:rFonts w:ascii="Times New Roman" w:eastAsia="MS Mincho" w:hAnsi="Times New Roman"/>
                <w:sz w:val="22"/>
                <w:szCs w:val="22"/>
              </w:rPr>
              <w:t>: P</w:t>
            </w:r>
            <w:r w:rsidR="0085694C" w:rsidRPr="001A3C4F">
              <w:rPr>
                <w:rFonts w:ascii="Times New Roman" w:eastAsia="MS Mincho" w:hAnsi="Times New Roman"/>
                <w:sz w:val="22"/>
                <w:szCs w:val="22"/>
              </w:rPr>
              <w:t>apel e celulose</w:t>
            </w:r>
            <w:r w:rsidRPr="001A3C4F">
              <w:rPr>
                <w:rFonts w:ascii="Times New Roman" w:eastAsia="MS Mincho" w:hAnsi="Times New Roman"/>
                <w:sz w:val="22"/>
                <w:szCs w:val="22"/>
              </w:rPr>
              <w:t xml:space="preserve">, em observância ao objeto social da </w:t>
            </w:r>
            <w:r w:rsidR="007B6672" w:rsidRPr="001A3C4F">
              <w:rPr>
                <w:rFonts w:ascii="Times New Roman" w:eastAsia="MS Mincho" w:hAnsi="Times New Roman"/>
                <w:sz w:val="22"/>
                <w:szCs w:val="22"/>
              </w:rPr>
              <w:t>Devedora</w:t>
            </w:r>
            <w:r w:rsidR="0085694C" w:rsidRPr="001A3C4F">
              <w:rPr>
                <w:rFonts w:ascii="Times New Roman" w:eastAsia="MS Mincho" w:hAnsi="Times New Roman"/>
                <w:sz w:val="22"/>
                <w:szCs w:val="22"/>
              </w:rPr>
              <w:t xml:space="preserve"> previsto no seu estatuto social</w:t>
            </w:r>
            <w:r w:rsidR="00CD0901" w:rsidRPr="001A3C4F">
              <w:rPr>
                <w:rFonts w:ascii="Times New Roman" w:hAnsi="Times New Roman"/>
                <w:sz w:val="22"/>
                <w:szCs w:val="22"/>
              </w:rPr>
              <w:t xml:space="preserve">, </w:t>
            </w:r>
            <w:r w:rsidR="00CD0901" w:rsidRPr="001A3C4F">
              <w:rPr>
                <w:rFonts w:ascii="Times New Roman" w:eastAsia="MS Mincho" w:hAnsi="Times New Roman"/>
                <w:sz w:val="22"/>
                <w:szCs w:val="22"/>
              </w:rPr>
              <w:t>nos termos da alínea (</w:t>
            </w:r>
            <w:r w:rsidR="0085694C" w:rsidRPr="001A3C4F">
              <w:rPr>
                <w:rFonts w:ascii="Times New Roman" w:eastAsia="MS Mincho" w:hAnsi="Times New Roman"/>
                <w:sz w:val="22"/>
                <w:szCs w:val="22"/>
              </w:rPr>
              <w:t>d</w:t>
            </w:r>
            <w:r w:rsidR="00CD0901" w:rsidRPr="001A3C4F">
              <w:rPr>
                <w:rFonts w:ascii="Times New Roman" w:eastAsia="MS Mincho" w:hAnsi="Times New Roman"/>
                <w:sz w:val="22"/>
                <w:szCs w:val="22"/>
              </w:rPr>
              <w:t xml:space="preserve">) do </w:t>
            </w:r>
            <w:r w:rsidR="00CD0901" w:rsidRPr="001A3C4F">
              <w:rPr>
                <w:rFonts w:ascii="Times New Roman" w:eastAsia="MS Mincho" w:hAnsi="Times New Roman"/>
                <w:sz w:val="22"/>
                <w:szCs w:val="22"/>
              </w:rPr>
              <w:lastRenderedPageBreak/>
              <w:t>inciso IV das Regras e Procedimentos ANBIMA para Classificação dos CRA</w:t>
            </w:r>
            <w:r w:rsidRPr="001A3C4F">
              <w:rPr>
                <w:rFonts w:ascii="Times New Roman" w:hAnsi="Times New Roman"/>
                <w:sz w:val="22"/>
                <w:szCs w:val="22"/>
              </w:rPr>
              <w:t>.</w:t>
            </w:r>
          </w:p>
          <w:p w14:paraId="3AADC222" w14:textId="77777777" w:rsidR="0051749D" w:rsidRPr="001A3C4F" w:rsidRDefault="0051749D" w:rsidP="009B4504">
            <w:pPr>
              <w:tabs>
                <w:tab w:val="left" w:pos="2835"/>
              </w:tabs>
              <w:autoSpaceDE/>
              <w:autoSpaceDN/>
              <w:adjustRightInd/>
              <w:jc w:val="both"/>
              <w:rPr>
                <w:rFonts w:ascii="Times New Roman" w:eastAsia="MS Mincho" w:hAnsi="Times New Roman"/>
                <w:sz w:val="22"/>
                <w:szCs w:val="22"/>
              </w:rPr>
            </w:pPr>
          </w:p>
          <w:p w14:paraId="36FD7868" w14:textId="77777777" w:rsidR="0051749D" w:rsidRPr="001A3C4F" w:rsidRDefault="0051749D"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b/>
                <w:bCs/>
                <w:sz w:val="22"/>
                <w:szCs w:val="22"/>
              </w:rPr>
              <w:t>ESTA CLASSIFICAÇÃO FOI REALIZADA NO MOMENTO INICIAL DA OFERTA, ESTANDO AS CARACTERÍSTICAS DOS CRA SUJEITAS A ALTERAÇÕES</w:t>
            </w:r>
            <w:r w:rsidRPr="001A3C4F">
              <w:rPr>
                <w:rFonts w:ascii="Times New Roman" w:eastAsia="MS Mincho" w:hAnsi="Times New Roman"/>
                <w:sz w:val="22"/>
                <w:szCs w:val="22"/>
              </w:rPr>
              <w:t>.</w:t>
            </w:r>
          </w:p>
          <w:p w14:paraId="3500F065" w14:textId="77777777" w:rsidR="0051749D" w:rsidRPr="001A3C4F" w:rsidRDefault="0051749D" w:rsidP="009B4504">
            <w:pPr>
              <w:tabs>
                <w:tab w:val="left" w:pos="2835"/>
              </w:tabs>
              <w:autoSpaceDE/>
              <w:autoSpaceDN/>
              <w:adjustRightInd/>
              <w:jc w:val="both"/>
              <w:rPr>
                <w:rFonts w:ascii="Times New Roman" w:eastAsia="MS Mincho" w:hAnsi="Times New Roman"/>
                <w:sz w:val="22"/>
                <w:szCs w:val="22"/>
              </w:rPr>
            </w:pPr>
          </w:p>
        </w:tc>
      </w:tr>
      <w:tr w:rsidR="00AE3E7C" w:rsidRPr="001A3C4F" w14:paraId="1436AA7D" w14:textId="77777777" w:rsidTr="00700169">
        <w:tc>
          <w:tcPr>
            <w:tcW w:w="2263" w:type="dxa"/>
          </w:tcPr>
          <w:p w14:paraId="77A0B19B" w14:textId="0D6359EB" w:rsidR="002F01F9" w:rsidRPr="001A3C4F" w:rsidRDefault="00C408BE"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lastRenderedPageBreak/>
              <w:t>"</w:t>
            </w:r>
            <w:r w:rsidR="002F01F9" w:rsidRPr="001A3C4F">
              <w:rPr>
                <w:rFonts w:ascii="Times New Roman" w:eastAsia="MS Mincho" w:hAnsi="Times New Roman"/>
                <w:sz w:val="22"/>
                <w:szCs w:val="22"/>
                <w:u w:val="single"/>
              </w:rPr>
              <w:t>Código de Processo Civil</w:t>
            </w:r>
            <w:r w:rsidRPr="001A3C4F">
              <w:rPr>
                <w:rFonts w:ascii="Times New Roman" w:eastAsia="MS Mincho" w:hAnsi="Times New Roman"/>
                <w:sz w:val="22"/>
                <w:szCs w:val="22"/>
              </w:rPr>
              <w:t>"</w:t>
            </w:r>
            <w:r w:rsidR="002F01F9" w:rsidRPr="001A3C4F">
              <w:rPr>
                <w:rFonts w:ascii="Times New Roman" w:eastAsia="MS Mincho" w:hAnsi="Times New Roman"/>
                <w:sz w:val="22"/>
                <w:szCs w:val="22"/>
              </w:rPr>
              <w:t>:</w:t>
            </w:r>
          </w:p>
        </w:tc>
        <w:tc>
          <w:tcPr>
            <w:tcW w:w="6231" w:type="dxa"/>
          </w:tcPr>
          <w:p w14:paraId="6ACA7AD9" w14:textId="261D69E2" w:rsidR="002F01F9" w:rsidRPr="001A3C4F" w:rsidRDefault="002F01F9" w:rsidP="009B4504">
            <w:pPr>
              <w:tabs>
                <w:tab w:val="left" w:pos="2835"/>
              </w:tabs>
              <w:autoSpaceDE/>
              <w:autoSpaceDN/>
              <w:adjustRightInd/>
              <w:jc w:val="both"/>
              <w:rPr>
                <w:rFonts w:ascii="Times New Roman" w:hAnsi="Times New Roman"/>
                <w:sz w:val="22"/>
                <w:szCs w:val="22"/>
              </w:rPr>
            </w:pPr>
            <w:r w:rsidRPr="001A3C4F">
              <w:rPr>
                <w:rFonts w:ascii="Times New Roman" w:hAnsi="Times New Roman"/>
                <w:sz w:val="22"/>
                <w:szCs w:val="22"/>
              </w:rPr>
              <w:t>significa a Lei n</w:t>
            </w:r>
            <w:r w:rsidR="0085694C" w:rsidRPr="001A3C4F">
              <w:rPr>
                <w:rFonts w:ascii="Times New Roman" w:hAnsi="Times New Roman"/>
                <w:sz w:val="22"/>
                <w:szCs w:val="22"/>
              </w:rPr>
              <w:t>.</w:t>
            </w:r>
            <w:r w:rsidRPr="001A3C4F">
              <w:rPr>
                <w:rFonts w:ascii="Times New Roman" w:hAnsi="Times New Roman"/>
                <w:sz w:val="22"/>
                <w:szCs w:val="22"/>
              </w:rPr>
              <w:t>º 13.105, de 16 de março de 2015, conforme alterada</w:t>
            </w:r>
            <w:r w:rsidR="00BD41B4" w:rsidRPr="001A3C4F">
              <w:rPr>
                <w:rFonts w:ascii="Times New Roman" w:hAnsi="Times New Roman"/>
                <w:sz w:val="22"/>
                <w:szCs w:val="22"/>
              </w:rPr>
              <w:t>.</w:t>
            </w:r>
          </w:p>
          <w:p w14:paraId="74D7C1E7" w14:textId="77777777" w:rsidR="002F01F9" w:rsidRPr="001A3C4F" w:rsidRDefault="002F01F9" w:rsidP="009B4504">
            <w:pPr>
              <w:tabs>
                <w:tab w:val="left" w:pos="2835"/>
              </w:tabs>
              <w:autoSpaceDE/>
              <w:autoSpaceDN/>
              <w:adjustRightInd/>
              <w:jc w:val="both"/>
              <w:rPr>
                <w:rFonts w:ascii="Times New Roman" w:eastAsia="MS Mincho" w:hAnsi="Times New Roman"/>
                <w:sz w:val="22"/>
                <w:szCs w:val="22"/>
              </w:rPr>
            </w:pPr>
          </w:p>
        </w:tc>
      </w:tr>
      <w:tr w:rsidR="00E34A38" w:rsidRPr="001A3C4F" w14:paraId="25FD5F6A" w14:textId="77777777" w:rsidTr="00700169">
        <w:tc>
          <w:tcPr>
            <w:tcW w:w="2263" w:type="dxa"/>
          </w:tcPr>
          <w:p w14:paraId="164B44EF" w14:textId="77777777" w:rsidR="00E34A38" w:rsidRPr="001A3C4F" w:rsidRDefault="00E34A38" w:rsidP="009B4504">
            <w:pPr>
              <w:widowControl w:val="0"/>
              <w:tabs>
                <w:tab w:val="left" w:pos="3331"/>
              </w:tabs>
              <w:suppressAutoHyphens/>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Conta do Fundo de Despesas</w:t>
            </w:r>
            <w:r w:rsidRPr="001A3C4F">
              <w:rPr>
                <w:rFonts w:ascii="Times New Roman" w:hAnsi="Times New Roman"/>
                <w:sz w:val="22"/>
                <w:szCs w:val="22"/>
              </w:rPr>
              <w:t>"</w:t>
            </w:r>
          </w:p>
          <w:p w14:paraId="0103D202" w14:textId="760E1BBE" w:rsidR="00E34A38" w:rsidRPr="001A3C4F" w:rsidDel="00C408BE" w:rsidRDefault="00E34A38" w:rsidP="009B4504">
            <w:pPr>
              <w:widowControl w:val="0"/>
              <w:tabs>
                <w:tab w:val="left" w:pos="3331"/>
              </w:tabs>
              <w:suppressAutoHyphens/>
              <w:rPr>
                <w:rFonts w:ascii="Times New Roman" w:hAnsi="Times New Roman"/>
                <w:sz w:val="22"/>
                <w:szCs w:val="22"/>
              </w:rPr>
            </w:pPr>
          </w:p>
        </w:tc>
        <w:tc>
          <w:tcPr>
            <w:tcW w:w="6231" w:type="dxa"/>
          </w:tcPr>
          <w:p w14:paraId="0A9C372D" w14:textId="4290001C" w:rsidR="00E34A38" w:rsidRPr="001A3C4F" w:rsidRDefault="007D4C7A" w:rsidP="009B4504">
            <w:pPr>
              <w:widowControl w:val="0"/>
              <w:tabs>
                <w:tab w:val="left" w:pos="3331"/>
              </w:tabs>
              <w:suppressAutoHyphens/>
              <w:jc w:val="both"/>
              <w:rPr>
                <w:rFonts w:ascii="Times New Roman" w:hAnsi="Times New Roman"/>
                <w:sz w:val="22"/>
                <w:szCs w:val="22"/>
              </w:rPr>
            </w:pPr>
            <w:r w:rsidRPr="001A3C4F">
              <w:rPr>
                <w:rFonts w:ascii="Times New Roman" w:eastAsia="MS Mincho" w:hAnsi="Times New Roman"/>
                <w:sz w:val="22"/>
                <w:szCs w:val="22"/>
              </w:rPr>
              <w:t>t</w:t>
            </w:r>
            <w:r w:rsidR="00E34A38" w:rsidRPr="001A3C4F">
              <w:rPr>
                <w:rFonts w:ascii="Times New Roman" w:eastAsia="MS Mincho" w:hAnsi="Times New Roman"/>
                <w:sz w:val="22"/>
                <w:szCs w:val="22"/>
              </w:rPr>
              <w:t>em o significado previsto na Cláusula 8.2 abaixo</w:t>
            </w:r>
            <w:r w:rsidR="00BA2E48" w:rsidRPr="001A3C4F">
              <w:rPr>
                <w:rFonts w:ascii="Times New Roman" w:eastAsia="MS Mincho" w:hAnsi="Times New Roman"/>
                <w:sz w:val="22"/>
                <w:szCs w:val="22"/>
              </w:rPr>
              <w:t>.</w:t>
            </w:r>
          </w:p>
        </w:tc>
      </w:tr>
      <w:tr w:rsidR="00AE3E7C" w:rsidRPr="001A3C4F" w14:paraId="1176C6D9" w14:textId="77777777" w:rsidTr="00700169">
        <w:tc>
          <w:tcPr>
            <w:tcW w:w="2263" w:type="dxa"/>
          </w:tcPr>
          <w:p w14:paraId="103742B9" w14:textId="5A5AC143" w:rsidR="002F01F9" w:rsidRPr="001A3C4F" w:rsidRDefault="00C408BE" w:rsidP="009B4504">
            <w:pPr>
              <w:widowControl w:val="0"/>
              <w:tabs>
                <w:tab w:val="left" w:pos="3331"/>
              </w:tabs>
              <w:suppressAutoHyphens/>
              <w:rPr>
                <w:rFonts w:ascii="Times New Roman" w:hAnsi="Times New Roman"/>
                <w:sz w:val="22"/>
                <w:szCs w:val="22"/>
              </w:rPr>
            </w:pPr>
            <w:r w:rsidRPr="001A3C4F">
              <w:rPr>
                <w:rFonts w:ascii="Times New Roman" w:hAnsi="Times New Roman"/>
                <w:sz w:val="22"/>
                <w:szCs w:val="22"/>
              </w:rPr>
              <w:t>"</w:t>
            </w:r>
            <w:r w:rsidR="002F01F9" w:rsidRPr="001A3C4F">
              <w:rPr>
                <w:rFonts w:ascii="Times New Roman" w:hAnsi="Times New Roman"/>
                <w:sz w:val="22"/>
                <w:szCs w:val="22"/>
                <w:u w:val="single"/>
              </w:rPr>
              <w:t>Controlada</w:t>
            </w:r>
            <w:r w:rsidRPr="001A3C4F">
              <w:rPr>
                <w:rFonts w:ascii="Times New Roman" w:hAnsi="Times New Roman"/>
                <w:sz w:val="22"/>
                <w:szCs w:val="22"/>
              </w:rPr>
              <w:t>"</w:t>
            </w:r>
            <w:r w:rsidR="002F01F9" w:rsidRPr="001A3C4F">
              <w:rPr>
                <w:rFonts w:ascii="Times New Roman" w:hAnsi="Times New Roman"/>
                <w:sz w:val="22"/>
                <w:szCs w:val="22"/>
              </w:rPr>
              <w:t>:</w:t>
            </w:r>
          </w:p>
          <w:p w14:paraId="3307675C" w14:textId="77777777" w:rsidR="002F01F9" w:rsidRPr="001A3C4F" w:rsidRDefault="002F01F9" w:rsidP="009B4504">
            <w:pPr>
              <w:tabs>
                <w:tab w:val="left" w:pos="2835"/>
              </w:tabs>
              <w:autoSpaceDE/>
              <w:autoSpaceDN/>
              <w:adjustRightInd/>
              <w:rPr>
                <w:rFonts w:ascii="Times New Roman" w:eastAsia="MS Mincho" w:hAnsi="Times New Roman"/>
                <w:sz w:val="22"/>
                <w:szCs w:val="22"/>
              </w:rPr>
            </w:pPr>
          </w:p>
        </w:tc>
        <w:tc>
          <w:tcPr>
            <w:tcW w:w="6231" w:type="dxa"/>
          </w:tcPr>
          <w:p w14:paraId="3E14F815" w14:textId="10CD8AF9" w:rsidR="002F01F9" w:rsidRPr="001A3C4F" w:rsidRDefault="002F01F9" w:rsidP="009B4504">
            <w:pPr>
              <w:widowControl w:val="0"/>
              <w:tabs>
                <w:tab w:val="left" w:pos="3331"/>
              </w:tabs>
              <w:suppressAutoHyphens/>
              <w:jc w:val="both"/>
              <w:rPr>
                <w:rFonts w:ascii="Times New Roman" w:hAnsi="Times New Roman"/>
                <w:sz w:val="22"/>
                <w:szCs w:val="22"/>
              </w:rPr>
            </w:pPr>
            <w:r w:rsidRPr="001A3C4F">
              <w:rPr>
                <w:rFonts w:ascii="Times New Roman" w:hAnsi="Times New Roman"/>
                <w:sz w:val="22"/>
                <w:szCs w:val="22"/>
              </w:rPr>
              <w:t xml:space="preserve">qualquer sociedade controlada (conforme definição de </w:t>
            </w:r>
            <w:r w:rsidR="00C408BE" w:rsidRPr="001A3C4F">
              <w:rPr>
                <w:rFonts w:ascii="Times New Roman" w:hAnsi="Times New Roman"/>
                <w:sz w:val="22"/>
                <w:szCs w:val="22"/>
              </w:rPr>
              <w:t>"</w:t>
            </w:r>
            <w:r w:rsidRPr="001A3C4F">
              <w:rPr>
                <w:rFonts w:ascii="Times New Roman" w:hAnsi="Times New Roman"/>
                <w:sz w:val="22"/>
                <w:szCs w:val="22"/>
              </w:rPr>
              <w:t>controle</w:t>
            </w:r>
            <w:r w:rsidR="00C408BE" w:rsidRPr="001A3C4F">
              <w:rPr>
                <w:rFonts w:ascii="Times New Roman" w:hAnsi="Times New Roman"/>
                <w:sz w:val="22"/>
                <w:szCs w:val="22"/>
              </w:rPr>
              <w:t>"</w:t>
            </w:r>
            <w:r w:rsidRPr="001A3C4F">
              <w:rPr>
                <w:rFonts w:ascii="Times New Roman" w:hAnsi="Times New Roman"/>
                <w:sz w:val="22"/>
                <w:szCs w:val="22"/>
              </w:rPr>
              <w:t xml:space="preserve"> prevista no artigo 116 da Lei das Sociedades por Ações), diretamente ou </w:t>
            </w:r>
            <w:r w:rsidR="00892235" w:rsidRPr="001A3C4F">
              <w:rPr>
                <w:rFonts w:ascii="Times New Roman" w:hAnsi="Times New Roman"/>
                <w:sz w:val="22"/>
                <w:szCs w:val="22"/>
              </w:rPr>
              <w:t xml:space="preserve">por meio </w:t>
            </w:r>
            <w:r w:rsidRPr="001A3C4F">
              <w:rPr>
                <w:rFonts w:ascii="Times New Roman" w:hAnsi="Times New Roman"/>
                <w:sz w:val="22"/>
                <w:szCs w:val="22"/>
              </w:rPr>
              <w:t xml:space="preserve">de outras controladas, pela </w:t>
            </w:r>
            <w:r w:rsidR="007B6672" w:rsidRPr="001A3C4F">
              <w:rPr>
                <w:rFonts w:ascii="Times New Roman" w:hAnsi="Times New Roman"/>
                <w:sz w:val="22"/>
                <w:szCs w:val="22"/>
              </w:rPr>
              <w:t>Devedora</w:t>
            </w:r>
            <w:r w:rsidR="00BD41B4" w:rsidRPr="001A3C4F">
              <w:rPr>
                <w:rFonts w:ascii="Times New Roman" w:hAnsi="Times New Roman"/>
                <w:sz w:val="22"/>
                <w:szCs w:val="22"/>
              </w:rPr>
              <w:t>.</w:t>
            </w:r>
          </w:p>
          <w:p w14:paraId="457E184B" w14:textId="77777777" w:rsidR="002F01F9" w:rsidRPr="001A3C4F" w:rsidRDefault="002F01F9" w:rsidP="009B4504">
            <w:pPr>
              <w:tabs>
                <w:tab w:val="left" w:pos="2835"/>
              </w:tabs>
              <w:autoSpaceDE/>
              <w:autoSpaceDN/>
              <w:adjustRightInd/>
              <w:jc w:val="both"/>
              <w:rPr>
                <w:rFonts w:ascii="Times New Roman" w:hAnsi="Times New Roman"/>
                <w:sz w:val="22"/>
                <w:szCs w:val="22"/>
              </w:rPr>
            </w:pPr>
          </w:p>
        </w:tc>
      </w:tr>
      <w:tr w:rsidR="00AE3E7C" w:rsidRPr="001A3C4F" w14:paraId="037114AB" w14:textId="77777777" w:rsidTr="00700169">
        <w:tc>
          <w:tcPr>
            <w:tcW w:w="2263" w:type="dxa"/>
          </w:tcPr>
          <w:p w14:paraId="14B71EE5" w14:textId="3DB9BE83" w:rsidR="00A07BAD" w:rsidRPr="001A3C4F" w:rsidRDefault="00C408BE" w:rsidP="009B4504">
            <w:pPr>
              <w:widowControl w:val="0"/>
              <w:tabs>
                <w:tab w:val="left" w:pos="3331"/>
              </w:tabs>
              <w:suppressAutoHyphens/>
              <w:rPr>
                <w:rFonts w:ascii="Times New Roman" w:hAnsi="Times New Roman"/>
                <w:sz w:val="22"/>
                <w:szCs w:val="22"/>
              </w:rPr>
            </w:pPr>
            <w:r w:rsidRPr="001A3C4F">
              <w:rPr>
                <w:rFonts w:ascii="Times New Roman" w:hAnsi="Times New Roman"/>
                <w:sz w:val="22"/>
                <w:szCs w:val="22"/>
              </w:rPr>
              <w:t>"</w:t>
            </w:r>
            <w:r w:rsidR="00A07BAD" w:rsidRPr="001A3C4F">
              <w:rPr>
                <w:rFonts w:ascii="Times New Roman" w:hAnsi="Times New Roman"/>
                <w:sz w:val="22"/>
                <w:szCs w:val="22"/>
                <w:u w:val="single"/>
              </w:rPr>
              <w:t>Contrato de Custódia</w:t>
            </w:r>
            <w:r w:rsidRPr="001A3C4F">
              <w:rPr>
                <w:rFonts w:ascii="Times New Roman" w:hAnsi="Times New Roman"/>
                <w:sz w:val="22"/>
                <w:szCs w:val="22"/>
              </w:rPr>
              <w:t>"</w:t>
            </w:r>
            <w:r w:rsidR="00A07BAD" w:rsidRPr="001A3C4F">
              <w:rPr>
                <w:rFonts w:ascii="Times New Roman" w:hAnsi="Times New Roman"/>
                <w:sz w:val="22"/>
                <w:szCs w:val="22"/>
              </w:rPr>
              <w:t>:</w:t>
            </w:r>
          </w:p>
          <w:p w14:paraId="5028E32C" w14:textId="77777777" w:rsidR="00A07BAD" w:rsidRPr="001A3C4F" w:rsidRDefault="00A07BAD" w:rsidP="009B4504">
            <w:pPr>
              <w:widowControl w:val="0"/>
              <w:tabs>
                <w:tab w:val="left" w:pos="3331"/>
              </w:tabs>
              <w:suppressAutoHyphens/>
              <w:rPr>
                <w:rFonts w:ascii="Times New Roman" w:hAnsi="Times New Roman"/>
                <w:sz w:val="22"/>
                <w:szCs w:val="22"/>
              </w:rPr>
            </w:pPr>
          </w:p>
        </w:tc>
        <w:tc>
          <w:tcPr>
            <w:tcW w:w="6231" w:type="dxa"/>
          </w:tcPr>
          <w:p w14:paraId="4BA000BA" w14:textId="09DD4EDD" w:rsidR="00A07BAD" w:rsidRPr="001A3C4F" w:rsidRDefault="002F3EF5" w:rsidP="009B4504">
            <w:pPr>
              <w:widowControl w:val="0"/>
              <w:tabs>
                <w:tab w:val="left" w:pos="3331"/>
              </w:tabs>
              <w:suppressAutoHyphens/>
              <w:jc w:val="both"/>
              <w:rPr>
                <w:rFonts w:ascii="Times New Roman" w:hAnsi="Times New Roman"/>
                <w:sz w:val="22"/>
                <w:szCs w:val="22"/>
              </w:rPr>
            </w:pPr>
            <w:bookmarkStart w:id="27" w:name="_Hlk54024125"/>
            <w:r w:rsidRPr="001A3C4F">
              <w:rPr>
                <w:rFonts w:ascii="Times New Roman" w:hAnsi="Times New Roman"/>
                <w:sz w:val="22"/>
                <w:szCs w:val="22"/>
              </w:rPr>
              <w:t>s</w:t>
            </w:r>
            <w:r w:rsidR="00A07BAD" w:rsidRPr="001A3C4F">
              <w:rPr>
                <w:rFonts w:ascii="Times New Roman" w:hAnsi="Times New Roman"/>
                <w:sz w:val="22"/>
                <w:szCs w:val="22"/>
              </w:rPr>
              <w:t xml:space="preserve">ignifica o </w:t>
            </w:r>
            <w:r w:rsidR="00C408BE" w:rsidRPr="001A3C4F">
              <w:rPr>
                <w:rFonts w:ascii="Times New Roman" w:hAnsi="Times New Roman"/>
                <w:sz w:val="22"/>
                <w:szCs w:val="22"/>
              </w:rPr>
              <w:t>"</w:t>
            </w:r>
            <w:r w:rsidR="00DA348E" w:rsidRPr="001A3C4F">
              <w:rPr>
                <w:rFonts w:ascii="Times New Roman" w:hAnsi="Times New Roman"/>
                <w:i/>
                <w:iCs/>
                <w:sz w:val="22"/>
                <w:szCs w:val="22"/>
              </w:rPr>
              <w:t>Instrumento Particular</w:t>
            </w:r>
            <w:r w:rsidR="00A07BAD" w:rsidRPr="001A3C4F">
              <w:rPr>
                <w:rFonts w:ascii="Times New Roman" w:hAnsi="Times New Roman"/>
                <w:i/>
                <w:iCs/>
                <w:sz w:val="22"/>
                <w:szCs w:val="22"/>
              </w:rPr>
              <w:t xml:space="preserve"> de Prestação de Serviços de </w:t>
            </w:r>
            <w:r w:rsidR="00DA348E" w:rsidRPr="001A3C4F">
              <w:rPr>
                <w:rFonts w:ascii="Times New Roman" w:hAnsi="Times New Roman"/>
                <w:i/>
                <w:iCs/>
                <w:sz w:val="22"/>
                <w:szCs w:val="22"/>
              </w:rPr>
              <w:t>Custódia, Registro e Outras Avenças</w:t>
            </w:r>
            <w:r w:rsidR="00C408BE" w:rsidRPr="001A3C4F">
              <w:rPr>
                <w:rFonts w:ascii="Times New Roman" w:hAnsi="Times New Roman"/>
                <w:sz w:val="22"/>
                <w:szCs w:val="22"/>
              </w:rPr>
              <w:t>"</w:t>
            </w:r>
            <w:r w:rsidR="00A07BAD" w:rsidRPr="001A3C4F">
              <w:rPr>
                <w:rFonts w:ascii="Times New Roman" w:hAnsi="Times New Roman"/>
                <w:sz w:val="22"/>
                <w:szCs w:val="22"/>
              </w:rPr>
              <w:t xml:space="preserve">, celebrado entre a </w:t>
            </w:r>
            <w:proofErr w:type="spellStart"/>
            <w:r w:rsidR="00A07BAD" w:rsidRPr="001A3C4F">
              <w:rPr>
                <w:rFonts w:ascii="Times New Roman" w:hAnsi="Times New Roman"/>
                <w:sz w:val="22"/>
                <w:szCs w:val="22"/>
              </w:rPr>
              <w:t>Securitizadora</w:t>
            </w:r>
            <w:proofErr w:type="spellEnd"/>
            <w:r w:rsidR="00A07BAD" w:rsidRPr="001A3C4F">
              <w:rPr>
                <w:rFonts w:ascii="Times New Roman" w:hAnsi="Times New Roman"/>
                <w:sz w:val="22"/>
                <w:szCs w:val="22"/>
              </w:rPr>
              <w:t xml:space="preserve"> e a Custodiante, </w:t>
            </w:r>
            <w:r w:rsidR="00CF2AB7" w:rsidRPr="001A3C4F">
              <w:rPr>
                <w:rFonts w:ascii="Times New Roman" w:hAnsi="Times New Roman"/>
                <w:sz w:val="22"/>
                <w:szCs w:val="22"/>
              </w:rPr>
              <w:t xml:space="preserve">celebrado </w:t>
            </w:r>
            <w:r w:rsidR="00A07BAD" w:rsidRPr="001A3C4F">
              <w:rPr>
                <w:rFonts w:ascii="Times New Roman" w:hAnsi="Times New Roman"/>
                <w:sz w:val="22"/>
                <w:szCs w:val="22"/>
              </w:rPr>
              <w:t xml:space="preserve">em </w:t>
            </w:r>
            <w:r w:rsidR="009E147A" w:rsidRPr="001A3C4F">
              <w:rPr>
                <w:rFonts w:ascii="Times New Roman" w:hAnsi="Times New Roman"/>
                <w:sz w:val="22"/>
                <w:szCs w:val="22"/>
              </w:rPr>
              <w:t xml:space="preserve">3 </w:t>
            </w:r>
            <w:r w:rsidR="00ED64A6" w:rsidRPr="001A3C4F">
              <w:rPr>
                <w:rFonts w:ascii="Times New Roman" w:hAnsi="Times New Roman"/>
                <w:sz w:val="22"/>
                <w:szCs w:val="22"/>
              </w:rPr>
              <w:t xml:space="preserve">de </w:t>
            </w:r>
            <w:r w:rsidR="009E147A" w:rsidRPr="001A3C4F">
              <w:rPr>
                <w:rFonts w:ascii="Times New Roman" w:hAnsi="Times New Roman"/>
                <w:sz w:val="22"/>
                <w:szCs w:val="22"/>
              </w:rPr>
              <w:t xml:space="preserve">agosto </w:t>
            </w:r>
            <w:r w:rsidR="00ED64A6" w:rsidRPr="001A3C4F">
              <w:rPr>
                <w:rFonts w:ascii="Times New Roman" w:hAnsi="Times New Roman"/>
                <w:sz w:val="22"/>
                <w:szCs w:val="22"/>
              </w:rPr>
              <w:t>de 202</w:t>
            </w:r>
            <w:r w:rsidR="005255E4" w:rsidRPr="001A3C4F">
              <w:rPr>
                <w:rFonts w:ascii="Times New Roman" w:hAnsi="Times New Roman"/>
                <w:sz w:val="22"/>
                <w:szCs w:val="22"/>
              </w:rPr>
              <w:t>2</w:t>
            </w:r>
            <w:r w:rsidR="00BD41B4" w:rsidRPr="001A3C4F">
              <w:rPr>
                <w:rFonts w:ascii="Times New Roman" w:hAnsi="Times New Roman"/>
                <w:sz w:val="22"/>
                <w:szCs w:val="22"/>
              </w:rPr>
              <w:t>.</w:t>
            </w:r>
            <w:r w:rsidR="009D7E9E" w:rsidRPr="001A3C4F">
              <w:rPr>
                <w:rFonts w:ascii="Times New Roman" w:hAnsi="Times New Roman"/>
                <w:sz w:val="22"/>
                <w:szCs w:val="22"/>
              </w:rPr>
              <w:t xml:space="preserve"> </w:t>
            </w:r>
          </w:p>
          <w:bookmarkEnd w:id="27"/>
          <w:p w14:paraId="5448AF11" w14:textId="77777777" w:rsidR="00A07BAD" w:rsidRPr="001A3C4F" w:rsidRDefault="00A07BAD" w:rsidP="009B4504">
            <w:pPr>
              <w:widowControl w:val="0"/>
              <w:tabs>
                <w:tab w:val="left" w:pos="3331"/>
              </w:tabs>
              <w:suppressAutoHyphens/>
              <w:jc w:val="both"/>
              <w:rPr>
                <w:rFonts w:ascii="Times New Roman" w:hAnsi="Times New Roman"/>
                <w:sz w:val="22"/>
                <w:szCs w:val="22"/>
              </w:rPr>
            </w:pPr>
          </w:p>
        </w:tc>
      </w:tr>
      <w:tr w:rsidR="002F3EF5" w:rsidRPr="001A3C4F" w14:paraId="106D117C" w14:textId="77777777" w:rsidTr="00700169">
        <w:tc>
          <w:tcPr>
            <w:tcW w:w="2263" w:type="dxa"/>
          </w:tcPr>
          <w:p w14:paraId="3112B647" w14:textId="2AF2BDA9" w:rsidR="002F3EF5" w:rsidRPr="001A3C4F" w:rsidDel="00C408BE" w:rsidRDefault="002F3EF5" w:rsidP="009B4504">
            <w:pPr>
              <w:widowControl w:val="0"/>
              <w:tabs>
                <w:tab w:val="left" w:pos="3331"/>
              </w:tabs>
              <w:suppressAutoHyphens/>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Contrato de Distribuição</w:t>
            </w:r>
            <w:r w:rsidRPr="001A3C4F">
              <w:rPr>
                <w:rFonts w:ascii="Times New Roman" w:hAnsi="Times New Roman"/>
                <w:sz w:val="22"/>
                <w:szCs w:val="22"/>
              </w:rPr>
              <w:t>":</w:t>
            </w:r>
          </w:p>
        </w:tc>
        <w:tc>
          <w:tcPr>
            <w:tcW w:w="6231" w:type="dxa"/>
          </w:tcPr>
          <w:p w14:paraId="55A41609" w14:textId="49C8D3C7" w:rsidR="002F3EF5" w:rsidRPr="001A3C4F" w:rsidRDefault="002F3EF5" w:rsidP="009B4504">
            <w:pPr>
              <w:widowControl w:val="0"/>
              <w:tabs>
                <w:tab w:val="left" w:pos="3331"/>
              </w:tabs>
              <w:suppressAutoHyphens/>
              <w:jc w:val="both"/>
              <w:rPr>
                <w:rFonts w:ascii="Times New Roman" w:hAnsi="Times New Roman"/>
                <w:sz w:val="22"/>
                <w:szCs w:val="22"/>
              </w:rPr>
            </w:pPr>
            <w:r w:rsidRPr="001A3C4F">
              <w:rPr>
                <w:rFonts w:ascii="Times New Roman" w:hAnsi="Times New Roman"/>
                <w:sz w:val="22"/>
                <w:szCs w:val="22"/>
              </w:rPr>
              <w:t>significa o "</w:t>
            </w:r>
            <w:r w:rsidRPr="001A3C4F">
              <w:rPr>
                <w:rFonts w:ascii="Times New Roman" w:hAnsi="Times New Roman"/>
                <w:i/>
                <w:iCs/>
                <w:sz w:val="22"/>
                <w:szCs w:val="22"/>
              </w:rPr>
              <w:t xml:space="preserve">Contrato de Coordenação, Colocação e Distribuição Pública, sob o Regime de Garantia Firme de Colocação, de Certificados de Recebíveis do Agronegócio das 1ª (Primeira) e 2ª (Segunda) Séries da </w:t>
            </w:r>
            <w:r w:rsidR="007553C7" w:rsidRPr="001A3C4F">
              <w:rPr>
                <w:rFonts w:ascii="Times New Roman" w:hAnsi="Times New Roman"/>
                <w:i/>
                <w:iCs/>
                <w:sz w:val="22"/>
                <w:szCs w:val="22"/>
              </w:rPr>
              <w:t xml:space="preserve">194ª (Centésima Nonagésima Quarta) </w:t>
            </w:r>
            <w:r w:rsidRPr="001A3C4F">
              <w:rPr>
                <w:rFonts w:ascii="Times New Roman" w:hAnsi="Times New Roman"/>
                <w:i/>
                <w:iCs/>
                <w:sz w:val="22"/>
                <w:szCs w:val="22"/>
              </w:rPr>
              <w:t xml:space="preserve">Emissão da Eco </w:t>
            </w:r>
            <w:proofErr w:type="spellStart"/>
            <w:r w:rsidRPr="001A3C4F">
              <w:rPr>
                <w:rFonts w:ascii="Times New Roman" w:hAnsi="Times New Roman"/>
                <w:i/>
                <w:iCs/>
                <w:sz w:val="22"/>
                <w:szCs w:val="22"/>
              </w:rPr>
              <w:t>Securitizadora</w:t>
            </w:r>
            <w:proofErr w:type="spellEnd"/>
            <w:r w:rsidRPr="001A3C4F">
              <w:rPr>
                <w:rFonts w:ascii="Times New Roman" w:hAnsi="Times New Roman"/>
                <w:i/>
                <w:iCs/>
                <w:sz w:val="22"/>
                <w:szCs w:val="22"/>
              </w:rPr>
              <w:t xml:space="preserve"> de Direitos Creditórios do Agronegócio S.A.</w:t>
            </w:r>
            <w:r w:rsidRPr="001A3C4F">
              <w:rPr>
                <w:rFonts w:ascii="Times New Roman" w:hAnsi="Times New Roman"/>
                <w:sz w:val="22"/>
                <w:szCs w:val="22"/>
              </w:rPr>
              <w:t xml:space="preserve">" celebrado </w:t>
            </w:r>
            <w:r w:rsidR="00EE5915" w:rsidRPr="001A3C4F">
              <w:rPr>
                <w:rFonts w:ascii="Times New Roman" w:hAnsi="Times New Roman"/>
                <w:sz w:val="22"/>
                <w:szCs w:val="22"/>
              </w:rPr>
              <w:t xml:space="preserve">entre os Coordenadores, a Devedora e a </w:t>
            </w:r>
            <w:proofErr w:type="spellStart"/>
            <w:r w:rsidR="00EE5915" w:rsidRPr="001A3C4F">
              <w:rPr>
                <w:rFonts w:ascii="Times New Roman" w:hAnsi="Times New Roman"/>
                <w:sz w:val="22"/>
                <w:szCs w:val="22"/>
              </w:rPr>
              <w:t>Securitizadora</w:t>
            </w:r>
            <w:proofErr w:type="spellEnd"/>
            <w:r w:rsidR="00EE5915" w:rsidRPr="001A3C4F">
              <w:rPr>
                <w:rFonts w:ascii="Times New Roman" w:hAnsi="Times New Roman"/>
                <w:sz w:val="22"/>
                <w:szCs w:val="22"/>
              </w:rPr>
              <w:t xml:space="preserve"> em </w:t>
            </w:r>
            <w:r w:rsidR="00511C3B" w:rsidRPr="001A3C4F">
              <w:rPr>
                <w:rFonts w:ascii="Times New Roman" w:hAnsi="Times New Roman"/>
                <w:sz w:val="22"/>
                <w:szCs w:val="22"/>
              </w:rPr>
              <w:t xml:space="preserve">10 </w:t>
            </w:r>
            <w:r w:rsidR="00EE5915" w:rsidRPr="001A3C4F">
              <w:rPr>
                <w:rFonts w:ascii="Times New Roman" w:hAnsi="Times New Roman"/>
                <w:sz w:val="22"/>
                <w:szCs w:val="22"/>
              </w:rPr>
              <w:t xml:space="preserve">de </w:t>
            </w:r>
            <w:r w:rsidR="00511C3B" w:rsidRPr="001A3C4F">
              <w:rPr>
                <w:rFonts w:ascii="Times New Roman" w:hAnsi="Times New Roman"/>
                <w:sz w:val="22"/>
                <w:szCs w:val="22"/>
              </w:rPr>
              <w:t>agosto</w:t>
            </w:r>
            <w:r w:rsidR="00EE5915" w:rsidRPr="001A3C4F">
              <w:rPr>
                <w:rFonts w:ascii="Times New Roman" w:hAnsi="Times New Roman"/>
                <w:sz w:val="22"/>
                <w:szCs w:val="22"/>
              </w:rPr>
              <w:t xml:space="preserve"> de 2022.</w:t>
            </w:r>
          </w:p>
          <w:p w14:paraId="35E795DD" w14:textId="4A7DC2B9" w:rsidR="00EE5915" w:rsidRPr="001A3C4F" w:rsidRDefault="00EE5915" w:rsidP="009B4504">
            <w:pPr>
              <w:widowControl w:val="0"/>
              <w:tabs>
                <w:tab w:val="left" w:pos="3331"/>
              </w:tabs>
              <w:suppressAutoHyphens/>
              <w:jc w:val="both"/>
              <w:rPr>
                <w:rFonts w:ascii="Times New Roman" w:hAnsi="Times New Roman"/>
                <w:sz w:val="22"/>
                <w:szCs w:val="22"/>
              </w:rPr>
            </w:pPr>
          </w:p>
        </w:tc>
      </w:tr>
      <w:tr w:rsidR="00AE3E7C" w:rsidRPr="001A3C4F" w14:paraId="23EFDE30" w14:textId="77777777" w:rsidTr="00700169">
        <w:tc>
          <w:tcPr>
            <w:tcW w:w="2263" w:type="dxa"/>
          </w:tcPr>
          <w:p w14:paraId="24329068" w14:textId="1DB94720" w:rsidR="002F01F9" w:rsidRPr="001A3C4F" w:rsidRDefault="00C408BE"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002F01F9" w:rsidRPr="001A3C4F">
              <w:rPr>
                <w:rFonts w:ascii="Times New Roman" w:eastAsia="MS Mincho" w:hAnsi="Times New Roman"/>
                <w:sz w:val="22"/>
                <w:szCs w:val="22"/>
                <w:u w:val="single"/>
              </w:rPr>
              <w:t>CRA</w:t>
            </w:r>
            <w:r w:rsidRPr="001A3C4F">
              <w:rPr>
                <w:rFonts w:ascii="Times New Roman" w:eastAsia="MS Mincho" w:hAnsi="Times New Roman"/>
                <w:sz w:val="22"/>
                <w:szCs w:val="22"/>
              </w:rPr>
              <w:t>"</w:t>
            </w:r>
            <w:r w:rsidR="002F01F9" w:rsidRPr="001A3C4F">
              <w:rPr>
                <w:rFonts w:ascii="Times New Roman" w:eastAsia="MS Mincho" w:hAnsi="Times New Roman"/>
                <w:sz w:val="22"/>
                <w:szCs w:val="22"/>
              </w:rPr>
              <w:t>:</w:t>
            </w:r>
          </w:p>
          <w:p w14:paraId="42DAA6AB" w14:textId="77777777" w:rsidR="002F01F9" w:rsidRPr="001A3C4F" w:rsidRDefault="002F01F9" w:rsidP="009B4504">
            <w:pPr>
              <w:tabs>
                <w:tab w:val="left" w:pos="2835"/>
              </w:tabs>
              <w:autoSpaceDE/>
              <w:autoSpaceDN/>
              <w:adjustRightInd/>
              <w:rPr>
                <w:rFonts w:ascii="Times New Roman" w:eastAsia="MS Mincho" w:hAnsi="Times New Roman"/>
                <w:sz w:val="22"/>
                <w:szCs w:val="22"/>
              </w:rPr>
            </w:pPr>
          </w:p>
        </w:tc>
        <w:tc>
          <w:tcPr>
            <w:tcW w:w="6231" w:type="dxa"/>
          </w:tcPr>
          <w:p w14:paraId="5938D37F" w14:textId="24423E69" w:rsidR="002F01F9" w:rsidRPr="001A3C4F" w:rsidRDefault="002F01F9"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 xml:space="preserve">significa, conjuntamente, os </w:t>
            </w:r>
            <w:r w:rsidR="00A9586D" w:rsidRPr="001A3C4F">
              <w:rPr>
                <w:rFonts w:ascii="Times New Roman" w:eastAsia="MS Mincho" w:hAnsi="Times New Roman"/>
                <w:sz w:val="22"/>
                <w:szCs w:val="22"/>
              </w:rPr>
              <w:t>CRA 1ª Série</w:t>
            </w:r>
            <w:r w:rsidR="0085694C" w:rsidRPr="001A3C4F">
              <w:rPr>
                <w:rFonts w:ascii="Times New Roman" w:eastAsia="MS Mincho" w:hAnsi="Times New Roman"/>
                <w:sz w:val="22"/>
                <w:szCs w:val="22"/>
              </w:rPr>
              <w:t xml:space="preserve"> e</w:t>
            </w:r>
            <w:r w:rsidRPr="001A3C4F">
              <w:rPr>
                <w:rFonts w:ascii="Times New Roman" w:eastAsia="MS Mincho" w:hAnsi="Times New Roman"/>
                <w:sz w:val="22"/>
                <w:szCs w:val="22"/>
              </w:rPr>
              <w:t xml:space="preserve"> os </w:t>
            </w:r>
            <w:r w:rsidR="00A9586D" w:rsidRPr="001A3C4F">
              <w:rPr>
                <w:rFonts w:ascii="Times New Roman" w:eastAsia="MS Mincho" w:hAnsi="Times New Roman"/>
                <w:sz w:val="22"/>
                <w:szCs w:val="22"/>
              </w:rPr>
              <w:t>CRA 2ª Série</w:t>
            </w:r>
            <w:r w:rsidR="005255E4" w:rsidRPr="001A3C4F">
              <w:rPr>
                <w:rFonts w:ascii="Times New Roman" w:eastAsia="MS Mincho" w:hAnsi="Times New Roman"/>
                <w:sz w:val="22"/>
                <w:szCs w:val="22"/>
              </w:rPr>
              <w:t>,</w:t>
            </w:r>
            <w:r w:rsidRPr="001A3C4F">
              <w:rPr>
                <w:rFonts w:ascii="Times New Roman" w:eastAsia="MS Mincho" w:hAnsi="Times New Roman"/>
                <w:sz w:val="22"/>
                <w:szCs w:val="22"/>
              </w:rPr>
              <w:t xml:space="preserve"> </w:t>
            </w:r>
            <w:r w:rsidR="0085694C" w:rsidRPr="001A3C4F">
              <w:rPr>
                <w:rFonts w:ascii="Times New Roman" w:eastAsia="MS Mincho" w:hAnsi="Times New Roman"/>
                <w:sz w:val="22"/>
                <w:szCs w:val="22"/>
              </w:rPr>
              <w:t xml:space="preserve">a serem </w:t>
            </w:r>
            <w:r w:rsidRPr="001A3C4F">
              <w:rPr>
                <w:rFonts w:ascii="Times New Roman" w:eastAsia="MS Mincho" w:hAnsi="Times New Roman"/>
                <w:sz w:val="22"/>
                <w:szCs w:val="22"/>
              </w:rPr>
              <w:t>emitidos por meio do Termo de Securitização</w:t>
            </w:r>
            <w:r w:rsidR="00BD41B4" w:rsidRPr="001A3C4F">
              <w:rPr>
                <w:rFonts w:ascii="Times New Roman" w:eastAsia="MS Mincho" w:hAnsi="Times New Roman"/>
                <w:sz w:val="22"/>
                <w:szCs w:val="22"/>
              </w:rPr>
              <w:t>.</w:t>
            </w:r>
          </w:p>
          <w:p w14:paraId="7416A61F" w14:textId="77777777" w:rsidR="002F01F9" w:rsidRPr="001A3C4F" w:rsidRDefault="002F01F9" w:rsidP="009B4504">
            <w:pPr>
              <w:tabs>
                <w:tab w:val="left" w:pos="2835"/>
              </w:tabs>
              <w:autoSpaceDE/>
              <w:autoSpaceDN/>
              <w:adjustRightInd/>
              <w:jc w:val="both"/>
              <w:rPr>
                <w:rFonts w:ascii="Times New Roman" w:eastAsia="MS Mincho" w:hAnsi="Times New Roman"/>
                <w:sz w:val="22"/>
                <w:szCs w:val="22"/>
              </w:rPr>
            </w:pPr>
          </w:p>
        </w:tc>
      </w:tr>
      <w:tr w:rsidR="00EE5915" w:rsidRPr="001A3C4F" w14:paraId="0C014880" w14:textId="77777777" w:rsidTr="00700169">
        <w:tc>
          <w:tcPr>
            <w:tcW w:w="2263" w:type="dxa"/>
          </w:tcPr>
          <w:p w14:paraId="24167E65" w14:textId="5FEC9C9A" w:rsidR="00EE5915" w:rsidRPr="001A3C4F" w:rsidDel="00C408BE"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CRA 1ª Série</w:t>
            </w:r>
            <w:r w:rsidRPr="001A3C4F">
              <w:rPr>
                <w:rFonts w:ascii="Times New Roman" w:eastAsia="MS Mincho" w:hAnsi="Times New Roman"/>
                <w:sz w:val="22"/>
                <w:szCs w:val="22"/>
              </w:rPr>
              <w:t>":</w:t>
            </w:r>
          </w:p>
        </w:tc>
        <w:tc>
          <w:tcPr>
            <w:tcW w:w="6231" w:type="dxa"/>
          </w:tcPr>
          <w:p w14:paraId="5EAF712F" w14:textId="054711B8"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 xml:space="preserve">significa a totalidade dos CRA da 1ª (Primeira) série da </w:t>
            </w:r>
            <w:r w:rsidR="007553C7" w:rsidRPr="001A3C4F">
              <w:rPr>
                <w:rFonts w:ascii="Times New Roman" w:hAnsi="Times New Roman"/>
                <w:sz w:val="22"/>
                <w:szCs w:val="22"/>
              </w:rPr>
              <w:t>194ª (centésima nonagésima quarta)</w:t>
            </w:r>
            <w:r w:rsidR="007553C7" w:rsidRPr="001A3C4F">
              <w:rPr>
                <w:rFonts w:ascii="Times New Roman" w:eastAsia="MS Mincho" w:hAnsi="Times New Roman"/>
                <w:sz w:val="22"/>
                <w:szCs w:val="22"/>
              </w:rPr>
              <w:t xml:space="preserve"> </w:t>
            </w:r>
            <w:r w:rsidRPr="001A3C4F">
              <w:rPr>
                <w:rFonts w:ascii="Times New Roman" w:eastAsia="MS Mincho" w:hAnsi="Times New Roman"/>
                <w:sz w:val="22"/>
                <w:szCs w:val="22"/>
              </w:rPr>
              <w:t xml:space="preserve">emissão da </w:t>
            </w:r>
            <w:proofErr w:type="spellStart"/>
            <w:r w:rsidRPr="001A3C4F">
              <w:rPr>
                <w:rFonts w:ascii="Times New Roman" w:eastAsia="MS Mincho" w:hAnsi="Times New Roman"/>
                <w:sz w:val="22"/>
                <w:szCs w:val="22"/>
              </w:rPr>
              <w:t>Securitizadora</w:t>
            </w:r>
            <w:proofErr w:type="spellEnd"/>
            <w:r w:rsidRPr="001A3C4F">
              <w:rPr>
                <w:rFonts w:ascii="Times New Roman" w:eastAsia="MS Mincho" w:hAnsi="Times New Roman"/>
                <w:sz w:val="22"/>
                <w:szCs w:val="22"/>
              </w:rPr>
              <w:t>.</w:t>
            </w:r>
          </w:p>
          <w:p w14:paraId="0DFBB2A6" w14:textId="7E88BC5E"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 xml:space="preserve">  </w:t>
            </w:r>
          </w:p>
        </w:tc>
      </w:tr>
      <w:tr w:rsidR="00EE5915" w:rsidRPr="001A3C4F" w14:paraId="1F6468C7" w14:textId="77777777" w:rsidTr="00700169">
        <w:tc>
          <w:tcPr>
            <w:tcW w:w="2263" w:type="dxa"/>
          </w:tcPr>
          <w:p w14:paraId="0ACB3F65" w14:textId="799E80BB"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CRA 2ª Série</w:t>
            </w:r>
            <w:r w:rsidRPr="001A3C4F">
              <w:rPr>
                <w:rFonts w:ascii="Times New Roman" w:eastAsia="MS Mincho" w:hAnsi="Times New Roman"/>
                <w:sz w:val="22"/>
                <w:szCs w:val="22"/>
              </w:rPr>
              <w:t>":</w:t>
            </w:r>
          </w:p>
        </w:tc>
        <w:tc>
          <w:tcPr>
            <w:tcW w:w="6231" w:type="dxa"/>
          </w:tcPr>
          <w:p w14:paraId="11133260" w14:textId="387155E8"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significa a totalidade dos CRA da 2ª (</w:t>
            </w:r>
            <w:r w:rsidR="00BA2E48" w:rsidRPr="001A3C4F">
              <w:rPr>
                <w:rFonts w:ascii="Times New Roman" w:eastAsia="MS Mincho" w:hAnsi="Times New Roman"/>
                <w:sz w:val="22"/>
                <w:szCs w:val="22"/>
              </w:rPr>
              <w:t>Segunda</w:t>
            </w:r>
            <w:r w:rsidRPr="001A3C4F">
              <w:rPr>
                <w:rFonts w:ascii="Times New Roman" w:eastAsia="MS Mincho" w:hAnsi="Times New Roman"/>
                <w:sz w:val="22"/>
                <w:szCs w:val="22"/>
              </w:rPr>
              <w:t>) série da</w:t>
            </w:r>
            <w:r w:rsidR="007553C7" w:rsidRPr="001A3C4F">
              <w:rPr>
                <w:rFonts w:ascii="Times New Roman" w:eastAsia="MS Mincho" w:hAnsi="Times New Roman"/>
                <w:sz w:val="22"/>
                <w:szCs w:val="22"/>
              </w:rPr>
              <w:t xml:space="preserve"> </w:t>
            </w:r>
            <w:r w:rsidR="007553C7" w:rsidRPr="001A3C4F">
              <w:rPr>
                <w:rFonts w:ascii="Times New Roman" w:hAnsi="Times New Roman"/>
                <w:sz w:val="22"/>
                <w:szCs w:val="22"/>
              </w:rPr>
              <w:t>194ª (centésima nonagésima quarta)</w:t>
            </w:r>
            <w:r w:rsidRPr="001A3C4F">
              <w:rPr>
                <w:rFonts w:ascii="Times New Roman" w:eastAsia="MS Mincho" w:hAnsi="Times New Roman"/>
                <w:sz w:val="22"/>
                <w:szCs w:val="22"/>
              </w:rPr>
              <w:t xml:space="preserve"> emissão da </w:t>
            </w:r>
            <w:proofErr w:type="spellStart"/>
            <w:r w:rsidRPr="001A3C4F">
              <w:rPr>
                <w:rFonts w:ascii="Times New Roman" w:eastAsia="MS Mincho" w:hAnsi="Times New Roman"/>
                <w:sz w:val="22"/>
                <w:szCs w:val="22"/>
              </w:rPr>
              <w:t>Securitizadora</w:t>
            </w:r>
            <w:proofErr w:type="spellEnd"/>
            <w:r w:rsidRPr="001A3C4F">
              <w:rPr>
                <w:rFonts w:ascii="Times New Roman" w:eastAsia="MS Mincho" w:hAnsi="Times New Roman"/>
                <w:sz w:val="22"/>
                <w:szCs w:val="22"/>
              </w:rPr>
              <w:t>.</w:t>
            </w:r>
          </w:p>
          <w:p w14:paraId="324BC229" w14:textId="2880435A"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 xml:space="preserve">  </w:t>
            </w:r>
          </w:p>
        </w:tc>
      </w:tr>
      <w:tr w:rsidR="00EE5915" w:rsidRPr="001A3C4F" w14:paraId="3A057F18" w14:textId="77777777" w:rsidTr="00700169">
        <w:tc>
          <w:tcPr>
            <w:tcW w:w="2263" w:type="dxa"/>
          </w:tcPr>
          <w:p w14:paraId="592C4B79" w14:textId="224937B2" w:rsidR="00EE5915" w:rsidRPr="001A3C4F" w:rsidRDefault="00EE5915"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Coordenadores</w:t>
            </w:r>
            <w:r w:rsidRPr="001A3C4F">
              <w:rPr>
                <w:rFonts w:ascii="Times New Roman" w:hAnsi="Times New Roman"/>
                <w:sz w:val="22"/>
                <w:szCs w:val="22"/>
              </w:rPr>
              <w:t>":</w:t>
            </w:r>
          </w:p>
        </w:tc>
        <w:tc>
          <w:tcPr>
            <w:tcW w:w="6231" w:type="dxa"/>
          </w:tcPr>
          <w:p w14:paraId="7EA0CE01" w14:textId="1D961060" w:rsidR="00EE5915" w:rsidRPr="001A3C4F" w:rsidRDefault="00EE5915" w:rsidP="009B4504">
            <w:pPr>
              <w:tabs>
                <w:tab w:val="left" w:pos="2835"/>
              </w:tabs>
              <w:autoSpaceDE/>
              <w:autoSpaceDN/>
              <w:adjustRightInd/>
              <w:jc w:val="both"/>
              <w:rPr>
                <w:rFonts w:ascii="Times New Roman" w:hAnsi="Times New Roman"/>
                <w:sz w:val="22"/>
                <w:szCs w:val="22"/>
              </w:rPr>
            </w:pPr>
            <w:r w:rsidRPr="001A3C4F">
              <w:rPr>
                <w:rFonts w:ascii="Times New Roman" w:hAnsi="Times New Roman"/>
                <w:sz w:val="22"/>
                <w:szCs w:val="22"/>
              </w:rPr>
              <w:t xml:space="preserve">significam, em conjunto, as instituições financeiras que participarão e coordenarão a Oferta de emissão dos CRA. </w:t>
            </w:r>
          </w:p>
          <w:p w14:paraId="13583567" w14:textId="05F76315" w:rsidR="00EE5915" w:rsidRPr="001A3C4F" w:rsidRDefault="00EE5915" w:rsidP="009B4504">
            <w:pPr>
              <w:tabs>
                <w:tab w:val="left" w:pos="2835"/>
              </w:tabs>
              <w:autoSpaceDE/>
              <w:autoSpaceDN/>
              <w:adjustRightInd/>
              <w:jc w:val="both"/>
              <w:rPr>
                <w:rFonts w:ascii="Times New Roman" w:hAnsi="Times New Roman"/>
                <w:sz w:val="22"/>
                <w:szCs w:val="22"/>
              </w:rPr>
            </w:pPr>
          </w:p>
        </w:tc>
      </w:tr>
      <w:tr w:rsidR="00EE5915" w:rsidRPr="001A3C4F" w14:paraId="7D6C5741" w14:textId="77777777" w:rsidTr="00700169">
        <w:tc>
          <w:tcPr>
            <w:tcW w:w="2263" w:type="dxa"/>
          </w:tcPr>
          <w:p w14:paraId="442B92B5" w14:textId="729205EB" w:rsidR="00EE5915" w:rsidRPr="001A3C4F" w:rsidRDefault="00EE5915"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CVM</w:t>
            </w:r>
            <w:r w:rsidRPr="001A3C4F">
              <w:rPr>
                <w:rFonts w:ascii="Times New Roman" w:hAnsi="Times New Roman"/>
                <w:sz w:val="22"/>
                <w:szCs w:val="22"/>
              </w:rPr>
              <w:t>":</w:t>
            </w:r>
          </w:p>
        </w:tc>
        <w:tc>
          <w:tcPr>
            <w:tcW w:w="6231" w:type="dxa"/>
          </w:tcPr>
          <w:p w14:paraId="56A7F73B" w14:textId="77777777" w:rsidR="00EE5915" w:rsidRPr="001A3C4F" w:rsidRDefault="00EE5915" w:rsidP="009B4504">
            <w:pPr>
              <w:tabs>
                <w:tab w:val="left" w:pos="2835"/>
              </w:tabs>
              <w:autoSpaceDE/>
              <w:autoSpaceDN/>
              <w:adjustRightInd/>
              <w:jc w:val="both"/>
              <w:rPr>
                <w:rFonts w:ascii="Times New Roman" w:hAnsi="Times New Roman"/>
                <w:sz w:val="22"/>
                <w:szCs w:val="22"/>
              </w:rPr>
            </w:pPr>
            <w:r w:rsidRPr="001A3C4F">
              <w:rPr>
                <w:rFonts w:ascii="Times New Roman" w:hAnsi="Times New Roman"/>
                <w:sz w:val="22"/>
                <w:szCs w:val="22"/>
              </w:rPr>
              <w:t>significa a Comissão de Valores Mobiliários.</w:t>
            </w:r>
          </w:p>
          <w:p w14:paraId="04C4653C" w14:textId="77777777" w:rsidR="00EE5915" w:rsidRPr="001A3C4F" w:rsidRDefault="00EE5915" w:rsidP="009B4504">
            <w:pPr>
              <w:tabs>
                <w:tab w:val="left" w:pos="2835"/>
              </w:tabs>
              <w:autoSpaceDE/>
              <w:autoSpaceDN/>
              <w:adjustRightInd/>
              <w:jc w:val="both"/>
              <w:rPr>
                <w:rFonts w:ascii="Times New Roman" w:hAnsi="Times New Roman"/>
                <w:sz w:val="22"/>
                <w:szCs w:val="22"/>
              </w:rPr>
            </w:pPr>
          </w:p>
        </w:tc>
      </w:tr>
      <w:tr w:rsidR="00EE5915" w:rsidRPr="001A3C4F" w14:paraId="7E3D03BB" w14:textId="77777777" w:rsidTr="00700169">
        <w:tc>
          <w:tcPr>
            <w:tcW w:w="2263" w:type="dxa"/>
          </w:tcPr>
          <w:p w14:paraId="3A4F758C" w14:textId="1FCBF0E0"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Data de Início de Rentabilidade</w:t>
            </w:r>
            <w:r w:rsidRPr="001A3C4F">
              <w:rPr>
                <w:rFonts w:ascii="Times New Roman" w:eastAsia="MS Mincho" w:hAnsi="Times New Roman"/>
                <w:sz w:val="22"/>
                <w:szCs w:val="22"/>
              </w:rPr>
              <w:t>":</w:t>
            </w:r>
          </w:p>
          <w:p w14:paraId="5776218C" w14:textId="64B2CC2B" w:rsidR="00EE5915" w:rsidRPr="001A3C4F" w:rsidRDefault="00EE5915" w:rsidP="009B4504">
            <w:pPr>
              <w:tabs>
                <w:tab w:val="left" w:pos="2835"/>
              </w:tabs>
              <w:autoSpaceDE/>
              <w:autoSpaceDN/>
              <w:adjustRightInd/>
              <w:rPr>
                <w:rFonts w:ascii="Times New Roman" w:eastAsia="MS Mincho" w:hAnsi="Times New Roman"/>
                <w:sz w:val="22"/>
                <w:szCs w:val="22"/>
              </w:rPr>
            </w:pPr>
          </w:p>
        </w:tc>
        <w:tc>
          <w:tcPr>
            <w:tcW w:w="6231" w:type="dxa"/>
          </w:tcPr>
          <w:p w14:paraId="69F1D9CA" w14:textId="452C54D2"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significa a primeira Data de Integralização</w:t>
            </w:r>
            <w:r w:rsidR="004D21DA" w:rsidRPr="001A3C4F">
              <w:rPr>
                <w:rFonts w:ascii="Times New Roman" w:eastAsia="MS Mincho" w:hAnsi="Times New Roman"/>
                <w:sz w:val="22"/>
                <w:szCs w:val="22"/>
              </w:rPr>
              <w:t xml:space="preserve"> dos CRA</w:t>
            </w:r>
            <w:r w:rsidRPr="001A3C4F">
              <w:rPr>
                <w:rFonts w:ascii="Times New Roman" w:eastAsia="MS Mincho" w:hAnsi="Times New Roman"/>
                <w:sz w:val="22"/>
                <w:szCs w:val="22"/>
              </w:rPr>
              <w:t xml:space="preserve">. </w:t>
            </w:r>
          </w:p>
        </w:tc>
      </w:tr>
      <w:tr w:rsidR="00EE5915" w:rsidRPr="001A3C4F" w14:paraId="15063CC5" w14:textId="77777777" w:rsidTr="00700169">
        <w:tc>
          <w:tcPr>
            <w:tcW w:w="2263" w:type="dxa"/>
          </w:tcPr>
          <w:p w14:paraId="405C5C1D" w14:textId="726629B7"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lastRenderedPageBreak/>
              <w:t>"</w:t>
            </w:r>
            <w:r w:rsidRPr="001A3C4F">
              <w:rPr>
                <w:rFonts w:ascii="Times New Roman" w:eastAsia="MS Mincho" w:hAnsi="Times New Roman"/>
                <w:sz w:val="22"/>
                <w:szCs w:val="22"/>
                <w:u w:val="single"/>
              </w:rPr>
              <w:t>Data de Integralização</w:t>
            </w:r>
            <w:r w:rsidRPr="001A3C4F">
              <w:rPr>
                <w:rFonts w:ascii="Times New Roman" w:eastAsia="MS Mincho" w:hAnsi="Times New Roman"/>
                <w:sz w:val="22"/>
                <w:szCs w:val="22"/>
              </w:rPr>
              <w:t>":</w:t>
            </w:r>
          </w:p>
          <w:p w14:paraId="324695FC" w14:textId="77777777" w:rsidR="00EE5915" w:rsidRPr="001A3C4F" w:rsidRDefault="00EE5915" w:rsidP="009B4504">
            <w:pPr>
              <w:tabs>
                <w:tab w:val="left" w:pos="2835"/>
              </w:tabs>
              <w:autoSpaceDE/>
              <w:autoSpaceDN/>
              <w:adjustRightInd/>
              <w:rPr>
                <w:rFonts w:ascii="Times New Roman" w:hAnsi="Times New Roman"/>
                <w:sz w:val="22"/>
                <w:szCs w:val="22"/>
              </w:rPr>
            </w:pPr>
          </w:p>
        </w:tc>
        <w:tc>
          <w:tcPr>
            <w:tcW w:w="6231" w:type="dxa"/>
          </w:tcPr>
          <w:p w14:paraId="58F4A908" w14:textId="0D934DBE" w:rsidR="00EE5915" w:rsidRPr="001A3C4F" w:rsidRDefault="00EE5915" w:rsidP="009B4504">
            <w:pPr>
              <w:tabs>
                <w:tab w:val="left" w:pos="2835"/>
              </w:tabs>
              <w:autoSpaceDE/>
              <w:autoSpaceDN/>
              <w:adjustRightInd/>
              <w:jc w:val="both"/>
              <w:rPr>
                <w:rFonts w:ascii="Times New Roman" w:hAnsi="Times New Roman"/>
                <w:sz w:val="22"/>
                <w:szCs w:val="22"/>
              </w:rPr>
            </w:pPr>
            <w:r w:rsidRPr="001A3C4F">
              <w:rPr>
                <w:rFonts w:ascii="Times New Roman" w:eastAsia="MS Mincho" w:hAnsi="Times New Roman"/>
                <w:sz w:val="22"/>
                <w:szCs w:val="22"/>
              </w:rPr>
              <w:t xml:space="preserve">significa cada </w:t>
            </w:r>
            <w:r w:rsidRPr="001A3C4F">
              <w:rPr>
                <w:rFonts w:ascii="Times New Roman" w:hAnsi="Times New Roman"/>
                <w:sz w:val="22"/>
                <w:szCs w:val="22"/>
              </w:rPr>
              <w:t xml:space="preserve">data em que irá ocorrer a integralização das Debêntures, em moeda corrente nacional, à vista, de acordo com os procedimentos previstos nesta Escritura de Emissão. </w:t>
            </w:r>
          </w:p>
          <w:p w14:paraId="3D05727F" w14:textId="77777777" w:rsidR="00EE5915" w:rsidRPr="001A3C4F" w:rsidRDefault="00EE5915" w:rsidP="009B4504">
            <w:pPr>
              <w:tabs>
                <w:tab w:val="left" w:pos="2835"/>
              </w:tabs>
              <w:autoSpaceDE/>
              <w:autoSpaceDN/>
              <w:adjustRightInd/>
              <w:jc w:val="both"/>
              <w:rPr>
                <w:rFonts w:ascii="Times New Roman" w:hAnsi="Times New Roman"/>
                <w:sz w:val="22"/>
                <w:szCs w:val="22"/>
              </w:rPr>
            </w:pPr>
          </w:p>
        </w:tc>
      </w:tr>
      <w:tr w:rsidR="00EE5915" w:rsidRPr="001A3C4F" w14:paraId="7DBF23E4" w14:textId="77777777" w:rsidTr="00700169">
        <w:tc>
          <w:tcPr>
            <w:tcW w:w="2263" w:type="dxa"/>
          </w:tcPr>
          <w:p w14:paraId="2B5601BF" w14:textId="4CFAC819"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Data de Pagamento da Remuneração</w:t>
            </w:r>
            <w:r w:rsidRPr="001A3C4F">
              <w:rPr>
                <w:rFonts w:ascii="Times New Roman" w:eastAsia="MS Mincho" w:hAnsi="Times New Roman"/>
                <w:sz w:val="22"/>
                <w:szCs w:val="22"/>
              </w:rPr>
              <w:t>":</w:t>
            </w:r>
          </w:p>
        </w:tc>
        <w:tc>
          <w:tcPr>
            <w:tcW w:w="6231" w:type="dxa"/>
          </w:tcPr>
          <w:p w14:paraId="1D8DCE5C" w14:textId="68DAD193"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significa, conjuntamente, a Data de Pagamento da Remuneração das Debêntures 1ª Série e a Data de Pagamento da Remuneração das Debêntures 2ª Série.</w:t>
            </w:r>
          </w:p>
          <w:p w14:paraId="64326E52"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p>
        </w:tc>
      </w:tr>
      <w:tr w:rsidR="00EE5915" w:rsidRPr="001A3C4F" w14:paraId="43A1ADBB" w14:textId="77777777" w:rsidTr="00700169">
        <w:tc>
          <w:tcPr>
            <w:tcW w:w="2263" w:type="dxa"/>
          </w:tcPr>
          <w:p w14:paraId="28D0D572" w14:textId="36EBBD2C"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Data de Pagamento da Remuneração das Debêntures 1ª Série</w:t>
            </w:r>
            <w:r w:rsidRPr="001A3C4F">
              <w:rPr>
                <w:rFonts w:ascii="Times New Roman" w:eastAsia="MS Mincho" w:hAnsi="Times New Roman"/>
                <w:sz w:val="22"/>
                <w:szCs w:val="22"/>
              </w:rPr>
              <w:t>":</w:t>
            </w:r>
          </w:p>
          <w:p w14:paraId="6E993461" w14:textId="77777777" w:rsidR="00EE5915" w:rsidRPr="001A3C4F" w:rsidRDefault="00EE5915" w:rsidP="009B4504">
            <w:pPr>
              <w:tabs>
                <w:tab w:val="left" w:pos="2835"/>
              </w:tabs>
              <w:autoSpaceDE/>
              <w:autoSpaceDN/>
              <w:adjustRightInd/>
              <w:rPr>
                <w:rFonts w:ascii="Times New Roman" w:eastAsia="MS Mincho" w:hAnsi="Times New Roman"/>
                <w:sz w:val="22"/>
                <w:szCs w:val="22"/>
              </w:rPr>
            </w:pPr>
          </w:p>
        </w:tc>
        <w:tc>
          <w:tcPr>
            <w:tcW w:w="6231" w:type="dxa"/>
          </w:tcPr>
          <w:p w14:paraId="067B4F66" w14:textId="7CE51788"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 xml:space="preserve">significa cada data em que irá ocorrer um evento de pagamento da Remuneração das Debêntures 1ª Série, conforme descritas no </w:t>
            </w:r>
            <w:r w:rsidRPr="001A3C4F">
              <w:rPr>
                <w:rFonts w:ascii="Times New Roman" w:eastAsia="MS Mincho" w:hAnsi="Times New Roman"/>
                <w:sz w:val="22"/>
                <w:szCs w:val="22"/>
                <w:u w:val="single"/>
              </w:rPr>
              <w:fldChar w:fldCharType="begin"/>
            </w:r>
            <w:r w:rsidRPr="001A3C4F">
              <w:rPr>
                <w:rFonts w:ascii="Times New Roman" w:eastAsia="MS Mincho" w:hAnsi="Times New Roman"/>
                <w:sz w:val="22"/>
                <w:szCs w:val="22"/>
                <w:u w:val="single"/>
              </w:rPr>
              <w:instrText xml:space="preserve"> REF _Ref8696695 \h  \* MERGEFORMAT </w:instrText>
            </w:r>
            <w:r w:rsidRPr="001A3C4F">
              <w:rPr>
                <w:rFonts w:ascii="Times New Roman" w:eastAsia="MS Mincho" w:hAnsi="Times New Roman"/>
                <w:sz w:val="22"/>
                <w:szCs w:val="22"/>
                <w:u w:val="single"/>
              </w:rPr>
            </w:r>
            <w:r w:rsidRPr="001A3C4F">
              <w:rPr>
                <w:rFonts w:ascii="Times New Roman" w:eastAsia="MS Mincho" w:hAnsi="Times New Roman"/>
                <w:sz w:val="22"/>
                <w:szCs w:val="22"/>
                <w:u w:val="single"/>
              </w:rPr>
              <w:fldChar w:fldCharType="separate"/>
            </w:r>
            <w:ins w:id="28" w:author="Pinheiro Guimarães" w:date="2022-08-10T16:35:00Z">
              <w:r w:rsidR="004F5CF2" w:rsidRPr="004F5CF2">
                <w:rPr>
                  <w:rFonts w:ascii="Times New Roman" w:hAnsi="Times New Roman"/>
                  <w:sz w:val="22"/>
                  <w:szCs w:val="22"/>
                  <w:u w:val="single"/>
                  <w:rPrChange w:id="29" w:author="Pinheiro Guimarães" w:date="2022-08-10T16:35:00Z">
                    <w:rPr>
                      <w:rFonts w:ascii="Times New Roman" w:hAnsi="Times New Roman"/>
                      <w:sz w:val="22"/>
                      <w:szCs w:val="22"/>
                    </w:rPr>
                  </w:rPrChange>
                </w:rPr>
                <w:t>Anexo I</w:t>
              </w:r>
            </w:ins>
            <w:del w:id="30" w:author="Pinheiro Guimarães" w:date="2022-08-10T16:35:00Z">
              <w:r w:rsidRPr="001A3C4F" w:rsidDel="004F5CF2">
                <w:rPr>
                  <w:rFonts w:ascii="Times New Roman" w:hAnsi="Times New Roman"/>
                  <w:sz w:val="22"/>
                  <w:szCs w:val="22"/>
                  <w:u w:val="single"/>
                </w:rPr>
                <w:delText>Anexo I</w:delText>
              </w:r>
            </w:del>
            <w:r w:rsidRPr="001A3C4F">
              <w:rPr>
                <w:rFonts w:ascii="Times New Roman" w:eastAsia="MS Mincho" w:hAnsi="Times New Roman"/>
                <w:sz w:val="22"/>
                <w:szCs w:val="22"/>
                <w:u w:val="single"/>
              </w:rPr>
              <w:fldChar w:fldCharType="end"/>
            </w:r>
            <w:r w:rsidRPr="001A3C4F">
              <w:rPr>
                <w:rFonts w:ascii="Times New Roman" w:eastAsia="MS Mincho" w:hAnsi="Times New Roman"/>
                <w:sz w:val="22"/>
                <w:szCs w:val="22"/>
              </w:rPr>
              <w:t xml:space="preserve"> à presente Escritura de Emissão.</w:t>
            </w:r>
          </w:p>
        </w:tc>
      </w:tr>
      <w:tr w:rsidR="00EE5915" w:rsidRPr="001A3C4F" w14:paraId="3AE023E0" w14:textId="77777777" w:rsidTr="00700169">
        <w:tc>
          <w:tcPr>
            <w:tcW w:w="2263" w:type="dxa"/>
          </w:tcPr>
          <w:p w14:paraId="2C92C92F" w14:textId="7FBA0CCC"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Data de Pagamento da Remuneração das Debêntures 2ª Série</w:t>
            </w:r>
            <w:r w:rsidRPr="001A3C4F">
              <w:rPr>
                <w:rFonts w:ascii="Times New Roman" w:eastAsia="MS Mincho" w:hAnsi="Times New Roman"/>
                <w:sz w:val="22"/>
                <w:szCs w:val="22"/>
              </w:rPr>
              <w:t>":</w:t>
            </w:r>
          </w:p>
          <w:p w14:paraId="163CD948" w14:textId="77777777" w:rsidR="00EE5915" w:rsidRPr="001A3C4F" w:rsidRDefault="00EE5915" w:rsidP="009B4504">
            <w:pPr>
              <w:tabs>
                <w:tab w:val="left" w:pos="2835"/>
              </w:tabs>
              <w:autoSpaceDE/>
              <w:autoSpaceDN/>
              <w:adjustRightInd/>
              <w:rPr>
                <w:rFonts w:ascii="Times New Roman" w:eastAsia="MS Mincho" w:hAnsi="Times New Roman"/>
                <w:sz w:val="22"/>
                <w:szCs w:val="22"/>
              </w:rPr>
            </w:pPr>
          </w:p>
        </w:tc>
        <w:tc>
          <w:tcPr>
            <w:tcW w:w="6231" w:type="dxa"/>
          </w:tcPr>
          <w:p w14:paraId="37686464" w14:textId="5C222D0B"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 xml:space="preserve">significa cada data em que irá ocorrer um evento de pagamento da Remuneração das Debêntures 2ª Série, conforme descritas no </w:t>
            </w:r>
            <w:r w:rsidRPr="001A3C4F">
              <w:rPr>
                <w:rFonts w:ascii="Times New Roman" w:eastAsia="MS Mincho" w:hAnsi="Times New Roman"/>
                <w:sz w:val="22"/>
                <w:szCs w:val="22"/>
                <w:u w:val="single"/>
              </w:rPr>
              <w:fldChar w:fldCharType="begin"/>
            </w:r>
            <w:r w:rsidRPr="001A3C4F">
              <w:rPr>
                <w:rFonts w:ascii="Times New Roman" w:eastAsia="MS Mincho" w:hAnsi="Times New Roman"/>
                <w:sz w:val="22"/>
                <w:szCs w:val="22"/>
                <w:u w:val="single"/>
              </w:rPr>
              <w:instrText xml:space="preserve"> REF _Ref8696695 \h  \* MERGEFORMAT </w:instrText>
            </w:r>
            <w:r w:rsidRPr="001A3C4F">
              <w:rPr>
                <w:rFonts w:ascii="Times New Roman" w:eastAsia="MS Mincho" w:hAnsi="Times New Roman"/>
                <w:sz w:val="22"/>
                <w:szCs w:val="22"/>
                <w:u w:val="single"/>
              </w:rPr>
            </w:r>
            <w:r w:rsidRPr="001A3C4F">
              <w:rPr>
                <w:rFonts w:ascii="Times New Roman" w:eastAsia="MS Mincho" w:hAnsi="Times New Roman"/>
                <w:sz w:val="22"/>
                <w:szCs w:val="22"/>
                <w:u w:val="single"/>
              </w:rPr>
              <w:fldChar w:fldCharType="separate"/>
            </w:r>
            <w:ins w:id="31" w:author="Pinheiro Guimarães" w:date="2022-08-10T16:35:00Z">
              <w:r w:rsidR="004F5CF2" w:rsidRPr="004F5CF2">
                <w:rPr>
                  <w:rFonts w:ascii="Times New Roman" w:hAnsi="Times New Roman"/>
                  <w:sz w:val="22"/>
                  <w:szCs w:val="22"/>
                  <w:u w:val="single"/>
                  <w:rPrChange w:id="32" w:author="Pinheiro Guimarães" w:date="2022-08-10T16:35:00Z">
                    <w:rPr>
                      <w:rFonts w:ascii="Times New Roman" w:hAnsi="Times New Roman"/>
                      <w:sz w:val="22"/>
                      <w:szCs w:val="22"/>
                    </w:rPr>
                  </w:rPrChange>
                </w:rPr>
                <w:t>Anexo I</w:t>
              </w:r>
            </w:ins>
            <w:del w:id="33" w:author="Pinheiro Guimarães" w:date="2022-08-10T16:35:00Z">
              <w:r w:rsidRPr="001A3C4F" w:rsidDel="004F5CF2">
                <w:rPr>
                  <w:rFonts w:ascii="Times New Roman" w:hAnsi="Times New Roman"/>
                  <w:sz w:val="22"/>
                  <w:szCs w:val="22"/>
                  <w:u w:val="single"/>
                </w:rPr>
                <w:delText>Anexo I</w:delText>
              </w:r>
            </w:del>
            <w:r w:rsidRPr="001A3C4F">
              <w:rPr>
                <w:rFonts w:ascii="Times New Roman" w:eastAsia="MS Mincho" w:hAnsi="Times New Roman"/>
                <w:sz w:val="22"/>
                <w:szCs w:val="22"/>
                <w:u w:val="single"/>
              </w:rPr>
              <w:fldChar w:fldCharType="end"/>
            </w:r>
            <w:r w:rsidRPr="001A3C4F">
              <w:rPr>
                <w:rFonts w:ascii="Times New Roman" w:eastAsia="MS Mincho" w:hAnsi="Times New Roman"/>
                <w:sz w:val="22"/>
                <w:szCs w:val="22"/>
              </w:rPr>
              <w:t xml:space="preserve"> à presente Escritura de Emissão.</w:t>
            </w:r>
          </w:p>
        </w:tc>
      </w:tr>
      <w:tr w:rsidR="00EE5915" w:rsidRPr="001A3C4F" w14:paraId="78112A72" w14:textId="77777777" w:rsidTr="00700169">
        <w:tc>
          <w:tcPr>
            <w:tcW w:w="2263" w:type="dxa"/>
          </w:tcPr>
          <w:p w14:paraId="50869EAC" w14:textId="07BF394D" w:rsidR="00EE5915" w:rsidRPr="001A3C4F" w:rsidRDefault="00EE5915"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Data de Vencimento</w:t>
            </w:r>
            <w:r w:rsidRPr="001A3C4F">
              <w:rPr>
                <w:rFonts w:ascii="Times New Roman" w:hAnsi="Times New Roman"/>
                <w:sz w:val="22"/>
                <w:szCs w:val="22"/>
              </w:rPr>
              <w:t>":</w:t>
            </w:r>
          </w:p>
        </w:tc>
        <w:tc>
          <w:tcPr>
            <w:tcW w:w="6231" w:type="dxa"/>
          </w:tcPr>
          <w:p w14:paraId="57820978" w14:textId="2838018E" w:rsidR="00EE5915" w:rsidRPr="001A3C4F" w:rsidRDefault="00EE5915" w:rsidP="009B4504">
            <w:pPr>
              <w:tabs>
                <w:tab w:val="left" w:pos="2835"/>
              </w:tabs>
              <w:autoSpaceDE/>
              <w:autoSpaceDN/>
              <w:adjustRightInd/>
              <w:jc w:val="both"/>
              <w:rPr>
                <w:rFonts w:ascii="Times New Roman" w:eastAsia="MS Mincho" w:hAnsi="Times New Roman"/>
                <w:sz w:val="22"/>
                <w:szCs w:val="22"/>
                <w:highlight w:val="yellow"/>
              </w:rPr>
            </w:pPr>
            <w:r w:rsidRPr="001A3C4F">
              <w:rPr>
                <w:rFonts w:ascii="Times New Roman" w:eastAsia="MS Mincho" w:hAnsi="Times New Roman"/>
                <w:sz w:val="22"/>
                <w:szCs w:val="22"/>
              </w:rPr>
              <w:t xml:space="preserve">significa, conjuntamente, a Data de Vencimento Debêntures 1ª Série e a Data de Vencimento Debêntures 2ª Série. </w:t>
            </w:r>
          </w:p>
          <w:p w14:paraId="32B22A65" w14:textId="77777777" w:rsidR="00EE5915" w:rsidRPr="001A3C4F" w:rsidRDefault="00EE5915" w:rsidP="009B4504">
            <w:pPr>
              <w:tabs>
                <w:tab w:val="left" w:pos="2835"/>
              </w:tabs>
              <w:autoSpaceDE/>
              <w:autoSpaceDN/>
              <w:adjustRightInd/>
              <w:jc w:val="both"/>
              <w:rPr>
                <w:rFonts w:ascii="Times New Roman" w:hAnsi="Times New Roman"/>
                <w:sz w:val="22"/>
                <w:szCs w:val="22"/>
              </w:rPr>
            </w:pPr>
          </w:p>
        </w:tc>
      </w:tr>
      <w:tr w:rsidR="00EE5915" w:rsidRPr="001A3C4F" w14:paraId="6BE8D06E" w14:textId="77777777" w:rsidTr="00700169">
        <w:tc>
          <w:tcPr>
            <w:tcW w:w="2263" w:type="dxa"/>
          </w:tcPr>
          <w:p w14:paraId="17F589A6" w14:textId="77777777" w:rsidR="00EE5915" w:rsidRPr="001A3C4F" w:rsidRDefault="00EE5915"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Data de Vencimento Debêntures 1ª Série</w:t>
            </w:r>
            <w:r w:rsidRPr="001A3C4F">
              <w:rPr>
                <w:rFonts w:ascii="Times New Roman" w:hAnsi="Times New Roman"/>
                <w:sz w:val="22"/>
                <w:szCs w:val="22"/>
              </w:rPr>
              <w:t>":</w:t>
            </w:r>
          </w:p>
          <w:p w14:paraId="4BC62B09" w14:textId="2CF040E0" w:rsidR="00A650B8" w:rsidRPr="001A3C4F" w:rsidDel="00C408BE" w:rsidRDefault="00A650B8" w:rsidP="009B4504">
            <w:pPr>
              <w:tabs>
                <w:tab w:val="left" w:pos="2835"/>
              </w:tabs>
              <w:autoSpaceDE/>
              <w:autoSpaceDN/>
              <w:adjustRightInd/>
              <w:rPr>
                <w:rFonts w:ascii="Times New Roman" w:hAnsi="Times New Roman"/>
                <w:sz w:val="22"/>
                <w:szCs w:val="22"/>
              </w:rPr>
            </w:pPr>
          </w:p>
        </w:tc>
        <w:tc>
          <w:tcPr>
            <w:tcW w:w="6231" w:type="dxa"/>
          </w:tcPr>
          <w:p w14:paraId="0C6DD09D" w14:textId="469D60B2"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 xml:space="preserve">tem o significado previsto na Cláusula 6.2.1 abaixo. </w:t>
            </w:r>
          </w:p>
        </w:tc>
      </w:tr>
      <w:tr w:rsidR="00EE5915" w:rsidRPr="001A3C4F" w14:paraId="6483E466" w14:textId="77777777" w:rsidTr="00700169">
        <w:tc>
          <w:tcPr>
            <w:tcW w:w="2263" w:type="dxa"/>
          </w:tcPr>
          <w:p w14:paraId="3680E157" w14:textId="77777777" w:rsidR="00EE5915" w:rsidRPr="001A3C4F" w:rsidRDefault="00EE5915"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Data de Vencimento Debêntures 2ª Série</w:t>
            </w:r>
            <w:r w:rsidRPr="001A3C4F">
              <w:rPr>
                <w:rFonts w:ascii="Times New Roman" w:hAnsi="Times New Roman"/>
                <w:sz w:val="22"/>
                <w:szCs w:val="22"/>
              </w:rPr>
              <w:t>":</w:t>
            </w:r>
          </w:p>
          <w:p w14:paraId="400DC4AC" w14:textId="5832F8D5" w:rsidR="00EE5915" w:rsidRPr="001A3C4F" w:rsidDel="00C408BE" w:rsidRDefault="00EE5915" w:rsidP="009B4504">
            <w:pPr>
              <w:tabs>
                <w:tab w:val="left" w:pos="2835"/>
              </w:tabs>
              <w:autoSpaceDE/>
              <w:autoSpaceDN/>
              <w:adjustRightInd/>
              <w:rPr>
                <w:rFonts w:ascii="Times New Roman" w:hAnsi="Times New Roman"/>
                <w:sz w:val="22"/>
                <w:szCs w:val="22"/>
              </w:rPr>
            </w:pPr>
          </w:p>
        </w:tc>
        <w:tc>
          <w:tcPr>
            <w:tcW w:w="6231" w:type="dxa"/>
          </w:tcPr>
          <w:p w14:paraId="6B3ED525" w14:textId="5DB32162"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 xml:space="preserve">tem o significado previsto na Cláusula 6.2.2 abaixo. </w:t>
            </w:r>
          </w:p>
        </w:tc>
      </w:tr>
      <w:tr w:rsidR="00EE5915" w:rsidRPr="001A3C4F" w14:paraId="1BAED173" w14:textId="77777777" w:rsidTr="00700169">
        <w:tc>
          <w:tcPr>
            <w:tcW w:w="2263" w:type="dxa"/>
          </w:tcPr>
          <w:p w14:paraId="1A4F4534" w14:textId="50D2C941" w:rsidR="00EE5915" w:rsidRPr="001A3C4F" w:rsidRDefault="00EE5915"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Debêntures</w:t>
            </w:r>
            <w:r w:rsidRPr="001A3C4F">
              <w:rPr>
                <w:rFonts w:ascii="Times New Roman" w:hAnsi="Times New Roman"/>
                <w:sz w:val="22"/>
                <w:szCs w:val="22"/>
              </w:rPr>
              <w:t>":</w:t>
            </w:r>
          </w:p>
          <w:p w14:paraId="63FAFC83" w14:textId="73D054B9" w:rsidR="00EE5915" w:rsidRPr="001A3C4F" w:rsidDel="00C408BE" w:rsidRDefault="00EE5915" w:rsidP="009B4504">
            <w:pPr>
              <w:tabs>
                <w:tab w:val="left" w:pos="2835"/>
              </w:tabs>
              <w:autoSpaceDE/>
              <w:autoSpaceDN/>
              <w:adjustRightInd/>
              <w:rPr>
                <w:rFonts w:ascii="Times New Roman" w:hAnsi="Times New Roman"/>
                <w:sz w:val="22"/>
                <w:szCs w:val="22"/>
              </w:rPr>
            </w:pPr>
          </w:p>
        </w:tc>
        <w:tc>
          <w:tcPr>
            <w:tcW w:w="6231" w:type="dxa"/>
          </w:tcPr>
          <w:p w14:paraId="7743D6E1" w14:textId="77777777" w:rsidR="00EE5915" w:rsidRPr="001A3C4F" w:rsidRDefault="00EE5915" w:rsidP="009B4504">
            <w:pPr>
              <w:widowControl w:val="0"/>
              <w:tabs>
                <w:tab w:val="left" w:pos="3331"/>
              </w:tabs>
              <w:suppressAutoHyphens/>
              <w:jc w:val="both"/>
              <w:rPr>
                <w:rFonts w:ascii="Times New Roman" w:hAnsi="Times New Roman"/>
                <w:sz w:val="22"/>
                <w:szCs w:val="22"/>
              </w:rPr>
            </w:pPr>
            <w:r w:rsidRPr="001A3C4F">
              <w:rPr>
                <w:rFonts w:ascii="Times New Roman" w:hAnsi="Times New Roman"/>
                <w:sz w:val="22"/>
                <w:szCs w:val="22"/>
              </w:rPr>
              <w:t>significa, em conjunto, as Debêntures 1ª Série e as Debêntures 2ª Série.</w:t>
            </w:r>
          </w:p>
          <w:p w14:paraId="2EB61E22" w14:textId="07A06BFF" w:rsidR="00EE5915" w:rsidRPr="001A3C4F" w:rsidRDefault="00EE5915" w:rsidP="009B4504">
            <w:pPr>
              <w:widowControl w:val="0"/>
              <w:tabs>
                <w:tab w:val="left" w:pos="3331"/>
              </w:tabs>
              <w:suppressAutoHyphens/>
              <w:jc w:val="both"/>
              <w:rPr>
                <w:rFonts w:ascii="Times New Roman" w:hAnsi="Times New Roman"/>
                <w:sz w:val="22"/>
                <w:szCs w:val="22"/>
              </w:rPr>
            </w:pPr>
            <w:r w:rsidRPr="001A3C4F">
              <w:rPr>
                <w:rFonts w:ascii="Times New Roman" w:hAnsi="Times New Roman"/>
                <w:sz w:val="22"/>
                <w:szCs w:val="22"/>
              </w:rPr>
              <w:t xml:space="preserve"> </w:t>
            </w:r>
          </w:p>
        </w:tc>
      </w:tr>
      <w:tr w:rsidR="00EE5915" w:rsidRPr="001A3C4F" w14:paraId="1BEA8F49" w14:textId="77777777" w:rsidTr="00700169">
        <w:tc>
          <w:tcPr>
            <w:tcW w:w="2263" w:type="dxa"/>
          </w:tcPr>
          <w:p w14:paraId="392E95AA" w14:textId="4EBC70EF" w:rsidR="00EE5915" w:rsidRPr="001A3C4F" w:rsidRDefault="00EE5915"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Debêntures 1ª Série</w:t>
            </w:r>
            <w:r w:rsidRPr="001A3C4F">
              <w:rPr>
                <w:rFonts w:ascii="Times New Roman" w:hAnsi="Times New Roman"/>
                <w:sz w:val="22"/>
                <w:szCs w:val="22"/>
              </w:rPr>
              <w:t>":</w:t>
            </w:r>
          </w:p>
        </w:tc>
        <w:tc>
          <w:tcPr>
            <w:tcW w:w="6231" w:type="dxa"/>
          </w:tcPr>
          <w:p w14:paraId="04AAAFCF" w14:textId="77777777" w:rsidR="00EE5915" w:rsidRPr="001A3C4F" w:rsidRDefault="00EE5915" w:rsidP="009B4504">
            <w:pPr>
              <w:widowControl w:val="0"/>
              <w:tabs>
                <w:tab w:val="left" w:pos="3331"/>
              </w:tabs>
              <w:suppressAutoHyphens/>
              <w:jc w:val="both"/>
              <w:rPr>
                <w:rFonts w:ascii="Times New Roman" w:hAnsi="Times New Roman"/>
                <w:sz w:val="22"/>
                <w:szCs w:val="22"/>
              </w:rPr>
            </w:pPr>
            <w:r w:rsidRPr="001A3C4F">
              <w:rPr>
                <w:rFonts w:ascii="Times New Roman" w:hAnsi="Times New Roman"/>
                <w:sz w:val="22"/>
                <w:szCs w:val="22"/>
              </w:rPr>
              <w:t xml:space="preserve">significa a totalidade das debêntures da 1ª (primeira) série da 5ª (quinta) emissão da Devedora. </w:t>
            </w:r>
          </w:p>
          <w:p w14:paraId="4B306DA1" w14:textId="2A1F0FB7" w:rsidR="00EE5915" w:rsidRPr="001A3C4F" w:rsidRDefault="00EE5915" w:rsidP="009B4504">
            <w:pPr>
              <w:widowControl w:val="0"/>
              <w:tabs>
                <w:tab w:val="left" w:pos="3331"/>
              </w:tabs>
              <w:suppressAutoHyphens/>
              <w:jc w:val="both"/>
              <w:rPr>
                <w:rFonts w:ascii="Times New Roman" w:hAnsi="Times New Roman"/>
                <w:sz w:val="22"/>
                <w:szCs w:val="22"/>
              </w:rPr>
            </w:pPr>
          </w:p>
        </w:tc>
      </w:tr>
      <w:tr w:rsidR="00EE5915" w:rsidRPr="001A3C4F" w14:paraId="4915F6BF" w14:textId="77777777" w:rsidTr="00700169">
        <w:tc>
          <w:tcPr>
            <w:tcW w:w="2263" w:type="dxa"/>
          </w:tcPr>
          <w:p w14:paraId="5837A04D" w14:textId="676B4409" w:rsidR="00EE5915" w:rsidRPr="001A3C4F" w:rsidRDefault="00EE5915"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Debêntures 2ª Série</w:t>
            </w:r>
            <w:r w:rsidRPr="001A3C4F">
              <w:rPr>
                <w:rFonts w:ascii="Times New Roman" w:hAnsi="Times New Roman"/>
                <w:sz w:val="22"/>
                <w:szCs w:val="22"/>
              </w:rPr>
              <w:t>":</w:t>
            </w:r>
          </w:p>
        </w:tc>
        <w:tc>
          <w:tcPr>
            <w:tcW w:w="6231" w:type="dxa"/>
          </w:tcPr>
          <w:p w14:paraId="167E6796" w14:textId="71BA3A85" w:rsidR="00EE5915" w:rsidRPr="001A3C4F" w:rsidRDefault="00EE5915" w:rsidP="009B4504">
            <w:pPr>
              <w:widowControl w:val="0"/>
              <w:tabs>
                <w:tab w:val="left" w:pos="3331"/>
              </w:tabs>
              <w:suppressAutoHyphens/>
              <w:jc w:val="both"/>
              <w:rPr>
                <w:rFonts w:ascii="Times New Roman" w:hAnsi="Times New Roman"/>
                <w:sz w:val="22"/>
                <w:szCs w:val="22"/>
              </w:rPr>
            </w:pPr>
            <w:r w:rsidRPr="001A3C4F">
              <w:rPr>
                <w:rFonts w:ascii="Times New Roman" w:hAnsi="Times New Roman"/>
                <w:sz w:val="22"/>
                <w:szCs w:val="22"/>
              </w:rPr>
              <w:t xml:space="preserve">significa a totalidade das debêntures da </w:t>
            </w:r>
            <w:r w:rsidR="00BA2E48" w:rsidRPr="001A3C4F">
              <w:rPr>
                <w:rFonts w:ascii="Times New Roman" w:hAnsi="Times New Roman"/>
                <w:sz w:val="22"/>
                <w:szCs w:val="22"/>
              </w:rPr>
              <w:t>2</w:t>
            </w:r>
            <w:r w:rsidRPr="001A3C4F">
              <w:rPr>
                <w:rFonts w:ascii="Times New Roman" w:hAnsi="Times New Roman"/>
                <w:sz w:val="22"/>
                <w:szCs w:val="22"/>
              </w:rPr>
              <w:t>ª (</w:t>
            </w:r>
            <w:r w:rsidR="00BA2E48" w:rsidRPr="001A3C4F">
              <w:rPr>
                <w:rFonts w:ascii="Times New Roman" w:hAnsi="Times New Roman"/>
                <w:sz w:val="22"/>
                <w:szCs w:val="22"/>
              </w:rPr>
              <w:t>segunda</w:t>
            </w:r>
            <w:r w:rsidRPr="001A3C4F">
              <w:rPr>
                <w:rFonts w:ascii="Times New Roman" w:hAnsi="Times New Roman"/>
                <w:sz w:val="22"/>
                <w:szCs w:val="22"/>
              </w:rPr>
              <w:t xml:space="preserve">) série da 5ª (quinta) emissão da Devedora. </w:t>
            </w:r>
          </w:p>
          <w:p w14:paraId="690D94E5" w14:textId="08649A41" w:rsidR="00EE5915" w:rsidRPr="001A3C4F" w:rsidRDefault="00EE5915" w:rsidP="009B4504">
            <w:pPr>
              <w:widowControl w:val="0"/>
              <w:tabs>
                <w:tab w:val="left" w:pos="3331"/>
              </w:tabs>
              <w:suppressAutoHyphens/>
              <w:jc w:val="both"/>
              <w:rPr>
                <w:rFonts w:ascii="Times New Roman" w:hAnsi="Times New Roman"/>
                <w:sz w:val="22"/>
                <w:szCs w:val="22"/>
              </w:rPr>
            </w:pPr>
          </w:p>
        </w:tc>
      </w:tr>
      <w:tr w:rsidR="00EE5915" w:rsidRPr="001A3C4F" w14:paraId="57BC709E" w14:textId="77777777" w:rsidTr="00700169">
        <w:tc>
          <w:tcPr>
            <w:tcW w:w="2263" w:type="dxa"/>
          </w:tcPr>
          <w:p w14:paraId="45965BBD" w14:textId="4CD7885A" w:rsidR="00EE5915" w:rsidRPr="001A3C4F" w:rsidRDefault="00EE5915"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Dia Útil</w:t>
            </w:r>
            <w:r w:rsidRPr="001A3C4F">
              <w:rPr>
                <w:rFonts w:ascii="Times New Roman" w:hAnsi="Times New Roman"/>
                <w:sz w:val="22"/>
                <w:szCs w:val="22"/>
              </w:rPr>
              <w:t>":</w:t>
            </w:r>
          </w:p>
        </w:tc>
        <w:tc>
          <w:tcPr>
            <w:tcW w:w="6231" w:type="dxa"/>
          </w:tcPr>
          <w:p w14:paraId="344A331C" w14:textId="31CD5D54" w:rsidR="00EE5915" w:rsidRPr="001A3C4F" w:rsidRDefault="00EE5915" w:rsidP="009B4504">
            <w:pPr>
              <w:widowControl w:val="0"/>
              <w:tabs>
                <w:tab w:val="left" w:pos="3331"/>
              </w:tabs>
              <w:suppressAutoHyphens/>
              <w:jc w:val="both"/>
              <w:rPr>
                <w:rFonts w:ascii="Times New Roman" w:hAnsi="Times New Roman"/>
                <w:sz w:val="22"/>
                <w:szCs w:val="22"/>
              </w:rPr>
            </w:pPr>
            <w:r w:rsidRPr="001A3C4F">
              <w:rPr>
                <w:rFonts w:ascii="Times New Roman" w:hAnsi="Times New Roman"/>
                <w:sz w:val="22"/>
                <w:szCs w:val="22"/>
              </w:rPr>
              <w:t>significa qualquer dia exceto sábados, domingos ou dia declarado como feriado nacional.</w:t>
            </w:r>
          </w:p>
          <w:p w14:paraId="1D977DA9" w14:textId="77777777" w:rsidR="00EE5915" w:rsidRPr="001A3C4F" w:rsidRDefault="00EE5915" w:rsidP="009B4504">
            <w:pPr>
              <w:tabs>
                <w:tab w:val="left" w:pos="2835"/>
              </w:tabs>
              <w:autoSpaceDE/>
              <w:autoSpaceDN/>
              <w:adjustRightInd/>
              <w:jc w:val="both"/>
              <w:rPr>
                <w:rFonts w:ascii="Times New Roman" w:hAnsi="Times New Roman"/>
                <w:sz w:val="22"/>
                <w:szCs w:val="22"/>
              </w:rPr>
            </w:pPr>
          </w:p>
        </w:tc>
      </w:tr>
      <w:tr w:rsidR="00EE5915" w:rsidRPr="001A3C4F" w14:paraId="27D9A665" w14:textId="77777777" w:rsidTr="00700169">
        <w:tc>
          <w:tcPr>
            <w:tcW w:w="2263" w:type="dxa"/>
          </w:tcPr>
          <w:p w14:paraId="73394E63" w14:textId="4ACA6BEA" w:rsidR="00EE5915" w:rsidRPr="001A3C4F" w:rsidRDefault="00EE5915"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Documentos da Operação</w:t>
            </w:r>
            <w:r w:rsidRPr="001A3C4F">
              <w:rPr>
                <w:rFonts w:ascii="Times New Roman" w:hAnsi="Times New Roman"/>
                <w:sz w:val="22"/>
                <w:szCs w:val="22"/>
              </w:rPr>
              <w:t>":</w:t>
            </w:r>
          </w:p>
        </w:tc>
        <w:tc>
          <w:tcPr>
            <w:tcW w:w="6231" w:type="dxa"/>
          </w:tcPr>
          <w:p w14:paraId="788128DE" w14:textId="315B2845" w:rsidR="00EE5915" w:rsidRPr="001A3C4F" w:rsidRDefault="00EE5915" w:rsidP="009B4504">
            <w:pPr>
              <w:widowControl w:val="0"/>
              <w:tabs>
                <w:tab w:val="left" w:pos="3331"/>
              </w:tabs>
              <w:suppressAutoHyphens/>
              <w:jc w:val="both"/>
              <w:rPr>
                <w:rFonts w:ascii="Times New Roman" w:hAnsi="Times New Roman"/>
                <w:sz w:val="22"/>
                <w:szCs w:val="22"/>
              </w:rPr>
            </w:pPr>
            <w:r w:rsidRPr="001A3C4F">
              <w:rPr>
                <w:rFonts w:ascii="Times New Roman" w:hAnsi="Times New Roman"/>
                <w:sz w:val="22"/>
                <w:szCs w:val="22"/>
              </w:rPr>
              <w:t>conforme definidos cada um no Termo de Securitização, significa, em conjunto, (i) esta Escritura de Emissão e seus eventuais aditamentos; (</w:t>
            </w:r>
            <w:proofErr w:type="spellStart"/>
            <w:r w:rsidRPr="001A3C4F">
              <w:rPr>
                <w:rFonts w:ascii="Times New Roman" w:hAnsi="Times New Roman"/>
                <w:sz w:val="22"/>
                <w:szCs w:val="22"/>
              </w:rPr>
              <w:t>ii</w:t>
            </w:r>
            <w:proofErr w:type="spellEnd"/>
            <w:r w:rsidRPr="001A3C4F">
              <w:rPr>
                <w:rFonts w:ascii="Times New Roman" w:hAnsi="Times New Roman"/>
                <w:sz w:val="22"/>
                <w:szCs w:val="22"/>
              </w:rPr>
              <w:t>) o boletim de subscrição das Debêntures; (</w:t>
            </w:r>
            <w:proofErr w:type="spellStart"/>
            <w:r w:rsidRPr="001A3C4F">
              <w:rPr>
                <w:rFonts w:ascii="Times New Roman" w:hAnsi="Times New Roman"/>
                <w:sz w:val="22"/>
                <w:szCs w:val="22"/>
              </w:rPr>
              <w:t>iii</w:t>
            </w:r>
            <w:proofErr w:type="spellEnd"/>
            <w:r w:rsidRPr="001A3C4F">
              <w:rPr>
                <w:rFonts w:ascii="Times New Roman" w:hAnsi="Times New Roman"/>
                <w:sz w:val="22"/>
                <w:szCs w:val="22"/>
              </w:rPr>
              <w:t>) o Termo de Securitização; (</w:t>
            </w:r>
            <w:proofErr w:type="spellStart"/>
            <w:r w:rsidRPr="001A3C4F">
              <w:rPr>
                <w:rFonts w:ascii="Times New Roman" w:hAnsi="Times New Roman"/>
                <w:sz w:val="22"/>
                <w:szCs w:val="22"/>
              </w:rPr>
              <w:t>iv</w:t>
            </w:r>
            <w:proofErr w:type="spellEnd"/>
            <w:r w:rsidRPr="001A3C4F">
              <w:rPr>
                <w:rFonts w:ascii="Times New Roman" w:hAnsi="Times New Roman"/>
                <w:sz w:val="22"/>
                <w:szCs w:val="22"/>
              </w:rPr>
              <w:t>) o Contrato de Distribuição; (v) os Termos de Adesão; (vi) Prospectos; (</w:t>
            </w:r>
            <w:proofErr w:type="spellStart"/>
            <w:r w:rsidRPr="001A3C4F">
              <w:rPr>
                <w:rFonts w:ascii="Times New Roman" w:hAnsi="Times New Roman"/>
                <w:sz w:val="22"/>
                <w:szCs w:val="22"/>
              </w:rPr>
              <w:t>vii</w:t>
            </w:r>
            <w:proofErr w:type="spellEnd"/>
            <w:r w:rsidRPr="001A3C4F">
              <w:rPr>
                <w:rFonts w:ascii="Times New Roman" w:hAnsi="Times New Roman"/>
                <w:sz w:val="22"/>
                <w:szCs w:val="22"/>
              </w:rPr>
              <w:t>) os Pedidos de Reserva; (</w:t>
            </w:r>
            <w:proofErr w:type="spellStart"/>
            <w:r w:rsidRPr="001A3C4F">
              <w:rPr>
                <w:rFonts w:ascii="Times New Roman" w:hAnsi="Times New Roman"/>
                <w:sz w:val="22"/>
                <w:szCs w:val="22"/>
              </w:rPr>
              <w:t>viii</w:t>
            </w:r>
            <w:proofErr w:type="spellEnd"/>
            <w:r w:rsidRPr="001A3C4F">
              <w:rPr>
                <w:rFonts w:ascii="Times New Roman" w:hAnsi="Times New Roman"/>
                <w:sz w:val="22"/>
                <w:szCs w:val="22"/>
              </w:rPr>
              <w:t>) o Aviso ao Mercado; (</w:t>
            </w:r>
            <w:proofErr w:type="spellStart"/>
            <w:r w:rsidRPr="001A3C4F">
              <w:rPr>
                <w:rFonts w:ascii="Times New Roman" w:hAnsi="Times New Roman"/>
                <w:sz w:val="22"/>
                <w:szCs w:val="22"/>
              </w:rPr>
              <w:t>ix</w:t>
            </w:r>
            <w:proofErr w:type="spellEnd"/>
            <w:r w:rsidRPr="001A3C4F">
              <w:rPr>
                <w:rFonts w:ascii="Times New Roman" w:hAnsi="Times New Roman"/>
                <w:sz w:val="22"/>
                <w:szCs w:val="22"/>
              </w:rPr>
              <w:t>) o Anúncio de Início; (x) o Anúncio de Encerramento; e (xi) os demais instrumentos celebrados com prestadores de serviços contratados no âmbito da Emissão</w:t>
            </w:r>
            <w:r w:rsidR="00546F49" w:rsidRPr="001A3C4F">
              <w:rPr>
                <w:rFonts w:ascii="Times New Roman" w:hAnsi="Times New Roman"/>
                <w:sz w:val="22"/>
                <w:szCs w:val="22"/>
              </w:rPr>
              <w:t xml:space="preserve"> e da Oferta</w:t>
            </w:r>
            <w:r w:rsidRPr="001A3C4F">
              <w:rPr>
                <w:rFonts w:ascii="Times New Roman" w:hAnsi="Times New Roman"/>
                <w:sz w:val="22"/>
                <w:szCs w:val="22"/>
              </w:rPr>
              <w:t xml:space="preserve">. </w:t>
            </w:r>
          </w:p>
          <w:p w14:paraId="0E09C510" w14:textId="77777777" w:rsidR="00EE5915" w:rsidRPr="001A3C4F" w:rsidRDefault="00EE5915" w:rsidP="009B4504">
            <w:pPr>
              <w:tabs>
                <w:tab w:val="left" w:pos="2835"/>
              </w:tabs>
              <w:autoSpaceDE/>
              <w:autoSpaceDN/>
              <w:adjustRightInd/>
              <w:jc w:val="both"/>
              <w:rPr>
                <w:rFonts w:ascii="Times New Roman" w:hAnsi="Times New Roman"/>
                <w:sz w:val="22"/>
                <w:szCs w:val="22"/>
              </w:rPr>
            </w:pPr>
          </w:p>
        </w:tc>
      </w:tr>
      <w:tr w:rsidR="00EE5915" w:rsidRPr="001A3C4F" w14:paraId="6E735C60" w14:textId="77777777" w:rsidTr="00700169">
        <w:tc>
          <w:tcPr>
            <w:tcW w:w="2263" w:type="dxa"/>
          </w:tcPr>
          <w:p w14:paraId="63D13147" w14:textId="2072AF10" w:rsidR="00EE5915" w:rsidRPr="001A3C4F" w:rsidRDefault="00EE5915" w:rsidP="009B4504">
            <w:pPr>
              <w:tabs>
                <w:tab w:val="left" w:pos="2835"/>
              </w:tabs>
              <w:autoSpaceDE/>
              <w:autoSpaceDN/>
              <w:adjustRightInd/>
              <w:rPr>
                <w:rFonts w:ascii="Times New Roman" w:hAnsi="Times New Roman"/>
                <w:sz w:val="22"/>
                <w:szCs w:val="22"/>
              </w:rPr>
            </w:pPr>
            <w:bookmarkStart w:id="34" w:name="_Hlk107579980"/>
            <w:r w:rsidRPr="001A3C4F">
              <w:rPr>
                <w:rFonts w:ascii="Times New Roman" w:hAnsi="Times New Roman"/>
                <w:sz w:val="22"/>
                <w:szCs w:val="22"/>
              </w:rPr>
              <w:lastRenderedPageBreak/>
              <w:t>"</w:t>
            </w:r>
            <w:r w:rsidRPr="001A3C4F">
              <w:rPr>
                <w:rFonts w:ascii="Times New Roman" w:hAnsi="Times New Roman"/>
                <w:sz w:val="22"/>
                <w:szCs w:val="22"/>
                <w:u w:val="single"/>
              </w:rPr>
              <w:t>Efeito Adverso Relevante</w:t>
            </w:r>
            <w:r w:rsidRPr="001A3C4F">
              <w:rPr>
                <w:rFonts w:ascii="Times New Roman" w:hAnsi="Times New Roman"/>
                <w:sz w:val="22"/>
                <w:szCs w:val="22"/>
              </w:rPr>
              <w:t>":</w:t>
            </w:r>
          </w:p>
          <w:p w14:paraId="6B5C60A9" w14:textId="77777777" w:rsidR="00EE5915" w:rsidRPr="001A3C4F" w:rsidRDefault="00EE5915" w:rsidP="009B4504">
            <w:pPr>
              <w:tabs>
                <w:tab w:val="left" w:pos="2835"/>
              </w:tabs>
              <w:autoSpaceDE/>
              <w:autoSpaceDN/>
              <w:adjustRightInd/>
              <w:rPr>
                <w:rFonts w:ascii="Times New Roman" w:hAnsi="Times New Roman"/>
                <w:sz w:val="22"/>
                <w:szCs w:val="22"/>
              </w:rPr>
            </w:pPr>
          </w:p>
        </w:tc>
        <w:tc>
          <w:tcPr>
            <w:tcW w:w="6231" w:type="dxa"/>
          </w:tcPr>
          <w:p w14:paraId="6C606353" w14:textId="77777777" w:rsidR="00EE5915" w:rsidRPr="001A3C4F" w:rsidRDefault="00EE5915" w:rsidP="009B4504">
            <w:pPr>
              <w:tabs>
                <w:tab w:val="left" w:pos="2835"/>
              </w:tabs>
              <w:autoSpaceDE/>
              <w:autoSpaceDN/>
              <w:adjustRightInd/>
              <w:jc w:val="both"/>
              <w:rPr>
                <w:rFonts w:ascii="Times New Roman" w:hAnsi="Times New Roman"/>
                <w:sz w:val="22"/>
                <w:szCs w:val="22"/>
              </w:rPr>
            </w:pPr>
            <w:r w:rsidRPr="001A3C4F">
              <w:rPr>
                <w:rFonts w:ascii="Times New Roman" w:hAnsi="Times New Roman"/>
                <w:sz w:val="22"/>
                <w:szCs w:val="22"/>
              </w:rPr>
              <w:t>significa a ocorrência de evento ou situação que possa causar</w:t>
            </w:r>
            <w:r w:rsidRPr="001A3C4F">
              <w:rPr>
                <w:rFonts w:ascii="Times New Roman" w:hAnsi="Times New Roman"/>
                <w:bCs/>
                <w:sz w:val="22"/>
                <w:szCs w:val="22"/>
              </w:rPr>
              <w:t xml:space="preserve"> alteração adversa e relevante nos negócios, nas condições econômicas, financeiras, ou operacionais da</w:t>
            </w:r>
            <w:r w:rsidR="007B6672" w:rsidRPr="001A3C4F">
              <w:rPr>
                <w:rFonts w:ascii="Times New Roman" w:hAnsi="Times New Roman"/>
                <w:bCs/>
                <w:sz w:val="22"/>
                <w:szCs w:val="22"/>
              </w:rPr>
              <w:t xml:space="preserve"> Devedora</w:t>
            </w:r>
            <w:r w:rsidRPr="001A3C4F">
              <w:rPr>
                <w:rFonts w:ascii="Times New Roman" w:hAnsi="Times New Roman"/>
                <w:bCs/>
                <w:sz w:val="22"/>
                <w:szCs w:val="22"/>
              </w:rPr>
              <w:t>, e/ou</w:t>
            </w:r>
            <w:r w:rsidRPr="001A3C4F">
              <w:rPr>
                <w:rFonts w:ascii="Times New Roman" w:hAnsi="Times New Roman"/>
                <w:sz w:val="22"/>
                <w:szCs w:val="22"/>
              </w:rPr>
              <w:t xml:space="preserve"> na capacidade da</w:t>
            </w:r>
            <w:r w:rsidR="007B6672" w:rsidRPr="001A3C4F">
              <w:rPr>
                <w:rFonts w:ascii="Times New Roman" w:hAnsi="Times New Roman"/>
                <w:sz w:val="22"/>
                <w:szCs w:val="22"/>
              </w:rPr>
              <w:t xml:space="preserve"> Devedora</w:t>
            </w:r>
            <w:r w:rsidRPr="001A3C4F">
              <w:rPr>
                <w:rFonts w:ascii="Times New Roman" w:hAnsi="Times New Roman"/>
                <w:sz w:val="22"/>
                <w:szCs w:val="22"/>
              </w:rPr>
              <w:t xml:space="preserve"> de cumprir qualquer de suas obrigações nos termos desta Escritura de Emissão e/ou dos demais Documentos da Operação.</w:t>
            </w:r>
            <w:r w:rsidR="00017997" w:rsidRPr="001A3C4F">
              <w:rPr>
                <w:rFonts w:ascii="Times New Roman" w:hAnsi="Times New Roman"/>
                <w:sz w:val="22"/>
                <w:szCs w:val="22"/>
              </w:rPr>
              <w:t xml:space="preserve"> </w:t>
            </w:r>
          </w:p>
          <w:p w14:paraId="42205BED" w14:textId="74EE131E" w:rsidR="00BA2E48" w:rsidRPr="001A3C4F" w:rsidRDefault="00BA2E48" w:rsidP="009B4504">
            <w:pPr>
              <w:tabs>
                <w:tab w:val="left" w:pos="2835"/>
              </w:tabs>
              <w:autoSpaceDE/>
              <w:autoSpaceDN/>
              <w:adjustRightInd/>
              <w:jc w:val="both"/>
              <w:rPr>
                <w:rFonts w:ascii="Times New Roman" w:hAnsi="Times New Roman"/>
                <w:sz w:val="22"/>
                <w:szCs w:val="22"/>
              </w:rPr>
            </w:pPr>
          </w:p>
        </w:tc>
      </w:tr>
      <w:bookmarkEnd w:id="34"/>
      <w:tr w:rsidR="00EE5915" w:rsidRPr="001A3C4F" w14:paraId="605C9D12" w14:textId="77777777" w:rsidTr="00700169">
        <w:tc>
          <w:tcPr>
            <w:tcW w:w="2263" w:type="dxa"/>
          </w:tcPr>
          <w:p w14:paraId="5AABC170" w14:textId="7A8D8D65"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Encargos Moratórios</w:t>
            </w:r>
            <w:r w:rsidRPr="001A3C4F">
              <w:rPr>
                <w:rFonts w:ascii="Times New Roman" w:eastAsia="MS Mincho" w:hAnsi="Times New Roman"/>
                <w:sz w:val="22"/>
                <w:szCs w:val="22"/>
              </w:rPr>
              <w:t>":</w:t>
            </w:r>
          </w:p>
          <w:p w14:paraId="0A28DB8E" w14:textId="77777777" w:rsidR="00EE5915" w:rsidRPr="001A3C4F" w:rsidRDefault="00EE5915" w:rsidP="009B4504">
            <w:pPr>
              <w:tabs>
                <w:tab w:val="left" w:pos="2835"/>
              </w:tabs>
              <w:autoSpaceDE/>
              <w:autoSpaceDN/>
              <w:adjustRightInd/>
              <w:rPr>
                <w:rFonts w:ascii="Times New Roman" w:eastAsia="MS Mincho" w:hAnsi="Times New Roman"/>
                <w:sz w:val="22"/>
                <w:szCs w:val="22"/>
              </w:rPr>
            </w:pPr>
          </w:p>
        </w:tc>
        <w:tc>
          <w:tcPr>
            <w:tcW w:w="6231" w:type="dxa"/>
          </w:tcPr>
          <w:p w14:paraId="5C7B7F58"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significa, em conjunto, a Multa e os Juros Moratórios.</w:t>
            </w:r>
          </w:p>
          <w:p w14:paraId="08D14BFB"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p>
        </w:tc>
      </w:tr>
      <w:tr w:rsidR="00EE5915" w:rsidRPr="001A3C4F" w14:paraId="4DC92DCC" w14:textId="77777777" w:rsidTr="00700169">
        <w:tc>
          <w:tcPr>
            <w:tcW w:w="2263" w:type="dxa"/>
          </w:tcPr>
          <w:p w14:paraId="5C02A0EA" w14:textId="0FCFA502"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Escritura de Emissão</w:t>
            </w:r>
            <w:r w:rsidRPr="001A3C4F">
              <w:rPr>
                <w:rFonts w:ascii="Times New Roman" w:eastAsia="MS Mincho" w:hAnsi="Times New Roman"/>
                <w:sz w:val="22"/>
                <w:szCs w:val="22"/>
              </w:rPr>
              <w:t>":</w:t>
            </w:r>
          </w:p>
        </w:tc>
        <w:tc>
          <w:tcPr>
            <w:tcW w:w="6231" w:type="dxa"/>
          </w:tcPr>
          <w:p w14:paraId="6BE427FE" w14:textId="311CAD3E" w:rsidR="00EE5915" w:rsidRPr="001A3C4F" w:rsidRDefault="00EE5915" w:rsidP="009B4504">
            <w:pPr>
              <w:widowControl w:val="0"/>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significa o presente "</w:t>
            </w:r>
            <w:r w:rsidRPr="001A3C4F">
              <w:rPr>
                <w:rFonts w:ascii="Times New Roman" w:eastAsia="MS Mincho" w:hAnsi="Times New Roman"/>
                <w:i/>
                <w:sz w:val="22"/>
                <w:szCs w:val="22"/>
              </w:rPr>
              <w:t>Instrumento Particular de</w:t>
            </w:r>
            <w:r w:rsidRPr="001A3C4F">
              <w:rPr>
                <w:rFonts w:ascii="Times New Roman" w:eastAsia="MS Mincho" w:hAnsi="Times New Roman"/>
                <w:sz w:val="22"/>
                <w:szCs w:val="22"/>
              </w:rPr>
              <w:t xml:space="preserve"> </w:t>
            </w:r>
            <w:r w:rsidRPr="001A3C4F">
              <w:rPr>
                <w:rFonts w:ascii="Times New Roman" w:hAnsi="Times New Roman"/>
                <w:i/>
                <w:sz w:val="22"/>
                <w:szCs w:val="22"/>
              </w:rPr>
              <w:t>Escritura da 5ª (Quinta) Emissão de Debêntures Simples, Não Conversíveis em Ações, da Espécie Quirografária, em até 2 (Duas) Séries, para Colocação Privada, da Irani Papel e Embalagem S.A.</w:t>
            </w:r>
            <w:r w:rsidRPr="001A3C4F">
              <w:rPr>
                <w:rFonts w:ascii="Times New Roman" w:hAnsi="Times New Roman"/>
                <w:sz w:val="22"/>
                <w:szCs w:val="22"/>
              </w:rPr>
              <w:t>", conforme aditada de tempos em tempos.</w:t>
            </w:r>
          </w:p>
          <w:p w14:paraId="2ADF2633" w14:textId="77777777" w:rsidR="00EE5915" w:rsidRPr="001A3C4F" w:rsidRDefault="00EE5915" w:rsidP="009B4504">
            <w:pPr>
              <w:widowControl w:val="0"/>
              <w:autoSpaceDE/>
              <w:autoSpaceDN/>
              <w:adjustRightInd/>
              <w:jc w:val="both"/>
              <w:rPr>
                <w:rFonts w:ascii="Times New Roman" w:eastAsia="MS Mincho" w:hAnsi="Times New Roman"/>
                <w:sz w:val="22"/>
                <w:szCs w:val="22"/>
              </w:rPr>
            </w:pPr>
          </w:p>
        </w:tc>
      </w:tr>
      <w:tr w:rsidR="00EE5915" w:rsidRPr="001A3C4F" w14:paraId="3DE6AF8B" w14:textId="77777777" w:rsidTr="00700169">
        <w:tc>
          <w:tcPr>
            <w:tcW w:w="2263" w:type="dxa"/>
          </w:tcPr>
          <w:p w14:paraId="5C665603" w14:textId="77777777"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Fundo de Despesas</w:t>
            </w:r>
            <w:r w:rsidRPr="001A3C4F">
              <w:rPr>
                <w:rFonts w:ascii="Times New Roman" w:eastAsia="MS Mincho" w:hAnsi="Times New Roman"/>
                <w:sz w:val="22"/>
                <w:szCs w:val="22"/>
              </w:rPr>
              <w:t>"</w:t>
            </w:r>
          </w:p>
          <w:p w14:paraId="5D65174F" w14:textId="2D136715" w:rsidR="00EE5915" w:rsidRPr="001A3C4F" w:rsidDel="00C408BE" w:rsidRDefault="00EE5915" w:rsidP="009B4504">
            <w:pPr>
              <w:tabs>
                <w:tab w:val="left" w:pos="2835"/>
              </w:tabs>
              <w:autoSpaceDE/>
              <w:autoSpaceDN/>
              <w:adjustRightInd/>
              <w:rPr>
                <w:rFonts w:ascii="Times New Roman" w:eastAsia="MS Mincho" w:hAnsi="Times New Roman"/>
                <w:sz w:val="22"/>
                <w:szCs w:val="22"/>
                <w:u w:val="single"/>
              </w:rPr>
            </w:pPr>
          </w:p>
        </w:tc>
        <w:tc>
          <w:tcPr>
            <w:tcW w:w="6231" w:type="dxa"/>
          </w:tcPr>
          <w:p w14:paraId="0A3C1462" w14:textId="49F89694" w:rsidR="00EE5915" w:rsidRPr="001A3C4F" w:rsidRDefault="00EE5915" w:rsidP="009B4504">
            <w:pPr>
              <w:widowControl w:val="0"/>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tem o significado previsto na Cláusula 8.4 abaixo</w:t>
            </w:r>
            <w:r w:rsidR="00BA2E48" w:rsidRPr="001A3C4F">
              <w:rPr>
                <w:rFonts w:ascii="Times New Roman" w:eastAsia="MS Mincho" w:hAnsi="Times New Roman"/>
                <w:sz w:val="22"/>
                <w:szCs w:val="22"/>
              </w:rPr>
              <w:t>.</w:t>
            </w:r>
          </w:p>
        </w:tc>
      </w:tr>
      <w:tr w:rsidR="00EE5915" w:rsidRPr="001A3C4F" w14:paraId="1EFE0ABD" w14:textId="77777777" w:rsidTr="00700169">
        <w:tc>
          <w:tcPr>
            <w:tcW w:w="2263" w:type="dxa"/>
          </w:tcPr>
          <w:p w14:paraId="22FA8D60" w14:textId="3992E521" w:rsidR="00EE5915" w:rsidRPr="001A3C4F" w:rsidRDefault="00EE5915" w:rsidP="009B4504">
            <w:pPr>
              <w:tabs>
                <w:tab w:val="left" w:pos="2835"/>
              </w:tabs>
              <w:autoSpaceDE/>
              <w:autoSpaceDN/>
              <w:adjustRightInd/>
              <w:rPr>
                <w:rFonts w:ascii="Times New Roman" w:hAnsi="Times New Roman"/>
                <w:sz w:val="22"/>
                <w:szCs w:val="22"/>
              </w:rPr>
            </w:pPr>
          </w:p>
        </w:tc>
        <w:tc>
          <w:tcPr>
            <w:tcW w:w="6231" w:type="dxa"/>
          </w:tcPr>
          <w:p w14:paraId="010E5C78" w14:textId="0E6DD519" w:rsidR="00EE5915" w:rsidRPr="001A3C4F" w:rsidRDefault="00EE5915" w:rsidP="009B4504">
            <w:pPr>
              <w:tabs>
                <w:tab w:val="left" w:pos="2835"/>
              </w:tabs>
              <w:autoSpaceDE/>
              <w:autoSpaceDN/>
              <w:adjustRightInd/>
              <w:jc w:val="both"/>
              <w:rPr>
                <w:rFonts w:ascii="Times New Roman" w:eastAsia="MS Mincho" w:hAnsi="Times New Roman"/>
                <w:sz w:val="22"/>
                <w:szCs w:val="22"/>
              </w:rPr>
            </w:pPr>
          </w:p>
        </w:tc>
      </w:tr>
      <w:tr w:rsidR="00EE5915" w:rsidRPr="001A3C4F" w14:paraId="56C1B62E" w14:textId="77777777" w:rsidTr="00700169">
        <w:tc>
          <w:tcPr>
            <w:tcW w:w="2263" w:type="dxa"/>
          </w:tcPr>
          <w:p w14:paraId="67ADDCC1" w14:textId="35B5AEA8" w:rsidR="00EE5915" w:rsidRPr="001A3C4F" w:rsidRDefault="00EE5915"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IPCA</w:t>
            </w:r>
            <w:r w:rsidRPr="001A3C4F">
              <w:rPr>
                <w:rFonts w:ascii="Times New Roman" w:hAnsi="Times New Roman"/>
                <w:sz w:val="22"/>
                <w:szCs w:val="22"/>
              </w:rPr>
              <w:t>":</w:t>
            </w:r>
          </w:p>
        </w:tc>
        <w:tc>
          <w:tcPr>
            <w:tcW w:w="6231" w:type="dxa"/>
          </w:tcPr>
          <w:p w14:paraId="13FAC763" w14:textId="4B038ECC"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significa o Índice Nacional de Preços ao Consumidor Amplo, divulgado pelo Instituto Brasileiro de Geografia e Estatística.</w:t>
            </w:r>
          </w:p>
          <w:p w14:paraId="16BFCA54"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p>
        </w:tc>
      </w:tr>
      <w:tr w:rsidR="00EE5915" w:rsidRPr="001A3C4F" w14:paraId="43EE426E" w14:textId="77777777" w:rsidTr="00700169">
        <w:tc>
          <w:tcPr>
            <w:tcW w:w="2263" w:type="dxa"/>
          </w:tcPr>
          <w:p w14:paraId="6076EF5B" w14:textId="13A3E72F" w:rsidR="00EE5915" w:rsidRPr="001A3C4F" w:rsidRDefault="00EE5915"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Instituição Custodiante</w:t>
            </w:r>
            <w:r w:rsidRPr="001A3C4F">
              <w:rPr>
                <w:rFonts w:ascii="Times New Roman" w:hAnsi="Times New Roman"/>
                <w:sz w:val="22"/>
                <w:szCs w:val="22"/>
              </w:rPr>
              <w:t>" ou "</w:t>
            </w:r>
            <w:r w:rsidRPr="001A3C4F">
              <w:rPr>
                <w:rFonts w:ascii="Times New Roman" w:hAnsi="Times New Roman"/>
                <w:sz w:val="22"/>
                <w:szCs w:val="22"/>
                <w:u w:val="single"/>
              </w:rPr>
              <w:t>Custodiante</w:t>
            </w:r>
            <w:r w:rsidRPr="001A3C4F">
              <w:rPr>
                <w:rFonts w:ascii="Times New Roman" w:hAnsi="Times New Roman"/>
                <w:sz w:val="22"/>
                <w:szCs w:val="22"/>
              </w:rPr>
              <w:t>"</w:t>
            </w:r>
          </w:p>
          <w:p w14:paraId="4DC95E6F" w14:textId="77777777" w:rsidR="00EE5915" w:rsidRPr="001A3C4F" w:rsidRDefault="00EE5915" w:rsidP="009B4504">
            <w:pPr>
              <w:tabs>
                <w:tab w:val="left" w:pos="2835"/>
              </w:tabs>
              <w:autoSpaceDE/>
              <w:autoSpaceDN/>
              <w:adjustRightInd/>
              <w:rPr>
                <w:rFonts w:ascii="Times New Roman" w:hAnsi="Times New Roman"/>
                <w:sz w:val="22"/>
                <w:szCs w:val="22"/>
              </w:rPr>
            </w:pPr>
          </w:p>
        </w:tc>
        <w:tc>
          <w:tcPr>
            <w:tcW w:w="6231" w:type="dxa"/>
          </w:tcPr>
          <w:p w14:paraId="4138A323" w14:textId="5E966684"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 xml:space="preserve">significa a </w:t>
            </w:r>
            <w:r w:rsidRPr="001A3C4F">
              <w:rPr>
                <w:rFonts w:ascii="Times New Roman" w:hAnsi="Times New Roman"/>
                <w:b/>
                <w:sz w:val="22"/>
                <w:szCs w:val="22"/>
              </w:rPr>
              <w:t>VÓRTX DISTRIBUIDORA DE TÍTULOS E VALORES MOBILIÁRIOS LTDA.</w:t>
            </w:r>
            <w:r w:rsidRPr="001A3C4F">
              <w:rPr>
                <w:rFonts w:ascii="Times New Roman" w:hAnsi="Times New Roman"/>
                <w:bCs/>
                <w:sz w:val="22"/>
                <w:szCs w:val="22"/>
              </w:rPr>
              <w:t xml:space="preserve">, instituição financeira com sede na cidade de São Paulo, estado de São Paulo, na </w:t>
            </w:r>
            <w:r w:rsidRPr="001A3C4F">
              <w:rPr>
                <w:rFonts w:ascii="Times New Roman" w:hAnsi="Times New Roman"/>
                <w:sz w:val="22"/>
                <w:szCs w:val="22"/>
              </w:rPr>
              <w:t>Rua Gilberto Sabino, n.º 215 – 4º Andar, Pinheiros, CEP 05425-020</w:t>
            </w:r>
            <w:r w:rsidRPr="001A3C4F">
              <w:rPr>
                <w:rFonts w:ascii="Times New Roman" w:hAnsi="Times New Roman"/>
                <w:bCs/>
                <w:sz w:val="22"/>
                <w:szCs w:val="22"/>
              </w:rPr>
              <w:t>, inscrita no CNPJ/ME sob o n.º 22.610.500/0001-88</w:t>
            </w:r>
            <w:r w:rsidRPr="001A3C4F">
              <w:rPr>
                <w:rFonts w:ascii="Times New Roman" w:eastAsia="MS Mincho" w:hAnsi="Times New Roman"/>
                <w:sz w:val="22"/>
                <w:szCs w:val="22"/>
              </w:rPr>
              <w:t xml:space="preserve">, responsável pela guarda desta Escritura de Emissão. </w:t>
            </w:r>
          </w:p>
          <w:p w14:paraId="34D75540"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p>
        </w:tc>
      </w:tr>
      <w:tr w:rsidR="00EE5915" w:rsidRPr="001A3C4F" w14:paraId="05FCC05C" w14:textId="77777777" w:rsidTr="00700169">
        <w:tc>
          <w:tcPr>
            <w:tcW w:w="2263" w:type="dxa"/>
          </w:tcPr>
          <w:p w14:paraId="2677490F" w14:textId="38F32684" w:rsidR="00EE5915" w:rsidRPr="001A3C4F" w:rsidRDefault="00EE5915"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Instrução CVM 400</w:t>
            </w:r>
            <w:r w:rsidRPr="001A3C4F">
              <w:rPr>
                <w:rFonts w:ascii="Times New Roman" w:hAnsi="Times New Roman"/>
                <w:sz w:val="22"/>
                <w:szCs w:val="22"/>
              </w:rPr>
              <w:t>":</w:t>
            </w:r>
          </w:p>
        </w:tc>
        <w:tc>
          <w:tcPr>
            <w:tcW w:w="6231" w:type="dxa"/>
          </w:tcPr>
          <w:p w14:paraId="493A88C9" w14:textId="3B30E179"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significa a Instrução da CVM n.º 400, de 29 de dezembro de 2003, conforme alterada.</w:t>
            </w:r>
          </w:p>
          <w:p w14:paraId="659E53AB"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p>
        </w:tc>
      </w:tr>
      <w:tr w:rsidR="00EE5915" w:rsidRPr="001A3C4F" w14:paraId="7FEE83CA" w14:textId="77777777" w:rsidTr="00700169">
        <w:tc>
          <w:tcPr>
            <w:tcW w:w="2263" w:type="dxa"/>
          </w:tcPr>
          <w:p w14:paraId="4B08026A" w14:textId="62F0C442" w:rsidR="00EE5915" w:rsidRPr="001A3C4F" w:rsidRDefault="00EE5915"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Investidores</w:t>
            </w:r>
            <w:r w:rsidRPr="001A3C4F">
              <w:rPr>
                <w:rFonts w:ascii="Times New Roman" w:hAnsi="Times New Roman"/>
                <w:sz w:val="22"/>
                <w:szCs w:val="22"/>
              </w:rPr>
              <w:t>":</w:t>
            </w:r>
          </w:p>
        </w:tc>
        <w:tc>
          <w:tcPr>
            <w:tcW w:w="6231" w:type="dxa"/>
          </w:tcPr>
          <w:p w14:paraId="0D518AE1"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significa, em conjunto, os Investidores Institucionais e os Investidores Não Institucionais.</w:t>
            </w:r>
          </w:p>
          <w:p w14:paraId="0C49A292"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p>
        </w:tc>
      </w:tr>
      <w:tr w:rsidR="00EE5915" w:rsidRPr="001A3C4F" w14:paraId="29F244E9" w14:textId="77777777" w:rsidTr="00700169">
        <w:tc>
          <w:tcPr>
            <w:tcW w:w="2263" w:type="dxa"/>
          </w:tcPr>
          <w:p w14:paraId="7C42EAE5" w14:textId="035975A1" w:rsidR="00EE5915" w:rsidRPr="001A3C4F" w:rsidRDefault="00EE5915"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Investidores Institucionais</w:t>
            </w:r>
            <w:r w:rsidRPr="001A3C4F">
              <w:rPr>
                <w:rFonts w:ascii="Times New Roman" w:hAnsi="Times New Roman"/>
                <w:sz w:val="22"/>
                <w:szCs w:val="22"/>
              </w:rPr>
              <w:t>":</w:t>
            </w:r>
          </w:p>
        </w:tc>
        <w:tc>
          <w:tcPr>
            <w:tcW w:w="6231" w:type="dxa"/>
          </w:tcPr>
          <w:p w14:paraId="2E3A3F9D" w14:textId="3BB18BA3"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 xml:space="preserve">significa os </w:t>
            </w:r>
            <w:r w:rsidRPr="001A3C4F">
              <w:rPr>
                <w:rFonts w:ascii="Times New Roman" w:hAnsi="Times New Roman"/>
                <w:sz w:val="22"/>
                <w:szCs w:val="22"/>
              </w:rPr>
              <w:t>investidores que sejam fundos de investimento, clubes de investimento, carteiras administradas, fundos de pensão, entidades administradoras de recursos de terceiros registradas na CVM, entidades autorizadas a funcionar pelo Banco Central do Brasil - BACEN, seguradoras, entidades</w:t>
            </w:r>
            <w:r w:rsidR="00740B4F" w:rsidRPr="001A3C4F">
              <w:rPr>
                <w:rFonts w:ascii="Times New Roman" w:hAnsi="Times New Roman"/>
                <w:sz w:val="22"/>
                <w:szCs w:val="22"/>
              </w:rPr>
              <w:t xml:space="preserve"> aberta ou fechada</w:t>
            </w:r>
            <w:r w:rsidRPr="001A3C4F">
              <w:rPr>
                <w:rFonts w:ascii="Times New Roman" w:hAnsi="Times New Roman"/>
                <w:sz w:val="22"/>
                <w:szCs w:val="22"/>
              </w:rPr>
              <w:t xml:space="preserve"> de previdência complementar e de capitalização, bem como pessoas físicas ou jurídicas que formalizem Pedido de Reserva (conforme definido no Termo de Securitização) </w:t>
            </w:r>
            <w:r w:rsidR="00D02A8F" w:rsidRPr="001A3C4F">
              <w:rPr>
                <w:rFonts w:ascii="Times New Roman" w:hAnsi="Times New Roman"/>
                <w:sz w:val="22"/>
                <w:szCs w:val="22"/>
              </w:rPr>
              <w:t xml:space="preserve">e/ou </w:t>
            </w:r>
            <w:r w:rsidR="00740F74" w:rsidRPr="001A3C4F">
              <w:rPr>
                <w:rFonts w:ascii="Times New Roman" w:hAnsi="Times New Roman"/>
                <w:sz w:val="22"/>
                <w:szCs w:val="22"/>
              </w:rPr>
              <w:t>intenções</w:t>
            </w:r>
            <w:r w:rsidR="00D02A8F" w:rsidRPr="001A3C4F">
              <w:rPr>
                <w:rFonts w:ascii="Times New Roman" w:hAnsi="Times New Roman"/>
                <w:sz w:val="22"/>
                <w:szCs w:val="22"/>
              </w:rPr>
              <w:t xml:space="preserve"> de investimento </w:t>
            </w:r>
            <w:r w:rsidRPr="001A3C4F">
              <w:rPr>
                <w:rFonts w:ascii="Times New Roman" w:hAnsi="Times New Roman"/>
                <w:sz w:val="22"/>
                <w:szCs w:val="22"/>
              </w:rPr>
              <w:t xml:space="preserve">em valor individual ou agregado igual ou superior a R$1.000.000,00 (um milhão de reais), no Período de Reserva (conforme definido no Termo de Securitização), ou que sejam consideradas </w:t>
            </w:r>
            <w:r w:rsidRPr="001A3C4F">
              <w:rPr>
                <w:rFonts w:ascii="Times New Roman" w:eastAsia="MS Mincho" w:hAnsi="Times New Roman"/>
                <w:sz w:val="22"/>
                <w:szCs w:val="22"/>
              </w:rPr>
              <w:t>como Investidores Profissionais ou Investidores Qualificados</w:t>
            </w:r>
            <w:r w:rsidR="00E65970" w:rsidRPr="001A3C4F">
              <w:rPr>
                <w:rFonts w:ascii="Times New Roman" w:eastAsia="MS Mincho" w:hAnsi="Times New Roman"/>
                <w:sz w:val="22"/>
                <w:szCs w:val="22"/>
              </w:rPr>
              <w:t xml:space="preserve">, </w:t>
            </w:r>
            <w:r w:rsidR="00E65970" w:rsidRPr="001A3C4F">
              <w:rPr>
                <w:rFonts w:ascii="Times New Roman" w:eastAsia="Times New Roman" w:hAnsi="Times New Roman"/>
                <w:sz w:val="22"/>
                <w:szCs w:val="22"/>
              </w:rPr>
              <w:t xml:space="preserve">sendo certo </w:t>
            </w:r>
            <w:r w:rsidR="00E65970" w:rsidRPr="001A3C4F">
              <w:rPr>
                <w:rFonts w:ascii="Times New Roman" w:eastAsia="Times New Roman" w:hAnsi="Times New Roman"/>
                <w:sz w:val="22"/>
                <w:szCs w:val="22"/>
              </w:rPr>
              <w:lastRenderedPageBreak/>
              <w:t xml:space="preserve">que as pessoas físicas que sejam Investidores </w:t>
            </w:r>
            <w:r w:rsidR="00BF5A51" w:rsidRPr="001A3C4F">
              <w:rPr>
                <w:rFonts w:ascii="Times New Roman" w:eastAsia="Times New Roman" w:hAnsi="Times New Roman"/>
                <w:sz w:val="22"/>
                <w:szCs w:val="22"/>
              </w:rPr>
              <w:t>Institucionais</w:t>
            </w:r>
            <w:r w:rsidR="00E65970" w:rsidRPr="001A3C4F">
              <w:rPr>
                <w:rFonts w:ascii="Times New Roman" w:eastAsia="Times New Roman" w:hAnsi="Times New Roman"/>
                <w:sz w:val="22"/>
                <w:szCs w:val="22"/>
              </w:rPr>
              <w:t xml:space="preserve"> deverão obrigatoriamente apresentar Pedidos de Reserva</w:t>
            </w:r>
            <w:r w:rsidRPr="001A3C4F">
              <w:rPr>
                <w:rFonts w:ascii="Times New Roman" w:eastAsia="MS Mincho" w:hAnsi="Times New Roman"/>
                <w:sz w:val="22"/>
                <w:szCs w:val="22"/>
              </w:rPr>
              <w:t xml:space="preserve">. </w:t>
            </w:r>
          </w:p>
          <w:p w14:paraId="0BA73D95"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p>
        </w:tc>
      </w:tr>
      <w:tr w:rsidR="00EE5915" w:rsidRPr="001A3C4F" w14:paraId="3DC0573D" w14:textId="77777777" w:rsidTr="00700169">
        <w:tc>
          <w:tcPr>
            <w:tcW w:w="2263" w:type="dxa"/>
          </w:tcPr>
          <w:p w14:paraId="4E4A78EF" w14:textId="2F98877D" w:rsidR="00EE5915" w:rsidRPr="001A3C4F" w:rsidRDefault="00EE5915" w:rsidP="009B4504">
            <w:pPr>
              <w:tabs>
                <w:tab w:val="left" w:pos="2835"/>
              </w:tabs>
              <w:autoSpaceDE/>
              <w:autoSpaceDN/>
              <w:adjustRightInd/>
              <w:rPr>
                <w:rFonts w:ascii="Times New Roman" w:hAnsi="Times New Roman"/>
                <w:sz w:val="22"/>
                <w:szCs w:val="22"/>
              </w:rPr>
            </w:pPr>
            <w:bookmarkStart w:id="35" w:name="_Hlk107580022"/>
            <w:r w:rsidRPr="001A3C4F">
              <w:rPr>
                <w:rFonts w:ascii="Times New Roman" w:hAnsi="Times New Roman"/>
                <w:sz w:val="22"/>
                <w:szCs w:val="22"/>
              </w:rPr>
              <w:lastRenderedPageBreak/>
              <w:t>"</w:t>
            </w:r>
            <w:r w:rsidRPr="001A3C4F">
              <w:rPr>
                <w:rFonts w:ascii="Times New Roman" w:hAnsi="Times New Roman"/>
                <w:sz w:val="22"/>
                <w:szCs w:val="22"/>
                <w:u w:val="single"/>
              </w:rPr>
              <w:t>Investidores Não Institucionais</w:t>
            </w:r>
            <w:r w:rsidRPr="001A3C4F">
              <w:rPr>
                <w:rFonts w:ascii="Times New Roman" w:hAnsi="Times New Roman"/>
                <w:sz w:val="22"/>
                <w:szCs w:val="22"/>
              </w:rPr>
              <w:t>":</w:t>
            </w:r>
          </w:p>
        </w:tc>
        <w:tc>
          <w:tcPr>
            <w:tcW w:w="6231" w:type="dxa"/>
          </w:tcPr>
          <w:p w14:paraId="1A0E3DF2" w14:textId="24E6BE7D" w:rsidR="00EE5915" w:rsidRPr="001A3C4F" w:rsidRDefault="00EE5915" w:rsidP="009B4504">
            <w:pPr>
              <w:tabs>
                <w:tab w:val="left" w:pos="2835"/>
              </w:tabs>
              <w:autoSpaceDE/>
              <w:autoSpaceDN/>
              <w:adjustRightInd/>
              <w:jc w:val="both"/>
              <w:rPr>
                <w:rFonts w:ascii="Times New Roman" w:hAnsi="Times New Roman"/>
                <w:sz w:val="22"/>
                <w:szCs w:val="22"/>
              </w:rPr>
            </w:pPr>
            <w:r w:rsidRPr="001A3C4F">
              <w:rPr>
                <w:rFonts w:ascii="Times New Roman" w:eastAsia="MS Mincho" w:hAnsi="Times New Roman"/>
                <w:sz w:val="22"/>
                <w:szCs w:val="22"/>
              </w:rPr>
              <w:t xml:space="preserve">significa os investidores, </w:t>
            </w:r>
            <w:r w:rsidRPr="001A3C4F">
              <w:rPr>
                <w:rFonts w:ascii="Times New Roman" w:hAnsi="Times New Roman"/>
                <w:sz w:val="22"/>
                <w:szCs w:val="22"/>
              </w:rPr>
              <w:t>pessoas físicas ou jurídicas</w:t>
            </w:r>
            <w:r w:rsidR="00C01BCC" w:rsidRPr="001A3C4F">
              <w:rPr>
                <w:rFonts w:ascii="Times New Roman" w:hAnsi="Times New Roman"/>
                <w:sz w:val="22"/>
                <w:szCs w:val="22"/>
              </w:rPr>
              <w:t xml:space="preserve"> e clubes de investimento registrados na B3, residentes, domiciliados ou com sede no Brasil</w:t>
            </w:r>
            <w:r w:rsidRPr="001A3C4F">
              <w:rPr>
                <w:rFonts w:ascii="Times New Roman" w:hAnsi="Times New Roman"/>
                <w:sz w:val="22"/>
                <w:szCs w:val="22"/>
              </w:rPr>
              <w:t xml:space="preserve">, que não estejam compreendidos na definição de Investidores Institucionais, que formalizem Pedido de Reserva (conforme definido no Termo de Securitização) </w:t>
            </w:r>
            <w:r w:rsidR="00725404" w:rsidRPr="001A3C4F">
              <w:rPr>
                <w:rFonts w:ascii="Times New Roman" w:hAnsi="Times New Roman"/>
                <w:sz w:val="22"/>
                <w:szCs w:val="22"/>
              </w:rPr>
              <w:t xml:space="preserve">e/ou </w:t>
            </w:r>
            <w:r w:rsidR="00740F74" w:rsidRPr="001A3C4F">
              <w:rPr>
                <w:rFonts w:ascii="Times New Roman" w:hAnsi="Times New Roman"/>
                <w:sz w:val="22"/>
                <w:szCs w:val="22"/>
              </w:rPr>
              <w:t>intenções</w:t>
            </w:r>
            <w:r w:rsidR="00725404" w:rsidRPr="001A3C4F">
              <w:rPr>
                <w:rFonts w:ascii="Times New Roman" w:hAnsi="Times New Roman"/>
                <w:sz w:val="22"/>
                <w:szCs w:val="22"/>
              </w:rPr>
              <w:t xml:space="preserve"> de investimento </w:t>
            </w:r>
            <w:r w:rsidRPr="001A3C4F">
              <w:rPr>
                <w:rFonts w:ascii="Times New Roman" w:eastAsia="MS Mincho" w:hAnsi="Times New Roman"/>
                <w:sz w:val="22"/>
                <w:szCs w:val="22"/>
              </w:rPr>
              <w:t>em valor individual ou agregado inferior a R$1.000.000,00 (um milhão de reais)</w:t>
            </w:r>
            <w:r w:rsidRPr="001A3C4F">
              <w:rPr>
                <w:rFonts w:ascii="Times New Roman" w:hAnsi="Times New Roman"/>
                <w:sz w:val="22"/>
                <w:szCs w:val="22"/>
              </w:rPr>
              <w:t>, no Período de Reserva (conforme definido no Termo de Securitização), junto a uma única Instituição Participante da Oferta (conforme definido no Termo de Securitização), nos termos e prazos que venham a ser descritos e detalhados nos Documentos da Oferta.</w:t>
            </w:r>
          </w:p>
          <w:p w14:paraId="2F6B2D94"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p>
        </w:tc>
      </w:tr>
      <w:bookmarkEnd w:id="35"/>
      <w:tr w:rsidR="00EE5915" w:rsidRPr="001A3C4F" w14:paraId="1D98611E" w14:textId="77777777" w:rsidTr="00700169">
        <w:tc>
          <w:tcPr>
            <w:tcW w:w="2263" w:type="dxa"/>
          </w:tcPr>
          <w:p w14:paraId="16DF9C26" w14:textId="32CDD432" w:rsidR="00EE5915" w:rsidRPr="001A3C4F" w:rsidRDefault="00EE5915" w:rsidP="009B4504">
            <w:pPr>
              <w:tabs>
                <w:tab w:val="left" w:pos="2835"/>
              </w:tabs>
              <w:autoSpaceDE/>
              <w:autoSpaceDN/>
              <w:adjustRightInd/>
              <w:rPr>
                <w:rFonts w:ascii="Times New Roman" w:hAnsi="Times New Roman"/>
                <w:sz w:val="22"/>
                <w:szCs w:val="22"/>
                <w:u w:val="single"/>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Investidores Profissionais</w:t>
            </w:r>
            <w:r w:rsidRPr="001A3C4F">
              <w:rPr>
                <w:rFonts w:ascii="Times New Roman" w:eastAsia="MS Mincho" w:hAnsi="Times New Roman"/>
                <w:sz w:val="22"/>
                <w:szCs w:val="22"/>
              </w:rPr>
              <w:t>":</w:t>
            </w:r>
          </w:p>
        </w:tc>
        <w:tc>
          <w:tcPr>
            <w:tcW w:w="6231" w:type="dxa"/>
          </w:tcPr>
          <w:p w14:paraId="1B76213E"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significa os investidores que possam ser enquadrados nas hipóteses previstas no artigo 11 da Resolução CVM 30 e que, adicionalmente, atestem por escrito sua condição de investidor profissional mediante termo próprio, de acordo com o Anexo A da Resolução CVM 30.</w:t>
            </w:r>
          </w:p>
          <w:p w14:paraId="1DE60D49"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p>
        </w:tc>
      </w:tr>
      <w:tr w:rsidR="00EE5915" w:rsidRPr="001A3C4F" w14:paraId="0B11192E" w14:textId="77777777" w:rsidTr="00700169">
        <w:tc>
          <w:tcPr>
            <w:tcW w:w="2263" w:type="dxa"/>
          </w:tcPr>
          <w:p w14:paraId="79D28D31" w14:textId="7B868532" w:rsidR="00EE5915" w:rsidRPr="001A3C4F" w:rsidRDefault="00EE5915" w:rsidP="009B4504">
            <w:pPr>
              <w:tabs>
                <w:tab w:val="left" w:pos="2835"/>
              </w:tabs>
              <w:autoSpaceDE/>
              <w:autoSpaceDN/>
              <w:adjustRightInd/>
              <w:rPr>
                <w:rFonts w:ascii="Times New Roman" w:hAnsi="Times New Roman"/>
                <w:sz w:val="22"/>
                <w:szCs w:val="22"/>
                <w:u w:val="single"/>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Investidores Qualificados</w:t>
            </w:r>
            <w:r w:rsidRPr="001A3C4F">
              <w:rPr>
                <w:rFonts w:ascii="Times New Roman" w:eastAsia="MS Mincho" w:hAnsi="Times New Roman"/>
                <w:sz w:val="22"/>
                <w:szCs w:val="22"/>
              </w:rPr>
              <w:t>":</w:t>
            </w:r>
          </w:p>
        </w:tc>
        <w:tc>
          <w:tcPr>
            <w:tcW w:w="6231" w:type="dxa"/>
          </w:tcPr>
          <w:p w14:paraId="1D7F9414"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significa os investidores que possam ser enquadrados nas hipóteses previstas no artigo 12 da Resolução CVM 30 e que, adicionalmente, atestem por escrito sua condição de investidor qualificado mediante termo próprio, de acordo com o Anexo B da Resolução CVM 30.</w:t>
            </w:r>
          </w:p>
          <w:p w14:paraId="42607FBC"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p>
        </w:tc>
      </w:tr>
      <w:tr w:rsidR="00EE5915" w:rsidRPr="001A3C4F" w14:paraId="4EF723AA" w14:textId="77777777" w:rsidTr="00700169">
        <w:tc>
          <w:tcPr>
            <w:tcW w:w="2263" w:type="dxa"/>
          </w:tcPr>
          <w:p w14:paraId="04C854E3" w14:textId="03CDFDCC" w:rsidR="00EE5915" w:rsidRPr="001A3C4F" w:rsidRDefault="00EE5915" w:rsidP="009B4504">
            <w:pPr>
              <w:tabs>
                <w:tab w:val="left" w:pos="2835"/>
              </w:tabs>
              <w:autoSpaceDE/>
              <w:autoSpaceDN/>
              <w:adjustRightInd/>
              <w:rPr>
                <w:rFonts w:ascii="Times New Roman" w:eastAsia="MS Mincho" w:hAnsi="Times New Roman"/>
                <w:sz w:val="22"/>
                <w:szCs w:val="22"/>
                <w:u w:val="single"/>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Lei 11.076</w:t>
            </w:r>
            <w:r w:rsidRPr="001A3C4F">
              <w:rPr>
                <w:rFonts w:ascii="Times New Roman" w:eastAsia="MS Mincho" w:hAnsi="Times New Roman"/>
                <w:sz w:val="22"/>
                <w:szCs w:val="22"/>
              </w:rPr>
              <w:t>":</w:t>
            </w:r>
          </w:p>
        </w:tc>
        <w:tc>
          <w:tcPr>
            <w:tcW w:w="6231" w:type="dxa"/>
          </w:tcPr>
          <w:p w14:paraId="6AEA6A7C" w14:textId="4B5F17D9" w:rsidR="00362337"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 xml:space="preserve">significa a Lei n.º 11.076, de 30 de dezembro de 2004, conforme alterada, dentre outras, pela </w:t>
            </w:r>
            <w:r w:rsidR="00A05547" w:rsidRPr="001A3C4F">
              <w:rPr>
                <w:rFonts w:ascii="Times New Roman" w:hAnsi="Times New Roman"/>
                <w:sz w:val="22"/>
                <w:szCs w:val="22"/>
              </w:rPr>
              <w:t>Lei 14.430.</w:t>
            </w:r>
          </w:p>
          <w:p w14:paraId="3F1CCD27"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p>
        </w:tc>
      </w:tr>
      <w:tr w:rsidR="00362337" w:rsidRPr="001A3C4F" w14:paraId="3C4549CD" w14:textId="77777777" w:rsidTr="00700169">
        <w:tc>
          <w:tcPr>
            <w:tcW w:w="2263" w:type="dxa"/>
          </w:tcPr>
          <w:p w14:paraId="50F57818" w14:textId="418E13B1" w:rsidR="00362337" w:rsidRPr="001A3C4F" w:rsidRDefault="00362337"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Lei 14.430</w:t>
            </w:r>
            <w:r w:rsidRPr="001A3C4F">
              <w:rPr>
                <w:rFonts w:ascii="Times New Roman" w:eastAsia="MS Mincho" w:hAnsi="Times New Roman"/>
                <w:sz w:val="22"/>
                <w:szCs w:val="22"/>
              </w:rPr>
              <w:t>":</w:t>
            </w:r>
          </w:p>
          <w:p w14:paraId="733E6758" w14:textId="0DD8CB21" w:rsidR="00362337" w:rsidRPr="001A3C4F" w:rsidRDefault="00362337" w:rsidP="009B4504">
            <w:pPr>
              <w:tabs>
                <w:tab w:val="left" w:pos="2835"/>
              </w:tabs>
              <w:autoSpaceDE/>
              <w:autoSpaceDN/>
              <w:adjustRightInd/>
              <w:rPr>
                <w:rFonts w:ascii="Times New Roman" w:eastAsia="MS Mincho" w:hAnsi="Times New Roman"/>
                <w:sz w:val="22"/>
                <w:szCs w:val="22"/>
              </w:rPr>
            </w:pPr>
          </w:p>
        </w:tc>
        <w:tc>
          <w:tcPr>
            <w:tcW w:w="6231" w:type="dxa"/>
          </w:tcPr>
          <w:p w14:paraId="3C0F9148" w14:textId="0C660E53" w:rsidR="00362337" w:rsidRPr="001A3C4F" w:rsidRDefault="00362337"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 xml:space="preserve">significa a Lei n.º 14.430, de 3 de agosto de 2022. </w:t>
            </w:r>
          </w:p>
        </w:tc>
      </w:tr>
      <w:tr w:rsidR="00EE5915" w:rsidRPr="001A3C4F" w14:paraId="121CA70B" w14:textId="77777777" w:rsidTr="00700169">
        <w:tc>
          <w:tcPr>
            <w:tcW w:w="2263" w:type="dxa"/>
          </w:tcPr>
          <w:p w14:paraId="36B1641C" w14:textId="26AF7CD8"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Lei de Lavagem de Dinheiro</w:t>
            </w:r>
            <w:r w:rsidRPr="001A3C4F">
              <w:rPr>
                <w:rFonts w:ascii="Times New Roman" w:eastAsia="MS Mincho" w:hAnsi="Times New Roman"/>
                <w:sz w:val="22"/>
                <w:szCs w:val="22"/>
              </w:rPr>
              <w:t>":</w:t>
            </w:r>
          </w:p>
          <w:p w14:paraId="7A200A12" w14:textId="2D6FD7AA" w:rsidR="00EE5915" w:rsidRPr="001A3C4F" w:rsidRDefault="00EE5915" w:rsidP="009B4504">
            <w:pPr>
              <w:tabs>
                <w:tab w:val="left" w:pos="2835"/>
              </w:tabs>
              <w:autoSpaceDE/>
              <w:autoSpaceDN/>
              <w:adjustRightInd/>
              <w:rPr>
                <w:rFonts w:ascii="Times New Roman" w:eastAsia="MS Mincho" w:hAnsi="Times New Roman"/>
                <w:sz w:val="22"/>
                <w:szCs w:val="22"/>
              </w:rPr>
            </w:pPr>
          </w:p>
        </w:tc>
        <w:tc>
          <w:tcPr>
            <w:tcW w:w="6231" w:type="dxa"/>
          </w:tcPr>
          <w:p w14:paraId="3A2F4229" w14:textId="35554462"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significa a Lei n.º 9.617, de 3 de março de 1998, conforme alterada.</w:t>
            </w:r>
          </w:p>
          <w:p w14:paraId="4209EED8"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p>
        </w:tc>
      </w:tr>
      <w:tr w:rsidR="00EE5915" w:rsidRPr="001A3C4F" w14:paraId="4A4ECB67" w14:textId="77777777" w:rsidTr="00700169">
        <w:tc>
          <w:tcPr>
            <w:tcW w:w="2263" w:type="dxa"/>
          </w:tcPr>
          <w:p w14:paraId="70410AEA" w14:textId="196CEBCB"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Lei de Mercado de Capitais</w:t>
            </w:r>
            <w:r w:rsidRPr="001A3C4F">
              <w:rPr>
                <w:rFonts w:ascii="Times New Roman" w:eastAsia="MS Mincho" w:hAnsi="Times New Roman"/>
                <w:sz w:val="22"/>
                <w:szCs w:val="22"/>
              </w:rPr>
              <w:t>":</w:t>
            </w:r>
          </w:p>
        </w:tc>
        <w:tc>
          <w:tcPr>
            <w:tcW w:w="6231" w:type="dxa"/>
          </w:tcPr>
          <w:p w14:paraId="0A4C9C83" w14:textId="029E995A"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significa a Lei n.º 6.385, de 7 de dezembro de 1976, conforme alterada.</w:t>
            </w:r>
          </w:p>
          <w:p w14:paraId="381CF77A"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p>
        </w:tc>
      </w:tr>
      <w:tr w:rsidR="00EE5915" w:rsidRPr="001A3C4F" w14:paraId="746AF9B7" w14:textId="77777777" w:rsidTr="00700169">
        <w:tc>
          <w:tcPr>
            <w:tcW w:w="2263" w:type="dxa"/>
          </w:tcPr>
          <w:p w14:paraId="4BDDFE37" w14:textId="208E790D"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Lei das Sociedades por Ações</w:t>
            </w:r>
            <w:r w:rsidRPr="001A3C4F">
              <w:rPr>
                <w:rFonts w:ascii="Times New Roman" w:eastAsia="MS Mincho" w:hAnsi="Times New Roman"/>
                <w:sz w:val="22"/>
                <w:szCs w:val="22"/>
              </w:rPr>
              <w:t>":</w:t>
            </w:r>
          </w:p>
        </w:tc>
        <w:tc>
          <w:tcPr>
            <w:tcW w:w="6231" w:type="dxa"/>
          </w:tcPr>
          <w:p w14:paraId="1E6E6EFB" w14:textId="14C6BB1F"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significa a Lei n.º 6.404, de 15 de dezembro de 1976, conforme alterada.</w:t>
            </w:r>
          </w:p>
          <w:p w14:paraId="0DA45559"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p>
        </w:tc>
      </w:tr>
      <w:tr w:rsidR="00EE5915" w:rsidRPr="001A3C4F" w14:paraId="2D03453B" w14:textId="77777777" w:rsidTr="00700169">
        <w:tc>
          <w:tcPr>
            <w:tcW w:w="2263" w:type="dxa"/>
          </w:tcPr>
          <w:p w14:paraId="2F55E7F1" w14:textId="11924458"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Legislação Anticorrupção</w:t>
            </w:r>
            <w:r w:rsidRPr="001A3C4F">
              <w:rPr>
                <w:rFonts w:ascii="Times New Roman" w:eastAsia="MS Mincho" w:hAnsi="Times New Roman"/>
                <w:sz w:val="22"/>
                <w:szCs w:val="22"/>
              </w:rPr>
              <w:t>":</w:t>
            </w:r>
          </w:p>
        </w:tc>
        <w:tc>
          <w:tcPr>
            <w:tcW w:w="6231" w:type="dxa"/>
          </w:tcPr>
          <w:p w14:paraId="371AB843" w14:textId="0797201F" w:rsidR="00EE5915" w:rsidRPr="001A3C4F" w:rsidRDefault="00EE5915" w:rsidP="009B4504">
            <w:pPr>
              <w:tabs>
                <w:tab w:val="left" w:pos="2835"/>
              </w:tabs>
              <w:autoSpaceDE/>
              <w:autoSpaceDN/>
              <w:adjustRightInd/>
              <w:jc w:val="both"/>
              <w:rPr>
                <w:rFonts w:ascii="Times New Roman" w:eastAsia="Times New Roman" w:hAnsi="Times New Roman"/>
                <w:spacing w:val="1"/>
                <w:sz w:val="22"/>
                <w:szCs w:val="22"/>
              </w:rPr>
            </w:pPr>
            <w:r w:rsidRPr="001A3C4F">
              <w:rPr>
                <w:rFonts w:ascii="Times New Roman" w:eastAsia="MS Mincho" w:hAnsi="Times New Roman"/>
                <w:sz w:val="22"/>
                <w:szCs w:val="22"/>
              </w:rPr>
              <w:t xml:space="preserve">significa a legislação </w:t>
            </w:r>
            <w:r w:rsidRPr="001A3C4F">
              <w:rPr>
                <w:rFonts w:ascii="Times New Roman" w:eastAsia="Times New Roman" w:hAnsi="Times New Roman"/>
                <w:spacing w:val="1"/>
                <w:sz w:val="22"/>
                <w:szCs w:val="22"/>
              </w:rPr>
              <w:t xml:space="preserve">que versa sobre atos de corrupção ou atos lesivos à administração pública, incluindo, sem limitação, </w:t>
            </w:r>
            <w:r w:rsidR="00145198" w:rsidRPr="001A3C4F">
              <w:rPr>
                <w:rFonts w:ascii="Times New Roman" w:eastAsia="Times New Roman" w:hAnsi="Times New Roman"/>
                <w:spacing w:val="1"/>
                <w:sz w:val="22"/>
                <w:szCs w:val="22"/>
              </w:rPr>
              <w:t xml:space="preserve">o Decreto-Lei nº 2.848, de 7 de dezembro de 1940, conforme alterado, a Lei n.º 9.613, de 3 de março de 1998, conforme alterada, e a Lei n.º 12.846, de 1º de agosto de 2013, conforme alterada, o Decreto nº 8.420, de 18 de março de 2015, conforme alterado, e na medida em que aplicável às atividades da </w:t>
            </w:r>
            <w:r w:rsidR="000876CB" w:rsidRPr="001A3C4F">
              <w:rPr>
                <w:rFonts w:ascii="Times New Roman" w:eastAsia="Times New Roman" w:hAnsi="Times New Roman"/>
                <w:spacing w:val="1"/>
                <w:sz w:val="22"/>
                <w:szCs w:val="22"/>
              </w:rPr>
              <w:t>Devedora</w:t>
            </w:r>
            <w:r w:rsidR="00145198" w:rsidRPr="001A3C4F">
              <w:rPr>
                <w:rFonts w:ascii="Times New Roman" w:eastAsia="Times New Roman" w:hAnsi="Times New Roman"/>
                <w:spacing w:val="1"/>
                <w:sz w:val="22"/>
                <w:szCs w:val="22"/>
              </w:rPr>
              <w:t xml:space="preserve">, a </w:t>
            </w:r>
            <w:r w:rsidR="00145198" w:rsidRPr="001A3C4F">
              <w:rPr>
                <w:rFonts w:ascii="Times New Roman" w:eastAsia="Times New Roman" w:hAnsi="Times New Roman"/>
                <w:i/>
                <w:iCs/>
                <w:spacing w:val="1"/>
                <w:sz w:val="22"/>
                <w:szCs w:val="22"/>
              </w:rPr>
              <w:t xml:space="preserve">U.S. </w:t>
            </w:r>
            <w:proofErr w:type="spellStart"/>
            <w:r w:rsidR="00145198" w:rsidRPr="001A3C4F">
              <w:rPr>
                <w:rFonts w:ascii="Times New Roman" w:eastAsia="Times New Roman" w:hAnsi="Times New Roman"/>
                <w:i/>
                <w:iCs/>
                <w:spacing w:val="1"/>
                <w:sz w:val="22"/>
                <w:szCs w:val="22"/>
              </w:rPr>
              <w:t>Foreign</w:t>
            </w:r>
            <w:proofErr w:type="spellEnd"/>
            <w:r w:rsidR="00145198" w:rsidRPr="001A3C4F">
              <w:rPr>
                <w:rFonts w:ascii="Times New Roman" w:eastAsia="Times New Roman" w:hAnsi="Times New Roman"/>
                <w:i/>
                <w:iCs/>
                <w:spacing w:val="1"/>
                <w:sz w:val="22"/>
                <w:szCs w:val="22"/>
              </w:rPr>
              <w:t xml:space="preserve"> </w:t>
            </w:r>
            <w:proofErr w:type="spellStart"/>
            <w:r w:rsidR="00145198" w:rsidRPr="001A3C4F">
              <w:rPr>
                <w:rFonts w:ascii="Times New Roman" w:eastAsia="Times New Roman" w:hAnsi="Times New Roman"/>
                <w:i/>
                <w:iCs/>
                <w:spacing w:val="1"/>
                <w:sz w:val="22"/>
                <w:szCs w:val="22"/>
              </w:rPr>
              <w:t>Corrupt</w:t>
            </w:r>
            <w:proofErr w:type="spellEnd"/>
            <w:r w:rsidR="00145198" w:rsidRPr="001A3C4F">
              <w:rPr>
                <w:rFonts w:ascii="Times New Roman" w:eastAsia="Times New Roman" w:hAnsi="Times New Roman"/>
                <w:i/>
                <w:iCs/>
                <w:spacing w:val="1"/>
                <w:sz w:val="22"/>
                <w:szCs w:val="22"/>
              </w:rPr>
              <w:t xml:space="preserve"> </w:t>
            </w:r>
            <w:proofErr w:type="spellStart"/>
            <w:r w:rsidR="00145198" w:rsidRPr="001A3C4F">
              <w:rPr>
                <w:rFonts w:ascii="Times New Roman" w:eastAsia="Times New Roman" w:hAnsi="Times New Roman"/>
                <w:i/>
                <w:iCs/>
                <w:spacing w:val="1"/>
                <w:sz w:val="22"/>
                <w:szCs w:val="22"/>
              </w:rPr>
              <w:t>Practices</w:t>
            </w:r>
            <w:proofErr w:type="spellEnd"/>
            <w:r w:rsidR="00145198" w:rsidRPr="001A3C4F">
              <w:rPr>
                <w:rFonts w:ascii="Times New Roman" w:eastAsia="Times New Roman" w:hAnsi="Times New Roman"/>
                <w:i/>
                <w:iCs/>
                <w:spacing w:val="1"/>
                <w:sz w:val="22"/>
                <w:szCs w:val="22"/>
              </w:rPr>
              <w:t xml:space="preserve"> </w:t>
            </w:r>
            <w:proofErr w:type="spellStart"/>
            <w:r w:rsidR="00145198" w:rsidRPr="001A3C4F">
              <w:rPr>
                <w:rFonts w:ascii="Times New Roman" w:eastAsia="Times New Roman" w:hAnsi="Times New Roman"/>
                <w:i/>
                <w:iCs/>
                <w:spacing w:val="1"/>
                <w:sz w:val="22"/>
                <w:szCs w:val="22"/>
              </w:rPr>
              <w:t>Act</w:t>
            </w:r>
            <w:proofErr w:type="spellEnd"/>
            <w:r w:rsidR="00145198" w:rsidRPr="001A3C4F">
              <w:rPr>
                <w:rFonts w:ascii="Times New Roman" w:eastAsia="Times New Roman" w:hAnsi="Times New Roman"/>
                <w:i/>
                <w:iCs/>
                <w:spacing w:val="1"/>
                <w:sz w:val="22"/>
                <w:szCs w:val="22"/>
              </w:rPr>
              <w:t xml:space="preserve"> </w:t>
            </w:r>
            <w:proofErr w:type="spellStart"/>
            <w:r w:rsidR="00145198" w:rsidRPr="001A3C4F">
              <w:rPr>
                <w:rFonts w:ascii="Times New Roman" w:eastAsia="Times New Roman" w:hAnsi="Times New Roman"/>
                <w:i/>
                <w:iCs/>
                <w:spacing w:val="1"/>
                <w:sz w:val="22"/>
                <w:szCs w:val="22"/>
              </w:rPr>
              <w:t>of</w:t>
            </w:r>
            <w:proofErr w:type="spellEnd"/>
            <w:r w:rsidR="00145198" w:rsidRPr="001A3C4F">
              <w:rPr>
                <w:rFonts w:ascii="Times New Roman" w:eastAsia="Times New Roman" w:hAnsi="Times New Roman"/>
                <w:spacing w:val="1"/>
                <w:sz w:val="22"/>
                <w:szCs w:val="22"/>
              </w:rPr>
              <w:t xml:space="preserve"> 1977 e o </w:t>
            </w:r>
            <w:r w:rsidR="00145198" w:rsidRPr="001A3C4F">
              <w:rPr>
                <w:rFonts w:ascii="Times New Roman" w:eastAsia="Times New Roman" w:hAnsi="Times New Roman"/>
                <w:i/>
                <w:iCs/>
                <w:spacing w:val="1"/>
                <w:sz w:val="22"/>
                <w:szCs w:val="22"/>
              </w:rPr>
              <w:t xml:space="preserve">UK </w:t>
            </w:r>
            <w:proofErr w:type="spellStart"/>
            <w:r w:rsidR="00145198" w:rsidRPr="001A3C4F">
              <w:rPr>
                <w:rFonts w:ascii="Times New Roman" w:eastAsia="Times New Roman" w:hAnsi="Times New Roman"/>
                <w:i/>
                <w:iCs/>
                <w:spacing w:val="1"/>
                <w:sz w:val="22"/>
                <w:szCs w:val="22"/>
              </w:rPr>
              <w:t>Bribery</w:t>
            </w:r>
            <w:proofErr w:type="spellEnd"/>
            <w:r w:rsidR="00145198" w:rsidRPr="001A3C4F">
              <w:rPr>
                <w:rFonts w:ascii="Times New Roman" w:eastAsia="Times New Roman" w:hAnsi="Times New Roman"/>
                <w:i/>
                <w:iCs/>
                <w:spacing w:val="1"/>
                <w:sz w:val="22"/>
                <w:szCs w:val="22"/>
              </w:rPr>
              <w:t xml:space="preserve"> </w:t>
            </w:r>
            <w:proofErr w:type="spellStart"/>
            <w:r w:rsidR="00145198" w:rsidRPr="001A3C4F">
              <w:rPr>
                <w:rFonts w:ascii="Times New Roman" w:eastAsia="Times New Roman" w:hAnsi="Times New Roman"/>
                <w:i/>
                <w:iCs/>
                <w:spacing w:val="1"/>
                <w:sz w:val="22"/>
                <w:szCs w:val="22"/>
              </w:rPr>
              <w:t>Act</w:t>
            </w:r>
            <w:proofErr w:type="spellEnd"/>
            <w:r w:rsidR="00145198" w:rsidRPr="001A3C4F">
              <w:rPr>
                <w:rFonts w:ascii="Times New Roman" w:eastAsia="Times New Roman" w:hAnsi="Times New Roman"/>
                <w:spacing w:val="1"/>
                <w:sz w:val="22"/>
                <w:szCs w:val="22"/>
              </w:rPr>
              <w:t xml:space="preserve"> de 2010</w:t>
            </w:r>
            <w:r w:rsidRPr="001A3C4F">
              <w:rPr>
                <w:rFonts w:ascii="Times New Roman" w:eastAsia="Times New Roman" w:hAnsi="Times New Roman"/>
                <w:spacing w:val="1"/>
                <w:sz w:val="22"/>
                <w:szCs w:val="22"/>
              </w:rPr>
              <w:t xml:space="preserve">. </w:t>
            </w:r>
          </w:p>
          <w:p w14:paraId="0DAFD176" w14:textId="017D1852"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lastRenderedPageBreak/>
              <w:t xml:space="preserve"> </w:t>
            </w:r>
          </w:p>
        </w:tc>
      </w:tr>
      <w:tr w:rsidR="00EE5915" w:rsidRPr="001A3C4F" w14:paraId="6EC51F03" w14:textId="77777777" w:rsidTr="00700169">
        <w:tc>
          <w:tcPr>
            <w:tcW w:w="2263" w:type="dxa"/>
          </w:tcPr>
          <w:p w14:paraId="46FADF23" w14:textId="6E854687"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lastRenderedPageBreak/>
              <w:t>"</w:t>
            </w:r>
            <w:r w:rsidRPr="001A3C4F">
              <w:rPr>
                <w:rFonts w:ascii="Times New Roman" w:eastAsia="MS Mincho" w:hAnsi="Times New Roman"/>
                <w:sz w:val="22"/>
                <w:szCs w:val="22"/>
                <w:u w:val="single"/>
              </w:rPr>
              <w:t>Legislação Socioambiental</w:t>
            </w:r>
            <w:r w:rsidRPr="001A3C4F">
              <w:rPr>
                <w:rFonts w:ascii="Times New Roman" w:eastAsia="MS Mincho" w:hAnsi="Times New Roman"/>
                <w:sz w:val="22"/>
                <w:szCs w:val="22"/>
              </w:rPr>
              <w:t>":</w:t>
            </w:r>
          </w:p>
        </w:tc>
        <w:tc>
          <w:tcPr>
            <w:tcW w:w="6231" w:type="dxa"/>
          </w:tcPr>
          <w:p w14:paraId="214F0CB8" w14:textId="32D1B963"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 xml:space="preserve">significa qualquer </w:t>
            </w:r>
            <w:r w:rsidRPr="001A3C4F">
              <w:rPr>
                <w:rFonts w:ascii="Times New Roman" w:hAnsi="Times New Roman"/>
                <w:sz w:val="22"/>
                <w:szCs w:val="22"/>
              </w:rPr>
              <w:t xml:space="preserve">legislação ambiental, trabalhista e previdenciária em vigor, incluindo a Política Nacional do Meio Ambiente, as Resoluções do CONAMA – Conselho Nacional do Meio Ambiente, as normas relativas à saúde e segurança ocupacional, bem como as demais legislações e regulamentações ambientais, trabalhistas e previdenciárias supletivas. </w:t>
            </w:r>
          </w:p>
          <w:p w14:paraId="70A7C1DD"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p>
        </w:tc>
      </w:tr>
      <w:tr w:rsidR="00EE5915" w:rsidRPr="001A3C4F" w14:paraId="011CD724" w14:textId="77777777" w:rsidTr="00700169">
        <w:tc>
          <w:tcPr>
            <w:tcW w:w="2263" w:type="dxa"/>
          </w:tcPr>
          <w:p w14:paraId="57BE91FB" w14:textId="77777777" w:rsidR="00EE5915" w:rsidRPr="001A3C4F" w:rsidRDefault="00EE5915"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Montante Mínimo Debêntures 2ª Série</w:t>
            </w:r>
            <w:r w:rsidRPr="001A3C4F">
              <w:rPr>
                <w:rFonts w:ascii="Times New Roman" w:hAnsi="Times New Roman"/>
                <w:sz w:val="22"/>
                <w:szCs w:val="22"/>
              </w:rPr>
              <w:t>"</w:t>
            </w:r>
          </w:p>
          <w:p w14:paraId="417C5ABF" w14:textId="74540E89" w:rsidR="00EE5915" w:rsidRPr="001A3C4F" w:rsidDel="00C408BE" w:rsidRDefault="00EE5915" w:rsidP="009B4504">
            <w:pPr>
              <w:tabs>
                <w:tab w:val="left" w:pos="2835"/>
              </w:tabs>
              <w:autoSpaceDE/>
              <w:autoSpaceDN/>
              <w:adjustRightInd/>
              <w:rPr>
                <w:rFonts w:ascii="Times New Roman" w:hAnsi="Times New Roman"/>
                <w:sz w:val="22"/>
                <w:szCs w:val="22"/>
              </w:rPr>
            </w:pPr>
          </w:p>
        </w:tc>
        <w:tc>
          <w:tcPr>
            <w:tcW w:w="6231" w:type="dxa"/>
          </w:tcPr>
          <w:p w14:paraId="5AB2315E" w14:textId="1A22BB8C"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 xml:space="preserve">tem o significado previsto na </w:t>
            </w:r>
            <w:r w:rsidRPr="001A3C4F">
              <w:rPr>
                <w:rFonts w:ascii="Times New Roman" w:eastAsia="MS Mincho" w:hAnsi="Times New Roman"/>
                <w:sz w:val="22"/>
                <w:szCs w:val="22"/>
                <w:u w:val="single"/>
              </w:rPr>
              <w:t>Cláusula 4.3.2</w:t>
            </w:r>
            <w:r w:rsidRPr="001A3C4F">
              <w:rPr>
                <w:rFonts w:ascii="Times New Roman" w:eastAsia="MS Mincho" w:hAnsi="Times New Roman"/>
                <w:sz w:val="22"/>
                <w:szCs w:val="22"/>
              </w:rPr>
              <w:t xml:space="preserve"> abaixo</w:t>
            </w:r>
            <w:r w:rsidR="00BA2E48" w:rsidRPr="001A3C4F">
              <w:rPr>
                <w:rFonts w:ascii="Times New Roman" w:eastAsia="MS Mincho" w:hAnsi="Times New Roman"/>
                <w:sz w:val="22"/>
                <w:szCs w:val="22"/>
              </w:rPr>
              <w:t>.</w:t>
            </w:r>
          </w:p>
        </w:tc>
      </w:tr>
      <w:tr w:rsidR="003E188B" w:rsidRPr="001A3C4F" w14:paraId="32709A91" w14:textId="77777777" w:rsidTr="00700169">
        <w:tc>
          <w:tcPr>
            <w:tcW w:w="2263" w:type="dxa"/>
          </w:tcPr>
          <w:p w14:paraId="57F35427" w14:textId="44F73B9C" w:rsidR="003E188B" w:rsidRPr="001A3C4F" w:rsidRDefault="003E188B"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Oferta Facultativa de Resgate Anteci</w:t>
            </w:r>
            <w:r w:rsidR="00A650B8" w:rsidRPr="001A3C4F">
              <w:rPr>
                <w:rFonts w:ascii="Times New Roman" w:hAnsi="Times New Roman"/>
                <w:sz w:val="22"/>
                <w:szCs w:val="22"/>
                <w:u w:val="single"/>
              </w:rPr>
              <w:t>pa</w:t>
            </w:r>
            <w:r w:rsidRPr="001A3C4F">
              <w:rPr>
                <w:rFonts w:ascii="Times New Roman" w:hAnsi="Times New Roman"/>
                <w:sz w:val="22"/>
                <w:szCs w:val="22"/>
                <w:u w:val="single"/>
              </w:rPr>
              <w:t>do</w:t>
            </w:r>
            <w:r w:rsidRPr="001A3C4F">
              <w:rPr>
                <w:rFonts w:ascii="Times New Roman" w:hAnsi="Times New Roman"/>
                <w:sz w:val="22"/>
                <w:szCs w:val="22"/>
              </w:rPr>
              <w:t>":</w:t>
            </w:r>
          </w:p>
          <w:p w14:paraId="46154281" w14:textId="14172BAD" w:rsidR="00A650B8" w:rsidRPr="001A3C4F" w:rsidDel="00C408BE" w:rsidRDefault="00A650B8" w:rsidP="009B4504">
            <w:pPr>
              <w:tabs>
                <w:tab w:val="left" w:pos="2835"/>
              </w:tabs>
              <w:autoSpaceDE/>
              <w:autoSpaceDN/>
              <w:adjustRightInd/>
              <w:rPr>
                <w:rFonts w:ascii="Times New Roman" w:hAnsi="Times New Roman"/>
                <w:sz w:val="22"/>
                <w:szCs w:val="22"/>
              </w:rPr>
            </w:pPr>
          </w:p>
        </w:tc>
        <w:tc>
          <w:tcPr>
            <w:tcW w:w="6231" w:type="dxa"/>
          </w:tcPr>
          <w:p w14:paraId="38A5245B" w14:textId="4181A9EC" w:rsidR="003E188B" w:rsidRPr="001A3C4F" w:rsidRDefault="003E188B"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 xml:space="preserve">tem o significado previsto na </w:t>
            </w:r>
            <w:r w:rsidRPr="001A3C4F">
              <w:rPr>
                <w:rFonts w:ascii="Times New Roman" w:eastAsia="MS Mincho" w:hAnsi="Times New Roman"/>
                <w:sz w:val="22"/>
                <w:szCs w:val="22"/>
                <w:u w:val="single"/>
              </w:rPr>
              <w:t>Cláusula 6.8.1</w:t>
            </w:r>
            <w:r w:rsidRPr="001A3C4F">
              <w:rPr>
                <w:rFonts w:ascii="Times New Roman" w:eastAsia="MS Mincho" w:hAnsi="Times New Roman"/>
                <w:sz w:val="22"/>
                <w:szCs w:val="22"/>
              </w:rPr>
              <w:t xml:space="preserve"> abaixo</w:t>
            </w:r>
            <w:r w:rsidR="00BA2E48" w:rsidRPr="001A3C4F">
              <w:rPr>
                <w:rFonts w:ascii="Times New Roman" w:eastAsia="MS Mincho" w:hAnsi="Times New Roman"/>
                <w:sz w:val="22"/>
                <w:szCs w:val="22"/>
              </w:rPr>
              <w:t>.</w:t>
            </w:r>
          </w:p>
        </w:tc>
      </w:tr>
      <w:tr w:rsidR="00EE5915" w:rsidRPr="001A3C4F" w14:paraId="339ADD95" w14:textId="77777777" w:rsidTr="00700169">
        <w:tc>
          <w:tcPr>
            <w:tcW w:w="2263" w:type="dxa"/>
          </w:tcPr>
          <w:p w14:paraId="75680BA6" w14:textId="3DCA0C40"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Ônus</w:t>
            </w:r>
            <w:r w:rsidRPr="001A3C4F">
              <w:rPr>
                <w:rFonts w:ascii="Times New Roman" w:hAnsi="Times New Roman"/>
                <w:sz w:val="22"/>
                <w:szCs w:val="22"/>
              </w:rPr>
              <w:t>" e o verbo correlato "</w:t>
            </w:r>
            <w:r w:rsidRPr="001A3C4F">
              <w:rPr>
                <w:rFonts w:ascii="Times New Roman" w:hAnsi="Times New Roman"/>
                <w:sz w:val="22"/>
                <w:szCs w:val="22"/>
                <w:u w:val="single"/>
              </w:rPr>
              <w:t>Onerar</w:t>
            </w:r>
            <w:r w:rsidRPr="001A3C4F">
              <w:rPr>
                <w:rFonts w:ascii="Times New Roman" w:hAnsi="Times New Roman"/>
                <w:sz w:val="22"/>
                <w:szCs w:val="22"/>
              </w:rPr>
              <w:t>":</w:t>
            </w:r>
          </w:p>
        </w:tc>
        <w:tc>
          <w:tcPr>
            <w:tcW w:w="6231" w:type="dxa"/>
          </w:tcPr>
          <w:p w14:paraId="3393D4CB"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significa qualquer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w:t>
            </w:r>
          </w:p>
          <w:p w14:paraId="49574264"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p>
        </w:tc>
      </w:tr>
      <w:tr w:rsidR="00EE5915" w:rsidRPr="001A3C4F" w14:paraId="6D0454AD" w14:textId="77777777" w:rsidTr="00700169">
        <w:tc>
          <w:tcPr>
            <w:tcW w:w="2263" w:type="dxa"/>
          </w:tcPr>
          <w:p w14:paraId="7BA6178F" w14:textId="6AEF8C58"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Opção de Lote Adicional</w:t>
            </w:r>
            <w:r w:rsidRPr="001A3C4F">
              <w:rPr>
                <w:rFonts w:ascii="Times New Roman" w:eastAsia="MS Mincho" w:hAnsi="Times New Roman"/>
                <w:sz w:val="22"/>
                <w:szCs w:val="22"/>
              </w:rPr>
              <w:t>":</w:t>
            </w:r>
          </w:p>
        </w:tc>
        <w:tc>
          <w:tcPr>
            <w:tcW w:w="6231" w:type="dxa"/>
          </w:tcPr>
          <w:p w14:paraId="27821708" w14:textId="2660A830" w:rsidR="00EE5915" w:rsidRPr="001A3C4F" w:rsidRDefault="00EE5915" w:rsidP="009B4504">
            <w:pPr>
              <w:pStyle w:val="Body"/>
              <w:widowControl w:val="0"/>
              <w:spacing w:after="0" w:line="240" w:lineRule="auto"/>
              <w:rPr>
                <w:rFonts w:ascii="Times New Roman" w:hAnsi="Times New Roman" w:cs="Times New Roman"/>
                <w:sz w:val="22"/>
              </w:rPr>
            </w:pPr>
            <w:r w:rsidRPr="001A3C4F">
              <w:rPr>
                <w:rFonts w:ascii="Times New Roman" w:hAnsi="Times New Roman" w:cs="Times New Roman"/>
                <w:sz w:val="22"/>
              </w:rPr>
              <w:t xml:space="preserve">significa a opção da </w:t>
            </w:r>
            <w:r w:rsidR="007B6672" w:rsidRPr="001A3C4F">
              <w:rPr>
                <w:rFonts w:ascii="Times New Roman" w:hAnsi="Times New Roman" w:cs="Times New Roman"/>
                <w:sz w:val="22"/>
              </w:rPr>
              <w:t>Devedora</w:t>
            </w:r>
            <w:r w:rsidRPr="001A3C4F">
              <w:rPr>
                <w:rFonts w:ascii="Times New Roman" w:hAnsi="Times New Roman" w:cs="Times New Roman"/>
                <w:sz w:val="22"/>
              </w:rPr>
              <w:t xml:space="preserve">, após consulta e concordância prévia dos Coordenadores e da </w:t>
            </w:r>
            <w:r w:rsidR="007B6672" w:rsidRPr="001A3C4F">
              <w:rPr>
                <w:rFonts w:ascii="Times New Roman" w:hAnsi="Times New Roman" w:cs="Times New Roman"/>
                <w:sz w:val="22"/>
              </w:rPr>
              <w:t>Devedora</w:t>
            </w:r>
            <w:r w:rsidRPr="001A3C4F">
              <w:rPr>
                <w:rFonts w:ascii="Times New Roman" w:hAnsi="Times New Roman" w:cs="Times New Roman"/>
                <w:sz w:val="22"/>
              </w:rPr>
              <w:t>, de aumentar a quantidade dos CRA inicialmente ofertados, em até 20% (vinte por cento), ou seja, em até 120.000 (cento e vinte mil) CRA, nos termos e conforme os limites estabelecidos no artigo 14, parágrafo 2º, da Instrução CVM 400</w:t>
            </w:r>
            <w:r w:rsidR="00BA2E48" w:rsidRPr="001A3C4F">
              <w:rPr>
                <w:rFonts w:ascii="Times New Roman" w:hAnsi="Times New Roman" w:cs="Times New Roman"/>
                <w:sz w:val="22"/>
              </w:rPr>
              <w:t>.</w:t>
            </w:r>
          </w:p>
          <w:p w14:paraId="2DE2B346" w14:textId="67C263F8" w:rsidR="00EE5915" w:rsidRPr="001A3C4F" w:rsidRDefault="00EE5915" w:rsidP="009B4504">
            <w:pPr>
              <w:pStyle w:val="Body"/>
              <w:widowControl w:val="0"/>
              <w:spacing w:after="0" w:line="240" w:lineRule="auto"/>
              <w:rPr>
                <w:rFonts w:ascii="Times New Roman" w:hAnsi="Times New Roman" w:cs="Times New Roman"/>
                <w:sz w:val="22"/>
              </w:rPr>
            </w:pPr>
            <w:r w:rsidRPr="001A3C4F">
              <w:rPr>
                <w:rFonts w:ascii="Times New Roman" w:hAnsi="Times New Roman" w:cs="Times New Roman"/>
                <w:sz w:val="22"/>
              </w:rPr>
              <w:t xml:space="preserve"> </w:t>
            </w:r>
          </w:p>
        </w:tc>
      </w:tr>
      <w:tr w:rsidR="00EE5915" w:rsidRPr="001A3C4F" w14:paraId="5C490911" w14:textId="77777777" w:rsidTr="00700169">
        <w:tc>
          <w:tcPr>
            <w:tcW w:w="2263" w:type="dxa"/>
          </w:tcPr>
          <w:p w14:paraId="57335C24" w14:textId="16289F5C"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Operação de Securitização</w:t>
            </w:r>
            <w:r w:rsidRPr="001A3C4F">
              <w:rPr>
                <w:rFonts w:ascii="Times New Roman" w:eastAsia="MS Mincho" w:hAnsi="Times New Roman"/>
                <w:sz w:val="22"/>
                <w:szCs w:val="22"/>
              </w:rPr>
              <w:t>":</w:t>
            </w:r>
          </w:p>
          <w:p w14:paraId="6862C810" w14:textId="77777777" w:rsidR="00EE5915" w:rsidRPr="001A3C4F" w:rsidRDefault="00EE5915" w:rsidP="009B4504">
            <w:pPr>
              <w:tabs>
                <w:tab w:val="left" w:pos="2835"/>
              </w:tabs>
              <w:autoSpaceDE/>
              <w:autoSpaceDN/>
              <w:adjustRightInd/>
              <w:rPr>
                <w:rFonts w:ascii="Times New Roman" w:eastAsia="MS Mincho" w:hAnsi="Times New Roman"/>
                <w:sz w:val="22"/>
                <w:szCs w:val="22"/>
              </w:rPr>
            </w:pPr>
          </w:p>
        </w:tc>
        <w:tc>
          <w:tcPr>
            <w:tcW w:w="6231" w:type="dxa"/>
          </w:tcPr>
          <w:p w14:paraId="30A1F8BD" w14:textId="77777777" w:rsidR="00EE5915" w:rsidRPr="001A3C4F" w:rsidRDefault="00EE5915" w:rsidP="009B4504">
            <w:pPr>
              <w:tabs>
                <w:tab w:val="left" w:pos="2835"/>
              </w:tabs>
              <w:autoSpaceDE/>
              <w:autoSpaceDN/>
              <w:adjustRightInd/>
              <w:jc w:val="both"/>
              <w:rPr>
                <w:rFonts w:ascii="Times New Roman" w:hAnsi="Times New Roman"/>
                <w:sz w:val="22"/>
                <w:szCs w:val="22"/>
              </w:rPr>
            </w:pPr>
            <w:r w:rsidRPr="001A3C4F">
              <w:rPr>
                <w:rFonts w:ascii="Times New Roman" w:hAnsi="Times New Roman"/>
                <w:sz w:val="22"/>
                <w:szCs w:val="22"/>
              </w:rPr>
              <w:t>significa a operação estruturada de securitização de direitos creditórios do agronegócio que resultará na emissão dos CRA, a ser disciplinada pelo Termo de Securitização.</w:t>
            </w:r>
          </w:p>
          <w:p w14:paraId="50D025DA" w14:textId="77777777" w:rsidR="00EE5915" w:rsidRPr="001A3C4F" w:rsidRDefault="00EE5915" w:rsidP="009B4504">
            <w:pPr>
              <w:tabs>
                <w:tab w:val="left" w:pos="2835"/>
              </w:tabs>
              <w:autoSpaceDE/>
              <w:autoSpaceDN/>
              <w:adjustRightInd/>
              <w:jc w:val="both"/>
              <w:rPr>
                <w:rFonts w:ascii="Times New Roman" w:hAnsi="Times New Roman"/>
                <w:sz w:val="22"/>
                <w:szCs w:val="22"/>
              </w:rPr>
            </w:pPr>
          </w:p>
        </w:tc>
      </w:tr>
      <w:tr w:rsidR="00EE5915" w:rsidRPr="001A3C4F" w14:paraId="041B5AA5" w14:textId="77777777" w:rsidTr="00700169">
        <w:tc>
          <w:tcPr>
            <w:tcW w:w="2263" w:type="dxa"/>
          </w:tcPr>
          <w:p w14:paraId="78EDA817" w14:textId="67615903"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Parte</w:t>
            </w:r>
            <w:r w:rsidRPr="001A3C4F">
              <w:rPr>
                <w:rFonts w:ascii="Times New Roman" w:eastAsia="MS Mincho" w:hAnsi="Times New Roman"/>
                <w:sz w:val="22"/>
                <w:szCs w:val="22"/>
              </w:rPr>
              <w:t>":</w:t>
            </w:r>
          </w:p>
        </w:tc>
        <w:tc>
          <w:tcPr>
            <w:tcW w:w="6231" w:type="dxa"/>
          </w:tcPr>
          <w:p w14:paraId="50566F2B" w14:textId="7CE2ED8D" w:rsidR="00EE5915" w:rsidRPr="001A3C4F" w:rsidRDefault="00EE5915" w:rsidP="009B4504">
            <w:pPr>
              <w:suppressAutoHyphens/>
              <w:autoSpaceDE/>
              <w:autoSpaceDN/>
              <w:adjustRightInd/>
              <w:jc w:val="both"/>
              <w:rPr>
                <w:rFonts w:ascii="Times New Roman" w:hAnsi="Times New Roman"/>
                <w:sz w:val="22"/>
                <w:szCs w:val="22"/>
              </w:rPr>
            </w:pPr>
            <w:r w:rsidRPr="001A3C4F">
              <w:rPr>
                <w:rFonts w:ascii="Times New Roman" w:hAnsi="Times New Roman"/>
                <w:sz w:val="22"/>
                <w:szCs w:val="22"/>
              </w:rPr>
              <w:t xml:space="preserve">significa cada parte desta Escritura de Emissão, ou seja, a </w:t>
            </w:r>
            <w:r w:rsidR="007B6672" w:rsidRPr="001A3C4F">
              <w:rPr>
                <w:rFonts w:ascii="Times New Roman" w:hAnsi="Times New Roman"/>
                <w:sz w:val="22"/>
                <w:szCs w:val="22"/>
              </w:rPr>
              <w:t>Devedora</w:t>
            </w:r>
            <w:r w:rsidRPr="001A3C4F">
              <w:rPr>
                <w:rFonts w:ascii="Times New Roman" w:hAnsi="Times New Roman"/>
                <w:sz w:val="22"/>
                <w:szCs w:val="22"/>
              </w:rPr>
              <w:t xml:space="preserve"> ou a Debenturista, sempre que mencionada isoladamente.</w:t>
            </w:r>
          </w:p>
          <w:p w14:paraId="1EF3A55B" w14:textId="77777777" w:rsidR="00EE5915" w:rsidRPr="001A3C4F" w:rsidRDefault="00EE5915" w:rsidP="009B4504">
            <w:pPr>
              <w:suppressAutoHyphens/>
              <w:autoSpaceDE/>
              <w:autoSpaceDN/>
              <w:adjustRightInd/>
              <w:jc w:val="both"/>
              <w:rPr>
                <w:rFonts w:ascii="Times New Roman" w:eastAsia="MS Mincho" w:hAnsi="Times New Roman"/>
                <w:sz w:val="22"/>
                <w:szCs w:val="22"/>
              </w:rPr>
            </w:pPr>
          </w:p>
        </w:tc>
      </w:tr>
      <w:tr w:rsidR="00EE5915" w:rsidRPr="001A3C4F" w14:paraId="1C385BA4" w14:textId="77777777" w:rsidTr="00700169">
        <w:tc>
          <w:tcPr>
            <w:tcW w:w="2263" w:type="dxa"/>
          </w:tcPr>
          <w:p w14:paraId="28712377" w14:textId="5AF7E78B"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Partes</w:t>
            </w:r>
            <w:r w:rsidRPr="001A3C4F">
              <w:rPr>
                <w:rFonts w:ascii="Times New Roman" w:eastAsia="MS Mincho" w:hAnsi="Times New Roman"/>
                <w:sz w:val="22"/>
                <w:szCs w:val="22"/>
              </w:rPr>
              <w:t>":</w:t>
            </w:r>
          </w:p>
        </w:tc>
        <w:tc>
          <w:tcPr>
            <w:tcW w:w="6231" w:type="dxa"/>
          </w:tcPr>
          <w:p w14:paraId="176A5690" w14:textId="472C6A7E" w:rsidR="00EE5915" w:rsidRPr="001A3C4F" w:rsidRDefault="00EE5915" w:rsidP="009B4504">
            <w:pPr>
              <w:suppressAutoHyphens/>
              <w:autoSpaceDE/>
              <w:autoSpaceDN/>
              <w:adjustRightInd/>
              <w:jc w:val="both"/>
              <w:rPr>
                <w:rFonts w:ascii="Times New Roman" w:hAnsi="Times New Roman"/>
                <w:sz w:val="22"/>
                <w:szCs w:val="22"/>
              </w:rPr>
            </w:pPr>
            <w:r w:rsidRPr="001A3C4F">
              <w:rPr>
                <w:rFonts w:ascii="Times New Roman" w:hAnsi="Times New Roman"/>
                <w:sz w:val="22"/>
                <w:szCs w:val="22"/>
              </w:rPr>
              <w:t xml:space="preserve">significa a </w:t>
            </w:r>
            <w:r w:rsidR="007B6672" w:rsidRPr="001A3C4F">
              <w:rPr>
                <w:rFonts w:ascii="Times New Roman" w:hAnsi="Times New Roman"/>
                <w:sz w:val="22"/>
                <w:szCs w:val="22"/>
              </w:rPr>
              <w:t>Devedora</w:t>
            </w:r>
            <w:r w:rsidRPr="001A3C4F">
              <w:rPr>
                <w:rFonts w:ascii="Times New Roman" w:hAnsi="Times New Roman"/>
                <w:sz w:val="22"/>
                <w:szCs w:val="22"/>
              </w:rPr>
              <w:t xml:space="preserve"> e a Debenturista, quando mencionadas em conjunto.</w:t>
            </w:r>
          </w:p>
          <w:p w14:paraId="65878CFB" w14:textId="77777777" w:rsidR="00EE5915" w:rsidRPr="001A3C4F" w:rsidRDefault="00EE5915" w:rsidP="009B4504">
            <w:pPr>
              <w:suppressAutoHyphens/>
              <w:autoSpaceDE/>
              <w:autoSpaceDN/>
              <w:adjustRightInd/>
              <w:jc w:val="both"/>
              <w:rPr>
                <w:rFonts w:ascii="Times New Roman" w:hAnsi="Times New Roman"/>
                <w:sz w:val="22"/>
                <w:szCs w:val="22"/>
              </w:rPr>
            </w:pPr>
          </w:p>
        </w:tc>
      </w:tr>
      <w:tr w:rsidR="00EE5915" w:rsidRPr="001A3C4F" w14:paraId="7089D7A1" w14:textId="77777777" w:rsidTr="00700169">
        <w:tc>
          <w:tcPr>
            <w:tcW w:w="2263" w:type="dxa"/>
          </w:tcPr>
          <w:p w14:paraId="5A5CA207" w14:textId="4386F0D3"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 xml:space="preserve">Procedimento de </w:t>
            </w:r>
            <w:proofErr w:type="spellStart"/>
            <w:r w:rsidRPr="001A3C4F">
              <w:rPr>
                <w:rFonts w:ascii="Times New Roman" w:eastAsia="MS Mincho" w:hAnsi="Times New Roman"/>
                <w:i/>
                <w:iCs/>
                <w:sz w:val="22"/>
                <w:szCs w:val="22"/>
                <w:u w:val="single"/>
              </w:rPr>
              <w:t>Bookbuilding</w:t>
            </w:r>
            <w:proofErr w:type="spellEnd"/>
            <w:r w:rsidRPr="001A3C4F">
              <w:rPr>
                <w:rFonts w:ascii="Times New Roman" w:eastAsia="MS Mincho" w:hAnsi="Times New Roman"/>
                <w:sz w:val="22"/>
                <w:szCs w:val="22"/>
              </w:rPr>
              <w:t>":</w:t>
            </w:r>
          </w:p>
          <w:p w14:paraId="4EDE30D7" w14:textId="54624E24" w:rsidR="00EE5915" w:rsidRPr="001A3C4F" w:rsidRDefault="00EE5915" w:rsidP="009B4504">
            <w:pPr>
              <w:tabs>
                <w:tab w:val="left" w:pos="2835"/>
              </w:tabs>
              <w:autoSpaceDE/>
              <w:autoSpaceDN/>
              <w:adjustRightInd/>
              <w:rPr>
                <w:rFonts w:ascii="Times New Roman" w:eastAsia="MS Mincho" w:hAnsi="Times New Roman"/>
                <w:sz w:val="22"/>
                <w:szCs w:val="22"/>
              </w:rPr>
            </w:pPr>
          </w:p>
        </w:tc>
        <w:tc>
          <w:tcPr>
            <w:tcW w:w="6231" w:type="dxa"/>
          </w:tcPr>
          <w:p w14:paraId="3D047F06" w14:textId="65211107" w:rsidR="00EE5915" w:rsidRPr="001A3C4F" w:rsidRDefault="00EE5915" w:rsidP="009B4504">
            <w:pPr>
              <w:suppressAutoHyphens/>
              <w:autoSpaceDE/>
              <w:autoSpaceDN/>
              <w:adjustRightInd/>
              <w:jc w:val="both"/>
              <w:rPr>
                <w:rFonts w:ascii="Times New Roman" w:hAnsi="Times New Roman"/>
                <w:sz w:val="22"/>
                <w:szCs w:val="22"/>
              </w:rPr>
            </w:pPr>
            <w:r w:rsidRPr="001A3C4F">
              <w:rPr>
                <w:rFonts w:ascii="Times New Roman" w:hAnsi="Times New Roman"/>
                <w:sz w:val="22"/>
                <w:szCs w:val="22"/>
              </w:rPr>
              <w:t xml:space="preserve">tem o significado previsto na </w:t>
            </w:r>
            <w:r w:rsidRPr="001A3C4F">
              <w:rPr>
                <w:rFonts w:ascii="Times New Roman" w:hAnsi="Times New Roman"/>
                <w:sz w:val="22"/>
                <w:szCs w:val="22"/>
                <w:u w:val="single"/>
              </w:rPr>
              <w:t>Cláusula 4.5.1</w:t>
            </w:r>
            <w:r w:rsidRPr="001A3C4F">
              <w:rPr>
                <w:rFonts w:ascii="Times New Roman" w:hAnsi="Times New Roman"/>
                <w:sz w:val="22"/>
                <w:szCs w:val="22"/>
              </w:rPr>
              <w:t xml:space="preserve"> abaixo</w:t>
            </w:r>
            <w:r w:rsidR="00BA2E48" w:rsidRPr="001A3C4F">
              <w:rPr>
                <w:rFonts w:ascii="Times New Roman" w:hAnsi="Times New Roman"/>
                <w:sz w:val="22"/>
                <w:szCs w:val="22"/>
              </w:rPr>
              <w:t>.</w:t>
            </w:r>
          </w:p>
        </w:tc>
      </w:tr>
      <w:tr w:rsidR="00EE5915" w:rsidRPr="001A3C4F" w14:paraId="730C1FC5" w14:textId="77777777" w:rsidTr="003F1A58">
        <w:tc>
          <w:tcPr>
            <w:tcW w:w="2263" w:type="dxa"/>
          </w:tcPr>
          <w:p w14:paraId="5C8D2BD6" w14:textId="77777777" w:rsidR="00BD0B18" w:rsidRPr="001A3C4F" w:rsidRDefault="00EE5915" w:rsidP="009B4504">
            <w:pPr>
              <w:widowControl w:val="0"/>
              <w:tabs>
                <w:tab w:val="left" w:pos="3331"/>
              </w:tabs>
              <w:suppressAutoHyphens/>
              <w:ind w:right="487"/>
              <w:rPr>
                <w:rFonts w:ascii="Times New Roman" w:hAnsi="Times New Roman"/>
                <w:sz w:val="22"/>
                <w:szCs w:val="22"/>
                <w:u w:val="single"/>
              </w:rPr>
            </w:pPr>
            <w:r w:rsidRPr="001A3C4F">
              <w:rPr>
                <w:rFonts w:ascii="Times New Roman" w:hAnsi="Times New Roman"/>
                <w:sz w:val="22"/>
                <w:szCs w:val="22"/>
              </w:rPr>
              <w:t>"</w:t>
            </w:r>
            <w:r w:rsidRPr="001A3C4F">
              <w:rPr>
                <w:rFonts w:ascii="Times New Roman" w:hAnsi="Times New Roman"/>
                <w:sz w:val="22"/>
                <w:szCs w:val="22"/>
                <w:u w:val="single"/>
              </w:rPr>
              <w:t xml:space="preserve">Regras e Procedimentos ANBIMA para Classificação dos </w:t>
            </w:r>
          </w:p>
          <w:p w14:paraId="63EF232C" w14:textId="77777777" w:rsidR="00EE5915" w:rsidRPr="001A3C4F" w:rsidRDefault="00EE5915" w:rsidP="009B4504">
            <w:pPr>
              <w:widowControl w:val="0"/>
              <w:tabs>
                <w:tab w:val="left" w:pos="3331"/>
              </w:tabs>
              <w:suppressAutoHyphens/>
              <w:ind w:right="487"/>
              <w:rPr>
                <w:rFonts w:ascii="Times New Roman" w:hAnsi="Times New Roman"/>
                <w:sz w:val="22"/>
                <w:szCs w:val="22"/>
              </w:rPr>
            </w:pPr>
            <w:r w:rsidRPr="001A3C4F">
              <w:rPr>
                <w:rFonts w:ascii="Times New Roman" w:hAnsi="Times New Roman"/>
                <w:sz w:val="22"/>
                <w:szCs w:val="22"/>
                <w:u w:val="single"/>
              </w:rPr>
              <w:t>CRA</w:t>
            </w:r>
            <w:r w:rsidRPr="001A3C4F">
              <w:rPr>
                <w:rFonts w:ascii="Times New Roman" w:hAnsi="Times New Roman"/>
                <w:sz w:val="22"/>
                <w:szCs w:val="22"/>
              </w:rPr>
              <w:t>"</w:t>
            </w:r>
          </w:p>
          <w:p w14:paraId="0F5BD527" w14:textId="10D203F9" w:rsidR="00D7275A" w:rsidRPr="001A3C4F" w:rsidRDefault="00D7275A" w:rsidP="009B4504">
            <w:pPr>
              <w:widowControl w:val="0"/>
              <w:tabs>
                <w:tab w:val="left" w:pos="3331"/>
              </w:tabs>
              <w:suppressAutoHyphens/>
              <w:ind w:right="487"/>
              <w:rPr>
                <w:rFonts w:ascii="Times New Roman" w:hAnsi="Times New Roman"/>
                <w:sz w:val="22"/>
                <w:szCs w:val="22"/>
              </w:rPr>
            </w:pPr>
          </w:p>
        </w:tc>
        <w:tc>
          <w:tcPr>
            <w:tcW w:w="6231" w:type="dxa"/>
          </w:tcPr>
          <w:p w14:paraId="510CF1E3" w14:textId="77777777" w:rsidR="00EE5915" w:rsidRPr="001A3C4F" w:rsidRDefault="00EE5915" w:rsidP="009B4504">
            <w:pPr>
              <w:widowControl w:val="0"/>
              <w:tabs>
                <w:tab w:val="left" w:pos="3331"/>
              </w:tabs>
              <w:suppressAutoHyphens/>
              <w:jc w:val="both"/>
              <w:rPr>
                <w:rFonts w:ascii="Times New Roman" w:hAnsi="Times New Roman"/>
                <w:sz w:val="22"/>
                <w:szCs w:val="22"/>
              </w:rPr>
            </w:pPr>
          </w:p>
          <w:p w14:paraId="78A87E8F" w14:textId="40972058" w:rsidR="00EE5915" w:rsidRPr="001A3C4F" w:rsidRDefault="00EE5915" w:rsidP="009B4504">
            <w:pPr>
              <w:widowControl w:val="0"/>
              <w:tabs>
                <w:tab w:val="left" w:pos="3331"/>
              </w:tabs>
              <w:suppressAutoHyphens/>
              <w:jc w:val="both"/>
              <w:rPr>
                <w:rFonts w:ascii="Times New Roman" w:hAnsi="Times New Roman"/>
                <w:sz w:val="22"/>
                <w:szCs w:val="22"/>
              </w:rPr>
            </w:pPr>
            <w:r w:rsidRPr="001A3C4F">
              <w:rPr>
                <w:rFonts w:ascii="Times New Roman" w:hAnsi="Times New Roman"/>
                <w:sz w:val="22"/>
                <w:szCs w:val="22"/>
              </w:rPr>
              <w:t>significa as Regras e Procedimentos ANBIMA para Classificação de CRA n.º 06, em vigor desde 6 de maio de 2021</w:t>
            </w:r>
            <w:r w:rsidR="00BA2E48" w:rsidRPr="001A3C4F">
              <w:rPr>
                <w:rFonts w:ascii="Times New Roman" w:hAnsi="Times New Roman"/>
                <w:sz w:val="22"/>
                <w:szCs w:val="22"/>
              </w:rPr>
              <w:t>.</w:t>
            </w:r>
          </w:p>
        </w:tc>
      </w:tr>
      <w:tr w:rsidR="00EE5915" w:rsidRPr="001A3C4F" w14:paraId="42DFDF7C" w14:textId="77777777" w:rsidTr="00700169">
        <w:tc>
          <w:tcPr>
            <w:tcW w:w="2263" w:type="dxa"/>
          </w:tcPr>
          <w:p w14:paraId="3AE803E5" w14:textId="06C97F9D"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lastRenderedPageBreak/>
              <w:t>"</w:t>
            </w:r>
            <w:r w:rsidRPr="001A3C4F">
              <w:rPr>
                <w:rFonts w:ascii="Times New Roman" w:eastAsia="MS Mincho" w:hAnsi="Times New Roman"/>
                <w:sz w:val="22"/>
                <w:szCs w:val="22"/>
                <w:u w:val="single"/>
              </w:rPr>
              <w:t>Relatórios</w:t>
            </w:r>
            <w:r w:rsidRPr="001A3C4F">
              <w:rPr>
                <w:rFonts w:ascii="Times New Roman" w:eastAsia="MS Mincho" w:hAnsi="Times New Roman"/>
                <w:sz w:val="22"/>
                <w:szCs w:val="22"/>
              </w:rPr>
              <w:t>":</w:t>
            </w:r>
          </w:p>
        </w:tc>
        <w:tc>
          <w:tcPr>
            <w:tcW w:w="6231" w:type="dxa"/>
          </w:tcPr>
          <w:p w14:paraId="5CBD0366" w14:textId="00C0B1E7" w:rsidR="00EE5915" w:rsidRPr="001A3C4F" w:rsidRDefault="00EE5915" w:rsidP="009B4504">
            <w:pPr>
              <w:widowControl w:val="0"/>
              <w:tabs>
                <w:tab w:val="left" w:pos="3331"/>
              </w:tabs>
              <w:suppressAutoHyphens/>
              <w:jc w:val="both"/>
              <w:rPr>
                <w:rFonts w:ascii="Times New Roman" w:hAnsi="Times New Roman"/>
                <w:sz w:val="22"/>
                <w:szCs w:val="22"/>
              </w:rPr>
            </w:pPr>
            <w:r w:rsidRPr="001A3C4F">
              <w:rPr>
                <w:rFonts w:ascii="Times New Roman" w:hAnsi="Times New Roman"/>
                <w:sz w:val="22"/>
                <w:szCs w:val="22"/>
              </w:rPr>
              <w:t>os relatórios a serem encaminhados pela Devedora ao Agente Fiduciário dos CRA</w:t>
            </w:r>
            <w:r w:rsidR="00114271" w:rsidRPr="001A3C4F">
              <w:rPr>
                <w:rFonts w:ascii="Times New Roman" w:hAnsi="Times New Roman"/>
                <w:sz w:val="22"/>
                <w:szCs w:val="22"/>
              </w:rPr>
              <w:t xml:space="preserve">, nos termos do </w:t>
            </w:r>
            <w:r w:rsidR="00114271" w:rsidRPr="001A3C4F">
              <w:rPr>
                <w:rFonts w:ascii="Times New Roman" w:hAnsi="Times New Roman"/>
                <w:sz w:val="22"/>
                <w:szCs w:val="22"/>
                <w:u w:val="single"/>
              </w:rPr>
              <w:t>Anexo V</w:t>
            </w:r>
            <w:r w:rsidR="00114271" w:rsidRPr="001A3C4F">
              <w:rPr>
                <w:rFonts w:ascii="Times New Roman" w:hAnsi="Times New Roman"/>
                <w:sz w:val="22"/>
                <w:szCs w:val="22"/>
              </w:rPr>
              <w:t xml:space="preserve"> a esta Escritura de Emissão,</w:t>
            </w:r>
            <w:r w:rsidRPr="001A3C4F">
              <w:rPr>
                <w:rFonts w:ascii="Times New Roman" w:hAnsi="Times New Roman"/>
                <w:sz w:val="22"/>
                <w:szCs w:val="22"/>
              </w:rPr>
              <w:t xml:space="preserve"> para fins de comprovação da destinação da integralidade dos Recursos em conformidade com esta Escritura de Emissão</w:t>
            </w:r>
            <w:r w:rsidR="00D7275A" w:rsidRPr="001A3C4F">
              <w:rPr>
                <w:rFonts w:ascii="Times New Roman" w:hAnsi="Times New Roman"/>
                <w:sz w:val="22"/>
                <w:szCs w:val="22"/>
              </w:rPr>
              <w:t>.</w:t>
            </w:r>
          </w:p>
          <w:p w14:paraId="71EA4181" w14:textId="77777777" w:rsidR="00EE5915" w:rsidRPr="001A3C4F" w:rsidRDefault="00EE5915" w:rsidP="009B4504">
            <w:pPr>
              <w:tabs>
                <w:tab w:val="left" w:pos="2835"/>
              </w:tabs>
              <w:autoSpaceDE/>
              <w:autoSpaceDN/>
              <w:adjustRightInd/>
              <w:jc w:val="both"/>
              <w:rPr>
                <w:rFonts w:ascii="Times New Roman" w:hAnsi="Times New Roman"/>
                <w:sz w:val="22"/>
                <w:szCs w:val="22"/>
              </w:rPr>
            </w:pPr>
          </w:p>
        </w:tc>
      </w:tr>
      <w:tr w:rsidR="00EE5915" w:rsidRPr="001A3C4F" w14:paraId="635BC594" w14:textId="77777777" w:rsidTr="00700169">
        <w:tc>
          <w:tcPr>
            <w:tcW w:w="2263" w:type="dxa"/>
          </w:tcPr>
          <w:p w14:paraId="1D547944" w14:textId="2ED1E84A"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Remuneração</w:t>
            </w:r>
            <w:r w:rsidRPr="001A3C4F">
              <w:rPr>
                <w:rFonts w:ascii="Times New Roman" w:eastAsia="MS Mincho" w:hAnsi="Times New Roman"/>
                <w:sz w:val="22"/>
                <w:szCs w:val="22"/>
              </w:rPr>
              <w:t>":</w:t>
            </w:r>
          </w:p>
        </w:tc>
        <w:tc>
          <w:tcPr>
            <w:tcW w:w="6231" w:type="dxa"/>
          </w:tcPr>
          <w:p w14:paraId="564BD896" w14:textId="0FDD60C5" w:rsidR="00EE5915" w:rsidRPr="001A3C4F" w:rsidRDefault="00EE5915" w:rsidP="009B4504">
            <w:pPr>
              <w:tabs>
                <w:tab w:val="left" w:pos="2835"/>
              </w:tabs>
              <w:autoSpaceDE/>
              <w:autoSpaceDN/>
              <w:adjustRightInd/>
              <w:jc w:val="both"/>
              <w:rPr>
                <w:rFonts w:ascii="Times New Roman" w:hAnsi="Times New Roman"/>
                <w:sz w:val="22"/>
                <w:szCs w:val="22"/>
              </w:rPr>
            </w:pPr>
            <w:r w:rsidRPr="001A3C4F">
              <w:rPr>
                <w:rFonts w:ascii="Times New Roman" w:hAnsi="Times New Roman"/>
                <w:sz w:val="22"/>
                <w:szCs w:val="22"/>
              </w:rPr>
              <w:t xml:space="preserve">significa, em conjunto, a Remuneração das Debêntures 1ª Série e a Remuneração das Debêntures 2ª Série. </w:t>
            </w:r>
          </w:p>
          <w:p w14:paraId="07A1C052" w14:textId="77777777" w:rsidR="00EE5915" w:rsidRPr="001A3C4F" w:rsidRDefault="00EE5915" w:rsidP="009B4504">
            <w:pPr>
              <w:tabs>
                <w:tab w:val="left" w:pos="2835"/>
              </w:tabs>
              <w:autoSpaceDE/>
              <w:autoSpaceDN/>
              <w:adjustRightInd/>
              <w:jc w:val="both"/>
              <w:rPr>
                <w:rFonts w:ascii="Times New Roman" w:hAnsi="Times New Roman"/>
                <w:sz w:val="22"/>
                <w:szCs w:val="22"/>
              </w:rPr>
            </w:pPr>
          </w:p>
        </w:tc>
      </w:tr>
      <w:tr w:rsidR="00EE5915" w:rsidRPr="001A3C4F" w14:paraId="67490F2D" w14:textId="77777777" w:rsidTr="00700169">
        <w:tc>
          <w:tcPr>
            <w:tcW w:w="2263" w:type="dxa"/>
          </w:tcPr>
          <w:p w14:paraId="22BAA355" w14:textId="58F884BA" w:rsidR="00EE5915" w:rsidRPr="001A3C4F" w:rsidDel="00C408BE"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Remuneração das Debêntures 1ª Série</w:t>
            </w:r>
            <w:r w:rsidRPr="001A3C4F">
              <w:rPr>
                <w:rFonts w:ascii="Times New Roman" w:eastAsia="MS Mincho" w:hAnsi="Times New Roman"/>
                <w:sz w:val="22"/>
                <w:szCs w:val="22"/>
              </w:rPr>
              <w:t>":</w:t>
            </w:r>
          </w:p>
        </w:tc>
        <w:tc>
          <w:tcPr>
            <w:tcW w:w="6231" w:type="dxa"/>
          </w:tcPr>
          <w:p w14:paraId="4DF2441D" w14:textId="77777777" w:rsidR="00EE5915" w:rsidRPr="001A3C4F" w:rsidRDefault="00EE5915" w:rsidP="009B4504">
            <w:pPr>
              <w:tabs>
                <w:tab w:val="left" w:pos="2835"/>
              </w:tabs>
              <w:autoSpaceDE/>
              <w:autoSpaceDN/>
              <w:adjustRightInd/>
              <w:jc w:val="both"/>
              <w:rPr>
                <w:rFonts w:ascii="Times New Roman" w:hAnsi="Times New Roman"/>
                <w:sz w:val="22"/>
                <w:szCs w:val="22"/>
              </w:rPr>
            </w:pPr>
            <w:r w:rsidRPr="001A3C4F">
              <w:rPr>
                <w:rFonts w:ascii="Times New Roman" w:hAnsi="Times New Roman"/>
                <w:sz w:val="22"/>
                <w:szCs w:val="22"/>
              </w:rPr>
              <w:t xml:space="preserve">tem o significado previsto na </w:t>
            </w:r>
            <w:r w:rsidRPr="001A3C4F">
              <w:rPr>
                <w:rFonts w:ascii="Times New Roman" w:hAnsi="Times New Roman"/>
                <w:sz w:val="22"/>
                <w:szCs w:val="22"/>
                <w:u w:val="single"/>
              </w:rPr>
              <w:t>Cláusula 6.11.3</w:t>
            </w:r>
            <w:r w:rsidRPr="001A3C4F">
              <w:rPr>
                <w:rFonts w:ascii="Times New Roman" w:hAnsi="Times New Roman"/>
                <w:sz w:val="22"/>
                <w:szCs w:val="22"/>
              </w:rPr>
              <w:t xml:space="preserve"> abaixo.</w:t>
            </w:r>
          </w:p>
          <w:p w14:paraId="1118B944" w14:textId="77777777" w:rsidR="00EE5915" w:rsidRPr="001A3C4F" w:rsidRDefault="00EE5915" w:rsidP="009B4504">
            <w:pPr>
              <w:tabs>
                <w:tab w:val="left" w:pos="2835"/>
              </w:tabs>
              <w:autoSpaceDE/>
              <w:autoSpaceDN/>
              <w:adjustRightInd/>
              <w:jc w:val="both"/>
              <w:rPr>
                <w:rFonts w:ascii="Times New Roman" w:hAnsi="Times New Roman"/>
                <w:sz w:val="22"/>
                <w:szCs w:val="22"/>
              </w:rPr>
            </w:pPr>
          </w:p>
          <w:p w14:paraId="6D18B0F1" w14:textId="0FDC4A3D" w:rsidR="00EE5915" w:rsidRPr="001A3C4F" w:rsidRDefault="00EE5915" w:rsidP="009B4504">
            <w:pPr>
              <w:tabs>
                <w:tab w:val="left" w:pos="2835"/>
              </w:tabs>
              <w:autoSpaceDE/>
              <w:autoSpaceDN/>
              <w:adjustRightInd/>
              <w:jc w:val="both"/>
              <w:rPr>
                <w:rFonts w:ascii="Times New Roman" w:hAnsi="Times New Roman"/>
                <w:sz w:val="22"/>
                <w:szCs w:val="22"/>
              </w:rPr>
            </w:pPr>
            <w:r w:rsidRPr="001A3C4F">
              <w:rPr>
                <w:rFonts w:ascii="Times New Roman" w:hAnsi="Times New Roman"/>
                <w:sz w:val="22"/>
                <w:szCs w:val="22"/>
              </w:rPr>
              <w:t xml:space="preserve"> </w:t>
            </w:r>
          </w:p>
        </w:tc>
      </w:tr>
      <w:tr w:rsidR="00EE5915" w:rsidRPr="001A3C4F" w14:paraId="313E7466" w14:textId="77777777" w:rsidTr="00700169">
        <w:tc>
          <w:tcPr>
            <w:tcW w:w="2263" w:type="dxa"/>
          </w:tcPr>
          <w:p w14:paraId="65FF0C99" w14:textId="625E1A79"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Remuneração das Debêntures 2ª Série</w:t>
            </w:r>
            <w:r w:rsidRPr="001A3C4F">
              <w:rPr>
                <w:rFonts w:ascii="Times New Roman" w:eastAsia="MS Mincho" w:hAnsi="Times New Roman"/>
                <w:sz w:val="22"/>
                <w:szCs w:val="22"/>
              </w:rPr>
              <w:t>":</w:t>
            </w:r>
          </w:p>
          <w:p w14:paraId="21618599" w14:textId="6AF8CDE0" w:rsidR="00EE5915" w:rsidRPr="001A3C4F" w:rsidDel="00C408BE" w:rsidRDefault="00EE5915" w:rsidP="009B4504">
            <w:pPr>
              <w:tabs>
                <w:tab w:val="left" w:pos="2835"/>
              </w:tabs>
              <w:autoSpaceDE/>
              <w:autoSpaceDN/>
              <w:adjustRightInd/>
              <w:rPr>
                <w:rFonts w:ascii="Times New Roman" w:eastAsia="MS Mincho" w:hAnsi="Times New Roman"/>
                <w:sz w:val="22"/>
                <w:szCs w:val="22"/>
              </w:rPr>
            </w:pPr>
          </w:p>
        </w:tc>
        <w:tc>
          <w:tcPr>
            <w:tcW w:w="6231" w:type="dxa"/>
          </w:tcPr>
          <w:p w14:paraId="354EF5F4" w14:textId="401758D5" w:rsidR="00EE5915" w:rsidRPr="001A3C4F" w:rsidRDefault="00EE5915" w:rsidP="009B4504">
            <w:pPr>
              <w:tabs>
                <w:tab w:val="left" w:pos="2835"/>
              </w:tabs>
              <w:autoSpaceDE/>
              <w:autoSpaceDN/>
              <w:adjustRightInd/>
              <w:jc w:val="both"/>
              <w:rPr>
                <w:rFonts w:ascii="Times New Roman" w:hAnsi="Times New Roman"/>
                <w:sz w:val="22"/>
                <w:szCs w:val="22"/>
              </w:rPr>
            </w:pPr>
            <w:r w:rsidRPr="001A3C4F">
              <w:rPr>
                <w:rFonts w:ascii="Times New Roman" w:hAnsi="Times New Roman"/>
                <w:sz w:val="22"/>
                <w:szCs w:val="22"/>
              </w:rPr>
              <w:t xml:space="preserve">tem o significado previsto na </w:t>
            </w:r>
            <w:r w:rsidRPr="001A3C4F">
              <w:rPr>
                <w:rFonts w:ascii="Times New Roman" w:hAnsi="Times New Roman"/>
                <w:sz w:val="22"/>
                <w:szCs w:val="22"/>
                <w:u w:val="single"/>
              </w:rPr>
              <w:t>Cláusula 6.11.</w:t>
            </w:r>
            <w:r w:rsidR="00EE1957" w:rsidRPr="001A3C4F">
              <w:rPr>
                <w:rFonts w:ascii="Times New Roman" w:hAnsi="Times New Roman"/>
                <w:sz w:val="22"/>
                <w:szCs w:val="22"/>
                <w:u w:val="single"/>
              </w:rPr>
              <w:t>10</w:t>
            </w:r>
            <w:r w:rsidRPr="001A3C4F">
              <w:rPr>
                <w:rFonts w:ascii="Times New Roman" w:hAnsi="Times New Roman"/>
                <w:sz w:val="22"/>
                <w:szCs w:val="22"/>
              </w:rPr>
              <w:t xml:space="preserve"> abaixo. </w:t>
            </w:r>
          </w:p>
        </w:tc>
      </w:tr>
      <w:tr w:rsidR="00EE5915" w:rsidRPr="001A3C4F" w14:paraId="319D9140" w14:textId="77777777" w:rsidTr="00700169">
        <w:tc>
          <w:tcPr>
            <w:tcW w:w="2263" w:type="dxa"/>
          </w:tcPr>
          <w:p w14:paraId="52B7BD05" w14:textId="45266EAA"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Resolução CVM 30"</w:t>
            </w:r>
            <w:r w:rsidRPr="001A3C4F">
              <w:rPr>
                <w:rFonts w:ascii="Times New Roman" w:eastAsia="MS Mincho" w:hAnsi="Times New Roman"/>
                <w:sz w:val="22"/>
                <w:szCs w:val="22"/>
              </w:rPr>
              <w:t>:</w:t>
            </w:r>
          </w:p>
          <w:p w14:paraId="6DDB4520" w14:textId="77777777" w:rsidR="00EE5915" w:rsidRPr="001A3C4F" w:rsidRDefault="00EE5915" w:rsidP="009B4504">
            <w:pPr>
              <w:tabs>
                <w:tab w:val="left" w:pos="2835"/>
              </w:tabs>
              <w:autoSpaceDE/>
              <w:autoSpaceDN/>
              <w:adjustRightInd/>
              <w:rPr>
                <w:rFonts w:ascii="Times New Roman" w:eastAsia="MS Mincho" w:hAnsi="Times New Roman"/>
                <w:sz w:val="22"/>
                <w:szCs w:val="22"/>
              </w:rPr>
            </w:pPr>
          </w:p>
        </w:tc>
        <w:tc>
          <w:tcPr>
            <w:tcW w:w="6231" w:type="dxa"/>
          </w:tcPr>
          <w:p w14:paraId="59E9F7EB"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significa a Resolução da CVM n.º 30, de 11 de maio de 2021, conforme alterada.</w:t>
            </w:r>
          </w:p>
          <w:p w14:paraId="0FF7D470" w14:textId="35E62A1A" w:rsidR="00EE5915" w:rsidRPr="001A3C4F" w:rsidRDefault="00EE5915" w:rsidP="009B4504">
            <w:pPr>
              <w:tabs>
                <w:tab w:val="left" w:pos="2835"/>
              </w:tabs>
              <w:autoSpaceDE/>
              <w:autoSpaceDN/>
              <w:adjustRightInd/>
              <w:jc w:val="both"/>
              <w:rPr>
                <w:rFonts w:ascii="Times New Roman" w:hAnsi="Times New Roman"/>
                <w:sz w:val="22"/>
                <w:szCs w:val="22"/>
              </w:rPr>
            </w:pPr>
          </w:p>
        </w:tc>
      </w:tr>
      <w:tr w:rsidR="00EE5915" w:rsidRPr="001A3C4F" w14:paraId="541650C3" w14:textId="77777777" w:rsidTr="00700169">
        <w:tc>
          <w:tcPr>
            <w:tcW w:w="2263" w:type="dxa"/>
          </w:tcPr>
          <w:p w14:paraId="7DD5018D" w14:textId="6525FFDB" w:rsidR="00EE5915" w:rsidRPr="001A3C4F" w:rsidRDefault="00EE5915" w:rsidP="009B4504">
            <w:pPr>
              <w:tabs>
                <w:tab w:val="left" w:pos="2835"/>
              </w:tabs>
              <w:autoSpaceDE/>
              <w:autoSpaceDN/>
              <w:adjustRightInd/>
              <w:rPr>
                <w:rFonts w:ascii="Times New Roman" w:eastAsia="MS Mincho" w:hAnsi="Times New Roman"/>
                <w:sz w:val="22"/>
                <w:szCs w:val="22"/>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Resolução CVM 60</w:t>
            </w:r>
            <w:r w:rsidRPr="001A3C4F">
              <w:rPr>
                <w:rFonts w:ascii="Times New Roman" w:eastAsia="MS Mincho" w:hAnsi="Times New Roman"/>
                <w:sz w:val="22"/>
                <w:szCs w:val="22"/>
              </w:rPr>
              <w:t>":</w:t>
            </w:r>
          </w:p>
        </w:tc>
        <w:tc>
          <w:tcPr>
            <w:tcW w:w="6231" w:type="dxa"/>
          </w:tcPr>
          <w:p w14:paraId="489161A6" w14:textId="77777777"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significa a Resolução da CVM n.º 60, de 23 de dezembro de 2021.</w:t>
            </w:r>
          </w:p>
          <w:p w14:paraId="6FA97C66" w14:textId="1204432A" w:rsidR="00EE5915" w:rsidRPr="001A3C4F" w:rsidRDefault="00EE5915" w:rsidP="009B4504">
            <w:pPr>
              <w:tabs>
                <w:tab w:val="left" w:pos="2835"/>
              </w:tabs>
              <w:autoSpaceDE/>
              <w:autoSpaceDN/>
              <w:adjustRightInd/>
              <w:jc w:val="both"/>
              <w:rPr>
                <w:rFonts w:ascii="Times New Roman" w:eastAsia="MS Mincho" w:hAnsi="Times New Roman"/>
                <w:sz w:val="22"/>
                <w:szCs w:val="22"/>
              </w:rPr>
            </w:pPr>
          </w:p>
        </w:tc>
      </w:tr>
      <w:tr w:rsidR="00EE5915" w:rsidRPr="001A3C4F" w14:paraId="76462200" w14:textId="77777777" w:rsidTr="00700169">
        <w:tc>
          <w:tcPr>
            <w:tcW w:w="2263" w:type="dxa"/>
          </w:tcPr>
          <w:p w14:paraId="325976F5" w14:textId="5C7460A0" w:rsidR="00EE5915" w:rsidRPr="001A3C4F" w:rsidDel="00C408BE" w:rsidRDefault="00EE5915" w:rsidP="009B4504">
            <w:pPr>
              <w:tabs>
                <w:tab w:val="left" w:pos="2835"/>
              </w:tabs>
              <w:autoSpaceDE/>
              <w:autoSpaceDN/>
              <w:adjustRightInd/>
              <w:rPr>
                <w:rFonts w:ascii="Times New Roman" w:eastAsia="MS Mincho" w:hAnsi="Times New Roman"/>
                <w:sz w:val="22"/>
                <w:szCs w:val="22"/>
                <w:u w:val="single"/>
              </w:rPr>
            </w:pPr>
            <w:r w:rsidRPr="001A3C4F">
              <w:rPr>
                <w:rFonts w:ascii="Times New Roman" w:eastAsia="MS Mincho" w:hAnsi="Times New Roman"/>
                <w:sz w:val="22"/>
                <w:szCs w:val="22"/>
              </w:rPr>
              <w:t>"</w:t>
            </w:r>
            <w:r w:rsidRPr="001A3C4F">
              <w:rPr>
                <w:rFonts w:ascii="Times New Roman" w:eastAsia="MS Mincho" w:hAnsi="Times New Roman"/>
                <w:sz w:val="22"/>
                <w:szCs w:val="22"/>
                <w:u w:val="single"/>
              </w:rPr>
              <w:t>Resolução CVM 81</w:t>
            </w:r>
            <w:r w:rsidRPr="001A3C4F">
              <w:rPr>
                <w:rFonts w:ascii="Times New Roman" w:eastAsia="MS Mincho" w:hAnsi="Times New Roman"/>
                <w:sz w:val="22"/>
                <w:szCs w:val="22"/>
              </w:rPr>
              <w:t>"</w:t>
            </w:r>
            <w:r w:rsidR="00EE1957" w:rsidRPr="001A3C4F">
              <w:rPr>
                <w:rFonts w:ascii="Times New Roman" w:eastAsia="MS Mincho" w:hAnsi="Times New Roman"/>
                <w:sz w:val="22"/>
                <w:szCs w:val="22"/>
              </w:rPr>
              <w:t>:</w:t>
            </w:r>
          </w:p>
        </w:tc>
        <w:tc>
          <w:tcPr>
            <w:tcW w:w="6231" w:type="dxa"/>
          </w:tcPr>
          <w:p w14:paraId="2D35713E" w14:textId="0A5EE7AF" w:rsidR="00EE5915" w:rsidRPr="001A3C4F" w:rsidRDefault="00EE5915" w:rsidP="009B4504">
            <w:pPr>
              <w:tabs>
                <w:tab w:val="left" w:pos="2835"/>
              </w:tabs>
              <w:autoSpaceDE/>
              <w:autoSpaceDN/>
              <w:adjustRightInd/>
              <w:jc w:val="both"/>
              <w:rPr>
                <w:rFonts w:ascii="Times New Roman" w:eastAsia="MS Mincho" w:hAnsi="Times New Roman"/>
                <w:sz w:val="22"/>
                <w:szCs w:val="22"/>
              </w:rPr>
            </w:pPr>
            <w:r w:rsidRPr="001A3C4F">
              <w:rPr>
                <w:rFonts w:ascii="Times New Roman" w:eastAsia="MS Mincho" w:hAnsi="Times New Roman"/>
                <w:sz w:val="22"/>
                <w:szCs w:val="22"/>
              </w:rPr>
              <w:t xml:space="preserve">significa a </w:t>
            </w:r>
            <w:r w:rsidRPr="001A3C4F">
              <w:rPr>
                <w:rFonts w:ascii="Times New Roman" w:hAnsi="Times New Roman"/>
                <w:sz w:val="22"/>
                <w:szCs w:val="22"/>
              </w:rPr>
              <w:t>Resolução CVM n.º 81, de 29 de março de 2022.</w:t>
            </w:r>
          </w:p>
        </w:tc>
      </w:tr>
      <w:tr w:rsidR="00EE5915" w:rsidRPr="001A3C4F" w14:paraId="734951BA" w14:textId="77777777" w:rsidTr="00700169">
        <w:tc>
          <w:tcPr>
            <w:tcW w:w="2263" w:type="dxa"/>
          </w:tcPr>
          <w:p w14:paraId="5E5D9059" w14:textId="77777777" w:rsidR="00EE1957" w:rsidRPr="001A3C4F" w:rsidRDefault="00EE1957" w:rsidP="009B4504">
            <w:pPr>
              <w:tabs>
                <w:tab w:val="left" w:pos="2835"/>
              </w:tabs>
              <w:autoSpaceDE/>
              <w:autoSpaceDN/>
              <w:adjustRightInd/>
              <w:rPr>
                <w:rFonts w:ascii="Times New Roman" w:hAnsi="Times New Roman"/>
                <w:sz w:val="22"/>
                <w:szCs w:val="22"/>
              </w:rPr>
            </w:pPr>
          </w:p>
          <w:p w14:paraId="7AA1EEA4" w14:textId="7D1BDA7B" w:rsidR="00EE5915" w:rsidRPr="001A3C4F" w:rsidRDefault="00EE5915"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Taxa DI</w:t>
            </w:r>
            <w:r w:rsidRPr="001A3C4F">
              <w:rPr>
                <w:rFonts w:ascii="Times New Roman" w:hAnsi="Times New Roman"/>
                <w:sz w:val="22"/>
                <w:szCs w:val="22"/>
              </w:rPr>
              <w:t>":</w:t>
            </w:r>
          </w:p>
        </w:tc>
        <w:tc>
          <w:tcPr>
            <w:tcW w:w="6231" w:type="dxa"/>
          </w:tcPr>
          <w:p w14:paraId="307E1970" w14:textId="77777777" w:rsidR="00EE1957" w:rsidRPr="001A3C4F" w:rsidRDefault="00EE1957" w:rsidP="009B4504">
            <w:pPr>
              <w:tabs>
                <w:tab w:val="left" w:pos="2835"/>
              </w:tabs>
              <w:autoSpaceDE/>
              <w:autoSpaceDN/>
              <w:adjustRightInd/>
              <w:jc w:val="both"/>
              <w:rPr>
                <w:rFonts w:ascii="Times New Roman" w:hAnsi="Times New Roman"/>
                <w:sz w:val="22"/>
                <w:szCs w:val="22"/>
              </w:rPr>
            </w:pPr>
          </w:p>
          <w:p w14:paraId="074B6923" w14:textId="5BB69727" w:rsidR="00EE5915" w:rsidRPr="001A3C4F" w:rsidRDefault="00EE5915" w:rsidP="009B4504">
            <w:pPr>
              <w:tabs>
                <w:tab w:val="left" w:pos="2835"/>
              </w:tabs>
              <w:autoSpaceDE/>
              <w:autoSpaceDN/>
              <w:adjustRightInd/>
              <w:jc w:val="both"/>
              <w:rPr>
                <w:rFonts w:ascii="Times New Roman" w:hAnsi="Times New Roman"/>
                <w:sz w:val="22"/>
                <w:szCs w:val="22"/>
              </w:rPr>
            </w:pPr>
            <w:r w:rsidRPr="001A3C4F">
              <w:rPr>
                <w:rFonts w:ascii="Times New Roman" w:hAnsi="Times New Roman"/>
                <w:sz w:val="22"/>
                <w:szCs w:val="22"/>
              </w:rPr>
              <w:t xml:space="preserve">tem o significado a ela atribuído na </w:t>
            </w:r>
            <w:r w:rsidRPr="001A3C4F">
              <w:rPr>
                <w:rFonts w:ascii="Times New Roman" w:hAnsi="Times New Roman"/>
                <w:sz w:val="22"/>
                <w:szCs w:val="22"/>
                <w:u w:val="single"/>
              </w:rPr>
              <w:t>Cláusula 6.1</w:t>
            </w:r>
            <w:r w:rsidR="00FE548E" w:rsidRPr="001A3C4F">
              <w:rPr>
                <w:rFonts w:ascii="Times New Roman" w:hAnsi="Times New Roman"/>
                <w:sz w:val="22"/>
                <w:szCs w:val="22"/>
                <w:u w:val="single"/>
              </w:rPr>
              <w:t>1</w:t>
            </w:r>
            <w:r w:rsidRPr="001A3C4F">
              <w:rPr>
                <w:rFonts w:ascii="Times New Roman" w:hAnsi="Times New Roman"/>
                <w:sz w:val="22"/>
                <w:szCs w:val="22"/>
                <w:u w:val="single"/>
              </w:rPr>
              <w:t>.3</w:t>
            </w:r>
            <w:r w:rsidRPr="001A3C4F">
              <w:rPr>
                <w:rFonts w:ascii="Times New Roman" w:hAnsi="Times New Roman"/>
                <w:sz w:val="22"/>
                <w:szCs w:val="22"/>
              </w:rPr>
              <w:t xml:space="preserve"> abaixo. </w:t>
            </w:r>
          </w:p>
          <w:p w14:paraId="314D086F" w14:textId="28C777CB" w:rsidR="00EE5915" w:rsidRPr="001A3C4F" w:rsidRDefault="00EE5915" w:rsidP="009B4504">
            <w:pPr>
              <w:tabs>
                <w:tab w:val="left" w:pos="2835"/>
              </w:tabs>
              <w:autoSpaceDE/>
              <w:autoSpaceDN/>
              <w:adjustRightInd/>
              <w:jc w:val="both"/>
              <w:rPr>
                <w:rFonts w:ascii="Times New Roman" w:hAnsi="Times New Roman"/>
                <w:sz w:val="22"/>
                <w:szCs w:val="22"/>
              </w:rPr>
            </w:pPr>
          </w:p>
        </w:tc>
      </w:tr>
      <w:tr w:rsidR="003E188B" w:rsidRPr="001A3C4F" w14:paraId="4C48158A" w14:textId="77777777" w:rsidTr="00700169">
        <w:tc>
          <w:tcPr>
            <w:tcW w:w="2263" w:type="dxa"/>
          </w:tcPr>
          <w:p w14:paraId="70F9F433" w14:textId="4E8ACA5A" w:rsidR="003E188B" w:rsidRPr="001A3C4F" w:rsidRDefault="003E188B"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Taxas Teto</w:t>
            </w:r>
            <w:r w:rsidRPr="001A3C4F">
              <w:rPr>
                <w:rFonts w:ascii="Times New Roman" w:hAnsi="Times New Roman"/>
                <w:sz w:val="22"/>
                <w:szCs w:val="22"/>
              </w:rPr>
              <w:t>":</w:t>
            </w:r>
          </w:p>
        </w:tc>
        <w:tc>
          <w:tcPr>
            <w:tcW w:w="6231" w:type="dxa"/>
          </w:tcPr>
          <w:p w14:paraId="401A4EA6" w14:textId="06D197F3" w:rsidR="003E188B" w:rsidRPr="001A3C4F" w:rsidRDefault="003E188B" w:rsidP="009B4504">
            <w:pPr>
              <w:tabs>
                <w:tab w:val="left" w:pos="2835"/>
              </w:tabs>
              <w:autoSpaceDE/>
              <w:autoSpaceDN/>
              <w:adjustRightInd/>
              <w:jc w:val="both"/>
              <w:rPr>
                <w:rFonts w:ascii="Times New Roman" w:hAnsi="Times New Roman"/>
                <w:sz w:val="22"/>
                <w:szCs w:val="22"/>
              </w:rPr>
            </w:pPr>
            <w:r w:rsidRPr="001A3C4F">
              <w:rPr>
                <w:rFonts w:ascii="Times New Roman" w:hAnsi="Times New Roman"/>
                <w:sz w:val="22"/>
                <w:szCs w:val="22"/>
              </w:rPr>
              <w:t xml:space="preserve">tem o significado atribuído na </w:t>
            </w:r>
            <w:r w:rsidRPr="001A3C4F">
              <w:rPr>
                <w:rFonts w:ascii="Times New Roman" w:hAnsi="Times New Roman"/>
                <w:sz w:val="22"/>
                <w:szCs w:val="22"/>
                <w:u w:val="single"/>
              </w:rPr>
              <w:t>Cláusula 6.1</w:t>
            </w:r>
            <w:r w:rsidR="00FE548E" w:rsidRPr="001A3C4F">
              <w:rPr>
                <w:rFonts w:ascii="Times New Roman" w:hAnsi="Times New Roman"/>
                <w:sz w:val="22"/>
                <w:szCs w:val="22"/>
                <w:u w:val="single"/>
              </w:rPr>
              <w:t>1</w:t>
            </w:r>
            <w:r w:rsidRPr="001A3C4F">
              <w:rPr>
                <w:rFonts w:ascii="Times New Roman" w:hAnsi="Times New Roman"/>
                <w:sz w:val="22"/>
                <w:szCs w:val="22"/>
                <w:u w:val="single"/>
              </w:rPr>
              <w:t>.10</w:t>
            </w:r>
            <w:r w:rsidRPr="001A3C4F">
              <w:rPr>
                <w:rFonts w:ascii="Times New Roman" w:hAnsi="Times New Roman"/>
                <w:sz w:val="22"/>
                <w:szCs w:val="22"/>
              </w:rPr>
              <w:t xml:space="preserve"> abaixo. </w:t>
            </w:r>
          </w:p>
        </w:tc>
      </w:tr>
      <w:tr w:rsidR="003E188B" w:rsidRPr="001A3C4F" w14:paraId="57E89B2C" w14:textId="77777777" w:rsidTr="00700169">
        <w:tc>
          <w:tcPr>
            <w:tcW w:w="2263" w:type="dxa"/>
          </w:tcPr>
          <w:p w14:paraId="4D80155B" w14:textId="77777777" w:rsidR="003E188B" w:rsidRPr="001A3C4F" w:rsidRDefault="003E188B" w:rsidP="009B4504">
            <w:pPr>
              <w:tabs>
                <w:tab w:val="left" w:pos="2835"/>
              </w:tabs>
              <w:autoSpaceDE/>
              <w:autoSpaceDN/>
              <w:adjustRightInd/>
              <w:rPr>
                <w:rFonts w:ascii="Times New Roman" w:hAnsi="Times New Roman"/>
                <w:sz w:val="22"/>
                <w:szCs w:val="22"/>
              </w:rPr>
            </w:pPr>
          </w:p>
          <w:p w14:paraId="3A350A1F" w14:textId="39FF3EA7" w:rsidR="003E188B" w:rsidRPr="001A3C4F" w:rsidRDefault="003E188B"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Taxa Teto 1ª Série</w:t>
            </w:r>
            <w:r w:rsidRPr="001A3C4F">
              <w:rPr>
                <w:rFonts w:ascii="Times New Roman" w:hAnsi="Times New Roman"/>
                <w:sz w:val="22"/>
                <w:szCs w:val="22"/>
              </w:rPr>
              <w:t>":</w:t>
            </w:r>
          </w:p>
        </w:tc>
        <w:tc>
          <w:tcPr>
            <w:tcW w:w="6231" w:type="dxa"/>
          </w:tcPr>
          <w:p w14:paraId="64013998" w14:textId="77777777" w:rsidR="003E188B" w:rsidRPr="001A3C4F" w:rsidRDefault="003E188B" w:rsidP="009B4504">
            <w:pPr>
              <w:tabs>
                <w:tab w:val="left" w:pos="2835"/>
              </w:tabs>
              <w:autoSpaceDE/>
              <w:autoSpaceDN/>
              <w:adjustRightInd/>
              <w:jc w:val="both"/>
              <w:rPr>
                <w:rFonts w:ascii="Times New Roman" w:hAnsi="Times New Roman"/>
                <w:sz w:val="22"/>
                <w:szCs w:val="22"/>
              </w:rPr>
            </w:pPr>
          </w:p>
          <w:p w14:paraId="1FD20A7A" w14:textId="31BF0485" w:rsidR="003E188B" w:rsidRPr="001A3C4F" w:rsidRDefault="003E188B" w:rsidP="009B4504">
            <w:pPr>
              <w:tabs>
                <w:tab w:val="left" w:pos="2835"/>
              </w:tabs>
              <w:autoSpaceDE/>
              <w:autoSpaceDN/>
              <w:adjustRightInd/>
              <w:jc w:val="both"/>
              <w:rPr>
                <w:rFonts w:ascii="Times New Roman" w:hAnsi="Times New Roman"/>
                <w:sz w:val="22"/>
                <w:szCs w:val="22"/>
              </w:rPr>
            </w:pPr>
            <w:r w:rsidRPr="001A3C4F">
              <w:rPr>
                <w:rFonts w:ascii="Times New Roman" w:hAnsi="Times New Roman"/>
                <w:sz w:val="22"/>
                <w:szCs w:val="22"/>
              </w:rPr>
              <w:t xml:space="preserve">tem o significado atribuído na </w:t>
            </w:r>
            <w:r w:rsidRPr="001A3C4F">
              <w:rPr>
                <w:rFonts w:ascii="Times New Roman" w:hAnsi="Times New Roman"/>
                <w:sz w:val="22"/>
                <w:szCs w:val="22"/>
                <w:u w:val="single"/>
              </w:rPr>
              <w:t>Cláusula 6.1</w:t>
            </w:r>
            <w:r w:rsidR="00FE548E" w:rsidRPr="001A3C4F">
              <w:rPr>
                <w:rFonts w:ascii="Times New Roman" w:hAnsi="Times New Roman"/>
                <w:sz w:val="22"/>
                <w:szCs w:val="22"/>
                <w:u w:val="single"/>
              </w:rPr>
              <w:t>1</w:t>
            </w:r>
            <w:r w:rsidRPr="001A3C4F">
              <w:rPr>
                <w:rFonts w:ascii="Times New Roman" w:hAnsi="Times New Roman"/>
                <w:sz w:val="22"/>
                <w:szCs w:val="22"/>
                <w:u w:val="single"/>
              </w:rPr>
              <w:t>.3</w:t>
            </w:r>
            <w:r w:rsidRPr="001A3C4F">
              <w:rPr>
                <w:rFonts w:ascii="Times New Roman" w:hAnsi="Times New Roman"/>
                <w:sz w:val="22"/>
                <w:szCs w:val="22"/>
              </w:rPr>
              <w:t xml:space="preserve"> abaixo. </w:t>
            </w:r>
          </w:p>
        </w:tc>
      </w:tr>
      <w:tr w:rsidR="003E188B" w:rsidRPr="001A3C4F" w14:paraId="436C5D87" w14:textId="77777777" w:rsidTr="00700169">
        <w:tc>
          <w:tcPr>
            <w:tcW w:w="2263" w:type="dxa"/>
          </w:tcPr>
          <w:p w14:paraId="4B5D542B" w14:textId="77777777" w:rsidR="003E188B" w:rsidRPr="001A3C4F" w:rsidRDefault="003E188B" w:rsidP="009B4504">
            <w:pPr>
              <w:tabs>
                <w:tab w:val="left" w:pos="2835"/>
              </w:tabs>
              <w:autoSpaceDE/>
              <w:autoSpaceDN/>
              <w:adjustRightInd/>
              <w:rPr>
                <w:rFonts w:ascii="Times New Roman" w:hAnsi="Times New Roman"/>
                <w:sz w:val="22"/>
                <w:szCs w:val="22"/>
              </w:rPr>
            </w:pPr>
          </w:p>
          <w:p w14:paraId="0BBC6B3A" w14:textId="15E52A9E" w:rsidR="003E188B" w:rsidRPr="001A3C4F" w:rsidRDefault="003E188B"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Taxa Teto 2ª Série</w:t>
            </w:r>
            <w:r w:rsidRPr="001A3C4F">
              <w:rPr>
                <w:rFonts w:ascii="Times New Roman" w:hAnsi="Times New Roman"/>
                <w:sz w:val="22"/>
                <w:szCs w:val="22"/>
              </w:rPr>
              <w:t>":</w:t>
            </w:r>
          </w:p>
        </w:tc>
        <w:tc>
          <w:tcPr>
            <w:tcW w:w="6231" w:type="dxa"/>
          </w:tcPr>
          <w:p w14:paraId="0E9067E7" w14:textId="77777777" w:rsidR="003E188B" w:rsidRPr="001A3C4F" w:rsidRDefault="003E188B" w:rsidP="009B4504">
            <w:pPr>
              <w:tabs>
                <w:tab w:val="left" w:pos="2835"/>
              </w:tabs>
              <w:autoSpaceDE/>
              <w:autoSpaceDN/>
              <w:adjustRightInd/>
              <w:jc w:val="both"/>
              <w:rPr>
                <w:rFonts w:ascii="Times New Roman" w:hAnsi="Times New Roman"/>
                <w:sz w:val="22"/>
                <w:szCs w:val="22"/>
              </w:rPr>
            </w:pPr>
          </w:p>
          <w:p w14:paraId="090AFFFA" w14:textId="081D217C" w:rsidR="003E188B" w:rsidRPr="001A3C4F" w:rsidRDefault="003E188B" w:rsidP="009B4504">
            <w:pPr>
              <w:tabs>
                <w:tab w:val="left" w:pos="2835"/>
              </w:tabs>
              <w:autoSpaceDE/>
              <w:autoSpaceDN/>
              <w:adjustRightInd/>
              <w:jc w:val="both"/>
              <w:rPr>
                <w:rFonts w:ascii="Times New Roman" w:hAnsi="Times New Roman"/>
                <w:sz w:val="22"/>
                <w:szCs w:val="22"/>
              </w:rPr>
            </w:pPr>
            <w:r w:rsidRPr="001A3C4F">
              <w:rPr>
                <w:rFonts w:ascii="Times New Roman" w:hAnsi="Times New Roman"/>
                <w:sz w:val="22"/>
                <w:szCs w:val="22"/>
              </w:rPr>
              <w:t xml:space="preserve">tem o significado atribuído na </w:t>
            </w:r>
            <w:r w:rsidRPr="001A3C4F">
              <w:rPr>
                <w:rFonts w:ascii="Times New Roman" w:hAnsi="Times New Roman"/>
                <w:sz w:val="22"/>
                <w:szCs w:val="22"/>
                <w:u w:val="single"/>
              </w:rPr>
              <w:t>Cláusula 6.1</w:t>
            </w:r>
            <w:r w:rsidR="00FE548E" w:rsidRPr="001A3C4F">
              <w:rPr>
                <w:rFonts w:ascii="Times New Roman" w:hAnsi="Times New Roman"/>
                <w:sz w:val="22"/>
                <w:szCs w:val="22"/>
                <w:u w:val="single"/>
              </w:rPr>
              <w:t>1</w:t>
            </w:r>
            <w:r w:rsidRPr="001A3C4F">
              <w:rPr>
                <w:rFonts w:ascii="Times New Roman" w:hAnsi="Times New Roman"/>
                <w:sz w:val="22"/>
                <w:szCs w:val="22"/>
                <w:u w:val="single"/>
              </w:rPr>
              <w:t>.10</w:t>
            </w:r>
            <w:r w:rsidRPr="001A3C4F">
              <w:rPr>
                <w:rFonts w:ascii="Times New Roman" w:hAnsi="Times New Roman"/>
                <w:sz w:val="22"/>
                <w:szCs w:val="22"/>
              </w:rPr>
              <w:t xml:space="preserve"> abaixo.</w:t>
            </w:r>
          </w:p>
          <w:p w14:paraId="566A347C" w14:textId="188D8A9A" w:rsidR="003E188B" w:rsidRPr="001A3C4F" w:rsidRDefault="003E188B" w:rsidP="009B4504">
            <w:pPr>
              <w:tabs>
                <w:tab w:val="left" w:pos="2835"/>
              </w:tabs>
              <w:autoSpaceDE/>
              <w:autoSpaceDN/>
              <w:adjustRightInd/>
              <w:jc w:val="both"/>
              <w:rPr>
                <w:rFonts w:ascii="Times New Roman" w:hAnsi="Times New Roman"/>
                <w:sz w:val="22"/>
                <w:szCs w:val="22"/>
              </w:rPr>
            </w:pPr>
            <w:r w:rsidRPr="001A3C4F">
              <w:rPr>
                <w:rFonts w:ascii="Times New Roman" w:hAnsi="Times New Roman"/>
                <w:sz w:val="22"/>
                <w:szCs w:val="22"/>
              </w:rPr>
              <w:t xml:space="preserve"> </w:t>
            </w:r>
          </w:p>
        </w:tc>
      </w:tr>
      <w:tr w:rsidR="003E188B" w:rsidRPr="001A3C4F" w14:paraId="37EA0A8F" w14:textId="77777777" w:rsidTr="00700169">
        <w:tc>
          <w:tcPr>
            <w:tcW w:w="2263" w:type="dxa"/>
          </w:tcPr>
          <w:p w14:paraId="04D9FF73" w14:textId="0DF5164A" w:rsidR="003E188B" w:rsidRPr="001A3C4F" w:rsidRDefault="003E188B"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sz w:val="22"/>
                <w:szCs w:val="22"/>
                <w:u w:val="single"/>
              </w:rPr>
              <w:t>Termo de Securitização</w:t>
            </w:r>
            <w:r w:rsidRPr="001A3C4F">
              <w:rPr>
                <w:rFonts w:ascii="Times New Roman" w:hAnsi="Times New Roman"/>
                <w:sz w:val="22"/>
                <w:szCs w:val="22"/>
              </w:rPr>
              <w:t>":</w:t>
            </w:r>
          </w:p>
          <w:p w14:paraId="3A297EEC" w14:textId="77777777" w:rsidR="003E188B" w:rsidRPr="001A3C4F" w:rsidRDefault="003E188B" w:rsidP="009B4504">
            <w:pPr>
              <w:tabs>
                <w:tab w:val="left" w:pos="2835"/>
              </w:tabs>
              <w:autoSpaceDE/>
              <w:autoSpaceDN/>
              <w:adjustRightInd/>
              <w:rPr>
                <w:rFonts w:ascii="Times New Roman" w:hAnsi="Times New Roman"/>
                <w:sz w:val="22"/>
                <w:szCs w:val="22"/>
              </w:rPr>
            </w:pPr>
          </w:p>
        </w:tc>
        <w:tc>
          <w:tcPr>
            <w:tcW w:w="6231" w:type="dxa"/>
          </w:tcPr>
          <w:p w14:paraId="64F6FAA6" w14:textId="4D2368FC" w:rsidR="003E188B" w:rsidRPr="001A3C4F" w:rsidRDefault="003E188B" w:rsidP="009B4504">
            <w:pPr>
              <w:tabs>
                <w:tab w:val="left" w:pos="2835"/>
              </w:tabs>
              <w:autoSpaceDE/>
              <w:autoSpaceDN/>
              <w:adjustRightInd/>
              <w:jc w:val="both"/>
              <w:rPr>
                <w:rFonts w:ascii="Times New Roman" w:hAnsi="Times New Roman"/>
                <w:sz w:val="22"/>
                <w:szCs w:val="22"/>
              </w:rPr>
            </w:pPr>
            <w:r w:rsidRPr="001A3C4F">
              <w:rPr>
                <w:rFonts w:ascii="Times New Roman" w:hAnsi="Times New Roman"/>
                <w:sz w:val="22"/>
                <w:szCs w:val="22"/>
              </w:rPr>
              <w:t>significa o "</w:t>
            </w:r>
            <w:r w:rsidRPr="001A3C4F">
              <w:rPr>
                <w:rFonts w:ascii="Times New Roman" w:hAnsi="Times New Roman"/>
                <w:i/>
                <w:sz w:val="22"/>
                <w:szCs w:val="22"/>
              </w:rPr>
              <w:t>Termo de Securitização de Direitos Creditórios do Agronegócio para Emissão de Certificados de Recebíveis do Agronegócio das 1ª (primeira) e 2ª (segunda) Séries da 194</w:t>
            </w:r>
            <w:r w:rsidRPr="001A3C4F">
              <w:rPr>
                <w:rFonts w:ascii="Times New Roman" w:eastAsia="MS Mincho" w:hAnsi="Times New Roman"/>
                <w:i/>
                <w:iCs/>
                <w:sz w:val="22"/>
                <w:szCs w:val="22"/>
              </w:rPr>
              <w:t>ª (</w:t>
            </w:r>
            <w:r w:rsidR="007553C7" w:rsidRPr="001A3C4F">
              <w:rPr>
                <w:rFonts w:ascii="Times New Roman" w:eastAsia="MS Mincho" w:hAnsi="Times New Roman"/>
                <w:i/>
                <w:iCs/>
                <w:sz w:val="22"/>
                <w:szCs w:val="22"/>
              </w:rPr>
              <w:t>C</w:t>
            </w:r>
            <w:r w:rsidRPr="001A3C4F">
              <w:rPr>
                <w:rFonts w:ascii="Times New Roman" w:eastAsia="MS Mincho" w:hAnsi="Times New Roman"/>
                <w:i/>
                <w:iCs/>
                <w:sz w:val="22"/>
                <w:szCs w:val="22"/>
              </w:rPr>
              <w:t xml:space="preserve">entésima </w:t>
            </w:r>
            <w:r w:rsidR="007553C7" w:rsidRPr="001A3C4F">
              <w:rPr>
                <w:rFonts w:ascii="Times New Roman" w:eastAsia="MS Mincho" w:hAnsi="Times New Roman"/>
                <w:i/>
                <w:iCs/>
                <w:sz w:val="22"/>
                <w:szCs w:val="22"/>
              </w:rPr>
              <w:t>N</w:t>
            </w:r>
            <w:r w:rsidRPr="001A3C4F">
              <w:rPr>
                <w:rFonts w:ascii="Times New Roman" w:eastAsia="MS Mincho" w:hAnsi="Times New Roman"/>
                <w:i/>
                <w:iCs/>
                <w:sz w:val="22"/>
                <w:szCs w:val="22"/>
              </w:rPr>
              <w:t xml:space="preserve">onagésima </w:t>
            </w:r>
            <w:r w:rsidR="007553C7" w:rsidRPr="001A3C4F">
              <w:rPr>
                <w:rFonts w:ascii="Times New Roman" w:eastAsia="MS Mincho" w:hAnsi="Times New Roman"/>
                <w:i/>
                <w:iCs/>
                <w:sz w:val="22"/>
                <w:szCs w:val="22"/>
              </w:rPr>
              <w:t>Q</w:t>
            </w:r>
            <w:r w:rsidRPr="001A3C4F">
              <w:rPr>
                <w:rFonts w:ascii="Times New Roman" w:eastAsia="MS Mincho" w:hAnsi="Times New Roman"/>
                <w:i/>
                <w:iCs/>
                <w:sz w:val="22"/>
                <w:szCs w:val="22"/>
              </w:rPr>
              <w:t xml:space="preserve">uarta) </w:t>
            </w:r>
            <w:r w:rsidRPr="001A3C4F">
              <w:rPr>
                <w:rFonts w:ascii="Times New Roman" w:hAnsi="Times New Roman"/>
                <w:i/>
                <w:sz w:val="22"/>
                <w:szCs w:val="22"/>
              </w:rPr>
              <w:t xml:space="preserve">Emissão da Eco </w:t>
            </w:r>
            <w:proofErr w:type="spellStart"/>
            <w:r w:rsidRPr="001A3C4F">
              <w:rPr>
                <w:rFonts w:ascii="Times New Roman" w:hAnsi="Times New Roman"/>
                <w:i/>
                <w:sz w:val="22"/>
                <w:szCs w:val="22"/>
              </w:rPr>
              <w:t>Securitizadora</w:t>
            </w:r>
            <w:proofErr w:type="spellEnd"/>
            <w:r w:rsidRPr="001A3C4F">
              <w:rPr>
                <w:rFonts w:ascii="Times New Roman" w:hAnsi="Times New Roman"/>
                <w:i/>
                <w:sz w:val="22"/>
                <w:szCs w:val="22"/>
              </w:rPr>
              <w:t xml:space="preserve"> de Direitos do Agronegócio S.A., Lastreados em Direitos Creditórios do Agronegócio devidos pela Irani Papel e Embalagem S.A.</w:t>
            </w:r>
            <w:r w:rsidRPr="001A3C4F">
              <w:rPr>
                <w:rFonts w:ascii="Times New Roman" w:hAnsi="Times New Roman"/>
                <w:sz w:val="22"/>
                <w:szCs w:val="22"/>
              </w:rPr>
              <w:t xml:space="preserve">" a ser celebrado entre a </w:t>
            </w:r>
            <w:proofErr w:type="spellStart"/>
            <w:r w:rsidRPr="001A3C4F">
              <w:rPr>
                <w:rFonts w:ascii="Times New Roman" w:hAnsi="Times New Roman"/>
                <w:sz w:val="22"/>
                <w:szCs w:val="22"/>
              </w:rPr>
              <w:t>Securitizadora</w:t>
            </w:r>
            <w:proofErr w:type="spellEnd"/>
            <w:r w:rsidRPr="001A3C4F">
              <w:rPr>
                <w:rFonts w:ascii="Times New Roman" w:hAnsi="Times New Roman"/>
                <w:sz w:val="22"/>
                <w:szCs w:val="22"/>
              </w:rPr>
              <w:t xml:space="preserve"> e o Agente Fiduciário dos CRA, conforme aditado de tempos em tempos.</w:t>
            </w:r>
          </w:p>
          <w:p w14:paraId="71FAA71D" w14:textId="77777777" w:rsidR="003E188B" w:rsidRPr="001A3C4F" w:rsidRDefault="003E188B" w:rsidP="009B4504">
            <w:pPr>
              <w:tabs>
                <w:tab w:val="left" w:pos="2835"/>
              </w:tabs>
              <w:autoSpaceDE/>
              <w:autoSpaceDN/>
              <w:adjustRightInd/>
              <w:jc w:val="both"/>
              <w:rPr>
                <w:rFonts w:ascii="Times New Roman" w:hAnsi="Times New Roman"/>
                <w:sz w:val="22"/>
                <w:szCs w:val="22"/>
              </w:rPr>
            </w:pPr>
          </w:p>
        </w:tc>
      </w:tr>
      <w:tr w:rsidR="003E188B" w:rsidRPr="001A3C4F" w14:paraId="3A1F4C86" w14:textId="77777777" w:rsidTr="00700169">
        <w:tc>
          <w:tcPr>
            <w:tcW w:w="2263" w:type="dxa"/>
          </w:tcPr>
          <w:p w14:paraId="28A3CFB7" w14:textId="4E5412FA" w:rsidR="003E188B" w:rsidRPr="001A3C4F" w:rsidRDefault="003E188B" w:rsidP="009B4504">
            <w:pPr>
              <w:tabs>
                <w:tab w:val="left" w:pos="2835"/>
              </w:tabs>
              <w:autoSpaceDE/>
              <w:autoSpaceDN/>
              <w:adjustRightInd/>
              <w:rPr>
                <w:rFonts w:ascii="Times New Roman" w:hAnsi="Times New Roman"/>
                <w:sz w:val="22"/>
                <w:szCs w:val="22"/>
              </w:rPr>
            </w:pPr>
            <w:r w:rsidRPr="001A3C4F">
              <w:rPr>
                <w:rFonts w:ascii="Times New Roman" w:hAnsi="Times New Roman"/>
                <w:sz w:val="22"/>
                <w:szCs w:val="22"/>
              </w:rPr>
              <w:t>"</w:t>
            </w:r>
            <w:r w:rsidRPr="001A3C4F">
              <w:rPr>
                <w:rFonts w:ascii="Times New Roman" w:hAnsi="Times New Roman"/>
                <w:bCs/>
                <w:sz w:val="22"/>
                <w:szCs w:val="22"/>
                <w:u w:val="single"/>
              </w:rPr>
              <w:t>Valor Nominal Unitário</w:t>
            </w:r>
            <w:r w:rsidRPr="001A3C4F">
              <w:rPr>
                <w:rFonts w:ascii="Times New Roman" w:hAnsi="Times New Roman"/>
                <w:sz w:val="22"/>
                <w:szCs w:val="22"/>
              </w:rPr>
              <w:t>":</w:t>
            </w:r>
          </w:p>
        </w:tc>
        <w:tc>
          <w:tcPr>
            <w:tcW w:w="6231" w:type="dxa"/>
          </w:tcPr>
          <w:p w14:paraId="2F646910" w14:textId="714BB959" w:rsidR="003E188B" w:rsidRPr="001A3C4F" w:rsidRDefault="003E188B" w:rsidP="009B4504">
            <w:pPr>
              <w:tabs>
                <w:tab w:val="left" w:pos="2835"/>
              </w:tabs>
              <w:autoSpaceDE/>
              <w:autoSpaceDN/>
              <w:adjustRightInd/>
              <w:jc w:val="both"/>
              <w:rPr>
                <w:rFonts w:ascii="Times New Roman" w:hAnsi="Times New Roman"/>
                <w:sz w:val="22"/>
                <w:szCs w:val="22"/>
              </w:rPr>
            </w:pPr>
            <w:r w:rsidRPr="001A3C4F">
              <w:rPr>
                <w:rFonts w:ascii="Times New Roman" w:hAnsi="Times New Roman"/>
                <w:sz w:val="22"/>
                <w:szCs w:val="22"/>
              </w:rPr>
              <w:t xml:space="preserve">tem o significado previsto na </w:t>
            </w:r>
            <w:r w:rsidRPr="001A3C4F">
              <w:rPr>
                <w:rFonts w:ascii="Times New Roman" w:hAnsi="Times New Roman"/>
                <w:sz w:val="22"/>
                <w:szCs w:val="22"/>
                <w:u w:val="single"/>
              </w:rPr>
              <w:t>Cláusula 6.3.1</w:t>
            </w:r>
            <w:r w:rsidRPr="001A3C4F">
              <w:rPr>
                <w:rFonts w:ascii="Times New Roman" w:hAnsi="Times New Roman"/>
                <w:sz w:val="22"/>
                <w:szCs w:val="22"/>
              </w:rPr>
              <w:t xml:space="preserve"> abaixo</w:t>
            </w:r>
            <w:r w:rsidRPr="001A3C4F">
              <w:rPr>
                <w:rFonts w:ascii="Times New Roman" w:hAnsi="Times New Roman"/>
                <w:bCs/>
                <w:sz w:val="22"/>
                <w:szCs w:val="22"/>
              </w:rPr>
              <w:t xml:space="preserve">. </w:t>
            </w:r>
          </w:p>
        </w:tc>
      </w:tr>
    </w:tbl>
    <w:p w14:paraId="5DC795FB" w14:textId="77777777" w:rsidR="00A951D9" w:rsidRPr="001A3C4F" w:rsidRDefault="00A951D9" w:rsidP="009B4504">
      <w:pPr>
        <w:pStyle w:val="PargrafoComumNvel2"/>
        <w:numPr>
          <w:ilvl w:val="0"/>
          <w:numId w:val="0"/>
        </w:numPr>
        <w:spacing w:line="240" w:lineRule="auto"/>
        <w:rPr>
          <w:rFonts w:ascii="Times New Roman" w:hAnsi="Times New Roman" w:cs="Times New Roman"/>
          <w:sz w:val="22"/>
          <w:szCs w:val="22"/>
        </w:rPr>
      </w:pPr>
    </w:p>
    <w:p w14:paraId="6B9CC947" w14:textId="2810FC36" w:rsidR="00D45243" w:rsidRPr="001A3C4F" w:rsidRDefault="00D45243" w:rsidP="009B4504">
      <w:pPr>
        <w:pStyle w:val="PargrafoComumNvel1"/>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Para efeitos desta Escritura de Emissão, a menos que o contexto exija de outra forma:</w:t>
      </w:r>
    </w:p>
    <w:p w14:paraId="78E29C8E" w14:textId="77777777" w:rsidR="00D45243" w:rsidRPr="001A3C4F" w:rsidRDefault="00D45243" w:rsidP="009B4504">
      <w:pPr>
        <w:pStyle w:val="BodyText21"/>
        <w:suppressAutoHyphens/>
        <w:rPr>
          <w:rFonts w:ascii="Times New Roman" w:hAnsi="Times New Roman" w:cs="Times New Roman"/>
          <w:sz w:val="22"/>
          <w:szCs w:val="22"/>
          <w:lang w:val="pt-BR"/>
        </w:rPr>
      </w:pPr>
    </w:p>
    <w:p w14:paraId="289CE5DA" w14:textId="77777777" w:rsidR="00D45243" w:rsidRPr="001A3C4F" w:rsidRDefault="00D45243" w:rsidP="009B4504">
      <w:pPr>
        <w:widowControl w:val="0"/>
        <w:numPr>
          <w:ilvl w:val="0"/>
          <w:numId w:val="10"/>
        </w:numPr>
        <w:suppressAutoHyphens/>
        <w:autoSpaceDE/>
        <w:autoSpaceDN/>
        <w:adjustRightInd/>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qualquer referência feita nesta Escritura de Emissão a uma cláusula, item ou anexo, deverá ser à cláusula, item ou anexo desta Escritura de Emissão, salvo previsão expressa em contrário;</w:t>
      </w:r>
    </w:p>
    <w:p w14:paraId="262AB630" w14:textId="77777777" w:rsidR="00D45243" w:rsidRPr="001A3C4F" w:rsidRDefault="00D45243" w:rsidP="009B4504">
      <w:pPr>
        <w:widowControl w:val="0"/>
        <w:suppressAutoHyphens/>
        <w:jc w:val="both"/>
        <w:rPr>
          <w:rFonts w:ascii="Times New Roman" w:hAnsi="Times New Roman" w:cs="Times New Roman"/>
          <w:sz w:val="22"/>
          <w:szCs w:val="22"/>
          <w:lang w:val="pt-BR"/>
        </w:rPr>
      </w:pPr>
    </w:p>
    <w:p w14:paraId="4F9C08AF" w14:textId="77777777" w:rsidR="00D45243" w:rsidRPr="001A3C4F" w:rsidRDefault="00D45243" w:rsidP="009B4504">
      <w:pPr>
        <w:widowControl w:val="0"/>
        <w:numPr>
          <w:ilvl w:val="0"/>
          <w:numId w:val="10"/>
        </w:numPr>
        <w:suppressAutoHyphens/>
        <w:autoSpaceDE/>
        <w:autoSpaceDN/>
        <w:adjustRightInd/>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o significado atribuído a cada termo aqui definido deverá ser igualmente aplicável nas </w:t>
      </w:r>
      <w:r w:rsidRPr="001A3C4F">
        <w:rPr>
          <w:rFonts w:ascii="Times New Roman" w:hAnsi="Times New Roman" w:cs="Times New Roman"/>
          <w:sz w:val="22"/>
          <w:szCs w:val="22"/>
          <w:lang w:val="pt-BR"/>
        </w:rPr>
        <w:lastRenderedPageBreak/>
        <w:t>formas singular e plural de tal termo, e as palavras indicativas de gênero deverão incluir ambos os gêneros feminino e masculino;</w:t>
      </w:r>
    </w:p>
    <w:p w14:paraId="3005F2B9" w14:textId="77777777" w:rsidR="00D45243" w:rsidRPr="001A3C4F" w:rsidRDefault="00D45243" w:rsidP="009B4504">
      <w:pPr>
        <w:widowControl w:val="0"/>
        <w:suppressAutoHyphens/>
        <w:rPr>
          <w:rFonts w:ascii="Times New Roman" w:hAnsi="Times New Roman" w:cs="Times New Roman"/>
          <w:sz w:val="22"/>
          <w:szCs w:val="22"/>
          <w:lang w:val="pt-BR"/>
        </w:rPr>
      </w:pPr>
    </w:p>
    <w:p w14:paraId="6F3D722E" w14:textId="1A5BF103" w:rsidR="00D45243" w:rsidRPr="001A3C4F" w:rsidRDefault="00D45243" w:rsidP="009B4504">
      <w:pPr>
        <w:widowControl w:val="0"/>
        <w:numPr>
          <w:ilvl w:val="0"/>
          <w:numId w:val="10"/>
        </w:numPr>
        <w:suppressAutoHyphens/>
        <w:autoSpaceDE/>
        <w:autoSpaceDN/>
        <w:adjustRightInd/>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qualquer referência a </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u w:val="single"/>
          <w:lang w:val="pt-BR"/>
        </w:rPr>
        <w:t>R$</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xml:space="preserve"> ou </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u w:val="single"/>
          <w:lang w:val="pt-BR"/>
        </w:rPr>
        <w:t>Reais</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xml:space="preserve"> deverá significar a moeda corrente da República Federativa do Brasil;</w:t>
      </w:r>
    </w:p>
    <w:p w14:paraId="235239C9" w14:textId="77777777" w:rsidR="00D45243" w:rsidRPr="001A3C4F" w:rsidRDefault="00D45243" w:rsidP="009B4504">
      <w:pPr>
        <w:widowControl w:val="0"/>
        <w:suppressAutoHyphens/>
        <w:rPr>
          <w:rFonts w:ascii="Times New Roman" w:hAnsi="Times New Roman" w:cs="Times New Roman"/>
          <w:sz w:val="22"/>
          <w:szCs w:val="22"/>
          <w:lang w:val="pt-BR"/>
        </w:rPr>
      </w:pPr>
    </w:p>
    <w:p w14:paraId="247F9D3A" w14:textId="45A1C83A" w:rsidR="00D45243" w:rsidRPr="001A3C4F" w:rsidRDefault="00D45243" w:rsidP="009B4504">
      <w:pPr>
        <w:widowControl w:val="0"/>
        <w:numPr>
          <w:ilvl w:val="0"/>
          <w:numId w:val="10"/>
        </w:numPr>
        <w:suppressAutoHyphens/>
        <w:autoSpaceDE/>
        <w:autoSpaceDN/>
        <w:adjustRightInd/>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quando a indicação de prazo contado por dia na presente Escritura de Emissão não vier acompanhada da indicação de </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Dia Útil</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entende-se que o prazo é contado em dias corridos;</w:t>
      </w:r>
    </w:p>
    <w:p w14:paraId="4EBF7F4E" w14:textId="77777777" w:rsidR="00D45243" w:rsidRPr="001A3C4F" w:rsidRDefault="00D45243" w:rsidP="009B4504">
      <w:pPr>
        <w:widowControl w:val="0"/>
        <w:suppressAutoHyphens/>
        <w:rPr>
          <w:rFonts w:ascii="Times New Roman" w:hAnsi="Times New Roman" w:cs="Times New Roman"/>
          <w:sz w:val="22"/>
          <w:szCs w:val="22"/>
          <w:lang w:val="pt-BR"/>
        </w:rPr>
      </w:pPr>
    </w:p>
    <w:p w14:paraId="2383A6E2" w14:textId="77777777" w:rsidR="00D45243" w:rsidRPr="001A3C4F" w:rsidRDefault="00D45243" w:rsidP="009B4504">
      <w:pPr>
        <w:widowControl w:val="0"/>
        <w:numPr>
          <w:ilvl w:val="0"/>
          <w:numId w:val="10"/>
        </w:numPr>
        <w:suppressAutoHyphens/>
        <w:autoSpaceDE/>
        <w:autoSpaceDN/>
        <w:adjustRightInd/>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as Partes participaram conjuntamente da negociação e redação desta Escritura de Emissão. Caso surja ambiguidade ou dúvida de intenção ou interpretação, esta Escritura de Emissão deverá ser interpretad</w:t>
      </w:r>
      <w:r w:rsidR="00DA5BBE" w:rsidRPr="001A3C4F">
        <w:rPr>
          <w:rFonts w:ascii="Times New Roman" w:hAnsi="Times New Roman" w:cs="Times New Roman"/>
          <w:sz w:val="22"/>
          <w:szCs w:val="22"/>
          <w:lang w:val="pt-BR"/>
        </w:rPr>
        <w:t>a</w:t>
      </w:r>
      <w:r w:rsidRPr="001A3C4F">
        <w:rPr>
          <w:rFonts w:ascii="Times New Roman" w:hAnsi="Times New Roman" w:cs="Times New Roman"/>
          <w:sz w:val="22"/>
          <w:szCs w:val="22"/>
          <w:lang w:val="pt-BR"/>
        </w:rPr>
        <w:t xml:space="preserve"> como se redigid</w:t>
      </w:r>
      <w:r w:rsidR="00610032" w:rsidRPr="001A3C4F">
        <w:rPr>
          <w:rFonts w:ascii="Times New Roman" w:hAnsi="Times New Roman" w:cs="Times New Roman"/>
          <w:sz w:val="22"/>
          <w:szCs w:val="22"/>
          <w:lang w:val="pt-BR"/>
        </w:rPr>
        <w:t>a</w:t>
      </w:r>
      <w:r w:rsidRPr="001A3C4F">
        <w:rPr>
          <w:rFonts w:ascii="Times New Roman" w:hAnsi="Times New Roman" w:cs="Times New Roman"/>
          <w:sz w:val="22"/>
          <w:szCs w:val="22"/>
          <w:lang w:val="pt-BR"/>
        </w:rPr>
        <w:t xml:space="preserve"> conjuntamente pelas Partes, e nenhuma presunção ou ônus de prova deverá favorecer ou prejudicar qualquer das Partes por força de autoria de quaisquer disposições desta Escritura de Emissão;</w:t>
      </w:r>
    </w:p>
    <w:p w14:paraId="0CA5F3E3" w14:textId="77777777" w:rsidR="00D45243" w:rsidRPr="001A3C4F" w:rsidRDefault="00D45243" w:rsidP="009B4504">
      <w:pPr>
        <w:widowControl w:val="0"/>
        <w:suppressAutoHyphens/>
        <w:rPr>
          <w:rFonts w:ascii="Times New Roman" w:hAnsi="Times New Roman" w:cs="Times New Roman"/>
          <w:sz w:val="22"/>
          <w:szCs w:val="22"/>
          <w:lang w:val="pt-BR"/>
        </w:rPr>
      </w:pPr>
    </w:p>
    <w:p w14:paraId="5589FF64" w14:textId="668E2845" w:rsidR="00D45243" w:rsidRPr="001A3C4F" w:rsidRDefault="00D45243" w:rsidP="009B4504">
      <w:pPr>
        <w:widowControl w:val="0"/>
        <w:numPr>
          <w:ilvl w:val="0"/>
          <w:numId w:val="10"/>
        </w:numPr>
        <w:suppressAutoHyphens/>
        <w:autoSpaceDE/>
        <w:autoSpaceDN/>
        <w:adjustRightInd/>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as palavras </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incluir</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xml:space="preserve"> e </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incluindo</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xml:space="preserve"> devem ser interpretadas como sendo a título de ilustração ou ênfase apenas e não devem ser interpretadas como, nem serem aplicadas como, uma restrição à generalidade de qualquer palavra anterior;</w:t>
      </w:r>
    </w:p>
    <w:p w14:paraId="2A177473" w14:textId="77777777" w:rsidR="00D45243" w:rsidRPr="001A3C4F" w:rsidRDefault="00D45243" w:rsidP="009B4504">
      <w:pPr>
        <w:widowControl w:val="0"/>
        <w:suppressAutoHyphens/>
        <w:rPr>
          <w:rFonts w:ascii="Times New Roman" w:hAnsi="Times New Roman" w:cs="Times New Roman"/>
          <w:sz w:val="22"/>
          <w:szCs w:val="22"/>
          <w:lang w:val="pt-BR"/>
        </w:rPr>
      </w:pPr>
    </w:p>
    <w:p w14:paraId="60DB2070" w14:textId="77777777" w:rsidR="00D45243" w:rsidRPr="001A3C4F" w:rsidRDefault="00D45243" w:rsidP="009B4504">
      <w:pPr>
        <w:widowControl w:val="0"/>
        <w:numPr>
          <w:ilvl w:val="0"/>
          <w:numId w:val="10"/>
        </w:numPr>
        <w:suppressAutoHyphens/>
        <w:autoSpaceDE/>
        <w:autoSpaceDN/>
        <w:adjustRightInd/>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qualquer referência a leis ou dispositivos legais devem incluir toda legislação complementar promulgada e sancionada, de tempos em tempos, nos termos desse dispositivo legal, conforme alterada ou consolidada de tempos em tempos;</w:t>
      </w:r>
    </w:p>
    <w:p w14:paraId="51785F86" w14:textId="77777777" w:rsidR="00D45243" w:rsidRPr="001A3C4F" w:rsidRDefault="00D45243" w:rsidP="009B4504">
      <w:pPr>
        <w:widowControl w:val="0"/>
        <w:suppressAutoHyphens/>
        <w:rPr>
          <w:rFonts w:ascii="Times New Roman" w:hAnsi="Times New Roman" w:cs="Times New Roman"/>
          <w:sz w:val="22"/>
          <w:szCs w:val="22"/>
          <w:lang w:val="pt-BR"/>
        </w:rPr>
      </w:pPr>
    </w:p>
    <w:p w14:paraId="11F574AB" w14:textId="77777777" w:rsidR="00D45243" w:rsidRPr="001A3C4F" w:rsidRDefault="00D45243" w:rsidP="009B4504">
      <w:pPr>
        <w:widowControl w:val="0"/>
        <w:numPr>
          <w:ilvl w:val="0"/>
          <w:numId w:val="10"/>
        </w:numPr>
        <w:suppressAutoHyphens/>
        <w:autoSpaceDE/>
        <w:autoSpaceDN/>
        <w:adjustRightInd/>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referências a esta Escritura de Emissão ou a </w:t>
      </w:r>
      <w:r w:rsidR="00C203F1" w:rsidRPr="001A3C4F">
        <w:rPr>
          <w:rFonts w:ascii="Times New Roman" w:hAnsi="Times New Roman" w:cs="Times New Roman"/>
          <w:sz w:val="22"/>
          <w:szCs w:val="22"/>
          <w:lang w:val="pt-BR"/>
        </w:rPr>
        <w:t>quaisquer outros documentos devem</w:t>
      </w:r>
      <w:r w:rsidRPr="001A3C4F">
        <w:rPr>
          <w:rFonts w:ascii="Times New Roman" w:hAnsi="Times New Roman" w:cs="Times New Roman"/>
          <w:sz w:val="22"/>
          <w:szCs w:val="22"/>
          <w:lang w:val="pt-BR"/>
        </w:rPr>
        <w:t xml:space="preserve"> ser </w:t>
      </w:r>
      <w:proofErr w:type="gramStart"/>
      <w:r w:rsidRPr="001A3C4F">
        <w:rPr>
          <w:rFonts w:ascii="Times New Roman" w:hAnsi="Times New Roman" w:cs="Times New Roman"/>
          <w:sz w:val="22"/>
          <w:szCs w:val="22"/>
          <w:lang w:val="pt-BR"/>
        </w:rPr>
        <w:t>interpretadas</w:t>
      </w:r>
      <w:proofErr w:type="gramEnd"/>
      <w:r w:rsidRPr="001A3C4F">
        <w:rPr>
          <w:rFonts w:ascii="Times New Roman" w:hAnsi="Times New Roman" w:cs="Times New Roman"/>
          <w:sz w:val="22"/>
          <w:szCs w:val="22"/>
          <w:lang w:val="pt-BR"/>
        </w:rPr>
        <w:t xml:space="preserve"> como referências a esta Escritura de Emissão ou a tal outro documento, conforme aditado, modificado, repactuado, complementado ou substituído, de tempos em tempos;</w:t>
      </w:r>
    </w:p>
    <w:p w14:paraId="1089878F" w14:textId="77777777" w:rsidR="00D45243" w:rsidRPr="001A3C4F" w:rsidRDefault="00D45243" w:rsidP="009B4504">
      <w:pPr>
        <w:widowControl w:val="0"/>
        <w:suppressAutoHyphens/>
        <w:rPr>
          <w:rFonts w:ascii="Times New Roman" w:hAnsi="Times New Roman" w:cs="Times New Roman"/>
          <w:sz w:val="22"/>
          <w:szCs w:val="22"/>
          <w:lang w:val="pt-BR"/>
        </w:rPr>
      </w:pPr>
    </w:p>
    <w:p w14:paraId="07223EB6" w14:textId="38202894" w:rsidR="00D45243" w:rsidRPr="001A3C4F" w:rsidRDefault="00D45243" w:rsidP="009B4504">
      <w:pPr>
        <w:widowControl w:val="0"/>
        <w:numPr>
          <w:ilvl w:val="0"/>
          <w:numId w:val="10"/>
        </w:numPr>
        <w:suppressAutoHyphens/>
        <w:autoSpaceDE/>
        <w:autoSpaceDN/>
        <w:adjustRightInd/>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a expressão </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esta Cláusula</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a não ser que seja seguida de referência a uma disposição específica, deve ser considerada referente à Cláusula por inteiro (não apenas a Cláusula, parágrafo ou outra disposição) na qual a expressão aparece; e</w:t>
      </w:r>
    </w:p>
    <w:p w14:paraId="47CC83B7" w14:textId="77777777" w:rsidR="00D45243" w:rsidRPr="001A3C4F" w:rsidRDefault="00D45243" w:rsidP="009B4504">
      <w:pPr>
        <w:rPr>
          <w:rFonts w:ascii="Times New Roman" w:hAnsi="Times New Roman" w:cs="Times New Roman"/>
          <w:sz w:val="22"/>
          <w:szCs w:val="22"/>
          <w:lang w:val="pt-BR"/>
        </w:rPr>
      </w:pPr>
    </w:p>
    <w:p w14:paraId="0BE5D4C8" w14:textId="77777777" w:rsidR="00D45243" w:rsidRPr="001A3C4F" w:rsidRDefault="00D45243" w:rsidP="009B4504">
      <w:pPr>
        <w:widowControl w:val="0"/>
        <w:numPr>
          <w:ilvl w:val="0"/>
          <w:numId w:val="10"/>
        </w:numPr>
        <w:suppressAutoHyphens/>
        <w:autoSpaceDE/>
        <w:autoSpaceDN/>
        <w:adjustRightInd/>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os títulos das cláusulas, </w:t>
      </w:r>
      <w:proofErr w:type="spellStart"/>
      <w:r w:rsidRPr="001A3C4F">
        <w:rPr>
          <w:rFonts w:ascii="Times New Roman" w:hAnsi="Times New Roman" w:cs="Times New Roman"/>
          <w:sz w:val="22"/>
          <w:szCs w:val="22"/>
          <w:lang w:val="pt-BR"/>
        </w:rPr>
        <w:t>sub-cláusulas</w:t>
      </w:r>
      <w:proofErr w:type="spellEnd"/>
      <w:r w:rsidRPr="001A3C4F">
        <w:rPr>
          <w:rFonts w:ascii="Times New Roman" w:hAnsi="Times New Roman" w:cs="Times New Roman"/>
          <w:sz w:val="22"/>
          <w:szCs w:val="22"/>
          <w:lang w:val="pt-BR"/>
        </w:rPr>
        <w:t xml:space="preserve">, anexos, partes e parágrafos são apenas para conveniência e não afetam a interpretação </w:t>
      </w:r>
      <w:r w:rsidR="00DA5BBE" w:rsidRPr="001A3C4F">
        <w:rPr>
          <w:rFonts w:ascii="Times New Roman" w:hAnsi="Times New Roman" w:cs="Times New Roman"/>
          <w:sz w:val="22"/>
          <w:szCs w:val="22"/>
          <w:lang w:val="pt-BR"/>
        </w:rPr>
        <w:t>d</w:t>
      </w:r>
      <w:r w:rsidRPr="001A3C4F">
        <w:rPr>
          <w:rFonts w:ascii="Times New Roman" w:hAnsi="Times New Roman" w:cs="Times New Roman"/>
          <w:sz w:val="22"/>
          <w:szCs w:val="22"/>
          <w:lang w:val="pt-BR"/>
        </w:rPr>
        <w:t>esta Escritura de Emissão</w:t>
      </w:r>
      <w:r w:rsidR="00FE3DFF" w:rsidRPr="001A3C4F">
        <w:rPr>
          <w:rFonts w:ascii="Times New Roman" w:hAnsi="Times New Roman" w:cs="Times New Roman"/>
          <w:sz w:val="22"/>
          <w:szCs w:val="22"/>
          <w:lang w:val="pt-BR"/>
        </w:rPr>
        <w:t>.</w:t>
      </w:r>
    </w:p>
    <w:p w14:paraId="62AA1494" w14:textId="77777777" w:rsidR="00864712" w:rsidRPr="001A3C4F" w:rsidRDefault="00864712" w:rsidP="009B4504">
      <w:pPr>
        <w:rPr>
          <w:rFonts w:ascii="Times New Roman" w:hAnsi="Times New Roman" w:cs="Times New Roman"/>
          <w:sz w:val="22"/>
          <w:szCs w:val="22"/>
          <w:lang w:val="pt-BR"/>
        </w:rPr>
      </w:pPr>
    </w:p>
    <w:p w14:paraId="31E45233" w14:textId="1C34AA39" w:rsidR="00654E07" w:rsidRPr="001A3C4F" w:rsidRDefault="00864712" w:rsidP="009B4504">
      <w:pPr>
        <w:pStyle w:val="PargrafoComumNvel1"/>
        <w:tabs>
          <w:tab w:val="clear" w:pos="1134"/>
        </w:tabs>
        <w:spacing w:line="240" w:lineRule="auto"/>
        <w:ind w:left="0" w:firstLine="0"/>
        <w:rPr>
          <w:rFonts w:ascii="Times New Roman" w:hAnsi="Times New Roman" w:cs="Times New Roman"/>
          <w:sz w:val="22"/>
          <w:szCs w:val="22"/>
        </w:rPr>
      </w:pPr>
      <w:bookmarkStart w:id="36" w:name="_Ref3537988"/>
      <w:bookmarkStart w:id="37" w:name="_Ref8158135"/>
      <w:r w:rsidRPr="001A3C4F">
        <w:rPr>
          <w:rFonts w:ascii="Times New Roman" w:hAnsi="Times New Roman" w:cs="Times New Roman"/>
          <w:sz w:val="22"/>
          <w:szCs w:val="22"/>
        </w:rPr>
        <w:t xml:space="preserve">A presente Escritura de Emissão é </w:t>
      </w:r>
      <w:r w:rsidR="00F11F62" w:rsidRPr="001A3C4F">
        <w:rPr>
          <w:rFonts w:ascii="Times New Roman" w:hAnsi="Times New Roman" w:cs="Times New Roman"/>
          <w:sz w:val="22"/>
          <w:szCs w:val="22"/>
        </w:rPr>
        <w:t>celebrada</w:t>
      </w:r>
      <w:r w:rsidRPr="001A3C4F">
        <w:rPr>
          <w:rFonts w:ascii="Times New Roman" w:hAnsi="Times New Roman" w:cs="Times New Roman"/>
          <w:sz w:val="22"/>
          <w:szCs w:val="22"/>
        </w:rPr>
        <w:t xml:space="preserve"> </w:t>
      </w:r>
      <w:r w:rsidR="00AA3A77" w:rsidRPr="001A3C4F">
        <w:rPr>
          <w:rFonts w:ascii="Times New Roman" w:hAnsi="Times New Roman" w:cs="Times New Roman"/>
          <w:sz w:val="22"/>
          <w:szCs w:val="22"/>
        </w:rPr>
        <w:t xml:space="preserve">conforme autorização do Conselho de Administração da </w:t>
      </w:r>
      <w:r w:rsidR="007B6672" w:rsidRPr="001A3C4F">
        <w:rPr>
          <w:rFonts w:ascii="Times New Roman" w:hAnsi="Times New Roman" w:cs="Times New Roman"/>
          <w:sz w:val="22"/>
          <w:szCs w:val="22"/>
        </w:rPr>
        <w:t>Devedora</w:t>
      </w:r>
      <w:r w:rsidRPr="001A3C4F">
        <w:rPr>
          <w:rFonts w:ascii="Times New Roman" w:hAnsi="Times New Roman" w:cs="Times New Roman"/>
          <w:sz w:val="22"/>
          <w:szCs w:val="22"/>
        </w:rPr>
        <w:t xml:space="preserve">, </w:t>
      </w:r>
      <w:r w:rsidR="00F11F62" w:rsidRPr="001A3C4F">
        <w:rPr>
          <w:rFonts w:ascii="Times New Roman" w:hAnsi="Times New Roman" w:cs="Times New Roman"/>
          <w:sz w:val="22"/>
          <w:szCs w:val="22"/>
        </w:rPr>
        <w:t xml:space="preserve">realizada em </w:t>
      </w:r>
      <w:bookmarkStart w:id="38" w:name="_Hlk61437698"/>
      <w:r w:rsidR="00B10A8A" w:rsidRPr="001A3C4F">
        <w:rPr>
          <w:rFonts w:ascii="Times New Roman" w:hAnsi="Times New Roman" w:cs="Times New Roman"/>
          <w:sz w:val="22"/>
          <w:szCs w:val="22"/>
        </w:rPr>
        <w:t xml:space="preserve">10 </w:t>
      </w:r>
      <w:r w:rsidR="006D555B" w:rsidRPr="001A3C4F">
        <w:rPr>
          <w:rFonts w:ascii="Times New Roman" w:hAnsi="Times New Roman" w:cs="Times New Roman"/>
          <w:sz w:val="22"/>
          <w:szCs w:val="22"/>
        </w:rPr>
        <w:t>de</w:t>
      </w:r>
      <w:r w:rsidR="00212D7D" w:rsidRPr="001A3C4F">
        <w:rPr>
          <w:rFonts w:ascii="Times New Roman" w:hAnsi="Times New Roman" w:cs="Times New Roman"/>
          <w:sz w:val="22"/>
          <w:szCs w:val="22"/>
        </w:rPr>
        <w:t xml:space="preserve"> </w:t>
      </w:r>
      <w:r w:rsidR="00B10A8A" w:rsidRPr="001A3C4F">
        <w:rPr>
          <w:rFonts w:ascii="Times New Roman" w:hAnsi="Times New Roman" w:cs="Times New Roman"/>
          <w:sz w:val="22"/>
          <w:szCs w:val="22"/>
        </w:rPr>
        <w:t xml:space="preserve">agosto </w:t>
      </w:r>
      <w:r w:rsidR="00010CE8" w:rsidRPr="001A3C4F">
        <w:rPr>
          <w:rFonts w:ascii="Times New Roman" w:hAnsi="Times New Roman" w:cs="Times New Roman"/>
          <w:sz w:val="22"/>
          <w:szCs w:val="22"/>
        </w:rPr>
        <w:t>de 202</w:t>
      </w:r>
      <w:bookmarkEnd w:id="38"/>
      <w:r w:rsidR="003A0A53" w:rsidRPr="001A3C4F">
        <w:rPr>
          <w:rFonts w:ascii="Times New Roman" w:hAnsi="Times New Roman" w:cs="Times New Roman"/>
          <w:sz w:val="22"/>
          <w:szCs w:val="22"/>
        </w:rPr>
        <w:t>2</w:t>
      </w:r>
      <w:r w:rsidR="00794EF9" w:rsidRPr="001A3C4F">
        <w:rPr>
          <w:rFonts w:ascii="Times New Roman" w:hAnsi="Times New Roman" w:cs="Times New Roman"/>
          <w:sz w:val="22"/>
          <w:szCs w:val="22"/>
        </w:rPr>
        <w:t xml:space="preserve"> </w:t>
      </w:r>
      <w:r w:rsidR="00F11F62" w:rsidRPr="001A3C4F">
        <w:rPr>
          <w:rFonts w:ascii="Times New Roman" w:hAnsi="Times New Roman" w:cs="Times New Roman"/>
          <w:sz w:val="22"/>
          <w:szCs w:val="22"/>
        </w:rPr>
        <w:t>(</w:t>
      </w:r>
      <w:r w:rsidR="00C408BE" w:rsidRPr="001A3C4F">
        <w:rPr>
          <w:rFonts w:ascii="Times New Roman" w:hAnsi="Times New Roman" w:cs="Times New Roman"/>
          <w:sz w:val="22"/>
          <w:szCs w:val="22"/>
        </w:rPr>
        <w:t>"</w:t>
      </w:r>
      <w:r w:rsidR="0015146E" w:rsidRPr="001A3C4F">
        <w:rPr>
          <w:rFonts w:ascii="Times New Roman" w:hAnsi="Times New Roman" w:cs="Times New Roman"/>
          <w:sz w:val="22"/>
          <w:szCs w:val="22"/>
          <w:u w:val="single"/>
        </w:rPr>
        <w:t xml:space="preserve">RCA da </w:t>
      </w:r>
      <w:r w:rsidR="007B6672" w:rsidRPr="001A3C4F">
        <w:rPr>
          <w:rFonts w:ascii="Times New Roman" w:hAnsi="Times New Roman" w:cs="Times New Roman"/>
          <w:sz w:val="22"/>
          <w:szCs w:val="22"/>
          <w:u w:val="single"/>
        </w:rPr>
        <w:t>Devedora</w:t>
      </w:r>
      <w:r w:rsidR="00C408BE" w:rsidRPr="001A3C4F">
        <w:rPr>
          <w:rFonts w:ascii="Times New Roman" w:hAnsi="Times New Roman" w:cs="Times New Roman"/>
          <w:sz w:val="22"/>
          <w:szCs w:val="22"/>
        </w:rPr>
        <w:t>"</w:t>
      </w:r>
      <w:r w:rsidR="00F11F62" w:rsidRPr="001A3C4F">
        <w:rPr>
          <w:rFonts w:ascii="Times New Roman" w:hAnsi="Times New Roman" w:cs="Times New Roman"/>
          <w:sz w:val="22"/>
          <w:szCs w:val="22"/>
        </w:rPr>
        <w:t>)</w:t>
      </w:r>
      <w:r w:rsidR="00DA5BBE" w:rsidRPr="001A3C4F">
        <w:rPr>
          <w:rFonts w:ascii="Times New Roman" w:hAnsi="Times New Roman" w:cs="Times New Roman"/>
          <w:sz w:val="22"/>
          <w:szCs w:val="22"/>
        </w:rPr>
        <w:t>,</w:t>
      </w:r>
      <w:r w:rsidRPr="001A3C4F">
        <w:rPr>
          <w:rFonts w:ascii="Times New Roman" w:hAnsi="Times New Roman" w:cs="Times New Roman"/>
          <w:sz w:val="22"/>
          <w:szCs w:val="22"/>
        </w:rPr>
        <w:t xml:space="preserve"> </w:t>
      </w:r>
      <w:r w:rsidR="005615AC" w:rsidRPr="001A3C4F">
        <w:rPr>
          <w:rFonts w:ascii="Times New Roman" w:hAnsi="Times New Roman" w:cs="Times New Roman"/>
          <w:sz w:val="22"/>
          <w:szCs w:val="22"/>
        </w:rPr>
        <w:t>na qual</w:t>
      </w:r>
      <w:r w:rsidRPr="001A3C4F">
        <w:rPr>
          <w:rFonts w:ascii="Times New Roman" w:hAnsi="Times New Roman" w:cs="Times New Roman"/>
          <w:sz w:val="22"/>
          <w:szCs w:val="22"/>
        </w:rPr>
        <w:t xml:space="preserve"> </w:t>
      </w:r>
      <w:r w:rsidR="00F11F62" w:rsidRPr="001A3C4F">
        <w:rPr>
          <w:rFonts w:ascii="Times New Roman" w:hAnsi="Times New Roman" w:cs="Times New Roman"/>
          <w:sz w:val="22"/>
          <w:szCs w:val="22"/>
        </w:rPr>
        <w:t>fo</w:t>
      </w:r>
      <w:r w:rsidRPr="001A3C4F">
        <w:rPr>
          <w:rFonts w:ascii="Times New Roman" w:hAnsi="Times New Roman" w:cs="Times New Roman"/>
          <w:sz w:val="22"/>
          <w:szCs w:val="22"/>
        </w:rPr>
        <w:t>ram deliberad</w:t>
      </w:r>
      <w:r w:rsidR="00F11F62" w:rsidRPr="001A3C4F">
        <w:rPr>
          <w:rFonts w:ascii="Times New Roman" w:hAnsi="Times New Roman" w:cs="Times New Roman"/>
          <w:sz w:val="22"/>
          <w:szCs w:val="22"/>
        </w:rPr>
        <w:t>o</w:t>
      </w:r>
      <w:r w:rsidRPr="001A3C4F">
        <w:rPr>
          <w:rFonts w:ascii="Times New Roman" w:hAnsi="Times New Roman" w:cs="Times New Roman"/>
          <w:sz w:val="22"/>
          <w:szCs w:val="22"/>
        </w:rPr>
        <w:t>s</w:t>
      </w:r>
      <w:r w:rsidR="00F11F62" w:rsidRPr="001A3C4F">
        <w:rPr>
          <w:rFonts w:ascii="Times New Roman" w:hAnsi="Times New Roman" w:cs="Times New Roman"/>
          <w:sz w:val="22"/>
          <w:szCs w:val="22"/>
        </w:rPr>
        <w:t xml:space="preserve"> e aprovados os termos e condições da </w:t>
      </w:r>
      <w:r w:rsidR="002408B7" w:rsidRPr="001A3C4F">
        <w:rPr>
          <w:rFonts w:ascii="Times New Roman" w:hAnsi="Times New Roman" w:cs="Times New Roman"/>
          <w:sz w:val="22"/>
          <w:szCs w:val="22"/>
        </w:rPr>
        <w:t>5</w:t>
      </w:r>
      <w:r w:rsidR="00A9586D" w:rsidRPr="001A3C4F">
        <w:rPr>
          <w:rFonts w:ascii="Times New Roman" w:hAnsi="Times New Roman" w:cs="Times New Roman"/>
          <w:sz w:val="22"/>
          <w:szCs w:val="22"/>
        </w:rPr>
        <w:t>ª (</w:t>
      </w:r>
      <w:r w:rsidR="002408B7" w:rsidRPr="001A3C4F">
        <w:rPr>
          <w:rFonts w:ascii="Times New Roman" w:hAnsi="Times New Roman" w:cs="Times New Roman"/>
          <w:sz w:val="22"/>
          <w:szCs w:val="22"/>
        </w:rPr>
        <w:t>quinta</w:t>
      </w:r>
      <w:r w:rsidR="00A9586D" w:rsidRPr="001A3C4F">
        <w:rPr>
          <w:rFonts w:ascii="Times New Roman" w:hAnsi="Times New Roman" w:cs="Times New Roman"/>
          <w:sz w:val="22"/>
          <w:szCs w:val="22"/>
        </w:rPr>
        <w:t>)</w:t>
      </w:r>
      <w:r w:rsidR="00F11F62" w:rsidRPr="001A3C4F">
        <w:rPr>
          <w:rFonts w:ascii="Times New Roman" w:hAnsi="Times New Roman" w:cs="Times New Roman"/>
          <w:sz w:val="22"/>
          <w:szCs w:val="22"/>
        </w:rPr>
        <w:t xml:space="preserve"> </w:t>
      </w:r>
      <w:r w:rsidR="00574DED" w:rsidRPr="001A3C4F">
        <w:rPr>
          <w:rFonts w:ascii="Times New Roman" w:hAnsi="Times New Roman" w:cs="Times New Roman"/>
          <w:sz w:val="22"/>
          <w:szCs w:val="22"/>
        </w:rPr>
        <w:t xml:space="preserve">emissão de debêntures simples, não conversíveis em ações, da espécie quirografária, em até </w:t>
      </w:r>
      <w:r w:rsidR="002408B7" w:rsidRPr="001A3C4F">
        <w:rPr>
          <w:rFonts w:ascii="Times New Roman" w:hAnsi="Times New Roman" w:cs="Times New Roman"/>
          <w:sz w:val="22"/>
          <w:szCs w:val="22"/>
        </w:rPr>
        <w:t>2</w:t>
      </w:r>
      <w:r w:rsidR="00574DED" w:rsidRPr="001A3C4F">
        <w:rPr>
          <w:rFonts w:ascii="Times New Roman" w:hAnsi="Times New Roman" w:cs="Times New Roman"/>
          <w:sz w:val="22"/>
          <w:szCs w:val="22"/>
        </w:rPr>
        <w:t xml:space="preserve"> (</w:t>
      </w:r>
      <w:r w:rsidR="002408B7" w:rsidRPr="001A3C4F">
        <w:rPr>
          <w:rFonts w:ascii="Times New Roman" w:hAnsi="Times New Roman" w:cs="Times New Roman"/>
          <w:sz w:val="22"/>
          <w:szCs w:val="22"/>
        </w:rPr>
        <w:t>duas</w:t>
      </w:r>
      <w:r w:rsidR="00574DED" w:rsidRPr="001A3C4F">
        <w:rPr>
          <w:rFonts w:ascii="Times New Roman" w:hAnsi="Times New Roman" w:cs="Times New Roman"/>
          <w:sz w:val="22"/>
          <w:szCs w:val="22"/>
        </w:rPr>
        <w:t>) séries, para colocação privada</w:t>
      </w:r>
      <w:r w:rsidR="00882F12" w:rsidRPr="001A3C4F">
        <w:rPr>
          <w:rFonts w:ascii="Times New Roman" w:hAnsi="Times New Roman" w:cs="Times New Roman"/>
          <w:sz w:val="22"/>
          <w:szCs w:val="22"/>
        </w:rPr>
        <w:t>,</w:t>
      </w:r>
      <w:r w:rsidR="00574DED" w:rsidRPr="001A3C4F">
        <w:rPr>
          <w:rFonts w:ascii="Times New Roman" w:hAnsi="Times New Roman" w:cs="Times New Roman"/>
          <w:sz w:val="22"/>
          <w:szCs w:val="22"/>
        </w:rPr>
        <w:t xml:space="preserve"> da </w:t>
      </w:r>
      <w:r w:rsidR="007B6672" w:rsidRPr="001A3C4F">
        <w:rPr>
          <w:rFonts w:ascii="Times New Roman" w:hAnsi="Times New Roman" w:cs="Times New Roman"/>
          <w:sz w:val="22"/>
          <w:szCs w:val="22"/>
        </w:rPr>
        <w:t>Devedora</w:t>
      </w:r>
      <w:r w:rsidR="00574DED" w:rsidRPr="001A3C4F">
        <w:rPr>
          <w:rFonts w:ascii="Times New Roman" w:hAnsi="Times New Roman" w:cs="Times New Roman"/>
          <w:sz w:val="22"/>
          <w:szCs w:val="22"/>
        </w:rPr>
        <w:t xml:space="preserve"> (</w:t>
      </w:r>
      <w:r w:rsidR="00C408BE" w:rsidRPr="001A3C4F">
        <w:rPr>
          <w:rFonts w:ascii="Times New Roman" w:hAnsi="Times New Roman" w:cs="Times New Roman"/>
          <w:sz w:val="22"/>
          <w:szCs w:val="22"/>
        </w:rPr>
        <w:t>"</w:t>
      </w:r>
      <w:r w:rsidR="00574DED" w:rsidRPr="001A3C4F">
        <w:rPr>
          <w:rFonts w:ascii="Times New Roman" w:hAnsi="Times New Roman" w:cs="Times New Roman"/>
          <w:sz w:val="22"/>
          <w:szCs w:val="22"/>
          <w:u w:val="single"/>
        </w:rPr>
        <w:t>Emissão</w:t>
      </w:r>
      <w:r w:rsidR="00C408BE" w:rsidRPr="001A3C4F">
        <w:rPr>
          <w:rFonts w:ascii="Times New Roman" w:hAnsi="Times New Roman" w:cs="Times New Roman"/>
          <w:sz w:val="22"/>
          <w:szCs w:val="22"/>
        </w:rPr>
        <w:t>"</w:t>
      </w:r>
      <w:r w:rsidR="00574DED" w:rsidRPr="001A3C4F">
        <w:rPr>
          <w:rFonts w:ascii="Times New Roman" w:hAnsi="Times New Roman" w:cs="Times New Roman"/>
          <w:sz w:val="22"/>
          <w:szCs w:val="22"/>
        </w:rPr>
        <w:t>), nos termos do artigo 59, parágrafo primeiro, da Lei das Sociedades por Ações</w:t>
      </w:r>
      <w:bookmarkEnd w:id="36"/>
      <w:r w:rsidR="000652B0" w:rsidRPr="001A3C4F">
        <w:rPr>
          <w:rFonts w:ascii="Times New Roman" w:hAnsi="Times New Roman" w:cs="Times New Roman"/>
          <w:sz w:val="22"/>
          <w:szCs w:val="22"/>
        </w:rPr>
        <w:t>.</w:t>
      </w:r>
      <w:bookmarkEnd w:id="37"/>
      <w:r w:rsidR="00097E91" w:rsidRPr="001A3C4F">
        <w:rPr>
          <w:rFonts w:ascii="Times New Roman" w:hAnsi="Times New Roman" w:cs="Times New Roman"/>
          <w:sz w:val="22"/>
          <w:szCs w:val="22"/>
        </w:rPr>
        <w:t xml:space="preserve"> </w:t>
      </w:r>
    </w:p>
    <w:p w14:paraId="1F323F9A" w14:textId="77777777" w:rsidR="002A2E8D" w:rsidRPr="001A3C4F" w:rsidRDefault="002A2E8D" w:rsidP="009B4504">
      <w:pPr>
        <w:pStyle w:val="Ttulo"/>
        <w:numPr>
          <w:ilvl w:val="0"/>
          <w:numId w:val="0"/>
        </w:numPr>
        <w:spacing w:line="240" w:lineRule="auto"/>
        <w:rPr>
          <w:rFonts w:ascii="Times New Roman" w:hAnsi="Times New Roman" w:cs="Times New Roman"/>
          <w:sz w:val="22"/>
          <w:szCs w:val="22"/>
        </w:rPr>
      </w:pPr>
    </w:p>
    <w:p w14:paraId="65BEBEF3" w14:textId="77777777" w:rsidR="0094688E" w:rsidRPr="001A3C4F" w:rsidRDefault="00351B96" w:rsidP="009B4504">
      <w:pPr>
        <w:pStyle w:val="Ttulo1"/>
        <w:tabs>
          <w:tab w:val="clear" w:pos="1560"/>
          <w:tab w:val="left" w:pos="0"/>
        </w:tabs>
        <w:spacing w:before="0" w:line="240" w:lineRule="auto"/>
        <w:ind w:left="0" w:firstLine="0"/>
        <w:rPr>
          <w:rFonts w:ascii="Times New Roman" w:hAnsi="Times New Roman" w:cs="Times New Roman"/>
          <w:sz w:val="22"/>
          <w:szCs w:val="22"/>
        </w:rPr>
      </w:pPr>
      <w:bookmarkStart w:id="39" w:name="_Toc49614957"/>
      <w:bookmarkStart w:id="40" w:name="_Toc53782959"/>
      <w:bookmarkStart w:id="41" w:name="_Toc78383178"/>
      <w:bookmarkStart w:id="42" w:name="_Toc65267710"/>
      <w:bookmarkStart w:id="43" w:name="_Toc85147319"/>
      <w:bookmarkStart w:id="44" w:name="_Toc93927944"/>
      <w:bookmarkStart w:id="45" w:name="_Ref94642424"/>
      <w:bookmarkStart w:id="46" w:name="_Toc97764027"/>
      <w:bookmarkStart w:id="47" w:name="_Toc98695260"/>
      <w:bookmarkStart w:id="48" w:name="_Toc98502638"/>
      <w:bookmarkStart w:id="49" w:name="_Toc7790851"/>
      <w:bookmarkStart w:id="50" w:name="_Ref8126187"/>
      <w:bookmarkStart w:id="51" w:name="_Toc8697019"/>
      <w:r w:rsidRPr="001A3C4F">
        <w:rPr>
          <w:rFonts w:ascii="Times New Roman" w:hAnsi="Times New Roman" w:cs="Times New Roman"/>
          <w:sz w:val="22"/>
          <w:szCs w:val="22"/>
        </w:rPr>
        <w:t>REQUISITO</w:t>
      </w:r>
      <w:r w:rsidR="007D2DB7" w:rsidRPr="001A3C4F">
        <w:rPr>
          <w:rFonts w:ascii="Times New Roman" w:hAnsi="Times New Roman" w:cs="Times New Roman"/>
          <w:sz w:val="22"/>
          <w:szCs w:val="22"/>
        </w:rPr>
        <w:t>S</w:t>
      </w:r>
      <w:bookmarkEnd w:id="39"/>
      <w:bookmarkEnd w:id="40"/>
      <w:bookmarkEnd w:id="41"/>
      <w:bookmarkEnd w:id="42"/>
      <w:bookmarkEnd w:id="43"/>
      <w:bookmarkEnd w:id="44"/>
      <w:bookmarkEnd w:id="45"/>
      <w:bookmarkEnd w:id="46"/>
      <w:bookmarkEnd w:id="47"/>
      <w:bookmarkEnd w:id="48"/>
    </w:p>
    <w:p w14:paraId="61B05F78" w14:textId="77777777" w:rsidR="0094688E" w:rsidRPr="001A3C4F" w:rsidRDefault="0094688E" w:rsidP="009B4504">
      <w:pPr>
        <w:pStyle w:val="PargrafoComumNvel1"/>
        <w:numPr>
          <w:ilvl w:val="0"/>
          <w:numId w:val="0"/>
        </w:numPr>
        <w:spacing w:line="240" w:lineRule="auto"/>
        <w:rPr>
          <w:rFonts w:ascii="Times New Roman" w:hAnsi="Times New Roman" w:cs="Times New Roman"/>
          <w:sz w:val="22"/>
          <w:szCs w:val="22"/>
        </w:rPr>
      </w:pPr>
    </w:p>
    <w:p w14:paraId="464B6DB6" w14:textId="13B59348" w:rsidR="00864712" w:rsidRPr="001A3C4F" w:rsidRDefault="00864712" w:rsidP="009B4504">
      <w:pPr>
        <w:pStyle w:val="Ttulo2"/>
        <w:spacing w:line="240" w:lineRule="auto"/>
        <w:ind w:left="0" w:firstLine="0"/>
        <w:rPr>
          <w:rFonts w:ascii="Times New Roman" w:hAnsi="Times New Roman" w:cs="Times New Roman"/>
          <w:sz w:val="22"/>
          <w:szCs w:val="22"/>
        </w:rPr>
      </w:pPr>
      <w:bookmarkStart w:id="52" w:name="_Toc3194981"/>
      <w:bookmarkStart w:id="53" w:name="_Toc3195082"/>
      <w:bookmarkStart w:id="54" w:name="_Toc3195186"/>
      <w:bookmarkStart w:id="55" w:name="_Toc3195664"/>
      <w:bookmarkStart w:id="56" w:name="_Toc3195768"/>
      <w:bookmarkStart w:id="57" w:name="_Toc3194983"/>
      <w:bookmarkStart w:id="58" w:name="_Toc3195084"/>
      <w:bookmarkStart w:id="59" w:name="_Toc3195188"/>
      <w:bookmarkStart w:id="60" w:name="_Toc3195666"/>
      <w:bookmarkStart w:id="61" w:name="_Toc3195770"/>
      <w:bookmarkStart w:id="62" w:name="_Ref2846803"/>
      <w:bookmarkStart w:id="63" w:name="_Toc7790852"/>
      <w:bookmarkStart w:id="64" w:name="_Toc8171326"/>
      <w:bookmarkStart w:id="65" w:name="_Toc8697020"/>
      <w:bookmarkStart w:id="66" w:name="_Toc49614958"/>
      <w:bookmarkStart w:id="67" w:name="_Toc53782960"/>
      <w:bookmarkStart w:id="68" w:name="_Toc78383179"/>
      <w:bookmarkStart w:id="69" w:name="_Toc65267711"/>
      <w:bookmarkStart w:id="70" w:name="_Toc85147320"/>
      <w:bookmarkStart w:id="71" w:name="_Toc93927945"/>
      <w:bookmarkStart w:id="72" w:name="_Toc97764028"/>
      <w:bookmarkStart w:id="73" w:name="_Toc98695261"/>
      <w:bookmarkStart w:id="74" w:name="_Toc98502639"/>
      <w:bookmarkEnd w:id="49"/>
      <w:bookmarkEnd w:id="50"/>
      <w:bookmarkEnd w:id="51"/>
      <w:bookmarkEnd w:id="52"/>
      <w:bookmarkEnd w:id="53"/>
      <w:bookmarkEnd w:id="54"/>
      <w:bookmarkEnd w:id="55"/>
      <w:bookmarkEnd w:id="56"/>
      <w:bookmarkEnd w:id="57"/>
      <w:bookmarkEnd w:id="58"/>
      <w:bookmarkEnd w:id="59"/>
      <w:bookmarkEnd w:id="60"/>
      <w:bookmarkEnd w:id="61"/>
      <w:r w:rsidRPr="001A3C4F">
        <w:rPr>
          <w:rFonts w:ascii="Times New Roman" w:hAnsi="Times New Roman" w:cs="Times New Roman"/>
          <w:sz w:val="22"/>
          <w:szCs w:val="22"/>
        </w:rPr>
        <w:t xml:space="preserve">Arquivamento </w:t>
      </w:r>
      <w:r w:rsidR="00315368" w:rsidRPr="001A3C4F">
        <w:rPr>
          <w:rFonts w:ascii="Times New Roman" w:hAnsi="Times New Roman" w:cs="Times New Roman"/>
          <w:sz w:val="22"/>
          <w:szCs w:val="22"/>
        </w:rPr>
        <w:t xml:space="preserve">e </w:t>
      </w:r>
      <w:r w:rsidRPr="001A3C4F">
        <w:rPr>
          <w:rFonts w:ascii="Times New Roman" w:hAnsi="Times New Roman" w:cs="Times New Roman"/>
          <w:sz w:val="22"/>
          <w:szCs w:val="22"/>
        </w:rPr>
        <w:t xml:space="preserve">Publicação da Ata da </w:t>
      </w:r>
      <w:r w:rsidR="00170367" w:rsidRPr="001A3C4F">
        <w:rPr>
          <w:rStyle w:val="CharacterStyle1"/>
          <w:rFonts w:ascii="Times New Roman" w:hAnsi="Times New Roman" w:cs="Times New Roman"/>
          <w:szCs w:val="22"/>
        </w:rPr>
        <w:t>RCA</w:t>
      </w:r>
      <w:r w:rsidRPr="001A3C4F">
        <w:rPr>
          <w:rStyle w:val="CharacterStyle1"/>
          <w:rFonts w:ascii="Times New Roman" w:hAnsi="Times New Roman" w:cs="Times New Roman"/>
          <w:szCs w:val="22"/>
        </w:rPr>
        <w:t xml:space="preserve"> da</w:t>
      </w:r>
      <w:r w:rsidR="003F3F36" w:rsidRPr="001A3C4F">
        <w:rPr>
          <w:rStyle w:val="CharacterStyle1"/>
          <w:rFonts w:ascii="Times New Roman" w:hAnsi="Times New Roman" w:cs="Times New Roman"/>
          <w:szCs w:val="22"/>
        </w:rPr>
        <w:t xml:space="preserve"> Devedora</w:t>
      </w:r>
      <w:bookmarkEnd w:id="62"/>
      <w:bookmarkEnd w:id="63"/>
      <w:bookmarkEnd w:id="64"/>
      <w:bookmarkEnd w:id="65"/>
      <w:bookmarkEnd w:id="66"/>
      <w:bookmarkEnd w:id="67"/>
      <w:bookmarkEnd w:id="68"/>
      <w:bookmarkEnd w:id="69"/>
      <w:bookmarkEnd w:id="70"/>
      <w:bookmarkEnd w:id="71"/>
      <w:bookmarkEnd w:id="72"/>
      <w:bookmarkEnd w:id="73"/>
      <w:bookmarkEnd w:id="74"/>
    </w:p>
    <w:p w14:paraId="56BCC744" w14:textId="77777777" w:rsidR="001C2FE2" w:rsidRPr="001A3C4F" w:rsidRDefault="001C2FE2" w:rsidP="009B4504">
      <w:pPr>
        <w:keepNext/>
        <w:keepLines/>
        <w:tabs>
          <w:tab w:val="left" w:pos="1134"/>
        </w:tabs>
        <w:jc w:val="both"/>
        <w:rPr>
          <w:rFonts w:ascii="Times New Roman" w:eastAsia="MS Mincho" w:hAnsi="Times New Roman" w:cs="Times New Roman"/>
          <w:sz w:val="22"/>
          <w:szCs w:val="22"/>
          <w:lang w:val="pt-BR"/>
        </w:rPr>
      </w:pPr>
    </w:p>
    <w:p w14:paraId="233567FA" w14:textId="410E1731" w:rsidR="00D12F7B" w:rsidRPr="001A3C4F" w:rsidRDefault="00D12F7B" w:rsidP="009B4504">
      <w:pPr>
        <w:pStyle w:val="PargrafoComumNvel2"/>
        <w:spacing w:line="240" w:lineRule="auto"/>
        <w:ind w:left="0" w:firstLine="0"/>
        <w:rPr>
          <w:rFonts w:ascii="Times New Roman" w:hAnsi="Times New Roman" w:cs="Times New Roman"/>
          <w:sz w:val="22"/>
          <w:szCs w:val="22"/>
        </w:rPr>
      </w:pPr>
      <w:bookmarkStart w:id="75" w:name="_Ref2846920"/>
      <w:r w:rsidRPr="001A3C4F">
        <w:rPr>
          <w:rFonts w:ascii="Times New Roman" w:hAnsi="Times New Roman" w:cs="Times New Roman"/>
          <w:sz w:val="22"/>
          <w:szCs w:val="22"/>
        </w:rPr>
        <w:t xml:space="preserve">A ata da </w:t>
      </w:r>
      <w:r w:rsidRPr="001A3C4F">
        <w:rPr>
          <w:rStyle w:val="CharacterStyle1"/>
          <w:rFonts w:ascii="Times New Roman" w:eastAsia="SimSun" w:hAnsi="Times New Roman" w:cs="Times New Roman"/>
          <w:snapToGrid w:val="0"/>
          <w:szCs w:val="22"/>
        </w:rPr>
        <w:t xml:space="preserve">RCA da </w:t>
      </w:r>
      <w:r w:rsidR="003F3F36" w:rsidRPr="001A3C4F">
        <w:rPr>
          <w:rStyle w:val="CharacterStyle1"/>
          <w:rFonts w:ascii="Times New Roman" w:eastAsia="SimSun" w:hAnsi="Times New Roman" w:cs="Times New Roman"/>
          <w:snapToGrid w:val="0"/>
          <w:szCs w:val="22"/>
        </w:rPr>
        <w:t>Devedora</w:t>
      </w:r>
      <w:r w:rsidRPr="001A3C4F">
        <w:rPr>
          <w:rFonts w:ascii="Times New Roman" w:eastAsia="SimSun" w:hAnsi="Times New Roman" w:cs="Times New Roman"/>
          <w:sz w:val="22"/>
          <w:szCs w:val="22"/>
        </w:rPr>
        <w:t xml:space="preserve"> </w:t>
      </w:r>
      <w:r w:rsidRPr="001A3C4F">
        <w:rPr>
          <w:rFonts w:ascii="Times New Roman" w:hAnsi="Times New Roman" w:cs="Times New Roman"/>
          <w:sz w:val="22"/>
          <w:szCs w:val="22"/>
        </w:rPr>
        <w:t>deverá ser (i) protoco</w:t>
      </w:r>
      <w:r w:rsidR="00D37530" w:rsidRPr="001A3C4F">
        <w:rPr>
          <w:rFonts w:ascii="Times New Roman" w:hAnsi="Times New Roman" w:cs="Times New Roman"/>
          <w:sz w:val="22"/>
          <w:szCs w:val="22"/>
        </w:rPr>
        <w:t>l</w:t>
      </w:r>
      <w:r w:rsidR="00252D73" w:rsidRPr="001A3C4F">
        <w:rPr>
          <w:rFonts w:ascii="Times New Roman" w:hAnsi="Times New Roman" w:cs="Times New Roman"/>
          <w:sz w:val="22"/>
          <w:szCs w:val="22"/>
        </w:rPr>
        <w:t>ada</w:t>
      </w:r>
      <w:r w:rsidRPr="001A3C4F">
        <w:rPr>
          <w:rFonts w:ascii="Times New Roman" w:hAnsi="Times New Roman" w:cs="Times New Roman"/>
          <w:sz w:val="22"/>
          <w:szCs w:val="22"/>
        </w:rPr>
        <w:t xml:space="preserve"> pela </w:t>
      </w:r>
      <w:r w:rsidR="003F3F36" w:rsidRPr="001A3C4F">
        <w:rPr>
          <w:rFonts w:ascii="Times New Roman" w:hAnsi="Times New Roman" w:cs="Times New Roman"/>
          <w:sz w:val="22"/>
          <w:szCs w:val="22"/>
        </w:rPr>
        <w:t>Devedora</w:t>
      </w:r>
      <w:r w:rsidRPr="001A3C4F">
        <w:rPr>
          <w:rFonts w:ascii="Times New Roman" w:hAnsi="Times New Roman" w:cs="Times New Roman"/>
          <w:sz w:val="22"/>
          <w:szCs w:val="22"/>
        </w:rPr>
        <w:t>, às suas expensas, para arquivamento na JU</w:t>
      </w:r>
      <w:r w:rsidR="00252D73" w:rsidRPr="001A3C4F">
        <w:rPr>
          <w:rFonts w:ascii="Times New Roman" w:hAnsi="Times New Roman" w:cs="Times New Roman"/>
          <w:sz w:val="22"/>
          <w:szCs w:val="22"/>
        </w:rPr>
        <w:t>CISRS</w:t>
      </w:r>
      <w:r w:rsidRPr="001A3C4F">
        <w:rPr>
          <w:rFonts w:ascii="Times New Roman" w:hAnsi="Times New Roman" w:cs="Times New Roman"/>
          <w:sz w:val="22"/>
          <w:szCs w:val="22"/>
        </w:rPr>
        <w:t xml:space="preserve">, em até </w:t>
      </w:r>
      <w:r w:rsidR="00252D73" w:rsidRPr="001A3C4F">
        <w:rPr>
          <w:rFonts w:ascii="Times New Roman" w:hAnsi="Times New Roman" w:cs="Times New Roman"/>
          <w:sz w:val="22"/>
          <w:szCs w:val="22"/>
        </w:rPr>
        <w:t>5</w:t>
      </w:r>
      <w:r w:rsidRPr="001A3C4F">
        <w:rPr>
          <w:rFonts w:ascii="Times New Roman" w:hAnsi="Times New Roman" w:cs="Times New Roman"/>
          <w:sz w:val="22"/>
          <w:szCs w:val="22"/>
        </w:rPr>
        <w:t xml:space="preserve"> (</w:t>
      </w:r>
      <w:r w:rsidR="00252D73" w:rsidRPr="001A3C4F">
        <w:rPr>
          <w:rFonts w:ascii="Times New Roman" w:hAnsi="Times New Roman" w:cs="Times New Roman"/>
          <w:sz w:val="22"/>
          <w:szCs w:val="22"/>
        </w:rPr>
        <w:t>cinco</w:t>
      </w:r>
      <w:r w:rsidRPr="001A3C4F">
        <w:rPr>
          <w:rFonts w:ascii="Times New Roman" w:hAnsi="Times New Roman" w:cs="Times New Roman"/>
          <w:sz w:val="22"/>
          <w:szCs w:val="22"/>
        </w:rPr>
        <w:t xml:space="preserve">) Dias Úteis contados da data de </w:t>
      </w:r>
      <w:r w:rsidRPr="001A3C4F">
        <w:rPr>
          <w:rFonts w:ascii="Times New Roman" w:hAnsi="Times New Roman" w:cs="Times New Roman"/>
          <w:sz w:val="22"/>
          <w:szCs w:val="22"/>
        </w:rPr>
        <w:lastRenderedPageBreak/>
        <w:t>assinatura desta Escritura de Emissão</w:t>
      </w:r>
      <w:r w:rsidR="00016AC8" w:rsidRPr="001A3C4F">
        <w:rPr>
          <w:rFonts w:ascii="Times New Roman" w:hAnsi="Times New Roman" w:cs="Times New Roman"/>
          <w:sz w:val="22"/>
          <w:szCs w:val="22"/>
        </w:rPr>
        <w:t xml:space="preserve"> por todas as partes</w:t>
      </w:r>
      <w:r w:rsidRPr="001A3C4F">
        <w:rPr>
          <w:rFonts w:ascii="Times New Roman" w:hAnsi="Times New Roman" w:cs="Times New Roman"/>
          <w:sz w:val="22"/>
          <w:szCs w:val="22"/>
        </w:rPr>
        <w:t>, e (</w:t>
      </w:r>
      <w:proofErr w:type="spellStart"/>
      <w:r w:rsidRPr="001A3C4F">
        <w:rPr>
          <w:rFonts w:ascii="Times New Roman" w:hAnsi="Times New Roman" w:cs="Times New Roman"/>
          <w:sz w:val="22"/>
          <w:szCs w:val="22"/>
        </w:rPr>
        <w:t>ii</w:t>
      </w:r>
      <w:proofErr w:type="spellEnd"/>
      <w:r w:rsidRPr="001A3C4F">
        <w:rPr>
          <w:rFonts w:ascii="Times New Roman" w:hAnsi="Times New Roman" w:cs="Times New Roman"/>
          <w:sz w:val="22"/>
          <w:szCs w:val="22"/>
        </w:rPr>
        <w:t xml:space="preserve">) </w:t>
      </w:r>
      <w:r w:rsidR="007F0561" w:rsidRPr="001A3C4F">
        <w:rPr>
          <w:rFonts w:ascii="Times New Roman" w:hAnsi="Times New Roman" w:cs="Times New Roman"/>
          <w:sz w:val="22"/>
          <w:szCs w:val="22"/>
        </w:rPr>
        <w:t xml:space="preserve">e </w:t>
      </w:r>
      <w:bookmarkStart w:id="76" w:name="_Hlk106099189"/>
      <w:r w:rsidRPr="001A3C4F">
        <w:rPr>
          <w:rFonts w:ascii="Times New Roman" w:eastAsia="SimSun" w:hAnsi="Times New Roman" w:cs="Times New Roman"/>
          <w:sz w:val="22"/>
          <w:szCs w:val="22"/>
        </w:rPr>
        <w:t>publicada no</w:t>
      </w:r>
      <w:r w:rsidR="00252D73" w:rsidRPr="001A3C4F">
        <w:rPr>
          <w:rFonts w:ascii="Times New Roman" w:eastAsia="SimSun" w:hAnsi="Times New Roman" w:cs="Times New Roman"/>
          <w:sz w:val="22"/>
          <w:szCs w:val="22"/>
        </w:rPr>
        <w:t>s</w:t>
      </w:r>
      <w:r w:rsidRPr="001A3C4F">
        <w:rPr>
          <w:rFonts w:ascii="Times New Roman" w:eastAsia="SimSun" w:hAnsi="Times New Roman" w:cs="Times New Roman"/>
          <w:sz w:val="22"/>
          <w:szCs w:val="22"/>
        </w:rPr>
        <w:t xml:space="preserve"> jorna</w:t>
      </w:r>
      <w:r w:rsidR="00252D73" w:rsidRPr="001A3C4F">
        <w:rPr>
          <w:rFonts w:ascii="Times New Roman" w:eastAsia="SimSun" w:hAnsi="Times New Roman" w:cs="Times New Roman"/>
          <w:sz w:val="22"/>
          <w:szCs w:val="22"/>
        </w:rPr>
        <w:t>is</w:t>
      </w:r>
      <w:r w:rsidRPr="001A3C4F">
        <w:rPr>
          <w:rFonts w:ascii="Times New Roman" w:eastAsia="SimSun" w:hAnsi="Times New Roman" w:cs="Times New Roman"/>
          <w:sz w:val="22"/>
          <w:szCs w:val="22"/>
        </w:rPr>
        <w:t xml:space="preserve"> </w:t>
      </w:r>
      <w:r w:rsidR="00C408BE" w:rsidRPr="001A3C4F">
        <w:rPr>
          <w:rFonts w:ascii="Times New Roman" w:eastAsia="SimSun" w:hAnsi="Times New Roman" w:cs="Times New Roman"/>
          <w:sz w:val="22"/>
          <w:szCs w:val="22"/>
        </w:rPr>
        <w:t>"</w:t>
      </w:r>
      <w:r w:rsidR="00252D73" w:rsidRPr="001A3C4F">
        <w:rPr>
          <w:rFonts w:ascii="Times New Roman" w:eastAsia="SimSun" w:hAnsi="Times New Roman" w:cs="Times New Roman"/>
          <w:sz w:val="22"/>
          <w:szCs w:val="22"/>
        </w:rPr>
        <w:t>Jornal do Comércio</w:t>
      </w:r>
      <w:r w:rsidR="00C408BE" w:rsidRPr="001A3C4F">
        <w:rPr>
          <w:rFonts w:ascii="Times New Roman" w:eastAsia="SimSun" w:hAnsi="Times New Roman" w:cs="Times New Roman"/>
          <w:sz w:val="22"/>
          <w:szCs w:val="22"/>
        </w:rPr>
        <w:t>"</w:t>
      </w:r>
      <w:r w:rsidR="00252D73" w:rsidRPr="001A3C4F">
        <w:rPr>
          <w:rFonts w:ascii="Times New Roman" w:eastAsia="SimSun" w:hAnsi="Times New Roman" w:cs="Times New Roman"/>
          <w:sz w:val="22"/>
          <w:szCs w:val="22"/>
        </w:rPr>
        <w:t xml:space="preserve"> e </w:t>
      </w:r>
      <w:r w:rsidR="00C408BE" w:rsidRPr="001A3C4F">
        <w:rPr>
          <w:rFonts w:ascii="Times New Roman" w:eastAsia="SimSun" w:hAnsi="Times New Roman" w:cs="Times New Roman"/>
          <w:sz w:val="22"/>
          <w:szCs w:val="22"/>
        </w:rPr>
        <w:t>"</w:t>
      </w:r>
      <w:r w:rsidRPr="001A3C4F">
        <w:rPr>
          <w:rFonts w:ascii="Times New Roman" w:eastAsia="SimSun" w:hAnsi="Times New Roman" w:cs="Times New Roman"/>
          <w:sz w:val="22"/>
          <w:szCs w:val="22"/>
        </w:rPr>
        <w:t>Valor Econômico</w:t>
      </w:r>
      <w:r w:rsidR="00C408BE" w:rsidRPr="001A3C4F">
        <w:rPr>
          <w:rFonts w:ascii="Times New Roman" w:eastAsia="SimSun" w:hAnsi="Times New Roman" w:cs="Times New Roman"/>
          <w:sz w:val="22"/>
          <w:szCs w:val="22"/>
        </w:rPr>
        <w:t>"</w:t>
      </w:r>
      <w:r w:rsidRPr="001A3C4F">
        <w:rPr>
          <w:rFonts w:ascii="Times New Roman" w:eastAsia="SimSun" w:hAnsi="Times New Roman" w:cs="Times New Roman"/>
          <w:sz w:val="22"/>
          <w:szCs w:val="22"/>
        </w:rPr>
        <w:t xml:space="preserve">, </w:t>
      </w:r>
      <w:r w:rsidR="00DB0DC6" w:rsidRPr="001A3C4F">
        <w:rPr>
          <w:rFonts w:ascii="Times New Roman" w:hAnsi="Times New Roman" w:cs="Times New Roman"/>
          <w:sz w:val="22"/>
          <w:szCs w:val="22"/>
        </w:rPr>
        <w:t>com divulgação simultânea da sua íntegra na</w:t>
      </w:r>
      <w:r w:rsidR="00AD497F" w:rsidRPr="001A3C4F">
        <w:rPr>
          <w:rFonts w:ascii="Times New Roman" w:hAnsi="Times New Roman" w:cs="Times New Roman"/>
          <w:sz w:val="22"/>
          <w:szCs w:val="22"/>
        </w:rPr>
        <w:t>s</w:t>
      </w:r>
      <w:r w:rsidR="00DB0DC6" w:rsidRPr="001A3C4F">
        <w:rPr>
          <w:rFonts w:ascii="Times New Roman" w:hAnsi="Times New Roman" w:cs="Times New Roman"/>
          <w:sz w:val="22"/>
          <w:szCs w:val="22"/>
        </w:rPr>
        <w:t xml:space="preserve"> página</w:t>
      </w:r>
      <w:r w:rsidR="00AD497F" w:rsidRPr="001A3C4F">
        <w:rPr>
          <w:rFonts w:ascii="Times New Roman" w:hAnsi="Times New Roman" w:cs="Times New Roman"/>
          <w:sz w:val="22"/>
          <w:szCs w:val="22"/>
        </w:rPr>
        <w:t>s</w:t>
      </w:r>
      <w:r w:rsidR="00DB0DC6" w:rsidRPr="001A3C4F">
        <w:rPr>
          <w:rFonts w:ascii="Times New Roman" w:hAnsi="Times New Roman" w:cs="Times New Roman"/>
          <w:sz w:val="22"/>
          <w:szCs w:val="22"/>
        </w:rPr>
        <w:t xml:space="preserve"> do</w:t>
      </w:r>
      <w:r w:rsidR="00AD497F" w:rsidRPr="001A3C4F">
        <w:rPr>
          <w:rFonts w:ascii="Times New Roman" w:hAnsi="Times New Roman" w:cs="Times New Roman"/>
          <w:sz w:val="22"/>
          <w:szCs w:val="22"/>
        </w:rPr>
        <w:t>s</w:t>
      </w:r>
      <w:r w:rsidR="00DB0DC6" w:rsidRPr="001A3C4F">
        <w:rPr>
          <w:rFonts w:ascii="Times New Roman" w:hAnsi="Times New Roman" w:cs="Times New Roman"/>
          <w:sz w:val="22"/>
          <w:szCs w:val="22"/>
        </w:rPr>
        <w:t xml:space="preserve"> referido</w:t>
      </w:r>
      <w:r w:rsidR="00AD497F" w:rsidRPr="001A3C4F">
        <w:rPr>
          <w:rFonts w:ascii="Times New Roman" w:hAnsi="Times New Roman" w:cs="Times New Roman"/>
          <w:sz w:val="22"/>
          <w:szCs w:val="22"/>
        </w:rPr>
        <w:t>s</w:t>
      </w:r>
      <w:r w:rsidR="00DB0DC6" w:rsidRPr="001A3C4F">
        <w:rPr>
          <w:rFonts w:ascii="Times New Roman" w:hAnsi="Times New Roman" w:cs="Times New Roman"/>
          <w:sz w:val="22"/>
          <w:szCs w:val="22"/>
        </w:rPr>
        <w:t xml:space="preserve"> jorna</w:t>
      </w:r>
      <w:r w:rsidR="00AD497F" w:rsidRPr="001A3C4F">
        <w:rPr>
          <w:rFonts w:ascii="Times New Roman" w:hAnsi="Times New Roman" w:cs="Times New Roman"/>
          <w:sz w:val="22"/>
          <w:szCs w:val="22"/>
        </w:rPr>
        <w:t>is</w:t>
      </w:r>
      <w:r w:rsidR="00DB0DC6" w:rsidRPr="001A3C4F">
        <w:rPr>
          <w:rFonts w:ascii="Times New Roman" w:hAnsi="Times New Roman" w:cs="Times New Roman"/>
          <w:sz w:val="22"/>
          <w:szCs w:val="22"/>
        </w:rPr>
        <w:t xml:space="preserve"> na internet, com a devida certificação digital da autenticidade do documento mantido na</w:t>
      </w:r>
      <w:r w:rsidR="00AD497F" w:rsidRPr="001A3C4F">
        <w:rPr>
          <w:rFonts w:ascii="Times New Roman" w:hAnsi="Times New Roman" w:cs="Times New Roman"/>
          <w:sz w:val="22"/>
          <w:szCs w:val="22"/>
        </w:rPr>
        <w:t>s</w:t>
      </w:r>
      <w:r w:rsidR="00DB0DC6" w:rsidRPr="001A3C4F">
        <w:rPr>
          <w:rFonts w:ascii="Times New Roman" w:hAnsi="Times New Roman" w:cs="Times New Roman"/>
          <w:sz w:val="22"/>
          <w:szCs w:val="22"/>
        </w:rPr>
        <w:t xml:space="preserve"> página</w:t>
      </w:r>
      <w:r w:rsidR="00AD497F" w:rsidRPr="001A3C4F">
        <w:rPr>
          <w:rFonts w:ascii="Times New Roman" w:hAnsi="Times New Roman" w:cs="Times New Roman"/>
          <w:sz w:val="22"/>
          <w:szCs w:val="22"/>
        </w:rPr>
        <w:t>s</w:t>
      </w:r>
      <w:r w:rsidR="00DB0DC6" w:rsidRPr="001A3C4F">
        <w:rPr>
          <w:rFonts w:ascii="Times New Roman" w:hAnsi="Times New Roman" w:cs="Times New Roman"/>
          <w:sz w:val="22"/>
          <w:szCs w:val="22"/>
        </w:rPr>
        <w:t xml:space="preserve"> própria</w:t>
      </w:r>
      <w:r w:rsidR="00AD497F" w:rsidRPr="001A3C4F">
        <w:rPr>
          <w:rFonts w:ascii="Times New Roman" w:hAnsi="Times New Roman" w:cs="Times New Roman"/>
          <w:sz w:val="22"/>
          <w:szCs w:val="22"/>
        </w:rPr>
        <w:t>s</w:t>
      </w:r>
      <w:r w:rsidR="00DB0DC6" w:rsidRPr="001A3C4F">
        <w:rPr>
          <w:rFonts w:ascii="Times New Roman" w:hAnsi="Times New Roman" w:cs="Times New Roman"/>
          <w:sz w:val="22"/>
          <w:szCs w:val="22"/>
        </w:rPr>
        <w:t xml:space="preserve"> emitida</w:t>
      </w:r>
      <w:r w:rsidR="00AD497F" w:rsidRPr="001A3C4F">
        <w:rPr>
          <w:rFonts w:ascii="Times New Roman" w:hAnsi="Times New Roman" w:cs="Times New Roman"/>
          <w:sz w:val="22"/>
          <w:szCs w:val="22"/>
        </w:rPr>
        <w:t>s</w:t>
      </w:r>
      <w:r w:rsidR="00DB0DC6" w:rsidRPr="001A3C4F">
        <w:rPr>
          <w:rFonts w:ascii="Times New Roman" w:hAnsi="Times New Roman" w:cs="Times New Roman"/>
          <w:sz w:val="22"/>
          <w:szCs w:val="22"/>
        </w:rPr>
        <w:t xml:space="preserve"> por autoridade certificadora credenciada no âmbito da Infraestrutura de Chaves Públicas Brasileiras (ICP-Brasil)</w:t>
      </w:r>
      <w:r w:rsidR="009F53F7" w:rsidRPr="001A3C4F">
        <w:rPr>
          <w:rFonts w:ascii="Times New Roman" w:hAnsi="Times New Roman" w:cs="Times New Roman"/>
          <w:sz w:val="22"/>
          <w:szCs w:val="22"/>
        </w:rPr>
        <w:t xml:space="preserve">, </w:t>
      </w:r>
      <w:r w:rsidRPr="001A3C4F">
        <w:rPr>
          <w:rFonts w:ascii="Times New Roman" w:hAnsi="Times New Roman" w:cs="Times New Roman"/>
          <w:sz w:val="22"/>
          <w:szCs w:val="22"/>
        </w:rPr>
        <w:t>nos termos do artigo 62, inciso I, e artigo 289, da Lei das Sociedades por Ações</w:t>
      </w:r>
      <w:bookmarkEnd w:id="75"/>
      <w:bookmarkEnd w:id="76"/>
      <w:r w:rsidRPr="001A3C4F">
        <w:rPr>
          <w:rFonts w:ascii="Times New Roman" w:hAnsi="Times New Roman" w:cs="Times New Roman"/>
          <w:sz w:val="22"/>
          <w:szCs w:val="22"/>
        </w:rPr>
        <w:t>.</w:t>
      </w:r>
      <w:r w:rsidR="00EE421E" w:rsidRPr="001A3C4F">
        <w:rPr>
          <w:rFonts w:ascii="Times New Roman" w:hAnsi="Times New Roman" w:cs="Times New Roman"/>
          <w:sz w:val="22"/>
          <w:szCs w:val="22"/>
        </w:rPr>
        <w:t xml:space="preserve"> </w:t>
      </w:r>
    </w:p>
    <w:p w14:paraId="52E2A75A" w14:textId="77777777" w:rsidR="00D44551" w:rsidRPr="001A3C4F" w:rsidRDefault="00D44551" w:rsidP="009B4504">
      <w:pPr>
        <w:pStyle w:val="PargrafoComumNvel2"/>
        <w:numPr>
          <w:ilvl w:val="0"/>
          <w:numId w:val="0"/>
        </w:numPr>
        <w:spacing w:line="240" w:lineRule="auto"/>
        <w:rPr>
          <w:rFonts w:ascii="Times New Roman" w:hAnsi="Times New Roman" w:cs="Times New Roman"/>
          <w:sz w:val="22"/>
          <w:szCs w:val="22"/>
        </w:rPr>
      </w:pPr>
    </w:p>
    <w:p w14:paraId="31B906F4" w14:textId="13DA2D64" w:rsidR="00D44551" w:rsidRPr="001A3C4F" w:rsidRDefault="0067531D" w:rsidP="009B4504">
      <w:pPr>
        <w:pStyle w:val="PargrafoComumNvel2"/>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 xml:space="preserve">A </w:t>
      </w:r>
      <w:r w:rsidR="003F3F36" w:rsidRPr="001A3C4F">
        <w:rPr>
          <w:rFonts w:ascii="Times New Roman" w:hAnsi="Times New Roman" w:cs="Times New Roman"/>
          <w:sz w:val="22"/>
          <w:szCs w:val="22"/>
        </w:rPr>
        <w:t>Devedora</w:t>
      </w:r>
      <w:r w:rsidRPr="001A3C4F">
        <w:rPr>
          <w:rFonts w:ascii="Times New Roman" w:hAnsi="Times New Roman" w:cs="Times New Roman"/>
          <w:sz w:val="22"/>
          <w:szCs w:val="22"/>
        </w:rPr>
        <w:t xml:space="preserve"> compromete-se a enviar à Debenturista e ao Agente Fiduciário </w:t>
      </w:r>
      <w:r w:rsidR="000652B0" w:rsidRPr="001A3C4F">
        <w:rPr>
          <w:rFonts w:ascii="Times New Roman" w:hAnsi="Times New Roman" w:cs="Times New Roman"/>
          <w:sz w:val="22"/>
          <w:szCs w:val="22"/>
        </w:rPr>
        <w:t xml:space="preserve">dos CRA </w:t>
      </w:r>
      <w:r w:rsidRPr="001A3C4F">
        <w:rPr>
          <w:rFonts w:ascii="Times New Roman" w:hAnsi="Times New Roman" w:cs="Times New Roman"/>
          <w:sz w:val="22"/>
          <w:szCs w:val="22"/>
        </w:rPr>
        <w:t>1 (uma) cópia eletrônica</w:t>
      </w:r>
      <w:r w:rsidR="009207D3" w:rsidRPr="001A3C4F">
        <w:rPr>
          <w:rFonts w:ascii="Times New Roman" w:hAnsi="Times New Roman" w:cs="Times New Roman"/>
          <w:sz w:val="22"/>
          <w:szCs w:val="22"/>
        </w:rPr>
        <w:t xml:space="preserve"> digitalizada</w:t>
      </w:r>
      <w:r w:rsidRPr="001A3C4F">
        <w:rPr>
          <w:rFonts w:ascii="Times New Roman" w:hAnsi="Times New Roman" w:cs="Times New Roman"/>
          <w:sz w:val="22"/>
          <w:szCs w:val="22"/>
        </w:rPr>
        <w:t xml:space="preserve"> da ata </w:t>
      </w:r>
      <w:r w:rsidR="000652B0" w:rsidRPr="001A3C4F">
        <w:rPr>
          <w:rFonts w:ascii="Times New Roman" w:hAnsi="Times New Roman" w:cs="Times New Roman"/>
          <w:sz w:val="22"/>
          <w:szCs w:val="22"/>
        </w:rPr>
        <w:t xml:space="preserve">da RCA </w:t>
      </w:r>
      <w:r w:rsidRPr="001A3C4F">
        <w:rPr>
          <w:rFonts w:ascii="Times New Roman" w:hAnsi="Times New Roman" w:cs="Times New Roman"/>
          <w:sz w:val="22"/>
          <w:szCs w:val="22"/>
        </w:rPr>
        <w:t xml:space="preserve">da </w:t>
      </w:r>
      <w:r w:rsidR="003F3F36" w:rsidRPr="001A3C4F">
        <w:rPr>
          <w:rFonts w:ascii="Times New Roman" w:hAnsi="Times New Roman" w:cs="Times New Roman"/>
          <w:sz w:val="22"/>
          <w:szCs w:val="22"/>
        </w:rPr>
        <w:t xml:space="preserve">Devedora </w:t>
      </w:r>
      <w:r w:rsidRPr="001A3C4F">
        <w:rPr>
          <w:rFonts w:ascii="Times New Roman" w:hAnsi="Times New Roman" w:cs="Times New Roman"/>
          <w:sz w:val="22"/>
          <w:szCs w:val="22"/>
        </w:rPr>
        <w:t>devidamente registrada na JUC</w:t>
      </w:r>
      <w:r w:rsidR="00DB0DC6" w:rsidRPr="001A3C4F">
        <w:rPr>
          <w:rFonts w:ascii="Times New Roman" w:hAnsi="Times New Roman" w:cs="Times New Roman"/>
          <w:sz w:val="22"/>
          <w:szCs w:val="22"/>
        </w:rPr>
        <w:t>ISRS</w:t>
      </w:r>
      <w:r w:rsidRPr="001A3C4F">
        <w:rPr>
          <w:rFonts w:ascii="Times New Roman" w:hAnsi="Times New Roman" w:cs="Times New Roman"/>
          <w:sz w:val="22"/>
          <w:szCs w:val="22"/>
        </w:rPr>
        <w:t xml:space="preserve">, </w:t>
      </w:r>
      <w:r w:rsidR="000652B0" w:rsidRPr="001A3C4F">
        <w:rPr>
          <w:rFonts w:ascii="Times New Roman" w:hAnsi="Times New Roman" w:cs="Times New Roman"/>
          <w:sz w:val="22"/>
          <w:szCs w:val="22"/>
        </w:rPr>
        <w:t xml:space="preserve">em até </w:t>
      </w:r>
      <w:r w:rsidR="00EE1957" w:rsidRPr="001A3C4F">
        <w:rPr>
          <w:rFonts w:ascii="Times New Roman" w:hAnsi="Times New Roman" w:cs="Times New Roman"/>
          <w:sz w:val="22"/>
          <w:szCs w:val="22"/>
        </w:rPr>
        <w:t>15</w:t>
      </w:r>
      <w:r w:rsidR="000652B0" w:rsidRPr="001A3C4F">
        <w:rPr>
          <w:rFonts w:ascii="Times New Roman" w:hAnsi="Times New Roman" w:cs="Times New Roman"/>
          <w:sz w:val="22"/>
          <w:szCs w:val="22"/>
        </w:rPr>
        <w:t xml:space="preserve"> (</w:t>
      </w:r>
      <w:r w:rsidR="00EE1957" w:rsidRPr="001A3C4F">
        <w:rPr>
          <w:rFonts w:ascii="Times New Roman" w:hAnsi="Times New Roman" w:cs="Times New Roman"/>
          <w:sz w:val="22"/>
          <w:szCs w:val="22"/>
        </w:rPr>
        <w:t>quinze</w:t>
      </w:r>
      <w:r w:rsidR="000652B0" w:rsidRPr="001A3C4F">
        <w:rPr>
          <w:rFonts w:ascii="Times New Roman" w:hAnsi="Times New Roman" w:cs="Times New Roman"/>
          <w:sz w:val="22"/>
          <w:szCs w:val="22"/>
        </w:rPr>
        <w:t xml:space="preserve">) </w:t>
      </w:r>
      <w:r w:rsidR="00EE1957" w:rsidRPr="001A3C4F">
        <w:rPr>
          <w:rFonts w:ascii="Times New Roman" w:hAnsi="Times New Roman" w:cs="Times New Roman"/>
          <w:sz w:val="22"/>
          <w:szCs w:val="22"/>
        </w:rPr>
        <w:t>dias contados da data de sua assinatura</w:t>
      </w:r>
      <w:r w:rsidR="008408AF" w:rsidRPr="001A3C4F">
        <w:rPr>
          <w:rFonts w:ascii="Times New Roman" w:hAnsi="Times New Roman" w:cs="Times New Roman"/>
          <w:sz w:val="22"/>
          <w:szCs w:val="22"/>
        </w:rPr>
        <w:t>, sendo certo que o arquivamento da ata da RCA da</w:t>
      </w:r>
      <w:r w:rsidR="003F3F36" w:rsidRPr="001A3C4F">
        <w:rPr>
          <w:rFonts w:ascii="Times New Roman" w:hAnsi="Times New Roman" w:cs="Times New Roman"/>
          <w:sz w:val="22"/>
          <w:szCs w:val="22"/>
        </w:rPr>
        <w:t xml:space="preserve"> Devedora</w:t>
      </w:r>
      <w:r w:rsidR="00DB0DC6" w:rsidRPr="001A3C4F">
        <w:rPr>
          <w:rFonts w:ascii="Times New Roman" w:hAnsi="Times New Roman" w:cs="Times New Roman"/>
          <w:sz w:val="22"/>
          <w:szCs w:val="22"/>
        </w:rPr>
        <w:t xml:space="preserve"> e sua publicação</w:t>
      </w:r>
      <w:r w:rsidR="008408AF" w:rsidRPr="001A3C4F">
        <w:rPr>
          <w:rFonts w:ascii="Times New Roman" w:hAnsi="Times New Roman" w:cs="Times New Roman"/>
          <w:sz w:val="22"/>
          <w:szCs w:val="22"/>
        </w:rPr>
        <w:t xml:space="preserve"> ser</w:t>
      </w:r>
      <w:r w:rsidR="00DB0DC6" w:rsidRPr="001A3C4F">
        <w:rPr>
          <w:rFonts w:ascii="Times New Roman" w:hAnsi="Times New Roman" w:cs="Times New Roman"/>
          <w:sz w:val="22"/>
          <w:szCs w:val="22"/>
        </w:rPr>
        <w:t>ão</w:t>
      </w:r>
      <w:r w:rsidR="008408AF" w:rsidRPr="001A3C4F">
        <w:rPr>
          <w:rFonts w:ascii="Times New Roman" w:hAnsi="Times New Roman" w:cs="Times New Roman"/>
          <w:sz w:val="22"/>
          <w:szCs w:val="22"/>
        </w:rPr>
        <w:t xml:space="preserve"> condiç</w:t>
      </w:r>
      <w:r w:rsidR="00DB0DC6" w:rsidRPr="001A3C4F">
        <w:rPr>
          <w:rFonts w:ascii="Times New Roman" w:hAnsi="Times New Roman" w:cs="Times New Roman"/>
          <w:sz w:val="22"/>
          <w:szCs w:val="22"/>
        </w:rPr>
        <w:t>ões</w:t>
      </w:r>
      <w:r w:rsidR="008408AF" w:rsidRPr="001A3C4F">
        <w:rPr>
          <w:rFonts w:ascii="Times New Roman" w:hAnsi="Times New Roman" w:cs="Times New Roman"/>
          <w:sz w:val="22"/>
          <w:szCs w:val="22"/>
        </w:rPr>
        <w:t xml:space="preserve"> essencia</w:t>
      </w:r>
      <w:r w:rsidR="00DB0DC6" w:rsidRPr="001A3C4F">
        <w:rPr>
          <w:rFonts w:ascii="Times New Roman" w:hAnsi="Times New Roman" w:cs="Times New Roman"/>
          <w:sz w:val="22"/>
          <w:szCs w:val="22"/>
        </w:rPr>
        <w:t>is</w:t>
      </w:r>
      <w:r w:rsidR="008408AF" w:rsidRPr="001A3C4F">
        <w:rPr>
          <w:rFonts w:ascii="Times New Roman" w:hAnsi="Times New Roman" w:cs="Times New Roman"/>
          <w:sz w:val="22"/>
          <w:szCs w:val="22"/>
        </w:rPr>
        <w:t xml:space="preserve"> para a emissão das Debêntures</w:t>
      </w:r>
      <w:bookmarkStart w:id="77" w:name="_Ref38974117"/>
      <w:r w:rsidR="005B11A4" w:rsidRPr="001A3C4F">
        <w:rPr>
          <w:rFonts w:ascii="Times New Roman" w:hAnsi="Times New Roman" w:cs="Times New Roman"/>
          <w:sz w:val="22"/>
          <w:szCs w:val="22"/>
          <w:shd w:val="clear" w:color="auto" w:fill="FFFFFF"/>
        </w:rPr>
        <w:t>.</w:t>
      </w:r>
      <w:bookmarkEnd w:id="77"/>
      <w:r w:rsidR="00097E91" w:rsidRPr="001A3C4F">
        <w:rPr>
          <w:rFonts w:ascii="Times New Roman" w:hAnsi="Times New Roman" w:cs="Times New Roman"/>
          <w:sz w:val="22"/>
          <w:szCs w:val="22"/>
          <w:shd w:val="clear" w:color="auto" w:fill="FFFFFF"/>
        </w:rPr>
        <w:t xml:space="preserve"> </w:t>
      </w:r>
    </w:p>
    <w:p w14:paraId="224C85AD" w14:textId="77777777" w:rsidR="00864712" w:rsidRPr="001A3C4F" w:rsidRDefault="00864712" w:rsidP="009B4504">
      <w:pPr>
        <w:tabs>
          <w:tab w:val="left" w:pos="1134"/>
        </w:tabs>
        <w:jc w:val="both"/>
        <w:rPr>
          <w:rFonts w:ascii="Times New Roman" w:eastAsia="MS Mincho" w:hAnsi="Times New Roman" w:cs="Times New Roman"/>
          <w:sz w:val="22"/>
          <w:szCs w:val="22"/>
          <w:lang w:val="pt-BR"/>
        </w:rPr>
      </w:pPr>
    </w:p>
    <w:p w14:paraId="6CB0F8D0" w14:textId="3074133E" w:rsidR="00864712" w:rsidRPr="001A3C4F" w:rsidRDefault="00035958" w:rsidP="009B4504">
      <w:pPr>
        <w:pStyle w:val="Ttulo2"/>
        <w:tabs>
          <w:tab w:val="clear" w:pos="1134"/>
        </w:tabs>
        <w:spacing w:line="240" w:lineRule="auto"/>
        <w:ind w:left="0" w:firstLine="0"/>
        <w:rPr>
          <w:rFonts w:ascii="Times New Roman" w:hAnsi="Times New Roman" w:cs="Times New Roman"/>
          <w:sz w:val="22"/>
          <w:szCs w:val="22"/>
        </w:rPr>
      </w:pPr>
      <w:bookmarkStart w:id="78" w:name="_Toc7790853"/>
      <w:bookmarkStart w:id="79" w:name="_Toc8171327"/>
      <w:bookmarkStart w:id="80" w:name="_Toc8697021"/>
      <w:bookmarkStart w:id="81" w:name="_Toc49614959"/>
      <w:bookmarkStart w:id="82" w:name="_Toc53782961"/>
      <w:bookmarkStart w:id="83" w:name="_Toc78383180"/>
      <w:bookmarkStart w:id="84" w:name="_Toc65267712"/>
      <w:bookmarkStart w:id="85" w:name="_Toc85147321"/>
      <w:bookmarkStart w:id="86" w:name="_Toc93927946"/>
      <w:bookmarkStart w:id="87" w:name="_Toc97764029"/>
      <w:bookmarkStart w:id="88" w:name="_Toc98695262"/>
      <w:bookmarkStart w:id="89" w:name="_Toc98502640"/>
      <w:r w:rsidRPr="001A3C4F">
        <w:rPr>
          <w:rFonts w:ascii="Times New Roman" w:hAnsi="Times New Roman" w:cs="Times New Roman"/>
          <w:sz w:val="22"/>
          <w:szCs w:val="22"/>
        </w:rPr>
        <w:t>Registro</w:t>
      </w:r>
      <w:r w:rsidR="00315368" w:rsidRPr="001A3C4F">
        <w:rPr>
          <w:rFonts w:ascii="Times New Roman" w:hAnsi="Times New Roman" w:cs="Times New Roman"/>
          <w:sz w:val="22"/>
          <w:szCs w:val="22"/>
        </w:rPr>
        <w:t xml:space="preserve"> </w:t>
      </w:r>
      <w:r w:rsidR="00892235" w:rsidRPr="001A3C4F">
        <w:rPr>
          <w:rFonts w:ascii="Times New Roman" w:hAnsi="Times New Roman" w:cs="Times New Roman"/>
          <w:sz w:val="22"/>
          <w:szCs w:val="22"/>
        </w:rPr>
        <w:t xml:space="preserve">desta </w:t>
      </w:r>
      <w:r w:rsidR="00864712" w:rsidRPr="001A3C4F">
        <w:rPr>
          <w:rFonts w:ascii="Times New Roman" w:hAnsi="Times New Roman" w:cs="Times New Roman"/>
          <w:sz w:val="22"/>
          <w:szCs w:val="22"/>
        </w:rPr>
        <w:t>Escritura de Emissão</w:t>
      </w:r>
      <w:r w:rsidR="00A92E9A" w:rsidRPr="001A3C4F">
        <w:rPr>
          <w:rFonts w:ascii="Times New Roman" w:hAnsi="Times New Roman" w:cs="Times New Roman"/>
          <w:sz w:val="22"/>
          <w:szCs w:val="22"/>
        </w:rPr>
        <w:t xml:space="preserve"> na JU</w:t>
      </w:r>
      <w:bookmarkEnd w:id="78"/>
      <w:bookmarkEnd w:id="79"/>
      <w:bookmarkEnd w:id="80"/>
      <w:bookmarkEnd w:id="81"/>
      <w:bookmarkEnd w:id="82"/>
      <w:bookmarkEnd w:id="83"/>
      <w:bookmarkEnd w:id="84"/>
      <w:bookmarkEnd w:id="85"/>
      <w:bookmarkEnd w:id="86"/>
      <w:bookmarkEnd w:id="87"/>
      <w:bookmarkEnd w:id="88"/>
      <w:bookmarkEnd w:id="89"/>
      <w:r w:rsidR="00711667" w:rsidRPr="001A3C4F">
        <w:rPr>
          <w:rFonts w:ascii="Times New Roman" w:hAnsi="Times New Roman" w:cs="Times New Roman"/>
          <w:sz w:val="22"/>
          <w:szCs w:val="22"/>
        </w:rPr>
        <w:t>CISRS</w:t>
      </w:r>
    </w:p>
    <w:p w14:paraId="5C4641E4" w14:textId="77777777" w:rsidR="00864712" w:rsidRPr="001A3C4F" w:rsidRDefault="00864712" w:rsidP="009B4504">
      <w:pPr>
        <w:keepNext/>
        <w:keepLines/>
        <w:jc w:val="both"/>
        <w:rPr>
          <w:rFonts w:ascii="Times New Roman" w:eastAsia="MS Mincho" w:hAnsi="Times New Roman" w:cs="Times New Roman"/>
          <w:sz w:val="22"/>
          <w:szCs w:val="22"/>
          <w:lang w:val="pt-BR"/>
        </w:rPr>
      </w:pPr>
    </w:p>
    <w:p w14:paraId="0E5AAB43" w14:textId="549B63DB" w:rsidR="00D12F7B" w:rsidRPr="001A3C4F" w:rsidRDefault="00D12F7B" w:rsidP="009B4504">
      <w:pPr>
        <w:pStyle w:val="PargrafodaLista"/>
        <w:numPr>
          <w:ilvl w:val="2"/>
          <w:numId w:val="6"/>
        </w:numPr>
        <w:ind w:left="0" w:firstLine="0"/>
        <w:jc w:val="both"/>
        <w:rPr>
          <w:rFonts w:ascii="Times New Roman" w:eastAsia="MS Mincho" w:hAnsi="Times New Roman" w:cs="Times New Roman"/>
          <w:sz w:val="22"/>
          <w:szCs w:val="22"/>
          <w:lang w:val="pt-BR"/>
        </w:rPr>
      </w:pPr>
      <w:r w:rsidRPr="001A3C4F">
        <w:rPr>
          <w:rFonts w:ascii="Times New Roman" w:eastAsia="MS Mincho" w:hAnsi="Times New Roman" w:cs="Times New Roman"/>
          <w:sz w:val="22"/>
          <w:szCs w:val="22"/>
          <w:lang w:val="pt-BR"/>
        </w:rPr>
        <w:t xml:space="preserve">A presente Escritura de Emissão, e seus eventuais aditamentos, deverão ser </w:t>
      </w:r>
      <w:r w:rsidRPr="001A3C4F">
        <w:rPr>
          <w:rFonts w:ascii="Times New Roman" w:hAnsi="Times New Roman" w:cs="Times New Roman"/>
          <w:sz w:val="22"/>
          <w:szCs w:val="22"/>
          <w:lang w:val="pt-BR"/>
        </w:rPr>
        <w:t>protoco</w:t>
      </w:r>
      <w:r w:rsidR="00F35AF4" w:rsidRPr="001A3C4F">
        <w:rPr>
          <w:rFonts w:ascii="Times New Roman" w:hAnsi="Times New Roman" w:cs="Times New Roman"/>
          <w:sz w:val="22"/>
          <w:szCs w:val="22"/>
          <w:lang w:val="pt-BR"/>
        </w:rPr>
        <w:t>l</w:t>
      </w:r>
      <w:r w:rsidR="00DB0DC6" w:rsidRPr="001A3C4F">
        <w:rPr>
          <w:rFonts w:ascii="Times New Roman" w:hAnsi="Times New Roman" w:cs="Times New Roman"/>
          <w:sz w:val="22"/>
          <w:szCs w:val="22"/>
          <w:lang w:val="pt-BR"/>
        </w:rPr>
        <w:t>ados</w:t>
      </w:r>
      <w:r w:rsidRPr="001A3C4F">
        <w:rPr>
          <w:rFonts w:ascii="Times New Roman" w:hAnsi="Times New Roman" w:cs="Times New Roman"/>
          <w:sz w:val="22"/>
          <w:szCs w:val="22"/>
          <w:lang w:val="pt-BR"/>
        </w:rPr>
        <w:t xml:space="preserve">, pela </w:t>
      </w:r>
      <w:r w:rsidR="003F3F36" w:rsidRPr="001A3C4F">
        <w:rPr>
          <w:rFonts w:ascii="Times New Roman" w:hAnsi="Times New Roman" w:cs="Times New Roman"/>
          <w:sz w:val="22"/>
          <w:szCs w:val="22"/>
          <w:lang w:val="pt-BR"/>
        </w:rPr>
        <w:t>Devedora</w:t>
      </w:r>
      <w:r w:rsidRPr="001A3C4F">
        <w:rPr>
          <w:rFonts w:ascii="Times New Roman" w:hAnsi="Times New Roman" w:cs="Times New Roman"/>
          <w:sz w:val="22"/>
          <w:szCs w:val="22"/>
          <w:lang w:val="pt-BR"/>
        </w:rPr>
        <w:t>, às suas expensas, para arquivamento na JUC</w:t>
      </w:r>
      <w:r w:rsidR="00DB0DC6" w:rsidRPr="001A3C4F">
        <w:rPr>
          <w:rFonts w:ascii="Times New Roman" w:hAnsi="Times New Roman" w:cs="Times New Roman"/>
          <w:sz w:val="22"/>
          <w:szCs w:val="22"/>
          <w:lang w:val="pt-BR"/>
        </w:rPr>
        <w:t>ISRS</w:t>
      </w:r>
      <w:r w:rsidRPr="001A3C4F">
        <w:rPr>
          <w:rFonts w:ascii="Times New Roman" w:hAnsi="Times New Roman" w:cs="Times New Roman"/>
          <w:sz w:val="22"/>
          <w:szCs w:val="22"/>
          <w:lang w:val="pt-BR"/>
        </w:rPr>
        <w:t xml:space="preserve">, em até </w:t>
      </w:r>
      <w:r w:rsidR="00DB0DC6" w:rsidRPr="001A3C4F">
        <w:rPr>
          <w:rFonts w:ascii="Times New Roman" w:hAnsi="Times New Roman" w:cs="Times New Roman"/>
          <w:sz w:val="22"/>
          <w:szCs w:val="22"/>
          <w:lang w:val="pt-BR"/>
        </w:rPr>
        <w:t>5</w:t>
      </w:r>
      <w:r w:rsidRPr="001A3C4F">
        <w:rPr>
          <w:rFonts w:ascii="Times New Roman" w:hAnsi="Times New Roman" w:cs="Times New Roman"/>
          <w:sz w:val="22"/>
          <w:szCs w:val="22"/>
          <w:lang w:val="pt-BR"/>
        </w:rPr>
        <w:t xml:space="preserve"> (</w:t>
      </w:r>
      <w:r w:rsidR="00DB0DC6" w:rsidRPr="001A3C4F">
        <w:rPr>
          <w:rFonts w:ascii="Times New Roman" w:hAnsi="Times New Roman" w:cs="Times New Roman"/>
          <w:sz w:val="22"/>
          <w:szCs w:val="22"/>
          <w:lang w:val="pt-BR"/>
        </w:rPr>
        <w:t>cinco</w:t>
      </w:r>
      <w:r w:rsidRPr="001A3C4F">
        <w:rPr>
          <w:rFonts w:ascii="Times New Roman" w:hAnsi="Times New Roman" w:cs="Times New Roman"/>
          <w:sz w:val="22"/>
          <w:szCs w:val="22"/>
          <w:lang w:val="pt-BR"/>
        </w:rPr>
        <w:t>) Dias Úteis contados da</w:t>
      </w:r>
      <w:r w:rsidR="00AA3A77" w:rsidRPr="001A3C4F">
        <w:rPr>
          <w:rFonts w:ascii="Times New Roman" w:hAnsi="Times New Roman" w:cs="Times New Roman"/>
          <w:sz w:val="22"/>
          <w:szCs w:val="22"/>
          <w:lang w:val="pt-BR"/>
        </w:rPr>
        <w:t>s respectivas</w:t>
      </w:r>
      <w:r w:rsidRPr="001A3C4F">
        <w:rPr>
          <w:rFonts w:ascii="Times New Roman" w:hAnsi="Times New Roman" w:cs="Times New Roman"/>
          <w:sz w:val="22"/>
          <w:szCs w:val="22"/>
          <w:lang w:val="pt-BR"/>
        </w:rPr>
        <w:t xml:space="preserve"> data</w:t>
      </w:r>
      <w:r w:rsidR="00AA3A77" w:rsidRPr="001A3C4F">
        <w:rPr>
          <w:rFonts w:ascii="Times New Roman" w:hAnsi="Times New Roman" w:cs="Times New Roman"/>
          <w:sz w:val="22"/>
          <w:szCs w:val="22"/>
          <w:lang w:val="pt-BR"/>
        </w:rPr>
        <w:t>s</w:t>
      </w:r>
      <w:r w:rsidRPr="001A3C4F">
        <w:rPr>
          <w:rFonts w:ascii="Times New Roman" w:hAnsi="Times New Roman" w:cs="Times New Roman"/>
          <w:sz w:val="22"/>
          <w:szCs w:val="22"/>
          <w:lang w:val="pt-BR"/>
        </w:rPr>
        <w:t xml:space="preserve"> de assinatura </w:t>
      </w:r>
      <w:r w:rsidR="00016AC8" w:rsidRPr="001A3C4F">
        <w:rPr>
          <w:rFonts w:ascii="Times New Roman" w:hAnsi="Times New Roman" w:cs="Times New Roman"/>
          <w:sz w:val="22"/>
          <w:szCs w:val="22"/>
          <w:lang w:val="pt-BR"/>
        </w:rPr>
        <w:t>por todas as partes</w:t>
      </w:r>
      <w:r w:rsidRPr="001A3C4F">
        <w:rPr>
          <w:rFonts w:ascii="Times New Roman" w:eastAsia="MS Mincho" w:hAnsi="Times New Roman" w:cs="Times New Roman"/>
          <w:sz w:val="22"/>
          <w:szCs w:val="22"/>
          <w:lang w:val="pt-BR"/>
        </w:rPr>
        <w:t>, nos termos do artigo 62, inciso II, e parágrafo 3º da Lei das Sociedades por Ações.</w:t>
      </w:r>
      <w:r w:rsidRPr="001A3C4F">
        <w:rPr>
          <w:rFonts w:ascii="Times New Roman" w:hAnsi="Times New Roman" w:cs="Times New Roman"/>
          <w:sz w:val="22"/>
          <w:szCs w:val="22"/>
          <w:lang w:val="pt-BR"/>
        </w:rPr>
        <w:t xml:space="preserve"> </w:t>
      </w:r>
    </w:p>
    <w:p w14:paraId="4768DE3D" w14:textId="77777777" w:rsidR="0067531D" w:rsidRPr="001A3C4F" w:rsidRDefault="0067531D" w:rsidP="009B4504">
      <w:pPr>
        <w:pStyle w:val="PargrafodaLista"/>
        <w:ind w:left="0"/>
        <w:jc w:val="both"/>
        <w:rPr>
          <w:rFonts w:ascii="Times New Roman" w:eastAsia="MS Mincho" w:hAnsi="Times New Roman" w:cs="Times New Roman"/>
          <w:sz w:val="22"/>
          <w:szCs w:val="22"/>
          <w:lang w:val="pt-BR"/>
        </w:rPr>
      </w:pPr>
    </w:p>
    <w:p w14:paraId="1D22AD25" w14:textId="5AE8AC15" w:rsidR="0067531D" w:rsidRPr="001A3C4F" w:rsidRDefault="0067531D" w:rsidP="009B4504">
      <w:pPr>
        <w:pStyle w:val="PargrafoComumNvel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A</w:t>
      </w:r>
      <w:r w:rsidR="003F3F36" w:rsidRPr="001A3C4F">
        <w:rPr>
          <w:rFonts w:ascii="Times New Roman" w:hAnsi="Times New Roman" w:cs="Times New Roman"/>
          <w:sz w:val="22"/>
          <w:szCs w:val="22"/>
        </w:rPr>
        <w:t xml:space="preserve"> Devedora</w:t>
      </w:r>
      <w:r w:rsidRPr="001A3C4F">
        <w:rPr>
          <w:rFonts w:ascii="Times New Roman" w:hAnsi="Times New Roman" w:cs="Times New Roman"/>
          <w:sz w:val="22"/>
          <w:szCs w:val="22"/>
        </w:rPr>
        <w:t xml:space="preserve"> compromete-se </w:t>
      </w:r>
      <w:r w:rsidR="00871995" w:rsidRPr="001A3C4F">
        <w:rPr>
          <w:rFonts w:ascii="Times New Roman" w:hAnsi="Times New Roman" w:cs="Times New Roman"/>
          <w:sz w:val="22"/>
          <w:szCs w:val="22"/>
        </w:rPr>
        <w:t>a</w:t>
      </w:r>
      <w:r w:rsidRPr="001A3C4F">
        <w:rPr>
          <w:rFonts w:ascii="Times New Roman" w:hAnsi="Times New Roman" w:cs="Times New Roman"/>
          <w:sz w:val="22"/>
          <w:szCs w:val="22"/>
        </w:rPr>
        <w:t xml:space="preserve"> enviar à Debenturista</w:t>
      </w:r>
      <w:r w:rsidR="00A07BAD" w:rsidRPr="001A3C4F">
        <w:rPr>
          <w:rFonts w:ascii="Times New Roman" w:hAnsi="Times New Roman" w:cs="Times New Roman"/>
          <w:sz w:val="22"/>
          <w:szCs w:val="22"/>
        </w:rPr>
        <w:t xml:space="preserve">, </w:t>
      </w:r>
      <w:r w:rsidRPr="001A3C4F">
        <w:rPr>
          <w:rFonts w:ascii="Times New Roman" w:hAnsi="Times New Roman" w:cs="Times New Roman"/>
          <w:sz w:val="22"/>
          <w:szCs w:val="22"/>
        </w:rPr>
        <w:t xml:space="preserve">ao </w:t>
      </w:r>
      <w:r w:rsidR="000652B0" w:rsidRPr="001A3C4F">
        <w:rPr>
          <w:rFonts w:ascii="Times New Roman" w:hAnsi="Times New Roman" w:cs="Times New Roman"/>
          <w:sz w:val="22"/>
          <w:szCs w:val="22"/>
        </w:rPr>
        <w:t>Agente Fiduciário dos CRA</w:t>
      </w:r>
      <w:r w:rsidR="00A07BAD" w:rsidRPr="001A3C4F">
        <w:rPr>
          <w:rFonts w:ascii="Times New Roman" w:hAnsi="Times New Roman" w:cs="Times New Roman"/>
          <w:sz w:val="22"/>
          <w:szCs w:val="22"/>
        </w:rPr>
        <w:t xml:space="preserve"> e ao Custodiante</w:t>
      </w:r>
      <w:r w:rsidRPr="001A3C4F">
        <w:rPr>
          <w:rFonts w:ascii="Times New Roman" w:hAnsi="Times New Roman" w:cs="Times New Roman"/>
          <w:sz w:val="22"/>
          <w:szCs w:val="22"/>
        </w:rPr>
        <w:t xml:space="preserve">, no prazo de até </w:t>
      </w:r>
      <w:r w:rsidR="00EE1957" w:rsidRPr="001A3C4F">
        <w:rPr>
          <w:rFonts w:ascii="Times New Roman" w:hAnsi="Times New Roman" w:cs="Times New Roman"/>
          <w:sz w:val="22"/>
          <w:szCs w:val="22"/>
        </w:rPr>
        <w:t>1</w:t>
      </w:r>
      <w:r w:rsidR="006F5D09" w:rsidRPr="001A3C4F">
        <w:rPr>
          <w:rFonts w:ascii="Times New Roman" w:hAnsi="Times New Roman" w:cs="Times New Roman"/>
          <w:sz w:val="22"/>
          <w:szCs w:val="22"/>
        </w:rPr>
        <w:t>5</w:t>
      </w:r>
      <w:r w:rsidRPr="001A3C4F">
        <w:rPr>
          <w:rFonts w:ascii="Times New Roman" w:hAnsi="Times New Roman" w:cs="Times New Roman"/>
          <w:sz w:val="22"/>
          <w:szCs w:val="22"/>
        </w:rPr>
        <w:t xml:space="preserve"> </w:t>
      </w:r>
      <w:r w:rsidR="000652B0" w:rsidRPr="001A3C4F">
        <w:rPr>
          <w:rFonts w:ascii="Times New Roman" w:hAnsi="Times New Roman" w:cs="Times New Roman"/>
          <w:sz w:val="22"/>
          <w:szCs w:val="22"/>
        </w:rPr>
        <w:t>(</w:t>
      </w:r>
      <w:r w:rsidR="00EE1957" w:rsidRPr="001A3C4F">
        <w:rPr>
          <w:rFonts w:ascii="Times New Roman" w:hAnsi="Times New Roman" w:cs="Times New Roman"/>
          <w:sz w:val="22"/>
          <w:szCs w:val="22"/>
        </w:rPr>
        <w:t>quinze</w:t>
      </w:r>
      <w:r w:rsidR="000652B0" w:rsidRPr="001A3C4F">
        <w:rPr>
          <w:rFonts w:ascii="Times New Roman" w:hAnsi="Times New Roman" w:cs="Times New Roman"/>
          <w:sz w:val="22"/>
          <w:szCs w:val="22"/>
        </w:rPr>
        <w:t xml:space="preserve">) </w:t>
      </w:r>
      <w:r w:rsidR="00EE1957" w:rsidRPr="001A3C4F">
        <w:rPr>
          <w:rFonts w:ascii="Times New Roman" w:hAnsi="Times New Roman" w:cs="Times New Roman"/>
          <w:sz w:val="22"/>
          <w:szCs w:val="22"/>
        </w:rPr>
        <w:t>dias contados da data de sua assinatura</w:t>
      </w:r>
      <w:r w:rsidRPr="001A3C4F">
        <w:rPr>
          <w:rFonts w:ascii="Times New Roman" w:hAnsi="Times New Roman" w:cs="Times New Roman"/>
          <w:sz w:val="22"/>
          <w:szCs w:val="22"/>
        </w:rPr>
        <w:t xml:space="preserve">, 1 (uma) via </w:t>
      </w:r>
      <w:r w:rsidR="006F5D09" w:rsidRPr="001A3C4F">
        <w:rPr>
          <w:rFonts w:ascii="Times New Roman" w:hAnsi="Times New Roman" w:cs="Times New Roman"/>
          <w:sz w:val="22"/>
          <w:szCs w:val="22"/>
        </w:rPr>
        <w:t>digital</w:t>
      </w:r>
      <w:r w:rsidRPr="001A3C4F">
        <w:rPr>
          <w:rFonts w:ascii="Times New Roman" w:hAnsi="Times New Roman" w:cs="Times New Roman"/>
          <w:sz w:val="22"/>
          <w:szCs w:val="22"/>
        </w:rPr>
        <w:t xml:space="preserve"> desta Escritura de Emissão e eventuais aditamentos, devidamente registrados na JUC</w:t>
      </w:r>
      <w:r w:rsidR="006F5D09" w:rsidRPr="001A3C4F">
        <w:rPr>
          <w:rFonts w:ascii="Times New Roman" w:hAnsi="Times New Roman" w:cs="Times New Roman"/>
          <w:sz w:val="22"/>
          <w:szCs w:val="22"/>
        </w:rPr>
        <w:t>ISRS</w:t>
      </w:r>
      <w:r w:rsidR="00A0554D" w:rsidRPr="001A3C4F">
        <w:rPr>
          <w:rFonts w:ascii="Times New Roman" w:hAnsi="Times New Roman" w:cs="Times New Roman"/>
          <w:sz w:val="22"/>
          <w:szCs w:val="22"/>
        </w:rPr>
        <w:t>,</w:t>
      </w:r>
      <w:r w:rsidRPr="001A3C4F">
        <w:rPr>
          <w:rFonts w:ascii="Times New Roman" w:hAnsi="Times New Roman" w:cs="Times New Roman"/>
          <w:sz w:val="22"/>
          <w:szCs w:val="22"/>
        </w:rPr>
        <w:t xml:space="preserve"> sendo certo que </w:t>
      </w:r>
      <w:r w:rsidR="00035958" w:rsidRPr="001A3C4F">
        <w:rPr>
          <w:rFonts w:ascii="Times New Roman" w:hAnsi="Times New Roman" w:cs="Times New Roman"/>
          <w:sz w:val="22"/>
          <w:szCs w:val="22"/>
        </w:rPr>
        <w:t xml:space="preserve">o registro </w:t>
      </w:r>
      <w:r w:rsidRPr="001A3C4F">
        <w:rPr>
          <w:rFonts w:ascii="Times New Roman" w:hAnsi="Times New Roman" w:cs="Times New Roman"/>
          <w:sz w:val="22"/>
          <w:szCs w:val="22"/>
        </w:rPr>
        <w:t>da presente Escritura</w:t>
      </w:r>
      <w:r w:rsidR="000652B0" w:rsidRPr="001A3C4F">
        <w:rPr>
          <w:rFonts w:ascii="Times New Roman" w:hAnsi="Times New Roman" w:cs="Times New Roman"/>
          <w:sz w:val="22"/>
          <w:szCs w:val="22"/>
        </w:rPr>
        <w:t xml:space="preserve"> de Emissão </w:t>
      </w:r>
      <w:r w:rsidRPr="001A3C4F">
        <w:rPr>
          <w:rFonts w:ascii="Times New Roman" w:hAnsi="Times New Roman" w:cs="Times New Roman"/>
          <w:sz w:val="22"/>
          <w:szCs w:val="22"/>
        </w:rPr>
        <w:t>na JUC</w:t>
      </w:r>
      <w:r w:rsidR="006F5D09" w:rsidRPr="001A3C4F">
        <w:rPr>
          <w:rFonts w:ascii="Times New Roman" w:hAnsi="Times New Roman" w:cs="Times New Roman"/>
          <w:sz w:val="22"/>
          <w:szCs w:val="22"/>
        </w:rPr>
        <w:t>ISRS</w:t>
      </w:r>
      <w:r w:rsidRPr="001A3C4F">
        <w:rPr>
          <w:rFonts w:ascii="Times New Roman" w:hAnsi="Times New Roman" w:cs="Times New Roman"/>
          <w:sz w:val="22"/>
          <w:szCs w:val="22"/>
        </w:rPr>
        <w:t xml:space="preserve"> será condição essencial para a emissão das Debêntures. </w:t>
      </w:r>
    </w:p>
    <w:p w14:paraId="565915E5" w14:textId="77777777" w:rsidR="0094688E" w:rsidRPr="001A3C4F" w:rsidRDefault="0094688E" w:rsidP="009B4504">
      <w:pPr>
        <w:rPr>
          <w:rFonts w:ascii="Times New Roman" w:hAnsi="Times New Roman" w:cs="Times New Roman"/>
          <w:sz w:val="22"/>
          <w:szCs w:val="22"/>
          <w:lang w:val="pt-BR"/>
        </w:rPr>
      </w:pPr>
    </w:p>
    <w:p w14:paraId="32A9C789" w14:textId="77777777" w:rsidR="00864712" w:rsidRPr="001A3C4F" w:rsidRDefault="00B375A5" w:rsidP="009B4504">
      <w:pPr>
        <w:pStyle w:val="Ttulo2"/>
        <w:tabs>
          <w:tab w:val="clear" w:pos="1134"/>
        </w:tabs>
        <w:spacing w:line="240" w:lineRule="auto"/>
        <w:ind w:left="0" w:firstLine="0"/>
        <w:rPr>
          <w:rFonts w:ascii="Times New Roman" w:hAnsi="Times New Roman" w:cs="Times New Roman"/>
          <w:sz w:val="22"/>
          <w:szCs w:val="22"/>
        </w:rPr>
      </w:pPr>
      <w:bookmarkStart w:id="90" w:name="_Toc49614960"/>
      <w:bookmarkStart w:id="91" w:name="_Toc53782962"/>
      <w:bookmarkStart w:id="92" w:name="_Toc78383181"/>
      <w:bookmarkStart w:id="93" w:name="_Toc65267713"/>
      <w:bookmarkStart w:id="94" w:name="_Toc85147322"/>
      <w:bookmarkStart w:id="95" w:name="_Toc93927947"/>
      <w:bookmarkStart w:id="96" w:name="_Toc97764030"/>
      <w:bookmarkStart w:id="97" w:name="_Toc98695263"/>
      <w:bookmarkStart w:id="98" w:name="_Toc98502641"/>
      <w:r w:rsidRPr="001A3C4F">
        <w:rPr>
          <w:rFonts w:ascii="Times New Roman" w:hAnsi="Times New Roman" w:cs="Times New Roman"/>
          <w:sz w:val="22"/>
          <w:szCs w:val="22"/>
        </w:rPr>
        <w:t>Registro da Emissão pela CVM ou pela ANBIMA</w:t>
      </w:r>
      <w:bookmarkEnd w:id="90"/>
      <w:bookmarkEnd w:id="91"/>
      <w:bookmarkEnd w:id="92"/>
      <w:bookmarkEnd w:id="93"/>
      <w:bookmarkEnd w:id="94"/>
      <w:bookmarkEnd w:id="95"/>
      <w:bookmarkEnd w:id="96"/>
      <w:bookmarkEnd w:id="97"/>
      <w:bookmarkEnd w:id="98"/>
    </w:p>
    <w:p w14:paraId="3658A857" w14:textId="77777777" w:rsidR="00CE326C" w:rsidRPr="001A3C4F" w:rsidRDefault="00CE326C" w:rsidP="009B4504">
      <w:pPr>
        <w:pStyle w:val="PargrafodaLista"/>
        <w:ind w:left="0"/>
        <w:jc w:val="both"/>
        <w:rPr>
          <w:rFonts w:ascii="Times New Roman" w:eastAsia="MS Mincho" w:hAnsi="Times New Roman" w:cs="Times New Roman"/>
          <w:sz w:val="22"/>
          <w:szCs w:val="22"/>
          <w:lang w:val="pt-BR"/>
        </w:rPr>
      </w:pPr>
    </w:p>
    <w:p w14:paraId="023ED5B8" w14:textId="77777777" w:rsidR="00864712" w:rsidRPr="001A3C4F" w:rsidRDefault="00315368" w:rsidP="009B4504">
      <w:pPr>
        <w:pStyle w:val="PargrafoComumNvel2"/>
        <w:tabs>
          <w:tab w:val="clear" w:pos="1134"/>
        </w:tabs>
        <w:spacing w:line="240" w:lineRule="auto"/>
        <w:ind w:left="0" w:firstLine="0"/>
        <w:rPr>
          <w:rFonts w:ascii="Times New Roman" w:hAnsi="Times New Roman" w:cs="Times New Roman"/>
          <w:sz w:val="22"/>
          <w:szCs w:val="22"/>
        </w:rPr>
      </w:pPr>
      <w:bookmarkStart w:id="99" w:name="_Ref3560454"/>
      <w:r w:rsidRPr="001A3C4F">
        <w:rPr>
          <w:rFonts w:ascii="Times New Roman" w:hAnsi="Times New Roman" w:cs="Times New Roman"/>
          <w:sz w:val="22"/>
          <w:szCs w:val="22"/>
        </w:rPr>
        <w:t>A</w:t>
      </w:r>
      <w:r w:rsidR="001C5DD8" w:rsidRPr="001A3C4F">
        <w:rPr>
          <w:rFonts w:ascii="Times New Roman" w:hAnsi="Times New Roman" w:cs="Times New Roman"/>
          <w:sz w:val="22"/>
          <w:szCs w:val="22"/>
        </w:rPr>
        <w:t xml:space="preserve"> </w:t>
      </w:r>
      <w:r w:rsidRPr="001A3C4F">
        <w:rPr>
          <w:rFonts w:ascii="Times New Roman" w:hAnsi="Times New Roman" w:cs="Times New Roman"/>
          <w:sz w:val="22"/>
          <w:szCs w:val="22"/>
        </w:rPr>
        <w:t xml:space="preserve">Emissão não será objeto de registro perante a </w:t>
      </w:r>
      <w:r w:rsidR="006B2F08" w:rsidRPr="001A3C4F">
        <w:rPr>
          <w:rFonts w:ascii="Times New Roman" w:hAnsi="Times New Roman" w:cs="Times New Roman"/>
          <w:sz w:val="22"/>
          <w:szCs w:val="22"/>
        </w:rPr>
        <w:t>CVM</w:t>
      </w:r>
      <w:r w:rsidRPr="001A3C4F">
        <w:rPr>
          <w:rFonts w:ascii="Times New Roman" w:hAnsi="Times New Roman" w:cs="Times New Roman"/>
          <w:sz w:val="22"/>
          <w:szCs w:val="22"/>
        </w:rPr>
        <w:t xml:space="preserve"> ou perante a ANBIMA, uma vez que a</w:t>
      </w:r>
      <w:r w:rsidR="00864712" w:rsidRPr="001A3C4F">
        <w:rPr>
          <w:rFonts w:ascii="Times New Roman" w:hAnsi="Times New Roman" w:cs="Times New Roman"/>
          <w:sz w:val="22"/>
          <w:szCs w:val="22"/>
        </w:rPr>
        <w:t xml:space="preserve">s Debêntures serão </w:t>
      </w:r>
      <w:r w:rsidRPr="001A3C4F">
        <w:rPr>
          <w:rFonts w:ascii="Times New Roman" w:hAnsi="Times New Roman" w:cs="Times New Roman"/>
          <w:sz w:val="22"/>
          <w:szCs w:val="22"/>
        </w:rPr>
        <w:t xml:space="preserve">objeto de colocação </w:t>
      </w:r>
      <w:r w:rsidR="00FC5BB3" w:rsidRPr="001A3C4F">
        <w:rPr>
          <w:rFonts w:ascii="Times New Roman" w:hAnsi="Times New Roman" w:cs="Times New Roman"/>
          <w:sz w:val="22"/>
          <w:szCs w:val="22"/>
        </w:rPr>
        <w:t xml:space="preserve">privada para </w:t>
      </w:r>
      <w:r w:rsidR="00035958" w:rsidRPr="001A3C4F">
        <w:rPr>
          <w:rFonts w:ascii="Times New Roman" w:hAnsi="Times New Roman" w:cs="Times New Roman"/>
          <w:sz w:val="22"/>
          <w:szCs w:val="22"/>
        </w:rPr>
        <w:t xml:space="preserve">a </w:t>
      </w:r>
      <w:r w:rsidR="00FC5BB3" w:rsidRPr="001A3C4F">
        <w:rPr>
          <w:rFonts w:ascii="Times New Roman" w:hAnsi="Times New Roman" w:cs="Times New Roman"/>
          <w:sz w:val="22"/>
          <w:szCs w:val="22"/>
        </w:rPr>
        <w:t>Debenturista, sem qualquer esforço de venda</w:t>
      </w:r>
      <w:r w:rsidR="00B375A5" w:rsidRPr="001A3C4F">
        <w:rPr>
          <w:rFonts w:ascii="Times New Roman" w:hAnsi="Times New Roman" w:cs="Times New Roman"/>
          <w:sz w:val="22"/>
          <w:szCs w:val="22"/>
        </w:rPr>
        <w:t xml:space="preserve"> ou colocação perante investidores,</w:t>
      </w:r>
      <w:r w:rsidR="00FC5BB3" w:rsidRPr="001A3C4F">
        <w:rPr>
          <w:rFonts w:ascii="Times New Roman" w:hAnsi="Times New Roman" w:cs="Times New Roman"/>
          <w:sz w:val="22"/>
          <w:szCs w:val="22"/>
        </w:rPr>
        <w:t xml:space="preserve"> </w:t>
      </w:r>
      <w:r w:rsidR="00A92E9A" w:rsidRPr="001A3C4F">
        <w:rPr>
          <w:rFonts w:ascii="Times New Roman" w:hAnsi="Times New Roman" w:cs="Times New Roman"/>
          <w:sz w:val="22"/>
          <w:szCs w:val="22"/>
        </w:rPr>
        <w:t xml:space="preserve">ou intermediação de instituições </w:t>
      </w:r>
      <w:r w:rsidR="00FC5BB3" w:rsidRPr="001A3C4F">
        <w:rPr>
          <w:rFonts w:ascii="Times New Roman" w:hAnsi="Times New Roman" w:cs="Times New Roman"/>
          <w:sz w:val="22"/>
          <w:szCs w:val="22"/>
        </w:rPr>
        <w:t>integrantes do sistema de distribuição</w:t>
      </w:r>
      <w:r w:rsidRPr="001A3C4F">
        <w:rPr>
          <w:rFonts w:ascii="Times New Roman" w:hAnsi="Times New Roman" w:cs="Times New Roman"/>
          <w:sz w:val="22"/>
          <w:szCs w:val="22"/>
        </w:rPr>
        <w:t xml:space="preserve">, </w:t>
      </w:r>
      <w:r w:rsidR="00864712" w:rsidRPr="001A3C4F">
        <w:rPr>
          <w:rFonts w:ascii="Times New Roman" w:hAnsi="Times New Roman" w:cs="Times New Roman"/>
          <w:sz w:val="22"/>
          <w:szCs w:val="22"/>
        </w:rPr>
        <w:t xml:space="preserve">razão pela qual a Emissão fica dispensada do registro de distribuição de que trata o artigo 19 da </w:t>
      </w:r>
      <w:r w:rsidR="0012396C" w:rsidRPr="001A3C4F">
        <w:rPr>
          <w:rFonts w:ascii="Times New Roman" w:hAnsi="Times New Roman" w:cs="Times New Roman"/>
          <w:sz w:val="22"/>
          <w:szCs w:val="22"/>
        </w:rPr>
        <w:t>Lei de Mercado de Capitais</w:t>
      </w:r>
      <w:r w:rsidR="00864712" w:rsidRPr="001A3C4F">
        <w:rPr>
          <w:rFonts w:ascii="Times New Roman" w:hAnsi="Times New Roman" w:cs="Times New Roman"/>
          <w:sz w:val="22"/>
          <w:szCs w:val="22"/>
        </w:rPr>
        <w:t>.</w:t>
      </w:r>
      <w:bookmarkEnd w:id="99"/>
    </w:p>
    <w:p w14:paraId="3F99AB97" w14:textId="77777777" w:rsidR="00B375A5" w:rsidRPr="001A3C4F" w:rsidRDefault="00B375A5" w:rsidP="009B4504">
      <w:pPr>
        <w:pStyle w:val="PargrafoComumNvel1"/>
        <w:numPr>
          <w:ilvl w:val="0"/>
          <w:numId w:val="0"/>
        </w:numPr>
        <w:tabs>
          <w:tab w:val="clear" w:pos="1134"/>
        </w:tabs>
        <w:spacing w:line="240" w:lineRule="auto"/>
        <w:rPr>
          <w:rFonts w:ascii="Times New Roman" w:hAnsi="Times New Roman" w:cs="Times New Roman"/>
          <w:sz w:val="22"/>
          <w:szCs w:val="22"/>
        </w:rPr>
      </w:pPr>
    </w:p>
    <w:p w14:paraId="05589F18" w14:textId="77777777" w:rsidR="00B375A5" w:rsidRPr="001A3C4F" w:rsidRDefault="00B375A5" w:rsidP="009B4504">
      <w:pPr>
        <w:pStyle w:val="Ttulo2"/>
        <w:tabs>
          <w:tab w:val="clear" w:pos="1134"/>
        </w:tabs>
        <w:spacing w:line="240" w:lineRule="auto"/>
        <w:ind w:left="0" w:firstLine="0"/>
        <w:rPr>
          <w:rFonts w:ascii="Times New Roman" w:eastAsia="SimSun" w:hAnsi="Times New Roman" w:cs="Times New Roman"/>
          <w:sz w:val="22"/>
          <w:szCs w:val="22"/>
        </w:rPr>
      </w:pPr>
      <w:bookmarkStart w:id="100" w:name="_Toc49614961"/>
      <w:bookmarkStart w:id="101" w:name="_Toc53782963"/>
      <w:bookmarkStart w:id="102" w:name="_Toc78383182"/>
      <w:bookmarkStart w:id="103" w:name="_Toc65267714"/>
      <w:bookmarkStart w:id="104" w:name="_Toc85147323"/>
      <w:bookmarkStart w:id="105" w:name="_Toc93927948"/>
      <w:bookmarkStart w:id="106" w:name="_Toc97764031"/>
      <w:bookmarkStart w:id="107" w:name="_Toc98695264"/>
      <w:bookmarkStart w:id="108" w:name="_Toc98502642"/>
      <w:r w:rsidRPr="001A3C4F">
        <w:rPr>
          <w:rFonts w:ascii="Times New Roman" w:hAnsi="Times New Roman" w:cs="Times New Roman"/>
          <w:sz w:val="22"/>
          <w:szCs w:val="22"/>
        </w:rPr>
        <w:t>Dispensa de Registro para Distribuição e Negociação</w:t>
      </w:r>
      <w:bookmarkEnd w:id="100"/>
      <w:bookmarkEnd w:id="101"/>
      <w:bookmarkEnd w:id="102"/>
      <w:bookmarkEnd w:id="103"/>
      <w:bookmarkEnd w:id="104"/>
      <w:bookmarkEnd w:id="105"/>
      <w:bookmarkEnd w:id="106"/>
      <w:bookmarkEnd w:id="107"/>
      <w:bookmarkEnd w:id="108"/>
    </w:p>
    <w:p w14:paraId="33DC2107" w14:textId="77777777" w:rsidR="00F53884" w:rsidRPr="001A3C4F" w:rsidRDefault="00F53884" w:rsidP="009B4504">
      <w:pPr>
        <w:rPr>
          <w:rFonts w:ascii="Times New Roman" w:eastAsia="MS Mincho" w:hAnsi="Times New Roman" w:cs="Times New Roman"/>
          <w:sz w:val="22"/>
          <w:szCs w:val="22"/>
          <w:lang w:val="pt-BR"/>
        </w:rPr>
      </w:pPr>
    </w:p>
    <w:p w14:paraId="1EEBE40F" w14:textId="36EC3E6A" w:rsidR="00F53884" w:rsidRPr="001A3C4F" w:rsidRDefault="00F53884" w:rsidP="009B4504">
      <w:pPr>
        <w:pStyle w:val="PargrafoComumNvel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As Debêntures não serão registradas para negociação em qualquer mercado regulamentado de valores mobiliários. As Debêntures não poderão ser, sob qualquer forma, cedidas, vendidas, alienadas ou transferidas</w:t>
      </w:r>
      <w:r w:rsidR="00213C27" w:rsidRPr="001A3C4F">
        <w:rPr>
          <w:rFonts w:ascii="Times New Roman" w:hAnsi="Times New Roman" w:cs="Times New Roman"/>
          <w:sz w:val="22"/>
          <w:szCs w:val="22"/>
        </w:rPr>
        <w:t>,</w:t>
      </w:r>
      <w:r w:rsidRPr="001A3C4F">
        <w:rPr>
          <w:rFonts w:ascii="Times New Roman" w:hAnsi="Times New Roman" w:cs="Times New Roman"/>
          <w:sz w:val="22"/>
          <w:szCs w:val="22"/>
        </w:rPr>
        <w:t xml:space="preserve"> exceto em caso de eventual liquidação do patrimônio separado, nos termos a serem previstos no Termo de Securitização.</w:t>
      </w:r>
      <w:r w:rsidR="00C6436B" w:rsidRPr="001A3C4F">
        <w:rPr>
          <w:rFonts w:ascii="Times New Roman" w:hAnsi="Times New Roman" w:cs="Times New Roman"/>
          <w:sz w:val="22"/>
          <w:szCs w:val="22"/>
        </w:rPr>
        <w:t xml:space="preserve"> </w:t>
      </w:r>
      <w:r w:rsidR="00944C46" w:rsidRPr="001A3C4F">
        <w:rPr>
          <w:rFonts w:ascii="Times New Roman" w:hAnsi="Times New Roman" w:cs="Times New Roman"/>
          <w:sz w:val="22"/>
          <w:szCs w:val="22"/>
        </w:rPr>
        <w:t xml:space="preserve">As transferências das Debêntures serão registradas no Livro de Registro de Debêntures Nominativas da </w:t>
      </w:r>
      <w:r w:rsidR="003F3F36" w:rsidRPr="001A3C4F">
        <w:rPr>
          <w:rFonts w:ascii="Times New Roman" w:hAnsi="Times New Roman" w:cs="Times New Roman"/>
          <w:sz w:val="22"/>
          <w:szCs w:val="22"/>
        </w:rPr>
        <w:t>Devedora</w:t>
      </w:r>
      <w:r w:rsidR="00944C46" w:rsidRPr="001A3C4F">
        <w:rPr>
          <w:rFonts w:ascii="Times New Roman" w:hAnsi="Times New Roman" w:cs="Times New Roman"/>
          <w:sz w:val="22"/>
          <w:szCs w:val="22"/>
        </w:rPr>
        <w:t>.</w:t>
      </w:r>
      <w:r w:rsidR="00944C46" w:rsidRPr="001A3C4F" w:rsidDel="00EE421E">
        <w:rPr>
          <w:rFonts w:ascii="Times New Roman" w:hAnsi="Times New Roman" w:cs="Times New Roman"/>
          <w:sz w:val="22"/>
          <w:szCs w:val="22"/>
        </w:rPr>
        <w:t xml:space="preserve"> </w:t>
      </w:r>
      <w:r w:rsidR="00EE1957" w:rsidRPr="001A3C4F">
        <w:rPr>
          <w:rFonts w:ascii="Times New Roman" w:hAnsi="Times New Roman" w:cs="Times New Roman"/>
          <w:sz w:val="22"/>
          <w:szCs w:val="22"/>
        </w:rPr>
        <w:t xml:space="preserve"> </w:t>
      </w:r>
    </w:p>
    <w:p w14:paraId="5A98D71C" w14:textId="77777777" w:rsidR="008D799D" w:rsidRPr="001A3C4F" w:rsidRDefault="008D799D" w:rsidP="009B4504">
      <w:pPr>
        <w:pStyle w:val="PargrafoComumNvel2"/>
        <w:numPr>
          <w:ilvl w:val="0"/>
          <w:numId w:val="0"/>
        </w:numPr>
        <w:spacing w:line="240" w:lineRule="auto"/>
        <w:rPr>
          <w:rFonts w:ascii="Times New Roman" w:hAnsi="Times New Roman" w:cs="Times New Roman"/>
          <w:sz w:val="22"/>
          <w:szCs w:val="22"/>
        </w:rPr>
      </w:pPr>
    </w:p>
    <w:p w14:paraId="348127D6" w14:textId="77777777" w:rsidR="00A07BAD" w:rsidRPr="001A3C4F" w:rsidRDefault="00A07BAD" w:rsidP="009B4504">
      <w:pPr>
        <w:pStyle w:val="Ttulo2"/>
        <w:tabs>
          <w:tab w:val="clear" w:pos="1134"/>
        </w:tabs>
        <w:spacing w:line="240" w:lineRule="auto"/>
        <w:ind w:left="0" w:firstLine="0"/>
        <w:rPr>
          <w:rFonts w:ascii="Times New Roman" w:eastAsia="SimSun" w:hAnsi="Times New Roman" w:cs="Times New Roman"/>
          <w:sz w:val="22"/>
          <w:szCs w:val="22"/>
        </w:rPr>
      </w:pPr>
      <w:bookmarkStart w:id="109" w:name="_Toc78383183"/>
      <w:bookmarkStart w:id="110" w:name="_Toc65267715"/>
      <w:bookmarkStart w:id="111" w:name="_Toc85147324"/>
      <w:bookmarkStart w:id="112" w:name="_Toc93927949"/>
      <w:bookmarkStart w:id="113" w:name="_Toc97764032"/>
      <w:bookmarkStart w:id="114" w:name="_Toc98695265"/>
      <w:bookmarkStart w:id="115" w:name="_Toc98502643"/>
      <w:r w:rsidRPr="001A3C4F">
        <w:rPr>
          <w:rFonts w:ascii="Times New Roman" w:hAnsi="Times New Roman" w:cs="Times New Roman"/>
          <w:sz w:val="22"/>
          <w:szCs w:val="22"/>
        </w:rPr>
        <w:t>Custódia</w:t>
      </w:r>
      <w:bookmarkEnd w:id="109"/>
      <w:bookmarkEnd w:id="110"/>
      <w:bookmarkEnd w:id="111"/>
      <w:bookmarkEnd w:id="112"/>
      <w:bookmarkEnd w:id="113"/>
      <w:bookmarkEnd w:id="114"/>
      <w:bookmarkEnd w:id="115"/>
    </w:p>
    <w:p w14:paraId="59E20E56" w14:textId="77777777" w:rsidR="00A07BAD" w:rsidRPr="001A3C4F" w:rsidRDefault="00A07BAD" w:rsidP="009B4504">
      <w:pPr>
        <w:rPr>
          <w:rFonts w:ascii="Times New Roman" w:eastAsia="MS Mincho" w:hAnsi="Times New Roman" w:cs="Times New Roman"/>
          <w:sz w:val="22"/>
          <w:szCs w:val="22"/>
          <w:lang w:val="pt-BR"/>
        </w:rPr>
      </w:pPr>
    </w:p>
    <w:p w14:paraId="504CF207" w14:textId="491FC9D5" w:rsidR="00A07BAD" w:rsidRPr="001A3C4F" w:rsidRDefault="00A07BAD" w:rsidP="009B4504">
      <w:pPr>
        <w:pStyle w:val="PargrafoComumNvel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 xml:space="preserve">Considerando </w:t>
      </w:r>
      <w:r w:rsidR="003A661F" w:rsidRPr="001A3C4F">
        <w:rPr>
          <w:rFonts w:ascii="Times New Roman" w:hAnsi="Times New Roman" w:cs="Times New Roman"/>
          <w:sz w:val="22"/>
          <w:szCs w:val="22"/>
        </w:rPr>
        <w:t xml:space="preserve">que </w:t>
      </w:r>
      <w:r w:rsidRPr="001A3C4F">
        <w:rPr>
          <w:rFonts w:ascii="Times New Roman" w:hAnsi="Times New Roman" w:cs="Times New Roman"/>
          <w:sz w:val="22"/>
          <w:szCs w:val="22"/>
        </w:rPr>
        <w:t xml:space="preserve">o Custodiante foi contratado pela </w:t>
      </w:r>
      <w:proofErr w:type="spellStart"/>
      <w:r w:rsidRPr="001A3C4F">
        <w:rPr>
          <w:rFonts w:ascii="Times New Roman" w:hAnsi="Times New Roman" w:cs="Times New Roman"/>
          <w:sz w:val="22"/>
          <w:szCs w:val="22"/>
        </w:rPr>
        <w:t>Securitizadora</w:t>
      </w:r>
      <w:proofErr w:type="spellEnd"/>
      <w:r w:rsidRPr="001A3C4F">
        <w:rPr>
          <w:rFonts w:ascii="Times New Roman" w:hAnsi="Times New Roman" w:cs="Times New Roman"/>
          <w:sz w:val="22"/>
          <w:szCs w:val="22"/>
        </w:rPr>
        <w:t xml:space="preserve"> para realizar a custódia de 1 (uma) via </w:t>
      </w:r>
      <w:r w:rsidR="00F2644B" w:rsidRPr="001A3C4F">
        <w:rPr>
          <w:rFonts w:ascii="Times New Roman" w:hAnsi="Times New Roman" w:cs="Times New Roman"/>
          <w:sz w:val="22"/>
          <w:szCs w:val="22"/>
        </w:rPr>
        <w:t>digital</w:t>
      </w:r>
      <w:r w:rsidR="00B91B07" w:rsidRPr="001A3C4F">
        <w:rPr>
          <w:rFonts w:ascii="Times New Roman" w:hAnsi="Times New Roman" w:cs="Times New Roman"/>
          <w:sz w:val="22"/>
          <w:szCs w:val="22"/>
        </w:rPr>
        <w:t xml:space="preserve"> </w:t>
      </w:r>
      <w:r w:rsidRPr="001A3C4F">
        <w:rPr>
          <w:rFonts w:ascii="Times New Roman" w:hAnsi="Times New Roman" w:cs="Times New Roman"/>
          <w:sz w:val="22"/>
          <w:szCs w:val="22"/>
        </w:rPr>
        <w:t xml:space="preserve">desta Escritura de Emissão e </w:t>
      </w:r>
      <w:r w:rsidR="001C729C" w:rsidRPr="001A3C4F">
        <w:rPr>
          <w:rFonts w:ascii="Times New Roman" w:hAnsi="Times New Roman" w:cs="Times New Roman"/>
          <w:sz w:val="22"/>
          <w:szCs w:val="22"/>
        </w:rPr>
        <w:t xml:space="preserve">de seus </w:t>
      </w:r>
      <w:r w:rsidRPr="001A3C4F">
        <w:rPr>
          <w:rFonts w:ascii="Times New Roman" w:hAnsi="Times New Roman" w:cs="Times New Roman"/>
          <w:sz w:val="22"/>
          <w:szCs w:val="22"/>
        </w:rPr>
        <w:t>eventuais aditamentos, devidamente registrados na JUC</w:t>
      </w:r>
      <w:r w:rsidR="00F2644B" w:rsidRPr="001A3C4F">
        <w:rPr>
          <w:rFonts w:ascii="Times New Roman" w:hAnsi="Times New Roman" w:cs="Times New Roman"/>
          <w:sz w:val="22"/>
          <w:szCs w:val="22"/>
        </w:rPr>
        <w:t>ISRS</w:t>
      </w:r>
      <w:r w:rsidRPr="001A3C4F">
        <w:rPr>
          <w:rFonts w:ascii="Times New Roman" w:hAnsi="Times New Roman" w:cs="Times New Roman"/>
          <w:sz w:val="22"/>
          <w:szCs w:val="22"/>
        </w:rPr>
        <w:t xml:space="preserve">, </w:t>
      </w:r>
      <w:bookmarkStart w:id="116" w:name="_DV_C327"/>
      <w:r w:rsidRPr="001A3C4F">
        <w:rPr>
          <w:rFonts w:ascii="Times New Roman" w:hAnsi="Times New Roman" w:cs="Times New Roman"/>
          <w:sz w:val="22"/>
          <w:szCs w:val="22"/>
        </w:rPr>
        <w:t xml:space="preserve">nos termos de Contrato de Custódia, pela remuneração prevista no </w:t>
      </w:r>
      <w:r w:rsidRPr="001A3C4F">
        <w:rPr>
          <w:rFonts w:ascii="Times New Roman" w:hAnsi="Times New Roman" w:cs="Times New Roman"/>
          <w:sz w:val="22"/>
          <w:szCs w:val="22"/>
        </w:rPr>
        <w:lastRenderedPageBreak/>
        <w:t xml:space="preserve">Contrato de Custódia, </w:t>
      </w:r>
      <w:r w:rsidR="003A661F" w:rsidRPr="001A3C4F">
        <w:rPr>
          <w:rFonts w:ascii="Times New Roman" w:hAnsi="Times New Roman" w:cs="Times New Roman"/>
          <w:sz w:val="22"/>
          <w:szCs w:val="22"/>
        </w:rPr>
        <w:t xml:space="preserve">este deverá </w:t>
      </w:r>
      <w:r w:rsidRPr="001A3C4F">
        <w:rPr>
          <w:rFonts w:ascii="Times New Roman" w:hAnsi="Times New Roman" w:cs="Times New Roman"/>
          <w:sz w:val="22"/>
          <w:szCs w:val="22"/>
        </w:rPr>
        <w:t xml:space="preserve">exercer as seguintes funções, entre outras: (i) receber 1 (uma) via </w:t>
      </w:r>
      <w:r w:rsidR="00F2644B" w:rsidRPr="001A3C4F">
        <w:rPr>
          <w:rFonts w:ascii="Times New Roman" w:hAnsi="Times New Roman" w:cs="Times New Roman"/>
          <w:sz w:val="22"/>
          <w:szCs w:val="22"/>
        </w:rPr>
        <w:t>digital</w:t>
      </w:r>
      <w:r w:rsidR="00B91B07" w:rsidRPr="001A3C4F">
        <w:rPr>
          <w:rFonts w:ascii="Times New Roman" w:hAnsi="Times New Roman" w:cs="Times New Roman"/>
          <w:sz w:val="22"/>
          <w:szCs w:val="22"/>
        </w:rPr>
        <w:t xml:space="preserve"> </w:t>
      </w:r>
      <w:r w:rsidRPr="001A3C4F">
        <w:rPr>
          <w:rFonts w:ascii="Times New Roman" w:hAnsi="Times New Roman" w:cs="Times New Roman"/>
          <w:sz w:val="22"/>
          <w:szCs w:val="22"/>
        </w:rPr>
        <w:t>desta Escritura de Emissão e eventuais aditamentos, devidamente registrados na JUC</w:t>
      </w:r>
      <w:r w:rsidR="00F2644B" w:rsidRPr="001A3C4F">
        <w:rPr>
          <w:rFonts w:ascii="Times New Roman" w:hAnsi="Times New Roman" w:cs="Times New Roman"/>
          <w:sz w:val="22"/>
          <w:szCs w:val="22"/>
        </w:rPr>
        <w:t>ISRS</w:t>
      </w:r>
      <w:r w:rsidRPr="001A3C4F">
        <w:rPr>
          <w:rFonts w:ascii="Times New Roman" w:hAnsi="Times New Roman" w:cs="Times New Roman"/>
          <w:sz w:val="22"/>
          <w:szCs w:val="22"/>
        </w:rPr>
        <w:t>; (</w:t>
      </w:r>
      <w:proofErr w:type="spellStart"/>
      <w:r w:rsidRPr="001A3C4F">
        <w:rPr>
          <w:rFonts w:ascii="Times New Roman" w:hAnsi="Times New Roman" w:cs="Times New Roman"/>
          <w:sz w:val="22"/>
          <w:szCs w:val="22"/>
        </w:rPr>
        <w:t>ii</w:t>
      </w:r>
      <w:proofErr w:type="spellEnd"/>
      <w:r w:rsidRPr="001A3C4F">
        <w:rPr>
          <w:rFonts w:ascii="Times New Roman" w:hAnsi="Times New Roman" w:cs="Times New Roman"/>
          <w:sz w:val="22"/>
          <w:szCs w:val="22"/>
        </w:rPr>
        <w:t>) fazer a custódia e guarda dos documentos acima; e (</w:t>
      </w:r>
      <w:proofErr w:type="spellStart"/>
      <w:r w:rsidRPr="001A3C4F">
        <w:rPr>
          <w:rFonts w:ascii="Times New Roman" w:hAnsi="Times New Roman" w:cs="Times New Roman"/>
          <w:sz w:val="22"/>
          <w:szCs w:val="22"/>
        </w:rPr>
        <w:t>iii</w:t>
      </w:r>
      <w:proofErr w:type="spellEnd"/>
      <w:r w:rsidRPr="001A3C4F">
        <w:rPr>
          <w:rFonts w:ascii="Times New Roman" w:hAnsi="Times New Roman" w:cs="Times New Roman"/>
          <w:sz w:val="22"/>
          <w:szCs w:val="22"/>
        </w:rPr>
        <w:t>) diligenciar para que sejam mantidos, às suas expensas, atualizados e em perfeita ordem, os documentos comprobatórios do lastro acima.</w:t>
      </w:r>
      <w:bookmarkEnd w:id="116"/>
    </w:p>
    <w:p w14:paraId="32EDC8E4" w14:textId="77777777" w:rsidR="008943FB" w:rsidRPr="001A3C4F" w:rsidRDefault="008943FB" w:rsidP="009B4504">
      <w:pPr>
        <w:pStyle w:val="PargrafoComumNvel2"/>
        <w:numPr>
          <w:ilvl w:val="0"/>
          <w:numId w:val="0"/>
        </w:numPr>
        <w:tabs>
          <w:tab w:val="clear" w:pos="1134"/>
        </w:tabs>
        <w:spacing w:line="240" w:lineRule="auto"/>
        <w:rPr>
          <w:rFonts w:ascii="Times New Roman" w:hAnsi="Times New Roman" w:cs="Times New Roman"/>
          <w:sz w:val="22"/>
          <w:szCs w:val="22"/>
        </w:rPr>
      </w:pPr>
    </w:p>
    <w:p w14:paraId="67409E34" w14:textId="556624F4" w:rsidR="008943FB" w:rsidRPr="001A3C4F" w:rsidRDefault="008943FB" w:rsidP="009B4504">
      <w:pPr>
        <w:pStyle w:val="PargrafoComumNvel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 xml:space="preserve">A Instituição Custodiante, no exercício de suas funções, conforme estabelecido pela Lei </w:t>
      </w:r>
      <w:r w:rsidR="007157A5" w:rsidRPr="001A3C4F">
        <w:rPr>
          <w:rFonts w:ascii="Times New Roman" w:hAnsi="Times New Roman" w:cs="Times New Roman"/>
          <w:sz w:val="22"/>
          <w:szCs w:val="22"/>
        </w:rPr>
        <w:t>n.º</w:t>
      </w:r>
      <w:r w:rsidR="005A6BE6" w:rsidRPr="001A3C4F">
        <w:rPr>
          <w:rFonts w:ascii="Times New Roman" w:hAnsi="Times New Roman" w:cs="Times New Roman"/>
          <w:sz w:val="22"/>
          <w:szCs w:val="22"/>
        </w:rPr>
        <w:t xml:space="preserve"> </w:t>
      </w:r>
      <w:r w:rsidRPr="001A3C4F">
        <w:rPr>
          <w:rFonts w:ascii="Times New Roman" w:hAnsi="Times New Roman" w:cs="Times New Roman"/>
          <w:sz w:val="22"/>
          <w:szCs w:val="22"/>
        </w:rPr>
        <w:t>10.931, de 2 de agosto de 2004, conforme alterada, poderá solicitar a entrega da documentação que se encontrar sob a guarda da</w:t>
      </w:r>
      <w:r w:rsidR="003F3F36" w:rsidRPr="001A3C4F">
        <w:rPr>
          <w:rFonts w:ascii="Times New Roman" w:hAnsi="Times New Roman" w:cs="Times New Roman"/>
          <w:sz w:val="22"/>
          <w:szCs w:val="22"/>
        </w:rPr>
        <w:t xml:space="preserve"> Devedora</w:t>
      </w:r>
      <w:r w:rsidRPr="001A3C4F">
        <w:rPr>
          <w:rFonts w:ascii="Times New Roman" w:hAnsi="Times New Roman" w:cs="Times New Roman"/>
          <w:sz w:val="22"/>
          <w:szCs w:val="22"/>
        </w:rPr>
        <w:t>, que desde já se obriga a fornecer tal documentação em até 10 (dez) Dias Úteis contados do recebimento da referida solicitação ou em prazo menor, na hipótese da necessidade de prazo para atendimento de exigência legal ou regulamentar</w:t>
      </w:r>
      <w:r w:rsidR="008A4C2B" w:rsidRPr="001A3C4F">
        <w:rPr>
          <w:rFonts w:ascii="Times New Roman" w:hAnsi="Times New Roman" w:cs="Times New Roman"/>
          <w:sz w:val="22"/>
          <w:szCs w:val="22"/>
        </w:rPr>
        <w:t>.</w:t>
      </w:r>
    </w:p>
    <w:p w14:paraId="350226C1" w14:textId="77777777" w:rsidR="008A4C2B" w:rsidRPr="001A3C4F" w:rsidRDefault="008A4C2B" w:rsidP="009B4504">
      <w:pPr>
        <w:pStyle w:val="PargrafodaLista"/>
        <w:ind w:left="0"/>
        <w:rPr>
          <w:rFonts w:ascii="Times New Roman" w:hAnsi="Times New Roman" w:cs="Times New Roman"/>
          <w:sz w:val="22"/>
          <w:szCs w:val="22"/>
          <w:lang w:val="pt-BR"/>
        </w:rPr>
      </w:pPr>
    </w:p>
    <w:p w14:paraId="2E95893D" w14:textId="77777777" w:rsidR="008A4C2B" w:rsidRPr="001A3C4F" w:rsidRDefault="008A4C2B" w:rsidP="009B4504">
      <w:pPr>
        <w:pStyle w:val="PargrafoComumNvel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A atuação do Custodiante limitar-se-á, tão somente, a verificar o preenchimento dos requisitos formais relacionados aos documentos comprobatórios do lastro recebidos, nos termos da legislação vigente. O Custodiante não será responsável por verificar a suficiência, validade, qualidade, veracidade ou completude das informações técnicas e financeiras constantes de qualquer documento que lhe seja enviado, inclusive com o fim de informar, complementar, esclarecer, retificar ou ratificar as informações dos documentos comprobatórios do lastro recebidos.</w:t>
      </w:r>
    </w:p>
    <w:p w14:paraId="39BEBBCF" w14:textId="77777777" w:rsidR="00EB68AA" w:rsidRPr="001A3C4F" w:rsidRDefault="00EB68AA" w:rsidP="009B4504">
      <w:pPr>
        <w:rPr>
          <w:rFonts w:ascii="Times New Roman" w:hAnsi="Times New Roman" w:cs="Times New Roman"/>
          <w:sz w:val="22"/>
          <w:szCs w:val="22"/>
          <w:lang w:val="pt-BR"/>
        </w:rPr>
      </w:pPr>
    </w:p>
    <w:p w14:paraId="252AF25F" w14:textId="5DB98F11" w:rsidR="00750416" w:rsidRPr="001A3C4F" w:rsidRDefault="00AF4C81" w:rsidP="009B4504">
      <w:pPr>
        <w:pStyle w:val="Ttulo1"/>
        <w:tabs>
          <w:tab w:val="clear" w:pos="1560"/>
          <w:tab w:val="left" w:pos="0"/>
        </w:tabs>
        <w:spacing w:before="0" w:line="240" w:lineRule="auto"/>
        <w:ind w:left="0" w:firstLine="0"/>
        <w:rPr>
          <w:rFonts w:ascii="Times New Roman" w:eastAsia="MS Mincho" w:hAnsi="Times New Roman" w:cs="Times New Roman"/>
          <w:sz w:val="22"/>
          <w:szCs w:val="22"/>
        </w:rPr>
      </w:pPr>
      <w:bookmarkStart w:id="117" w:name="_Toc8697023"/>
      <w:bookmarkStart w:id="118" w:name="_Ref8982025"/>
      <w:bookmarkStart w:id="119" w:name="_Ref9008212"/>
      <w:bookmarkStart w:id="120" w:name="_Toc49614962"/>
      <w:bookmarkStart w:id="121" w:name="_Toc53782964"/>
      <w:bookmarkStart w:id="122" w:name="_Toc78383184"/>
      <w:bookmarkStart w:id="123" w:name="_Toc65267716"/>
      <w:bookmarkStart w:id="124" w:name="_Toc85147325"/>
      <w:bookmarkStart w:id="125" w:name="_Toc93927950"/>
      <w:bookmarkStart w:id="126" w:name="_Toc97764033"/>
      <w:bookmarkStart w:id="127" w:name="_Toc98695266"/>
      <w:bookmarkStart w:id="128" w:name="_Toc98502644"/>
      <w:r w:rsidRPr="001A3C4F">
        <w:rPr>
          <w:rFonts w:ascii="Times New Roman" w:hAnsi="Times New Roman" w:cs="Times New Roman"/>
          <w:sz w:val="22"/>
          <w:szCs w:val="22"/>
        </w:rPr>
        <w:t xml:space="preserve">OBJETO SOCIAL DA </w:t>
      </w:r>
      <w:bookmarkEnd w:id="117"/>
      <w:r w:rsidR="003F3F36" w:rsidRPr="001A3C4F">
        <w:rPr>
          <w:rFonts w:ascii="Times New Roman" w:hAnsi="Times New Roman" w:cs="Times New Roman"/>
          <w:sz w:val="22"/>
          <w:szCs w:val="22"/>
        </w:rPr>
        <w:t>DEVEDORA</w:t>
      </w:r>
      <w:bookmarkEnd w:id="118"/>
      <w:bookmarkEnd w:id="119"/>
      <w:bookmarkEnd w:id="120"/>
      <w:bookmarkEnd w:id="121"/>
      <w:bookmarkEnd w:id="122"/>
      <w:bookmarkEnd w:id="123"/>
      <w:bookmarkEnd w:id="124"/>
      <w:bookmarkEnd w:id="125"/>
      <w:bookmarkEnd w:id="126"/>
      <w:bookmarkEnd w:id="127"/>
      <w:bookmarkEnd w:id="128"/>
      <w:r w:rsidR="00035958" w:rsidRPr="001A3C4F">
        <w:rPr>
          <w:rFonts w:ascii="Times New Roman" w:hAnsi="Times New Roman" w:cs="Times New Roman"/>
          <w:sz w:val="22"/>
          <w:szCs w:val="22"/>
        </w:rPr>
        <w:t xml:space="preserve"> </w:t>
      </w:r>
    </w:p>
    <w:p w14:paraId="7BA0F722" w14:textId="77777777" w:rsidR="00743889" w:rsidRPr="001A3C4F" w:rsidRDefault="00743889" w:rsidP="009B4504">
      <w:pPr>
        <w:pStyle w:val="PargrafodaLista"/>
        <w:tabs>
          <w:tab w:val="left" w:pos="1701"/>
        </w:tabs>
        <w:ind w:left="0"/>
        <w:jc w:val="both"/>
        <w:rPr>
          <w:rFonts w:ascii="Times New Roman" w:eastAsia="MS Mincho" w:hAnsi="Times New Roman" w:cs="Times New Roman"/>
          <w:sz w:val="22"/>
          <w:szCs w:val="22"/>
          <w:lang w:val="pt-BR"/>
        </w:rPr>
      </w:pPr>
    </w:p>
    <w:p w14:paraId="6935BE46" w14:textId="2EE1B046" w:rsidR="00CD24D8" w:rsidRPr="001A3C4F" w:rsidRDefault="006A4F72" w:rsidP="009B4504">
      <w:pPr>
        <w:pStyle w:val="PargrafoComumNvel1"/>
        <w:tabs>
          <w:tab w:val="clear" w:pos="1134"/>
        </w:tabs>
        <w:spacing w:line="240" w:lineRule="auto"/>
        <w:ind w:left="0" w:firstLine="0"/>
        <w:rPr>
          <w:rFonts w:ascii="Times New Roman" w:hAnsi="Times New Roman" w:cs="Times New Roman"/>
          <w:sz w:val="22"/>
          <w:szCs w:val="22"/>
        </w:rPr>
      </w:pPr>
      <w:bookmarkStart w:id="129" w:name="_Ref8735464"/>
      <w:r w:rsidRPr="001A3C4F">
        <w:rPr>
          <w:rFonts w:ascii="Times New Roman" w:hAnsi="Times New Roman" w:cs="Times New Roman"/>
          <w:sz w:val="22"/>
          <w:szCs w:val="22"/>
        </w:rPr>
        <w:t xml:space="preserve">De acordo com o estatuto social da </w:t>
      </w:r>
      <w:r w:rsidR="003F3F36" w:rsidRPr="001A3C4F">
        <w:rPr>
          <w:rFonts w:ascii="Times New Roman" w:hAnsi="Times New Roman" w:cs="Times New Roman"/>
          <w:sz w:val="22"/>
          <w:szCs w:val="22"/>
        </w:rPr>
        <w:t>Devedora</w:t>
      </w:r>
      <w:r w:rsidRPr="001A3C4F">
        <w:rPr>
          <w:rFonts w:ascii="Times New Roman" w:hAnsi="Times New Roman" w:cs="Times New Roman"/>
          <w:sz w:val="22"/>
          <w:szCs w:val="22"/>
        </w:rPr>
        <w:t xml:space="preserve"> atualmente em vigor, </w:t>
      </w:r>
      <w:r w:rsidR="00BF322D" w:rsidRPr="001A3C4F">
        <w:rPr>
          <w:rFonts w:ascii="Times New Roman" w:hAnsi="Times New Roman" w:cs="Times New Roman"/>
          <w:sz w:val="22"/>
          <w:szCs w:val="22"/>
        </w:rPr>
        <w:t xml:space="preserve">a </w:t>
      </w:r>
      <w:r w:rsidR="003F3F36" w:rsidRPr="001A3C4F">
        <w:rPr>
          <w:rFonts w:ascii="Times New Roman" w:hAnsi="Times New Roman" w:cs="Times New Roman"/>
          <w:sz w:val="22"/>
          <w:szCs w:val="22"/>
        </w:rPr>
        <w:t xml:space="preserve">Devedora </w:t>
      </w:r>
      <w:r w:rsidR="00BF322D" w:rsidRPr="001A3C4F">
        <w:rPr>
          <w:rFonts w:ascii="Times New Roman" w:hAnsi="Times New Roman" w:cs="Times New Roman"/>
          <w:sz w:val="22"/>
          <w:szCs w:val="22"/>
        </w:rPr>
        <w:t>tem por objeto social</w:t>
      </w:r>
      <w:r w:rsidR="001B02BB" w:rsidRPr="001A3C4F">
        <w:rPr>
          <w:rFonts w:ascii="Times New Roman" w:hAnsi="Times New Roman" w:cs="Times New Roman"/>
          <w:sz w:val="22"/>
          <w:szCs w:val="22"/>
        </w:rPr>
        <w:t>:</w:t>
      </w:r>
      <w:r w:rsidR="00A5296D" w:rsidRPr="001A3C4F">
        <w:rPr>
          <w:rFonts w:ascii="Times New Roman" w:hAnsi="Times New Roman" w:cs="Times New Roman"/>
          <w:sz w:val="22"/>
          <w:szCs w:val="22"/>
        </w:rPr>
        <w:t xml:space="preserve"> </w:t>
      </w:r>
      <w:bookmarkStart w:id="130" w:name="_Hlk105753127"/>
      <w:r w:rsidR="00A5296D" w:rsidRPr="001A3C4F">
        <w:rPr>
          <w:rFonts w:ascii="Times New Roman" w:hAnsi="Times New Roman" w:cs="Times New Roman"/>
          <w:sz w:val="22"/>
          <w:szCs w:val="22"/>
        </w:rPr>
        <w:t>(</w:t>
      </w:r>
      <w:r w:rsidR="00A10440" w:rsidRPr="001A3C4F">
        <w:rPr>
          <w:rFonts w:ascii="Times New Roman" w:hAnsi="Times New Roman" w:cs="Times New Roman"/>
          <w:sz w:val="22"/>
          <w:szCs w:val="22"/>
        </w:rPr>
        <w:t>i</w:t>
      </w:r>
      <w:r w:rsidR="00A5296D" w:rsidRPr="001A3C4F">
        <w:rPr>
          <w:rFonts w:ascii="Times New Roman" w:hAnsi="Times New Roman" w:cs="Times New Roman"/>
          <w:sz w:val="22"/>
          <w:szCs w:val="22"/>
        </w:rPr>
        <w:t>) a indústria e o comércio de celulose, papel, embalagem de papel em geral e seus derivados, bem como, a industrialização e comercialização da madeira; (</w:t>
      </w:r>
      <w:proofErr w:type="spellStart"/>
      <w:r w:rsidR="00A10440" w:rsidRPr="001A3C4F">
        <w:rPr>
          <w:rFonts w:ascii="Times New Roman" w:hAnsi="Times New Roman" w:cs="Times New Roman"/>
          <w:sz w:val="22"/>
          <w:szCs w:val="22"/>
        </w:rPr>
        <w:t>ii</w:t>
      </w:r>
      <w:proofErr w:type="spellEnd"/>
      <w:r w:rsidR="00A5296D" w:rsidRPr="001A3C4F">
        <w:rPr>
          <w:rFonts w:ascii="Times New Roman" w:hAnsi="Times New Roman" w:cs="Times New Roman"/>
          <w:sz w:val="22"/>
          <w:szCs w:val="22"/>
        </w:rPr>
        <w:t>) a administração de projetos de florestamento, reflorestamento e de serviços de silvicultura prestados por terceiros, necessários ao processo de industrialização de celulose, papel, embalagem de papel em geral e seus derivados, bem como à industrialização e comercialização da madeira</w:t>
      </w:r>
      <w:bookmarkEnd w:id="130"/>
      <w:r w:rsidR="00A5296D" w:rsidRPr="001A3C4F">
        <w:rPr>
          <w:rFonts w:ascii="Times New Roman" w:hAnsi="Times New Roman" w:cs="Times New Roman"/>
          <w:sz w:val="22"/>
          <w:szCs w:val="22"/>
        </w:rPr>
        <w:t>; (</w:t>
      </w:r>
      <w:proofErr w:type="spellStart"/>
      <w:r w:rsidR="00A10440" w:rsidRPr="001A3C4F">
        <w:rPr>
          <w:rFonts w:ascii="Times New Roman" w:hAnsi="Times New Roman" w:cs="Times New Roman"/>
          <w:sz w:val="22"/>
          <w:szCs w:val="22"/>
        </w:rPr>
        <w:t>iii</w:t>
      </w:r>
      <w:proofErr w:type="spellEnd"/>
      <w:r w:rsidR="00A5296D" w:rsidRPr="001A3C4F">
        <w:rPr>
          <w:rFonts w:ascii="Times New Roman" w:hAnsi="Times New Roman" w:cs="Times New Roman"/>
          <w:sz w:val="22"/>
          <w:szCs w:val="22"/>
        </w:rPr>
        <w:t>) a fabricação e comercialização de móveis, painéis e artefatos em geral com predominância de madeira; (</w:t>
      </w:r>
      <w:proofErr w:type="spellStart"/>
      <w:r w:rsidR="00A10440" w:rsidRPr="001A3C4F">
        <w:rPr>
          <w:rFonts w:ascii="Times New Roman" w:hAnsi="Times New Roman" w:cs="Times New Roman"/>
          <w:sz w:val="22"/>
          <w:szCs w:val="22"/>
        </w:rPr>
        <w:t>iv</w:t>
      </w:r>
      <w:proofErr w:type="spellEnd"/>
      <w:r w:rsidR="00A5296D" w:rsidRPr="001A3C4F">
        <w:rPr>
          <w:rFonts w:ascii="Times New Roman" w:hAnsi="Times New Roman" w:cs="Times New Roman"/>
          <w:sz w:val="22"/>
          <w:szCs w:val="22"/>
        </w:rPr>
        <w:t>) a importação e exportação de produtos agrícolas ou industriais, especialmente madeira, celulose e papel, relacionados com o objeto social; (</w:t>
      </w:r>
      <w:r w:rsidR="00A10440" w:rsidRPr="001A3C4F">
        <w:rPr>
          <w:rFonts w:ascii="Times New Roman" w:hAnsi="Times New Roman" w:cs="Times New Roman"/>
          <w:sz w:val="22"/>
          <w:szCs w:val="22"/>
        </w:rPr>
        <w:t>v</w:t>
      </w:r>
      <w:r w:rsidR="00A5296D" w:rsidRPr="001A3C4F">
        <w:rPr>
          <w:rFonts w:ascii="Times New Roman" w:hAnsi="Times New Roman" w:cs="Times New Roman"/>
          <w:sz w:val="22"/>
          <w:szCs w:val="22"/>
        </w:rPr>
        <w:t>) a indústria, comércio, importação e exportação de produtos resinosos e seus derivados e (</w:t>
      </w:r>
      <w:r w:rsidR="00A10440" w:rsidRPr="001A3C4F">
        <w:rPr>
          <w:rFonts w:ascii="Times New Roman" w:hAnsi="Times New Roman" w:cs="Times New Roman"/>
          <w:sz w:val="22"/>
          <w:szCs w:val="22"/>
        </w:rPr>
        <w:t>vi</w:t>
      </w:r>
      <w:r w:rsidR="00A5296D" w:rsidRPr="001A3C4F">
        <w:rPr>
          <w:rFonts w:ascii="Times New Roman" w:hAnsi="Times New Roman" w:cs="Times New Roman"/>
          <w:sz w:val="22"/>
          <w:szCs w:val="22"/>
        </w:rPr>
        <w:t>) a fabricação e comercialização de carbonato de cálcio</w:t>
      </w:r>
      <w:r w:rsidR="00302337" w:rsidRPr="001A3C4F">
        <w:rPr>
          <w:rFonts w:ascii="Times New Roman" w:hAnsi="Times New Roman" w:cs="Times New Roman"/>
          <w:sz w:val="22"/>
          <w:szCs w:val="22"/>
        </w:rPr>
        <w:t>.</w:t>
      </w:r>
      <w:bookmarkEnd w:id="129"/>
      <w:r w:rsidR="009238AE" w:rsidRPr="001A3C4F">
        <w:rPr>
          <w:rFonts w:ascii="Times New Roman" w:hAnsi="Times New Roman" w:cs="Times New Roman"/>
          <w:sz w:val="22"/>
          <w:szCs w:val="22"/>
        </w:rPr>
        <w:t xml:space="preserve"> Adicionalmente, </w:t>
      </w:r>
      <w:r w:rsidR="007F4B25" w:rsidRPr="001A3C4F">
        <w:rPr>
          <w:rFonts w:ascii="Times New Roman" w:hAnsi="Times New Roman" w:cs="Times New Roman"/>
          <w:sz w:val="22"/>
          <w:szCs w:val="22"/>
        </w:rPr>
        <w:t>a</w:t>
      </w:r>
      <w:r w:rsidR="006F692D" w:rsidRPr="001A3C4F">
        <w:rPr>
          <w:rFonts w:ascii="Times New Roman" w:hAnsi="Times New Roman" w:cs="Times New Roman"/>
          <w:sz w:val="22"/>
          <w:szCs w:val="22"/>
        </w:rPr>
        <w:t xml:space="preserve"> </w:t>
      </w:r>
      <w:r w:rsidR="003F3F36" w:rsidRPr="001A3C4F">
        <w:rPr>
          <w:rFonts w:ascii="Times New Roman" w:hAnsi="Times New Roman" w:cs="Times New Roman"/>
          <w:sz w:val="22"/>
          <w:szCs w:val="22"/>
        </w:rPr>
        <w:t xml:space="preserve">Devedora </w:t>
      </w:r>
      <w:r w:rsidR="007F4B25" w:rsidRPr="001A3C4F">
        <w:rPr>
          <w:rFonts w:ascii="Times New Roman" w:hAnsi="Times New Roman" w:cs="Times New Roman"/>
          <w:sz w:val="22"/>
          <w:szCs w:val="22"/>
        </w:rPr>
        <w:t>poderá, por deliberação d</w:t>
      </w:r>
      <w:r w:rsidR="00B70A5E" w:rsidRPr="001A3C4F">
        <w:rPr>
          <w:rFonts w:ascii="Times New Roman" w:hAnsi="Times New Roman" w:cs="Times New Roman"/>
          <w:sz w:val="22"/>
          <w:szCs w:val="22"/>
        </w:rPr>
        <w:t>e seu c</w:t>
      </w:r>
      <w:r w:rsidR="007F4B25" w:rsidRPr="001A3C4F">
        <w:rPr>
          <w:rFonts w:ascii="Times New Roman" w:hAnsi="Times New Roman" w:cs="Times New Roman"/>
          <w:sz w:val="22"/>
          <w:szCs w:val="22"/>
        </w:rPr>
        <w:t xml:space="preserve">onselho de </w:t>
      </w:r>
      <w:r w:rsidR="00B70A5E" w:rsidRPr="001A3C4F">
        <w:rPr>
          <w:rFonts w:ascii="Times New Roman" w:hAnsi="Times New Roman" w:cs="Times New Roman"/>
          <w:sz w:val="22"/>
          <w:szCs w:val="22"/>
        </w:rPr>
        <w:t>a</w:t>
      </w:r>
      <w:r w:rsidR="007F4B25" w:rsidRPr="001A3C4F">
        <w:rPr>
          <w:rFonts w:ascii="Times New Roman" w:hAnsi="Times New Roman" w:cs="Times New Roman"/>
          <w:sz w:val="22"/>
          <w:szCs w:val="22"/>
        </w:rPr>
        <w:t xml:space="preserve">dministração, participar de outras empresas como acionista ou quotista, desde que sejam pertinentes ao objeto social da </w:t>
      </w:r>
      <w:r w:rsidR="003F3F36" w:rsidRPr="001A3C4F">
        <w:rPr>
          <w:rFonts w:ascii="Times New Roman" w:hAnsi="Times New Roman" w:cs="Times New Roman"/>
          <w:sz w:val="22"/>
          <w:szCs w:val="22"/>
        </w:rPr>
        <w:t>Devedora</w:t>
      </w:r>
      <w:r w:rsidR="006F692D" w:rsidRPr="001A3C4F">
        <w:rPr>
          <w:rFonts w:ascii="Times New Roman" w:hAnsi="Times New Roman" w:cs="Times New Roman"/>
          <w:sz w:val="22"/>
          <w:szCs w:val="22"/>
        </w:rPr>
        <w:t>.</w:t>
      </w:r>
    </w:p>
    <w:p w14:paraId="3993DF43" w14:textId="77777777" w:rsidR="003F3F36" w:rsidRPr="001A3C4F" w:rsidRDefault="003F3F36" w:rsidP="009B4504">
      <w:pPr>
        <w:pStyle w:val="PargrafoComumNvel1"/>
        <w:numPr>
          <w:ilvl w:val="0"/>
          <w:numId w:val="0"/>
        </w:numPr>
        <w:tabs>
          <w:tab w:val="clear" w:pos="1134"/>
        </w:tabs>
        <w:spacing w:line="240" w:lineRule="auto"/>
        <w:rPr>
          <w:rFonts w:ascii="Times New Roman" w:hAnsi="Times New Roman" w:cs="Times New Roman"/>
          <w:sz w:val="22"/>
          <w:szCs w:val="22"/>
        </w:rPr>
      </w:pPr>
    </w:p>
    <w:p w14:paraId="751EE449" w14:textId="77777777" w:rsidR="00AF4C81" w:rsidRPr="001A3C4F" w:rsidRDefault="00AF4C81" w:rsidP="009B4504">
      <w:pPr>
        <w:pStyle w:val="Ttulo1"/>
        <w:tabs>
          <w:tab w:val="clear" w:pos="1560"/>
          <w:tab w:val="left" w:pos="0"/>
        </w:tabs>
        <w:spacing w:before="0" w:line="240" w:lineRule="auto"/>
        <w:ind w:left="0" w:firstLine="0"/>
        <w:rPr>
          <w:rFonts w:ascii="Times New Roman" w:hAnsi="Times New Roman" w:cs="Times New Roman"/>
          <w:sz w:val="22"/>
          <w:szCs w:val="22"/>
        </w:rPr>
      </w:pPr>
      <w:bookmarkStart w:id="131" w:name="_Toc49614963"/>
      <w:bookmarkStart w:id="132" w:name="_Toc53782965"/>
      <w:bookmarkStart w:id="133" w:name="_Toc78383185"/>
      <w:bookmarkStart w:id="134" w:name="_Toc65267717"/>
      <w:bookmarkStart w:id="135" w:name="_Toc85147326"/>
      <w:bookmarkStart w:id="136" w:name="_Toc93927951"/>
      <w:bookmarkStart w:id="137" w:name="_Toc97764034"/>
      <w:bookmarkStart w:id="138" w:name="_Toc98695267"/>
      <w:bookmarkStart w:id="139" w:name="_Toc98502645"/>
      <w:r w:rsidRPr="001A3C4F">
        <w:rPr>
          <w:rFonts w:ascii="Times New Roman" w:hAnsi="Times New Roman" w:cs="Times New Roman"/>
          <w:sz w:val="22"/>
          <w:szCs w:val="22"/>
        </w:rPr>
        <w:t>CARACTERÍSTICAS DA EMISSÃO</w:t>
      </w:r>
      <w:bookmarkEnd w:id="131"/>
      <w:bookmarkEnd w:id="132"/>
      <w:bookmarkEnd w:id="133"/>
      <w:bookmarkEnd w:id="134"/>
      <w:bookmarkEnd w:id="135"/>
      <w:bookmarkEnd w:id="136"/>
      <w:bookmarkEnd w:id="137"/>
      <w:bookmarkEnd w:id="138"/>
      <w:bookmarkEnd w:id="139"/>
    </w:p>
    <w:p w14:paraId="3D28BDAE" w14:textId="77777777" w:rsidR="00AF4C81" w:rsidRPr="001A3C4F" w:rsidRDefault="00AF4C81" w:rsidP="009B4504">
      <w:pPr>
        <w:pStyle w:val="Ttulo"/>
        <w:numPr>
          <w:ilvl w:val="0"/>
          <w:numId w:val="0"/>
        </w:numPr>
        <w:spacing w:line="240" w:lineRule="auto"/>
        <w:rPr>
          <w:rFonts w:ascii="Times New Roman" w:hAnsi="Times New Roman" w:cs="Times New Roman"/>
          <w:sz w:val="22"/>
          <w:szCs w:val="22"/>
        </w:rPr>
      </w:pPr>
    </w:p>
    <w:p w14:paraId="5F018B1C" w14:textId="2B80970B" w:rsidR="00750416" w:rsidRPr="001A3C4F" w:rsidRDefault="00750416" w:rsidP="009B4504">
      <w:pPr>
        <w:pStyle w:val="Ttulo2"/>
        <w:tabs>
          <w:tab w:val="clear" w:pos="1134"/>
        </w:tabs>
        <w:spacing w:line="240" w:lineRule="auto"/>
        <w:ind w:left="0" w:firstLine="0"/>
        <w:rPr>
          <w:rFonts w:ascii="Times New Roman" w:hAnsi="Times New Roman" w:cs="Times New Roman"/>
          <w:sz w:val="22"/>
          <w:szCs w:val="22"/>
        </w:rPr>
      </w:pPr>
      <w:bookmarkStart w:id="140" w:name="_Toc7790861"/>
      <w:bookmarkStart w:id="141" w:name="_Toc8171329"/>
      <w:bookmarkStart w:id="142" w:name="_Toc8697025"/>
      <w:bookmarkStart w:id="143" w:name="_Toc49614964"/>
      <w:bookmarkStart w:id="144" w:name="_Toc53782966"/>
      <w:bookmarkStart w:id="145" w:name="_Toc78383186"/>
      <w:bookmarkStart w:id="146" w:name="_Toc65267718"/>
      <w:bookmarkStart w:id="147" w:name="_Toc85147327"/>
      <w:bookmarkStart w:id="148" w:name="_Toc93927952"/>
      <w:bookmarkStart w:id="149" w:name="_Toc97764035"/>
      <w:bookmarkStart w:id="150" w:name="_Toc98695268"/>
      <w:bookmarkStart w:id="151" w:name="_Toc98502646"/>
      <w:r w:rsidRPr="001A3C4F">
        <w:rPr>
          <w:rFonts w:ascii="Times New Roman" w:hAnsi="Times New Roman" w:cs="Times New Roman"/>
          <w:sz w:val="22"/>
          <w:szCs w:val="22"/>
        </w:rPr>
        <w:t>Número da Emissão</w:t>
      </w:r>
      <w:bookmarkEnd w:id="140"/>
      <w:bookmarkEnd w:id="141"/>
      <w:bookmarkEnd w:id="142"/>
      <w:bookmarkEnd w:id="143"/>
      <w:bookmarkEnd w:id="144"/>
      <w:bookmarkEnd w:id="145"/>
      <w:bookmarkEnd w:id="146"/>
      <w:bookmarkEnd w:id="147"/>
      <w:bookmarkEnd w:id="148"/>
      <w:bookmarkEnd w:id="149"/>
      <w:bookmarkEnd w:id="150"/>
      <w:bookmarkEnd w:id="151"/>
    </w:p>
    <w:p w14:paraId="59429546" w14:textId="77777777" w:rsidR="00750416" w:rsidRPr="001A3C4F" w:rsidRDefault="00750416" w:rsidP="009B4504">
      <w:pPr>
        <w:pStyle w:val="Ttulo"/>
        <w:numPr>
          <w:ilvl w:val="0"/>
          <w:numId w:val="0"/>
        </w:numPr>
        <w:spacing w:line="240" w:lineRule="auto"/>
        <w:rPr>
          <w:rFonts w:ascii="Times New Roman" w:hAnsi="Times New Roman" w:cs="Times New Roman"/>
          <w:sz w:val="22"/>
          <w:szCs w:val="22"/>
        </w:rPr>
      </w:pPr>
    </w:p>
    <w:p w14:paraId="6A65920B" w14:textId="1C0138C0" w:rsidR="00750416" w:rsidRPr="001A3C4F" w:rsidRDefault="00750416" w:rsidP="009B4504">
      <w:pPr>
        <w:pStyle w:val="PargrafoComumNvel2"/>
        <w:tabs>
          <w:tab w:val="clear" w:pos="1134"/>
        </w:tabs>
        <w:spacing w:line="240" w:lineRule="auto"/>
        <w:ind w:left="0" w:firstLine="0"/>
        <w:rPr>
          <w:rFonts w:ascii="Times New Roman" w:hAnsi="Times New Roman" w:cs="Times New Roman"/>
          <w:b/>
          <w:bCs/>
          <w:sz w:val="22"/>
          <w:szCs w:val="22"/>
        </w:rPr>
      </w:pPr>
      <w:bookmarkStart w:id="152" w:name="_Ref3747941"/>
      <w:r w:rsidRPr="001A3C4F">
        <w:rPr>
          <w:rFonts w:ascii="Times New Roman" w:hAnsi="Times New Roman" w:cs="Times New Roman"/>
          <w:sz w:val="22"/>
          <w:szCs w:val="22"/>
        </w:rPr>
        <w:t xml:space="preserve">A presente Escritura de Emissão representa a </w:t>
      </w:r>
      <w:r w:rsidR="006F692D" w:rsidRPr="001A3C4F">
        <w:rPr>
          <w:rFonts w:ascii="Times New Roman" w:hAnsi="Times New Roman" w:cs="Times New Roman"/>
          <w:sz w:val="22"/>
          <w:szCs w:val="22"/>
        </w:rPr>
        <w:t>5</w:t>
      </w:r>
      <w:r w:rsidR="00212D7D" w:rsidRPr="001A3C4F">
        <w:rPr>
          <w:rFonts w:ascii="Times New Roman" w:hAnsi="Times New Roman" w:cs="Times New Roman"/>
          <w:sz w:val="22"/>
          <w:szCs w:val="22"/>
        </w:rPr>
        <w:t>ª (</w:t>
      </w:r>
      <w:r w:rsidR="006F692D" w:rsidRPr="001A3C4F">
        <w:rPr>
          <w:rFonts w:ascii="Times New Roman" w:hAnsi="Times New Roman" w:cs="Times New Roman"/>
          <w:sz w:val="22"/>
          <w:szCs w:val="22"/>
        </w:rPr>
        <w:t>quinta</w:t>
      </w:r>
      <w:r w:rsidR="00212D7D" w:rsidRPr="001A3C4F">
        <w:rPr>
          <w:rFonts w:ascii="Times New Roman" w:hAnsi="Times New Roman" w:cs="Times New Roman"/>
          <w:sz w:val="22"/>
          <w:szCs w:val="22"/>
        </w:rPr>
        <w:t>)</w:t>
      </w:r>
      <w:r w:rsidRPr="001A3C4F">
        <w:rPr>
          <w:rFonts w:ascii="Times New Roman" w:hAnsi="Times New Roman" w:cs="Times New Roman"/>
          <w:sz w:val="22"/>
          <w:szCs w:val="22"/>
        </w:rPr>
        <w:t xml:space="preserve"> emissão de debêntures da </w:t>
      </w:r>
      <w:r w:rsidR="003F3F36" w:rsidRPr="001A3C4F">
        <w:rPr>
          <w:rFonts w:ascii="Times New Roman" w:hAnsi="Times New Roman" w:cs="Times New Roman"/>
          <w:sz w:val="22"/>
          <w:szCs w:val="22"/>
        </w:rPr>
        <w:t>Devedora</w:t>
      </w:r>
      <w:r w:rsidRPr="001A3C4F">
        <w:rPr>
          <w:rFonts w:ascii="Times New Roman" w:hAnsi="Times New Roman" w:cs="Times New Roman"/>
          <w:sz w:val="22"/>
          <w:szCs w:val="22"/>
        </w:rPr>
        <w:t>.</w:t>
      </w:r>
      <w:bookmarkEnd w:id="152"/>
    </w:p>
    <w:p w14:paraId="55A09440" w14:textId="77777777" w:rsidR="007F3DC1" w:rsidRPr="001A3C4F" w:rsidRDefault="007F3DC1" w:rsidP="009B4504">
      <w:pPr>
        <w:pStyle w:val="Ttulo"/>
        <w:numPr>
          <w:ilvl w:val="0"/>
          <w:numId w:val="0"/>
        </w:numPr>
        <w:spacing w:line="240" w:lineRule="auto"/>
        <w:rPr>
          <w:rFonts w:ascii="Times New Roman" w:hAnsi="Times New Roman" w:cs="Times New Roman"/>
          <w:sz w:val="22"/>
          <w:szCs w:val="22"/>
        </w:rPr>
      </w:pPr>
      <w:bookmarkStart w:id="153" w:name="_Toc7790864"/>
    </w:p>
    <w:p w14:paraId="0C643671" w14:textId="15206E74" w:rsidR="007F3DC1" w:rsidRPr="001A3C4F" w:rsidRDefault="007F3DC1" w:rsidP="001A3C4F">
      <w:pPr>
        <w:pStyle w:val="Ttulo2"/>
        <w:keepNext/>
        <w:keepLines/>
        <w:tabs>
          <w:tab w:val="clear" w:pos="1134"/>
        </w:tabs>
        <w:spacing w:line="240" w:lineRule="auto"/>
        <w:ind w:left="0" w:firstLine="0"/>
        <w:rPr>
          <w:rFonts w:ascii="Times New Roman" w:hAnsi="Times New Roman" w:cs="Times New Roman"/>
          <w:sz w:val="22"/>
          <w:szCs w:val="22"/>
        </w:rPr>
      </w:pPr>
      <w:bookmarkStart w:id="154" w:name="_Toc8171330"/>
      <w:bookmarkStart w:id="155" w:name="_Toc8697026"/>
      <w:bookmarkStart w:id="156" w:name="_Toc49614965"/>
      <w:bookmarkStart w:id="157" w:name="_Toc53782967"/>
      <w:bookmarkStart w:id="158" w:name="_Toc78383187"/>
      <w:bookmarkStart w:id="159" w:name="_Toc65267719"/>
      <w:bookmarkStart w:id="160" w:name="_Toc85147328"/>
      <w:bookmarkStart w:id="161" w:name="_Toc93927953"/>
      <w:bookmarkStart w:id="162" w:name="_Toc97764036"/>
      <w:bookmarkStart w:id="163" w:name="_Toc98695269"/>
      <w:bookmarkStart w:id="164" w:name="_Toc98502647"/>
      <w:r w:rsidRPr="001A3C4F">
        <w:rPr>
          <w:rFonts w:ascii="Times New Roman" w:hAnsi="Times New Roman" w:cs="Times New Roman"/>
          <w:sz w:val="22"/>
          <w:szCs w:val="22"/>
        </w:rPr>
        <w:lastRenderedPageBreak/>
        <w:t>Valor Total da Emissão</w:t>
      </w:r>
      <w:bookmarkEnd w:id="153"/>
      <w:bookmarkEnd w:id="154"/>
      <w:bookmarkEnd w:id="155"/>
      <w:bookmarkEnd w:id="156"/>
      <w:bookmarkEnd w:id="157"/>
      <w:bookmarkEnd w:id="158"/>
      <w:bookmarkEnd w:id="159"/>
      <w:bookmarkEnd w:id="160"/>
      <w:bookmarkEnd w:id="161"/>
      <w:bookmarkEnd w:id="162"/>
      <w:bookmarkEnd w:id="163"/>
      <w:bookmarkEnd w:id="164"/>
    </w:p>
    <w:p w14:paraId="7B8942B2" w14:textId="77777777" w:rsidR="007F3DC1" w:rsidRPr="001A3C4F" w:rsidRDefault="007F3DC1" w:rsidP="001A3C4F">
      <w:pPr>
        <w:pStyle w:val="Ttulo"/>
        <w:keepNext/>
        <w:keepLines/>
        <w:numPr>
          <w:ilvl w:val="0"/>
          <w:numId w:val="0"/>
        </w:numPr>
        <w:spacing w:line="240" w:lineRule="auto"/>
        <w:rPr>
          <w:rFonts w:ascii="Times New Roman" w:hAnsi="Times New Roman" w:cs="Times New Roman"/>
          <w:sz w:val="22"/>
          <w:szCs w:val="22"/>
        </w:rPr>
      </w:pPr>
    </w:p>
    <w:p w14:paraId="5BD0A8F7" w14:textId="784CA1A2" w:rsidR="007F3DC1" w:rsidRPr="001A3C4F" w:rsidRDefault="007F3DC1" w:rsidP="001A3C4F">
      <w:pPr>
        <w:pStyle w:val="PargrafoComumNvel2"/>
        <w:keepNext/>
        <w:keepLines/>
        <w:tabs>
          <w:tab w:val="clear" w:pos="1134"/>
        </w:tabs>
        <w:spacing w:line="240" w:lineRule="auto"/>
        <w:ind w:left="0" w:firstLine="0"/>
        <w:rPr>
          <w:rFonts w:ascii="Times New Roman" w:hAnsi="Times New Roman" w:cs="Times New Roman"/>
          <w:sz w:val="22"/>
          <w:szCs w:val="22"/>
        </w:rPr>
      </w:pPr>
      <w:bookmarkStart w:id="165" w:name="_Ref8161305"/>
      <w:r w:rsidRPr="001A3C4F">
        <w:rPr>
          <w:rFonts w:ascii="Times New Roman" w:hAnsi="Times New Roman" w:cs="Times New Roman"/>
          <w:sz w:val="22"/>
          <w:szCs w:val="22"/>
        </w:rPr>
        <w:t xml:space="preserve">O </w:t>
      </w:r>
      <w:r w:rsidRPr="001A3C4F">
        <w:rPr>
          <w:rStyle w:val="Forte"/>
          <w:rFonts w:ascii="Times New Roman" w:hAnsi="Times New Roman"/>
          <w:b w:val="0"/>
          <w:bCs w:val="0"/>
          <w:snapToGrid w:val="0"/>
          <w:sz w:val="22"/>
          <w:szCs w:val="22"/>
        </w:rPr>
        <w:t>valor</w:t>
      </w:r>
      <w:r w:rsidRPr="001A3C4F">
        <w:rPr>
          <w:rFonts w:ascii="Times New Roman" w:hAnsi="Times New Roman" w:cs="Times New Roman"/>
          <w:sz w:val="22"/>
          <w:szCs w:val="22"/>
        </w:rPr>
        <w:t xml:space="preserve"> total da Emissão é de</w:t>
      </w:r>
      <w:r w:rsidR="006F4985" w:rsidRPr="001A3C4F">
        <w:rPr>
          <w:rFonts w:ascii="Times New Roman" w:hAnsi="Times New Roman" w:cs="Times New Roman"/>
          <w:sz w:val="22"/>
          <w:szCs w:val="22"/>
        </w:rPr>
        <w:t xml:space="preserve"> </w:t>
      </w:r>
      <w:r w:rsidR="00871995" w:rsidRPr="001A3C4F">
        <w:rPr>
          <w:rFonts w:ascii="Times New Roman" w:hAnsi="Times New Roman" w:cs="Times New Roman"/>
          <w:sz w:val="22"/>
          <w:szCs w:val="22"/>
        </w:rPr>
        <w:t>R$</w:t>
      </w:r>
      <w:r w:rsidR="00B70A5E" w:rsidRPr="001A3C4F">
        <w:rPr>
          <w:rFonts w:ascii="Times New Roman" w:hAnsi="Times New Roman" w:cs="Times New Roman"/>
          <w:sz w:val="22"/>
          <w:szCs w:val="22"/>
        </w:rPr>
        <w:t>720</w:t>
      </w:r>
      <w:r w:rsidR="005376EC" w:rsidRPr="001A3C4F">
        <w:rPr>
          <w:rFonts w:ascii="Times New Roman" w:hAnsi="Times New Roman" w:cs="Times New Roman"/>
          <w:sz w:val="22"/>
          <w:szCs w:val="22"/>
        </w:rPr>
        <w:t>.000.000,00</w:t>
      </w:r>
      <w:r w:rsidR="00871995" w:rsidRPr="001A3C4F">
        <w:rPr>
          <w:rFonts w:ascii="Times New Roman" w:hAnsi="Times New Roman" w:cs="Times New Roman"/>
          <w:sz w:val="22"/>
          <w:szCs w:val="22"/>
        </w:rPr>
        <w:t xml:space="preserve"> (</w:t>
      </w:r>
      <w:r w:rsidR="00B70A5E" w:rsidRPr="001A3C4F">
        <w:rPr>
          <w:rFonts w:ascii="Times New Roman" w:hAnsi="Times New Roman" w:cs="Times New Roman"/>
          <w:sz w:val="22"/>
          <w:szCs w:val="22"/>
        </w:rPr>
        <w:t xml:space="preserve">setecentos e vinte </w:t>
      </w:r>
      <w:r w:rsidR="005A6BE6" w:rsidRPr="001A3C4F">
        <w:rPr>
          <w:rFonts w:ascii="Times New Roman" w:hAnsi="Times New Roman" w:cs="Times New Roman"/>
          <w:sz w:val="22"/>
          <w:szCs w:val="22"/>
        </w:rPr>
        <w:t>milhões</w:t>
      </w:r>
      <w:r w:rsidR="005376EC" w:rsidRPr="001A3C4F">
        <w:rPr>
          <w:rFonts w:ascii="Times New Roman" w:hAnsi="Times New Roman" w:cs="Times New Roman"/>
          <w:sz w:val="22"/>
          <w:szCs w:val="22"/>
        </w:rPr>
        <w:t xml:space="preserve"> de reais</w:t>
      </w:r>
      <w:r w:rsidR="00871995" w:rsidRPr="001A3C4F">
        <w:rPr>
          <w:rFonts w:ascii="Times New Roman" w:hAnsi="Times New Roman" w:cs="Times New Roman"/>
          <w:sz w:val="22"/>
          <w:szCs w:val="22"/>
        </w:rPr>
        <w:t>)</w:t>
      </w:r>
      <w:r w:rsidR="0013426D" w:rsidRPr="001A3C4F">
        <w:rPr>
          <w:rFonts w:ascii="Times New Roman" w:hAnsi="Times New Roman" w:cs="Times New Roman"/>
          <w:iCs/>
          <w:sz w:val="22"/>
          <w:szCs w:val="22"/>
        </w:rPr>
        <w:t xml:space="preserve"> </w:t>
      </w:r>
      <w:r w:rsidRPr="001A3C4F">
        <w:rPr>
          <w:rFonts w:ascii="Times New Roman" w:hAnsi="Times New Roman" w:cs="Times New Roman"/>
          <w:sz w:val="22"/>
          <w:szCs w:val="22"/>
        </w:rPr>
        <w:t>na Data de Emissão</w:t>
      </w:r>
      <w:r w:rsidR="0088689C" w:rsidRPr="001A3C4F">
        <w:rPr>
          <w:rFonts w:ascii="Times New Roman" w:hAnsi="Times New Roman" w:cs="Times New Roman"/>
          <w:sz w:val="22"/>
          <w:szCs w:val="22"/>
        </w:rPr>
        <w:t xml:space="preserve"> (</w:t>
      </w:r>
      <w:r w:rsidR="00C408BE" w:rsidRPr="001A3C4F">
        <w:rPr>
          <w:rFonts w:ascii="Times New Roman" w:hAnsi="Times New Roman" w:cs="Times New Roman"/>
          <w:sz w:val="22"/>
          <w:szCs w:val="22"/>
        </w:rPr>
        <w:t>"</w:t>
      </w:r>
      <w:r w:rsidR="0088689C" w:rsidRPr="001A3C4F">
        <w:rPr>
          <w:rFonts w:ascii="Times New Roman" w:hAnsi="Times New Roman" w:cs="Times New Roman"/>
          <w:sz w:val="22"/>
          <w:szCs w:val="22"/>
          <w:u w:val="single"/>
        </w:rPr>
        <w:t>Valor Total da Emissão</w:t>
      </w:r>
      <w:r w:rsidR="00C408BE" w:rsidRPr="001A3C4F">
        <w:rPr>
          <w:rFonts w:ascii="Times New Roman" w:hAnsi="Times New Roman" w:cs="Times New Roman"/>
          <w:sz w:val="22"/>
          <w:szCs w:val="22"/>
        </w:rPr>
        <w:t>"</w:t>
      </w:r>
      <w:r w:rsidR="0088689C" w:rsidRPr="001A3C4F">
        <w:rPr>
          <w:rFonts w:ascii="Times New Roman" w:hAnsi="Times New Roman" w:cs="Times New Roman"/>
          <w:sz w:val="22"/>
          <w:szCs w:val="22"/>
        </w:rPr>
        <w:t>)</w:t>
      </w:r>
      <w:r w:rsidRPr="001A3C4F">
        <w:rPr>
          <w:rFonts w:ascii="Times New Roman" w:hAnsi="Times New Roman" w:cs="Times New Roman"/>
          <w:sz w:val="22"/>
          <w:szCs w:val="22"/>
        </w:rPr>
        <w:t>,</w:t>
      </w:r>
      <w:r w:rsidR="006F4985" w:rsidRPr="001A3C4F">
        <w:rPr>
          <w:rFonts w:ascii="Times New Roman" w:hAnsi="Times New Roman" w:cs="Times New Roman"/>
          <w:sz w:val="22"/>
          <w:szCs w:val="22"/>
        </w:rPr>
        <w:t xml:space="preserve"> podendo ser diminuíd</w:t>
      </w:r>
      <w:r w:rsidR="001C729C" w:rsidRPr="001A3C4F">
        <w:rPr>
          <w:rFonts w:ascii="Times New Roman" w:hAnsi="Times New Roman" w:cs="Times New Roman"/>
          <w:sz w:val="22"/>
          <w:szCs w:val="22"/>
        </w:rPr>
        <w:t>o</w:t>
      </w:r>
      <w:r w:rsidR="006F4985" w:rsidRPr="001A3C4F">
        <w:rPr>
          <w:rFonts w:ascii="Times New Roman" w:hAnsi="Times New Roman" w:cs="Times New Roman"/>
          <w:sz w:val="22"/>
          <w:szCs w:val="22"/>
        </w:rPr>
        <w:t xml:space="preserve">, observado o disposto na </w:t>
      </w:r>
      <w:r w:rsidR="006F4985" w:rsidRPr="001A3C4F">
        <w:rPr>
          <w:rFonts w:ascii="Times New Roman" w:hAnsi="Times New Roman" w:cs="Times New Roman"/>
          <w:sz w:val="22"/>
          <w:szCs w:val="22"/>
          <w:u w:val="single"/>
        </w:rPr>
        <w:t>Cláusula</w:t>
      </w:r>
      <w:r w:rsidR="002F5FF7" w:rsidRPr="001A3C4F">
        <w:rPr>
          <w:rFonts w:ascii="Times New Roman" w:hAnsi="Times New Roman" w:cs="Times New Roman"/>
          <w:sz w:val="22"/>
          <w:szCs w:val="22"/>
          <w:u w:val="single"/>
        </w:rPr>
        <w:t xml:space="preserve"> 4.2.2</w:t>
      </w:r>
      <w:r w:rsidR="006F4985" w:rsidRPr="001A3C4F">
        <w:rPr>
          <w:rFonts w:ascii="Times New Roman" w:hAnsi="Times New Roman" w:cs="Times New Roman"/>
          <w:sz w:val="22"/>
          <w:szCs w:val="22"/>
        </w:rPr>
        <w:t xml:space="preserve"> abaixo</w:t>
      </w:r>
      <w:r w:rsidR="001C729C" w:rsidRPr="001A3C4F">
        <w:rPr>
          <w:rFonts w:ascii="Times New Roman" w:hAnsi="Times New Roman" w:cs="Times New Roman"/>
          <w:sz w:val="22"/>
          <w:szCs w:val="22"/>
        </w:rPr>
        <w:t xml:space="preserve"> e o Montante Mínimo</w:t>
      </w:r>
      <w:r w:rsidRPr="001A3C4F">
        <w:rPr>
          <w:rFonts w:ascii="Times New Roman" w:hAnsi="Times New Roman" w:cs="Times New Roman"/>
          <w:sz w:val="22"/>
          <w:szCs w:val="22"/>
        </w:rPr>
        <w:t>.</w:t>
      </w:r>
    </w:p>
    <w:p w14:paraId="6EEEE0C6" w14:textId="77777777" w:rsidR="00E228EB" w:rsidRPr="001A3C4F" w:rsidRDefault="00E228EB" w:rsidP="009B4504">
      <w:pPr>
        <w:pStyle w:val="PargrafoComumNvel2"/>
        <w:numPr>
          <w:ilvl w:val="0"/>
          <w:numId w:val="0"/>
        </w:numPr>
        <w:tabs>
          <w:tab w:val="clear" w:pos="1134"/>
        </w:tabs>
        <w:spacing w:line="240" w:lineRule="auto"/>
        <w:rPr>
          <w:rFonts w:ascii="Times New Roman" w:hAnsi="Times New Roman" w:cs="Times New Roman"/>
          <w:sz w:val="22"/>
          <w:szCs w:val="22"/>
        </w:rPr>
      </w:pPr>
    </w:p>
    <w:bookmarkEnd w:id="165"/>
    <w:p w14:paraId="5F2D40E2" w14:textId="416C718A" w:rsidR="00E372AE" w:rsidRPr="001A3C4F" w:rsidRDefault="00E372AE" w:rsidP="009B4504">
      <w:pPr>
        <w:pStyle w:val="PargrafoComumNvel1"/>
        <w:numPr>
          <w:ilvl w:val="0"/>
          <w:numId w:val="0"/>
        </w:numPr>
        <w:tabs>
          <w:tab w:val="clear" w:pos="1134"/>
        </w:tabs>
        <w:spacing w:line="240" w:lineRule="auto"/>
        <w:rPr>
          <w:rFonts w:ascii="Times New Roman" w:hAnsi="Times New Roman" w:cs="Times New Roman"/>
          <w:sz w:val="22"/>
          <w:szCs w:val="22"/>
        </w:rPr>
      </w:pPr>
      <w:r w:rsidRPr="001A3C4F">
        <w:rPr>
          <w:rFonts w:ascii="Times New Roman" w:hAnsi="Times New Roman" w:cs="Times New Roman"/>
          <w:sz w:val="22"/>
          <w:szCs w:val="22"/>
        </w:rPr>
        <w:t>4.</w:t>
      </w:r>
      <w:bookmarkStart w:id="166" w:name="_Ref9000841"/>
      <w:r w:rsidR="00B460CE" w:rsidRPr="001A3C4F">
        <w:rPr>
          <w:rFonts w:ascii="Times New Roman" w:hAnsi="Times New Roman" w:cs="Times New Roman"/>
          <w:sz w:val="22"/>
          <w:szCs w:val="22"/>
        </w:rPr>
        <w:t>2</w:t>
      </w:r>
      <w:r w:rsidRPr="001A3C4F">
        <w:rPr>
          <w:rFonts w:ascii="Times New Roman" w:hAnsi="Times New Roman" w:cs="Times New Roman"/>
          <w:sz w:val="22"/>
          <w:szCs w:val="22"/>
        </w:rPr>
        <w:t>.2.</w:t>
      </w:r>
      <w:r w:rsidRPr="001A3C4F">
        <w:rPr>
          <w:rFonts w:ascii="Times New Roman" w:hAnsi="Times New Roman" w:cs="Times New Roman"/>
          <w:sz w:val="22"/>
          <w:szCs w:val="22"/>
        </w:rPr>
        <w:tab/>
        <w:t xml:space="preserve">O valor final da Emissão será definido após a conclusão do Procedimento de </w:t>
      </w:r>
      <w:proofErr w:type="spellStart"/>
      <w:r w:rsidRPr="001A3C4F">
        <w:rPr>
          <w:rFonts w:ascii="Times New Roman" w:hAnsi="Times New Roman" w:cs="Times New Roman"/>
          <w:i/>
          <w:iCs/>
          <w:sz w:val="22"/>
          <w:szCs w:val="22"/>
        </w:rPr>
        <w:t>Bookbuilding</w:t>
      </w:r>
      <w:proofErr w:type="spellEnd"/>
      <w:r w:rsidRPr="001A3C4F">
        <w:rPr>
          <w:rFonts w:ascii="Times New Roman" w:hAnsi="Times New Roman" w:cs="Times New Roman"/>
          <w:sz w:val="22"/>
          <w:szCs w:val="22"/>
        </w:rPr>
        <w:t xml:space="preserve">, sendo certo que a presente cláusula será objeto de aditamento, ficando desde já as partes autorizadas e obrigadas a celebrar tal aditamento, sem necessidade de aprovação da Debenturista e demais partes desta Escritura de Emissão, deliberação societária da </w:t>
      </w:r>
      <w:r w:rsidR="003F3F36" w:rsidRPr="001A3C4F">
        <w:rPr>
          <w:rFonts w:ascii="Times New Roman" w:hAnsi="Times New Roman" w:cs="Times New Roman"/>
          <w:sz w:val="22"/>
          <w:szCs w:val="22"/>
        </w:rPr>
        <w:t xml:space="preserve">Devedora </w:t>
      </w:r>
      <w:r w:rsidRPr="001A3C4F">
        <w:rPr>
          <w:rFonts w:ascii="Times New Roman" w:hAnsi="Times New Roman" w:cs="Times New Roman"/>
          <w:sz w:val="22"/>
          <w:szCs w:val="22"/>
        </w:rPr>
        <w:t xml:space="preserve">ou aprovação em </w:t>
      </w:r>
      <w:r w:rsidR="003E188B" w:rsidRPr="001A3C4F">
        <w:rPr>
          <w:rFonts w:ascii="Times New Roman" w:hAnsi="Times New Roman" w:cs="Times New Roman"/>
          <w:sz w:val="22"/>
          <w:szCs w:val="22"/>
        </w:rPr>
        <w:t>A</w:t>
      </w:r>
      <w:r w:rsidRPr="001A3C4F">
        <w:rPr>
          <w:rFonts w:ascii="Times New Roman" w:hAnsi="Times New Roman" w:cs="Times New Roman"/>
          <w:sz w:val="22"/>
          <w:szCs w:val="22"/>
        </w:rPr>
        <w:t xml:space="preserve">ssembleia </w:t>
      </w:r>
      <w:r w:rsidR="003E188B" w:rsidRPr="001A3C4F">
        <w:rPr>
          <w:rFonts w:ascii="Times New Roman" w:hAnsi="Times New Roman" w:cs="Times New Roman"/>
          <w:sz w:val="22"/>
          <w:szCs w:val="22"/>
        </w:rPr>
        <w:t>E</w:t>
      </w:r>
      <w:r w:rsidR="00097E91" w:rsidRPr="001A3C4F">
        <w:rPr>
          <w:rFonts w:ascii="Times New Roman" w:hAnsi="Times New Roman" w:cs="Times New Roman"/>
          <w:sz w:val="22"/>
          <w:szCs w:val="22"/>
        </w:rPr>
        <w:t xml:space="preserve">special </w:t>
      </w:r>
      <w:r w:rsidRPr="001A3C4F">
        <w:rPr>
          <w:rFonts w:ascii="Times New Roman" w:hAnsi="Times New Roman" w:cs="Times New Roman"/>
          <w:sz w:val="22"/>
          <w:szCs w:val="22"/>
        </w:rPr>
        <w:t xml:space="preserve">de </w:t>
      </w:r>
      <w:r w:rsidR="003E188B" w:rsidRPr="001A3C4F">
        <w:rPr>
          <w:rFonts w:ascii="Times New Roman" w:hAnsi="Times New Roman" w:cs="Times New Roman"/>
          <w:sz w:val="22"/>
          <w:szCs w:val="22"/>
        </w:rPr>
        <w:t>T</w:t>
      </w:r>
      <w:r w:rsidRPr="001A3C4F">
        <w:rPr>
          <w:rFonts w:ascii="Times New Roman" w:hAnsi="Times New Roman" w:cs="Times New Roman"/>
          <w:sz w:val="22"/>
          <w:szCs w:val="22"/>
        </w:rPr>
        <w:t>itulares de CR</w:t>
      </w:r>
      <w:r w:rsidR="00711667" w:rsidRPr="001A3C4F">
        <w:rPr>
          <w:rFonts w:ascii="Times New Roman" w:hAnsi="Times New Roman" w:cs="Times New Roman"/>
          <w:sz w:val="22"/>
          <w:szCs w:val="22"/>
        </w:rPr>
        <w:t>A</w:t>
      </w:r>
      <w:r w:rsidRPr="001A3C4F">
        <w:rPr>
          <w:rFonts w:ascii="Times New Roman" w:hAnsi="Times New Roman" w:cs="Times New Roman"/>
          <w:sz w:val="22"/>
          <w:szCs w:val="22"/>
        </w:rPr>
        <w:t>.</w:t>
      </w:r>
    </w:p>
    <w:bookmarkEnd w:id="166"/>
    <w:p w14:paraId="5F371DA7" w14:textId="77777777" w:rsidR="005C3518" w:rsidRPr="001A3C4F" w:rsidRDefault="005C3518" w:rsidP="009B4504">
      <w:pPr>
        <w:keepNext/>
        <w:jc w:val="both"/>
        <w:rPr>
          <w:rFonts w:ascii="Times New Roman" w:eastAsia="MS Mincho" w:hAnsi="Times New Roman" w:cs="Times New Roman"/>
          <w:b/>
          <w:bCs/>
          <w:sz w:val="22"/>
          <w:szCs w:val="22"/>
          <w:lang w:val="pt-BR"/>
        </w:rPr>
      </w:pPr>
    </w:p>
    <w:p w14:paraId="60797A37" w14:textId="77777777" w:rsidR="00750416" w:rsidRPr="001A3C4F" w:rsidRDefault="00750416" w:rsidP="009B4504">
      <w:pPr>
        <w:pStyle w:val="Ttulo2"/>
        <w:tabs>
          <w:tab w:val="clear" w:pos="1134"/>
        </w:tabs>
        <w:spacing w:line="240" w:lineRule="auto"/>
        <w:ind w:left="0" w:firstLine="0"/>
        <w:rPr>
          <w:rFonts w:ascii="Times New Roman" w:hAnsi="Times New Roman" w:cs="Times New Roman"/>
          <w:sz w:val="22"/>
          <w:szCs w:val="22"/>
        </w:rPr>
      </w:pPr>
      <w:bookmarkStart w:id="167" w:name="_Toc7790862"/>
      <w:bookmarkStart w:id="168" w:name="_Toc8171331"/>
      <w:bookmarkStart w:id="169" w:name="_Toc8697027"/>
      <w:bookmarkStart w:id="170" w:name="_Toc49614966"/>
      <w:bookmarkStart w:id="171" w:name="_Toc53782968"/>
      <w:bookmarkStart w:id="172" w:name="_Toc78383188"/>
      <w:bookmarkStart w:id="173" w:name="_Toc65267720"/>
      <w:bookmarkStart w:id="174" w:name="_Toc85147329"/>
      <w:bookmarkStart w:id="175" w:name="_Toc93927954"/>
      <w:bookmarkStart w:id="176" w:name="_Toc97764037"/>
      <w:bookmarkStart w:id="177" w:name="_Toc98695270"/>
      <w:bookmarkStart w:id="178" w:name="_Toc98502648"/>
      <w:r w:rsidRPr="001A3C4F">
        <w:rPr>
          <w:rFonts w:ascii="Times New Roman" w:hAnsi="Times New Roman" w:cs="Times New Roman"/>
          <w:sz w:val="22"/>
          <w:szCs w:val="22"/>
        </w:rPr>
        <w:t>Série</w:t>
      </w:r>
      <w:bookmarkEnd w:id="167"/>
      <w:r w:rsidR="0096640F" w:rsidRPr="001A3C4F">
        <w:rPr>
          <w:rFonts w:ascii="Times New Roman" w:hAnsi="Times New Roman" w:cs="Times New Roman"/>
          <w:sz w:val="22"/>
          <w:szCs w:val="22"/>
        </w:rPr>
        <w:t>s</w:t>
      </w:r>
      <w:bookmarkEnd w:id="168"/>
      <w:bookmarkEnd w:id="169"/>
      <w:bookmarkEnd w:id="170"/>
      <w:bookmarkEnd w:id="171"/>
      <w:bookmarkEnd w:id="172"/>
      <w:bookmarkEnd w:id="173"/>
      <w:bookmarkEnd w:id="174"/>
      <w:bookmarkEnd w:id="175"/>
      <w:bookmarkEnd w:id="176"/>
      <w:bookmarkEnd w:id="177"/>
      <w:bookmarkEnd w:id="178"/>
    </w:p>
    <w:p w14:paraId="2F52750F" w14:textId="77777777" w:rsidR="00750416" w:rsidRPr="001A3C4F" w:rsidRDefault="00750416" w:rsidP="009B4504">
      <w:pPr>
        <w:jc w:val="both"/>
        <w:rPr>
          <w:rFonts w:ascii="Times New Roman" w:eastAsia="MS Mincho" w:hAnsi="Times New Roman" w:cs="Times New Roman"/>
          <w:sz w:val="22"/>
          <w:szCs w:val="22"/>
          <w:lang w:val="pt-BR"/>
        </w:rPr>
      </w:pPr>
    </w:p>
    <w:p w14:paraId="09619B91" w14:textId="5DF13C48" w:rsidR="0096640F" w:rsidRPr="001A3C4F" w:rsidRDefault="00750416" w:rsidP="009B4504">
      <w:pPr>
        <w:pStyle w:val="PargrafoComumNvel2"/>
        <w:tabs>
          <w:tab w:val="clear" w:pos="1134"/>
        </w:tabs>
        <w:spacing w:line="240" w:lineRule="auto"/>
        <w:ind w:left="0" w:firstLine="0"/>
        <w:rPr>
          <w:rFonts w:ascii="Times New Roman" w:hAnsi="Times New Roman" w:cs="Times New Roman"/>
          <w:sz w:val="22"/>
          <w:szCs w:val="22"/>
        </w:rPr>
      </w:pPr>
      <w:bookmarkStart w:id="179" w:name="_Ref11104854"/>
      <w:r w:rsidRPr="001A3C4F">
        <w:rPr>
          <w:rFonts w:ascii="Times New Roman" w:hAnsi="Times New Roman" w:cs="Times New Roman"/>
          <w:sz w:val="22"/>
          <w:szCs w:val="22"/>
        </w:rPr>
        <w:t>A Emissão será realizada em</w:t>
      </w:r>
      <w:r w:rsidR="0096640F" w:rsidRPr="001A3C4F">
        <w:rPr>
          <w:rFonts w:ascii="Times New Roman" w:hAnsi="Times New Roman" w:cs="Times New Roman"/>
          <w:sz w:val="22"/>
          <w:szCs w:val="22"/>
        </w:rPr>
        <w:t xml:space="preserve"> até</w:t>
      </w:r>
      <w:r w:rsidRPr="001A3C4F">
        <w:rPr>
          <w:rFonts w:ascii="Times New Roman" w:hAnsi="Times New Roman" w:cs="Times New Roman"/>
          <w:sz w:val="22"/>
          <w:szCs w:val="22"/>
        </w:rPr>
        <w:t xml:space="preserve"> </w:t>
      </w:r>
      <w:r w:rsidR="00E372AE" w:rsidRPr="001A3C4F">
        <w:rPr>
          <w:rFonts w:ascii="Times New Roman" w:hAnsi="Times New Roman" w:cs="Times New Roman"/>
          <w:sz w:val="22"/>
          <w:szCs w:val="22"/>
        </w:rPr>
        <w:t>2</w:t>
      </w:r>
      <w:r w:rsidRPr="001A3C4F">
        <w:rPr>
          <w:rFonts w:ascii="Times New Roman" w:hAnsi="Times New Roman" w:cs="Times New Roman"/>
          <w:sz w:val="22"/>
          <w:szCs w:val="22"/>
        </w:rPr>
        <w:t xml:space="preserve"> (</w:t>
      </w:r>
      <w:r w:rsidR="00E372AE" w:rsidRPr="001A3C4F">
        <w:rPr>
          <w:rFonts w:ascii="Times New Roman" w:hAnsi="Times New Roman" w:cs="Times New Roman"/>
          <w:sz w:val="22"/>
          <w:szCs w:val="22"/>
        </w:rPr>
        <w:t>duas</w:t>
      </w:r>
      <w:r w:rsidRPr="001A3C4F">
        <w:rPr>
          <w:rFonts w:ascii="Times New Roman" w:hAnsi="Times New Roman" w:cs="Times New Roman"/>
          <w:sz w:val="22"/>
          <w:szCs w:val="22"/>
        </w:rPr>
        <w:t xml:space="preserve">) séries, sendo </w:t>
      </w:r>
      <w:r w:rsidR="0096640F" w:rsidRPr="001A3C4F">
        <w:rPr>
          <w:rFonts w:ascii="Times New Roman" w:hAnsi="Times New Roman" w:cs="Times New Roman"/>
          <w:sz w:val="22"/>
          <w:szCs w:val="22"/>
        </w:rPr>
        <w:t xml:space="preserve">a 1ª (primeira) série denominada </w:t>
      </w:r>
      <w:r w:rsidR="00C408BE" w:rsidRPr="001A3C4F">
        <w:rPr>
          <w:rFonts w:ascii="Times New Roman" w:hAnsi="Times New Roman" w:cs="Times New Roman"/>
          <w:sz w:val="22"/>
          <w:szCs w:val="22"/>
        </w:rPr>
        <w:t>"</w:t>
      </w:r>
      <w:r w:rsidR="00D41D7C" w:rsidRPr="001A3C4F">
        <w:rPr>
          <w:rFonts w:ascii="Times New Roman" w:hAnsi="Times New Roman" w:cs="Times New Roman"/>
          <w:sz w:val="22"/>
          <w:szCs w:val="22"/>
          <w:u w:val="single"/>
        </w:rPr>
        <w:t>1ª Série</w:t>
      </w:r>
      <w:r w:rsidR="00C408BE" w:rsidRPr="001A3C4F">
        <w:rPr>
          <w:rFonts w:ascii="Times New Roman" w:hAnsi="Times New Roman" w:cs="Times New Roman"/>
          <w:sz w:val="22"/>
          <w:szCs w:val="22"/>
        </w:rPr>
        <w:t>"</w:t>
      </w:r>
      <w:r w:rsidR="00E372AE" w:rsidRPr="001A3C4F">
        <w:rPr>
          <w:rFonts w:ascii="Times New Roman" w:hAnsi="Times New Roman" w:cs="Times New Roman"/>
          <w:sz w:val="22"/>
          <w:szCs w:val="22"/>
        </w:rPr>
        <w:t xml:space="preserve"> e</w:t>
      </w:r>
      <w:r w:rsidR="0096640F" w:rsidRPr="001A3C4F">
        <w:rPr>
          <w:rFonts w:ascii="Times New Roman" w:hAnsi="Times New Roman" w:cs="Times New Roman"/>
          <w:sz w:val="22"/>
          <w:szCs w:val="22"/>
        </w:rPr>
        <w:t xml:space="preserve"> a 2ª (segunda) série denominada </w:t>
      </w:r>
      <w:r w:rsidR="00C408BE" w:rsidRPr="001A3C4F">
        <w:rPr>
          <w:rFonts w:ascii="Times New Roman" w:hAnsi="Times New Roman" w:cs="Times New Roman"/>
          <w:sz w:val="22"/>
          <w:szCs w:val="22"/>
        </w:rPr>
        <w:t>"</w:t>
      </w:r>
      <w:r w:rsidR="00D41D7C" w:rsidRPr="001A3C4F">
        <w:rPr>
          <w:rFonts w:ascii="Times New Roman" w:hAnsi="Times New Roman" w:cs="Times New Roman"/>
          <w:sz w:val="22"/>
          <w:szCs w:val="22"/>
          <w:u w:val="single"/>
        </w:rPr>
        <w:t>2ª Série</w:t>
      </w:r>
      <w:r w:rsidR="00C408BE" w:rsidRPr="001A3C4F">
        <w:rPr>
          <w:rFonts w:ascii="Times New Roman" w:hAnsi="Times New Roman" w:cs="Times New Roman"/>
          <w:sz w:val="22"/>
          <w:szCs w:val="22"/>
        </w:rPr>
        <w:t>"</w:t>
      </w:r>
      <w:r w:rsidR="0096640F" w:rsidRPr="001A3C4F">
        <w:rPr>
          <w:rFonts w:ascii="Times New Roman" w:hAnsi="Times New Roman" w:cs="Times New Roman"/>
          <w:sz w:val="22"/>
          <w:szCs w:val="22"/>
        </w:rPr>
        <w:t>.</w:t>
      </w:r>
      <w:bookmarkEnd w:id="179"/>
    </w:p>
    <w:p w14:paraId="0099B85C" w14:textId="77777777" w:rsidR="0096640F" w:rsidRPr="001A3C4F" w:rsidRDefault="0096640F" w:rsidP="009B4504">
      <w:pPr>
        <w:pStyle w:val="PargrafodaLista"/>
        <w:tabs>
          <w:tab w:val="left" w:pos="1701"/>
        </w:tabs>
        <w:ind w:left="0"/>
        <w:jc w:val="both"/>
        <w:rPr>
          <w:rFonts w:ascii="Times New Roman" w:eastAsia="MS Mincho" w:hAnsi="Times New Roman" w:cs="Times New Roman"/>
          <w:sz w:val="22"/>
          <w:szCs w:val="22"/>
          <w:lang w:val="pt-BR"/>
        </w:rPr>
      </w:pPr>
    </w:p>
    <w:p w14:paraId="24425B1E" w14:textId="28D810F0" w:rsidR="00CC310D" w:rsidRPr="001A3C4F" w:rsidRDefault="0096640F" w:rsidP="009B4504">
      <w:pPr>
        <w:pStyle w:val="PargrafoComumNvel2"/>
        <w:tabs>
          <w:tab w:val="clear" w:pos="1134"/>
        </w:tabs>
        <w:spacing w:line="240" w:lineRule="auto"/>
        <w:ind w:left="0" w:firstLine="0"/>
        <w:rPr>
          <w:rFonts w:ascii="Times New Roman" w:hAnsi="Times New Roman" w:cs="Times New Roman"/>
          <w:sz w:val="22"/>
          <w:szCs w:val="22"/>
        </w:rPr>
      </w:pPr>
      <w:bookmarkStart w:id="180" w:name="_Ref8128553"/>
      <w:r w:rsidRPr="001A3C4F">
        <w:rPr>
          <w:rFonts w:ascii="Times New Roman" w:hAnsi="Times New Roman" w:cs="Times New Roman"/>
          <w:sz w:val="22"/>
          <w:szCs w:val="22"/>
        </w:rPr>
        <w:t>A existência d</w:t>
      </w:r>
      <w:r w:rsidR="00E372AE" w:rsidRPr="001A3C4F">
        <w:rPr>
          <w:rFonts w:ascii="Times New Roman" w:hAnsi="Times New Roman" w:cs="Times New Roman"/>
          <w:sz w:val="22"/>
          <w:szCs w:val="22"/>
        </w:rPr>
        <w:t>a 1ª Série</w:t>
      </w:r>
      <w:r w:rsidRPr="001A3C4F">
        <w:rPr>
          <w:rFonts w:ascii="Times New Roman" w:hAnsi="Times New Roman" w:cs="Times New Roman"/>
          <w:sz w:val="22"/>
          <w:szCs w:val="22"/>
        </w:rPr>
        <w:t xml:space="preserve"> e a quantidade de Debêntures a ser alocada no âmbito </w:t>
      </w:r>
      <w:r w:rsidR="00B07161" w:rsidRPr="001A3C4F">
        <w:rPr>
          <w:rFonts w:ascii="Times New Roman" w:hAnsi="Times New Roman" w:cs="Times New Roman"/>
          <w:sz w:val="22"/>
          <w:szCs w:val="22"/>
        </w:rPr>
        <w:t xml:space="preserve">da </w:t>
      </w:r>
      <w:r w:rsidR="00D41D7C" w:rsidRPr="001A3C4F">
        <w:rPr>
          <w:rFonts w:ascii="Times New Roman" w:hAnsi="Times New Roman" w:cs="Times New Roman"/>
          <w:sz w:val="22"/>
          <w:szCs w:val="22"/>
        </w:rPr>
        <w:t>1ª Série</w:t>
      </w:r>
      <w:r w:rsidR="00B07161" w:rsidRPr="001A3C4F">
        <w:rPr>
          <w:rFonts w:ascii="Times New Roman" w:hAnsi="Times New Roman" w:cs="Times New Roman"/>
          <w:sz w:val="22"/>
          <w:szCs w:val="22"/>
        </w:rPr>
        <w:t xml:space="preserve"> (</w:t>
      </w:r>
      <w:r w:rsidR="00C408BE" w:rsidRPr="001A3C4F">
        <w:rPr>
          <w:rFonts w:ascii="Times New Roman" w:hAnsi="Times New Roman" w:cs="Times New Roman"/>
          <w:sz w:val="22"/>
          <w:szCs w:val="22"/>
        </w:rPr>
        <w:t>"</w:t>
      </w:r>
      <w:r w:rsidR="00D41D7C" w:rsidRPr="001A3C4F">
        <w:rPr>
          <w:rFonts w:ascii="Times New Roman" w:hAnsi="Times New Roman" w:cs="Times New Roman"/>
          <w:sz w:val="22"/>
          <w:szCs w:val="22"/>
          <w:u w:val="single"/>
        </w:rPr>
        <w:t>Debêntures 1ª Série</w:t>
      </w:r>
      <w:r w:rsidR="00C408BE" w:rsidRPr="001A3C4F">
        <w:rPr>
          <w:rFonts w:ascii="Times New Roman" w:hAnsi="Times New Roman" w:cs="Times New Roman"/>
          <w:sz w:val="22"/>
          <w:szCs w:val="22"/>
        </w:rPr>
        <w:t>"</w:t>
      </w:r>
      <w:r w:rsidR="00B07161" w:rsidRPr="001A3C4F">
        <w:rPr>
          <w:rFonts w:ascii="Times New Roman" w:hAnsi="Times New Roman" w:cs="Times New Roman"/>
          <w:sz w:val="22"/>
          <w:szCs w:val="22"/>
        </w:rPr>
        <w:t>)</w:t>
      </w:r>
      <w:r w:rsidR="00E372AE" w:rsidRPr="001A3C4F">
        <w:rPr>
          <w:rFonts w:ascii="Times New Roman" w:hAnsi="Times New Roman" w:cs="Times New Roman"/>
          <w:sz w:val="22"/>
          <w:szCs w:val="22"/>
        </w:rPr>
        <w:t xml:space="preserve"> e</w:t>
      </w:r>
      <w:r w:rsidR="00C2454C" w:rsidRPr="001A3C4F">
        <w:rPr>
          <w:rFonts w:ascii="Times New Roman" w:hAnsi="Times New Roman" w:cs="Times New Roman"/>
          <w:sz w:val="22"/>
          <w:szCs w:val="22"/>
        </w:rPr>
        <w:t xml:space="preserve"> </w:t>
      </w:r>
      <w:r w:rsidR="00B07161" w:rsidRPr="001A3C4F">
        <w:rPr>
          <w:rFonts w:ascii="Times New Roman" w:hAnsi="Times New Roman" w:cs="Times New Roman"/>
          <w:sz w:val="22"/>
          <w:szCs w:val="22"/>
        </w:rPr>
        <w:t xml:space="preserve">no âmbito da </w:t>
      </w:r>
      <w:r w:rsidR="00D41D7C" w:rsidRPr="001A3C4F">
        <w:rPr>
          <w:rFonts w:ascii="Times New Roman" w:hAnsi="Times New Roman" w:cs="Times New Roman"/>
          <w:sz w:val="22"/>
          <w:szCs w:val="22"/>
        </w:rPr>
        <w:t>2ª Série</w:t>
      </w:r>
      <w:r w:rsidR="00B07161" w:rsidRPr="001A3C4F">
        <w:rPr>
          <w:rFonts w:ascii="Times New Roman" w:hAnsi="Times New Roman" w:cs="Times New Roman"/>
          <w:sz w:val="22"/>
          <w:szCs w:val="22"/>
        </w:rPr>
        <w:t xml:space="preserve"> (</w:t>
      </w:r>
      <w:r w:rsidR="00C408BE" w:rsidRPr="001A3C4F">
        <w:rPr>
          <w:rFonts w:ascii="Times New Roman" w:hAnsi="Times New Roman" w:cs="Times New Roman"/>
          <w:sz w:val="22"/>
          <w:szCs w:val="22"/>
        </w:rPr>
        <w:t>"</w:t>
      </w:r>
      <w:r w:rsidR="00D41D7C" w:rsidRPr="001A3C4F">
        <w:rPr>
          <w:rFonts w:ascii="Times New Roman" w:hAnsi="Times New Roman" w:cs="Times New Roman"/>
          <w:sz w:val="22"/>
          <w:szCs w:val="22"/>
          <w:u w:val="single"/>
        </w:rPr>
        <w:t>Debêntures 2ª Série</w:t>
      </w:r>
      <w:r w:rsidR="00C408BE" w:rsidRPr="001A3C4F">
        <w:rPr>
          <w:rFonts w:ascii="Times New Roman" w:hAnsi="Times New Roman" w:cs="Times New Roman"/>
          <w:sz w:val="22"/>
          <w:szCs w:val="22"/>
        </w:rPr>
        <w:t>"</w:t>
      </w:r>
      <w:r w:rsidR="00B07161" w:rsidRPr="001A3C4F">
        <w:rPr>
          <w:rFonts w:ascii="Times New Roman" w:hAnsi="Times New Roman" w:cs="Times New Roman"/>
          <w:sz w:val="22"/>
          <w:szCs w:val="22"/>
        </w:rPr>
        <w:t xml:space="preserve">) serão definidas de acordo com o resultado do Procedimento de </w:t>
      </w:r>
      <w:proofErr w:type="spellStart"/>
      <w:r w:rsidR="00B07161" w:rsidRPr="001A3C4F">
        <w:rPr>
          <w:rFonts w:ascii="Times New Roman" w:hAnsi="Times New Roman" w:cs="Times New Roman"/>
          <w:i/>
          <w:sz w:val="22"/>
          <w:szCs w:val="22"/>
        </w:rPr>
        <w:t>Bookbuilding</w:t>
      </w:r>
      <w:proofErr w:type="spellEnd"/>
      <w:r w:rsidR="00B07161" w:rsidRPr="001A3C4F">
        <w:rPr>
          <w:rFonts w:ascii="Times New Roman" w:hAnsi="Times New Roman" w:cs="Times New Roman"/>
          <w:sz w:val="22"/>
          <w:szCs w:val="22"/>
        </w:rPr>
        <w:t>,</w:t>
      </w:r>
      <w:r w:rsidR="007D5670" w:rsidRPr="001A3C4F">
        <w:rPr>
          <w:rFonts w:ascii="Times New Roman" w:hAnsi="Times New Roman" w:cs="Times New Roman"/>
          <w:sz w:val="22"/>
          <w:szCs w:val="22"/>
        </w:rPr>
        <w:t xml:space="preserve"> a ser realizado no âmbito da Oferta,</w:t>
      </w:r>
      <w:r w:rsidR="00B07161" w:rsidRPr="001A3C4F">
        <w:rPr>
          <w:rFonts w:ascii="Times New Roman" w:hAnsi="Times New Roman" w:cs="Times New Roman"/>
          <w:sz w:val="22"/>
          <w:szCs w:val="22"/>
        </w:rPr>
        <w:t xml:space="preserve"> em </w:t>
      </w:r>
      <w:r w:rsidR="00E372AE" w:rsidRPr="001A3C4F">
        <w:rPr>
          <w:rFonts w:ascii="Times New Roman" w:hAnsi="Times New Roman" w:cs="Times New Roman"/>
          <w:sz w:val="22"/>
          <w:szCs w:val="22"/>
        </w:rPr>
        <w:t>s</w:t>
      </w:r>
      <w:r w:rsidR="006A43EC" w:rsidRPr="001A3C4F">
        <w:rPr>
          <w:rFonts w:ascii="Times New Roman" w:hAnsi="Times New Roman" w:cs="Times New Roman"/>
          <w:sz w:val="22"/>
          <w:szCs w:val="22"/>
        </w:rPr>
        <w:t>i</w:t>
      </w:r>
      <w:r w:rsidR="00B07161" w:rsidRPr="001A3C4F">
        <w:rPr>
          <w:rFonts w:ascii="Times New Roman" w:hAnsi="Times New Roman" w:cs="Times New Roman"/>
          <w:sz w:val="22"/>
          <w:szCs w:val="22"/>
        </w:rPr>
        <w:t xml:space="preserve">stema de </w:t>
      </w:r>
      <w:r w:rsidR="00E372AE" w:rsidRPr="001A3C4F">
        <w:rPr>
          <w:rFonts w:ascii="Times New Roman" w:hAnsi="Times New Roman" w:cs="Times New Roman"/>
          <w:sz w:val="22"/>
          <w:szCs w:val="22"/>
        </w:rPr>
        <w:t>v</w:t>
      </w:r>
      <w:r w:rsidR="00B07161" w:rsidRPr="001A3C4F">
        <w:rPr>
          <w:rFonts w:ascii="Times New Roman" w:hAnsi="Times New Roman" w:cs="Times New Roman"/>
          <w:sz w:val="22"/>
          <w:szCs w:val="22"/>
        </w:rPr>
        <w:t xml:space="preserve">asos </w:t>
      </w:r>
      <w:r w:rsidR="00E372AE" w:rsidRPr="001A3C4F">
        <w:rPr>
          <w:rFonts w:ascii="Times New Roman" w:hAnsi="Times New Roman" w:cs="Times New Roman"/>
          <w:sz w:val="22"/>
          <w:szCs w:val="22"/>
        </w:rPr>
        <w:t>c</w:t>
      </w:r>
      <w:r w:rsidR="00B07161" w:rsidRPr="001A3C4F">
        <w:rPr>
          <w:rFonts w:ascii="Times New Roman" w:hAnsi="Times New Roman" w:cs="Times New Roman"/>
          <w:sz w:val="22"/>
          <w:szCs w:val="22"/>
        </w:rPr>
        <w:t>omunicantes</w:t>
      </w:r>
      <w:r w:rsidR="004D6BD9" w:rsidRPr="001A3C4F">
        <w:rPr>
          <w:rFonts w:ascii="Times New Roman" w:hAnsi="Times New Roman" w:cs="Times New Roman"/>
          <w:sz w:val="22"/>
          <w:szCs w:val="22"/>
        </w:rPr>
        <w:t xml:space="preserve">, nos termos da </w:t>
      </w:r>
      <w:r w:rsidR="004D6BD9" w:rsidRPr="001A3C4F">
        <w:rPr>
          <w:rFonts w:ascii="Times New Roman" w:hAnsi="Times New Roman" w:cs="Times New Roman"/>
          <w:sz w:val="22"/>
          <w:szCs w:val="22"/>
          <w:u w:val="single"/>
        </w:rPr>
        <w:t>Cláusula</w:t>
      </w:r>
      <w:r w:rsidR="00E372AE" w:rsidRPr="001A3C4F">
        <w:rPr>
          <w:rFonts w:ascii="Times New Roman" w:hAnsi="Times New Roman" w:cs="Times New Roman"/>
          <w:sz w:val="22"/>
          <w:szCs w:val="22"/>
          <w:u w:val="single"/>
        </w:rPr>
        <w:t xml:space="preserve"> 4.3.3</w:t>
      </w:r>
      <w:r w:rsidR="00CC310D" w:rsidRPr="001A3C4F">
        <w:rPr>
          <w:rFonts w:ascii="Times New Roman" w:hAnsi="Times New Roman" w:cs="Times New Roman"/>
          <w:sz w:val="22"/>
          <w:szCs w:val="22"/>
        </w:rPr>
        <w:t xml:space="preserve"> </w:t>
      </w:r>
      <w:r w:rsidR="004D6BD9" w:rsidRPr="001A3C4F">
        <w:rPr>
          <w:rFonts w:ascii="Times New Roman" w:hAnsi="Times New Roman" w:cs="Times New Roman"/>
          <w:sz w:val="22"/>
          <w:szCs w:val="22"/>
        </w:rPr>
        <w:t>abaixo</w:t>
      </w:r>
      <w:r w:rsidR="00E372AE" w:rsidRPr="001A3C4F">
        <w:rPr>
          <w:rFonts w:ascii="Times New Roman" w:hAnsi="Times New Roman" w:cs="Times New Roman"/>
          <w:sz w:val="22"/>
          <w:szCs w:val="22"/>
        </w:rPr>
        <w:t>, sendo certo que a 2ª Série em qualquer caso será emitida, com, no mínimo, 200.000 (duzentas mil) Debêntures 2ª Série, no valor de R$200.000.000,00 (duzentos milhões de reais)</w:t>
      </w:r>
      <w:r w:rsidR="00097E91" w:rsidRPr="001A3C4F">
        <w:rPr>
          <w:rFonts w:ascii="Times New Roman" w:hAnsi="Times New Roman" w:cs="Times New Roman"/>
          <w:sz w:val="22"/>
          <w:szCs w:val="22"/>
        </w:rPr>
        <w:t xml:space="preserve"> ("</w:t>
      </w:r>
      <w:r w:rsidR="00097E91" w:rsidRPr="001A3C4F">
        <w:rPr>
          <w:rFonts w:ascii="Times New Roman" w:hAnsi="Times New Roman" w:cs="Times New Roman"/>
          <w:sz w:val="22"/>
          <w:szCs w:val="22"/>
          <w:u w:val="single"/>
        </w:rPr>
        <w:t xml:space="preserve">Montante Mínimo </w:t>
      </w:r>
      <w:bookmarkStart w:id="181" w:name="_Hlk107493045"/>
      <w:r w:rsidR="00097E91" w:rsidRPr="001A3C4F">
        <w:rPr>
          <w:rFonts w:ascii="Times New Roman" w:hAnsi="Times New Roman" w:cs="Times New Roman"/>
          <w:sz w:val="22"/>
          <w:szCs w:val="22"/>
          <w:u w:val="single"/>
        </w:rPr>
        <w:t>Debêntures 2ª Série</w:t>
      </w:r>
      <w:bookmarkEnd w:id="181"/>
      <w:r w:rsidR="00097E91" w:rsidRPr="001A3C4F">
        <w:rPr>
          <w:rFonts w:ascii="Times New Roman" w:hAnsi="Times New Roman" w:cs="Times New Roman"/>
          <w:sz w:val="22"/>
          <w:szCs w:val="22"/>
        </w:rPr>
        <w:t>")</w:t>
      </w:r>
      <w:r w:rsidR="006A43EC" w:rsidRPr="001A3C4F">
        <w:rPr>
          <w:rFonts w:ascii="Times New Roman" w:hAnsi="Times New Roman" w:cs="Times New Roman"/>
          <w:sz w:val="22"/>
          <w:szCs w:val="22"/>
        </w:rPr>
        <w:t>.</w:t>
      </w:r>
      <w:bookmarkStart w:id="182" w:name="_Ref8829263"/>
      <w:bookmarkEnd w:id="180"/>
    </w:p>
    <w:p w14:paraId="20AE627F" w14:textId="77777777" w:rsidR="00CC310D" w:rsidRPr="001A3C4F" w:rsidRDefault="00CC310D" w:rsidP="009B4504">
      <w:pPr>
        <w:pStyle w:val="PargrafoComumNvel2"/>
        <w:numPr>
          <w:ilvl w:val="0"/>
          <w:numId w:val="0"/>
        </w:numPr>
        <w:tabs>
          <w:tab w:val="clear" w:pos="1134"/>
        </w:tabs>
        <w:spacing w:line="240" w:lineRule="auto"/>
        <w:rPr>
          <w:rFonts w:ascii="Times New Roman" w:hAnsi="Times New Roman" w:cs="Times New Roman"/>
          <w:sz w:val="22"/>
          <w:szCs w:val="22"/>
        </w:rPr>
      </w:pPr>
    </w:p>
    <w:p w14:paraId="5D0563E3" w14:textId="76105F47" w:rsidR="006A43EC" w:rsidRPr="001A3C4F" w:rsidRDefault="006A43EC" w:rsidP="009B4504">
      <w:pPr>
        <w:pStyle w:val="PargrafoComumNvel2"/>
        <w:tabs>
          <w:tab w:val="clear" w:pos="1134"/>
        </w:tabs>
        <w:spacing w:line="240" w:lineRule="auto"/>
        <w:ind w:left="0" w:firstLine="0"/>
        <w:rPr>
          <w:rFonts w:ascii="Times New Roman" w:hAnsi="Times New Roman" w:cs="Times New Roman"/>
          <w:sz w:val="22"/>
          <w:szCs w:val="22"/>
        </w:rPr>
      </w:pPr>
      <w:bookmarkStart w:id="183" w:name="_Ref94615078"/>
      <w:r w:rsidRPr="001A3C4F">
        <w:rPr>
          <w:rFonts w:ascii="Times New Roman" w:hAnsi="Times New Roman" w:cs="Times New Roman"/>
          <w:sz w:val="22"/>
          <w:szCs w:val="22"/>
        </w:rPr>
        <w:t xml:space="preserve">De acordo com o </w:t>
      </w:r>
      <w:r w:rsidR="00591A67" w:rsidRPr="001A3C4F">
        <w:rPr>
          <w:rFonts w:ascii="Times New Roman" w:hAnsi="Times New Roman" w:cs="Times New Roman"/>
          <w:sz w:val="22"/>
          <w:szCs w:val="22"/>
        </w:rPr>
        <w:t>s</w:t>
      </w:r>
      <w:r w:rsidRPr="001A3C4F">
        <w:rPr>
          <w:rFonts w:ascii="Times New Roman" w:hAnsi="Times New Roman" w:cs="Times New Roman"/>
          <w:sz w:val="22"/>
          <w:szCs w:val="22"/>
        </w:rPr>
        <w:t xml:space="preserve">istema de </w:t>
      </w:r>
      <w:r w:rsidR="00591A67" w:rsidRPr="001A3C4F">
        <w:rPr>
          <w:rFonts w:ascii="Times New Roman" w:hAnsi="Times New Roman" w:cs="Times New Roman"/>
          <w:sz w:val="22"/>
          <w:szCs w:val="22"/>
        </w:rPr>
        <w:t>v</w:t>
      </w:r>
      <w:r w:rsidRPr="001A3C4F">
        <w:rPr>
          <w:rFonts w:ascii="Times New Roman" w:hAnsi="Times New Roman" w:cs="Times New Roman"/>
          <w:sz w:val="22"/>
          <w:szCs w:val="22"/>
        </w:rPr>
        <w:t xml:space="preserve">asos </w:t>
      </w:r>
      <w:r w:rsidR="00591A67" w:rsidRPr="001A3C4F">
        <w:rPr>
          <w:rFonts w:ascii="Times New Roman" w:hAnsi="Times New Roman" w:cs="Times New Roman"/>
          <w:sz w:val="22"/>
          <w:szCs w:val="22"/>
        </w:rPr>
        <w:t>c</w:t>
      </w:r>
      <w:r w:rsidRPr="001A3C4F">
        <w:rPr>
          <w:rFonts w:ascii="Times New Roman" w:hAnsi="Times New Roman" w:cs="Times New Roman"/>
          <w:sz w:val="22"/>
          <w:szCs w:val="22"/>
        </w:rPr>
        <w:t xml:space="preserve">omunicantes, a quantidade de Debêntures emitida em cada uma das séries deverá ser abatida da quantidade total de Debêntures prevista na </w:t>
      </w:r>
      <w:r w:rsidRPr="001A3C4F">
        <w:rPr>
          <w:rFonts w:ascii="Times New Roman" w:hAnsi="Times New Roman" w:cs="Times New Roman"/>
          <w:sz w:val="22"/>
          <w:szCs w:val="22"/>
          <w:u w:val="single"/>
        </w:rPr>
        <w:t xml:space="preserve">Cláusula </w:t>
      </w:r>
      <w:r w:rsidR="00E372AE" w:rsidRPr="001A3C4F">
        <w:rPr>
          <w:rFonts w:ascii="Times New Roman" w:hAnsi="Times New Roman" w:cs="Times New Roman"/>
          <w:sz w:val="22"/>
          <w:szCs w:val="22"/>
          <w:u w:val="single"/>
        </w:rPr>
        <w:t>4.4.1</w:t>
      </w:r>
      <w:r w:rsidR="004D6BD9" w:rsidRPr="001A3C4F">
        <w:rPr>
          <w:rFonts w:ascii="Times New Roman" w:hAnsi="Times New Roman" w:cs="Times New Roman"/>
          <w:sz w:val="22"/>
          <w:szCs w:val="22"/>
        </w:rPr>
        <w:t xml:space="preserve"> </w:t>
      </w:r>
      <w:r w:rsidRPr="001A3C4F">
        <w:rPr>
          <w:rFonts w:ascii="Times New Roman" w:hAnsi="Times New Roman" w:cs="Times New Roman"/>
          <w:sz w:val="22"/>
          <w:szCs w:val="22"/>
        </w:rPr>
        <w:t>abaixo</w:t>
      </w:r>
      <w:r w:rsidR="00095170" w:rsidRPr="001A3C4F">
        <w:rPr>
          <w:rFonts w:ascii="Times New Roman" w:hAnsi="Times New Roman" w:cs="Times New Roman"/>
          <w:sz w:val="22"/>
          <w:szCs w:val="22"/>
        </w:rPr>
        <w:t>, definindo a quantidade a ser alocada na outra série, de forma que a soma das Debêntures alocadas em cada uma das séries efetivamente emitida deverá corresponder à quantidade total de Debêntures objeto da Emissão</w:t>
      </w:r>
      <w:r w:rsidR="003D04F5" w:rsidRPr="001A3C4F">
        <w:rPr>
          <w:rFonts w:ascii="Times New Roman" w:hAnsi="Times New Roman" w:cs="Times New Roman"/>
          <w:sz w:val="22"/>
          <w:szCs w:val="22"/>
        </w:rPr>
        <w:t>, observado o Montante Mínimo Debêntures 2ª Série</w:t>
      </w:r>
      <w:r w:rsidR="00E372AE" w:rsidRPr="001A3C4F">
        <w:rPr>
          <w:rFonts w:ascii="Times New Roman" w:hAnsi="Times New Roman" w:cs="Times New Roman"/>
          <w:sz w:val="22"/>
          <w:szCs w:val="22"/>
        </w:rPr>
        <w:t xml:space="preserve"> </w:t>
      </w:r>
      <w:r w:rsidR="00F63EFE" w:rsidRPr="001A3C4F">
        <w:rPr>
          <w:rFonts w:ascii="Times New Roman" w:hAnsi="Times New Roman" w:cs="Times New Roman"/>
          <w:sz w:val="22"/>
          <w:szCs w:val="22"/>
        </w:rPr>
        <w:t>(</w:t>
      </w:r>
      <w:r w:rsidR="00C408BE" w:rsidRPr="001A3C4F">
        <w:rPr>
          <w:rFonts w:ascii="Times New Roman" w:hAnsi="Times New Roman" w:cs="Times New Roman"/>
          <w:sz w:val="22"/>
          <w:szCs w:val="22"/>
        </w:rPr>
        <w:t>"</w:t>
      </w:r>
      <w:r w:rsidR="00F63EFE" w:rsidRPr="001A3C4F">
        <w:rPr>
          <w:rFonts w:ascii="Times New Roman" w:hAnsi="Times New Roman" w:cs="Times New Roman"/>
          <w:sz w:val="22"/>
          <w:szCs w:val="22"/>
          <w:u w:val="single"/>
        </w:rPr>
        <w:t>Sistema de Vasos Comunicantes</w:t>
      </w:r>
      <w:r w:rsidR="00C408BE" w:rsidRPr="001A3C4F">
        <w:rPr>
          <w:rFonts w:ascii="Times New Roman" w:hAnsi="Times New Roman" w:cs="Times New Roman"/>
          <w:sz w:val="22"/>
          <w:szCs w:val="22"/>
        </w:rPr>
        <w:t>"</w:t>
      </w:r>
      <w:r w:rsidR="00F63EFE" w:rsidRPr="001A3C4F">
        <w:rPr>
          <w:rFonts w:ascii="Times New Roman" w:hAnsi="Times New Roman" w:cs="Times New Roman"/>
          <w:sz w:val="22"/>
          <w:szCs w:val="22"/>
        </w:rPr>
        <w:t>)</w:t>
      </w:r>
      <w:r w:rsidRPr="001A3C4F">
        <w:rPr>
          <w:rFonts w:ascii="Times New Roman" w:hAnsi="Times New Roman" w:cs="Times New Roman"/>
          <w:sz w:val="22"/>
          <w:szCs w:val="22"/>
        </w:rPr>
        <w:t>.</w:t>
      </w:r>
      <w:bookmarkEnd w:id="182"/>
      <w:bookmarkEnd w:id="183"/>
      <w:r w:rsidR="003A661F" w:rsidRPr="001A3C4F">
        <w:rPr>
          <w:rFonts w:ascii="Times New Roman" w:hAnsi="Times New Roman" w:cs="Times New Roman"/>
          <w:sz w:val="22"/>
          <w:szCs w:val="22"/>
        </w:rPr>
        <w:t xml:space="preserve"> </w:t>
      </w:r>
    </w:p>
    <w:p w14:paraId="0E33A220" w14:textId="77777777" w:rsidR="00591A67" w:rsidRPr="001A3C4F" w:rsidRDefault="00591A67" w:rsidP="009B4504">
      <w:pPr>
        <w:pStyle w:val="PargrafodaLista"/>
        <w:ind w:left="0"/>
        <w:rPr>
          <w:rFonts w:ascii="Times New Roman" w:hAnsi="Times New Roman" w:cs="Times New Roman"/>
          <w:sz w:val="22"/>
          <w:szCs w:val="22"/>
          <w:lang w:val="pt-BR"/>
        </w:rPr>
      </w:pPr>
    </w:p>
    <w:p w14:paraId="3273593F" w14:textId="39C07F15" w:rsidR="00591A67" w:rsidRPr="001A3C4F" w:rsidRDefault="00591A67" w:rsidP="009B4504">
      <w:pPr>
        <w:pStyle w:val="PargrafoComumNvel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 xml:space="preserve">Observado o disposto na </w:t>
      </w:r>
      <w:r w:rsidRPr="001A3C4F">
        <w:rPr>
          <w:rFonts w:ascii="Times New Roman" w:hAnsi="Times New Roman" w:cs="Times New Roman"/>
          <w:sz w:val="22"/>
          <w:szCs w:val="22"/>
          <w:u w:val="single"/>
        </w:rPr>
        <w:t>Cláusula 4.3</w:t>
      </w:r>
      <w:r w:rsidR="00256F65" w:rsidRPr="001A3C4F">
        <w:rPr>
          <w:rFonts w:ascii="Times New Roman" w:hAnsi="Times New Roman" w:cs="Times New Roman"/>
          <w:sz w:val="22"/>
          <w:szCs w:val="22"/>
          <w:u w:val="single"/>
        </w:rPr>
        <w:t>.3</w:t>
      </w:r>
      <w:r w:rsidRPr="001A3C4F">
        <w:rPr>
          <w:rFonts w:ascii="Times New Roman" w:hAnsi="Times New Roman" w:cs="Times New Roman"/>
          <w:sz w:val="22"/>
          <w:szCs w:val="22"/>
        </w:rPr>
        <w:t xml:space="preserve"> acima, as Debêntures serão alocadas entre as séries de forma a atender a demanda verificada no Procedimento de </w:t>
      </w:r>
      <w:proofErr w:type="spellStart"/>
      <w:r w:rsidRPr="001A3C4F">
        <w:rPr>
          <w:rFonts w:ascii="Times New Roman" w:hAnsi="Times New Roman" w:cs="Times New Roman"/>
          <w:i/>
          <w:sz w:val="22"/>
          <w:szCs w:val="22"/>
        </w:rPr>
        <w:t>Bookbuilding</w:t>
      </w:r>
      <w:proofErr w:type="spellEnd"/>
      <w:r w:rsidRPr="001A3C4F">
        <w:rPr>
          <w:rFonts w:ascii="Times New Roman" w:hAnsi="Times New Roman" w:cs="Times New Roman"/>
          <w:sz w:val="22"/>
          <w:szCs w:val="22"/>
        </w:rPr>
        <w:t xml:space="preserve"> e o interesse de alocação da </w:t>
      </w:r>
      <w:r w:rsidR="003F3F36" w:rsidRPr="001A3C4F">
        <w:rPr>
          <w:rFonts w:ascii="Times New Roman" w:hAnsi="Times New Roman" w:cs="Times New Roman"/>
          <w:sz w:val="22"/>
          <w:szCs w:val="22"/>
        </w:rPr>
        <w:t>Devedora</w:t>
      </w:r>
      <w:r w:rsidRPr="001A3C4F">
        <w:rPr>
          <w:rFonts w:ascii="Times New Roman" w:hAnsi="Times New Roman" w:cs="Times New Roman"/>
          <w:sz w:val="22"/>
          <w:szCs w:val="22"/>
        </w:rPr>
        <w:t xml:space="preserve">, sendo certo que, uma vez </w:t>
      </w:r>
      <w:r w:rsidR="003D04F5" w:rsidRPr="001A3C4F">
        <w:rPr>
          <w:rFonts w:ascii="Times New Roman" w:hAnsi="Times New Roman" w:cs="Times New Roman"/>
          <w:sz w:val="22"/>
          <w:szCs w:val="22"/>
        </w:rPr>
        <w:t xml:space="preserve">verificada </w:t>
      </w:r>
      <w:r w:rsidRPr="001A3C4F">
        <w:rPr>
          <w:rFonts w:ascii="Times New Roman" w:hAnsi="Times New Roman" w:cs="Times New Roman"/>
          <w:sz w:val="22"/>
          <w:szCs w:val="22"/>
        </w:rPr>
        <w:t>a demanda, deverá ser da</w:t>
      </w:r>
      <w:r w:rsidR="003F3F36" w:rsidRPr="001A3C4F">
        <w:rPr>
          <w:rFonts w:ascii="Times New Roman" w:hAnsi="Times New Roman" w:cs="Times New Roman"/>
          <w:sz w:val="22"/>
          <w:szCs w:val="22"/>
        </w:rPr>
        <w:t xml:space="preserve"> Devedora</w:t>
      </w:r>
      <w:r w:rsidR="00223844" w:rsidRPr="001A3C4F">
        <w:rPr>
          <w:rFonts w:ascii="Times New Roman" w:hAnsi="Times New Roman" w:cs="Times New Roman"/>
          <w:sz w:val="22"/>
          <w:szCs w:val="22"/>
        </w:rPr>
        <w:t>, em comum acordo com os Coordenadores,</w:t>
      </w:r>
      <w:r w:rsidRPr="001A3C4F">
        <w:rPr>
          <w:rFonts w:ascii="Times New Roman" w:hAnsi="Times New Roman" w:cs="Times New Roman"/>
          <w:sz w:val="22"/>
          <w:szCs w:val="22"/>
        </w:rPr>
        <w:t xml:space="preserve"> a decisão sobre a alocação das Debêntures entre as diferentes séries</w:t>
      </w:r>
      <w:r w:rsidR="003D04F5" w:rsidRPr="001A3C4F">
        <w:rPr>
          <w:rFonts w:ascii="Times New Roman" w:hAnsi="Times New Roman" w:cs="Times New Roman"/>
          <w:sz w:val="22"/>
          <w:szCs w:val="22"/>
        </w:rPr>
        <w:t>, observado o Montante Mínimo Debêntures 2ª Série, de forma que</w:t>
      </w:r>
      <w:r w:rsidRPr="001A3C4F">
        <w:rPr>
          <w:rFonts w:ascii="Times New Roman" w:hAnsi="Times New Roman" w:cs="Times New Roman"/>
          <w:sz w:val="22"/>
          <w:szCs w:val="22"/>
        </w:rPr>
        <w:t xml:space="preserve"> somente a 1ª </w:t>
      </w:r>
      <w:r w:rsidR="003D04F5" w:rsidRPr="001A3C4F">
        <w:rPr>
          <w:rFonts w:ascii="Times New Roman" w:hAnsi="Times New Roman" w:cs="Times New Roman"/>
          <w:sz w:val="22"/>
          <w:szCs w:val="22"/>
        </w:rPr>
        <w:t xml:space="preserve">Série </w:t>
      </w:r>
      <w:r w:rsidRPr="001A3C4F">
        <w:rPr>
          <w:rFonts w:ascii="Times New Roman" w:hAnsi="Times New Roman" w:cs="Times New Roman"/>
          <w:sz w:val="22"/>
          <w:szCs w:val="22"/>
        </w:rPr>
        <w:t>poderá ser cancelada,</w:t>
      </w:r>
      <w:r w:rsidR="003D04F5" w:rsidRPr="001A3C4F">
        <w:rPr>
          <w:rFonts w:ascii="Times New Roman" w:hAnsi="Times New Roman" w:cs="Times New Roman"/>
          <w:sz w:val="22"/>
          <w:szCs w:val="22"/>
        </w:rPr>
        <w:t xml:space="preserve"> hipótese na qual</w:t>
      </w:r>
      <w:r w:rsidRPr="001A3C4F">
        <w:rPr>
          <w:rFonts w:ascii="Times New Roman" w:hAnsi="Times New Roman" w:cs="Times New Roman"/>
          <w:sz w:val="22"/>
          <w:szCs w:val="22"/>
        </w:rPr>
        <w:t xml:space="preserve"> a totalidade das Debêntures será emitida na 2ª Série neste caso, nos termos acordados ao final do Procedimento de </w:t>
      </w:r>
      <w:proofErr w:type="spellStart"/>
      <w:r w:rsidRPr="001A3C4F">
        <w:rPr>
          <w:rFonts w:ascii="Times New Roman" w:hAnsi="Times New Roman" w:cs="Times New Roman"/>
          <w:i/>
          <w:sz w:val="22"/>
          <w:szCs w:val="22"/>
        </w:rPr>
        <w:t>Bookbuilding</w:t>
      </w:r>
      <w:proofErr w:type="spellEnd"/>
      <w:r w:rsidRPr="001A3C4F">
        <w:rPr>
          <w:rFonts w:ascii="Times New Roman" w:hAnsi="Times New Roman" w:cs="Times New Roman"/>
          <w:i/>
          <w:sz w:val="22"/>
          <w:szCs w:val="22"/>
        </w:rPr>
        <w:t>.</w:t>
      </w:r>
      <w:r w:rsidRPr="001A3C4F">
        <w:rPr>
          <w:rFonts w:ascii="Times New Roman" w:hAnsi="Times New Roman" w:cs="Times New Roman"/>
          <w:sz w:val="22"/>
          <w:szCs w:val="22"/>
        </w:rPr>
        <w:t xml:space="preserve"> A quantidade de Debêntures a ser alocada em cada série, ou até a inexistência de alocação </w:t>
      </w:r>
      <w:r w:rsidR="002C343C" w:rsidRPr="001A3C4F">
        <w:rPr>
          <w:rFonts w:ascii="Times New Roman" w:hAnsi="Times New Roman" w:cs="Times New Roman"/>
          <w:sz w:val="22"/>
          <w:szCs w:val="22"/>
        </w:rPr>
        <w:t>na 1ª</w:t>
      </w:r>
      <w:r w:rsidRPr="001A3C4F">
        <w:rPr>
          <w:rFonts w:ascii="Times New Roman" w:hAnsi="Times New Roman" w:cs="Times New Roman"/>
          <w:sz w:val="22"/>
          <w:szCs w:val="22"/>
        </w:rPr>
        <w:t xml:space="preserve"> </w:t>
      </w:r>
      <w:r w:rsidR="002C343C" w:rsidRPr="001A3C4F">
        <w:rPr>
          <w:rFonts w:ascii="Times New Roman" w:hAnsi="Times New Roman" w:cs="Times New Roman"/>
          <w:sz w:val="22"/>
          <w:szCs w:val="22"/>
        </w:rPr>
        <w:t>Série</w:t>
      </w:r>
      <w:r w:rsidRPr="001A3C4F">
        <w:rPr>
          <w:rFonts w:ascii="Times New Roman" w:hAnsi="Times New Roman" w:cs="Times New Roman"/>
          <w:sz w:val="22"/>
          <w:szCs w:val="22"/>
        </w:rPr>
        <w:t xml:space="preserve">, será objeto de aditamento à presente Escritura de Emissão, sem necessidade de aprovação da Debenturista e demais partes desta Escritura de Emissão, deliberação societária da </w:t>
      </w:r>
      <w:r w:rsidR="003F3F36" w:rsidRPr="001A3C4F">
        <w:rPr>
          <w:rFonts w:ascii="Times New Roman" w:hAnsi="Times New Roman" w:cs="Times New Roman"/>
          <w:sz w:val="22"/>
          <w:szCs w:val="22"/>
        </w:rPr>
        <w:t xml:space="preserve">Devedora </w:t>
      </w:r>
      <w:r w:rsidRPr="001A3C4F">
        <w:rPr>
          <w:rFonts w:ascii="Times New Roman" w:hAnsi="Times New Roman" w:cs="Times New Roman"/>
          <w:sz w:val="22"/>
          <w:szCs w:val="22"/>
        </w:rPr>
        <w:t xml:space="preserve">ou aprovação em assembleia </w:t>
      </w:r>
      <w:r w:rsidR="002C343C" w:rsidRPr="001A3C4F">
        <w:rPr>
          <w:rFonts w:ascii="Times New Roman" w:hAnsi="Times New Roman" w:cs="Times New Roman"/>
          <w:sz w:val="22"/>
          <w:szCs w:val="22"/>
        </w:rPr>
        <w:t xml:space="preserve">especial </w:t>
      </w:r>
      <w:r w:rsidRPr="001A3C4F">
        <w:rPr>
          <w:rFonts w:ascii="Times New Roman" w:hAnsi="Times New Roman" w:cs="Times New Roman"/>
          <w:sz w:val="22"/>
          <w:szCs w:val="22"/>
        </w:rPr>
        <w:t>de titulares de CR</w:t>
      </w:r>
      <w:r w:rsidR="007F74A6" w:rsidRPr="001A3C4F">
        <w:rPr>
          <w:rFonts w:ascii="Times New Roman" w:hAnsi="Times New Roman" w:cs="Times New Roman"/>
          <w:sz w:val="22"/>
          <w:szCs w:val="22"/>
        </w:rPr>
        <w:t>A</w:t>
      </w:r>
      <w:r w:rsidRPr="001A3C4F">
        <w:rPr>
          <w:rFonts w:ascii="Times New Roman" w:hAnsi="Times New Roman" w:cs="Times New Roman"/>
          <w:sz w:val="22"/>
          <w:szCs w:val="22"/>
        </w:rPr>
        <w:t>.</w:t>
      </w:r>
    </w:p>
    <w:p w14:paraId="32D5D112" w14:textId="77777777" w:rsidR="0096640F" w:rsidRPr="001A3C4F" w:rsidRDefault="0096640F" w:rsidP="009B4504">
      <w:pPr>
        <w:jc w:val="both"/>
        <w:rPr>
          <w:rFonts w:ascii="Times New Roman" w:eastAsia="MS Mincho" w:hAnsi="Times New Roman" w:cs="Times New Roman"/>
          <w:sz w:val="22"/>
          <w:szCs w:val="22"/>
          <w:lang w:val="pt-BR"/>
        </w:rPr>
      </w:pPr>
    </w:p>
    <w:p w14:paraId="4FC27A5A" w14:textId="77777777" w:rsidR="0096640F" w:rsidRPr="001A3C4F" w:rsidRDefault="0096640F" w:rsidP="001A3C4F">
      <w:pPr>
        <w:pStyle w:val="Ttulo2"/>
        <w:keepNext/>
        <w:keepLines/>
        <w:tabs>
          <w:tab w:val="clear" w:pos="1134"/>
        </w:tabs>
        <w:spacing w:line="240" w:lineRule="auto"/>
        <w:ind w:left="0" w:firstLine="0"/>
        <w:rPr>
          <w:rFonts w:ascii="Times New Roman" w:hAnsi="Times New Roman" w:cs="Times New Roman"/>
          <w:sz w:val="22"/>
          <w:szCs w:val="22"/>
        </w:rPr>
      </w:pPr>
      <w:bookmarkStart w:id="184" w:name="_Toc7790865"/>
      <w:bookmarkStart w:id="185" w:name="_Ref8056469"/>
      <w:bookmarkStart w:id="186" w:name="_Toc8171332"/>
      <w:bookmarkStart w:id="187" w:name="_Toc8697028"/>
      <w:bookmarkStart w:id="188" w:name="_Toc49614967"/>
      <w:bookmarkStart w:id="189" w:name="_Toc53782969"/>
      <w:bookmarkStart w:id="190" w:name="_Toc78383189"/>
      <w:bookmarkStart w:id="191" w:name="_Toc65267721"/>
      <w:bookmarkStart w:id="192" w:name="_Toc85147330"/>
      <w:bookmarkStart w:id="193" w:name="_Toc93927955"/>
      <w:bookmarkStart w:id="194" w:name="_Toc97764038"/>
      <w:bookmarkStart w:id="195" w:name="_Toc98695271"/>
      <w:bookmarkStart w:id="196" w:name="_Toc98502649"/>
      <w:r w:rsidRPr="001A3C4F">
        <w:rPr>
          <w:rFonts w:ascii="Times New Roman" w:hAnsi="Times New Roman" w:cs="Times New Roman"/>
          <w:sz w:val="22"/>
          <w:szCs w:val="22"/>
        </w:rPr>
        <w:lastRenderedPageBreak/>
        <w:t>Quantidade de Debêntures</w:t>
      </w:r>
      <w:bookmarkEnd w:id="184"/>
      <w:bookmarkEnd w:id="185"/>
      <w:bookmarkEnd w:id="186"/>
      <w:bookmarkEnd w:id="187"/>
      <w:bookmarkEnd w:id="188"/>
      <w:bookmarkEnd w:id="189"/>
      <w:bookmarkEnd w:id="190"/>
      <w:bookmarkEnd w:id="191"/>
      <w:bookmarkEnd w:id="192"/>
      <w:bookmarkEnd w:id="193"/>
      <w:bookmarkEnd w:id="194"/>
      <w:bookmarkEnd w:id="195"/>
      <w:bookmarkEnd w:id="196"/>
    </w:p>
    <w:p w14:paraId="72DCAE3A" w14:textId="77777777" w:rsidR="0096640F" w:rsidRPr="001A3C4F" w:rsidRDefault="0096640F" w:rsidP="001A3C4F">
      <w:pPr>
        <w:keepNext/>
        <w:keepLines/>
        <w:jc w:val="both"/>
        <w:rPr>
          <w:rFonts w:ascii="Times New Roman" w:eastAsia="MS Mincho" w:hAnsi="Times New Roman" w:cs="Times New Roman"/>
          <w:sz w:val="22"/>
          <w:szCs w:val="22"/>
          <w:lang w:val="pt-BR"/>
        </w:rPr>
      </w:pPr>
    </w:p>
    <w:p w14:paraId="1714D79E" w14:textId="219705A6" w:rsidR="0096640F" w:rsidRPr="001A3C4F" w:rsidRDefault="0096640F" w:rsidP="001A3C4F">
      <w:pPr>
        <w:pStyle w:val="PargrafoComumNvel2"/>
        <w:keepNext/>
        <w:keepLines/>
        <w:tabs>
          <w:tab w:val="clear" w:pos="1134"/>
        </w:tabs>
        <w:spacing w:line="240" w:lineRule="auto"/>
        <w:ind w:left="0" w:firstLine="0"/>
        <w:rPr>
          <w:rFonts w:ascii="Times New Roman" w:hAnsi="Times New Roman" w:cs="Times New Roman"/>
          <w:sz w:val="22"/>
          <w:szCs w:val="22"/>
        </w:rPr>
      </w:pPr>
      <w:bookmarkStart w:id="197" w:name="_Ref3368817"/>
      <w:bookmarkStart w:id="198" w:name="_Ref8056480"/>
      <w:r w:rsidRPr="001A3C4F">
        <w:rPr>
          <w:rFonts w:ascii="Times New Roman" w:hAnsi="Times New Roman" w:cs="Times New Roman"/>
          <w:sz w:val="22"/>
          <w:szCs w:val="22"/>
        </w:rPr>
        <w:t>Serão emitidas</w:t>
      </w:r>
      <w:r w:rsidR="00B460CE" w:rsidRPr="001A3C4F">
        <w:rPr>
          <w:rFonts w:ascii="Times New Roman" w:hAnsi="Times New Roman" w:cs="Times New Roman"/>
          <w:sz w:val="22"/>
          <w:szCs w:val="22"/>
        </w:rPr>
        <w:t xml:space="preserve"> </w:t>
      </w:r>
      <w:r w:rsidR="00591A67" w:rsidRPr="001A3C4F">
        <w:rPr>
          <w:rFonts w:ascii="Times New Roman" w:hAnsi="Times New Roman" w:cs="Times New Roman"/>
          <w:sz w:val="22"/>
          <w:szCs w:val="22"/>
        </w:rPr>
        <w:t>720.000</w:t>
      </w:r>
      <w:r w:rsidR="00CA57BD" w:rsidRPr="001A3C4F">
        <w:rPr>
          <w:rFonts w:ascii="Times New Roman" w:hAnsi="Times New Roman" w:cs="Times New Roman"/>
          <w:sz w:val="22"/>
          <w:szCs w:val="22"/>
        </w:rPr>
        <w:t xml:space="preserve"> (</w:t>
      </w:r>
      <w:r w:rsidR="00591A67" w:rsidRPr="001A3C4F">
        <w:rPr>
          <w:rFonts w:ascii="Times New Roman" w:hAnsi="Times New Roman" w:cs="Times New Roman"/>
          <w:sz w:val="22"/>
          <w:szCs w:val="22"/>
        </w:rPr>
        <w:t xml:space="preserve">setecentas e vinte </w:t>
      </w:r>
      <w:r w:rsidR="005A6BE6" w:rsidRPr="001A3C4F">
        <w:rPr>
          <w:rFonts w:ascii="Times New Roman" w:hAnsi="Times New Roman" w:cs="Times New Roman"/>
          <w:sz w:val="22"/>
          <w:szCs w:val="22"/>
        </w:rPr>
        <w:t>mil</w:t>
      </w:r>
      <w:r w:rsidR="00CA57BD" w:rsidRPr="001A3C4F">
        <w:rPr>
          <w:rFonts w:ascii="Times New Roman" w:hAnsi="Times New Roman" w:cs="Times New Roman"/>
          <w:sz w:val="22"/>
          <w:szCs w:val="22"/>
        </w:rPr>
        <w:t>)</w:t>
      </w:r>
      <w:r w:rsidR="008F1889" w:rsidRPr="001A3C4F">
        <w:rPr>
          <w:rFonts w:ascii="Times New Roman" w:hAnsi="Times New Roman" w:cs="Times New Roman"/>
          <w:sz w:val="22"/>
          <w:szCs w:val="22"/>
        </w:rPr>
        <w:t xml:space="preserve"> </w:t>
      </w:r>
      <w:r w:rsidR="00747B8E" w:rsidRPr="001A3C4F">
        <w:rPr>
          <w:rFonts w:ascii="Times New Roman" w:hAnsi="Times New Roman" w:cs="Times New Roman"/>
          <w:sz w:val="22"/>
          <w:szCs w:val="22"/>
        </w:rPr>
        <w:t>D</w:t>
      </w:r>
      <w:r w:rsidRPr="001A3C4F">
        <w:rPr>
          <w:rFonts w:ascii="Times New Roman" w:hAnsi="Times New Roman" w:cs="Times New Roman"/>
          <w:sz w:val="22"/>
          <w:szCs w:val="22"/>
        </w:rPr>
        <w:t>ebêntures</w:t>
      </w:r>
      <w:r w:rsidR="004D6BD9" w:rsidRPr="001A3C4F">
        <w:rPr>
          <w:rFonts w:ascii="Times New Roman" w:hAnsi="Times New Roman" w:cs="Times New Roman"/>
          <w:sz w:val="22"/>
          <w:szCs w:val="22"/>
        </w:rPr>
        <w:t xml:space="preserve">, podendo </w:t>
      </w:r>
      <w:r w:rsidR="00246DF2" w:rsidRPr="001A3C4F">
        <w:rPr>
          <w:rFonts w:ascii="Times New Roman" w:hAnsi="Times New Roman" w:cs="Times New Roman"/>
          <w:sz w:val="22"/>
          <w:szCs w:val="22"/>
        </w:rPr>
        <w:t xml:space="preserve">tal quantidade </w:t>
      </w:r>
      <w:r w:rsidR="004D6BD9" w:rsidRPr="001A3C4F">
        <w:rPr>
          <w:rFonts w:ascii="Times New Roman" w:hAnsi="Times New Roman" w:cs="Times New Roman"/>
          <w:sz w:val="22"/>
          <w:szCs w:val="22"/>
        </w:rPr>
        <w:t xml:space="preserve">ser diminuída, observado o disposto na </w:t>
      </w:r>
      <w:r w:rsidR="004D6BD9" w:rsidRPr="001A3C4F">
        <w:rPr>
          <w:rFonts w:ascii="Times New Roman" w:hAnsi="Times New Roman" w:cs="Times New Roman"/>
          <w:sz w:val="22"/>
          <w:szCs w:val="22"/>
          <w:u w:val="single"/>
        </w:rPr>
        <w:t>Cláusula</w:t>
      </w:r>
      <w:r w:rsidR="00591A67" w:rsidRPr="001A3C4F">
        <w:rPr>
          <w:rFonts w:ascii="Times New Roman" w:hAnsi="Times New Roman" w:cs="Times New Roman"/>
          <w:sz w:val="22"/>
          <w:szCs w:val="22"/>
          <w:u w:val="single"/>
        </w:rPr>
        <w:t xml:space="preserve"> 4.2.2</w:t>
      </w:r>
      <w:r w:rsidR="004D6BD9" w:rsidRPr="001A3C4F">
        <w:rPr>
          <w:rFonts w:ascii="Times New Roman" w:hAnsi="Times New Roman" w:cs="Times New Roman"/>
          <w:sz w:val="22"/>
          <w:szCs w:val="22"/>
        </w:rPr>
        <w:t xml:space="preserve"> acima</w:t>
      </w:r>
      <w:r w:rsidR="00246DF2" w:rsidRPr="001A3C4F">
        <w:rPr>
          <w:rFonts w:ascii="Times New Roman" w:hAnsi="Times New Roman" w:cs="Times New Roman"/>
          <w:sz w:val="22"/>
          <w:szCs w:val="22"/>
        </w:rPr>
        <w:t xml:space="preserve"> e o Montante Mínimo, nos termos da </w:t>
      </w:r>
      <w:r w:rsidR="00246DF2" w:rsidRPr="001A3C4F">
        <w:rPr>
          <w:rFonts w:ascii="Times New Roman" w:hAnsi="Times New Roman" w:cs="Times New Roman"/>
          <w:sz w:val="22"/>
          <w:szCs w:val="22"/>
          <w:u w:val="single"/>
        </w:rPr>
        <w:t xml:space="preserve">Cláusula </w:t>
      </w:r>
      <w:r w:rsidR="00591A67" w:rsidRPr="001A3C4F">
        <w:rPr>
          <w:rFonts w:ascii="Times New Roman" w:hAnsi="Times New Roman" w:cs="Times New Roman"/>
          <w:sz w:val="22"/>
          <w:szCs w:val="22"/>
          <w:u w:val="single"/>
        </w:rPr>
        <w:t>4.4.</w:t>
      </w:r>
      <w:r w:rsidR="00D64312" w:rsidRPr="001A3C4F">
        <w:rPr>
          <w:rFonts w:ascii="Times New Roman" w:hAnsi="Times New Roman" w:cs="Times New Roman"/>
          <w:sz w:val="22"/>
          <w:szCs w:val="22"/>
          <w:u w:val="single"/>
        </w:rPr>
        <w:t>2</w:t>
      </w:r>
      <w:r w:rsidR="00246DF2" w:rsidRPr="001A3C4F">
        <w:rPr>
          <w:rFonts w:ascii="Times New Roman" w:hAnsi="Times New Roman" w:cs="Times New Roman"/>
          <w:sz w:val="22"/>
          <w:szCs w:val="22"/>
        </w:rPr>
        <w:t xml:space="preserve"> abaixo</w:t>
      </w:r>
      <w:r w:rsidRPr="001A3C4F">
        <w:rPr>
          <w:rFonts w:ascii="Times New Roman" w:hAnsi="Times New Roman" w:cs="Times New Roman"/>
          <w:sz w:val="22"/>
          <w:szCs w:val="22"/>
        </w:rPr>
        <w:t>.</w:t>
      </w:r>
      <w:bookmarkEnd w:id="197"/>
      <w:r w:rsidRPr="001A3C4F">
        <w:rPr>
          <w:rFonts w:ascii="Times New Roman" w:hAnsi="Times New Roman" w:cs="Times New Roman"/>
          <w:sz w:val="22"/>
          <w:szCs w:val="22"/>
        </w:rPr>
        <w:t xml:space="preserve"> A quantidade </w:t>
      </w:r>
      <w:r w:rsidR="00246DF2" w:rsidRPr="001A3C4F">
        <w:rPr>
          <w:rFonts w:ascii="Times New Roman" w:hAnsi="Times New Roman" w:cs="Times New Roman"/>
          <w:sz w:val="22"/>
          <w:szCs w:val="22"/>
        </w:rPr>
        <w:t xml:space="preserve">total de Debêntures e a quantidade </w:t>
      </w:r>
      <w:r w:rsidRPr="001A3C4F">
        <w:rPr>
          <w:rFonts w:ascii="Times New Roman" w:hAnsi="Times New Roman" w:cs="Times New Roman"/>
          <w:sz w:val="22"/>
          <w:szCs w:val="22"/>
        </w:rPr>
        <w:t xml:space="preserve">de Debêntures a ser emitida para cada uma das séries </w:t>
      </w:r>
      <w:r w:rsidR="00246DF2" w:rsidRPr="001A3C4F">
        <w:rPr>
          <w:rFonts w:ascii="Times New Roman" w:hAnsi="Times New Roman" w:cs="Times New Roman"/>
          <w:sz w:val="22"/>
          <w:szCs w:val="22"/>
        </w:rPr>
        <w:t>serão definidas</w:t>
      </w:r>
      <w:r w:rsidRPr="001A3C4F">
        <w:rPr>
          <w:rFonts w:ascii="Times New Roman" w:hAnsi="Times New Roman" w:cs="Times New Roman"/>
          <w:sz w:val="22"/>
          <w:szCs w:val="22"/>
        </w:rPr>
        <w:t xml:space="preserve"> </w:t>
      </w:r>
      <w:r w:rsidR="00747B8E" w:rsidRPr="001A3C4F">
        <w:rPr>
          <w:rFonts w:ascii="Times New Roman" w:hAnsi="Times New Roman" w:cs="Times New Roman"/>
          <w:sz w:val="22"/>
          <w:szCs w:val="22"/>
        </w:rPr>
        <w:t xml:space="preserve">de acordo com o </w:t>
      </w:r>
      <w:r w:rsidRPr="001A3C4F">
        <w:rPr>
          <w:rFonts w:ascii="Times New Roman" w:hAnsi="Times New Roman" w:cs="Times New Roman"/>
          <w:sz w:val="22"/>
          <w:szCs w:val="22"/>
        </w:rPr>
        <w:t xml:space="preserve">Procedimento de </w:t>
      </w:r>
      <w:proofErr w:type="spellStart"/>
      <w:r w:rsidRPr="001A3C4F">
        <w:rPr>
          <w:rFonts w:ascii="Times New Roman" w:hAnsi="Times New Roman" w:cs="Times New Roman"/>
          <w:i/>
          <w:sz w:val="22"/>
          <w:szCs w:val="22"/>
        </w:rPr>
        <w:t>Bookbuilding</w:t>
      </w:r>
      <w:proofErr w:type="spellEnd"/>
      <w:r w:rsidR="004D6BD9" w:rsidRPr="001A3C4F">
        <w:rPr>
          <w:rFonts w:ascii="Times New Roman" w:hAnsi="Times New Roman" w:cs="Times New Roman"/>
          <w:sz w:val="22"/>
          <w:szCs w:val="22"/>
        </w:rPr>
        <w:t xml:space="preserve">, observado o disposto na </w:t>
      </w:r>
      <w:r w:rsidR="004D6BD9" w:rsidRPr="001A3C4F">
        <w:rPr>
          <w:rFonts w:ascii="Times New Roman" w:hAnsi="Times New Roman" w:cs="Times New Roman"/>
          <w:sz w:val="22"/>
          <w:szCs w:val="22"/>
          <w:u w:val="single"/>
        </w:rPr>
        <w:t>Cláusula</w:t>
      </w:r>
      <w:r w:rsidR="00591A67" w:rsidRPr="001A3C4F">
        <w:rPr>
          <w:rFonts w:ascii="Times New Roman" w:hAnsi="Times New Roman" w:cs="Times New Roman"/>
          <w:sz w:val="22"/>
          <w:szCs w:val="22"/>
          <w:u w:val="single"/>
        </w:rPr>
        <w:t xml:space="preserve"> 4.4.2</w:t>
      </w:r>
      <w:r w:rsidR="004D6BD9" w:rsidRPr="001A3C4F">
        <w:rPr>
          <w:rFonts w:ascii="Times New Roman" w:hAnsi="Times New Roman" w:cs="Times New Roman"/>
          <w:sz w:val="22"/>
          <w:szCs w:val="22"/>
        </w:rPr>
        <w:t xml:space="preserve"> abaixo</w:t>
      </w:r>
      <w:r w:rsidR="00747B8E" w:rsidRPr="001A3C4F">
        <w:rPr>
          <w:rFonts w:ascii="Times New Roman" w:hAnsi="Times New Roman" w:cs="Times New Roman"/>
          <w:sz w:val="22"/>
          <w:szCs w:val="22"/>
        </w:rPr>
        <w:t>.</w:t>
      </w:r>
      <w:bookmarkEnd w:id="198"/>
      <w:r w:rsidR="00D64312" w:rsidRPr="001A3C4F">
        <w:rPr>
          <w:rFonts w:ascii="Times New Roman" w:hAnsi="Times New Roman" w:cs="Times New Roman"/>
          <w:sz w:val="22"/>
          <w:szCs w:val="22"/>
        </w:rPr>
        <w:t xml:space="preserve"> A quantidade final de Debêntures a ser emitida será definida após a conclusão do Procedimento de </w:t>
      </w:r>
      <w:proofErr w:type="spellStart"/>
      <w:r w:rsidR="00D64312" w:rsidRPr="001A3C4F">
        <w:rPr>
          <w:rFonts w:ascii="Times New Roman" w:hAnsi="Times New Roman" w:cs="Times New Roman"/>
          <w:i/>
          <w:sz w:val="22"/>
          <w:szCs w:val="22"/>
        </w:rPr>
        <w:t>Bookbuilding</w:t>
      </w:r>
      <w:proofErr w:type="spellEnd"/>
      <w:r w:rsidR="00D64312" w:rsidRPr="001A3C4F">
        <w:rPr>
          <w:rFonts w:ascii="Times New Roman" w:hAnsi="Times New Roman" w:cs="Times New Roman"/>
          <w:i/>
          <w:sz w:val="22"/>
          <w:szCs w:val="22"/>
        </w:rPr>
        <w:t xml:space="preserve">, </w:t>
      </w:r>
      <w:r w:rsidR="00D64312" w:rsidRPr="001A3C4F">
        <w:rPr>
          <w:rFonts w:ascii="Times New Roman" w:hAnsi="Times New Roman" w:cs="Times New Roman"/>
          <w:sz w:val="22"/>
          <w:szCs w:val="22"/>
        </w:rPr>
        <w:t xml:space="preserve">sendo certo que a presente cláusula será objeto de aditamento, ficando desde já as partes autorizadas e obrigadas a celebrar tal aditamento, sem necessidade de aprovação da Debenturista e demais partes desta Escritura de Emissão, deliberação societária da </w:t>
      </w:r>
      <w:r w:rsidR="003F3F36" w:rsidRPr="001A3C4F">
        <w:rPr>
          <w:rFonts w:ascii="Times New Roman" w:hAnsi="Times New Roman" w:cs="Times New Roman"/>
          <w:sz w:val="22"/>
          <w:szCs w:val="22"/>
        </w:rPr>
        <w:t xml:space="preserve">Devedora </w:t>
      </w:r>
      <w:r w:rsidR="00D64312" w:rsidRPr="001A3C4F">
        <w:rPr>
          <w:rFonts w:ascii="Times New Roman" w:hAnsi="Times New Roman" w:cs="Times New Roman"/>
          <w:sz w:val="22"/>
          <w:szCs w:val="22"/>
        </w:rPr>
        <w:t xml:space="preserve">ou aprovação em </w:t>
      </w:r>
      <w:r w:rsidR="00DB522C" w:rsidRPr="001A3C4F">
        <w:rPr>
          <w:rFonts w:ascii="Times New Roman" w:hAnsi="Times New Roman" w:cs="Times New Roman"/>
          <w:sz w:val="22"/>
          <w:szCs w:val="22"/>
        </w:rPr>
        <w:t>A</w:t>
      </w:r>
      <w:r w:rsidR="00D64312" w:rsidRPr="001A3C4F">
        <w:rPr>
          <w:rFonts w:ascii="Times New Roman" w:hAnsi="Times New Roman" w:cs="Times New Roman"/>
          <w:sz w:val="22"/>
          <w:szCs w:val="22"/>
        </w:rPr>
        <w:t xml:space="preserve">ssembleia </w:t>
      </w:r>
      <w:r w:rsidR="00DB522C" w:rsidRPr="001A3C4F">
        <w:rPr>
          <w:rFonts w:ascii="Times New Roman" w:hAnsi="Times New Roman" w:cs="Times New Roman"/>
          <w:sz w:val="22"/>
          <w:szCs w:val="22"/>
        </w:rPr>
        <w:t>Especial</w:t>
      </w:r>
      <w:r w:rsidR="00D64312" w:rsidRPr="001A3C4F">
        <w:rPr>
          <w:rFonts w:ascii="Times New Roman" w:hAnsi="Times New Roman" w:cs="Times New Roman"/>
          <w:sz w:val="22"/>
          <w:szCs w:val="22"/>
        </w:rPr>
        <w:t xml:space="preserve"> de </w:t>
      </w:r>
      <w:r w:rsidR="00DB522C" w:rsidRPr="001A3C4F">
        <w:rPr>
          <w:rFonts w:ascii="Times New Roman" w:hAnsi="Times New Roman" w:cs="Times New Roman"/>
          <w:sz w:val="22"/>
          <w:szCs w:val="22"/>
        </w:rPr>
        <w:t>T</w:t>
      </w:r>
      <w:r w:rsidR="00D64312" w:rsidRPr="001A3C4F">
        <w:rPr>
          <w:rFonts w:ascii="Times New Roman" w:hAnsi="Times New Roman" w:cs="Times New Roman"/>
          <w:sz w:val="22"/>
          <w:szCs w:val="22"/>
        </w:rPr>
        <w:t>itulares de CRA.</w:t>
      </w:r>
    </w:p>
    <w:p w14:paraId="15A07549" w14:textId="77777777" w:rsidR="0096640F" w:rsidRPr="001A3C4F" w:rsidRDefault="0096640F" w:rsidP="009B4504">
      <w:pPr>
        <w:pStyle w:val="PargrafodaLista"/>
        <w:ind w:left="0"/>
        <w:jc w:val="both"/>
        <w:rPr>
          <w:rFonts w:ascii="Times New Roman" w:eastAsia="MS Mincho" w:hAnsi="Times New Roman" w:cs="Times New Roman"/>
          <w:sz w:val="22"/>
          <w:szCs w:val="22"/>
          <w:lang w:val="pt-BR"/>
        </w:rPr>
      </w:pPr>
    </w:p>
    <w:p w14:paraId="396313AE" w14:textId="0377AF91" w:rsidR="00A26D64" w:rsidRPr="001A3C4F" w:rsidRDefault="00D64312" w:rsidP="009B4504">
      <w:pPr>
        <w:pStyle w:val="PargrafoComumNvel2"/>
        <w:tabs>
          <w:tab w:val="clear" w:pos="1134"/>
        </w:tabs>
        <w:spacing w:line="240" w:lineRule="auto"/>
        <w:ind w:left="0" w:firstLine="0"/>
        <w:rPr>
          <w:rFonts w:ascii="Times New Roman" w:hAnsi="Times New Roman" w:cs="Times New Roman"/>
          <w:sz w:val="22"/>
          <w:szCs w:val="22"/>
        </w:rPr>
      </w:pPr>
      <w:bookmarkStart w:id="199" w:name="_Ref9001209"/>
      <w:bookmarkStart w:id="200" w:name="_Ref8055536"/>
      <w:r w:rsidRPr="001A3C4F">
        <w:rPr>
          <w:rFonts w:ascii="Times New Roman" w:hAnsi="Times New Roman" w:cs="Times New Roman"/>
          <w:sz w:val="22"/>
          <w:szCs w:val="22"/>
        </w:rPr>
        <w:t>Na hipótese da demanda apurada junto aos investidores para subscrição e integralização dos CRA ser inferior a 720.000 (setecentos e vinte mil) CRA</w:t>
      </w:r>
      <w:r w:rsidR="002C343C" w:rsidRPr="001A3C4F">
        <w:rPr>
          <w:rFonts w:ascii="Times New Roman" w:hAnsi="Times New Roman" w:cs="Times New Roman"/>
          <w:sz w:val="22"/>
          <w:szCs w:val="22"/>
        </w:rPr>
        <w:t>,</w:t>
      </w:r>
      <w:r w:rsidRPr="001A3C4F">
        <w:rPr>
          <w:rFonts w:ascii="Times New Roman" w:hAnsi="Times New Roman" w:cs="Times New Roman"/>
          <w:sz w:val="22"/>
          <w:szCs w:val="22"/>
        </w:rPr>
        <w:t xml:space="preserve"> o Valor Total da Emissão e a quantidade das Debêntures, previstas nas </w:t>
      </w:r>
      <w:r w:rsidRPr="001A3C4F">
        <w:rPr>
          <w:rFonts w:ascii="Times New Roman" w:hAnsi="Times New Roman" w:cs="Times New Roman"/>
          <w:sz w:val="22"/>
          <w:szCs w:val="22"/>
          <w:u w:val="single"/>
        </w:rPr>
        <w:t>Cláusulas 4.</w:t>
      </w:r>
      <w:r w:rsidR="00256F65" w:rsidRPr="001A3C4F">
        <w:rPr>
          <w:rFonts w:ascii="Times New Roman" w:hAnsi="Times New Roman" w:cs="Times New Roman"/>
          <w:sz w:val="22"/>
          <w:szCs w:val="22"/>
          <w:u w:val="single"/>
        </w:rPr>
        <w:t>2</w:t>
      </w:r>
      <w:r w:rsidRPr="001A3C4F">
        <w:rPr>
          <w:rFonts w:ascii="Times New Roman" w:hAnsi="Times New Roman" w:cs="Times New Roman"/>
          <w:sz w:val="22"/>
          <w:szCs w:val="22"/>
          <w:u w:val="single"/>
        </w:rPr>
        <w:t>.1</w:t>
      </w:r>
      <w:r w:rsidRPr="001A3C4F">
        <w:rPr>
          <w:rFonts w:ascii="Times New Roman" w:hAnsi="Times New Roman" w:cs="Times New Roman"/>
          <w:sz w:val="22"/>
          <w:szCs w:val="22"/>
        </w:rPr>
        <w:t xml:space="preserve"> e </w:t>
      </w:r>
      <w:r w:rsidRPr="001A3C4F">
        <w:rPr>
          <w:rFonts w:ascii="Times New Roman" w:hAnsi="Times New Roman" w:cs="Times New Roman"/>
          <w:sz w:val="22"/>
          <w:szCs w:val="22"/>
          <w:u w:val="single"/>
        </w:rPr>
        <w:t>4.4.1</w:t>
      </w:r>
      <w:r w:rsidRPr="001A3C4F">
        <w:rPr>
          <w:rFonts w:ascii="Times New Roman" w:hAnsi="Times New Roman" w:cs="Times New Roman"/>
          <w:sz w:val="22"/>
          <w:szCs w:val="22"/>
        </w:rPr>
        <w:t xml:space="preserve"> acima, respectivamente, após o Procedimento de </w:t>
      </w:r>
      <w:proofErr w:type="spellStart"/>
      <w:r w:rsidRPr="001A3C4F">
        <w:rPr>
          <w:rFonts w:ascii="Times New Roman" w:hAnsi="Times New Roman" w:cs="Times New Roman"/>
          <w:i/>
          <w:sz w:val="22"/>
          <w:szCs w:val="22"/>
        </w:rPr>
        <w:t>Bookbuilding</w:t>
      </w:r>
      <w:proofErr w:type="spellEnd"/>
      <w:r w:rsidRPr="001A3C4F">
        <w:rPr>
          <w:rFonts w:ascii="Times New Roman" w:hAnsi="Times New Roman" w:cs="Times New Roman"/>
          <w:sz w:val="22"/>
          <w:szCs w:val="22"/>
        </w:rPr>
        <w:t xml:space="preserve">, serão reduzidos proporcionalmente ao valor total da emissão dos CRA e à quantidade dos CRA, com o consequente cancelamento das Debêntures não integralizadas, a ser formalizado por meio de aditamento à presente Escritura de Emissão, sem necessidade de aprovação da Debenturista e demais partes desta Escritura de Emissão, deliberação societária da </w:t>
      </w:r>
      <w:r w:rsidR="003F3F36" w:rsidRPr="001A3C4F">
        <w:rPr>
          <w:rFonts w:ascii="Times New Roman" w:hAnsi="Times New Roman" w:cs="Times New Roman"/>
          <w:sz w:val="22"/>
          <w:szCs w:val="22"/>
        </w:rPr>
        <w:t xml:space="preserve">Devedora </w:t>
      </w:r>
      <w:r w:rsidRPr="001A3C4F">
        <w:rPr>
          <w:rFonts w:ascii="Times New Roman" w:hAnsi="Times New Roman" w:cs="Times New Roman"/>
          <w:sz w:val="22"/>
          <w:szCs w:val="22"/>
        </w:rPr>
        <w:t xml:space="preserve">ou aprovação em </w:t>
      </w:r>
      <w:r w:rsidR="00DB522C" w:rsidRPr="001A3C4F">
        <w:rPr>
          <w:rFonts w:ascii="Times New Roman" w:hAnsi="Times New Roman" w:cs="Times New Roman"/>
          <w:sz w:val="22"/>
          <w:szCs w:val="22"/>
        </w:rPr>
        <w:t xml:space="preserve">Assembleia Especial de Titulares de CRA </w:t>
      </w:r>
      <w:r w:rsidRPr="001A3C4F">
        <w:rPr>
          <w:rFonts w:ascii="Times New Roman" w:hAnsi="Times New Roman" w:cs="Times New Roman"/>
          <w:sz w:val="22"/>
          <w:szCs w:val="22"/>
        </w:rPr>
        <w:t xml:space="preserve">ou de Debenturista, observada a quantidade mínima de 600.000 (seiscentas mil) Debêntures, correspondente a R$600.000.000,00 (seiscentos milhões de reais), as quais deverão ser subscritas e integralizadas em relação aos respectivos CRA, conforme </w:t>
      </w:r>
      <w:r w:rsidR="00A9157E" w:rsidRPr="001A3C4F">
        <w:rPr>
          <w:rFonts w:ascii="Times New Roman" w:hAnsi="Times New Roman" w:cs="Times New Roman"/>
          <w:sz w:val="22"/>
          <w:szCs w:val="22"/>
        </w:rPr>
        <w:t xml:space="preserve">será previsto no </w:t>
      </w:r>
      <w:r w:rsidRPr="001A3C4F">
        <w:rPr>
          <w:rFonts w:ascii="Times New Roman" w:hAnsi="Times New Roman" w:cs="Times New Roman"/>
          <w:sz w:val="22"/>
          <w:szCs w:val="22"/>
        </w:rPr>
        <w:t>Termo de Securitização (</w:t>
      </w:r>
      <w:r w:rsidR="00C408BE" w:rsidRPr="001A3C4F">
        <w:rPr>
          <w:rFonts w:ascii="Times New Roman" w:hAnsi="Times New Roman" w:cs="Times New Roman"/>
          <w:sz w:val="22"/>
          <w:szCs w:val="22"/>
        </w:rPr>
        <w:t>"</w:t>
      </w:r>
      <w:r w:rsidRPr="001A3C4F">
        <w:rPr>
          <w:rFonts w:ascii="Times New Roman" w:hAnsi="Times New Roman" w:cs="Times New Roman"/>
          <w:sz w:val="22"/>
          <w:szCs w:val="22"/>
          <w:u w:val="single"/>
        </w:rPr>
        <w:t>Montante Mínimo</w:t>
      </w:r>
      <w:r w:rsidR="00C408BE" w:rsidRPr="001A3C4F">
        <w:rPr>
          <w:rFonts w:ascii="Times New Roman" w:hAnsi="Times New Roman" w:cs="Times New Roman"/>
          <w:sz w:val="22"/>
          <w:szCs w:val="22"/>
        </w:rPr>
        <w:t>"</w:t>
      </w:r>
      <w:r w:rsidRPr="001A3C4F">
        <w:rPr>
          <w:rFonts w:ascii="Times New Roman" w:hAnsi="Times New Roman" w:cs="Times New Roman"/>
          <w:sz w:val="22"/>
          <w:szCs w:val="22"/>
        </w:rPr>
        <w:t>)</w:t>
      </w:r>
      <w:r w:rsidR="002C343C" w:rsidRPr="001A3C4F">
        <w:rPr>
          <w:rFonts w:ascii="Times New Roman" w:hAnsi="Times New Roman" w:cs="Times New Roman"/>
          <w:sz w:val="22"/>
          <w:szCs w:val="22"/>
        </w:rPr>
        <w:t>, e observado o Montante Mínimo Debêntures 2ª Série</w:t>
      </w:r>
      <w:r w:rsidRPr="001A3C4F">
        <w:rPr>
          <w:rFonts w:ascii="Times New Roman" w:hAnsi="Times New Roman" w:cs="Times New Roman"/>
          <w:sz w:val="22"/>
          <w:szCs w:val="22"/>
        </w:rPr>
        <w:t>.</w:t>
      </w:r>
      <w:bookmarkEnd w:id="199"/>
    </w:p>
    <w:p w14:paraId="194211F3" w14:textId="77777777" w:rsidR="00D64312" w:rsidRPr="001A3C4F" w:rsidRDefault="00D64312" w:rsidP="009B4504">
      <w:pPr>
        <w:pStyle w:val="PargrafoComumNvel2"/>
        <w:numPr>
          <w:ilvl w:val="0"/>
          <w:numId w:val="0"/>
        </w:numPr>
        <w:tabs>
          <w:tab w:val="clear" w:pos="1134"/>
        </w:tabs>
        <w:spacing w:line="240" w:lineRule="auto"/>
        <w:rPr>
          <w:rFonts w:ascii="Times New Roman" w:hAnsi="Times New Roman" w:cs="Times New Roman"/>
          <w:sz w:val="22"/>
          <w:szCs w:val="22"/>
        </w:rPr>
      </w:pPr>
    </w:p>
    <w:p w14:paraId="28F6C55E" w14:textId="77777777" w:rsidR="00C30E27" w:rsidRPr="001A3C4F" w:rsidRDefault="00A00B80" w:rsidP="009B4504">
      <w:pPr>
        <w:pStyle w:val="Ttulo2"/>
        <w:tabs>
          <w:tab w:val="clear" w:pos="1134"/>
        </w:tabs>
        <w:spacing w:line="240" w:lineRule="auto"/>
        <w:ind w:left="0" w:firstLine="0"/>
        <w:rPr>
          <w:rFonts w:ascii="Times New Roman" w:hAnsi="Times New Roman" w:cs="Times New Roman"/>
          <w:sz w:val="22"/>
          <w:szCs w:val="22"/>
        </w:rPr>
      </w:pPr>
      <w:bookmarkStart w:id="201" w:name="_Toc49614968"/>
      <w:bookmarkStart w:id="202" w:name="_Toc53782970"/>
      <w:bookmarkStart w:id="203" w:name="_Toc78383190"/>
      <w:bookmarkStart w:id="204" w:name="_Toc65267722"/>
      <w:bookmarkStart w:id="205" w:name="_Toc85147331"/>
      <w:bookmarkStart w:id="206" w:name="_Toc93927956"/>
      <w:bookmarkStart w:id="207" w:name="_Toc97764039"/>
      <w:bookmarkStart w:id="208" w:name="_Toc98695272"/>
      <w:bookmarkStart w:id="209" w:name="_Toc98502650"/>
      <w:bookmarkStart w:id="210" w:name="_Toc8697029"/>
      <w:bookmarkStart w:id="211" w:name="_Ref8127296"/>
      <w:bookmarkEnd w:id="200"/>
      <w:r w:rsidRPr="001A3C4F">
        <w:rPr>
          <w:rFonts w:ascii="Times New Roman" w:hAnsi="Times New Roman" w:cs="Times New Roman"/>
          <w:sz w:val="22"/>
          <w:szCs w:val="22"/>
        </w:rPr>
        <w:t xml:space="preserve">Procedimento de </w:t>
      </w:r>
      <w:proofErr w:type="spellStart"/>
      <w:r w:rsidRPr="001A3C4F">
        <w:rPr>
          <w:rFonts w:ascii="Times New Roman" w:hAnsi="Times New Roman" w:cs="Times New Roman"/>
          <w:i/>
          <w:sz w:val="22"/>
          <w:szCs w:val="22"/>
        </w:rPr>
        <w:t>Bookbuildin</w:t>
      </w:r>
      <w:r w:rsidR="00C30E27" w:rsidRPr="001A3C4F">
        <w:rPr>
          <w:rFonts w:ascii="Times New Roman" w:hAnsi="Times New Roman" w:cs="Times New Roman"/>
          <w:i/>
          <w:sz w:val="22"/>
          <w:szCs w:val="22"/>
        </w:rPr>
        <w:t>g</w:t>
      </w:r>
      <w:bookmarkEnd w:id="201"/>
      <w:bookmarkEnd w:id="202"/>
      <w:bookmarkEnd w:id="203"/>
      <w:bookmarkEnd w:id="204"/>
      <w:bookmarkEnd w:id="205"/>
      <w:bookmarkEnd w:id="206"/>
      <w:bookmarkEnd w:id="207"/>
      <w:bookmarkEnd w:id="208"/>
      <w:bookmarkEnd w:id="209"/>
      <w:proofErr w:type="spellEnd"/>
    </w:p>
    <w:p w14:paraId="1DFE61BF" w14:textId="77777777" w:rsidR="00C30E27" w:rsidRPr="001A3C4F" w:rsidRDefault="00C30E27" w:rsidP="009B4504">
      <w:pPr>
        <w:pStyle w:val="PargrafoComumNvel2"/>
        <w:numPr>
          <w:ilvl w:val="0"/>
          <w:numId w:val="0"/>
        </w:numPr>
        <w:tabs>
          <w:tab w:val="clear" w:pos="1134"/>
        </w:tabs>
        <w:spacing w:line="240" w:lineRule="auto"/>
        <w:rPr>
          <w:rFonts w:ascii="Times New Roman" w:hAnsi="Times New Roman" w:cs="Times New Roman"/>
          <w:sz w:val="22"/>
          <w:szCs w:val="22"/>
        </w:rPr>
      </w:pPr>
    </w:p>
    <w:p w14:paraId="42F89183" w14:textId="6BB46AF2" w:rsidR="00C30E27" w:rsidRPr="001A3C4F" w:rsidRDefault="000F2AF7" w:rsidP="009B4504">
      <w:pPr>
        <w:pStyle w:val="PargrafoComumNvel2"/>
        <w:tabs>
          <w:tab w:val="clear" w:pos="1134"/>
        </w:tabs>
        <w:spacing w:line="240" w:lineRule="auto"/>
        <w:ind w:left="0" w:firstLine="0"/>
        <w:rPr>
          <w:rFonts w:ascii="Times New Roman" w:hAnsi="Times New Roman" w:cs="Times New Roman"/>
          <w:sz w:val="22"/>
          <w:szCs w:val="22"/>
        </w:rPr>
      </w:pPr>
      <w:bookmarkStart w:id="212" w:name="_Hlk107580164"/>
      <w:bookmarkEnd w:id="210"/>
      <w:r w:rsidRPr="001A3C4F">
        <w:rPr>
          <w:rFonts w:ascii="Times New Roman" w:hAnsi="Times New Roman" w:cs="Times New Roman"/>
          <w:sz w:val="22"/>
          <w:szCs w:val="22"/>
        </w:rPr>
        <w:t xml:space="preserve">A presente Emissão será destinada à formação dos Direitos Creditórios do Agronegócio que constituirão lastro para a </w:t>
      </w:r>
      <w:r w:rsidR="005A227D" w:rsidRPr="001A3C4F">
        <w:rPr>
          <w:rFonts w:ascii="Times New Roman" w:hAnsi="Times New Roman" w:cs="Times New Roman"/>
          <w:sz w:val="22"/>
          <w:szCs w:val="22"/>
        </w:rPr>
        <w:t>emissão</w:t>
      </w:r>
      <w:r w:rsidRPr="001A3C4F">
        <w:rPr>
          <w:rFonts w:ascii="Times New Roman" w:hAnsi="Times New Roman" w:cs="Times New Roman"/>
          <w:sz w:val="22"/>
          <w:szCs w:val="22"/>
        </w:rPr>
        <w:t xml:space="preserve"> dos CRA. No âmbito da Oferta, será adotado o procedimento de coleta de intenções de investimento dos potenciais investidores nos CRA</w:t>
      </w:r>
      <w:r w:rsidR="00192B18" w:rsidRPr="001A3C4F">
        <w:rPr>
          <w:rFonts w:ascii="Times New Roman" w:hAnsi="Times New Roman" w:cs="Times New Roman"/>
          <w:sz w:val="22"/>
          <w:szCs w:val="22"/>
        </w:rPr>
        <w:t xml:space="preserve">, organizado pelos </w:t>
      </w:r>
      <w:r w:rsidR="00D90A2B" w:rsidRPr="001A3C4F">
        <w:rPr>
          <w:rFonts w:ascii="Times New Roman" w:hAnsi="Times New Roman" w:cs="Times New Roman"/>
          <w:sz w:val="22"/>
          <w:szCs w:val="22"/>
        </w:rPr>
        <w:t>Co</w:t>
      </w:r>
      <w:r w:rsidR="00192B18" w:rsidRPr="001A3C4F">
        <w:rPr>
          <w:rFonts w:ascii="Times New Roman" w:hAnsi="Times New Roman" w:cs="Times New Roman"/>
          <w:sz w:val="22"/>
          <w:szCs w:val="22"/>
        </w:rPr>
        <w:t>ordenadores da Oferta</w:t>
      </w:r>
      <w:r w:rsidR="00D90A2B" w:rsidRPr="001A3C4F">
        <w:rPr>
          <w:rFonts w:ascii="Times New Roman" w:hAnsi="Times New Roman" w:cs="Times New Roman"/>
          <w:sz w:val="22"/>
          <w:szCs w:val="22"/>
        </w:rPr>
        <w:t>, nos termos do artigo 23, parágrafos 1º e 2º, e do artigo 44 e 45 da Instrução CVM 40</w:t>
      </w:r>
      <w:r w:rsidR="003E188B" w:rsidRPr="001A3C4F">
        <w:rPr>
          <w:rFonts w:ascii="Times New Roman" w:hAnsi="Times New Roman" w:cs="Times New Roman"/>
          <w:sz w:val="22"/>
          <w:szCs w:val="22"/>
        </w:rPr>
        <w:t xml:space="preserve">0, com recebimento </w:t>
      </w:r>
      <w:r w:rsidR="00223844" w:rsidRPr="001A3C4F">
        <w:rPr>
          <w:rFonts w:ascii="Times New Roman" w:hAnsi="Times New Roman" w:cs="Times New Roman"/>
          <w:sz w:val="22"/>
          <w:szCs w:val="22"/>
        </w:rPr>
        <w:t>d</w:t>
      </w:r>
      <w:r w:rsidR="003E188B" w:rsidRPr="001A3C4F">
        <w:rPr>
          <w:rFonts w:ascii="Times New Roman" w:hAnsi="Times New Roman" w:cs="Times New Roman"/>
          <w:sz w:val="22"/>
          <w:szCs w:val="22"/>
        </w:rPr>
        <w:t>e reservas, sem lotes mínimos ou máximos, por meio do qual os Coordenadores verificarão a demanda do mercado pelos CR</w:t>
      </w:r>
      <w:r w:rsidR="005E1E43" w:rsidRPr="001A3C4F">
        <w:rPr>
          <w:rFonts w:ascii="Times New Roman" w:hAnsi="Times New Roman" w:cs="Times New Roman"/>
          <w:sz w:val="22"/>
          <w:szCs w:val="22"/>
        </w:rPr>
        <w:t>A</w:t>
      </w:r>
      <w:r w:rsidR="003E188B" w:rsidRPr="001A3C4F">
        <w:rPr>
          <w:rFonts w:ascii="Times New Roman" w:hAnsi="Times New Roman" w:cs="Times New Roman"/>
          <w:sz w:val="22"/>
          <w:szCs w:val="22"/>
        </w:rPr>
        <w:t xml:space="preserve">, sendo certo que </w:t>
      </w:r>
      <w:r w:rsidR="000660E9" w:rsidRPr="001A3C4F">
        <w:rPr>
          <w:rFonts w:ascii="Times New Roman" w:hAnsi="Times New Roman" w:cs="Times New Roman"/>
          <w:sz w:val="22"/>
          <w:szCs w:val="22"/>
        </w:rPr>
        <w:t>apenas as intenções de investimento e pedidos de reserva dos investidores que sejam considerados Investidores Institucionais serão considerados no Procedimento de</w:t>
      </w:r>
      <w:r w:rsidR="000660E9" w:rsidRPr="001A3C4F">
        <w:rPr>
          <w:rFonts w:ascii="Times New Roman" w:hAnsi="Times New Roman" w:cs="Times New Roman"/>
          <w:i/>
          <w:iCs/>
          <w:sz w:val="22"/>
          <w:szCs w:val="22"/>
        </w:rPr>
        <w:t xml:space="preserve"> </w:t>
      </w:r>
      <w:proofErr w:type="spellStart"/>
      <w:r w:rsidR="000660E9" w:rsidRPr="001A3C4F">
        <w:rPr>
          <w:rFonts w:ascii="Times New Roman" w:hAnsi="Times New Roman" w:cs="Times New Roman"/>
          <w:i/>
          <w:iCs/>
          <w:sz w:val="22"/>
          <w:szCs w:val="22"/>
        </w:rPr>
        <w:t>Bookbuilding</w:t>
      </w:r>
      <w:proofErr w:type="spellEnd"/>
      <w:r w:rsidR="000660E9" w:rsidRPr="001A3C4F">
        <w:rPr>
          <w:rFonts w:ascii="Times New Roman" w:hAnsi="Times New Roman" w:cs="Times New Roman"/>
          <w:sz w:val="22"/>
          <w:szCs w:val="22"/>
        </w:rPr>
        <w:t xml:space="preserve"> dos CRA para fins da definição da taxa final da Remuneração dos CRA de cada série e, consequentemente, às Debêntures de cada série, observadas, em qualquer caso, as Taxas Teto (conforme abaixo definido). Os Investidores definirão</w:t>
      </w:r>
      <w:r w:rsidR="003E188B" w:rsidRPr="001A3C4F">
        <w:rPr>
          <w:rFonts w:ascii="Times New Roman" w:hAnsi="Times New Roman" w:cs="Times New Roman"/>
          <w:sz w:val="22"/>
          <w:szCs w:val="22"/>
        </w:rPr>
        <w:t>: (i) a demanda pelos CRA, de forma a definir a quantidade final de CRA a ser emitida e, consequentemente, a quantidade final de Debêntures a ser emitida, bem como a alocação em cada série e quantidade de séries</w:t>
      </w:r>
      <w:r w:rsidR="00456E5E" w:rsidRPr="001A3C4F">
        <w:rPr>
          <w:rFonts w:ascii="Times New Roman" w:hAnsi="Times New Roman" w:cs="Times New Roman"/>
          <w:color w:val="242424"/>
          <w:sz w:val="22"/>
          <w:szCs w:val="22"/>
          <w:shd w:val="clear" w:color="auto" w:fill="FFFFFF"/>
        </w:rPr>
        <w:t>, conforme o Sistema de Vasos Comunicantes</w:t>
      </w:r>
      <w:r w:rsidR="00BA195D" w:rsidRPr="001A3C4F">
        <w:rPr>
          <w:rFonts w:ascii="Times New Roman" w:hAnsi="Times New Roman" w:cs="Times New Roman"/>
          <w:sz w:val="22"/>
          <w:szCs w:val="22"/>
        </w:rPr>
        <w:t>, observado: (a) o Montante Mínimo dos CRA 2ª Série, e (b) a possibilidade dos CRA 1ª Série e, consequentemente, as Debêntures 1ª Série, não serem colocadas</w:t>
      </w:r>
      <w:r w:rsidR="003E188B" w:rsidRPr="001A3C4F">
        <w:rPr>
          <w:rFonts w:ascii="Times New Roman" w:hAnsi="Times New Roman" w:cs="Times New Roman"/>
          <w:sz w:val="22"/>
          <w:szCs w:val="22"/>
        </w:rPr>
        <w:t>; (</w:t>
      </w:r>
      <w:proofErr w:type="spellStart"/>
      <w:r w:rsidR="003E188B" w:rsidRPr="001A3C4F">
        <w:rPr>
          <w:rFonts w:ascii="Times New Roman" w:hAnsi="Times New Roman" w:cs="Times New Roman"/>
          <w:sz w:val="22"/>
          <w:szCs w:val="22"/>
        </w:rPr>
        <w:t>ii</w:t>
      </w:r>
      <w:proofErr w:type="spellEnd"/>
      <w:r w:rsidR="003E188B" w:rsidRPr="001A3C4F">
        <w:rPr>
          <w:rFonts w:ascii="Times New Roman" w:hAnsi="Times New Roman" w:cs="Times New Roman"/>
          <w:sz w:val="22"/>
          <w:szCs w:val="22"/>
        </w:rPr>
        <w:t>) a taxa final da remuneração aplicável aos CRA de cada série e, consequentemente, às Debêntures de cada série, levando em consideração exclusivamente as taxas de Remuneração dos CRA indicadas pelos Investidores Institucionais nas respectivas intenções de investimento</w:t>
      </w:r>
      <w:r w:rsidR="0046548B" w:rsidRPr="001A3C4F">
        <w:rPr>
          <w:rFonts w:ascii="Times New Roman" w:hAnsi="Times New Roman" w:cs="Times New Roman"/>
          <w:sz w:val="22"/>
          <w:szCs w:val="22"/>
        </w:rPr>
        <w:t xml:space="preserve"> ou </w:t>
      </w:r>
      <w:r w:rsidR="0046548B" w:rsidRPr="001A3C4F">
        <w:rPr>
          <w:rFonts w:ascii="Times New Roman" w:hAnsi="Times New Roman" w:cs="Times New Roman"/>
          <w:sz w:val="22"/>
          <w:szCs w:val="22"/>
        </w:rPr>
        <w:lastRenderedPageBreak/>
        <w:t>Pedidos de Reserva</w:t>
      </w:r>
      <w:r w:rsidR="003E188B" w:rsidRPr="001A3C4F">
        <w:rPr>
          <w:rFonts w:ascii="Times New Roman" w:hAnsi="Times New Roman" w:cs="Times New Roman"/>
          <w:sz w:val="22"/>
          <w:szCs w:val="22"/>
        </w:rPr>
        <w:t>, observadas, em qualquer caso, as Taxas Teto; e (</w:t>
      </w:r>
      <w:proofErr w:type="spellStart"/>
      <w:r w:rsidR="003E188B" w:rsidRPr="001A3C4F">
        <w:rPr>
          <w:rFonts w:ascii="Times New Roman" w:hAnsi="Times New Roman" w:cs="Times New Roman"/>
          <w:sz w:val="22"/>
          <w:szCs w:val="22"/>
        </w:rPr>
        <w:t>iii</w:t>
      </w:r>
      <w:proofErr w:type="spellEnd"/>
      <w:r w:rsidR="003E188B" w:rsidRPr="001A3C4F">
        <w:rPr>
          <w:rFonts w:ascii="Times New Roman" w:hAnsi="Times New Roman" w:cs="Times New Roman"/>
          <w:sz w:val="22"/>
          <w:szCs w:val="22"/>
        </w:rPr>
        <w:t>) o exercício total ou parcial da Opção de Lote Adicional ("</w:t>
      </w:r>
      <w:r w:rsidR="003E188B" w:rsidRPr="001A3C4F">
        <w:rPr>
          <w:rFonts w:ascii="Times New Roman" w:hAnsi="Times New Roman" w:cs="Times New Roman"/>
          <w:sz w:val="22"/>
          <w:szCs w:val="22"/>
          <w:u w:val="single"/>
        </w:rPr>
        <w:t xml:space="preserve">Procedimento de </w:t>
      </w:r>
      <w:proofErr w:type="spellStart"/>
      <w:r w:rsidR="003E188B" w:rsidRPr="001A3C4F">
        <w:rPr>
          <w:rFonts w:ascii="Times New Roman" w:hAnsi="Times New Roman" w:cs="Times New Roman"/>
          <w:i/>
          <w:iCs/>
          <w:sz w:val="22"/>
          <w:szCs w:val="22"/>
          <w:u w:val="single"/>
        </w:rPr>
        <w:t>Bookbuilding</w:t>
      </w:r>
      <w:proofErr w:type="spellEnd"/>
      <w:r w:rsidR="003E188B" w:rsidRPr="001A3C4F">
        <w:rPr>
          <w:rFonts w:ascii="Times New Roman" w:hAnsi="Times New Roman" w:cs="Times New Roman"/>
          <w:sz w:val="22"/>
          <w:szCs w:val="22"/>
        </w:rPr>
        <w:t>").</w:t>
      </w:r>
      <w:bookmarkStart w:id="213" w:name="_Ref16819757"/>
      <w:bookmarkEnd w:id="211"/>
    </w:p>
    <w:p w14:paraId="66AA6333" w14:textId="77777777" w:rsidR="00C408BE" w:rsidRPr="001A3C4F" w:rsidRDefault="00C408BE" w:rsidP="009B4504">
      <w:pPr>
        <w:pStyle w:val="PargrafoComumNvel2"/>
        <w:numPr>
          <w:ilvl w:val="0"/>
          <w:numId w:val="0"/>
        </w:numPr>
        <w:tabs>
          <w:tab w:val="clear" w:pos="1134"/>
        </w:tabs>
        <w:spacing w:line="240" w:lineRule="auto"/>
        <w:rPr>
          <w:rFonts w:ascii="Times New Roman" w:hAnsi="Times New Roman" w:cs="Times New Roman"/>
          <w:sz w:val="22"/>
          <w:szCs w:val="22"/>
        </w:rPr>
      </w:pPr>
      <w:bookmarkStart w:id="214" w:name="_Ref8126424"/>
      <w:bookmarkStart w:id="215" w:name="_Toc8171333"/>
      <w:bookmarkStart w:id="216" w:name="_Toc8697030"/>
      <w:bookmarkStart w:id="217" w:name="_Toc49614969"/>
      <w:bookmarkStart w:id="218" w:name="_Toc53782971"/>
      <w:bookmarkStart w:id="219" w:name="_Toc78383191"/>
      <w:bookmarkStart w:id="220" w:name="_Toc65267723"/>
      <w:bookmarkStart w:id="221" w:name="_Toc85147332"/>
      <w:bookmarkStart w:id="222" w:name="_Toc93927957"/>
      <w:bookmarkStart w:id="223" w:name="_Toc97764040"/>
      <w:bookmarkStart w:id="224" w:name="_Toc98695273"/>
      <w:bookmarkStart w:id="225" w:name="_Toc98502651"/>
      <w:bookmarkEnd w:id="212"/>
      <w:bookmarkEnd w:id="213"/>
    </w:p>
    <w:p w14:paraId="3BAB9B03" w14:textId="0C3BD5B2" w:rsidR="000508D9" w:rsidRPr="001A3C4F" w:rsidRDefault="00F53884" w:rsidP="009B4504">
      <w:pPr>
        <w:pStyle w:val="Ttulo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 xml:space="preserve">Subscrição das Debêntures e </w:t>
      </w:r>
      <w:r w:rsidR="000508D9" w:rsidRPr="001A3C4F">
        <w:rPr>
          <w:rFonts w:ascii="Times New Roman" w:hAnsi="Times New Roman" w:cs="Times New Roman"/>
          <w:sz w:val="22"/>
          <w:szCs w:val="22"/>
        </w:rPr>
        <w:t>Vinculação à Emissão de CRA</w:t>
      </w:r>
      <w:bookmarkEnd w:id="214"/>
      <w:bookmarkEnd w:id="215"/>
      <w:bookmarkEnd w:id="216"/>
      <w:bookmarkEnd w:id="217"/>
      <w:bookmarkEnd w:id="218"/>
      <w:bookmarkEnd w:id="219"/>
      <w:bookmarkEnd w:id="220"/>
      <w:bookmarkEnd w:id="221"/>
      <w:bookmarkEnd w:id="222"/>
      <w:bookmarkEnd w:id="223"/>
      <w:bookmarkEnd w:id="224"/>
      <w:bookmarkEnd w:id="225"/>
    </w:p>
    <w:p w14:paraId="41669C9A" w14:textId="77777777" w:rsidR="000508D9" w:rsidRPr="001A3C4F" w:rsidRDefault="000508D9" w:rsidP="009B4504">
      <w:pPr>
        <w:keepNext/>
        <w:keepLines/>
        <w:jc w:val="both"/>
        <w:rPr>
          <w:rFonts w:ascii="Times New Roman" w:eastAsia="MS Mincho" w:hAnsi="Times New Roman" w:cs="Times New Roman"/>
          <w:sz w:val="22"/>
          <w:szCs w:val="22"/>
          <w:lang w:val="pt-BR"/>
        </w:rPr>
      </w:pPr>
    </w:p>
    <w:p w14:paraId="1892A9F9" w14:textId="0A2F35BD" w:rsidR="002D0E2C" w:rsidRPr="001A3C4F" w:rsidRDefault="00F63EFE" w:rsidP="009B4504">
      <w:pPr>
        <w:pStyle w:val="PargrafoComumNvel2"/>
        <w:tabs>
          <w:tab w:val="clear" w:pos="1134"/>
        </w:tabs>
        <w:spacing w:line="240" w:lineRule="auto"/>
        <w:ind w:left="0" w:firstLine="0"/>
        <w:rPr>
          <w:rFonts w:ascii="Times New Roman" w:hAnsi="Times New Roman" w:cs="Times New Roman"/>
          <w:sz w:val="22"/>
          <w:szCs w:val="22"/>
        </w:rPr>
      </w:pPr>
      <w:bookmarkStart w:id="226" w:name="_Ref8829771"/>
      <w:r w:rsidRPr="001A3C4F">
        <w:rPr>
          <w:rFonts w:ascii="Times New Roman" w:hAnsi="Times New Roman" w:cs="Times New Roman"/>
          <w:sz w:val="22"/>
          <w:szCs w:val="22"/>
        </w:rPr>
        <w:t xml:space="preserve">As Debêntures serão subscritas e integralizadas exclusivamente pela </w:t>
      </w:r>
      <w:proofErr w:type="spellStart"/>
      <w:r w:rsidRPr="001A3C4F">
        <w:rPr>
          <w:rFonts w:ascii="Times New Roman" w:hAnsi="Times New Roman" w:cs="Times New Roman"/>
          <w:sz w:val="22"/>
          <w:szCs w:val="22"/>
        </w:rPr>
        <w:t>Securitizadora</w:t>
      </w:r>
      <w:proofErr w:type="spellEnd"/>
      <w:r w:rsidR="00B32C96" w:rsidRPr="001A3C4F">
        <w:rPr>
          <w:rFonts w:ascii="Times New Roman" w:hAnsi="Times New Roman" w:cs="Times New Roman"/>
          <w:sz w:val="22"/>
          <w:szCs w:val="22"/>
        </w:rPr>
        <w:t xml:space="preserve">, </w:t>
      </w:r>
      <w:r w:rsidR="00F53884" w:rsidRPr="001A3C4F">
        <w:rPr>
          <w:rFonts w:ascii="Times New Roman" w:hAnsi="Times New Roman" w:cs="Times New Roman"/>
          <w:sz w:val="22"/>
          <w:szCs w:val="22"/>
        </w:rPr>
        <w:t xml:space="preserve">sem coobrigação, </w:t>
      </w:r>
      <w:r w:rsidR="0036177D" w:rsidRPr="001A3C4F">
        <w:rPr>
          <w:rFonts w:ascii="Times New Roman" w:hAnsi="Times New Roman" w:cs="Times New Roman"/>
          <w:sz w:val="22"/>
          <w:szCs w:val="22"/>
        </w:rPr>
        <w:t xml:space="preserve">e, após, </w:t>
      </w:r>
      <w:r w:rsidR="00B32C96" w:rsidRPr="001A3C4F">
        <w:rPr>
          <w:rFonts w:ascii="Times New Roman" w:hAnsi="Times New Roman" w:cs="Times New Roman"/>
          <w:sz w:val="22"/>
          <w:szCs w:val="22"/>
        </w:rPr>
        <w:t xml:space="preserve">os Direitos Creditórios do Agronegócio decorrentes </w:t>
      </w:r>
      <w:r w:rsidR="00A10440" w:rsidRPr="001A3C4F">
        <w:rPr>
          <w:rFonts w:ascii="Times New Roman" w:hAnsi="Times New Roman" w:cs="Times New Roman"/>
          <w:sz w:val="22"/>
          <w:szCs w:val="22"/>
        </w:rPr>
        <w:t xml:space="preserve">das Debêntures </w:t>
      </w:r>
      <w:r w:rsidR="00B32C96" w:rsidRPr="001A3C4F">
        <w:rPr>
          <w:rFonts w:ascii="Times New Roman" w:hAnsi="Times New Roman" w:cs="Times New Roman"/>
          <w:sz w:val="22"/>
          <w:szCs w:val="22"/>
        </w:rPr>
        <w:t>serão vinculados aos CRA, para que formem o lastro dos CRA a serem distribuídos por meio da Oferta</w:t>
      </w:r>
      <w:r w:rsidR="002D0E2C" w:rsidRPr="001A3C4F">
        <w:rPr>
          <w:rFonts w:ascii="Times New Roman" w:hAnsi="Times New Roman" w:cs="Times New Roman"/>
          <w:sz w:val="22"/>
          <w:szCs w:val="22"/>
        </w:rPr>
        <w:t xml:space="preserve">. Assim, as Debêntures da presente Emissão serão vinculadas aos CRA, sendo as </w:t>
      </w:r>
      <w:r w:rsidR="00D41D7C" w:rsidRPr="001A3C4F">
        <w:rPr>
          <w:rFonts w:ascii="Times New Roman" w:hAnsi="Times New Roman" w:cs="Times New Roman"/>
          <w:sz w:val="22"/>
          <w:szCs w:val="22"/>
        </w:rPr>
        <w:t>Debêntures 1ª Série</w:t>
      </w:r>
      <w:r w:rsidR="002C343C" w:rsidRPr="001A3C4F">
        <w:rPr>
          <w:rFonts w:ascii="Times New Roman" w:hAnsi="Times New Roman" w:cs="Times New Roman"/>
          <w:sz w:val="22"/>
          <w:szCs w:val="22"/>
        </w:rPr>
        <w:t>, caso haja,</w:t>
      </w:r>
      <w:r w:rsidR="002D0E2C" w:rsidRPr="001A3C4F">
        <w:rPr>
          <w:rFonts w:ascii="Times New Roman" w:hAnsi="Times New Roman" w:cs="Times New Roman"/>
          <w:sz w:val="22"/>
          <w:szCs w:val="22"/>
        </w:rPr>
        <w:t xml:space="preserve"> vinculadas aos </w:t>
      </w:r>
      <w:r w:rsidR="00A9586D" w:rsidRPr="001A3C4F">
        <w:rPr>
          <w:rFonts w:ascii="Times New Roman" w:hAnsi="Times New Roman" w:cs="Times New Roman"/>
          <w:sz w:val="22"/>
          <w:szCs w:val="22"/>
        </w:rPr>
        <w:t>CRA 1ª Série</w:t>
      </w:r>
      <w:r w:rsidR="00D90A2B" w:rsidRPr="001A3C4F">
        <w:rPr>
          <w:rFonts w:ascii="Times New Roman" w:hAnsi="Times New Roman" w:cs="Times New Roman"/>
          <w:sz w:val="22"/>
          <w:szCs w:val="22"/>
        </w:rPr>
        <w:t xml:space="preserve"> e</w:t>
      </w:r>
      <w:r w:rsidR="002D0E2C" w:rsidRPr="001A3C4F">
        <w:rPr>
          <w:rFonts w:ascii="Times New Roman" w:hAnsi="Times New Roman" w:cs="Times New Roman"/>
          <w:sz w:val="22"/>
          <w:szCs w:val="22"/>
        </w:rPr>
        <w:t xml:space="preserve"> as </w:t>
      </w:r>
      <w:r w:rsidR="00D41D7C" w:rsidRPr="001A3C4F">
        <w:rPr>
          <w:rFonts w:ascii="Times New Roman" w:hAnsi="Times New Roman" w:cs="Times New Roman"/>
          <w:sz w:val="22"/>
          <w:szCs w:val="22"/>
        </w:rPr>
        <w:t>Debêntures 2ª Série</w:t>
      </w:r>
      <w:r w:rsidR="002D0E2C" w:rsidRPr="001A3C4F">
        <w:rPr>
          <w:rFonts w:ascii="Times New Roman" w:hAnsi="Times New Roman" w:cs="Times New Roman"/>
          <w:sz w:val="22"/>
          <w:szCs w:val="22"/>
        </w:rPr>
        <w:t xml:space="preserve"> vinculadas aos </w:t>
      </w:r>
      <w:r w:rsidR="00A9586D" w:rsidRPr="001A3C4F">
        <w:rPr>
          <w:rFonts w:ascii="Times New Roman" w:hAnsi="Times New Roman" w:cs="Times New Roman"/>
          <w:sz w:val="22"/>
          <w:szCs w:val="22"/>
        </w:rPr>
        <w:t>CRA 2ª Série</w:t>
      </w:r>
      <w:r w:rsidR="002D0E2C" w:rsidRPr="001A3C4F">
        <w:rPr>
          <w:rFonts w:ascii="Times New Roman" w:hAnsi="Times New Roman" w:cs="Times New Roman"/>
          <w:sz w:val="22"/>
          <w:szCs w:val="22"/>
        </w:rPr>
        <w:t>, nos termos do Termo de Securitização.</w:t>
      </w:r>
      <w:bookmarkEnd w:id="226"/>
      <w:r w:rsidR="002C343C" w:rsidRPr="001A3C4F">
        <w:rPr>
          <w:rFonts w:ascii="Times New Roman" w:hAnsi="Times New Roman" w:cs="Times New Roman"/>
          <w:sz w:val="22"/>
          <w:szCs w:val="22"/>
        </w:rPr>
        <w:t xml:space="preserve"> </w:t>
      </w:r>
    </w:p>
    <w:p w14:paraId="4D8F69C2" w14:textId="77777777" w:rsidR="002D0E2C" w:rsidRPr="001A3C4F" w:rsidRDefault="002D0E2C" w:rsidP="009B4504">
      <w:pPr>
        <w:pStyle w:val="PargrafodaLista"/>
        <w:tabs>
          <w:tab w:val="left" w:pos="1134"/>
          <w:tab w:val="left" w:pos="1701"/>
        </w:tabs>
        <w:ind w:left="0"/>
        <w:jc w:val="both"/>
        <w:rPr>
          <w:rFonts w:ascii="Times New Roman" w:eastAsia="MS Mincho" w:hAnsi="Times New Roman" w:cs="Times New Roman"/>
          <w:sz w:val="22"/>
          <w:szCs w:val="22"/>
          <w:lang w:val="pt-BR"/>
        </w:rPr>
      </w:pPr>
    </w:p>
    <w:p w14:paraId="11D90914" w14:textId="6C9D5F97" w:rsidR="002D0E2C" w:rsidRPr="001A3C4F" w:rsidRDefault="002D0E2C" w:rsidP="009B4504">
      <w:pPr>
        <w:pStyle w:val="PargrafoComumNvel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 xml:space="preserve">Em vista da vinculação mencionada na </w:t>
      </w:r>
      <w:r w:rsidRPr="001A3C4F">
        <w:rPr>
          <w:rFonts w:ascii="Times New Roman" w:hAnsi="Times New Roman" w:cs="Times New Roman"/>
          <w:sz w:val="22"/>
          <w:szCs w:val="22"/>
          <w:u w:val="single"/>
        </w:rPr>
        <w:t xml:space="preserve">Cláusula </w:t>
      </w:r>
      <w:r w:rsidR="00256F65" w:rsidRPr="001A3C4F">
        <w:rPr>
          <w:rFonts w:ascii="Times New Roman" w:hAnsi="Times New Roman" w:cs="Times New Roman"/>
          <w:sz w:val="22"/>
          <w:szCs w:val="22"/>
          <w:u w:val="single"/>
        </w:rPr>
        <w:t>4.6.1</w:t>
      </w:r>
      <w:r w:rsidR="00F63EFE" w:rsidRPr="001A3C4F">
        <w:rPr>
          <w:rFonts w:ascii="Times New Roman" w:hAnsi="Times New Roman" w:cs="Times New Roman"/>
          <w:sz w:val="22"/>
          <w:szCs w:val="22"/>
        </w:rPr>
        <w:t xml:space="preserve"> </w:t>
      </w:r>
      <w:r w:rsidR="00B32C96" w:rsidRPr="001A3C4F">
        <w:rPr>
          <w:rFonts w:ascii="Times New Roman" w:hAnsi="Times New Roman" w:cs="Times New Roman"/>
          <w:sz w:val="22"/>
          <w:szCs w:val="22"/>
        </w:rPr>
        <w:t>acima</w:t>
      </w:r>
      <w:r w:rsidRPr="001A3C4F">
        <w:rPr>
          <w:rFonts w:ascii="Times New Roman" w:hAnsi="Times New Roman" w:cs="Times New Roman"/>
          <w:sz w:val="22"/>
          <w:szCs w:val="22"/>
        </w:rPr>
        <w:t xml:space="preserve">, a </w:t>
      </w:r>
      <w:r w:rsidR="003F3F36" w:rsidRPr="001A3C4F">
        <w:rPr>
          <w:rFonts w:ascii="Times New Roman" w:hAnsi="Times New Roman" w:cs="Times New Roman"/>
          <w:sz w:val="22"/>
          <w:szCs w:val="22"/>
        </w:rPr>
        <w:t xml:space="preserve">Devedora </w:t>
      </w:r>
      <w:r w:rsidRPr="001A3C4F">
        <w:rPr>
          <w:rFonts w:ascii="Times New Roman" w:hAnsi="Times New Roman" w:cs="Times New Roman"/>
          <w:sz w:val="22"/>
          <w:szCs w:val="22"/>
        </w:rPr>
        <w:t xml:space="preserve">tem ciência e concorda que, uma vez ocorrida a subscrição das Debêntures pela </w:t>
      </w:r>
      <w:proofErr w:type="spellStart"/>
      <w:r w:rsidRPr="001A3C4F">
        <w:rPr>
          <w:rFonts w:ascii="Times New Roman" w:hAnsi="Times New Roman" w:cs="Times New Roman"/>
          <w:sz w:val="22"/>
          <w:szCs w:val="22"/>
        </w:rPr>
        <w:t>Securitizadora</w:t>
      </w:r>
      <w:proofErr w:type="spellEnd"/>
      <w:r w:rsidRPr="001A3C4F">
        <w:rPr>
          <w:rFonts w:ascii="Times New Roman" w:hAnsi="Times New Roman" w:cs="Times New Roman"/>
          <w:sz w:val="22"/>
          <w:szCs w:val="22"/>
        </w:rPr>
        <w:t xml:space="preserve">, em razão do regime fiduciário a ser instituído pela </w:t>
      </w:r>
      <w:proofErr w:type="spellStart"/>
      <w:r w:rsidRPr="001A3C4F">
        <w:rPr>
          <w:rFonts w:ascii="Times New Roman" w:hAnsi="Times New Roman" w:cs="Times New Roman"/>
          <w:sz w:val="22"/>
          <w:szCs w:val="22"/>
        </w:rPr>
        <w:t>Securitizadora</w:t>
      </w:r>
      <w:proofErr w:type="spellEnd"/>
      <w:r w:rsidRPr="001A3C4F">
        <w:rPr>
          <w:rFonts w:ascii="Times New Roman" w:hAnsi="Times New Roman" w:cs="Times New Roman"/>
          <w:sz w:val="22"/>
          <w:szCs w:val="22"/>
        </w:rPr>
        <w:t xml:space="preserve">, na forma </w:t>
      </w:r>
      <w:r w:rsidR="00B32C96" w:rsidRPr="001A3C4F">
        <w:rPr>
          <w:rFonts w:ascii="Times New Roman" w:hAnsi="Times New Roman" w:cs="Times New Roman"/>
          <w:sz w:val="22"/>
          <w:szCs w:val="22"/>
        </w:rPr>
        <w:t xml:space="preserve">do artigo </w:t>
      </w:r>
      <w:r w:rsidR="00A85EEC" w:rsidRPr="001A3C4F">
        <w:rPr>
          <w:rFonts w:ascii="Times New Roman" w:hAnsi="Times New Roman" w:cs="Times New Roman"/>
          <w:sz w:val="22"/>
          <w:szCs w:val="22"/>
        </w:rPr>
        <w:t>2</w:t>
      </w:r>
      <w:r w:rsidR="00DF7E6C" w:rsidRPr="001A3C4F">
        <w:rPr>
          <w:rFonts w:ascii="Times New Roman" w:hAnsi="Times New Roman" w:cs="Times New Roman"/>
          <w:sz w:val="22"/>
          <w:szCs w:val="22"/>
        </w:rPr>
        <w:t>5</w:t>
      </w:r>
      <w:r w:rsidR="00D6183D" w:rsidRPr="001A3C4F">
        <w:rPr>
          <w:rFonts w:ascii="Times New Roman" w:hAnsi="Times New Roman" w:cs="Times New Roman"/>
          <w:sz w:val="22"/>
          <w:szCs w:val="22"/>
        </w:rPr>
        <w:t xml:space="preserve"> e seguintes</w:t>
      </w:r>
      <w:r w:rsidR="00B32C96" w:rsidRPr="001A3C4F">
        <w:rPr>
          <w:rFonts w:ascii="Times New Roman" w:hAnsi="Times New Roman" w:cs="Times New Roman"/>
          <w:sz w:val="22"/>
          <w:szCs w:val="22"/>
        </w:rPr>
        <w:t xml:space="preserve"> da </w:t>
      </w:r>
      <w:r w:rsidR="00DF7E6C" w:rsidRPr="001A3C4F">
        <w:rPr>
          <w:rFonts w:ascii="Times New Roman" w:hAnsi="Times New Roman" w:cs="Times New Roman"/>
          <w:sz w:val="22"/>
          <w:szCs w:val="22"/>
        </w:rPr>
        <w:t>Lei 14.430</w:t>
      </w:r>
      <w:r w:rsidRPr="001A3C4F">
        <w:rPr>
          <w:rFonts w:ascii="Times New Roman" w:hAnsi="Times New Roman" w:cs="Times New Roman"/>
          <w:sz w:val="22"/>
          <w:szCs w:val="22"/>
        </w:rPr>
        <w:t xml:space="preserve">, todos e quaisquer recursos devidos à </w:t>
      </w:r>
      <w:proofErr w:type="spellStart"/>
      <w:r w:rsidRPr="001A3C4F">
        <w:rPr>
          <w:rFonts w:ascii="Times New Roman" w:hAnsi="Times New Roman" w:cs="Times New Roman"/>
          <w:sz w:val="22"/>
          <w:szCs w:val="22"/>
        </w:rPr>
        <w:t>Securitizadora</w:t>
      </w:r>
      <w:proofErr w:type="spellEnd"/>
      <w:r w:rsidRPr="001A3C4F">
        <w:rPr>
          <w:rFonts w:ascii="Times New Roman" w:hAnsi="Times New Roman" w:cs="Times New Roman"/>
          <w:sz w:val="22"/>
          <w:szCs w:val="22"/>
        </w:rPr>
        <w:t>, em decorrência de sua titularidade das Debêntures, estarão expressamente vinculados aos pagamentos a serem realizados aos Titulares d</w:t>
      </w:r>
      <w:r w:rsidR="00B32C96" w:rsidRPr="001A3C4F">
        <w:rPr>
          <w:rFonts w:ascii="Times New Roman" w:hAnsi="Times New Roman" w:cs="Times New Roman"/>
          <w:sz w:val="22"/>
          <w:szCs w:val="22"/>
        </w:rPr>
        <w:t>os</w:t>
      </w:r>
      <w:r w:rsidRPr="001A3C4F">
        <w:rPr>
          <w:rFonts w:ascii="Times New Roman" w:hAnsi="Times New Roman" w:cs="Times New Roman"/>
          <w:sz w:val="22"/>
          <w:szCs w:val="22"/>
        </w:rPr>
        <w:t xml:space="preserve"> CRA e não estarão sujeitos a qualquer tipo de compensação com obrigações da Debenturista.</w:t>
      </w:r>
    </w:p>
    <w:p w14:paraId="4E3DF053" w14:textId="77777777" w:rsidR="002D0E2C" w:rsidRPr="001A3C4F" w:rsidRDefault="002D0E2C" w:rsidP="009B4504">
      <w:pPr>
        <w:pStyle w:val="PargrafodaLista"/>
        <w:tabs>
          <w:tab w:val="left" w:pos="1701"/>
        </w:tabs>
        <w:ind w:left="0"/>
        <w:jc w:val="both"/>
        <w:rPr>
          <w:rFonts w:ascii="Times New Roman" w:eastAsia="MS Mincho" w:hAnsi="Times New Roman" w:cs="Times New Roman"/>
          <w:sz w:val="22"/>
          <w:szCs w:val="22"/>
          <w:lang w:val="pt-BR"/>
        </w:rPr>
      </w:pPr>
    </w:p>
    <w:p w14:paraId="39397280" w14:textId="2D74FFC1" w:rsidR="00AA46F6" w:rsidRPr="001A3C4F" w:rsidRDefault="002D0E2C" w:rsidP="009B4504">
      <w:pPr>
        <w:pStyle w:val="PargrafoComumNvel2"/>
        <w:tabs>
          <w:tab w:val="clear" w:pos="1134"/>
        </w:tabs>
        <w:spacing w:line="240" w:lineRule="auto"/>
        <w:ind w:left="0" w:firstLine="0"/>
        <w:rPr>
          <w:rFonts w:ascii="Times New Roman" w:hAnsi="Times New Roman" w:cs="Times New Roman"/>
          <w:sz w:val="22"/>
          <w:szCs w:val="22"/>
        </w:rPr>
      </w:pPr>
      <w:bookmarkStart w:id="227" w:name="_Hlk98695540"/>
      <w:r w:rsidRPr="001A3C4F">
        <w:rPr>
          <w:rFonts w:ascii="Times New Roman" w:hAnsi="Times New Roman" w:cs="Times New Roman"/>
          <w:sz w:val="22"/>
          <w:szCs w:val="22"/>
        </w:rPr>
        <w:t xml:space="preserve">Por força da vinculação das Debêntures aos CRA, fica desde já estabelecido que a </w:t>
      </w:r>
      <w:proofErr w:type="spellStart"/>
      <w:r w:rsidRPr="001A3C4F">
        <w:rPr>
          <w:rFonts w:ascii="Times New Roman" w:hAnsi="Times New Roman" w:cs="Times New Roman"/>
          <w:sz w:val="22"/>
          <w:szCs w:val="22"/>
        </w:rPr>
        <w:t>Securitizadora</w:t>
      </w:r>
      <w:proofErr w:type="spellEnd"/>
      <w:r w:rsidRPr="001A3C4F">
        <w:rPr>
          <w:rFonts w:ascii="Times New Roman" w:hAnsi="Times New Roman" w:cs="Times New Roman"/>
          <w:sz w:val="22"/>
          <w:szCs w:val="22"/>
        </w:rPr>
        <w:t xml:space="preserve">, na forma a ser estabelecida no Termo </w:t>
      </w:r>
      <w:r w:rsidR="00610032" w:rsidRPr="001A3C4F">
        <w:rPr>
          <w:rFonts w:ascii="Times New Roman" w:hAnsi="Times New Roman" w:cs="Times New Roman"/>
          <w:sz w:val="22"/>
          <w:szCs w:val="22"/>
        </w:rPr>
        <w:t>d</w:t>
      </w:r>
      <w:r w:rsidRPr="001A3C4F">
        <w:rPr>
          <w:rFonts w:ascii="Times New Roman" w:hAnsi="Times New Roman" w:cs="Times New Roman"/>
          <w:sz w:val="22"/>
          <w:szCs w:val="22"/>
        </w:rPr>
        <w:t xml:space="preserve">e Securitização, deverá manifestar-se, em qualquer Assembleia </w:t>
      </w:r>
      <w:r w:rsidR="00DB522C" w:rsidRPr="001A3C4F">
        <w:rPr>
          <w:rFonts w:ascii="Times New Roman" w:hAnsi="Times New Roman" w:cs="Times New Roman"/>
          <w:sz w:val="22"/>
          <w:szCs w:val="22"/>
        </w:rPr>
        <w:t>Especial</w:t>
      </w:r>
      <w:r w:rsidRPr="001A3C4F">
        <w:rPr>
          <w:rFonts w:ascii="Times New Roman" w:hAnsi="Times New Roman" w:cs="Times New Roman"/>
          <w:sz w:val="22"/>
          <w:szCs w:val="22"/>
        </w:rPr>
        <w:t xml:space="preserve"> de Debenturista convocada para deliberar sobre quaisquer assuntos relativos às Debêntures, conforme orientação deliberada pelos Titulares d</w:t>
      </w:r>
      <w:r w:rsidR="00B32C96" w:rsidRPr="001A3C4F">
        <w:rPr>
          <w:rFonts w:ascii="Times New Roman" w:hAnsi="Times New Roman" w:cs="Times New Roman"/>
          <w:sz w:val="22"/>
          <w:szCs w:val="22"/>
        </w:rPr>
        <w:t>os</w:t>
      </w:r>
      <w:r w:rsidRPr="001A3C4F">
        <w:rPr>
          <w:rFonts w:ascii="Times New Roman" w:hAnsi="Times New Roman" w:cs="Times New Roman"/>
          <w:sz w:val="22"/>
          <w:szCs w:val="22"/>
        </w:rPr>
        <w:t xml:space="preserve"> CRA, após a realização de uma </w:t>
      </w:r>
      <w:r w:rsidR="00DC0637" w:rsidRPr="001A3C4F">
        <w:rPr>
          <w:rFonts w:ascii="Times New Roman" w:hAnsi="Times New Roman" w:cs="Times New Roman"/>
          <w:sz w:val="22"/>
          <w:szCs w:val="22"/>
        </w:rPr>
        <w:t>Assembleia Especial de Titulares dos CRA</w:t>
      </w:r>
      <w:r w:rsidRPr="001A3C4F">
        <w:rPr>
          <w:rFonts w:ascii="Times New Roman" w:hAnsi="Times New Roman" w:cs="Times New Roman"/>
          <w:sz w:val="22"/>
          <w:szCs w:val="22"/>
        </w:rPr>
        <w:t>, nos termos previstos no Termo de Securitização.</w:t>
      </w:r>
      <w:r w:rsidR="007D5670" w:rsidRPr="001A3C4F">
        <w:rPr>
          <w:rFonts w:ascii="Times New Roman" w:hAnsi="Times New Roman" w:cs="Times New Roman"/>
          <w:sz w:val="22"/>
          <w:szCs w:val="22"/>
        </w:rPr>
        <w:t xml:space="preserve"> Não obstante, </w:t>
      </w:r>
      <w:r w:rsidR="00AA46F6" w:rsidRPr="001A3C4F">
        <w:rPr>
          <w:rFonts w:ascii="Times New Roman" w:hAnsi="Times New Roman" w:cs="Times New Roman"/>
          <w:sz w:val="22"/>
          <w:szCs w:val="22"/>
        </w:rPr>
        <w:t xml:space="preserve">fica desde já dispensada a realização de </w:t>
      </w:r>
      <w:r w:rsidR="00DC0637" w:rsidRPr="001A3C4F">
        <w:rPr>
          <w:rFonts w:ascii="Times New Roman" w:hAnsi="Times New Roman" w:cs="Times New Roman"/>
          <w:sz w:val="22"/>
          <w:szCs w:val="22"/>
        </w:rPr>
        <w:t>Assembleia Especial de Titulares dos CRA</w:t>
      </w:r>
      <w:r w:rsidR="00AA46F6" w:rsidRPr="001A3C4F">
        <w:rPr>
          <w:rFonts w:ascii="Times New Roman" w:hAnsi="Times New Roman" w:cs="Times New Roman"/>
          <w:sz w:val="22"/>
          <w:szCs w:val="22"/>
        </w:rPr>
        <w:t xml:space="preserve"> </w:t>
      </w:r>
      <w:r w:rsidR="00CC411F" w:rsidRPr="001A3C4F">
        <w:rPr>
          <w:rFonts w:ascii="Times New Roman" w:hAnsi="Times New Roman" w:cs="Times New Roman"/>
          <w:sz w:val="22"/>
          <w:szCs w:val="22"/>
        </w:rPr>
        <w:t xml:space="preserve">sempre que a alteração desta Escritura de Emissão (i) </w:t>
      </w:r>
      <w:r w:rsidR="00CC411F" w:rsidRPr="001A3C4F">
        <w:rPr>
          <w:rFonts w:ascii="Times New Roman" w:hAnsi="Times New Roman" w:cs="Times New Roman"/>
          <w:sz w:val="22"/>
          <w:szCs w:val="22"/>
          <w:lang w:eastAsia="pt-BR"/>
        </w:rPr>
        <w:t>decorrer exclusivamente da necessidade de atendimento a exigências expressas da CVM, de adequação a normas legais ou regulamentares, bem como de demandas das entidades administradoras de mercados organizados ou de entidades autorreguladoras; (</w:t>
      </w:r>
      <w:proofErr w:type="spellStart"/>
      <w:r w:rsidR="00CC411F" w:rsidRPr="001A3C4F">
        <w:rPr>
          <w:rFonts w:ascii="Times New Roman" w:hAnsi="Times New Roman" w:cs="Times New Roman"/>
          <w:sz w:val="22"/>
          <w:szCs w:val="22"/>
          <w:lang w:eastAsia="pt-BR"/>
        </w:rPr>
        <w:t>ii</w:t>
      </w:r>
      <w:proofErr w:type="spellEnd"/>
      <w:r w:rsidR="00CC411F" w:rsidRPr="001A3C4F">
        <w:rPr>
          <w:rFonts w:ascii="Times New Roman" w:hAnsi="Times New Roman" w:cs="Times New Roman"/>
          <w:sz w:val="22"/>
          <w:szCs w:val="22"/>
          <w:lang w:eastAsia="pt-BR"/>
        </w:rPr>
        <w:t>) for necessária em virtude da atualização dos dados cadastrais das Partes ou dos prestadores de serviços; (</w:t>
      </w:r>
      <w:proofErr w:type="spellStart"/>
      <w:r w:rsidR="00CC411F" w:rsidRPr="001A3C4F">
        <w:rPr>
          <w:rFonts w:ascii="Times New Roman" w:hAnsi="Times New Roman" w:cs="Times New Roman"/>
          <w:sz w:val="22"/>
          <w:szCs w:val="22"/>
          <w:lang w:eastAsia="pt-BR"/>
        </w:rPr>
        <w:t>iii</w:t>
      </w:r>
      <w:proofErr w:type="spellEnd"/>
      <w:r w:rsidR="00CC411F" w:rsidRPr="001A3C4F">
        <w:rPr>
          <w:rFonts w:ascii="Times New Roman" w:hAnsi="Times New Roman" w:cs="Times New Roman"/>
          <w:sz w:val="22"/>
          <w:szCs w:val="22"/>
          <w:lang w:eastAsia="pt-BR"/>
        </w:rPr>
        <w:t>) envolver redução da remuneração dos prestadores de serviço descritos n</w:t>
      </w:r>
      <w:r w:rsidR="002558A0" w:rsidRPr="001A3C4F">
        <w:rPr>
          <w:rFonts w:ascii="Times New Roman" w:hAnsi="Times New Roman" w:cs="Times New Roman"/>
          <w:sz w:val="22"/>
          <w:szCs w:val="22"/>
          <w:lang w:eastAsia="pt-BR"/>
        </w:rPr>
        <w:t>est</w:t>
      </w:r>
      <w:r w:rsidR="00CC411F" w:rsidRPr="001A3C4F">
        <w:rPr>
          <w:rFonts w:ascii="Times New Roman" w:hAnsi="Times New Roman" w:cs="Times New Roman"/>
          <w:sz w:val="22"/>
          <w:szCs w:val="22"/>
          <w:lang w:eastAsia="pt-BR"/>
        </w:rPr>
        <w:t>a Escritura de Emissão; e (</w:t>
      </w:r>
      <w:proofErr w:type="spellStart"/>
      <w:r w:rsidR="00CC411F" w:rsidRPr="001A3C4F">
        <w:rPr>
          <w:rFonts w:ascii="Times New Roman" w:hAnsi="Times New Roman" w:cs="Times New Roman"/>
          <w:sz w:val="22"/>
          <w:szCs w:val="22"/>
          <w:lang w:eastAsia="pt-BR"/>
        </w:rPr>
        <w:t>iv</w:t>
      </w:r>
      <w:proofErr w:type="spellEnd"/>
      <w:r w:rsidR="00CC411F" w:rsidRPr="001A3C4F">
        <w:rPr>
          <w:rFonts w:ascii="Times New Roman" w:hAnsi="Times New Roman" w:cs="Times New Roman"/>
          <w:sz w:val="22"/>
          <w:szCs w:val="22"/>
          <w:lang w:eastAsia="pt-BR"/>
        </w:rPr>
        <w:t>) decorrer de correção de erro formal e desde que a alteração não acarrete qualquer alteração na remuneração, no fluxo de pagamentos e nas garantias dos CRA</w:t>
      </w:r>
      <w:r w:rsidR="00AA46F6" w:rsidRPr="001A3C4F">
        <w:rPr>
          <w:rFonts w:ascii="Times New Roman" w:hAnsi="Times New Roman" w:cs="Times New Roman"/>
          <w:sz w:val="22"/>
          <w:szCs w:val="22"/>
        </w:rPr>
        <w:t>, desde que as alterações ou correções referidas nos itens (i), (</w:t>
      </w:r>
      <w:proofErr w:type="spellStart"/>
      <w:r w:rsidR="00AA46F6" w:rsidRPr="001A3C4F">
        <w:rPr>
          <w:rFonts w:ascii="Times New Roman" w:hAnsi="Times New Roman" w:cs="Times New Roman"/>
          <w:sz w:val="22"/>
          <w:szCs w:val="22"/>
        </w:rPr>
        <w:t>i</w:t>
      </w:r>
      <w:r w:rsidR="00265BDE" w:rsidRPr="001A3C4F">
        <w:rPr>
          <w:rFonts w:ascii="Times New Roman" w:hAnsi="Times New Roman" w:cs="Times New Roman"/>
          <w:sz w:val="22"/>
          <w:szCs w:val="22"/>
        </w:rPr>
        <w:t>i</w:t>
      </w:r>
      <w:proofErr w:type="spellEnd"/>
      <w:r w:rsidR="00AA46F6" w:rsidRPr="001A3C4F">
        <w:rPr>
          <w:rFonts w:ascii="Times New Roman" w:hAnsi="Times New Roman" w:cs="Times New Roman"/>
          <w:sz w:val="22"/>
          <w:szCs w:val="22"/>
        </w:rPr>
        <w:t>), (</w:t>
      </w:r>
      <w:proofErr w:type="spellStart"/>
      <w:r w:rsidR="00AA46F6" w:rsidRPr="001A3C4F">
        <w:rPr>
          <w:rFonts w:ascii="Times New Roman" w:hAnsi="Times New Roman" w:cs="Times New Roman"/>
          <w:sz w:val="22"/>
          <w:szCs w:val="22"/>
        </w:rPr>
        <w:t>i</w:t>
      </w:r>
      <w:r w:rsidR="00A463FE" w:rsidRPr="001A3C4F">
        <w:rPr>
          <w:rFonts w:ascii="Times New Roman" w:hAnsi="Times New Roman" w:cs="Times New Roman"/>
          <w:sz w:val="22"/>
          <w:szCs w:val="22"/>
        </w:rPr>
        <w:t>ii</w:t>
      </w:r>
      <w:proofErr w:type="spellEnd"/>
      <w:r w:rsidR="00AA46F6" w:rsidRPr="001A3C4F">
        <w:rPr>
          <w:rFonts w:ascii="Times New Roman" w:hAnsi="Times New Roman" w:cs="Times New Roman"/>
          <w:sz w:val="22"/>
          <w:szCs w:val="22"/>
        </w:rPr>
        <w:t>)</w:t>
      </w:r>
      <w:r w:rsidR="00CC411F" w:rsidRPr="001A3C4F">
        <w:rPr>
          <w:rFonts w:ascii="Times New Roman" w:hAnsi="Times New Roman" w:cs="Times New Roman"/>
          <w:sz w:val="22"/>
          <w:szCs w:val="22"/>
        </w:rPr>
        <w:t xml:space="preserve"> e</w:t>
      </w:r>
      <w:r w:rsidR="00265BDE" w:rsidRPr="001A3C4F">
        <w:rPr>
          <w:rFonts w:ascii="Times New Roman" w:hAnsi="Times New Roman" w:cs="Times New Roman"/>
          <w:sz w:val="22"/>
          <w:szCs w:val="22"/>
        </w:rPr>
        <w:t xml:space="preserve"> </w:t>
      </w:r>
      <w:r w:rsidR="00AA46F6" w:rsidRPr="001A3C4F">
        <w:rPr>
          <w:rFonts w:ascii="Times New Roman" w:hAnsi="Times New Roman" w:cs="Times New Roman"/>
          <w:sz w:val="22"/>
          <w:szCs w:val="22"/>
        </w:rPr>
        <w:t>(</w:t>
      </w:r>
      <w:proofErr w:type="spellStart"/>
      <w:r w:rsidR="00A463FE" w:rsidRPr="001A3C4F">
        <w:rPr>
          <w:rFonts w:ascii="Times New Roman" w:hAnsi="Times New Roman" w:cs="Times New Roman"/>
          <w:sz w:val="22"/>
          <w:szCs w:val="22"/>
        </w:rPr>
        <w:t>i</w:t>
      </w:r>
      <w:r w:rsidR="00AA46F6" w:rsidRPr="001A3C4F">
        <w:rPr>
          <w:rFonts w:ascii="Times New Roman" w:hAnsi="Times New Roman" w:cs="Times New Roman"/>
          <w:sz w:val="22"/>
          <w:szCs w:val="22"/>
        </w:rPr>
        <w:t>v</w:t>
      </w:r>
      <w:proofErr w:type="spellEnd"/>
      <w:r w:rsidR="00AA46F6" w:rsidRPr="001A3C4F">
        <w:rPr>
          <w:rFonts w:ascii="Times New Roman" w:hAnsi="Times New Roman" w:cs="Times New Roman"/>
          <w:sz w:val="22"/>
          <w:szCs w:val="22"/>
        </w:rPr>
        <w:t xml:space="preserve">) acima não acarretem e/ou possam acarretar qualquer prejuízo à Debenturista e, consequentemente, aos Titulares dos CRA, qualquer alteração no fluxo das Debêntures, e desde que não haja qualquer custo ou despesa adicional para </w:t>
      </w:r>
      <w:r w:rsidR="00AF276B" w:rsidRPr="001A3C4F">
        <w:rPr>
          <w:rFonts w:ascii="Times New Roman" w:hAnsi="Times New Roman" w:cs="Times New Roman"/>
          <w:sz w:val="22"/>
          <w:szCs w:val="22"/>
        </w:rPr>
        <w:t>a Debenturista</w:t>
      </w:r>
      <w:bookmarkEnd w:id="227"/>
      <w:r w:rsidR="00AF276B" w:rsidRPr="001A3C4F">
        <w:rPr>
          <w:rFonts w:ascii="Times New Roman" w:hAnsi="Times New Roman" w:cs="Times New Roman"/>
          <w:sz w:val="22"/>
          <w:szCs w:val="22"/>
        </w:rPr>
        <w:t>.</w:t>
      </w:r>
    </w:p>
    <w:p w14:paraId="6BEA63E0" w14:textId="3D1C95FF" w:rsidR="00EB68AA" w:rsidRPr="001A3C4F" w:rsidRDefault="00EB68AA" w:rsidP="009B4504">
      <w:pPr>
        <w:pStyle w:val="Ttulo"/>
        <w:numPr>
          <w:ilvl w:val="0"/>
          <w:numId w:val="0"/>
        </w:numPr>
        <w:spacing w:line="240" w:lineRule="auto"/>
        <w:rPr>
          <w:rFonts w:ascii="Times New Roman" w:hAnsi="Times New Roman" w:cs="Times New Roman"/>
          <w:sz w:val="22"/>
          <w:szCs w:val="22"/>
        </w:rPr>
      </w:pPr>
    </w:p>
    <w:p w14:paraId="6EA57A3E" w14:textId="307EE2B2" w:rsidR="00EE421E" w:rsidRPr="001A3C4F" w:rsidRDefault="00EE421E" w:rsidP="009B4504">
      <w:pPr>
        <w:pStyle w:val="Ttulo2"/>
        <w:keepNext/>
        <w:keepLines/>
        <w:tabs>
          <w:tab w:val="clear" w:pos="1134"/>
        </w:tabs>
        <w:spacing w:line="240" w:lineRule="auto"/>
        <w:ind w:left="0" w:firstLine="0"/>
        <w:rPr>
          <w:rFonts w:ascii="Times New Roman" w:hAnsi="Times New Roman" w:cs="Times New Roman"/>
          <w:sz w:val="22"/>
          <w:szCs w:val="22"/>
        </w:rPr>
      </w:pPr>
      <w:bookmarkStart w:id="228" w:name="_Hlk106620347"/>
      <w:r w:rsidRPr="001A3C4F">
        <w:rPr>
          <w:rFonts w:ascii="Times New Roman" w:hAnsi="Times New Roman" w:cs="Times New Roman"/>
          <w:sz w:val="22"/>
          <w:szCs w:val="22"/>
        </w:rPr>
        <w:t>Caracterização como "Debêntures Verdes"</w:t>
      </w:r>
      <w:r w:rsidR="0046548B" w:rsidRPr="001A3C4F">
        <w:rPr>
          <w:rFonts w:ascii="Times New Roman" w:hAnsi="Times New Roman" w:cs="Times New Roman"/>
          <w:sz w:val="22"/>
          <w:szCs w:val="22"/>
        </w:rPr>
        <w:t xml:space="preserve"> </w:t>
      </w:r>
    </w:p>
    <w:p w14:paraId="582E9342" w14:textId="0FC091F8" w:rsidR="00EE421E" w:rsidRPr="001A3C4F" w:rsidRDefault="00EE421E" w:rsidP="009B4504">
      <w:pPr>
        <w:keepNext/>
        <w:keepLines/>
        <w:rPr>
          <w:rFonts w:ascii="Times New Roman" w:hAnsi="Times New Roman" w:cs="Times New Roman"/>
          <w:sz w:val="22"/>
          <w:szCs w:val="22"/>
          <w:lang w:val="pt-BR"/>
        </w:rPr>
      </w:pPr>
    </w:p>
    <w:p w14:paraId="5C9ECF16" w14:textId="25C4857B" w:rsidR="00D95F9D" w:rsidRPr="001A3C4F" w:rsidRDefault="00D95F9D" w:rsidP="009B4504">
      <w:pPr>
        <w:pStyle w:val="PargrafoComumNvel2"/>
        <w:keepNext/>
        <w:keepLines/>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 xml:space="preserve">As </w:t>
      </w:r>
      <w:r w:rsidRPr="001A3C4F">
        <w:rPr>
          <w:rFonts w:ascii="Times New Roman" w:hAnsi="Times New Roman" w:cs="Times New Roman"/>
          <w:sz w:val="22"/>
          <w:szCs w:val="22"/>
          <w:lang w:eastAsia="pt-BR"/>
        </w:rPr>
        <w:t>Debêntures</w:t>
      </w:r>
      <w:r w:rsidR="00F75595" w:rsidRPr="001A3C4F">
        <w:rPr>
          <w:rFonts w:ascii="Times New Roman" w:hAnsi="Times New Roman" w:cs="Times New Roman"/>
          <w:sz w:val="22"/>
          <w:szCs w:val="22"/>
          <w:lang w:eastAsia="pt-BR"/>
        </w:rPr>
        <w:t xml:space="preserve">, </w:t>
      </w:r>
      <w:bookmarkStart w:id="229" w:name="_Hlk110938985"/>
      <w:r w:rsidR="00F75595" w:rsidRPr="001A3C4F">
        <w:rPr>
          <w:rFonts w:ascii="Times New Roman" w:hAnsi="Times New Roman" w:cs="Times New Roman"/>
          <w:sz w:val="22"/>
          <w:szCs w:val="22"/>
          <w:lang w:eastAsia="pt-BR"/>
        </w:rPr>
        <w:t>e, consequentemente, os CRA</w:t>
      </w:r>
      <w:bookmarkEnd w:id="229"/>
      <w:r w:rsidR="00F75595" w:rsidRPr="001A3C4F">
        <w:rPr>
          <w:rFonts w:ascii="Times New Roman" w:hAnsi="Times New Roman" w:cs="Times New Roman"/>
          <w:sz w:val="22"/>
          <w:szCs w:val="22"/>
          <w:lang w:eastAsia="pt-BR"/>
        </w:rPr>
        <w:t xml:space="preserve">, </w:t>
      </w:r>
      <w:r w:rsidRPr="001A3C4F">
        <w:rPr>
          <w:rFonts w:ascii="Times New Roman" w:hAnsi="Times New Roman" w:cs="Times New Roman"/>
          <w:sz w:val="22"/>
          <w:szCs w:val="22"/>
          <w:lang w:eastAsia="pt-BR"/>
        </w:rPr>
        <w:t xml:space="preserve">serão caracterizadas como </w:t>
      </w:r>
      <w:r w:rsidR="00E85AC7" w:rsidRPr="001A3C4F">
        <w:rPr>
          <w:rFonts w:ascii="Times New Roman" w:hAnsi="Times New Roman" w:cs="Times New Roman"/>
          <w:sz w:val="22"/>
          <w:szCs w:val="22"/>
          <w:lang w:eastAsia="pt-BR"/>
        </w:rPr>
        <w:t>"</w:t>
      </w:r>
      <w:r w:rsidRPr="001A3C4F">
        <w:rPr>
          <w:rFonts w:ascii="Times New Roman" w:hAnsi="Times New Roman" w:cs="Times New Roman"/>
          <w:sz w:val="22"/>
          <w:szCs w:val="22"/>
          <w:lang w:eastAsia="pt-BR"/>
        </w:rPr>
        <w:t>debêntures verdes</w:t>
      </w:r>
      <w:r w:rsidR="00E85AC7" w:rsidRPr="001A3C4F">
        <w:rPr>
          <w:rFonts w:ascii="Times New Roman" w:hAnsi="Times New Roman" w:cs="Times New Roman"/>
          <w:sz w:val="22"/>
          <w:szCs w:val="22"/>
          <w:lang w:eastAsia="pt-BR"/>
        </w:rPr>
        <w:t>"</w:t>
      </w:r>
      <w:r w:rsidRPr="001A3C4F">
        <w:rPr>
          <w:rFonts w:ascii="Times New Roman" w:hAnsi="Times New Roman" w:cs="Times New Roman"/>
          <w:sz w:val="22"/>
          <w:szCs w:val="22"/>
          <w:lang w:eastAsia="pt-BR"/>
        </w:rPr>
        <w:t xml:space="preserve"> com base no compromisso da </w:t>
      </w:r>
      <w:r w:rsidR="00EC5B4F" w:rsidRPr="001A3C4F">
        <w:rPr>
          <w:rFonts w:ascii="Times New Roman" w:hAnsi="Times New Roman" w:cs="Times New Roman"/>
          <w:sz w:val="22"/>
          <w:szCs w:val="22"/>
          <w:lang w:eastAsia="pt-BR"/>
        </w:rPr>
        <w:t>Devedora</w:t>
      </w:r>
      <w:r w:rsidRPr="001A3C4F">
        <w:rPr>
          <w:rFonts w:ascii="Times New Roman" w:hAnsi="Times New Roman" w:cs="Times New Roman"/>
          <w:sz w:val="22"/>
          <w:szCs w:val="22"/>
          <w:lang w:eastAsia="pt-BR"/>
        </w:rPr>
        <w:t xml:space="preserve"> em destinar </w:t>
      </w:r>
      <w:r w:rsidR="00272AC1" w:rsidRPr="001A3C4F">
        <w:rPr>
          <w:rFonts w:ascii="Times New Roman" w:hAnsi="Times New Roman" w:cs="Times New Roman"/>
          <w:sz w:val="22"/>
          <w:szCs w:val="22"/>
          <w:lang w:eastAsia="pt-BR"/>
        </w:rPr>
        <w:t xml:space="preserve">os </w:t>
      </w:r>
      <w:r w:rsidRPr="001A3C4F">
        <w:rPr>
          <w:rFonts w:ascii="Times New Roman" w:hAnsi="Times New Roman" w:cs="Times New Roman"/>
          <w:sz w:val="22"/>
          <w:szCs w:val="22"/>
          <w:lang w:eastAsia="pt-BR"/>
        </w:rPr>
        <w:t xml:space="preserve">recursos captados nesta Emissão para Projetos Elegíveis, conforme previsto nesta </w:t>
      </w:r>
      <w:r w:rsidRPr="001A3C4F">
        <w:rPr>
          <w:rFonts w:ascii="Times New Roman" w:hAnsi="Times New Roman" w:cs="Times New Roman"/>
          <w:sz w:val="22"/>
          <w:szCs w:val="22"/>
          <w:u w:val="single"/>
          <w:lang w:eastAsia="pt-BR"/>
        </w:rPr>
        <w:t>Cláusula 4.7</w:t>
      </w:r>
      <w:r w:rsidRPr="001A3C4F">
        <w:rPr>
          <w:rFonts w:ascii="Times New Roman" w:hAnsi="Times New Roman" w:cs="Times New Roman"/>
          <w:sz w:val="22"/>
          <w:szCs w:val="22"/>
          <w:lang w:eastAsia="pt-BR"/>
        </w:rPr>
        <w:t>.</w:t>
      </w:r>
    </w:p>
    <w:p w14:paraId="5239C327" w14:textId="77777777" w:rsidR="00D95F9D" w:rsidRPr="001A3C4F" w:rsidRDefault="00D95F9D" w:rsidP="009B4504">
      <w:pPr>
        <w:pStyle w:val="PargrafoComumNvel2"/>
        <w:numPr>
          <w:ilvl w:val="0"/>
          <w:numId w:val="0"/>
        </w:numPr>
        <w:tabs>
          <w:tab w:val="clear" w:pos="1134"/>
        </w:tabs>
        <w:spacing w:line="240" w:lineRule="auto"/>
        <w:rPr>
          <w:rFonts w:ascii="Times New Roman" w:hAnsi="Times New Roman" w:cs="Times New Roman"/>
          <w:sz w:val="22"/>
          <w:szCs w:val="22"/>
        </w:rPr>
      </w:pPr>
    </w:p>
    <w:p w14:paraId="7102183E" w14:textId="16CA5891" w:rsidR="00EE421E" w:rsidRPr="001A3C4F" w:rsidRDefault="00EE421E" w:rsidP="009B4504">
      <w:pPr>
        <w:pStyle w:val="PargrafoComumNvel2"/>
        <w:tabs>
          <w:tab w:val="clear" w:pos="1134"/>
        </w:tabs>
        <w:spacing w:line="240" w:lineRule="auto"/>
        <w:ind w:left="0" w:firstLine="0"/>
        <w:rPr>
          <w:rFonts w:ascii="Times New Roman" w:hAnsi="Times New Roman" w:cs="Times New Roman"/>
          <w:sz w:val="22"/>
          <w:szCs w:val="22"/>
        </w:rPr>
      </w:pPr>
      <w:bookmarkStart w:id="230" w:name="_Hlk109037500"/>
      <w:r w:rsidRPr="001A3C4F">
        <w:rPr>
          <w:rFonts w:ascii="Times New Roman" w:hAnsi="Times New Roman" w:cs="Times New Roman"/>
          <w:sz w:val="22"/>
          <w:szCs w:val="22"/>
        </w:rPr>
        <w:t>A</w:t>
      </w:r>
      <w:r w:rsidR="00D95F9D" w:rsidRPr="001A3C4F">
        <w:rPr>
          <w:rFonts w:ascii="Times New Roman" w:hAnsi="Times New Roman" w:cs="Times New Roman"/>
          <w:sz w:val="22"/>
          <w:szCs w:val="22"/>
        </w:rPr>
        <w:t xml:space="preserve"> caracterização acima mencionada será confirmada com base em</w:t>
      </w:r>
      <w:r w:rsidR="00435A6B" w:rsidRPr="001A3C4F">
        <w:rPr>
          <w:rFonts w:ascii="Times New Roman" w:hAnsi="Times New Roman" w:cs="Times New Roman"/>
          <w:sz w:val="22"/>
          <w:szCs w:val="22"/>
        </w:rPr>
        <w:t xml:space="preserve"> </w:t>
      </w:r>
      <w:r w:rsidRPr="001A3C4F">
        <w:rPr>
          <w:rFonts w:ascii="Times New Roman" w:hAnsi="Times New Roman" w:cs="Times New Roman"/>
          <w:sz w:val="22"/>
          <w:szCs w:val="22"/>
        </w:rPr>
        <w:t>Parecer de Segunda Opinião ("</w:t>
      </w:r>
      <w:r w:rsidRPr="001A3C4F">
        <w:rPr>
          <w:rFonts w:ascii="Times New Roman" w:hAnsi="Times New Roman" w:cs="Times New Roman"/>
          <w:sz w:val="22"/>
          <w:szCs w:val="22"/>
          <w:u w:val="single"/>
        </w:rPr>
        <w:t>Parecer</w:t>
      </w:r>
      <w:r w:rsidRPr="001A3C4F">
        <w:rPr>
          <w:rFonts w:ascii="Times New Roman" w:hAnsi="Times New Roman" w:cs="Times New Roman"/>
          <w:sz w:val="22"/>
          <w:szCs w:val="22"/>
        </w:rPr>
        <w:t xml:space="preserve">") emitido pela consultoria especializada </w:t>
      </w:r>
      <w:r w:rsidR="00145198" w:rsidRPr="001A3C4F">
        <w:rPr>
          <w:rFonts w:ascii="Times New Roman" w:hAnsi="Times New Roman" w:cs="Times New Roman"/>
          <w:sz w:val="22"/>
          <w:szCs w:val="22"/>
        </w:rPr>
        <w:t xml:space="preserve">NINT - Natural </w:t>
      </w:r>
      <w:proofErr w:type="spellStart"/>
      <w:r w:rsidR="00145198" w:rsidRPr="001A3C4F">
        <w:rPr>
          <w:rFonts w:ascii="Times New Roman" w:hAnsi="Times New Roman" w:cs="Times New Roman"/>
          <w:sz w:val="22"/>
          <w:szCs w:val="22"/>
        </w:rPr>
        <w:t>Intelligence</w:t>
      </w:r>
      <w:proofErr w:type="spellEnd"/>
      <w:r w:rsidR="00145198" w:rsidRPr="001A3C4F">
        <w:rPr>
          <w:rFonts w:ascii="Times New Roman" w:hAnsi="Times New Roman" w:cs="Times New Roman"/>
          <w:sz w:val="22"/>
          <w:szCs w:val="22"/>
        </w:rPr>
        <w:t xml:space="preserve"> Ltda., inscrita no CNPJ/ME sob o n.º 09.212.050/0001-07, com sede na Rua Lauro Müller, n.º 116, Sala </w:t>
      </w:r>
      <w:r w:rsidR="00145198" w:rsidRPr="001A3C4F">
        <w:rPr>
          <w:rFonts w:ascii="Times New Roman" w:hAnsi="Times New Roman" w:cs="Times New Roman"/>
          <w:sz w:val="22"/>
          <w:szCs w:val="22"/>
        </w:rPr>
        <w:lastRenderedPageBreak/>
        <w:t>3507, CEP 22.290-160, Cidade do Rio de Janeiro, Estado do Rio de Janeiro ("</w:t>
      </w:r>
      <w:r w:rsidR="00145198" w:rsidRPr="001A3C4F">
        <w:rPr>
          <w:rFonts w:ascii="Times New Roman" w:hAnsi="Times New Roman" w:cs="Times New Roman"/>
          <w:sz w:val="22"/>
          <w:szCs w:val="22"/>
          <w:u w:val="single"/>
        </w:rPr>
        <w:t>NINT</w:t>
      </w:r>
      <w:r w:rsidR="00145198" w:rsidRPr="001A3C4F">
        <w:rPr>
          <w:rFonts w:ascii="Times New Roman" w:hAnsi="Times New Roman" w:cs="Times New Roman"/>
          <w:sz w:val="22"/>
          <w:szCs w:val="22"/>
        </w:rPr>
        <w:t>")</w:t>
      </w:r>
      <w:r w:rsidRPr="001A3C4F">
        <w:rPr>
          <w:rFonts w:ascii="Times New Roman" w:hAnsi="Times New Roman" w:cs="Times New Roman"/>
          <w:sz w:val="22"/>
          <w:szCs w:val="22"/>
        </w:rPr>
        <w:t xml:space="preserve">, com base nas diretrizes do </w:t>
      </w:r>
      <w:r w:rsidRPr="001A3C4F">
        <w:rPr>
          <w:rFonts w:ascii="Times New Roman" w:hAnsi="Times New Roman" w:cs="Times New Roman"/>
          <w:i/>
          <w:iCs/>
          <w:sz w:val="22"/>
          <w:szCs w:val="22"/>
        </w:rPr>
        <w:t xml:space="preserve">Green Bond </w:t>
      </w:r>
      <w:proofErr w:type="spellStart"/>
      <w:r w:rsidRPr="001A3C4F">
        <w:rPr>
          <w:rFonts w:ascii="Times New Roman" w:hAnsi="Times New Roman" w:cs="Times New Roman"/>
          <w:i/>
          <w:iCs/>
          <w:sz w:val="22"/>
          <w:szCs w:val="22"/>
        </w:rPr>
        <w:t>Principles</w:t>
      </w:r>
      <w:proofErr w:type="spellEnd"/>
      <w:r w:rsidRPr="001A3C4F">
        <w:rPr>
          <w:rFonts w:ascii="Times New Roman" w:hAnsi="Times New Roman" w:cs="Times New Roman"/>
          <w:i/>
          <w:iCs/>
          <w:sz w:val="22"/>
          <w:szCs w:val="22"/>
        </w:rPr>
        <w:t xml:space="preserve"> </w:t>
      </w:r>
      <w:r w:rsidRPr="001A3C4F">
        <w:rPr>
          <w:rFonts w:ascii="Times New Roman" w:hAnsi="Times New Roman" w:cs="Times New Roman"/>
          <w:sz w:val="22"/>
          <w:szCs w:val="22"/>
        </w:rPr>
        <w:t xml:space="preserve">de </w:t>
      </w:r>
      <w:r w:rsidR="003511D3" w:rsidRPr="001A3C4F">
        <w:rPr>
          <w:rFonts w:ascii="Times New Roman" w:hAnsi="Times New Roman" w:cs="Times New Roman"/>
          <w:sz w:val="22"/>
          <w:szCs w:val="22"/>
        </w:rPr>
        <w:t>2021</w:t>
      </w:r>
      <w:r w:rsidR="00F25B3C" w:rsidRPr="001A3C4F">
        <w:rPr>
          <w:rFonts w:ascii="Times New Roman" w:hAnsi="Times New Roman" w:cs="Times New Roman"/>
          <w:sz w:val="22"/>
          <w:szCs w:val="22"/>
        </w:rPr>
        <w:t xml:space="preserve">, </w:t>
      </w:r>
      <w:bookmarkStart w:id="231" w:name="_Hlk107569651"/>
      <w:r w:rsidR="00F25B3C" w:rsidRPr="001A3C4F">
        <w:rPr>
          <w:rFonts w:ascii="Times New Roman" w:hAnsi="Times New Roman" w:cs="Times New Roman"/>
          <w:sz w:val="22"/>
          <w:szCs w:val="22"/>
        </w:rPr>
        <w:t xml:space="preserve">implementados pela </w:t>
      </w:r>
      <w:proofErr w:type="spellStart"/>
      <w:r w:rsidR="00F25B3C" w:rsidRPr="001A3C4F">
        <w:rPr>
          <w:rFonts w:ascii="Times New Roman" w:hAnsi="Times New Roman" w:cs="Times New Roman"/>
          <w:i/>
          <w:iCs/>
          <w:sz w:val="22"/>
          <w:szCs w:val="22"/>
        </w:rPr>
        <w:t>International</w:t>
      </w:r>
      <w:proofErr w:type="spellEnd"/>
      <w:r w:rsidR="00F25B3C" w:rsidRPr="001A3C4F">
        <w:rPr>
          <w:rFonts w:ascii="Times New Roman" w:hAnsi="Times New Roman" w:cs="Times New Roman"/>
          <w:i/>
          <w:iCs/>
          <w:sz w:val="22"/>
          <w:szCs w:val="22"/>
        </w:rPr>
        <w:t xml:space="preserve"> Capital Market </w:t>
      </w:r>
      <w:proofErr w:type="spellStart"/>
      <w:r w:rsidR="00F25B3C" w:rsidRPr="001A3C4F">
        <w:rPr>
          <w:rFonts w:ascii="Times New Roman" w:hAnsi="Times New Roman" w:cs="Times New Roman"/>
          <w:i/>
          <w:iCs/>
          <w:sz w:val="22"/>
          <w:szCs w:val="22"/>
        </w:rPr>
        <w:t>Association</w:t>
      </w:r>
      <w:proofErr w:type="spellEnd"/>
      <w:r w:rsidR="00F25B3C" w:rsidRPr="001A3C4F">
        <w:rPr>
          <w:rFonts w:ascii="Times New Roman" w:hAnsi="Times New Roman" w:cs="Times New Roman"/>
          <w:i/>
          <w:iCs/>
          <w:sz w:val="22"/>
          <w:szCs w:val="22"/>
        </w:rPr>
        <w:t xml:space="preserve"> (ICMA)</w:t>
      </w:r>
      <w:bookmarkEnd w:id="231"/>
      <w:r w:rsidRPr="001A3C4F">
        <w:rPr>
          <w:rFonts w:ascii="Times New Roman" w:hAnsi="Times New Roman" w:cs="Times New Roman"/>
          <w:sz w:val="22"/>
          <w:szCs w:val="22"/>
        </w:rPr>
        <w:t>.</w:t>
      </w:r>
    </w:p>
    <w:p w14:paraId="24FE2BCA" w14:textId="77777777" w:rsidR="00EE421E" w:rsidRPr="001A3C4F" w:rsidRDefault="00EE421E" w:rsidP="009B4504">
      <w:pPr>
        <w:pStyle w:val="PargrafoComumNvel2"/>
        <w:numPr>
          <w:ilvl w:val="0"/>
          <w:numId w:val="0"/>
        </w:numPr>
        <w:tabs>
          <w:tab w:val="clear" w:pos="1134"/>
        </w:tabs>
        <w:spacing w:line="240" w:lineRule="auto"/>
        <w:rPr>
          <w:rFonts w:ascii="Times New Roman" w:hAnsi="Times New Roman" w:cs="Times New Roman"/>
          <w:sz w:val="22"/>
          <w:szCs w:val="22"/>
        </w:rPr>
      </w:pPr>
    </w:p>
    <w:p w14:paraId="69AC876C" w14:textId="7E86DC9C" w:rsidR="00EE421E" w:rsidRPr="001A3C4F" w:rsidRDefault="00EE421E" w:rsidP="009B4504">
      <w:pPr>
        <w:pStyle w:val="PargrafoComumNvel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O Parecer e todos os compromissos formais exigidos pela</w:t>
      </w:r>
      <w:r w:rsidR="003E188B" w:rsidRPr="001A3C4F">
        <w:rPr>
          <w:rFonts w:ascii="Times New Roman" w:hAnsi="Times New Roman" w:cs="Times New Roman"/>
          <w:sz w:val="22"/>
          <w:szCs w:val="22"/>
        </w:rPr>
        <w:t xml:space="preserve"> </w:t>
      </w:r>
      <w:r w:rsidR="00145198" w:rsidRPr="001A3C4F">
        <w:rPr>
          <w:rFonts w:ascii="Times New Roman" w:hAnsi="Times New Roman" w:cs="Times New Roman"/>
          <w:sz w:val="22"/>
          <w:szCs w:val="22"/>
        </w:rPr>
        <w:t xml:space="preserve">NINT </w:t>
      </w:r>
      <w:r w:rsidRPr="001A3C4F">
        <w:rPr>
          <w:rFonts w:ascii="Times New Roman" w:hAnsi="Times New Roman" w:cs="Times New Roman"/>
          <w:sz w:val="22"/>
          <w:szCs w:val="22"/>
        </w:rPr>
        <w:t xml:space="preserve">serão disponibilizados na íntegra na página da rede mundial de computadores da </w:t>
      </w:r>
      <w:r w:rsidR="003F3F36" w:rsidRPr="001A3C4F">
        <w:rPr>
          <w:rFonts w:ascii="Times New Roman" w:hAnsi="Times New Roman" w:cs="Times New Roman"/>
          <w:sz w:val="22"/>
          <w:szCs w:val="22"/>
        </w:rPr>
        <w:t xml:space="preserve">Devedora </w:t>
      </w:r>
      <w:r w:rsidRPr="001A3C4F">
        <w:rPr>
          <w:rFonts w:ascii="Times New Roman" w:hAnsi="Times New Roman" w:cs="Times New Roman"/>
          <w:sz w:val="22"/>
          <w:szCs w:val="22"/>
        </w:rPr>
        <w:t>(http://www.irani.com.br/ri/), bem como será enviada uma cópia eletrônica (</w:t>
      </w:r>
      <w:proofErr w:type="spellStart"/>
      <w:r w:rsidRPr="001A3C4F">
        <w:rPr>
          <w:rFonts w:ascii="Times New Roman" w:hAnsi="Times New Roman" w:cs="Times New Roman"/>
          <w:sz w:val="22"/>
          <w:szCs w:val="22"/>
        </w:rPr>
        <w:t>pdf</w:t>
      </w:r>
      <w:proofErr w:type="spellEnd"/>
      <w:r w:rsidRPr="001A3C4F">
        <w:rPr>
          <w:rFonts w:ascii="Times New Roman" w:hAnsi="Times New Roman" w:cs="Times New Roman"/>
          <w:sz w:val="22"/>
          <w:szCs w:val="22"/>
        </w:rPr>
        <w:t xml:space="preserve">) para </w:t>
      </w:r>
      <w:r w:rsidR="003E188B" w:rsidRPr="001A3C4F">
        <w:rPr>
          <w:rFonts w:ascii="Times New Roman" w:hAnsi="Times New Roman" w:cs="Times New Roman"/>
          <w:sz w:val="22"/>
          <w:szCs w:val="22"/>
        </w:rPr>
        <w:t>a</w:t>
      </w:r>
      <w:r w:rsidRPr="001A3C4F">
        <w:rPr>
          <w:rFonts w:ascii="Times New Roman" w:hAnsi="Times New Roman" w:cs="Times New Roman"/>
          <w:sz w:val="22"/>
          <w:szCs w:val="22"/>
        </w:rPr>
        <w:t xml:space="preserve"> Debenturista</w:t>
      </w:r>
      <w:r w:rsidR="00776442" w:rsidRPr="001A3C4F">
        <w:rPr>
          <w:rFonts w:ascii="Times New Roman" w:hAnsi="Times New Roman" w:cs="Times New Roman"/>
          <w:sz w:val="22"/>
          <w:szCs w:val="22"/>
        </w:rPr>
        <w:t>, com cópia ao Agente Fiduciário dos CRA</w:t>
      </w:r>
      <w:r w:rsidRPr="001A3C4F">
        <w:rPr>
          <w:rFonts w:ascii="Times New Roman" w:hAnsi="Times New Roman" w:cs="Times New Roman"/>
          <w:sz w:val="22"/>
          <w:szCs w:val="22"/>
        </w:rPr>
        <w:t>.</w:t>
      </w:r>
    </w:p>
    <w:p w14:paraId="26B07D32" w14:textId="77777777" w:rsidR="003511D3" w:rsidRPr="001A3C4F" w:rsidRDefault="003511D3" w:rsidP="009B4504">
      <w:pPr>
        <w:jc w:val="both"/>
        <w:rPr>
          <w:rFonts w:ascii="Times New Roman" w:hAnsi="Times New Roman" w:cs="Times New Roman"/>
          <w:sz w:val="22"/>
          <w:szCs w:val="22"/>
          <w:lang w:val="pt-BR"/>
        </w:rPr>
      </w:pPr>
    </w:p>
    <w:p w14:paraId="4D63DA92" w14:textId="7E1AFD61" w:rsidR="003511D3" w:rsidRPr="001A3C4F" w:rsidRDefault="003511D3" w:rsidP="009B4504">
      <w:pPr>
        <w:pStyle w:val="PargrafoComumNvel2"/>
        <w:tabs>
          <w:tab w:val="clear" w:pos="1134"/>
        </w:tabs>
        <w:spacing w:line="240" w:lineRule="auto"/>
        <w:ind w:left="0" w:firstLine="0"/>
        <w:rPr>
          <w:rFonts w:ascii="Times New Roman" w:hAnsi="Times New Roman" w:cs="Times New Roman"/>
          <w:sz w:val="22"/>
          <w:szCs w:val="22"/>
        </w:rPr>
      </w:pPr>
      <w:bookmarkStart w:id="232" w:name="_Hlk110939227"/>
      <w:bookmarkStart w:id="233" w:name="_Hlk110939139"/>
      <w:r w:rsidRPr="001A3C4F">
        <w:rPr>
          <w:rFonts w:ascii="Times New Roman" w:hAnsi="Times New Roman" w:cs="Times New Roman"/>
          <w:sz w:val="22"/>
          <w:szCs w:val="22"/>
        </w:rPr>
        <w:t xml:space="preserve">Serão considerados projetos elegíveis os projetos operados e/ou a serem operados pela Devedora e/ou suas controladas que estiverem associados </w:t>
      </w:r>
      <w:r w:rsidR="00FE28D0" w:rsidRPr="001A3C4F">
        <w:rPr>
          <w:rFonts w:ascii="Times New Roman" w:hAnsi="Times New Roman" w:cs="Times New Roman"/>
          <w:sz w:val="22"/>
          <w:szCs w:val="22"/>
        </w:rPr>
        <w:t>às</w:t>
      </w:r>
      <w:r w:rsidRPr="001A3C4F">
        <w:rPr>
          <w:rFonts w:ascii="Times New Roman" w:hAnsi="Times New Roman" w:cs="Times New Roman"/>
          <w:sz w:val="22"/>
          <w:szCs w:val="22"/>
        </w:rPr>
        <w:t xml:space="preserve"> </w:t>
      </w:r>
      <w:r w:rsidR="001B3EDD" w:rsidRPr="001A3C4F">
        <w:rPr>
          <w:rFonts w:ascii="Times New Roman" w:hAnsi="Times New Roman" w:cs="Times New Roman"/>
          <w:sz w:val="22"/>
          <w:szCs w:val="22"/>
        </w:rPr>
        <w:t>atividade</w:t>
      </w:r>
      <w:r w:rsidR="00FE28D0" w:rsidRPr="001A3C4F">
        <w:rPr>
          <w:rFonts w:ascii="Times New Roman" w:hAnsi="Times New Roman" w:cs="Times New Roman"/>
          <w:sz w:val="22"/>
          <w:szCs w:val="22"/>
        </w:rPr>
        <w:t>s</w:t>
      </w:r>
      <w:r w:rsidR="001B3EDD" w:rsidRPr="001A3C4F">
        <w:rPr>
          <w:rFonts w:ascii="Times New Roman" w:hAnsi="Times New Roman" w:cs="Times New Roman"/>
          <w:sz w:val="22"/>
          <w:szCs w:val="22"/>
        </w:rPr>
        <w:t xml:space="preserve"> de reflorestamento e silvicultura</w:t>
      </w:r>
      <w:r w:rsidR="005275C8" w:rsidRPr="001A3C4F">
        <w:rPr>
          <w:rFonts w:ascii="Times New Roman" w:hAnsi="Times New Roman" w:cs="Times New Roman"/>
          <w:sz w:val="22"/>
          <w:szCs w:val="22"/>
        </w:rPr>
        <w:t>, qualificados na categoria de Gestão Ambiental dos Recursos Naturais Vivos e Uso da Terra</w:t>
      </w:r>
      <w:r w:rsidRPr="001A3C4F">
        <w:rPr>
          <w:rFonts w:ascii="Times New Roman" w:hAnsi="Times New Roman" w:cs="Times New Roman"/>
          <w:sz w:val="22"/>
          <w:szCs w:val="22"/>
        </w:rPr>
        <w:t xml:space="preserve"> </w:t>
      </w:r>
      <w:bookmarkStart w:id="234" w:name="_Hlk110939007"/>
      <w:r w:rsidR="00DA6E51" w:rsidRPr="001A3C4F">
        <w:rPr>
          <w:rFonts w:ascii="Times New Roman" w:hAnsi="Times New Roman" w:cs="Times New Roman"/>
          <w:sz w:val="22"/>
          <w:szCs w:val="22"/>
        </w:rPr>
        <w:t xml:space="preserve">e Conservação da biodiversidade terrestre e aquática </w:t>
      </w:r>
      <w:bookmarkEnd w:id="234"/>
      <w:r w:rsidRPr="001A3C4F">
        <w:rPr>
          <w:rFonts w:ascii="Times New Roman" w:hAnsi="Times New Roman" w:cs="Times New Roman"/>
          <w:sz w:val="22"/>
          <w:szCs w:val="22"/>
        </w:rPr>
        <w:t xml:space="preserve">conforme definidos pelas diretrizes do </w:t>
      </w:r>
      <w:r w:rsidRPr="001A3C4F">
        <w:rPr>
          <w:rFonts w:ascii="Times New Roman" w:hAnsi="Times New Roman" w:cs="Times New Roman"/>
          <w:i/>
          <w:sz w:val="22"/>
          <w:szCs w:val="22"/>
        </w:rPr>
        <w:t xml:space="preserve">Green Bond </w:t>
      </w:r>
      <w:proofErr w:type="spellStart"/>
      <w:r w:rsidRPr="001A3C4F">
        <w:rPr>
          <w:rFonts w:ascii="Times New Roman" w:hAnsi="Times New Roman" w:cs="Times New Roman"/>
          <w:i/>
          <w:sz w:val="22"/>
          <w:szCs w:val="22"/>
        </w:rPr>
        <w:t>Principles</w:t>
      </w:r>
      <w:proofErr w:type="spellEnd"/>
      <w:r w:rsidRPr="001A3C4F">
        <w:rPr>
          <w:rFonts w:ascii="Times New Roman" w:hAnsi="Times New Roman" w:cs="Times New Roman"/>
          <w:sz w:val="22"/>
          <w:szCs w:val="22"/>
        </w:rPr>
        <w:t xml:space="preserve"> de 2021 ("</w:t>
      </w:r>
      <w:r w:rsidRPr="001A3C4F">
        <w:rPr>
          <w:rFonts w:ascii="Times New Roman" w:hAnsi="Times New Roman" w:cs="Times New Roman"/>
          <w:sz w:val="22"/>
          <w:szCs w:val="22"/>
          <w:u w:val="single"/>
        </w:rPr>
        <w:t>Diretrizes Verdes</w:t>
      </w:r>
      <w:r w:rsidRPr="001A3C4F">
        <w:rPr>
          <w:rFonts w:ascii="Times New Roman" w:hAnsi="Times New Roman" w:cs="Times New Roman"/>
          <w:sz w:val="22"/>
          <w:szCs w:val="22"/>
        </w:rPr>
        <w:t xml:space="preserve">"), conforme emitidas e atualizadas pela </w:t>
      </w:r>
      <w:proofErr w:type="spellStart"/>
      <w:r w:rsidRPr="001A3C4F">
        <w:rPr>
          <w:rFonts w:ascii="Times New Roman" w:hAnsi="Times New Roman" w:cs="Times New Roman"/>
          <w:i/>
          <w:sz w:val="22"/>
          <w:szCs w:val="22"/>
        </w:rPr>
        <w:t>International</w:t>
      </w:r>
      <w:proofErr w:type="spellEnd"/>
      <w:r w:rsidRPr="001A3C4F">
        <w:rPr>
          <w:rFonts w:ascii="Times New Roman" w:hAnsi="Times New Roman" w:cs="Times New Roman"/>
          <w:i/>
          <w:sz w:val="22"/>
          <w:szCs w:val="22"/>
        </w:rPr>
        <w:t xml:space="preserve"> Capital Market </w:t>
      </w:r>
      <w:proofErr w:type="spellStart"/>
      <w:r w:rsidRPr="001A3C4F">
        <w:rPr>
          <w:rFonts w:ascii="Times New Roman" w:hAnsi="Times New Roman" w:cs="Times New Roman"/>
          <w:i/>
          <w:sz w:val="22"/>
          <w:szCs w:val="22"/>
        </w:rPr>
        <w:t>Association</w:t>
      </w:r>
      <w:proofErr w:type="spellEnd"/>
      <w:r w:rsidRPr="001A3C4F">
        <w:rPr>
          <w:rFonts w:ascii="Times New Roman" w:hAnsi="Times New Roman" w:cs="Times New Roman"/>
          <w:sz w:val="22"/>
          <w:szCs w:val="22"/>
        </w:rPr>
        <w:t xml:space="preserve"> (</w:t>
      </w:r>
      <w:r w:rsidR="00EC5B4F" w:rsidRPr="001A3C4F">
        <w:rPr>
          <w:rFonts w:ascii="Times New Roman" w:hAnsi="Times New Roman" w:cs="Times New Roman"/>
          <w:sz w:val="22"/>
          <w:szCs w:val="22"/>
        </w:rPr>
        <w:t>"</w:t>
      </w:r>
      <w:r w:rsidRPr="001A3C4F">
        <w:rPr>
          <w:rFonts w:ascii="Times New Roman" w:hAnsi="Times New Roman" w:cs="Times New Roman"/>
          <w:sz w:val="22"/>
          <w:szCs w:val="22"/>
          <w:u w:val="single"/>
        </w:rPr>
        <w:t>ICMA</w:t>
      </w:r>
      <w:r w:rsidR="00EC5B4F" w:rsidRPr="001A3C4F">
        <w:rPr>
          <w:rFonts w:ascii="Times New Roman" w:hAnsi="Times New Roman" w:cs="Times New Roman"/>
          <w:sz w:val="22"/>
          <w:szCs w:val="22"/>
        </w:rPr>
        <w:t>"</w:t>
      </w:r>
      <w:r w:rsidRPr="001A3C4F">
        <w:rPr>
          <w:rFonts w:ascii="Times New Roman" w:hAnsi="Times New Roman" w:cs="Times New Roman"/>
          <w:sz w:val="22"/>
          <w:szCs w:val="22"/>
        </w:rPr>
        <w:t>) de tempos em tempos</w:t>
      </w:r>
      <w:r w:rsidRPr="001A3C4F">
        <w:rPr>
          <w:rFonts w:ascii="Times New Roman" w:hAnsi="Times New Roman" w:cs="Times New Roman"/>
          <w:i/>
          <w:sz w:val="22"/>
          <w:szCs w:val="22"/>
        </w:rPr>
        <w:t xml:space="preserve"> </w:t>
      </w:r>
      <w:bookmarkEnd w:id="232"/>
      <w:r w:rsidRPr="001A3C4F">
        <w:rPr>
          <w:rFonts w:ascii="Times New Roman" w:hAnsi="Times New Roman" w:cs="Times New Roman"/>
          <w:sz w:val="22"/>
          <w:szCs w:val="22"/>
        </w:rPr>
        <w:t>("</w:t>
      </w:r>
      <w:r w:rsidRPr="001A3C4F">
        <w:rPr>
          <w:rFonts w:ascii="Times New Roman" w:hAnsi="Times New Roman" w:cs="Times New Roman"/>
          <w:sz w:val="22"/>
          <w:szCs w:val="22"/>
          <w:u w:val="single"/>
        </w:rPr>
        <w:t>Projetos Elegíveis</w:t>
      </w:r>
      <w:r w:rsidRPr="001A3C4F">
        <w:rPr>
          <w:rFonts w:ascii="Times New Roman" w:hAnsi="Times New Roman" w:cs="Times New Roman"/>
          <w:sz w:val="22"/>
          <w:szCs w:val="22"/>
        </w:rPr>
        <w:t>")</w:t>
      </w:r>
      <w:bookmarkEnd w:id="233"/>
      <w:r w:rsidRPr="001A3C4F">
        <w:rPr>
          <w:rFonts w:ascii="Times New Roman" w:hAnsi="Times New Roman" w:cs="Times New Roman"/>
          <w:sz w:val="22"/>
          <w:szCs w:val="22"/>
        </w:rPr>
        <w:t>.</w:t>
      </w:r>
    </w:p>
    <w:p w14:paraId="2FEF6780" w14:textId="77777777" w:rsidR="00396939" w:rsidRPr="001A3C4F" w:rsidRDefault="00396939" w:rsidP="001A3C4F">
      <w:pPr>
        <w:rPr>
          <w:rFonts w:ascii="Times New Roman" w:hAnsi="Times New Roman" w:cs="Times New Roman"/>
          <w:sz w:val="22"/>
          <w:szCs w:val="22"/>
        </w:rPr>
      </w:pPr>
    </w:p>
    <w:p w14:paraId="1008F1D4" w14:textId="1099FCE0" w:rsidR="00396939" w:rsidRPr="001A3C4F" w:rsidRDefault="00396939" w:rsidP="009B4504">
      <w:pPr>
        <w:pStyle w:val="PargrafoComumNvel2"/>
        <w:numPr>
          <w:ilvl w:val="3"/>
          <w:numId w:val="6"/>
        </w:numPr>
        <w:tabs>
          <w:tab w:val="clear" w:pos="1134"/>
          <w:tab w:val="left" w:pos="709"/>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A caracterização ver</w:t>
      </w:r>
      <w:r w:rsidR="00A4289F" w:rsidRPr="001A3C4F">
        <w:rPr>
          <w:rFonts w:ascii="Times New Roman" w:hAnsi="Times New Roman" w:cs="Times New Roman"/>
          <w:sz w:val="22"/>
          <w:szCs w:val="22"/>
        </w:rPr>
        <w:t>de</w:t>
      </w:r>
      <w:r w:rsidRPr="001A3C4F">
        <w:rPr>
          <w:rFonts w:ascii="Times New Roman" w:hAnsi="Times New Roman" w:cs="Times New Roman"/>
          <w:sz w:val="22"/>
          <w:szCs w:val="22"/>
        </w:rPr>
        <w:t xml:space="preserve"> apenas ocorrerá de pleno direito caso seja confirmada pelo Parecer e o Parecer seja devidamente (i) entregue pela Emissora ao Agente Fiduciário antes da Primeira Data de Integralização e (</w:t>
      </w:r>
      <w:proofErr w:type="spellStart"/>
      <w:r w:rsidRPr="001A3C4F">
        <w:rPr>
          <w:rFonts w:ascii="Times New Roman" w:hAnsi="Times New Roman" w:cs="Times New Roman"/>
          <w:sz w:val="22"/>
          <w:szCs w:val="22"/>
        </w:rPr>
        <w:t>ii</w:t>
      </w:r>
      <w:proofErr w:type="spellEnd"/>
      <w:r w:rsidRPr="001A3C4F">
        <w:rPr>
          <w:rFonts w:ascii="Times New Roman" w:hAnsi="Times New Roman" w:cs="Times New Roman"/>
          <w:sz w:val="22"/>
          <w:szCs w:val="22"/>
        </w:rPr>
        <w:t>) disponibilizado pela Emissora aos investidores por meio de sua página na rede mundial de computadores.</w:t>
      </w:r>
    </w:p>
    <w:p w14:paraId="3B600373" w14:textId="77777777" w:rsidR="003511D3" w:rsidRPr="001A3C4F" w:rsidRDefault="003511D3" w:rsidP="009B4504">
      <w:pPr>
        <w:jc w:val="both"/>
        <w:rPr>
          <w:rFonts w:ascii="Times New Roman" w:hAnsi="Times New Roman" w:cs="Times New Roman"/>
          <w:sz w:val="22"/>
          <w:szCs w:val="22"/>
          <w:lang w:val="pt-BR"/>
        </w:rPr>
      </w:pPr>
    </w:p>
    <w:p w14:paraId="46D4806C" w14:textId="42ECC6F8" w:rsidR="00816C3D" w:rsidRPr="001A3C4F" w:rsidRDefault="003511D3" w:rsidP="009B4504">
      <w:pPr>
        <w:jc w:val="both"/>
        <w:rPr>
          <w:rFonts w:ascii="Times New Roman" w:hAnsi="Times New Roman" w:cs="Times New Roman"/>
          <w:sz w:val="22"/>
          <w:szCs w:val="22"/>
          <w:lang w:val="pt-BR" w:eastAsia="pt-BR"/>
        </w:rPr>
      </w:pPr>
      <w:r w:rsidRPr="001A3C4F">
        <w:rPr>
          <w:rFonts w:ascii="Times New Roman" w:hAnsi="Times New Roman" w:cs="Times New Roman"/>
          <w:sz w:val="22"/>
          <w:szCs w:val="22"/>
          <w:lang w:val="pt-BR"/>
        </w:rPr>
        <w:t>4.7.</w:t>
      </w:r>
      <w:r w:rsidR="00DD4D5B" w:rsidRPr="001A3C4F">
        <w:rPr>
          <w:rFonts w:ascii="Times New Roman" w:hAnsi="Times New Roman" w:cs="Times New Roman"/>
          <w:sz w:val="22"/>
          <w:szCs w:val="22"/>
          <w:lang w:val="pt-BR"/>
        </w:rPr>
        <w:t>5</w:t>
      </w:r>
      <w:r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ab/>
      </w:r>
      <w:bookmarkStart w:id="235" w:name="_Hlk109037984"/>
      <w:r w:rsidR="00816C3D" w:rsidRPr="001A3C4F">
        <w:rPr>
          <w:rFonts w:ascii="Times New Roman" w:hAnsi="Times New Roman" w:cs="Times New Roman"/>
          <w:sz w:val="22"/>
          <w:szCs w:val="22"/>
          <w:lang w:val="pt-BR" w:eastAsia="pt-BR"/>
        </w:rPr>
        <w:t xml:space="preserve">Caso a </w:t>
      </w:r>
      <w:r w:rsidR="00F15828" w:rsidRPr="001A3C4F">
        <w:rPr>
          <w:rFonts w:ascii="Times New Roman" w:hAnsi="Times New Roman" w:cs="Times New Roman"/>
          <w:sz w:val="22"/>
          <w:szCs w:val="22"/>
          <w:lang w:val="pt-BR" w:eastAsia="pt-BR"/>
        </w:rPr>
        <w:t>Devedora</w:t>
      </w:r>
      <w:r w:rsidR="00816C3D" w:rsidRPr="001A3C4F">
        <w:rPr>
          <w:rFonts w:ascii="Times New Roman" w:hAnsi="Times New Roman" w:cs="Times New Roman"/>
          <w:sz w:val="22"/>
          <w:szCs w:val="22"/>
          <w:lang w:val="pt-BR" w:eastAsia="pt-BR"/>
        </w:rPr>
        <w:t xml:space="preserve"> deseje realizar Oferta Facultativa de Resgate Antecipado ou Resgate Antecipado Facultativo por Alteração Tributária ela deverá preparar um Relatório de Alocação (conforme definido abaixo) extraordinário,</w:t>
      </w:r>
      <w:r w:rsidR="00017997" w:rsidRPr="001A3C4F">
        <w:rPr>
          <w:rFonts w:ascii="Times New Roman" w:hAnsi="Times New Roman" w:cs="Times New Roman"/>
          <w:sz w:val="22"/>
          <w:szCs w:val="22"/>
          <w:lang w:val="pt-BR" w:eastAsia="pt-BR"/>
        </w:rPr>
        <w:t xml:space="preserve"> </w:t>
      </w:r>
      <w:bookmarkStart w:id="236" w:name="_Hlk107582842"/>
      <w:r w:rsidR="00017997" w:rsidRPr="001A3C4F">
        <w:rPr>
          <w:rFonts w:ascii="Times New Roman" w:hAnsi="Times New Roman" w:cs="Times New Roman"/>
          <w:sz w:val="22"/>
          <w:szCs w:val="22"/>
          <w:lang w:val="pt-BR" w:eastAsia="pt-BR"/>
        </w:rPr>
        <w:t>comprovando a alocação dos recursos nos Projetos Elegíveis</w:t>
      </w:r>
      <w:r w:rsidR="0005384B" w:rsidRPr="001A3C4F">
        <w:rPr>
          <w:rFonts w:ascii="Times New Roman" w:hAnsi="Times New Roman" w:cs="Times New Roman"/>
          <w:sz w:val="22"/>
          <w:szCs w:val="22"/>
          <w:lang w:val="pt-BR" w:eastAsia="pt-BR"/>
        </w:rPr>
        <w:t xml:space="preserve"> </w:t>
      </w:r>
      <w:r w:rsidR="007C3CEA" w:rsidRPr="001A3C4F">
        <w:rPr>
          <w:rFonts w:ascii="Times New Roman" w:hAnsi="Times New Roman" w:cs="Times New Roman"/>
          <w:sz w:val="22"/>
          <w:szCs w:val="22"/>
          <w:lang w:val="pt-BR" w:eastAsia="pt-BR"/>
        </w:rPr>
        <w:t xml:space="preserve">até a data de anúncio da Oferta Facultativa de Resgate Antecipado ou a data da </w:t>
      </w:r>
      <w:r w:rsidR="007C3CEA" w:rsidRPr="001A3C4F">
        <w:rPr>
          <w:rFonts w:ascii="Times New Roman" w:eastAsia="MS Mincho" w:hAnsi="Times New Roman" w:cs="Times New Roman"/>
          <w:sz w:val="22"/>
          <w:szCs w:val="22"/>
          <w:lang w:val="pt-BR"/>
        </w:rPr>
        <w:t>Comunicação de Oferta Facultativa de Resgate Antecipad</w:t>
      </w:r>
      <w:r w:rsidR="007C3CEA" w:rsidRPr="001A3C4F">
        <w:rPr>
          <w:rFonts w:ascii="Times New Roman" w:hAnsi="Times New Roman" w:cs="Times New Roman"/>
          <w:sz w:val="22"/>
          <w:szCs w:val="22"/>
          <w:lang w:val="pt-BR"/>
        </w:rPr>
        <w:t>o</w:t>
      </w:r>
      <w:r w:rsidR="00017997" w:rsidRPr="001A3C4F">
        <w:rPr>
          <w:rFonts w:ascii="Times New Roman" w:hAnsi="Times New Roman" w:cs="Times New Roman"/>
          <w:sz w:val="22"/>
          <w:szCs w:val="22"/>
          <w:lang w:val="pt-BR" w:eastAsia="pt-BR"/>
        </w:rPr>
        <w:t>,</w:t>
      </w:r>
      <w:bookmarkEnd w:id="236"/>
      <w:r w:rsidR="00017997" w:rsidRPr="001A3C4F">
        <w:rPr>
          <w:rFonts w:ascii="Times New Roman" w:hAnsi="Times New Roman" w:cs="Times New Roman"/>
          <w:sz w:val="22"/>
          <w:szCs w:val="22"/>
          <w:lang w:val="pt-BR" w:eastAsia="pt-BR"/>
        </w:rPr>
        <w:t xml:space="preserve"> </w:t>
      </w:r>
      <w:r w:rsidR="00816C3D" w:rsidRPr="001A3C4F">
        <w:rPr>
          <w:rFonts w:ascii="Times New Roman" w:hAnsi="Times New Roman" w:cs="Times New Roman"/>
          <w:sz w:val="22"/>
          <w:szCs w:val="22"/>
          <w:lang w:val="pt-BR" w:eastAsia="pt-BR"/>
        </w:rPr>
        <w:t xml:space="preserve">que deverá ser apresentado </w:t>
      </w:r>
      <w:r w:rsidR="00737EF0" w:rsidRPr="001A3C4F">
        <w:rPr>
          <w:rFonts w:ascii="Times New Roman" w:hAnsi="Times New Roman" w:cs="Times New Roman"/>
          <w:sz w:val="22"/>
          <w:szCs w:val="22"/>
          <w:lang w:val="pt-BR" w:eastAsia="pt-BR"/>
        </w:rPr>
        <w:t xml:space="preserve">à Debenturista com cópia </w:t>
      </w:r>
      <w:r w:rsidR="00D93943" w:rsidRPr="001A3C4F">
        <w:rPr>
          <w:rFonts w:ascii="Times New Roman" w:hAnsi="Times New Roman" w:cs="Times New Roman"/>
          <w:sz w:val="22"/>
          <w:szCs w:val="22"/>
          <w:lang w:val="pt-BR" w:eastAsia="pt-BR"/>
        </w:rPr>
        <w:t>ao Agente Fiduciário dos CRA</w:t>
      </w:r>
      <w:r w:rsidR="00816C3D" w:rsidRPr="001A3C4F">
        <w:rPr>
          <w:rFonts w:ascii="Times New Roman" w:hAnsi="Times New Roman" w:cs="Times New Roman"/>
          <w:sz w:val="22"/>
          <w:szCs w:val="22"/>
          <w:lang w:val="pt-BR" w:eastAsia="pt-BR"/>
        </w:rPr>
        <w:t xml:space="preserve"> com no mínimo 5 (cinco) Dias Úteis de antecedência do respectivo resgate, sob pena de não poder efetuar respectivo resgate</w:t>
      </w:r>
      <w:r w:rsidR="007C3CEA" w:rsidRPr="001A3C4F">
        <w:rPr>
          <w:rFonts w:ascii="Times New Roman" w:hAnsi="Times New Roman" w:cs="Times New Roman"/>
          <w:sz w:val="22"/>
          <w:szCs w:val="22"/>
          <w:lang w:val="pt-BR" w:eastAsia="pt-BR"/>
        </w:rPr>
        <w:t>, observado o disposto na Cláusula 4.7.5.1 abaixo com relação ao prazo de comprovação da destinação dos recursos que ainda não tenham sido alocados em Projetos Elegíveis</w:t>
      </w:r>
      <w:r w:rsidR="00816C3D" w:rsidRPr="001A3C4F">
        <w:rPr>
          <w:rFonts w:ascii="Times New Roman" w:hAnsi="Times New Roman" w:cs="Times New Roman"/>
          <w:sz w:val="22"/>
          <w:szCs w:val="22"/>
          <w:lang w:val="pt-BR" w:eastAsia="pt-BR"/>
        </w:rPr>
        <w:t>.</w:t>
      </w:r>
    </w:p>
    <w:p w14:paraId="03A4F79C" w14:textId="07FCAEFC" w:rsidR="00C17BE9" w:rsidRPr="001A3C4F" w:rsidRDefault="00C17BE9" w:rsidP="009B4504">
      <w:pPr>
        <w:jc w:val="both"/>
        <w:rPr>
          <w:rFonts w:ascii="Times New Roman" w:hAnsi="Times New Roman" w:cs="Times New Roman"/>
          <w:sz w:val="22"/>
          <w:szCs w:val="22"/>
          <w:lang w:val="pt-BR" w:eastAsia="pt-BR"/>
        </w:rPr>
      </w:pPr>
    </w:p>
    <w:p w14:paraId="57083302" w14:textId="6AAA34BE" w:rsidR="00C17BE9" w:rsidRPr="001A3C4F" w:rsidRDefault="00C17BE9" w:rsidP="009B4504">
      <w:pPr>
        <w:jc w:val="both"/>
        <w:rPr>
          <w:rFonts w:ascii="Times New Roman" w:hAnsi="Times New Roman" w:cs="Times New Roman"/>
          <w:sz w:val="22"/>
          <w:szCs w:val="22"/>
          <w:lang w:val="pt-BR"/>
        </w:rPr>
      </w:pPr>
      <w:bookmarkStart w:id="237" w:name="_Hlk107580305"/>
      <w:r w:rsidRPr="001A3C4F">
        <w:rPr>
          <w:rFonts w:ascii="Times New Roman" w:hAnsi="Times New Roman" w:cs="Times New Roman"/>
          <w:sz w:val="22"/>
          <w:szCs w:val="22"/>
          <w:lang w:val="pt-BR" w:eastAsia="pt-BR"/>
        </w:rPr>
        <w:t xml:space="preserve">4.7.5.1. </w:t>
      </w:r>
      <w:bookmarkStart w:id="238" w:name="_Hlk107561796"/>
      <w:r w:rsidR="004D06C7" w:rsidRPr="001A3C4F">
        <w:rPr>
          <w:rFonts w:ascii="Times New Roman" w:hAnsi="Times New Roman" w:cs="Times New Roman"/>
          <w:sz w:val="22"/>
          <w:szCs w:val="22"/>
          <w:lang w:val="pt-BR"/>
        </w:rPr>
        <w:t xml:space="preserve">Ocorrendo o resgate ou o vencimento antecipado, nos termos da presente Escritura de Emissão, as obrigações da </w:t>
      </w:r>
      <w:r w:rsidR="00322B14" w:rsidRPr="001A3C4F">
        <w:rPr>
          <w:rFonts w:ascii="Times New Roman" w:hAnsi="Times New Roman" w:cs="Times New Roman"/>
          <w:sz w:val="22"/>
          <w:szCs w:val="22"/>
          <w:lang w:val="pt-BR"/>
        </w:rPr>
        <w:t>Devedora</w:t>
      </w:r>
      <w:r w:rsidR="004D06C7" w:rsidRPr="001A3C4F">
        <w:rPr>
          <w:rFonts w:ascii="Times New Roman" w:hAnsi="Times New Roman" w:cs="Times New Roman"/>
          <w:sz w:val="22"/>
          <w:szCs w:val="22"/>
          <w:lang w:val="pt-BR"/>
        </w:rPr>
        <w:t>, acerca da comprovação da destinação dos recursos</w:t>
      </w:r>
      <w:r w:rsidR="007148C6" w:rsidRPr="001A3C4F">
        <w:rPr>
          <w:rFonts w:ascii="Times New Roman" w:hAnsi="Times New Roman" w:cs="Times New Roman"/>
          <w:sz w:val="22"/>
          <w:szCs w:val="22"/>
          <w:lang w:val="pt-BR"/>
        </w:rPr>
        <w:t xml:space="preserve"> para Projetos Elegíveis</w:t>
      </w:r>
      <w:r w:rsidR="004D06C7" w:rsidRPr="001A3C4F">
        <w:rPr>
          <w:rFonts w:ascii="Times New Roman" w:hAnsi="Times New Roman" w:cs="Times New Roman"/>
          <w:sz w:val="22"/>
          <w:szCs w:val="22"/>
          <w:lang w:val="pt-BR"/>
        </w:rPr>
        <w:t xml:space="preserve"> perdurarão até o vencimento original dos CRA ou até que a destinação da totalidade dos recursos</w:t>
      </w:r>
      <w:r w:rsidR="007148C6" w:rsidRPr="001A3C4F">
        <w:rPr>
          <w:rFonts w:ascii="Times New Roman" w:hAnsi="Times New Roman" w:cs="Times New Roman"/>
          <w:sz w:val="22"/>
          <w:szCs w:val="22"/>
          <w:lang w:val="pt-BR"/>
        </w:rPr>
        <w:t xml:space="preserve"> para os Projetos Elegíveis</w:t>
      </w:r>
      <w:r w:rsidR="004D06C7" w:rsidRPr="001A3C4F">
        <w:rPr>
          <w:rFonts w:ascii="Times New Roman" w:hAnsi="Times New Roman" w:cs="Times New Roman"/>
          <w:sz w:val="22"/>
          <w:szCs w:val="22"/>
          <w:lang w:val="pt-BR"/>
        </w:rPr>
        <w:t xml:space="preserve"> seja efetivada, o que ocorrer primeiro</w:t>
      </w:r>
      <w:r w:rsidR="007148C6" w:rsidRPr="001A3C4F">
        <w:rPr>
          <w:rFonts w:ascii="Times New Roman" w:hAnsi="Times New Roman" w:cs="Times New Roman"/>
          <w:sz w:val="22"/>
          <w:szCs w:val="22"/>
          <w:lang w:val="pt-BR"/>
        </w:rPr>
        <w:t>, conforme Relatórios de Alocação a serem enviados nos termos e prazos previstos nesta Escritura de Emissão</w:t>
      </w:r>
      <w:r w:rsidR="004D06C7" w:rsidRPr="001A3C4F">
        <w:rPr>
          <w:rFonts w:ascii="Times New Roman" w:hAnsi="Times New Roman" w:cs="Times New Roman"/>
          <w:sz w:val="22"/>
          <w:szCs w:val="22"/>
          <w:lang w:val="pt-BR"/>
        </w:rPr>
        <w:t xml:space="preserve">. </w:t>
      </w:r>
      <w:bookmarkEnd w:id="238"/>
    </w:p>
    <w:bookmarkEnd w:id="235"/>
    <w:p w14:paraId="19AC6275" w14:textId="4CF3363D" w:rsidR="00A373F5" w:rsidRPr="001A3C4F" w:rsidRDefault="00A373F5" w:rsidP="009B4504">
      <w:pPr>
        <w:jc w:val="both"/>
        <w:rPr>
          <w:rFonts w:ascii="Times New Roman" w:hAnsi="Times New Roman" w:cs="Times New Roman"/>
          <w:sz w:val="22"/>
          <w:szCs w:val="22"/>
          <w:lang w:val="pt-BR"/>
        </w:rPr>
      </w:pPr>
    </w:p>
    <w:p w14:paraId="68B4BAF7" w14:textId="6E971F94" w:rsidR="00A373F5" w:rsidRPr="001A3C4F" w:rsidRDefault="00A373F5"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4.7.</w:t>
      </w:r>
      <w:r w:rsidR="00D6411F" w:rsidRPr="001A3C4F">
        <w:rPr>
          <w:rFonts w:ascii="Times New Roman" w:hAnsi="Times New Roman" w:cs="Times New Roman"/>
          <w:sz w:val="22"/>
          <w:szCs w:val="22"/>
          <w:lang w:val="pt-BR"/>
        </w:rPr>
        <w:t>6</w:t>
      </w:r>
      <w:r w:rsidRPr="001A3C4F">
        <w:rPr>
          <w:rFonts w:ascii="Times New Roman" w:hAnsi="Times New Roman" w:cs="Times New Roman"/>
          <w:sz w:val="22"/>
          <w:szCs w:val="22"/>
          <w:lang w:val="pt-BR"/>
        </w:rPr>
        <w:t>. Para todos os fins desta Oferta, o Parecer não constitui documento da Oferta e, portanto, não foi objeto de análise e/ou avaliação pelos Coordenadores, ficando os Coordenadores isentos de qualquer responsabilidade sobre o conteúdo do Parecer.</w:t>
      </w:r>
    </w:p>
    <w:p w14:paraId="7497F608" w14:textId="70FEB3FF" w:rsidR="00CD0972" w:rsidRPr="001A3C4F" w:rsidRDefault="00CD0972" w:rsidP="009B4504">
      <w:pPr>
        <w:jc w:val="both"/>
        <w:rPr>
          <w:rFonts w:ascii="Times New Roman" w:hAnsi="Times New Roman" w:cs="Times New Roman"/>
          <w:sz w:val="22"/>
          <w:szCs w:val="22"/>
          <w:lang w:val="pt-BR"/>
        </w:rPr>
      </w:pPr>
    </w:p>
    <w:p w14:paraId="348BC224" w14:textId="429CCA94" w:rsidR="00CD0972" w:rsidRPr="001A3C4F" w:rsidRDefault="00CD0972" w:rsidP="004F4245">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4.2.</w:t>
      </w:r>
      <w:r w:rsidR="00D6411F" w:rsidRPr="001A3C4F">
        <w:rPr>
          <w:rFonts w:ascii="Times New Roman" w:hAnsi="Times New Roman" w:cs="Times New Roman"/>
          <w:sz w:val="22"/>
          <w:szCs w:val="22"/>
          <w:lang w:val="pt-BR"/>
        </w:rPr>
        <w:t>7</w:t>
      </w:r>
      <w:r w:rsidRPr="001A3C4F">
        <w:rPr>
          <w:rFonts w:ascii="Times New Roman" w:hAnsi="Times New Roman" w:cs="Times New Roman"/>
          <w:sz w:val="22"/>
          <w:szCs w:val="22"/>
          <w:lang w:val="pt-BR"/>
        </w:rPr>
        <w:t xml:space="preserve">. </w:t>
      </w:r>
      <w:r w:rsidR="00E07209" w:rsidRPr="001A3C4F">
        <w:rPr>
          <w:rFonts w:ascii="Times New Roman" w:hAnsi="Times New Roman" w:cs="Times New Roman"/>
          <w:sz w:val="22"/>
          <w:szCs w:val="22"/>
          <w:lang w:val="pt-BR"/>
        </w:rPr>
        <w:t>A Devedora se compromete a comprovar anualmente a destinação de recursos para os Projetos Elegíveis até que a totalidade dos recursos decorrentes das Debêntures seja destinada</w:t>
      </w:r>
      <w:r w:rsidRPr="001A3C4F">
        <w:rPr>
          <w:rFonts w:ascii="Times New Roman" w:hAnsi="Times New Roman" w:cs="Times New Roman"/>
          <w:sz w:val="22"/>
          <w:szCs w:val="22"/>
          <w:lang w:val="pt-BR"/>
        </w:rPr>
        <w:t>.</w:t>
      </w:r>
      <w:bookmarkStart w:id="239" w:name="_Hlk110538856"/>
    </w:p>
    <w:bookmarkEnd w:id="239"/>
    <w:p w14:paraId="70A39E51" w14:textId="77777777" w:rsidR="00CD0972" w:rsidRPr="001A3C4F" w:rsidRDefault="00CD0972" w:rsidP="001A3C4F">
      <w:pPr>
        <w:jc w:val="both"/>
        <w:rPr>
          <w:rFonts w:ascii="Times New Roman" w:hAnsi="Times New Roman" w:cs="Times New Roman"/>
          <w:sz w:val="22"/>
          <w:szCs w:val="22"/>
          <w:lang w:val="pt-BR"/>
        </w:rPr>
      </w:pPr>
    </w:p>
    <w:p w14:paraId="4FFD6EF4" w14:textId="0107747E" w:rsidR="00CD0972" w:rsidRPr="001A3C4F" w:rsidRDefault="00CD0972" w:rsidP="009B4504">
      <w:pPr>
        <w:jc w:val="both"/>
        <w:rPr>
          <w:rFonts w:ascii="Times New Roman" w:hAnsi="Times New Roman" w:cs="Times New Roman"/>
          <w:sz w:val="22"/>
          <w:szCs w:val="22"/>
        </w:rPr>
      </w:pPr>
      <w:r w:rsidRPr="001A3C4F">
        <w:rPr>
          <w:rFonts w:ascii="Times New Roman" w:hAnsi="Times New Roman" w:cs="Times New Roman"/>
          <w:sz w:val="22"/>
          <w:szCs w:val="22"/>
          <w:lang w:val="pt-BR"/>
        </w:rPr>
        <w:t>4.2.</w:t>
      </w:r>
      <w:r w:rsidR="00D6411F" w:rsidRPr="001A3C4F">
        <w:rPr>
          <w:rFonts w:ascii="Times New Roman" w:hAnsi="Times New Roman" w:cs="Times New Roman"/>
          <w:sz w:val="22"/>
          <w:szCs w:val="22"/>
          <w:lang w:val="pt-BR"/>
        </w:rPr>
        <w:t>8</w:t>
      </w:r>
      <w:r w:rsidRPr="001A3C4F">
        <w:rPr>
          <w:rFonts w:ascii="Times New Roman" w:hAnsi="Times New Roman" w:cs="Times New Roman"/>
          <w:sz w:val="22"/>
          <w:szCs w:val="22"/>
          <w:lang w:val="pt-BR"/>
        </w:rPr>
        <w:t xml:space="preserve">. </w:t>
      </w:r>
      <w:r w:rsidR="00E07209" w:rsidRPr="001A3C4F">
        <w:rPr>
          <w:rFonts w:ascii="Times New Roman" w:hAnsi="Times New Roman" w:cs="Times New Roman"/>
          <w:sz w:val="22"/>
          <w:szCs w:val="22"/>
          <w:lang w:val="pt-BR"/>
        </w:rPr>
        <w:t xml:space="preserve">As Debêntures serão reavaliadas por consultoria especializada, emissora do Parecer, ou por outra consultoria especializada a ser escolhida pela Devedora, dentro de um período de 24 (vinte </w:t>
      </w:r>
      <w:r w:rsidR="00E07209" w:rsidRPr="001A3C4F">
        <w:rPr>
          <w:rFonts w:ascii="Times New Roman" w:hAnsi="Times New Roman" w:cs="Times New Roman"/>
          <w:sz w:val="22"/>
          <w:szCs w:val="22"/>
          <w:lang w:val="pt-BR"/>
        </w:rPr>
        <w:lastRenderedPageBreak/>
        <w:t>e quatro) meses contados da Data de Emissão, de modo a verificar se as Debêntures continuam alinhadas com os Princípios para Emissão de Títulos Verdes e mediante a emissão de um novo parecer, o qual será disponibilizado ao mercado, à B3 e ao Agente Fiduciário dos CRA de acordo com a presente cláusula</w:t>
      </w:r>
      <w:r w:rsidRPr="001A3C4F">
        <w:rPr>
          <w:rFonts w:ascii="Times New Roman" w:hAnsi="Times New Roman" w:cs="Times New Roman"/>
          <w:sz w:val="22"/>
          <w:szCs w:val="22"/>
          <w:lang w:val="pt-BR"/>
        </w:rPr>
        <w:t>.</w:t>
      </w:r>
    </w:p>
    <w:p w14:paraId="1631D2B7" w14:textId="054A81F7" w:rsidR="00FA10A7" w:rsidRPr="001A3C4F" w:rsidRDefault="00FA10A7" w:rsidP="009B4504">
      <w:pPr>
        <w:jc w:val="both"/>
        <w:rPr>
          <w:rFonts w:ascii="Times New Roman" w:hAnsi="Times New Roman" w:cs="Times New Roman"/>
          <w:sz w:val="22"/>
          <w:szCs w:val="22"/>
        </w:rPr>
      </w:pPr>
    </w:p>
    <w:p w14:paraId="1A067E3D" w14:textId="19EF73D3" w:rsidR="00BF322D" w:rsidRPr="001A3C4F" w:rsidRDefault="00BF322D" w:rsidP="009B4504">
      <w:pPr>
        <w:pStyle w:val="Ttulo1"/>
        <w:tabs>
          <w:tab w:val="clear" w:pos="1560"/>
          <w:tab w:val="left" w:pos="0"/>
        </w:tabs>
        <w:spacing w:before="0" w:line="240" w:lineRule="auto"/>
        <w:ind w:left="0" w:firstLine="0"/>
        <w:rPr>
          <w:rFonts w:ascii="Times New Roman" w:hAnsi="Times New Roman" w:cs="Times New Roman"/>
          <w:b w:val="0"/>
          <w:bCs w:val="0"/>
          <w:sz w:val="22"/>
          <w:szCs w:val="22"/>
        </w:rPr>
      </w:pPr>
      <w:bookmarkStart w:id="240" w:name="_Ref7768202"/>
      <w:bookmarkStart w:id="241" w:name="_Toc7790857"/>
      <w:bookmarkStart w:id="242" w:name="_Toc8697031"/>
      <w:bookmarkStart w:id="243" w:name="_Toc49614970"/>
      <w:bookmarkStart w:id="244" w:name="_Toc53782972"/>
      <w:bookmarkStart w:id="245" w:name="_Toc78383192"/>
      <w:bookmarkStart w:id="246" w:name="_Toc65267724"/>
      <w:bookmarkStart w:id="247" w:name="_Toc85147333"/>
      <w:bookmarkStart w:id="248" w:name="_Toc93927958"/>
      <w:bookmarkStart w:id="249" w:name="_Toc97764041"/>
      <w:bookmarkStart w:id="250" w:name="_Toc98695274"/>
      <w:bookmarkStart w:id="251" w:name="_Toc98502652"/>
      <w:bookmarkStart w:id="252" w:name="_Ref50079488"/>
      <w:bookmarkEnd w:id="228"/>
      <w:bookmarkEnd w:id="230"/>
      <w:bookmarkEnd w:id="237"/>
      <w:r w:rsidRPr="001A3C4F">
        <w:rPr>
          <w:rFonts w:ascii="Times New Roman" w:hAnsi="Times New Roman" w:cs="Times New Roman"/>
          <w:sz w:val="22"/>
          <w:szCs w:val="22"/>
        </w:rPr>
        <w:t>DESTINAÇÃO DOS RECURSOS</w:t>
      </w:r>
      <w:bookmarkEnd w:id="240"/>
      <w:bookmarkEnd w:id="241"/>
      <w:bookmarkEnd w:id="242"/>
      <w:bookmarkEnd w:id="243"/>
      <w:bookmarkEnd w:id="244"/>
      <w:bookmarkEnd w:id="245"/>
      <w:bookmarkEnd w:id="246"/>
      <w:bookmarkEnd w:id="247"/>
      <w:bookmarkEnd w:id="248"/>
      <w:bookmarkEnd w:id="249"/>
      <w:bookmarkEnd w:id="250"/>
      <w:bookmarkEnd w:id="251"/>
      <w:bookmarkEnd w:id="252"/>
      <w:r w:rsidR="00D40CA4" w:rsidRPr="001A3C4F">
        <w:rPr>
          <w:rFonts w:ascii="Times New Roman" w:hAnsi="Times New Roman" w:cs="Times New Roman"/>
          <w:sz w:val="22"/>
          <w:szCs w:val="22"/>
        </w:rPr>
        <w:t xml:space="preserve"> </w:t>
      </w:r>
      <w:r w:rsidR="00E26C79" w:rsidRPr="001A3C4F">
        <w:rPr>
          <w:rFonts w:ascii="Times New Roman" w:hAnsi="Times New Roman" w:cs="Times New Roman"/>
          <w:b w:val="0"/>
          <w:bCs w:val="0"/>
          <w:sz w:val="22"/>
          <w:szCs w:val="22"/>
        </w:rPr>
        <w:t xml:space="preserve"> </w:t>
      </w:r>
    </w:p>
    <w:p w14:paraId="4B86B94D" w14:textId="77777777" w:rsidR="00CD0972" w:rsidRPr="001A3C4F" w:rsidRDefault="00CD0972" w:rsidP="004F4245">
      <w:pPr>
        <w:rPr>
          <w:rFonts w:ascii="Times New Roman" w:hAnsi="Times New Roman" w:cs="Times New Roman"/>
          <w:sz w:val="22"/>
          <w:szCs w:val="22"/>
        </w:rPr>
      </w:pPr>
    </w:p>
    <w:p w14:paraId="06B36C8C" w14:textId="79A17AB1" w:rsidR="008802F4" w:rsidRPr="001A3C4F" w:rsidRDefault="008802F4" w:rsidP="009B4504">
      <w:pPr>
        <w:pStyle w:val="PargrafoComumNvel2"/>
        <w:keepNext/>
        <w:keepLines/>
        <w:numPr>
          <w:ilvl w:val="0"/>
          <w:numId w:val="0"/>
        </w:numPr>
        <w:tabs>
          <w:tab w:val="clear" w:pos="1134"/>
        </w:tabs>
        <w:spacing w:line="240" w:lineRule="auto"/>
        <w:rPr>
          <w:rFonts w:ascii="Times New Roman" w:hAnsi="Times New Roman" w:cs="Times New Roman"/>
          <w:sz w:val="22"/>
          <w:szCs w:val="22"/>
        </w:rPr>
      </w:pPr>
      <w:bookmarkStart w:id="253" w:name="_Ref7827178"/>
      <w:r w:rsidRPr="001A3C4F">
        <w:rPr>
          <w:rFonts w:ascii="Times New Roman" w:hAnsi="Times New Roman" w:cs="Times New Roman"/>
          <w:sz w:val="22"/>
          <w:szCs w:val="22"/>
        </w:rPr>
        <w:t>5.1.</w:t>
      </w:r>
      <w:r w:rsidRPr="001A3C4F">
        <w:rPr>
          <w:rFonts w:ascii="Times New Roman" w:hAnsi="Times New Roman" w:cs="Times New Roman"/>
          <w:sz w:val="22"/>
          <w:szCs w:val="22"/>
        </w:rPr>
        <w:tab/>
        <w:t xml:space="preserve">Nos termos </w:t>
      </w:r>
      <w:r w:rsidR="00307ED9" w:rsidRPr="001A3C4F">
        <w:rPr>
          <w:rFonts w:ascii="Times New Roman" w:hAnsi="Times New Roman" w:cs="Times New Roman"/>
          <w:sz w:val="22"/>
          <w:szCs w:val="22"/>
        </w:rPr>
        <w:t xml:space="preserve">desta </w:t>
      </w:r>
      <w:r w:rsidRPr="001A3C4F">
        <w:rPr>
          <w:rFonts w:ascii="Times New Roman" w:hAnsi="Times New Roman" w:cs="Times New Roman"/>
          <w:sz w:val="22"/>
          <w:szCs w:val="22"/>
        </w:rPr>
        <w:t xml:space="preserve">Escritura de Emissão, os recursos líquidos captados por meio da emissão das Debêntures, desembolsados pela </w:t>
      </w:r>
      <w:proofErr w:type="spellStart"/>
      <w:r w:rsidR="003F3F36" w:rsidRPr="001A3C4F">
        <w:rPr>
          <w:rFonts w:ascii="Times New Roman" w:hAnsi="Times New Roman" w:cs="Times New Roman"/>
          <w:sz w:val="22"/>
          <w:szCs w:val="22"/>
        </w:rPr>
        <w:t>Securitizadora</w:t>
      </w:r>
      <w:proofErr w:type="spellEnd"/>
      <w:r w:rsidRPr="001A3C4F">
        <w:rPr>
          <w:rFonts w:ascii="Times New Roman" w:hAnsi="Times New Roman" w:cs="Times New Roman"/>
          <w:sz w:val="22"/>
          <w:szCs w:val="22"/>
        </w:rPr>
        <w:t xml:space="preserve"> em favor da Devedora (</w:t>
      </w:r>
      <w:r w:rsidR="00C408BE" w:rsidRPr="001A3C4F">
        <w:rPr>
          <w:rFonts w:ascii="Times New Roman" w:hAnsi="Times New Roman" w:cs="Times New Roman"/>
          <w:sz w:val="22"/>
          <w:szCs w:val="22"/>
        </w:rPr>
        <w:t>"</w:t>
      </w:r>
      <w:r w:rsidRPr="001A3C4F">
        <w:rPr>
          <w:rFonts w:ascii="Times New Roman" w:hAnsi="Times New Roman" w:cs="Times New Roman"/>
          <w:sz w:val="22"/>
          <w:szCs w:val="22"/>
          <w:u w:val="single"/>
        </w:rPr>
        <w:t>Recursos</w:t>
      </w:r>
      <w:r w:rsidR="00C408BE" w:rsidRPr="001A3C4F">
        <w:rPr>
          <w:rFonts w:ascii="Times New Roman" w:hAnsi="Times New Roman" w:cs="Times New Roman"/>
          <w:sz w:val="22"/>
          <w:szCs w:val="22"/>
        </w:rPr>
        <w:t>"</w:t>
      </w:r>
      <w:r w:rsidRPr="001A3C4F">
        <w:rPr>
          <w:rFonts w:ascii="Times New Roman" w:hAnsi="Times New Roman" w:cs="Times New Roman"/>
          <w:sz w:val="22"/>
          <w:szCs w:val="22"/>
        </w:rPr>
        <w:t xml:space="preserve">), </w:t>
      </w:r>
      <w:bookmarkStart w:id="254" w:name="_Hlk106110893"/>
      <w:r w:rsidRPr="001A3C4F">
        <w:rPr>
          <w:rFonts w:ascii="Times New Roman" w:hAnsi="Times New Roman" w:cs="Times New Roman"/>
          <w:sz w:val="22"/>
          <w:szCs w:val="22"/>
        </w:rPr>
        <w:t>serão</w:t>
      </w:r>
      <w:r w:rsidR="00224D02" w:rsidRPr="001A3C4F">
        <w:rPr>
          <w:rFonts w:ascii="Times New Roman" w:hAnsi="Times New Roman" w:cs="Times New Roman"/>
          <w:sz w:val="22"/>
          <w:szCs w:val="22"/>
        </w:rPr>
        <w:t>, independentemente da ocorrência de vencimento antecipado das obrigações decorrentes desta Escritura</w:t>
      </w:r>
      <w:r w:rsidR="00413989" w:rsidRPr="001A3C4F">
        <w:rPr>
          <w:rFonts w:ascii="Times New Roman" w:hAnsi="Times New Roman" w:cs="Times New Roman"/>
          <w:sz w:val="22"/>
          <w:szCs w:val="22"/>
        </w:rPr>
        <w:t xml:space="preserve"> de Emissão</w:t>
      </w:r>
      <w:r w:rsidR="00224D02" w:rsidRPr="001A3C4F">
        <w:rPr>
          <w:rFonts w:ascii="Times New Roman" w:hAnsi="Times New Roman" w:cs="Times New Roman"/>
          <w:sz w:val="22"/>
          <w:szCs w:val="22"/>
        </w:rPr>
        <w:t xml:space="preserve"> ou </w:t>
      </w:r>
      <w:r w:rsidR="00114271" w:rsidRPr="001A3C4F">
        <w:rPr>
          <w:rFonts w:ascii="Times New Roman" w:hAnsi="Times New Roman" w:cs="Times New Roman"/>
          <w:sz w:val="22"/>
          <w:szCs w:val="22"/>
        </w:rPr>
        <w:t xml:space="preserve">resgate antecipado </w:t>
      </w:r>
      <w:r w:rsidR="00224D02" w:rsidRPr="001A3C4F">
        <w:rPr>
          <w:rFonts w:ascii="Times New Roman" w:hAnsi="Times New Roman" w:cs="Times New Roman"/>
          <w:sz w:val="22"/>
          <w:szCs w:val="22"/>
        </w:rPr>
        <w:t xml:space="preserve">das Debêntures, </w:t>
      </w:r>
      <w:r w:rsidRPr="001A3C4F">
        <w:rPr>
          <w:rFonts w:ascii="Times New Roman" w:hAnsi="Times New Roman" w:cs="Times New Roman"/>
          <w:sz w:val="22"/>
          <w:szCs w:val="22"/>
        </w:rPr>
        <w:t>utilizados pela Devedora</w:t>
      </w:r>
      <w:r w:rsidR="00EB754A" w:rsidRPr="001A3C4F">
        <w:rPr>
          <w:rFonts w:ascii="Times New Roman" w:hAnsi="Times New Roman" w:cs="Times New Roman"/>
          <w:sz w:val="22"/>
          <w:szCs w:val="22"/>
        </w:rPr>
        <w:t xml:space="preserve"> ou por suas subsidiárias</w:t>
      </w:r>
      <w:r w:rsidRPr="001A3C4F">
        <w:rPr>
          <w:rFonts w:ascii="Times New Roman" w:hAnsi="Times New Roman" w:cs="Times New Roman"/>
          <w:sz w:val="22"/>
          <w:szCs w:val="22"/>
        </w:rPr>
        <w:t>, integral e exclusivamente, na gestão ordinária de seus negócios, exclusivamente vinculada às suas atividades no agronegócio, no âmbito da silvicultura e da agricultura, em especial por meio do emprego dos recursos em investimentos, custos e despesas relacionados com o florestamento, reflorestamento, aquisição de defensivos agrícolas, adubos, madeira, serviços de manejo</w:t>
      </w:r>
      <w:r w:rsidR="00EB754A" w:rsidRPr="001A3C4F">
        <w:rPr>
          <w:rFonts w:ascii="Times New Roman" w:hAnsi="Times New Roman" w:cs="Times New Roman"/>
          <w:sz w:val="22"/>
          <w:szCs w:val="22"/>
        </w:rPr>
        <w:t xml:space="preserve"> e colheita</w:t>
      </w:r>
      <w:r w:rsidRPr="001A3C4F">
        <w:rPr>
          <w:rFonts w:ascii="Times New Roman" w:hAnsi="Times New Roman" w:cs="Times New Roman"/>
          <w:sz w:val="22"/>
          <w:szCs w:val="22"/>
        </w:rPr>
        <w:t xml:space="preserve"> de florestas e </w:t>
      </w:r>
      <w:r w:rsidR="00EB754A" w:rsidRPr="001A3C4F">
        <w:rPr>
          <w:rFonts w:ascii="Times New Roman" w:hAnsi="Times New Roman" w:cs="Times New Roman"/>
          <w:sz w:val="22"/>
          <w:szCs w:val="22"/>
        </w:rPr>
        <w:t xml:space="preserve">derivados como resinas e </w:t>
      </w:r>
      <w:r w:rsidRPr="001A3C4F">
        <w:rPr>
          <w:rFonts w:ascii="Times New Roman" w:hAnsi="Times New Roman" w:cs="Times New Roman"/>
          <w:sz w:val="22"/>
          <w:szCs w:val="22"/>
        </w:rPr>
        <w:t>de logística integrada de transporte</w:t>
      </w:r>
      <w:r w:rsidR="00EB754A" w:rsidRPr="001A3C4F">
        <w:rPr>
          <w:rFonts w:ascii="Times New Roman" w:hAnsi="Times New Roman" w:cs="Times New Roman"/>
          <w:sz w:val="22"/>
          <w:szCs w:val="22"/>
        </w:rPr>
        <w:t>, armazenagem, descascamento e picagem</w:t>
      </w:r>
      <w:r w:rsidRPr="001A3C4F">
        <w:rPr>
          <w:rFonts w:ascii="Times New Roman" w:hAnsi="Times New Roman" w:cs="Times New Roman"/>
          <w:sz w:val="22"/>
          <w:szCs w:val="22"/>
        </w:rPr>
        <w:t xml:space="preserve"> de madeira, caracterizando-se os créditos oriundos das Debêntures como créditos do agronegócio nos termos do artigo 2º, parágrafo quarto, inciso III do Anexo Normativo II da Resolução CVM 60, na forma prevista em seu objeto social, conforme previsto no cronograma indicativo constante do </w:t>
      </w:r>
      <w:r w:rsidRPr="001A3C4F">
        <w:rPr>
          <w:rFonts w:ascii="Times New Roman" w:hAnsi="Times New Roman" w:cs="Times New Roman"/>
          <w:sz w:val="22"/>
          <w:szCs w:val="22"/>
          <w:u w:val="single"/>
        </w:rPr>
        <w:t>Anexo III</w:t>
      </w:r>
      <w:r w:rsidRPr="001A3C4F">
        <w:rPr>
          <w:rFonts w:ascii="Times New Roman" w:hAnsi="Times New Roman" w:cs="Times New Roman"/>
          <w:sz w:val="22"/>
          <w:szCs w:val="22"/>
        </w:rPr>
        <w:t xml:space="preserve"> a esta Escritura de Emissão (</w:t>
      </w:r>
      <w:r w:rsidR="00C408BE" w:rsidRPr="001A3C4F">
        <w:rPr>
          <w:rFonts w:ascii="Times New Roman" w:hAnsi="Times New Roman" w:cs="Times New Roman"/>
          <w:sz w:val="22"/>
          <w:szCs w:val="22"/>
        </w:rPr>
        <w:t>"</w:t>
      </w:r>
      <w:r w:rsidRPr="001A3C4F">
        <w:rPr>
          <w:rFonts w:ascii="Times New Roman" w:hAnsi="Times New Roman" w:cs="Times New Roman"/>
          <w:sz w:val="22"/>
          <w:szCs w:val="22"/>
          <w:u w:val="single"/>
        </w:rPr>
        <w:t>Cronograma Indicativo</w:t>
      </w:r>
      <w:r w:rsidR="00C408BE" w:rsidRPr="001A3C4F">
        <w:rPr>
          <w:rFonts w:ascii="Times New Roman" w:hAnsi="Times New Roman" w:cs="Times New Roman"/>
          <w:sz w:val="22"/>
          <w:szCs w:val="22"/>
        </w:rPr>
        <w:t>"</w:t>
      </w:r>
      <w:r w:rsidRPr="001A3C4F">
        <w:rPr>
          <w:rFonts w:ascii="Times New Roman" w:hAnsi="Times New Roman" w:cs="Times New Roman"/>
          <w:sz w:val="22"/>
          <w:szCs w:val="22"/>
        </w:rPr>
        <w:t>).</w:t>
      </w:r>
      <w:r w:rsidR="00224D02" w:rsidRPr="001A3C4F">
        <w:rPr>
          <w:rFonts w:ascii="Times New Roman" w:hAnsi="Times New Roman" w:cs="Times New Roman"/>
          <w:sz w:val="22"/>
          <w:szCs w:val="22"/>
        </w:rPr>
        <w:t xml:space="preserve"> </w:t>
      </w:r>
      <w:r w:rsidR="00413989" w:rsidRPr="001A3C4F">
        <w:rPr>
          <w:rFonts w:ascii="Times New Roman" w:eastAsia="Calibri" w:hAnsi="Times New Roman" w:cs="Times New Roman"/>
          <w:color w:val="000000"/>
          <w:sz w:val="22"/>
          <w:szCs w:val="22"/>
        </w:rPr>
        <w:t xml:space="preserve">Os Recursos acima mencionados, caso sejam utilizados por subsidiárias da Devedora, </w:t>
      </w:r>
      <w:r w:rsidR="00227178" w:rsidRPr="001A3C4F">
        <w:rPr>
          <w:rFonts w:ascii="Times New Roman" w:eastAsia="Calibri" w:hAnsi="Times New Roman" w:cs="Times New Roman"/>
          <w:color w:val="000000"/>
          <w:sz w:val="22"/>
          <w:szCs w:val="22"/>
        </w:rPr>
        <w:t xml:space="preserve">poderão ser </w:t>
      </w:r>
      <w:r w:rsidR="00413989" w:rsidRPr="001A3C4F">
        <w:rPr>
          <w:rFonts w:ascii="Times New Roman" w:eastAsia="Calibri" w:hAnsi="Times New Roman" w:cs="Times New Roman"/>
          <w:color w:val="000000"/>
          <w:sz w:val="22"/>
          <w:szCs w:val="22"/>
        </w:rPr>
        <w:t>transferidos para tais subsidiárias pela Devedora por meio de</w:t>
      </w:r>
      <w:r w:rsidR="00227178" w:rsidRPr="001A3C4F">
        <w:rPr>
          <w:rFonts w:ascii="Times New Roman" w:eastAsia="Calibri" w:hAnsi="Times New Roman" w:cs="Times New Roman"/>
          <w:color w:val="000000"/>
          <w:sz w:val="22"/>
          <w:szCs w:val="22"/>
        </w:rPr>
        <w:t>, exemplificativamente</w:t>
      </w:r>
      <w:r w:rsidR="00413989" w:rsidRPr="001A3C4F">
        <w:rPr>
          <w:rFonts w:ascii="Times New Roman" w:eastAsia="Calibri" w:hAnsi="Times New Roman" w:cs="Times New Roman"/>
          <w:color w:val="000000"/>
          <w:sz w:val="22"/>
          <w:szCs w:val="22"/>
        </w:rPr>
        <w:t>: (i) aumento de capital; (</w:t>
      </w:r>
      <w:proofErr w:type="spellStart"/>
      <w:r w:rsidR="00413989" w:rsidRPr="001A3C4F">
        <w:rPr>
          <w:rFonts w:ascii="Times New Roman" w:eastAsia="Calibri" w:hAnsi="Times New Roman" w:cs="Times New Roman"/>
          <w:color w:val="000000"/>
          <w:sz w:val="22"/>
          <w:szCs w:val="22"/>
        </w:rPr>
        <w:t>ii</w:t>
      </w:r>
      <w:proofErr w:type="spellEnd"/>
      <w:r w:rsidR="00413989" w:rsidRPr="001A3C4F">
        <w:rPr>
          <w:rFonts w:ascii="Times New Roman" w:eastAsia="Calibri" w:hAnsi="Times New Roman" w:cs="Times New Roman"/>
          <w:color w:val="000000"/>
          <w:sz w:val="22"/>
          <w:szCs w:val="22"/>
        </w:rPr>
        <w:t xml:space="preserve">) adiantamento para futuro aumento de capital – AFAC; </w:t>
      </w:r>
      <w:r w:rsidR="00227178" w:rsidRPr="001A3C4F">
        <w:rPr>
          <w:rFonts w:ascii="Times New Roman" w:eastAsia="Calibri" w:hAnsi="Times New Roman" w:cs="Times New Roman"/>
          <w:color w:val="000000"/>
          <w:sz w:val="22"/>
          <w:szCs w:val="22"/>
        </w:rPr>
        <w:t>(</w:t>
      </w:r>
      <w:proofErr w:type="spellStart"/>
      <w:r w:rsidR="00227178" w:rsidRPr="001A3C4F">
        <w:rPr>
          <w:rFonts w:ascii="Times New Roman" w:eastAsia="Calibri" w:hAnsi="Times New Roman" w:cs="Times New Roman"/>
          <w:color w:val="000000"/>
          <w:sz w:val="22"/>
          <w:szCs w:val="22"/>
        </w:rPr>
        <w:t>iii</w:t>
      </w:r>
      <w:proofErr w:type="spellEnd"/>
      <w:r w:rsidR="00227178" w:rsidRPr="001A3C4F">
        <w:rPr>
          <w:rFonts w:ascii="Times New Roman" w:eastAsia="Calibri" w:hAnsi="Times New Roman" w:cs="Times New Roman"/>
          <w:color w:val="000000"/>
          <w:sz w:val="22"/>
          <w:szCs w:val="22"/>
        </w:rPr>
        <w:t>) mútuo; (</w:t>
      </w:r>
      <w:proofErr w:type="spellStart"/>
      <w:r w:rsidR="00227178" w:rsidRPr="001A3C4F">
        <w:rPr>
          <w:rFonts w:ascii="Times New Roman" w:eastAsia="Calibri" w:hAnsi="Times New Roman" w:cs="Times New Roman"/>
          <w:color w:val="000000"/>
          <w:sz w:val="22"/>
          <w:szCs w:val="22"/>
        </w:rPr>
        <w:t>iv</w:t>
      </w:r>
      <w:proofErr w:type="spellEnd"/>
      <w:r w:rsidR="00227178" w:rsidRPr="001A3C4F">
        <w:rPr>
          <w:rFonts w:ascii="Times New Roman" w:eastAsia="Calibri" w:hAnsi="Times New Roman" w:cs="Times New Roman"/>
          <w:color w:val="000000"/>
          <w:sz w:val="22"/>
          <w:szCs w:val="22"/>
        </w:rPr>
        <w:t xml:space="preserve">) transação comercial; </w:t>
      </w:r>
      <w:r w:rsidR="00413989" w:rsidRPr="001A3C4F">
        <w:rPr>
          <w:rFonts w:ascii="Times New Roman" w:eastAsia="Calibri" w:hAnsi="Times New Roman" w:cs="Times New Roman"/>
          <w:color w:val="000000"/>
          <w:sz w:val="22"/>
          <w:szCs w:val="22"/>
        </w:rPr>
        <w:t>ou (</w:t>
      </w:r>
      <w:r w:rsidR="00227178" w:rsidRPr="001A3C4F">
        <w:rPr>
          <w:rFonts w:ascii="Times New Roman" w:eastAsia="Calibri" w:hAnsi="Times New Roman" w:cs="Times New Roman"/>
          <w:color w:val="000000"/>
          <w:sz w:val="22"/>
          <w:szCs w:val="22"/>
        </w:rPr>
        <w:t>v</w:t>
      </w:r>
      <w:r w:rsidR="00413989" w:rsidRPr="001A3C4F">
        <w:rPr>
          <w:rFonts w:ascii="Times New Roman" w:eastAsia="Calibri" w:hAnsi="Times New Roman" w:cs="Times New Roman"/>
          <w:color w:val="000000"/>
          <w:sz w:val="22"/>
          <w:szCs w:val="22"/>
        </w:rPr>
        <w:t>) qualquer outra forma permitida em lei.</w:t>
      </w:r>
    </w:p>
    <w:bookmarkEnd w:id="254"/>
    <w:p w14:paraId="2C57E265" w14:textId="787500DE" w:rsidR="008802F4" w:rsidRPr="001A3C4F" w:rsidRDefault="008802F4" w:rsidP="009B4504">
      <w:pPr>
        <w:jc w:val="center"/>
        <w:rPr>
          <w:rFonts w:ascii="Times New Roman" w:hAnsi="Times New Roman" w:cs="Times New Roman"/>
          <w:sz w:val="22"/>
          <w:szCs w:val="22"/>
          <w:lang w:val="pt-BR"/>
        </w:rPr>
      </w:pPr>
    </w:p>
    <w:p w14:paraId="2A09C6F8" w14:textId="091B5BE8" w:rsidR="00413989" w:rsidRPr="001A3C4F" w:rsidRDefault="008802F4"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5.2.</w:t>
      </w:r>
      <w:r w:rsidRPr="001A3C4F">
        <w:rPr>
          <w:rFonts w:ascii="Times New Roman" w:hAnsi="Times New Roman" w:cs="Times New Roman"/>
          <w:sz w:val="22"/>
          <w:szCs w:val="22"/>
          <w:lang w:val="pt-BR"/>
        </w:rPr>
        <w:tab/>
      </w:r>
      <w:bookmarkStart w:id="255" w:name="_Hlk106110926"/>
      <w:r w:rsidRPr="001A3C4F">
        <w:rPr>
          <w:rFonts w:ascii="Times New Roman" w:hAnsi="Times New Roman" w:cs="Times New Roman"/>
          <w:sz w:val="22"/>
          <w:szCs w:val="22"/>
          <w:lang w:val="pt-BR"/>
        </w:rPr>
        <w:t>As Debêntures são representativas de direitos creditórios do agronegócio que atendem aos requisitos previstos no §1º, do artigo 23, da Lei 11.076 e do artigo 2º do Anexo Normativo II da Resolução CVM 60, uma vez que: (i) a madeira atende aos requisitos previstos no parágrafo 1º do artigo 23 da Lei 11.076; e (</w:t>
      </w:r>
      <w:proofErr w:type="spellStart"/>
      <w:r w:rsidRPr="001A3C4F">
        <w:rPr>
          <w:rFonts w:ascii="Times New Roman" w:hAnsi="Times New Roman" w:cs="Times New Roman"/>
          <w:sz w:val="22"/>
          <w:szCs w:val="22"/>
          <w:lang w:val="pt-BR"/>
        </w:rPr>
        <w:t>ii</w:t>
      </w:r>
      <w:proofErr w:type="spellEnd"/>
      <w:r w:rsidRPr="001A3C4F">
        <w:rPr>
          <w:rFonts w:ascii="Times New Roman" w:hAnsi="Times New Roman" w:cs="Times New Roman"/>
          <w:sz w:val="22"/>
          <w:szCs w:val="22"/>
          <w:lang w:val="pt-BR"/>
        </w:rPr>
        <w:t xml:space="preserve">) a Devedora caracteriza-se como </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produtora rural</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xml:space="preserve"> nos termos do artigo 165 da Instrução Normativa da Receita Federal do Brasil n.º 971/2009 e da Lei 11.076, sendo que (a) consta como sua atividade na Classificação Nacional de Atividades Econômicas – CNAE, identificada em seu comprovante de inscrição e situação cadastral no CNPJ</w:t>
      </w:r>
      <w:r w:rsidR="00611A93" w:rsidRPr="001A3C4F">
        <w:rPr>
          <w:rFonts w:ascii="Times New Roman" w:hAnsi="Times New Roman" w:cs="Times New Roman"/>
          <w:sz w:val="22"/>
          <w:szCs w:val="22"/>
          <w:lang w:val="pt-BR"/>
        </w:rPr>
        <w:t>/ME</w:t>
      </w:r>
      <w:r w:rsidRPr="001A3C4F">
        <w:rPr>
          <w:rFonts w:ascii="Times New Roman" w:hAnsi="Times New Roman" w:cs="Times New Roman"/>
          <w:sz w:val="22"/>
          <w:szCs w:val="22"/>
          <w:lang w:val="pt-BR"/>
        </w:rPr>
        <w:t xml:space="preserve">, a </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fabricação de celulose e outras pastas para a fabricação de papel</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xml:space="preserve"> representada pelo CNAE n.º</w:t>
      </w:r>
      <w:r w:rsidR="00D7275A" w:rsidRPr="001A3C4F">
        <w:rPr>
          <w:rFonts w:ascii="Times New Roman" w:hAnsi="Times New Roman" w:cs="Times New Roman"/>
          <w:sz w:val="22"/>
          <w:szCs w:val="22"/>
          <w:lang w:val="pt-BR"/>
        </w:rPr>
        <w:t> </w:t>
      </w:r>
      <w:r w:rsidRPr="001A3C4F">
        <w:rPr>
          <w:rFonts w:ascii="Times New Roman" w:hAnsi="Times New Roman" w:cs="Times New Roman"/>
          <w:sz w:val="22"/>
          <w:szCs w:val="22"/>
          <w:lang w:val="pt-BR"/>
        </w:rPr>
        <w:t xml:space="preserve">17.10-9-00, como atividade principal, e </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atividade de apoio à produção florestal</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xml:space="preserve">, representado pelo CNAE </w:t>
      </w:r>
      <w:r w:rsidR="007157A5" w:rsidRPr="001A3C4F">
        <w:rPr>
          <w:rFonts w:ascii="Times New Roman" w:hAnsi="Times New Roman" w:cs="Times New Roman"/>
          <w:sz w:val="22"/>
          <w:szCs w:val="22"/>
          <w:lang w:val="pt-BR"/>
        </w:rPr>
        <w:t>n.º</w:t>
      </w:r>
      <w:r w:rsidRPr="001A3C4F">
        <w:rPr>
          <w:rFonts w:ascii="Times New Roman" w:hAnsi="Times New Roman" w:cs="Times New Roman"/>
          <w:sz w:val="22"/>
          <w:szCs w:val="22"/>
          <w:lang w:val="pt-BR"/>
        </w:rPr>
        <w:t xml:space="preserve"> 02.30-6-00, entre outras atividades secundárias; (b) consta como objeto social da Devedora, conforme artigo 3º de seu estatuto social vigente, a </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(i) a indústria e o comércio de celulose, papel, embalagem de papel em geral e seus derivados, bem como, a industrialização e comercialização da madeira; (</w:t>
      </w:r>
      <w:proofErr w:type="spellStart"/>
      <w:r w:rsidRPr="001A3C4F">
        <w:rPr>
          <w:rFonts w:ascii="Times New Roman" w:hAnsi="Times New Roman" w:cs="Times New Roman"/>
          <w:sz w:val="22"/>
          <w:szCs w:val="22"/>
          <w:lang w:val="pt-BR"/>
        </w:rPr>
        <w:t>ii</w:t>
      </w:r>
      <w:proofErr w:type="spellEnd"/>
      <w:r w:rsidRPr="001A3C4F">
        <w:rPr>
          <w:rFonts w:ascii="Times New Roman" w:hAnsi="Times New Roman" w:cs="Times New Roman"/>
          <w:sz w:val="22"/>
          <w:szCs w:val="22"/>
          <w:lang w:val="pt-BR"/>
        </w:rPr>
        <w:t>) a administração de projetos de florestamento, reflorestamento e de serviços de silvicultura prestados por terceiros, necessários ao processo de industrialização de celulose, papel, embalagem de papel em geral e seus derivados, bem como à industrialização e comercialização da madeira</w:t>
      </w:r>
      <w:r w:rsidR="00EB754A" w:rsidRPr="001A3C4F">
        <w:rPr>
          <w:rFonts w:ascii="Times New Roman" w:hAnsi="Times New Roman" w:cs="Times New Roman"/>
          <w:sz w:val="22"/>
          <w:szCs w:val="22"/>
          <w:lang w:val="pt-BR"/>
        </w:rPr>
        <w:t>; e (</w:t>
      </w:r>
      <w:proofErr w:type="spellStart"/>
      <w:r w:rsidR="00EB754A" w:rsidRPr="001A3C4F">
        <w:rPr>
          <w:rFonts w:ascii="Times New Roman" w:hAnsi="Times New Roman" w:cs="Times New Roman"/>
          <w:sz w:val="22"/>
          <w:szCs w:val="22"/>
          <w:lang w:val="pt-BR"/>
        </w:rPr>
        <w:t>iii</w:t>
      </w:r>
      <w:proofErr w:type="spellEnd"/>
      <w:r w:rsidR="00EB754A" w:rsidRPr="001A3C4F">
        <w:rPr>
          <w:rFonts w:ascii="Times New Roman" w:hAnsi="Times New Roman" w:cs="Times New Roman"/>
          <w:sz w:val="22"/>
          <w:szCs w:val="22"/>
          <w:lang w:val="pt-BR"/>
        </w:rPr>
        <w:t>) à indústria, comércio, importação e exportação de produtos resinosos e seus derivados</w:t>
      </w:r>
      <w:r w:rsidRPr="001A3C4F">
        <w:rPr>
          <w:rFonts w:ascii="Times New Roman" w:hAnsi="Times New Roman" w:cs="Times New Roman"/>
          <w:sz w:val="22"/>
          <w:szCs w:val="22"/>
          <w:lang w:val="pt-BR"/>
        </w:rPr>
        <w:t>, dentre outras atividades</w:t>
      </w:r>
      <w:r w:rsidR="00D53924" w:rsidRPr="001A3C4F">
        <w:rPr>
          <w:rFonts w:ascii="Times New Roman" w:hAnsi="Times New Roman" w:cs="Times New Roman"/>
          <w:sz w:val="22"/>
          <w:szCs w:val="22"/>
          <w:lang w:val="pt-BR"/>
        </w:rPr>
        <w:t>"</w:t>
      </w:r>
      <w:r w:rsidR="00413989" w:rsidRPr="001A3C4F">
        <w:rPr>
          <w:rFonts w:ascii="Times New Roman" w:hAnsi="Times New Roman" w:cs="Times New Roman"/>
          <w:sz w:val="22"/>
          <w:szCs w:val="22"/>
          <w:lang w:val="pt-BR"/>
        </w:rPr>
        <w:t xml:space="preserve">; e (c) </w:t>
      </w:r>
      <w:r w:rsidR="00227178" w:rsidRPr="001A3C4F">
        <w:rPr>
          <w:rFonts w:ascii="Times New Roman" w:hAnsi="Times New Roman" w:cs="Times New Roman"/>
          <w:sz w:val="22"/>
          <w:szCs w:val="22"/>
          <w:lang w:val="pt-BR"/>
        </w:rPr>
        <w:t>no desenvolvimento de seu objeto social, a Devedora</w:t>
      </w:r>
      <w:r w:rsidR="007148C6" w:rsidRPr="001A3C4F">
        <w:rPr>
          <w:rFonts w:ascii="Times New Roman" w:hAnsi="Times New Roman" w:cs="Times New Roman"/>
          <w:sz w:val="22"/>
          <w:szCs w:val="22"/>
          <w:lang w:val="pt-BR"/>
        </w:rPr>
        <w:t xml:space="preserve"> e suas subsidiárias</w:t>
      </w:r>
      <w:r w:rsidR="00227178" w:rsidRPr="001A3C4F">
        <w:rPr>
          <w:rFonts w:ascii="Times New Roman" w:hAnsi="Times New Roman" w:cs="Times New Roman"/>
          <w:sz w:val="22"/>
          <w:szCs w:val="22"/>
          <w:lang w:val="pt-BR"/>
        </w:rPr>
        <w:t xml:space="preserve"> efetivamente planta</w:t>
      </w:r>
      <w:r w:rsidR="007148C6" w:rsidRPr="001A3C4F">
        <w:rPr>
          <w:rFonts w:ascii="Times New Roman" w:hAnsi="Times New Roman" w:cs="Times New Roman"/>
          <w:sz w:val="22"/>
          <w:szCs w:val="22"/>
          <w:lang w:val="pt-BR"/>
        </w:rPr>
        <w:t>m</w:t>
      </w:r>
      <w:r w:rsidR="00227178" w:rsidRPr="001A3C4F">
        <w:rPr>
          <w:rFonts w:ascii="Times New Roman" w:hAnsi="Times New Roman" w:cs="Times New Roman"/>
          <w:sz w:val="22"/>
          <w:szCs w:val="22"/>
          <w:lang w:val="pt-BR"/>
        </w:rPr>
        <w:t xml:space="preserve"> a floresta (mediante aquisição de sementes, cultivo de mudas em viveiros, plantio das mudas nos locais adequados das fazendas e cuidados necessários até o corte das árvores), corta</w:t>
      </w:r>
      <w:r w:rsidR="007148C6" w:rsidRPr="001A3C4F">
        <w:rPr>
          <w:rFonts w:ascii="Times New Roman" w:hAnsi="Times New Roman" w:cs="Times New Roman"/>
          <w:sz w:val="22"/>
          <w:szCs w:val="22"/>
          <w:lang w:val="pt-BR"/>
        </w:rPr>
        <w:t>m</w:t>
      </w:r>
      <w:r w:rsidR="00227178" w:rsidRPr="001A3C4F">
        <w:rPr>
          <w:rFonts w:ascii="Times New Roman" w:hAnsi="Times New Roman" w:cs="Times New Roman"/>
          <w:sz w:val="22"/>
          <w:szCs w:val="22"/>
          <w:lang w:val="pt-BR"/>
        </w:rPr>
        <w:t xml:space="preserve"> a madeira e faz</w:t>
      </w:r>
      <w:r w:rsidR="007148C6" w:rsidRPr="001A3C4F">
        <w:rPr>
          <w:rFonts w:ascii="Times New Roman" w:hAnsi="Times New Roman" w:cs="Times New Roman"/>
          <w:sz w:val="22"/>
          <w:szCs w:val="22"/>
          <w:lang w:val="pt-BR"/>
        </w:rPr>
        <w:t>em</w:t>
      </w:r>
      <w:r w:rsidR="00227178" w:rsidRPr="001A3C4F">
        <w:rPr>
          <w:rFonts w:ascii="Times New Roman" w:hAnsi="Times New Roman" w:cs="Times New Roman"/>
          <w:sz w:val="22"/>
          <w:szCs w:val="22"/>
          <w:lang w:val="pt-BR"/>
        </w:rPr>
        <w:t xml:space="preserve"> o tratamento primário para a preparação dessa madeira (descascamento, limpeza, etc.) para o uso na atividade industrial, bem como realiza</w:t>
      </w:r>
      <w:r w:rsidR="007148C6" w:rsidRPr="001A3C4F">
        <w:rPr>
          <w:rFonts w:ascii="Times New Roman" w:hAnsi="Times New Roman" w:cs="Times New Roman"/>
          <w:sz w:val="22"/>
          <w:szCs w:val="22"/>
          <w:lang w:val="pt-BR"/>
        </w:rPr>
        <w:t>m</w:t>
      </w:r>
      <w:r w:rsidR="00227178" w:rsidRPr="001A3C4F">
        <w:rPr>
          <w:rFonts w:ascii="Times New Roman" w:hAnsi="Times New Roman" w:cs="Times New Roman"/>
          <w:sz w:val="22"/>
          <w:szCs w:val="22"/>
          <w:lang w:val="pt-BR"/>
        </w:rPr>
        <w:t xml:space="preserve"> a extração de resina das florestas plantadas e toda a logística para </w:t>
      </w:r>
      <w:r w:rsidR="00227178" w:rsidRPr="001A3C4F">
        <w:rPr>
          <w:rFonts w:ascii="Times New Roman" w:hAnsi="Times New Roman" w:cs="Times New Roman"/>
          <w:sz w:val="22"/>
          <w:szCs w:val="22"/>
          <w:lang w:val="pt-BR"/>
        </w:rPr>
        <w:lastRenderedPageBreak/>
        <w:t>processamento na atividade industrial, vendendo no mercado parte da madeira proveniente de seu manejo.</w:t>
      </w:r>
      <w:r w:rsidR="001E71AB" w:rsidRPr="001A3C4F">
        <w:rPr>
          <w:rFonts w:ascii="Times New Roman" w:hAnsi="Times New Roman" w:cs="Times New Roman"/>
          <w:sz w:val="22"/>
          <w:szCs w:val="22"/>
          <w:lang w:val="pt-BR"/>
        </w:rPr>
        <w:t xml:space="preserve"> </w:t>
      </w:r>
      <w:bookmarkStart w:id="256" w:name="_Hlk107414269"/>
      <w:r w:rsidR="001E71AB" w:rsidRPr="001A3C4F">
        <w:rPr>
          <w:rFonts w:ascii="Times New Roman" w:hAnsi="Times New Roman" w:cs="Times New Roman"/>
          <w:sz w:val="22"/>
          <w:szCs w:val="22"/>
          <w:lang w:val="pt-BR"/>
        </w:rPr>
        <w:t>As subsidiárias da Devedora caracterizam-se como "produtora</w:t>
      </w:r>
      <w:r w:rsidR="007148C6" w:rsidRPr="001A3C4F">
        <w:rPr>
          <w:rFonts w:ascii="Times New Roman" w:hAnsi="Times New Roman" w:cs="Times New Roman"/>
          <w:sz w:val="22"/>
          <w:szCs w:val="22"/>
          <w:lang w:val="pt-BR"/>
        </w:rPr>
        <w:t>s</w:t>
      </w:r>
      <w:r w:rsidR="001E71AB" w:rsidRPr="001A3C4F">
        <w:rPr>
          <w:rFonts w:ascii="Times New Roman" w:hAnsi="Times New Roman" w:cs="Times New Roman"/>
          <w:sz w:val="22"/>
          <w:szCs w:val="22"/>
          <w:lang w:val="pt-BR"/>
        </w:rPr>
        <w:t xml:space="preserve"> rura</w:t>
      </w:r>
      <w:r w:rsidR="007148C6" w:rsidRPr="001A3C4F">
        <w:rPr>
          <w:rFonts w:ascii="Times New Roman" w:hAnsi="Times New Roman" w:cs="Times New Roman"/>
          <w:sz w:val="22"/>
          <w:szCs w:val="22"/>
          <w:lang w:val="pt-BR"/>
        </w:rPr>
        <w:t>is</w:t>
      </w:r>
      <w:r w:rsidR="001E71AB" w:rsidRPr="001A3C4F">
        <w:rPr>
          <w:rFonts w:ascii="Times New Roman" w:hAnsi="Times New Roman" w:cs="Times New Roman"/>
          <w:sz w:val="22"/>
          <w:szCs w:val="22"/>
          <w:lang w:val="pt-BR"/>
        </w:rPr>
        <w:t xml:space="preserve">" nos termos do artigo 165 da Instrução Normativa da Receita Federal do Brasil n.º 971/2009 e da Lei 11.076, sendo que (a) consta como sua atividade na Classificação Nacional de Atividades Econômicas – CNAE, identificada em seu comprovante de inscrição e situação cadastral no CNPJ/ME, a </w:t>
      </w:r>
      <w:proofErr w:type="spellStart"/>
      <w:r w:rsidR="00577930" w:rsidRPr="001A3C4F">
        <w:rPr>
          <w:rFonts w:ascii="Times New Roman" w:hAnsi="Times New Roman" w:cs="Times New Roman"/>
          <w:sz w:val="22"/>
          <w:szCs w:val="22"/>
          <w:lang w:val="pt-BR"/>
        </w:rPr>
        <w:t>Habitasul</w:t>
      </w:r>
      <w:proofErr w:type="spellEnd"/>
      <w:r w:rsidR="00577930" w:rsidRPr="001A3C4F">
        <w:rPr>
          <w:rFonts w:ascii="Times New Roman" w:hAnsi="Times New Roman" w:cs="Times New Roman"/>
          <w:sz w:val="22"/>
          <w:szCs w:val="22"/>
          <w:lang w:val="pt-BR"/>
        </w:rPr>
        <w:t xml:space="preserve"> Florestal S.A. e a </w:t>
      </w:r>
      <w:proofErr w:type="spellStart"/>
      <w:r w:rsidR="00577930" w:rsidRPr="001A3C4F">
        <w:rPr>
          <w:rFonts w:ascii="Times New Roman" w:hAnsi="Times New Roman" w:cs="Times New Roman"/>
          <w:sz w:val="22"/>
          <w:szCs w:val="22"/>
          <w:lang w:val="pt-BR"/>
        </w:rPr>
        <w:t>Iraflor</w:t>
      </w:r>
      <w:proofErr w:type="spellEnd"/>
      <w:r w:rsidR="00577930" w:rsidRPr="001A3C4F">
        <w:rPr>
          <w:rFonts w:ascii="Times New Roman" w:hAnsi="Times New Roman" w:cs="Times New Roman"/>
          <w:sz w:val="22"/>
          <w:szCs w:val="22"/>
          <w:lang w:val="pt-BR"/>
        </w:rPr>
        <w:t xml:space="preserve"> Comércio de Madeiras Ltda</w:t>
      </w:r>
      <w:r w:rsidR="001E71AB" w:rsidRPr="001A3C4F">
        <w:rPr>
          <w:rFonts w:ascii="Times New Roman" w:hAnsi="Times New Roman" w:cs="Times New Roman"/>
          <w:sz w:val="22"/>
          <w:szCs w:val="22"/>
          <w:lang w:val="pt-BR"/>
        </w:rPr>
        <w:t>.</w:t>
      </w:r>
      <w:bookmarkEnd w:id="256"/>
    </w:p>
    <w:p w14:paraId="69DF2FFC" w14:textId="77777777" w:rsidR="008802F4" w:rsidRPr="001A3C4F" w:rsidRDefault="008802F4" w:rsidP="009B4504">
      <w:pPr>
        <w:jc w:val="both"/>
        <w:rPr>
          <w:rFonts w:ascii="Times New Roman" w:hAnsi="Times New Roman" w:cs="Times New Roman"/>
          <w:sz w:val="22"/>
          <w:szCs w:val="22"/>
          <w:lang w:val="pt-BR"/>
        </w:rPr>
      </w:pPr>
    </w:p>
    <w:p w14:paraId="3240C9CA" w14:textId="35B558C5" w:rsidR="008802F4" w:rsidRPr="001A3C4F" w:rsidRDefault="008802F4"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5.3.</w:t>
      </w:r>
      <w:r w:rsidRPr="001A3C4F">
        <w:rPr>
          <w:rFonts w:ascii="Times New Roman" w:hAnsi="Times New Roman" w:cs="Times New Roman"/>
          <w:sz w:val="22"/>
          <w:szCs w:val="22"/>
          <w:lang w:val="pt-BR"/>
        </w:rPr>
        <w:tab/>
        <w:t xml:space="preserve">Os recursos captados no âmbito da emissão das Debêntures serão destinados na forma do artigo 2º, parágrafo quarto, inciso III do Anexo Normativo II da Resolução CVM 60, especificamente ao custeio de suas atividades no agronegócio, no âmbito da silvicultura e da agricultura, em especial por meio do emprego dos recursos em investimentos, custos e despesas relacionados com o florestamento, reflorestamento, aquisição de defensivos agrícolas, adubos, madeira, serviços de manejo </w:t>
      </w:r>
      <w:r w:rsidR="00EB754A" w:rsidRPr="001A3C4F">
        <w:rPr>
          <w:rFonts w:ascii="Times New Roman" w:hAnsi="Times New Roman" w:cs="Times New Roman"/>
          <w:sz w:val="22"/>
          <w:szCs w:val="22"/>
          <w:lang w:val="pt-BR"/>
        </w:rPr>
        <w:t xml:space="preserve">e colheita </w:t>
      </w:r>
      <w:r w:rsidRPr="001A3C4F">
        <w:rPr>
          <w:rFonts w:ascii="Times New Roman" w:hAnsi="Times New Roman" w:cs="Times New Roman"/>
          <w:sz w:val="22"/>
          <w:szCs w:val="22"/>
          <w:lang w:val="pt-BR"/>
        </w:rPr>
        <w:t xml:space="preserve">de florestas e </w:t>
      </w:r>
      <w:r w:rsidR="00EB754A" w:rsidRPr="001A3C4F">
        <w:rPr>
          <w:rFonts w:ascii="Times New Roman" w:hAnsi="Times New Roman" w:cs="Times New Roman"/>
          <w:sz w:val="22"/>
          <w:szCs w:val="22"/>
          <w:lang w:val="pt-BR"/>
        </w:rPr>
        <w:t xml:space="preserve">derivados como resinas e </w:t>
      </w:r>
      <w:r w:rsidRPr="001A3C4F">
        <w:rPr>
          <w:rFonts w:ascii="Times New Roman" w:hAnsi="Times New Roman" w:cs="Times New Roman"/>
          <w:sz w:val="22"/>
          <w:szCs w:val="22"/>
          <w:lang w:val="pt-BR"/>
        </w:rPr>
        <w:t>de logística integrada de transporte</w:t>
      </w:r>
      <w:r w:rsidR="00EB754A" w:rsidRPr="001A3C4F">
        <w:rPr>
          <w:rFonts w:ascii="Times New Roman" w:hAnsi="Times New Roman" w:cs="Times New Roman"/>
          <w:sz w:val="22"/>
          <w:szCs w:val="22"/>
          <w:lang w:val="pt-BR"/>
        </w:rPr>
        <w:t>, armazenagem, descascamento e picagem</w:t>
      </w:r>
      <w:r w:rsidRPr="001A3C4F">
        <w:rPr>
          <w:rFonts w:ascii="Times New Roman" w:hAnsi="Times New Roman" w:cs="Times New Roman"/>
          <w:sz w:val="22"/>
          <w:szCs w:val="22"/>
          <w:lang w:val="pt-BR"/>
        </w:rPr>
        <w:t xml:space="preserve"> de madeira. Conforme previsto no Cronograma Indicativo, o qual é estabelecido de forma indicativa e não vinculante, a Devedora pretende destinar os recursos para as suas atividades acima descritas.</w:t>
      </w:r>
    </w:p>
    <w:bookmarkEnd w:id="255"/>
    <w:p w14:paraId="7A8A0BCB" w14:textId="77777777" w:rsidR="008802F4" w:rsidRPr="001A3C4F" w:rsidRDefault="008802F4" w:rsidP="009B4504">
      <w:pPr>
        <w:jc w:val="both"/>
        <w:rPr>
          <w:rFonts w:ascii="Times New Roman" w:hAnsi="Times New Roman" w:cs="Times New Roman"/>
          <w:b/>
          <w:bCs/>
          <w:sz w:val="22"/>
          <w:szCs w:val="22"/>
          <w:lang w:val="pt-BR"/>
        </w:rPr>
      </w:pPr>
    </w:p>
    <w:p w14:paraId="1CF35A8B" w14:textId="68B2FD89" w:rsidR="008802F4" w:rsidRPr="001A3C4F" w:rsidRDefault="008802F4" w:rsidP="009B4504">
      <w:pPr>
        <w:jc w:val="both"/>
        <w:rPr>
          <w:rFonts w:ascii="Times New Roman" w:hAnsi="Times New Roman" w:cs="Times New Roman"/>
          <w:sz w:val="22"/>
          <w:szCs w:val="22"/>
          <w:lang w:val="pt-BR"/>
        </w:rPr>
      </w:pPr>
      <w:bookmarkStart w:id="257" w:name="_Hlk106111233"/>
      <w:r w:rsidRPr="001A3C4F">
        <w:rPr>
          <w:rFonts w:ascii="Times New Roman" w:hAnsi="Times New Roman" w:cs="Times New Roman"/>
          <w:sz w:val="22"/>
          <w:szCs w:val="22"/>
          <w:lang w:val="pt-BR"/>
        </w:rPr>
        <w:t>5.4.</w:t>
      </w:r>
      <w:r w:rsidRPr="001A3C4F">
        <w:rPr>
          <w:rFonts w:ascii="Times New Roman" w:hAnsi="Times New Roman" w:cs="Times New Roman"/>
          <w:sz w:val="22"/>
          <w:szCs w:val="22"/>
          <w:lang w:val="pt-BR"/>
        </w:rPr>
        <w:tab/>
      </w:r>
      <w:bookmarkStart w:id="258" w:name="_Hlk106470677"/>
      <w:r w:rsidR="0022253C" w:rsidRPr="001A3C4F">
        <w:rPr>
          <w:rFonts w:ascii="Times New Roman" w:hAnsi="Times New Roman" w:cs="Times New Roman"/>
          <w:sz w:val="22"/>
          <w:szCs w:val="22"/>
          <w:lang w:val="pt-BR"/>
        </w:rPr>
        <w:t xml:space="preserve">A </w:t>
      </w:r>
      <w:r w:rsidR="00322B14" w:rsidRPr="001A3C4F">
        <w:rPr>
          <w:rFonts w:ascii="Times New Roman" w:hAnsi="Times New Roman" w:cs="Times New Roman"/>
          <w:sz w:val="22"/>
          <w:szCs w:val="22"/>
          <w:lang w:val="pt-BR"/>
        </w:rPr>
        <w:t xml:space="preserve">Devedora </w:t>
      </w:r>
      <w:r w:rsidR="0022253C" w:rsidRPr="001A3C4F">
        <w:rPr>
          <w:rFonts w:ascii="Times New Roman" w:hAnsi="Times New Roman" w:cs="Times New Roman"/>
          <w:sz w:val="22"/>
          <w:szCs w:val="22"/>
          <w:lang w:val="pt-BR"/>
        </w:rPr>
        <w:t xml:space="preserve">deverá prestar contas ao Agente Fiduciário dos CRA, com cópia à Debenturista, acerca </w:t>
      </w:r>
      <w:r w:rsidRPr="001A3C4F">
        <w:rPr>
          <w:rFonts w:ascii="Times New Roman" w:hAnsi="Times New Roman" w:cs="Times New Roman"/>
          <w:sz w:val="22"/>
          <w:szCs w:val="22"/>
          <w:lang w:val="pt-BR"/>
        </w:rPr>
        <w:t>do emprego dos Recursos obtidos com a emissão das Debêntures. Para tanto, a Devedora apresentará ao Agente Fiduciário</w:t>
      </w:r>
      <w:r w:rsidR="001F36E8" w:rsidRPr="001A3C4F">
        <w:rPr>
          <w:rFonts w:ascii="Times New Roman" w:hAnsi="Times New Roman" w:cs="Times New Roman"/>
          <w:sz w:val="22"/>
          <w:szCs w:val="22"/>
          <w:lang w:val="pt-BR"/>
        </w:rPr>
        <w:t xml:space="preserve"> dos CRA</w:t>
      </w:r>
      <w:r w:rsidR="004D21DA" w:rsidRPr="001A3C4F">
        <w:rPr>
          <w:rFonts w:ascii="Times New Roman" w:hAnsi="Times New Roman" w:cs="Times New Roman"/>
          <w:sz w:val="22"/>
          <w:szCs w:val="22"/>
          <w:lang w:val="pt-BR"/>
        </w:rPr>
        <w:t xml:space="preserve"> e à Debenturista</w:t>
      </w:r>
      <w:r w:rsidRPr="001A3C4F">
        <w:rPr>
          <w:rFonts w:ascii="Times New Roman" w:hAnsi="Times New Roman" w:cs="Times New Roman"/>
          <w:sz w:val="22"/>
          <w:szCs w:val="22"/>
          <w:lang w:val="pt-BR"/>
        </w:rPr>
        <w:t xml:space="preserve">, a comprovação da destinação dos recursos por meio de envio de </w:t>
      </w:r>
      <w:r w:rsidR="00B72436" w:rsidRPr="001A3C4F">
        <w:rPr>
          <w:rFonts w:ascii="Times New Roman" w:hAnsi="Times New Roman" w:cs="Times New Roman"/>
          <w:sz w:val="22"/>
          <w:szCs w:val="22"/>
          <w:lang w:val="pt-BR"/>
        </w:rPr>
        <w:t>R</w:t>
      </w:r>
      <w:r w:rsidRPr="001A3C4F">
        <w:rPr>
          <w:rFonts w:ascii="Times New Roman" w:hAnsi="Times New Roman" w:cs="Times New Roman"/>
          <w:sz w:val="22"/>
          <w:szCs w:val="22"/>
          <w:lang w:val="pt-BR"/>
        </w:rPr>
        <w:t xml:space="preserve">elatório (i) </w:t>
      </w:r>
      <w:r w:rsidR="0022253C" w:rsidRPr="001A3C4F">
        <w:rPr>
          <w:rFonts w:ascii="Times New Roman" w:hAnsi="Times New Roman" w:cs="Times New Roman"/>
          <w:sz w:val="22"/>
          <w:szCs w:val="22"/>
          <w:lang w:val="pt-BR"/>
        </w:rPr>
        <w:t>semestralmente, no prazo de até 30 (trinta) dias contados do último dia útil dos meses junho e dezembro de cada ano, sendo o primeiro devido em 30 de janeiro de 2023</w:t>
      </w:r>
      <w:r w:rsidRPr="001A3C4F">
        <w:rPr>
          <w:rFonts w:ascii="Times New Roman" w:hAnsi="Times New Roman" w:cs="Times New Roman"/>
          <w:sz w:val="22"/>
          <w:szCs w:val="22"/>
          <w:lang w:val="pt-BR"/>
        </w:rPr>
        <w:t>, até a data de liquidação integral dos CRA ou até que se comprove a aplicação da totalidade dos recursos obtidos, o que ocorrer primeiro, a fim de comprovar o emprego dos Recursos oriundos das Debêntures nas atividades descritas nesta cláusula; e/ou (</w:t>
      </w:r>
      <w:proofErr w:type="spellStart"/>
      <w:r w:rsidRPr="001A3C4F">
        <w:rPr>
          <w:rFonts w:ascii="Times New Roman" w:hAnsi="Times New Roman" w:cs="Times New Roman"/>
          <w:sz w:val="22"/>
          <w:szCs w:val="22"/>
          <w:lang w:val="pt-BR"/>
        </w:rPr>
        <w:t>ii</w:t>
      </w:r>
      <w:proofErr w:type="spellEnd"/>
      <w:r w:rsidRPr="001A3C4F">
        <w:rPr>
          <w:rFonts w:ascii="Times New Roman" w:hAnsi="Times New Roman" w:cs="Times New Roman"/>
          <w:sz w:val="22"/>
          <w:szCs w:val="22"/>
          <w:lang w:val="pt-BR"/>
        </w:rPr>
        <w:t>) sempre que solicitado por autoridades ou órgãos reguladores, regulamentos, leis ou determinações judiciais, administrativas ou arbitrais</w:t>
      </w:r>
      <w:r w:rsidR="00394218" w:rsidRPr="001A3C4F">
        <w:rPr>
          <w:rFonts w:ascii="Times New Roman" w:hAnsi="Times New Roman" w:cs="Times New Roman"/>
          <w:sz w:val="22"/>
          <w:szCs w:val="22"/>
          <w:lang w:val="pt-BR"/>
        </w:rPr>
        <w:t>, em até 10 (dez) Dias Úteis contados do recebimento da solicitação, ou em prazo menor, se assim solicitado por qualquer autoridade ou determinado pelas obrigações legais</w:t>
      </w:r>
      <w:r w:rsidRPr="001A3C4F">
        <w:rPr>
          <w:rFonts w:ascii="Times New Roman" w:hAnsi="Times New Roman" w:cs="Times New Roman"/>
          <w:sz w:val="22"/>
          <w:szCs w:val="22"/>
          <w:lang w:val="pt-BR"/>
        </w:rPr>
        <w:t>.</w:t>
      </w:r>
    </w:p>
    <w:p w14:paraId="18270E23" w14:textId="46E3F184" w:rsidR="00394218" w:rsidRPr="001A3C4F" w:rsidRDefault="00394218" w:rsidP="009B4504">
      <w:pPr>
        <w:jc w:val="both"/>
        <w:rPr>
          <w:rFonts w:ascii="Times New Roman" w:hAnsi="Times New Roman" w:cs="Times New Roman"/>
          <w:sz w:val="22"/>
          <w:szCs w:val="22"/>
          <w:lang w:val="pt-BR"/>
        </w:rPr>
      </w:pPr>
    </w:p>
    <w:p w14:paraId="31B5225B" w14:textId="4115498A" w:rsidR="00394218" w:rsidRPr="001A3C4F" w:rsidRDefault="00394218"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5.4.1.</w:t>
      </w:r>
      <w:r w:rsidRPr="001A3C4F">
        <w:rPr>
          <w:rFonts w:ascii="Times New Roman" w:hAnsi="Times New Roman" w:cs="Times New Roman"/>
          <w:sz w:val="22"/>
          <w:szCs w:val="22"/>
          <w:lang w:val="pt-BR"/>
        </w:rPr>
        <w:tab/>
        <w:t xml:space="preserve">O Relatório acima deverá estar acompanhado dos seguintes documentos comprobatórios: </w:t>
      </w:r>
      <w:r w:rsidR="001E71AB" w:rsidRPr="001A3C4F">
        <w:rPr>
          <w:rFonts w:ascii="Times New Roman" w:hAnsi="Times New Roman" w:cs="Times New Roman"/>
          <w:sz w:val="22"/>
          <w:szCs w:val="22"/>
          <w:lang w:val="pt-BR"/>
        </w:rPr>
        <w:t xml:space="preserve">(i) </w:t>
      </w:r>
      <w:r w:rsidRPr="001A3C4F">
        <w:rPr>
          <w:rFonts w:ascii="Times New Roman" w:hAnsi="Times New Roman" w:cs="Times New Roman"/>
          <w:sz w:val="22"/>
          <w:szCs w:val="22"/>
          <w:lang w:val="pt-BR"/>
        </w:rPr>
        <w:t>notas fiscais, e seus arquivos no formato "XML" de autenticação das notas fiscais</w:t>
      </w:r>
      <w:r w:rsidR="0005384B" w:rsidRPr="001A3C4F">
        <w:rPr>
          <w:rFonts w:ascii="Times New Roman" w:hAnsi="Times New Roman" w:cs="Times New Roman"/>
          <w:sz w:val="22"/>
          <w:szCs w:val="22"/>
          <w:lang w:val="pt-BR"/>
        </w:rPr>
        <w:t xml:space="preserve">, </w:t>
      </w:r>
      <w:bookmarkStart w:id="259" w:name="_Hlk107582925"/>
      <w:r w:rsidR="00227178" w:rsidRPr="001A3C4F">
        <w:rPr>
          <w:rFonts w:ascii="Times New Roman" w:hAnsi="Times New Roman" w:cs="Times New Roman"/>
          <w:sz w:val="22"/>
          <w:szCs w:val="22"/>
          <w:lang w:val="pt-BR"/>
        </w:rPr>
        <w:t>ou demais documentos que permitam a comprovação</w:t>
      </w:r>
      <w:bookmarkEnd w:id="259"/>
      <w:r w:rsidRPr="001A3C4F">
        <w:rPr>
          <w:rFonts w:ascii="Times New Roman" w:hAnsi="Times New Roman" w:cs="Times New Roman"/>
          <w:sz w:val="22"/>
          <w:szCs w:val="22"/>
          <w:lang w:val="pt-BR"/>
        </w:rPr>
        <w:t xml:space="preserve">, </w:t>
      </w:r>
      <w:r w:rsidR="0005384B" w:rsidRPr="001A3C4F">
        <w:rPr>
          <w:rFonts w:ascii="Times New Roman" w:hAnsi="Times New Roman" w:cs="Times New Roman"/>
          <w:sz w:val="22"/>
          <w:szCs w:val="22"/>
          <w:lang w:val="pt-BR"/>
        </w:rPr>
        <w:t>datados do</w:t>
      </w:r>
      <w:r w:rsidRPr="001A3C4F">
        <w:rPr>
          <w:rFonts w:ascii="Times New Roman" w:hAnsi="Times New Roman" w:cs="Times New Roman"/>
          <w:sz w:val="22"/>
          <w:szCs w:val="22"/>
          <w:lang w:val="pt-BR"/>
        </w:rPr>
        <w:t xml:space="preserve"> período imediatamente anterior </w:t>
      </w:r>
      <w:bookmarkStart w:id="260" w:name="_Hlk107414397"/>
      <w:r w:rsidR="001E71AB" w:rsidRPr="001A3C4F">
        <w:rPr>
          <w:rFonts w:ascii="Times New Roman" w:hAnsi="Times New Roman" w:cs="Times New Roman"/>
          <w:sz w:val="22"/>
          <w:szCs w:val="22"/>
          <w:lang w:val="pt-BR"/>
        </w:rPr>
        <w:t>para os fins da destinação nas atividades no agronegócio, no âmbito da silvicultura e da agricultura, em especial por meio do emprego dos recursos em investimentos, custos e despesas relacionados com o florestamento, reflorestamento, aquisição de defensivos agrícolas, adubos, madeira, serviços de manejo e colheita de florestas e derivados como resinas e de logística integrada de transporte, armazenagem, descascamento e picagem de madeira; e (</w:t>
      </w:r>
      <w:proofErr w:type="spellStart"/>
      <w:r w:rsidR="001E71AB" w:rsidRPr="001A3C4F">
        <w:rPr>
          <w:rFonts w:ascii="Times New Roman" w:hAnsi="Times New Roman" w:cs="Times New Roman"/>
          <w:sz w:val="22"/>
          <w:szCs w:val="22"/>
          <w:lang w:val="pt-BR"/>
        </w:rPr>
        <w:t>ii</w:t>
      </w:r>
      <w:proofErr w:type="spellEnd"/>
      <w:r w:rsidR="001E71AB" w:rsidRPr="001A3C4F">
        <w:rPr>
          <w:rFonts w:ascii="Times New Roman" w:hAnsi="Times New Roman" w:cs="Times New Roman"/>
          <w:sz w:val="22"/>
          <w:szCs w:val="22"/>
          <w:lang w:val="pt-BR"/>
        </w:rPr>
        <w:t xml:space="preserve">) do(s) ato(s) societário(s) relativo(s) ao(s) aumento(s) de capital, AFAC ou qualquer outra forma permitida em lei, respectivo(s) comprovante(s) de transferência dos recursos da </w:t>
      </w:r>
      <w:r w:rsidR="00322B14" w:rsidRPr="001A3C4F">
        <w:rPr>
          <w:rFonts w:ascii="Times New Roman" w:hAnsi="Times New Roman" w:cs="Times New Roman"/>
          <w:sz w:val="22"/>
          <w:szCs w:val="22"/>
          <w:lang w:val="pt-BR"/>
        </w:rPr>
        <w:t xml:space="preserve">Devedora </w:t>
      </w:r>
      <w:r w:rsidR="001E71AB" w:rsidRPr="001A3C4F">
        <w:rPr>
          <w:rFonts w:ascii="Times New Roman" w:hAnsi="Times New Roman" w:cs="Times New Roman"/>
          <w:sz w:val="22"/>
          <w:szCs w:val="22"/>
          <w:lang w:val="pt-BR"/>
        </w:rPr>
        <w:t xml:space="preserve">às subsidiárias, cópia das demonstrações financeiras e/ou balanços e extratos que demonstrem as transferências para tais subsidiárias pela Devedora, </w:t>
      </w:r>
      <w:bookmarkEnd w:id="260"/>
      <w:r w:rsidRPr="001A3C4F">
        <w:rPr>
          <w:rFonts w:ascii="Times New Roman" w:hAnsi="Times New Roman" w:cs="Times New Roman"/>
          <w:sz w:val="22"/>
          <w:szCs w:val="22"/>
          <w:lang w:val="pt-BR"/>
        </w:rPr>
        <w:t>para fins de caracterização dos recursos oriundos das Debêntures como Créditos do Agronegócio.</w:t>
      </w:r>
    </w:p>
    <w:p w14:paraId="3EE53A46" w14:textId="77777777" w:rsidR="008802F4" w:rsidRPr="001A3C4F" w:rsidRDefault="008802F4" w:rsidP="009B4504">
      <w:pPr>
        <w:jc w:val="both"/>
        <w:rPr>
          <w:rFonts w:ascii="Times New Roman" w:hAnsi="Times New Roman" w:cs="Times New Roman"/>
          <w:sz w:val="22"/>
          <w:szCs w:val="22"/>
          <w:lang w:val="pt-BR"/>
        </w:rPr>
      </w:pPr>
    </w:p>
    <w:p w14:paraId="7AF9569C" w14:textId="10EF22C3" w:rsidR="008802F4" w:rsidRPr="001A3C4F" w:rsidRDefault="008802F4"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5.5.</w:t>
      </w:r>
      <w:r w:rsidRPr="001A3C4F">
        <w:rPr>
          <w:rFonts w:ascii="Times New Roman" w:hAnsi="Times New Roman" w:cs="Times New Roman"/>
          <w:sz w:val="22"/>
          <w:szCs w:val="22"/>
          <w:lang w:val="pt-BR"/>
        </w:rPr>
        <w:tab/>
      </w:r>
      <w:r w:rsidR="001E71AB" w:rsidRPr="001A3C4F">
        <w:rPr>
          <w:rFonts w:ascii="Times New Roman" w:hAnsi="Times New Roman" w:cs="Times New Roman"/>
          <w:sz w:val="22"/>
          <w:szCs w:val="22"/>
          <w:lang w:val="pt-BR"/>
        </w:rPr>
        <w:t xml:space="preserve">A destinação dos recursos pela </w:t>
      </w:r>
      <w:r w:rsidR="00322B14" w:rsidRPr="001A3C4F">
        <w:rPr>
          <w:rFonts w:ascii="Times New Roman" w:hAnsi="Times New Roman" w:cs="Times New Roman"/>
          <w:sz w:val="22"/>
          <w:szCs w:val="22"/>
          <w:lang w:val="pt-BR"/>
        </w:rPr>
        <w:t>Devedora</w:t>
      </w:r>
      <w:r w:rsidR="001E71AB" w:rsidRPr="001A3C4F">
        <w:rPr>
          <w:rFonts w:ascii="Times New Roman" w:hAnsi="Times New Roman" w:cs="Times New Roman"/>
          <w:sz w:val="22"/>
          <w:szCs w:val="22"/>
          <w:lang w:val="pt-BR"/>
        </w:rPr>
        <w:t xml:space="preserve">, por meio subsidiárias da Devedora, será realizada conforme o Cronograma Indicativo, de forma que não haverá qualquer tipo de reembolso de custos e/ou despesas incorridos pela Devedora anteriormente à primeira Data de Integralização. </w:t>
      </w:r>
      <w:r w:rsidR="00394218" w:rsidRPr="001A3C4F">
        <w:rPr>
          <w:rFonts w:ascii="Times New Roman" w:hAnsi="Times New Roman" w:cs="Times New Roman"/>
          <w:sz w:val="22"/>
          <w:szCs w:val="22"/>
          <w:lang w:val="pt-BR"/>
        </w:rPr>
        <w:lastRenderedPageBreak/>
        <w:t xml:space="preserve">Caso necessário, considerando a dinâmica comercial do setor no qual atua, a </w:t>
      </w:r>
      <w:r w:rsidR="00E27AC5" w:rsidRPr="001A3C4F">
        <w:rPr>
          <w:rFonts w:ascii="Times New Roman" w:hAnsi="Times New Roman" w:cs="Times New Roman"/>
          <w:sz w:val="22"/>
          <w:szCs w:val="22"/>
          <w:lang w:val="pt-BR"/>
        </w:rPr>
        <w:t>Devedora</w:t>
      </w:r>
      <w:r w:rsidR="00394218" w:rsidRPr="001A3C4F">
        <w:rPr>
          <w:rFonts w:ascii="Times New Roman" w:hAnsi="Times New Roman" w:cs="Times New Roman"/>
          <w:sz w:val="22"/>
          <w:szCs w:val="22"/>
          <w:lang w:val="pt-BR"/>
        </w:rPr>
        <w:t xml:space="preserve"> </w:t>
      </w:r>
      <w:r w:rsidR="001E71AB" w:rsidRPr="001A3C4F">
        <w:rPr>
          <w:rFonts w:ascii="Times New Roman" w:hAnsi="Times New Roman" w:cs="Times New Roman"/>
          <w:sz w:val="22"/>
          <w:szCs w:val="22"/>
          <w:lang w:val="pt-BR"/>
        </w:rPr>
        <w:t xml:space="preserve">e/ou subsidiárias </w:t>
      </w:r>
      <w:r w:rsidR="00394218" w:rsidRPr="001A3C4F">
        <w:rPr>
          <w:rFonts w:ascii="Times New Roman" w:hAnsi="Times New Roman" w:cs="Times New Roman"/>
          <w:sz w:val="22"/>
          <w:szCs w:val="22"/>
          <w:lang w:val="pt-BR"/>
        </w:rPr>
        <w:t>poderá destinar os Recursos provenientes da integralização das Debêntures em datas diversas das previstas no Cronograma Indicativo, observada a obrigação desta de realizar a integral Destinação de Recursos até a Data de Vencimento dos CRA. Por se tratar de cronograma tentativo e indicativo, se, por qualquer motivo, ocorrer qualquer atraso ou antecipação do Cronograma Indicativo: (i) não será necessário notificar o Agente Fiduciário dos CRA, tampouco aditar esta Escritura de Emissão ou quaisquer outros documentos da Operação de Securitização; e (</w:t>
      </w:r>
      <w:proofErr w:type="spellStart"/>
      <w:r w:rsidR="00394218" w:rsidRPr="001A3C4F">
        <w:rPr>
          <w:rFonts w:ascii="Times New Roman" w:hAnsi="Times New Roman" w:cs="Times New Roman"/>
          <w:sz w:val="22"/>
          <w:szCs w:val="22"/>
          <w:lang w:val="pt-BR"/>
        </w:rPr>
        <w:t>ii</w:t>
      </w:r>
      <w:proofErr w:type="spellEnd"/>
      <w:r w:rsidR="00394218" w:rsidRPr="001A3C4F">
        <w:rPr>
          <w:rFonts w:ascii="Times New Roman" w:hAnsi="Times New Roman" w:cs="Times New Roman"/>
          <w:sz w:val="22"/>
          <w:szCs w:val="22"/>
          <w:lang w:val="pt-BR"/>
        </w:rPr>
        <w:t>) não será configurada qualquer hipótese de vencimento antecipado das Debêntures</w:t>
      </w:r>
      <w:r w:rsidRPr="001A3C4F">
        <w:rPr>
          <w:rFonts w:ascii="Times New Roman" w:hAnsi="Times New Roman" w:cs="Times New Roman"/>
          <w:sz w:val="22"/>
          <w:szCs w:val="22"/>
          <w:lang w:val="pt-BR"/>
        </w:rPr>
        <w:t>.</w:t>
      </w:r>
    </w:p>
    <w:p w14:paraId="4A7C8DF1" w14:textId="77777777" w:rsidR="008802F4" w:rsidRPr="001A3C4F" w:rsidRDefault="008802F4" w:rsidP="009B4504">
      <w:pPr>
        <w:jc w:val="both"/>
        <w:rPr>
          <w:rFonts w:ascii="Times New Roman" w:hAnsi="Times New Roman" w:cs="Times New Roman"/>
          <w:sz w:val="22"/>
          <w:szCs w:val="22"/>
          <w:lang w:val="pt-BR"/>
        </w:rPr>
      </w:pPr>
    </w:p>
    <w:p w14:paraId="275E265A" w14:textId="3C8B740C" w:rsidR="008802F4" w:rsidRPr="001A3C4F" w:rsidRDefault="008802F4"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5.6.</w:t>
      </w:r>
      <w:r w:rsidRPr="001A3C4F">
        <w:rPr>
          <w:rFonts w:ascii="Times New Roman" w:hAnsi="Times New Roman" w:cs="Times New Roman"/>
          <w:sz w:val="22"/>
          <w:szCs w:val="22"/>
          <w:lang w:val="pt-BR"/>
        </w:rPr>
        <w:tab/>
      </w:r>
      <w:r w:rsidR="00394218" w:rsidRPr="001A3C4F">
        <w:rPr>
          <w:rFonts w:ascii="Times New Roman" w:hAnsi="Times New Roman" w:cs="Times New Roman"/>
          <w:sz w:val="22"/>
          <w:szCs w:val="22"/>
          <w:lang w:val="pt-BR"/>
        </w:rPr>
        <w:t xml:space="preserve">Ocorrendo o resgate ou o vencimento antecipado, nos termos da presente Escritura, as obrigações da </w:t>
      </w:r>
      <w:r w:rsidR="00322B14" w:rsidRPr="001A3C4F">
        <w:rPr>
          <w:rFonts w:ascii="Times New Roman" w:hAnsi="Times New Roman" w:cs="Times New Roman"/>
          <w:sz w:val="22"/>
          <w:szCs w:val="22"/>
          <w:lang w:val="pt-BR"/>
        </w:rPr>
        <w:t>Devedora</w:t>
      </w:r>
      <w:r w:rsidR="00394218" w:rsidRPr="001A3C4F">
        <w:rPr>
          <w:rFonts w:ascii="Times New Roman" w:hAnsi="Times New Roman" w:cs="Times New Roman"/>
          <w:sz w:val="22"/>
          <w:szCs w:val="22"/>
          <w:lang w:val="pt-BR"/>
        </w:rPr>
        <w:t>, acerca da comprovação da destinação dos recursos, e do Agente Fiduciário dos CRA, acerca do acompanhamento da destinação dos recursos, perdurarão até o vencimento original dos CRA ou até que a destinação da totalidade dos recursos seja efetivada, o que ocorrer primeiro. A comprovação da aplicação integral dos recursos oriundos da emissão das Debêntures será realizada pelo Agente Fiduciário exclusivamente mediante a análise dos documentos fornecidos nos termos do parágrafo acima. O Agente Fiduciário dos CRA deverá envidar seus melhores esforços para obter a documentação necessária a fim de proceder com a verificação da destinação de recursos oriundos desta Escritura de Emissão de Debêntures.</w:t>
      </w:r>
    </w:p>
    <w:p w14:paraId="61F20F54" w14:textId="77777777" w:rsidR="008802F4" w:rsidRPr="001A3C4F" w:rsidRDefault="008802F4" w:rsidP="009B4504">
      <w:pPr>
        <w:jc w:val="both"/>
        <w:rPr>
          <w:rFonts w:ascii="Times New Roman" w:hAnsi="Times New Roman" w:cs="Times New Roman"/>
          <w:sz w:val="22"/>
          <w:szCs w:val="22"/>
          <w:lang w:val="pt-BR"/>
        </w:rPr>
      </w:pPr>
    </w:p>
    <w:p w14:paraId="1E42F20B" w14:textId="3A1B2B3A" w:rsidR="008802F4" w:rsidRPr="001A3C4F" w:rsidRDefault="008802F4"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5.7.</w:t>
      </w:r>
      <w:r w:rsidRPr="001A3C4F">
        <w:rPr>
          <w:rFonts w:ascii="Times New Roman" w:hAnsi="Times New Roman" w:cs="Times New Roman"/>
          <w:sz w:val="22"/>
          <w:szCs w:val="22"/>
          <w:lang w:val="pt-BR"/>
        </w:rPr>
        <w:tab/>
        <w:t xml:space="preserve">Uma vez atingida e comprovada a aplicação integral dos recursos oriundos das Debêntures em observância à destinação dos recursos, a Devedora ficará desobrigada com relação ao envio dos </w:t>
      </w:r>
      <w:r w:rsidR="00B72436" w:rsidRPr="001A3C4F">
        <w:rPr>
          <w:rFonts w:ascii="Times New Roman" w:hAnsi="Times New Roman" w:cs="Times New Roman"/>
          <w:sz w:val="22"/>
          <w:szCs w:val="22"/>
          <w:lang w:val="pt-BR"/>
        </w:rPr>
        <w:t>R</w:t>
      </w:r>
      <w:r w:rsidRPr="001A3C4F">
        <w:rPr>
          <w:rFonts w:ascii="Times New Roman" w:hAnsi="Times New Roman" w:cs="Times New Roman"/>
          <w:sz w:val="22"/>
          <w:szCs w:val="22"/>
          <w:lang w:val="pt-BR"/>
        </w:rPr>
        <w:t>elatórios e documentos referidos n</w:t>
      </w:r>
      <w:r w:rsidR="00A3744F" w:rsidRPr="001A3C4F">
        <w:rPr>
          <w:rFonts w:ascii="Times New Roman" w:hAnsi="Times New Roman" w:cs="Times New Roman"/>
          <w:sz w:val="22"/>
          <w:szCs w:val="22"/>
          <w:lang w:val="pt-BR"/>
        </w:rPr>
        <w:t>a</w:t>
      </w:r>
      <w:r w:rsidRPr="001A3C4F">
        <w:rPr>
          <w:rFonts w:ascii="Times New Roman" w:hAnsi="Times New Roman" w:cs="Times New Roman"/>
          <w:sz w:val="22"/>
          <w:szCs w:val="22"/>
          <w:lang w:val="pt-BR"/>
        </w:rPr>
        <w:t xml:space="preserve">s </w:t>
      </w:r>
      <w:r w:rsidR="00A3744F" w:rsidRPr="001A3C4F">
        <w:rPr>
          <w:rFonts w:ascii="Times New Roman" w:hAnsi="Times New Roman" w:cs="Times New Roman"/>
          <w:sz w:val="22"/>
          <w:szCs w:val="22"/>
          <w:lang w:val="pt-BR"/>
        </w:rPr>
        <w:t>cláusulas</w:t>
      </w:r>
      <w:r w:rsidRPr="001A3C4F">
        <w:rPr>
          <w:rFonts w:ascii="Times New Roman" w:hAnsi="Times New Roman" w:cs="Times New Roman"/>
          <w:sz w:val="22"/>
          <w:szCs w:val="22"/>
          <w:lang w:val="pt-BR"/>
        </w:rPr>
        <w:t xml:space="preserve"> acima.</w:t>
      </w:r>
    </w:p>
    <w:p w14:paraId="3F56141B" w14:textId="232919DC" w:rsidR="002129A8" w:rsidRPr="001A3C4F" w:rsidRDefault="002129A8" w:rsidP="009B4504">
      <w:pPr>
        <w:jc w:val="both"/>
        <w:rPr>
          <w:rFonts w:ascii="Times New Roman" w:hAnsi="Times New Roman" w:cs="Times New Roman"/>
          <w:sz w:val="22"/>
          <w:szCs w:val="22"/>
          <w:lang w:val="pt-BR"/>
        </w:rPr>
      </w:pPr>
    </w:p>
    <w:p w14:paraId="22D4351B" w14:textId="609AA0FD" w:rsidR="002129A8" w:rsidRPr="001A3C4F" w:rsidRDefault="002129A8" w:rsidP="004F4245">
      <w:pPr>
        <w:pStyle w:val="Level2"/>
        <w:widowControl w:val="0"/>
        <w:numPr>
          <w:ilvl w:val="0"/>
          <w:numId w:val="0"/>
        </w:numPr>
        <w:spacing w:after="0" w:line="240" w:lineRule="auto"/>
        <w:rPr>
          <w:rFonts w:ascii="Times New Roman" w:hAnsi="Times New Roman" w:cs="Times New Roman"/>
          <w:sz w:val="22"/>
          <w:szCs w:val="22"/>
        </w:rPr>
      </w:pPr>
      <w:bookmarkStart w:id="261" w:name="_Ref264564739"/>
      <w:r w:rsidRPr="001A3C4F">
        <w:rPr>
          <w:rFonts w:ascii="Times New Roman" w:hAnsi="Times New Roman" w:cs="Times New Roman"/>
          <w:sz w:val="22"/>
          <w:szCs w:val="22"/>
          <w:lang w:val="pt-BR"/>
        </w:rPr>
        <w:t>5.8.</w:t>
      </w:r>
      <w:r w:rsidRPr="001A3C4F">
        <w:rPr>
          <w:rFonts w:ascii="Times New Roman" w:hAnsi="Times New Roman" w:cs="Times New Roman"/>
          <w:sz w:val="22"/>
          <w:szCs w:val="22"/>
          <w:lang w:val="pt-BR"/>
        </w:rPr>
        <w:tab/>
      </w:r>
      <w:bookmarkStart w:id="262" w:name="_Hlk110769638"/>
      <w:r w:rsidRPr="001A3C4F">
        <w:rPr>
          <w:rFonts w:ascii="Times New Roman" w:hAnsi="Times New Roman" w:cs="Times New Roman"/>
          <w:sz w:val="22"/>
          <w:szCs w:val="22"/>
          <w:lang w:val="pt-BR"/>
        </w:rPr>
        <w:t xml:space="preserve">Nos termos da Cláusula 6.9 do Termo de Securitização, o Agente Fiduciário comprometer-se-á, ao longo da vigência dos CRA, a desempenhar as funções previstas no artigo 11 da Resolução CVM 17, sem prejuízo do cumprimento de outras obrigações previstas nos Documentos da Operação, à luz de sua precípua função de </w:t>
      </w:r>
      <w:r w:rsidR="002D4AA3" w:rsidRPr="001A3C4F">
        <w:rPr>
          <w:rFonts w:ascii="Times New Roman" w:hAnsi="Times New Roman" w:cs="Times New Roman"/>
          <w:sz w:val="22"/>
          <w:szCs w:val="22"/>
          <w:lang w:val="pt-BR"/>
        </w:rPr>
        <w:t>"</w:t>
      </w:r>
      <w:proofErr w:type="spellStart"/>
      <w:r w:rsidRPr="001A3C4F">
        <w:rPr>
          <w:rFonts w:ascii="Times New Roman" w:hAnsi="Times New Roman" w:cs="Times New Roman"/>
          <w:i/>
          <w:sz w:val="22"/>
          <w:szCs w:val="22"/>
          <w:lang w:val="pt-BR"/>
        </w:rPr>
        <w:t>gatekeeper</w:t>
      </w:r>
      <w:proofErr w:type="spellEnd"/>
      <w:r w:rsidR="002D4AA3"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também no âmbito da emissão dos CRA e da Oferta, adotando boas práticas e procedimentos para o cumprimento de dever de diligência, não limitando-se à verificação por meio da análise do Relatório de Verificação e dos Documentos Comprobatórios, conforme disposto nesta Cláusula 5, devendo buscar outros documentos que possam comprovar a completude, ausência de falhas e/ou defeitos das informações apresentadas nos Documentos da Operação, conforme aplicável</w:t>
      </w:r>
      <w:bookmarkEnd w:id="262"/>
      <w:r w:rsidRPr="001A3C4F">
        <w:rPr>
          <w:rFonts w:ascii="Times New Roman" w:hAnsi="Times New Roman" w:cs="Times New Roman"/>
          <w:sz w:val="22"/>
          <w:szCs w:val="22"/>
          <w:lang w:val="pt-BR"/>
        </w:rPr>
        <w:t>.</w:t>
      </w:r>
      <w:bookmarkStart w:id="263" w:name="_DV_M326"/>
      <w:bookmarkStart w:id="264" w:name="_DV_M327"/>
      <w:bookmarkStart w:id="265" w:name="_DV_M328"/>
      <w:bookmarkStart w:id="266" w:name="_DV_M329"/>
      <w:bookmarkStart w:id="267" w:name="_DV_M330"/>
      <w:bookmarkStart w:id="268" w:name="_DV_M331"/>
      <w:bookmarkStart w:id="269" w:name="_DV_M332"/>
      <w:bookmarkStart w:id="270" w:name="_DV_M333"/>
      <w:bookmarkStart w:id="271" w:name="_DV_M334"/>
      <w:bookmarkStart w:id="272" w:name="_DV_M335"/>
      <w:bookmarkEnd w:id="261"/>
      <w:bookmarkEnd w:id="263"/>
      <w:bookmarkEnd w:id="264"/>
      <w:bookmarkEnd w:id="265"/>
      <w:bookmarkEnd w:id="266"/>
      <w:bookmarkEnd w:id="267"/>
      <w:bookmarkEnd w:id="268"/>
      <w:bookmarkEnd w:id="269"/>
      <w:bookmarkEnd w:id="270"/>
      <w:bookmarkEnd w:id="271"/>
      <w:bookmarkEnd w:id="272"/>
    </w:p>
    <w:p w14:paraId="7AD1CB55" w14:textId="77777777" w:rsidR="002129A8" w:rsidRPr="001A3C4F" w:rsidRDefault="002129A8" w:rsidP="009B4504">
      <w:pPr>
        <w:jc w:val="both"/>
        <w:rPr>
          <w:rFonts w:ascii="Times New Roman" w:hAnsi="Times New Roman" w:cs="Times New Roman"/>
          <w:sz w:val="22"/>
          <w:szCs w:val="22"/>
          <w:lang w:val="pt-BR"/>
        </w:rPr>
      </w:pPr>
    </w:p>
    <w:p w14:paraId="7998F278" w14:textId="0E116646" w:rsidR="00864712" w:rsidRPr="001A3C4F" w:rsidRDefault="001C2FE2" w:rsidP="009B4504">
      <w:pPr>
        <w:pStyle w:val="Ttulo1"/>
        <w:keepNext/>
        <w:keepLines/>
        <w:tabs>
          <w:tab w:val="clear" w:pos="1560"/>
          <w:tab w:val="left" w:pos="0"/>
        </w:tabs>
        <w:spacing w:before="0" w:line="240" w:lineRule="auto"/>
        <w:ind w:left="0" w:firstLine="0"/>
        <w:rPr>
          <w:rFonts w:ascii="Times New Roman" w:hAnsi="Times New Roman" w:cs="Times New Roman"/>
          <w:sz w:val="22"/>
          <w:szCs w:val="22"/>
        </w:rPr>
      </w:pPr>
      <w:bookmarkStart w:id="273" w:name="_Toc7790858"/>
      <w:bookmarkStart w:id="274" w:name="_Toc8697032"/>
      <w:bookmarkStart w:id="275" w:name="_Toc49614971"/>
      <w:bookmarkStart w:id="276" w:name="_Toc53782973"/>
      <w:bookmarkStart w:id="277" w:name="_Toc78383193"/>
      <w:bookmarkStart w:id="278" w:name="_Toc65267725"/>
      <w:bookmarkStart w:id="279" w:name="_Toc85147334"/>
      <w:bookmarkStart w:id="280" w:name="_Toc93927959"/>
      <w:bookmarkStart w:id="281" w:name="_Toc97764042"/>
      <w:bookmarkStart w:id="282" w:name="_Toc98695275"/>
      <w:bookmarkStart w:id="283" w:name="_Toc98502653"/>
      <w:bookmarkEnd w:id="253"/>
      <w:bookmarkEnd w:id="257"/>
      <w:bookmarkEnd w:id="258"/>
      <w:r w:rsidRPr="001A3C4F">
        <w:rPr>
          <w:rFonts w:ascii="Times New Roman" w:hAnsi="Times New Roman" w:cs="Times New Roman"/>
          <w:sz w:val="22"/>
          <w:szCs w:val="22"/>
        </w:rPr>
        <w:t xml:space="preserve">CARACTERÍSTICAS </w:t>
      </w:r>
      <w:r w:rsidR="00246BEF" w:rsidRPr="001A3C4F">
        <w:rPr>
          <w:rFonts w:ascii="Times New Roman" w:hAnsi="Times New Roman" w:cs="Times New Roman"/>
          <w:sz w:val="22"/>
          <w:szCs w:val="22"/>
        </w:rPr>
        <w:t>DAS DEBÊNTURES</w:t>
      </w:r>
      <w:bookmarkEnd w:id="273"/>
      <w:bookmarkEnd w:id="274"/>
      <w:bookmarkEnd w:id="275"/>
      <w:bookmarkEnd w:id="276"/>
      <w:bookmarkEnd w:id="277"/>
      <w:bookmarkEnd w:id="278"/>
      <w:bookmarkEnd w:id="279"/>
      <w:bookmarkEnd w:id="280"/>
      <w:bookmarkEnd w:id="281"/>
      <w:bookmarkEnd w:id="282"/>
      <w:bookmarkEnd w:id="283"/>
    </w:p>
    <w:p w14:paraId="7B9ADF93" w14:textId="77777777" w:rsidR="00E4045E" w:rsidRPr="001A3C4F" w:rsidRDefault="00E4045E" w:rsidP="009B4504">
      <w:pPr>
        <w:keepNext/>
        <w:keepLines/>
        <w:tabs>
          <w:tab w:val="left" w:pos="1134"/>
        </w:tabs>
        <w:jc w:val="both"/>
        <w:rPr>
          <w:rFonts w:ascii="Times New Roman" w:eastAsia="MS Mincho" w:hAnsi="Times New Roman" w:cs="Times New Roman"/>
          <w:b/>
          <w:bCs/>
          <w:sz w:val="22"/>
          <w:szCs w:val="22"/>
          <w:lang w:val="pt-BR"/>
        </w:rPr>
      </w:pPr>
    </w:p>
    <w:p w14:paraId="7F7FFF83" w14:textId="77777777" w:rsidR="00E4045E" w:rsidRPr="001A3C4F" w:rsidRDefault="00E4045E" w:rsidP="009B4504">
      <w:pPr>
        <w:pStyle w:val="Ttulo2"/>
        <w:keepNext/>
        <w:keepLines/>
        <w:tabs>
          <w:tab w:val="clear" w:pos="1134"/>
        </w:tabs>
        <w:spacing w:line="240" w:lineRule="auto"/>
        <w:ind w:left="0" w:firstLine="0"/>
        <w:rPr>
          <w:rFonts w:ascii="Times New Roman" w:hAnsi="Times New Roman" w:cs="Times New Roman"/>
          <w:sz w:val="22"/>
          <w:szCs w:val="22"/>
        </w:rPr>
      </w:pPr>
      <w:bookmarkStart w:id="284" w:name="_Ref3847771"/>
      <w:bookmarkStart w:id="285" w:name="_Toc7790859"/>
      <w:bookmarkStart w:id="286" w:name="_Toc8171334"/>
      <w:bookmarkStart w:id="287" w:name="_Toc8697033"/>
      <w:bookmarkStart w:id="288" w:name="_Toc49614972"/>
      <w:bookmarkStart w:id="289" w:name="_Toc53782974"/>
      <w:bookmarkStart w:id="290" w:name="_Toc78383194"/>
      <w:bookmarkStart w:id="291" w:name="_Toc65267726"/>
      <w:bookmarkStart w:id="292" w:name="_Toc85147335"/>
      <w:bookmarkStart w:id="293" w:name="_Toc93927960"/>
      <w:bookmarkStart w:id="294" w:name="_Toc97764043"/>
      <w:bookmarkStart w:id="295" w:name="_Toc98695276"/>
      <w:bookmarkStart w:id="296" w:name="_Toc98502654"/>
      <w:r w:rsidRPr="001A3C4F">
        <w:rPr>
          <w:rFonts w:ascii="Times New Roman" w:hAnsi="Times New Roman" w:cs="Times New Roman"/>
          <w:sz w:val="22"/>
          <w:szCs w:val="22"/>
        </w:rPr>
        <w:t>Data de Emissão</w:t>
      </w:r>
      <w:bookmarkEnd w:id="284"/>
      <w:bookmarkEnd w:id="285"/>
      <w:bookmarkEnd w:id="286"/>
      <w:bookmarkEnd w:id="287"/>
      <w:bookmarkEnd w:id="288"/>
      <w:bookmarkEnd w:id="289"/>
      <w:bookmarkEnd w:id="290"/>
      <w:bookmarkEnd w:id="291"/>
      <w:bookmarkEnd w:id="292"/>
      <w:bookmarkEnd w:id="293"/>
      <w:bookmarkEnd w:id="294"/>
      <w:bookmarkEnd w:id="295"/>
      <w:bookmarkEnd w:id="296"/>
    </w:p>
    <w:p w14:paraId="6C7A4131" w14:textId="77777777" w:rsidR="00E4045E" w:rsidRPr="001A3C4F" w:rsidRDefault="00E4045E" w:rsidP="009B4504">
      <w:pPr>
        <w:pStyle w:val="PargrafodaLista"/>
        <w:keepNext/>
        <w:keepLines/>
        <w:ind w:left="0"/>
        <w:jc w:val="both"/>
        <w:rPr>
          <w:rFonts w:ascii="Times New Roman" w:hAnsi="Times New Roman" w:cs="Times New Roman"/>
          <w:sz w:val="22"/>
          <w:szCs w:val="22"/>
          <w:lang w:val="pt-BR"/>
        </w:rPr>
      </w:pPr>
    </w:p>
    <w:p w14:paraId="2923F7B4" w14:textId="24E0896A" w:rsidR="00E4045E" w:rsidRPr="001A3C4F" w:rsidRDefault="00E4045E" w:rsidP="009B4504">
      <w:pPr>
        <w:pStyle w:val="PargrafoComumNvel2"/>
        <w:keepNext/>
        <w:keepLines/>
        <w:tabs>
          <w:tab w:val="clear" w:pos="1134"/>
        </w:tabs>
        <w:spacing w:line="240" w:lineRule="auto"/>
        <w:ind w:left="0" w:firstLine="0"/>
        <w:rPr>
          <w:rFonts w:ascii="Times New Roman" w:hAnsi="Times New Roman" w:cs="Times New Roman"/>
          <w:sz w:val="22"/>
          <w:szCs w:val="22"/>
        </w:rPr>
      </w:pPr>
      <w:bookmarkStart w:id="297" w:name="_Ref3889011"/>
      <w:r w:rsidRPr="001A3C4F">
        <w:rPr>
          <w:rFonts w:ascii="Times New Roman" w:hAnsi="Times New Roman" w:cs="Times New Roman"/>
          <w:sz w:val="22"/>
          <w:szCs w:val="22"/>
        </w:rPr>
        <w:t xml:space="preserve">Para todos os fins e efeitos legais, a data de emissão das Debêntures </w:t>
      </w:r>
      <w:r w:rsidR="00B32C96" w:rsidRPr="001A3C4F">
        <w:rPr>
          <w:rFonts w:ascii="Times New Roman" w:hAnsi="Times New Roman" w:cs="Times New Roman"/>
          <w:sz w:val="22"/>
          <w:szCs w:val="22"/>
        </w:rPr>
        <w:t>será</w:t>
      </w:r>
      <w:r w:rsidRPr="001A3C4F">
        <w:rPr>
          <w:rFonts w:ascii="Times New Roman" w:hAnsi="Times New Roman" w:cs="Times New Roman"/>
          <w:sz w:val="22"/>
          <w:szCs w:val="22"/>
        </w:rPr>
        <w:t xml:space="preserve"> </w:t>
      </w:r>
      <w:r w:rsidR="00E13402" w:rsidRPr="001A3C4F">
        <w:rPr>
          <w:rFonts w:ascii="Times New Roman" w:eastAsia="Times New Roman" w:hAnsi="Times New Roman" w:cs="Times New Roman"/>
          <w:sz w:val="22"/>
          <w:szCs w:val="22"/>
        </w:rPr>
        <w:t xml:space="preserve">15 </w:t>
      </w:r>
      <w:r w:rsidR="00C67645" w:rsidRPr="001A3C4F">
        <w:rPr>
          <w:rFonts w:ascii="Times New Roman" w:hAnsi="Times New Roman" w:cs="Times New Roman"/>
          <w:sz w:val="22"/>
          <w:szCs w:val="22"/>
        </w:rPr>
        <w:t xml:space="preserve">de </w:t>
      </w:r>
      <w:r w:rsidR="00463016" w:rsidRPr="001A3C4F">
        <w:rPr>
          <w:rFonts w:ascii="Times New Roman" w:hAnsi="Times New Roman" w:cs="Times New Roman"/>
          <w:sz w:val="22"/>
          <w:szCs w:val="22"/>
        </w:rPr>
        <w:t>agosto</w:t>
      </w:r>
      <w:r w:rsidR="00463016" w:rsidRPr="001A3C4F">
        <w:rPr>
          <w:rFonts w:ascii="Times New Roman" w:eastAsia="Times New Roman" w:hAnsi="Times New Roman" w:cs="Times New Roman"/>
          <w:sz w:val="22"/>
          <w:szCs w:val="22"/>
        </w:rPr>
        <w:t xml:space="preserve"> </w:t>
      </w:r>
      <w:r w:rsidR="002F613F" w:rsidRPr="001A3C4F">
        <w:rPr>
          <w:rFonts w:ascii="Times New Roman" w:hAnsi="Times New Roman" w:cs="Times New Roman"/>
          <w:sz w:val="22"/>
          <w:szCs w:val="22"/>
        </w:rPr>
        <w:t>de 202</w:t>
      </w:r>
      <w:r w:rsidR="00905727" w:rsidRPr="001A3C4F">
        <w:rPr>
          <w:rFonts w:ascii="Times New Roman" w:hAnsi="Times New Roman" w:cs="Times New Roman"/>
          <w:sz w:val="22"/>
          <w:szCs w:val="22"/>
        </w:rPr>
        <w:t>2</w:t>
      </w:r>
      <w:r w:rsidRPr="001A3C4F">
        <w:rPr>
          <w:rFonts w:ascii="Times New Roman" w:hAnsi="Times New Roman" w:cs="Times New Roman"/>
          <w:sz w:val="22"/>
          <w:szCs w:val="22"/>
        </w:rPr>
        <w:t xml:space="preserve"> (</w:t>
      </w:r>
      <w:r w:rsidR="00C408BE" w:rsidRPr="001A3C4F">
        <w:rPr>
          <w:rFonts w:ascii="Times New Roman" w:hAnsi="Times New Roman" w:cs="Times New Roman"/>
          <w:sz w:val="22"/>
          <w:szCs w:val="22"/>
        </w:rPr>
        <w:t>"</w:t>
      </w:r>
      <w:r w:rsidRPr="001A3C4F">
        <w:rPr>
          <w:rFonts w:ascii="Times New Roman" w:hAnsi="Times New Roman" w:cs="Times New Roman"/>
          <w:sz w:val="22"/>
          <w:szCs w:val="22"/>
          <w:u w:val="single"/>
        </w:rPr>
        <w:t>Data de Emissão</w:t>
      </w:r>
      <w:r w:rsidR="00C408BE" w:rsidRPr="001A3C4F">
        <w:rPr>
          <w:rFonts w:ascii="Times New Roman" w:hAnsi="Times New Roman" w:cs="Times New Roman"/>
          <w:sz w:val="22"/>
          <w:szCs w:val="22"/>
        </w:rPr>
        <w:t>"</w:t>
      </w:r>
      <w:r w:rsidRPr="001A3C4F">
        <w:rPr>
          <w:rFonts w:ascii="Times New Roman" w:hAnsi="Times New Roman" w:cs="Times New Roman"/>
          <w:sz w:val="22"/>
          <w:szCs w:val="22"/>
        </w:rPr>
        <w:t>).</w:t>
      </w:r>
      <w:bookmarkEnd w:id="297"/>
      <w:r w:rsidR="00FE2990" w:rsidRPr="001A3C4F">
        <w:rPr>
          <w:rFonts w:ascii="Times New Roman" w:hAnsi="Times New Roman" w:cs="Times New Roman"/>
          <w:sz w:val="22"/>
          <w:szCs w:val="22"/>
        </w:rPr>
        <w:t xml:space="preserve"> </w:t>
      </w:r>
    </w:p>
    <w:p w14:paraId="63E27474" w14:textId="77777777" w:rsidR="00E4045E" w:rsidRPr="001A3C4F" w:rsidRDefault="00E4045E" w:rsidP="009B4504">
      <w:pPr>
        <w:pStyle w:val="PargrafodaLista"/>
        <w:ind w:left="0"/>
        <w:jc w:val="both"/>
        <w:rPr>
          <w:rFonts w:ascii="Times New Roman" w:hAnsi="Times New Roman" w:cs="Times New Roman"/>
          <w:sz w:val="22"/>
          <w:szCs w:val="22"/>
          <w:lang w:val="pt-BR"/>
        </w:rPr>
      </w:pPr>
    </w:p>
    <w:p w14:paraId="019A6B99" w14:textId="77777777" w:rsidR="001C2FE2" w:rsidRPr="001A3C4F" w:rsidRDefault="004D5C5D" w:rsidP="009B4504">
      <w:pPr>
        <w:pStyle w:val="Ttulo2"/>
        <w:tabs>
          <w:tab w:val="clear" w:pos="1134"/>
        </w:tabs>
        <w:spacing w:line="240" w:lineRule="auto"/>
        <w:ind w:left="0" w:firstLine="0"/>
        <w:rPr>
          <w:rFonts w:ascii="Times New Roman" w:hAnsi="Times New Roman" w:cs="Times New Roman"/>
          <w:sz w:val="22"/>
          <w:szCs w:val="22"/>
        </w:rPr>
      </w:pPr>
      <w:bookmarkStart w:id="298" w:name="_Toc3751628"/>
      <w:bookmarkStart w:id="299" w:name="_Toc3822365"/>
      <w:bookmarkStart w:id="300" w:name="_Toc3823159"/>
      <w:bookmarkStart w:id="301" w:name="_Toc3829371"/>
      <w:bookmarkStart w:id="302" w:name="_Toc3831599"/>
      <w:bookmarkStart w:id="303" w:name="_Toc3751629"/>
      <w:bookmarkStart w:id="304" w:name="_Toc3822366"/>
      <w:bookmarkStart w:id="305" w:name="_Toc3823160"/>
      <w:bookmarkStart w:id="306" w:name="_Toc3829372"/>
      <w:bookmarkStart w:id="307" w:name="_Toc3831600"/>
      <w:bookmarkStart w:id="308" w:name="_Toc3751630"/>
      <w:bookmarkStart w:id="309" w:name="_Toc3822367"/>
      <w:bookmarkStart w:id="310" w:name="_Toc3823161"/>
      <w:bookmarkStart w:id="311" w:name="_Toc3829373"/>
      <w:bookmarkStart w:id="312" w:name="_Toc3831601"/>
      <w:bookmarkStart w:id="313" w:name="_Toc3751631"/>
      <w:bookmarkStart w:id="314" w:name="_Toc3822368"/>
      <w:bookmarkStart w:id="315" w:name="_Toc3823162"/>
      <w:bookmarkStart w:id="316" w:name="_Toc3829374"/>
      <w:bookmarkStart w:id="317" w:name="_Toc3831602"/>
      <w:bookmarkStart w:id="318" w:name="_Toc7790860"/>
      <w:bookmarkStart w:id="319" w:name="_Toc8171335"/>
      <w:bookmarkStart w:id="320" w:name="_Toc8697034"/>
      <w:bookmarkStart w:id="321" w:name="_Toc49614973"/>
      <w:bookmarkStart w:id="322" w:name="_Toc53782975"/>
      <w:bookmarkStart w:id="323" w:name="_Toc78383195"/>
      <w:bookmarkStart w:id="324" w:name="_Toc65267727"/>
      <w:bookmarkStart w:id="325" w:name="_Toc85147336"/>
      <w:bookmarkStart w:id="326" w:name="_Toc93927961"/>
      <w:bookmarkStart w:id="327" w:name="_Toc97764044"/>
      <w:bookmarkStart w:id="328" w:name="_Toc98695277"/>
      <w:bookmarkStart w:id="329" w:name="_Toc98502655"/>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r w:rsidRPr="001A3C4F">
        <w:rPr>
          <w:rFonts w:ascii="Times New Roman" w:hAnsi="Times New Roman" w:cs="Times New Roman"/>
          <w:sz w:val="22"/>
          <w:szCs w:val="22"/>
        </w:rPr>
        <w:t xml:space="preserve">Prazo e </w:t>
      </w:r>
      <w:r w:rsidR="001C2FE2" w:rsidRPr="001A3C4F">
        <w:rPr>
          <w:rFonts w:ascii="Times New Roman" w:hAnsi="Times New Roman" w:cs="Times New Roman"/>
          <w:sz w:val="22"/>
          <w:szCs w:val="22"/>
        </w:rPr>
        <w:t>Data de Vencimento das Debêntures</w:t>
      </w:r>
      <w:bookmarkEnd w:id="318"/>
      <w:bookmarkEnd w:id="319"/>
      <w:bookmarkEnd w:id="320"/>
      <w:bookmarkEnd w:id="321"/>
      <w:bookmarkEnd w:id="322"/>
      <w:bookmarkEnd w:id="323"/>
      <w:bookmarkEnd w:id="324"/>
      <w:bookmarkEnd w:id="325"/>
      <w:bookmarkEnd w:id="326"/>
      <w:bookmarkEnd w:id="327"/>
      <w:bookmarkEnd w:id="328"/>
      <w:bookmarkEnd w:id="329"/>
    </w:p>
    <w:p w14:paraId="1C1E7DD0" w14:textId="77777777" w:rsidR="001C2FE2" w:rsidRPr="001A3C4F" w:rsidRDefault="001C2FE2" w:rsidP="009B4504">
      <w:pPr>
        <w:pStyle w:val="PargrafodaLista"/>
        <w:ind w:left="0"/>
        <w:jc w:val="both"/>
        <w:rPr>
          <w:rFonts w:ascii="Times New Roman" w:hAnsi="Times New Roman" w:cs="Times New Roman"/>
          <w:sz w:val="22"/>
          <w:szCs w:val="22"/>
          <w:lang w:val="pt-BR"/>
        </w:rPr>
      </w:pPr>
    </w:p>
    <w:p w14:paraId="58CD5500" w14:textId="64F9CF48" w:rsidR="00905727" w:rsidRPr="001A3C4F" w:rsidRDefault="00905727" w:rsidP="009B4504">
      <w:pPr>
        <w:pStyle w:val="PargrafoComumNvel2"/>
        <w:tabs>
          <w:tab w:val="clear" w:pos="1134"/>
        </w:tabs>
        <w:spacing w:line="240" w:lineRule="auto"/>
        <w:ind w:left="0" w:firstLine="0"/>
        <w:rPr>
          <w:rFonts w:ascii="Times New Roman" w:hAnsi="Times New Roman" w:cs="Times New Roman"/>
          <w:sz w:val="22"/>
          <w:szCs w:val="22"/>
        </w:rPr>
      </w:pPr>
      <w:bookmarkStart w:id="330" w:name="_Ref8158114"/>
      <w:bookmarkStart w:id="331" w:name="_Ref3368656"/>
      <w:r w:rsidRPr="001A3C4F">
        <w:rPr>
          <w:rFonts w:ascii="Times New Roman" w:hAnsi="Times New Roman" w:cs="Times New Roman"/>
          <w:sz w:val="22"/>
          <w:szCs w:val="22"/>
        </w:rPr>
        <w:t xml:space="preserve">As Debêntures </w:t>
      </w:r>
      <w:proofErr w:type="gramStart"/>
      <w:r w:rsidRPr="001A3C4F">
        <w:rPr>
          <w:rFonts w:ascii="Times New Roman" w:hAnsi="Times New Roman" w:cs="Times New Roman"/>
          <w:sz w:val="22"/>
          <w:szCs w:val="22"/>
        </w:rPr>
        <w:t>1ª Série terão</w:t>
      </w:r>
      <w:proofErr w:type="gramEnd"/>
      <w:r w:rsidRPr="001A3C4F">
        <w:rPr>
          <w:rFonts w:ascii="Times New Roman" w:hAnsi="Times New Roman" w:cs="Times New Roman"/>
          <w:sz w:val="22"/>
          <w:szCs w:val="22"/>
        </w:rPr>
        <w:t xml:space="preserve"> vencimento no prazo de </w:t>
      </w:r>
      <w:bookmarkStart w:id="332" w:name="_Hlk110938359"/>
      <w:r w:rsidR="00A41CC8" w:rsidRPr="001A3C4F">
        <w:rPr>
          <w:rFonts w:ascii="Times New Roman" w:hAnsi="Times New Roman" w:cs="Times New Roman"/>
          <w:sz w:val="22"/>
          <w:szCs w:val="22"/>
        </w:rPr>
        <w:t>1</w:t>
      </w:r>
      <w:r w:rsidR="00FC2EC2" w:rsidRPr="001A3C4F">
        <w:rPr>
          <w:rFonts w:ascii="Times New Roman" w:hAnsi="Times New Roman" w:cs="Times New Roman"/>
          <w:sz w:val="22"/>
          <w:szCs w:val="22"/>
        </w:rPr>
        <w:t>.</w:t>
      </w:r>
      <w:r w:rsidR="004B5AC9" w:rsidRPr="001A3C4F">
        <w:rPr>
          <w:rFonts w:ascii="Times New Roman" w:hAnsi="Times New Roman" w:cs="Times New Roman"/>
          <w:sz w:val="22"/>
          <w:szCs w:val="22"/>
        </w:rPr>
        <w:t>82</w:t>
      </w:r>
      <w:r w:rsidR="00E13402" w:rsidRPr="001A3C4F">
        <w:rPr>
          <w:rFonts w:ascii="Times New Roman" w:hAnsi="Times New Roman" w:cs="Times New Roman"/>
          <w:sz w:val="22"/>
          <w:szCs w:val="22"/>
        </w:rPr>
        <w:t>3</w:t>
      </w:r>
      <w:r w:rsidR="004B5AC9" w:rsidRPr="001A3C4F">
        <w:rPr>
          <w:rFonts w:ascii="Times New Roman" w:hAnsi="Times New Roman" w:cs="Times New Roman"/>
          <w:sz w:val="22"/>
          <w:szCs w:val="22"/>
        </w:rPr>
        <w:t xml:space="preserve"> </w:t>
      </w:r>
      <w:r w:rsidRPr="001A3C4F">
        <w:rPr>
          <w:rFonts w:ascii="Times New Roman" w:hAnsi="Times New Roman" w:cs="Times New Roman"/>
          <w:sz w:val="22"/>
          <w:szCs w:val="22"/>
        </w:rPr>
        <w:t>(</w:t>
      </w:r>
      <w:r w:rsidR="00A41CC8" w:rsidRPr="001A3C4F">
        <w:rPr>
          <w:rFonts w:ascii="Times New Roman" w:hAnsi="Times New Roman" w:cs="Times New Roman"/>
          <w:sz w:val="22"/>
          <w:szCs w:val="22"/>
        </w:rPr>
        <w:t xml:space="preserve">mil, </w:t>
      </w:r>
      <w:r w:rsidR="004B5AC9" w:rsidRPr="001A3C4F">
        <w:rPr>
          <w:rFonts w:ascii="Times New Roman" w:hAnsi="Times New Roman" w:cs="Times New Roman"/>
          <w:sz w:val="22"/>
          <w:szCs w:val="22"/>
        </w:rPr>
        <w:t xml:space="preserve">oitocentos e vinte e </w:t>
      </w:r>
      <w:r w:rsidR="00E13402" w:rsidRPr="001A3C4F">
        <w:rPr>
          <w:rFonts w:ascii="Times New Roman" w:hAnsi="Times New Roman" w:cs="Times New Roman"/>
          <w:sz w:val="22"/>
          <w:szCs w:val="22"/>
        </w:rPr>
        <w:t xml:space="preserve">três </w:t>
      </w:r>
      <w:r w:rsidR="00A41CC8" w:rsidRPr="001A3C4F">
        <w:rPr>
          <w:rFonts w:ascii="Times New Roman" w:hAnsi="Times New Roman" w:cs="Times New Roman"/>
          <w:sz w:val="22"/>
          <w:szCs w:val="22"/>
        </w:rPr>
        <w:t>dias</w:t>
      </w:r>
      <w:r w:rsidRPr="001A3C4F">
        <w:rPr>
          <w:rFonts w:ascii="Times New Roman" w:hAnsi="Times New Roman" w:cs="Times New Roman"/>
          <w:sz w:val="22"/>
          <w:szCs w:val="22"/>
        </w:rPr>
        <w:t xml:space="preserve">) </w:t>
      </w:r>
      <w:bookmarkEnd w:id="332"/>
      <w:r w:rsidRPr="001A3C4F">
        <w:rPr>
          <w:rFonts w:ascii="Times New Roman" w:hAnsi="Times New Roman" w:cs="Times New Roman"/>
          <w:sz w:val="22"/>
          <w:szCs w:val="22"/>
        </w:rPr>
        <w:t xml:space="preserve">dias contados da </w:t>
      </w:r>
      <w:r w:rsidRPr="001A3C4F">
        <w:rPr>
          <w:rFonts w:ascii="Times New Roman" w:hAnsi="Times New Roman" w:cs="Times New Roman"/>
          <w:bCs/>
          <w:sz w:val="22"/>
          <w:szCs w:val="22"/>
        </w:rPr>
        <w:t>Data</w:t>
      </w:r>
      <w:r w:rsidRPr="001A3C4F">
        <w:rPr>
          <w:rFonts w:ascii="Times New Roman" w:hAnsi="Times New Roman" w:cs="Times New Roman"/>
          <w:sz w:val="22"/>
          <w:szCs w:val="22"/>
        </w:rPr>
        <w:t xml:space="preserve"> de Emissão, vencendo-se, portanto, em </w:t>
      </w:r>
      <w:r w:rsidR="00E13402" w:rsidRPr="001A3C4F">
        <w:rPr>
          <w:rFonts w:ascii="Times New Roman" w:eastAsia="Times New Roman" w:hAnsi="Times New Roman" w:cs="Times New Roman"/>
          <w:sz w:val="22"/>
          <w:szCs w:val="22"/>
        </w:rPr>
        <w:t>1</w:t>
      </w:r>
      <w:r w:rsidR="00D63795" w:rsidRPr="001A3C4F">
        <w:rPr>
          <w:rFonts w:ascii="Times New Roman" w:eastAsia="Times New Roman" w:hAnsi="Times New Roman" w:cs="Times New Roman"/>
          <w:sz w:val="22"/>
          <w:szCs w:val="22"/>
        </w:rPr>
        <w:t>2</w:t>
      </w:r>
      <w:r w:rsidR="00E13402" w:rsidRPr="001A3C4F">
        <w:rPr>
          <w:rFonts w:ascii="Times New Roman" w:eastAsia="Times New Roman" w:hAnsi="Times New Roman" w:cs="Times New Roman"/>
          <w:sz w:val="22"/>
          <w:szCs w:val="22"/>
        </w:rPr>
        <w:t xml:space="preserve"> </w:t>
      </w:r>
      <w:r w:rsidRPr="001A3C4F">
        <w:rPr>
          <w:rFonts w:ascii="Times New Roman" w:hAnsi="Times New Roman" w:cs="Times New Roman"/>
          <w:sz w:val="22"/>
          <w:szCs w:val="22"/>
        </w:rPr>
        <w:t xml:space="preserve">de </w:t>
      </w:r>
      <w:r w:rsidR="00FB6822" w:rsidRPr="001A3C4F">
        <w:rPr>
          <w:rFonts w:ascii="Times New Roman" w:hAnsi="Times New Roman" w:cs="Times New Roman"/>
          <w:sz w:val="22"/>
          <w:szCs w:val="22"/>
        </w:rPr>
        <w:t>agosto</w:t>
      </w:r>
      <w:r w:rsidR="008802F4" w:rsidRPr="001A3C4F">
        <w:rPr>
          <w:rFonts w:ascii="Times New Roman" w:eastAsia="Times New Roman" w:hAnsi="Times New Roman" w:cs="Times New Roman"/>
          <w:sz w:val="22"/>
          <w:szCs w:val="22"/>
        </w:rPr>
        <w:t xml:space="preserve"> </w:t>
      </w:r>
      <w:r w:rsidRPr="001A3C4F">
        <w:rPr>
          <w:rFonts w:ascii="Times New Roman" w:hAnsi="Times New Roman" w:cs="Times New Roman"/>
          <w:sz w:val="22"/>
          <w:szCs w:val="22"/>
        </w:rPr>
        <w:t>de 20</w:t>
      </w:r>
      <w:r w:rsidR="007F4676" w:rsidRPr="001A3C4F">
        <w:rPr>
          <w:rFonts w:ascii="Times New Roman" w:hAnsi="Times New Roman" w:cs="Times New Roman"/>
          <w:sz w:val="22"/>
          <w:szCs w:val="22"/>
        </w:rPr>
        <w:t>27</w:t>
      </w:r>
      <w:r w:rsidRPr="001A3C4F">
        <w:rPr>
          <w:rFonts w:ascii="Times New Roman" w:eastAsia="SimSun" w:hAnsi="Times New Roman" w:cs="Times New Roman"/>
          <w:sz w:val="22"/>
          <w:szCs w:val="22"/>
        </w:rPr>
        <w:t xml:space="preserve"> </w:t>
      </w:r>
      <w:r w:rsidRPr="001A3C4F">
        <w:rPr>
          <w:rFonts w:ascii="Times New Roman" w:hAnsi="Times New Roman" w:cs="Times New Roman"/>
          <w:sz w:val="22"/>
          <w:szCs w:val="22"/>
        </w:rPr>
        <w:t>(</w:t>
      </w:r>
      <w:r w:rsidR="00C408BE" w:rsidRPr="001A3C4F">
        <w:rPr>
          <w:rFonts w:ascii="Times New Roman" w:hAnsi="Times New Roman" w:cs="Times New Roman"/>
          <w:sz w:val="22"/>
          <w:szCs w:val="22"/>
        </w:rPr>
        <w:t>"</w:t>
      </w:r>
      <w:r w:rsidRPr="001A3C4F">
        <w:rPr>
          <w:rFonts w:ascii="Times New Roman" w:hAnsi="Times New Roman" w:cs="Times New Roman"/>
          <w:sz w:val="22"/>
          <w:szCs w:val="22"/>
          <w:u w:val="single"/>
        </w:rPr>
        <w:t xml:space="preserve">Data de Vencimento Debêntures </w:t>
      </w:r>
      <w:r w:rsidR="007F4676" w:rsidRPr="001A3C4F">
        <w:rPr>
          <w:rFonts w:ascii="Times New Roman" w:hAnsi="Times New Roman" w:cs="Times New Roman"/>
          <w:sz w:val="22"/>
          <w:szCs w:val="22"/>
          <w:u w:val="single"/>
        </w:rPr>
        <w:t>1</w:t>
      </w:r>
      <w:r w:rsidRPr="001A3C4F">
        <w:rPr>
          <w:rFonts w:ascii="Times New Roman" w:hAnsi="Times New Roman" w:cs="Times New Roman"/>
          <w:sz w:val="22"/>
          <w:szCs w:val="22"/>
          <w:u w:val="single"/>
        </w:rPr>
        <w:t>ª Série</w:t>
      </w:r>
      <w:r w:rsidR="00C408BE" w:rsidRPr="001A3C4F">
        <w:rPr>
          <w:rFonts w:ascii="Times New Roman" w:hAnsi="Times New Roman" w:cs="Times New Roman"/>
          <w:sz w:val="22"/>
          <w:szCs w:val="22"/>
        </w:rPr>
        <w:t>"</w:t>
      </w:r>
      <w:r w:rsidRPr="001A3C4F">
        <w:rPr>
          <w:rFonts w:ascii="Times New Roman" w:hAnsi="Times New Roman" w:cs="Times New Roman"/>
          <w:sz w:val="22"/>
          <w:szCs w:val="22"/>
        </w:rPr>
        <w:t>), ressalvadas as hipóteses de Oferta Facultativa de Resgate Antecipado</w:t>
      </w:r>
      <w:r w:rsidR="00EB17BC" w:rsidRPr="001A3C4F">
        <w:rPr>
          <w:rFonts w:ascii="Times New Roman" w:hAnsi="Times New Roman" w:cs="Times New Roman"/>
          <w:sz w:val="22"/>
          <w:szCs w:val="22"/>
        </w:rPr>
        <w:t xml:space="preserve"> (que acarrete o resgate total das Debêntures 1ª Série)</w:t>
      </w:r>
      <w:r w:rsidRPr="001A3C4F">
        <w:rPr>
          <w:rFonts w:ascii="Times New Roman" w:eastAsia="Times New Roman" w:hAnsi="Times New Roman" w:cs="Times New Roman"/>
          <w:sz w:val="22"/>
          <w:szCs w:val="22"/>
        </w:rPr>
        <w:t xml:space="preserve"> </w:t>
      </w:r>
      <w:r w:rsidRPr="001A3C4F">
        <w:rPr>
          <w:rFonts w:ascii="Times New Roman" w:hAnsi="Times New Roman" w:cs="Times New Roman"/>
          <w:sz w:val="22"/>
          <w:szCs w:val="22"/>
        </w:rPr>
        <w:t>e/ou do Vencimento Antecipado das Debêntures, nos termos desta Escritura de Emissão.</w:t>
      </w:r>
    </w:p>
    <w:p w14:paraId="5842CE6E" w14:textId="77777777" w:rsidR="00313C04" w:rsidRPr="001A3C4F" w:rsidRDefault="00313C04" w:rsidP="009B4504">
      <w:pPr>
        <w:pStyle w:val="PargrafoComumNvel2"/>
        <w:numPr>
          <w:ilvl w:val="0"/>
          <w:numId w:val="0"/>
        </w:numPr>
        <w:tabs>
          <w:tab w:val="clear" w:pos="1134"/>
        </w:tabs>
        <w:spacing w:line="240" w:lineRule="auto"/>
        <w:rPr>
          <w:rFonts w:ascii="Times New Roman" w:hAnsi="Times New Roman" w:cs="Times New Roman"/>
          <w:sz w:val="22"/>
          <w:szCs w:val="22"/>
        </w:rPr>
      </w:pPr>
    </w:p>
    <w:p w14:paraId="15F64A00" w14:textId="7FB5E5CA" w:rsidR="00A20B13" w:rsidRPr="001A3C4F" w:rsidRDefault="00A20B13" w:rsidP="009B4504">
      <w:pPr>
        <w:pStyle w:val="PargrafoComumNvel2"/>
        <w:tabs>
          <w:tab w:val="clear" w:pos="1134"/>
        </w:tabs>
        <w:spacing w:line="240" w:lineRule="auto"/>
        <w:ind w:left="0" w:firstLine="0"/>
        <w:rPr>
          <w:rFonts w:ascii="Times New Roman" w:hAnsi="Times New Roman" w:cs="Times New Roman"/>
          <w:sz w:val="22"/>
          <w:szCs w:val="22"/>
        </w:rPr>
      </w:pPr>
      <w:bookmarkStart w:id="333" w:name="_Ref93936725"/>
      <w:r w:rsidRPr="001A3C4F">
        <w:rPr>
          <w:rFonts w:ascii="Times New Roman" w:hAnsi="Times New Roman" w:cs="Times New Roman"/>
          <w:sz w:val="22"/>
          <w:szCs w:val="22"/>
        </w:rPr>
        <w:t xml:space="preserve">As </w:t>
      </w:r>
      <w:r w:rsidR="00D41D7C" w:rsidRPr="001A3C4F">
        <w:rPr>
          <w:rFonts w:ascii="Times New Roman" w:hAnsi="Times New Roman" w:cs="Times New Roman"/>
          <w:sz w:val="22"/>
          <w:szCs w:val="22"/>
        </w:rPr>
        <w:t xml:space="preserve">Debêntures </w:t>
      </w:r>
      <w:proofErr w:type="gramStart"/>
      <w:r w:rsidR="00905727" w:rsidRPr="001A3C4F">
        <w:rPr>
          <w:rFonts w:ascii="Times New Roman" w:hAnsi="Times New Roman" w:cs="Times New Roman"/>
          <w:sz w:val="22"/>
          <w:szCs w:val="22"/>
        </w:rPr>
        <w:t>2</w:t>
      </w:r>
      <w:r w:rsidR="00D41D7C" w:rsidRPr="001A3C4F">
        <w:rPr>
          <w:rFonts w:ascii="Times New Roman" w:hAnsi="Times New Roman" w:cs="Times New Roman"/>
          <w:sz w:val="22"/>
          <w:szCs w:val="22"/>
        </w:rPr>
        <w:t>ª Série</w:t>
      </w:r>
      <w:r w:rsidRPr="001A3C4F">
        <w:rPr>
          <w:rFonts w:ascii="Times New Roman" w:hAnsi="Times New Roman" w:cs="Times New Roman"/>
          <w:sz w:val="22"/>
          <w:szCs w:val="22"/>
        </w:rPr>
        <w:t xml:space="preserve"> terão</w:t>
      </w:r>
      <w:proofErr w:type="gramEnd"/>
      <w:r w:rsidRPr="001A3C4F">
        <w:rPr>
          <w:rFonts w:ascii="Times New Roman" w:hAnsi="Times New Roman" w:cs="Times New Roman"/>
          <w:sz w:val="22"/>
          <w:szCs w:val="22"/>
        </w:rPr>
        <w:t xml:space="preserve"> vencimento no prazo de </w:t>
      </w:r>
      <w:r w:rsidR="00A41CC8" w:rsidRPr="001A3C4F">
        <w:rPr>
          <w:rFonts w:ascii="Times New Roman" w:hAnsi="Times New Roman" w:cs="Times New Roman"/>
          <w:sz w:val="22"/>
          <w:szCs w:val="22"/>
        </w:rPr>
        <w:t>2.55</w:t>
      </w:r>
      <w:r w:rsidR="00E13402" w:rsidRPr="001A3C4F">
        <w:rPr>
          <w:rFonts w:ascii="Times New Roman" w:hAnsi="Times New Roman" w:cs="Times New Roman"/>
          <w:sz w:val="22"/>
          <w:szCs w:val="22"/>
        </w:rPr>
        <w:t>5</w:t>
      </w:r>
      <w:r w:rsidR="00DB2A25" w:rsidRPr="001A3C4F">
        <w:rPr>
          <w:rFonts w:ascii="Times New Roman" w:hAnsi="Times New Roman" w:cs="Times New Roman"/>
          <w:sz w:val="22"/>
          <w:szCs w:val="22"/>
        </w:rPr>
        <w:t xml:space="preserve"> </w:t>
      </w:r>
      <w:r w:rsidR="00A41CC8" w:rsidRPr="001A3C4F">
        <w:rPr>
          <w:rFonts w:ascii="Times New Roman" w:hAnsi="Times New Roman" w:cs="Times New Roman"/>
          <w:sz w:val="22"/>
          <w:szCs w:val="22"/>
        </w:rPr>
        <w:t xml:space="preserve">(dois mil, quinhentos e cinquenta e </w:t>
      </w:r>
      <w:r w:rsidR="00E13402" w:rsidRPr="001A3C4F">
        <w:rPr>
          <w:rFonts w:ascii="Times New Roman" w:hAnsi="Times New Roman" w:cs="Times New Roman"/>
          <w:sz w:val="22"/>
          <w:szCs w:val="22"/>
        </w:rPr>
        <w:t xml:space="preserve">cinco </w:t>
      </w:r>
      <w:r w:rsidR="00A41CC8" w:rsidRPr="001A3C4F">
        <w:rPr>
          <w:rFonts w:ascii="Times New Roman" w:hAnsi="Times New Roman" w:cs="Times New Roman"/>
          <w:sz w:val="22"/>
          <w:szCs w:val="22"/>
        </w:rPr>
        <w:t xml:space="preserve">dias) </w:t>
      </w:r>
      <w:r w:rsidR="00514A3F" w:rsidRPr="001A3C4F">
        <w:rPr>
          <w:rFonts w:ascii="Times New Roman" w:hAnsi="Times New Roman" w:cs="Times New Roman"/>
          <w:sz w:val="22"/>
          <w:szCs w:val="22"/>
        </w:rPr>
        <w:t xml:space="preserve">dias </w:t>
      </w:r>
      <w:r w:rsidRPr="001A3C4F">
        <w:rPr>
          <w:rFonts w:ascii="Times New Roman" w:hAnsi="Times New Roman" w:cs="Times New Roman"/>
          <w:sz w:val="22"/>
          <w:szCs w:val="22"/>
        </w:rPr>
        <w:t xml:space="preserve">contados da </w:t>
      </w:r>
      <w:r w:rsidRPr="001A3C4F">
        <w:rPr>
          <w:rFonts w:ascii="Times New Roman" w:hAnsi="Times New Roman" w:cs="Times New Roman"/>
          <w:bCs/>
          <w:sz w:val="22"/>
          <w:szCs w:val="22"/>
        </w:rPr>
        <w:t>Data</w:t>
      </w:r>
      <w:r w:rsidRPr="001A3C4F">
        <w:rPr>
          <w:rFonts w:ascii="Times New Roman" w:hAnsi="Times New Roman" w:cs="Times New Roman"/>
          <w:sz w:val="22"/>
          <w:szCs w:val="22"/>
        </w:rPr>
        <w:t xml:space="preserve"> de Emissão, vencendo-se, portanto, em </w:t>
      </w:r>
      <w:r w:rsidR="004235E4" w:rsidRPr="001A3C4F">
        <w:rPr>
          <w:rFonts w:ascii="Times New Roman" w:hAnsi="Times New Roman" w:cs="Times New Roman"/>
          <w:sz w:val="22"/>
          <w:szCs w:val="22"/>
        </w:rPr>
        <w:t xml:space="preserve">13 </w:t>
      </w:r>
      <w:r w:rsidR="008802F4" w:rsidRPr="001A3C4F">
        <w:rPr>
          <w:rFonts w:ascii="Times New Roman" w:hAnsi="Times New Roman" w:cs="Times New Roman"/>
          <w:sz w:val="22"/>
          <w:szCs w:val="22"/>
        </w:rPr>
        <w:t xml:space="preserve">de </w:t>
      </w:r>
      <w:r w:rsidR="00FB6822" w:rsidRPr="001A3C4F">
        <w:rPr>
          <w:rFonts w:ascii="Times New Roman" w:hAnsi="Times New Roman" w:cs="Times New Roman"/>
          <w:sz w:val="22"/>
          <w:szCs w:val="22"/>
        </w:rPr>
        <w:t>agosto</w:t>
      </w:r>
      <w:r w:rsidR="008802F4" w:rsidRPr="001A3C4F">
        <w:rPr>
          <w:rFonts w:ascii="Times New Roman" w:eastAsia="Times New Roman" w:hAnsi="Times New Roman" w:cs="Times New Roman"/>
          <w:sz w:val="22"/>
          <w:szCs w:val="22"/>
        </w:rPr>
        <w:t xml:space="preserve"> </w:t>
      </w:r>
      <w:r w:rsidR="002F613F" w:rsidRPr="001A3C4F">
        <w:rPr>
          <w:rFonts w:ascii="Times New Roman" w:hAnsi="Times New Roman" w:cs="Times New Roman"/>
          <w:sz w:val="22"/>
          <w:szCs w:val="22"/>
        </w:rPr>
        <w:t>de</w:t>
      </w:r>
      <w:r w:rsidR="009252F0" w:rsidRPr="001A3C4F">
        <w:rPr>
          <w:rFonts w:ascii="Times New Roman" w:hAnsi="Times New Roman" w:cs="Times New Roman"/>
          <w:sz w:val="22"/>
          <w:szCs w:val="22"/>
        </w:rPr>
        <w:t xml:space="preserve"> </w:t>
      </w:r>
      <w:r w:rsidR="00994CD0" w:rsidRPr="001A3C4F">
        <w:rPr>
          <w:rFonts w:ascii="Times New Roman" w:hAnsi="Times New Roman" w:cs="Times New Roman"/>
          <w:sz w:val="22"/>
          <w:szCs w:val="22"/>
        </w:rPr>
        <w:t>2029</w:t>
      </w:r>
      <w:r w:rsidR="00994CD0" w:rsidRPr="001A3C4F">
        <w:rPr>
          <w:rFonts w:ascii="Times New Roman" w:eastAsia="SimSun" w:hAnsi="Times New Roman" w:cs="Times New Roman"/>
          <w:sz w:val="22"/>
          <w:szCs w:val="22"/>
        </w:rPr>
        <w:t xml:space="preserve"> </w:t>
      </w:r>
      <w:r w:rsidRPr="001A3C4F">
        <w:rPr>
          <w:rFonts w:ascii="Times New Roman" w:hAnsi="Times New Roman" w:cs="Times New Roman"/>
          <w:sz w:val="22"/>
          <w:szCs w:val="22"/>
        </w:rPr>
        <w:t>(</w:t>
      </w:r>
      <w:r w:rsidR="00C408BE" w:rsidRPr="001A3C4F">
        <w:rPr>
          <w:rFonts w:ascii="Times New Roman" w:hAnsi="Times New Roman" w:cs="Times New Roman"/>
          <w:sz w:val="22"/>
          <w:szCs w:val="22"/>
        </w:rPr>
        <w:t>"</w:t>
      </w:r>
      <w:r w:rsidRPr="001A3C4F">
        <w:rPr>
          <w:rFonts w:ascii="Times New Roman" w:hAnsi="Times New Roman" w:cs="Times New Roman"/>
          <w:sz w:val="22"/>
          <w:szCs w:val="22"/>
          <w:u w:val="single"/>
        </w:rPr>
        <w:t xml:space="preserve">Data de Vencimento </w:t>
      </w:r>
      <w:r w:rsidR="00D41D7C" w:rsidRPr="001A3C4F">
        <w:rPr>
          <w:rFonts w:ascii="Times New Roman" w:hAnsi="Times New Roman" w:cs="Times New Roman"/>
          <w:sz w:val="22"/>
          <w:szCs w:val="22"/>
          <w:u w:val="single"/>
        </w:rPr>
        <w:t xml:space="preserve">Debêntures </w:t>
      </w:r>
      <w:r w:rsidR="00905727" w:rsidRPr="001A3C4F">
        <w:rPr>
          <w:rFonts w:ascii="Times New Roman" w:hAnsi="Times New Roman" w:cs="Times New Roman"/>
          <w:sz w:val="22"/>
          <w:szCs w:val="22"/>
          <w:u w:val="single"/>
        </w:rPr>
        <w:t>2</w:t>
      </w:r>
      <w:r w:rsidR="00D41D7C" w:rsidRPr="001A3C4F">
        <w:rPr>
          <w:rFonts w:ascii="Times New Roman" w:hAnsi="Times New Roman" w:cs="Times New Roman"/>
          <w:sz w:val="22"/>
          <w:szCs w:val="22"/>
          <w:u w:val="single"/>
        </w:rPr>
        <w:t>ª Série</w:t>
      </w:r>
      <w:r w:rsidR="00C408BE" w:rsidRPr="001A3C4F">
        <w:rPr>
          <w:rFonts w:ascii="Times New Roman" w:hAnsi="Times New Roman" w:cs="Times New Roman"/>
          <w:sz w:val="22"/>
          <w:szCs w:val="22"/>
        </w:rPr>
        <w:t>"</w:t>
      </w:r>
      <w:r w:rsidRPr="001A3C4F">
        <w:rPr>
          <w:rFonts w:ascii="Times New Roman" w:hAnsi="Times New Roman" w:cs="Times New Roman"/>
          <w:sz w:val="22"/>
          <w:szCs w:val="22"/>
        </w:rPr>
        <w:t xml:space="preserve">), ressalvadas as hipóteses de </w:t>
      </w:r>
      <w:r w:rsidR="003A3948" w:rsidRPr="001A3C4F">
        <w:rPr>
          <w:rFonts w:ascii="Times New Roman" w:hAnsi="Times New Roman" w:cs="Times New Roman"/>
          <w:sz w:val="22"/>
          <w:szCs w:val="22"/>
        </w:rPr>
        <w:t>Oferta Facultativa de Resgate Antecipado</w:t>
      </w:r>
      <w:r w:rsidR="00EB17BC" w:rsidRPr="001A3C4F">
        <w:rPr>
          <w:rFonts w:ascii="Times New Roman" w:hAnsi="Times New Roman" w:cs="Times New Roman"/>
          <w:sz w:val="22"/>
          <w:szCs w:val="22"/>
        </w:rPr>
        <w:t xml:space="preserve"> (que acarrete o resgate total das Debêntures 2ª Série)</w:t>
      </w:r>
      <w:r w:rsidR="00B828BD" w:rsidRPr="001A3C4F">
        <w:rPr>
          <w:rFonts w:ascii="Times New Roman" w:eastAsia="Times New Roman" w:hAnsi="Times New Roman" w:cs="Times New Roman"/>
          <w:sz w:val="22"/>
          <w:szCs w:val="22"/>
        </w:rPr>
        <w:t xml:space="preserve"> </w:t>
      </w:r>
      <w:r w:rsidR="003A3948" w:rsidRPr="001A3C4F">
        <w:rPr>
          <w:rFonts w:ascii="Times New Roman" w:hAnsi="Times New Roman" w:cs="Times New Roman"/>
          <w:sz w:val="22"/>
          <w:szCs w:val="22"/>
        </w:rPr>
        <w:t>e/ou do Vencimento Antecipado das Debêntures</w:t>
      </w:r>
      <w:r w:rsidR="0069249A" w:rsidRPr="001A3C4F">
        <w:rPr>
          <w:rFonts w:ascii="Times New Roman" w:hAnsi="Times New Roman" w:cs="Times New Roman"/>
          <w:sz w:val="22"/>
          <w:szCs w:val="22"/>
        </w:rPr>
        <w:t>, nos termos desta Escritura de Emissão</w:t>
      </w:r>
      <w:r w:rsidR="005709B3" w:rsidRPr="001A3C4F">
        <w:rPr>
          <w:rFonts w:ascii="Times New Roman" w:hAnsi="Times New Roman" w:cs="Times New Roman"/>
          <w:sz w:val="22"/>
          <w:szCs w:val="22"/>
        </w:rPr>
        <w:t>.</w:t>
      </w:r>
      <w:bookmarkEnd w:id="330"/>
      <w:bookmarkEnd w:id="333"/>
    </w:p>
    <w:bookmarkEnd w:id="331"/>
    <w:p w14:paraId="7D4D8051" w14:textId="77777777" w:rsidR="00864712" w:rsidRPr="001A3C4F" w:rsidRDefault="00864712" w:rsidP="009B4504">
      <w:pPr>
        <w:jc w:val="both"/>
        <w:rPr>
          <w:rFonts w:ascii="Times New Roman" w:eastAsia="MS Mincho" w:hAnsi="Times New Roman" w:cs="Times New Roman"/>
          <w:sz w:val="22"/>
          <w:szCs w:val="22"/>
          <w:lang w:val="pt-BR"/>
        </w:rPr>
      </w:pPr>
    </w:p>
    <w:p w14:paraId="214095C5" w14:textId="77777777" w:rsidR="00A20B13" w:rsidRPr="001A3C4F" w:rsidRDefault="00A20B13" w:rsidP="009B4504">
      <w:pPr>
        <w:pStyle w:val="Ttulo2"/>
        <w:tabs>
          <w:tab w:val="clear" w:pos="1134"/>
        </w:tabs>
        <w:spacing w:line="240" w:lineRule="auto"/>
        <w:ind w:left="0" w:firstLine="0"/>
        <w:rPr>
          <w:rFonts w:ascii="Times New Roman" w:hAnsi="Times New Roman" w:cs="Times New Roman"/>
          <w:sz w:val="22"/>
          <w:szCs w:val="22"/>
        </w:rPr>
      </w:pPr>
      <w:bookmarkStart w:id="334" w:name="_Toc7790863"/>
      <w:bookmarkStart w:id="335" w:name="_Toc8171336"/>
      <w:bookmarkStart w:id="336" w:name="_Toc8697035"/>
      <w:bookmarkStart w:id="337" w:name="_Toc49614974"/>
      <w:bookmarkStart w:id="338" w:name="_Toc53782976"/>
      <w:bookmarkStart w:id="339" w:name="_Toc78383196"/>
      <w:bookmarkStart w:id="340" w:name="_Toc65267728"/>
      <w:bookmarkStart w:id="341" w:name="_Toc85147337"/>
      <w:bookmarkStart w:id="342" w:name="_Toc93927962"/>
      <w:bookmarkStart w:id="343" w:name="_Toc97764045"/>
      <w:bookmarkStart w:id="344" w:name="_Toc98695278"/>
      <w:bookmarkStart w:id="345" w:name="_Toc98502656"/>
      <w:r w:rsidRPr="001A3C4F">
        <w:rPr>
          <w:rFonts w:ascii="Times New Roman" w:hAnsi="Times New Roman" w:cs="Times New Roman"/>
          <w:sz w:val="22"/>
          <w:szCs w:val="22"/>
        </w:rPr>
        <w:t>Valor Nominal Unitário</w:t>
      </w:r>
      <w:bookmarkEnd w:id="334"/>
      <w:bookmarkEnd w:id="335"/>
      <w:bookmarkEnd w:id="336"/>
      <w:bookmarkEnd w:id="337"/>
      <w:bookmarkEnd w:id="338"/>
      <w:bookmarkEnd w:id="339"/>
      <w:bookmarkEnd w:id="340"/>
      <w:bookmarkEnd w:id="341"/>
      <w:bookmarkEnd w:id="342"/>
      <w:bookmarkEnd w:id="343"/>
      <w:bookmarkEnd w:id="344"/>
      <w:bookmarkEnd w:id="345"/>
    </w:p>
    <w:p w14:paraId="45BE613C" w14:textId="77777777" w:rsidR="00A20B13" w:rsidRPr="001A3C4F" w:rsidRDefault="00A20B13" w:rsidP="009B4504">
      <w:pPr>
        <w:keepNext/>
        <w:keepLines/>
        <w:jc w:val="both"/>
        <w:rPr>
          <w:rFonts w:ascii="Times New Roman" w:eastAsia="MS Mincho" w:hAnsi="Times New Roman" w:cs="Times New Roman"/>
          <w:sz w:val="22"/>
          <w:szCs w:val="22"/>
          <w:lang w:val="pt-BR"/>
        </w:rPr>
      </w:pPr>
    </w:p>
    <w:p w14:paraId="33A51D41" w14:textId="0DE40EDC" w:rsidR="00A20B13" w:rsidRPr="001A3C4F" w:rsidRDefault="00A20B13" w:rsidP="009B4504">
      <w:pPr>
        <w:pStyle w:val="PargrafoComumNvel2"/>
        <w:tabs>
          <w:tab w:val="clear" w:pos="1134"/>
        </w:tabs>
        <w:spacing w:line="240" w:lineRule="auto"/>
        <w:ind w:left="0" w:firstLine="0"/>
        <w:rPr>
          <w:rFonts w:ascii="Times New Roman" w:hAnsi="Times New Roman" w:cs="Times New Roman"/>
          <w:b/>
          <w:sz w:val="22"/>
          <w:szCs w:val="22"/>
        </w:rPr>
      </w:pPr>
      <w:bookmarkStart w:id="346" w:name="_Ref8158532"/>
      <w:r w:rsidRPr="001A3C4F">
        <w:rPr>
          <w:rFonts w:ascii="Times New Roman" w:hAnsi="Times New Roman" w:cs="Times New Roman"/>
          <w:sz w:val="22"/>
          <w:szCs w:val="22"/>
        </w:rPr>
        <w:t xml:space="preserve">O valor nominal unitário de cada uma das Debêntures, na </w:t>
      </w:r>
      <w:r w:rsidRPr="001A3C4F">
        <w:rPr>
          <w:rStyle w:val="Forte"/>
          <w:rFonts w:ascii="Times New Roman" w:hAnsi="Times New Roman"/>
          <w:b w:val="0"/>
          <w:bCs w:val="0"/>
          <w:sz w:val="22"/>
          <w:szCs w:val="22"/>
        </w:rPr>
        <w:t>Data de Emissão, será de R</w:t>
      </w:r>
      <w:r w:rsidR="001E43E6" w:rsidRPr="001A3C4F">
        <w:rPr>
          <w:rStyle w:val="Forte"/>
          <w:rFonts w:ascii="Times New Roman" w:hAnsi="Times New Roman"/>
          <w:b w:val="0"/>
          <w:bCs w:val="0"/>
          <w:sz w:val="22"/>
          <w:szCs w:val="22"/>
        </w:rPr>
        <w:t>$</w:t>
      </w:r>
      <w:r w:rsidR="001E43E6" w:rsidRPr="001A3C4F">
        <w:rPr>
          <w:rFonts w:ascii="Times New Roman" w:hAnsi="Times New Roman" w:cs="Times New Roman"/>
          <w:sz w:val="22"/>
          <w:szCs w:val="22"/>
        </w:rPr>
        <w:t xml:space="preserve">1.000,00 </w:t>
      </w:r>
      <w:r w:rsidR="00610032" w:rsidRPr="001A3C4F">
        <w:rPr>
          <w:rStyle w:val="Forte"/>
          <w:rFonts w:ascii="Times New Roman" w:hAnsi="Times New Roman"/>
          <w:b w:val="0"/>
          <w:sz w:val="22"/>
          <w:szCs w:val="22"/>
        </w:rPr>
        <w:t>(</w:t>
      </w:r>
      <w:r w:rsidR="00610032" w:rsidRPr="001A3C4F">
        <w:rPr>
          <w:rFonts w:ascii="Times New Roman" w:hAnsi="Times New Roman" w:cs="Times New Roman"/>
          <w:sz w:val="22"/>
          <w:szCs w:val="22"/>
        </w:rPr>
        <w:t>mil reais</w:t>
      </w:r>
      <w:r w:rsidR="00610032" w:rsidRPr="001A3C4F">
        <w:rPr>
          <w:rStyle w:val="Forte"/>
          <w:rFonts w:ascii="Times New Roman" w:hAnsi="Times New Roman"/>
          <w:b w:val="0"/>
          <w:bCs w:val="0"/>
          <w:sz w:val="22"/>
          <w:szCs w:val="22"/>
        </w:rPr>
        <w:t xml:space="preserve">) </w:t>
      </w:r>
      <w:r w:rsidRPr="001A3C4F">
        <w:rPr>
          <w:rStyle w:val="Forte"/>
          <w:rFonts w:ascii="Times New Roman" w:hAnsi="Times New Roman"/>
          <w:b w:val="0"/>
          <w:bCs w:val="0"/>
          <w:sz w:val="22"/>
          <w:szCs w:val="22"/>
        </w:rPr>
        <w:t>(</w:t>
      </w:r>
      <w:r w:rsidR="00C408BE" w:rsidRPr="001A3C4F">
        <w:rPr>
          <w:rStyle w:val="Forte"/>
          <w:rFonts w:ascii="Times New Roman" w:hAnsi="Times New Roman"/>
          <w:b w:val="0"/>
          <w:bCs w:val="0"/>
          <w:sz w:val="22"/>
          <w:szCs w:val="22"/>
        </w:rPr>
        <w:t>"</w:t>
      </w:r>
      <w:r w:rsidRPr="001A3C4F">
        <w:rPr>
          <w:rStyle w:val="Forte"/>
          <w:rFonts w:ascii="Times New Roman" w:hAnsi="Times New Roman"/>
          <w:b w:val="0"/>
          <w:bCs w:val="0"/>
          <w:sz w:val="22"/>
          <w:szCs w:val="22"/>
          <w:u w:val="single"/>
        </w:rPr>
        <w:t>Valor Nominal Unitário</w:t>
      </w:r>
      <w:r w:rsidR="00C408BE" w:rsidRPr="001A3C4F">
        <w:rPr>
          <w:rStyle w:val="Forte"/>
          <w:rFonts w:ascii="Times New Roman" w:hAnsi="Times New Roman"/>
          <w:b w:val="0"/>
          <w:bCs w:val="0"/>
          <w:sz w:val="22"/>
          <w:szCs w:val="22"/>
        </w:rPr>
        <w:t>"</w:t>
      </w:r>
      <w:r w:rsidRPr="001A3C4F">
        <w:rPr>
          <w:rStyle w:val="Forte"/>
          <w:rFonts w:ascii="Times New Roman" w:hAnsi="Times New Roman"/>
          <w:b w:val="0"/>
          <w:bCs w:val="0"/>
          <w:sz w:val="22"/>
          <w:szCs w:val="22"/>
        </w:rPr>
        <w:t>).</w:t>
      </w:r>
      <w:bookmarkEnd w:id="346"/>
    </w:p>
    <w:p w14:paraId="60601403" w14:textId="77777777" w:rsidR="00902A57" w:rsidRPr="001A3C4F" w:rsidRDefault="00902A57" w:rsidP="009B4504">
      <w:pPr>
        <w:jc w:val="both"/>
        <w:rPr>
          <w:rFonts w:ascii="Times New Roman" w:eastAsia="MS Mincho" w:hAnsi="Times New Roman" w:cs="Times New Roman"/>
          <w:sz w:val="22"/>
          <w:szCs w:val="22"/>
          <w:lang w:val="pt-BR"/>
        </w:rPr>
      </w:pPr>
    </w:p>
    <w:p w14:paraId="60ECA947" w14:textId="77777777" w:rsidR="00902A57" w:rsidRPr="001A3C4F" w:rsidRDefault="00280D4B" w:rsidP="009B4504">
      <w:pPr>
        <w:pStyle w:val="Ttulo2"/>
        <w:tabs>
          <w:tab w:val="clear" w:pos="1134"/>
        </w:tabs>
        <w:spacing w:line="240" w:lineRule="auto"/>
        <w:ind w:left="0" w:firstLine="0"/>
        <w:rPr>
          <w:rFonts w:ascii="Times New Roman" w:hAnsi="Times New Roman" w:cs="Times New Roman"/>
          <w:sz w:val="22"/>
          <w:szCs w:val="22"/>
        </w:rPr>
      </w:pPr>
      <w:bookmarkStart w:id="347" w:name="_Toc7790866"/>
      <w:bookmarkStart w:id="348" w:name="_Toc8171337"/>
      <w:bookmarkStart w:id="349" w:name="_Toc8697036"/>
      <w:bookmarkStart w:id="350" w:name="_Toc49614975"/>
      <w:bookmarkStart w:id="351" w:name="_Toc53782977"/>
      <w:bookmarkStart w:id="352" w:name="_Toc78383197"/>
      <w:bookmarkStart w:id="353" w:name="_Toc65267729"/>
      <w:bookmarkStart w:id="354" w:name="_Toc85147338"/>
      <w:bookmarkStart w:id="355" w:name="_Toc93927963"/>
      <w:bookmarkStart w:id="356" w:name="_Toc97764046"/>
      <w:bookmarkStart w:id="357" w:name="_Toc98695279"/>
      <w:bookmarkStart w:id="358" w:name="_Toc98502657"/>
      <w:r w:rsidRPr="001A3C4F">
        <w:rPr>
          <w:rFonts w:ascii="Times New Roman" w:hAnsi="Times New Roman" w:cs="Times New Roman"/>
          <w:sz w:val="22"/>
          <w:szCs w:val="22"/>
        </w:rPr>
        <w:t xml:space="preserve">Forma e </w:t>
      </w:r>
      <w:r w:rsidR="00902A57" w:rsidRPr="001A3C4F">
        <w:rPr>
          <w:rFonts w:ascii="Times New Roman" w:hAnsi="Times New Roman" w:cs="Times New Roman"/>
          <w:sz w:val="22"/>
          <w:szCs w:val="22"/>
        </w:rPr>
        <w:t>Conversibilidade</w:t>
      </w:r>
      <w:bookmarkEnd w:id="347"/>
      <w:bookmarkEnd w:id="348"/>
      <w:bookmarkEnd w:id="349"/>
      <w:bookmarkEnd w:id="350"/>
      <w:bookmarkEnd w:id="351"/>
      <w:bookmarkEnd w:id="352"/>
      <w:bookmarkEnd w:id="353"/>
      <w:bookmarkEnd w:id="354"/>
      <w:bookmarkEnd w:id="355"/>
      <w:bookmarkEnd w:id="356"/>
      <w:bookmarkEnd w:id="357"/>
      <w:bookmarkEnd w:id="358"/>
    </w:p>
    <w:p w14:paraId="72270219" w14:textId="77777777" w:rsidR="00902A57" w:rsidRPr="001A3C4F" w:rsidRDefault="00902A57" w:rsidP="009B4504">
      <w:pPr>
        <w:keepNext/>
        <w:jc w:val="both"/>
        <w:rPr>
          <w:rFonts w:ascii="Times New Roman" w:hAnsi="Times New Roman" w:cs="Times New Roman"/>
          <w:sz w:val="22"/>
          <w:szCs w:val="22"/>
          <w:lang w:val="pt-BR"/>
        </w:rPr>
      </w:pPr>
    </w:p>
    <w:p w14:paraId="5D887C34" w14:textId="77777777" w:rsidR="00902A57" w:rsidRPr="001A3C4F" w:rsidRDefault="00902A57" w:rsidP="009B4504">
      <w:pPr>
        <w:pStyle w:val="PargrafoComumNvel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 xml:space="preserve">As Debêntures </w:t>
      </w:r>
      <w:r w:rsidR="00280D4B" w:rsidRPr="001A3C4F">
        <w:rPr>
          <w:rFonts w:ascii="Times New Roman" w:hAnsi="Times New Roman" w:cs="Times New Roman"/>
          <w:sz w:val="22"/>
          <w:szCs w:val="22"/>
        </w:rPr>
        <w:t>serão da forma nominativa,</w:t>
      </w:r>
      <w:r w:rsidR="00BA7C41" w:rsidRPr="001A3C4F">
        <w:rPr>
          <w:rFonts w:ascii="Times New Roman" w:hAnsi="Times New Roman" w:cs="Times New Roman"/>
          <w:sz w:val="22"/>
          <w:szCs w:val="22"/>
        </w:rPr>
        <w:t xml:space="preserve"> escritural, </w:t>
      </w:r>
      <w:r w:rsidR="00280D4B" w:rsidRPr="001A3C4F">
        <w:rPr>
          <w:rFonts w:ascii="Times New Roman" w:hAnsi="Times New Roman" w:cs="Times New Roman"/>
          <w:sz w:val="22"/>
          <w:szCs w:val="22"/>
        </w:rPr>
        <w:t xml:space="preserve">sem a emissão de cautelas ou de certificados, e </w:t>
      </w:r>
      <w:r w:rsidRPr="001A3C4F">
        <w:rPr>
          <w:rFonts w:ascii="Times New Roman" w:hAnsi="Times New Roman" w:cs="Times New Roman"/>
          <w:sz w:val="22"/>
          <w:szCs w:val="22"/>
        </w:rPr>
        <w:t>não serão conversíveis em ações.</w:t>
      </w:r>
    </w:p>
    <w:p w14:paraId="5811D24C" w14:textId="77777777" w:rsidR="00902A57" w:rsidRPr="001A3C4F" w:rsidRDefault="00902A57" w:rsidP="009B4504">
      <w:pPr>
        <w:jc w:val="both"/>
        <w:rPr>
          <w:rFonts w:ascii="Times New Roman" w:hAnsi="Times New Roman" w:cs="Times New Roman"/>
          <w:sz w:val="22"/>
          <w:szCs w:val="22"/>
          <w:lang w:val="pt-BR"/>
        </w:rPr>
      </w:pPr>
    </w:p>
    <w:p w14:paraId="3EBD8DAB" w14:textId="77777777" w:rsidR="00902A57" w:rsidRPr="001A3C4F" w:rsidRDefault="00902A57" w:rsidP="009B4504">
      <w:pPr>
        <w:pStyle w:val="Ttulo2"/>
        <w:keepNext/>
        <w:keepLines/>
        <w:tabs>
          <w:tab w:val="clear" w:pos="1134"/>
        </w:tabs>
        <w:spacing w:line="240" w:lineRule="auto"/>
        <w:ind w:left="0" w:firstLine="0"/>
        <w:rPr>
          <w:rFonts w:ascii="Times New Roman" w:hAnsi="Times New Roman" w:cs="Times New Roman"/>
          <w:sz w:val="22"/>
          <w:szCs w:val="22"/>
        </w:rPr>
      </w:pPr>
      <w:bookmarkStart w:id="359" w:name="_Toc7790867"/>
      <w:bookmarkStart w:id="360" w:name="_Toc8171338"/>
      <w:bookmarkStart w:id="361" w:name="_Toc8697037"/>
      <w:bookmarkStart w:id="362" w:name="_Toc49614976"/>
      <w:bookmarkStart w:id="363" w:name="_Toc53782978"/>
      <w:bookmarkStart w:id="364" w:name="_Toc78383198"/>
      <w:bookmarkStart w:id="365" w:name="_Toc65267730"/>
      <w:bookmarkStart w:id="366" w:name="_Toc85147339"/>
      <w:bookmarkStart w:id="367" w:name="_Toc93927964"/>
      <w:bookmarkStart w:id="368" w:name="_Toc97764047"/>
      <w:bookmarkStart w:id="369" w:name="_Toc98695280"/>
      <w:bookmarkStart w:id="370" w:name="_Toc98502658"/>
      <w:r w:rsidRPr="001A3C4F">
        <w:rPr>
          <w:rFonts w:ascii="Times New Roman" w:hAnsi="Times New Roman" w:cs="Times New Roman"/>
          <w:sz w:val="22"/>
          <w:szCs w:val="22"/>
        </w:rPr>
        <w:t>Espécie</w:t>
      </w:r>
      <w:bookmarkEnd w:id="359"/>
      <w:bookmarkEnd w:id="360"/>
      <w:bookmarkEnd w:id="361"/>
      <w:bookmarkEnd w:id="362"/>
      <w:bookmarkEnd w:id="363"/>
      <w:bookmarkEnd w:id="364"/>
      <w:bookmarkEnd w:id="365"/>
      <w:bookmarkEnd w:id="366"/>
      <w:bookmarkEnd w:id="367"/>
      <w:bookmarkEnd w:id="368"/>
      <w:bookmarkEnd w:id="369"/>
      <w:bookmarkEnd w:id="370"/>
    </w:p>
    <w:p w14:paraId="08F0ADB8" w14:textId="77777777" w:rsidR="00902A57" w:rsidRPr="001A3C4F" w:rsidRDefault="00902A57" w:rsidP="009B4504">
      <w:pPr>
        <w:keepNext/>
        <w:jc w:val="both"/>
        <w:rPr>
          <w:rFonts w:ascii="Times New Roman" w:eastAsia="MS Mincho" w:hAnsi="Times New Roman" w:cs="Times New Roman"/>
          <w:b/>
          <w:bCs/>
          <w:sz w:val="22"/>
          <w:szCs w:val="22"/>
          <w:lang w:val="pt-BR"/>
        </w:rPr>
      </w:pPr>
    </w:p>
    <w:p w14:paraId="14452218" w14:textId="561D5C78" w:rsidR="001A7009" w:rsidRPr="001A3C4F" w:rsidRDefault="00902A57" w:rsidP="009B4504">
      <w:pPr>
        <w:pStyle w:val="PargrafoComumNvel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As Debêntures serão da espécie quirografária,</w:t>
      </w:r>
      <w:r w:rsidR="00E31D4D" w:rsidRPr="001A3C4F">
        <w:rPr>
          <w:rFonts w:ascii="Times New Roman" w:hAnsi="Times New Roman" w:cs="Times New Roman"/>
          <w:sz w:val="22"/>
          <w:szCs w:val="22"/>
        </w:rPr>
        <w:t xml:space="preserve"> sem </w:t>
      </w:r>
      <w:r w:rsidR="00280D4B" w:rsidRPr="001A3C4F">
        <w:rPr>
          <w:rFonts w:ascii="Times New Roman" w:hAnsi="Times New Roman" w:cs="Times New Roman"/>
          <w:sz w:val="22"/>
          <w:szCs w:val="22"/>
        </w:rPr>
        <w:t xml:space="preserve">qualquer tipo de </w:t>
      </w:r>
      <w:r w:rsidR="00E31D4D" w:rsidRPr="001A3C4F">
        <w:rPr>
          <w:rFonts w:ascii="Times New Roman" w:hAnsi="Times New Roman" w:cs="Times New Roman"/>
          <w:sz w:val="22"/>
          <w:szCs w:val="22"/>
        </w:rPr>
        <w:t>garantia,</w:t>
      </w:r>
      <w:r w:rsidRPr="001A3C4F">
        <w:rPr>
          <w:rFonts w:ascii="Times New Roman" w:hAnsi="Times New Roman" w:cs="Times New Roman"/>
          <w:sz w:val="22"/>
          <w:szCs w:val="22"/>
        </w:rPr>
        <w:t xml:space="preserve"> nos termos do artigo 58, </w:t>
      </w:r>
      <w:r w:rsidRPr="001A3C4F">
        <w:rPr>
          <w:rFonts w:ascii="Times New Roman" w:hAnsi="Times New Roman" w:cs="Times New Roman"/>
          <w:i/>
          <w:sz w:val="22"/>
          <w:szCs w:val="22"/>
        </w:rPr>
        <w:t>caput</w:t>
      </w:r>
      <w:r w:rsidRPr="001A3C4F">
        <w:rPr>
          <w:rFonts w:ascii="Times New Roman" w:hAnsi="Times New Roman" w:cs="Times New Roman"/>
          <w:sz w:val="22"/>
          <w:szCs w:val="22"/>
        </w:rPr>
        <w:t xml:space="preserve">, da Lei das Sociedades por Ações. </w:t>
      </w:r>
      <w:r w:rsidR="00E31D4D" w:rsidRPr="001A3C4F">
        <w:rPr>
          <w:rFonts w:ascii="Times New Roman" w:hAnsi="Times New Roman" w:cs="Times New Roman"/>
          <w:sz w:val="22"/>
          <w:szCs w:val="22"/>
        </w:rPr>
        <w:t>As Debêntures não conferirão qualquer privilégio especial ou geral a seus titulares, bem como não será segregado</w:t>
      </w:r>
      <w:r w:rsidR="002558A0" w:rsidRPr="001A3C4F">
        <w:rPr>
          <w:rFonts w:ascii="Times New Roman" w:hAnsi="Times New Roman" w:cs="Times New Roman"/>
          <w:sz w:val="22"/>
          <w:szCs w:val="22"/>
        </w:rPr>
        <w:t xml:space="preserve"> de</w:t>
      </w:r>
      <w:r w:rsidR="00E31D4D" w:rsidRPr="001A3C4F">
        <w:rPr>
          <w:rFonts w:ascii="Times New Roman" w:hAnsi="Times New Roman" w:cs="Times New Roman"/>
          <w:sz w:val="22"/>
          <w:szCs w:val="22"/>
        </w:rPr>
        <w:t xml:space="preserve"> nenhum dos bens da </w:t>
      </w:r>
      <w:r w:rsidR="003F3F36" w:rsidRPr="001A3C4F">
        <w:rPr>
          <w:rFonts w:ascii="Times New Roman" w:hAnsi="Times New Roman" w:cs="Times New Roman"/>
          <w:sz w:val="22"/>
          <w:szCs w:val="22"/>
        </w:rPr>
        <w:t>Devedora</w:t>
      </w:r>
      <w:r w:rsidR="00280D4B" w:rsidRPr="001A3C4F">
        <w:rPr>
          <w:rFonts w:ascii="Times New Roman" w:hAnsi="Times New Roman" w:cs="Times New Roman"/>
          <w:sz w:val="22"/>
          <w:szCs w:val="22"/>
        </w:rPr>
        <w:t>,</w:t>
      </w:r>
      <w:r w:rsidR="00E31D4D" w:rsidRPr="001A3C4F">
        <w:rPr>
          <w:rFonts w:ascii="Times New Roman" w:hAnsi="Times New Roman" w:cs="Times New Roman"/>
          <w:sz w:val="22"/>
          <w:szCs w:val="22"/>
        </w:rPr>
        <w:t xml:space="preserve"> em particular para garantia da Debenturista em caso de necessidade de execução judicial ou extrajudicial das obrigações da</w:t>
      </w:r>
      <w:r w:rsidR="003F3F36" w:rsidRPr="001A3C4F">
        <w:rPr>
          <w:rFonts w:ascii="Times New Roman" w:hAnsi="Times New Roman" w:cs="Times New Roman"/>
          <w:sz w:val="22"/>
          <w:szCs w:val="22"/>
        </w:rPr>
        <w:t xml:space="preserve"> Devedora</w:t>
      </w:r>
      <w:r w:rsidR="00E31D4D" w:rsidRPr="001A3C4F">
        <w:rPr>
          <w:rFonts w:ascii="Times New Roman" w:hAnsi="Times New Roman" w:cs="Times New Roman"/>
          <w:sz w:val="22"/>
          <w:szCs w:val="22"/>
        </w:rPr>
        <w:t xml:space="preserve"> decorrentes das Debêntures.</w:t>
      </w:r>
    </w:p>
    <w:p w14:paraId="3B39B9AD" w14:textId="77777777" w:rsidR="00D51FFE" w:rsidRPr="001A3C4F" w:rsidRDefault="00D51FFE" w:rsidP="009B4504">
      <w:pPr>
        <w:tabs>
          <w:tab w:val="left" w:pos="1134"/>
        </w:tabs>
        <w:jc w:val="both"/>
        <w:rPr>
          <w:rFonts w:ascii="Times New Roman" w:eastAsia="MS Mincho" w:hAnsi="Times New Roman" w:cs="Times New Roman"/>
          <w:sz w:val="22"/>
          <w:szCs w:val="22"/>
          <w:lang w:val="pt-BR"/>
        </w:rPr>
      </w:pPr>
    </w:p>
    <w:p w14:paraId="3094FC36" w14:textId="77777777" w:rsidR="00F7532A" w:rsidRPr="001A3C4F" w:rsidRDefault="00F7532A" w:rsidP="009B4504">
      <w:pPr>
        <w:pStyle w:val="Ttulo2"/>
        <w:tabs>
          <w:tab w:val="clear" w:pos="1134"/>
        </w:tabs>
        <w:spacing w:line="240" w:lineRule="auto"/>
        <w:ind w:left="0" w:firstLine="0"/>
        <w:rPr>
          <w:rFonts w:ascii="Times New Roman" w:hAnsi="Times New Roman" w:cs="Times New Roman"/>
          <w:sz w:val="22"/>
          <w:szCs w:val="22"/>
        </w:rPr>
      </w:pPr>
      <w:bookmarkStart w:id="371" w:name="_Toc7790868"/>
      <w:bookmarkStart w:id="372" w:name="_Toc8171339"/>
      <w:bookmarkStart w:id="373" w:name="_Toc8697038"/>
      <w:bookmarkStart w:id="374" w:name="_Toc49614977"/>
      <w:bookmarkStart w:id="375" w:name="_Toc53782979"/>
      <w:bookmarkStart w:id="376" w:name="_Toc78383199"/>
      <w:bookmarkStart w:id="377" w:name="_Toc65267731"/>
      <w:bookmarkStart w:id="378" w:name="_Toc85147340"/>
      <w:bookmarkStart w:id="379" w:name="_Toc93927965"/>
      <w:bookmarkStart w:id="380" w:name="_Toc97764048"/>
      <w:bookmarkStart w:id="381" w:name="_Toc98695281"/>
      <w:bookmarkStart w:id="382" w:name="_Toc98502659"/>
      <w:r w:rsidRPr="001A3C4F">
        <w:rPr>
          <w:rFonts w:ascii="Times New Roman" w:hAnsi="Times New Roman" w:cs="Times New Roman"/>
          <w:sz w:val="22"/>
          <w:szCs w:val="22"/>
        </w:rPr>
        <w:t>Repactuação</w:t>
      </w:r>
      <w:r w:rsidR="00E52747" w:rsidRPr="001A3C4F">
        <w:rPr>
          <w:rFonts w:ascii="Times New Roman" w:hAnsi="Times New Roman" w:cs="Times New Roman"/>
          <w:sz w:val="22"/>
          <w:szCs w:val="22"/>
        </w:rPr>
        <w:t xml:space="preserve"> Programada</w:t>
      </w:r>
      <w:bookmarkEnd w:id="371"/>
      <w:bookmarkEnd w:id="372"/>
      <w:bookmarkEnd w:id="373"/>
      <w:bookmarkEnd w:id="374"/>
      <w:bookmarkEnd w:id="375"/>
      <w:bookmarkEnd w:id="376"/>
      <w:bookmarkEnd w:id="377"/>
      <w:bookmarkEnd w:id="378"/>
      <w:bookmarkEnd w:id="379"/>
      <w:bookmarkEnd w:id="380"/>
      <w:bookmarkEnd w:id="381"/>
      <w:bookmarkEnd w:id="382"/>
    </w:p>
    <w:p w14:paraId="5E9C7FB4" w14:textId="77777777" w:rsidR="00F7532A" w:rsidRPr="001A3C4F" w:rsidRDefault="00F7532A" w:rsidP="009B4504">
      <w:pPr>
        <w:jc w:val="both"/>
        <w:rPr>
          <w:rFonts w:ascii="Times New Roman" w:eastAsia="MS Mincho" w:hAnsi="Times New Roman" w:cs="Times New Roman"/>
          <w:sz w:val="22"/>
          <w:szCs w:val="22"/>
          <w:lang w:val="pt-BR"/>
        </w:rPr>
      </w:pPr>
    </w:p>
    <w:p w14:paraId="34DBFF4C" w14:textId="77777777" w:rsidR="00F7532A" w:rsidRPr="001A3C4F" w:rsidRDefault="00F7532A" w:rsidP="009B4504">
      <w:pPr>
        <w:pStyle w:val="PargrafoComumNvel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As Debêntures não estarão sujeitas à repactuação</w:t>
      </w:r>
      <w:r w:rsidR="00E52747" w:rsidRPr="001A3C4F">
        <w:rPr>
          <w:rFonts w:ascii="Times New Roman" w:hAnsi="Times New Roman" w:cs="Times New Roman"/>
          <w:sz w:val="22"/>
          <w:szCs w:val="22"/>
        </w:rPr>
        <w:t xml:space="preserve"> programada</w:t>
      </w:r>
      <w:r w:rsidRPr="001A3C4F">
        <w:rPr>
          <w:rFonts w:ascii="Times New Roman" w:hAnsi="Times New Roman" w:cs="Times New Roman"/>
          <w:sz w:val="22"/>
          <w:szCs w:val="22"/>
        </w:rPr>
        <w:t>.</w:t>
      </w:r>
    </w:p>
    <w:p w14:paraId="76DDD774" w14:textId="77777777" w:rsidR="00F7532A" w:rsidRPr="001A3C4F" w:rsidRDefault="00F7532A" w:rsidP="009B4504">
      <w:pPr>
        <w:jc w:val="both"/>
        <w:rPr>
          <w:rFonts w:ascii="Times New Roman" w:eastAsia="MS Mincho" w:hAnsi="Times New Roman" w:cs="Times New Roman"/>
          <w:sz w:val="22"/>
          <w:szCs w:val="22"/>
          <w:lang w:val="pt-BR"/>
        </w:rPr>
      </w:pPr>
    </w:p>
    <w:p w14:paraId="2F48BF05" w14:textId="77777777" w:rsidR="000B02D4" w:rsidRPr="001A3C4F" w:rsidRDefault="00114271" w:rsidP="009B4504">
      <w:pPr>
        <w:pStyle w:val="Ttulo2"/>
        <w:tabs>
          <w:tab w:val="clear" w:pos="1134"/>
        </w:tabs>
        <w:spacing w:line="240" w:lineRule="auto"/>
        <w:ind w:left="0" w:firstLine="0"/>
        <w:rPr>
          <w:rFonts w:ascii="Times New Roman" w:hAnsi="Times New Roman" w:cs="Times New Roman"/>
          <w:sz w:val="22"/>
          <w:szCs w:val="22"/>
        </w:rPr>
      </w:pPr>
      <w:bookmarkStart w:id="383" w:name="_Toc49614978"/>
      <w:bookmarkStart w:id="384" w:name="_Toc53782980"/>
      <w:bookmarkStart w:id="385" w:name="_Toc78383200"/>
      <w:bookmarkStart w:id="386" w:name="_Toc65267732"/>
      <w:bookmarkStart w:id="387" w:name="_Toc85147341"/>
      <w:bookmarkStart w:id="388" w:name="_Toc93927966"/>
      <w:bookmarkStart w:id="389" w:name="_Toc97764049"/>
      <w:bookmarkStart w:id="390" w:name="_Toc98695282"/>
      <w:bookmarkStart w:id="391" w:name="_Toc98502660"/>
      <w:bookmarkStart w:id="392" w:name="_Ref509354529"/>
      <w:r w:rsidRPr="001A3C4F">
        <w:rPr>
          <w:rFonts w:ascii="Times New Roman" w:hAnsi="Times New Roman" w:cs="Times New Roman"/>
          <w:sz w:val="22"/>
          <w:szCs w:val="22"/>
        </w:rPr>
        <w:t xml:space="preserve">Resgate Antecipado </w:t>
      </w:r>
      <w:r w:rsidR="000B02D4" w:rsidRPr="001A3C4F">
        <w:rPr>
          <w:rFonts w:ascii="Times New Roman" w:hAnsi="Times New Roman" w:cs="Times New Roman"/>
          <w:sz w:val="22"/>
          <w:szCs w:val="22"/>
        </w:rPr>
        <w:t>Facultativo por Alteração Tributária</w:t>
      </w:r>
    </w:p>
    <w:p w14:paraId="6C8442E7" w14:textId="77777777" w:rsidR="000B02D4" w:rsidRPr="001A3C4F" w:rsidRDefault="000B02D4" w:rsidP="009B4504">
      <w:pPr>
        <w:pStyle w:val="Ttulo2"/>
        <w:numPr>
          <w:ilvl w:val="0"/>
          <w:numId w:val="0"/>
        </w:numPr>
        <w:tabs>
          <w:tab w:val="clear" w:pos="1134"/>
        </w:tabs>
        <w:spacing w:line="240" w:lineRule="auto"/>
        <w:rPr>
          <w:rFonts w:ascii="Times New Roman" w:hAnsi="Times New Roman" w:cs="Times New Roman"/>
          <w:b w:val="0"/>
          <w:bCs/>
          <w:sz w:val="22"/>
          <w:szCs w:val="22"/>
        </w:rPr>
      </w:pPr>
    </w:p>
    <w:p w14:paraId="26AC3446" w14:textId="7BEEA95B" w:rsidR="004B2E9A" w:rsidRPr="001A3C4F" w:rsidRDefault="000B02D4" w:rsidP="009B4504">
      <w:pPr>
        <w:pStyle w:val="Level2"/>
        <w:numPr>
          <w:ilvl w:val="0"/>
          <w:numId w:val="0"/>
        </w:numPr>
        <w:spacing w:after="0" w:line="240" w:lineRule="auto"/>
        <w:rPr>
          <w:rFonts w:ascii="Times New Roman" w:hAnsi="Times New Roman" w:cs="Times New Roman"/>
          <w:sz w:val="22"/>
          <w:szCs w:val="22"/>
          <w:lang w:val="pt-BR"/>
        </w:rPr>
      </w:pPr>
      <w:r w:rsidRPr="001A3C4F">
        <w:rPr>
          <w:rFonts w:ascii="Times New Roman" w:hAnsi="Times New Roman" w:cs="Times New Roman"/>
          <w:sz w:val="22"/>
          <w:szCs w:val="22"/>
          <w:lang w:val="pt-BR"/>
        </w:rPr>
        <w:t>6.7.1.</w:t>
      </w:r>
      <w:r w:rsidRPr="001A3C4F">
        <w:rPr>
          <w:rFonts w:ascii="Times New Roman" w:hAnsi="Times New Roman" w:cs="Times New Roman"/>
          <w:sz w:val="22"/>
          <w:szCs w:val="22"/>
          <w:lang w:val="pt-BR"/>
        </w:rPr>
        <w:tab/>
      </w:r>
      <w:r w:rsidR="00D95F9D" w:rsidRPr="001A3C4F">
        <w:rPr>
          <w:rFonts w:ascii="Times New Roman" w:hAnsi="Times New Roman" w:cs="Times New Roman"/>
          <w:sz w:val="22"/>
          <w:szCs w:val="22"/>
          <w:lang w:val="pt-BR"/>
        </w:rPr>
        <w:t xml:space="preserve">Sem prejuízo do disposto </w:t>
      </w:r>
      <w:proofErr w:type="spellStart"/>
      <w:r w:rsidR="00D95F9D" w:rsidRPr="001A3C4F">
        <w:rPr>
          <w:rFonts w:ascii="Times New Roman" w:hAnsi="Times New Roman" w:cs="Times New Roman"/>
          <w:sz w:val="22"/>
          <w:szCs w:val="22"/>
          <w:lang w:val="pt-BR"/>
        </w:rPr>
        <w:t>nas</w:t>
      </w:r>
      <w:proofErr w:type="spellEnd"/>
      <w:r w:rsidR="00D95F9D" w:rsidRPr="001A3C4F">
        <w:rPr>
          <w:rFonts w:ascii="Times New Roman" w:hAnsi="Times New Roman" w:cs="Times New Roman"/>
          <w:sz w:val="22"/>
          <w:szCs w:val="22"/>
          <w:lang w:val="pt-BR"/>
        </w:rPr>
        <w:t xml:space="preserve"> Cláusulas 4.7.</w:t>
      </w:r>
      <w:r w:rsidR="005333B4" w:rsidRPr="001A3C4F">
        <w:rPr>
          <w:rFonts w:ascii="Times New Roman" w:hAnsi="Times New Roman" w:cs="Times New Roman"/>
          <w:sz w:val="22"/>
          <w:szCs w:val="22"/>
          <w:lang w:val="pt-BR"/>
        </w:rPr>
        <w:t>5</w:t>
      </w:r>
      <w:r w:rsidR="00D95F9D" w:rsidRPr="001A3C4F">
        <w:rPr>
          <w:rFonts w:ascii="Times New Roman" w:hAnsi="Times New Roman" w:cs="Times New Roman"/>
          <w:sz w:val="22"/>
          <w:szCs w:val="22"/>
          <w:lang w:val="pt-BR"/>
        </w:rPr>
        <w:t xml:space="preserve"> e 4.7.</w:t>
      </w:r>
      <w:r w:rsidR="005333B4" w:rsidRPr="001A3C4F">
        <w:rPr>
          <w:rFonts w:ascii="Times New Roman" w:hAnsi="Times New Roman" w:cs="Times New Roman"/>
          <w:sz w:val="22"/>
          <w:szCs w:val="22"/>
          <w:lang w:val="pt-BR"/>
        </w:rPr>
        <w:t>5</w:t>
      </w:r>
      <w:r w:rsidR="00D95F9D" w:rsidRPr="001A3C4F">
        <w:rPr>
          <w:rFonts w:ascii="Times New Roman" w:hAnsi="Times New Roman" w:cs="Times New Roman"/>
          <w:sz w:val="22"/>
          <w:szCs w:val="22"/>
          <w:lang w:val="pt-BR"/>
        </w:rPr>
        <w:t>.1 acima, c</w:t>
      </w:r>
      <w:r w:rsidR="004B2E9A" w:rsidRPr="001A3C4F">
        <w:rPr>
          <w:rFonts w:ascii="Times New Roman" w:hAnsi="Times New Roman" w:cs="Times New Roman"/>
          <w:sz w:val="22"/>
          <w:szCs w:val="22"/>
          <w:lang w:val="pt-BR"/>
        </w:rPr>
        <w:t xml:space="preserve">aso a Devedora tenha que acrescer qualquer valor aos pagamentos por ela devidos nos termos da Cláusula 12.1 abaixo, a Devedora poderá, a seu exclusivo critério, realizar o resgate antecipado da totalidade das Debêntures, no prazo de até 60 (sessenta) dias após a alteração tributária que ensejar a possibilidade de resgate antecipado e com comunicado à Debenturista e ao Agente Fiduciário dos CRA de, no mínimo, </w:t>
      </w:r>
      <w:r w:rsidR="009C04A0" w:rsidRPr="001A3C4F">
        <w:rPr>
          <w:rFonts w:ascii="Times New Roman" w:hAnsi="Times New Roman" w:cs="Times New Roman"/>
          <w:sz w:val="22"/>
          <w:szCs w:val="22"/>
          <w:lang w:val="pt-BR"/>
        </w:rPr>
        <w:t>15</w:t>
      </w:r>
      <w:r w:rsidR="004B2E9A" w:rsidRPr="001A3C4F">
        <w:rPr>
          <w:rFonts w:ascii="Times New Roman" w:hAnsi="Times New Roman" w:cs="Times New Roman"/>
          <w:sz w:val="22"/>
          <w:szCs w:val="22"/>
          <w:lang w:val="pt-BR"/>
        </w:rPr>
        <w:t xml:space="preserve"> (</w:t>
      </w:r>
      <w:r w:rsidR="009C04A0" w:rsidRPr="001A3C4F">
        <w:rPr>
          <w:rFonts w:ascii="Times New Roman" w:hAnsi="Times New Roman" w:cs="Times New Roman"/>
          <w:sz w:val="22"/>
          <w:szCs w:val="22"/>
          <w:lang w:val="pt-BR"/>
        </w:rPr>
        <w:t>quinze</w:t>
      </w:r>
      <w:r w:rsidR="004B2E9A" w:rsidRPr="001A3C4F">
        <w:rPr>
          <w:rFonts w:ascii="Times New Roman" w:hAnsi="Times New Roman" w:cs="Times New Roman"/>
          <w:sz w:val="22"/>
          <w:szCs w:val="22"/>
          <w:lang w:val="pt-BR"/>
        </w:rPr>
        <w:t xml:space="preserve">) Dias Úteis da data proposta para o resgate, informando (a) a data em que o pagamento do preço de resgate das Debêntures será realizado; (b) descrição pormenorizada do fundamento para pagamento do tributo em questão; e (c) demais informações relevantes para a realização do resgate antecipado das Debêntures. Será permitido o resgate antecipado da totalidade das Debêntures, sendo vedado o resgate parcial, com o consequente cancelamento das Debêntures, mediante o pagamento do Valor Nominal Unitário das Debêntures, acrescido da Remuneração das Debêntures, calculada </w:t>
      </w:r>
      <w:r w:rsidR="004B2E9A" w:rsidRPr="001A3C4F">
        <w:rPr>
          <w:rFonts w:ascii="Times New Roman" w:hAnsi="Times New Roman" w:cs="Times New Roman"/>
          <w:i/>
          <w:sz w:val="22"/>
          <w:szCs w:val="22"/>
          <w:lang w:val="pt-BR"/>
        </w:rPr>
        <w:t xml:space="preserve">pro rata </w:t>
      </w:r>
      <w:proofErr w:type="spellStart"/>
      <w:r w:rsidR="004B2E9A" w:rsidRPr="001A3C4F">
        <w:rPr>
          <w:rFonts w:ascii="Times New Roman" w:hAnsi="Times New Roman" w:cs="Times New Roman"/>
          <w:i/>
          <w:sz w:val="22"/>
          <w:szCs w:val="22"/>
          <w:lang w:val="pt-BR"/>
        </w:rPr>
        <w:t>temporis</w:t>
      </w:r>
      <w:proofErr w:type="spellEnd"/>
      <w:r w:rsidR="004B2E9A" w:rsidRPr="001A3C4F">
        <w:rPr>
          <w:rFonts w:ascii="Times New Roman" w:hAnsi="Times New Roman" w:cs="Times New Roman"/>
          <w:sz w:val="22"/>
          <w:szCs w:val="22"/>
          <w:lang w:val="pt-BR"/>
        </w:rPr>
        <w:t xml:space="preserve">, desde a primeira Data de Integralização </w:t>
      </w:r>
      <w:r w:rsidR="004B2E9A" w:rsidRPr="001A3C4F">
        <w:rPr>
          <w:rFonts w:ascii="Times New Roman" w:eastAsia="MS Mincho" w:hAnsi="Times New Roman" w:cs="Times New Roman"/>
          <w:sz w:val="22"/>
          <w:szCs w:val="22"/>
          <w:lang w:val="pt-BR"/>
        </w:rPr>
        <w:t xml:space="preserve">ou a Data de Pagamento de Remuneração das Debêntures imediatamente anterior, conforme o caso, </w:t>
      </w:r>
      <w:r w:rsidR="004B2E9A" w:rsidRPr="001A3C4F">
        <w:rPr>
          <w:rFonts w:ascii="Times New Roman" w:hAnsi="Times New Roman" w:cs="Times New Roman"/>
          <w:sz w:val="22"/>
          <w:szCs w:val="22"/>
          <w:lang w:val="pt-BR"/>
        </w:rPr>
        <w:t xml:space="preserve">até a data do efetivo pagamento, e sem qualquer prêmio. Enquanto não for realizado o resgate pela </w:t>
      </w:r>
      <w:r w:rsidR="00477D60" w:rsidRPr="001A3C4F">
        <w:rPr>
          <w:rFonts w:ascii="Times New Roman" w:hAnsi="Times New Roman" w:cs="Times New Roman"/>
          <w:sz w:val="22"/>
          <w:szCs w:val="22"/>
          <w:lang w:val="pt-BR"/>
        </w:rPr>
        <w:t>Devedora</w:t>
      </w:r>
      <w:r w:rsidR="004B2E9A" w:rsidRPr="001A3C4F">
        <w:rPr>
          <w:rFonts w:ascii="Times New Roman" w:hAnsi="Times New Roman" w:cs="Times New Roman"/>
          <w:sz w:val="22"/>
          <w:szCs w:val="22"/>
          <w:lang w:val="pt-BR"/>
        </w:rPr>
        <w:t xml:space="preserve"> previsto nesta Cláusula, a Devedora continuará arcando com os tributos incidentes (</w:t>
      </w:r>
      <w:proofErr w:type="spellStart"/>
      <w:r w:rsidR="004B2E9A" w:rsidRPr="001A3C4F">
        <w:rPr>
          <w:rFonts w:ascii="Times New Roman" w:hAnsi="Times New Roman" w:cs="Times New Roman"/>
          <w:i/>
          <w:iCs/>
          <w:sz w:val="22"/>
          <w:szCs w:val="22"/>
          <w:lang w:val="pt-BR"/>
        </w:rPr>
        <w:t>gross</w:t>
      </w:r>
      <w:proofErr w:type="spellEnd"/>
      <w:r w:rsidR="004B2E9A" w:rsidRPr="001A3C4F">
        <w:rPr>
          <w:rFonts w:ascii="Times New Roman" w:hAnsi="Times New Roman" w:cs="Times New Roman"/>
          <w:i/>
          <w:iCs/>
          <w:sz w:val="22"/>
          <w:szCs w:val="22"/>
          <w:lang w:val="pt-BR"/>
        </w:rPr>
        <w:t xml:space="preserve"> </w:t>
      </w:r>
      <w:proofErr w:type="spellStart"/>
      <w:r w:rsidR="004B2E9A" w:rsidRPr="001A3C4F">
        <w:rPr>
          <w:rFonts w:ascii="Times New Roman" w:hAnsi="Times New Roman" w:cs="Times New Roman"/>
          <w:i/>
          <w:iCs/>
          <w:sz w:val="22"/>
          <w:szCs w:val="22"/>
          <w:lang w:val="pt-BR"/>
        </w:rPr>
        <w:t>up</w:t>
      </w:r>
      <w:proofErr w:type="spellEnd"/>
      <w:r w:rsidR="004B2E9A" w:rsidRPr="001A3C4F">
        <w:rPr>
          <w:rFonts w:ascii="Times New Roman" w:hAnsi="Times New Roman" w:cs="Times New Roman"/>
          <w:sz w:val="22"/>
          <w:szCs w:val="22"/>
          <w:lang w:val="pt-BR"/>
        </w:rPr>
        <w:t>) nos termos da Cláusula 12.1 abaixo.</w:t>
      </w:r>
    </w:p>
    <w:p w14:paraId="7A9AF726" w14:textId="77777777" w:rsidR="004B2E9A" w:rsidRPr="001A3C4F" w:rsidRDefault="004B2E9A" w:rsidP="009B4504">
      <w:pPr>
        <w:pStyle w:val="Level2"/>
        <w:numPr>
          <w:ilvl w:val="0"/>
          <w:numId w:val="0"/>
        </w:numPr>
        <w:spacing w:after="0" w:line="240" w:lineRule="auto"/>
        <w:rPr>
          <w:rFonts w:ascii="Times New Roman" w:hAnsi="Times New Roman" w:cs="Times New Roman"/>
          <w:sz w:val="22"/>
          <w:szCs w:val="22"/>
          <w:lang w:val="pt-BR"/>
        </w:rPr>
      </w:pPr>
    </w:p>
    <w:p w14:paraId="379F7CF8" w14:textId="2131DCD3" w:rsidR="00027E8C" w:rsidRPr="001A3C4F" w:rsidRDefault="001F2291" w:rsidP="009B4504">
      <w:pPr>
        <w:pStyle w:val="Ttulo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Oferta Facultativa de Resgate Antecipado</w:t>
      </w:r>
      <w:bookmarkEnd w:id="383"/>
      <w:bookmarkEnd w:id="384"/>
      <w:bookmarkEnd w:id="385"/>
      <w:bookmarkEnd w:id="386"/>
      <w:bookmarkEnd w:id="387"/>
      <w:bookmarkEnd w:id="388"/>
      <w:bookmarkEnd w:id="389"/>
      <w:bookmarkEnd w:id="390"/>
      <w:bookmarkEnd w:id="391"/>
      <w:r w:rsidR="00FE2990" w:rsidRPr="001A3C4F">
        <w:rPr>
          <w:rFonts w:ascii="Times New Roman" w:hAnsi="Times New Roman" w:cs="Times New Roman"/>
          <w:sz w:val="22"/>
          <w:szCs w:val="22"/>
        </w:rPr>
        <w:t xml:space="preserve"> </w:t>
      </w:r>
    </w:p>
    <w:p w14:paraId="7C8A0B6F" w14:textId="77777777" w:rsidR="00027E8C" w:rsidRPr="001A3C4F" w:rsidRDefault="00027E8C" w:rsidP="009B4504">
      <w:pPr>
        <w:rPr>
          <w:rFonts w:ascii="Times New Roman" w:hAnsi="Times New Roman" w:cs="Times New Roman"/>
          <w:sz w:val="22"/>
          <w:szCs w:val="22"/>
          <w:lang w:val="pt-BR"/>
        </w:rPr>
      </w:pPr>
    </w:p>
    <w:p w14:paraId="56E59D41" w14:textId="179DC715" w:rsidR="001F2291" w:rsidRPr="001A3C4F" w:rsidRDefault="00816C3D" w:rsidP="009B4504">
      <w:pPr>
        <w:pStyle w:val="PargrafoComumNvel2"/>
        <w:tabs>
          <w:tab w:val="clear" w:pos="1134"/>
        </w:tabs>
        <w:spacing w:line="240" w:lineRule="auto"/>
        <w:ind w:left="0" w:firstLine="0"/>
        <w:rPr>
          <w:rFonts w:ascii="Times New Roman" w:hAnsi="Times New Roman" w:cs="Times New Roman"/>
          <w:sz w:val="22"/>
          <w:szCs w:val="22"/>
        </w:rPr>
      </w:pPr>
      <w:bookmarkStart w:id="393" w:name="_Ref11105084"/>
      <w:bookmarkEnd w:id="392"/>
      <w:r w:rsidRPr="001A3C4F">
        <w:rPr>
          <w:rFonts w:ascii="Times New Roman" w:hAnsi="Times New Roman" w:cs="Times New Roman"/>
          <w:sz w:val="22"/>
          <w:szCs w:val="22"/>
        </w:rPr>
        <w:t xml:space="preserve">Sem prejuízo do disposto </w:t>
      </w:r>
      <w:proofErr w:type="spellStart"/>
      <w:r w:rsidRPr="001A3C4F">
        <w:rPr>
          <w:rFonts w:ascii="Times New Roman" w:hAnsi="Times New Roman" w:cs="Times New Roman"/>
          <w:sz w:val="22"/>
          <w:szCs w:val="22"/>
        </w:rPr>
        <w:t>nas</w:t>
      </w:r>
      <w:proofErr w:type="spellEnd"/>
      <w:r w:rsidRPr="001A3C4F">
        <w:rPr>
          <w:rFonts w:ascii="Times New Roman" w:hAnsi="Times New Roman" w:cs="Times New Roman"/>
          <w:sz w:val="22"/>
          <w:szCs w:val="22"/>
        </w:rPr>
        <w:t xml:space="preserve"> Cláusulas 4.7.</w:t>
      </w:r>
      <w:r w:rsidR="005333B4" w:rsidRPr="001A3C4F">
        <w:rPr>
          <w:rFonts w:ascii="Times New Roman" w:hAnsi="Times New Roman" w:cs="Times New Roman"/>
          <w:sz w:val="22"/>
          <w:szCs w:val="22"/>
        </w:rPr>
        <w:t>5</w:t>
      </w:r>
      <w:r w:rsidRPr="001A3C4F">
        <w:rPr>
          <w:rFonts w:ascii="Times New Roman" w:hAnsi="Times New Roman" w:cs="Times New Roman"/>
          <w:sz w:val="22"/>
          <w:szCs w:val="22"/>
        </w:rPr>
        <w:t xml:space="preserve"> e 4.7.</w:t>
      </w:r>
      <w:r w:rsidR="005333B4" w:rsidRPr="001A3C4F">
        <w:rPr>
          <w:rFonts w:ascii="Times New Roman" w:hAnsi="Times New Roman" w:cs="Times New Roman"/>
          <w:sz w:val="22"/>
          <w:szCs w:val="22"/>
        </w:rPr>
        <w:t>5</w:t>
      </w:r>
      <w:r w:rsidRPr="001A3C4F">
        <w:rPr>
          <w:rFonts w:ascii="Times New Roman" w:hAnsi="Times New Roman" w:cs="Times New Roman"/>
          <w:sz w:val="22"/>
          <w:szCs w:val="22"/>
        </w:rPr>
        <w:t>.1 acima, a</w:t>
      </w:r>
      <w:r w:rsidR="001F2291" w:rsidRPr="001A3C4F">
        <w:rPr>
          <w:rFonts w:ascii="Times New Roman" w:hAnsi="Times New Roman" w:cs="Times New Roman"/>
          <w:sz w:val="22"/>
          <w:szCs w:val="22"/>
        </w:rPr>
        <w:t xml:space="preserve"> </w:t>
      </w:r>
      <w:r w:rsidR="003F3F36" w:rsidRPr="001A3C4F">
        <w:rPr>
          <w:rFonts w:ascii="Times New Roman" w:hAnsi="Times New Roman" w:cs="Times New Roman"/>
          <w:sz w:val="22"/>
          <w:szCs w:val="22"/>
        </w:rPr>
        <w:t xml:space="preserve">Devedora </w:t>
      </w:r>
      <w:r w:rsidR="001F2291" w:rsidRPr="001A3C4F">
        <w:rPr>
          <w:rFonts w:ascii="Times New Roman" w:hAnsi="Times New Roman" w:cs="Times New Roman"/>
          <w:sz w:val="22"/>
          <w:szCs w:val="22"/>
        </w:rPr>
        <w:t xml:space="preserve">poderá, a seu exclusivo critério, realizar, a qualquer tempo, a partir da primeira Data de Integralização, oferta facultativa de resgate antecipado </w:t>
      </w:r>
      <w:r w:rsidR="00D5191C" w:rsidRPr="001A3C4F">
        <w:rPr>
          <w:rFonts w:ascii="Times New Roman" w:hAnsi="Times New Roman" w:cs="Times New Roman"/>
          <w:sz w:val="22"/>
          <w:szCs w:val="22"/>
        </w:rPr>
        <w:t xml:space="preserve">sempre </w:t>
      </w:r>
      <w:r w:rsidR="001F2291" w:rsidRPr="001A3C4F">
        <w:rPr>
          <w:rFonts w:ascii="Times New Roman" w:hAnsi="Times New Roman" w:cs="Times New Roman"/>
          <w:sz w:val="22"/>
          <w:szCs w:val="22"/>
        </w:rPr>
        <w:t>da totalidade</w:t>
      </w:r>
      <w:r w:rsidR="009C04A0" w:rsidRPr="001A3C4F">
        <w:rPr>
          <w:rFonts w:ascii="Times New Roman" w:hAnsi="Times New Roman" w:cs="Times New Roman"/>
          <w:sz w:val="22"/>
          <w:szCs w:val="22"/>
        </w:rPr>
        <w:t xml:space="preserve"> de qualquer uma das Séries ou da totalidade das Debêntures</w:t>
      </w:r>
      <w:r w:rsidR="001F2291" w:rsidRPr="001A3C4F">
        <w:rPr>
          <w:rFonts w:ascii="Times New Roman" w:hAnsi="Times New Roman" w:cs="Times New Roman"/>
          <w:sz w:val="22"/>
          <w:szCs w:val="22"/>
        </w:rPr>
        <w:t xml:space="preserve">, com o consequente cancelamento de tais </w:t>
      </w:r>
      <w:r w:rsidR="00D41D7C" w:rsidRPr="001A3C4F">
        <w:rPr>
          <w:rFonts w:ascii="Times New Roman" w:hAnsi="Times New Roman" w:cs="Times New Roman"/>
          <w:sz w:val="22"/>
          <w:szCs w:val="22"/>
        </w:rPr>
        <w:t>Debêntures 1ª Série</w:t>
      </w:r>
      <w:r w:rsidR="008802F4" w:rsidRPr="001A3C4F">
        <w:rPr>
          <w:rFonts w:ascii="Times New Roman" w:hAnsi="Times New Roman" w:cs="Times New Roman"/>
          <w:sz w:val="22"/>
          <w:szCs w:val="22"/>
        </w:rPr>
        <w:t xml:space="preserve"> e/ou</w:t>
      </w:r>
      <w:r w:rsidR="001F2291" w:rsidRPr="001A3C4F">
        <w:rPr>
          <w:rFonts w:ascii="Times New Roman" w:hAnsi="Times New Roman" w:cs="Times New Roman"/>
          <w:sz w:val="22"/>
          <w:szCs w:val="22"/>
        </w:rPr>
        <w:t xml:space="preserve"> </w:t>
      </w:r>
      <w:r w:rsidR="00D41D7C" w:rsidRPr="001A3C4F">
        <w:rPr>
          <w:rFonts w:ascii="Times New Roman" w:hAnsi="Times New Roman" w:cs="Times New Roman"/>
          <w:sz w:val="22"/>
          <w:szCs w:val="22"/>
        </w:rPr>
        <w:t>Debêntures 2ª Série</w:t>
      </w:r>
      <w:r w:rsidR="001F2291" w:rsidRPr="001A3C4F">
        <w:rPr>
          <w:rFonts w:ascii="Times New Roman" w:hAnsi="Times New Roman" w:cs="Times New Roman"/>
          <w:sz w:val="22"/>
          <w:szCs w:val="22"/>
        </w:rPr>
        <w:t xml:space="preserve">, conforme o caso, que será endereçada </w:t>
      </w:r>
      <w:r w:rsidR="000E3255" w:rsidRPr="001A3C4F">
        <w:rPr>
          <w:rFonts w:ascii="Times New Roman" w:hAnsi="Times New Roman" w:cs="Times New Roman"/>
          <w:sz w:val="22"/>
          <w:szCs w:val="22"/>
        </w:rPr>
        <w:t>à</w:t>
      </w:r>
      <w:r w:rsidR="001F2291" w:rsidRPr="001A3C4F">
        <w:rPr>
          <w:rFonts w:ascii="Times New Roman" w:hAnsi="Times New Roman" w:cs="Times New Roman"/>
          <w:sz w:val="22"/>
          <w:szCs w:val="22"/>
        </w:rPr>
        <w:t xml:space="preserve"> Debenturista, de acordo com os termos e condições previstos abaixo</w:t>
      </w:r>
      <w:r w:rsidR="001F2291" w:rsidRPr="001A3C4F">
        <w:rPr>
          <w:rFonts w:ascii="Times New Roman" w:hAnsi="Times New Roman" w:cs="Times New Roman"/>
          <w:iCs/>
          <w:sz w:val="22"/>
          <w:szCs w:val="22"/>
        </w:rPr>
        <w:t xml:space="preserve"> (</w:t>
      </w:r>
      <w:r w:rsidR="00C408BE" w:rsidRPr="001A3C4F">
        <w:rPr>
          <w:rFonts w:ascii="Times New Roman" w:hAnsi="Times New Roman" w:cs="Times New Roman"/>
          <w:iCs/>
          <w:sz w:val="22"/>
          <w:szCs w:val="22"/>
        </w:rPr>
        <w:t>"</w:t>
      </w:r>
      <w:r w:rsidR="001F2291" w:rsidRPr="001A3C4F">
        <w:rPr>
          <w:rFonts w:ascii="Times New Roman" w:hAnsi="Times New Roman" w:cs="Times New Roman"/>
          <w:iCs/>
          <w:sz w:val="22"/>
          <w:szCs w:val="22"/>
          <w:u w:val="single"/>
        </w:rPr>
        <w:t>Oferta Facultativa de Resgate Antecipado</w:t>
      </w:r>
      <w:r w:rsidR="00C408BE" w:rsidRPr="001A3C4F">
        <w:rPr>
          <w:rFonts w:ascii="Times New Roman" w:hAnsi="Times New Roman" w:cs="Times New Roman"/>
          <w:iCs/>
          <w:sz w:val="22"/>
          <w:szCs w:val="22"/>
        </w:rPr>
        <w:t>"</w:t>
      </w:r>
      <w:r w:rsidR="001F2291" w:rsidRPr="001A3C4F">
        <w:rPr>
          <w:rFonts w:ascii="Times New Roman" w:hAnsi="Times New Roman" w:cs="Times New Roman"/>
          <w:iCs/>
          <w:sz w:val="22"/>
          <w:szCs w:val="22"/>
        </w:rPr>
        <w:t>):</w:t>
      </w:r>
      <w:bookmarkEnd w:id="393"/>
    </w:p>
    <w:p w14:paraId="41CEB13D" w14:textId="77777777" w:rsidR="001F2291" w:rsidRPr="001A3C4F" w:rsidRDefault="001F2291" w:rsidP="009B4504">
      <w:pPr>
        <w:pStyle w:val="PargrafoComumNvel2"/>
        <w:numPr>
          <w:ilvl w:val="0"/>
          <w:numId w:val="0"/>
        </w:numPr>
        <w:tabs>
          <w:tab w:val="clear" w:pos="1134"/>
        </w:tabs>
        <w:spacing w:line="240" w:lineRule="auto"/>
        <w:rPr>
          <w:rFonts w:ascii="Times New Roman" w:hAnsi="Times New Roman" w:cs="Times New Roman"/>
          <w:sz w:val="22"/>
          <w:szCs w:val="22"/>
        </w:rPr>
      </w:pPr>
    </w:p>
    <w:p w14:paraId="317236D8" w14:textId="7418F151" w:rsidR="001F2291" w:rsidRPr="001A3C4F" w:rsidRDefault="001F2291" w:rsidP="009B4504">
      <w:pPr>
        <w:pStyle w:val="Level4"/>
        <w:widowControl w:val="0"/>
        <w:numPr>
          <w:ilvl w:val="3"/>
          <w:numId w:val="14"/>
        </w:numPr>
        <w:tabs>
          <w:tab w:val="clear" w:pos="2041"/>
          <w:tab w:val="clear" w:pos="2722"/>
        </w:tabs>
        <w:spacing w:after="0" w:line="240" w:lineRule="auto"/>
        <w:ind w:left="0" w:firstLine="0"/>
        <w:outlineLvl w:val="3"/>
        <w:rPr>
          <w:rFonts w:ascii="Times New Roman" w:eastAsia="MS Mincho" w:hAnsi="Times New Roman" w:cs="Times New Roman"/>
          <w:sz w:val="22"/>
          <w:szCs w:val="22"/>
          <w:lang w:val="pt-BR"/>
        </w:rPr>
      </w:pPr>
      <w:bookmarkStart w:id="394" w:name="_Ref454978441"/>
      <w:r w:rsidRPr="001A3C4F">
        <w:rPr>
          <w:rFonts w:ascii="Times New Roman" w:eastAsia="MS Mincho" w:hAnsi="Times New Roman" w:cs="Times New Roman"/>
          <w:sz w:val="22"/>
          <w:szCs w:val="22"/>
          <w:lang w:val="pt-BR"/>
        </w:rPr>
        <w:t xml:space="preserve">a </w:t>
      </w:r>
      <w:r w:rsidR="003F3F36" w:rsidRPr="001A3C4F">
        <w:rPr>
          <w:rFonts w:ascii="Times New Roman" w:hAnsi="Times New Roman" w:cs="Times New Roman"/>
          <w:sz w:val="22"/>
          <w:szCs w:val="22"/>
          <w:lang w:val="pt-BR"/>
        </w:rPr>
        <w:t>Devedora</w:t>
      </w:r>
      <w:r w:rsidR="003F3F36" w:rsidRPr="001A3C4F">
        <w:rPr>
          <w:rFonts w:ascii="Times New Roman" w:eastAsia="MS Mincho" w:hAnsi="Times New Roman" w:cs="Times New Roman"/>
          <w:sz w:val="22"/>
          <w:szCs w:val="22"/>
          <w:lang w:val="pt-BR"/>
        </w:rPr>
        <w:t xml:space="preserve"> </w:t>
      </w:r>
      <w:r w:rsidRPr="001A3C4F">
        <w:rPr>
          <w:rFonts w:ascii="Times New Roman" w:eastAsia="MS Mincho" w:hAnsi="Times New Roman" w:cs="Times New Roman"/>
          <w:sz w:val="22"/>
          <w:szCs w:val="22"/>
          <w:lang w:val="pt-BR"/>
        </w:rPr>
        <w:t xml:space="preserve">realizará a Oferta Facultativa de Resgate Antecipado por meio de comunicação </w:t>
      </w:r>
      <w:r w:rsidR="0094119E" w:rsidRPr="001A3C4F">
        <w:rPr>
          <w:rFonts w:ascii="Times New Roman" w:eastAsia="MS Mincho" w:hAnsi="Times New Roman" w:cs="Times New Roman"/>
          <w:sz w:val="22"/>
          <w:szCs w:val="22"/>
          <w:lang w:val="pt-BR"/>
        </w:rPr>
        <w:t>à</w:t>
      </w:r>
      <w:r w:rsidRPr="001A3C4F">
        <w:rPr>
          <w:rFonts w:ascii="Times New Roman" w:eastAsia="MS Mincho" w:hAnsi="Times New Roman" w:cs="Times New Roman"/>
          <w:sz w:val="22"/>
          <w:szCs w:val="22"/>
          <w:lang w:val="pt-BR"/>
        </w:rPr>
        <w:t xml:space="preserve"> Debenturista</w:t>
      </w:r>
      <w:r w:rsidR="002331F4" w:rsidRPr="001A3C4F">
        <w:rPr>
          <w:rFonts w:ascii="Times New Roman" w:eastAsia="MS Mincho" w:hAnsi="Times New Roman" w:cs="Times New Roman"/>
          <w:sz w:val="22"/>
          <w:szCs w:val="22"/>
          <w:lang w:val="pt-BR"/>
        </w:rPr>
        <w:t xml:space="preserve">, </w:t>
      </w:r>
      <w:r w:rsidR="000E3255" w:rsidRPr="001A3C4F">
        <w:rPr>
          <w:rFonts w:ascii="Times New Roman" w:eastAsia="MS Mincho" w:hAnsi="Times New Roman" w:cs="Times New Roman"/>
          <w:sz w:val="22"/>
          <w:szCs w:val="22"/>
          <w:lang w:val="pt-BR"/>
        </w:rPr>
        <w:t xml:space="preserve">com </w:t>
      </w:r>
      <w:r w:rsidR="002331F4" w:rsidRPr="001A3C4F">
        <w:rPr>
          <w:rFonts w:ascii="Times New Roman" w:eastAsia="MS Mincho" w:hAnsi="Times New Roman" w:cs="Times New Roman"/>
          <w:sz w:val="22"/>
          <w:szCs w:val="22"/>
          <w:lang w:val="pt-BR"/>
        </w:rPr>
        <w:t>cópia ao Agente Fiduciário dos CRA</w:t>
      </w:r>
      <w:r w:rsidR="003E188B" w:rsidRPr="001A3C4F">
        <w:rPr>
          <w:rFonts w:ascii="Times New Roman" w:eastAsia="MS Mincho" w:hAnsi="Times New Roman" w:cs="Times New Roman"/>
          <w:sz w:val="22"/>
          <w:szCs w:val="22"/>
          <w:lang w:val="pt-BR"/>
        </w:rPr>
        <w:t xml:space="preserve">, ao </w:t>
      </w:r>
      <w:proofErr w:type="spellStart"/>
      <w:r w:rsidR="003E188B" w:rsidRPr="001A3C4F">
        <w:rPr>
          <w:rFonts w:ascii="Times New Roman" w:eastAsia="MS Mincho" w:hAnsi="Times New Roman" w:cs="Times New Roman"/>
          <w:sz w:val="22"/>
          <w:szCs w:val="22"/>
          <w:lang w:val="pt-BR"/>
        </w:rPr>
        <w:t>escriturador</w:t>
      </w:r>
      <w:proofErr w:type="spellEnd"/>
      <w:r w:rsidR="003E188B" w:rsidRPr="001A3C4F">
        <w:rPr>
          <w:rFonts w:ascii="Times New Roman" w:eastAsia="MS Mincho" w:hAnsi="Times New Roman" w:cs="Times New Roman"/>
          <w:sz w:val="22"/>
          <w:szCs w:val="22"/>
          <w:lang w:val="pt-BR"/>
        </w:rPr>
        <w:t xml:space="preserve"> dos CRA e ao agente liquidante dos CRA</w:t>
      </w:r>
      <w:r w:rsidRPr="001A3C4F">
        <w:rPr>
          <w:rFonts w:ascii="Times New Roman" w:eastAsia="MS Mincho" w:hAnsi="Times New Roman" w:cs="Times New Roman"/>
          <w:sz w:val="22"/>
          <w:szCs w:val="22"/>
          <w:lang w:val="pt-BR"/>
        </w:rPr>
        <w:t xml:space="preserve"> (</w:t>
      </w:r>
      <w:r w:rsidR="00C408BE" w:rsidRPr="001A3C4F">
        <w:rPr>
          <w:rFonts w:ascii="Times New Roman" w:eastAsia="MS Mincho" w:hAnsi="Times New Roman" w:cs="Times New Roman"/>
          <w:sz w:val="22"/>
          <w:szCs w:val="22"/>
          <w:lang w:val="pt-BR"/>
        </w:rPr>
        <w:t>"</w:t>
      </w:r>
      <w:r w:rsidRPr="001A3C4F">
        <w:rPr>
          <w:rFonts w:ascii="Times New Roman" w:eastAsia="MS Mincho" w:hAnsi="Times New Roman" w:cs="Times New Roman"/>
          <w:sz w:val="22"/>
          <w:szCs w:val="22"/>
          <w:u w:val="single"/>
          <w:lang w:val="pt-BR"/>
        </w:rPr>
        <w:t>Comunicação de Oferta Facultativa de Resgate Antecipad</w:t>
      </w:r>
      <w:r w:rsidRPr="001A3C4F">
        <w:rPr>
          <w:rFonts w:ascii="Times New Roman" w:hAnsi="Times New Roman" w:cs="Times New Roman"/>
          <w:sz w:val="22"/>
          <w:szCs w:val="22"/>
          <w:u w:val="single"/>
          <w:lang w:val="pt-BR"/>
        </w:rPr>
        <w:t>o</w:t>
      </w:r>
      <w:r w:rsidR="00C408BE" w:rsidRPr="001A3C4F">
        <w:rPr>
          <w:rFonts w:ascii="Times New Roman" w:eastAsia="MS Mincho" w:hAnsi="Times New Roman" w:cs="Times New Roman"/>
          <w:sz w:val="22"/>
          <w:szCs w:val="22"/>
          <w:lang w:val="pt-BR"/>
        </w:rPr>
        <w:t>"</w:t>
      </w:r>
      <w:r w:rsidRPr="001A3C4F">
        <w:rPr>
          <w:rFonts w:ascii="Times New Roman" w:eastAsia="MS Mincho" w:hAnsi="Times New Roman" w:cs="Times New Roman"/>
          <w:sz w:val="22"/>
          <w:szCs w:val="22"/>
          <w:lang w:val="pt-BR"/>
        </w:rPr>
        <w:t>), a qual deverá descrever os termos e condições da Oferta Facultativa de Resgate Antecipado, incluindo (a) os percentuais dos prêmios de resgate antecipado a serem oferecidos, caso existam</w:t>
      </w:r>
      <w:r w:rsidR="00444E74" w:rsidRPr="001A3C4F">
        <w:rPr>
          <w:rFonts w:ascii="Times New Roman" w:eastAsia="MS Mincho" w:hAnsi="Times New Roman" w:cs="Times New Roman"/>
          <w:sz w:val="22"/>
          <w:szCs w:val="22"/>
          <w:lang w:val="pt-BR"/>
        </w:rPr>
        <w:t xml:space="preserve"> e que não poderá ser negativo</w:t>
      </w:r>
      <w:r w:rsidR="008948E7" w:rsidRPr="001A3C4F">
        <w:rPr>
          <w:rFonts w:ascii="Times New Roman" w:eastAsia="MS Mincho" w:hAnsi="Times New Roman" w:cs="Times New Roman"/>
          <w:sz w:val="22"/>
          <w:szCs w:val="22"/>
          <w:lang w:val="pt-BR"/>
        </w:rPr>
        <w:t xml:space="preserve"> (</w:t>
      </w:r>
      <w:r w:rsidR="00C408BE" w:rsidRPr="001A3C4F">
        <w:rPr>
          <w:rFonts w:ascii="Times New Roman" w:eastAsia="MS Mincho" w:hAnsi="Times New Roman" w:cs="Times New Roman"/>
          <w:sz w:val="22"/>
          <w:szCs w:val="22"/>
          <w:lang w:val="pt-BR"/>
        </w:rPr>
        <w:t>"</w:t>
      </w:r>
      <w:r w:rsidR="008948E7" w:rsidRPr="001A3C4F">
        <w:rPr>
          <w:rFonts w:ascii="Times New Roman" w:eastAsia="MS Mincho" w:hAnsi="Times New Roman" w:cs="Times New Roman"/>
          <w:sz w:val="22"/>
          <w:szCs w:val="22"/>
          <w:u w:val="single"/>
          <w:lang w:val="pt-BR"/>
        </w:rPr>
        <w:t>Prêmio na Oferta</w:t>
      </w:r>
      <w:r w:rsidR="00C408BE" w:rsidRPr="001A3C4F">
        <w:rPr>
          <w:rFonts w:ascii="Times New Roman" w:eastAsia="MS Mincho" w:hAnsi="Times New Roman" w:cs="Times New Roman"/>
          <w:sz w:val="22"/>
          <w:szCs w:val="22"/>
          <w:lang w:val="pt-BR"/>
        </w:rPr>
        <w:t>"</w:t>
      </w:r>
      <w:r w:rsidR="008948E7" w:rsidRPr="001A3C4F">
        <w:rPr>
          <w:rFonts w:ascii="Times New Roman" w:eastAsia="MS Mincho" w:hAnsi="Times New Roman" w:cs="Times New Roman"/>
          <w:sz w:val="22"/>
          <w:szCs w:val="22"/>
          <w:lang w:val="pt-BR"/>
        </w:rPr>
        <w:t>)</w:t>
      </w:r>
      <w:r w:rsidRPr="001A3C4F">
        <w:rPr>
          <w:rFonts w:ascii="Times New Roman" w:eastAsia="MS Mincho" w:hAnsi="Times New Roman" w:cs="Times New Roman"/>
          <w:sz w:val="22"/>
          <w:szCs w:val="22"/>
          <w:lang w:val="pt-BR"/>
        </w:rPr>
        <w:t>; (b)</w:t>
      </w:r>
      <w:r w:rsidR="00D5191C" w:rsidRPr="001A3C4F">
        <w:rPr>
          <w:rFonts w:ascii="Times New Roman" w:eastAsia="MS Mincho" w:hAnsi="Times New Roman" w:cs="Times New Roman"/>
          <w:sz w:val="22"/>
          <w:szCs w:val="22"/>
          <w:lang w:val="pt-BR"/>
        </w:rPr>
        <w:t xml:space="preserve"> se a Oferta Facultativa de Resgate Antecipado será relativa às Debêntures de </w:t>
      </w:r>
      <w:r w:rsidR="00EB17BC" w:rsidRPr="001A3C4F">
        <w:rPr>
          <w:rFonts w:ascii="Times New Roman" w:eastAsia="MS Mincho" w:hAnsi="Times New Roman" w:cs="Times New Roman"/>
          <w:sz w:val="22"/>
          <w:szCs w:val="22"/>
          <w:lang w:val="pt-BR"/>
        </w:rPr>
        <w:t xml:space="preserve">todas </w:t>
      </w:r>
      <w:r w:rsidR="00D5191C" w:rsidRPr="001A3C4F">
        <w:rPr>
          <w:rFonts w:ascii="Times New Roman" w:eastAsia="MS Mincho" w:hAnsi="Times New Roman" w:cs="Times New Roman"/>
          <w:sz w:val="22"/>
          <w:szCs w:val="22"/>
          <w:lang w:val="pt-BR"/>
        </w:rPr>
        <w:t>as Séries ou apenas de uma</w:t>
      </w:r>
      <w:r w:rsidR="00EB17BC" w:rsidRPr="001A3C4F">
        <w:rPr>
          <w:rFonts w:ascii="Times New Roman" w:eastAsia="MS Mincho" w:hAnsi="Times New Roman" w:cs="Times New Roman"/>
          <w:sz w:val="22"/>
          <w:szCs w:val="22"/>
          <w:lang w:val="pt-BR"/>
        </w:rPr>
        <w:t>(s)</w:t>
      </w:r>
      <w:r w:rsidR="00D5191C" w:rsidRPr="001A3C4F">
        <w:rPr>
          <w:rFonts w:ascii="Times New Roman" w:eastAsia="MS Mincho" w:hAnsi="Times New Roman" w:cs="Times New Roman"/>
          <w:sz w:val="22"/>
          <w:szCs w:val="22"/>
          <w:lang w:val="pt-BR"/>
        </w:rPr>
        <w:t xml:space="preserve"> determinada</w:t>
      </w:r>
      <w:r w:rsidR="00EB17BC" w:rsidRPr="001A3C4F">
        <w:rPr>
          <w:rFonts w:ascii="Times New Roman" w:eastAsia="MS Mincho" w:hAnsi="Times New Roman" w:cs="Times New Roman"/>
          <w:sz w:val="22"/>
          <w:szCs w:val="22"/>
          <w:lang w:val="pt-BR"/>
        </w:rPr>
        <w:t>(s)</w:t>
      </w:r>
      <w:r w:rsidR="00D5191C" w:rsidRPr="001A3C4F">
        <w:rPr>
          <w:rFonts w:ascii="Times New Roman" w:eastAsia="MS Mincho" w:hAnsi="Times New Roman" w:cs="Times New Roman"/>
          <w:sz w:val="22"/>
          <w:szCs w:val="22"/>
          <w:lang w:val="pt-BR"/>
        </w:rPr>
        <w:t xml:space="preserve"> Série</w:t>
      </w:r>
      <w:r w:rsidR="00EB17BC" w:rsidRPr="001A3C4F">
        <w:rPr>
          <w:rFonts w:ascii="Times New Roman" w:eastAsia="MS Mincho" w:hAnsi="Times New Roman" w:cs="Times New Roman"/>
          <w:sz w:val="22"/>
          <w:szCs w:val="22"/>
          <w:lang w:val="pt-BR"/>
        </w:rPr>
        <w:t>(s)</w:t>
      </w:r>
      <w:r w:rsidRPr="001A3C4F">
        <w:rPr>
          <w:rFonts w:ascii="Times New Roman" w:eastAsia="MS Mincho" w:hAnsi="Times New Roman" w:cs="Times New Roman"/>
          <w:sz w:val="22"/>
          <w:szCs w:val="22"/>
          <w:lang w:val="pt-BR"/>
        </w:rPr>
        <w:t xml:space="preserve">; (c) a data efetiva para o resgate antecipado e o pagamento das Debêntures, </w:t>
      </w:r>
      <w:bookmarkStart w:id="395" w:name="_Hlk12957710"/>
      <w:r w:rsidRPr="001A3C4F">
        <w:rPr>
          <w:rFonts w:ascii="Times New Roman" w:eastAsia="MS Mincho" w:hAnsi="Times New Roman" w:cs="Times New Roman"/>
          <w:sz w:val="22"/>
          <w:szCs w:val="22"/>
          <w:lang w:val="pt-BR"/>
        </w:rPr>
        <w:t>que deverá ocorrer no prazo de, no mínimo, 30</w:t>
      </w:r>
      <w:r w:rsidRPr="001A3C4F" w:rsidDel="004B4985">
        <w:rPr>
          <w:rFonts w:ascii="Times New Roman" w:eastAsia="MS Mincho" w:hAnsi="Times New Roman" w:cs="Times New Roman"/>
          <w:sz w:val="22"/>
          <w:szCs w:val="22"/>
          <w:lang w:val="pt-BR"/>
        </w:rPr>
        <w:t xml:space="preserve"> </w:t>
      </w:r>
      <w:r w:rsidRPr="001A3C4F">
        <w:rPr>
          <w:rFonts w:ascii="Times New Roman" w:eastAsia="MS Mincho" w:hAnsi="Times New Roman" w:cs="Times New Roman"/>
          <w:sz w:val="22"/>
          <w:szCs w:val="22"/>
          <w:lang w:val="pt-BR"/>
        </w:rPr>
        <w:t>(trinta) Dias Úteis</w:t>
      </w:r>
      <w:bookmarkEnd w:id="395"/>
      <w:r w:rsidRPr="001A3C4F">
        <w:rPr>
          <w:rFonts w:ascii="Times New Roman" w:eastAsia="MS Mincho" w:hAnsi="Times New Roman" w:cs="Times New Roman"/>
          <w:sz w:val="22"/>
          <w:szCs w:val="22"/>
          <w:lang w:val="pt-BR"/>
        </w:rPr>
        <w:t xml:space="preserve"> contados da data da Comunicação de Oferta Facultativa de Resgate Antecipado; e (</w:t>
      </w:r>
      <w:r w:rsidR="00DF2D68" w:rsidRPr="001A3C4F">
        <w:rPr>
          <w:rFonts w:ascii="Times New Roman" w:eastAsia="MS Mincho" w:hAnsi="Times New Roman" w:cs="Times New Roman"/>
          <w:sz w:val="22"/>
          <w:szCs w:val="22"/>
          <w:lang w:val="pt-BR"/>
        </w:rPr>
        <w:t>d</w:t>
      </w:r>
      <w:r w:rsidRPr="001A3C4F">
        <w:rPr>
          <w:rFonts w:ascii="Times New Roman" w:eastAsia="MS Mincho" w:hAnsi="Times New Roman" w:cs="Times New Roman"/>
          <w:sz w:val="22"/>
          <w:szCs w:val="22"/>
          <w:lang w:val="pt-BR"/>
        </w:rPr>
        <w:t>) demais informações necessárias para a tomada de decisão pela Debenturista e à operacionalização do resgate antecipado das Debêntures no âmbito da Oferta Facultativa de Resgate Antecipado;</w:t>
      </w:r>
      <w:bookmarkEnd w:id="394"/>
    </w:p>
    <w:p w14:paraId="35E994C3" w14:textId="77777777" w:rsidR="00E26C79" w:rsidRPr="001A3C4F" w:rsidRDefault="00E26C79" w:rsidP="009B4504">
      <w:pPr>
        <w:pStyle w:val="Level4"/>
        <w:widowControl w:val="0"/>
        <w:numPr>
          <w:ilvl w:val="0"/>
          <w:numId w:val="0"/>
        </w:numPr>
        <w:tabs>
          <w:tab w:val="clear" w:pos="2722"/>
        </w:tabs>
        <w:spacing w:after="0" w:line="240" w:lineRule="auto"/>
        <w:outlineLvl w:val="3"/>
        <w:rPr>
          <w:rFonts w:ascii="Times New Roman" w:eastAsia="MS Mincho" w:hAnsi="Times New Roman" w:cs="Times New Roman"/>
          <w:sz w:val="22"/>
          <w:szCs w:val="22"/>
          <w:lang w:val="pt-BR"/>
        </w:rPr>
      </w:pPr>
    </w:p>
    <w:p w14:paraId="1EF32B4A" w14:textId="5DBD2D24" w:rsidR="00D5191C" w:rsidRPr="001A3C4F" w:rsidRDefault="00D5191C" w:rsidP="009B4504">
      <w:pPr>
        <w:pStyle w:val="Level4"/>
        <w:widowControl w:val="0"/>
        <w:numPr>
          <w:ilvl w:val="3"/>
          <w:numId w:val="14"/>
        </w:numPr>
        <w:tabs>
          <w:tab w:val="clear" w:pos="2041"/>
          <w:tab w:val="clear" w:pos="2722"/>
        </w:tabs>
        <w:spacing w:after="0" w:line="240" w:lineRule="auto"/>
        <w:ind w:left="0" w:firstLine="0"/>
        <w:outlineLvl w:val="3"/>
        <w:rPr>
          <w:rFonts w:ascii="Times New Roman" w:eastAsia="MS Mincho" w:hAnsi="Times New Roman" w:cs="Times New Roman"/>
          <w:sz w:val="22"/>
          <w:szCs w:val="22"/>
          <w:lang w:val="pt-BR"/>
        </w:rPr>
      </w:pPr>
      <w:bookmarkStart w:id="396" w:name="_Ref11105411"/>
      <w:r w:rsidRPr="001A3C4F">
        <w:rPr>
          <w:rFonts w:ascii="Times New Roman" w:eastAsia="MS Mincho" w:hAnsi="Times New Roman" w:cs="Times New Roman"/>
          <w:sz w:val="22"/>
          <w:szCs w:val="22"/>
          <w:lang w:val="pt-BR"/>
        </w:rPr>
        <w:t xml:space="preserve">recebida a Comunicação de Oferta Facultativa de Resgate Antecipado, a </w:t>
      </w:r>
      <w:proofErr w:type="spellStart"/>
      <w:r w:rsidRPr="001A3C4F">
        <w:rPr>
          <w:rFonts w:ascii="Times New Roman" w:eastAsia="MS Mincho" w:hAnsi="Times New Roman" w:cs="Times New Roman"/>
          <w:sz w:val="22"/>
          <w:szCs w:val="22"/>
          <w:lang w:val="pt-BR"/>
        </w:rPr>
        <w:t>Securitizadora</w:t>
      </w:r>
      <w:proofErr w:type="spellEnd"/>
      <w:r w:rsidRPr="001A3C4F">
        <w:rPr>
          <w:rFonts w:ascii="Times New Roman" w:eastAsia="MS Mincho" w:hAnsi="Times New Roman" w:cs="Times New Roman"/>
          <w:sz w:val="22"/>
          <w:szCs w:val="22"/>
          <w:lang w:val="pt-BR"/>
        </w:rPr>
        <w:t xml:space="preserve"> informará os Titulares dos CRA</w:t>
      </w:r>
      <w:r w:rsidR="00CA57BD" w:rsidRPr="001A3C4F">
        <w:rPr>
          <w:rFonts w:ascii="Times New Roman" w:eastAsia="MS Mincho" w:hAnsi="Times New Roman" w:cs="Times New Roman"/>
          <w:sz w:val="22"/>
          <w:szCs w:val="22"/>
          <w:lang w:val="pt-BR"/>
        </w:rPr>
        <w:t>, em até 5 (cinco) Dias Úteis,</w:t>
      </w:r>
      <w:r w:rsidRPr="001A3C4F">
        <w:rPr>
          <w:rFonts w:ascii="Times New Roman" w:eastAsia="MS Mincho" w:hAnsi="Times New Roman" w:cs="Times New Roman"/>
          <w:sz w:val="22"/>
          <w:szCs w:val="22"/>
          <w:lang w:val="pt-BR"/>
        </w:rPr>
        <w:t xml:space="preserve"> sobre a oferta de </w:t>
      </w:r>
      <w:r w:rsidR="00A35823" w:rsidRPr="001A3C4F">
        <w:rPr>
          <w:rFonts w:ascii="Times New Roman" w:eastAsia="MS Mincho" w:hAnsi="Times New Roman" w:cs="Times New Roman"/>
          <w:sz w:val="22"/>
          <w:szCs w:val="22"/>
          <w:lang w:val="pt-BR"/>
        </w:rPr>
        <w:t xml:space="preserve">resgate antecipado facultativo </w:t>
      </w:r>
      <w:r w:rsidRPr="001A3C4F">
        <w:rPr>
          <w:rFonts w:ascii="Times New Roman" w:eastAsia="MS Mincho" w:hAnsi="Times New Roman" w:cs="Times New Roman"/>
          <w:sz w:val="22"/>
          <w:szCs w:val="22"/>
          <w:lang w:val="pt-BR"/>
        </w:rPr>
        <w:t>dos CRA (</w:t>
      </w:r>
      <w:r w:rsidR="00C408BE" w:rsidRPr="001A3C4F">
        <w:rPr>
          <w:rFonts w:ascii="Times New Roman" w:eastAsia="MS Mincho" w:hAnsi="Times New Roman" w:cs="Times New Roman"/>
          <w:sz w:val="22"/>
          <w:szCs w:val="22"/>
          <w:lang w:val="pt-BR"/>
        </w:rPr>
        <w:t>"</w:t>
      </w:r>
      <w:r w:rsidRPr="001A3C4F">
        <w:rPr>
          <w:rFonts w:ascii="Times New Roman" w:eastAsia="MS Mincho" w:hAnsi="Times New Roman" w:cs="Times New Roman"/>
          <w:sz w:val="22"/>
          <w:szCs w:val="22"/>
          <w:u w:val="single"/>
          <w:lang w:val="pt-BR"/>
        </w:rPr>
        <w:t>Oferta de Resgate Antecipado dos CRA</w:t>
      </w:r>
      <w:r w:rsidR="00C408BE" w:rsidRPr="001A3C4F">
        <w:rPr>
          <w:rFonts w:ascii="Times New Roman" w:eastAsia="MS Mincho" w:hAnsi="Times New Roman" w:cs="Times New Roman"/>
          <w:sz w:val="22"/>
          <w:szCs w:val="22"/>
          <w:lang w:val="pt-BR"/>
        </w:rPr>
        <w:t>"</w:t>
      </w:r>
      <w:r w:rsidRPr="001A3C4F">
        <w:rPr>
          <w:rFonts w:ascii="Times New Roman" w:eastAsia="MS Mincho" w:hAnsi="Times New Roman" w:cs="Times New Roman"/>
          <w:sz w:val="22"/>
          <w:szCs w:val="22"/>
          <w:lang w:val="pt-BR"/>
        </w:rPr>
        <w:t xml:space="preserve">), a qual deverá refletir os mesmos termos e condições estabelecidos </w:t>
      </w:r>
      <w:r w:rsidR="0094119E" w:rsidRPr="001A3C4F">
        <w:rPr>
          <w:rFonts w:ascii="Times New Roman" w:eastAsia="MS Mincho" w:hAnsi="Times New Roman" w:cs="Times New Roman"/>
          <w:sz w:val="22"/>
          <w:szCs w:val="22"/>
          <w:lang w:val="pt-BR"/>
        </w:rPr>
        <w:t xml:space="preserve">para a Oferta Facultativa de Resgate Antecipado então realizada pela </w:t>
      </w:r>
      <w:r w:rsidR="003F3F36" w:rsidRPr="001A3C4F">
        <w:rPr>
          <w:rFonts w:ascii="Times New Roman" w:hAnsi="Times New Roman" w:cs="Times New Roman"/>
          <w:sz w:val="22"/>
          <w:szCs w:val="22"/>
          <w:lang w:val="pt-BR"/>
        </w:rPr>
        <w:t>Devedora</w:t>
      </w:r>
      <w:r w:rsidR="0094119E" w:rsidRPr="001A3C4F">
        <w:rPr>
          <w:rFonts w:ascii="Times New Roman" w:eastAsia="MS Mincho" w:hAnsi="Times New Roman" w:cs="Times New Roman"/>
          <w:sz w:val="22"/>
          <w:szCs w:val="22"/>
          <w:lang w:val="pt-BR"/>
        </w:rPr>
        <w:t xml:space="preserve">, por meio </w:t>
      </w:r>
      <w:r w:rsidR="00554571" w:rsidRPr="001A3C4F">
        <w:rPr>
          <w:rFonts w:ascii="Times New Roman" w:eastAsia="MS Mincho" w:hAnsi="Times New Roman" w:cs="Times New Roman"/>
          <w:sz w:val="22"/>
          <w:szCs w:val="22"/>
          <w:lang w:val="pt-BR"/>
        </w:rPr>
        <w:t xml:space="preserve">de publicação de aviso no jornal em que publica suas informações ou no seu </w:t>
      </w:r>
      <w:r w:rsidR="00554571" w:rsidRPr="001A3C4F">
        <w:rPr>
          <w:rFonts w:ascii="Times New Roman" w:eastAsia="MS Mincho" w:hAnsi="Times New Roman" w:cs="Times New Roman"/>
          <w:i/>
          <w:iCs/>
          <w:sz w:val="22"/>
          <w:szCs w:val="22"/>
          <w:lang w:val="pt-BR"/>
        </w:rPr>
        <w:t>website</w:t>
      </w:r>
      <w:r w:rsidR="00554571" w:rsidRPr="001A3C4F">
        <w:rPr>
          <w:rFonts w:ascii="Times New Roman" w:eastAsia="MS Mincho" w:hAnsi="Times New Roman" w:cs="Times New Roman"/>
          <w:sz w:val="22"/>
          <w:szCs w:val="22"/>
          <w:lang w:val="pt-BR"/>
        </w:rPr>
        <w:t>, a seu exclusivo critério</w:t>
      </w:r>
      <w:r w:rsidR="0094119E" w:rsidRPr="001A3C4F">
        <w:rPr>
          <w:rFonts w:ascii="Times New Roman" w:eastAsia="MS Mincho" w:hAnsi="Times New Roman" w:cs="Times New Roman"/>
          <w:sz w:val="22"/>
          <w:szCs w:val="22"/>
          <w:lang w:val="pt-BR"/>
        </w:rPr>
        <w:t>, conforme as disposições do Termo de Securitização (</w:t>
      </w:r>
      <w:r w:rsidR="00C408BE" w:rsidRPr="001A3C4F">
        <w:rPr>
          <w:rFonts w:ascii="Times New Roman" w:eastAsia="MS Mincho" w:hAnsi="Times New Roman" w:cs="Times New Roman"/>
          <w:sz w:val="22"/>
          <w:szCs w:val="22"/>
          <w:lang w:val="pt-BR"/>
        </w:rPr>
        <w:t>"</w:t>
      </w:r>
      <w:r w:rsidR="0094119E" w:rsidRPr="001A3C4F">
        <w:rPr>
          <w:rFonts w:ascii="Times New Roman" w:eastAsia="MS Mincho" w:hAnsi="Times New Roman" w:cs="Times New Roman"/>
          <w:sz w:val="22"/>
          <w:szCs w:val="22"/>
          <w:u w:val="single"/>
          <w:lang w:val="pt-BR"/>
        </w:rPr>
        <w:t>Comunicação de Oferta de Resgate Antecipado dos CRA</w:t>
      </w:r>
      <w:r w:rsidR="00C408BE" w:rsidRPr="001A3C4F">
        <w:rPr>
          <w:rFonts w:ascii="Times New Roman" w:eastAsia="MS Mincho" w:hAnsi="Times New Roman" w:cs="Times New Roman"/>
          <w:sz w:val="22"/>
          <w:szCs w:val="22"/>
          <w:lang w:val="pt-BR"/>
        </w:rPr>
        <w:t>"</w:t>
      </w:r>
      <w:r w:rsidR="0094119E" w:rsidRPr="001A3C4F">
        <w:rPr>
          <w:rFonts w:ascii="Times New Roman" w:eastAsia="MS Mincho" w:hAnsi="Times New Roman" w:cs="Times New Roman"/>
          <w:sz w:val="22"/>
          <w:szCs w:val="22"/>
          <w:lang w:val="pt-BR"/>
        </w:rPr>
        <w:t>);</w:t>
      </w:r>
      <w:bookmarkEnd w:id="396"/>
      <w:r w:rsidR="006803DB" w:rsidRPr="001A3C4F">
        <w:rPr>
          <w:rFonts w:ascii="Times New Roman" w:eastAsia="MS Mincho" w:hAnsi="Times New Roman" w:cs="Times New Roman"/>
          <w:sz w:val="22"/>
          <w:szCs w:val="22"/>
          <w:lang w:val="pt-BR"/>
        </w:rPr>
        <w:t xml:space="preserve"> </w:t>
      </w:r>
    </w:p>
    <w:p w14:paraId="71D06C0E" w14:textId="77777777" w:rsidR="00D5191C" w:rsidRPr="001A3C4F" w:rsidRDefault="00D5191C" w:rsidP="009B4504">
      <w:pPr>
        <w:pStyle w:val="PargrafodaLista"/>
        <w:ind w:left="0"/>
        <w:rPr>
          <w:rFonts w:ascii="Times New Roman" w:eastAsia="MS Mincho" w:hAnsi="Times New Roman" w:cs="Times New Roman"/>
          <w:sz w:val="22"/>
          <w:szCs w:val="22"/>
          <w:lang w:val="pt-BR"/>
        </w:rPr>
      </w:pPr>
    </w:p>
    <w:p w14:paraId="63CE3B70" w14:textId="77777777" w:rsidR="00A27AE6" w:rsidRPr="001A3C4F" w:rsidRDefault="00A27AE6" w:rsidP="009B4504">
      <w:pPr>
        <w:pStyle w:val="Level4"/>
        <w:widowControl w:val="0"/>
        <w:numPr>
          <w:ilvl w:val="3"/>
          <w:numId w:val="14"/>
        </w:numPr>
        <w:tabs>
          <w:tab w:val="clear" w:pos="2041"/>
          <w:tab w:val="clear" w:pos="2722"/>
        </w:tabs>
        <w:spacing w:after="0" w:line="240" w:lineRule="auto"/>
        <w:ind w:left="0" w:firstLine="0"/>
        <w:outlineLvl w:val="3"/>
        <w:rPr>
          <w:rFonts w:ascii="Times New Roman" w:eastAsia="MS Mincho" w:hAnsi="Times New Roman" w:cs="Times New Roman"/>
          <w:sz w:val="22"/>
          <w:szCs w:val="22"/>
          <w:lang w:val="pt-BR"/>
        </w:rPr>
      </w:pPr>
      <w:r w:rsidRPr="001A3C4F">
        <w:rPr>
          <w:rFonts w:ascii="Times New Roman" w:eastAsia="MS Mincho" w:hAnsi="Times New Roman" w:cs="Times New Roman"/>
          <w:sz w:val="22"/>
          <w:szCs w:val="22"/>
          <w:lang w:val="pt-BR"/>
        </w:rPr>
        <w:t xml:space="preserve">os Titulares dos CRA da respectiva Série deverão optar pela adesão à </w:t>
      </w:r>
      <w:r w:rsidR="005E64BB" w:rsidRPr="001A3C4F">
        <w:rPr>
          <w:rFonts w:ascii="Times New Roman" w:eastAsia="MS Mincho" w:hAnsi="Times New Roman" w:cs="Times New Roman"/>
          <w:sz w:val="22"/>
          <w:szCs w:val="22"/>
          <w:lang w:val="pt-BR"/>
        </w:rPr>
        <w:t>Oferta de Resgate Antecipado dos CRA em até 5 (cinco) Dias Úteis da data de recebimento da Comunicação de Oferta de Resgate Antecipado dos CRA, por meio de carta protocolada ou carta/e-mail encaminhado com aviso de recebimento;</w:t>
      </w:r>
    </w:p>
    <w:p w14:paraId="79CB1652" w14:textId="77777777" w:rsidR="005E64BB" w:rsidRPr="001A3C4F" w:rsidRDefault="005E64BB" w:rsidP="009B4504">
      <w:pPr>
        <w:pStyle w:val="PargrafodaLista"/>
        <w:ind w:left="0"/>
        <w:rPr>
          <w:rFonts w:ascii="Times New Roman" w:eastAsia="MS Mincho" w:hAnsi="Times New Roman" w:cs="Times New Roman"/>
          <w:sz w:val="22"/>
          <w:szCs w:val="22"/>
          <w:lang w:val="pt-BR"/>
        </w:rPr>
      </w:pPr>
    </w:p>
    <w:p w14:paraId="7F24316F" w14:textId="77777777" w:rsidR="005E64BB" w:rsidRPr="001A3C4F" w:rsidRDefault="005E64BB" w:rsidP="009B4504">
      <w:pPr>
        <w:pStyle w:val="Level4"/>
        <w:widowControl w:val="0"/>
        <w:numPr>
          <w:ilvl w:val="3"/>
          <w:numId w:val="14"/>
        </w:numPr>
        <w:tabs>
          <w:tab w:val="clear" w:pos="2041"/>
          <w:tab w:val="clear" w:pos="2722"/>
        </w:tabs>
        <w:spacing w:after="0" w:line="240" w:lineRule="auto"/>
        <w:ind w:left="0" w:firstLine="0"/>
        <w:outlineLvl w:val="3"/>
        <w:rPr>
          <w:rFonts w:ascii="Times New Roman" w:eastAsia="MS Mincho" w:hAnsi="Times New Roman" w:cs="Times New Roman"/>
          <w:sz w:val="22"/>
          <w:szCs w:val="22"/>
          <w:lang w:val="pt-BR"/>
        </w:rPr>
      </w:pPr>
      <w:r w:rsidRPr="001A3C4F">
        <w:rPr>
          <w:rFonts w:ascii="Times New Roman" w:eastAsia="MS Mincho" w:hAnsi="Times New Roman" w:cs="Times New Roman"/>
          <w:sz w:val="22"/>
          <w:szCs w:val="22"/>
          <w:lang w:val="pt-BR"/>
        </w:rPr>
        <w:t xml:space="preserve">a </w:t>
      </w:r>
      <w:proofErr w:type="spellStart"/>
      <w:r w:rsidRPr="001A3C4F">
        <w:rPr>
          <w:rFonts w:ascii="Times New Roman" w:eastAsia="MS Mincho" w:hAnsi="Times New Roman" w:cs="Times New Roman"/>
          <w:sz w:val="22"/>
          <w:szCs w:val="22"/>
          <w:lang w:val="pt-BR"/>
        </w:rPr>
        <w:t>Securitizadora</w:t>
      </w:r>
      <w:proofErr w:type="spellEnd"/>
      <w:r w:rsidRPr="001A3C4F">
        <w:rPr>
          <w:rFonts w:ascii="Times New Roman" w:eastAsia="MS Mincho" w:hAnsi="Times New Roman" w:cs="Times New Roman"/>
          <w:sz w:val="22"/>
          <w:szCs w:val="22"/>
          <w:lang w:val="pt-BR"/>
        </w:rPr>
        <w:t xml:space="preserve"> deverá aderir à Oferta Facultativa de Resgate Antecipado na quantidade de Debêntures equivalente à quantidade de CRA que os </w:t>
      </w:r>
      <w:r w:rsidR="005761CE" w:rsidRPr="001A3C4F">
        <w:rPr>
          <w:rFonts w:ascii="Times New Roman" w:eastAsia="MS Mincho" w:hAnsi="Times New Roman" w:cs="Times New Roman"/>
          <w:sz w:val="22"/>
          <w:szCs w:val="22"/>
          <w:lang w:val="pt-BR"/>
        </w:rPr>
        <w:t>T</w:t>
      </w:r>
      <w:r w:rsidRPr="001A3C4F">
        <w:rPr>
          <w:rFonts w:ascii="Times New Roman" w:eastAsia="MS Mincho" w:hAnsi="Times New Roman" w:cs="Times New Roman"/>
          <w:sz w:val="22"/>
          <w:szCs w:val="22"/>
          <w:lang w:val="pt-BR"/>
        </w:rPr>
        <w:t>itulares d</w:t>
      </w:r>
      <w:r w:rsidR="005761CE" w:rsidRPr="001A3C4F">
        <w:rPr>
          <w:rFonts w:ascii="Times New Roman" w:eastAsia="MS Mincho" w:hAnsi="Times New Roman" w:cs="Times New Roman"/>
          <w:sz w:val="22"/>
          <w:szCs w:val="22"/>
          <w:lang w:val="pt-BR"/>
        </w:rPr>
        <w:t>os</w:t>
      </w:r>
      <w:r w:rsidRPr="001A3C4F">
        <w:rPr>
          <w:rFonts w:ascii="Times New Roman" w:eastAsia="MS Mincho" w:hAnsi="Times New Roman" w:cs="Times New Roman"/>
          <w:sz w:val="22"/>
          <w:szCs w:val="22"/>
          <w:lang w:val="pt-BR"/>
        </w:rPr>
        <w:t xml:space="preserve"> CRA de cada Série t</w:t>
      </w:r>
      <w:r w:rsidR="005761CE" w:rsidRPr="001A3C4F">
        <w:rPr>
          <w:rFonts w:ascii="Times New Roman" w:eastAsia="MS Mincho" w:hAnsi="Times New Roman" w:cs="Times New Roman"/>
          <w:sz w:val="22"/>
          <w:szCs w:val="22"/>
          <w:lang w:val="pt-BR"/>
        </w:rPr>
        <w:t>iverem</w:t>
      </w:r>
      <w:r w:rsidRPr="001A3C4F">
        <w:rPr>
          <w:rFonts w:ascii="Times New Roman" w:eastAsia="MS Mincho" w:hAnsi="Times New Roman" w:cs="Times New Roman"/>
          <w:sz w:val="22"/>
          <w:szCs w:val="22"/>
          <w:lang w:val="pt-BR"/>
        </w:rPr>
        <w:t xml:space="preserve"> aderido à Oferta de Resgate Antecipado dos CRA</w:t>
      </w:r>
      <w:r w:rsidR="008408AF" w:rsidRPr="001A3C4F">
        <w:rPr>
          <w:rFonts w:ascii="Times New Roman" w:eastAsia="MS Mincho" w:hAnsi="Times New Roman" w:cs="Times New Roman"/>
          <w:sz w:val="22"/>
          <w:szCs w:val="22"/>
          <w:lang w:val="pt-BR"/>
        </w:rPr>
        <w:t xml:space="preserve">, </w:t>
      </w:r>
      <w:r w:rsidR="008408AF" w:rsidRPr="001A3C4F">
        <w:rPr>
          <w:rFonts w:ascii="Times New Roman" w:hAnsi="Times New Roman" w:cs="Times New Roman"/>
          <w:sz w:val="22"/>
          <w:szCs w:val="22"/>
          <w:lang w:val="pt-BR"/>
        </w:rPr>
        <w:t xml:space="preserve">sendo que caso a </w:t>
      </w:r>
      <w:proofErr w:type="spellStart"/>
      <w:r w:rsidR="008408AF" w:rsidRPr="001A3C4F">
        <w:rPr>
          <w:rFonts w:ascii="Times New Roman" w:hAnsi="Times New Roman" w:cs="Times New Roman"/>
          <w:sz w:val="22"/>
          <w:szCs w:val="22"/>
          <w:lang w:val="pt-BR"/>
        </w:rPr>
        <w:t>Securitizadora</w:t>
      </w:r>
      <w:proofErr w:type="spellEnd"/>
      <w:r w:rsidR="008408AF" w:rsidRPr="001A3C4F">
        <w:rPr>
          <w:rFonts w:ascii="Times New Roman" w:hAnsi="Times New Roman" w:cs="Times New Roman"/>
          <w:sz w:val="22"/>
          <w:szCs w:val="22"/>
          <w:lang w:val="pt-BR"/>
        </w:rPr>
        <w:t xml:space="preserve"> não se manifeste dentro do prazo acima mencionado, seu silêncio deverá ser interpretado, para todos os fins de direito, como rejeição total da </w:t>
      </w:r>
      <w:r w:rsidR="008408AF" w:rsidRPr="001A3C4F">
        <w:rPr>
          <w:rFonts w:ascii="Times New Roman" w:eastAsia="MS Mincho" w:hAnsi="Times New Roman" w:cs="Times New Roman"/>
          <w:sz w:val="22"/>
          <w:szCs w:val="22"/>
          <w:lang w:val="pt-BR"/>
        </w:rPr>
        <w:t>Oferta de Resgate Antecipado dos CRA;</w:t>
      </w:r>
    </w:p>
    <w:p w14:paraId="2A897406" w14:textId="77777777" w:rsidR="005E64BB" w:rsidRPr="001A3C4F" w:rsidRDefault="005E64BB" w:rsidP="009B4504">
      <w:pPr>
        <w:pStyle w:val="PargrafodaLista"/>
        <w:ind w:left="0"/>
        <w:rPr>
          <w:rFonts w:ascii="Times New Roman" w:eastAsia="MS Mincho" w:hAnsi="Times New Roman" w:cs="Times New Roman"/>
          <w:sz w:val="22"/>
          <w:szCs w:val="22"/>
          <w:lang w:val="pt-BR"/>
        </w:rPr>
      </w:pPr>
    </w:p>
    <w:p w14:paraId="7634D807" w14:textId="7006A964" w:rsidR="001F2291" w:rsidRPr="001A3C4F" w:rsidRDefault="005E64BB" w:rsidP="009B4504">
      <w:pPr>
        <w:pStyle w:val="Level4"/>
        <w:widowControl w:val="0"/>
        <w:numPr>
          <w:ilvl w:val="3"/>
          <w:numId w:val="14"/>
        </w:numPr>
        <w:tabs>
          <w:tab w:val="clear" w:pos="2041"/>
          <w:tab w:val="clear" w:pos="2722"/>
        </w:tabs>
        <w:spacing w:after="0" w:line="240" w:lineRule="auto"/>
        <w:ind w:left="0" w:firstLine="0"/>
        <w:outlineLvl w:val="3"/>
        <w:rPr>
          <w:rFonts w:ascii="Times New Roman" w:eastAsia="MS Mincho" w:hAnsi="Times New Roman" w:cs="Times New Roman"/>
          <w:sz w:val="22"/>
          <w:szCs w:val="22"/>
          <w:lang w:val="pt-BR"/>
        </w:rPr>
      </w:pPr>
      <w:r w:rsidRPr="001A3C4F">
        <w:rPr>
          <w:rFonts w:ascii="Times New Roman" w:eastAsia="MS Mincho" w:hAnsi="Times New Roman" w:cs="Times New Roman"/>
          <w:sz w:val="22"/>
          <w:szCs w:val="22"/>
          <w:lang w:val="pt-BR"/>
        </w:rPr>
        <w:t>a adesão descrita no item anterior deverá ser informada</w:t>
      </w:r>
      <w:r w:rsidR="005761CE" w:rsidRPr="001A3C4F">
        <w:rPr>
          <w:rFonts w:ascii="Times New Roman" w:eastAsia="MS Mincho" w:hAnsi="Times New Roman" w:cs="Times New Roman"/>
          <w:sz w:val="22"/>
          <w:szCs w:val="22"/>
          <w:lang w:val="pt-BR"/>
        </w:rPr>
        <w:t xml:space="preserve"> pela Debenturista</w:t>
      </w:r>
      <w:r w:rsidRPr="001A3C4F">
        <w:rPr>
          <w:rFonts w:ascii="Times New Roman" w:eastAsia="MS Mincho" w:hAnsi="Times New Roman" w:cs="Times New Roman"/>
          <w:sz w:val="22"/>
          <w:szCs w:val="22"/>
          <w:lang w:val="pt-BR"/>
        </w:rPr>
        <w:t xml:space="preserve"> à </w:t>
      </w:r>
      <w:r w:rsidR="003F3F36" w:rsidRPr="001A3C4F">
        <w:rPr>
          <w:rFonts w:ascii="Times New Roman" w:hAnsi="Times New Roman" w:cs="Times New Roman"/>
          <w:sz w:val="22"/>
          <w:szCs w:val="22"/>
          <w:lang w:val="pt-BR"/>
        </w:rPr>
        <w:t>Devedora</w:t>
      </w:r>
      <w:r w:rsidR="001F2291" w:rsidRPr="001A3C4F">
        <w:rPr>
          <w:rFonts w:ascii="Times New Roman" w:eastAsia="MS Mincho" w:hAnsi="Times New Roman" w:cs="Times New Roman"/>
          <w:sz w:val="22"/>
          <w:szCs w:val="22"/>
          <w:lang w:val="pt-BR"/>
        </w:rPr>
        <w:t xml:space="preserve"> dentro de até 2 (dois) Dias Úteis </w:t>
      </w:r>
      <w:r w:rsidR="008948E7" w:rsidRPr="001A3C4F">
        <w:rPr>
          <w:rFonts w:ascii="Times New Roman" w:eastAsia="MS Mincho" w:hAnsi="Times New Roman" w:cs="Times New Roman"/>
          <w:sz w:val="22"/>
          <w:szCs w:val="22"/>
          <w:lang w:val="pt-BR"/>
        </w:rPr>
        <w:t>d</w:t>
      </w:r>
      <w:r w:rsidR="001F2291" w:rsidRPr="001A3C4F">
        <w:rPr>
          <w:rFonts w:ascii="Times New Roman" w:eastAsia="MS Mincho" w:hAnsi="Times New Roman" w:cs="Times New Roman"/>
          <w:sz w:val="22"/>
          <w:szCs w:val="22"/>
          <w:lang w:val="pt-BR"/>
        </w:rPr>
        <w:t>o término do prazo de adesão à Oferta de Resgate Antecipado</w:t>
      </w:r>
      <w:r w:rsidRPr="001A3C4F">
        <w:rPr>
          <w:rFonts w:ascii="Times New Roman" w:eastAsia="MS Mincho" w:hAnsi="Times New Roman" w:cs="Times New Roman"/>
          <w:sz w:val="22"/>
          <w:szCs w:val="22"/>
          <w:lang w:val="pt-BR"/>
        </w:rPr>
        <w:t xml:space="preserve"> dos CRA</w:t>
      </w:r>
      <w:r w:rsidR="001F2291" w:rsidRPr="001A3C4F">
        <w:rPr>
          <w:rFonts w:ascii="Times New Roman" w:eastAsia="MS Mincho" w:hAnsi="Times New Roman" w:cs="Times New Roman"/>
          <w:sz w:val="22"/>
          <w:szCs w:val="22"/>
          <w:lang w:val="pt-BR"/>
        </w:rPr>
        <w:t xml:space="preserve"> indicado no item (</w:t>
      </w:r>
      <w:proofErr w:type="spellStart"/>
      <w:r w:rsidR="0094119E" w:rsidRPr="001A3C4F">
        <w:rPr>
          <w:rFonts w:ascii="Times New Roman" w:eastAsia="MS Mincho" w:hAnsi="Times New Roman" w:cs="Times New Roman"/>
          <w:sz w:val="22"/>
          <w:szCs w:val="22"/>
          <w:lang w:val="pt-BR"/>
        </w:rPr>
        <w:t>i</w:t>
      </w:r>
      <w:r w:rsidR="001F2291" w:rsidRPr="001A3C4F">
        <w:rPr>
          <w:rFonts w:ascii="Times New Roman" w:eastAsia="MS Mincho" w:hAnsi="Times New Roman" w:cs="Times New Roman"/>
          <w:sz w:val="22"/>
          <w:szCs w:val="22"/>
          <w:lang w:val="pt-BR"/>
        </w:rPr>
        <w:t>i</w:t>
      </w:r>
      <w:r w:rsidRPr="001A3C4F">
        <w:rPr>
          <w:rFonts w:ascii="Times New Roman" w:eastAsia="MS Mincho" w:hAnsi="Times New Roman" w:cs="Times New Roman"/>
          <w:sz w:val="22"/>
          <w:szCs w:val="22"/>
          <w:lang w:val="pt-BR"/>
        </w:rPr>
        <w:t>i</w:t>
      </w:r>
      <w:proofErr w:type="spellEnd"/>
      <w:r w:rsidR="001F2291" w:rsidRPr="001A3C4F">
        <w:rPr>
          <w:rFonts w:ascii="Times New Roman" w:eastAsia="MS Mincho" w:hAnsi="Times New Roman" w:cs="Times New Roman"/>
          <w:sz w:val="22"/>
          <w:szCs w:val="22"/>
          <w:lang w:val="pt-BR"/>
        </w:rPr>
        <w:t>) acima;</w:t>
      </w:r>
      <w:r w:rsidR="00417E4F" w:rsidRPr="001A3C4F">
        <w:rPr>
          <w:rFonts w:ascii="Times New Roman" w:eastAsia="MS Mincho" w:hAnsi="Times New Roman" w:cs="Times New Roman"/>
          <w:sz w:val="22"/>
          <w:szCs w:val="22"/>
          <w:lang w:val="pt-BR"/>
        </w:rPr>
        <w:t xml:space="preserve"> </w:t>
      </w:r>
    </w:p>
    <w:p w14:paraId="64507A2E" w14:textId="77777777" w:rsidR="00E36782" w:rsidRPr="001A3C4F" w:rsidRDefault="00E36782" w:rsidP="009B4504">
      <w:pPr>
        <w:pStyle w:val="Level4"/>
        <w:widowControl w:val="0"/>
        <w:numPr>
          <w:ilvl w:val="0"/>
          <w:numId w:val="0"/>
        </w:numPr>
        <w:tabs>
          <w:tab w:val="clear" w:pos="2722"/>
        </w:tabs>
        <w:spacing w:after="0" w:line="240" w:lineRule="auto"/>
        <w:outlineLvl w:val="3"/>
        <w:rPr>
          <w:rFonts w:ascii="Times New Roman" w:eastAsia="MS Mincho" w:hAnsi="Times New Roman" w:cs="Times New Roman"/>
          <w:sz w:val="22"/>
          <w:szCs w:val="22"/>
          <w:lang w:val="pt-BR"/>
        </w:rPr>
      </w:pPr>
      <w:bookmarkStart w:id="397" w:name="_Ref454978443"/>
    </w:p>
    <w:p w14:paraId="7E6C1771" w14:textId="7AED2C77" w:rsidR="00947638" w:rsidRPr="001A3C4F" w:rsidRDefault="001F2291" w:rsidP="009B4504">
      <w:pPr>
        <w:pStyle w:val="Level4"/>
        <w:widowControl w:val="0"/>
        <w:numPr>
          <w:ilvl w:val="3"/>
          <w:numId w:val="14"/>
        </w:numPr>
        <w:tabs>
          <w:tab w:val="clear" w:pos="2041"/>
          <w:tab w:val="clear" w:pos="2722"/>
        </w:tabs>
        <w:spacing w:after="0" w:line="240" w:lineRule="auto"/>
        <w:ind w:left="0" w:firstLine="0"/>
        <w:outlineLvl w:val="3"/>
        <w:rPr>
          <w:rFonts w:ascii="Times New Roman" w:eastAsia="MS Mincho" w:hAnsi="Times New Roman" w:cs="Times New Roman"/>
          <w:sz w:val="22"/>
          <w:szCs w:val="22"/>
          <w:lang w:val="pt-BR"/>
        </w:rPr>
      </w:pPr>
      <w:r w:rsidRPr="001A3C4F">
        <w:rPr>
          <w:rFonts w:ascii="Times New Roman" w:eastAsia="MS Mincho" w:hAnsi="Times New Roman" w:cs="Times New Roman"/>
          <w:sz w:val="22"/>
          <w:szCs w:val="22"/>
          <w:lang w:val="pt-BR"/>
        </w:rPr>
        <w:t xml:space="preserve">o valor a ser pago </w:t>
      </w:r>
      <w:r w:rsidR="005761CE" w:rsidRPr="001A3C4F">
        <w:rPr>
          <w:rFonts w:ascii="Times New Roman" w:eastAsia="MS Mincho" w:hAnsi="Times New Roman" w:cs="Times New Roman"/>
          <w:sz w:val="22"/>
          <w:szCs w:val="22"/>
          <w:lang w:val="pt-BR"/>
        </w:rPr>
        <w:t>à</w:t>
      </w:r>
      <w:r w:rsidRPr="001A3C4F">
        <w:rPr>
          <w:rFonts w:ascii="Times New Roman" w:eastAsia="MS Mincho" w:hAnsi="Times New Roman" w:cs="Times New Roman"/>
          <w:sz w:val="22"/>
          <w:szCs w:val="22"/>
          <w:lang w:val="pt-BR"/>
        </w:rPr>
        <w:t xml:space="preserve"> Debenturista </w:t>
      </w:r>
      <w:r w:rsidR="005761CE" w:rsidRPr="001A3C4F">
        <w:rPr>
          <w:rFonts w:ascii="Times New Roman" w:eastAsia="MS Mincho" w:hAnsi="Times New Roman" w:cs="Times New Roman"/>
          <w:sz w:val="22"/>
          <w:szCs w:val="22"/>
          <w:lang w:val="pt-BR"/>
        </w:rPr>
        <w:t xml:space="preserve">a título de Oferta Facultativa de Resgate Antecipado </w:t>
      </w:r>
      <w:r w:rsidRPr="001A3C4F">
        <w:rPr>
          <w:rFonts w:ascii="Times New Roman" w:eastAsia="MS Mincho" w:hAnsi="Times New Roman" w:cs="Times New Roman"/>
          <w:sz w:val="22"/>
          <w:szCs w:val="22"/>
          <w:lang w:val="pt-BR"/>
        </w:rPr>
        <w:t xml:space="preserve">será </w:t>
      </w:r>
      <w:r w:rsidRPr="001A3C4F">
        <w:rPr>
          <w:rFonts w:ascii="Times New Roman" w:eastAsia="MS Mincho" w:hAnsi="Times New Roman" w:cs="Times New Roman"/>
          <w:sz w:val="22"/>
          <w:szCs w:val="22"/>
          <w:lang w:val="pt-BR"/>
        </w:rPr>
        <w:lastRenderedPageBreak/>
        <w:t xml:space="preserve">equivalente ao Valor Nominal Unitário </w:t>
      </w:r>
      <w:r w:rsidR="00FE7B86" w:rsidRPr="001A3C4F">
        <w:rPr>
          <w:rFonts w:ascii="Times New Roman" w:eastAsia="MS Mincho" w:hAnsi="Times New Roman" w:cs="Times New Roman"/>
          <w:sz w:val="22"/>
          <w:szCs w:val="22"/>
          <w:lang w:val="pt-BR"/>
        </w:rPr>
        <w:t>das Debêntures 1ª Série</w:t>
      </w:r>
      <w:r w:rsidR="006D5FDA" w:rsidRPr="001A3C4F">
        <w:rPr>
          <w:rFonts w:ascii="Times New Roman" w:eastAsia="MS Mincho" w:hAnsi="Times New Roman" w:cs="Times New Roman"/>
          <w:sz w:val="22"/>
          <w:szCs w:val="22"/>
          <w:lang w:val="pt-BR"/>
        </w:rPr>
        <w:t xml:space="preserve"> e/ou</w:t>
      </w:r>
      <w:r w:rsidRPr="001A3C4F">
        <w:rPr>
          <w:rFonts w:ascii="Times New Roman" w:eastAsia="MS Mincho" w:hAnsi="Times New Roman" w:cs="Times New Roman"/>
          <w:sz w:val="22"/>
          <w:szCs w:val="22"/>
          <w:lang w:val="pt-BR"/>
        </w:rPr>
        <w:t xml:space="preserve"> ao Valor Nominal Unitário </w:t>
      </w:r>
      <w:r w:rsidR="00FE7B86" w:rsidRPr="001A3C4F">
        <w:rPr>
          <w:rFonts w:ascii="Times New Roman" w:eastAsia="MS Mincho" w:hAnsi="Times New Roman" w:cs="Times New Roman"/>
          <w:sz w:val="22"/>
          <w:szCs w:val="22"/>
          <w:lang w:val="pt-BR"/>
        </w:rPr>
        <w:t>das Debêntures 2ª Série</w:t>
      </w:r>
      <w:r w:rsidR="00554284" w:rsidRPr="001A3C4F">
        <w:rPr>
          <w:rFonts w:ascii="Times New Roman" w:eastAsia="MS Mincho" w:hAnsi="Times New Roman" w:cs="Times New Roman"/>
          <w:sz w:val="22"/>
          <w:szCs w:val="22"/>
          <w:lang w:val="pt-BR"/>
        </w:rPr>
        <w:t>, conforme o caso,</w:t>
      </w:r>
      <w:r w:rsidR="00FE7B86" w:rsidRPr="001A3C4F">
        <w:rPr>
          <w:rFonts w:ascii="Times New Roman" w:eastAsia="MS Mincho" w:hAnsi="Times New Roman" w:cs="Times New Roman"/>
          <w:sz w:val="22"/>
          <w:szCs w:val="22"/>
          <w:lang w:val="pt-BR"/>
        </w:rPr>
        <w:t xml:space="preserve"> </w:t>
      </w:r>
      <w:r w:rsidRPr="001A3C4F">
        <w:rPr>
          <w:rFonts w:ascii="Times New Roman" w:eastAsia="MS Mincho" w:hAnsi="Times New Roman" w:cs="Times New Roman"/>
          <w:sz w:val="22"/>
          <w:szCs w:val="22"/>
          <w:lang w:val="pt-BR"/>
        </w:rPr>
        <w:t xml:space="preserve">do número de </w:t>
      </w:r>
      <w:r w:rsidR="00DE3D90" w:rsidRPr="001A3C4F">
        <w:rPr>
          <w:rFonts w:ascii="Times New Roman" w:eastAsia="MS Mincho" w:hAnsi="Times New Roman" w:cs="Times New Roman"/>
          <w:sz w:val="22"/>
          <w:szCs w:val="22"/>
          <w:lang w:val="pt-BR"/>
        </w:rPr>
        <w:t>Debêntures 1ª Série</w:t>
      </w:r>
      <w:r w:rsidR="006D5FDA" w:rsidRPr="001A3C4F">
        <w:rPr>
          <w:rFonts w:ascii="Times New Roman" w:eastAsia="MS Mincho" w:hAnsi="Times New Roman" w:cs="Times New Roman"/>
          <w:sz w:val="22"/>
          <w:szCs w:val="22"/>
          <w:lang w:val="pt-BR"/>
        </w:rPr>
        <w:t xml:space="preserve"> e/ou</w:t>
      </w:r>
      <w:r w:rsidR="00DE3D90" w:rsidRPr="001A3C4F">
        <w:rPr>
          <w:rFonts w:ascii="Times New Roman" w:eastAsia="MS Mincho" w:hAnsi="Times New Roman" w:cs="Times New Roman"/>
          <w:sz w:val="22"/>
          <w:szCs w:val="22"/>
          <w:lang w:val="pt-BR"/>
        </w:rPr>
        <w:t xml:space="preserve"> </w:t>
      </w:r>
      <w:r w:rsidR="00EB17BC" w:rsidRPr="001A3C4F">
        <w:rPr>
          <w:rFonts w:ascii="Times New Roman" w:eastAsia="MS Mincho" w:hAnsi="Times New Roman" w:cs="Times New Roman"/>
          <w:sz w:val="22"/>
          <w:szCs w:val="22"/>
          <w:lang w:val="pt-BR"/>
        </w:rPr>
        <w:t xml:space="preserve">de </w:t>
      </w:r>
      <w:r w:rsidR="00D41D7C" w:rsidRPr="001A3C4F">
        <w:rPr>
          <w:rFonts w:ascii="Times New Roman" w:eastAsia="MS Mincho" w:hAnsi="Times New Roman" w:cs="Times New Roman"/>
          <w:sz w:val="22"/>
          <w:szCs w:val="22"/>
          <w:lang w:val="pt-BR"/>
        </w:rPr>
        <w:t>Debêntures 2ª Série</w:t>
      </w:r>
      <w:r w:rsidRPr="001A3C4F">
        <w:rPr>
          <w:rFonts w:ascii="Times New Roman" w:eastAsia="MS Mincho" w:hAnsi="Times New Roman" w:cs="Times New Roman"/>
          <w:sz w:val="22"/>
          <w:szCs w:val="22"/>
          <w:lang w:val="pt-BR"/>
        </w:rPr>
        <w:t>, conforme o caso, que tiverem aderido à Oferta Facultativa de Resgate Antecipado</w:t>
      </w:r>
      <w:r w:rsidR="005761CE" w:rsidRPr="001A3C4F">
        <w:rPr>
          <w:rFonts w:ascii="Times New Roman" w:eastAsia="MS Mincho" w:hAnsi="Times New Roman" w:cs="Times New Roman"/>
          <w:sz w:val="22"/>
          <w:szCs w:val="22"/>
          <w:lang w:val="pt-BR"/>
        </w:rPr>
        <w:t>,</w:t>
      </w:r>
      <w:r w:rsidRPr="001A3C4F">
        <w:rPr>
          <w:rFonts w:ascii="Times New Roman" w:eastAsia="MS Mincho" w:hAnsi="Times New Roman" w:cs="Times New Roman"/>
          <w:sz w:val="22"/>
          <w:szCs w:val="22"/>
          <w:lang w:val="pt-BR"/>
        </w:rPr>
        <w:t xml:space="preserve"> acrescido (a) da respectiva Remuneração das Debêntures aplicável sobre as </w:t>
      </w:r>
      <w:r w:rsidR="00D41D7C" w:rsidRPr="001A3C4F">
        <w:rPr>
          <w:rFonts w:ascii="Times New Roman" w:eastAsia="MS Mincho" w:hAnsi="Times New Roman" w:cs="Times New Roman"/>
          <w:sz w:val="22"/>
          <w:szCs w:val="22"/>
          <w:lang w:val="pt-BR"/>
        </w:rPr>
        <w:t>Debêntures 1ª Série</w:t>
      </w:r>
      <w:r w:rsidR="006D5FDA" w:rsidRPr="001A3C4F">
        <w:rPr>
          <w:rFonts w:ascii="Times New Roman" w:eastAsia="MS Mincho" w:hAnsi="Times New Roman" w:cs="Times New Roman"/>
          <w:sz w:val="22"/>
          <w:szCs w:val="22"/>
          <w:lang w:val="pt-BR"/>
        </w:rPr>
        <w:t xml:space="preserve"> e/ou</w:t>
      </w:r>
      <w:r w:rsidR="00DE3D90" w:rsidRPr="001A3C4F">
        <w:rPr>
          <w:rFonts w:ascii="Times New Roman" w:eastAsia="MS Mincho" w:hAnsi="Times New Roman" w:cs="Times New Roman"/>
          <w:sz w:val="22"/>
          <w:szCs w:val="22"/>
          <w:lang w:val="pt-BR"/>
        </w:rPr>
        <w:t xml:space="preserve"> </w:t>
      </w:r>
      <w:r w:rsidRPr="001A3C4F">
        <w:rPr>
          <w:rFonts w:ascii="Times New Roman" w:eastAsia="MS Mincho" w:hAnsi="Times New Roman" w:cs="Times New Roman"/>
          <w:sz w:val="22"/>
          <w:szCs w:val="22"/>
          <w:lang w:val="pt-BR"/>
        </w:rPr>
        <w:t xml:space="preserve">as </w:t>
      </w:r>
      <w:r w:rsidR="00D41D7C" w:rsidRPr="001A3C4F">
        <w:rPr>
          <w:rFonts w:ascii="Times New Roman" w:eastAsia="MS Mincho" w:hAnsi="Times New Roman" w:cs="Times New Roman"/>
          <w:sz w:val="22"/>
          <w:szCs w:val="22"/>
          <w:lang w:val="pt-BR"/>
        </w:rPr>
        <w:t>Debêntures 2ª Série</w:t>
      </w:r>
      <w:r w:rsidR="00EB17BC" w:rsidRPr="001A3C4F">
        <w:rPr>
          <w:rFonts w:ascii="Times New Roman" w:eastAsia="MS Mincho" w:hAnsi="Times New Roman" w:cs="Times New Roman"/>
          <w:sz w:val="22"/>
          <w:szCs w:val="22"/>
          <w:lang w:val="pt-BR"/>
        </w:rPr>
        <w:t xml:space="preserve">, conforme o caso, </w:t>
      </w:r>
      <w:r w:rsidRPr="001A3C4F">
        <w:rPr>
          <w:rFonts w:ascii="Times New Roman" w:eastAsia="MS Mincho" w:hAnsi="Times New Roman" w:cs="Times New Roman"/>
          <w:sz w:val="22"/>
          <w:szCs w:val="22"/>
          <w:lang w:val="pt-BR"/>
        </w:rPr>
        <w:t xml:space="preserve">que serão objeto de resgate antecipado, calculada </w:t>
      </w:r>
      <w:r w:rsidRPr="001A3C4F">
        <w:rPr>
          <w:rFonts w:ascii="Times New Roman" w:eastAsia="MS Mincho" w:hAnsi="Times New Roman" w:cs="Times New Roman"/>
          <w:i/>
          <w:sz w:val="22"/>
          <w:szCs w:val="22"/>
          <w:lang w:val="pt-BR"/>
        </w:rPr>
        <w:t xml:space="preserve">pro rata </w:t>
      </w:r>
      <w:proofErr w:type="spellStart"/>
      <w:r w:rsidRPr="001A3C4F">
        <w:rPr>
          <w:rFonts w:ascii="Times New Roman" w:eastAsia="MS Mincho" w:hAnsi="Times New Roman" w:cs="Times New Roman"/>
          <w:i/>
          <w:sz w:val="22"/>
          <w:szCs w:val="22"/>
          <w:lang w:val="pt-BR"/>
        </w:rPr>
        <w:t>temporis</w:t>
      </w:r>
      <w:proofErr w:type="spellEnd"/>
      <w:r w:rsidRPr="001A3C4F">
        <w:rPr>
          <w:rFonts w:ascii="Times New Roman" w:eastAsia="MS Mincho" w:hAnsi="Times New Roman" w:cs="Times New Roman"/>
          <w:sz w:val="22"/>
          <w:szCs w:val="22"/>
          <w:lang w:val="pt-BR"/>
        </w:rPr>
        <w:t xml:space="preserve"> desde a primeira </w:t>
      </w:r>
      <w:r w:rsidR="00B54304" w:rsidRPr="001A3C4F">
        <w:rPr>
          <w:rFonts w:ascii="Times New Roman" w:eastAsia="MS Mincho" w:hAnsi="Times New Roman" w:cs="Times New Roman"/>
          <w:sz w:val="22"/>
          <w:szCs w:val="22"/>
          <w:lang w:val="pt-BR"/>
        </w:rPr>
        <w:t>d</w:t>
      </w:r>
      <w:r w:rsidRPr="001A3C4F">
        <w:rPr>
          <w:rFonts w:ascii="Times New Roman" w:eastAsia="MS Mincho" w:hAnsi="Times New Roman" w:cs="Times New Roman"/>
          <w:sz w:val="22"/>
          <w:szCs w:val="22"/>
          <w:lang w:val="pt-BR"/>
        </w:rPr>
        <w:t xml:space="preserve">ata de </w:t>
      </w:r>
      <w:r w:rsidR="00B54304" w:rsidRPr="001A3C4F">
        <w:rPr>
          <w:rFonts w:ascii="Times New Roman" w:eastAsia="MS Mincho" w:hAnsi="Times New Roman" w:cs="Times New Roman"/>
          <w:sz w:val="22"/>
          <w:szCs w:val="22"/>
          <w:lang w:val="pt-BR"/>
        </w:rPr>
        <w:t>i</w:t>
      </w:r>
      <w:r w:rsidRPr="001A3C4F">
        <w:rPr>
          <w:rFonts w:ascii="Times New Roman" w:eastAsia="MS Mincho" w:hAnsi="Times New Roman" w:cs="Times New Roman"/>
          <w:sz w:val="22"/>
          <w:szCs w:val="22"/>
          <w:lang w:val="pt-BR"/>
        </w:rPr>
        <w:t>ntegralização</w:t>
      </w:r>
      <w:r w:rsidR="00B54304" w:rsidRPr="001A3C4F">
        <w:rPr>
          <w:rFonts w:ascii="Times New Roman" w:eastAsia="MS Mincho" w:hAnsi="Times New Roman" w:cs="Times New Roman"/>
          <w:sz w:val="22"/>
          <w:szCs w:val="22"/>
          <w:lang w:val="pt-BR"/>
        </w:rPr>
        <w:t xml:space="preserve"> dos CRA</w:t>
      </w:r>
      <w:r w:rsidRPr="001A3C4F">
        <w:rPr>
          <w:rFonts w:ascii="Times New Roman" w:eastAsia="MS Mincho" w:hAnsi="Times New Roman" w:cs="Times New Roman"/>
          <w:sz w:val="22"/>
          <w:szCs w:val="22"/>
          <w:lang w:val="pt-BR"/>
        </w:rPr>
        <w:t xml:space="preserve"> </w:t>
      </w:r>
      <w:r w:rsidR="00EB17BC" w:rsidRPr="001A3C4F">
        <w:rPr>
          <w:rFonts w:ascii="Times New Roman" w:eastAsia="MS Mincho" w:hAnsi="Times New Roman" w:cs="Times New Roman"/>
          <w:sz w:val="22"/>
          <w:szCs w:val="22"/>
          <w:lang w:val="pt-BR"/>
        </w:rPr>
        <w:t xml:space="preserve">da respectiva série </w:t>
      </w:r>
      <w:r w:rsidRPr="001A3C4F">
        <w:rPr>
          <w:rFonts w:ascii="Times New Roman" w:eastAsia="MS Mincho" w:hAnsi="Times New Roman" w:cs="Times New Roman"/>
          <w:sz w:val="22"/>
          <w:szCs w:val="22"/>
          <w:lang w:val="pt-BR"/>
        </w:rPr>
        <w:t xml:space="preserve">ou a Data de Pagamento de Remuneração das </w:t>
      </w:r>
      <w:r w:rsidR="00D41D7C" w:rsidRPr="001A3C4F">
        <w:rPr>
          <w:rFonts w:ascii="Times New Roman" w:eastAsia="MS Mincho" w:hAnsi="Times New Roman" w:cs="Times New Roman"/>
          <w:sz w:val="22"/>
          <w:szCs w:val="22"/>
          <w:lang w:val="pt-BR"/>
        </w:rPr>
        <w:t>Debêntures 1ª Série</w:t>
      </w:r>
      <w:r w:rsidR="006D5FDA" w:rsidRPr="001A3C4F">
        <w:rPr>
          <w:rFonts w:ascii="Times New Roman" w:eastAsia="MS Mincho" w:hAnsi="Times New Roman" w:cs="Times New Roman"/>
          <w:sz w:val="22"/>
          <w:szCs w:val="22"/>
          <w:lang w:val="pt-BR"/>
        </w:rPr>
        <w:t xml:space="preserve"> e/ou</w:t>
      </w:r>
      <w:r w:rsidRPr="001A3C4F">
        <w:rPr>
          <w:rFonts w:ascii="Times New Roman" w:eastAsia="MS Mincho" w:hAnsi="Times New Roman" w:cs="Times New Roman"/>
          <w:sz w:val="22"/>
          <w:szCs w:val="22"/>
          <w:lang w:val="pt-BR"/>
        </w:rPr>
        <w:t xml:space="preserve"> das </w:t>
      </w:r>
      <w:r w:rsidR="00D41D7C" w:rsidRPr="001A3C4F">
        <w:rPr>
          <w:rFonts w:ascii="Times New Roman" w:eastAsia="MS Mincho" w:hAnsi="Times New Roman" w:cs="Times New Roman"/>
          <w:sz w:val="22"/>
          <w:szCs w:val="22"/>
          <w:lang w:val="pt-BR"/>
        </w:rPr>
        <w:t>Debêntures 2ª Série</w:t>
      </w:r>
      <w:r w:rsidR="00DE3D90" w:rsidRPr="001A3C4F">
        <w:rPr>
          <w:rFonts w:ascii="Times New Roman" w:eastAsia="MS Mincho" w:hAnsi="Times New Roman" w:cs="Times New Roman"/>
          <w:sz w:val="22"/>
          <w:szCs w:val="22"/>
          <w:lang w:val="pt-BR"/>
        </w:rPr>
        <w:t xml:space="preserve"> </w:t>
      </w:r>
      <w:r w:rsidRPr="001A3C4F">
        <w:rPr>
          <w:rFonts w:ascii="Times New Roman" w:eastAsia="MS Mincho" w:hAnsi="Times New Roman" w:cs="Times New Roman"/>
          <w:sz w:val="22"/>
          <w:szCs w:val="22"/>
          <w:lang w:val="pt-BR"/>
        </w:rPr>
        <w:t>imediatamente anterior, conforme o caso, até a data do efetivo pagamento;</w:t>
      </w:r>
      <w:bookmarkEnd w:id="397"/>
      <w:r w:rsidRPr="001A3C4F">
        <w:rPr>
          <w:rFonts w:ascii="Times New Roman" w:eastAsia="MS Mincho" w:hAnsi="Times New Roman" w:cs="Times New Roman"/>
          <w:sz w:val="22"/>
          <w:szCs w:val="22"/>
          <w:lang w:val="pt-BR"/>
        </w:rPr>
        <w:t xml:space="preserve"> e (b) se for o caso, d</w:t>
      </w:r>
      <w:r w:rsidR="005761CE" w:rsidRPr="001A3C4F">
        <w:rPr>
          <w:rFonts w:ascii="Times New Roman" w:eastAsia="MS Mincho" w:hAnsi="Times New Roman" w:cs="Times New Roman"/>
          <w:sz w:val="22"/>
          <w:szCs w:val="22"/>
          <w:lang w:val="pt-BR"/>
        </w:rPr>
        <w:t>o</w:t>
      </w:r>
      <w:r w:rsidRPr="001A3C4F">
        <w:rPr>
          <w:rFonts w:ascii="Times New Roman" w:eastAsia="MS Mincho" w:hAnsi="Times New Roman" w:cs="Times New Roman"/>
          <w:sz w:val="22"/>
          <w:szCs w:val="22"/>
          <w:lang w:val="pt-BR"/>
        </w:rPr>
        <w:t xml:space="preserve"> </w:t>
      </w:r>
      <w:r w:rsidR="005761CE" w:rsidRPr="001A3C4F">
        <w:rPr>
          <w:rFonts w:ascii="Times New Roman" w:eastAsia="MS Mincho" w:hAnsi="Times New Roman" w:cs="Times New Roman"/>
          <w:sz w:val="22"/>
          <w:szCs w:val="22"/>
          <w:lang w:val="pt-BR"/>
        </w:rPr>
        <w:t>P</w:t>
      </w:r>
      <w:r w:rsidRPr="001A3C4F">
        <w:rPr>
          <w:rFonts w:ascii="Times New Roman" w:eastAsia="MS Mincho" w:hAnsi="Times New Roman" w:cs="Times New Roman"/>
          <w:sz w:val="22"/>
          <w:szCs w:val="22"/>
          <w:lang w:val="pt-BR"/>
        </w:rPr>
        <w:t xml:space="preserve">rêmio </w:t>
      </w:r>
      <w:r w:rsidR="005761CE" w:rsidRPr="001A3C4F">
        <w:rPr>
          <w:rFonts w:ascii="Times New Roman" w:eastAsia="MS Mincho" w:hAnsi="Times New Roman" w:cs="Times New Roman"/>
          <w:sz w:val="22"/>
          <w:szCs w:val="22"/>
          <w:lang w:val="pt-BR"/>
        </w:rPr>
        <w:t>na Oferta</w:t>
      </w:r>
      <w:r w:rsidRPr="001A3C4F">
        <w:rPr>
          <w:rFonts w:ascii="Times New Roman" w:eastAsia="MS Mincho" w:hAnsi="Times New Roman" w:cs="Times New Roman"/>
          <w:sz w:val="22"/>
          <w:szCs w:val="22"/>
          <w:lang w:val="pt-BR"/>
        </w:rPr>
        <w:t>;</w:t>
      </w:r>
    </w:p>
    <w:p w14:paraId="13CC3700" w14:textId="77777777" w:rsidR="00947638" w:rsidRPr="001A3C4F" w:rsidRDefault="00947638" w:rsidP="009B4504">
      <w:pPr>
        <w:pStyle w:val="PargrafodaLista"/>
        <w:ind w:left="0"/>
        <w:rPr>
          <w:rFonts w:ascii="Times New Roman" w:eastAsia="MS Mincho" w:hAnsi="Times New Roman" w:cs="Times New Roman"/>
          <w:sz w:val="22"/>
          <w:szCs w:val="22"/>
          <w:lang w:val="pt-BR"/>
        </w:rPr>
      </w:pPr>
    </w:p>
    <w:p w14:paraId="1C66B2AD" w14:textId="4433A57F" w:rsidR="001F2291" w:rsidRPr="001A3C4F" w:rsidRDefault="00947638" w:rsidP="009B4504">
      <w:pPr>
        <w:pStyle w:val="Level4"/>
        <w:widowControl w:val="0"/>
        <w:numPr>
          <w:ilvl w:val="3"/>
          <w:numId w:val="14"/>
        </w:numPr>
        <w:tabs>
          <w:tab w:val="clear" w:pos="2041"/>
          <w:tab w:val="clear" w:pos="2722"/>
        </w:tabs>
        <w:spacing w:after="0" w:line="240" w:lineRule="auto"/>
        <w:ind w:left="0" w:firstLine="0"/>
        <w:outlineLvl w:val="3"/>
        <w:rPr>
          <w:rFonts w:ascii="Times New Roman" w:eastAsia="MS Mincho" w:hAnsi="Times New Roman" w:cs="Times New Roman"/>
          <w:sz w:val="22"/>
          <w:szCs w:val="22"/>
          <w:lang w:val="pt-BR"/>
        </w:rPr>
      </w:pPr>
      <w:r w:rsidRPr="001A3C4F">
        <w:rPr>
          <w:rFonts w:ascii="Times New Roman" w:eastAsia="MS Mincho" w:hAnsi="Times New Roman" w:cs="Times New Roman"/>
          <w:sz w:val="22"/>
          <w:szCs w:val="22"/>
          <w:lang w:val="pt-BR"/>
        </w:rPr>
        <w:t xml:space="preserve">caso a Oferta Facultativa de Resgate Antecipado seja realizada em qualquer </w:t>
      </w:r>
      <w:r w:rsidR="008B7362" w:rsidRPr="001A3C4F">
        <w:rPr>
          <w:rFonts w:ascii="Times New Roman" w:eastAsia="MS Mincho" w:hAnsi="Times New Roman" w:cs="Times New Roman"/>
          <w:sz w:val="22"/>
          <w:szCs w:val="22"/>
          <w:lang w:val="pt-BR"/>
        </w:rPr>
        <w:t xml:space="preserve">Data de </w:t>
      </w:r>
      <w:r w:rsidR="00C366EA" w:rsidRPr="001A3C4F">
        <w:rPr>
          <w:rFonts w:ascii="Times New Roman" w:eastAsia="MS Mincho" w:hAnsi="Times New Roman" w:cs="Times New Roman"/>
          <w:sz w:val="22"/>
          <w:szCs w:val="22"/>
          <w:lang w:val="pt-BR"/>
        </w:rPr>
        <w:t xml:space="preserve">Amortização e/ou Data de </w:t>
      </w:r>
      <w:r w:rsidR="008B7362" w:rsidRPr="001A3C4F">
        <w:rPr>
          <w:rFonts w:ascii="Times New Roman" w:eastAsia="MS Mincho" w:hAnsi="Times New Roman" w:cs="Times New Roman"/>
          <w:sz w:val="22"/>
          <w:szCs w:val="22"/>
          <w:lang w:val="pt-BR"/>
        </w:rPr>
        <w:t>Pagamento da Remuneração</w:t>
      </w:r>
      <w:r w:rsidRPr="001A3C4F">
        <w:rPr>
          <w:rFonts w:ascii="Times New Roman" w:eastAsia="MS Mincho" w:hAnsi="Times New Roman" w:cs="Times New Roman"/>
          <w:sz w:val="22"/>
          <w:szCs w:val="22"/>
          <w:lang w:val="pt-BR"/>
        </w:rPr>
        <w:t>, o Prêmio na Oferta, se aplicável, deverá ser calculado sobre o Valor Nominal Unitário</w:t>
      </w:r>
      <w:r w:rsidR="00FE7B86" w:rsidRPr="001A3C4F">
        <w:rPr>
          <w:rFonts w:ascii="Times New Roman" w:eastAsia="MS Mincho" w:hAnsi="Times New Roman" w:cs="Times New Roman"/>
          <w:sz w:val="22"/>
          <w:szCs w:val="22"/>
          <w:lang w:val="pt-BR"/>
        </w:rPr>
        <w:t xml:space="preserve"> das Debêntures 1ª Série</w:t>
      </w:r>
      <w:r w:rsidR="006D5FDA" w:rsidRPr="001A3C4F">
        <w:rPr>
          <w:rFonts w:ascii="Times New Roman" w:eastAsia="MS Mincho" w:hAnsi="Times New Roman" w:cs="Times New Roman"/>
          <w:sz w:val="22"/>
          <w:szCs w:val="22"/>
          <w:lang w:val="pt-BR"/>
        </w:rPr>
        <w:t xml:space="preserve"> e/ou</w:t>
      </w:r>
      <w:r w:rsidR="001943A9" w:rsidRPr="001A3C4F">
        <w:rPr>
          <w:rFonts w:ascii="Times New Roman" w:eastAsia="MS Mincho" w:hAnsi="Times New Roman" w:cs="Times New Roman"/>
          <w:sz w:val="22"/>
          <w:szCs w:val="22"/>
          <w:lang w:val="pt-BR"/>
        </w:rPr>
        <w:t xml:space="preserve"> </w:t>
      </w:r>
      <w:r w:rsidR="00B2727C" w:rsidRPr="001A3C4F">
        <w:rPr>
          <w:rFonts w:ascii="Times New Roman" w:eastAsia="MS Mincho" w:hAnsi="Times New Roman" w:cs="Times New Roman"/>
          <w:sz w:val="22"/>
          <w:szCs w:val="22"/>
          <w:lang w:val="pt-BR"/>
        </w:rPr>
        <w:t xml:space="preserve">o </w:t>
      </w:r>
      <w:r w:rsidR="00FE7B86" w:rsidRPr="001A3C4F">
        <w:rPr>
          <w:rFonts w:ascii="Times New Roman" w:eastAsia="MS Mincho" w:hAnsi="Times New Roman" w:cs="Times New Roman"/>
          <w:sz w:val="22"/>
          <w:szCs w:val="22"/>
          <w:lang w:val="pt-BR"/>
        </w:rPr>
        <w:t>Valor Nominal Unitário das Debêntures 2ª Série</w:t>
      </w:r>
      <w:r w:rsidRPr="001A3C4F">
        <w:rPr>
          <w:rFonts w:ascii="Times New Roman" w:eastAsia="MS Mincho" w:hAnsi="Times New Roman" w:cs="Times New Roman"/>
          <w:sz w:val="22"/>
          <w:szCs w:val="22"/>
          <w:lang w:val="pt-BR"/>
        </w:rPr>
        <w:t xml:space="preserve">, </w:t>
      </w:r>
      <w:r w:rsidR="00D05663" w:rsidRPr="001A3C4F">
        <w:rPr>
          <w:rFonts w:ascii="Times New Roman" w:eastAsia="MS Mincho" w:hAnsi="Times New Roman" w:cs="Times New Roman"/>
          <w:sz w:val="22"/>
          <w:szCs w:val="22"/>
          <w:lang w:val="pt-BR"/>
        </w:rPr>
        <w:t xml:space="preserve">conforme o caso, </w:t>
      </w:r>
      <w:r w:rsidRPr="001A3C4F">
        <w:rPr>
          <w:rFonts w:ascii="Times New Roman" w:eastAsia="MS Mincho" w:hAnsi="Times New Roman" w:cs="Times New Roman"/>
          <w:sz w:val="22"/>
          <w:szCs w:val="22"/>
          <w:lang w:val="pt-BR"/>
        </w:rPr>
        <w:t xml:space="preserve">após o referido pagamento; </w:t>
      </w:r>
      <w:r w:rsidR="001F2291" w:rsidRPr="001A3C4F">
        <w:rPr>
          <w:rFonts w:ascii="Times New Roman" w:eastAsia="MS Mincho" w:hAnsi="Times New Roman" w:cs="Times New Roman"/>
          <w:sz w:val="22"/>
          <w:szCs w:val="22"/>
          <w:lang w:val="pt-BR"/>
        </w:rPr>
        <w:t>e</w:t>
      </w:r>
    </w:p>
    <w:p w14:paraId="2AE148C0" w14:textId="77777777" w:rsidR="00E36782" w:rsidRPr="001A3C4F" w:rsidRDefault="00E36782" w:rsidP="009B4504">
      <w:pPr>
        <w:pStyle w:val="Level4"/>
        <w:widowControl w:val="0"/>
        <w:numPr>
          <w:ilvl w:val="0"/>
          <w:numId w:val="0"/>
        </w:numPr>
        <w:tabs>
          <w:tab w:val="clear" w:pos="2722"/>
        </w:tabs>
        <w:spacing w:after="0" w:line="240" w:lineRule="auto"/>
        <w:outlineLvl w:val="3"/>
        <w:rPr>
          <w:rFonts w:ascii="Times New Roman" w:eastAsia="MS Mincho" w:hAnsi="Times New Roman" w:cs="Times New Roman"/>
          <w:sz w:val="22"/>
          <w:szCs w:val="22"/>
          <w:lang w:val="pt-BR"/>
        </w:rPr>
      </w:pPr>
    </w:p>
    <w:p w14:paraId="1FB0C68B" w14:textId="104C75B4" w:rsidR="001F2291" w:rsidRPr="001A3C4F" w:rsidRDefault="001F2291" w:rsidP="009B4504">
      <w:pPr>
        <w:pStyle w:val="Level4"/>
        <w:widowControl w:val="0"/>
        <w:numPr>
          <w:ilvl w:val="3"/>
          <w:numId w:val="14"/>
        </w:numPr>
        <w:tabs>
          <w:tab w:val="clear" w:pos="2041"/>
          <w:tab w:val="clear" w:pos="2722"/>
        </w:tabs>
        <w:spacing w:after="0" w:line="240" w:lineRule="auto"/>
        <w:ind w:left="0" w:firstLine="0"/>
        <w:outlineLvl w:val="3"/>
        <w:rPr>
          <w:rFonts w:ascii="Times New Roman" w:eastAsia="MS Mincho" w:hAnsi="Times New Roman" w:cs="Times New Roman"/>
          <w:sz w:val="22"/>
          <w:szCs w:val="22"/>
          <w:lang w:val="pt-BR"/>
        </w:rPr>
      </w:pPr>
      <w:r w:rsidRPr="001A3C4F">
        <w:rPr>
          <w:rFonts w:ascii="Times New Roman" w:eastAsia="MS Mincho" w:hAnsi="Times New Roman" w:cs="Times New Roman"/>
          <w:sz w:val="22"/>
          <w:szCs w:val="22"/>
          <w:lang w:val="pt-BR"/>
        </w:rPr>
        <w:t>o resgate antecipado e o correspondente pagamento serão realizados</w:t>
      </w:r>
      <w:r w:rsidRPr="001A3C4F">
        <w:rPr>
          <w:rFonts w:ascii="Times New Roman" w:hAnsi="Times New Roman" w:cs="Times New Roman"/>
          <w:sz w:val="22"/>
          <w:szCs w:val="22"/>
          <w:lang w:val="pt-BR"/>
        </w:rPr>
        <w:t xml:space="preserve"> </w:t>
      </w:r>
      <w:r w:rsidR="003E188B" w:rsidRPr="001A3C4F">
        <w:rPr>
          <w:rFonts w:ascii="Times New Roman" w:hAnsi="Times New Roman" w:cs="Times New Roman"/>
          <w:sz w:val="22"/>
          <w:szCs w:val="22"/>
          <w:lang w:val="pt-BR"/>
        </w:rPr>
        <w:t>mediante TED para a Conta da Emissão</w:t>
      </w:r>
      <w:r w:rsidRPr="001A3C4F">
        <w:rPr>
          <w:rFonts w:ascii="Times New Roman" w:eastAsia="MS Mincho" w:hAnsi="Times New Roman" w:cs="Times New Roman"/>
          <w:sz w:val="22"/>
          <w:szCs w:val="22"/>
          <w:lang w:val="pt-BR"/>
        </w:rPr>
        <w:t>.</w:t>
      </w:r>
      <w:r w:rsidR="00A55C10" w:rsidRPr="001A3C4F">
        <w:rPr>
          <w:rFonts w:ascii="Times New Roman" w:eastAsia="MS Mincho" w:hAnsi="Times New Roman" w:cs="Times New Roman"/>
          <w:sz w:val="22"/>
          <w:szCs w:val="22"/>
          <w:lang w:val="pt-BR"/>
        </w:rPr>
        <w:t xml:space="preserve"> </w:t>
      </w:r>
    </w:p>
    <w:p w14:paraId="5BBD7F56" w14:textId="77777777" w:rsidR="000E3255" w:rsidRPr="001A3C4F" w:rsidRDefault="000E3255" w:rsidP="009B4504">
      <w:pPr>
        <w:pStyle w:val="PargrafoComumNvel2"/>
        <w:numPr>
          <w:ilvl w:val="0"/>
          <w:numId w:val="0"/>
        </w:numPr>
        <w:spacing w:line="240" w:lineRule="auto"/>
        <w:rPr>
          <w:rFonts w:ascii="Times New Roman" w:hAnsi="Times New Roman" w:cs="Times New Roman"/>
          <w:sz w:val="22"/>
          <w:szCs w:val="22"/>
        </w:rPr>
      </w:pPr>
      <w:bookmarkStart w:id="398" w:name="_Ref491451929"/>
      <w:bookmarkStart w:id="399" w:name="_Ref491022702"/>
    </w:p>
    <w:bookmarkEnd w:id="398"/>
    <w:bookmarkEnd w:id="399"/>
    <w:p w14:paraId="0FCAF2F7" w14:textId="62D4B99A" w:rsidR="001F2291" w:rsidRPr="001A3C4F" w:rsidRDefault="001F2291" w:rsidP="009B4504">
      <w:pPr>
        <w:pStyle w:val="PargrafoComumNvel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 xml:space="preserve">As despesas relacionadas à Oferta Facultativa de Resgate Antecipado das Debêntures serão arcadas pela </w:t>
      </w:r>
      <w:r w:rsidR="003F3F36" w:rsidRPr="001A3C4F">
        <w:rPr>
          <w:rFonts w:ascii="Times New Roman" w:hAnsi="Times New Roman" w:cs="Times New Roman"/>
          <w:sz w:val="22"/>
          <w:szCs w:val="22"/>
        </w:rPr>
        <w:t>Devedora</w:t>
      </w:r>
      <w:r w:rsidRPr="001A3C4F">
        <w:rPr>
          <w:rFonts w:ascii="Times New Roman" w:hAnsi="Times New Roman" w:cs="Times New Roman"/>
          <w:sz w:val="22"/>
          <w:szCs w:val="22"/>
        </w:rPr>
        <w:t>, o que inclui as despesas de comunicação e resgate dos CRA.</w:t>
      </w:r>
    </w:p>
    <w:p w14:paraId="77D7B6B5" w14:textId="77777777" w:rsidR="00A6182D" w:rsidRPr="001A3C4F" w:rsidRDefault="00A6182D" w:rsidP="009B4504">
      <w:pPr>
        <w:rPr>
          <w:rFonts w:ascii="Times New Roman" w:hAnsi="Times New Roman" w:cs="Times New Roman"/>
          <w:sz w:val="22"/>
          <w:szCs w:val="22"/>
          <w:lang w:val="pt-BR"/>
        </w:rPr>
      </w:pPr>
    </w:p>
    <w:p w14:paraId="29893AD0" w14:textId="77777777" w:rsidR="00A6182D" w:rsidRPr="001A3C4F" w:rsidRDefault="00A6182D" w:rsidP="009B4504">
      <w:pPr>
        <w:pStyle w:val="Ttulo2"/>
        <w:tabs>
          <w:tab w:val="clear" w:pos="1134"/>
        </w:tabs>
        <w:spacing w:line="240" w:lineRule="auto"/>
        <w:ind w:left="0" w:firstLine="0"/>
        <w:rPr>
          <w:rFonts w:ascii="Times New Roman" w:hAnsi="Times New Roman" w:cs="Times New Roman"/>
          <w:sz w:val="22"/>
          <w:szCs w:val="22"/>
        </w:rPr>
      </w:pPr>
      <w:bookmarkStart w:id="400" w:name="_Ref11087125"/>
      <w:bookmarkStart w:id="401" w:name="_Toc49614979"/>
      <w:bookmarkStart w:id="402" w:name="_Toc53782981"/>
      <w:bookmarkStart w:id="403" w:name="_Toc78383201"/>
      <w:bookmarkStart w:id="404" w:name="_Toc65267733"/>
      <w:bookmarkStart w:id="405" w:name="_Toc85147342"/>
      <w:bookmarkStart w:id="406" w:name="_Toc93927967"/>
      <w:bookmarkStart w:id="407" w:name="_Toc97764050"/>
      <w:bookmarkStart w:id="408" w:name="_Toc98695283"/>
      <w:bookmarkStart w:id="409" w:name="_Toc98502661"/>
      <w:r w:rsidRPr="001A3C4F">
        <w:rPr>
          <w:rFonts w:ascii="Times New Roman" w:hAnsi="Times New Roman" w:cs="Times New Roman"/>
          <w:sz w:val="22"/>
          <w:szCs w:val="22"/>
        </w:rPr>
        <w:t>Resgate Antecipado Facultativo</w:t>
      </w:r>
      <w:bookmarkEnd w:id="400"/>
      <w:bookmarkEnd w:id="401"/>
      <w:bookmarkEnd w:id="402"/>
      <w:bookmarkEnd w:id="403"/>
      <w:bookmarkEnd w:id="404"/>
      <w:bookmarkEnd w:id="405"/>
      <w:bookmarkEnd w:id="406"/>
      <w:bookmarkEnd w:id="407"/>
      <w:bookmarkEnd w:id="408"/>
      <w:bookmarkEnd w:id="409"/>
      <w:r w:rsidR="00FE2990" w:rsidRPr="001A3C4F">
        <w:rPr>
          <w:rFonts w:ascii="Times New Roman" w:hAnsi="Times New Roman" w:cs="Times New Roman"/>
          <w:sz w:val="22"/>
          <w:szCs w:val="22"/>
        </w:rPr>
        <w:t xml:space="preserve"> </w:t>
      </w:r>
    </w:p>
    <w:p w14:paraId="10A1F730" w14:textId="77777777" w:rsidR="00051F66" w:rsidRPr="001A3C4F" w:rsidRDefault="00051F66" w:rsidP="009B4504">
      <w:pPr>
        <w:tabs>
          <w:tab w:val="left" w:pos="1461"/>
        </w:tabs>
        <w:suppressAutoHyphens/>
        <w:rPr>
          <w:rFonts w:ascii="Times New Roman" w:hAnsi="Times New Roman" w:cs="Times New Roman"/>
          <w:bCs/>
          <w:sz w:val="22"/>
          <w:szCs w:val="22"/>
          <w:lang w:val="pt-BR"/>
        </w:rPr>
      </w:pPr>
    </w:p>
    <w:p w14:paraId="7D7E98A3" w14:textId="52E9F2EB" w:rsidR="0051286C" w:rsidRPr="001A3C4F" w:rsidRDefault="006D5FDA" w:rsidP="009B4504">
      <w:pPr>
        <w:pStyle w:val="PargrafoComumNvel2"/>
        <w:tabs>
          <w:tab w:val="clear" w:pos="1134"/>
        </w:tabs>
        <w:spacing w:line="240" w:lineRule="auto"/>
        <w:ind w:left="0" w:firstLine="0"/>
        <w:rPr>
          <w:rFonts w:ascii="Times New Roman" w:hAnsi="Times New Roman" w:cs="Times New Roman"/>
          <w:sz w:val="22"/>
          <w:szCs w:val="22"/>
        </w:rPr>
      </w:pPr>
      <w:bookmarkStart w:id="410" w:name="_Ref11105541"/>
      <w:bookmarkStart w:id="411" w:name="_Ref10814247"/>
      <w:r w:rsidRPr="001A3C4F">
        <w:rPr>
          <w:rFonts w:ascii="Times New Roman" w:hAnsi="Times New Roman" w:cs="Times New Roman"/>
          <w:sz w:val="22"/>
          <w:szCs w:val="22"/>
        </w:rPr>
        <w:t>Não será permitido o Resgate Antecipado Facultativo das Debêntures.</w:t>
      </w:r>
      <w:bookmarkEnd w:id="410"/>
      <w:bookmarkEnd w:id="411"/>
    </w:p>
    <w:p w14:paraId="7CB2B200" w14:textId="77777777" w:rsidR="000B369F" w:rsidRPr="001A3C4F" w:rsidRDefault="000B369F" w:rsidP="009B4504">
      <w:pPr>
        <w:pStyle w:val="PargrafodaLista"/>
        <w:ind w:left="0"/>
        <w:rPr>
          <w:rFonts w:ascii="Times New Roman" w:hAnsi="Times New Roman" w:cs="Times New Roman"/>
          <w:sz w:val="22"/>
          <w:szCs w:val="22"/>
          <w:lang w:val="pt-BR"/>
        </w:rPr>
      </w:pPr>
    </w:p>
    <w:p w14:paraId="3C0D1134" w14:textId="77777777" w:rsidR="0051286C" w:rsidRPr="001A3C4F" w:rsidRDefault="0051286C" w:rsidP="009B4504">
      <w:pPr>
        <w:pStyle w:val="Ttulo2"/>
        <w:tabs>
          <w:tab w:val="clear" w:pos="1134"/>
        </w:tabs>
        <w:spacing w:line="240" w:lineRule="auto"/>
        <w:ind w:left="0" w:firstLine="0"/>
        <w:rPr>
          <w:rFonts w:ascii="Times New Roman" w:hAnsi="Times New Roman" w:cs="Times New Roman"/>
          <w:sz w:val="22"/>
          <w:szCs w:val="22"/>
        </w:rPr>
      </w:pPr>
      <w:bookmarkStart w:id="412" w:name="_Toc49614980"/>
      <w:bookmarkStart w:id="413" w:name="_Ref50579447"/>
      <w:bookmarkStart w:id="414" w:name="_Toc53782982"/>
      <w:bookmarkStart w:id="415" w:name="_Toc78383203"/>
      <w:bookmarkStart w:id="416" w:name="_Toc65267735"/>
      <w:bookmarkStart w:id="417" w:name="_Toc85147344"/>
      <w:bookmarkStart w:id="418" w:name="_Toc93927969"/>
      <w:bookmarkStart w:id="419" w:name="_Toc97764052"/>
      <w:bookmarkStart w:id="420" w:name="_Toc98695285"/>
      <w:bookmarkStart w:id="421" w:name="_Toc98502663"/>
      <w:bookmarkStart w:id="422" w:name="_Ref525581773"/>
      <w:r w:rsidRPr="001A3C4F">
        <w:rPr>
          <w:rFonts w:ascii="Times New Roman" w:hAnsi="Times New Roman" w:cs="Times New Roman"/>
          <w:sz w:val="22"/>
          <w:szCs w:val="22"/>
        </w:rPr>
        <w:t>Amortização Extraordinária Facultativa</w:t>
      </w:r>
      <w:bookmarkEnd w:id="412"/>
      <w:bookmarkEnd w:id="413"/>
      <w:bookmarkEnd w:id="414"/>
      <w:bookmarkEnd w:id="415"/>
      <w:bookmarkEnd w:id="416"/>
      <w:bookmarkEnd w:id="417"/>
      <w:bookmarkEnd w:id="418"/>
      <w:bookmarkEnd w:id="419"/>
      <w:bookmarkEnd w:id="420"/>
      <w:bookmarkEnd w:id="421"/>
      <w:r w:rsidRPr="001A3C4F">
        <w:rPr>
          <w:rFonts w:ascii="Times New Roman" w:hAnsi="Times New Roman" w:cs="Times New Roman"/>
          <w:sz w:val="22"/>
          <w:szCs w:val="22"/>
        </w:rPr>
        <w:t xml:space="preserve"> </w:t>
      </w:r>
      <w:bookmarkEnd w:id="422"/>
    </w:p>
    <w:p w14:paraId="5C59BBED" w14:textId="77777777" w:rsidR="00357709" w:rsidRPr="001A3C4F" w:rsidRDefault="00357709" w:rsidP="009B4504">
      <w:pPr>
        <w:pStyle w:val="PargrafoComumNvel2"/>
        <w:numPr>
          <w:ilvl w:val="0"/>
          <w:numId w:val="0"/>
        </w:numPr>
        <w:tabs>
          <w:tab w:val="clear" w:pos="1134"/>
        </w:tabs>
        <w:spacing w:line="240" w:lineRule="auto"/>
        <w:rPr>
          <w:rFonts w:ascii="Times New Roman" w:hAnsi="Times New Roman" w:cs="Times New Roman"/>
          <w:sz w:val="22"/>
          <w:szCs w:val="22"/>
        </w:rPr>
      </w:pPr>
      <w:bookmarkStart w:id="423" w:name="_Ref11105837"/>
    </w:p>
    <w:p w14:paraId="6FF35E99" w14:textId="6CBABCCD" w:rsidR="00130DC2" w:rsidRPr="001A3C4F" w:rsidRDefault="00130DC2" w:rsidP="009B4504">
      <w:pPr>
        <w:pStyle w:val="PargrafoComumNvel2"/>
        <w:tabs>
          <w:tab w:val="clear" w:pos="1134"/>
          <w:tab w:val="left" w:pos="709"/>
        </w:tabs>
        <w:spacing w:line="240" w:lineRule="auto"/>
        <w:ind w:left="0" w:firstLine="0"/>
        <w:rPr>
          <w:rFonts w:ascii="Times New Roman" w:hAnsi="Times New Roman" w:cs="Times New Roman"/>
          <w:sz w:val="22"/>
          <w:szCs w:val="22"/>
        </w:rPr>
      </w:pPr>
      <w:bookmarkStart w:id="424" w:name="_Ref11778598"/>
      <w:r w:rsidRPr="001A3C4F">
        <w:rPr>
          <w:rFonts w:ascii="Times New Roman" w:hAnsi="Times New Roman" w:cs="Times New Roman"/>
          <w:sz w:val="22"/>
          <w:szCs w:val="22"/>
        </w:rPr>
        <w:t>Não será permitida a Amortização Extraordinária Facultativa das Debêntures.</w:t>
      </w:r>
    </w:p>
    <w:p w14:paraId="3645C506" w14:textId="77777777" w:rsidR="00B751A4" w:rsidRPr="001A3C4F" w:rsidRDefault="00B751A4" w:rsidP="009B4504">
      <w:pPr>
        <w:rPr>
          <w:rFonts w:ascii="Times New Roman" w:hAnsi="Times New Roman" w:cs="Times New Roman"/>
          <w:sz w:val="22"/>
          <w:szCs w:val="22"/>
          <w:lang w:val="pt-BR"/>
        </w:rPr>
      </w:pPr>
      <w:bookmarkStart w:id="425" w:name="_Toc8697040"/>
      <w:bookmarkEnd w:id="423"/>
      <w:bookmarkEnd w:id="424"/>
    </w:p>
    <w:p w14:paraId="2DA44568" w14:textId="77777777" w:rsidR="00083697" w:rsidRPr="001A3C4F" w:rsidRDefault="00083697" w:rsidP="009B4504">
      <w:pPr>
        <w:pStyle w:val="Ttulo2"/>
        <w:tabs>
          <w:tab w:val="clear" w:pos="1134"/>
        </w:tabs>
        <w:spacing w:line="240" w:lineRule="auto"/>
        <w:ind w:left="0" w:firstLine="0"/>
        <w:rPr>
          <w:rFonts w:ascii="Times New Roman" w:hAnsi="Times New Roman" w:cs="Times New Roman"/>
          <w:sz w:val="22"/>
          <w:szCs w:val="22"/>
        </w:rPr>
      </w:pPr>
      <w:bookmarkStart w:id="426" w:name="_Toc49614981"/>
      <w:bookmarkStart w:id="427" w:name="_Toc53782983"/>
      <w:bookmarkStart w:id="428" w:name="_Toc78383204"/>
      <w:bookmarkStart w:id="429" w:name="_Toc65267736"/>
      <w:bookmarkStart w:id="430" w:name="_Toc85147345"/>
      <w:bookmarkStart w:id="431" w:name="_Toc93927970"/>
      <w:bookmarkStart w:id="432" w:name="_Toc97764053"/>
      <w:bookmarkStart w:id="433" w:name="_Toc98695286"/>
      <w:bookmarkStart w:id="434" w:name="_Toc98502664"/>
      <w:r w:rsidRPr="001A3C4F">
        <w:rPr>
          <w:rFonts w:ascii="Times New Roman" w:hAnsi="Times New Roman" w:cs="Times New Roman"/>
          <w:sz w:val="22"/>
          <w:szCs w:val="22"/>
        </w:rPr>
        <w:t>Atualização, Remuneração e Amortização das Debêntures</w:t>
      </w:r>
      <w:bookmarkEnd w:id="425"/>
      <w:r w:rsidR="0080198A" w:rsidRPr="001A3C4F">
        <w:rPr>
          <w:rFonts w:ascii="Times New Roman" w:hAnsi="Times New Roman" w:cs="Times New Roman"/>
          <w:sz w:val="22"/>
          <w:szCs w:val="22"/>
        </w:rPr>
        <w:t>.</w:t>
      </w:r>
      <w:bookmarkEnd w:id="426"/>
      <w:bookmarkEnd w:id="427"/>
      <w:bookmarkEnd w:id="428"/>
      <w:bookmarkEnd w:id="429"/>
      <w:bookmarkEnd w:id="430"/>
      <w:bookmarkEnd w:id="431"/>
      <w:bookmarkEnd w:id="432"/>
      <w:bookmarkEnd w:id="433"/>
      <w:bookmarkEnd w:id="434"/>
    </w:p>
    <w:p w14:paraId="12077289" w14:textId="77777777" w:rsidR="004524A6" w:rsidRPr="001A3C4F" w:rsidRDefault="004524A6" w:rsidP="009B4504">
      <w:pPr>
        <w:rPr>
          <w:rFonts w:ascii="Times New Roman" w:hAnsi="Times New Roman" w:cs="Times New Roman"/>
          <w:sz w:val="22"/>
          <w:szCs w:val="22"/>
          <w:lang w:val="pt-BR"/>
        </w:rPr>
      </w:pPr>
    </w:p>
    <w:p w14:paraId="42C1BDBF" w14:textId="77777777" w:rsidR="004524A6" w:rsidRPr="001A3C4F" w:rsidRDefault="00D41D7C" w:rsidP="009B4504">
      <w:pPr>
        <w:pStyle w:val="PargrafodaLista"/>
        <w:ind w:left="0"/>
        <w:jc w:val="both"/>
        <w:rPr>
          <w:rFonts w:ascii="Times New Roman" w:eastAsia="MS Mincho" w:hAnsi="Times New Roman" w:cs="Times New Roman"/>
          <w:b/>
          <w:sz w:val="22"/>
          <w:szCs w:val="22"/>
          <w:u w:val="single"/>
          <w:lang w:val="pt-BR"/>
        </w:rPr>
      </w:pPr>
      <w:r w:rsidRPr="001A3C4F">
        <w:rPr>
          <w:rFonts w:ascii="Times New Roman" w:eastAsia="MS Mincho" w:hAnsi="Times New Roman" w:cs="Times New Roman"/>
          <w:b/>
          <w:sz w:val="22"/>
          <w:szCs w:val="22"/>
          <w:u w:val="single"/>
          <w:lang w:val="pt-BR"/>
        </w:rPr>
        <w:t>Debêntures 1ª Série</w:t>
      </w:r>
    </w:p>
    <w:p w14:paraId="1D992945" w14:textId="77777777" w:rsidR="004524A6" w:rsidRPr="001A3C4F" w:rsidRDefault="004524A6" w:rsidP="009B4504">
      <w:pPr>
        <w:widowControl w:val="0"/>
        <w:suppressAutoHyphens/>
        <w:autoSpaceDE/>
        <w:autoSpaceDN/>
        <w:adjustRightInd/>
        <w:rPr>
          <w:rFonts w:ascii="Times New Roman" w:eastAsia="Times New Roman" w:hAnsi="Times New Roman" w:cs="Times New Roman"/>
          <w:sz w:val="22"/>
          <w:szCs w:val="22"/>
          <w:lang w:val="pt-BR"/>
        </w:rPr>
      </w:pPr>
      <w:bookmarkStart w:id="435" w:name="_Hlk61617739"/>
    </w:p>
    <w:p w14:paraId="17D11097" w14:textId="584F3272" w:rsidR="00F100B6" w:rsidRPr="001A3C4F" w:rsidRDefault="00F100B6" w:rsidP="009B4504">
      <w:pPr>
        <w:pStyle w:val="PargrafoComumNvel2"/>
        <w:tabs>
          <w:tab w:val="clear" w:pos="1134"/>
          <w:tab w:val="left" w:pos="0"/>
        </w:tabs>
        <w:spacing w:line="240" w:lineRule="auto"/>
        <w:ind w:left="0" w:firstLine="0"/>
        <w:rPr>
          <w:rFonts w:ascii="Times New Roman" w:eastAsia="Arial Unicode MS" w:hAnsi="Times New Roman" w:cs="Times New Roman"/>
          <w:sz w:val="22"/>
          <w:szCs w:val="22"/>
        </w:rPr>
      </w:pPr>
      <w:bookmarkStart w:id="436" w:name="_Ref50636280"/>
      <w:r w:rsidRPr="001A3C4F">
        <w:rPr>
          <w:rStyle w:val="Ttulo3Char"/>
          <w:rFonts w:ascii="Times New Roman" w:hAnsi="Times New Roman" w:cs="Times New Roman"/>
          <w:sz w:val="22"/>
          <w:szCs w:val="22"/>
        </w:rPr>
        <w:t>Amortização Programada das Debêntures 1ª Série</w:t>
      </w:r>
      <w:r w:rsidRPr="001A3C4F">
        <w:rPr>
          <w:rFonts w:ascii="Times New Roman" w:hAnsi="Times New Roman" w:cs="Times New Roman"/>
          <w:sz w:val="22"/>
          <w:szCs w:val="22"/>
        </w:rPr>
        <w:t xml:space="preserve">: </w:t>
      </w:r>
      <w:bookmarkStart w:id="437" w:name="_Hlk106117131"/>
      <w:r w:rsidRPr="001A3C4F">
        <w:rPr>
          <w:rFonts w:ascii="Times New Roman" w:hAnsi="Times New Roman" w:cs="Times New Roman"/>
          <w:sz w:val="22"/>
          <w:szCs w:val="22"/>
        </w:rPr>
        <w:t xml:space="preserve">O Valor Nominal Unitário das Debêntures 1ª Série será integralmente devido na Data de Vencimento das Debêntures 1ª Série, qual seja, em </w:t>
      </w:r>
      <w:r w:rsidR="004235E4" w:rsidRPr="001A3C4F">
        <w:rPr>
          <w:rFonts w:ascii="Times New Roman" w:hAnsi="Times New Roman" w:cs="Times New Roman"/>
          <w:sz w:val="22"/>
          <w:szCs w:val="22"/>
        </w:rPr>
        <w:t>12</w:t>
      </w:r>
      <w:r w:rsidR="004235E4" w:rsidRPr="001A3C4F">
        <w:rPr>
          <w:rFonts w:ascii="Times New Roman" w:eastAsia="Times New Roman" w:hAnsi="Times New Roman" w:cs="Times New Roman"/>
          <w:sz w:val="22"/>
          <w:szCs w:val="22"/>
        </w:rPr>
        <w:t xml:space="preserve"> </w:t>
      </w:r>
      <w:r w:rsidR="002918DB" w:rsidRPr="001A3C4F">
        <w:rPr>
          <w:rFonts w:ascii="Times New Roman" w:hAnsi="Times New Roman" w:cs="Times New Roman"/>
          <w:sz w:val="22"/>
          <w:szCs w:val="22"/>
        </w:rPr>
        <w:t xml:space="preserve">de </w:t>
      </w:r>
      <w:r w:rsidR="00FB6822" w:rsidRPr="001A3C4F">
        <w:rPr>
          <w:rFonts w:ascii="Times New Roman" w:hAnsi="Times New Roman" w:cs="Times New Roman"/>
          <w:sz w:val="22"/>
          <w:szCs w:val="22"/>
        </w:rPr>
        <w:t>agosto</w:t>
      </w:r>
      <w:r w:rsidR="00130DC2" w:rsidRPr="001A3C4F">
        <w:rPr>
          <w:rFonts w:ascii="Times New Roman" w:eastAsia="Times New Roman" w:hAnsi="Times New Roman" w:cs="Times New Roman"/>
          <w:sz w:val="22"/>
          <w:szCs w:val="22"/>
        </w:rPr>
        <w:t xml:space="preserve"> </w:t>
      </w:r>
      <w:r w:rsidRPr="001A3C4F">
        <w:rPr>
          <w:rFonts w:ascii="Times New Roman" w:hAnsi="Times New Roman" w:cs="Times New Roman"/>
          <w:sz w:val="22"/>
          <w:szCs w:val="22"/>
        </w:rPr>
        <w:t xml:space="preserve">de 2027, conforme tabela do </w:t>
      </w:r>
      <w:r w:rsidRPr="001A3C4F">
        <w:rPr>
          <w:rFonts w:ascii="Times New Roman" w:hAnsi="Times New Roman" w:cs="Times New Roman"/>
          <w:sz w:val="22"/>
          <w:szCs w:val="22"/>
          <w:u w:val="single"/>
        </w:rPr>
        <w:fldChar w:fldCharType="begin"/>
      </w:r>
      <w:r w:rsidRPr="001A3C4F">
        <w:rPr>
          <w:rFonts w:ascii="Times New Roman" w:hAnsi="Times New Roman" w:cs="Times New Roman"/>
          <w:sz w:val="22"/>
          <w:szCs w:val="22"/>
          <w:u w:val="single"/>
        </w:rPr>
        <w:instrText xml:space="preserve"> REF _Ref8696695 \h  \* MERGEFORMAT </w:instrText>
      </w:r>
      <w:r w:rsidRPr="001A3C4F">
        <w:rPr>
          <w:rFonts w:ascii="Times New Roman" w:hAnsi="Times New Roman" w:cs="Times New Roman"/>
          <w:sz w:val="22"/>
          <w:szCs w:val="22"/>
          <w:u w:val="single"/>
        </w:rPr>
      </w:r>
      <w:r w:rsidRPr="001A3C4F">
        <w:rPr>
          <w:rFonts w:ascii="Times New Roman" w:hAnsi="Times New Roman" w:cs="Times New Roman"/>
          <w:sz w:val="22"/>
          <w:szCs w:val="22"/>
          <w:u w:val="single"/>
        </w:rPr>
        <w:fldChar w:fldCharType="separate"/>
      </w:r>
      <w:ins w:id="438" w:author="Pinheiro Guimarães" w:date="2022-08-10T16:35:00Z">
        <w:r w:rsidR="004F5CF2" w:rsidRPr="004F5CF2">
          <w:rPr>
            <w:rFonts w:ascii="Times New Roman" w:hAnsi="Times New Roman" w:cs="Times New Roman"/>
            <w:sz w:val="22"/>
            <w:szCs w:val="22"/>
            <w:u w:val="single"/>
            <w:rPrChange w:id="439" w:author="Pinheiro Guimarães" w:date="2022-08-10T16:35:00Z">
              <w:rPr>
                <w:rFonts w:ascii="Times New Roman" w:hAnsi="Times New Roman"/>
                <w:sz w:val="22"/>
                <w:szCs w:val="22"/>
              </w:rPr>
            </w:rPrChange>
          </w:rPr>
          <w:t>Anexo I</w:t>
        </w:r>
      </w:ins>
      <w:del w:id="440" w:author="Pinheiro Guimarães" w:date="2022-08-10T16:35:00Z">
        <w:r w:rsidR="00BE634E" w:rsidRPr="001A3C4F" w:rsidDel="004F5CF2">
          <w:rPr>
            <w:rFonts w:ascii="Times New Roman" w:hAnsi="Times New Roman" w:cs="Times New Roman"/>
            <w:sz w:val="22"/>
            <w:szCs w:val="22"/>
            <w:u w:val="single"/>
          </w:rPr>
          <w:delText>Anexo I</w:delText>
        </w:r>
      </w:del>
      <w:r w:rsidRPr="001A3C4F">
        <w:rPr>
          <w:rFonts w:ascii="Times New Roman" w:hAnsi="Times New Roman" w:cs="Times New Roman"/>
          <w:sz w:val="22"/>
          <w:szCs w:val="22"/>
          <w:u w:val="single"/>
        </w:rPr>
        <w:fldChar w:fldCharType="end"/>
      </w:r>
      <w:r w:rsidRPr="001A3C4F">
        <w:rPr>
          <w:rFonts w:ascii="Times New Roman" w:hAnsi="Times New Roman" w:cs="Times New Roman"/>
          <w:sz w:val="22"/>
          <w:szCs w:val="22"/>
        </w:rPr>
        <w:t xml:space="preserve"> à presente Escritura de Emissão (</w:t>
      </w:r>
      <w:r w:rsidR="00C408BE" w:rsidRPr="001A3C4F">
        <w:rPr>
          <w:rFonts w:ascii="Times New Roman" w:hAnsi="Times New Roman" w:cs="Times New Roman"/>
          <w:sz w:val="22"/>
          <w:szCs w:val="22"/>
        </w:rPr>
        <w:t>"</w:t>
      </w:r>
      <w:r w:rsidRPr="001A3C4F">
        <w:rPr>
          <w:rFonts w:ascii="Times New Roman" w:hAnsi="Times New Roman" w:cs="Times New Roman"/>
          <w:sz w:val="22"/>
          <w:szCs w:val="22"/>
          <w:u w:val="single"/>
        </w:rPr>
        <w:t>Data de Amortização das Debêntures 1ª Série</w:t>
      </w:r>
      <w:r w:rsidR="00C408BE" w:rsidRPr="001A3C4F">
        <w:rPr>
          <w:rFonts w:ascii="Times New Roman" w:hAnsi="Times New Roman" w:cs="Times New Roman"/>
          <w:sz w:val="22"/>
          <w:szCs w:val="22"/>
        </w:rPr>
        <w:t>"</w:t>
      </w:r>
      <w:r w:rsidRPr="001A3C4F">
        <w:rPr>
          <w:rFonts w:ascii="Times New Roman" w:hAnsi="Times New Roman" w:cs="Times New Roman"/>
          <w:sz w:val="22"/>
          <w:szCs w:val="22"/>
        </w:rPr>
        <w:t>), ressalvadas as hipóteses de Oferta Facultativa de Resgate Antecipado</w:t>
      </w:r>
      <w:r w:rsidR="00456E5E" w:rsidRPr="001A3C4F">
        <w:rPr>
          <w:rFonts w:ascii="Times New Roman" w:hAnsi="Times New Roman" w:cs="Times New Roman"/>
          <w:sz w:val="22"/>
          <w:szCs w:val="22"/>
        </w:rPr>
        <w:t>, Resgate Antecipado Facultativo</w:t>
      </w:r>
      <w:r w:rsidRPr="001A3C4F">
        <w:rPr>
          <w:rFonts w:ascii="Times New Roman" w:hAnsi="Times New Roman" w:cs="Times New Roman"/>
          <w:sz w:val="22"/>
          <w:szCs w:val="22"/>
        </w:rPr>
        <w:t xml:space="preserve"> e/ou Vencimento Antecipado das Debêntures, nos termos desta Escritura de Emissão</w:t>
      </w:r>
      <w:r w:rsidR="0018252B" w:rsidRPr="001A3C4F">
        <w:rPr>
          <w:rFonts w:ascii="Times New Roman" w:hAnsi="Times New Roman" w:cs="Times New Roman"/>
          <w:sz w:val="22"/>
          <w:szCs w:val="22"/>
        </w:rPr>
        <w:t>.</w:t>
      </w:r>
    </w:p>
    <w:bookmarkEnd w:id="437"/>
    <w:p w14:paraId="4A762023" w14:textId="77777777" w:rsidR="00F100B6" w:rsidRPr="001A3C4F" w:rsidRDefault="00F100B6" w:rsidP="009B4504">
      <w:pPr>
        <w:pStyle w:val="PargrafoComumNvel2"/>
        <w:numPr>
          <w:ilvl w:val="0"/>
          <w:numId w:val="0"/>
        </w:numPr>
        <w:tabs>
          <w:tab w:val="clear" w:pos="1134"/>
        </w:tabs>
        <w:spacing w:line="240" w:lineRule="auto"/>
        <w:rPr>
          <w:rStyle w:val="Ttulo3Char"/>
          <w:rFonts w:ascii="Times New Roman" w:hAnsi="Times New Roman" w:cs="Times New Roman"/>
          <w:sz w:val="22"/>
          <w:szCs w:val="22"/>
          <w:u w:val="none"/>
        </w:rPr>
      </w:pPr>
    </w:p>
    <w:p w14:paraId="272408A6" w14:textId="1A9ED5B7" w:rsidR="00130DC2" w:rsidRPr="001A3C4F" w:rsidRDefault="00130DC2" w:rsidP="009B4504">
      <w:pPr>
        <w:pStyle w:val="PargrafoComumNvel2"/>
        <w:tabs>
          <w:tab w:val="clear" w:pos="1134"/>
          <w:tab w:val="left" w:pos="709"/>
        </w:tabs>
        <w:spacing w:line="240" w:lineRule="auto"/>
        <w:ind w:left="0" w:firstLine="0"/>
        <w:rPr>
          <w:rStyle w:val="Ttulo3Char"/>
          <w:rFonts w:ascii="Times New Roman" w:hAnsi="Times New Roman" w:cs="Times New Roman"/>
          <w:b/>
          <w:sz w:val="22"/>
          <w:szCs w:val="22"/>
          <w:u w:val="none"/>
        </w:rPr>
      </w:pPr>
      <w:bookmarkStart w:id="441" w:name="_Ref93937125"/>
      <w:r w:rsidRPr="001A3C4F">
        <w:rPr>
          <w:rStyle w:val="Ttulo3Char"/>
          <w:rFonts w:ascii="Times New Roman" w:hAnsi="Times New Roman" w:cs="Times New Roman"/>
          <w:bCs/>
          <w:sz w:val="22"/>
          <w:szCs w:val="22"/>
        </w:rPr>
        <w:t>Atualização Monetária das Debêntures da 1ª Série</w:t>
      </w:r>
      <w:r w:rsidRPr="001A3C4F">
        <w:rPr>
          <w:rStyle w:val="Ttulo3Char"/>
          <w:rFonts w:ascii="Times New Roman" w:hAnsi="Times New Roman" w:cs="Times New Roman"/>
          <w:bCs/>
          <w:sz w:val="22"/>
          <w:szCs w:val="22"/>
          <w:u w:val="none"/>
        </w:rPr>
        <w:t>: As Debêntures da 1ª Série não serão objeto de atualização monetária.</w:t>
      </w:r>
    </w:p>
    <w:p w14:paraId="2C6C9901" w14:textId="77777777" w:rsidR="00130DC2" w:rsidRPr="001A3C4F" w:rsidRDefault="00130DC2" w:rsidP="009B4504">
      <w:pPr>
        <w:pStyle w:val="PargrafodaLista"/>
        <w:ind w:left="0"/>
        <w:rPr>
          <w:rStyle w:val="Ttulo3Char"/>
          <w:rFonts w:ascii="Times New Roman" w:hAnsi="Times New Roman" w:cs="Times New Roman"/>
          <w:sz w:val="22"/>
          <w:szCs w:val="22"/>
        </w:rPr>
      </w:pPr>
    </w:p>
    <w:p w14:paraId="27591979" w14:textId="4377F9E6" w:rsidR="001C38BD" w:rsidRPr="001A3C4F" w:rsidRDefault="00E66DC6" w:rsidP="009B4504">
      <w:pPr>
        <w:pStyle w:val="Default"/>
        <w:tabs>
          <w:tab w:val="left" w:pos="709"/>
        </w:tabs>
        <w:jc w:val="both"/>
        <w:rPr>
          <w:rFonts w:ascii="Times New Roman" w:hAnsi="Times New Roman" w:cs="Times New Roman"/>
          <w:sz w:val="22"/>
          <w:szCs w:val="22"/>
        </w:rPr>
      </w:pPr>
      <w:r w:rsidRPr="001A3C4F">
        <w:rPr>
          <w:rStyle w:val="Ttulo3Char"/>
          <w:rFonts w:ascii="Times New Roman" w:hAnsi="Times New Roman" w:cs="Times New Roman"/>
          <w:sz w:val="22"/>
          <w:szCs w:val="22"/>
          <w:u w:val="none"/>
        </w:rPr>
        <w:t>6.</w:t>
      </w:r>
      <w:r w:rsidR="00611A93" w:rsidRPr="001A3C4F">
        <w:rPr>
          <w:rStyle w:val="Ttulo3Char"/>
          <w:rFonts w:ascii="Times New Roman" w:hAnsi="Times New Roman" w:cs="Times New Roman"/>
          <w:sz w:val="22"/>
          <w:szCs w:val="22"/>
          <w:u w:val="none"/>
        </w:rPr>
        <w:t>11</w:t>
      </w:r>
      <w:r w:rsidRPr="001A3C4F">
        <w:rPr>
          <w:rStyle w:val="Ttulo3Char"/>
          <w:rFonts w:ascii="Times New Roman" w:hAnsi="Times New Roman" w:cs="Times New Roman"/>
          <w:sz w:val="22"/>
          <w:szCs w:val="22"/>
          <w:u w:val="none"/>
        </w:rPr>
        <w:t>.3.</w:t>
      </w:r>
      <w:r w:rsidRPr="001A3C4F">
        <w:rPr>
          <w:rStyle w:val="Ttulo3Char"/>
          <w:rFonts w:ascii="Times New Roman" w:hAnsi="Times New Roman" w:cs="Times New Roman"/>
          <w:sz w:val="22"/>
          <w:szCs w:val="22"/>
          <w:u w:val="none"/>
        </w:rPr>
        <w:tab/>
      </w:r>
      <w:r w:rsidR="00F100B6" w:rsidRPr="001A3C4F">
        <w:rPr>
          <w:rStyle w:val="Ttulo3Char"/>
          <w:rFonts w:ascii="Times New Roman" w:hAnsi="Times New Roman" w:cs="Times New Roman"/>
          <w:sz w:val="22"/>
          <w:szCs w:val="22"/>
        </w:rPr>
        <w:t>Remuneração das Debêntures 1ª Série</w:t>
      </w:r>
      <w:r w:rsidR="00F100B6" w:rsidRPr="001A3C4F">
        <w:rPr>
          <w:rFonts w:ascii="Times New Roman" w:hAnsi="Times New Roman" w:cs="Times New Roman"/>
          <w:sz w:val="22"/>
          <w:szCs w:val="22"/>
        </w:rPr>
        <w:t xml:space="preserve">: </w:t>
      </w:r>
      <w:bookmarkStart w:id="442" w:name="_Hlk106463700"/>
      <w:bookmarkStart w:id="443" w:name="_Hlk106114433"/>
      <w:r w:rsidR="001C38BD" w:rsidRPr="001A3C4F">
        <w:rPr>
          <w:rFonts w:ascii="Times New Roman" w:hAnsi="Times New Roman" w:cs="Times New Roman"/>
          <w:sz w:val="22"/>
          <w:szCs w:val="22"/>
        </w:rPr>
        <w:t xml:space="preserve">Sobre o Valor Nominal Unitário das Debêntures 1ª Série incidirão juros remuneratórios correspondentes à variação acumulada de 100% (cem por cento) das taxas médias diárias do DI de um dia, </w:t>
      </w:r>
      <w:r w:rsidR="00C408BE" w:rsidRPr="001A3C4F">
        <w:rPr>
          <w:rFonts w:ascii="Times New Roman" w:hAnsi="Times New Roman" w:cs="Times New Roman"/>
          <w:sz w:val="22"/>
          <w:szCs w:val="22"/>
        </w:rPr>
        <w:t>"</w:t>
      </w:r>
      <w:r w:rsidR="001C38BD" w:rsidRPr="001A3C4F">
        <w:rPr>
          <w:rFonts w:ascii="Times New Roman" w:hAnsi="Times New Roman" w:cs="Times New Roman"/>
          <w:i/>
          <w:iCs/>
          <w:sz w:val="22"/>
          <w:szCs w:val="22"/>
        </w:rPr>
        <w:t xml:space="preserve">over </w:t>
      </w:r>
      <w:proofErr w:type="spellStart"/>
      <w:r w:rsidR="001C38BD" w:rsidRPr="001A3C4F">
        <w:rPr>
          <w:rFonts w:ascii="Times New Roman" w:hAnsi="Times New Roman" w:cs="Times New Roman"/>
          <w:i/>
          <w:iCs/>
          <w:sz w:val="22"/>
          <w:szCs w:val="22"/>
        </w:rPr>
        <w:t>extra-grupo</w:t>
      </w:r>
      <w:proofErr w:type="spellEnd"/>
      <w:r w:rsidR="00C408BE" w:rsidRPr="001A3C4F">
        <w:rPr>
          <w:rFonts w:ascii="Times New Roman" w:hAnsi="Times New Roman" w:cs="Times New Roman"/>
          <w:sz w:val="22"/>
          <w:szCs w:val="22"/>
        </w:rPr>
        <w:t>"</w:t>
      </w:r>
      <w:r w:rsidR="001C38BD" w:rsidRPr="001A3C4F">
        <w:rPr>
          <w:rFonts w:ascii="Times New Roman" w:hAnsi="Times New Roman" w:cs="Times New Roman"/>
          <w:sz w:val="22"/>
          <w:szCs w:val="22"/>
        </w:rPr>
        <w:t xml:space="preserve">, expressas na forma percentual ao ano, base 252 (duzentos e cinquenta e dois) dias úteis, calculadas e divulgadas </w:t>
      </w:r>
      <w:r w:rsidR="001C38BD" w:rsidRPr="001A3C4F">
        <w:rPr>
          <w:rFonts w:ascii="Times New Roman" w:hAnsi="Times New Roman" w:cs="Times New Roman"/>
          <w:sz w:val="22"/>
          <w:szCs w:val="22"/>
        </w:rPr>
        <w:lastRenderedPageBreak/>
        <w:t>diariamente pela B3 (</w:t>
      </w:r>
      <w:r w:rsidR="00C408BE" w:rsidRPr="001A3C4F">
        <w:rPr>
          <w:rFonts w:ascii="Times New Roman" w:hAnsi="Times New Roman" w:cs="Times New Roman"/>
          <w:sz w:val="22"/>
          <w:szCs w:val="22"/>
        </w:rPr>
        <w:t>"</w:t>
      </w:r>
      <w:r w:rsidR="001C38BD" w:rsidRPr="001A3C4F">
        <w:rPr>
          <w:rFonts w:ascii="Times New Roman" w:hAnsi="Times New Roman" w:cs="Times New Roman"/>
          <w:sz w:val="22"/>
          <w:szCs w:val="22"/>
          <w:u w:val="single"/>
        </w:rPr>
        <w:t>Taxa DI</w:t>
      </w:r>
      <w:r w:rsidR="00C408BE" w:rsidRPr="001A3C4F">
        <w:rPr>
          <w:rFonts w:ascii="Times New Roman" w:hAnsi="Times New Roman" w:cs="Times New Roman"/>
          <w:sz w:val="22"/>
          <w:szCs w:val="22"/>
        </w:rPr>
        <w:t>"</w:t>
      </w:r>
      <w:r w:rsidR="001C38BD" w:rsidRPr="001A3C4F">
        <w:rPr>
          <w:rFonts w:ascii="Times New Roman" w:hAnsi="Times New Roman" w:cs="Times New Roman"/>
          <w:sz w:val="22"/>
          <w:szCs w:val="22"/>
        </w:rPr>
        <w:t>), acrescida</w:t>
      </w:r>
      <w:r w:rsidR="00FD0E79" w:rsidRPr="001A3C4F">
        <w:rPr>
          <w:rFonts w:ascii="Times New Roman" w:hAnsi="Times New Roman" w:cs="Times New Roman"/>
          <w:sz w:val="22"/>
          <w:szCs w:val="22"/>
        </w:rPr>
        <w:t xml:space="preserve"> exponencialmente</w:t>
      </w:r>
      <w:r w:rsidR="001C38BD" w:rsidRPr="001A3C4F">
        <w:rPr>
          <w:rFonts w:ascii="Times New Roman" w:hAnsi="Times New Roman" w:cs="Times New Roman"/>
          <w:sz w:val="22"/>
          <w:szCs w:val="22"/>
        </w:rPr>
        <w:t xml:space="preserve"> de </w:t>
      </w:r>
      <w:r w:rsidR="001C38BD" w:rsidRPr="001A3C4F">
        <w:rPr>
          <w:rFonts w:ascii="Times New Roman" w:hAnsi="Times New Roman" w:cs="Times New Roman"/>
          <w:i/>
          <w:iCs/>
          <w:sz w:val="22"/>
          <w:szCs w:val="22"/>
        </w:rPr>
        <w:t>spread</w:t>
      </w:r>
      <w:r w:rsidR="001C38BD" w:rsidRPr="001A3C4F">
        <w:rPr>
          <w:rFonts w:ascii="Times New Roman" w:hAnsi="Times New Roman" w:cs="Times New Roman"/>
          <w:sz w:val="22"/>
          <w:szCs w:val="22"/>
        </w:rPr>
        <w:t xml:space="preserve"> (sobretaxa) a ser definida no Procedimento de </w:t>
      </w:r>
      <w:proofErr w:type="spellStart"/>
      <w:r w:rsidR="001C38BD" w:rsidRPr="001A3C4F">
        <w:rPr>
          <w:rFonts w:ascii="Times New Roman" w:hAnsi="Times New Roman" w:cs="Times New Roman"/>
          <w:i/>
          <w:iCs/>
          <w:sz w:val="22"/>
          <w:szCs w:val="22"/>
        </w:rPr>
        <w:t>Bookbuilding</w:t>
      </w:r>
      <w:proofErr w:type="spellEnd"/>
      <w:r w:rsidR="001C38BD" w:rsidRPr="001A3C4F">
        <w:rPr>
          <w:rFonts w:ascii="Times New Roman" w:hAnsi="Times New Roman" w:cs="Times New Roman"/>
          <w:sz w:val="22"/>
          <w:szCs w:val="22"/>
        </w:rPr>
        <w:t>, e em qualquer caso, limitado a 1,25% (um inteiro e vinte e cinco centésimos por cento) ao ano</w:t>
      </w:r>
      <w:r w:rsidR="003E188B" w:rsidRPr="001A3C4F">
        <w:rPr>
          <w:rFonts w:ascii="Times New Roman" w:hAnsi="Times New Roman" w:cs="Times New Roman"/>
          <w:sz w:val="22"/>
          <w:szCs w:val="22"/>
        </w:rPr>
        <w:t xml:space="preserve"> ("</w:t>
      </w:r>
      <w:r w:rsidR="003E188B" w:rsidRPr="001A3C4F">
        <w:rPr>
          <w:rFonts w:ascii="Times New Roman" w:hAnsi="Times New Roman" w:cs="Times New Roman"/>
          <w:sz w:val="22"/>
          <w:szCs w:val="22"/>
          <w:u w:val="single"/>
        </w:rPr>
        <w:t>Taxa Teto 1ª Série</w:t>
      </w:r>
      <w:r w:rsidR="003E188B" w:rsidRPr="001A3C4F">
        <w:rPr>
          <w:rFonts w:ascii="Times New Roman" w:hAnsi="Times New Roman" w:cs="Times New Roman"/>
          <w:sz w:val="22"/>
          <w:szCs w:val="22"/>
        </w:rPr>
        <w:t>")</w:t>
      </w:r>
      <w:r w:rsidR="001C38BD" w:rsidRPr="001A3C4F">
        <w:rPr>
          <w:rFonts w:ascii="Times New Roman" w:hAnsi="Times New Roman" w:cs="Times New Roman"/>
          <w:sz w:val="22"/>
          <w:szCs w:val="22"/>
        </w:rPr>
        <w:t>, base 252 (duzentos e cinquenta e dois) dias úteis (</w:t>
      </w:r>
      <w:r w:rsidR="00C408BE" w:rsidRPr="001A3C4F">
        <w:rPr>
          <w:rFonts w:ascii="Times New Roman" w:hAnsi="Times New Roman" w:cs="Times New Roman"/>
          <w:sz w:val="22"/>
          <w:szCs w:val="22"/>
        </w:rPr>
        <w:t>"</w:t>
      </w:r>
      <w:r w:rsidR="001C38BD" w:rsidRPr="001A3C4F">
        <w:rPr>
          <w:rFonts w:ascii="Times New Roman" w:hAnsi="Times New Roman" w:cs="Times New Roman"/>
          <w:sz w:val="22"/>
          <w:szCs w:val="22"/>
          <w:u w:val="single"/>
        </w:rPr>
        <w:t>Remuneração das Debêntures 1ª Série</w:t>
      </w:r>
      <w:r w:rsidR="00C408BE" w:rsidRPr="001A3C4F">
        <w:rPr>
          <w:rFonts w:ascii="Times New Roman" w:hAnsi="Times New Roman" w:cs="Times New Roman"/>
          <w:sz w:val="22"/>
          <w:szCs w:val="22"/>
        </w:rPr>
        <w:t>"</w:t>
      </w:r>
      <w:r w:rsidR="001C38BD" w:rsidRPr="001A3C4F">
        <w:rPr>
          <w:rFonts w:ascii="Times New Roman" w:hAnsi="Times New Roman" w:cs="Times New Roman"/>
          <w:sz w:val="22"/>
          <w:szCs w:val="22"/>
        </w:rPr>
        <w:t>)</w:t>
      </w:r>
      <w:bookmarkEnd w:id="442"/>
      <w:r w:rsidR="001C38BD" w:rsidRPr="001A3C4F">
        <w:rPr>
          <w:rFonts w:ascii="Times New Roman" w:hAnsi="Times New Roman" w:cs="Times New Roman"/>
          <w:sz w:val="22"/>
          <w:szCs w:val="22"/>
        </w:rPr>
        <w:t>.</w:t>
      </w:r>
    </w:p>
    <w:bookmarkEnd w:id="443"/>
    <w:p w14:paraId="20330FC0" w14:textId="77777777" w:rsidR="001C38BD" w:rsidRPr="001A3C4F" w:rsidRDefault="001C38BD" w:rsidP="009B4504">
      <w:pPr>
        <w:pStyle w:val="Default"/>
        <w:jc w:val="both"/>
        <w:rPr>
          <w:rFonts w:ascii="Times New Roman" w:hAnsi="Times New Roman" w:cs="Times New Roman"/>
          <w:sz w:val="22"/>
          <w:szCs w:val="22"/>
        </w:rPr>
      </w:pPr>
    </w:p>
    <w:p w14:paraId="61EFF597" w14:textId="19E58CE5" w:rsidR="001C38BD" w:rsidRPr="001A3C4F" w:rsidRDefault="001C38BD" w:rsidP="009B4504">
      <w:pPr>
        <w:pStyle w:val="Default"/>
        <w:tabs>
          <w:tab w:val="left" w:pos="284"/>
          <w:tab w:val="left" w:pos="851"/>
          <w:tab w:val="left" w:pos="1276"/>
        </w:tabs>
        <w:jc w:val="both"/>
        <w:rPr>
          <w:rFonts w:ascii="Times New Roman" w:hAnsi="Times New Roman" w:cs="Times New Roman"/>
          <w:sz w:val="22"/>
          <w:szCs w:val="22"/>
        </w:rPr>
      </w:pPr>
      <w:r w:rsidRPr="001A3C4F">
        <w:rPr>
          <w:rFonts w:ascii="Times New Roman" w:hAnsi="Times New Roman" w:cs="Times New Roman"/>
          <w:sz w:val="22"/>
          <w:szCs w:val="22"/>
        </w:rPr>
        <w:t>6.1</w:t>
      </w:r>
      <w:r w:rsidR="00611A93" w:rsidRPr="001A3C4F">
        <w:rPr>
          <w:rFonts w:ascii="Times New Roman" w:hAnsi="Times New Roman" w:cs="Times New Roman"/>
          <w:sz w:val="22"/>
          <w:szCs w:val="22"/>
        </w:rPr>
        <w:t>1</w:t>
      </w:r>
      <w:r w:rsidRPr="001A3C4F">
        <w:rPr>
          <w:rFonts w:ascii="Times New Roman" w:hAnsi="Times New Roman" w:cs="Times New Roman"/>
          <w:sz w:val="22"/>
          <w:szCs w:val="22"/>
        </w:rPr>
        <w:t>.3.1.</w:t>
      </w:r>
      <w:r w:rsidRPr="001A3C4F">
        <w:rPr>
          <w:rFonts w:ascii="Times New Roman" w:hAnsi="Times New Roman" w:cs="Times New Roman"/>
          <w:sz w:val="22"/>
          <w:szCs w:val="22"/>
        </w:rPr>
        <w:tab/>
      </w:r>
      <w:bookmarkStart w:id="444" w:name="_Hlk106114539"/>
      <w:r w:rsidRPr="001A3C4F">
        <w:rPr>
          <w:rFonts w:ascii="Times New Roman" w:hAnsi="Times New Roman" w:cs="Times New Roman"/>
          <w:sz w:val="22"/>
          <w:szCs w:val="22"/>
        </w:rPr>
        <w:t xml:space="preserve">A Remuneração das Debêntures 1ª Série será calculada de forma exponencial e cumulativa </w:t>
      </w:r>
      <w:r w:rsidRPr="001A3C4F">
        <w:rPr>
          <w:rFonts w:ascii="Times New Roman" w:hAnsi="Times New Roman" w:cs="Times New Roman"/>
          <w:i/>
          <w:iCs/>
          <w:sz w:val="22"/>
          <w:szCs w:val="22"/>
        </w:rPr>
        <w:t xml:space="preserve">pro rata </w:t>
      </w:r>
      <w:proofErr w:type="spellStart"/>
      <w:r w:rsidRPr="001A3C4F">
        <w:rPr>
          <w:rFonts w:ascii="Times New Roman" w:hAnsi="Times New Roman" w:cs="Times New Roman"/>
          <w:i/>
          <w:iCs/>
          <w:sz w:val="22"/>
          <w:szCs w:val="22"/>
        </w:rPr>
        <w:t>temporis</w:t>
      </w:r>
      <w:proofErr w:type="spellEnd"/>
      <w:r w:rsidRPr="001A3C4F">
        <w:rPr>
          <w:rFonts w:ascii="Times New Roman" w:hAnsi="Times New Roman" w:cs="Times New Roman"/>
          <w:sz w:val="22"/>
          <w:szCs w:val="22"/>
        </w:rPr>
        <w:t xml:space="preserve"> por dias úteis decorridos, incidentes sobre o Valor Nominal Unitário das Debêntures 1ª Série, desde a primeira data de integralização dos CRA (</w:t>
      </w:r>
      <w:r w:rsidR="00C408BE" w:rsidRPr="001A3C4F">
        <w:rPr>
          <w:rFonts w:ascii="Times New Roman" w:hAnsi="Times New Roman" w:cs="Times New Roman"/>
          <w:sz w:val="22"/>
          <w:szCs w:val="22"/>
        </w:rPr>
        <w:t>"</w:t>
      </w:r>
      <w:r w:rsidRPr="001A3C4F">
        <w:rPr>
          <w:rFonts w:ascii="Times New Roman" w:hAnsi="Times New Roman" w:cs="Times New Roman"/>
          <w:sz w:val="22"/>
          <w:szCs w:val="22"/>
          <w:u w:val="single"/>
        </w:rPr>
        <w:t>Data de Início da Rentabilidade</w:t>
      </w:r>
      <w:r w:rsidR="00C408BE" w:rsidRPr="001A3C4F">
        <w:rPr>
          <w:rFonts w:ascii="Times New Roman" w:hAnsi="Times New Roman" w:cs="Times New Roman"/>
          <w:sz w:val="22"/>
          <w:szCs w:val="22"/>
        </w:rPr>
        <w:t>"</w:t>
      </w:r>
      <w:r w:rsidRPr="001A3C4F">
        <w:rPr>
          <w:rFonts w:ascii="Times New Roman" w:hAnsi="Times New Roman" w:cs="Times New Roman"/>
          <w:sz w:val="22"/>
          <w:szCs w:val="22"/>
        </w:rPr>
        <w:t>), ou a Data de Pagamento da Remuneração das Debêntures 1ª Série imediatamente anterior (inclusive) até a Data de Pagamento da Remuneração das Debêntures 1ª Série em questão, data de pagamento decorrente de declaração de vencimento antecipado em decorrência de um Evento de Vencimento Antecipado (conforme abaixo definido)</w:t>
      </w:r>
      <w:r w:rsidR="004B2E9A" w:rsidRPr="001A3C4F">
        <w:rPr>
          <w:rFonts w:ascii="Times New Roman" w:hAnsi="Times New Roman" w:cs="Times New Roman"/>
          <w:sz w:val="22"/>
          <w:szCs w:val="22"/>
        </w:rPr>
        <w:t xml:space="preserve"> ou da data de resgate antecipado das Debêntures</w:t>
      </w:r>
      <w:r w:rsidRPr="001A3C4F">
        <w:rPr>
          <w:rFonts w:ascii="Times New Roman" w:hAnsi="Times New Roman" w:cs="Times New Roman"/>
          <w:sz w:val="22"/>
          <w:szCs w:val="22"/>
        </w:rPr>
        <w:t xml:space="preserve">, o que ocorrer primeiro. </w:t>
      </w:r>
      <w:bookmarkEnd w:id="444"/>
    </w:p>
    <w:p w14:paraId="4DAD8E93" w14:textId="77777777" w:rsidR="001C38BD" w:rsidRPr="001A3C4F" w:rsidRDefault="001C38BD" w:rsidP="009B4504">
      <w:pPr>
        <w:pStyle w:val="Default"/>
        <w:jc w:val="both"/>
        <w:rPr>
          <w:rFonts w:ascii="Times New Roman" w:hAnsi="Times New Roman" w:cs="Times New Roman"/>
          <w:sz w:val="22"/>
          <w:szCs w:val="22"/>
        </w:rPr>
      </w:pPr>
    </w:p>
    <w:p w14:paraId="16438CC0" w14:textId="165AE89D" w:rsidR="001C38BD" w:rsidRPr="001A3C4F" w:rsidRDefault="001C38BD" w:rsidP="009B4504">
      <w:pPr>
        <w:pStyle w:val="Default"/>
        <w:tabs>
          <w:tab w:val="left" w:pos="851"/>
        </w:tabs>
        <w:jc w:val="both"/>
        <w:rPr>
          <w:rFonts w:ascii="Times New Roman" w:hAnsi="Times New Roman" w:cs="Times New Roman"/>
          <w:sz w:val="22"/>
          <w:szCs w:val="22"/>
        </w:rPr>
      </w:pPr>
      <w:r w:rsidRPr="001A3C4F">
        <w:rPr>
          <w:rFonts w:ascii="Times New Roman" w:hAnsi="Times New Roman" w:cs="Times New Roman"/>
          <w:sz w:val="22"/>
          <w:szCs w:val="22"/>
        </w:rPr>
        <w:t>6.1</w:t>
      </w:r>
      <w:r w:rsidR="00611A93" w:rsidRPr="001A3C4F">
        <w:rPr>
          <w:rFonts w:ascii="Times New Roman" w:hAnsi="Times New Roman" w:cs="Times New Roman"/>
          <w:sz w:val="22"/>
          <w:szCs w:val="22"/>
        </w:rPr>
        <w:t>1</w:t>
      </w:r>
      <w:r w:rsidRPr="001A3C4F">
        <w:rPr>
          <w:rFonts w:ascii="Times New Roman" w:hAnsi="Times New Roman" w:cs="Times New Roman"/>
          <w:sz w:val="22"/>
          <w:szCs w:val="22"/>
        </w:rPr>
        <w:t>.3.2.</w:t>
      </w:r>
      <w:r w:rsidRPr="001A3C4F">
        <w:rPr>
          <w:rFonts w:ascii="Times New Roman" w:hAnsi="Times New Roman" w:cs="Times New Roman"/>
          <w:sz w:val="22"/>
          <w:szCs w:val="22"/>
        </w:rPr>
        <w:tab/>
        <w:t xml:space="preserve">A Remuneração das Debêntures 1ª Série será calculada de acordo com a seguinte fórmula: </w:t>
      </w:r>
    </w:p>
    <w:p w14:paraId="387B5214" w14:textId="77777777" w:rsidR="001C38BD" w:rsidRPr="001A3C4F" w:rsidRDefault="001C38BD" w:rsidP="009B4504">
      <w:pPr>
        <w:pStyle w:val="Default"/>
        <w:jc w:val="both"/>
        <w:rPr>
          <w:rFonts w:ascii="Times New Roman" w:hAnsi="Times New Roman" w:cs="Times New Roman"/>
          <w:sz w:val="22"/>
          <w:szCs w:val="22"/>
        </w:rPr>
      </w:pPr>
    </w:p>
    <w:p w14:paraId="6E08A92C" w14:textId="4AC82E2C" w:rsidR="001C38BD" w:rsidRPr="001A3C4F" w:rsidRDefault="000A63E5" w:rsidP="009B4504">
      <w:pPr>
        <w:pStyle w:val="Default"/>
        <w:jc w:val="center"/>
        <w:rPr>
          <w:rFonts w:ascii="Times New Roman" w:hAnsi="Times New Roman" w:cs="Times New Roman"/>
          <w:sz w:val="22"/>
          <w:szCs w:val="22"/>
        </w:rPr>
      </w:pPr>
      <m:oMathPara>
        <m:oMath>
          <m:r>
            <w:rPr>
              <w:rFonts w:ascii="Cambria Math" w:hAnsi="Cambria Math" w:cs="Times New Roman"/>
              <w:sz w:val="22"/>
              <w:szCs w:val="22"/>
            </w:rPr>
            <m:t>J = VNe x (Fator Juros – 1)</m:t>
          </m:r>
        </m:oMath>
      </m:oMathPara>
    </w:p>
    <w:p w14:paraId="5D4EEA01" w14:textId="77777777" w:rsidR="001C38BD" w:rsidRPr="001A3C4F" w:rsidRDefault="001C38BD" w:rsidP="009B4504">
      <w:pPr>
        <w:pStyle w:val="Default"/>
        <w:jc w:val="both"/>
        <w:rPr>
          <w:rFonts w:ascii="Times New Roman" w:hAnsi="Times New Roman" w:cs="Times New Roman"/>
          <w:i/>
          <w:iCs/>
          <w:sz w:val="22"/>
          <w:szCs w:val="22"/>
        </w:rPr>
      </w:pPr>
    </w:p>
    <w:p w14:paraId="37740D4B" w14:textId="7035B5AF" w:rsidR="001C38BD" w:rsidRPr="001A3C4F" w:rsidRDefault="001C38BD" w:rsidP="009B4504">
      <w:pPr>
        <w:pStyle w:val="Default"/>
        <w:jc w:val="both"/>
        <w:rPr>
          <w:rFonts w:ascii="Times New Roman" w:hAnsi="Times New Roman" w:cs="Times New Roman"/>
          <w:sz w:val="22"/>
          <w:szCs w:val="22"/>
        </w:rPr>
      </w:pPr>
      <w:r w:rsidRPr="001A3C4F">
        <w:rPr>
          <w:rFonts w:ascii="Times New Roman" w:hAnsi="Times New Roman" w:cs="Times New Roman"/>
          <w:i/>
          <w:iCs/>
          <w:sz w:val="22"/>
          <w:szCs w:val="22"/>
        </w:rPr>
        <w:t>onde:</w:t>
      </w:r>
    </w:p>
    <w:p w14:paraId="7A2EC36B" w14:textId="77777777" w:rsidR="001C38BD" w:rsidRPr="001A3C4F" w:rsidRDefault="001C38BD" w:rsidP="009B4504">
      <w:pPr>
        <w:pStyle w:val="Default"/>
        <w:jc w:val="both"/>
        <w:rPr>
          <w:rFonts w:ascii="Times New Roman" w:hAnsi="Times New Roman" w:cs="Times New Roman"/>
          <w:sz w:val="22"/>
          <w:szCs w:val="22"/>
        </w:rPr>
      </w:pPr>
    </w:p>
    <w:p w14:paraId="6F0BE384" w14:textId="2E2F0D79" w:rsidR="001C38BD" w:rsidRPr="001A3C4F" w:rsidRDefault="001C38BD" w:rsidP="009B4504">
      <w:pPr>
        <w:pStyle w:val="Default"/>
        <w:jc w:val="both"/>
        <w:rPr>
          <w:rFonts w:ascii="Times New Roman" w:hAnsi="Times New Roman" w:cs="Times New Roman"/>
          <w:sz w:val="22"/>
          <w:szCs w:val="22"/>
        </w:rPr>
      </w:pPr>
      <w:r w:rsidRPr="001A3C4F">
        <w:rPr>
          <w:rFonts w:ascii="Times New Roman" w:hAnsi="Times New Roman" w:cs="Times New Roman"/>
          <w:sz w:val="22"/>
          <w:szCs w:val="22"/>
        </w:rPr>
        <w:t>J = valor da Remuneração das Debêntures 1ª Série devida ao final do Período de Capitalização</w:t>
      </w:r>
      <w:r w:rsidR="007F74A6" w:rsidRPr="001A3C4F">
        <w:rPr>
          <w:rFonts w:ascii="Times New Roman" w:hAnsi="Times New Roman" w:cs="Times New Roman"/>
          <w:sz w:val="22"/>
          <w:szCs w:val="22"/>
        </w:rPr>
        <w:t xml:space="preserve"> 1ª Série</w:t>
      </w:r>
      <w:r w:rsidRPr="001A3C4F">
        <w:rPr>
          <w:rFonts w:ascii="Times New Roman" w:hAnsi="Times New Roman" w:cs="Times New Roman"/>
          <w:sz w:val="22"/>
          <w:szCs w:val="22"/>
        </w:rPr>
        <w:t xml:space="preserve"> (conforme abaixo definido), calculado com 8 (oito) casas decimais, sem arredondamento; </w:t>
      </w:r>
    </w:p>
    <w:p w14:paraId="362444B3" w14:textId="77777777" w:rsidR="001C38BD" w:rsidRPr="001A3C4F" w:rsidRDefault="001C38BD" w:rsidP="009B4504">
      <w:pPr>
        <w:pStyle w:val="Default"/>
        <w:jc w:val="both"/>
        <w:rPr>
          <w:rFonts w:ascii="Times New Roman" w:hAnsi="Times New Roman" w:cs="Times New Roman"/>
          <w:sz w:val="22"/>
          <w:szCs w:val="22"/>
        </w:rPr>
      </w:pPr>
    </w:p>
    <w:p w14:paraId="286C69B6" w14:textId="2CAD0BB9" w:rsidR="001C38BD" w:rsidRPr="001A3C4F" w:rsidRDefault="001C38BD" w:rsidP="009B4504">
      <w:pPr>
        <w:pStyle w:val="Default"/>
        <w:jc w:val="both"/>
        <w:rPr>
          <w:rFonts w:ascii="Times New Roman" w:hAnsi="Times New Roman" w:cs="Times New Roman"/>
          <w:sz w:val="22"/>
          <w:szCs w:val="22"/>
        </w:rPr>
      </w:pPr>
      <w:proofErr w:type="spellStart"/>
      <w:r w:rsidRPr="001A3C4F">
        <w:rPr>
          <w:rFonts w:ascii="Times New Roman" w:hAnsi="Times New Roman" w:cs="Times New Roman"/>
          <w:sz w:val="22"/>
          <w:szCs w:val="22"/>
        </w:rPr>
        <w:t>VNe</w:t>
      </w:r>
      <w:proofErr w:type="spellEnd"/>
      <w:r w:rsidRPr="001A3C4F">
        <w:rPr>
          <w:rFonts w:ascii="Times New Roman" w:hAnsi="Times New Roman" w:cs="Times New Roman"/>
          <w:sz w:val="22"/>
          <w:szCs w:val="22"/>
        </w:rPr>
        <w:t xml:space="preserve"> = Valor Nominal Unitário das Debêntures 1ª Série ou saldo do Valor Nominal Unitário das Debêntures 1ª Série, informado/calculado com 8 (oito) casas decimais, sem arredondamento; e </w:t>
      </w:r>
    </w:p>
    <w:p w14:paraId="05A77A39" w14:textId="102293E6" w:rsidR="001C38BD" w:rsidRPr="001A3C4F" w:rsidRDefault="001C38BD" w:rsidP="009B4504">
      <w:pPr>
        <w:pStyle w:val="Default"/>
        <w:jc w:val="both"/>
        <w:rPr>
          <w:rFonts w:ascii="Times New Roman" w:hAnsi="Times New Roman" w:cs="Times New Roman"/>
          <w:sz w:val="22"/>
          <w:szCs w:val="22"/>
        </w:rPr>
      </w:pPr>
    </w:p>
    <w:p w14:paraId="19908824" w14:textId="5BEAEBDC" w:rsidR="001C38BD" w:rsidRPr="001A3C4F" w:rsidRDefault="00E66DC6" w:rsidP="009B4504">
      <w:pPr>
        <w:pStyle w:val="Default"/>
        <w:jc w:val="both"/>
        <w:rPr>
          <w:rFonts w:ascii="Times New Roman" w:hAnsi="Times New Roman" w:cs="Times New Roman"/>
          <w:sz w:val="22"/>
          <w:szCs w:val="22"/>
        </w:rPr>
      </w:pPr>
      <w:r w:rsidRPr="001A3C4F">
        <w:rPr>
          <w:rFonts w:ascii="Times New Roman" w:hAnsi="Times New Roman" w:cs="Times New Roman"/>
          <w:sz w:val="22"/>
          <w:szCs w:val="22"/>
        </w:rPr>
        <w:t>Fator Juros = fator de juros composto pelo parâmetro de flutuação acrescido de spread calculado com 9 (nove) casas decimais, com arredondamento, apurado da seguinte forma:</w:t>
      </w:r>
    </w:p>
    <w:p w14:paraId="5E674D4F" w14:textId="0606374E" w:rsidR="00E66DC6" w:rsidRPr="001A3C4F" w:rsidRDefault="00E66DC6" w:rsidP="009B4504">
      <w:pPr>
        <w:pStyle w:val="Default"/>
        <w:jc w:val="both"/>
        <w:rPr>
          <w:rFonts w:ascii="Times New Roman" w:hAnsi="Times New Roman" w:cs="Times New Roman"/>
          <w:sz w:val="22"/>
          <w:szCs w:val="22"/>
        </w:rPr>
      </w:pPr>
    </w:p>
    <w:p w14:paraId="37845F69" w14:textId="66773BDC" w:rsidR="00E66DC6" w:rsidRPr="001A3C4F" w:rsidRDefault="000A63E5" w:rsidP="009B4504">
      <w:pPr>
        <w:pStyle w:val="Default"/>
        <w:jc w:val="center"/>
        <w:rPr>
          <w:rFonts w:ascii="Times New Roman" w:hAnsi="Times New Roman" w:cs="Times New Roman"/>
          <w:color w:val="auto"/>
          <w:sz w:val="22"/>
          <w:szCs w:val="22"/>
        </w:rPr>
      </w:pPr>
      <m:oMathPara>
        <m:oMath>
          <m:r>
            <w:rPr>
              <w:rFonts w:ascii="Cambria Math" w:hAnsi="Cambria Math" w:cs="Times New Roman"/>
              <w:color w:val="auto"/>
              <w:sz w:val="22"/>
              <w:szCs w:val="22"/>
            </w:rPr>
            <m:t>Fator Juros = (Fator DI x Fator Spread)</m:t>
          </m:r>
        </m:oMath>
      </m:oMathPara>
    </w:p>
    <w:p w14:paraId="43AB0113" w14:textId="1F226BD6" w:rsidR="00E66DC6" w:rsidRPr="001A3C4F" w:rsidRDefault="00E66DC6" w:rsidP="009B4504">
      <w:pPr>
        <w:pStyle w:val="Default"/>
        <w:jc w:val="both"/>
        <w:rPr>
          <w:rFonts w:ascii="Times New Roman" w:hAnsi="Times New Roman" w:cs="Times New Roman"/>
          <w:i/>
          <w:iCs/>
          <w:color w:val="auto"/>
          <w:sz w:val="22"/>
          <w:szCs w:val="22"/>
        </w:rPr>
      </w:pPr>
      <w:r w:rsidRPr="001A3C4F">
        <w:rPr>
          <w:rFonts w:ascii="Times New Roman" w:hAnsi="Times New Roman" w:cs="Times New Roman"/>
          <w:i/>
          <w:iCs/>
          <w:color w:val="auto"/>
          <w:sz w:val="22"/>
          <w:szCs w:val="22"/>
        </w:rPr>
        <w:t xml:space="preserve">onde: </w:t>
      </w:r>
    </w:p>
    <w:p w14:paraId="068FA74B" w14:textId="77777777" w:rsidR="00E66DC6" w:rsidRPr="001A3C4F" w:rsidRDefault="00E66DC6" w:rsidP="009B4504">
      <w:pPr>
        <w:pStyle w:val="Default"/>
        <w:jc w:val="both"/>
        <w:rPr>
          <w:rFonts w:ascii="Times New Roman" w:hAnsi="Times New Roman" w:cs="Times New Roman"/>
          <w:color w:val="auto"/>
          <w:sz w:val="22"/>
          <w:szCs w:val="22"/>
        </w:rPr>
      </w:pPr>
    </w:p>
    <w:p w14:paraId="12551703" w14:textId="0F6FF6FC" w:rsidR="00E66DC6" w:rsidRPr="001A3C4F" w:rsidRDefault="00E66DC6" w:rsidP="009B4504">
      <w:pPr>
        <w:pStyle w:val="Default"/>
        <w:jc w:val="both"/>
        <w:rPr>
          <w:rFonts w:ascii="Times New Roman" w:hAnsi="Times New Roman" w:cs="Times New Roman"/>
          <w:color w:val="auto"/>
          <w:sz w:val="22"/>
          <w:szCs w:val="22"/>
        </w:rPr>
      </w:pPr>
      <w:r w:rsidRPr="001A3C4F">
        <w:rPr>
          <w:rFonts w:ascii="Times New Roman" w:hAnsi="Times New Roman" w:cs="Times New Roman"/>
          <w:color w:val="auto"/>
          <w:sz w:val="22"/>
          <w:szCs w:val="22"/>
        </w:rPr>
        <w:t xml:space="preserve">Fator DI = </w:t>
      </w:r>
      <w:proofErr w:type="spellStart"/>
      <w:r w:rsidRPr="001A3C4F">
        <w:rPr>
          <w:rFonts w:ascii="Times New Roman" w:hAnsi="Times New Roman" w:cs="Times New Roman"/>
          <w:color w:val="auto"/>
          <w:sz w:val="22"/>
          <w:szCs w:val="22"/>
        </w:rPr>
        <w:t>produtório</w:t>
      </w:r>
      <w:proofErr w:type="spellEnd"/>
      <w:r w:rsidRPr="001A3C4F">
        <w:rPr>
          <w:rFonts w:ascii="Times New Roman" w:hAnsi="Times New Roman" w:cs="Times New Roman"/>
          <w:color w:val="auto"/>
          <w:sz w:val="22"/>
          <w:szCs w:val="22"/>
        </w:rPr>
        <w:t xml:space="preserve"> das Taxas </w:t>
      </w:r>
      <w:proofErr w:type="spellStart"/>
      <w:r w:rsidRPr="001A3C4F">
        <w:rPr>
          <w:rFonts w:ascii="Times New Roman" w:hAnsi="Times New Roman" w:cs="Times New Roman"/>
          <w:color w:val="auto"/>
          <w:sz w:val="22"/>
          <w:szCs w:val="22"/>
        </w:rPr>
        <w:t>DI-Over</w:t>
      </w:r>
      <w:proofErr w:type="spellEnd"/>
      <w:r w:rsidRPr="001A3C4F">
        <w:rPr>
          <w:rFonts w:ascii="Times New Roman" w:hAnsi="Times New Roman" w:cs="Times New Roman"/>
          <w:color w:val="auto"/>
          <w:sz w:val="22"/>
          <w:szCs w:val="22"/>
        </w:rPr>
        <w:t xml:space="preserve"> da data de início do </w:t>
      </w:r>
      <w:r w:rsidR="007F74A6" w:rsidRPr="001A3C4F">
        <w:rPr>
          <w:rFonts w:ascii="Times New Roman" w:hAnsi="Times New Roman" w:cs="Times New Roman"/>
          <w:color w:val="auto"/>
          <w:sz w:val="22"/>
          <w:szCs w:val="22"/>
        </w:rPr>
        <w:t>P</w:t>
      </w:r>
      <w:r w:rsidRPr="001A3C4F">
        <w:rPr>
          <w:rFonts w:ascii="Times New Roman" w:hAnsi="Times New Roman" w:cs="Times New Roman"/>
          <w:color w:val="auto"/>
          <w:sz w:val="22"/>
          <w:szCs w:val="22"/>
        </w:rPr>
        <w:t xml:space="preserve">eríodo de </w:t>
      </w:r>
      <w:r w:rsidR="007F74A6" w:rsidRPr="001A3C4F">
        <w:rPr>
          <w:rFonts w:ascii="Times New Roman" w:hAnsi="Times New Roman" w:cs="Times New Roman"/>
          <w:color w:val="auto"/>
          <w:sz w:val="22"/>
          <w:szCs w:val="22"/>
        </w:rPr>
        <w:t>C</w:t>
      </w:r>
      <w:r w:rsidRPr="001A3C4F">
        <w:rPr>
          <w:rFonts w:ascii="Times New Roman" w:hAnsi="Times New Roman" w:cs="Times New Roman"/>
          <w:color w:val="auto"/>
          <w:sz w:val="22"/>
          <w:szCs w:val="22"/>
        </w:rPr>
        <w:t>apitalização</w:t>
      </w:r>
      <w:r w:rsidR="007F74A6" w:rsidRPr="001A3C4F">
        <w:rPr>
          <w:rFonts w:ascii="Times New Roman" w:hAnsi="Times New Roman" w:cs="Times New Roman"/>
          <w:color w:val="auto"/>
          <w:sz w:val="22"/>
          <w:szCs w:val="22"/>
        </w:rPr>
        <w:t xml:space="preserve"> 1ª Série</w:t>
      </w:r>
      <w:r w:rsidRPr="001A3C4F">
        <w:rPr>
          <w:rFonts w:ascii="Times New Roman" w:hAnsi="Times New Roman" w:cs="Times New Roman"/>
          <w:color w:val="auto"/>
          <w:sz w:val="22"/>
          <w:szCs w:val="22"/>
        </w:rPr>
        <w:t xml:space="preserve">, inclusive, até a data de cálculo, exclusive, calculado com 8 (oito) casas decimais, com arredondamento, apurado da seguinte forma: </w:t>
      </w:r>
    </w:p>
    <w:p w14:paraId="72268041" w14:textId="6E59B167" w:rsidR="000A63E5" w:rsidRPr="001A3C4F" w:rsidRDefault="000A63E5" w:rsidP="009B4504">
      <w:pPr>
        <w:pStyle w:val="Default"/>
        <w:jc w:val="both"/>
        <w:rPr>
          <w:rFonts w:ascii="Times New Roman" w:hAnsi="Times New Roman" w:cs="Times New Roman"/>
          <w:color w:val="auto"/>
          <w:sz w:val="22"/>
          <w:szCs w:val="22"/>
        </w:rPr>
      </w:pPr>
    </w:p>
    <w:p w14:paraId="01F79E34" w14:textId="11E81A47" w:rsidR="000A63E5" w:rsidRPr="001A3C4F" w:rsidRDefault="000A63E5" w:rsidP="009B4504">
      <w:pPr>
        <w:pStyle w:val="Default"/>
        <w:jc w:val="both"/>
        <w:rPr>
          <w:rFonts w:ascii="Times New Roman" w:hAnsi="Times New Roman" w:cs="Times New Roman"/>
          <w:color w:val="auto"/>
          <w:sz w:val="22"/>
          <w:szCs w:val="22"/>
        </w:rPr>
      </w:pPr>
      <m:oMathPara>
        <m:oMath>
          <m:r>
            <w:rPr>
              <w:rFonts w:ascii="Cambria Math" w:hAnsi="Cambria Math" w:cs="Times New Roman"/>
              <w:color w:val="auto"/>
              <w:sz w:val="22"/>
              <w:szCs w:val="22"/>
            </w:rPr>
            <m:t xml:space="preserve">FatorDI= </m:t>
          </m:r>
          <m:nary>
            <m:naryPr>
              <m:chr m:val="∏"/>
              <m:limLoc m:val="undOvr"/>
              <m:ctrlPr>
                <w:ins w:id="445" w:author="Pinheiro Guimarães" w:date="2022-08-10T16:34:00Z">
                  <w:rPr>
                    <w:rFonts w:ascii="Cambria Math" w:hAnsi="Cambria Math" w:cs="Times New Roman"/>
                    <w:i/>
                    <w:color w:val="auto"/>
                    <w:sz w:val="22"/>
                    <w:szCs w:val="22"/>
                  </w:rPr>
                </w:ins>
              </m:ctrlPr>
            </m:naryPr>
            <m:sub>
              <m:r>
                <w:rPr>
                  <w:rFonts w:ascii="Cambria Math" w:hAnsi="Cambria Math" w:cs="Times New Roman"/>
                  <w:color w:val="auto"/>
                  <w:sz w:val="22"/>
                  <w:szCs w:val="22"/>
                </w:rPr>
                <m:t>k=1</m:t>
              </m:r>
            </m:sub>
            <m:sup>
              <m:sSub>
                <m:sSubPr>
                  <m:ctrlPr>
                    <w:ins w:id="446" w:author="Pinheiro Guimarães" w:date="2022-08-10T16:34:00Z">
                      <w:rPr>
                        <w:rFonts w:ascii="Cambria Math" w:hAnsi="Cambria Math" w:cs="Times New Roman"/>
                        <w:i/>
                        <w:color w:val="auto"/>
                        <w:sz w:val="22"/>
                        <w:szCs w:val="22"/>
                      </w:rPr>
                    </w:ins>
                  </m:ctrlPr>
                </m:sSubPr>
                <m:e>
                  <m:r>
                    <w:rPr>
                      <w:rFonts w:ascii="Cambria Math" w:hAnsi="Cambria Math" w:cs="Times New Roman"/>
                      <w:color w:val="auto"/>
                      <w:sz w:val="22"/>
                      <w:szCs w:val="22"/>
                    </w:rPr>
                    <m:t>n</m:t>
                  </m:r>
                </m:e>
                <m:sub>
                  <m:r>
                    <w:rPr>
                      <w:rFonts w:ascii="Cambria Math" w:hAnsi="Cambria Math" w:cs="Times New Roman"/>
                      <w:color w:val="auto"/>
                      <w:sz w:val="22"/>
                      <w:szCs w:val="22"/>
                    </w:rPr>
                    <m:t>DI</m:t>
                  </m:r>
                </m:sub>
              </m:sSub>
            </m:sup>
            <m:e>
              <m:d>
                <m:dPr>
                  <m:begChr m:val="["/>
                  <m:endChr m:val="]"/>
                  <m:ctrlPr>
                    <w:ins w:id="447" w:author="Pinheiro Guimarães" w:date="2022-08-10T16:34:00Z">
                      <w:rPr>
                        <w:rFonts w:ascii="Cambria Math" w:hAnsi="Cambria Math" w:cs="Times New Roman"/>
                        <w:i/>
                        <w:color w:val="auto"/>
                        <w:sz w:val="22"/>
                        <w:szCs w:val="22"/>
                      </w:rPr>
                    </w:ins>
                  </m:ctrlPr>
                </m:dPr>
                <m:e>
                  <m:r>
                    <w:rPr>
                      <w:rFonts w:ascii="Cambria Math" w:hAnsi="Cambria Math" w:cs="Times New Roman"/>
                      <w:color w:val="auto"/>
                      <w:sz w:val="22"/>
                      <w:szCs w:val="22"/>
                    </w:rPr>
                    <m:t xml:space="preserve">1+ </m:t>
                  </m:r>
                  <m:d>
                    <m:dPr>
                      <m:ctrlPr>
                        <w:ins w:id="448" w:author="Pinheiro Guimarães" w:date="2022-08-10T16:34:00Z">
                          <w:rPr>
                            <w:rFonts w:ascii="Cambria Math" w:hAnsi="Cambria Math" w:cs="Times New Roman"/>
                            <w:i/>
                            <w:color w:val="auto"/>
                            <w:sz w:val="22"/>
                            <w:szCs w:val="22"/>
                          </w:rPr>
                        </w:ins>
                      </m:ctrlPr>
                    </m:dPr>
                    <m:e>
                      <m:sSub>
                        <m:sSubPr>
                          <m:ctrlPr>
                            <w:ins w:id="449" w:author="Pinheiro Guimarães" w:date="2022-08-10T16:34:00Z">
                              <w:rPr>
                                <w:rFonts w:ascii="Cambria Math" w:hAnsi="Cambria Math" w:cs="Times New Roman"/>
                                <w:i/>
                                <w:color w:val="auto"/>
                                <w:sz w:val="22"/>
                                <w:szCs w:val="22"/>
                              </w:rPr>
                            </w:ins>
                          </m:ctrlPr>
                        </m:sSubPr>
                        <m:e>
                          <m:r>
                            <w:rPr>
                              <w:rFonts w:ascii="Cambria Math" w:hAnsi="Cambria Math" w:cs="Times New Roman"/>
                              <w:color w:val="auto"/>
                              <w:sz w:val="22"/>
                              <w:szCs w:val="22"/>
                            </w:rPr>
                            <m:t>TDI</m:t>
                          </m:r>
                        </m:e>
                        <m:sub>
                          <m:r>
                            <w:rPr>
                              <w:rFonts w:ascii="Cambria Math" w:hAnsi="Cambria Math" w:cs="Times New Roman"/>
                              <w:color w:val="auto"/>
                              <w:sz w:val="22"/>
                              <w:szCs w:val="22"/>
                            </w:rPr>
                            <m:t>k</m:t>
                          </m:r>
                        </m:sub>
                      </m:sSub>
                    </m:e>
                  </m:d>
                </m:e>
              </m:d>
            </m:e>
          </m:nary>
        </m:oMath>
      </m:oMathPara>
    </w:p>
    <w:p w14:paraId="3C5AAB10" w14:textId="389A8416" w:rsidR="00E66DC6" w:rsidRPr="001A3C4F" w:rsidRDefault="00E66DC6" w:rsidP="009B4504">
      <w:pPr>
        <w:pStyle w:val="Default"/>
        <w:jc w:val="center"/>
        <w:rPr>
          <w:rFonts w:ascii="Times New Roman" w:hAnsi="Times New Roman" w:cs="Times New Roman"/>
          <w:color w:val="auto"/>
          <w:sz w:val="22"/>
          <w:szCs w:val="22"/>
        </w:rPr>
      </w:pPr>
    </w:p>
    <w:p w14:paraId="65609126" w14:textId="5E85C5EF" w:rsidR="00E66DC6" w:rsidRPr="001A3C4F" w:rsidRDefault="00E66DC6" w:rsidP="009B4504">
      <w:pPr>
        <w:pStyle w:val="Default"/>
        <w:jc w:val="both"/>
        <w:rPr>
          <w:rFonts w:ascii="Times New Roman" w:hAnsi="Times New Roman" w:cs="Times New Roman"/>
          <w:color w:val="auto"/>
          <w:sz w:val="22"/>
          <w:szCs w:val="22"/>
        </w:rPr>
      </w:pPr>
      <w:r w:rsidRPr="001A3C4F">
        <w:rPr>
          <w:rFonts w:ascii="Times New Roman" w:hAnsi="Times New Roman" w:cs="Times New Roman"/>
          <w:i/>
          <w:iCs/>
          <w:color w:val="auto"/>
          <w:sz w:val="22"/>
          <w:szCs w:val="22"/>
        </w:rPr>
        <w:t>onde</w:t>
      </w:r>
      <w:r w:rsidRPr="001A3C4F">
        <w:rPr>
          <w:rFonts w:ascii="Times New Roman" w:hAnsi="Times New Roman" w:cs="Times New Roman"/>
          <w:color w:val="auto"/>
          <w:sz w:val="22"/>
          <w:szCs w:val="22"/>
        </w:rPr>
        <w:t xml:space="preserve">: </w:t>
      </w:r>
    </w:p>
    <w:p w14:paraId="4BB74844" w14:textId="77777777" w:rsidR="00E66DC6" w:rsidRPr="001A3C4F" w:rsidRDefault="00E66DC6" w:rsidP="009B4504">
      <w:pPr>
        <w:pStyle w:val="Default"/>
        <w:jc w:val="both"/>
        <w:rPr>
          <w:rFonts w:ascii="Times New Roman" w:hAnsi="Times New Roman" w:cs="Times New Roman"/>
          <w:color w:val="auto"/>
          <w:sz w:val="22"/>
          <w:szCs w:val="22"/>
        </w:rPr>
      </w:pPr>
    </w:p>
    <w:p w14:paraId="44AD4E73" w14:textId="54036C6F" w:rsidR="00E66DC6" w:rsidRPr="001A3C4F" w:rsidRDefault="00E66DC6" w:rsidP="009B4504">
      <w:pPr>
        <w:pStyle w:val="Default"/>
        <w:jc w:val="both"/>
        <w:rPr>
          <w:rFonts w:ascii="Times New Roman" w:hAnsi="Times New Roman" w:cs="Times New Roman"/>
          <w:color w:val="auto"/>
          <w:sz w:val="22"/>
          <w:szCs w:val="22"/>
        </w:rPr>
      </w:pPr>
      <w:proofErr w:type="spellStart"/>
      <w:r w:rsidRPr="001A3C4F">
        <w:rPr>
          <w:rFonts w:ascii="Times New Roman" w:hAnsi="Times New Roman" w:cs="Times New Roman"/>
          <w:color w:val="auto"/>
          <w:sz w:val="22"/>
          <w:szCs w:val="22"/>
        </w:rPr>
        <w:t>nDI</w:t>
      </w:r>
      <w:proofErr w:type="spellEnd"/>
      <w:r w:rsidRPr="001A3C4F">
        <w:rPr>
          <w:rFonts w:ascii="Times New Roman" w:hAnsi="Times New Roman" w:cs="Times New Roman"/>
          <w:color w:val="auto"/>
          <w:sz w:val="22"/>
          <w:szCs w:val="22"/>
        </w:rPr>
        <w:t xml:space="preserve"> = número total de Taxas </w:t>
      </w:r>
      <w:proofErr w:type="spellStart"/>
      <w:r w:rsidRPr="001A3C4F">
        <w:rPr>
          <w:rFonts w:ascii="Times New Roman" w:hAnsi="Times New Roman" w:cs="Times New Roman"/>
          <w:color w:val="auto"/>
          <w:sz w:val="22"/>
          <w:szCs w:val="22"/>
        </w:rPr>
        <w:t>DI-Over</w:t>
      </w:r>
      <w:proofErr w:type="spellEnd"/>
      <w:r w:rsidRPr="001A3C4F">
        <w:rPr>
          <w:rFonts w:ascii="Times New Roman" w:hAnsi="Times New Roman" w:cs="Times New Roman"/>
          <w:color w:val="auto"/>
          <w:sz w:val="22"/>
          <w:szCs w:val="22"/>
        </w:rPr>
        <w:t xml:space="preserve">, consideradas na atualização do ativo, sendo </w:t>
      </w:r>
      <w:r w:rsidR="00C408BE" w:rsidRPr="001A3C4F">
        <w:rPr>
          <w:rFonts w:ascii="Times New Roman" w:hAnsi="Times New Roman" w:cs="Times New Roman"/>
          <w:color w:val="auto"/>
          <w:sz w:val="22"/>
          <w:szCs w:val="22"/>
        </w:rPr>
        <w:t>"</w:t>
      </w:r>
      <w:proofErr w:type="spellStart"/>
      <w:r w:rsidRPr="001A3C4F">
        <w:rPr>
          <w:rFonts w:ascii="Times New Roman" w:hAnsi="Times New Roman" w:cs="Times New Roman"/>
          <w:color w:val="auto"/>
          <w:sz w:val="22"/>
          <w:szCs w:val="22"/>
        </w:rPr>
        <w:t>nDI</w:t>
      </w:r>
      <w:proofErr w:type="spellEnd"/>
      <w:r w:rsidR="00C408BE" w:rsidRPr="001A3C4F">
        <w:rPr>
          <w:rFonts w:ascii="Times New Roman" w:hAnsi="Times New Roman" w:cs="Times New Roman"/>
          <w:color w:val="auto"/>
          <w:sz w:val="22"/>
          <w:szCs w:val="22"/>
        </w:rPr>
        <w:t>"</w:t>
      </w:r>
      <w:r w:rsidRPr="001A3C4F">
        <w:rPr>
          <w:rFonts w:ascii="Times New Roman" w:hAnsi="Times New Roman" w:cs="Times New Roman"/>
          <w:color w:val="auto"/>
          <w:sz w:val="22"/>
          <w:szCs w:val="22"/>
        </w:rPr>
        <w:t xml:space="preserve"> um número inteiro; </w:t>
      </w:r>
    </w:p>
    <w:p w14:paraId="6EBE2694" w14:textId="77777777" w:rsidR="00E66DC6" w:rsidRPr="001A3C4F" w:rsidRDefault="00E66DC6" w:rsidP="009B4504">
      <w:pPr>
        <w:pStyle w:val="Default"/>
        <w:jc w:val="both"/>
        <w:rPr>
          <w:rFonts w:ascii="Times New Roman" w:hAnsi="Times New Roman" w:cs="Times New Roman"/>
          <w:color w:val="auto"/>
          <w:sz w:val="22"/>
          <w:szCs w:val="22"/>
        </w:rPr>
      </w:pPr>
    </w:p>
    <w:p w14:paraId="74ACBE58" w14:textId="233B2789" w:rsidR="00E66DC6" w:rsidRPr="001A3C4F" w:rsidRDefault="00E66DC6" w:rsidP="009B4504">
      <w:pPr>
        <w:pStyle w:val="Default"/>
        <w:jc w:val="both"/>
        <w:rPr>
          <w:rFonts w:ascii="Times New Roman" w:hAnsi="Times New Roman" w:cs="Times New Roman"/>
          <w:color w:val="auto"/>
          <w:sz w:val="22"/>
          <w:szCs w:val="22"/>
        </w:rPr>
      </w:pPr>
      <w:proofErr w:type="spellStart"/>
      <w:r w:rsidRPr="001A3C4F">
        <w:rPr>
          <w:rFonts w:ascii="Times New Roman" w:hAnsi="Times New Roman" w:cs="Times New Roman"/>
          <w:color w:val="auto"/>
          <w:sz w:val="22"/>
          <w:szCs w:val="22"/>
        </w:rPr>
        <w:lastRenderedPageBreak/>
        <w:t>TDIk</w:t>
      </w:r>
      <w:proofErr w:type="spellEnd"/>
      <w:r w:rsidRPr="001A3C4F">
        <w:rPr>
          <w:rFonts w:ascii="Times New Roman" w:hAnsi="Times New Roman" w:cs="Times New Roman"/>
          <w:color w:val="auto"/>
          <w:sz w:val="22"/>
          <w:szCs w:val="22"/>
        </w:rPr>
        <w:t xml:space="preserve"> = Taxa </w:t>
      </w:r>
      <w:proofErr w:type="spellStart"/>
      <w:r w:rsidRPr="001A3C4F">
        <w:rPr>
          <w:rFonts w:ascii="Times New Roman" w:hAnsi="Times New Roman" w:cs="Times New Roman"/>
          <w:color w:val="auto"/>
          <w:sz w:val="22"/>
          <w:szCs w:val="22"/>
        </w:rPr>
        <w:t>DI-Over</w:t>
      </w:r>
      <w:proofErr w:type="spellEnd"/>
      <w:r w:rsidRPr="001A3C4F">
        <w:rPr>
          <w:rFonts w:ascii="Times New Roman" w:hAnsi="Times New Roman" w:cs="Times New Roman"/>
          <w:color w:val="auto"/>
          <w:sz w:val="22"/>
          <w:szCs w:val="22"/>
        </w:rPr>
        <w:t>, expressa ao dia, calculada com 8 (oito) casas decimais com arredondamento, apurada da seguinte forma:</w:t>
      </w:r>
    </w:p>
    <w:p w14:paraId="2F68657F" w14:textId="332CC9FF" w:rsidR="00E66DC6" w:rsidRPr="001A3C4F" w:rsidRDefault="00E66DC6" w:rsidP="009B4504">
      <w:pPr>
        <w:pStyle w:val="Default"/>
        <w:jc w:val="both"/>
        <w:rPr>
          <w:rFonts w:ascii="Times New Roman" w:hAnsi="Times New Roman" w:cs="Times New Roman"/>
          <w:color w:val="auto"/>
          <w:sz w:val="22"/>
          <w:szCs w:val="22"/>
        </w:rPr>
      </w:pPr>
    </w:p>
    <w:p w14:paraId="584DFDDF" w14:textId="7E9E3E52" w:rsidR="000A63E5" w:rsidRPr="001A3C4F" w:rsidRDefault="004F5CF2" w:rsidP="009B4504">
      <w:pPr>
        <w:pStyle w:val="Default"/>
        <w:jc w:val="both"/>
        <w:rPr>
          <w:rFonts w:ascii="Times New Roman" w:hAnsi="Times New Roman" w:cs="Times New Roman"/>
          <w:color w:val="auto"/>
          <w:sz w:val="22"/>
          <w:szCs w:val="22"/>
        </w:rPr>
      </w:pPr>
      <m:oMathPara>
        <m:oMath>
          <m:sSub>
            <m:sSubPr>
              <m:ctrlPr>
                <w:ins w:id="450" w:author="Pinheiro Guimarães" w:date="2022-08-10T16:34:00Z">
                  <w:rPr>
                    <w:rFonts w:ascii="Cambria Math" w:hAnsi="Cambria Math" w:cs="Times New Roman"/>
                    <w:i/>
                    <w:color w:val="auto"/>
                    <w:sz w:val="22"/>
                    <w:szCs w:val="22"/>
                  </w:rPr>
                </w:ins>
              </m:ctrlPr>
            </m:sSubPr>
            <m:e>
              <m:r>
                <w:rPr>
                  <w:rFonts w:ascii="Cambria Math" w:hAnsi="Cambria Math" w:cs="Times New Roman"/>
                  <w:color w:val="auto"/>
                  <w:sz w:val="22"/>
                  <w:szCs w:val="22"/>
                </w:rPr>
                <m:t>TDI</m:t>
              </m:r>
            </m:e>
            <m:sub>
              <m:r>
                <w:rPr>
                  <w:rFonts w:ascii="Cambria Math" w:hAnsi="Cambria Math" w:cs="Times New Roman"/>
                  <w:color w:val="auto"/>
                  <w:sz w:val="22"/>
                  <w:szCs w:val="22"/>
                </w:rPr>
                <m:t>k</m:t>
              </m:r>
            </m:sub>
          </m:sSub>
          <m:r>
            <w:rPr>
              <w:rFonts w:ascii="Cambria Math" w:hAnsi="Cambria Math" w:cs="Times New Roman"/>
              <w:color w:val="auto"/>
              <w:sz w:val="22"/>
              <w:szCs w:val="22"/>
            </w:rPr>
            <m:t xml:space="preserve">= </m:t>
          </m:r>
          <m:sSup>
            <m:sSupPr>
              <m:ctrlPr>
                <w:ins w:id="451" w:author="Pinheiro Guimarães" w:date="2022-08-10T16:34:00Z">
                  <w:rPr>
                    <w:rFonts w:ascii="Cambria Math" w:hAnsi="Cambria Math" w:cs="Times New Roman"/>
                    <w:i/>
                    <w:color w:val="auto"/>
                    <w:sz w:val="22"/>
                    <w:szCs w:val="22"/>
                  </w:rPr>
                </w:ins>
              </m:ctrlPr>
            </m:sSupPr>
            <m:e>
              <m:d>
                <m:dPr>
                  <m:ctrlPr>
                    <w:ins w:id="452" w:author="Pinheiro Guimarães" w:date="2022-08-10T16:34:00Z">
                      <w:rPr>
                        <w:rFonts w:ascii="Cambria Math" w:hAnsi="Cambria Math" w:cs="Times New Roman"/>
                        <w:i/>
                        <w:color w:val="auto"/>
                        <w:sz w:val="22"/>
                        <w:szCs w:val="22"/>
                      </w:rPr>
                    </w:ins>
                  </m:ctrlPr>
                </m:dPr>
                <m:e>
                  <m:f>
                    <m:fPr>
                      <m:ctrlPr>
                        <w:ins w:id="453" w:author="Pinheiro Guimarães" w:date="2022-08-10T16:34:00Z">
                          <w:rPr>
                            <w:rFonts w:ascii="Cambria Math" w:hAnsi="Cambria Math" w:cs="Times New Roman"/>
                            <w:i/>
                            <w:color w:val="auto"/>
                            <w:sz w:val="22"/>
                            <w:szCs w:val="22"/>
                          </w:rPr>
                        </w:ins>
                      </m:ctrlPr>
                    </m:fPr>
                    <m:num>
                      <m:sSub>
                        <m:sSubPr>
                          <m:ctrlPr>
                            <w:ins w:id="454" w:author="Pinheiro Guimarães" w:date="2022-08-10T16:34:00Z">
                              <w:rPr>
                                <w:rFonts w:ascii="Cambria Math" w:hAnsi="Cambria Math" w:cs="Times New Roman"/>
                                <w:i/>
                                <w:color w:val="auto"/>
                                <w:sz w:val="22"/>
                                <w:szCs w:val="22"/>
                              </w:rPr>
                            </w:ins>
                          </m:ctrlPr>
                        </m:sSubPr>
                        <m:e>
                          <m:r>
                            <w:rPr>
                              <w:rFonts w:ascii="Cambria Math" w:hAnsi="Cambria Math" w:cs="Times New Roman"/>
                              <w:color w:val="auto"/>
                              <w:sz w:val="22"/>
                              <w:szCs w:val="22"/>
                            </w:rPr>
                            <m:t>DI</m:t>
                          </m:r>
                        </m:e>
                        <m:sub>
                          <m:r>
                            <w:rPr>
                              <w:rFonts w:ascii="Cambria Math" w:hAnsi="Cambria Math" w:cs="Times New Roman"/>
                              <w:color w:val="auto"/>
                              <w:sz w:val="22"/>
                              <w:szCs w:val="22"/>
                            </w:rPr>
                            <m:t>k</m:t>
                          </m:r>
                        </m:sub>
                      </m:sSub>
                    </m:num>
                    <m:den>
                      <m:r>
                        <w:rPr>
                          <w:rFonts w:ascii="Cambria Math" w:hAnsi="Cambria Math" w:cs="Times New Roman"/>
                          <w:color w:val="auto"/>
                          <w:sz w:val="22"/>
                          <w:szCs w:val="22"/>
                        </w:rPr>
                        <m:t>100</m:t>
                      </m:r>
                    </m:den>
                  </m:f>
                  <m:r>
                    <w:rPr>
                      <w:rFonts w:ascii="Cambria Math" w:hAnsi="Cambria Math" w:cs="Times New Roman"/>
                      <w:color w:val="auto"/>
                      <w:sz w:val="22"/>
                      <w:szCs w:val="22"/>
                    </w:rPr>
                    <m:t>+1</m:t>
                  </m:r>
                </m:e>
              </m:d>
            </m:e>
            <m:sup>
              <m:f>
                <m:fPr>
                  <m:ctrlPr>
                    <w:ins w:id="455" w:author="Pinheiro Guimarães" w:date="2022-08-10T16:34:00Z">
                      <w:rPr>
                        <w:rFonts w:ascii="Cambria Math" w:hAnsi="Cambria Math" w:cs="Times New Roman"/>
                        <w:i/>
                        <w:color w:val="auto"/>
                        <w:sz w:val="22"/>
                        <w:szCs w:val="22"/>
                      </w:rPr>
                    </w:ins>
                  </m:ctrlPr>
                </m:fPr>
                <m:num>
                  <m:r>
                    <w:rPr>
                      <w:rFonts w:ascii="Cambria Math" w:hAnsi="Cambria Math" w:cs="Times New Roman"/>
                      <w:color w:val="auto"/>
                      <w:sz w:val="22"/>
                      <w:szCs w:val="22"/>
                    </w:rPr>
                    <m:t>1</m:t>
                  </m:r>
                </m:num>
                <m:den>
                  <m:r>
                    <w:rPr>
                      <w:rFonts w:ascii="Cambria Math" w:hAnsi="Cambria Math" w:cs="Times New Roman"/>
                      <w:color w:val="auto"/>
                      <w:sz w:val="22"/>
                      <w:szCs w:val="22"/>
                    </w:rPr>
                    <m:t>252</m:t>
                  </m:r>
                </m:den>
              </m:f>
            </m:sup>
          </m:sSup>
          <m:r>
            <w:rPr>
              <w:rFonts w:ascii="Cambria Math" w:hAnsi="Cambria Math" w:cs="Times New Roman"/>
              <w:color w:val="auto"/>
              <w:sz w:val="22"/>
              <w:szCs w:val="22"/>
            </w:rPr>
            <m:t>-1</m:t>
          </m:r>
        </m:oMath>
      </m:oMathPara>
    </w:p>
    <w:p w14:paraId="2EA5E5CE" w14:textId="2263B46B" w:rsidR="00E66DC6" w:rsidRPr="001A3C4F" w:rsidRDefault="00E66DC6" w:rsidP="009B4504">
      <w:pPr>
        <w:pStyle w:val="Default"/>
        <w:jc w:val="center"/>
        <w:rPr>
          <w:rFonts w:ascii="Times New Roman" w:hAnsi="Times New Roman" w:cs="Times New Roman"/>
          <w:sz w:val="22"/>
          <w:szCs w:val="22"/>
        </w:rPr>
      </w:pPr>
    </w:p>
    <w:p w14:paraId="2655D8C3" w14:textId="77777777" w:rsidR="00977D1A" w:rsidRPr="001A3C4F" w:rsidRDefault="00977D1A" w:rsidP="009B4504">
      <w:pPr>
        <w:widowControl w:val="0"/>
        <w:tabs>
          <w:tab w:val="left" w:pos="1701"/>
        </w:tabs>
        <w:suppressAutoHyphens/>
        <w:jc w:val="both"/>
        <w:rPr>
          <w:rFonts w:ascii="Times New Roman" w:eastAsia="Times New Roman" w:hAnsi="Times New Roman" w:cs="Times New Roman"/>
          <w:sz w:val="22"/>
          <w:szCs w:val="22"/>
          <w:lang w:val="pt-BR"/>
        </w:rPr>
      </w:pPr>
      <w:bookmarkStart w:id="456" w:name="_Hlk94274289"/>
      <w:bookmarkEnd w:id="441"/>
    </w:p>
    <w:p w14:paraId="7A1EC582" w14:textId="2B6118AE" w:rsidR="00E66DC6" w:rsidRPr="001A3C4F" w:rsidRDefault="00E66DC6" w:rsidP="009B4504">
      <w:pPr>
        <w:pStyle w:val="PargrafoComumNvel2"/>
        <w:numPr>
          <w:ilvl w:val="0"/>
          <w:numId w:val="0"/>
        </w:numPr>
        <w:spacing w:line="240" w:lineRule="auto"/>
        <w:rPr>
          <w:rFonts w:ascii="Times New Roman" w:eastAsia="Arial Unicode MS" w:hAnsi="Times New Roman" w:cs="Times New Roman"/>
          <w:sz w:val="22"/>
          <w:szCs w:val="22"/>
        </w:rPr>
      </w:pPr>
      <w:bookmarkStart w:id="457" w:name="_Ref93937684"/>
      <w:bookmarkEnd w:id="456"/>
      <w:r w:rsidRPr="001A3C4F">
        <w:rPr>
          <w:rFonts w:ascii="Times New Roman" w:eastAsia="Arial Unicode MS" w:hAnsi="Times New Roman" w:cs="Times New Roman"/>
          <w:i/>
          <w:iCs/>
          <w:sz w:val="22"/>
          <w:szCs w:val="22"/>
        </w:rPr>
        <w:t>onde</w:t>
      </w:r>
      <w:r w:rsidRPr="001A3C4F">
        <w:rPr>
          <w:rFonts w:ascii="Times New Roman" w:eastAsia="Arial Unicode MS" w:hAnsi="Times New Roman" w:cs="Times New Roman"/>
          <w:sz w:val="22"/>
          <w:szCs w:val="22"/>
        </w:rPr>
        <w:t>:</w:t>
      </w:r>
    </w:p>
    <w:p w14:paraId="18716F8E" w14:textId="5FE33C67" w:rsidR="00E66DC6" w:rsidRPr="001A3C4F" w:rsidRDefault="00E66DC6" w:rsidP="009B4504">
      <w:pPr>
        <w:pStyle w:val="PargrafoComumNvel2"/>
        <w:numPr>
          <w:ilvl w:val="0"/>
          <w:numId w:val="0"/>
        </w:numPr>
        <w:spacing w:line="240" w:lineRule="auto"/>
        <w:rPr>
          <w:rFonts w:ascii="Times New Roman" w:eastAsia="Arial Unicode MS" w:hAnsi="Times New Roman" w:cs="Times New Roman"/>
          <w:sz w:val="22"/>
          <w:szCs w:val="22"/>
        </w:rPr>
      </w:pPr>
    </w:p>
    <w:p w14:paraId="66765305" w14:textId="77777777" w:rsidR="00E66DC6" w:rsidRPr="001A3C4F" w:rsidRDefault="00E66DC6" w:rsidP="009B4504">
      <w:pPr>
        <w:pStyle w:val="Default"/>
        <w:jc w:val="both"/>
        <w:rPr>
          <w:rFonts w:ascii="Times New Roman" w:hAnsi="Times New Roman" w:cs="Times New Roman"/>
          <w:color w:val="auto"/>
          <w:sz w:val="22"/>
          <w:szCs w:val="22"/>
        </w:rPr>
      </w:pPr>
      <w:proofErr w:type="spellStart"/>
      <w:r w:rsidRPr="001A3C4F">
        <w:rPr>
          <w:rFonts w:ascii="Times New Roman" w:hAnsi="Times New Roman" w:cs="Times New Roman"/>
          <w:color w:val="auto"/>
          <w:sz w:val="22"/>
          <w:szCs w:val="22"/>
        </w:rPr>
        <w:t>DIk</w:t>
      </w:r>
      <w:proofErr w:type="spellEnd"/>
      <w:r w:rsidRPr="001A3C4F">
        <w:rPr>
          <w:rFonts w:ascii="Times New Roman" w:hAnsi="Times New Roman" w:cs="Times New Roman"/>
          <w:color w:val="auto"/>
          <w:sz w:val="22"/>
          <w:szCs w:val="22"/>
        </w:rPr>
        <w:t xml:space="preserve"> = Taxa </w:t>
      </w:r>
      <w:proofErr w:type="spellStart"/>
      <w:r w:rsidRPr="001A3C4F">
        <w:rPr>
          <w:rFonts w:ascii="Times New Roman" w:hAnsi="Times New Roman" w:cs="Times New Roman"/>
          <w:color w:val="auto"/>
          <w:sz w:val="22"/>
          <w:szCs w:val="22"/>
        </w:rPr>
        <w:t>DI-Over</w:t>
      </w:r>
      <w:proofErr w:type="spellEnd"/>
      <w:r w:rsidRPr="001A3C4F">
        <w:rPr>
          <w:rFonts w:ascii="Times New Roman" w:hAnsi="Times New Roman" w:cs="Times New Roman"/>
          <w:color w:val="auto"/>
          <w:sz w:val="22"/>
          <w:szCs w:val="22"/>
        </w:rPr>
        <w:t xml:space="preserve">, divulgada pela B3, válida por 1 (um) dia útil (overnight), utilizada com 2 (duas) casas decimais; e </w:t>
      </w:r>
    </w:p>
    <w:p w14:paraId="015BCCAA" w14:textId="77777777" w:rsidR="00E66DC6" w:rsidRPr="001A3C4F" w:rsidRDefault="00E66DC6" w:rsidP="009B4504">
      <w:pPr>
        <w:pStyle w:val="Default"/>
        <w:jc w:val="both"/>
        <w:rPr>
          <w:rFonts w:ascii="Times New Roman" w:hAnsi="Times New Roman" w:cs="Times New Roman"/>
          <w:color w:val="auto"/>
          <w:sz w:val="22"/>
          <w:szCs w:val="22"/>
        </w:rPr>
      </w:pPr>
    </w:p>
    <w:p w14:paraId="645BDD0D" w14:textId="53EB34F7" w:rsidR="00E66DC6" w:rsidRPr="001A3C4F" w:rsidRDefault="00E66DC6" w:rsidP="009B4504">
      <w:pPr>
        <w:pStyle w:val="Default"/>
        <w:jc w:val="both"/>
        <w:rPr>
          <w:rFonts w:ascii="Times New Roman" w:hAnsi="Times New Roman" w:cs="Times New Roman"/>
          <w:color w:val="auto"/>
          <w:sz w:val="22"/>
          <w:szCs w:val="22"/>
        </w:rPr>
      </w:pPr>
      <w:r w:rsidRPr="001A3C4F">
        <w:rPr>
          <w:rFonts w:ascii="Times New Roman" w:hAnsi="Times New Roman" w:cs="Times New Roman"/>
          <w:color w:val="auto"/>
          <w:sz w:val="22"/>
          <w:szCs w:val="22"/>
        </w:rPr>
        <w:t xml:space="preserve">Fator Spread = sobretaxa de juros fixo, calculada com 9 (nove) casas decimais, com arredondamento, apurada da seguinte forma: </w:t>
      </w:r>
    </w:p>
    <w:p w14:paraId="723F5F26" w14:textId="604979FB" w:rsidR="00E66DC6" w:rsidRPr="001A3C4F" w:rsidRDefault="00E66DC6" w:rsidP="009B4504">
      <w:pPr>
        <w:pStyle w:val="Default"/>
        <w:jc w:val="both"/>
        <w:rPr>
          <w:rFonts w:ascii="Times New Roman" w:hAnsi="Times New Roman" w:cs="Times New Roman"/>
          <w:color w:val="auto"/>
          <w:sz w:val="22"/>
          <w:szCs w:val="22"/>
        </w:rPr>
      </w:pPr>
    </w:p>
    <w:p w14:paraId="7DD97CF4" w14:textId="180D5437" w:rsidR="009B6676" w:rsidRPr="001A3C4F" w:rsidRDefault="009B6676" w:rsidP="009B4504">
      <w:pPr>
        <w:pStyle w:val="Default"/>
        <w:jc w:val="both"/>
        <w:rPr>
          <w:rFonts w:ascii="Times New Roman" w:hAnsi="Times New Roman" w:cs="Times New Roman"/>
          <w:color w:val="auto"/>
          <w:sz w:val="22"/>
          <w:szCs w:val="22"/>
        </w:rPr>
      </w:pPr>
      <m:oMathPara>
        <m:oMath>
          <m:r>
            <w:rPr>
              <w:rFonts w:ascii="Cambria Math" w:hAnsi="Cambria Math" w:cs="Times New Roman"/>
              <w:color w:val="auto"/>
              <w:sz w:val="22"/>
              <w:szCs w:val="22"/>
            </w:rPr>
            <m:t xml:space="preserve">Fator Spread= </m:t>
          </m:r>
          <m:d>
            <m:dPr>
              <m:begChr m:val="["/>
              <m:endChr m:val="]"/>
              <m:ctrlPr>
                <w:ins w:id="458" w:author="Pinheiro Guimarães" w:date="2022-08-10T16:34:00Z">
                  <w:rPr>
                    <w:rFonts w:ascii="Cambria Math" w:hAnsi="Cambria Math" w:cs="Times New Roman"/>
                    <w:i/>
                    <w:color w:val="auto"/>
                    <w:sz w:val="22"/>
                    <w:szCs w:val="22"/>
                  </w:rPr>
                </w:ins>
              </m:ctrlPr>
            </m:dPr>
            <m:e>
              <m:sSup>
                <m:sSupPr>
                  <m:ctrlPr>
                    <w:ins w:id="459" w:author="Pinheiro Guimarães" w:date="2022-08-10T16:34:00Z">
                      <w:rPr>
                        <w:rFonts w:ascii="Cambria Math" w:hAnsi="Cambria Math" w:cs="Times New Roman"/>
                        <w:i/>
                        <w:color w:val="auto"/>
                        <w:sz w:val="22"/>
                        <w:szCs w:val="22"/>
                      </w:rPr>
                    </w:ins>
                  </m:ctrlPr>
                </m:sSupPr>
                <m:e>
                  <m:d>
                    <m:dPr>
                      <m:ctrlPr>
                        <w:ins w:id="460" w:author="Pinheiro Guimarães" w:date="2022-08-10T16:34:00Z">
                          <w:rPr>
                            <w:rFonts w:ascii="Cambria Math" w:hAnsi="Cambria Math" w:cs="Times New Roman"/>
                            <w:i/>
                            <w:color w:val="auto"/>
                            <w:sz w:val="22"/>
                            <w:szCs w:val="22"/>
                          </w:rPr>
                        </w:ins>
                      </m:ctrlPr>
                    </m:dPr>
                    <m:e>
                      <m:f>
                        <m:fPr>
                          <m:ctrlPr>
                            <w:ins w:id="461" w:author="Pinheiro Guimarães" w:date="2022-08-10T16:34:00Z">
                              <w:rPr>
                                <w:rFonts w:ascii="Cambria Math" w:hAnsi="Cambria Math" w:cs="Times New Roman"/>
                                <w:i/>
                                <w:color w:val="auto"/>
                                <w:sz w:val="22"/>
                                <w:szCs w:val="22"/>
                              </w:rPr>
                            </w:ins>
                          </m:ctrlPr>
                        </m:fPr>
                        <m:num>
                          <m:r>
                            <w:rPr>
                              <w:rFonts w:ascii="Cambria Math" w:hAnsi="Cambria Math" w:cs="Times New Roman"/>
                              <w:color w:val="auto"/>
                              <w:sz w:val="22"/>
                              <w:szCs w:val="22"/>
                            </w:rPr>
                            <m:t>spread</m:t>
                          </m:r>
                        </m:num>
                        <m:den>
                          <m:r>
                            <w:rPr>
                              <w:rFonts w:ascii="Cambria Math" w:hAnsi="Cambria Math" w:cs="Times New Roman"/>
                              <w:color w:val="auto"/>
                              <w:sz w:val="22"/>
                              <w:szCs w:val="22"/>
                            </w:rPr>
                            <m:t>100</m:t>
                          </m:r>
                        </m:den>
                      </m:f>
                      <m:r>
                        <w:rPr>
                          <w:rFonts w:ascii="Cambria Math" w:hAnsi="Cambria Math" w:cs="Times New Roman"/>
                          <w:color w:val="auto"/>
                          <w:sz w:val="22"/>
                          <w:szCs w:val="22"/>
                        </w:rPr>
                        <m:t>+1</m:t>
                      </m:r>
                    </m:e>
                  </m:d>
                </m:e>
                <m:sup>
                  <m:f>
                    <m:fPr>
                      <m:ctrlPr>
                        <w:ins w:id="462" w:author="Pinheiro Guimarães" w:date="2022-08-10T16:34:00Z">
                          <w:rPr>
                            <w:rFonts w:ascii="Cambria Math" w:hAnsi="Cambria Math" w:cs="Times New Roman"/>
                            <w:i/>
                            <w:color w:val="auto"/>
                            <w:sz w:val="22"/>
                            <w:szCs w:val="22"/>
                          </w:rPr>
                        </w:ins>
                      </m:ctrlPr>
                    </m:fPr>
                    <m:num>
                      <m:r>
                        <w:rPr>
                          <w:rFonts w:ascii="Cambria Math" w:hAnsi="Cambria Math" w:cs="Times New Roman"/>
                          <w:color w:val="auto"/>
                          <w:sz w:val="22"/>
                          <w:szCs w:val="22"/>
                        </w:rPr>
                        <m:t>DP</m:t>
                      </m:r>
                    </m:num>
                    <m:den>
                      <m:r>
                        <w:rPr>
                          <w:rFonts w:ascii="Cambria Math" w:hAnsi="Cambria Math" w:cs="Times New Roman"/>
                          <w:color w:val="auto"/>
                          <w:sz w:val="22"/>
                          <w:szCs w:val="22"/>
                        </w:rPr>
                        <m:t>252</m:t>
                      </m:r>
                    </m:den>
                  </m:f>
                </m:sup>
              </m:sSup>
            </m:e>
          </m:d>
        </m:oMath>
      </m:oMathPara>
    </w:p>
    <w:p w14:paraId="2B763A0C" w14:textId="660D3B65" w:rsidR="00E66DC6" w:rsidRPr="001A3C4F" w:rsidRDefault="00E66DC6" w:rsidP="009B4504">
      <w:pPr>
        <w:pStyle w:val="Default"/>
        <w:jc w:val="center"/>
        <w:rPr>
          <w:rFonts w:ascii="Times New Roman" w:hAnsi="Times New Roman" w:cs="Times New Roman"/>
          <w:color w:val="auto"/>
          <w:sz w:val="22"/>
          <w:szCs w:val="22"/>
        </w:rPr>
      </w:pPr>
    </w:p>
    <w:p w14:paraId="4EA93608" w14:textId="77777777" w:rsidR="00611A93" w:rsidRPr="001A3C4F" w:rsidRDefault="00E66DC6" w:rsidP="009B4504">
      <w:pPr>
        <w:pStyle w:val="Default"/>
        <w:jc w:val="both"/>
        <w:rPr>
          <w:rFonts w:ascii="Times New Roman" w:hAnsi="Times New Roman" w:cs="Times New Roman"/>
          <w:color w:val="auto"/>
          <w:sz w:val="22"/>
          <w:szCs w:val="22"/>
        </w:rPr>
      </w:pPr>
      <w:r w:rsidRPr="001A3C4F">
        <w:rPr>
          <w:rFonts w:ascii="Times New Roman" w:hAnsi="Times New Roman" w:cs="Times New Roman"/>
          <w:i/>
          <w:iCs/>
          <w:color w:val="auto"/>
          <w:sz w:val="22"/>
          <w:szCs w:val="22"/>
        </w:rPr>
        <w:t>onde</w:t>
      </w:r>
      <w:r w:rsidRPr="001A3C4F">
        <w:rPr>
          <w:rFonts w:ascii="Times New Roman" w:hAnsi="Times New Roman" w:cs="Times New Roman"/>
          <w:color w:val="auto"/>
          <w:sz w:val="22"/>
          <w:szCs w:val="22"/>
        </w:rPr>
        <w:t>:</w:t>
      </w:r>
    </w:p>
    <w:p w14:paraId="333C2DB1" w14:textId="75F4E2AE" w:rsidR="00E66DC6" w:rsidRPr="001A3C4F" w:rsidRDefault="00E66DC6" w:rsidP="009B4504">
      <w:pPr>
        <w:pStyle w:val="Default"/>
        <w:jc w:val="both"/>
        <w:rPr>
          <w:rFonts w:ascii="Times New Roman" w:hAnsi="Times New Roman" w:cs="Times New Roman"/>
          <w:color w:val="auto"/>
          <w:sz w:val="22"/>
          <w:szCs w:val="22"/>
        </w:rPr>
      </w:pPr>
      <w:r w:rsidRPr="001A3C4F">
        <w:rPr>
          <w:rFonts w:ascii="Times New Roman" w:hAnsi="Times New Roman" w:cs="Times New Roman"/>
          <w:color w:val="auto"/>
          <w:sz w:val="22"/>
          <w:szCs w:val="22"/>
        </w:rPr>
        <w:t xml:space="preserve"> </w:t>
      </w:r>
    </w:p>
    <w:p w14:paraId="26B19D58" w14:textId="77777777" w:rsidR="00E66DC6" w:rsidRPr="001A3C4F" w:rsidRDefault="00E66DC6" w:rsidP="009B4504">
      <w:pPr>
        <w:pStyle w:val="Default"/>
        <w:jc w:val="both"/>
        <w:rPr>
          <w:rFonts w:ascii="Times New Roman" w:hAnsi="Times New Roman" w:cs="Times New Roman"/>
          <w:color w:val="auto"/>
          <w:sz w:val="22"/>
          <w:szCs w:val="22"/>
        </w:rPr>
      </w:pPr>
      <w:r w:rsidRPr="001A3C4F">
        <w:rPr>
          <w:rFonts w:ascii="Times New Roman" w:hAnsi="Times New Roman" w:cs="Times New Roman"/>
          <w:color w:val="auto"/>
          <w:sz w:val="22"/>
          <w:szCs w:val="22"/>
        </w:rPr>
        <w:t xml:space="preserve">spread = taxa de spread, informada com 4 (quatro) casas decimais; </w:t>
      </w:r>
    </w:p>
    <w:p w14:paraId="33A9ADD5" w14:textId="77777777" w:rsidR="00E66DC6" w:rsidRPr="001A3C4F" w:rsidRDefault="00E66DC6" w:rsidP="009B4504">
      <w:pPr>
        <w:pStyle w:val="Default"/>
        <w:jc w:val="both"/>
        <w:rPr>
          <w:rFonts w:ascii="Times New Roman" w:hAnsi="Times New Roman" w:cs="Times New Roman"/>
          <w:color w:val="auto"/>
          <w:sz w:val="22"/>
          <w:szCs w:val="22"/>
        </w:rPr>
      </w:pPr>
    </w:p>
    <w:p w14:paraId="06EDFBBC" w14:textId="5562ED99" w:rsidR="00E66DC6" w:rsidRPr="001A3C4F" w:rsidRDefault="00E66DC6" w:rsidP="009B4504">
      <w:pPr>
        <w:pStyle w:val="Default"/>
        <w:jc w:val="both"/>
        <w:rPr>
          <w:rFonts w:ascii="Times New Roman" w:hAnsi="Times New Roman" w:cs="Times New Roman"/>
          <w:color w:val="auto"/>
          <w:sz w:val="22"/>
          <w:szCs w:val="22"/>
        </w:rPr>
      </w:pPr>
      <w:r w:rsidRPr="001A3C4F">
        <w:rPr>
          <w:rFonts w:ascii="Times New Roman" w:hAnsi="Times New Roman" w:cs="Times New Roman"/>
          <w:color w:val="auto"/>
          <w:sz w:val="22"/>
          <w:szCs w:val="22"/>
        </w:rPr>
        <w:t xml:space="preserve">DP = número de dias úteis entre </w:t>
      </w:r>
      <w:r w:rsidR="00F21A09" w:rsidRPr="001A3C4F">
        <w:rPr>
          <w:rFonts w:ascii="Times New Roman" w:hAnsi="Times New Roman" w:cs="Times New Roman"/>
          <w:color w:val="auto"/>
          <w:sz w:val="22"/>
          <w:szCs w:val="22"/>
        </w:rPr>
        <w:t xml:space="preserve">a primeira data de integralização dos CRA ou a Data de Pagamento da Remuneração das Debêntures </w:t>
      </w:r>
      <w:r w:rsidR="004D21DA" w:rsidRPr="001A3C4F">
        <w:rPr>
          <w:rFonts w:ascii="Times New Roman" w:hAnsi="Times New Roman" w:cs="Times New Roman"/>
          <w:color w:val="auto"/>
          <w:sz w:val="22"/>
          <w:szCs w:val="22"/>
        </w:rPr>
        <w:t>1</w:t>
      </w:r>
      <w:r w:rsidR="00F21A09" w:rsidRPr="001A3C4F">
        <w:rPr>
          <w:rFonts w:ascii="Times New Roman" w:hAnsi="Times New Roman" w:cs="Times New Roman"/>
          <w:color w:val="auto"/>
          <w:sz w:val="22"/>
          <w:szCs w:val="22"/>
        </w:rPr>
        <w:t>ª Série imediatamente anterior e a data de cálculo</w:t>
      </w:r>
      <w:r w:rsidRPr="001A3C4F">
        <w:rPr>
          <w:rFonts w:ascii="Times New Roman" w:hAnsi="Times New Roman" w:cs="Times New Roman"/>
          <w:color w:val="auto"/>
          <w:sz w:val="22"/>
          <w:szCs w:val="22"/>
        </w:rPr>
        <w:t xml:space="preserve">, sendo </w:t>
      </w:r>
      <w:r w:rsidR="00C408BE" w:rsidRPr="001A3C4F">
        <w:rPr>
          <w:rFonts w:ascii="Times New Roman" w:hAnsi="Times New Roman" w:cs="Times New Roman"/>
          <w:color w:val="auto"/>
          <w:sz w:val="22"/>
          <w:szCs w:val="22"/>
        </w:rPr>
        <w:t>"</w:t>
      </w:r>
      <w:r w:rsidRPr="001A3C4F">
        <w:rPr>
          <w:rFonts w:ascii="Times New Roman" w:hAnsi="Times New Roman" w:cs="Times New Roman"/>
          <w:color w:val="auto"/>
          <w:sz w:val="22"/>
          <w:szCs w:val="22"/>
        </w:rPr>
        <w:t>DP</w:t>
      </w:r>
      <w:r w:rsidR="00C408BE" w:rsidRPr="001A3C4F">
        <w:rPr>
          <w:rFonts w:ascii="Times New Roman" w:hAnsi="Times New Roman" w:cs="Times New Roman"/>
          <w:color w:val="auto"/>
          <w:sz w:val="22"/>
          <w:szCs w:val="22"/>
        </w:rPr>
        <w:t>"</w:t>
      </w:r>
      <w:r w:rsidRPr="001A3C4F">
        <w:rPr>
          <w:rFonts w:ascii="Times New Roman" w:hAnsi="Times New Roman" w:cs="Times New Roman"/>
          <w:color w:val="auto"/>
          <w:sz w:val="22"/>
          <w:szCs w:val="22"/>
        </w:rPr>
        <w:t xml:space="preserve"> um número inteiro. </w:t>
      </w:r>
    </w:p>
    <w:p w14:paraId="2B912B4A" w14:textId="79FDC0E0" w:rsidR="00E66DC6" w:rsidRPr="001A3C4F" w:rsidRDefault="00E66DC6" w:rsidP="009B4504">
      <w:pPr>
        <w:pStyle w:val="PargrafoComumNvel2"/>
        <w:numPr>
          <w:ilvl w:val="0"/>
          <w:numId w:val="0"/>
        </w:numPr>
        <w:spacing w:line="240" w:lineRule="auto"/>
        <w:rPr>
          <w:rFonts w:ascii="Times New Roman" w:eastAsia="Arial Unicode MS" w:hAnsi="Times New Roman" w:cs="Times New Roman"/>
          <w:sz w:val="22"/>
          <w:szCs w:val="22"/>
        </w:rPr>
      </w:pPr>
    </w:p>
    <w:p w14:paraId="4519D3DE" w14:textId="4F41EE6F" w:rsidR="00283B62" w:rsidRPr="001A3C4F" w:rsidRDefault="00283B62" w:rsidP="009B4504">
      <w:pPr>
        <w:widowControl w:val="0"/>
        <w:tabs>
          <w:tab w:val="left" w:pos="0"/>
        </w:tabs>
        <w:autoSpaceDE/>
        <w:autoSpaceDN/>
        <w:adjustRightInd/>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Excepcionalmente na primeira Data de Pagamento da Remuneração das Debêntures 1ª Série, deverá ser acrescido à Remuneração das Debêntures da </w:t>
      </w:r>
      <w:r w:rsidR="004D21DA" w:rsidRPr="001A3C4F">
        <w:rPr>
          <w:rFonts w:ascii="Times New Roman" w:hAnsi="Times New Roman" w:cs="Times New Roman"/>
          <w:sz w:val="22"/>
          <w:szCs w:val="22"/>
          <w:lang w:val="pt-BR"/>
        </w:rPr>
        <w:t>1</w:t>
      </w:r>
      <w:r w:rsidRPr="001A3C4F">
        <w:rPr>
          <w:rFonts w:ascii="Times New Roman" w:hAnsi="Times New Roman" w:cs="Times New Roman"/>
          <w:sz w:val="22"/>
          <w:szCs w:val="22"/>
          <w:lang w:val="pt-BR"/>
        </w:rPr>
        <w:t xml:space="preserve">ª Série devida um valor equivalente ao </w:t>
      </w:r>
      <w:proofErr w:type="spellStart"/>
      <w:r w:rsidRPr="001A3C4F">
        <w:rPr>
          <w:rFonts w:ascii="Times New Roman" w:hAnsi="Times New Roman" w:cs="Times New Roman"/>
          <w:sz w:val="22"/>
          <w:szCs w:val="22"/>
          <w:lang w:val="pt-BR"/>
        </w:rPr>
        <w:t>produtório</w:t>
      </w:r>
      <w:proofErr w:type="spellEnd"/>
      <w:r w:rsidRPr="001A3C4F">
        <w:rPr>
          <w:rFonts w:ascii="Times New Roman" w:hAnsi="Times New Roman" w:cs="Times New Roman"/>
          <w:sz w:val="22"/>
          <w:szCs w:val="22"/>
          <w:lang w:val="pt-BR"/>
        </w:rPr>
        <w:t xml:space="preserve"> de 2 (dois) Dias Úteis que antecedem à Data de Início de Rentabilidade, calculado </w:t>
      </w:r>
      <w:r w:rsidRPr="001A3C4F">
        <w:rPr>
          <w:rFonts w:ascii="Times New Roman" w:hAnsi="Times New Roman" w:cs="Times New Roman"/>
          <w:i/>
          <w:sz w:val="22"/>
          <w:szCs w:val="22"/>
          <w:lang w:val="pt-BR"/>
        </w:rPr>
        <w:t xml:space="preserve">pro rata </w:t>
      </w:r>
      <w:proofErr w:type="spellStart"/>
      <w:r w:rsidRPr="001A3C4F">
        <w:rPr>
          <w:rFonts w:ascii="Times New Roman" w:hAnsi="Times New Roman" w:cs="Times New Roman"/>
          <w:i/>
          <w:sz w:val="22"/>
          <w:szCs w:val="22"/>
          <w:lang w:val="pt-BR"/>
        </w:rPr>
        <w:t>temporis</w:t>
      </w:r>
      <w:proofErr w:type="spellEnd"/>
      <w:r w:rsidRPr="001A3C4F">
        <w:rPr>
          <w:rFonts w:ascii="Times New Roman" w:hAnsi="Times New Roman" w:cs="Times New Roman"/>
          <w:sz w:val="22"/>
          <w:szCs w:val="22"/>
          <w:lang w:val="pt-BR"/>
        </w:rPr>
        <w:t>, de acordo com as fórmulas constantes desta cláusula</w:t>
      </w:r>
      <w:r w:rsidRPr="001A3C4F">
        <w:rPr>
          <w:rFonts w:ascii="Times New Roman" w:hAnsi="Times New Roman" w:cs="Times New Roman"/>
          <w:i/>
          <w:sz w:val="22"/>
          <w:szCs w:val="22"/>
          <w:lang w:val="pt-BR"/>
        </w:rPr>
        <w:t>.</w:t>
      </w:r>
      <w:r w:rsidRPr="001A3C4F">
        <w:rPr>
          <w:rFonts w:ascii="Times New Roman" w:hAnsi="Times New Roman" w:cs="Times New Roman"/>
          <w:i/>
          <w:iCs/>
          <w:sz w:val="22"/>
          <w:szCs w:val="22"/>
          <w:lang w:val="pt-BR"/>
        </w:rPr>
        <w:t xml:space="preserve"> </w:t>
      </w:r>
    </w:p>
    <w:p w14:paraId="0886BF71" w14:textId="77777777" w:rsidR="00283B62" w:rsidRPr="001A3C4F" w:rsidRDefault="00283B62" w:rsidP="009B4504">
      <w:pPr>
        <w:pStyle w:val="PargrafoComumNvel2"/>
        <w:numPr>
          <w:ilvl w:val="0"/>
          <w:numId w:val="0"/>
        </w:numPr>
        <w:spacing w:line="240" w:lineRule="auto"/>
        <w:rPr>
          <w:rFonts w:ascii="Times New Roman" w:eastAsia="Arial Unicode MS" w:hAnsi="Times New Roman" w:cs="Times New Roman"/>
          <w:sz w:val="22"/>
          <w:szCs w:val="22"/>
        </w:rPr>
      </w:pPr>
    </w:p>
    <w:p w14:paraId="16DD479D" w14:textId="4DC2FE2A" w:rsidR="00E66DC6" w:rsidRPr="001A3C4F" w:rsidRDefault="00E66DC6" w:rsidP="009B4504">
      <w:pPr>
        <w:pStyle w:val="PargrafoComumNvel2"/>
        <w:numPr>
          <w:ilvl w:val="0"/>
          <w:numId w:val="0"/>
        </w:numPr>
        <w:tabs>
          <w:tab w:val="clear" w:pos="1134"/>
        </w:tabs>
        <w:spacing w:line="240" w:lineRule="auto"/>
        <w:rPr>
          <w:rFonts w:ascii="Times New Roman" w:hAnsi="Times New Roman" w:cs="Times New Roman"/>
          <w:sz w:val="22"/>
          <w:szCs w:val="22"/>
        </w:rPr>
      </w:pPr>
      <w:r w:rsidRPr="001A3C4F">
        <w:rPr>
          <w:rFonts w:ascii="Times New Roman" w:eastAsia="Arial Unicode MS" w:hAnsi="Times New Roman" w:cs="Times New Roman"/>
          <w:sz w:val="22"/>
          <w:szCs w:val="22"/>
        </w:rPr>
        <w:t>6.1</w:t>
      </w:r>
      <w:r w:rsidR="00611A93" w:rsidRPr="001A3C4F">
        <w:rPr>
          <w:rFonts w:ascii="Times New Roman" w:eastAsia="Arial Unicode MS" w:hAnsi="Times New Roman" w:cs="Times New Roman"/>
          <w:sz w:val="22"/>
          <w:szCs w:val="22"/>
        </w:rPr>
        <w:t>1</w:t>
      </w:r>
      <w:r w:rsidRPr="001A3C4F">
        <w:rPr>
          <w:rFonts w:ascii="Times New Roman" w:eastAsia="Arial Unicode MS" w:hAnsi="Times New Roman" w:cs="Times New Roman"/>
          <w:sz w:val="22"/>
          <w:szCs w:val="22"/>
        </w:rPr>
        <w:t>.3.</w:t>
      </w:r>
      <w:r w:rsidR="00696EB9" w:rsidRPr="001A3C4F">
        <w:rPr>
          <w:rFonts w:ascii="Times New Roman" w:eastAsia="Arial Unicode MS" w:hAnsi="Times New Roman" w:cs="Times New Roman"/>
          <w:sz w:val="22"/>
          <w:szCs w:val="22"/>
        </w:rPr>
        <w:t>3</w:t>
      </w:r>
      <w:r w:rsidRPr="001A3C4F">
        <w:rPr>
          <w:rFonts w:ascii="Times New Roman" w:eastAsia="Arial Unicode MS" w:hAnsi="Times New Roman" w:cs="Times New Roman"/>
          <w:sz w:val="22"/>
          <w:szCs w:val="22"/>
        </w:rPr>
        <w:t>.</w:t>
      </w:r>
      <w:r w:rsidRPr="001A3C4F">
        <w:rPr>
          <w:rFonts w:ascii="Times New Roman" w:eastAsia="Arial Unicode MS" w:hAnsi="Times New Roman" w:cs="Times New Roman"/>
          <w:sz w:val="22"/>
          <w:szCs w:val="22"/>
        </w:rPr>
        <w:tab/>
      </w:r>
      <w:r w:rsidRPr="001A3C4F">
        <w:rPr>
          <w:rFonts w:ascii="Times New Roman" w:hAnsi="Times New Roman" w:cs="Times New Roman"/>
          <w:sz w:val="22"/>
          <w:szCs w:val="22"/>
        </w:rPr>
        <w:t xml:space="preserve">Efetua-se o </w:t>
      </w:r>
      <w:proofErr w:type="spellStart"/>
      <w:r w:rsidRPr="001A3C4F">
        <w:rPr>
          <w:rFonts w:ascii="Times New Roman" w:hAnsi="Times New Roman" w:cs="Times New Roman"/>
          <w:sz w:val="22"/>
          <w:szCs w:val="22"/>
        </w:rPr>
        <w:t>produtório</w:t>
      </w:r>
      <w:proofErr w:type="spellEnd"/>
      <w:r w:rsidRPr="001A3C4F">
        <w:rPr>
          <w:rFonts w:ascii="Times New Roman" w:hAnsi="Times New Roman" w:cs="Times New Roman"/>
          <w:sz w:val="22"/>
          <w:szCs w:val="22"/>
        </w:rPr>
        <w:t xml:space="preserve"> dos fatores diários (1+</w:t>
      </w:r>
      <w:r w:rsidRPr="001A3C4F">
        <w:rPr>
          <w:rFonts w:ascii="Cambria Math" w:hAnsi="Cambria Math" w:cs="Cambria Math"/>
          <w:sz w:val="22"/>
          <w:szCs w:val="22"/>
        </w:rPr>
        <w:t>𝑇𝐷𝐼𝑘</w:t>
      </w:r>
      <w:r w:rsidRPr="001A3C4F">
        <w:rPr>
          <w:rFonts w:ascii="Times New Roman" w:hAnsi="Times New Roman" w:cs="Times New Roman"/>
          <w:sz w:val="22"/>
          <w:szCs w:val="22"/>
        </w:rPr>
        <w:t>), sendo que, a cada fator diário acumulado, trunca-se o resultado com 16 (dezesseis) casas decimais, aplicando-se o próximo fator diário e assim por diante, até o último considerado.</w:t>
      </w:r>
    </w:p>
    <w:p w14:paraId="4968161C" w14:textId="41270CFA" w:rsidR="00E66DC6" w:rsidRPr="001A3C4F" w:rsidRDefault="00E66DC6" w:rsidP="009B4504">
      <w:pPr>
        <w:pStyle w:val="PargrafoComumNvel2"/>
        <w:numPr>
          <w:ilvl w:val="0"/>
          <w:numId w:val="0"/>
        </w:numPr>
        <w:tabs>
          <w:tab w:val="clear" w:pos="1134"/>
        </w:tabs>
        <w:spacing w:line="240" w:lineRule="auto"/>
        <w:rPr>
          <w:rFonts w:ascii="Times New Roman" w:hAnsi="Times New Roman" w:cs="Times New Roman"/>
          <w:sz w:val="22"/>
          <w:szCs w:val="22"/>
        </w:rPr>
      </w:pPr>
    </w:p>
    <w:p w14:paraId="12299D9A" w14:textId="6E3D9047" w:rsidR="00E66DC6" w:rsidRPr="001A3C4F" w:rsidRDefault="00E66DC6" w:rsidP="009B4504">
      <w:pPr>
        <w:pStyle w:val="PargrafoComumNvel2"/>
        <w:numPr>
          <w:ilvl w:val="0"/>
          <w:numId w:val="0"/>
        </w:numPr>
        <w:tabs>
          <w:tab w:val="clear" w:pos="1134"/>
        </w:tabs>
        <w:spacing w:line="240" w:lineRule="auto"/>
        <w:rPr>
          <w:rFonts w:ascii="Times New Roman" w:hAnsi="Times New Roman" w:cs="Times New Roman"/>
          <w:sz w:val="22"/>
          <w:szCs w:val="22"/>
        </w:rPr>
      </w:pPr>
      <w:r w:rsidRPr="001A3C4F">
        <w:rPr>
          <w:rFonts w:ascii="Times New Roman" w:hAnsi="Times New Roman" w:cs="Times New Roman"/>
          <w:sz w:val="22"/>
          <w:szCs w:val="22"/>
        </w:rPr>
        <w:t>6.1</w:t>
      </w:r>
      <w:r w:rsidR="00611A93" w:rsidRPr="001A3C4F">
        <w:rPr>
          <w:rFonts w:ascii="Times New Roman" w:hAnsi="Times New Roman" w:cs="Times New Roman"/>
          <w:sz w:val="22"/>
          <w:szCs w:val="22"/>
        </w:rPr>
        <w:t>1</w:t>
      </w:r>
      <w:r w:rsidRPr="001A3C4F">
        <w:rPr>
          <w:rFonts w:ascii="Times New Roman" w:hAnsi="Times New Roman" w:cs="Times New Roman"/>
          <w:sz w:val="22"/>
          <w:szCs w:val="22"/>
        </w:rPr>
        <w:t>.3.</w:t>
      </w:r>
      <w:r w:rsidR="00696EB9" w:rsidRPr="001A3C4F">
        <w:rPr>
          <w:rFonts w:ascii="Times New Roman" w:hAnsi="Times New Roman" w:cs="Times New Roman"/>
          <w:sz w:val="22"/>
          <w:szCs w:val="22"/>
        </w:rPr>
        <w:t>4</w:t>
      </w:r>
      <w:r w:rsidRPr="001A3C4F">
        <w:rPr>
          <w:rFonts w:ascii="Times New Roman" w:hAnsi="Times New Roman" w:cs="Times New Roman"/>
          <w:sz w:val="22"/>
          <w:szCs w:val="22"/>
        </w:rPr>
        <w:t>.</w:t>
      </w:r>
      <w:r w:rsidRPr="001A3C4F">
        <w:rPr>
          <w:rFonts w:ascii="Times New Roman" w:hAnsi="Times New Roman" w:cs="Times New Roman"/>
          <w:sz w:val="22"/>
          <w:szCs w:val="22"/>
        </w:rPr>
        <w:tab/>
        <w:t xml:space="preserve">Se os fatores diários estiverem acumulados, considerar-se-á o fator resultante </w:t>
      </w:r>
      <w:r w:rsidR="00C408BE" w:rsidRPr="001A3C4F">
        <w:rPr>
          <w:rFonts w:ascii="Times New Roman" w:hAnsi="Times New Roman" w:cs="Times New Roman"/>
          <w:sz w:val="22"/>
          <w:szCs w:val="22"/>
        </w:rPr>
        <w:t>"</w:t>
      </w:r>
      <w:r w:rsidRPr="001A3C4F">
        <w:rPr>
          <w:rFonts w:ascii="Times New Roman" w:hAnsi="Times New Roman" w:cs="Times New Roman"/>
          <w:sz w:val="22"/>
          <w:szCs w:val="22"/>
        </w:rPr>
        <w:t>Fator DI</w:t>
      </w:r>
      <w:r w:rsidR="00C408BE" w:rsidRPr="001A3C4F">
        <w:rPr>
          <w:rFonts w:ascii="Times New Roman" w:hAnsi="Times New Roman" w:cs="Times New Roman"/>
          <w:sz w:val="22"/>
          <w:szCs w:val="22"/>
        </w:rPr>
        <w:t>"</w:t>
      </w:r>
      <w:r w:rsidRPr="001A3C4F">
        <w:rPr>
          <w:rFonts w:ascii="Times New Roman" w:hAnsi="Times New Roman" w:cs="Times New Roman"/>
          <w:sz w:val="22"/>
          <w:szCs w:val="22"/>
        </w:rPr>
        <w:t xml:space="preserve"> com 8 (oito) casas decimais, com arredondamento.</w:t>
      </w:r>
    </w:p>
    <w:p w14:paraId="7334B58C" w14:textId="7B3A60FB" w:rsidR="00E66DC6" w:rsidRPr="001A3C4F" w:rsidRDefault="00E66DC6" w:rsidP="009B4504">
      <w:pPr>
        <w:pStyle w:val="PargrafoComumNvel2"/>
        <w:numPr>
          <w:ilvl w:val="0"/>
          <w:numId w:val="0"/>
        </w:numPr>
        <w:tabs>
          <w:tab w:val="clear" w:pos="1134"/>
        </w:tabs>
        <w:spacing w:line="240" w:lineRule="auto"/>
        <w:rPr>
          <w:rFonts w:ascii="Times New Roman" w:hAnsi="Times New Roman" w:cs="Times New Roman"/>
          <w:sz w:val="22"/>
          <w:szCs w:val="22"/>
        </w:rPr>
      </w:pPr>
    </w:p>
    <w:p w14:paraId="09A776B9" w14:textId="4AD4EA8E" w:rsidR="00E66DC6" w:rsidRPr="001A3C4F" w:rsidRDefault="00E66DC6" w:rsidP="009B4504">
      <w:pPr>
        <w:pStyle w:val="PargrafoComumNvel2"/>
        <w:numPr>
          <w:ilvl w:val="0"/>
          <w:numId w:val="0"/>
        </w:numPr>
        <w:tabs>
          <w:tab w:val="clear" w:pos="1134"/>
        </w:tabs>
        <w:spacing w:line="240" w:lineRule="auto"/>
        <w:rPr>
          <w:rFonts w:ascii="Times New Roman" w:hAnsi="Times New Roman" w:cs="Times New Roman"/>
          <w:sz w:val="22"/>
          <w:szCs w:val="22"/>
        </w:rPr>
      </w:pPr>
      <w:r w:rsidRPr="001A3C4F">
        <w:rPr>
          <w:rFonts w:ascii="Times New Roman" w:hAnsi="Times New Roman" w:cs="Times New Roman"/>
          <w:sz w:val="22"/>
          <w:szCs w:val="22"/>
        </w:rPr>
        <w:t>6.1</w:t>
      </w:r>
      <w:r w:rsidR="00611A93" w:rsidRPr="001A3C4F">
        <w:rPr>
          <w:rFonts w:ascii="Times New Roman" w:hAnsi="Times New Roman" w:cs="Times New Roman"/>
          <w:sz w:val="22"/>
          <w:szCs w:val="22"/>
        </w:rPr>
        <w:t>1</w:t>
      </w:r>
      <w:r w:rsidRPr="001A3C4F">
        <w:rPr>
          <w:rFonts w:ascii="Times New Roman" w:hAnsi="Times New Roman" w:cs="Times New Roman"/>
          <w:sz w:val="22"/>
          <w:szCs w:val="22"/>
        </w:rPr>
        <w:t>.3.</w:t>
      </w:r>
      <w:r w:rsidR="00696EB9" w:rsidRPr="001A3C4F">
        <w:rPr>
          <w:rFonts w:ascii="Times New Roman" w:hAnsi="Times New Roman" w:cs="Times New Roman"/>
          <w:sz w:val="22"/>
          <w:szCs w:val="22"/>
        </w:rPr>
        <w:t>5</w:t>
      </w:r>
      <w:r w:rsidRPr="001A3C4F">
        <w:rPr>
          <w:rFonts w:ascii="Times New Roman" w:hAnsi="Times New Roman" w:cs="Times New Roman"/>
          <w:sz w:val="22"/>
          <w:szCs w:val="22"/>
        </w:rPr>
        <w:t>.</w:t>
      </w:r>
      <w:r w:rsidRPr="001A3C4F">
        <w:rPr>
          <w:rFonts w:ascii="Times New Roman" w:hAnsi="Times New Roman" w:cs="Times New Roman"/>
          <w:sz w:val="22"/>
          <w:szCs w:val="22"/>
        </w:rPr>
        <w:tab/>
        <w:t>O fator resultante da expressão (Fator DI x Fator Spread) é considerado com 9 (nove) casas decimais, com arredondamento.</w:t>
      </w:r>
    </w:p>
    <w:p w14:paraId="15C461B4" w14:textId="77777777" w:rsidR="00696EB9" w:rsidRPr="001A3C4F" w:rsidRDefault="00696EB9" w:rsidP="009B4504">
      <w:pPr>
        <w:pStyle w:val="Default"/>
        <w:rPr>
          <w:rFonts w:ascii="Times New Roman" w:hAnsi="Times New Roman" w:cs="Times New Roman"/>
          <w:sz w:val="22"/>
          <w:szCs w:val="22"/>
        </w:rPr>
      </w:pPr>
    </w:p>
    <w:p w14:paraId="09366905" w14:textId="18318894" w:rsidR="00E66DC6" w:rsidRPr="001A3C4F" w:rsidRDefault="00E66DC6" w:rsidP="009B4504">
      <w:pPr>
        <w:pStyle w:val="Default"/>
        <w:rPr>
          <w:rFonts w:ascii="Times New Roman" w:hAnsi="Times New Roman" w:cs="Times New Roman"/>
          <w:color w:val="auto"/>
          <w:sz w:val="22"/>
          <w:szCs w:val="22"/>
        </w:rPr>
      </w:pPr>
      <w:r w:rsidRPr="001A3C4F">
        <w:rPr>
          <w:rFonts w:ascii="Times New Roman" w:hAnsi="Times New Roman" w:cs="Times New Roman"/>
          <w:sz w:val="22"/>
          <w:szCs w:val="22"/>
        </w:rPr>
        <w:t>6.1</w:t>
      </w:r>
      <w:r w:rsidR="00611A93" w:rsidRPr="001A3C4F">
        <w:rPr>
          <w:rFonts w:ascii="Times New Roman" w:hAnsi="Times New Roman" w:cs="Times New Roman"/>
          <w:sz w:val="22"/>
          <w:szCs w:val="22"/>
        </w:rPr>
        <w:t>1</w:t>
      </w:r>
      <w:r w:rsidRPr="001A3C4F">
        <w:rPr>
          <w:rFonts w:ascii="Times New Roman" w:hAnsi="Times New Roman" w:cs="Times New Roman"/>
          <w:sz w:val="22"/>
          <w:szCs w:val="22"/>
        </w:rPr>
        <w:t>.3.</w:t>
      </w:r>
      <w:r w:rsidR="00696EB9" w:rsidRPr="001A3C4F">
        <w:rPr>
          <w:rFonts w:ascii="Times New Roman" w:hAnsi="Times New Roman" w:cs="Times New Roman"/>
          <w:sz w:val="22"/>
          <w:szCs w:val="22"/>
        </w:rPr>
        <w:t>6</w:t>
      </w:r>
      <w:r w:rsidRPr="001A3C4F">
        <w:rPr>
          <w:rFonts w:ascii="Times New Roman" w:hAnsi="Times New Roman" w:cs="Times New Roman"/>
          <w:sz w:val="22"/>
          <w:szCs w:val="22"/>
        </w:rPr>
        <w:t>.</w:t>
      </w:r>
      <w:r w:rsidRPr="001A3C4F">
        <w:rPr>
          <w:rFonts w:ascii="Times New Roman" w:hAnsi="Times New Roman" w:cs="Times New Roman"/>
          <w:sz w:val="22"/>
          <w:szCs w:val="22"/>
        </w:rPr>
        <w:tab/>
      </w:r>
      <w:r w:rsidRPr="001A3C4F">
        <w:rPr>
          <w:rFonts w:ascii="Times New Roman" w:hAnsi="Times New Roman" w:cs="Times New Roman"/>
          <w:color w:val="auto"/>
          <w:sz w:val="22"/>
          <w:szCs w:val="22"/>
        </w:rPr>
        <w:t>A Taxa DI deverá ser utilizada considerando idêntico número de casas decimais divulgado pelo órgão responsável pelo seu cálculo</w:t>
      </w:r>
      <w:r w:rsidR="004235E4" w:rsidRPr="001A3C4F">
        <w:rPr>
          <w:rFonts w:ascii="Times New Roman" w:hAnsi="Times New Roman" w:cs="Times New Roman"/>
          <w:color w:val="auto"/>
          <w:sz w:val="22"/>
          <w:szCs w:val="22"/>
        </w:rPr>
        <w:t xml:space="preserve">, </w:t>
      </w:r>
      <w:bookmarkStart w:id="463" w:name="_Hlk110940248"/>
      <w:r w:rsidR="004235E4" w:rsidRPr="001A3C4F">
        <w:rPr>
          <w:rFonts w:ascii="Times New Roman" w:hAnsi="Times New Roman" w:cs="Times New Roman"/>
          <w:color w:val="auto"/>
          <w:sz w:val="22"/>
          <w:szCs w:val="22"/>
        </w:rPr>
        <w:t>no dia Útil anterior à Data de Pagamento</w:t>
      </w:r>
      <w:bookmarkEnd w:id="463"/>
      <w:r w:rsidRPr="001A3C4F">
        <w:rPr>
          <w:rFonts w:ascii="Times New Roman" w:hAnsi="Times New Roman" w:cs="Times New Roman"/>
          <w:color w:val="auto"/>
          <w:sz w:val="22"/>
          <w:szCs w:val="22"/>
        </w:rPr>
        <w:t xml:space="preserve">. </w:t>
      </w:r>
    </w:p>
    <w:p w14:paraId="22A7E813" w14:textId="6ED4C77A" w:rsidR="00E66DC6" w:rsidRPr="001A3C4F" w:rsidRDefault="00E66DC6" w:rsidP="009B4504">
      <w:pPr>
        <w:pStyle w:val="PargrafoComumNvel2"/>
        <w:numPr>
          <w:ilvl w:val="0"/>
          <w:numId w:val="0"/>
        </w:numPr>
        <w:tabs>
          <w:tab w:val="clear" w:pos="1134"/>
        </w:tabs>
        <w:spacing w:line="240" w:lineRule="auto"/>
        <w:rPr>
          <w:rFonts w:ascii="Times New Roman" w:hAnsi="Times New Roman" w:cs="Times New Roman"/>
          <w:sz w:val="22"/>
          <w:szCs w:val="22"/>
        </w:rPr>
      </w:pPr>
    </w:p>
    <w:p w14:paraId="07611211" w14:textId="5B9A0AF6" w:rsidR="00E66DC6" w:rsidRPr="001A3C4F" w:rsidRDefault="00E66DC6" w:rsidP="009B4504">
      <w:pPr>
        <w:pStyle w:val="Default"/>
        <w:jc w:val="both"/>
        <w:rPr>
          <w:rFonts w:ascii="Times New Roman" w:hAnsi="Times New Roman" w:cs="Times New Roman"/>
          <w:color w:val="auto"/>
          <w:sz w:val="22"/>
          <w:szCs w:val="22"/>
        </w:rPr>
      </w:pPr>
      <w:r w:rsidRPr="001A3C4F">
        <w:rPr>
          <w:rFonts w:ascii="Times New Roman" w:hAnsi="Times New Roman" w:cs="Times New Roman"/>
          <w:sz w:val="22"/>
          <w:szCs w:val="22"/>
        </w:rPr>
        <w:t>6.1</w:t>
      </w:r>
      <w:r w:rsidR="00611A93" w:rsidRPr="001A3C4F">
        <w:rPr>
          <w:rFonts w:ascii="Times New Roman" w:hAnsi="Times New Roman" w:cs="Times New Roman"/>
          <w:sz w:val="22"/>
          <w:szCs w:val="22"/>
        </w:rPr>
        <w:t>1</w:t>
      </w:r>
      <w:r w:rsidRPr="001A3C4F">
        <w:rPr>
          <w:rFonts w:ascii="Times New Roman" w:hAnsi="Times New Roman" w:cs="Times New Roman"/>
          <w:sz w:val="22"/>
          <w:szCs w:val="22"/>
        </w:rPr>
        <w:t>.3.</w:t>
      </w:r>
      <w:r w:rsidR="00696EB9" w:rsidRPr="001A3C4F">
        <w:rPr>
          <w:rFonts w:ascii="Times New Roman" w:hAnsi="Times New Roman" w:cs="Times New Roman"/>
          <w:sz w:val="22"/>
          <w:szCs w:val="22"/>
        </w:rPr>
        <w:t>7</w:t>
      </w:r>
      <w:r w:rsidRPr="001A3C4F">
        <w:rPr>
          <w:rFonts w:ascii="Times New Roman" w:hAnsi="Times New Roman" w:cs="Times New Roman"/>
          <w:sz w:val="22"/>
          <w:szCs w:val="22"/>
        </w:rPr>
        <w:t>.</w:t>
      </w:r>
      <w:r w:rsidRPr="001A3C4F">
        <w:rPr>
          <w:rFonts w:ascii="Times New Roman" w:hAnsi="Times New Roman" w:cs="Times New Roman"/>
          <w:sz w:val="22"/>
          <w:szCs w:val="22"/>
        </w:rPr>
        <w:tab/>
      </w:r>
      <w:r w:rsidRPr="001A3C4F">
        <w:rPr>
          <w:rFonts w:ascii="Times New Roman" w:hAnsi="Times New Roman" w:cs="Times New Roman"/>
          <w:color w:val="auto"/>
          <w:sz w:val="22"/>
          <w:szCs w:val="22"/>
        </w:rPr>
        <w:t>Observado o disposto n</w:t>
      </w:r>
      <w:r w:rsidR="005C240A" w:rsidRPr="001A3C4F">
        <w:rPr>
          <w:rFonts w:ascii="Times New Roman" w:hAnsi="Times New Roman" w:cs="Times New Roman"/>
          <w:color w:val="auto"/>
          <w:sz w:val="22"/>
          <w:szCs w:val="22"/>
        </w:rPr>
        <w:t xml:space="preserve">a </w:t>
      </w:r>
      <w:r w:rsidR="005C240A" w:rsidRPr="001A3C4F">
        <w:rPr>
          <w:rFonts w:ascii="Times New Roman" w:hAnsi="Times New Roman" w:cs="Times New Roman"/>
          <w:color w:val="auto"/>
          <w:sz w:val="22"/>
          <w:szCs w:val="22"/>
          <w:u w:val="single"/>
        </w:rPr>
        <w:t>Cláusula 6.1</w:t>
      </w:r>
      <w:r w:rsidR="00E5228A" w:rsidRPr="001A3C4F">
        <w:rPr>
          <w:rFonts w:ascii="Times New Roman" w:hAnsi="Times New Roman" w:cs="Times New Roman"/>
          <w:color w:val="auto"/>
          <w:sz w:val="22"/>
          <w:szCs w:val="22"/>
          <w:u w:val="single"/>
        </w:rPr>
        <w:t>1</w:t>
      </w:r>
      <w:r w:rsidR="005C240A" w:rsidRPr="001A3C4F">
        <w:rPr>
          <w:rFonts w:ascii="Times New Roman" w:hAnsi="Times New Roman" w:cs="Times New Roman"/>
          <w:color w:val="auto"/>
          <w:sz w:val="22"/>
          <w:szCs w:val="22"/>
          <w:u w:val="single"/>
        </w:rPr>
        <w:t>.4</w:t>
      </w:r>
      <w:r w:rsidR="005C240A" w:rsidRPr="001A3C4F">
        <w:rPr>
          <w:rFonts w:ascii="Times New Roman" w:hAnsi="Times New Roman" w:cs="Times New Roman"/>
          <w:color w:val="auto"/>
          <w:sz w:val="22"/>
          <w:szCs w:val="22"/>
        </w:rPr>
        <w:t xml:space="preserve"> abaixo</w:t>
      </w:r>
      <w:r w:rsidRPr="001A3C4F">
        <w:rPr>
          <w:rFonts w:ascii="Times New Roman" w:hAnsi="Times New Roman" w:cs="Times New Roman"/>
          <w:color w:val="auto"/>
          <w:sz w:val="22"/>
          <w:szCs w:val="22"/>
        </w:rPr>
        <w:t>, se, a qualquer tempo durante a vigência das Debêntures 1ª S</w:t>
      </w:r>
      <w:r w:rsidR="005C240A" w:rsidRPr="001A3C4F">
        <w:rPr>
          <w:rFonts w:ascii="Times New Roman" w:hAnsi="Times New Roman" w:cs="Times New Roman"/>
          <w:color w:val="auto"/>
          <w:sz w:val="22"/>
          <w:szCs w:val="22"/>
        </w:rPr>
        <w:t>érie</w:t>
      </w:r>
      <w:r w:rsidRPr="001A3C4F">
        <w:rPr>
          <w:rFonts w:ascii="Times New Roman" w:hAnsi="Times New Roman" w:cs="Times New Roman"/>
          <w:color w:val="auto"/>
          <w:sz w:val="22"/>
          <w:szCs w:val="22"/>
        </w:rPr>
        <w:t xml:space="preserve">, não houver divulgação da Taxa DI, será aplicada a última Taxa </w:t>
      </w:r>
      <w:r w:rsidRPr="001A3C4F">
        <w:rPr>
          <w:rFonts w:ascii="Times New Roman" w:hAnsi="Times New Roman" w:cs="Times New Roman"/>
          <w:color w:val="auto"/>
          <w:sz w:val="22"/>
          <w:szCs w:val="22"/>
        </w:rPr>
        <w:lastRenderedPageBreak/>
        <w:t xml:space="preserve">DI disponível até o momento para cálculo da </w:t>
      </w:r>
      <w:r w:rsidR="005C240A" w:rsidRPr="001A3C4F">
        <w:rPr>
          <w:rFonts w:ascii="Times New Roman" w:hAnsi="Times New Roman" w:cs="Times New Roman"/>
          <w:color w:val="auto"/>
          <w:sz w:val="22"/>
          <w:szCs w:val="22"/>
        </w:rPr>
        <w:t>R</w:t>
      </w:r>
      <w:r w:rsidRPr="001A3C4F">
        <w:rPr>
          <w:rFonts w:ascii="Times New Roman" w:hAnsi="Times New Roman" w:cs="Times New Roman"/>
          <w:color w:val="auto"/>
          <w:sz w:val="22"/>
          <w:szCs w:val="22"/>
        </w:rPr>
        <w:t>emuneração</w:t>
      </w:r>
      <w:r w:rsidR="005C240A" w:rsidRPr="001A3C4F">
        <w:rPr>
          <w:rFonts w:ascii="Times New Roman" w:hAnsi="Times New Roman" w:cs="Times New Roman"/>
          <w:color w:val="auto"/>
          <w:sz w:val="22"/>
          <w:szCs w:val="22"/>
        </w:rPr>
        <w:t xml:space="preserve"> das Debêntures 1ª Série</w:t>
      </w:r>
      <w:r w:rsidRPr="001A3C4F">
        <w:rPr>
          <w:rFonts w:ascii="Times New Roman" w:hAnsi="Times New Roman" w:cs="Times New Roman"/>
          <w:color w:val="auto"/>
          <w:sz w:val="22"/>
          <w:szCs w:val="22"/>
        </w:rPr>
        <w:t xml:space="preserve">, não sendo devidas quaisquer compensações entre a </w:t>
      </w:r>
      <w:r w:rsidR="003F3F36" w:rsidRPr="001A3C4F">
        <w:rPr>
          <w:rFonts w:ascii="Times New Roman" w:hAnsi="Times New Roman" w:cs="Times New Roman"/>
          <w:sz w:val="22"/>
          <w:szCs w:val="22"/>
        </w:rPr>
        <w:t>Devedora</w:t>
      </w:r>
      <w:r w:rsidR="003F3F36" w:rsidRPr="001A3C4F">
        <w:rPr>
          <w:rFonts w:ascii="Times New Roman" w:hAnsi="Times New Roman" w:cs="Times New Roman"/>
          <w:color w:val="auto"/>
          <w:sz w:val="22"/>
          <w:szCs w:val="22"/>
        </w:rPr>
        <w:t xml:space="preserve"> </w:t>
      </w:r>
      <w:r w:rsidRPr="001A3C4F">
        <w:rPr>
          <w:rFonts w:ascii="Times New Roman" w:hAnsi="Times New Roman" w:cs="Times New Roman"/>
          <w:color w:val="auto"/>
          <w:sz w:val="22"/>
          <w:szCs w:val="22"/>
        </w:rPr>
        <w:t xml:space="preserve">e </w:t>
      </w:r>
      <w:r w:rsidR="005C240A" w:rsidRPr="001A3C4F">
        <w:rPr>
          <w:rFonts w:ascii="Times New Roman" w:hAnsi="Times New Roman" w:cs="Times New Roman"/>
          <w:color w:val="auto"/>
          <w:sz w:val="22"/>
          <w:szCs w:val="22"/>
        </w:rPr>
        <w:t>a Debenturista</w:t>
      </w:r>
      <w:r w:rsidRPr="001A3C4F">
        <w:rPr>
          <w:rFonts w:ascii="Times New Roman" w:hAnsi="Times New Roman" w:cs="Times New Roman"/>
          <w:color w:val="auto"/>
          <w:sz w:val="22"/>
          <w:szCs w:val="22"/>
        </w:rPr>
        <w:t xml:space="preserve"> quando da divulgação posterior da Taxa DI que seria aplicável. </w:t>
      </w:r>
    </w:p>
    <w:p w14:paraId="03DB4ABE" w14:textId="28A7ECD5" w:rsidR="005C240A" w:rsidRPr="001A3C4F" w:rsidRDefault="005C240A" w:rsidP="009B4504">
      <w:pPr>
        <w:pStyle w:val="Default"/>
        <w:jc w:val="both"/>
        <w:rPr>
          <w:rFonts w:ascii="Times New Roman" w:hAnsi="Times New Roman" w:cs="Times New Roman"/>
          <w:color w:val="auto"/>
          <w:sz w:val="22"/>
          <w:szCs w:val="22"/>
        </w:rPr>
      </w:pPr>
    </w:p>
    <w:p w14:paraId="1EF47692" w14:textId="7FDE0FAC" w:rsidR="005C240A" w:rsidRPr="001A3C4F" w:rsidRDefault="005C240A" w:rsidP="009B4504">
      <w:pPr>
        <w:pStyle w:val="Default"/>
        <w:jc w:val="both"/>
        <w:rPr>
          <w:rFonts w:ascii="Times New Roman" w:hAnsi="Times New Roman" w:cs="Times New Roman"/>
          <w:color w:val="auto"/>
          <w:sz w:val="22"/>
          <w:szCs w:val="22"/>
        </w:rPr>
      </w:pPr>
      <w:r w:rsidRPr="001A3C4F">
        <w:rPr>
          <w:rFonts w:ascii="Times New Roman" w:hAnsi="Times New Roman" w:cs="Times New Roman"/>
          <w:color w:val="auto"/>
          <w:sz w:val="22"/>
          <w:szCs w:val="22"/>
        </w:rPr>
        <w:t>6.1</w:t>
      </w:r>
      <w:r w:rsidR="00611A93" w:rsidRPr="001A3C4F">
        <w:rPr>
          <w:rFonts w:ascii="Times New Roman" w:hAnsi="Times New Roman" w:cs="Times New Roman"/>
          <w:color w:val="auto"/>
          <w:sz w:val="22"/>
          <w:szCs w:val="22"/>
        </w:rPr>
        <w:t>1</w:t>
      </w:r>
      <w:r w:rsidRPr="001A3C4F">
        <w:rPr>
          <w:rFonts w:ascii="Times New Roman" w:hAnsi="Times New Roman" w:cs="Times New Roman"/>
          <w:color w:val="auto"/>
          <w:sz w:val="22"/>
          <w:szCs w:val="22"/>
        </w:rPr>
        <w:t>.4.</w:t>
      </w:r>
      <w:r w:rsidRPr="001A3C4F">
        <w:rPr>
          <w:rFonts w:ascii="Times New Roman" w:hAnsi="Times New Roman" w:cs="Times New Roman"/>
          <w:color w:val="auto"/>
          <w:sz w:val="22"/>
          <w:szCs w:val="22"/>
        </w:rPr>
        <w:tab/>
      </w:r>
      <w:bookmarkStart w:id="464" w:name="_Hlk106114774"/>
      <w:r w:rsidRPr="001A3C4F">
        <w:rPr>
          <w:rStyle w:val="Ttulo3Char"/>
          <w:rFonts w:ascii="Times New Roman" w:hAnsi="Times New Roman" w:cs="Times New Roman"/>
          <w:sz w:val="22"/>
          <w:szCs w:val="22"/>
        </w:rPr>
        <w:t>Indisponibilidade, Impossibilidade de Aplicação ou Extinção d</w:t>
      </w:r>
      <w:r w:rsidR="00711667" w:rsidRPr="001A3C4F">
        <w:rPr>
          <w:rStyle w:val="Ttulo3Char"/>
          <w:rFonts w:ascii="Times New Roman" w:hAnsi="Times New Roman" w:cs="Times New Roman"/>
          <w:sz w:val="22"/>
          <w:szCs w:val="22"/>
        </w:rPr>
        <w:t>a Taxa DI</w:t>
      </w:r>
      <w:r w:rsidRPr="001A3C4F">
        <w:rPr>
          <w:rStyle w:val="Ttulo3Char"/>
          <w:rFonts w:ascii="Times New Roman" w:hAnsi="Times New Roman" w:cs="Times New Roman"/>
          <w:sz w:val="22"/>
          <w:szCs w:val="22"/>
          <w:u w:val="none"/>
        </w:rPr>
        <w:t xml:space="preserve">. </w:t>
      </w:r>
      <w:r w:rsidRPr="001A3C4F">
        <w:rPr>
          <w:rFonts w:ascii="Times New Roman" w:hAnsi="Times New Roman" w:cs="Times New Roman"/>
          <w:color w:val="auto"/>
          <w:sz w:val="22"/>
          <w:szCs w:val="22"/>
        </w:rPr>
        <w:t xml:space="preserve">Caso a Taxa DI deixe de ser divulgada por prazo superior a </w:t>
      </w:r>
      <w:r w:rsidR="006E4879" w:rsidRPr="001A3C4F">
        <w:rPr>
          <w:rFonts w:ascii="Times New Roman" w:hAnsi="Times New Roman" w:cs="Times New Roman"/>
          <w:color w:val="auto"/>
          <w:sz w:val="22"/>
          <w:szCs w:val="22"/>
        </w:rPr>
        <w:t>10</w:t>
      </w:r>
      <w:r w:rsidRPr="001A3C4F">
        <w:rPr>
          <w:rFonts w:ascii="Times New Roman" w:hAnsi="Times New Roman" w:cs="Times New Roman"/>
          <w:color w:val="auto"/>
          <w:sz w:val="22"/>
          <w:szCs w:val="22"/>
        </w:rPr>
        <w:t xml:space="preserve"> (</w:t>
      </w:r>
      <w:r w:rsidR="006E4879" w:rsidRPr="001A3C4F">
        <w:rPr>
          <w:rFonts w:ascii="Times New Roman" w:hAnsi="Times New Roman" w:cs="Times New Roman"/>
          <w:color w:val="auto"/>
          <w:sz w:val="22"/>
          <w:szCs w:val="22"/>
        </w:rPr>
        <w:t>dez</w:t>
      </w:r>
      <w:r w:rsidRPr="001A3C4F">
        <w:rPr>
          <w:rFonts w:ascii="Times New Roman" w:hAnsi="Times New Roman" w:cs="Times New Roman"/>
          <w:color w:val="auto"/>
          <w:sz w:val="22"/>
          <w:szCs w:val="22"/>
        </w:rPr>
        <w:t xml:space="preserve">) dias, ou caso seja extinta, ou haja a impossibilidade legal de aplicação da Taxa DI para cálculo da Remuneração das Debêntures 1ª Série, a </w:t>
      </w:r>
      <w:r w:rsidR="003F3F36" w:rsidRPr="001A3C4F">
        <w:rPr>
          <w:rFonts w:ascii="Times New Roman" w:hAnsi="Times New Roman" w:cs="Times New Roman"/>
          <w:sz w:val="22"/>
          <w:szCs w:val="22"/>
        </w:rPr>
        <w:t>Devedora</w:t>
      </w:r>
      <w:r w:rsidR="003F3F36" w:rsidRPr="001A3C4F">
        <w:rPr>
          <w:rFonts w:ascii="Times New Roman" w:hAnsi="Times New Roman" w:cs="Times New Roman"/>
          <w:color w:val="auto"/>
          <w:sz w:val="22"/>
          <w:szCs w:val="22"/>
        </w:rPr>
        <w:t xml:space="preserve"> </w:t>
      </w:r>
      <w:r w:rsidRPr="001A3C4F">
        <w:rPr>
          <w:rFonts w:ascii="Times New Roman" w:hAnsi="Times New Roman" w:cs="Times New Roman"/>
          <w:color w:val="auto"/>
          <w:sz w:val="22"/>
          <w:szCs w:val="22"/>
        </w:rPr>
        <w:t xml:space="preserve">deverá, no prazo máximo de até </w:t>
      </w:r>
      <w:r w:rsidR="006E4879" w:rsidRPr="001A3C4F">
        <w:rPr>
          <w:rFonts w:ascii="Times New Roman" w:hAnsi="Times New Roman" w:cs="Times New Roman"/>
          <w:color w:val="auto"/>
          <w:sz w:val="22"/>
          <w:szCs w:val="22"/>
        </w:rPr>
        <w:t>2</w:t>
      </w:r>
      <w:r w:rsidRPr="001A3C4F">
        <w:rPr>
          <w:rFonts w:ascii="Times New Roman" w:hAnsi="Times New Roman" w:cs="Times New Roman"/>
          <w:color w:val="auto"/>
          <w:sz w:val="22"/>
          <w:szCs w:val="22"/>
        </w:rPr>
        <w:t xml:space="preserve"> (</w:t>
      </w:r>
      <w:r w:rsidR="006E4879" w:rsidRPr="001A3C4F">
        <w:rPr>
          <w:rFonts w:ascii="Times New Roman" w:hAnsi="Times New Roman" w:cs="Times New Roman"/>
          <w:color w:val="auto"/>
          <w:sz w:val="22"/>
          <w:szCs w:val="22"/>
        </w:rPr>
        <w:t>dois</w:t>
      </w:r>
      <w:r w:rsidRPr="001A3C4F">
        <w:rPr>
          <w:rFonts w:ascii="Times New Roman" w:hAnsi="Times New Roman" w:cs="Times New Roman"/>
          <w:color w:val="auto"/>
          <w:sz w:val="22"/>
          <w:szCs w:val="22"/>
        </w:rPr>
        <w:t xml:space="preserve">) Dias Úteis a contar do final do prazo de </w:t>
      </w:r>
      <w:r w:rsidR="006E4879" w:rsidRPr="001A3C4F">
        <w:rPr>
          <w:rFonts w:ascii="Times New Roman" w:hAnsi="Times New Roman" w:cs="Times New Roman"/>
          <w:color w:val="auto"/>
          <w:sz w:val="22"/>
          <w:szCs w:val="22"/>
        </w:rPr>
        <w:t>10</w:t>
      </w:r>
      <w:r w:rsidRPr="001A3C4F">
        <w:rPr>
          <w:rFonts w:ascii="Times New Roman" w:hAnsi="Times New Roman" w:cs="Times New Roman"/>
          <w:color w:val="auto"/>
          <w:sz w:val="22"/>
          <w:szCs w:val="22"/>
        </w:rPr>
        <w:t xml:space="preserve"> (</w:t>
      </w:r>
      <w:r w:rsidR="006E4879" w:rsidRPr="001A3C4F">
        <w:rPr>
          <w:rFonts w:ascii="Times New Roman" w:hAnsi="Times New Roman" w:cs="Times New Roman"/>
          <w:color w:val="auto"/>
          <w:sz w:val="22"/>
          <w:szCs w:val="22"/>
        </w:rPr>
        <w:t>dez</w:t>
      </w:r>
      <w:r w:rsidRPr="001A3C4F">
        <w:rPr>
          <w:rFonts w:ascii="Times New Roman" w:hAnsi="Times New Roman" w:cs="Times New Roman"/>
          <w:color w:val="auto"/>
          <w:sz w:val="22"/>
          <w:szCs w:val="22"/>
        </w:rPr>
        <w:t xml:space="preserve">) dias acima mencionado ou do evento de extinção ou inaplicabilidade, conforme o caso, convocar Assembleia </w:t>
      </w:r>
      <w:r w:rsidR="00DB522C" w:rsidRPr="001A3C4F">
        <w:rPr>
          <w:rFonts w:ascii="Times New Roman" w:hAnsi="Times New Roman" w:cs="Times New Roman"/>
          <w:color w:val="auto"/>
          <w:sz w:val="22"/>
          <w:szCs w:val="22"/>
        </w:rPr>
        <w:t xml:space="preserve">Especial </w:t>
      </w:r>
      <w:r w:rsidRPr="001A3C4F">
        <w:rPr>
          <w:rFonts w:ascii="Times New Roman" w:hAnsi="Times New Roman" w:cs="Times New Roman"/>
          <w:color w:val="auto"/>
          <w:sz w:val="22"/>
          <w:szCs w:val="22"/>
        </w:rPr>
        <w:t xml:space="preserve">de Debenturista das Debêntures 1ª Série, na forma e nos prazos estipulados no artigo 124 da Lei das Sociedades por Ações e nesta Escritura de Emissão, conforme definido na </w:t>
      </w:r>
      <w:r w:rsidRPr="001A3C4F">
        <w:rPr>
          <w:rFonts w:ascii="Times New Roman" w:hAnsi="Times New Roman" w:cs="Times New Roman"/>
          <w:color w:val="auto"/>
          <w:sz w:val="22"/>
          <w:szCs w:val="22"/>
          <w:u w:val="single"/>
        </w:rPr>
        <w:t>Cláusula 10</w:t>
      </w:r>
      <w:r w:rsidRPr="001A3C4F">
        <w:rPr>
          <w:rFonts w:ascii="Times New Roman" w:hAnsi="Times New Roman" w:cs="Times New Roman"/>
          <w:color w:val="auto"/>
          <w:sz w:val="22"/>
          <w:szCs w:val="22"/>
        </w:rPr>
        <w:t xml:space="preserve"> abaixo, a qual terá como objeto a deliberação pela Debenturista, de comum acordo com a </w:t>
      </w:r>
      <w:r w:rsidR="003F3F36" w:rsidRPr="001A3C4F">
        <w:rPr>
          <w:rFonts w:ascii="Times New Roman" w:hAnsi="Times New Roman" w:cs="Times New Roman"/>
          <w:sz w:val="22"/>
          <w:szCs w:val="22"/>
        </w:rPr>
        <w:t>Devedora</w:t>
      </w:r>
      <w:r w:rsidRPr="001A3C4F">
        <w:rPr>
          <w:rFonts w:ascii="Times New Roman" w:hAnsi="Times New Roman" w:cs="Times New Roman"/>
          <w:color w:val="auto"/>
          <w:sz w:val="22"/>
          <w:szCs w:val="22"/>
        </w:rPr>
        <w:t>, do novo parâmetro de Remuneração das Debêntures 1ª Série, parâmetro este que deverá preservar o valor real e os mesmos níveis de remuneração. Caso não seja atingido o quórum de</w:t>
      </w:r>
      <w:r w:rsidR="004B2E9A" w:rsidRPr="001A3C4F">
        <w:rPr>
          <w:rFonts w:ascii="Times New Roman" w:hAnsi="Times New Roman" w:cs="Times New Roman"/>
          <w:color w:val="auto"/>
          <w:sz w:val="22"/>
          <w:szCs w:val="22"/>
        </w:rPr>
        <w:t xml:space="preserve"> instalação ou de</w:t>
      </w:r>
      <w:r w:rsidRPr="001A3C4F">
        <w:rPr>
          <w:rFonts w:ascii="Times New Roman" w:hAnsi="Times New Roman" w:cs="Times New Roman"/>
          <w:color w:val="auto"/>
          <w:sz w:val="22"/>
          <w:szCs w:val="22"/>
        </w:rPr>
        <w:t xml:space="preserve"> deliberação em segunda convocação, ou caso não haja acordo sobre o novo parâmetro de remuneração entre a </w:t>
      </w:r>
      <w:r w:rsidR="003F3F36" w:rsidRPr="001A3C4F">
        <w:rPr>
          <w:rFonts w:ascii="Times New Roman" w:hAnsi="Times New Roman" w:cs="Times New Roman"/>
          <w:sz w:val="22"/>
          <w:szCs w:val="22"/>
        </w:rPr>
        <w:t>Devedora</w:t>
      </w:r>
      <w:r w:rsidR="003F3F36" w:rsidRPr="001A3C4F">
        <w:rPr>
          <w:rFonts w:ascii="Times New Roman" w:hAnsi="Times New Roman" w:cs="Times New Roman"/>
          <w:color w:val="auto"/>
          <w:sz w:val="22"/>
          <w:szCs w:val="22"/>
        </w:rPr>
        <w:t xml:space="preserve"> </w:t>
      </w:r>
      <w:r w:rsidRPr="001A3C4F">
        <w:rPr>
          <w:rFonts w:ascii="Times New Roman" w:hAnsi="Times New Roman" w:cs="Times New Roman"/>
          <w:color w:val="auto"/>
          <w:sz w:val="22"/>
          <w:szCs w:val="22"/>
        </w:rPr>
        <w:t>e a Debenturista</w:t>
      </w:r>
      <w:r w:rsidR="00300A71" w:rsidRPr="001A3C4F">
        <w:rPr>
          <w:rFonts w:ascii="Times New Roman" w:hAnsi="Times New Roman" w:cs="Times New Roman"/>
          <w:color w:val="auto"/>
          <w:sz w:val="22"/>
          <w:szCs w:val="22"/>
        </w:rPr>
        <w:t>, conforme decisão dos titulares dos CRA 1ª Série</w:t>
      </w:r>
      <w:r w:rsidRPr="001A3C4F">
        <w:rPr>
          <w:rFonts w:ascii="Times New Roman" w:hAnsi="Times New Roman" w:cs="Times New Roman"/>
          <w:color w:val="auto"/>
          <w:sz w:val="22"/>
          <w:szCs w:val="22"/>
        </w:rPr>
        <w:t xml:space="preserve">, a </w:t>
      </w:r>
      <w:r w:rsidR="003F3F36" w:rsidRPr="001A3C4F">
        <w:rPr>
          <w:rFonts w:ascii="Times New Roman" w:hAnsi="Times New Roman" w:cs="Times New Roman"/>
          <w:sz w:val="22"/>
          <w:szCs w:val="22"/>
        </w:rPr>
        <w:t>Devedora</w:t>
      </w:r>
      <w:r w:rsidR="003F3F36" w:rsidRPr="001A3C4F">
        <w:rPr>
          <w:rFonts w:ascii="Times New Roman" w:hAnsi="Times New Roman" w:cs="Times New Roman"/>
          <w:color w:val="auto"/>
          <w:sz w:val="22"/>
          <w:szCs w:val="22"/>
        </w:rPr>
        <w:t xml:space="preserve"> </w:t>
      </w:r>
      <w:r w:rsidRPr="001A3C4F">
        <w:rPr>
          <w:rFonts w:ascii="Times New Roman" w:hAnsi="Times New Roman" w:cs="Times New Roman"/>
          <w:color w:val="auto"/>
          <w:sz w:val="22"/>
          <w:szCs w:val="22"/>
        </w:rPr>
        <w:t xml:space="preserve">deverá adquirir a totalidade das </w:t>
      </w:r>
      <w:r w:rsidR="00300A71" w:rsidRPr="001A3C4F">
        <w:rPr>
          <w:rFonts w:ascii="Times New Roman" w:hAnsi="Times New Roman" w:cs="Times New Roman"/>
          <w:color w:val="auto"/>
          <w:sz w:val="22"/>
          <w:szCs w:val="22"/>
        </w:rPr>
        <w:t>D</w:t>
      </w:r>
      <w:r w:rsidRPr="001A3C4F">
        <w:rPr>
          <w:rFonts w:ascii="Times New Roman" w:hAnsi="Times New Roman" w:cs="Times New Roman"/>
          <w:color w:val="auto"/>
          <w:sz w:val="22"/>
          <w:szCs w:val="22"/>
        </w:rPr>
        <w:t>ebêntures</w:t>
      </w:r>
      <w:r w:rsidR="00300A71" w:rsidRPr="001A3C4F">
        <w:rPr>
          <w:rFonts w:ascii="Times New Roman" w:hAnsi="Times New Roman" w:cs="Times New Roman"/>
          <w:color w:val="auto"/>
          <w:sz w:val="22"/>
          <w:szCs w:val="22"/>
        </w:rPr>
        <w:t xml:space="preserve"> 1ª Série</w:t>
      </w:r>
      <w:r w:rsidRPr="001A3C4F">
        <w:rPr>
          <w:rFonts w:ascii="Times New Roman" w:hAnsi="Times New Roman" w:cs="Times New Roman"/>
          <w:color w:val="auto"/>
          <w:sz w:val="22"/>
          <w:szCs w:val="22"/>
        </w:rPr>
        <w:t xml:space="preserve"> em </w:t>
      </w:r>
      <w:r w:rsidR="00300A71" w:rsidRPr="001A3C4F">
        <w:rPr>
          <w:rFonts w:ascii="Times New Roman" w:hAnsi="Times New Roman" w:cs="Times New Roman"/>
          <w:color w:val="auto"/>
          <w:sz w:val="22"/>
          <w:szCs w:val="22"/>
        </w:rPr>
        <w:t>c</w:t>
      </w:r>
      <w:r w:rsidRPr="001A3C4F">
        <w:rPr>
          <w:rFonts w:ascii="Times New Roman" w:hAnsi="Times New Roman" w:cs="Times New Roman"/>
          <w:color w:val="auto"/>
          <w:sz w:val="22"/>
          <w:szCs w:val="22"/>
        </w:rPr>
        <w:t xml:space="preserve">irculação, no prazo máximo de 30 (trinta) dias corridos contados da data de encerramento da respectiva Assembleia </w:t>
      </w:r>
      <w:r w:rsidR="00DB522C" w:rsidRPr="001A3C4F">
        <w:rPr>
          <w:rFonts w:ascii="Times New Roman" w:hAnsi="Times New Roman" w:cs="Times New Roman"/>
          <w:color w:val="auto"/>
          <w:sz w:val="22"/>
          <w:szCs w:val="22"/>
        </w:rPr>
        <w:t>Especial</w:t>
      </w:r>
      <w:r w:rsidRPr="001A3C4F">
        <w:rPr>
          <w:rFonts w:ascii="Times New Roman" w:hAnsi="Times New Roman" w:cs="Times New Roman"/>
          <w:color w:val="auto"/>
          <w:sz w:val="22"/>
          <w:szCs w:val="22"/>
        </w:rPr>
        <w:t xml:space="preserve"> de </w:t>
      </w:r>
      <w:r w:rsidR="00300A71" w:rsidRPr="001A3C4F">
        <w:rPr>
          <w:rFonts w:ascii="Times New Roman" w:hAnsi="Times New Roman" w:cs="Times New Roman"/>
          <w:color w:val="auto"/>
          <w:sz w:val="22"/>
          <w:szCs w:val="22"/>
        </w:rPr>
        <w:t>D</w:t>
      </w:r>
      <w:r w:rsidRPr="001A3C4F">
        <w:rPr>
          <w:rFonts w:ascii="Times New Roman" w:hAnsi="Times New Roman" w:cs="Times New Roman"/>
          <w:color w:val="auto"/>
          <w:sz w:val="22"/>
          <w:szCs w:val="22"/>
        </w:rPr>
        <w:t xml:space="preserve">ebenturista ou em prazo superior que venha a ser definido em comum acordo em referida assembleia, pelo </w:t>
      </w:r>
      <w:r w:rsidR="00300A71" w:rsidRPr="001A3C4F">
        <w:rPr>
          <w:rFonts w:ascii="Times New Roman" w:hAnsi="Times New Roman" w:cs="Times New Roman"/>
          <w:color w:val="auto"/>
          <w:sz w:val="22"/>
          <w:szCs w:val="22"/>
        </w:rPr>
        <w:t>V</w:t>
      </w:r>
      <w:r w:rsidRPr="001A3C4F">
        <w:rPr>
          <w:rFonts w:ascii="Times New Roman" w:hAnsi="Times New Roman" w:cs="Times New Roman"/>
          <w:color w:val="auto"/>
          <w:sz w:val="22"/>
          <w:szCs w:val="22"/>
        </w:rPr>
        <w:t xml:space="preserve">alor </w:t>
      </w:r>
      <w:r w:rsidR="00300A71" w:rsidRPr="001A3C4F">
        <w:rPr>
          <w:rFonts w:ascii="Times New Roman" w:hAnsi="Times New Roman" w:cs="Times New Roman"/>
          <w:color w:val="auto"/>
          <w:sz w:val="22"/>
          <w:szCs w:val="22"/>
        </w:rPr>
        <w:t>N</w:t>
      </w:r>
      <w:r w:rsidRPr="001A3C4F">
        <w:rPr>
          <w:rFonts w:ascii="Times New Roman" w:hAnsi="Times New Roman" w:cs="Times New Roman"/>
          <w:color w:val="auto"/>
          <w:sz w:val="22"/>
          <w:szCs w:val="22"/>
        </w:rPr>
        <w:t xml:space="preserve">ominal </w:t>
      </w:r>
      <w:r w:rsidR="00300A71" w:rsidRPr="001A3C4F">
        <w:rPr>
          <w:rFonts w:ascii="Times New Roman" w:hAnsi="Times New Roman" w:cs="Times New Roman"/>
          <w:color w:val="auto"/>
          <w:sz w:val="22"/>
          <w:szCs w:val="22"/>
        </w:rPr>
        <w:t>U</w:t>
      </w:r>
      <w:r w:rsidRPr="001A3C4F">
        <w:rPr>
          <w:rFonts w:ascii="Times New Roman" w:hAnsi="Times New Roman" w:cs="Times New Roman"/>
          <w:color w:val="auto"/>
          <w:sz w:val="22"/>
          <w:szCs w:val="22"/>
        </w:rPr>
        <w:t>nitário</w:t>
      </w:r>
      <w:r w:rsidR="00300A71" w:rsidRPr="001A3C4F">
        <w:rPr>
          <w:rFonts w:ascii="Times New Roman" w:hAnsi="Times New Roman" w:cs="Times New Roman"/>
          <w:color w:val="auto"/>
          <w:sz w:val="22"/>
          <w:szCs w:val="22"/>
        </w:rPr>
        <w:t xml:space="preserve"> das Debêntures 1ª Série, </w:t>
      </w:r>
      <w:r w:rsidRPr="001A3C4F">
        <w:rPr>
          <w:rFonts w:ascii="Times New Roman" w:hAnsi="Times New Roman" w:cs="Times New Roman"/>
          <w:color w:val="auto"/>
          <w:sz w:val="22"/>
          <w:szCs w:val="22"/>
        </w:rPr>
        <w:t xml:space="preserve">acrescido da </w:t>
      </w:r>
      <w:r w:rsidR="00300A71" w:rsidRPr="001A3C4F">
        <w:rPr>
          <w:rFonts w:ascii="Times New Roman" w:hAnsi="Times New Roman" w:cs="Times New Roman"/>
          <w:color w:val="auto"/>
          <w:sz w:val="22"/>
          <w:szCs w:val="22"/>
        </w:rPr>
        <w:t>R</w:t>
      </w:r>
      <w:r w:rsidRPr="001A3C4F">
        <w:rPr>
          <w:rFonts w:ascii="Times New Roman" w:hAnsi="Times New Roman" w:cs="Times New Roman"/>
          <w:color w:val="auto"/>
          <w:sz w:val="22"/>
          <w:szCs w:val="22"/>
        </w:rPr>
        <w:t>emuneração</w:t>
      </w:r>
      <w:r w:rsidR="00300A71" w:rsidRPr="001A3C4F">
        <w:rPr>
          <w:rFonts w:ascii="Times New Roman" w:hAnsi="Times New Roman" w:cs="Times New Roman"/>
          <w:color w:val="auto"/>
          <w:sz w:val="22"/>
          <w:szCs w:val="22"/>
        </w:rPr>
        <w:t xml:space="preserve"> das Debêntures 1ª Série</w:t>
      </w:r>
      <w:r w:rsidRPr="001A3C4F">
        <w:rPr>
          <w:rFonts w:ascii="Times New Roman" w:hAnsi="Times New Roman" w:cs="Times New Roman"/>
          <w:color w:val="auto"/>
          <w:sz w:val="22"/>
          <w:szCs w:val="22"/>
        </w:rPr>
        <w:t xml:space="preserve"> devida até a data da efetiva aquisição, calculada </w:t>
      </w:r>
      <w:r w:rsidRPr="001A3C4F">
        <w:rPr>
          <w:rFonts w:ascii="Times New Roman" w:hAnsi="Times New Roman" w:cs="Times New Roman"/>
          <w:i/>
          <w:iCs/>
          <w:color w:val="auto"/>
          <w:sz w:val="22"/>
          <w:szCs w:val="22"/>
        </w:rPr>
        <w:t xml:space="preserve">pro rata </w:t>
      </w:r>
      <w:proofErr w:type="spellStart"/>
      <w:r w:rsidRPr="001A3C4F">
        <w:rPr>
          <w:rFonts w:ascii="Times New Roman" w:hAnsi="Times New Roman" w:cs="Times New Roman"/>
          <w:i/>
          <w:iCs/>
          <w:color w:val="auto"/>
          <w:sz w:val="22"/>
          <w:szCs w:val="22"/>
        </w:rPr>
        <w:t>temporis</w:t>
      </w:r>
      <w:proofErr w:type="spellEnd"/>
      <w:r w:rsidRPr="001A3C4F">
        <w:rPr>
          <w:rFonts w:ascii="Times New Roman" w:hAnsi="Times New Roman" w:cs="Times New Roman"/>
          <w:color w:val="auto"/>
          <w:sz w:val="22"/>
          <w:szCs w:val="22"/>
        </w:rPr>
        <w:t xml:space="preserve">, a partir da </w:t>
      </w:r>
      <w:r w:rsidR="00300A71" w:rsidRPr="001A3C4F">
        <w:rPr>
          <w:rFonts w:ascii="Times New Roman" w:hAnsi="Times New Roman" w:cs="Times New Roman"/>
          <w:color w:val="auto"/>
          <w:sz w:val="22"/>
          <w:szCs w:val="22"/>
        </w:rPr>
        <w:t>D</w:t>
      </w:r>
      <w:r w:rsidRPr="001A3C4F">
        <w:rPr>
          <w:rFonts w:ascii="Times New Roman" w:hAnsi="Times New Roman" w:cs="Times New Roman"/>
          <w:color w:val="auto"/>
          <w:sz w:val="22"/>
          <w:szCs w:val="22"/>
        </w:rPr>
        <w:t xml:space="preserve">ata de </w:t>
      </w:r>
      <w:r w:rsidR="00300A71" w:rsidRPr="001A3C4F">
        <w:rPr>
          <w:rFonts w:ascii="Times New Roman" w:hAnsi="Times New Roman" w:cs="Times New Roman"/>
          <w:color w:val="auto"/>
          <w:sz w:val="22"/>
          <w:szCs w:val="22"/>
        </w:rPr>
        <w:t>I</w:t>
      </w:r>
      <w:r w:rsidRPr="001A3C4F">
        <w:rPr>
          <w:rFonts w:ascii="Times New Roman" w:hAnsi="Times New Roman" w:cs="Times New Roman"/>
          <w:color w:val="auto"/>
          <w:sz w:val="22"/>
          <w:szCs w:val="22"/>
        </w:rPr>
        <w:t xml:space="preserve">nício da </w:t>
      </w:r>
      <w:r w:rsidR="00300A71" w:rsidRPr="001A3C4F">
        <w:rPr>
          <w:rFonts w:ascii="Times New Roman" w:hAnsi="Times New Roman" w:cs="Times New Roman"/>
          <w:color w:val="auto"/>
          <w:sz w:val="22"/>
          <w:szCs w:val="22"/>
        </w:rPr>
        <w:t>R</w:t>
      </w:r>
      <w:r w:rsidRPr="001A3C4F">
        <w:rPr>
          <w:rFonts w:ascii="Times New Roman" w:hAnsi="Times New Roman" w:cs="Times New Roman"/>
          <w:color w:val="auto"/>
          <w:sz w:val="22"/>
          <w:szCs w:val="22"/>
        </w:rPr>
        <w:t xml:space="preserve">entabilidade. As </w:t>
      </w:r>
      <w:r w:rsidR="00252B46" w:rsidRPr="001A3C4F">
        <w:rPr>
          <w:rFonts w:ascii="Times New Roman" w:hAnsi="Times New Roman" w:cs="Times New Roman"/>
          <w:color w:val="auto"/>
          <w:sz w:val="22"/>
          <w:szCs w:val="22"/>
        </w:rPr>
        <w:t>D</w:t>
      </w:r>
      <w:r w:rsidRPr="001A3C4F">
        <w:rPr>
          <w:rFonts w:ascii="Times New Roman" w:hAnsi="Times New Roman" w:cs="Times New Roman"/>
          <w:color w:val="auto"/>
          <w:sz w:val="22"/>
          <w:szCs w:val="22"/>
        </w:rPr>
        <w:t>ebêntures adquiridas nos termos dest</w:t>
      </w:r>
      <w:r w:rsidR="00300A71" w:rsidRPr="001A3C4F">
        <w:rPr>
          <w:rFonts w:ascii="Times New Roman" w:hAnsi="Times New Roman" w:cs="Times New Roman"/>
          <w:color w:val="auto"/>
          <w:sz w:val="22"/>
          <w:szCs w:val="22"/>
        </w:rPr>
        <w:t>a cláusula</w:t>
      </w:r>
      <w:r w:rsidRPr="001A3C4F">
        <w:rPr>
          <w:rFonts w:ascii="Times New Roman" w:hAnsi="Times New Roman" w:cs="Times New Roman"/>
          <w:color w:val="auto"/>
          <w:sz w:val="22"/>
          <w:szCs w:val="22"/>
        </w:rPr>
        <w:t xml:space="preserve"> serão canceladas pela </w:t>
      </w:r>
      <w:r w:rsidR="003F3F36" w:rsidRPr="001A3C4F">
        <w:rPr>
          <w:rFonts w:ascii="Times New Roman" w:hAnsi="Times New Roman" w:cs="Times New Roman"/>
          <w:sz w:val="22"/>
          <w:szCs w:val="22"/>
        </w:rPr>
        <w:t>Devedora</w:t>
      </w:r>
      <w:r w:rsidRPr="001A3C4F">
        <w:rPr>
          <w:rFonts w:ascii="Times New Roman" w:hAnsi="Times New Roman" w:cs="Times New Roman"/>
          <w:color w:val="auto"/>
          <w:sz w:val="22"/>
          <w:szCs w:val="22"/>
        </w:rPr>
        <w:t xml:space="preserve">. Nessa alternativa, para cálculo da </w:t>
      </w:r>
      <w:r w:rsidR="00300A71" w:rsidRPr="001A3C4F">
        <w:rPr>
          <w:rFonts w:ascii="Times New Roman" w:hAnsi="Times New Roman" w:cs="Times New Roman"/>
          <w:color w:val="auto"/>
          <w:sz w:val="22"/>
          <w:szCs w:val="22"/>
        </w:rPr>
        <w:t>R</w:t>
      </w:r>
      <w:r w:rsidRPr="001A3C4F">
        <w:rPr>
          <w:rFonts w:ascii="Times New Roman" w:hAnsi="Times New Roman" w:cs="Times New Roman"/>
          <w:color w:val="auto"/>
          <w:sz w:val="22"/>
          <w:szCs w:val="22"/>
        </w:rPr>
        <w:t xml:space="preserve">emuneração das </w:t>
      </w:r>
      <w:r w:rsidR="00300A71" w:rsidRPr="001A3C4F">
        <w:rPr>
          <w:rFonts w:ascii="Times New Roman" w:hAnsi="Times New Roman" w:cs="Times New Roman"/>
          <w:color w:val="auto"/>
          <w:sz w:val="22"/>
          <w:szCs w:val="22"/>
        </w:rPr>
        <w:t>D</w:t>
      </w:r>
      <w:r w:rsidRPr="001A3C4F">
        <w:rPr>
          <w:rFonts w:ascii="Times New Roman" w:hAnsi="Times New Roman" w:cs="Times New Roman"/>
          <w:color w:val="auto"/>
          <w:sz w:val="22"/>
          <w:szCs w:val="22"/>
        </w:rPr>
        <w:t>ebêntures</w:t>
      </w:r>
      <w:r w:rsidR="00300A71" w:rsidRPr="001A3C4F">
        <w:rPr>
          <w:rFonts w:ascii="Times New Roman" w:hAnsi="Times New Roman" w:cs="Times New Roman"/>
          <w:color w:val="auto"/>
          <w:sz w:val="22"/>
          <w:szCs w:val="22"/>
        </w:rPr>
        <w:t xml:space="preserve"> 1ª Série</w:t>
      </w:r>
      <w:r w:rsidRPr="001A3C4F">
        <w:rPr>
          <w:rFonts w:ascii="Times New Roman" w:hAnsi="Times New Roman" w:cs="Times New Roman"/>
          <w:color w:val="auto"/>
          <w:sz w:val="22"/>
          <w:szCs w:val="22"/>
        </w:rPr>
        <w:t xml:space="preserve"> a serem adquiridas, para cada dia do período em que há ausência de taxas, será utilizada a última Taxa DI divulgada oficialmente. </w:t>
      </w:r>
    </w:p>
    <w:p w14:paraId="73F580F0" w14:textId="417AEE1E" w:rsidR="00E66DC6" w:rsidRPr="001A3C4F" w:rsidRDefault="00E66DC6" w:rsidP="009B4504">
      <w:pPr>
        <w:pStyle w:val="PargrafoComumNvel2"/>
        <w:numPr>
          <w:ilvl w:val="0"/>
          <w:numId w:val="0"/>
        </w:numPr>
        <w:spacing w:line="240" w:lineRule="auto"/>
        <w:rPr>
          <w:rFonts w:ascii="Times New Roman" w:hAnsi="Times New Roman" w:cs="Times New Roman"/>
          <w:sz w:val="22"/>
          <w:szCs w:val="22"/>
        </w:rPr>
      </w:pPr>
    </w:p>
    <w:p w14:paraId="74935C1D" w14:textId="043FB820" w:rsidR="00F8452B" w:rsidRPr="001A3C4F" w:rsidRDefault="00F8452B" w:rsidP="009B4504">
      <w:pPr>
        <w:pStyle w:val="Default"/>
        <w:jc w:val="both"/>
        <w:rPr>
          <w:rFonts w:ascii="Times New Roman" w:hAnsi="Times New Roman" w:cs="Times New Roman"/>
          <w:color w:val="auto"/>
          <w:sz w:val="22"/>
          <w:szCs w:val="22"/>
        </w:rPr>
      </w:pPr>
      <w:r w:rsidRPr="001A3C4F">
        <w:rPr>
          <w:rFonts w:ascii="Times New Roman" w:hAnsi="Times New Roman" w:cs="Times New Roman"/>
          <w:sz w:val="22"/>
          <w:szCs w:val="22"/>
        </w:rPr>
        <w:t>6.1</w:t>
      </w:r>
      <w:r w:rsidR="00611A93" w:rsidRPr="001A3C4F">
        <w:rPr>
          <w:rFonts w:ascii="Times New Roman" w:hAnsi="Times New Roman" w:cs="Times New Roman"/>
          <w:sz w:val="22"/>
          <w:szCs w:val="22"/>
        </w:rPr>
        <w:t>1</w:t>
      </w:r>
      <w:r w:rsidRPr="001A3C4F">
        <w:rPr>
          <w:rFonts w:ascii="Times New Roman" w:hAnsi="Times New Roman" w:cs="Times New Roman"/>
          <w:sz w:val="22"/>
          <w:szCs w:val="22"/>
        </w:rPr>
        <w:t>.5.</w:t>
      </w:r>
      <w:r w:rsidRPr="001A3C4F">
        <w:rPr>
          <w:rFonts w:ascii="Times New Roman" w:hAnsi="Times New Roman" w:cs="Times New Roman"/>
          <w:sz w:val="22"/>
          <w:szCs w:val="22"/>
        </w:rPr>
        <w:tab/>
      </w:r>
      <w:r w:rsidRPr="001A3C4F">
        <w:rPr>
          <w:rFonts w:ascii="Times New Roman" w:hAnsi="Times New Roman" w:cs="Times New Roman"/>
          <w:color w:val="auto"/>
          <w:sz w:val="22"/>
          <w:szCs w:val="22"/>
        </w:rPr>
        <w:t>O período de capitalização da remuneração (</w:t>
      </w:r>
      <w:r w:rsidR="00C408BE" w:rsidRPr="001A3C4F">
        <w:rPr>
          <w:rFonts w:ascii="Times New Roman" w:hAnsi="Times New Roman" w:cs="Times New Roman"/>
          <w:color w:val="auto"/>
          <w:sz w:val="22"/>
          <w:szCs w:val="22"/>
        </w:rPr>
        <w:t>"</w:t>
      </w:r>
      <w:r w:rsidRPr="001A3C4F">
        <w:rPr>
          <w:rFonts w:ascii="Times New Roman" w:hAnsi="Times New Roman" w:cs="Times New Roman"/>
          <w:color w:val="auto"/>
          <w:sz w:val="22"/>
          <w:szCs w:val="22"/>
          <w:u w:val="single"/>
        </w:rPr>
        <w:t>Período de Capitalização</w:t>
      </w:r>
      <w:r w:rsidR="007F74A6" w:rsidRPr="001A3C4F">
        <w:rPr>
          <w:rFonts w:ascii="Times New Roman" w:hAnsi="Times New Roman" w:cs="Times New Roman"/>
          <w:color w:val="auto"/>
          <w:sz w:val="22"/>
          <w:szCs w:val="22"/>
          <w:u w:val="single"/>
        </w:rPr>
        <w:t xml:space="preserve"> 1ª Série</w:t>
      </w:r>
      <w:r w:rsidR="00C408BE" w:rsidRPr="001A3C4F">
        <w:rPr>
          <w:rFonts w:ascii="Times New Roman" w:hAnsi="Times New Roman" w:cs="Times New Roman"/>
          <w:color w:val="auto"/>
          <w:sz w:val="22"/>
          <w:szCs w:val="22"/>
        </w:rPr>
        <w:t>"</w:t>
      </w:r>
      <w:r w:rsidRPr="001A3C4F">
        <w:rPr>
          <w:rFonts w:ascii="Times New Roman" w:hAnsi="Times New Roman" w:cs="Times New Roman"/>
          <w:color w:val="auto"/>
          <w:sz w:val="22"/>
          <w:szCs w:val="22"/>
        </w:rPr>
        <w:t>) é, para o primeiro Período de Capitalização</w:t>
      </w:r>
      <w:r w:rsidR="007F74A6" w:rsidRPr="001A3C4F">
        <w:rPr>
          <w:rFonts w:ascii="Times New Roman" w:hAnsi="Times New Roman" w:cs="Times New Roman"/>
          <w:color w:val="auto"/>
          <w:sz w:val="22"/>
          <w:szCs w:val="22"/>
        </w:rPr>
        <w:t xml:space="preserve"> 1ª Série</w:t>
      </w:r>
      <w:r w:rsidRPr="001A3C4F">
        <w:rPr>
          <w:rFonts w:ascii="Times New Roman" w:hAnsi="Times New Roman" w:cs="Times New Roman"/>
          <w:color w:val="auto"/>
          <w:sz w:val="22"/>
          <w:szCs w:val="22"/>
        </w:rPr>
        <w:t>, o intervalo de tempo que se inicia na Data de Início da Rentabilidade</w:t>
      </w:r>
      <w:r w:rsidR="000A63E5" w:rsidRPr="001A3C4F">
        <w:rPr>
          <w:rFonts w:ascii="Times New Roman" w:hAnsi="Times New Roman" w:cs="Times New Roman"/>
          <w:color w:val="auto"/>
          <w:sz w:val="22"/>
          <w:szCs w:val="22"/>
        </w:rPr>
        <w:t>,</w:t>
      </w:r>
      <w:r w:rsidRPr="001A3C4F">
        <w:rPr>
          <w:rFonts w:ascii="Times New Roman" w:hAnsi="Times New Roman" w:cs="Times New Roman"/>
          <w:color w:val="auto"/>
          <w:sz w:val="22"/>
          <w:szCs w:val="22"/>
        </w:rPr>
        <w:t xml:space="preserve"> inclusive, e termina na primeira Data de Pagamento da Remuneração</w:t>
      </w:r>
      <w:r w:rsidR="007F74A6" w:rsidRPr="001A3C4F">
        <w:rPr>
          <w:rFonts w:ascii="Times New Roman" w:hAnsi="Times New Roman" w:cs="Times New Roman"/>
          <w:color w:val="auto"/>
          <w:sz w:val="22"/>
          <w:szCs w:val="22"/>
        </w:rPr>
        <w:t xml:space="preserve"> das Debêntures </w:t>
      </w:r>
      <w:r w:rsidRPr="001A3C4F">
        <w:rPr>
          <w:rFonts w:ascii="Times New Roman" w:hAnsi="Times New Roman" w:cs="Times New Roman"/>
          <w:color w:val="auto"/>
          <w:sz w:val="22"/>
          <w:szCs w:val="22"/>
        </w:rPr>
        <w:t>1ª Série, exclusive, e, para os demais Períodos de Capitalização</w:t>
      </w:r>
      <w:r w:rsidR="007F74A6" w:rsidRPr="001A3C4F">
        <w:rPr>
          <w:rFonts w:ascii="Times New Roman" w:hAnsi="Times New Roman" w:cs="Times New Roman"/>
          <w:color w:val="auto"/>
          <w:sz w:val="22"/>
          <w:szCs w:val="22"/>
        </w:rPr>
        <w:t xml:space="preserve"> 1ª Série</w:t>
      </w:r>
      <w:r w:rsidRPr="001A3C4F">
        <w:rPr>
          <w:rFonts w:ascii="Times New Roman" w:hAnsi="Times New Roman" w:cs="Times New Roman"/>
          <w:color w:val="auto"/>
          <w:sz w:val="22"/>
          <w:szCs w:val="22"/>
        </w:rPr>
        <w:t>, o intervalo de tempo que se inicia na Data de Pagamento da Remuneração das Debêntures 1ª Série imediatamente anterior, inclusive, e termina na Data de Pagamento da Remuneração das Debêntures</w:t>
      </w:r>
      <w:r w:rsidR="00252B46" w:rsidRPr="001A3C4F">
        <w:rPr>
          <w:rFonts w:ascii="Times New Roman" w:hAnsi="Times New Roman" w:cs="Times New Roman"/>
          <w:color w:val="auto"/>
          <w:sz w:val="22"/>
          <w:szCs w:val="22"/>
        </w:rPr>
        <w:t xml:space="preserve"> 1ª Série</w:t>
      </w:r>
      <w:r w:rsidRPr="001A3C4F">
        <w:rPr>
          <w:rFonts w:ascii="Times New Roman" w:hAnsi="Times New Roman" w:cs="Times New Roman"/>
          <w:color w:val="auto"/>
          <w:sz w:val="22"/>
          <w:szCs w:val="22"/>
        </w:rPr>
        <w:t xml:space="preserve"> subsequente, exclusive. Cada Período de Capitalização</w:t>
      </w:r>
      <w:r w:rsidR="007F74A6" w:rsidRPr="001A3C4F">
        <w:rPr>
          <w:rFonts w:ascii="Times New Roman" w:hAnsi="Times New Roman" w:cs="Times New Roman"/>
          <w:color w:val="auto"/>
          <w:sz w:val="22"/>
          <w:szCs w:val="22"/>
        </w:rPr>
        <w:t xml:space="preserve"> 1ª Série</w:t>
      </w:r>
      <w:r w:rsidRPr="001A3C4F">
        <w:rPr>
          <w:rFonts w:ascii="Times New Roman" w:hAnsi="Times New Roman" w:cs="Times New Roman"/>
          <w:color w:val="auto"/>
          <w:sz w:val="22"/>
          <w:szCs w:val="22"/>
        </w:rPr>
        <w:t xml:space="preserve"> sucede o anterior sem solução de continuidade, até a Data de Vencimento das Debêntures 1ª Série.</w:t>
      </w:r>
    </w:p>
    <w:p w14:paraId="72C86B3B" w14:textId="77777777" w:rsidR="00E66DC6" w:rsidRPr="001A3C4F" w:rsidRDefault="00E66DC6" w:rsidP="009B4504">
      <w:pPr>
        <w:pStyle w:val="PargrafoComumNvel2"/>
        <w:numPr>
          <w:ilvl w:val="0"/>
          <w:numId w:val="0"/>
        </w:numPr>
        <w:spacing w:line="240" w:lineRule="auto"/>
        <w:rPr>
          <w:rFonts w:ascii="Times New Roman" w:eastAsia="Arial Unicode MS" w:hAnsi="Times New Roman" w:cs="Times New Roman"/>
          <w:sz w:val="22"/>
          <w:szCs w:val="22"/>
        </w:rPr>
      </w:pPr>
    </w:p>
    <w:p w14:paraId="4669892E" w14:textId="0AFC41EE" w:rsidR="00F100B6" w:rsidRPr="001A3C4F" w:rsidRDefault="00F8452B" w:rsidP="009B4504">
      <w:pPr>
        <w:pStyle w:val="PargrafoComumNvel2"/>
        <w:numPr>
          <w:ilvl w:val="0"/>
          <w:numId w:val="0"/>
        </w:numPr>
        <w:spacing w:line="240" w:lineRule="auto"/>
        <w:rPr>
          <w:rFonts w:ascii="Times New Roman" w:eastAsia="Arial Unicode MS" w:hAnsi="Times New Roman" w:cs="Times New Roman"/>
          <w:sz w:val="22"/>
          <w:szCs w:val="22"/>
        </w:rPr>
      </w:pPr>
      <w:r w:rsidRPr="001A3C4F">
        <w:rPr>
          <w:rFonts w:ascii="Times New Roman" w:hAnsi="Times New Roman" w:cs="Times New Roman"/>
          <w:sz w:val="22"/>
          <w:szCs w:val="22"/>
        </w:rPr>
        <w:t>6.1</w:t>
      </w:r>
      <w:r w:rsidR="00611A93" w:rsidRPr="001A3C4F">
        <w:rPr>
          <w:rFonts w:ascii="Times New Roman" w:hAnsi="Times New Roman" w:cs="Times New Roman"/>
          <w:sz w:val="22"/>
          <w:szCs w:val="22"/>
        </w:rPr>
        <w:t>1</w:t>
      </w:r>
      <w:r w:rsidRPr="001A3C4F">
        <w:rPr>
          <w:rFonts w:ascii="Times New Roman" w:hAnsi="Times New Roman" w:cs="Times New Roman"/>
          <w:sz w:val="22"/>
          <w:szCs w:val="22"/>
        </w:rPr>
        <w:t>.6.</w:t>
      </w:r>
      <w:r w:rsidRPr="001A3C4F">
        <w:rPr>
          <w:rFonts w:ascii="Times New Roman" w:hAnsi="Times New Roman" w:cs="Times New Roman"/>
          <w:sz w:val="22"/>
          <w:szCs w:val="22"/>
        </w:rPr>
        <w:tab/>
      </w:r>
      <w:r w:rsidR="00F100B6" w:rsidRPr="001A3C4F">
        <w:rPr>
          <w:rFonts w:ascii="Times New Roman" w:hAnsi="Times New Roman" w:cs="Times New Roman"/>
          <w:sz w:val="22"/>
          <w:szCs w:val="22"/>
        </w:rPr>
        <w:t xml:space="preserve">Em razão da realização do Procedimento de </w:t>
      </w:r>
      <w:proofErr w:type="spellStart"/>
      <w:r w:rsidR="00F100B6" w:rsidRPr="001A3C4F">
        <w:rPr>
          <w:rFonts w:ascii="Times New Roman" w:hAnsi="Times New Roman" w:cs="Times New Roman"/>
          <w:i/>
          <w:sz w:val="22"/>
          <w:szCs w:val="22"/>
        </w:rPr>
        <w:t>Bookbuilding</w:t>
      </w:r>
      <w:proofErr w:type="spellEnd"/>
      <w:r w:rsidR="00F100B6" w:rsidRPr="001A3C4F">
        <w:rPr>
          <w:rFonts w:ascii="Times New Roman" w:hAnsi="Times New Roman" w:cs="Times New Roman"/>
          <w:sz w:val="22"/>
          <w:szCs w:val="22"/>
        </w:rPr>
        <w:t xml:space="preserve"> dos CRA, a</w:t>
      </w:r>
      <w:r w:rsidR="003F3F36" w:rsidRPr="001A3C4F">
        <w:rPr>
          <w:rFonts w:ascii="Times New Roman" w:hAnsi="Times New Roman" w:cs="Times New Roman"/>
          <w:sz w:val="22"/>
          <w:szCs w:val="22"/>
        </w:rPr>
        <w:t xml:space="preserve"> Devedora</w:t>
      </w:r>
      <w:r w:rsidR="00F100B6" w:rsidRPr="001A3C4F">
        <w:rPr>
          <w:rFonts w:ascii="Times New Roman" w:hAnsi="Times New Roman" w:cs="Times New Roman"/>
          <w:sz w:val="22"/>
          <w:szCs w:val="22"/>
        </w:rPr>
        <w:t xml:space="preserve"> está, desde já, autorizada a celebrar aditamento à presente Escritura de Emissão para refletir a taxa final da Remuneração das Debêntures 1ª Série, limitada à taxa de remuneração final dos CRA 1ª Série, sem necessidade de realização de Assembleia</w:t>
      </w:r>
      <w:r w:rsidR="00DB522C" w:rsidRPr="001A3C4F">
        <w:rPr>
          <w:rFonts w:ascii="Times New Roman" w:hAnsi="Times New Roman" w:cs="Times New Roman"/>
          <w:sz w:val="22"/>
          <w:szCs w:val="22"/>
        </w:rPr>
        <w:t xml:space="preserve"> Especial</w:t>
      </w:r>
      <w:r w:rsidR="00F100B6" w:rsidRPr="001A3C4F">
        <w:rPr>
          <w:rFonts w:ascii="Times New Roman" w:hAnsi="Times New Roman" w:cs="Times New Roman"/>
          <w:sz w:val="22"/>
          <w:szCs w:val="22"/>
        </w:rPr>
        <w:t xml:space="preserve"> de Debenturista, Assembleia de Titulares dos CRA e/ou aprovação societária pela </w:t>
      </w:r>
      <w:r w:rsidR="003F3F36" w:rsidRPr="001A3C4F">
        <w:rPr>
          <w:rFonts w:ascii="Times New Roman" w:hAnsi="Times New Roman" w:cs="Times New Roman"/>
          <w:sz w:val="22"/>
          <w:szCs w:val="22"/>
        </w:rPr>
        <w:t>Devedora</w:t>
      </w:r>
      <w:r w:rsidR="00F100B6" w:rsidRPr="001A3C4F">
        <w:rPr>
          <w:rFonts w:ascii="Times New Roman" w:hAnsi="Times New Roman" w:cs="Times New Roman"/>
          <w:sz w:val="22"/>
          <w:szCs w:val="22"/>
        </w:rPr>
        <w:t>, desde que tal alteração seja devidamente formalizada antes da primeira data de integralização dos CRA, mediante celebração, pelas Partes, de instrumento de aditamento à presente Escritura de Emissão e cumprimento das formalidades descritas nesta Escritura de Emissão.</w:t>
      </w:r>
      <w:bookmarkEnd w:id="457"/>
      <w:r w:rsidR="00977D1A" w:rsidRPr="001A3C4F">
        <w:rPr>
          <w:rFonts w:ascii="Times New Roman" w:hAnsi="Times New Roman" w:cs="Times New Roman"/>
          <w:sz w:val="22"/>
          <w:szCs w:val="22"/>
        </w:rPr>
        <w:t xml:space="preserve"> </w:t>
      </w:r>
    </w:p>
    <w:p w14:paraId="59C08978" w14:textId="5010B247" w:rsidR="002877D7" w:rsidRPr="001A3C4F" w:rsidRDefault="002877D7" w:rsidP="009B4504">
      <w:pPr>
        <w:pStyle w:val="PargrafoComumNvel2"/>
        <w:numPr>
          <w:ilvl w:val="0"/>
          <w:numId w:val="0"/>
        </w:numPr>
        <w:spacing w:line="240" w:lineRule="auto"/>
        <w:rPr>
          <w:rFonts w:ascii="Times New Roman" w:hAnsi="Times New Roman" w:cs="Times New Roman"/>
          <w:sz w:val="22"/>
          <w:szCs w:val="22"/>
        </w:rPr>
      </w:pPr>
    </w:p>
    <w:p w14:paraId="4A669FAD" w14:textId="1D9546C1" w:rsidR="002877D7" w:rsidRPr="001A3C4F" w:rsidRDefault="00F8452B" w:rsidP="009B4504">
      <w:pPr>
        <w:pStyle w:val="PargrafoComumNvel2"/>
        <w:numPr>
          <w:ilvl w:val="0"/>
          <w:numId w:val="0"/>
        </w:numPr>
        <w:spacing w:line="240" w:lineRule="auto"/>
        <w:rPr>
          <w:rFonts w:ascii="Times New Roman" w:hAnsi="Times New Roman" w:cs="Times New Roman"/>
          <w:sz w:val="22"/>
          <w:szCs w:val="22"/>
        </w:rPr>
      </w:pPr>
      <w:r w:rsidRPr="001A3C4F">
        <w:rPr>
          <w:rStyle w:val="Ttulo3Char"/>
          <w:rFonts w:ascii="Times New Roman" w:hAnsi="Times New Roman" w:cs="Times New Roman"/>
          <w:sz w:val="22"/>
          <w:szCs w:val="22"/>
          <w:u w:val="none"/>
        </w:rPr>
        <w:t>6.1</w:t>
      </w:r>
      <w:r w:rsidR="00611A93" w:rsidRPr="001A3C4F">
        <w:rPr>
          <w:rStyle w:val="Ttulo3Char"/>
          <w:rFonts w:ascii="Times New Roman" w:hAnsi="Times New Roman" w:cs="Times New Roman"/>
          <w:sz w:val="22"/>
          <w:szCs w:val="22"/>
          <w:u w:val="none"/>
        </w:rPr>
        <w:t>1</w:t>
      </w:r>
      <w:r w:rsidRPr="001A3C4F">
        <w:rPr>
          <w:rStyle w:val="Ttulo3Char"/>
          <w:rFonts w:ascii="Times New Roman" w:hAnsi="Times New Roman" w:cs="Times New Roman"/>
          <w:sz w:val="22"/>
          <w:szCs w:val="22"/>
          <w:u w:val="none"/>
        </w:rPr>
        <w:t>.7.</w:t>
      </w:r>
      <w:r w:rsidRPr="001A3C4F">
        <w:rPr>
          <w:rStyle w:val="Ttulo3Char"/>
          <w:rFonts w:ascii="Times New Roman" w:hAnsi="Times New Roman" w:cs="Times New Roman"/>
          <w:sz w:val="22"/>
          <w:szCs w:val="22"/>
          <w:u w:val="none"/>
        </w:rPr>
        <w:tab/>
      </w:r>
      <w:r w:rsidR="002877D7" w:rsidRPr="001A3C4F">
        <w:rPr>
          <w:rStyle w:val="Ttulo3Char"/>
          <w:rFonts w:ascii="Times New Roman" w:hAnsi="Times New Roman" w:cs="Times New Roman"/>
          <w:sz w:val="22"/>
          <w:szCs w:val="22"/>
        </w:rPr>
        <w:t>Pagamento da Remuneração das Debêntures 1ª Série</w:t>
      </w:r>
      <w:r w:rsidR="002877D7" w:rsidRPr="001A3C4F">
        <w:rPr>
          <w:rFonts w:ascii="Times New Roman" w:hAnsi="Times New Roman" w:cs="Times New Roman"/>
          <w:sz w:val="22"/>
          <w:szCs w:val="22"/>
        </w:rPr>
        <w:t xml:space="preserve">. </w:t>
      </w:r>
      <w:r w:rsidR="00AA3262" w:rsidRPr="001A3C4F">
        <w:rPr>
          <w:rFonts w:ascii="Times New Roman" w:hAnsi="Times New Roman" w:cs="Times New Roman"/>
          <w:sz w:val="22"/>
          <w:szCs w:val="22"/>
        </w:rPr>
        <w:t xml:space="preserve">Sem prejuízo dos pagamentos em decorrência de eventual vencimento antecipado das obrigações decorrentes das Debêntures da </w:t>
      </w:r>
      <w:r w:rsidR="00AA3262" w:rsidRPr="001A3C4F">
        <w:rPr>
          <w:rFonts w:ascii="Times New Roman" w:hAnsi="Times New Roman" w:cs="Times New Roman"/>
          <w:sz w:val="22"/>
          <w:szCs w:val="22"/>
        </w:rPr>
        <w:lastRenderedPageBreak/>
        <w:t>1ª Série ou resgate antecipado, nos termos previstos nesta Escritura de Emissão, a Remuneração das Debêntures 1ª Série</w:t>
      </w:r>
      <w:r w:rsidR="00E70A0F" w:rsidRPr="001A3C4F">
        <w:rPr>
          <w:rFonts w:ascii="Times New Roman" w:hAnsi="Times New Roman" w:cs="Times New Roman"/>
          <w:sz w:val="22"/>
          <w:szCs w:val="22"/>
        </w:rPr>
        <w:t xml:space="preserve"> será paga</w:t>
      </w:r>
      <w:r w:rsidR="00AA3262" w:rsidRPr="001A3C4F">
        <w:rPr>
          <w:rFonts w:ascii="Times New Roman" w:hAnsi="Times New Roman" w:cs="Times New Roman"/>
          <w:sz w:val="22"/>
          <w:szCs w:val="22"/>
        </w:rPr>
        <w:t xml:space="preserve"> semestralmente, a partir da Data de </w:t>
      </w:r>
      <w:r w:rsidR="002558A0" w:rsidRPr="001A3C4F">
        <w:rPr>
          <w:rFonts w:ascii="Times New Roman" w:hAnsi="Times New Roman" w:cs="Times New Roman"/>
          <w:sz w:val="22"/>
          <w:szCs w:val="22"/>
        </w:rPr>
        <w:t>Emissão</w:t>
      </w:r>
      <w:r w:rsidR="00AA3262" w:rsidRPr="001A3C4F">
        <w:rPr>
          <w:rFonts w:ascii="Times New Roman" w:hAnsi="Times New Roman" w:cs="Times New Roman"/>
          <w:sz w:val="22"/>
          <w:szCs w:val="22"/>
        </w:rPr>
        <w:t xml:space="preserve">, sendo o primeiro pagamento devido em </w:t>
      </w:r>
      <w:r w:rsidR="00DB2A25" w:rsidRPr="001A3C4F">
        <w:rPr>
          <w:rFonts w:ascii="Times New Roman" w:hAnsi="Times New Roman" w:cs="Times New Roman"/>
          <w:sz w:val="22"/>
          <w:szCs w:val="22"/>
        </w:rPr>
        <w:t xml:space="preserve">13 </w:t>
      </w:r>
      <w:r w:rsidR="00AA3262" w:rsidRPr="001A3C4F">
        <w:rPr>
          <w:rFonts w:ascii="Times New Roman" w:hAnsi="Times New Roman" w:cs="Times New Roman"/>
          <w:sz w:val="22"/>
          <w:szCs w:val="22"/>
        </w:rPr>
        <w:t xml:space="preserve">de </w:t>
      </w:r>
      <w:r w:rsidR="00BD1282" w:rsidRPr="001A3C4F">
        <w:rPr>
          <w:rFonts w:ascii="Times New Roman" w:hAnsi="Times New Roman" w:cs="Times New Roman"/>
          <w:sz w:val="22"/>
          <w:szCs w:val="22"/>
        </w:rPr>
        <w:t>fevereiro</w:t>
      </w:r>
      <w:r w:rsidR="00AA3262" w:rsidRPr="001A3C4F">
        <w:rPr>
          <w:rFonts w:ascii="Times New Roman" w:hAnsi="Times New Roman" w:cs="Times New Roman"/>
          <w:sz w:val="22"/>
          <w:szCs w:val="22"/>
        </w:rPr>
        <w:t xml:space="preserve"> de 2023 e os demais pagamentos devidos sempre no</w:t>
      </w:r>
      <w:r w:rsidR="00BD1282" w:rsidRPr="001A3C4F">
        <w:rPr>
          <w:rFonts w:ascii="Times New Roman" w:hAnsi="Times New Roman" w:cs="Times New Roman"/>
          <w:sz w:val="22"/>
          <w:szCs w:val="22"/>
        </w:rPr>
        <w:t>s</w:t>
      </w:r>
      <w:r w:rsidR="00AA3262" w:rsidRPr="001A3C4F">
        <w:rPr>
          <w:rFonts w:ascii="Times New Roman" w:hAnsi="Times New Roman" w:cs="Times New Roman"/>
          <w:sz w:val="22"/>
          <w:szCs w:val="22"/>
        </w:rPr>
        <w:t xml:space="preserve"> meses de </w:t>
      </w:r>
      <w:r w:rsidR="00BD1282" w:rsidRPr="001A3C4F">
        <w:rPr>
          <w:rFonts w:ascii="Times New Roman" w:hAnsi="Times New Roman" w:cs="Times New Roman"/>
          <w:sz w:val="22"/>
          <w:szCs w:val="22"/>
        </w:rPr>
        <w:t>fevereiro</w:t>
      </w:r>
      <w:r w:rsidR="00AA3262" w:rsidRPr="001A3C4F">
        <w:rPr>
          <w:rFonts w:ascii="Times New Roman" w:hAnsi="Times New Roman" w:cs="Times New Roman"/>
          <w:sz w:val="22"/>
          <w:szCs w:val="22"/>
        </w:rPr>
        <w:t xml:space="preserve"> e </w:t>
      </w:r>
      <w:r w:rsidR="00BD1282" w:rsidRPr="001A3C4F">
        <w:rPr>
          <w:rFonts w:ascii="Times New Roman" w:hAnsi="Times New Roman" w:cs="Times New Roman"/>
          <w:sz w:val="22"/>
          <w:szCs w:val="22"/>
        </w:rPr>
        <w:t xml:space="preserve">agosto </w:t>
      </w:r>
      <w:r w:rsidR="00AA3262" w:rsidRPr="001A3C4F">
        <w:rPr>
          <w:rFonts w:ascii="Times New Roman" w:hAnsi="Times New Roman" w:cs="Times New Roman"/>
          <w:sz w:val="22"/>
          <w:szCs w:val="22"/>
        </w:rPr>
        <w:t>de cada ano, até a Data de Vencimento das Debêntures 1ª Série</w:t>
      </w:r>
      <w:r w:rsidR="002877D7" w:rsidRPr="001A3C4F">
        <w:rPr>
          <w:rFonts w:ascii="Times New Roman" w:hAnsi="Times New Roman" w:cs="Times New Roman"/>
          <w:sz w:val="22"/>
          <w:szCs w:val="22"/>
        </w:rPr>
        <w:t xml:space="preserve">, </w:t>
      </w:r>
      <w:r w:rsidR="00AA3262" w:rsidRPr="001A3C4F">
        <w:rPr>
          <w:rFonts w:ascii="Times New Roman" w:hAnsi="Times New Roman" w:cs="Times New Roman"/>
          <w:sz w:val="22"/>
          <w:szCs w:val="22"/>
        </w:rPr>
        <w:t xml:space="preserve">conforme previsto no </w:t>
      </w:r>
      <w:r w:rsidR="002877D7" w:rsidRPr="001A3C4F">
        <w:rPr>
          <w:rFonts w:ascii="Times New Roman" w:hAnsi="Times New Roman" w:cs="Times New Roman"/>
          <w:sz w:val="22"/>
          <w:szCs w:val="22"/>
          <w:u w:val="single"/>
        </w:rPr>
        <w:fldChar w:fldCharType="begin"/>
      </w:r>
      <w:r w:rsidR="002877D7" w:rsidRPr="001A3C4F">
        <w:rPr>
          <w:rFonts w:ascii="Times New Roman" w:hAnsi="Times New Roman" w:cs="Times New Roman"/>
          <w:sz w:val="22"/>
          <w:szCs w:val="22"/>
          <w:u w:val="single"/>
        </w:rPr>
        <w:instrText xml:space="preserve"> REF _Ref8696695 \h  \* MERGEFORMAT </w:instrText>
      </w:r>
      <w:r w:rsidR="002877D7" w:rsidRPr="001A3C4F">
        <w:rPr>
          <w:rFonts w:ascii="Times New Roman" w:hAnsi="Times New Roman" w:cs="Times New Roman"/>
          <w:sz w:val="22"/>
          <w:szCs w:val="22"/>
          <w:u w:val="single"/>
        </w:rPr>
      </w:r>
      <w:r w:rsidR="002877D7" w:rsidRPr="001A3C4F">
        <w:rPr>
          <w:rFonts w:ascii="Times New Roman" w:hAnsi="Times New Roman" w:cs="Times New Roman"/>
          <w:sz w:val="22"/>
          <w:szCs w:val="22"/>
          <w:u w:val="single"/>
        </w:rPr>
        <w:fldChar w:fldCharType="separate"/>
      </w:r>
      <w:ins w:id="465" w:author="Pinheiro Guimarães" w:date="2022-08-10T16:35:00Z">
        <w:r w:rsidR="004F5CF2" w:rsidRPr="004F5CF2">
          <w:rPr>
            <w:rFonts w:ascii="Times New Roman" w:hAnsi="Times New Roman" w:cs="Times New Roman"/>
            <w:sz w:val="22"/>
            <w:szCs w:val="22"/>
            <w:u w:val="single"/>
            <w:rPrChange w:id="466" w:author="Pinheiro Guimarães" w:date="2022-08-10T16:35:00Z">
              <w:rPr>
                <w:rFonts w:ascii="Times New Roman" w:hAnsi="Times New Roman"/>
                <w:sz w:val="22"/>
                <w:szCs w:val="22"/>
              </w:rPr>
            </w:rPrChange>
          </w:rPr>
          <w:t>Anexo I</w:t>
        </w:r>
      </w:ins>
      <w:del w:id="467" w:author="Pinheiro Guimarães" w:date="2022-08-10T16:35:00Z">
        <w:r w:rsidR="00BE634E" w:rsidRPr="001A3C4F" w:rsidDel="004F5CF2">
          <w:rPr>
            <w:rFonts w:ascii="Times New Roman" w:hAnsi="Times New Roman" w:cs="Times New Roman"/>
            <w:sz w:val="22"/>
            <w:szCs w:val="22"/>
            <w:u w:val="single"/>
          </w:rPr>
          <w:delText>Anexo I</w:delText>
        </w:r>
      </w:del>
      <w:r w:rsidR="002877D7" w:rsidRPr="001A3C4F">
        <w:rPr>
          <w:rFonts w:ascii="Times New Roman" w:hAnsi="Times New Roman" w:cs="Times New Roman"/>
          <w:sz w:val="22"/>
          <w:szCs w:val="22"/>
          <w:u w:val="single"/>
        </w:rPr>
        <w:fldChar w:fldCharType="end"/>
      </w:r>
      <w:r w:rsidR="002877D7" w:rsidRPr="001A3C4F">
        <w:rPr>
          <w:rFonts w:ascii="Times New Roman" w:hAnsi="Times New Roman" w:cs="Times New Roman"/>
          <w:sz w:val="22"/>
          <w:szCs w:val="22"/>
        </w:rPr>
        <w:t xml:space="preserve"> desta Escritura de Emissão.</w:t>
      </w:r>
      <w:r w:rsidR="00370E3E" w:rsidRPr="001A3C4F">
        <w:rPr>
          <w:rFonts w:ascii="Times New Roman" w:hAnsi="Times New Roman" w:cs="Times New Roman"/>
          <w:sz w:val="22"/>
          <w:szCs w:val="22"/>
        </w:rPr>
        <w:t xml:space="preserve"> </w:t>
      </w:r>
    </w:p>
    <w:bookmarkEnd w:id="464"/>
    <w:p w14:paraId="1839D907" w14:textId="77777777" w:rsidR="00BD6200" w:rsidRPr="001A3C4F" w:rsidRDefault="00BD6200" w:rsidP="009B4504">
      <w:pPr>
        <w:pStyle w:val="PargrafodaLista"/>
        <w:ind w:left="0"/>
        <w:rPr>
          <w:rFonts w:ascii="Times New Roman" w:hAnsi="Times New Roman" w:cs="Times New Roman"/>
          <w:sz w:val="22"/>
          <w:szCs w:val="22"/>
          <w:lang w:val="pt-BR"/>
        </w:rPr>
      </w:pPr>
    </w:p>
    <w:p w14:paraId="7E479218" w14:textId="77777777" w:rsidR="00BD6200" w:rsidRPr="001A3C4F" w:rsidRDefault="00BD6200" w:rsidP="009B4504">
      <w:pPr>
        <w:rPr>
          <w:rFonts w:ascii="Times New Roman" w:eastAsia="MS Mincho" w:hAnsi="Times New Roman" w:cs="Times New Roman"/>
          <w:b/>
          <w:sz w:val="22"/>
          <w:szCs w:val="22"/>
          <w:u w:val="single"/>
          <w:lang w:val="pt-BR"/>
        </w:rPr>
      </w:pPr>
      <w:r w:rsidRPr="001A3C4F">
        <w:rPr>
          <w:rFonts w:ascii="Times New Roman" w:eastAsia="MS Mincho" w:hAnsi="Times New Roman" w:cs="Times New Roman"/>
          <w:b/>
          <w:sz w:val="22"/>
          <w:szCs w:val="22"/>
          <w:u w:val="single"/>
          <w:lang w:val="pt-BR"/>
        </w:rPr>
        <w:t>Debêntures 2ª Série</w:t>
      </w:r>
    </w:p>
    <w:p w14:paraId="1ABC9789" w14:textId="0AE8A1C0" w:rsidR="00F100B6" w:rsidRPr="001A3C4F" w:rsidRDefault="00F100B6" w:rsidP="009B4504">
      <w:pPr>
        <w:pStyle w:val="PargrafoComumNvel2"/>
        <w:numPr>
          <w:ilvl w:val="0"/>
          <w:numId w:val="0"/>
        </w:numPr>
        <w:spacing w:line="240" w:lineRule="auto"/>
        <w:rPr>
          <w:rStyle w:val="Ttulo3Char"/>
          <w:rFonts w:ascii="Times New Roman" w:hAnsi="Times New Roman" w:cs="Times New Roman"/>
          <w:sz w:val="22"/>
          <w:szCs w:val="22"/>
          <w:u w:val="none"/>
        </w:rPr>
      </w:pPr>
    </w:p>
    <w:p w14:paraId="63A17AAC" w14:textId="23D5497E" w:rsidR="00D83726" w:rsidRPr="001A3C4F" w:rsidRDefault="00D83726" w:rsidP="009B4504">
      <w:pPr>
        <w:pStyle w:val="PargrafoComumNvel2"/>
        <w:numPr>
          <w:ilvl w:val="0"/>
          <w:numId w:val="0"/>
        </w:numPr>
        <w:spacing w:line="240" w:lineRule="auto"/>
        <w:rPr>
          <w:rFonts w:ascii="Times New Roman" w:eastAsia="Arial Unicode MS" w:hAnsi="Times New Roman" w:cs="Times New Roman"/>
          <w:sz w:val="22"/>
          <w:szCs w:val="22"/>
        </w:rPr>
      </w:pPr>
      <w:r w:rsidRPr="001A3C4F">
        <w:rPr>
          <w:rStyle w:val="Ttulo3Char"/>
          <w:rFonts w:ascii="Times New Roman" w:hAnsi="Times New Roman" w:cs="Times New Roman"/>
          <w:sz w:val="22"/>
          <w:szCs w:val="22"/>
          <w:u w:val="none"/>
        </w:rPr>
        <w:t>6.1</w:t>
      </w:r>
      <w:r w:rsidR="00611A93" w:rsidRPr="001A3C4F">
        <w:rPr>
          <w:rStyle w:val="Ttulo3Char"/>
          <w:rFonts w:ascii="Times New Roman" w:hAnsi="Times New Roman" w:cs="Times New Roman"/>
          <w:sz w:val="22"/>
          <w:szCs w:val="22"/>
          <w:u w:val="none"/>
        </w:rPr>
        <w:t>1</w:t>
      </w:r>
      <w:r w:rsidRPr="001A3C4F">
        <w:rPr>
          <w:rStyle w:val="Ttulo3Char"/>
          <w:rFonts w:ascii="Times New Roman" w:hAnsi="Times New Roman" w:cs="Times New Roman"/>
          <w:sz w:val="22"/>
          <w:szCs w:val="22"/>
          <w:u w:val="none"/>
        </w:rPr>
        <w:t>.8.</w:t>
      </w:r>
      <w:r w:rsidRPr="001A3C4F">
        <w:rPr>
          <w:rStyle w:val="Ttulo3Char"/>
          <w:rFonts w:ascii="Times New Roman" w:hAnsi="Times New Roman" w:cs="Times New Roman"/>
          <w:sz w:val="22"/>
          <w:szCs w:val="22"/>
          <w:u w:val="none"/>
        </w:rPr>
        <w:tab/>
      </w:r>
      <w:r w:rsidRPr="001A3C4F">
        <w:rPr>
          <w:rStyle w:val="Ttulo3Char"/>
          <w:rFonts w:ascii="Times New Roman" w:hAnsi="Times New Roman" w:cs="Times New Roman"/>
          <w:sz w:val="22"/>
          <w:szCs w:val="22"/>
        </w:rPr>
        <w:t>Amortização Programada das Debêntures 2ª Série</w:t>
      </w:r>
      <w:r w:rsidRPr="001A3C4F">
        <w:rPr>
          <w:rFonts w:ascii="Times New Roman" w:hAnsi="Times New Roman" w:cs="Times New Roman"/>
          <w:sz w:val="22"/>
          <w:szCs w:val="22"/>
        </w:rPr>
        <w:t xml:space="preserve">: </w:t>
      </w:r>
      <w:bookmarkStart w:id="468" w:name="_Hlk106117682"/>
      <w:r w:rsidRPr="001A3C4F">
        <w:rPr>
          <w:rFonts w:ascii="Times New Roman" w:hAnsi="Times New Roman" w:cs="Times New Roman"/>
          <w:sz w:val="22"/>
          <w:szCs w:val="22"/>
        </w:rPr>
        <w:t xml:space="preserve">O Valor Nominal Unitário das Debêntures 2ª Série será pago em 2 (duas) parcelas, sendo a primeira devida em </w:t>
      </w:r>
      <w:r w:rsidR="004235E4" w:rsidRPr="001A3C4F">
        <w:rPr>
          <w:rFonts w:ascii="Times New Roman" w:hAnsi="Times New Roman" w:cs="Times New Roman"/>
          <w:sz w:val="22"/>
          <w:szCs w:val="22"/>
        </w:rPr>
        <w:t xml:space="preserve">11 </w:t>
      </w:r>
      <w:r w:rsidRPr="001A3C4F">
        <w:rPr>
          <w:rFonts w:ascii="Times New Roman" w:hAnsi="Times New Roman" w:cs="Times New Roman"/>
          <w:sz w:val="22"/>
          <w:szCs w:val="22"/>
        </w:rPr>
        <w:t xml:space="preserve">de </w:t>
      </w:r>
      <w:r w:rsidR="00FB6822" w:rsidRPr="001A3C4F">
        <w:rPr>
          <w:rFonts w:ascii="Times New Roman" w:hAnsi="Times New Roman" w:cs="Times New Roman"/>
          <w:sz w:val="22"/>
          <w:szCs w:val="22"/>
        </w:rPr>
        <w:t>agosto</w:t>
      </w:r>
      <w:r w:rsidRPr="001A3C4F">
        <w:rPr>
          <w:rFonts w:ascii="Times New Roman" w:hAnsi="Times New Roman" w:cs="Times New Roman"/>
          <w:sz w:val="22"/>
          <w:szCs w:val="22"/>
        </w:rPr>
        <w:t xml:space="preserve"> de 2028 e a segunda na Data de Vencimento das Debêntures 2ª Série, qual seja, em </w:t>
      </w:r>
      <w:r w:rsidR="004235E4" w:rsidRPr="001A3C4F">
        <w:rPr>
          <w:rFonts w:ascii="Times New Roman" w:hAnsi="Times New Roman" w:cs="Times New Roman"/>
          <w:sz w:val="22"/>
          <w:szCs w:val="22"/>
        </w:rPr>
        <w:t>13</w:t>
      </w:r>
      <w:r w:rsidR="004235E4" w:rsidRPr="001A3C4F">
        <w:rPr>
          <w:rFonts w:ascii="Times New Roman" w:eastAsia="Times New Roman" w:hAnsi="Times New Roman" w:cs="Times New Roman"/>
          <w:sz w:val="22"/>
          <w:szCs w:val="22"/>
        </w:rPr>
        <w:t xml:space="preserve"> </w:t>
      </w:r>
      <w:r w:rsidRPr="001A3C4F">
        <w:rPr>
          <w:rFonts w:ascii="Times New Roman" w:hAnsi="Times New Roman" w:cs="Times New Roman"/>
          <w:sz w:val="22"/>
          <w:szCs w:val="22"/>
        </w:rPr>
        <w:t xml:space="preserve">de </w:t>
      </w:r>
      <w:r w:rsidR="00FB6822" w:rsidRPr="001A3C4F">
        <w:rPr>
          <w:rFonts w:ascii="Times New Roman" w:hAnsi="Times New Roman" w:cs="Times New Roman"/>
          <w:sz w:val="22"/>
          <w:szCs w:val="22"/>
        </w:rPr>
        <w:t>agosto</w:t>
      </w:r>
      <w:r w:rsidRPr="001A3C4F">
        <w:rPr>
          <w:rFonts w:ascii="Times New Roman" w:eastAsia="Times New Roman" w:hAnsi="Times New Roman" w:cs="Times New Roman"/>
          <w:sz w:val="22"/>
          <w:szCs w:val="22"/>
        </w:rPr>
        <w:t xml:space="preserve"> </w:t>
      </w:r>
      <w:r w:rsidRPr="001A3C4F">
        <w:rPr>
          <w:rFonts w:ascii="Times New Roman" w:hAnsi="Times New Roman" w:cs="Times New Roman"/>
          <w:sz w:val="22"/>
          <w:szCs w:val="22"/>
        </w:rPr>
        <w:t xml:space="preserve">de 2029, conforme tabela do </w:t>
      </w:r>
      <w:r w:rsidRPr="001A3C4F">
        <w:rPr>
          <w:rFonts w:ascii="Times New Roman" w:hAnsi="Times New Roman" w:cs="Times New Roman"/>
          <w:sz w:val="22"/>
          <w:szCs w:val="22"/>
          <w:u w:val="single"/>
        </w:rPr>
        <w:fldChar w:fldCharType="begin"/>
      </w:r>
      <w:r w:rsidRPr="001A3C4F">
        <w:rPr>
          <w:rFonts w:ascii="Times New Roman" w:hAnsi="Times New Roman" w:cs="Times New Roman"/>
          <w:sz w:val="22"/>
          <w:szCs w:val="22"/>
          <w:u w:val="single"/>
        </w:rPr>
        <w:instrText xml:space="preserve"> REF _Ref8696695 \h  \* MERGEFORMAT </w:instrText>
      </w:r>
      <w:r w:rsidRPr="001A3C4F">
        <w:rPr>
          <w:rFonts w:ascii="Times New Roman" w:hAnsi="Times New Roman" w:cs="Times New Roman"/>
          <w:sz w:val="22"/>
          <w:szCs w:val="22"/>
          <w:u w:val="single"/>
        </w:rPr>
      </w:r>
      <w:r w:rsidRPr="001A3C4F">
        <w:rPr>
          <w:rFonts w:ascii="Times New Roman" w:hAnsi="Times New Roman" w:cs="Times New Roman"/>
          <w:sz w:val="22"/>
          <w:szCs w:val="22"/>
          <w:u w:val="single"/>
        </w:rPr>
        <w:fldChar w:fldCharType="separate"/>
      </w:r>
      <w:ins w:id="469" w:author="Pinheiro Guimarães" w:date="2022-08-10T16:35:00Z">
        <w:r w:rsidR="004F5CF2" w:rsidRPr="004F5CF2">
          <w:rPr>
            <w:rFonts w:ascii="Times New Roman" w:hAnsi="Times New Roman" w:cs="Times New Roman"/>
            <w:sz w:val="22"/>
            <w:szCs w:val="22"/>
            <w:u w:val="single"/>
            <w:rPrChange w:id="470" w:author="Pinheiro Guimarães" w:date="2022-08-10T16:35:00Z">
              <w:rPr>
                <w:rFonts w:ascii="Times New Roman" w:hAnsi="Times New Roman"/>
                <w:sz w:val="22"/>
                <w:szCs w:val="22"/>
              </w:rPr>
            </w:rPrChange>
          </w:rPr>
          <w:t>Anexo I</w:t>
        </w:r>
      </w:ins>
      <w:del w:id="471" w:author="Pinheiro Guimarães" w:date="2022-08-10T16:35:00Z">
        <w:r w:rsidRPr="001A3C4F" w:rsidDel="004F5CF2">
          <w:rPr>
            <w:rFonts w:ascii="Times New Roman" w:hAnsi="Times New Roman" w:cs="Times New Roman"/>
            <w:sz w:val="22"/>
            <w:szCs w:val="22"/>
            <w:u w:val="single"/>
          </w:rPr>
          <w:delText>Anexo I</w:delText>
        </w:r>
      </w:del>
      <w:r w:rsidRPr="001A3C4F">
        <w:rPr>
          <w:rFonts w:ascii="Times New Roman" w:hAnsi="Times New Roman" w:cs="Times New Roman"/>
          <w:sz w:val="22"/>
          <w:szCs w:val="22"/>
          <w:u w:val="single"/>
        </w:rPr>
        <w:fldChar w:fldCharType="end"/>
      </w:r>
      <w:r w:rsidRPr="001A3C4F">
        <w:rPr>
          <w:rFonts w:ascii="Times New Roman" w:hAnsi="Times New Roman" w:cs="Times New Roman"/>
          <w:sz w:val="22"/>
          <w:szCs w:val="22"/>
        </w:rPr>
        <w:t xml:space="preserve"> à presente Escritura de Emissão (</w:t>
      </w:r>
      <w:r w:rsidR="00C408BE" w:rsidRPr="001A3C4F">
        <w:rPr>
          <w:rFonts w:ascii="Times New Roman" w:hAnsi="Times New Roman" w:cs="Times New Roman"/>
          <w:sz w:val="22"/>
          <w:szCs w:val="22"/>
        </w:rPr>
        <w:t>"</w:t>
      </w:r>
      <w:r w:rsidRPr="001A3C4F">
        <w:rPr>
          <w:rFonts w:ascii="Times New Roman" w:hAnsi="Times New Roman" w:cs="Times New Roman"/>
          <w:sz w:val="22"/>
          <w:szCs w:val="22"/>
          <w:u w:val="single"/>
        </w:rPr>
        <w:t>Datas de Amortização das Debêntures 2ª Série</w:t>
      </w:r>
      <w:r w:rsidR="00C408BE" w:rsidRPr="001A3C4F">
        <w:rPr>
          <w:rFonts w:ascii="Times New Roman" w:hAnsi="Times New Roman" w:cs="Times New Roman"/>
          <w:sz w:val="22"/>
          <w:szCs w:val="22"/>
        </w:rPr>
        <w:t>"</w:t>
      </w:r>
      <w:r w:rsidRPr="001A3C4F">
        <w:rPr>
          <w:rFonts w:ascii="Times New Roman" w:hAnsi="Times New Roman" w:cs="Times New Roman"/>
          <w:sz w:val="22"/>
          <w:szCs w:val="22"/>
        </w:rPr>
        <w:t>), ressalvadas as hipóteses de Oferta Facultativa de Resgate Antecipado e/ou Vencimento Antecipado das Debêntures, nos termos desta Escritura de Emissão.</w:t>
      </w:r>
    </w:p>
    <w:bookmarkEnd w:id="468"/>
    <w:p w14:paraId="44EC158A" w14:textId="77777777" w:rsidR="00D83726" w:rsidRPr="001A3C4F" w:rsidRDefault="00D83726" w:rsidP="009B4504">
      <w:pPr>
        <w:pStyle w:val="PargrafoComumNvel2"/>
        <w:numPr>
          <w:ilvl w:val="0"/>
          <w:numId w:val="0"/>
        </w:numPr>
        <w:spacing w:line="240" w:lineRule="auto"/>
        <w:rPr>
          <w:rStyle w:val="Ttulo3Char"/>
          <w:rFonts w:ascii="Times New Roman" w:hAnsi="Times New Roman" w:cs="Times New Roman"/>
          <w:sz w:val="22"/>
          <w:szCs w:val="22"/>
          <w:u w:val="none"/>
        </w:rPr>
      </w:pPr>
    </w:p>
    <w:p w14:paraId="30032F0B" w14:textId="7870DAC5" w:rsidR="00D83726" w:rsidRPr="001A3C4F" w:rsidRDefault="00D83726" w:rsidP="009B4504">
      <w:pPr>
        <w:pStyle w:val="PargrafoComumNvel2"/>
        <w:numPr>
          <w:ilvl w:val="0"/>
          <w:numId w:val="0"/>
        </w:numPr>
        <w:spacing w:line="240" w:lineRule="auto"/>
        <w:rPr>
          <w:rStyle w:val="Ttulo3Char"/>
          <w:rFonts w:ascii="Times New Roman" w:hAnsi="Times New Roman" w:cs="Times New Roman"/>
          <w:b/>
          <w:sz w:val="22"/>
          <w:szCs w:val="22"/>
          <w:u w:val="none"/>
        </w:rPr>
      </w:pPr>
      <w:r w:rsidRPr="001A3C4F">
        <w:rPr>
          <w:rStyle w:val="Ttulo3Char"/>
          <w:rFonts w:ascii="Times New Roman" w:hAnsi="Times New Roman" w:cs="Times New Roman"/>
          <w:bCs/>
          <w:sz w:val="22"/>
          <w:szCs w:val="22"/>
          <w:u w:val="none"/>
        </w:rPr>
        <w:t>6.1</w:t>
      </w:r>
      <w:r w:rsidR="00611A93" w:rsidRPr="001A3C4F">
        <w:rPr>
          <w:rStyle w:val="Ttulo3Char"/>
          <w:rFonts w:ascii="Times New Roman" w:hAnsi="Times New Roman" w:cs="Times New Roman"/>
          <w:bCs/>
          <w:sz w:val="22"/>
          <w:szCs w:val="22"/>
          <w:u w:val="none"/>
        </w:rPr>
        <w:t>1</w:t>
      </w:r>
      <w:r w:rsidRPr="001A3C4F">
        <w:rPr>
          <w:rStyle w:val="Ttulo3Char"/>
          <w:rFonts w:ascii="Times New Roman" w:hAnsi="Times New Roman" w:cs="Times New Roman"/>
          <w:bCs/>
          <w:sz w:val="22"/>
          <w:szCs w:val="22"/>
          <w:u w:val="none"/>
        </w:rPr>
        <w:t>.9.</w:t>
      </w:r>
      <w:r w:rsidRPr="001A3C4F">
        <w:rPr>
          <w:rStyle w:val="Ttulo3Char"/>
          <w:rFonts w:ascii="Times New Roman" w:hAnsi="Times New Roman" w:cs="Times New Roman"/>
          <w:bCs/>
          <w:sz w:val="22"/>
          <w:szCs w:val="22"/>
          <w:u w:val="none"/>
        </w:rPr>
        <w:tab/>
      </w:r>
      <w:r w:rsidRPr="001A3C4F">
        <w:rPr>
          <w:rStyle w:val="Ttulo3Char"/>
          <w:rFonts w:ascii="Times New Roman" w:hAnsi="Times New Roman" w:cs="Times New Roman"/>
          <w:bCs/>
          <w:sz w:val="22"/>
          <w:szCs w:val="22"/>
        </w:rPr>
        <w:t>Atualização Monetária das Debêntures da 2ª Série</w:t>
      </w:r>
      <w:r w:rsidRPr="001A3C4F">
        <w:rPr>
          <w:rStyle w:val="Ttulo3Char"/>
          <w:rFonts w:ascii="Times New Roman" w:hAnsi="Times New Roman" w:cs="Times New Roman"/>
          <w:bCs/>
          <w:sz w:val="22"/>
          <w:szCs w:val="22"/>
          <w:u w:val="none"/>
        </w:rPr>
        <w:t>: As Debêntures da 2ª Série não serão objeto de atualização monetária.</w:t>
      </w:r>
    </w:p>
    <w:p w14:paraId="05307FA8" w14:textId="77777777" w:rsidR="00D83726" w:rsidRPr="001A3C4F" w:rsidRDefault="00D83726" w:rsidP="009B4504">
      <w:pPr>
        <w:pStyle w:val="PargrafodaLista"/>
        <w:ind w:left="0"/>
        <w:rPr>
          <w:rStyle w:val="Ttulo3Char"/>
          <w:rFonts w:ascii="Times New Roman" w:hAnsi="Times New Roman" w:cs="Times New Roman"/>
          <w:sz w:val="22"/>
          <w:szCs w:val="22"/>
        </w:rPr>
      </w:pPr>
    </w:p>
    <w:p w14:paraId="309E0E86" w14:textId="0F3B706B" w:rsidR="00D83726" w:rsidRPr="001A3C4F" w:rsidRDefault="00D83726" w:rsidP="009B4504">
      <w:pPr>
        <w:pStyle w:val="Default"/>
        <w:tabs>
          <w:tab w:val="left" w:pos="1134"/>
        </w:tabs>
        <w:jc w:val="both"/>
        <w:rPr>
          <w:rFonts w:ascii="Times New Roman" w:hAnsi="Times New Roman" w:cs="Times New Roman"/>
          <w:sz w:val="22"/>
          <w:szCs w:val="22"/>
        </w:rPr>
      </w:pPr>
      <w:r w:rsidRPr="001A3C4F">
        <w:rPr>
          <w:rStyle w:val="Ttulo3Char"/>
          <w:rFonts w:ascii="Times New Roman" w:hAnsi="Times New Roman" w:cs="Times New Roman"/>
          <w:sz w:val="22"/>
          <w:szCs w:val="22"/>
          <w:u w:val="none"/>
        </w:rPr>
        <w:t>6.1</w:t>
      </w:r>
      <w:r w:rsidR="00611A93" w:rsidRPr="001A3C4F">
        <w:rPr>
          <w:rStyle w:val="Ttulo3Char"/>
          <w:rFonts w:ascii="Times New Roman" w:hAnsi="Times New Roman" w:cs="Times New Roman"/>
          <w:sz w:val="22"/>
          <w:szCs w:val="22"/>
          <w:u w:val="none"/>
        </w:rPr>
        <w:t>1</w:t>
      </w:r>
      <w:r w:rsidRPr="001A3C4F">
        <w:rPr>
          <w:rStyle w:val="Ttulo3Char"/>
          <w:rFonts w:ascii="Times New Roman" w:hAnsi="Times New Roman" w:cs="Times New Roman"/>
          <w:sz w:val="22"/>
          <w:szCs w:val="22"/>
          <w:u w:val="none"/>
        </w:rPr>
        <w:t>.10.</w:t>
      </w:r>
      <w:r w:rsidRPr="001A3C4F">
        <w:rPr>
          <w:rStyle w:val="Ttulo3Char"/>
          <w:rFonts w:ascii="Times New Roman" w:hAnsi="Times New Roman" w:cs="Times New Roman"/>
          <w:sz w:val="22"/>
          <w:szCs w:val="22"/>
          <w:u w:val="none"/>
        </w:rPr>
        <w:tab/>
      </w:r>
      <w:r w:rsidRPr="001A3C4F">
        <w:rPr>
          <w:rStyle w:val="Ttulo3Char"/>
          <w:rFonts w:ascii="Times New Roman" w:hAnsi="Times New Roman" w:cs="Times New Roman"/>
          <w:sz w:val="22"/>
          <w:szCs w:val="22"/>
        </w:rPr>
        <w:t xml:space="preserve">Remuneração das Debêntures </w:t>
      </w:r>
      <w:r w:rsidR="00696EB9" w:rsidRPr="001A3C4F">
        <w:rPr>
          <w:rStyle w:val="Ttulo3Char"/>
          <w:rFonts w:ascii="Times New Roman" w:hAnsi="Times New Roman" w:cs="Times New Roman"/>
          <w:sz w:val="22"/>
          <w:szCs w:val="22"/>
        </w:rPr>
        <w:t>2</w:t>
      </w:r>
      <w:r w:rsidRPr="001A3C4F">
        <w:rPr>
          <w:rStyle w:val="Ttulo3Char"/>
          <w:rFonts w:ascii="Times New Roman" w:hAnsi="Times New Roman" w:cs="Times New Roman"/>
          <w:sz w:val="22"/>
          <w:szCs w:val="22"/>
        </w:rPr>
        <w:t>ª Série</w:t>
      </w:r>
      <w:r w:rsidRPr="001A3C4F">
        <w:rPr>
          <w:rFonts w:ascii="Times New Roman" w:hAnsi="Times New Roman" w:cs="Times New Roman"/>
          <w:sz w:val="22"/>
          <w:szCs w:val="22"/>
        </w:rPr>
        <w:t xml:space="preserve">: Sobre o Valor Nominal Unitário das Debêntures </w:t>
      </w:r>
      <w:r w:rsidR="00696EB9" w:rsidRPr="001A3C4F">
        <w:rPr>
          <w:rFonts w:ascii="Times New Roman" w:hAnsi="Times New Roman" w:cs="Times New Roman"/>
          <w:sz w:val="22"/>
          <w:szCs w:val="22"/>
        </w:rPr>
        <w:t>2</w:t>
      </w:r>
      <w:r w:rsidRPr="001A3C4F">
        <w:rPr>
          <w:rFonts w:ascii="Times New Roman" w:hAnsi="Times New Roman" w:cs="Times New Roman"/>
          <w:sz w:val="22"/>
          <w:szCs w:val="22"/>
        </w:rPr>
        <w:t>ª Série incidir</w:t>
      </w:r>
      <w:r w:rsidR="00B345A5" w:rsidRPr="001A3C4F">
        <w:rPr>
          <w:rFonts w:ascii="Times New Roman" w:hAnsi="Times New Roman" w:cs="Times New Roman"/>
          <w:sz w:val="22"/>
          <w:szCs w:val="22"/>
        </w:rPr>
        <w:t>á</w:t>
      </w:r>
      <w:r w:rsidRPr="001A3C4F">
        <w:rPr>
          <w:rFonts w:ascii="Times New Roman" w:hAnsi="Times New Roman" w:cs="Times New Roman"/>
          <w:sz w:val="22"/>
          <w:szCs w:val="22"/>
        </w:rPr>
        <w:t xml:space="preserve"> juros remuneratórios correspondentes à</w:t>
      </w:r>
      <w:r w:rsidR="00696EB9" w:rsidRPr="001A3C4F">
        <w:rPr>
          <w:rFonts w:ascii="Times New Roman" w:hAnsi="Times New Roman" w:cs="Times New Roman"/>
          <w:sz w:val="22"/>
          <w:szCs w:val="22"/>
        </w:rPr>
        <w:t xml:space="preserve"> Taxa DI</w:t>
      </w:r>
      <w:r w:rsidRPr="001A3C4F">
        <w:rPr>
          <w:rFonts w:ascii="Times New Roman" w:hAnsi="Times New Roman" w:cs="Times New Roman"/>
          <w:sz w:val="22"/>
          <w:szCs w:val="22"/>
        </w:rPr>
        <w:t xml:space="preserve">, acrescida </w:t>
      </w:r>
      <w:r w:rsidR="00BA195D" w:rsidRPr="001A3C4F">
        <w:rPr>
          <w:rFonts w:ascii="Times New Roman" w:hAnsi="Times New Roman" w:cs="Times New Roman"/>
          <w:sz w:val="22"/>
          <w:szCs w:val="22"/>
        </w:rPr>
        <w:t xml:space="preserve">exponencialmente </w:t>
      </w:r>
      <w:r w:rsidRPr="001A3C4F">
        <w:rPr>
          <w:rFonts w:ascii="Times New Roman" w:hAnsi="Times New Roman" w:cs="Times New Roman"/>
          <w:sz w:val="22"/>
          <w:szCs w:val="22"/>
        </w:rPr>
        <w:t xml:space="preserve">de </w:t>
      </w:r>
      <w:r w:rsidRPr="001A3C4F">
        <w:rPr>
          <w:rFonts w:ascii="Times New Roman" w:hAnsi="Times New Roman" w:cs="Times New Roman"/>
          <w:i/>
          <w:iCs/>
          <w:sz w:val="22"/>
          <w:szCs w:val="22"/>
        </w:rPr>
        <w:t>spread</w:t>
      </w:r>
      <w:r w:rsidRPr="001A3C4F">
        <w:rPr>
          <w:rFonts w:ascii="Times New Roman" w:hAnsi="Times New Roman" w:cs="Times New Roman"/>
          <w:sz w:val="22"/>
          <w:szCs w:val="22"/>
        </w:rPr>
        <w:t xml:space="preserve"> (sobretaxa) a ser definida no Procedimento de </w:t>
      </w:r>
      <w:proofErr w:type="spellStart"/>
      <w:r w:rsidRPr="001A3C4F">
        <w:rPr>
          <w:rFonts w:ascii="Times New Roman" w:hAnsi="Times New Roman" w:cs="Times New Roman"/>
          <w:i/>
          <w:iCs/>
          <w:sz w:val="22"/>
          <w:szCs w:val="22"/>
        </w:rPr>
        <w:t>Bookbuilding</w:t>
      </w:r>
      <w:proofErr w:type="spellEnd"/>
      <w:r w:rsidRPr="001A3C4F">
        <w:rPr>
          <w:rFonts w:ascii="Times New Roman" w:hAnsi="Times New Roman" w:cs="Times New Roman"/>
          <w:sz w:val="22"/>
          <w:szCs w:val="22"/>
        </w:rPr>
        <w:t>, e em qualquer caso, limitad</w:t>
      </w:r>
      <w:r w:rsidR="00696EB9" w:rsidRPr="001A3C4F">
        <w:rPr>
          <w:rFonts w:ascii="Times New Roman" w:hAnsi="Times New Roman" w:cs="Times New Roman"/>
          <w:sz w:val="22"/>
          <w:szCs w:val="22"/>
        </w:rPr>
        <w:t>o</w:t>
      </w:r>
      <w:r w:rsidRPr="001A3C4F">
        <w:rPr>
          <w:rFonts w:ascii="Times New Roman" w:hAnsi="Times New Roman" w:cs="Times New Roman"/>
          <w:sz w:val="22"/>
          <w:szCs w:val="22"/>
        </w:rPr>
        <w:t xml:space="preserve"> a 1,</w:t>
      </w:r>
      <w:r w:rsidR="00696EB9" w:rsidRPr="001A3C4F">
        <w:rPr>
          <w:rFonts w:ascii="Times New Roman" w:hAnsi="Times New Roman" w:cs="Times New Roman"/>
          <w:sz w:val="22"/>
          <w:szCs w:val="22"/>
        </w:rPr>
        <w:t>50</w:t>
      </w:r>
      <w:r w:rsidRPr="001A3C4F">
        <w:rPr>
          <w:rFonts w:ascii="Times New Roman" w:hAnsi="Times New Roman" w:cs="Times New Roman"/>
          <w:sz w:val="22"/>
          <w:szCs w:val="22"/>
        </w:rPr>
        <w:t>% (um inteiro e</w:t>
      </w:r>
      <w:r w:rsidR="00696EB9" w:rsidRPr="001A3C4F">
        <w:rPr>
          <w:rFonts w:ascii="Times New Roman" w:hAnsi="Times New Roman" w:cs="Times New Roman"/>
          <w:sz w:val="22"/>
          <w:szCs w:val="22"/>
        </w:rPr>
        <w:t xml:space="preserve"> cinquenta</w:t>
      </w:r>
      <w:r w:rsidRPr="001A3C4F">
        <w:rPr>
          <w:rFonts w:ascii="Times New Roman" w:hAnsi="Times New Roman" w:cs="Times New Roman"/>
          <w:sz w:val="22"/>
          <w:szCs w:val="22"/>
        </w:rPr>
        <w:t xml:space="preserve"> centésimos por cento) ao ano</w:t>
      </w:r>
      <w:r w:rsidR="003E188B" w:rsidRPr="001A3C4F">
        <w:rPr>
          <w:rFonts w:ascii="Times New Roman" w:hAnsi="Times New Roman" w:cs="Times New Roman"/>
          <w:sz w:val="22"/>
          <w:szCs w:val="22"/>
        </w:rPr>
        <w:t xml:space="preserve"> ("</w:t>
      </w:r>
      <w:r w:rsidR="003E188B" w:rsidRPr="001A3C4F">
        <w:rPr>
          <w:rFonts w:ascii="Times New Roman" w:hAnsi="Times New Roman" w:cs="Times New Roman"/>
          <w:sz w:val="22"/>
          <w:szCs w:val="22"/>
          <w:u w:val="single"/>
        </w:rPr>
        <w:t>Taxa Teto 2ª Série</w:t>
      </w:r>
      <w:r w:rsidR="003E188B" w:rsidRPr="001A3C4F">
        <w:rPr>
          <w:rFonts w:ascii="Times New Roman" w:hAnsi="Times New Roman" w:cs="Times New Roman"/>
          <w:sz w:val="22"/>
          <w:szCs w:val="22"/>
        </w:rPr>
        <w:t>" e, em conjunto com a Taxa Teto 1ª Série, "</w:t>
      </w:r>
      <w:r w:rsidR="003E188B" w:rsidRPr="001A3C4F">
        <w:rPr>
          <w:rFonts w:ascii="Times New Roman" w:hAnsi="Times New Roman" w:cs="Times New Roman"/>
          <w:sz w:val="22"/>
          <w:szCs w:val="22"/>
          <w:u w:val="single"/>
        </w:rPr>
        <w:t>Taxas Teto</w:t>
      </w:r>
      <w:r w:rsidR="003E188B" w:rsidRPr="001A3C4F">
        <w:rPr>
          <w:rFonts w:ascii="Times New Roman" w:hAnsi="Times New Roman" w:cs="Times New Roman"/>
          <w:sz w:val="22"/>
          <w:szCs w:val="22"/>
        </w:rPr>
        <w:t>")</w:t>
      </w:r>
      <w:r w:rsidRPr="001A3C4F">
        <w:rPr>
          <w:rFonts w:ascii="Times New Roman" w:hAnsi="Times New Roman" w:cs="Times New Roman"/>
          <w:sz w:val="22"/>
          <w:szCs w:val="22"/>
        </w:rPr>
        <w:t>, base 252 (duzentos e cinquenta e dois) dias úteis (</w:t>
      </w:r>
      <w:r w:rsidR="00C408BE" w:rsidRPr="001A3C4F">
        <w:rPr>
          <w:rFonts w:ascii="Times New Roman" w:hAnsi="Times New Roman" w:cs="Times New Roman"/>
          <w:sz w:val="22"/>
          <w:szCs w:val="22"/>
        </w:rPr>
        <w:t>"</w:t>
      </w:r>
      <w:r w:rsidRPr="001A3C4F">
        <w:rPr>
          <w:rFonts w:ascii="Times New Roman" w:hAnsi="Times New Roman" w:cs="Times New Roman"/>
          <w:sz w:val="22"/>
          <w:szCs w:val="22"/>
          <w:u w:val="single"/>
        </w:rPr>
        <w:t xml:space="preserve">Remuneração das Debêntures </w:t>
      </w:r>
      <w:r w:rsidR="00696EB9" w:rsidRPr="001A3C4F">
        <w:rPr>
          <w:rFonts w:ascii="Times New Roman" w:hAnsi="Times New Roman" w:cs="Times New Roman"/>
          <w:sz w:val="22"/>
          <w:szCs w:val="22"/>
          <w:u w:val="single"/>
        </w:rPr>
        <w:t>2</w:t>
      </w:r>
      <w:r w:rsidRPr="001A3C4F">
        <w:rPr>
          <w:rFonts w:ascii="Times New Roman" w:hAnsi="Times New Roman" w:cs="Times New Roman"/>
          <w:sz w:val="22"/>
          <w:szCs w:val="22"/>
          <w:u w:val="single"/>
        </w:rPr>
        <w:t>ª Série</w:t>
      </w:r>
      <w:r w:rsidR="00C408BE" w:rsidRPr="001A3C4F">
        <w:rPr>
          <w:rFonts w:ascii="Times New Roman" w:hAnsi="Times New Roman" w:cs="Times New Roman"/>
          <w:sz w:val="22"/>
          <w:szCs w:val="22"/>
        </w:rPr>
        <w:t>"</w:t>
      </w:r>
      <w:r w:rsidRPr="001A3C4F">
        <w:rPr>
          <w:rFonts w:ascii="Times New Roman" w:hAnsi="Times New Roman" w:cs="Times New Roman"/>
          <w:sz w:val="22"/>
          <w:szCs w:val="22"/>
        </w:rPr>
        <w:t xml:space="preserve">). </w:t>
      </w:r>
    </w:p>
    <w:p w14:paraId="3A9FF0E3" w14:textId="77777777" w:rsidR="00D83726" w:rsidRPr="001A3C4F" w:rsidRDefault="00D83726" w:rsidP="009B4504">
      <w:pPr>
        <w:pStyle w:val="Default"/>
        <w:jc w:val="both"/>
        <w:rPr>
          <w:rFonts w:ascii="Times New Roman" w:hAnsi="Times New Roman" w:cs="Times New Roman"/>
          <w:sz w:val="22"/>
          <w:szCs w:val="22"/>
        </w:rPr>
      </w:pPr>
    </w:p>
    <w:p w14:paraId="24E915E0" w14:textId="790DBCE5" w:rsidR="00D83726" w:rsidRPr="001A3C4F" w:rsidRDefault="00D83726" w:rsidP="009B4504">
      <w:pPr>
        <w:pStyle w:val="Default"/>
        <w:jc w:val="both"/>
        <w:rPr>
          <w:rFonts w:ascii="Times New Roman" w:hAnsi="Times New Roman" w:cs="Times New Roman"/>
          <w:sz w:val="22"/>
          <w:szCs w:val="22"/>
        </w:rPr>
      </w:pPr>
      <w:r w:rsidRPr="001A3C4F">
        <w:rPr>
          <w:rFonts w:ascii="Times New Roman" w:hAnsi="Times New Roman" w:cs="Times New Roman"/>
          <w:sz w:val="22"/>
          <w:szCs w:val="22"/>
        </w:rPr>
        <w:t>6.1</w:t>
      </w:r>
      <w:r w:rsidR="00611A93" w:rsidRPr="001A3C4F">
        <w:rPr>
          <w:rFonts w:ascii="Times New Roman" w:hAnsi="Times New Roman" w:cs="Times New Roman"/>
          <w:sz w:val="22"/>
          <w:szCs w:val="22"/>
        </w:rPr>
        <w:t>1</w:t>
      </w:r>
      <w:r w:rsidRPr="001A3C4F">
        <w:rPr>
          <w:rFonts w:ascii="Times New Roman" w:hAnsi="Times New Roman" w:cs="Times New Roman"/>
          <w:sz w:val="22"/>
          <w:szCs w:val="22"/>
        </w:rPr>
        <w:t>.10.1.</w:t>
      </w:r>
      <w:r w:rsidRPr="001A3C4F">
        <w:rPr>
          <w:rFonts w:ascii="Times New Roman" w:hAnsi="Times New Roman" w:cs="Times New Roman"/>
          <w:sz w:val="22"/>
          <w:szCs w:val="22"/>
        </w:rPr>
        <w:tab/>
        <w:t xml:space="preserve">A Remuneração das Debêntures </w:t>
      </w:r>
      <w:r w:rsidR="00696EB9" w:rsidRPr="001A3C4F">
        <w:rPr>
          <w:rFonts w:ascii="Times New Roman" w:hAnsi="Times New Roman" w:cs="Times New Roman"/>
          <w:sz w:val="22"/>
          <w:szCs w:val="22"/>
        </w:rPr>
        <w:t>2</w:t>
      </w:r>
      <w:r w:rsidRPr="001A3C4F">
        <w:rPr>
          <w:rFonts w:ascii="Times New Roman" w:hAnsi="Times New Roman" w:cs="Times New Roman"/>
          <w:sz w:val="22"/>
          <w:szCs w:val="22"/>
        </w:rPr>
        <w:t xml:space="preserve">ª Série será calculada de forma exponencial e cumulativa </w:t>
      </w:r>
      <w:r w:rsidRPr="001A3C4F">
        <w:rPr>
          <w:rFonts w:ascii="Times New Roman" w:hAnsi="Times New Roman" w:cs="Times New Roman"/>
          <w:i/>
          <w:iCs/>
          <w:sz w:val="22"/>
          <w:szCs w:val="22"/>
        </w:rPr>
        <w:t xml:space="preserve">pro rata </w:t>
      </w:r>
      <w:proofErr w:type="spellStart"/>
      <w:r w:rsidRPr="001A3C4F">
        <w:rPr>
          <w:rFonts w:ascii="Times New Roman" w:hAnsi="Times New Roman" w:cs="Times New Roman"/>
          <w:i/>
          <w:iCs/>
          <w:sz w:val="22"/>
          <w:szCs w:val="22"/>
        </w:rPr>
        <w:t>temporis</w:t>
      </w:r>
      <w:proofErr w:type="spellEnd"/>
      <w:r w:rsidRPr="001A3C4F">
        <w:rPr>
          <w:rFonts w:ascii="Times New Roman" w:hAnsi="Times New Roman" w:cs="Times New Roman"/>
          <w:sz w:val="22"/>
          <w:szCs w:val="22"/>
        </w:rPr>
        <w:t xml:space="preserve"> por dias úteis decorridos, incidentes sobre o Valor Nominal Unitário das Debêntures </w:t>
      </w:r>
      <w:r w:rsidR="00696EB9" w:rsidRPr="001A3C4F">
        <w:rPr>
          <w:rFonts w:ascii="Times New Roman" w:hAnsi="Times New Roman" w:cs="Times New Roman"/>
          <w:sz w:val="22"/>
          <w:szCs w:val="22"/>
        </w:rPr>
        <w:t>2</w:t>
      </w:r>
      <w:r w:rsidRPr="001A3C4F">
        <w:rPr>
          <w:rFonts w:ascii="Times New Roman" w:hAnsi="Times New Roman" w:cs="Times New Roman"/>
          <w:sz w:val="22"/>
          <w:szCs w:val="22"/>
        </w:rPr>
        <w:t>ª Série, desde a</w:t>
      </w:r>
      <w:r w:rsidR="00696EB9" w:rsidRPr="001A3C4F">
        <w:rPr>
          <w:rFonts w:ascii="Times New Roman" w:hAnsi="Times New Roman" w:cs="Times New Roman"/>
          <w:sz w:val="22"/>
          <w:szCs w:val="22"/>
        </w:rPr>
        <w:t xml:space="preserve"> Data de Início da Rentabilidade</w:t>
      </w:r>
      <w:r w:rsidRPr="001A3C4F">
        <w:rPr>
          <w:rFonts w:ascii="Times New Roman" w:hAnsi="Times New Roman" w:cs="Times New Roman"/>
          <w:sz w:val="22"/>
          <w:szCs w:val="22"/>
        </w:rPr>
        <w:t xml:space="preserve">, ou a Data de Pagamento da Remuneração das Debêntures </w:t>
      </w:r>
      <w:r w:rsidR="00696EB9" w:rsidRPr="001A3C4F">
        <w:rPr>
          <w:rFonts w:ascii="Times New Roman" w:hAnsi="Times New Roman" w:cs="Times New Roman"/>
          <w:sz w:val="22"/>
          <w:szCs w:val="22"/>
        </w:rPr>
        <w:t>2</w:t>
      </w:r>
      <w:r w:rsidRPr="001A3C4F">
        <w:rPr>
          <w:rFonts w:ascii="Times New Roman" w:hAnsi="Times New Roman" w:cs="Times New Roman"/>
          <w:sz w:val="22"/>
          <w:szCs w:val="22"/>
        </w:rPr>
        <w:t xml:space="preserve">ª Série imediatamente anterior (inclusive) até a Data de Pagamento da Remuneração das Debêntures </w:t>
      </w:r>
      <w:r w:rsidR="00696EB9" w:rsidRPr="001A3C4F">
        <w:rPr>
          <w:rFonts w:ascii="Times New Roman" w:hAnsi="Times New Roman" w:cs="Times New Roman"/>
          <w:sz w:val="22"/>
          <w:szCs w:val="22"/>
        </w:rPr>
        <w:t>2</w:t>
      </w:r>
      <w:r w:rsidRPr="001A3C4F">
        <w:rPr>
          <w:rFonts w:ascii="Times New Roman" w:hAnsi="Times New Roman" w:cs="Times New Roman"/>
          <w:sz w:val="22"/>
          <w:szCs w:val="22"/>
        </w:rPr>
        <w:t>ª Série em questão, data de pagamento decorrente de declaração de vencimento antecipado em decorrência de um Evento de Vencimento Antecipado (conforme abaixo definido)</w:t>
      </w:r>
      <w:r w:rsidR="004B2E9A" w:rsidRPr="001A3C4F">
        <w:rPr>
          <w:rFonts w:ascii="Times New Roman" w:hAnsi="Times New Roman" w:cs="Times New Roman"/>
          <w:sz w:val="22"/>
          <w:szCs w:val="22"/>
        </w:rPr>
        <w:t xml:space="preserve"> ou da data de resgate antecipado das Debêntures</w:t>
      </w:r>
      <w:r w:rsidRPr="001A3C4F">
        <w:rPr>
          <w:rFonts w:ascii="Times New Roman" w:hAnsi="Times New Roman" w:cs="Times New Roman"/>
          <w:sz w:val="22"/>
          <w:szCs w:val="22"/>
        </w:rPr>
        <w:t>, o que ocorrer primeiro.</w:t>
      </w:r>
    </w:p>
    <w:p w14:paraId="1CF8EAF3" w14:textId="77777777" w:rsidR="00D83726" w:rsidRPr="001A3C4F" w:rsidRDefault="00D83726" w:rsidP="009B4504">
      <w:pPr>
        <w:pStyle w:val="Default"/>
        <w:jc w:val="both"/>
        <w:rPr>
          <w:rFonts w:ascii="Times New Roman" w:hAnsi="Times New Roman" w:cs="Times New Roman"/>
          <w:sz w:val="22"/>
          <w:szCs w:val="22"/>
        </w:rPr>
      </w:pPr>
    </w:p>
    <w:p w14:paraId="145A2513" w14:textId="1F149634" w:rsidR="00D83726" w:rsidRPr="001A3C4F" w:rsidRDefault="00D83726" w:rsidP="009B4504">
      <w:pPr>
        <w:pStyle w:val="Default"/>
        <w:jc w:val="both"/>
        <w:rPr>
          <w:rFonts w:ascii="Times New Roman" w:hAnsi="Times New Roman" w:cs="Times New Roman"/>
          <w:sz w:val="22"/>
          <w:szCs w:val="22"/>
        </w:rPr>
      </w:pPr>
      <w:r w:rsidRPr="001A3C4F">
        <w:rPr>
          <w:rFonts w:ascii="Times New Roman" w:hAnsi="Times New Roman" w:cs="Times New Roman"/>
          <w:sz w:val="22"/>
          <w:szCs w:val="22"/>
        </w:rPr>
        <w:t>6.1</w:t>
      </w:r>
      <w:r w:rsidR="00611A93" w:rsidRPr="001A3C4F">
        <w:rPr>
          <w:rFonts w:ascii="Times New Roman" w:hAnsi="Times New Roman" w:cs="Times New Roman"/>
          <w:sz w:val="22"/>
          <w:szCs w:val="22"/>
        </w:rPr>
        <w:t>1</w:t>
      </w:r>
      <w:r w:rsidRPr="001A3C4F">
        <w:rPr>
          <w:rFonts w:ascii="Times New Roman" w:hAnsi="Times New Roman" w:cs="Times New Roman"/>
          <w:sz w:val="22"/>
          <w:szCs w:val="22"/>
        </w:rPr>
        <w:t>.</w:t>
      </w:r>
      <w:r w:rsidR="00696EB9" w:rsidRPr="001A3C4F">
        <w:rPr>
          <w:rFonts w:ascii="Times New Roman" w:hAnsi="Times New Roman" w:cs="Times New Roman"/>
          <w:sz w:val="22"/>
          <w:szCs w:val="22"/>
        </w:rPr>
        <w:t>10</w:t>
      </w:r>
      <w:r w:rsidRPr="001A3C4F">
        <w:rPr>
          <w:rFonts w:ascii="Times New Roman" w:hAnsi="Times New Roman" w:cs="Times New Roman"/>
          <w:sz w:val="22"/>
          <w:szCs w:val="22"/>
        </w:rPr>
        <w:t>.2.</w:t>
      </w:r>
      <w:r w:rsidRPr="001A3C4F">
        <w:rPr>
          <w:rFonts w:ascii="Times New Roman" w:hAnsi="Times New Roman" w:cs="Times New Roman"/>
          <w:sz w:val="22"/>
          <w:szCs w:val="22"/>
        </w:rPr>
        <w:tab/>
        <w:t xml:space="preserve">A Remuneração das Debêntures </w:t>
      </w:r>
      <w:r w:rsidR="00696EB9" w:rsidRPr="001A3C4F">
        <w:rPr>
          <w:rFonts w:ascii="Times New Roman" w:hAnsi="Times New Roman" w:cs="Times New Roman"/>
          <w:sz w:val="22"/>
          <w:szCs w:val="22"/>
        </w:rPr>
        <w:t>2</w:t>
      </w:r>
      <w:r w:rsidRPr="001A3C4F">
        <w:rPr>
          <w:rFonts w:ascii="Times New Roman" w:hAnsi="Times New Roman" w:cs="Times New Roman"/>
          <w:sz w:val="22"/>
          <w:szCs w:val="22"/>
        </w:rPr>
        <w:t xml:space="preserve">ª Série será calculada de acordo com a seguinte fórmula: </w:t>
      </w:r>
    </w:p>
    <w:p w14:paraId="614D179A" w14:textId="77777777" w:rsidR="00D83726" w:rsidRPr="001A3C4F" w:rsidRDefault="00D83726" w:rsidP="009B4504">
      <w:pPr>
        <w:pStyle w:val="Default"/>
        <w:jc w:val="both"/>
        <w:rPr>
          <w:rFonts w:ascii="Times New Roman" w:hAnsi="Times New Roman" w:cs="Times New Roman"/>
          <w:sz w:val="22"/>
          <w:szCs w:val="22"/>
        </w:rPr>
      </w:pPr>
    </w:p>
    <w:p w14:paraId="658F56A5" w14:textId="7C2FC5B0" w:rsidR="00D83726" w:rsidRPr="001A3C4F" w:rsidRDefault="009B6676" w:rsidP="009B4504">
      <w:pPr>
        <w:pStyle w:val="Default"/>
        <w:jc w:val="center"/>
        <w:rPr>
          <w:rFonts w:ascii="Times New Roman" w:hAnsi="Times New Roman" w:cs="Times New Roman"/>
          <w:sz w:val="22"/>
          <w:szCs w:val="22"/>
        </w:rPr>
      </w:pPr>
      <m:oMathPara>
        <m:oMath>
          <m:r>
            <w:rPr>
              <w:rFonts w:ascii="Cambria Math" w:hAnsi="Cambria Math" w:cs="Times New Roman"/>
              <w:sz w:val="22"/>
              <w:szCs w:val="22"/>
            </w:rPr>
            <m:t>J = VNe x (Fator Juros – 1)</m:t>
          </m:r>
        </m:oMath>
      </m:oMathPara>
    </w:p>
    <w:p w14:paraId="46FBE0C4" w14:textId="77777777" w:rsidR="00D83726" w:rsidRPr="001A3C4F" w:rsidRDefault="00D83726" w:rsidP="009B4504">
      <w:pPr>
        <w:pStyle w:val="Default"/>
        <w:jc w:val="both"/>
        <w:rPr>
          <w:rFonts w:ascii="Times New Roman" w:hAnsi="Times New Roman" w:cs="Times New Roman"/>
          <w:i/>
          <w:iCs/>
          <w:sz w:val="22"/>
          <w:szCs w:val="22"/>
        </w:rPr>
      </w:pPr>
    </w:p>
    <w:p w14:paraId="47EA9D76" w14:textId="77777777" w:rsidR="00D83726" w:rsidRPr="001A3C4F" w:rsidRDefault="00D83726" w:rsidP="009B4504">
      <w:pPr>
        <w:pStyle w:val="Default"/>
        <w:jc w:val="both"/>
        <w:rPr>
          <w:rFonts w:ascii="Times New Roman" w:hAnsi="Times New Roman" w:cs="Times New Roman"/>
          <w:sz w:val="22"/>
          <w:szCs w:val="22"/>
        </w:rPr>
      </w:pPr>
      <w:r w:rsidRPr="001A3C4F">
        <w:rPr>
          <w:rFonts w:ascii="Times New Roman" w:hAnsi="Times New Roman" w:cs="Times New Roman"/>
          <w:i/>
          <w:iCs/>
          <w:sz w:val="22"/>
          <w:szCs w:val="22"/>
        </w:rPr>
        <w:t>onde:</w:t>
      </w:r>
    </w:p>
    <w:p w14:paraId="0EA7A50B" w14:textId="77777777" w:rsidR="00D83726" w:rsidRPr="001A3C4F" w:rsidRDefault="00D83726" w:rsidP="009B4504">
      <w:pPr>
        <w:pStyle w:val="Default"/>
        <w:jc w:val="both"/>
        <w:rPr>
          <w:rFonts w:ascii="Times New Roman" w:hAnsi="Times New Roman" w:cs="Times New Roman"/>
          <w:sz w:val="22"/>
          <w:szCs w:val="22"/>
        </w:rPr>
      </w:pPr>
    </w:p>
    <w:p w14:paraId="50733D0F" w14:textId="27A7716F" w:rsidR="00D83726" w:rsidRPr="001A3C4F" w:rsidRDefault="00D83726" w:rsidP="009B4504">
      <w:pPr>
        <w:pStyle w:val="Default"/>
        <w:jc w:val="both"/>
        <w:rPr>
          <w:rFonts w:ascii="Times New Roman" w:hAnsi="Times New Roman" w:cs="Times New Roman"/>
          <w:sz w:val="22"/>
          <w:szCs w:val="22"/>
        </w:rPr>
      </w:pPr>
      <w:r w:rsidRPr="001A3C4F">
        <w:rPr>
          <w:rFonts w:ascii="Times New Roman" w:hAnsi="Times New Roman" w:cs="Times New Roman"/>
          <w:sz w:val="22"/>
          <w:szCs w:val="22"/>
        </w:rPr>
        <w:t xml:space="preserve">J = valor da Remuneração das Debêntures </w:t>
      </w:r>
      <w:r w:rsidR="00696EB9" w:rsidRPr="001A3C4F">
        <w:rPr>
          <w:rFonts w:ascii="Times New Roman" w:hAnsi="Times New Roman" w:cs="Times New Roman"/>
          <w:sz w:val="22"/>
          <w:szCs w:val="22"/>
        </w:rPr>
        <w:t>2</w:t>
      </w:r>
      <w:r w:rsidRPr="001A3C4F">
        <w:rPr>
          <w:rFonts w:ascii="Times New Roman" w:hAnsi="Times New Roman" w:cs="Times New Roman"/>
          <w:sz w:val="22"/>
          <w:szCs w:val="22"/>
        </w:rPr>
        <w:t xml:space="preserve">ª Série devida ao final do Período de Capitalização </w:t>
      </w:r>
      <w:r w:rsidR="007F74A6" w:rsidRPr="001A3C4F">
        <w:rPr>
          <w:rFonts w:ascii="Times New Roman" w:hAnsi="Times New Roman" w:cs="Times New Roman"/>
          <w:sz w:val="22"/>
          <w:szCs w:val="22"/>
        </w:rPr>
        <w:t xml:space="preserve">2ª Série </w:t>
      </w:r>
      <w:r w:rsidRPr="001A3C4F">
        <w:rPr>
          <w:rFonts w:ascii="Times New Roman" w:hAnsi="Times New Roman" w:cs="Times New Roman"/>
          <w:sz w:val="22"/>
          <w:szCs w:val="22"/>
        </w:rPr>
        <w:t xml:space="preserve">(conforme abaixo definido), calculado com 8 (oito) casas decimais, sem arredondamento; </w:t>
      </w:r>
    </w:p>
    <w:p w14:paraId="6FFA4CC7" w14:textId="77777777" w:rsidR="00D83726" w:rsidRPr="001A3C4F" w:rsidRDefault="00D83726" w:rsidP="009B4504">
      <w:pPr>
        <w:pStyle w:val="Default"/>
        <w:jc w:val="both"/>
        <w:rPr>
          <w:rFonts w:ascii="Times New Roman" w:hAnsi="Times New Roman" w:cs="Times New Roman"/>
          <w:sz w:val="22"/>
          <w:szCs w:val="22"/>
        </w:rPr>
      </w:pPr>
    </w:p>
    <w:p w14:paraId="70605072" w14:textId="238282A5" w:rsidR="00D83726" w:rsidRPr="001A3C4F" w:rsidRDefault="00D83726" w:rsidP="009B4504">
      <w:pPr>
        <w:pStyle w:val="Default"/>
        <w:jc w:val="both"/>
        <w:rPr>
          <w:rFonts w:ascii="Times New Roman" w:hAnsi="Times New Roman" w:cs="Times New Roman"/>
          <w:sz w:val="22"/>
          <w:szCs w:val="22"/>
        </w:rPr>
      </w:pPr>
      <w:proofErr w:type="spellStart"/>
      <w:r w:rsidRPr="001A3C4F">
        <w:rPr>
          <w:rFonts w:ascii="Times New Roman" w:hAnsi="Times New Roman" w:cs="Times New Roman"/>
          <w:sz w:val="22"/>
          <w:szCs w:val="22"/>
        </w:rPr>
        <w:t>VNe</w:t>
      </w:r>
      <w:proofErr w:type="spellEnd"/>
      <w:r w:rsidRPr="001A3C4F">
        <w:rPr>
          <w:rFonts w:ascii="Times New Roman" w:hAnsi="Times New Roman" w:cs="Times New Roman"/>
          <w:sz w:val="22"/>
          <w:szCs w:val="22"/>
        </w:rPr>
        <w:t xml:space="preserve"> = Valor Nominal Unitário das Debêntures </w:t>
      </w:r>
      <w:r w:rsidR="00696EB9" w:rsidRPr="001A3C4F">
        <w:rPr>
          <w:rFonts w:ascii="Times New Roman" w:hAnsi="Times New Roman" w:cs="Times New Roman"/>
          <w:sz w:val="22"/>
          <w:szCs w:val="22"/>
        </w:rPr>
        <w:t>2</w:t>
      </w:r>
      <w:r w:rsidRPr="001A3C4F">
        <w:rPr>
          <w:rFonts w:ascii="Times New Roman" w:hAnsi="Times New Roman" w:cs="Times New Roman"/>
          <w:sz w:val="22"/>
          <w:szCs w:val="22"/>
        </w:rPr>
        <w:t xml:space="preserve">ª Série ou saldo do Valor Nominal Unitário das Debêntures </w:t>
      </w:r>
      <w:r w:rsidR="00A11A57" w:rsidRPr="001A3C4F">
        <w:rPr>
          <w:rFonts w:ascii="Times New Roman" w:hAnsi="Times New Roman" w:cs="Times New Roman"/>
          <w:sz w:val="22"/>
          <w:szCs w:val="22"/>
        </w:rPr>
        <w:t xml:space="preserve">2ª </w:t>
      </w:r>
      <w:r w:rsidRPr="001A3C4F">
        <w:rPr>
          <w:rFonts w:ascii="Times New Roman" w:hAnsi="Times New Roman" w:cs="Times New Roman"/>
          <w:sz w:val="22"/>
          <w:szCs w:val="22"/>
        </w:rPr>
        <w:t xml:space="preserve">Série, informado/calculado com 8 (oito) casas decimais, sem arredondamento; e </w:t>
      </w:r>
    </w:p>
    <w:p w14:paraId="39FB23D2" w14:textId="77777777" w:rsidR="00D83726" w:rsidRPr="001A3C4F" w:rsidRDefault="00D83726" w:rsidP="009B4504">
      <w:pPr>
        <w:pStyle w:val="Default"/>
        <w:jc w:val="both"/>
        <w:rPr>
          <w:rFonts w:ascii="Times New Roman" w:hAnsi="Times New Roman" w:cs="Times New Roman"/>
          <w:sz w:val="22"/>
          <w:szCs w:val="22"/>
        </w:rPr>
      </w:pPr>
    </w:p>
    <w:p w14:paraId="7299F33F" w14:textId="77777777" w:rsidR="00D83726" w:rsidRPr="001A3C4F" w:rsidRDefault="00D83726" w:rsidP="009B4504">
      <w:pPr>
        <w:pStyle w:val="Default"/>
        <w:jc w:val="both"/>
        <w:rPr>
          <w:rFonts w:ascii="Times New Roman" w:hAnsi="Times New Roman" w:cs="Times New Roman"/>
          <w:sz w:val="22"/>
          <w:szCs w:val="22"/>
        </w:rPr>
      </w:pPr>
      <w:r w:rsidRPr="001A3C4F">
        <w:rPr>
          <w:rFonts w:ascii="Times New Roman" w:hAnsi="Times New Roman" w:cs="Times New Roman"/>
          <w:sz w:val="22"/>
          <w:szCs w:val="22"/>
        </w:rPr>
        <w:lastRenderedPageBreak/>
        <w:t>Fator Juros = fator de juros composto pelo parâmetro de flutuação acrescido de spread calculado com 9 (nove) casas decimais, com arredondamento, apurado da seguinte forma:</w:t>
      </w:r>
    </w:p>
    <w:p w14:paraId="1715AE6D" w14:textId="77777777" w:rsidR="00D83726" w:rsidRPr="001A3C4F" w:rsidRDefault="00D83726" w:rsidP="009B4504">
      <w:pPr>
        <w:pStyle w:val="Default"/>
        <w:jc w:val="both"/>
        <w:rPr>
          <w:rFonts w:ascii="Times New Roman" w:hAnsi="Times New Roman" w:cs="Times New Roman"/>
          <w:sz w:val="22"/>
          <w:szCs w:val="22"/>
        </w:rPr>
      </w:pPr>
    </w:p>
    <w:p w14:paraId="35D14CDC" w14:textId="40BE8599" w:rsidR="00D83726" w:rsidRPr="001A3C4F" w:rsidRDefault="009B6676" w:rsidP="009B4504">
      <w:pPr>
        <w:pStyle w:val="Default"/>
        <w:jc w:val="center"/>
        <w:rPr>
          <w:rFonts w:ascii="Times New Roman" w:hAnsi="Times New Roman" w:cs="Times New Roman"/>
          <w:color w:val="auto"/>
          <w:sz w:val="22"/>
          <w:szCs w:val="22"/>
        </w:rPr>
      </w:pPr>
      <m:oMathPara>
        <m:oMath>
          <m:r>
            <w:rPr>
              <w:rFonts w:ascii="Cambria Math" w:hAnsi="Cambria Math" w:cs="Times New Roman"/>
              <w:color w:val="auto"/>
              <w:sz w:val="22"/>
              <w:szCs w:val="22"/>
            </w:rPr>
            <m:t>Fator Juros = (Fator DI x Fator Spread)</m:t>
          </m:r>
        </m:oMath>
      </m:oMathPara>
    </w:p>
    <w:p w14:paraId="397E75C7" w14:textId="77777777" w:rsidR="00D83726" w:rsidRPr="001A3C4F" w:rsidRDefault="00D83726" w:rsidP="009B4504">
      <w:pPr>
        <w:pStyle w:val="Default"/>
        <w:jc w:val="both"/>
        <w:rPr>
          <w:rFonts w:ascii="Times New Roman" w:hAnsi="Times New Roman" w:cs="Times New Roman"/>
          <w:color w:val="auto"/>
          <w:sz w:val="22"/>
          <w:szCs w:val="22"/>
        </w:rPr>
      </w:pPr>
    </w:p>
    <w:p w14:paraId="437935AD" w14:textId="77777777" w:rsidR="00D83726" w:rsidRPr="001A3C4F" w:rsidRDefault="00D83726" w:rsidP="009B4504">
      <w:pPr>
        <w:pStyle w:val="Default"/>
        <w:jc w:val="both"/>
        <w:rPr>
          <w:rFonts w:ascii="Times New Roman" w:hAnsi="Times New Roman" w:cs="Times New Roman"/>
          <w:i/>
          <w:iCs/>
          <w:color w:val="auto"/>
          <w:sz w:val="22"/>
          <w:szCs w:val="22"/>
        </w:rPr>
      </w:pPr>
      <w:r w:rsidRPr="001A3C4F">
        <w:rPr>
          <w:rFonts w:ascii="Times New Roman" w:hAnsi="Times New Roman" w:cs="Times New Roman"/>
          <w:i/>
          <w:iCs/>
          <w:color w:val="auto"/>
          <w:sz w:val="22"/>
          <w:szCs w:val="22"/>
        </w:rPr>
        <w:t xml:space="preserve">onde: </w:t>
      </w:r>
    </w:p>
    <w:p w14:paraId="1C0CF448" w14:textId="77777777" w:rsidR="00D83726" w:rsidRPr="001A3C4F" w:rsidRDefault="00D83726" w:rsidP="009B4504">
      <w:pPr>
        <w:pStyle w:val="Default"/>
        <w:jc w:val="both"/>
        <w:rPr>
          <w:rFonts w:ascii="Times New Roman" w:hAnsi="Times New Roman" w:cs="Times New Roman"/>
          <w:color w:val="auto"/>
          <w:sz w:val="22"/>
          <w:szCs w:val="22"/>
        </w:rPr>
      </w:pPr>
    </w:p>
    <w:p w14:paraId="38043E1B" w14:textId="76AFA2D0" w:rsidR="00D83726" w:rsidRPr="001A3C4F" w:rsidRDefault="00D83726" w:rsidP="009B4504">
      <w:pPr>
        <w:pStyle w:val="Default"/>
        <w:jc w:val="both"/>
        <w:rPr>
          <w:rFonts w:ascii="Times New Roman" w:hAnsi="Times New Roman" w:cs="Times New Roman"/>
          <w:color w:val="auto"/>
          <w:sz w:val="22"/>
          <w:szCs w:val="22"/>
        </w:rPr>
      </w:pPr>
      <w:r w:rsidRPr="001A3C4F">
        <w:rPr>
          <w:rFonts w:ascii="Times New Roman" w:hAnsi="Times New Roman" w:cs="Times New Roman"/>
          <w:color w:val="auto"/>
          <w:sz w:val="22"/>
          <w:szCs w:val="22"/>
        </w:rPr>
        <w:t xml:space="preserve">Fator DI = </w:t>
      </w:r>
      <w:proofErr w:type="spellStart"/>
      <w:r w:rsidRPr="001A3C4F">
        <w:rPr>
          <w:rFonts w:ascii="Times New Roman" w:hAnsi="Times New Roman" w:cs="Times New Roman"/>
          <w:color w:val="auto"/>
          <w:sz w:val="22"/>
          <w:szCs w:val="22"/>
        </w:rPr>
        <w:t>produtório</w:t>
      </w:r>
      <w:proofErr w:type="spellEnd"/>
      <w:r w:rsidRPr="001A3C4F">
        <w:rPr>
          <w:rFonts w:ascii="Times New Roman" w:hAnsi="Times New Roman" w:cs="Times New Roman"/>
          <w:color w:val="auto"/>
          <w:sz w:val="22"/>
          <w:szCs w:val="22"/>
        </w:rPr>
        <w:t xml:space="preserve"> das Taxas </w:t>
      </w:r>
      <w:proofErr w:type="spellStart"/>
      <w:r w:rsidRPr="001A3C4F">
        <w:rPr>
          <w:rFonts w:ascii="Times New Roman" w:hAnsi="Times New Roman" w:cs="Times New Roman"/>
          <w:color w:val="auto"/>
          <w:sz w:val="22"/>
          <w:szCs w:val="22"/>
        </w:rPr>
        <w:t>DI-Over</w:t>
      </w:r>
      <w:proofErr w:type="spellEnd"/>
      <w:r w:rsidRPr="001A3C4F">
        <w:rPr>
          <w:rFonts w:ascii="Times New Roman" w:hAnsi="Times New Roman" w:cs="Times New Roman"/>
          <w:color w:val="auto"/>
          <w:sz w:val="22"/>
          <w:szCs w:val="22"/>
        </w:rPr>
        <w:t xml:space="preserve"> da data de início do </w:t>
      </w:r>
      <w:r w:rsidR="007F74A6" w:rsidRPr="001A3C4F">
        <w:rPr>
          <w:rFonts w:ascii="Times New Roman" w:hAnsi="Times New Roman" w:cs="Times New Roman"/>
          <w:color w:val="auto"/>
          <w:sz w:val="22"/>
          <w:szCs w:val="22"/>
        </w:rPr>
        <w:t>P</w:t>
      </w:r>
      <w:r w:rsidRPr="001A3C4F">
        <w:rPr>
          <w:rFonts w:ascii="Times New Roman" w:hAnsi="Times New Roman" w:cs="Times New Roman"/>
          <w:color w:val="auto"/>
          <w:sz w:val="22"/>
          <w:szCs w:val="22"/>
        </w:rPr>
        <w:t xml:space="preserve">eríodo de </w:t>
      </w:r>
      <w:r w:rsidR="007F74A6" w:rsidRPr="001A3C4F">
        <w:rPr>
          <w:rFonts w:ascii="Times New Roman" w:hAnsi="Times New Roman" w:cs="Times New Roman"/>
          <w:color w:val="auto"/>
          <w:sz w:val="22"/>
          <w:szCs w:val="22"/>
        </w:rPr>
        <w:t>C</w:t>
      </w:r>
      <w:r w:rsidRPr="001A3C4F">
        <w:rPr>
          <w:rFonts w:ascii="Times New Roman" w:hAnsi="Times New Roman" w:cs="Times New Roman"/>
          <w:color w:val="auto"/>
          <w:sz w:val="22"/>
          <w:szCs w:val="22"/>
        </w:rPr>
        <w:t>apitalização</w:t>
      </w:r>
      <w:r w:rsidR="007F74A6" w:rsidRPr="001A3C4F">
        <w:rPr>
          <w:rFonts w:ascii="Times New Roman" w:hAnsi="Times New Roman" w:cs="Times New Roman"/>
          <w:color w:val="auto"/>
          <w:sz w:val="22"/>
          <w:szCs w:val="22"/>
        </w:rPr>
        <w:t xml:space="preserve"> 2ª Série</w:t>
      </w:r>
      <w:r w:rsidRPr="001A3C4F">
        <w:rPr>
          <w:rFonts w:ascii="Times New Roman" w:hAnsi="Times New Roman" w:cs="Times New Roman"/>
          <w:color w:val="auto"/>
          <w:sz w:val="22"/>
          <w:szCs w:val="22"/>
        </w:rPr>
        <w:t xml:space="preserve">, inclusive, até a data de cálculo, exclusive, calculado com 8 (oito) casas decimais, com arredondamento, apurado da seguinte forma: </w:t>
      </w:r>
    </w:p>
    <w:p w14:paraId="14A52BCD" w14:textId="25A5CE05" w:rsidR="009B6676" w:rsidRPr="001A3C4F" w:rsidRDefault="009B6676" w:rsidP="009B4504">
      <w:pPr>
        <w:pStyle w:val="Default"/>
        <w:jc w:val="both"/>
        <w:rPr>
          <w:rFonts w:ascii="Times New Roman" w:hAnsi="Times New Roman" w:cs="Times New Roman"/>
          <w:color w:val="auto"/>
          <w:sz w:val="22"/>
          <w:szCs w:val="22"/>
        </w:rPr>
      </w:pPr>
    </w:p>
    <w:p w14:paraId="64DD6324" w14:textId="7FE0A1D7" w:rsidR="009B6676" w:rsidRPr="001A3C4F" w:rsidRDefault="009B6676" w:rsidP="009B4504">
      <w:pPr>
        <w:pStyle w:val="Default"/>
        <w:jc w:val="both"/>
        <w:rPr>
          <w:rFonts w:ascii="Times New Roman" w:hAnsi="Times New Roman" w:cs="Times New Roman"/>
          <w:color w:val="auto"/>
          <w:sz w:val="22"/>
          <w:szCs w:val="22"/>
        </w:rPr>
      </w:pPr>
      <m:oMathPara>
        <m:oMath>
          <m:r>
            <w:rPr>
              <w:rFonts w:ascii="Cambria Math" w:hAnsi="Cambria Math" w:cs="Times New Roman"/>
              <w:color w:val="auto"/>
              <w:sz w:val="22"/>
              <w:szCs w:val="22"/>
            </w:rPr>
            <m:t xml:space="preserve">FatorDI= </m:t>
          </m:r>
          <m:nary>
            <m:naryPr>
              <m:chr m:val="∏"/>
              <m:limLoc m:val="undOvr"/>
              <m:ctrlPr>
                <w:ins w:id="472" w:author="Pinheiro Guimarães" w:date="2022-08-10T16:34:00Z">
                  <w:rPr>
                    <w:rFonts w:ascii="Cambria Math" w:hAnsi="Cambria Math" w:cs="Times New Roman"/>
                    <w:i/>
                    <w:color w:val="auto"/>
                    <w:sz w:val="22"/>
                    <w:szCs w:val="22"/>
                  </w:rPr>
                </w:ins>
              </m:ctrlPr>
            </m:naryPr>
            <m:sub>
              <m:r>
                <w:rPr>
                  <w:rFonts w:ascii="Cambria Math" w:hAnsi="Cambria Math" w:cs="Times New Roman"/>
                  <w:color w:val="auto"/>
                  <w:sz w:val="22"/>
                  <w:szCs w:val="22"/>
                </w:rPr>
                <m:t>k=1</m:t>
              </m:r>
            </m:sub>
            <m:sup>
              <m:sSub>
                <m:sSubPr>
                  <m:ctrlPr>
                    <w:ins w:id="473" w:author="Pinheiro Guimarães" w:date="2022-08-10T16:34:00Z">
                      <w:rPr>
                        <w:rFonts w:ascii="Cambria Math" w:hAnsi="Cambria Math" w:cs="Times New Roman"/>
                        <w:i/>
                        <w:color w:val="auto"/>
                        <w:sz w:val="22"/>
                        <w:szCs w:val="22"/>
                      </w:rPr>
                    </w:ins>
                  </m:ctrlPr>
                </m:sSubPr>
                <m:e>
                  <m:r>
                    <w:rPr>
                      <w:rFonts w:ascii="Cambria Math" w:hAnsi="Cambria Math" w:cs="Times New Roman"/>
                      <w:color w:val="auto"/>
                      <w:sz w:val="22"/>
                      <w:szCs w:val="22"/>
                    </w:rPr>
                    <m:t>n</m:t>
                  </m:r>
                </m:e>
                <m:sub>
                  <m:r>
                    <w:rPr>
                      <w:rFonts w:ascii="Cambria Math" w:hAnsi="Cambria Math" w:cs="Times New Roman"/>
                      <w:color w:val="auto"/>
                      <w:sz w:val="22"/>
                      <w:szCs w:val="22"/>
                    </w:rPr>
                    <m:t>DI</m:t>
                  </m:r>
                </m:sub>
              </m:sSub>
            </m:sup>
            <m:e>
              <m:d>
                <m:dPr>
                  <m:begChr m:val="["/>
                  <m:endChr m:val="]"/>
                  <m:ctrlPr>
                    <w:ins w:id="474" w:author="Pinheiro Guimarães" w:date="2022-08-10T16:34:00Z">
                      <w:rPr>
                        <w:rFonts w:ascii="Cambria Math" w:hAnsi="Cambria Math" w:cs="Times New Roman"/>
                        <w:i/>
                        <w:color w:val="auto"/>
                        <w:sz w:val="22"/>
                        <w:szCs w:val="22"/>
                      </w:rPr>
                    </w:ins>
                  </m:ctrlPr>
                </m:dPr>
                <m:e>
                  <m:r>
                    <w:rPr>
                      <w:rFonts w:ascii="Cambria Math" w:hAnsi="Cambria Math" w:cs="Times New Roman"/>
                      <w:color w:val="auto"/>
                      <w:sz w:val="22"/>
                      <w:szCs w:val="22"/>
                    </w:rPr>
                    <m:t xml:space="preserve">1+ </m:t>
                  </m:r>
                  <m:d>
                    <m:dPr>
                      <m:ctrlPr>
                        <w:ins w:id="475" w:author="Pinheiro Guimarães" w:date="2022-08-10T16:34:00Z">
                          <w:rPr>
                            <w:rFonts w:ascii="Cambria Math" w:hAnsi="Cambria Math" w:cs="Times New Roman"/>
                            <w:i/>
                            <w:color w:val="auto"/>
                            <w:sz w:val="22"/>
                            <w:szCs w:val="22"/>
                          </w:rPr>
                        </w:ins>
                      </m:ctrlPr>
                    </m:dPr>
                    <m:e>
                      <m:sSub>
                        <m:sSubPr>
                          <m:ctrlPr>
                            <w:ins w:id="476" w:author="Pinheiro Guimarães" w:date="2022-08-10T16:34:00Z">
                              <w:rPr>
                                <w:rFonts w:ascii="Cambria Math" w:hAnsi="Cambria Math" w:cs="Times New Roman"/>
                                <w:i/>
                                <w:color w:val="auto"/>
                                <w:sz w:val="22"/>
                                <w:szCs w:val="22"/>
                              </w:rPr>
                            </w:ins>
                          </m:ctrlPr>
                        </m:sSubPr>
                        <m:e>
                          <m:r>
                            <w:rPr>
                              <w:rFonts w:ascii="Cambria Math" w:hAnsi="Cambria Math" w:cs="Times New Roman"/>
                              <w:color w:val="auto"/>
                              <w:sz w:val="22"/>
                              <w:szCs w:val="22"/>
                            </w:rPr>
                            <m:t>TDI</m:t>
                          </m:r>
                        </m:e>
                        <m:sub>
                          <m:r>
                            <w:rPr>
                              <w:rFonts w:ascii="Cambria Math" w:hAnsi="Cambria Math" w:cs="Times New Roman"/>
                              <w:color w:val="auto"/>
                              <w:sz w:val="22"/>
                              <w:szCs w:val="22"/>
                            </w:rPr>
                            <m:t>k</m:t>
                          </m:r>
                        </m:sub>
                      </m:sSub>
                    </m:e>
                  </m:d>
                </m:e>
              </m:d>
            </m:e>
          </m:nary>
        </m:oMath>
      </m:oMathPara>
    </w:p>
    <w:p w14:paraId="15CF6462" w14:textId="60DAC3E3" w:rsidR="00D83726" w:rsidRPr="001A3C4F" w:rsidRDefault="00D83726" w:rsidP="009B4504">
      <w:pPr>
        <w:pStyle w:val="Default"/>
        <w:jc w:val="center"/>
        <w:rPr>
          <w:rFonts w:ascii="Times New Roman" w:hAnsi="Times New Roman" w:cs="Times New Roman"/>
          <w:color w:val="auto"/>
          <w:sz w:val="22"/>
          <w:szCs w:val="22"/>
        </w:rPr>
      </w:pPr>
    </w:p>
    <w:p w14:paraId="5E5580D0" w14:textId="77777777" w:rsidR="00D83726" w:rsidRPr="001A3C4F" w:rsidRDefault="00D83726" w:rsidP="009B4504">
      <w:pPr>
        <w:pStyle w:val="Default"/>
        <w:jc w:val="both"/>
        <w:rPr>
          <w:rFonts w:ascii="Times New Roman" w:hAnsi="Times New Roman" w:cs="Times New Roman"/>
          <w:color w:val="auto"/>
          <w:sz w:val="22"/>
          <w:szCs w:val="22"/>
        </w:rPr>
      </w:pPr>
      <w:r w:rsidRPr="001A3C4F">
        <w:rPr>
          <w:rFonts w:ascii="Times New Roman" w:hAnsi="Times New Roman" w:cs="Times New Roman"/>
          <w:i/>
          <w:iCs/>
          <w:color w:val="auto"/>
          <w:sz w:val="22"/>
          <w:szCs w:val="22"/>
        </w:rPr>
        <w:t>onde</w:t>
      </w:r>
      <w:r w:rsidRPr="001A3C4F">
        <w:rPr>
          <w:rFonts w:ascii="Times New Roman" w:hAnsi="Times New Roman" w:cs="Times New Roman"/>
          <w:color w:val="auto"/>
          <w:sz w:val="22"/>
          <w:szCs w:val="22"/>
        </w:rPr>
        <w:t xml:space="preserve">: </w:t>
      </w:r>
    </w:p>
    <w:p w14:paraId="113BA22D" w14:textId="77777777" w:rsidR="00D83726" w:rsidRPr="001A3C4F" w:rsidRDefault="00D83726" w:rsidP="009B4504">
      <w:pPr>
        <w:pStyle w:val="Default"/>
        <w:jc w:val="both"/>
        <w:rPr>
          <w:rFonts w:ascii="Times New Roman" w:hAnsi="Times New Roman" w:cs="Times New Roman"/>
          <w:color w:val="auto"/>
          <w:sz w:val="22"/>
          <w:szCs w:val="22"/>
        </w:rPr>
      </w:pPr>
    </w:p>
    <w:p w14:paraId="37C9606E" w14:textId="7F762D56" w:rsidR="00D83726" w:rsidRPr="001A3C4F" w:rsidRDefault="00D83726" w:rsidP="009B4504">
      <w:pPr>
        <w:pStyle w:val="Default"/>
        <w:jc w:val="both"/>
        <w:rPr>
          <w:rFonts w:ascii="Times New Roman" w:hAnsi="Times New Roman" w:cs="Times New Roman"/>
          <w:color w:val="auto"/>
          <w:sz w:val="22"/>
          <w:szCs w:val="22"/>
        </w:rPr>
      </w:pPr>
      <w:proofErr w:type="spellStart"/>
      <w:r w:rsidRPr="001A3C4F">
        <w:rPr>
          <w:rFonts w:ascii="Times New Roman" w:hAnsi="Times New Roman" w:cs="Times New Roman"/>
          <w:color w:val="auto"/>
          <w:sz w:val="22"/>
          <w:szCs w:val="22"/>
        </w:rPr>
        <w:t>nDI</w:t>
      </w:r>
      <w:proofErr w:type="spellEnd"/>
      <w:r w:rsidRPr="001A3C4F">
        <w:rPr>
          <w:rFonts w:ascii="Times New Roman" w:hAnsi="Times New Roman" w:cs="Times New Roman"/>
          <w:color w:val="auto"/>
          <w:sz w:val="22"/>
          <w:szCs w:val="22"/>
        </w:rPr>
        <w:t xml:space="preserve"> = número total de Taxas </w:t>
      </w:r>
      <w:proofErr w:type="spellStart"/>
      <w:r w:rsidRPr="001A3C4F">
        <w:rPr>
          <w:rFonts w:ascii="Times New Roman" w:hAnsi="Times New Roman" w:cs="Times New Roman"/>
          <w:color w:val="auto"/>
          <w:sz w:val="22"/>
          <w:szCs w:val="22"/>
        </w:rPr>
        <w:t>DI-Over</w:t>
      </w:r>
      <w:proofErr w:type="spellEnd"/>
      <w:r w:rsidRPr="001A3C4F">
        <w:rPr>
          <w:rFonts w:ascii="Times New Roman" w:hAnsi="Times New Roman" w:cs="Times New Roman"/>
          <w:color w:val="auto"/>
          <w:sz w:val="22"/>
          <w:szCs w:val="22"/>
        </w:rPr>
        <w:t xml:space="preserve">, consideradas na atualização do ativo, sendo </w:t>
      </w:r>
      <w:r w:rsidR="00C408BE" w:rsidRPr="001A3C4F">
        <w:rPr>
          <w:rFonts w:ascii="Times New Roman" w:hAnsi="Times New Roman" w:cs="Times New Roman"/>
          <w:color w:val="auto"/>
          <w:sz w:val="22"/>
          <w:szCs w:val="22"/>
        </w:rPr>
        <w:t>"</w:t>
      </w:r>
      <w:proofErr w:type="spellStart"/>
      <w:r w:rsidRPr="001A3C4F">
        <w:rPr>
          <w:rFonts w:ascii="Times New Roman" w:hAnsi="Times New Roman" w:cs="Times New Roman"/>
          <w:color w:val="auto"/>
          <w:sz w:val="22"/>
          <w:szCs w:val="22"/>
        </w:rPr>
        <w:t>nDI</w:t>
      </w:r>
      <w:proofErr w:type="spellEnd"/>
      <w:r w:rsidR="00C408BE" w:rsidRPr="001A3C4F">
        <w:rPr>
          <w:rFonts w:ascii="Times New Roman" w:hAnsi="Times New Roman" w:cs="Times New Roman"/>
          <w:color w:val="auto"/>
          <w:sz w:val="22"/>
          <w:szCs w:val="22"/>
        </w:rPr>
        <w:t>"</w:t>
      </w:r>
      <w:r w:rsidRPr="001A3C4F">
        <w:rPr>
          <w:rFonts w:ascii="Times New Roman" w:hAnsi="Times New Roman" w:cs="Times New Roman"/>
          <w:color w:val="auto"/>
          <w:sz w:val="22"/>
          <w:szCs w:val="22"/>
        </w:rPr>
        <w:t xml:space="preserve"> um número inteiro; </w:t>
      </w:r>
    </w:p>
    <w:p w14:paraId="43852BC2" w14:textId="77777777" w:rsidR="00D83726" w:rsidRPr="001A3C4F" w:rsidRDefault="00D83726" w:rsidP="009B4504">
      <w:pPr>
        <w:pStyle w:val="Default"/>
        <w:jc w:val="both"/>
        <w:rPr>
          <w:rFonts w:ascii="Times New Roman" w:hAnsi="Times New Roman" w:cs="Times New Roman"/>
          <w:color w:val="auto"/>
          <w:sz w:val="22"/>
          <w:szCs w:val="22"/>
        </w:rPr>
      </w:pPr>
    </w:p>
    <w:p w14:paraId="66EC9C79" w14:textId="34EA0671" w:rsidR="00D83726" w:rsidRPr="001A3C4F" w:rsidRDefault="00D83726" w:rsidP="009B4504">
      <w:pPr>
        <w:pStyle w:val="Default"/>
        <w:jc w:val="both"/>
        <w:rPr>
          <w:rFonts w:ascii="Times New Roman" w:hAnsi="Times New Roman" w:cs="Times New Roman"/>
          <w:color w:val="auto"/>
          <w:sz w:val="22"/>
          <w:szCs w:val="22"/>
        </w:rPr>
      </w:pPr>
      <w:proofErr w:type="spellStart"/>
      <w:r w:rsidRPr="001A3C4F">
        <w:rPr>
          <w:rFonts w:ascii="Times New Roman" w:hAnsi="Times New Roman" w:cs="Times New Roman"/>
          <w:color w:val="auto"/>
          <w:sz w:val="22"/>
          <w:szCs w:val="22"/>
        </w:rPr>
        <w:t>TDIk</w:t>
      </w:r>
      <w:proofErr w:type="spellEnd"/>
      <w:r w:rsidRPr="001A3C4F">
        <w:rPr>
          <w:rFonts w:ascii="Times New Roman" w:hAnsi="Times New Roman" w:cs="Times New Roman"/>
          <w:color w:val="auto"/>
          <w:sz w:val="22"/>
          <w:szCs w:val="22"/>
        </w:rPr>
        <w:t xml:space="preserve"> = Taxa </w:t>
      </w:r>
      <w:proofErr w:type="spellStart"/>
      <w:r w:rsidRPr="001A3C4F">
        <w:rPr>
          <w:rFonts w:ascii="Times New Roman" w:hAnsi="Times New Roman" w:cs="Times New Roman"/>
          <w:color w:val="auto"/>
          <w:sz w:val="22"/>
          <w:szCs w:val="22"/>
        </w:rPr>
        <w:t>DI-Over</w:t>
      </w:r>
      <w:proofErr w:type="spellEnd"/>
      <w:r w:rsidRPr="001A3C4F">
        <w:rPr>
          <w:rFonts w:ascii="Times New Roman" w:hAnsi="Times New Roman" w:cs="Times New Roman"/>
          <w:color w:val="auto"/>
          <w:sz w:val="22"/>
          <w:szCs w:val="22"/>
        </w:rPr>
        <w:t>, expressa ao dia, calculada com 8 (oito) casas decimais com arredondamento, apurada da seguinte forma:</w:t>
      </w:r>
    </w:p>
    <w:p w14:paraId="12B7C316" w14:textId="77777777" w:rsidR="004631EC" w:rsidRPr="001A3C4F" w:rsidRDefault="004631EC" w:rsidP="009B4504">
      <w:pPr>
        <w:pStyle w:val="Default"/>
        <w:jc w:val="both"/>
        <w:rPr>
          <w:rFonts w:ascii="Times New Roman" w:hAnsi="Times New Roman" w:cs="Times New Roman"/>
          <w:color w:val="auto"/>
          <w:sz w:val="22"/>
          <w:szCs w:val="22"/>
        </w:rPr>
      </w:pPr>
    </w:p>
    <w:p w14:paraId="2EC3D725" w14:textId="77777777" w:rsidR="004631EC" w:rsidRPr="001A3C4F" w:rsidRDefault="004F5CF2" w:rsidP="009B4504">
      <w:pPr>
        <w:pStyle w:val="Default"/>
        <w:jc w:val="both"/>
        <w:rPr>
          <w:rFonts w:ascii="Times New Roman" w:hAnsi="Times New Roman" w:cs="Times New Roman"/>
          <w:color w:val="auto"/>
          <w:sz w:val="22"/>
          <w:szCs w:val="22"/>
        </w:rPr>
      </w:pPr>
      <m:oMathPara>
        <m:oMath>
          <m:sSub>
            <m:sSubPr>
              <m:ctrlPr>
                <w:ins w:id="477" w:author="Pinheiro Guimarães" w:date="2022-08-10T16:34:00Z">
                  <w:rPr>
                    <w:rFonts w:ascii="Cambria Math" w:hAnsi="Cambria Math" w:cs="Times New Roman"/>
                    <w:i/>
                    <w:color w:val="auto"/>
                    <w:sz w:val="22"/>
                    <w:szCs w:val="22"/>
                  </w:rPr>
                </w:ins>
              </m:ctrlPr>
            </m:sSubPr>
            <m:e>
              <m:r>
                <w:rPr>
                  <w:rFonts w:ascii="Cambria Math" w:hAnsi="Cambria Math" w:cs="Times New Roman"/>
                  <w:color w:val="auto"/>
                  <w:sz w:val="22"/>
                  <w:szCs w:val="22"/>
                </w:rPr>
                <m:t>TDI</m:t>
              </m:r>
            </m:e>
            <m:sub>
              <m:r>
                <w:rPr>
                  <w:rFonts w:ascii="Cambria Math" w:hAnsi="Cambria Math" w:cs="Times New Roman"/>
                  <w:color w:val="auto"/>
                  <w:sz w:val="22"/>
                  <w:szCs w:val="22"/>
                </w:rPr>
                <m:t>k</m:t>
              </m:r>
            </m:sub>
          </m:sSub>
          <m:r>
            <w:rPr>
              <w:rFonts w:ascii="Cambria Math" w:hAnsi="Cambria Math" w:cs="Times New Roman"/>
              <w:color w:val="auto"/>
              <w:sz w:val="22"/>
              <w:szCs w:val="22"/>
            </w:rPr>
            <m:t xml:space="preserve">= </m:t>
          </m:r>
          <m:sSup>
            <m:sSupPr>
              <m:ctrlPr>
                <w:ins w:id="478" w:author="Pinheiro Guimarães" w:date="2022-08-10T16:34:00Z">
                  <w:rPr>
                    <w:rFonts w:ascii="Cambria Math" w:hAnsi="Cambria Math" w:cs="Times New Roman"/>
                    <w:i/>
                    <w:color w:val="auto"/>
                    <w:sz w:val="22"/>
                    <w:szCs w:val="22"/>
                  </w:rPr>
                </w:ins>
              </m:ctrlPr>
            </m:sSupPr>
            <m:e>
              <m:d>
                <m:dPr>
                  <m:ctrlPr>
                    <w:ins w:id="479" w:author="Pinheiro Guimarães" w:date="2022-08-10T16:34:00Z">
                      <w:rPr>
                        <w:rFonts w:ascii="Cambria Math" w:hAnsi="Cambria Math" w:cs="Times New Roman"/>
                        <w:i/>
                        <w:color w:val="auto"/>
                        <w:sz w:val="22"/>
                        <w:szCs w:val="22"/>
                      </w:rPr>
                    </w:ins>
                  </m:ctrlPr>
                </m:dPr>
                <m:e>
                  <m:f>
                    <m:fPr>
                      <m:ctrlPr>
                        <w:ins w:id="480" w:author="Pinheiro Guimarães" w:date="2022-08-10T16:34:00Z">
                          <w:rPr>
                            <w:rFonts w:ascii="Cambria Math" w:hAnsi="Cambria Math" w:cs="Times New Roman"/>
                            <w:i/>
                            <w:color w:val="auto"/>
                            <w:sz w:val="22"/>
                            <w:szCs w:val="22"/>
                          </w:rPr>
                        </w:ins>
                      </m:ctrlPr>
                    </m:fPr>
                    <m:num>
                      <m:sSub>
                        <m:sSubPr>
                          <m:ctrlPr>
                            <w:ins w:id="481" w:author="Pinheiro Guimarães" w:date="2022-08-10T16:34:00Z">
                              <w:rPr>
                                <w:rFonts w:ascii="Cambria Math" w:hAnsi="Cambria Math" w:cs="Times New Roman"/>
                                <w:i/>
                                <w:color w:val="auto"/>
                                <w:sz w:val="22"/>
                                <w:szCs w:val="22"/>
                              </w:rPr>
                            </w:ins>
                          </m:ctrlPr>
                        </m:sSubPr>
                        <m:e>
                          <m:r>
                            <w:rPr>
                              <w:rFonts w:ascii="Cambria Math" w:hAnsi="Cambria Math" w:cs="Times New Roman"/>
                              <w:color w:val="auto"/>
                              <w:sz w:val="22"/>
                              <w:szCs w:val="22"/>
                            </w:rPr>
                            <m:t>DI</m:t>
                          </m:r>
                        </m:e>
                        <m:sub>
                          <m:r>
                            <w:rPr>
                              <w:rFonts w:ascii="Cambria Math" w:hAnsi="Cambria Math" w:cs="Times New Roman"/>
                              <w:color w:val="auto"/>
                              <w:sz w:val="22"/>
                              <w:szCs w:val="22"/>
                            </w:rPr>
                            <m:t>k</m:t>
                          </m:r>
                        </m:sub>
                      </m:sSub>
                    </m:num>
                    <m:den>
                      <m:r>
                        <w:rPr>
                          <w:rFonts w:ascii="Cambria Math" w:hAnsi="Cambria Math" w:cs="Times New Roman"/>
                          <w:color w:val="auto"/>
                          <w:sz w:val="22"/>
                          <w:szCs w:val="22"/>
                        </w:rPr>
                        <m:t>100</m:t>
                      </m:r>
                    </m:den>
                  </m:f>
                  <m:r>
                    <w:rPr>
                      <w:rFonts w:ascii="Cambria Math" w:hAnsi="Cambria Math" w:cs="Times New Roman"/>
                      <w:color w:val="auto"/>
                      <w:sz w:val="22"/>
                      <w:szCs w:val="22"/>
                    </w:rPr>
                    <m:t>+1</m:t>
                  </m:r>
                </m:e>
              </m:d>
            </m:e>
            <m:sup>
              <m:f>
                <m:fPr>
                  <m:ctrlPr>
                    <w:ins w:id="482" w:author="Pinheiro Guimarães" w:date="2022-08-10T16:34:00Z">
                      <w:rPr>
                        <w:rFonts w:ascii="Cambria Math" w:hAnsi="Cambria Math" w:cs="Times New Roman"/>
                        <w:i/>
                        <w:color w:val="auto"/>
                        <w:sz w:val="22"/>
                        <w:szCs w:val="22"/>
                      </w:rPr>
                    </w:ins>
                  </m:ctrlPr>
                </m:fPr>
                <m:num>
                  <m:r>
                    <w:rPr>
                      <w:rFonts w:ascii="Cambria Math" w:hAnsi="Cambria Math" w:cs="Times New Roman"/>
                      <w:color w:val="auto"/>
                      <w:sz w:val="22"/>
                      <w:szCs w:val="22"/>
                    </w:rPr>
                    <m:t>1</m:t>
                  </m:r>
                </m:num>
                <m:den>
                  <m:r>
                    <w:rPr>
                      <w:rFonts w:ascii="Cambria Math" w:hAnsi="Cambria Math" w:cs="Times New Roman"/>
                      <w:color w:val="auto"/>
                      <w:sz w:val="22"/>
                      <w:szCs w:val="22"/>
                    </w:rPr>
                    <m:t>252</m:t>
                  </m:r>
                </m:den>
              </m:f>
            </m:sup>
          </m:sSup>
          <m:r>
            <w:rPr>
              <w:rFonts w:ascii="Cambria Math" w:hAnsi="Cambria Math" w:cs="Times New Roman"/>
              <w:color w:val="auto"/>
              <w:sz w:val="22"/>
              <w:szCs w:val="22"/>
            </w:rPr>
            <m:t>-1</m:t>
          </m:r>
        </m:oMath>
      </m:oMathPara>
    </w:p>
    <w:p w14:paraId="6C004A66" w14:textId="536B784A" w:rsidR="00D83726" w:rsidRPr="001A3C4F" w:rsidRDefault="00D83726" w:rsidP="009B4504">
      <w:pPr>
        <w:pStyle w:val="PargrafoComumNvel2"/>
        <w:numPr>
          <w:ilvl w:val="0"/>
          <w:numId w:val="0"/>
        </w:numPr>
        <w:spacing w:line="240" w:lineRule="auto"/>
        <w:rPr>
          <w:rFonts w:ascii="Times New Roman" w:eastAsia="Arial Unicode MS" w:hAnsi="Times New Roman" w:cs="Times New Roman"/>
          <w:sz w:val="22"/>
          <w:szCs w:val="22"/>
        </w:rPr>
      </w:pPr>
      <w:r w:rsidRPr="001A3C4F">
        <w:rPr>
          <w:rFonts w:ascii="Times New Roman" w:eastAsia="Arial Unicode MS" w:hAnsi="Times New Roman" w:cs="Times New Roman"/>
          <w:i/>
          <w:iCs/>
          <w:sz w:val="22"/>
          <w:szCs w:val="22"/>
        </w:rPr>
        <w:t>onde</w:t>
      </w:r>
      <w:r w:rsidRPr="001A3C4F">
        <w:rPr>
          <w:rFonts w:ascii="Times New Roman" w:eastAsia="Arial Unicode MS" w:hAnsi="Times New Roman" w:cs="Times New Roman"/>
          <w:sz w:val="22"/>
          <w:szCs w:val="22"/>
        </w:rPr>
        <w:t>:</w:t>
      </w:r>
    </w:p>
    <w:p w14:paraId="62332470" w14:textId="77777777" w:rsidR="00D83726" w:rsidRPr="001A3C4F" w:rsidRDefault="00D83726" w:rsidP="009B4504">
      <w:pPr>
        <w:pStyle w:val="PargrafoComumNvel2"/>
        <w:numPr>
          <w:ilvl w:val="0"/>
          <w:numId w:val="0"/>
        </w:numPr>
        <w:spacing w:line="240" w:lineRule="auto"/>
        <w:rPr>
          <w:rFonts w:ascii="Times New Roman" w:eastAsia="Arial Unicode MS" w:hAnsi="Times New Roman" w:cs="Times New Roman"/>
          <w:sz w:val="22"/>
          <w:szCs w:val="22"/>
        </w:rPr>
      </w:pPr>
    </w:p>
    <w:p w14:paraId="5F09C06A" w14:textId="6C56C3D2" w:rsidR="00D83726" w:rsidRPr="001A3C4F" w:rsidRDefault="00D83726" w:rsidP="009B4504">
      <w:pPr>
        <w:pStyle w:val="Default"/>
        <w:jc w:val="both"/>
        <w:rPr>
          <w:rFonts w:ascii="Times New Roman" w:hAnsi="Times New Roman" w:cs="Times New Roman"/>
          <w:color w:val="auto"/>
          <w:sz w:val="22"/>
          <w:szCs w:val="22"/>
        </w:rPr>
      </w:pPr>
      <w:proofErr w:type="spellStart"/>
      <w:r w:rsidRPr="001A3C4F">
        <w:rPr>
          <w:rFonts w:ascii="Times New Roman" w:hAnsi="Times New Roman" w:cs="Times New Roman"/>
          <w:color w:val="auto"/>
          <w:sz w:val="22"/>
          <w:szCs w:val="22"/>
        </w:rPr>
        <w:t>DIk</w:t>
      </w:r>
      <w:proofErr w:type="spellEnd"/>
      <w:r w:rsidRPr="001A3C4F">
        <w:rPr>
          <w:rFonts w:ascii="Times New Roman" w:hAnsi="Times New Roman" w:cs="Times New Roman"/>
          <w:color w:val="auto"/>
          <w:sz w:val="22"/>
          <w:szCs w:val="22"/>
        </w:rPr>
        <w:t xml:space="preserve"> = Taxa </w:t>
      </w:r>
      <w:proofErr w:type="spellStart"/>
      <w:r w:rsidRPr="001A3C4F">
        <w:rPr>
          <w:rFonts w:ascii="Times New Roman" w:hAnsi="Times New Roman" w:cs="Times New Roman"/>
          <w:color w:val="auto"/>
          <w:sz w:val="22"/>
          <w:szCs w:val="22"/>
        </w:rPr>
        <w:t>DI-Over</w:t>
      </w:r>
      <w:proofErr w:type="spellEnd"/>
      <w:r w:rsidRPr="001A3C4F">
        <w:rPr>
          <w:rFonts w:ascii="Times New Roman" w:hAnsi="Times New Roman" w:cs="Times New Roman"/>
          <w:color w:val="auto"/>
          <w:sz w:val="22"/>
          <w:szCs w:val="22"/>
        </w:rPr>
        <w:t xml:space="preserve">, divulgada pela B3, válida por 1 (um) dia útil (overnight), utilizada com 2 (duas) casas decimais; e </w:t>
      </w:r>
    </w:p>
    <w:p w14:paraId="142799A6" w14:textId="77777777" w:rsidR="00D83726" w:rsidRPr="001A3C4F" w:rsidRDefault="00D83726" w:rsidP="009B4504">
      <w:pPr>
        <w:pStyle w:val="Default"/>
        <w:jc w:val="both"/>
        <w:rPr>
          <w:rFonts w:ascii="Times New Roman" w:hAnsi="Times New Roman" w:cs="Times New Roman"/>
          <w:color w:val="auto"/>
          <w:sz w:val="22"/>
          <w:szCs w:val="22"/>
        </w:rPr>
      </w:pPr>
    </w:p>
    <w:p w14:paraId="4E3E2170" w14:textId="77777777" w:rsidR="00D83726" w:rsidRPr="001A3C4F" w:rsidRDefault="00D83726" w:rsidP="009B4504">
      <w:pPr>
        <w:pStyle w:val="Default"/>
        <w:jc w:val="both"/>
        <w:rPr>
          <w:rFonts w:ascii="Times New Roman" w:hAnsi="Times New Roman" w:cs="Times New Roman"/>
          <w:color w:val="auto"/>
          <w:sz w:val="22"/>
          <w:szCs w:val="22"/>
        </w:rPr>
      </w:pPr>
      <w:r w:rsidRPr="001A3C4F">
        <w:rPr>
          <w:rFonts w:ascii="Times New Roman" w:hAnsi="Times New Roman" w:cs="Times New Roman"/>
          <w:color w:val="auto"/>
          <w:sz w:val="22"/>
          <w:szCs w:val="22"/>
        </w:rPr>
        <w:t xml:space="preserve">Fator Spread = sobretaxa de juros fixo, calculada com 9 (nove) casas decimais, com arredondamento, apurada da seguinte forma: </w:t>
      </w:r>
    </w:p>
    <w:p w14:paraId="5FA7B08D" w14:textId="77777777" w:rsidR="004631EC" w:rsidRPr="001A3C4F" w:rsidRDefault="004631EC" w:rsidP="009B4504">
      <w:pPr>
        <w:pStyle w:val="Default"/>
        <w:jc w:val="both"/>
        <w:rPr>
          <w:rFonts w:ascii="Times New Roman" w:hAnsi="Times New Roman" w:cs="Times New Roman"/>
          <w:color w:val="auto"/>
          <w:sz w:val="22"/>
          <w:szCs w:val="22"/>
        </w:rPr>
      </w:pPr>
    </w:p>
    <w:p w14:paraId="26E193A3" w14:textId="7BEF54CD" w:rsidR="00D83726" w:rsidRPr="001A3C4F" w:rsidRDefault="004631EC" w:rsidP="009B4504">
      <w:pPr>
        <w:pStyle w:val="Default"/>
        <w:jc w:val="center"/>
        <w:rPr>
          <w:rFonts w:ascii="Times New Roman" w:hAnsi="Times New Roman" w:cs="Times New Roman"/>
          <w:sz w:val="22"/>
          <w:szCs w:val="22"/>
        </w:rPr>
      </w:pPr>
      <m:oMathPara>
        <m:oMath>
          <m:r>
            <w:rPr>
              <w:rFonts w:ascii="Cambria Math" w:hAnsi="Cambria Math" w:cs="Times New Roman"/>
              <w:color w:val="auto"/>
              <w:sz w:val="22"/>
              <w:szCs w:val="22"/>
            </w:rPr>
            <m:t xml:space="preserve">Fator Spread= </m:t>
          </m:r>
          <m:d>
            <m:dPr>
              <m:begChr m:val="["/>
              <m:endChr m:val="]"/>
              <m:ctrlPr>
                <w:ins w:id="483" w:author="Pinheiro Guimarães" w:date="2022-08-10T16:34:00Z">
                  <w:rPr>
                    <w:rFonts w:ascii="Cambria Math" w:hAnsi="Cambria Math" w:cs="Times New Roman"/>
                    <w:i/>
                    <w:color w:val="auto"/>
                    <w:sz w:val="22"/>
                    <w:szCs w:val="22"/>
                  </w:rPr>
                </w:ins>
              </m:ctrlPr>
            </m:dPr>
            <m:e>
              <m:sSup>
                <m:sSupPr>
                  <m:ctrlPr>
                    <w:ins w:id="484" w:author="Pinheiro Guimarães" w:date="2022-08-10T16:34:00Z">
                      <w:rPr>
                        <w:rFonts w:ascii="Cambria Math" w:hAnsi="Cambria Math" w:cs="Times New Roman"/>
                        <w:i/>
                        <w:color w:val="auto"/>
                        <w:sz w:val="22"/>
                        <w:szCs w:val="22"/>
                      </w:rPr>
                    </w:ins>
                  </m:ctrlPr>
                </m:sSupPr>
                <m:e>
                  <m:d>
                    <m:dPr>
                      <m:ctrlPr>
                        <w:ins w:id="485" w:author="Pinheiro Guimarães" w:date="2022-08-10T16:34:00Z">
                          <w:rPr>
                            <w:rFonts w:ascii="Cambria Math" w:hAnsi="Cambria Math" w:cs="Times New Roman"/>
                            <w:i/>
                            <w:color w:val="auto"/>
                            <w:sz w:val="22"/>
                            <w:szCs w:val="22"/>
                          </w:rPr>
                        </w:ins>
                      </m:ctrlPr>
                    </m:dPr>
                    <m:e>
                      <m:f>
                        <m:fPr>
                          <m:ctrlPr>
                            <w:ins w:id="486" w:author="Pinheiro Guimarães" w:date="2022-08-10T16:34:00Z">
                              <w:rPr>
                                <w:rFonts w:ascii="Cambria Math" w:hAnsi="Cambria Math" w:cs="Times New Roman"/>
                                <w:i/>
                                <w:color w:val="auto"/>
                                <w:sz w:val="22"/>
                                <w:szCs w:val="22"/>
                              </w:rPr>
                            </w:ins>
                          </m:ctrlPr>
                        </m:fPr>
                        <m:num>
                          <m:r>
                            <w:rPr>
                              <w:rFonts w:ascii="Cambria Math" w:hAnsi="Cambria Math" w:cs="Times New Roman"/>
                              <w:color w:val="auto"/>
                              <w:sz w:val="22"/>
                              <w:szCs w:val="22"/>
                            </w:rPr>
                            <m:t>spread</m:t>
                          </m:r>
                        </m:num>
                        <m:den>
                          <m:r>
                            <w:rPr>
                              <w:rFonts w:ascii="Cambria Math" w:hAnsi="Cambria Math" w:cs="Times New Roman"/>
                              <w:color w:val="auto"/>
                              <w:sz w:val="22"/>
                              <w:szCs w:val="22"/>
                            </w:rPr>
                            <m:t>100</m:t>
                          </m:r>
                        </m:den>
                      </m:f>
                      <m:r>
                        <w:rPr>
                          <w:rFonts w:ascii="Cambria Math" w:hAnsi="Cambria Math" w:cs="Times New Roman"/>
                          <w:color w:val="auto"/>
                          <w:sz w:val="22"/>
                          <w:szCs w:val="22"/>
                        </w:rPr>
                        <m:t>+1</m:t>
                      </m:r>
                    </m:e>
                  </m:d>
                </m:e>
                <m:sup>
                  <m:f>
                    <m:fPr>
                      <m:ctrlPr>
                        <w:ins w:id="487" w:author="Pinheiro Guimarães" w:date="2022-08-10T16:34:00Z">
                          <w:rPr>
                            <w:rFonts w:ascii="Cambria Math" w:hAnsi="Cambria Math" w:cs="Times New Roman"/>
                            <w:i/>
                            <w:color w:val="auto"/>
                            <w:sz w:val="22"/>
                            <w:szCs w:val="22"/>
                          </w:rPr>
                        </w:ins>
                      </m:ctrlPr>
                    </m:fPr>
                    <m:num>
                      <m:r>
                        <w:rPr>
                          <w:rFonts w:ascii="Cambria Math" w:hAnsi="Cambria Math" w:cs="Times New Roman"/>
                          <w:color w:val="auto"/>
                          <w:sz w:val="22"/>
                          <w:szCs w:val="22"/>
                        </w:rPr>
                        <m:t>DP</m:t>
                      </m:r>
                    </m:num>
                    <m:den>
                      <m:r>
                        <w:rPr>
                          <w:rFonts w:ascii="Cambria Math" w:hAnsi="Cambria Math" w:cs="Times New Roman"/>
                          <w:color w:val="auto"/>
                          <w:sz w:val="22"/>
                          <w:szCs w:val="22"/>
                        </w:rPr>
                        <m:t>252</m:t>
                      </m:r>
                    </m:den>
                  </m:f>
                </m:sup>
              </m:sSup>
            </m:e>
          </m:d>
        </m:oMath>
      </m:oMathPara>
    </w:p>
    <w:p w14:paraId="36E99FD2" w14:textId="77777777" w:rsidR="00D83726" w:rsidRPr="001A3C4F" w:rsidRDefault="00D83726" w:rsidP="009B4504">
      <w:pPr>
        <w:pStyle w:val="Default"/>
        <w:jc w:val="both"/>
        <w:rPr>
          <w:rFonts w:ascii="Times New Roman" w:hAnsi="Times New Roman" w:cs="Times New Roman"/>
          <w:color w:val="auto"/>
          <w:sz w:val="22"/>
          <w:szCs w:val="22"/>
        </w:rPr>
      </w:pPr>
      <w:r w:rsidRPr="001A3C4F">
        <w:rPr>
          <w:rFonts w:ascii="Times New Roman" w:hAnsi="Times New Roman" w:cs="Times New Roman"/>
          <w:i/>
          <w:iCs/>
          <w:color w:val="auto"/>
          <w:sz w:val="22"/>
          <w:szCs w:val="22"/>
        </w:rPr>
        <w:t>onde</w:t>
      </w:r>
      <w:r w:rsidRPr="001A3C4F">
        <w:rPr>
          <w:rFonts w:ascii="Times New Roman" w:hAnsi="Times New Roman" w:cs="Times New Roman"/>
          <w:color w:val="auto"/>
          <w:sz w:val="22"/>
          <w:szCs w:val="22"/>
        </w:rPr>
        <w:t xml:space="preserve">: </w:t>
      </w:r>
    </w:p>
    <w:p w14:paraId="3219FB32" w14:textId="77777777" w:rsidR="00696EB9" w:rsidRPr="001A3C4F" w:rsidRDefault="00696EB9" w:rsidP="009B4504">
      <w:pPr>
        <w:pStyle w:val="Default"/>
        <w:jc w:val="both"/>
        <w:rPr>
          <w:rFonts w:ascii="Times New Roman" w:hAnsi="Times New Roman" w:cs="Times New Roman"/>
          <w:color w:val="auto"/>
          <w:sz w:val="22"/>
          <w:szCs w:val="22"/>
        </w:rPr>
      </w:pPr>
    </w:p>
    <w:p w14:paraId="3BA4F955" w14:textId="15CE9AEC" w:rsidR="00D83726" w:rsidRPr="001A3C4F" w:rsidRDefault="00D83726" w:rsidP="009B4504">
      <w:pPr>
        <w:pStyle w:val="Default"/>
        <w:jc w:val="both"/>
        <w:rPr>
          <w:rFonts w:ascii="Times New Roman" w:hAnsi="Times New Roman" w:cs="Times New Roman"/>
          <w:color w:val="auto"/>
          <w:sz w:val="22"/>
          <w:szCs w:val="22"/>
        </w:rPr>
      </w:pPr>
      <w:r w:rsidRPr="001A3C4F">
        <w:rPr>
          <w:rFonts w:ascii="Times New Roman" w:hAnsi="Times New Roman" w:cs="Times New Roman"/>
          <w:color w:val="auto"/>
          <w:sz w:val="22"/>
          <w:szCs w:val="22"/>
        </w:rPr>
        <w:t xml:space="preserve">spread = taxa de spread, informada com 4 (quatro) casas decimais; </w:t>
      </w:r>
    </w:p>
    <w:p w14:paraId="42FDF4A4" w14:textId="77777777" w:rsidR="00D83726" w:rsidRPr="001A3C4F" w:rsidRDefault="00D83726" w:rsidP="009B4504">
      <w:pPr>
        <w:pStyle w:val="Default"/>
        <w:jc w:val="both"/>
        <w:rPr>
          <w:rFonts w:ascii="Times New Roman" w:hAnsi="Times New Roman" w:cs="Times New Roman"/>
          <w:color w:val="auto"/>
          <w:sz w:val="22"/>
          <w:szCs w:val="22"/>
        </w:rPr>
      </w:pPr>
    </w:p>
    <w:p w14:paraId="239F0B5A" w14:textId="27952C0B" w:rsidR="00D83726" w:rsidRPr="001A3C4F" w:rsidRDefault="00D83726" w:rsidP="009B4504">
      <w:pPr>
        <w:pStyle w:val="Default"/>
        <w:jc w:val="both"/>
        <w:rPr>
          <w:rFonts w:ascii="Times New Roman" w:hAnsi="Times New Roman" w:cs="Times New Roman"/>
          <w:color w:val="auto"/>
          <w:sz w:val="22"/>
          <w:szCs w:val="22"/>
        </w:rPr>
      </w:pPr>
      <w:r w:rsidRPr="001A3C4F">
        <w:rPr>
          <w:rFonts w:ascii="Times New Roman" w:hAnsi="Times New Roman" w:cs="Times New Roman"/>
          <w:color w:val="auto"/>
          <w:sz w:val="22"/>
          <w:szCs w:val="22"/>
        </w:rPr>
        <w:t xml:space="preserve">DP = número de dias úteis entre </w:t>
      </w:r>
      <w:r w:rsidR="00A11A57" w:rsidRPr="001A3C4F">
        <w:rPr>
          <w:rFonts w:ascii="Times New Roman" w:hAnsi="Times New Roman" w:cs="Times New Roman"/>
          <w:color w:val="auto"/>
          <w:sz w:val="22"/>
          <w:szCs w:val="22"/>
        </w:rPr>
        <w:t>a primeira data de integralização dos CRA ou a Data de Pagamento da Remuneração das Debêntures 2ª Série imediatamente anterior e a data de cálculo</w:t>
      </w:r>
      <w:r w:rsidRPr="001A3C4F">
        <w:rPr>
          <w:rFonts w:ascii="Times New Roman" w:hAnsi="Times New Roman" w:cs="Times New Roman"/>
          <w:color w:val="auto"/>
          <w:sz w:val="22"/>
          <w:szCs w:val="22"/>
        </w:rPr>
        <w:t xml:space="preserve">, sendo </w:t>
      </w:r>
      <w:r w:rsidR="00C408BE" w:rsidRPr="001A3C4F">
        <w:rPr>
          <w:rFonts w:ascii="Times New Roman" w:hAnsi="Times New Roman" w:cs="Times New Roman"/>
          <w:color w:val="auto"/>
          <w:sz w:val="22"/>
          <w:szCs w:val="22"/>
        </w:rPr>
        <w:t>"</w:t>
      </w:r>
      <w:r w:rsidRPr="001A3C4F">
        <w:rPr>
          <w:rFonts w:ascii="Times New Roman" w:hAnsi="Times New Roman" w:cs="Times New Roman"/>
          <w:color w:val="auto"/>
          <w:sz w:val="22"/>
          <w:szCs w:val="22"/>
        </w:rPr>
        <w:t>DP</w:t>
      </w:r>
      <w:r w:rsidR="00C408BE" w:rsidRPr="001A3C4F">
        <w:rPr>
          <w:rFonts w:ascii="Times New Roman" w:hAnsi="Times New Roman" w:cs="Times New Roman"/>
          <w:color w:val="auto"/>
          <w:sz w:val="22"/>
          <w:szCs w:val="22"/>
        </w:rPr>
        <w:t>"</w:t>
      </w:r>
      <w:r w:rsidRPr="001A3C4F">
        <w:rPr>
          <w:rFonts w:ascii="Times New Roman" w:hAnsi="Times New Roman" w:cs="Times New Roman"/>
          <w:color w:val="auto"/>
          <w:sz w:val="22"/>
          <w:szCs w:val="22"/>
        </w:rPr>
        <w:t xml:space="preserve"> um número inteiro. </w:t>
      </w:r>
    </w:p>
    <w:p w14:paraId="7929D321" w14:textId="250B85F9" w:rsidR="00283B62" w:rsidRPr="001A3C4F" w:rsidRDefault="00283B62" w:rsidP="009B4504">
      <w:pPr>
        <w:pStyle w:val="Default"/>
        <w:jc w:val="both"/>
        <w:rPr>
          <w:rFonts w:ascii="Times New Roman" w:hAnsi="Times New Roman" w:cs="Times New Roman"/>
          <w:color w:val="auto"/>
          <w:sz w:val="22"/>
          <w:szCs w:val="22"/>
        </w:rPr>
      </w:pPr>
    </w:p>
    <w:p w14:paraId="5B72ECAE" w14:textId="1F1A4285" w:rsidR="00283B62" w:rsidRPr="001A3C4F" w:rsidRDefault="00283B62" w:rsidP="009B4504">
      <w:pPr>
        <w:widowControl w:val="0"/>
        <w:tabs>
          <w:tab w:val="left" w:pos="0"/>
        </w:tabs>
        <w:autoSpaceDE/>
        <w:autoSpaceDN/>
        <w:adjustRightInd/>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Excepcionalmente na primeira Data de Pagamento da Remuneração das Debêntures 2ª Série, deverá ser acrescido à Remuneração das Debêntures da 2ª Série devida um valor equivalente ao </w:t>
      </w:r>
      <w:proofErr w:type="spellStart"/>
      <w:r w:rsidRPr="001A3C4F">
        <w:rPr>
          <w:rFonts w:ascii="Times New Roman" w:hAnsi="Times New Roman" w:cs="Times New Roman"/>
          <w:sz w:val="22"/>
          <w:szCs w:val="22"/>
          <w:lang w:val="pt-BR"/>
        </w:rPr>
        <w:t>produtório</w:t>
      </w:r>
      <w:proofErr w:type="spellEnd"/>
      <w:r w:rsidRPr="001A3C4F">
        <w:rPr>
          <w:rFonts w:ascii="Times New Roman" w:hAnsi="Times New Roman" w:cs="Times New Roman"/>
          <w:sz w:val="22"/>
          <w:szCs w:val="22"/>
          <w:lang w:val="pt-BR"/>
        </w:rPr>
        <w:t xml:space="preserve"> de 2 (dois) Dias Úteis que antecedem à Data de Início de Rentabilidade, calculado </w:t>
      </w:r>
      <w:r w:rsidRPr="001A3C4F">
        <w:rPr>
          <w:rFonts w:ascii="Times New Roman" w:hAnsi="Times New Roman" w:cs="Times New Roman"/>
          <w:i/>
          <w:sz w:val="22"/>
          <w:szCs w:val="22"/>
          <w:lang w:val="pt-BR"/>
        </w:rPr>
        <w:t xml:space="preserve">pro </w:t>
      </w:r>
      <w:r w:rsidRPr="001A3C4F">
        <w:rPr>
          <w:rFonts w:ascii="Times New Roman" w:hAnsi="Times New Roman" w:cs="Times New Roman"/>
          <w:i/>
          <w:sz w:val="22"/>
          <w:szCs w:val="22"/>
          <w:lang w:val="pt-BR"/>
        </w:rPr>
        <w:lastRenderedPageBreak/>
        <w:t xml:space="preserve">rata </w:t>
      </w:r>
      <w:proofErr w:type="spellStart"/>
      <w:r w:rsidRPr="001A3C4F">
        <w:rPr>
          <w:rFonts w:ascii="Times New Roman" w:hAnsi="Times New Roman" w:cs="Times New Roman"/>
          <w:i/>
          <w:sz w:val="22"/>
          <w:szCs w:val="22"/>
          <w:lang w:val="pt-BR"/>
        </w:rPr>
        <w:t>temporis</w:t>
      </w:r>
      <w:proofErr w:type="spellEnd"/>
      <w:r w:rsidRPr="001A3C4F">
        <w:rPr>
          <w:rFonts w:ascii="Times New Roman" w:hAnsi="Times New Roman" w:cs="Times New Roman"/>
          <w:sz w:val="22"/>
          <w:szCs w:val="22"/>
          <w:lang w:val="pt-BR"/>
        </w:rPr>
        <w:t>, de acordo com as fórmulas constantes desta cláusula</w:t>
      </w:r>
      <w:r w:rsidRPr="001A3C4F">
        <w:rPr>
          <w:rFonts w:ascii="Times New Roman" w:hAnsi="Times New Roman" w:cs="Times New Roman"/>
          <w:i/>
          <w:sz w:val="22"/>
          <w:szCs w:val="22"/>
          <w:lang w:val="pt-BR"/>
        </w:rPr>
        <w:t>.</w:t>
      </w:r>
      <w:r w:rsidRPr="001A3C4F">
        <w:rPr>
          <w:rFonts w:ascii="Times New Roman" w:hAnsi="Times New Roman" w:cs="Times New Roman"/>
          <w:i/>
          <w:iCs/>
          <w:sz w:val="22"/>
          <w:szCs w:val="22"/>
          <w:lang w:val="pt-BR"/>
        </w:rPr>
        <w:t xml:space="preserve"> </w:t>
      </w:r>
    </w:p>
    <w:p w14:paraId="27833205" w14:textId="77777777" w:rsidR="00D83726" w:rsidRPr="001A3C4F" w:rsidRDefault="00D83726" w:rsidP="009B4504">
      <w:pPr>
        <w:pStyle w:val="PargrafoComumNvel2"/>
        <w:numPr>
          <w:ilvl w:val="0"/>
          <w:numId w:val="0"/>
        </w:numPr>
        <w:spacing w:line="240" w:lineRule="auto"/>
        <w:rPr>
          <w:rFonts w:ascii="Times New Roman" w:eastAsia="Arial Unicode MS" w:hAnsi="Times New Roman" w:cs="Times New Roman"/>
          <w:sz w:val="22"/>
          <w:szCs w:val="22"/>
        </w:rPr>
      </w:pPr>
    </w:p>
    <w:p w14:paraId="6F22B7BD" w14:textId="2A7F2A7A" w:rsidR="00D83726" w:rsidRPr="001A3C4F" w:rsidRDefault="00D83726" w:rsidP="009B4504">
      <w:pPr>
        <w:pStyle w:val="PargrafoComumNvel2"/>
        <w:numPr>
          <w:ilvl w:val="0"/>
          <w:numId w:val="0"/>
        </w:numPr>
        <w:spacing w:line="240" w:lineRule="auto"/>
        <w:rPr>
          <w:rFonts w:ascii="Times New Roman" w:hAnsi="Times New Roman" w:cs="Times New Roman"/>
          <w:sz w:val="22"/>
          <w:szCs w:val="22"/>
        </w:rPr>
      </w:pPr>
      <w:r w:rsidRPr="001A3C4F">
        <w:rPr>
          <w:rFonts w:ascii="Times New Roman" w:eastAsia="Arial Unicode MS" w:hAnsi="Times New Roman" w:cs="Times New Roman"/>
          <w:sz w:val="22"/>
          <w:szCs w:val="22"/>
        </w:rPr>
        <w:t>6.</w:t>
      </w:r>
      <w:r w:rsidR="00611A93" w:rsidRPr="001A3C4F">
        <w:rPr>
          <w:rFonts w:ascii="Times New Roman" w:eastAsia="Arial Unicode MS" w:hAnsi="Times New Roman" w:cs="Times New Roman"/>
          <w:sz w:val="22"/>
          <w:szCs w:val="22"/>
        </w:rPr>
        <w:t>11</w:t>
      </w:r>
      <w:r w:rsidRPr="001A3C4F">
        <w:rPr>
          <w:rFonts w:ascii="Times New Roman" w:eastAsia="Arial Unicode MS" w:hAnsi="Times New Roman" w:cs="Times New Roman"/>
          <w:sz w:val="22"/>
          <w:szCs w:val="22"/>
        </w:rPr>
        <w:t>.</w:t>
      </w:r>
      <w:r w:rsidR="00696EB9" w:rsidRPr="001A3C4F">
        <w:rPr>
          <w:rFonts w:ascii="Times New Roman" w:eastAsia="Arial Unicode MS" w:hAnsi="Times New Roman" w:cs="Times New Roman"/>
          <w:sz w:val="22"/>
          <w:szCs w:val="22"/>
        </w:rPr>
        <w:t>10</w:t>
      </w:r>
      <w:r w:rsidRPr="001A3C4F">
        <w:rPr>
          <w:rFonts w:ascii="Times New Roman" w:eastAsia="Arial Unicode MS" w:hAnsi="Times New Roman" w:cs="Times New Roman"/>
          <w:sz w:val="22"/>
          <w:szCs w:val="22"/>
        </w:rPr>
        <w:t>.</w:t>
      </w:r>
      <w:r w:rsidR="00696EB9" w:rsidRPr="001A3C4F">
        <w:rPr>
          <w:rFonts w:ascii="Times New Roman" w:eastAsia="Arial Unicode MS" w:hAnsi="Times New Roman" w:cs="Times New Roman"/>
          <w:sz w:val="22"/>
          <w:szCs w:val="22"/>
        </w:rPr>
        <w:t>3</w:t>
      </w:r>
      <w:r w:rsidRPr="001A3C4F">
        <w:rPr>
          <w:rFonts w:ascii="Times New Roman" w:eastAsia="Arial Unicode MS" w:hAnsi="Times New Roman" w:cs="Times New Roman"/>
          <w:sz w:val="22"/>
          <w:szCs w:val="22"/>
        </w:rPr>
        <w:t>.</w:t>
      </w:r>
      <w:r w:rsidRPr="001A3C4F">
        <w:rPr>
          <w:rFonts w:ascii="Times New Roman" w:eastAsia="Arial Unicode MS" w:hAnsi="Times New Roman" w:cs="Times New Roman"/>
          <w:sz w:val="22"/>
          <w:szCs w:val="22"/>
        </w:rPr>
        <w:tab/>
      </w:r>
      <w:r w:rsidRPr="001A3C4F">
        <w:rPr>
          <w:rFonts w:ascii="Times New Roman" w:hAnsi="Times New Roman" w:cs="Times New Roman"/>
          <w:sz w:val="22"/>
          <w:szCs w:val="22"/>
        </w:rPr>
        <w:t xml:space="preserve">Efetua-se o </w:t>
      </w:r>
      <w:proofErr w:type="spellStart"/>
      <w:r w:rsidRPr="001A3C4F">
        <w:rPr>
          <w:rFonts w:ascii="Times New Roman" w:hAnsi="Times New Roman" w:cs="Times New Roman"/>
          <w:sz w:val="22"/>
          <w:szCs w:val="22"/>
        </w:rPr>
        <w:t>produtório</w:t>
      </w:r>
      <w:proofErr w:type="spellEnd"/>
      <w:r w:rsidRPr="001A3C4F">
        <w:rPr>
          <w:rFonts w:ascii="Times New Roman" w:hAnsi="Times New Roman" w:cs="Times New Roman"/>
          <w:sz w:val="22"/>
          <w:szCs w:val="22"/>
        </w:rPr>
        <w:t xml:space="preserve"> dos fatores diários (1+</w:t>
      </w:r>
      <w:r w:rsidRPr="001A3C4F">
        <w:rPr>
          <w:rFonts w:ascii="Cambria Math" w:hAnsi="Cambria Math" w:cs="Cambria Math"/>
          <w:sz w:val="22"/>
          <w:szCs w:val="22"/>
        </w:rPr>
        <w:t>𝑇𝐷𝐼𝑘</w:t>
      </w:r>
      <w:r w:rsidRPr="001A3C4F">
        <w:rPr>
          <w:rFonts w:ascii="Times New Roman" w:hAnsi="Times New Roman" w:cs="Times New Roman"/>
          <w:sz w:val="22"/>
          <w:szCs w:val="22"/>
        </w:rPr>
        <w:t>), sendo que, a cada fator diário acumulado, trunca-se o resultado com 16 (dezesseis) casas decimais, aplicando-se o próximo fator diário e assim por diante, até o último considerado.</w:t>
      </w:r>
    </w:p>
    <w:p w14:paraId="21EFCA45" w14:textId="77777777" w:rsidR="00D83726" w:rsidRPr="001A3C4F" w:rsidRDefault="00D83726" w:rsidP="009B4504">
      <w:pPr>
        <w:pStyle w:val="PargrafoComumNvel2"/>
        <w:numPr>
          <w:ilvl w:val="0"/>
          <w:numId w:val="0"/>
        </w:numPr>
        <w:spacing w:line="240" w:lineRule="auto"/>
        <w:rPr>
          <w:rFonts w:ascii="Times New Roman" w:hAnsi="Times New Roman" w:cs="Times New Roman"/>
          <w:sz w:val="22"/>
          <w:szCs w:val="22"/>
        </w:rPr>
      </w:pPr>
    </w:p>
    <w:p w14:paraId="072F6F3E" w14:textId="65B7E6BD" w:rsidR="00D83726" w:rsidRPr="001A3C4F" w:rsidRDefault="00D83726" w:rsidP="009B4504">
      <w:pPr>
        <w:pStyle w:val="PargrafoComumNvel2"/>
        <w:numPr>
          <w:ilvl w:val="0"/>
          <w:numId w:val="0"/>
        </w:numPr>
        <w:spacing w:line="240" w:lineRule="auto"/>
        <w:rPr>
          <w:rFonts w:ascii="Times New Roman" w:hAnsi="Times New Roman" w:cs="Times New Roman"/>
          <w:sz w:val="22"/>
          <w:szCs w:val="22"/>
        </w:rPr>
      </w:pPr>
      <w:r w:rsidRPr="001A3C4F">
        <w:rPr>
          <w:rFonts w:ascii="Times New Roman" w:hAnsi="Times New Roman" w:cs="Times New Roman"/>
          <w:sz w:val="22"/>
          <w:szCs w:val="22"/>
        </w:rPr>
        <w:t>6.</w:t>
      </w:r>
      <w:r w:rsidR="00611A93" w:rsidRPr="001A3C4F">
        <w:rPr>
          <w:rFonts w:ascii="Times New Roman" w:hAnsi="Times New Roman" w:cs="Times New Roman"/>
          <w:sz w:val="22"/>
          <w:szCs w:val="22"/>
        </w:rPr>
        <w:t>11</w:t>
      </w:r>
      <w:r w:rsidRPr="001A3C4F">
        <w:rPr>
          <w:rFonts w:ascii="Times New Roman" w:hAnsi="Times New Roman" w:cs="Times New Roman"/>
          <w:sz w:val="22"/>
          <w:szCs w:val="22"/>
        </w:rPr>
        <w:t>.</w:t>
      </w:r>
      <w:r w:rsidR="00696EB9" w:rsidRPr="001A3C4F">
        <w:rPr>
          <w:rFonts w:ascii="Times New Roman" w:hAnsi="Times New Roman" w:cs="Times New Roman"/>
          <w:sz w:val="22"/>
          <w:szCs w:val="22"/>
        </w:rPr>
        <w:t>10.4</w:t>
      </w:r>
      <w:r w:rsidRPr="001A3C4F">
        <w:rPr>
          <w:rFonts w:ascii="Times New Roman" w:hAnsi="Times New Roman" w:cs="Times New Roman"/>
          <w:sz w:val="22"/>
          <w:szCs w:val="22"/>
        </w:rPr>
        <w:t>.</w:t>
      </w:r>
      <w:r w:rsidRPr="001A3C4F">
        <w:rPr>
          <w:rFonts w:ascii="Times New Roman" w:hAnsi="Times New Roman" w:cs="Times New Roman"/>
          <w:sz w:val="22"/>
          <w:szCs w:val="22"/>
        </w:rPr>
        <w:tab/>
        <w:t xml:space="preserve">Se os fatores diários estiverem acumulados, considerar-se-á o fator resultante </w:t>
      </w:r>
      <w:r w:rsidR="00C408BE" w:rsidRPr="001A3C4F">
        <w:rPr>
          <w:rFonts w:ascii="Times New Roman" w:hAnsi="Times New Roman" w:cs="Times New Roman"/>
          <w:sz w:val="22"/>
          <w:szCs w:val="22"/>
        </w:rPr>
        <w:t>"</w:t>
      </w:r>
      <w:r w:rsidRPr="001A3C4F">
        <w:rPr>
          <w:rFonts w:ascii="Times New Roman" w:hAnsi="Times New Roman" w:cs="Times New Roman"/>
          <w:sz w:val="22"/>
          <w:szCs w:val="22"/>
        </w:rPr>
        <w:t>Fator DI</w:t>
      </w:r>
      <w:r w:rsidR="00C408BE" w:rsidRPr="001A3C4F">
        <w:rPr>
          <w:rFonts w:ascii="Times New Roman" w:hAnsi="Times New Roman" w:cs="Times New Roman"/>
          <w:sz w:val="22"/>
          <w:szCs w:val="22"/>
        </w:rPr>
        <w:t>"</w:t>
      </w:r>
      <w:r w:rsidRPr="001A3C4F">
        <w:rPr>
          <w:rFonts w:ascii="Times New Roman" w:hAnsi="Times New Roman" w:cs="Times New Roman"/>
          <w:sz w:val="22"/>
          <w:szCs w:val="22"/>
        </w:rPr>
        <w:t xml:space="preserve"> com 8 (oito) casas decimais, com arredondamento.</w:t>
      </w:r>
    </w:p>
    <w:p w14:paraId="41CB5D83" w14:textId="77777777" w:rsidR="00D83726" w:rsidRPr="001A3C4F" w:rsidRDefault="00D83726" w:rsidP="009B4504">
      <w:pPr>
        <w:pStyle w:val="PargrafoComumNvel2"/>
        <w:numPr>
          <w:ilvl w:val="0"/>
          <w:numId w:val="0"/>
        </w:numPr>
        <w:spacing w:line="240" w:lineRule="auto"/>
        <w:rPr>
          <w:rFonts w:ascii="Times New Roman" w:hAnsi="Times New Roman" w:cs="Times New Roman"/>
          <w:sz w:val="22"/>
          <w:szCs w:val="22"/>
        </w:rPr>
      </w:pPr>
    </w:p>
    <w:p w14:paraId="31CF4913" w14:textId="5B1BCCDB" w:rsidR="00D83726" w:rsidRPr="001A3C4F" w:rsidRDefault="00D83726" w:rsidP="009B4504">
      <w:pPr>
        <w:pStyle w:val="PargrafoComumNvel2"/>
        <w:numPr>
          <w:ilvl w:val="0"/>
          <w:numId w:val="0"/>
        </w:numPr>
        <w:spacing w:line="240" w:lineRule="auto"/>
        <w:rPr>
          <w:rFonts w:ascii="Times New Roman" w:hAnsi="Times New Roman" w:cs="Times New Roman"/>
          <w:sz w:val="22"/>
          <w:szCs w:val="22"/>
        </w:rPr>
      </w:pPr>
      <w:r w:rsidRPr="001A3C4F">
        <w:rPr>
          <w:rFonts w:ascii="Times New Roman" w:hAnsi="Times New Roman" w:cs="Times New Roman"/>
          <w:sz w:val="22"/>
          <w:szCs w:val="22"/>
        </w:rPr>
        <w:t>6.</w:t>
      </w:r>
      <w:r w:rsidR="00611A93" w:rsidRPr="001A3C4F">
        <w:rPr>
          <w:rFonts w:ascii="Times New Roman" w:hAnsi="Times New Roman" w:cs="Times New Roman"/>
          <w:sz w:val="22"/>
          <w:szCs w:val="22"/>
        </w:rPr>
        <w:t>11</w:t>
      </w:r>
      <w:r w:rsidRPr="001A3C4F">
        <w:rPr>
          <w:rFonts w:ascii="Times New Roman" w:hAnsi="Times New Roman" w:cs="Times New Roman"/>
          <w:sz w:val="22"/>
          <w:szCs w:val="22"/>
        </w:rPr>
        <w:t>.</w:t>
      </w:r>
      <w:r w:rsidR="00696EB9" w:rsidRPr="001A3C4F">
        <w:rPr>
          <w:rFonts w:ascii="Times New Roman" w:hAnsi="Times New Roman" w:cs="Times New Roman"/>
          <w:sz w:val="22"/>
          <w:szCs w:val="22"/>
        </w:rPr>
        <w:t>10.5</w:t>
      </w:r>
      <w:r w:rsidRPr="001A3C4F">
        <w:rPr>
          <w:rFonts w:ascii="Times New Roman" w:hAnsi="Times New Roman" w:cs="Times New Roman"/>
          <w:sz w:val="22"/>
          <w:szCs w:val="22"/>
        </w:rPr>
        <w:t>.</w:t>
      </w:r>
      <w:r w:rsidRPr="001A3C4F">
        <w:rPr>
          <w:rFonts w:ascii="Times New Roman" w:hAnsi="Times New Roman" w:cs="Times New Roman"/>
          <w:sz w:val="22"/>
          <w:szCs w:val="22"/>
        </w:rPr>
        <w:tab/>
        <w:t>O fator resultante da expressão (Fator DI x Fator Spread) é considerado com 9 (nove) casas decimais, com arredondamento.</w:t>
      </w:r>
    </w:p>
    <w:p w14:paraId="25F43D47" w14:textId="77777777" w:rsidR="00696EB9" w:rsidRPr="001A3C4F" w:rsidRDefault="00696EB9" w:rsidP="009B4504">
      <w:pPr>
        <w:pStyle w:val="Default"/>
        <w:rPr>
          <w:rFonts w:ascii="Times New Roman" w:hAnsi="Times New Roman" w:cs="Times New Roman"/>
          <w:sz w:val="22"/>
          <w:szCs w:val="22"/>
        </w:rPr>
      </w:pPr>
    </w:p>
    <w:p w14:paraId="7833399D" w14:textId="5EF0421B" w:rsidR="00D83726" w:rsidRPr="001A3C4F" w:rsidRDefault="00D83726" w:rsidP="009B4504">
      <w:pPr>
        <w:pStyle w:val="Default"/>
        <w:rPr>
          <w:rFonts w:ascii="Times New Roman" w:hAnsi="Times New Roman" w:cs="Times New Roman"/>
          <w:color w:val="auto"/>
          <w:sz w:val="22"/>
          <w:szCs w:val="22"/>
        </w:rPr>
      </w:pPr>
      <w:r w:rsidRPr="001A3C4F">
        <w:rPr>
          <w:rFonts w:ascii="Times New Roman" w:hAnsi="Times New Roman" w:cs="Times New Roman"/>
          <w:sz w:val="22"/>
          <w:szCs w:val="22"/>
        </w:rPr>
        <w:t>6.</w:t>
      </w:r>
      <w:r w:rsidR="00611A93" w:rsidRPr="001A3C4F">
        <w:rPr>
          <w:rFonts w:ascii="Times New Roman" w:hAnsi="Times New Roman" w:cs="Times New Roman"/>
          <w:sz w:val="22"/>
          <w:szCs w:val="22"/>
        </w:rPr>
        <w:t>1</w:t>
      </w:r>
      <w:r w:rsidR="004631EC" w:rsidRPr="001A3C4F">
        <w:rPr>
          <w:rFonts w:ascii="Times New Roman" w:hAnsi="Times New Roman" w:cs="Times New Roman"/>
          <w:sz w:val="22"/>
          <w:szCs w:val="22"/>
        </w:rPr>
        <w:t>1</w:t>
      </w:r>
      <w:r w:rsidR="00696EB9" w:rsidRPr="001A3C4F">
        <w:rPr>
          <w:rFonts w:ascii="Times New Roman" w:hAnsi="Times New Roman" w:cs="Times New Roman"/>
          <w:sz w:val="22"/>
          <w:szCs w:val="22"/>
        </w:rPr>
        <w:t>.10.6</w:t>
      </w:r>
      <w:r w:rsidRPr="001A3C4F">
        <w:rPr>
          <w:rFonts w:ascii="Times New Roman" w:hAnsi="Times New Roman" w:cs="Times New Roman"/>
          <w:sz w:val="22"/>
          <w:szCs w:val="22"/>
        </w:rPr>
        <w:t>.</w:t>
      </w:r>
      <w:r w:rsidRPr="001A3C4F">
        <w:rPr>
          <w:rFonts w:ascii="Times New Roman" w:hAnsi="Times New Roman" w:cs="Times New Roman"/>
          <w:sz w:val="22"/>
          <w:szCs w:val="22"/>
        </w:rPr>
        <w:tab/>
      </w:r>
      <w:r w:rsidRPr="001A3C4F">
        <w:rPr>
          <w:rFonts w:ascii="Times New Roman" w:hAnsi="Times New Roman" w:cs="Times New Roman"/>
          <w:color w:val="auto"/>
          <w:sz w:val="22"/>
          <w:szCs w:val="22"/>
        </w:rPr>
        <w:t xml:space="preserve">A Taxa DI deverá ser utilizada considerando idêntico número de casas decimais divulgado pelo órgão responsável pelo seu cálculo. </w:t>
      </w:r>
    </w:p>
    <w:p w14:paraId="60362276" w14:textId="77777777" w:rsidR="00D83726" w:rsidRPr="001A3C4F" w:rsidRDefault="00D83726" w:rsidP="009B4504">
      <w:pPr>
        <w:pStyle w:val="PargrafoComumNvel2"/>
        <w:numPr>
          <w:ilvl w:val="0"/>
          <w:numId w:val="0"/>
        </w:numPr>
        <w:spacing w:line="240" w:lineRule="auto"/>
        <w:rPr>
          <w:rFonts w:ascii="Times New Roman" w:hAnsi="Times New Roman" w:cs="Times New Roman"/>
          <w:sz w:val="22"/>
          <w:szCs w:val="22"/>
        </w:rPr>
      </w:pPr>
    </w:p>
    <w:p w14:paraId="17D4EE66" w14:textId="2AC68873" w:rsidR="00D83726" w:rsidRPr="001A3C4F" w:rsidRDefault="00D83726" w:rsidP="009B4504">
      <w:pPr>
        <w:pStyle w:val="Default"/>
        <w:jc w:val="both"/>
        <w:rPr>
          <w:rFonts w:ascii="Times New Roman" w:hAnsi="Times New Roman" w:cs="Times New Roman"/>
          <w:color w:val="auto"/>
          <w:sz w:val="22"/>
          <w:szCs w:val="22"/>
        </w:rPr>
      </w:pPr>
      <w:r w:rsidRPr="001A3C4F">
        <w:rPr>
          <w:rFonts w:ascii="Times New Roman" w:hAnsi="Times New Roman" w:cs="Times New Roman"/>
          <w:sz w:val="22"/>
          <w:szCs w:val="22"/>
        </w:rPr>
        <w:t>6.</w:t>
      </w:r>
      <w:r w:rsidR="00611A93" w:rsidRPr="001A3C4F">
        <w:rPr>
          <w:rFonts w:ascii="Times New Roman" w:hAnsi="Times New Roman" w:cs="Times New Roman"/>
          <w:sz w:val="22"/>
          <w:szCs w:val="22"/>
        </w:rPr>
        <w:t>11</w:t>
      </w:r>
      <w:r w:rsidRPr="001A3C4F">
        <w:rPr>
          <w:rFonts w:ascii="Times New Roman" w:hAnsi="Times New Roman" w:cs="Times New Roman"/>
          <w:sz w:val="22"/>
          <w:szCs w:val="22"/>
        </w:rPr>
        <w:t>.</w:t>
      </w:r>
      <w:r w:rsidR="00696EB9" w:rsidRPr="001A3C4F">
        <w:rPr>
          <w:rFonts w:ascii="Times New Roman" w:hAnsi="Times New Roman" w:cs="Times New Roman"/>
          <w:sz w:val="22"/>
          <w:szCs w:val="22"/>
        </w:rPr>
        <w:t>10.7</w:t>
      </w:r>
      <w:r w:rsidRPr="001A3C4F">
        <w:rPr>
          <w:rFonts w:ascii="Times New Roman" w:hAnsi="Times New Roman" w:cs="Times New Roman"/>
          <w:sz w:val="22"/>
          <w:szCs w:val="22"/>
        </w:rPr>
        <w:t>.</w:t>
      </w:r>
      <w:r w:rsidRPr="001A3C4F">
        <w:rPr>
          <w:rFonts w:ascii="Times New Roman" w:hAnsi="Times New Roman" w:cs="Times New Roman"/>
          <w:sz w:val="22"/>
          <w:szCs w:val="22"/>
        </w:rPr>
        <w:tab/>
      </w:r>
      <w:r w:rsidRPr="001A3C4F">
        <w:rPr>
          <w:rFonts w:ascii="Times New Roman" w:hAnsi="Times New Roman" w:cs="Times New Roman"/>
          <w:color w:val="auto"/>
          <w:sz w:val="22"/>
          <w:szCs w:val="22"/>
        </w:rPr>
        <w:t xml:space="preserve">Observado o disposto na </w:t>
      </w:r>
      <w:r w:rsidRPr="001A3C4F">
        <w:rPr>
          <w:rFonts w:ascii="Times New Roman" w:hAnsi="Times New Roman" w:cs="Times New Roman"/>
          <w:color w:val="auto"/>
          <w:sz w:val="22"/>
          <w:szCs w:val="22"/>
          <w:u w:val="single"/>
        </w:rPr>
        <w:t>Cláusula 6.1</w:t>
      </w:r>
      <w:r w:rsidR="000C62BB" w:rsidRPr="001A3C4F">
        <w:rPr>
          <w:rFonts w:ascii="Times New Roman" w:hAnsi="Times New Roman" w:cs="Times New Roman"/>
          <w:color w:val="auto"/>
          <w:sz w:val="22"/>
          <w:szCs w:val="22"/>
          <w:u w:val="single"/>
        </w:rPr>
        <w:t>1</w:t>
      </w:r>
      <w:r w:rsidRPr="001A3C4F">
        <w:rPr>
          <w:rFonts w:ascii="Times New Roman" w:hAnsi="Times New Roman" w:cs="Times New Roman"/>
          <w:color w:val="auto"/>
          <w:sz w:val="22"/>
          <w:szCs w:val="22"/>
          <w:u w:val="single"/>
        </w:rPr>
        <w:t>.</w:t>
      </w:r>
      <w:r w:rsidR="00696EB9" w:rsidRPr="001A3C4F">
        <w:rPr>
          <w:rFonts w:ascii="Times New Roman" w:hAnsi="Times New Roman" w:cs="Times New Roman"/>
          <w:color w:val="auto"/>
          <w:sz w:val="22"/>
          <w:szCs w:val="22"/>
          <w:u w:val="single"/>
        </w:rPr>
        <w:t>11</w:t>
      </w:r>
      <w:r w:rsidRPr="001A3C4F">
        <w:rPr>
          <w:rFonts w:ascii="Times New Roman" w:hAnsi="Times New Roman" w:cs="Times New Roman"/>
          <w:color w:val="auto"/>
          <w:sz w:val="22"/>
          <w:szCs w:val="22"/>
        </w:rPr>
        <w:t xml:space="preserve"> abaixo, se, a qualquer tempo durante a vigência das Debêntures </w:t>
      </w:r>
      <w:r w:rsidR="00696EB9" w:rsidRPr="001A3C4F">
        <w:rPr>
          <w:rFonts w:ascii="Times New Roman" w:hAnsi="Times New Roman" w:cs="Times New Roman"/>
          <w:color w:val="auto"/>
          <w:sz w:val="22"/>
          <w:szCs w:val="22"/>
        </w:rPr>
        <w:t>2</w:t>
      </w:r>
      <w:r w:rsidRPr="001A3C4F">
        <w:rPr>
          <w:rFonts w:ascii="Times New Roman" w:hAnsi="Times New Roman" w:cs="Times New Roman"/>
          <w:color w:val="auto"/>
          <w:sz w:val="22"/>
          <w:szCs w:val="22"/>
        </w:rPr>
        <w:t xml:space="preserve">ª Série, não houver divulgação da Taxa DI, será aplicada a última Taxa DI disponível até o momento para cálculo da Remuneração das Debêntures </w:t>
      </w:r>
      <w:r w:rsidR="00696EB9" w:rsidRPr="001A3C4F">
        <w:rPr>
          <w:rFonts w:ascii="Times New Roman" w:hAnsi="Times New Roman" w:cs="Times New Roman"/>
          <w:color w:val="auto"/>
          <w:sz w:val="22"/>
          <w:szCs w:val="22"/>
        </w:rPr>
        <w:t>2</w:t>
      </w:r>
      <w:r w:rsidRPr="001A3C4F">
        <w:rPr>
          <w:rFonts w:ascii="Times New Roman" w:hAnsi="Times New Roman" w:cs="Times New Roman"/>
          <w:color w:val="auto"/>
          <w:sz w:val="22"/>
          <w:szCs w:val="22"/>
        </w:rPr>
        <w:t xml:space="preserve">ª Série, não sendo devidas quaisquer compensações entre a </w:t>
      </w:r>
      <w:r w:rsidR="003F3F36" w:rsidRPr="001A3C4F">
        <w:rPr>
          <w:rFonts w:ascii="Times New Roman" w:hAnsi="Times New Roman" w:cs="Times New Roman"/>
          <w:sz w:val="22"/>
          <w:szCs w:val="22"/>
        </w:rPr>
        <w:t>Devedora</w:t>
      </w:r>
      <w:r w:rsidR="003F3F36" w:rsidRPr="001A3C4F">
        <w:rPr>
          <w:rFonts w:ascii="Times New Roman" w:hAnsi="Times New Roman" w:cs="Times New Roman"/>
          <w:color w:val="auto"/>
          <w:sz w:val="22"/>
          <w:szCs w:val="22"/>
        </w:rPr>
        <w:t xml:space="preserve"> </w:t>
      </w:r>
      <w:r w:rsidRPr="001A3C4F">
        <w:rPr>
          <w:rFonts w:ascii="Times New Roman" w:hAnsi="Times New Roman" w:cs="Times New Roman"/>
          <w:color w:val="auto"/>
          <w:sz w:val="22"/>
          <w:szCs w:val="22"/>
        </w:rPr>
        <w:t xml:space="preserve">e a Debenturista quando da divulgação posterior da Taxa DI que seria aplicável. </w:t>
      </w:r>
    </w:p>
    <w:p w14:paraId="5ECA7740" w14:textId="77777777" w:rsidR="00D83726" w:rsidRPr="001A3C4F" w:rsidRDefault="00D83726" w:rsidP="009B4504">
      <w:pPr>
        <w:pStyle w:val="Default"/>
        <w:jc w:val="both"/>
        <w:rPr>
          <w:rFonts w:ascii="Times New Roman" w:hAnsi="Times New Roman" w:cs="Times New Roman"/>
          <w:color w:val="auto"/>
          <w:sz w:val="22"/>
          <w:szCs w:val="22"/>
        </w:rPr>
      </w:pPr>
    </w:p>
    <w:p w14:paraId="184DB4EF" w14:textId="741ACEAF" w:rsidR="00D83726" w:rsidRPr="001A3C4F" w:rsidRDefault="00D83726" w:rsidP="009B4504">
      <w:pPr>
        <w:pStyle w:val="Default"/>
        <w:jc w:val="both"/>
        <w:rPr>
          <w:rFonts w:ascii="Times New Roman" w:hAnsi="Times New Roman" w:cs="Times New Roman"/>
          <w:color w:val="auto"/>
          <w:sz w:val="22"/>
          <w:szCs w:val="22"/>
        </w:rPr>
      </w:pPr>
      <w:r w:rsidRPr="001A3C4F">
        <w:rPr>
          <w:rFonts w:ascii="Times New Roman" w:hAnsi="Times New Roman" w:cs="Times New Roman"/>
          <w:color w:val="auto"/>
          <w:sz w:val="22"/>
          <w:szCs w:val="22"/>
        </w:rPr>
        <w:t>6.</w:t>
      </w:r>
      <w:r w:rsidR="00611A93" w:rsidRPr="001A3C4F">
        <w:rPr>
          <w:rFonts w:ascii="Times New Roman" w:hAnsi="Times New Roman" w:cs="Times New Roman"/>
          <w:color w:val="auto"/>
          <w:sz w:val="22"/>
          <w:szCs w:val="22"/>
        </w:rPr>
        <w:t>11</w:t>
      </w:r>
      <w:r w:rsidRPr="001A3C4F">
        <w:rPr>
          <w:rFonts w:ascii="Times New Roman" w:hAnsi="Times New Roman" w:cs="Times New Roman"/>
          <w:color w:val="auto"/>
          <w:sz w:val="22"/>
          <w:szCs w:val="22"/>
        </w:rPr>
        <w:t>.</w:t>
      </w:r>
      <w:r w:rsidR="000C62BB" w:rsidRPr="001A3C4F">
        <w:rPr>
          <w:rFonts w:ascii="Times New Roman" w:hAnsi="Times New Roman" w:cs="Times New Roman"/>
          <w:color w:val="auto"/>
          <w:sz w:val="22"/>
          <w:szCs w:val="22"/>
        </w:rPr>
        <w:t>11</w:t>
      </w:r>
      <w:r w:rsidRPr="001A3C4F">
        <w:rPr>
          <w:rFonts w:ascii="Times New Roman" w:hAnsi="Times New Roman" w:cs="Times New Roman"/>
          <w:color w:val="auto"/>
          <w:sz w:val="22"/>
          <w:szCs w:val="22"/>
        </w:rPr>
        <w:t>.</w:t>
      </w:r>
      <w:r w:rsidRPr="001A3C4F">
        <w:rPr>
          <w:rFonts w:ascii="Times New Roman" w:hAnsi="Times New Roman" w:cs="Times New Roman"/>
          <w:color w:val="auto"/>
          <w:sz w:val="22"/>
          <w:szCs w:val="22"/>
        </w:rPr>
        <w:tab/>
      </w:r>
      <w:r w:rsidRPr="001A3C4F">
        <w:rPr>
          <w:rStyle w:val="Ttulo3Char"/>
          <w:rFonts w:ascii="Times New Roman" w:hAnsi="Times New Roman" w:cs="Times New Roman"/>
          <w:sz w:val="22"/>
          <w:szCs w:val="22"/>
        </w:rPr>
        <w:t>Indisponibilidade, Impossibilidade de Aplicação ou Extinção d</w:t>
      </w:r>
      <w:r w:rsidR="00711667" w:rsidRPr="001A3C4F">
        <w:rPr>
          <w:rStyle w:val="Ttulo3Char"/>
          <w:rFonts w:ascii="Times New Roman" w:hAnsi="Times New Roman" w:cs="Times New Roman"/>
          <w:sz w:val="22"/>
          <w:szCs w:val="22"/>
        </w:rPr>
        <w:t>a Taxa DI</w:t>
      </w:r>
      <w:r w:rsidRPr="001A3C4F">
        <w:rPr>
          <w:rStyle w:val="Ttulo3Char"/>
          <w:rFonts w:ascii="Times New Roman" w:hAnsi="Times New Roman" w:cs="Times New Roman"/>
          <w:sz w:val="22"/>
          <w:szCs w:val="22"/>
          <w:u w:val="none"/>
        </w:rPr>
        <w:t xml:space="preserve">. </w:t>
      </w:r>
      <w:r w:rsidRPr="001A3C4F">
        <w:rPr>
          <w:rFonts w:ascii="Times New Roman" w:hAnsi="Times New Roman" w:cs="Times New Roman"/>
          <w:color w:val="auto"/>
          <w:sz w:val="22"/>
          <w:szCs w:val="22"/>
        </w:rPr>
        <w:t xml:space="preserve">Caso a Taxa DI deixe de ser divulgada por prazo superior a </w:t>
      </w:r>
      <w:r w:rsidR="001B3EF0" w:rsidRPr="001A3C4F">
        <w:rPr>
          <w:rFonts w:ascii="Times New Roman" w:hAnsi="Times New Roman" w:cs="Times New Roman"/>
          <w:color w:val="auto"/>
          <w:sz w:val="22"/>
          <w:szCs w:val="22"/>
        </w:rPr>
        <w:t>1</w:t>
      </w:r>
      <w:r w:rsidRPr="001A3C4F">
        <w:rPr>
          <w:rFonts w:ascii="Times New Roman" w:hAnsi="Times New Roman" w:cs="Times New Roman"/>
          <w:color w:val="auto"/>
          <w:sz w:val="22"/>
          <w:szCs w:val="22"/>
        </w:rPr>
        <w:t>0 (</w:t>
      </w:r>
      <w:r w:rsidR="001B3EF0" w:rsidRPr="001A3C4F">
        <w:rPr>
          <w:rFonts w:ascii="Times New Roman" w:hAnsi="Times New Roman" w:cs="Times New Roman"/>
          <w:color w:val="auto"/>
          <w:sz w:val="22"/>
          <w:szCs w:val="22"/>
        </w:rPr>
        <w:t>dez</w:t>
      </w:r>
      <w:r w:rsidRPr="001A3C4F">
        <w:rPr>
          <w:rFonts w:ascii="Times New Roman" w:hAnsi="Times New Roman" w:cs="Times New Roman"/>
          <w:color w:val="auto"/>
          <w:sz w:val="22"/>
          <w:szCs w:val="22"/>
        </w:rPr>
        <w:t xml:space="preserve">) dias, ou caso seja extinta, ou haja a impossibilidade legal de aplicação da Taxa DI para cálculo da Remuneração das Debêntures </w:t>
      </w:r>
      <w:r w:rsidR="00252B46" w:rsidRPr="001A3C4F">
        <w:rPr>
          <w:rFonts w:ascii="Times New Roman" w:hAnsi="Times New Roman" w:cs="Times New Roman"/>
          <w:color w:val="auto"/>
          <w:sz w:val="22"/>
          <w:szCs w:val="22"/>
        </w:rPr>
        <w:t>2</w:t>
      </w:r>
      <w:r w:rsidRPr="001A3C4F">
        <w:rPr>
          <w:rFonts w:ascii="Times New Roman" w:hAnsi="Times New Roman" w:cs="Times New Roman"/>
          <w:color w:val="auto"/>
          <w:sz w:val="22"/>
          <w:szCs w:val="22"/>
        </w:rPr>
        <w:t xml:space="preserve">ª Série, a </w:t>
      </w:r>
      <w:r w:rsidR="003F3F36" w:rsidRPr="001A3C4F">
        <w:rPr>
          <w:rFonts w:ascii="Times New Roman" w:hAnsi="Times New Roman" w:cs="Times New Roman"/>
          <w:sz w:val="22"/>
          <w:szCs w:val="22"/>
        </w:rPr>
        <w:t>Devedora</w:t>
      </w:r>
      <w:r w:rsidR="003F3F36" w:rsidRPr="001A3C4F">
        <w:rPr>
          <w:rFonts w:ascii="Times New Roman" w:hAnsi="Times New Roman" w:cs="Times New Roman"/>
          <w:color w:val="auto"/>
          <w:sz w:val="22"/>
          <w:szCs w:val="22"/>
        </w:rPr>
        <w:t xml:space="preserve"> </w:t>
      </w:r>
      <w:r w:rsidRPr="001A3C4F">
        <w:rPr>
          <w:rFonts w:ascii="Times New Roman" w:hAnsi="Times New Roman" w:cs="Times New Roman"/>
          <w:color w:val="auto"/>
          <w:sz w:val="22"/>
          <w:szCs w:val="22"/>
        </w:rPr>
        <w:t xml:space="preserve">deverá, no prazo máximo de até </w:t>
      </w:r>
      <w:r w:rsidR="001B3EF0" w:rsidRPr="001A3C4F">
        <w:rPr>
          <w:rFonts w:ascii="Times New Roman" w:hAnsi="Times New Roman" w:cs="Times New Roman"/>
          <w:color w:val="auto"/>
          <w:sz w:val="22"/>
          <w:szCs w:val="22"/>
        </w:rPr>
        <w:t>2</w:t>
      </w:r>
      <w:r w:rsidRPr="001A3C4F">
        <w:rPr>
          <w:rFonts w:ascii="Times New Roman" w:hAnsi="Times New Roman" w:cs="Times New Roman"/>
          <w:color w:val="auto"/>
          <w:sz w:val="22"/>
          <w:szCs w:val="22"/>
        </w:rPr>
        <w:t xml:space="preserve"> (</w:t>
      </w:r>
      <w:r w:rsidR="001B3EF0" w:rsidRPr="001A3C4F">
        <w:rPr>
          <w:rFonts w:ascii="Times New Roman" w:hAnsi="Times New Roman" w:cs="Times New Roman"/>
          <w:color w:val="auto"/>
          <w:sz w:val="22"/>
          <w:szCs w:val="22"/>
        </w:rPr>
        <w:t>dois</w:t>
      </w:r>
      <w:r w:rsidRPr="001A3C4F">
        <w:rPr>
          <w:rFonts w:ascii="Times New Roman" w:hAnsi="Times New Roman" w:cs="Times New Roman"/>
          <w:color w:val="auto"/>
          <w:sz w:val="22"/>
          <w:szCs w:val="22"/>
        </w:rPr>
        <w:t xml:space="preserve">) Dias Úteis a contar do final do prazo de </w:t>
      </w:r>
      <w:r w:rsidR="001B3EF0" w:rsidRPr="001A3C4F">
        <w:rPr>
          <w:rFonts w:ascii="Times New Roman" w:hAnsi="Times New Roman" w:cs="Times New Roman"/>
          <w:color w:val="auto"/>
          <w:sz w:val="22"/>
          <w:szCs w:val="22"/>
        </w:rPr>
        <w:t>10</w:t>
      </w:r>
      <w:r w:rsidRPr="001A3C4F">
        <w:rPr>
          <w:rFonts w:ascii="Times New Roman" w:hAnsi="Times New Roman" w:cs="Times New Roman"/>
          <w:color w:val="auto"/>
          <w:sz w:val="22"/>
          <w:szCs w:val="22"/>
        </w:rPr>
        <w:t xml:space="preserve"> (</w:t>
      </w:r>
      <w:r w:rsidR="001B3EF0" w:rsidRPr="001A3C4F">
        <w:rPr>
          <w:rFonts w:ascii="Times New Roman" w:hAnsi="Times New Roman" w:cs="Times New Roman"/>
          <w:color w:val="auto"/>
          <w:sz w:val="22"/>
          <w:szCs w:val="22"/>
        </w:rPr>
        <w:t>dez</w:t>
      </w:r>
      <w:r w:rsidRPr="001A3C4F">
        <w:rPr>
          <w:rFonts w:ascii="Times New Roman" w:hAnsi="Times New Roman" w:cs="Times New Roman"/>
          <w:color w:val="auto"/>
          <w:sz w:val="22"/>
          <w:szCs w:val="22"/>
        </w:rPr>
        <w:t>) dias acima mencionado ou do evento de extinção ou inaplicabilidade, conforme o caso, convocar Assembleia</w:t>
      </w:r>
      <w:r w:rsidR="00DB522C" w:rsidRPr="001A3C4F">
        <w:rPr>
          <w:rFonts w:ascii="Times New Roman" w:hAnsi="Times New Roman" w:cs="Times New Roman"/>
          <w:color w:val="auto"/>
          <w:sz w:val="22"/>
          <w:szCs w:val="22"/>
        </w:rPr>
        <w:t xml:space="preserve"> </w:t>
      </w:r>
      <w:r w:rsidR="00DB522C" w:rsidRPr="001A3C4F">
        <w:rPr>
          <w:rFonts w:ascii="Times New Roman" w:hAnsi="Times New Roman" w:cs="Times New Roman"/>
          <w:sz w:val="22"/>
          <w:szCs w:val="22"/>
        </w:rPr>
        <w:t>Especial</w:t>
      </w:r>
      <w:r w:rsidRPr="001A3C4F">
        <w:rPr>
          <w:rFonts w:ascii="Times New Roman" w:hAnsi="Times New Roman" w:cs="Times New Roman"/>
          <w:color w:val="auto"/>
          <w:sz w:val="22"/>
          <w:szCs w:val="22"/>
        </w:rPr>
        <w:t xml:space="preserve"> de Debenturista das Debêntures </w:t>
      </w:r>
      <w:r w:rsidR="00252B46" w:rsidRPr="001A3C4F">
        <w:rPr>
          <w:rFonts w:ascii="Times New Roman" w:hAnsi="Times New Roman" w:cs="Times New Roman"/>
          <w:color w:val="auto"/>
          <w:sz w:val="22"/>
          <w:szCs w:val="22"/>
        </w:rPr>
        <w:t>2</w:t>
      </w:r>
      <w:r w:rsidRPr="001A3C4F">
        <w:rPr>
          <w:rFonts w:ascii="Times New Roman" w:hAnsi="Times New Roman" w:cs="Times New Roman"/>
          <w:color w:val="auto"/>
          <w:sz w:val="22"/>
          <w:szCs w:val="22"/>
        </w:rPr>
        <w:t xml:space="preserve">ª Série, na forma e nos prazos estipulados no artigo 124 da Lei das Sociedades por Ações e nesta Escritura de Emissão, conforme definido na </w:t>
      </w:r>
      <w:r w:rsidRPr="001A3C4F">
        <w:rPr>
          <w:rFonts w:ascii="Times New Roman" w:hAnsi="Times New Roman" w:cs="Times New Roman"/>
          <w:color w:val="auto"/>
          <w:sz w:val="22"/>
          <w:szCs w:val="22"/>
          <w:u w:val="single"/>
        </w:rPr>
        <w:t>Cláusula 10</w:t>
      </w:r>
      <w:r w:rsidRPr="001A3C4F">
        <w:rPr>
          <w:rFonts w:ascii="Times New Roman" w:hAnsi="Times New Roman" w:cs="Times New Roman"/>
          <w:color w:val="auto"/>
          <w:sz w:val="22"/>
          <w:szCs w:val="22"/>
        </w:rPr>
        <w:t xml:space="preserve"> abaixo, a qual terá como objeto a deliberação pela Debenturista, de comum acordo com a </w:t>
      </w:r>
      <w:r w:rsidR="003F3F36" w:rsidRPr="001A3C4F">
        <w:rPr>
          <w:rFonts w:ascii="Times New Roman" w:hAnsi="Times New Roman" w:cs="Times New Roman"/>
          <w:sz w:val="22"/>
          <w:szCs w:val="22"/>
        </w:rPr>
        <w:t>Devedora</w:t>
      </w:r>
      <w:r w:rsidRPr="001A3C4F">
        <w:rPr>
          <w:rFonts w:ascii="Times New Roman" w:hAnsi="Times New Roman" w:cs="Times New Roman"/>
          <w:color w:val="auto"/>
          <w:sz w:val="22"/>
          <w:szCs w:val="22"/>
        </w:rPr>
        <w:t xml:space="preserve">, do novo parâmetro de Remuneração das Debêntures </w:t>
      </w:r>
      <w:r w:rsidR="00252B46" w:rsidRPr="001A3C4F">
        <w:rPr>
          <w:rFonts w:ascii="Times New Roman" w:hAnsi="Times New Roman" w:cs="Times New Roman"/>
          <w:color w:val="auto"/>
          <w:sz w:val="22"/>
          <w:szCs w:val="22"/>
        </w:rPr>
        <w:t>2</w:t>
      </w:r>
      <w:r w:rsidRPr="001A3C4F">
        <w:rPr>
          <w:rFonts w:ascii="Times New Roman" w:hAnsi="Times New Roman" w:cs="Times New Roman"/>
          <w:color w:val="auto"/>
          <w:sz w:val="22"/>
          <w:szCs w:val="22"/>
        </w:rPr>
        <w:t>ª Série, parâmetro este que deverá preservar o valor real e os mesmos níveis de remuneração. Caso não seja atingido o quórum de</w:t>
      </w:r>
      <w:r w:rsidR="004B2E9A" w:rsidRPr="001A3C4F">
        <w:rPr>
          <w:rFonts w:ascii="Times New Roman" w:hAnsi="Times New Roman" w:cs="Times New Roman"/>
          <w:color w:val="auto"/>
          <w:sz w:val="22"/>
          <w:szCs w:val="22"/>
        </w:rPr>
        <w:t xml:space="preserve"> instalação ou de</w:t>
      </w:r>
      <w:r w:rsidRPr="001A3C4F">
        <w:rPr>
          <w:rFonts w:ascii="Times New Roman" w:hAnsi="Times New Roman" w:cs="Times New Roman"/>
          <w:color w:val="auto"/>
          <w:sz w:val="22"/>
          <w:szCs w:val="22"/>
        </w:rPr>
        <w:t xml:space="preserve"> deliberação em segunda convocação, ou caso não haja acordo sobre o novo parâmetro de remuneração entre a </w:t>
      </w:r>
      <w:r w:rsidR="003F3F36" w:rsidRPr="001A3C4F">
        <w:rPr>
          <w:rFonts w:ascii="Times New Roman" w:hAnsi="Times New Roman" w:cs="Times New Roman"/>
          <w:sz w:val="22"/>
          <w:szCs w:val="22"/>
        </w:rPr>
        <w:t>Devedora</w:t>
      </w:r>
      <w:r w:rsidR="003F3F36" w:rsidRPr="001A3C4F">
        <w:rPr>
          <w:rFonts w:ascii="Times New Roman" w:hAnsi="Times New Roman" w:cs="Times New Roman"/>
          <w:color w:val="auto"/>
          <w:sz w:val="22"/>
          <w:szCs w:val="22"/>
        </w:rPr>
        <w:t xml:space="preserve"> </w:t>
      </w:r>
      <w:r w:rsidRPr="001A3C4F">
        <w:rPr>
          <w:rFonts w:ascii="Times New Roman" w:hAnsi="Times New Roman" w:cs="Times New Roman"/>
          <w:color w:val="auto"/>
          <w:sz w:val="22"/>
          <w:szCs w:val="22"/>
        </w:rPr>
        <w:t xml:space="preserve">e a Debenturista, conforme decisão dos titulares dos CRA </w:t>
      </w:r>
      <w:r w:rsidR="00252B46" w:rsidRPr="001A3C4F">
        <w:rPr>
          <w:rFonts w:ascii="Times New Roman" w:hAnsi="Times New Roman" w:cs="Times New Roman"/>
          <w:color w:val="auto"/>
          <w:sz w:val="22"/>
          <w:szCs w:val="22"/>
        </w:rPr>
        <w:t>2</w:t>
      </w:r>
      <w:r w:rsidRPr="001A3C4F">
        <w:rPr>
          <w:rFonts w:ascii="Times New Roman" w:hAnsi="Times New Roman" w:cs="Times New Roman"/>
          <w:color w:val="auto"/>
          <w:sz w:val="22"/>
          <w:szCs w:val="22"/>
        </w:rPr>
        <w:t>ª Série, a</w:t>
      </w:r>
      <w:r w:rsidR="003F3F36" w:rsidRPr="001A3C4F">
        <w:rPr>
          <w:rFonts w:ascii="Times New Roman" w:hAnsi="Times New Roman" w:cs="Times New Roman"/>
          <w:sz w:val="22"/>
          <w:szCs w:val="22"/>
        </w:rPr>
        <w:t xml:space="preserve"> Devedora</w:t>
      </w:r>
      <w:r w:rsidRPr="001A3C4F">
        <w:rPr>
          <w:rFonts w:ascii="Times New Roman" w:hAnsi="Times New Roman" w:cs="Times New Roman"/>
          <w:color w:val="auto"/>
          <w:sz w:val="22"/>
          <w:szCs w:val="22"/>
        </w:rPr>
        <w:t xml:space="preserve"> deverá adquirir a totalidade das Debêntures </w:t>
      </w:r>
      <w:r w:rsidR="00252B46" w:rsidRPr="001A3C4F">
        <w:rPr>
          <w:rFonts w:ascii="Times New Roman" w:hAnsi="Times New Roman" w:cs="Times New Roman"/>
          <w:color w:val="auto"/>
          <w:sz w:val="22"/>
          <w:szCs w:val="22"/>
        </w:rPr>
        <w:t>2</w:t>
      </w:r>
      <w:r w:rsidRPr="001A3C4F">
        <w:rPr>
          <w:rFonts w:ascii="Times New Roman" w:hAnsi="Times New Roman" w:cs="Times New Roman"/>
          <w:color w:val="auto"/>
          <w:sz w:val="22"/>
          <w:szCs w:val="22"/>
        </w:rPr>
        <w:t xml:space="preserve">ª Série em circulação, no prazo máximo de 30 (trinta) dias corridos contados da data de encerramento da respectiva Assembleia </w:t>
      </w:r>
      <w:r w:rsidR="00DB522C" w:rsidRPr="001A3C4F">
        <w:rPr>
          <w:rFonts w:ascii="Times New Roman" w:hAnsi="Times New Roman" w:cs="Times New Roman"/>
          <w:sz w:val="22"/>
          <w:szCs w:val="22"/>
        </w:rPr>
        <w:t>Especial</w:t>
      </w:r>
      <w:r w:rsidR="00DB522C" w:rsidRPr="001A3C4F">
        <w:rPr>
          <w:rFonts w:ascii="Times New Roman" w:hAnsi="Times New Roman" w:cs="Times New Roman"/>
          <w:color w:val="auto"/>
          <w:sz w:val="22"/>
          <w:szCs w:val="22"/>
        </w:rPr>
        <w:t xml:space="preserve"> </w:t>
      </w:r>
      <w:r w:rsidRPr="001A3C4F">
        <w:rPr>
          <w:rFonts w:ascii="Times New Roman" w:hAnsi="Times New Roman" w:cs="Times New Roman"/>
          <w:color w:val="auto"/>
          <w:sz w:val="22"/>
          <w:szCs w:val="22"/>
        </w:rPr>
        <w:t xml:space="preserve">de Debenturista ou em prazo superior que venha a ser definido em comum acordo em referida assembleia, pelo Valor Nominal Unitário das Debêntures </w:t>
      </w:r>
      <w:r w:rsidR="00252B46" w:rsidRPr="001A3C4F">
        <w:rPr>
          <w:rFonts w:ascii="Times New Roman" w:hAnsi="Times New Roman" w:cs="Times New Roman"/>
          <w:color w:val="auto"/>
          <w:sz w:val="22"/>
          <w:szCs w:val="22"/>
        </w:rPr>
        <w:t>2</w:t>
      </w:r>
      <w:r w:rsidRPr="001A3C4F">
        <w:rPr>
          <w:rFonts w:ascii="Times New Roman" w:hAnsi="Times New Roman" w:cs="Times New Roman"/>
          <w:color w:val="auto"/>
          <w:sz w:val="22"/>
          <w:szCs w:val="22"/>
        </w:rPr>
        <w:t xml:space="preserve">ª Série, acrescido da Remuneração das Debêntures </w:t>
      </w:r>
      <w:r w:rsidR="00252B46" w:rsidRPr="001A3C4F">
        <w:rPr>
          <w:rFonts w:ascii="Times New Roman" w:hAnsi="Times New Roman" w:cs="Times New Roman"/>
          <w:color w:val="auto"/>
          <w:sz w:val="22"/>
          <w:szCs w:val="22"/>
        </w:rPr>
        <w:t>2</w:t>
      </w:r>
      <w:r w:rsidRPr="001A3C4F">
        <w:rPr>
          <w:rFonts w:ascii="Times New Roman" w:hAnsi="Times New Roman" w:cs="Times New Roman"/>
          <w:color w:val="auto"/>
          <w:sz w:val="22"/>
          <w:szCs w:val="22"/>
        </w:rPr>
        <w:t xml:space="preserve">ª Série devida até a data da efetiva aquisição, calculada </w:t>
      </w:r>
      <w:r w:rsidRPr="001A3C4F">
        <w:rPr>
          <w:rFonts w:ascii="Times New Roman" w:hAnsi="Times New Roman" w:cs="Times New Roman"/>
          <w:i/>
          <w:iCs/>
          <w:color w:val="auto"/>
          <w:sz w:val="22"/>
          <w:szCs w:val="22"/>
        </w:rPr>
        <w:t xml:space="preserve">pro rata </w:t>
      </w:r>
      <w:proofErr w:type="spellStart"/>
      <w:r w:rsidRPr="001A3C4F">
        <w:rPr>
          <w:rFonts w:ascii="Times New Roman" w:hAnsi="Times New Roman" w:cs="Times New Roman"/>
          <w:i/>
          <w:iCs/>
          <w:color w:val="auto"/>
          <w:sz w:val="22"/>
          <w:szCs w:val="22"/>
        </w:rPr>
        <w:t>temporis</w:t>
      </w:r>
      <w:proofErr w:type="spellEnd"/>
      <w:r w:rsidRPr="001A3C4F">
        <w:rPr>
          <w:rFonts w:ascii="Times New Roman" w:hAnsi="Times New Roman" w:cs="Times New Roman"/>
          <w:color w:val="auto"/>
          <w:sz w:val="22"/>
          <w:szCs w:val="22"/>
        </w:rPr>
        <w:t xml:space="preserve">, a partir da Data de Início da Rentabilidade. As </w:t>
      </w:r>
      <w:r w:rsidR="00252B46" w:rsidRPr="001A3C4F">
        <w:rPr>
          <w:rFonts w:ascii="Times New Roman" w:hAnsi="Times New Roman" w:cs="Times New Roman"/>
          <w:color w:val="auto"/>
          <w:sz w:val="22"/>
          <w:szCs w:val="22"/>
        </w:rPr>
        <w:t>D</w:t>
      </w:r>
      <w:r w:rsidRPr="001A3C4F">
        <w:rPr>
          <w:rFonts w:ascii="Times New Roman" w:hAnsi="Times New Roman" w:cs="Times New Roman"/>
          <w:color w:val="auto"/>
          <w:sz w:val="22"/>
          <w:szCs w:val="22"/>
        </w:rPr>
        <w:t>ebêntures adquiridas nos termos desta cláusula serão canceladas pela</w:t>
      </w:r>
      <w:r w:rsidR="003F3F36" w:rsidRPr="001A3C4F">
        <w:rPr>
          <w:rFonts w:ascii="Times New Roman" w:hAnsi="Times New Roman" w:cs="Times New Roman"/>
          <w:color w:val="auto"/>
          <w:sz w:val="22"/>
          <w:szCs w:val="22"/>
        </w:rPr>
        <w:t xml:space="preserve"> </w:t>
      </w:r>
      <w:r w:rsidR="003F3F36" w:rsidRPr="001A3C4F">
        <w:rPr>
          <w:rFonts w:ascii="Times New Roman" w:hAnsi="Times New Roman" w:cs="Times New Roman"/>
          <w:sz w:val="22"/>
          <w:szCs w:val="22"/>
        </w:rPr>
        <w:t>Devedora</w:t>
      </w:r>
      <w:r w:rsidRPr="001A3C4F">
        <w:rPr>
          <w:rFonts w:ascii="Times New Roman" w:hAnsi="Times New Roman" w:cs="Times New Roman"/>
          <w:color w:val="auto"/>
          <w:sz w:val="22"/>
          <w:szCs w:val="22"/>
        </w:rPr>
        <w:t xml:space="preserve">. Nessa alternativa, para cálculo da Remuneração das Debêntures </w:t>
      </w:r>
      <w:r w:rsidR="00252B46" w:rsidRPr="001A3C4F">
        <w:rPr>
          <w:rFonts w:ascii="Times New Roman" w:hAnsi="Times New Roman" w:cs="Times New Roman"/>
          <w:color w:val="auto"/>
          <w:sz w:val="22"/>
          <w:szCs w:val="22"/>
        </w:rPr>
        <w:t>2</w:t>
      </w:r>
      <w:r w:rsidRPr="001A3C4F">
        <w:rPr>
          <w:rFonts w:ascii="Times New Roman" w:hAnsi="Times New Roman" w:cs="Times New Roman"/>
          <w:color w:val="auto"/>
          <w:sz w:val="22"/>
          <w:szCs w:val="22"/>
        </w:rPr>
        <w:t>ª Série a serem adquiridas, para cada dia do período em que há ausência de taxas, será utilizada a última Taxa DI divulgada oficialmente.</w:t>
      </w:r>
    </w:p>
    <w:p w14:paraId="7822F0C4" w14:textId="77777777" w:rsidR="00D83726" w:rsidRPr="001A3C4F" w:rsidRDefault="00D83726" w:rsidP="009B4504">
      <w:pPr>
        <w:pStyle w:val="PargrafoComumNvel2"/>
        <w:numPr>
          <w:ilvl w:val="0"/>
          <w:numId w:val="0"/>
        </w:numPr>
        <w:spacing w:line="240" w:lineRule="auto"/>
        <w:rPr>
          <w:rFonts w:ascii="Times New Roman" w:hAnsi="Times New Roman" w:cs="Times New Roman"/>
          <w:sz w:val="22"/>
          <w:szCs w:val="22"/>
        </w:rPr>
      </w:pPr>
    </w:p>
    <w:p w14:paraId="6F7B7507" w14:textId="0C4AEA25" w:rsidR="00D83726" w:rsidRPr="001A3C4F" w:rsidRDefault="00D83726" w:rsidP="009B4504">
      <w:pPr>
        <w:pStyle w:val="Default"/>
        <w:jc w:val="both"/>
        <w:rPr>
          <w:rFonts w:ascii="Times New Roman" w:hAnsi="Times New Roman" w:cs="Times New Roman"/>
          <w:color w:val="auto"/>
          <w:sz w:val="22"/>
          <w:szCs w:val="22"/>
        </w:rPr>
      </w:pPr>
      <w:r w:rsidRPr="001A3C4F">
        <w:rPr>
          <w:rFonts w:ascii="Times New Roman" w:hAnsi="Times New Roman" w:cs="Times New Roman"/>
          <w:sz w:val="22"/>
          <w:szCs w:val="22"/>
        </w:rPr>
        <w:t>6.</w:t>
      </w:r>
      <w:r w:rsidR="00611A93" w:rsidRPr="001A3C4F">
        <w:rPr>
          <w:rFonts w:ascii="Times New Roman" w:hAnsi="Times New Roman" w:cs="Times New Roman"/>
          <w:sz w:val="22"/>
          <w:szCs w:val="22"/>
        </w:rPr>
        <w:t>11</w:t>
      </w:r>
      <w:r w:rsidRPr="001A3C4F">
        <w:rPr>
          <w:rFonts w:ascii="Times New Roman" w:hAnsi="Times New Roman" w:cs="Times New Roman"/>
          <w:sz w:val="22"/>
          <w:szCs w:val="22"/>
        </w:rPr>
        <w:t>.</w:t>
      </w:r>
      <w:r w:rsidR="000840AC" w:rsidRPr="001A3C4F">
        <w:rPr>
          <w:rFonts w:ascii="Times New Roman" w:hAnsi="Times New Roman" w:cs="Times New Roman"/>
          <w:sz w:val="22"/>
          <w:szCs w:val="22"/>
        </w:rPr>
        <w:t>12</w:t>
      </w:r>
      <w:r w:rsidRPr="001A3C4F">
        <w:rPr>
          <w:rFonts w:ascii="Times New Roman" w:hAnsi="Times New Roman" w:cs="Times New Roman"/>
          <w:sz w:val="22"/>
          <w:szCs w:val="22"/>
        </w:rPr>
        <w:t>.</w:t>
      </w:r>
      <w:r w:rsidRPr="001A3C4F">
        <w:rPr>
          <w:rFonts w:ascii="Times New Roman" w:hAnsi="Times New Roman" w:cs="Times New Roman"/>
          <w:sz w:val="22"/>
          <w:szCs w:val="22"/>
        </w:rPr>
        <w:tab/>
      </w:r>
      <w:r w:rsidRPr="001A3C4F">
        <w:rPr>
          <w:rFonts w:ascii="Times New Roman" w:hAnsi="Times New Roman" w:cs="Times New Roman"/>
          <w:color w:val="auto"/>
          <w:sz w:val="22"/>
          <w:szCs w:val="22"/>
        </w:rPr>
        <w:t>O período de capitalização da remuneração (</w:t>
      </w:r>
      <w:r w:rsidR="00C408BE" w:rsidRPr="001A3C4F">
        <w:rPr>
          <w:rFonts w:ascii="Times New Roman" w:hAnsi="Times New Roman" w:cs="Times New Roman"/>
          <w:color w:val="auto"/>
          <w:sz w:val="22"/>
          <w:szCs w:val="22"/>
        </w:rPr>
        <w:t>"</w:t>
      </w:r>
      <w:r w:rsidRPr="001A3C4F">
        <w:rPr>
          <w:rFonts w:ascii="Times New Roman" w:hAnsi="Times New Roman" w:cs="Times New Roman"/>
          <w:color w:val="auto"/>
          <w:sz w:val="22"/>
          <w:szCs w:val="22"/>
          <w:u w:val="single"/>
        </w:rPr>
        <w:t>Período de Capitalização</w:t>
      </w:r>
      <w:r w:rsidR="007F74A6" w:rsidRPr="001A3C4F">
        <w:rPr>
          <w:rFonts w:ascii="Times New Roman" w:hAnsi="Times New Roman" w:cs="Times New Roman"/>
          <w:color w:val="auto"/>
          <w:sz w:val="22"/>
          <w:szCs w:val="22"/>
          <w:u w:val="single"/>
        </w:rPr>
        <w:t xml:space="preserve"> 2ª Série</w:t>
      </w:r>
      <w:r w:rsidR="00C408BE" w:rsidRPr="001A3C4F">
        <w:rPr>
          <w:rFonts w:ascii="Times New Roman" w:hAnsi="Times New Roman" w:cs="Times New Roman"/>
          <w:color w:val="auto"/>
          <w:sz w:val="22"/>
          <w:szCs w:val="22"/>
        </w:rPr>
        <w:t>"</w:t>
      </w:r>
      <w:r w:rsidRPr="001A3C4F">
        <w:rPr>
          <w:rFonts w:ascii="Times New Roman" w:hAnsi="Times New Roman" w:cs="Times New Roman"/>
          <w:color w:val="auto"/>
          <w:sz w:val="22"/>
          <w:szCs w:val="22"/>
        </w:rPr>
        <w:t>) é, para o primeiro Período de Capitalização</w:t>
      </w:r>
      <w:r w:rsidR="007F74A6" w:rsidRPr="001A3C4F">
        <w:rPr>
          <w:rFonts w:ascii="Times New Roman" w:hAnsi="Times New Roman" w:cs="Times New Roman"/>
          <w:color w:val="auto"/>
          <w:sz w:val="22"/>
          <w:szCs w:val="22"/>
        </w:rPr>
        <w:t xml:space="preserve"> 2ª Série</w:t>
      </w:r>
      <w:r w:rsidRPr="001A3C4F">
        <w:rPr>
          <w:rFonts w:ascii="Times New Roman" w:hAnsi="Times New Roman" w:cs="Times New Roman"/>
          <w:color w:val="auto"/>
          <w:sz w:val="22"/>
          <w:szCs w:val="22"/>
        </w:rPr>
        <w:t xml:space="preserve">, o intervalo de tempo que se inicia na Data de Início da Rentabilidade inclusive, e termina na primeira Data de Pagamento da Remuneração das </w:t>
      </w:r>
      <w:r w:rsidRPr="001A3C4F">
        <w:rPr>
          <w:rFonts w:ascii="Times New Roman" w:hAnsi="Times New Roman" w:cs="Times New Roman"/>
          <w:color w:val="auto"/>
          <w:sz w:val="22"/>
          <w:szCs w:val="22"/>
        </w:rPr>
        <w:lastRenderedPageBreak/>
        <w:t xml:space="preserve">Debêntures </w:t>
      </w:r>
      <w:r w:rsidR="00252B46" w:rsidRPr="001A3C4F">
        <w:rPr>
          <w:rFonts w:ascii="Times New Roman" w:hAnsi="Times New Roman" w:cs="Times New Roman"/>
          <w:color w:val="auto"/>
          <w:sz w:val="22"/>
          <w:szCs w:val="22"/>
        </w:rPr>
        <w:t>2</w:t>
      </w:r>
      <w:r w:rsidRPr="001A3C4F">
        <w:rPr>
          <w:rFonts w:ascii="Times New Roman" w:hAnsi="Times New Roman" w:cs="Times New Roman"/>
          <w:color w:val="auto"/>
          <w:sz w:val="22"/>
          <w:szCs w:val="22"/>
        </w:rPr>
        <w:t>ª Série, exclusive, e, para os demais Períodos de Capitalização</w:t>
      </w:r>
      <w:r w:rsidR="007F74A6" w:rsidRPr="001A3C4F">
        <w:rPr>
          <w:rFonts w:ascii="Times New Roman" w:hAnsi="Times New Roman" w:cs="Times New Roman"/>
          <w:color w:val="auto"/>
          <w:sz w:val="22"/>
          <w:szCs w:val="22"/>
        </w:rPr>
        <w:t xml:space="preserve"> 2ª Série</w:t>
      </w:r>
      <w:r w:rsidRPr="001A3C4F">
        <w:rPr>
          <w:rFonts w:ascii="Times New Roman" w:hAnsi="Times New Roman" w:cs="Times New Roman"/>
          <w:color w:val="auto"/>
          <w:sz w:val="22"/>
          <w:szCs w:val="22"/>
        </w:rPr>
        <w:t xml:space="preserve">, o intervalo de tempo que se inicia na Data de Pagamento da Remuneração das Debêntures </w:t>
      </w:r>
      <w:r w:rsidR="00252B46" w:rsidRPr="001A3C4F">
        <w:rPr>
          <w:rFonts w:ascii="Times New Roman" w:hAnsi="Times New Roman" w:cs="Times New Roman"/>
          <w:color w:val="auto"/>
          <w:sz w:val="22"/>
          <w:szCs w:val="22"/>
        </w:rPr>
        <w:t>2</w:t>
      </w:r>
      <w:r w:rsidRPr="001A3C4F">
        <w:rPr>
          <w:rFonts w:ascii="Times New Roman" w:hAnsi="Times New Roman" w:cs="Times New Roman"/>
          <w:color w:val="auto"/>
          <w:sz w:val="22"/>
          <w:szCs w:val="22"/>
        </w:rPr>
        <w:t>ª Série imediatamente anterior, inclusive, e termina na Data de Pagamento da Remuneração das Debêntures</w:t>
      </w:r>
      <w:r w:rsidR="00252B46" w:rsidRPr="001A3C4F">
        <w:rPr>
          <w:rFonts w:ascii="Times New Roman" w:hAnsi="Times New Roman" w:cs="Times New Roman"/>
          <w:color w:val="auto"/>
          <w:sz w:val="22"/>
          <w:szCs w:val="22"/>
        </w:rPr>
        <w:t xml:space="preserve"> 2ª Série</w:t>
      </w:r>
      <w:r w:rsidRPr="001A3C4F">
        <w:rPr>
          <w:rFonts w:ascii="Times New Roman" w:hAnsi="Times New Roman" w:cs="Times New Roman"/>
          <w:color w:val="auto"/>
          <w:sz w:val="22"/>
          <w:szCs w:val="22"/>
        </w:rPr>
        <w:t xml:space="preserve"> subsequente, exclusive. Cada Período de Capitalização</w:t>
      </w:r>
      <w:r w:rsidR="007F74A6" w:rsidRPr="001A3C4F">
        <w:rPr>
          <w:rFonts w:ascii="Times New Roman" w:hAnsi="Times New Roman" w:cs="Times New Roman"/>
          <w:color w:val="auto"/>
          <w:sz w:val="22"/>
          <w:szCs w:val="22"/>
        </w:rPr>
        <w:t xml:space="preserve"> 2ª Série</w:t>
      </w:r>
      <w:r w:rsidRPr="001A3C4F">
        <w:rPr>
          <w:rFonts w:ascii="Times New Roman" w:hAnsi="Times New Roman" w:cs="Times New Roman"/>
          <w:color w:val="auto"/>
          <w:sz w:val="22"/>
          <w:szCs w:val="22"/>
        </w:rPr>
        <w:t xml:space="preserve"> sucede o anterior sem solução de continuidade, até a Data de Vencimento das Debêntures </w:t>
      </w:r>
      <w:r w:rsidR="00252B46" w:rsidRPr="001A3C4F">
        <w:rPr>
          <w:rFonts w:ascii="Times New Roman" w:hAnsi="Times New Roman" w:cs="Times New Roman"/>
          <w:color w:val="auto"/>
          <w:sz w:val="22"/>
          <w:szCs w:val="22"/>
        </w:rPr>
        <w:t>2</w:t>
      </w:r>
      <w:r w:rsidRPr="001A3C4F">
        <w:rPr>
          <w:rFonts w:ascii="Times New Roman" w:hAnsi="Times New Roman" w:cs="Times New Roman"/>
          <w:color w:val="auto"/>
          <w:sz w:val="22"/>
          <w:szCs w:val="22"/>
        </w:rPr>
        <w:t>ª Série.</w:t>
      </w:r>
    </w:p>
    <w:p w14:paraId="6E45880C" w14:textId="77777777" w:rsidR="00D83726" w:rsidRPr="001A3C4F" w:rsidRDefault="00D83726" w:rsidP="009B4504">
      <w:pPr>
        <w:pStyle w:val="PargrafoComumNvel2"/>
        <w:numPr>
          <w:ilvl w:val="0"/>
          <w:numId w:val="0"/>
        </w:numPr>
        <w:spacing w:line="240" w:lineRule="auto"/>
        <w:rPr>
          <w:rFonts w:ascii="Times New Roman" w:eastAsia="Arial Unicode MS" w:hAnsi="Times New Roman" w:cs="Times New Roman"/>
          <w:sz w:val="22"/>
          <w:szCs w:val="22"/>
        </w:rPr>
      </w:pPr>
    </w:p>
    <w:p w14:paraId="7C8133F5" w14:textId="310535AE" w:rsidR="00D83726" w:rsidRPr="001A3C4F" w:rsidRDefault="00D83726" w:rsidP="009B4504">
      <w:pPr>
        <w:pStyle w:val="PargrafoComumNvel2"/>
        <w:numPr>
          <w:ilvl w:val="0"/>
          <w:numId w:val="0"/>
        </w:numPr>
        <w:spacing w:line="240" w:lineRule="auto"/>
        <w:rPr>
          <w:rFonts w:ascii="Times New Roman" w:eastAsia="Arial Unicode MS" w:hAnsi="Times New Roman" w:cs="Times New Roman"/>
          <w:sz w:val="22"/>
          <w:szCs w:val="22"/>
        </w:rPr>
      </w:pPr>
      <w:r w:rsidRPr="001A3C4F">
        <w:rPr>
          <w:rFonts w:ascii="Times New Roman" w:hAnsi="Times New Roman" w:cs="Times New Roman"/>
          <w:sz w:val="22"/>
          <w:szCs w:val="22"/>
        </w:rPr>
        <w:t>6.</w:t>
      </w:r>
      <w:r w:rsidR="00611A93" w:rsidRPr="001A3C4F">
        <w:rPr>
          <w:rFonts w:ascii="Times New Roman" w:hAnsi="Times New Roman" w:cs="Times New Roman"/>
          <w:sz w:val="22"/>
          <w:szCs w:val="22"/>
        </w:rPr>
        <w:t>11</w:t>
      </w:r>
      <w:r w:rsidRPr="001A3C4F">
        <w:rPr>
          <w:rFonts w:ascii="Times New Roman" w:hAnsi="Times New Roman" w:cs="Times New Roman"/>
          <w:sz w:val="22"/>
          <w:szCs w:val="22"/>
        </w:rPr>
        <w:t>.</w:t>
      </w:r>
      <w:r w:rsidR="000840AC" w:rsidRPr="001A3C4F">
        <w:rPr>
          <w:rFonts w:ascii="Times New Roman" w:hAnsi="Times New Roman" w:cs="Times New Roman"/>
          <w:sz w:val="22"/>
          <w:szCs w:val="22"/>
        </w:rPr>
        <w:t>13</w:t>
      </w:r>
      <w:r w:rsidRPr="001A3C4F">
        <w:rPr>
          <w:rFonts w:ascii="Times New Roman" w:hAnsi="Times New Roman" w:cs="Times New Roman"/>
          <w:sz w:val="22"/>
          <w:szCs w:val="22"/>
        </w:rPr>
        <w:t>.</w:t>
      </w:r>
      <w:r w:rsidRPr="001A3C4F">
        <w:rPr>
          <w:rFonts w:ascii="Times New Roman" w:hAnsi="Times New Roman" w:cs="Times New Roman"/>
          <w:sz w:val="22"/>
          <w:szCs w:val="22"/>
        </w:rPr>
        <w:tab/>
        <w:t xml:space="preserve">Em razão da realização do Procedimento de </w:t>
      </w:r>
      <w:proofErr w:type="spellStart"/>
      <w:r w:rsidRPr="001A3C4F">
        <w:rPr>
          <w:rFonts w:ascii="Times New Roman" w:hAnsi="Times New Roman" w:cs="Times New Roman"/>
          <w:i/>
          <w:sz w:val="22"/>
          <w:szCs w:val="22"/>
        </w:rPr>
        <w:t>Bookbuilding</w:t>
      </w:r>
      <w:proofErr w:type="spellEnd"/>
      <w:r w:rsidRPr="001A3C4F">
        <w:rPr>
          <w:rFonts w:ascii="Times New Roman" w:hAnsi="Times New Roman" w:cs="Times New Roman"/>
          <w:sz w:val="22"/>
          <w:szCs w:val="22"/>
        </w:rPr>
        <w:t xml:space="preserve"> dos CRA, a</w:t>
      </w:r>
      <w:r w:rsidR="003F3F36" w:rsidRPr="001A3C4F">
        <w:rPr>
          <w:rFonts w:ascii="Times New Roman" w:hAnsi="Times New Roman" w:cs="Times New Roman"/>
          <w:sz w:val="22"/>
          <w:szCs w:val="22"/>
        </w:rPr>
        <w:t xml:space="preserve"> Devedora</w:t>
      </w:r>
      <w:r w:rsidRPr="001A3C4F">
        <w:rPr>
          <w:rFonts w:ascii="Times New Roman" w:hAnsi="Times New Roman" w:cs="Times New Roman"/>
          <w:sz w:val="22"/>
          <w:szCs w:val="22"/>
        </w:rPr>
        <w:t xml:space="preserve"> está, desde já, autorizada a celebrar aditamento à presente Escritura de Emissão para refletir a taxa final da Remuneração das Debêntures </w:t>
      </w:r>
      <w:r w:rsidR="00252B46" w:rsidRPr="001A3C4F">
        <w:rPr>
          <w:rFonts w:ascii="Times New Roman" w:hAnsi="Times New Roman" w:cs="Times New Roman"/>
          <w:sz w:val="22"/>
          <w:szCs w:val="22"/>
        </w:rPr>
        <w:t>2</w:t>
      </w:r>
      <w:r w:rsidRPr="001A3C4F">
        <w:rPr>
          <w:rFonts w:ascii="Times New Roman" w:hAnsi="Times New Roman" w:cs="Times New Roman"/>
          <w:sz w:val="22"/>
          <w:szCs w:val="22"/>
        </w:rPr>
        <w:t xml:space="preserve">ª Série, limitada à taxa de remuneração final dos CRA </w:t>
      </w:r>
      <w:r w:rsidR="00252B46" w:rsidRPr="001A3C4F">
        <w:rPr>
          <w:rFonts w:ascii="Times New Roman" w:hAnsi="Times New Roman" w:cs="Times New Roman"/>
          <w:sz w:val="22"/>
          <w:szCs w:val="22"/>
        </w:rPr>
        <w:t>2</w:t>
      </w:r>
      <w:r w:rsidRPr="001A3C4F">
        <w:rPr>
          <w:rFonts w:ascii="Times New Roman" w:hAnsi="Times New Roman" w:cs="Times New Roman"/>
          <w:sz w:val="22"/>
          <w:szCs w:val="22"/>
        </w:rPr>
        <w:t xml:space="preserve">ª Série, sem necessidade de realização de Assembleia </w:t>
      </w:r>
      <w:r w:rsidR="00DB522C" w:rsidRPr="001A3C4F">
        <w:rPr>
          <w:rFonts w:ascii="Times New Roman" w:hAnsi="Times New Roman" w:cs="Times New Roman"/>
          <w:sz w:val="22"/>
          <w:szCs w:val="22"/>
        </w:rPr>
        <w:t xml:space="preserve">Especial </w:t>
      </w:r>
      <w:r w:rsidRPr="001A3C4F">
        <w:rPr>
          <w:rFonts w:ascii="Times New Roman" w:hAnsi="Times New Roman" w:cs="Times New Roman"/>
          <w:sz w:val="22"/>
          <w:szCs w:val="22"/>
        </w:rPr>
        <w:t xml:space="preserve">de Debenturista, Assembleia de Titulares dos CRA e/ou aprovação societária pela </w:t>
      </w:r>
      <w:r w:rsidR="003F3F36" w:rsidRPr="001A3C4F">
        <w:rPr>
          <w:rFonts w:ascii="Times New Roman" w:hAnsi="Times New Roman" w:cs="Times New Roman"/>
          <w:sz w:val="22"/>
          <w:szCs w:val="22"/>
        </w:rPr>
        <w:t>Devedora</w:t>
      </w:r>
      <w:r w:rsidRPr="001A3C4F">
        <w:rPr>
          <w:rFonts w:ascii="Times New Roman" w:hAnsi="Times New Roman" w:cs="Times New Roman"/>
          <w:sz w:val="22"/>
          <w:szCs w:val="22"/>
        </w:rPr>
        <w:t xml:space="preserve">, desde que tal alteração seja devidamente formalizada antes da primeira data de integralização dos CRA, mediante celebração, pelas Partes, de instrumento de aditamento à presente Escritura de Emissão e cumprimento das formalidades descritas nesta Escritura de Emissão. </w:t>
      </w:r>
    </w:p>
    <w:p w14:paraId="03B34B19" w14:textId="77777777" w:rsidR="00D83726" w:rsidRPr="001A3C4F" w:rsidRDefault="00D83726" w:rsidP="009B4504">
      <w:pPr>
        <w:pStyle w:val="PargrafoComumNvel2"/>
        <w:numPr>
          <w:ilvl w:val="0"/>
          <w:numId w:val="0"/>
        </w:numPr>
        <w:spacing w:line="240" w:lineRule="auto"/>
        <w:rPr>
          <w:rFonts w:ascii="Times New Roman" w:hAnsi="Times New Roman" w:cs="Times New Roman"/>
          <w:sz w:val="22"/>
          <w:szCs w:val="22"/>
        </w:rPr>
      </w:pPr>
    </w:p>
    <w:p w14:paraId="1054B2C3" w14:textId="1C19A6BF" w:rsidR="00D83726" w:rsidRPr="001A3C4F" w:rsidRDefault="00D83726" w:rsidP="009B4504">
      <w:pPr>
        <w:pStyle w:val="PargrafoComumNvel2"/>
        <w:numPr>
          <w:ilvl w:val="0"/>
          <w:numId w:val="0"/>
        </w:numPr>
        <w:spacing w:line="240" w:lineRule="auto"/>
        <w:rPr>
          <w:rFonts w:ascii="Times New Roman" w:hAnsi="Times New Roman" w:cs="Times New Roman"/>
          <w:sz w:val="22"/>
          <w:szCs w:val="22"/>
        </w:rPr>
      </w:pPr>
      <w:r w:rsidRPr="001A3C4F">
        <w:rPr>
          <w:rStyle w:val="Ttulo3Char"/>
          <w:rFonts w:ascii="Times New Roman" w:hAnsi="Times New Roman" w:cs="Times New Roman"/>
          <w:sz w:val="22"/>
          <w:szCs w:val="22"/>
          <w:u w:val="none"/>
        </w:rPr>
        <w:t>6.</w:t>
      </w:r>
      <w:r w:rsidR="00611A93" w:rsidRPr="001A3C4F">
        <w:rPr>
          <w:rStyle w:val="Ttulo3Char"/>
          <w:rFonts w:ascii="Times New Roman" w:hAnsi="Times New Roman" w:cs="Times New Roman"/>
          <w:sz w:val="22"/>
          <w:szCs w:val="22"/>
          <w:u w:val="none"/>
        </w:rPr>
        <w:t>11</w:t>
      </w:r>
      <w:r w:rsidRPr="001A3C4F">
        <w:rPr>
          <w:rStyle w:val="Ttulo3Char"/>
          <w:rFonts w:ascii="Times New Roman" w:hAnsi="Times New Roman" w:cs="Times New Roman"/>
          <w:sz w:val="22"/>
          <w:szCs w:val="22"/>
          <w:u w:val="none"/>
        </w:rPr>
        <w:t>.</w:t>
      </w:r>
      <w:r w:rsidR="002B43EF" w:rsidRPr="001A3C4F">
        <w:rPr>
          <w:rStyle w:val="Ttulo3Char"/>
          <w:rFonts w:ascii="Times New Roman" w:hAnsi="Times New Roman" w:cs="Times New Roman"/>
          <w:sz w:val="22"/>
          <w:szCs w:val="22"/>
          <w:u w:val="none"/>
        </w:rPr>
        <w:t>14</w:t>
      </w:r>
      <w:r w:rsidRPr="001A3C4F">
        <w:rPr>
          <w:rStyle w:val="Ttulo3Char"/>
          <w:rFonts w:ascii="Times New Roman" w:hAnsi="Times New Roman" w:cs="Times New Roman"/>
          <w:sz w:val="22"/>
          <w:szCs w:val="22"/>
          <w:u w:val="none"/>
        </w:rPr>
        <w:t>.</w:t>
      </w:r>
      <w:r w:rsidRPr="001A3C4F">
        <w:rPr>
          <w:rStyle w:val="Ttulo3Char"/>
          <w:rFonts w:ascii="Times New Roman" w:hAnsi="Times New Roman" w:cs="Times New Roman"/>
          <w:sz w:val="22"/>
          <w:szCs w:val="22"/>
          <w:u w:val="none"/>
        </w:rPr>
        <w:tab/>
      </w:r>
      <w:r w:rsidRPr="001A3C4F">
        <w:rPr>
          <w:rStyle w:val="Ttulo3Char"/>
          <w:rFonts w:ascii="Times New Roman" w:hAnsi="Times New Roman" w:cs="Times New Roman"/>
          <w:sz w:val="22"/>
          <w:szCs w:val="22"/>
        </w:rPr>
        <w:t xml:space="preserve">Pagamento da Remuneração das Debêntures </w:t>
      </w:r>
      <w:r w:rsidR="00252B46" w:rsidRPr="001A3C4F">
        <w:rPr>
          <w:rStyle w:val="Ttulo3Char"/>
          <w:rFonts w:ascii="Times New Roman" w:hAnsi="Times New Roman" w:cs="Times New Roman"/>
          <w:sz w:val="22"/>
          <w:szCs w:val="22"/>
        </w:rPr>
        <w:t>2</w:t>
      </w:r>
      <w:r w:rsidRPr="001A3C4F">
        <w:rPr>
          <w:rStyle w:val="Ttulo3Char"/>
          <w:rFonts w:ascii="Times New Roman" w:hAnsi="Times New Roman" w:cs="Times New Roman"/>
          <w:sz w:val="22"/>
          <w:szCs w:val="22"/>
        </w:rPr>
        <w:t>ª Série</w:t>
      </w:r>
      <w:r w:rsidRPr="001A3C4F">
        <w:rPr>
          <w:rFonts w:ascii="Times New Roman" w:hAnsi="Times New Roman" w:cs="Times New Roman"/>
          <w:sz w:val="22"/>
          <w:szCs w:val="22"/>
        </w:rPr>
        <w:t xml:space="preserve">. Sem prejuízo dos pagamentos em decorrência de eventual vencimento antecipado das obrigações decorrentes das Debêntures da </w:t>
      </w:r>
      <w:r w:rsidR="00D7275A" w:rsidRPr="001A3C4F">
        <w:rPr>
          <w:rFonts w:ascii="Times New Roman" w:hAnsi="Times New Roman" w:cs="Times New Roman"/>
          <w:sz w:val="22"/>
          <w:szCs w:val="22"/>
        </w:rPr>
        <w:t>2</w:t>
      </w:r>
      <w:r w:rsidRPr="001A3C4F">
        <w:rPr>
          <w:rFonts w:ascii="Times New Roman" w:hAnsi="Times New Roman" w:cs="Times New Roman"/>
          <w:sz w:val="22"/>
          <w:szCs w:val="22"/>
        </w:rPr>
        <w:t xml:space="preserve">ª Série ou resgate antecipado, nos termos previstos nesta Escritura de Emissão, a Remuneração das Debêntures </w:t>
      </w:r>
      <w:r w:rsidR="00252B46" w:rsidRPr="001A3C4F">
        <w:rPr>
          <w:rFonts w:ascii="Times New Roman" w:hAnsi="Times New Roman" w:cs="Times New Roman"/>
          <w:sz w:val="22"/>
          <w:szCs w:val="22"/>
        </w:rPr>
        <w:t>2</w:t>
      </w:r>
      <w:r w:rsidRPr="001A3C4F">
        <w:rPr>
          <w:rFonts w:ascii="Times New Roman" w:hAnsi="Times New Roman" w:cs="Times New Roman"/>
          <w:sz w:val="22"/>
          <w:szCs w:val="22"/>
        </w:rPr>
        <w:t xml:space="preserve">ª Série </w:t>
      </w:r>
      <w:r w:rsidR="00E70A0F" w:rsidRPr="001A3C4F">
        <w:rPr>
          <w:rFonts w:ascii="Times New Roman" w:hAnsi="Times New Roman" w:cs="Times New Roman"/>
          <w:sz w:val="22"/>
          <w:szCs w:val="22"/>
        </w:rPr>
        <w:t xml:space="preserve">será paga </w:t>
      </w:r>
      <w:r w:rsidRPr="001A3C4F">
        <w:rPr>
          <w:rFonts w:ascii="Times New Roman" w:hAnsi="Times New Roman" w:cs="Times New Roman"/>
          <w:sz w:val="22"/>
          <w:szCs w:val="22"/>
        </w:rPr>
        <w:t xml:space="preserve">semestralmente, a partir da Data de </w:t>
      </w:r>
      <w:r w:rsidR="004B2E9A" w:rsidRPr="001A3C4F">
        <w:rPr>
          <w:rFonts w:ascii="Times New Roman" w:hAnsi="Times New Roman" w:cs="Times New Roman"/>
          <w:sz w:val="22"/>
          <w:szCs w:val="22"/>
        </w:rPr>
        <w:t>Emissão</w:t>
      </w:r>
      <w:r w:rsidRPr="001A3C4F">
        <w:rPr>
          <w:rFonts w:ascii="Times New Roman" w:hAnsi="Times New Roman" w:cs="Times New Roman"/>
          <w:sz w:val="22"/>
          <w:szCs w:val="22"/>
        </w:rPr>
        <w:t xml:space="preserve">, sendo o primeiro pagamento devido em </w:t>
      </w:r>
      <w:r w:rsidR="002E7E70" w:rsidRPr="001A3C4F">
        <w:rPr>
          <w:rFonts w:ascii="Times New Roman" w:hAnsi="Times New Roman" w:cs="Times New Roman"/>
          <w:sz w:val="22"/>
          <w:szCs w:val="22"/>
        </w:rPr>
        <w:t xml:space="preserve">13 </w:t>
      </w:r>
      <w:r w:rsidRPr="001A3C4F">
        <w:rPr>
          <w:rFonts w:ascii="Times New Roman" w:hAnsi="Times New Roman" w:cs="Times New Roman"/>
          <w:sz w:val="22"/>
          <w:szCs w:val="22"/>
        </w:rPr>
        <w:t xml:space="preserve">de </w:t>
      </w:r>
      <w:r w:rsidR="00BD1282" w:rsidRPr="001A3C4F">
        <w:rPr>
          <w:rFonts w:ascii="Times New Roman" w:hAnsi="Times New Roman" w:cs="Times New Roman"/>
          <w:sz w:val="22"/>
          <w:szCs w:val="22"/>
        </w:rPr>
        <w:t>fevereiro</w:t>
      </w:r>
      <w:r w:rsidRPr="001A3C4F">
        <w:rPr>
          <w:rFonts w:ascii="Times New Roman" w:hAnsi="Times New Roman" w:cs="Times New Roman"/>
          <w:sz w:val="22"/>
          <w:szCs w:val="22"/>
        </w:rPr>
        <w:t xml:space="preserve"> de 2023 e os demais pagamentos devidos sempre no meses de </w:t>
      </w:r>
      <w:r w:rsidR="00BD1282" w:rsidRPr="001A3C4F">
        <w:rPr>
          <w:rFonts w:ascii="Times New Roman" w:hAnsi="Times New Roman" w:cs="Times New Roman"/>
          <w:sz w:val="22"/>
          <w:szCs w:val="22"/>
        </w:rPr>
        <w:t xml:space="preserve">fevereiro </w:t>
      </w:r>
      <w:r w:rsidRPr="001A3C4F">
        <w:rPr>
          <w:rFonts w:ascii="Times New Roman" w:hAnsi="Times New Roman" w:cs="Times New Roman"/>
          <w:sz w:val="22"/>
          <w:szCs w:val="22"/>
        </w:rPr>
        <w:t xml:space="preserve">e </w:t>
      </w:r>
      <w:r w:rsidR="00BD1282" w:rsidRPr="001A3C4F">
        <w:rPr>
          <w:rFonts w:ascii="Times New Roman" w:hAnsi="Times New Roman" w:cs="Times New Roman"/>
          <w:sz w:val="22"/>
          <w:szCs w:val="22"/>
        </w:rPr>
        <w:t xml:space="preserve">agosto </w:t>
      </w:r>
      <w:r w:rsidRPr="001A3C4F">
        <w:rPr>
          <w:rFonts w:ascii="Times New Roman" w:hAnsi="Times New Roman" w:cs="Times New Roman"/>
          <w:sz w:val="22"/>
          <w:szCs w:val="22"/>
        </w:rPr>
        <w:t xml:space="preserve">de cada ano, até a Data de Vencimento das Debêntures </w:t>
      </w:r>
      <w:r w:rsidR="00252B46" w:rsidRPr="001A3C4F">
        <w:rPr>
          <w:rFonts w:ascii="Times New Roman" w:hAnsi="Times New Roman" w:cs="Times New Roman"/>
          <w:sz w:val="22"/>
          <w:szCs w:val="22"/>
        </w:rPr>
        <w:t>2</w:t>
      </w:r>
      <w:r w:rsidRPr="001A3C4F">
        <w:rPr>
          <w:rFonts w:ascii="Times New Roman" w:hAnsi="Times New Roman" w:cs="Times New Roman"/>
          <w:sz w:val="22"/>
          <w:szCs w:val="22"/>
        </w:rPr>
        <w:t xml:space="preserve">ª Série, conforme previsto no </w:t>
      </w:r>
      <w:r w:rsidRPr="001A3C4F">
        <w:rPr>
          <w:rFonts w:ascii="Times New Roman" w:hAnsi="Times New Roman" w:cs="Times New Roman"/>
          <w:sz w:val="22"/>
          <w:szCs w:val="22"/>
          <w:u w:val="single"/>
        </w:rPr>
        <w:fldChar w:fldCharType="begin"/>
      </w:r>
      <w:r w:rsidRPr="001A3C4F">
        <w:rPr>
          <w:rFonts w:ascii="Times New Roman" w:hAnsi="Times New Roman" w:cs="Times New Roman"/>
          <w:sz w:val="22"/>
          <w:szCs w:val="22"/>
          <w:u w:val="single"/>
        </w:rPr>
        <w:instrText xml:space="preserve"> REF _Ref8696695 \h  \* MERGEFORMAT </w:instrText>
      </w:r>
      <w:r w:rsidRPr="001A3C4F">
        <w:rPr>
          <w:rFonts w:ascii="Times New Roman" w:hAnsi="Times New Roman" w:cs="Times New Roman"/>
          <w:sz w:val="22"/>
          <w:szCs w:val="22"/>
          <w:u w:val="single"/>
        </w:rPr>
      </w:r>
      <w:r w:rsidRPr="001A3C4F">
        <w:rPr>
          <w:rFonts w:ascii="Times New Roman" w:hAnsi="Times New Roman" w:cs="Times New Roman"/>
          <w:sz w:val="22"/>
          <w:szCs w:val="22"/>
          <w:u w:val="single"/>
        </w:rPr>
        <w:fldChar w:fldCharType="separate"/>
      </w:r>
      <w:ins w:id="488" w:author="Pinheiro Guimarães" w:date="2022-08-10T16:35:00Z">
        <w:r w:rsidR="004F5CF2" w:rsidRPr="004F5CF2">
          <w:rPr>
            <w:rFonts w:ascii="Times New Roman" w:hAnsi="Times New Roman" w:cs="Times New Roman"/>
            <w:sz w:val="22"/>
            <w:szCs w:val="22"/>
            <w:u w:val="single"/>
            <w:rPrChange w:id="489" w:author="Pinheiro Guimarães" w:date="2022-08-10T16:35:00Z">
              <w:rPr>
                <w:rFonts w:ascii="Times New Roman" w:hAnsi="Times New Roman"/>
                <w:sz w:val="22"/>
                <w:szCs w:val="22"/>
              </w:rPr>
            </w:rPrChange>
          </w:rPr>
          <w:t>Anexo I</w:t>
        </w:r>
      </w:ins>
      <w:del w:id="490" w:author="Pinheiro Guimarães" w:date="2022-08-10T16:35:00Z">
        <w:r w:rsidRPr="001A3C4F" w:rsidDel="004F5CF2">
          <w:rPr>
            <w:rFonts w:ascii="Times New Roman" w:hAnsi="Times New Roman" w:cs="Times New Roman"/>
            <w:sz w:val="22"/>
            <w:szCs w:val="22"/>
            <w:u w:val="single"/>
          </w:rPr>
          <w:delText>Anexo I</w:delText>
        </w:r>
      </w:del>
      <w:r w:rsidRPr="001A3C4F">
        <w:rPr>
          <w:rFonts w:ascii="Times New Roman" w:hAnsi="Times New Roman" w:cs="Times New Roman"/>
          <w:sz w:val="22"/>
          <w:szCs w:val="22"/>
          <w:u w:val="single"/>
        </w:rPr>
        <w:fldChar w:fldCharType="end"/>
      </w:r>
      <w:r w:rsidRPr="001A3C4F">
        <w:rPr>
          <w:rFonts w:ascii="Times New Roman" w:hAnsi="Times New Roman" w:cs="Times New Roman"/>
          <w:sz w:val="22"/>
          <w:szCs w:val="22"/>
        </w:rPr>
        <w:t xml:space="preserve"> desta Escritura de Emissão. </w:t>
      </w:r>
    </w:p>
    <w:bookmarkEnd w:id="435"/>
    <w:bookmarkEnd w:id="436"/>
    <w:p w14:paraId="248E25C8" w14:textId="77777777" w:rsidR="00067191" w:rsidRPr="001A3C4F" w:rsidRDefault="00067191" w:rsidP="009B4504">
      <w:pPr>
        <w:pStyle w:val="PargrafodaLista"/>
        <w:tabs>
          <w:tab w:val="left" w:pos="1134"/>
        </w:tabs>
        <w:ind w:left="0"/>
        <w:jc w:val="both"/>
        <w:rPr>
          <w:rFonts w:ascii="Times New Roman" w:eastAsia="MS Mincho" w:hAnsi="Times New Roman" w:cs="Times New Roman"/>
          <w:b/>
          <w:sz w:val="22"/>
          <w:szCs w:val="22"/>
          <w:u w:val="single"/>
          <w:lang w:val="pt-BR"/>
        </w:rPr>
      </w:pPr>
    </w:p>
    <w:p w14:paraId="7E5F2A0F" w14:textId="77777777" w:rsidR="00160386" w:rsidRPr="001A3C4F" w:rsidRDefault="001E0A4B" w:rsidP="009B4504">
      <w:pPr>
        <w:pStyle w:val="PargrafoComumNvel1"/>
        <w:tabs>
          <w:tab w:val="clear" w:pos="1134"/>
        </w:tabs>
        <w:spacing w:line="240" w:lineRule="auto"/>
        <w:ind w:left="0" w:firstLine="0"/>
        <w:rPr>
          <w:rFonts w:ascii="Times New Roman" w:hAnsi="Times New Roman" w:cs="Times New Roman"/>
          <w:b/>
          <w:bCs/>
          <w:sz w:val="22"/>
          <w:szCs w:val="22"/>
        </w:rPr>
      </w:pPr>
      <w:bookmarkStart w:id="491" w:name="_Toc8697041"/>
      <w:bookmarkStart w:id="492" w:name="_Toc49614982"/>
      <w:bookmarkStart w:id="493" w:name="_Toc53782984"/>
      <w:bookmarkStart w:id="494" w:name="_Toc78383205"/>
      <w:bookmarkStart w:id="495" w:name="_Toc65267737"/>
      <w:bookmarkStart w:id="496" w:name="_Toc85147346"/>
      <w:bookmarkStart w:id="497" w:name="_Toc93927971"/>
      <w:bookmarkStart w:id="498" w:name="_Toc97764054"/>
      <w:bookmarkStart w:id="499" w:name="_Toc98695287"/>
      <w:bookmarkStart w:id="500" w:name="_Toc98502665"/>
      <w:r w:rsidRPr="001A3C4F">
        <w:rPr>
          <w:rFonts w:ascii="Times New Roman" w:hAnsi="Times New Roman" w:cs="Times New Roman"/>
          <w:b/>
          <w:bCs/>
          <w:sz w:val="22"/>
          <w:szCs w:val="22"/>
        </w:rPr>
        <w:t>Forma de</w:t>
      </w:r>
      <w:r w:rsidR="00D0440F" w:rsidRPr="001A3C4F">
        <w:rPr>
          <w:rFonts w:ascii="Times New Roman" w:hAnsi="Times New Roman" w:cs="Times New Roman"/>
          <w:b/>
          <w:bCs/>
          <w:sz w:val="22"/>
          <w:szCs w:val="22"/>
        </w:rPr>
        <w:t xml:space="preserve"> Subscrição e</w:t>
      </w:r>
      <w:r w:rsidRPr="001A3C4F">
        <w:rPr>
          <w:rFonts w:ascii="Times New Roman" w:hAnsi="Times New Roman" w:cs="Times New Roman"/>
          <w:b/>
          <w:bCs/>
          <w:sz w:val="22"/>
          <w:szCs w:val="22"/>
        </w:rPr>
        <w:t xml:space="preserve"> Integralização das Debêntures</w:t>
      </w:r>
      <w:bookmarkEnd w:id="491"/>
      <w:bookmarkEnd w:id="492"/>
      <w:bookmarkEnd w:id="493"/>
      <w:bookmarkEnd w:id="494"/>
      <w:bookmarkEnd w:id="495"/>
      <w:bookmarkEnd w:id="496"/>
      <w:bookmarkEnd w:id="497"/>
      <w:bookmarkEnd w:id="498"/>
      <w:bookmarkEnd w:id="499"/>
      <w:bookmarkEnd w:id="500"/>
      <w:r w:rsidR="00160386" w:rsidRPr="001A3C4F">
        <w:rPr>
          <w:rFonts w:ascii="Times New Roman" w:hAnsi="Times New Roman" w:cs="Times New Roman"/>
          <w:b/>
          <w:bCs/>
          <w:sz w:val="22"/>
          <w:szCs w:val="22"/>
        </w:rPr>
        <w:t xml:space="preserve"> </w:t>
      </w:r>
    </w:p>
    <w:p w14:paraId="14955303" w14:textId="77777777" w:rsidR="001E0A4B" w:rsidRPr="001A3C4F" w:rsidRDefault="001E0A4B" w:rsidP="004F4245">
      <w:pPr>
        <w:autoSpaceDE/>
        <w:autoSpaceDN/>
        <w:adjustRightInd/>
        <w:rPr>
          <w:rFonts w:ascii="Times New Roman" w:eastAsia="MS Mincho" w:hAnsi="Times New Roman" w:cs="Times New Roman"/>
          <w:sz w:val="22"/>
          <w:szCs w:val="22"/>
          <w:lang w:val="pt-BR"/>
        </w:rPr>
      </w:pPr>
    </w:p>
    <w:p w14:paraId="3F9E4686" w14:textId="74FB9660" w:rsidR="00D0440F" w:rsidRPr="001A3C4F" w:rsidRDefault="001E0A4B" w:rsidP="009B4504">
      <w:pPr>
        <w:pStyle w:val="PargrafoComumNvel2"/>
        <w:tabs>
          <w:tab w:val="clear" w:pos="1134"/>
        </w:tabs>
        <w:spacing w:line="240" w:lineRule="auto"/>
        <w:ind w:left="0" w:firstLine="0"/>
        <w:rPr>
          <w:rFonts w:ascii="Times New Roman" w:hAnsi="Times New Roman" w:cs="Times New Roman"/>
          <w:sz w:val="22"/>
          <w:szCs w:val="22"/>
        </w:rPr>
      </w:pPr>
      <w:bookmarkStart w:id="501" w:name="_Ref8158030"/>
      <w:bookmarkStart w:id="502" w:name="_Ref3889170"/>
      <w:r w:rsidRPr="001A3C4F">
        <w:rPr>
          <w:rFonts w:ascii="Times New Roman" w:hAnsi="Times New Roman" w:cs="Times New Roman"/>
          <w:sz w:val="22"/>
          <w:szCs w:val="22"/>
        </w:rPr>
        <w:t xml:space="preserve">As Debêntures serão </w:t>
      </w:r>
      <w:r w:rsidR="00D0440F" w:rsidRPr="001A3C4F">
        <w:rPr>
          <w:rFonts w:ascii="Times New Roman" w:hAnsi="Times New Roman" w:cs="Times New Roman"/>
          <w:sz w:val="22"/>
          <w:szCs w:val="22"/>
        </w:rPr>
        <w:t xml:space="preserve">subscritas pela </w:t>
      </w:r>
      <w:proofErr w:type="spellStart"/>
      <w:r w:rsidR="00D0440F" w:rsidRPr="001A3C4F">
        <w:rPr>
          <w:rFonts w:ascii="Times New Roman" w:hAnsi="Times New Roman" w:cs="Times New Roman"/>
          <w:sz w:val="22"/>
          <w:szCs w:val="22"/>
        </w:rPr>
        <w:t>Securitizadora</w:t>
      </w:r>
      <w:proofErr w:type="spellEnd"/>
      <w:r w:rsidR="00D0440F" w:rsidRPr="001A3C4F">
        <w:rPr>
          <w:rFonts w:ascii="Times New Roman" w:hAnsi="Times New Roman" w:cs="Times New Roman"/>
          <w:sz w:val="22"/>
          <w:szCs w:val="22"/>
        </w:rPr>
        <w:t xml:space="preserve"> mediante assinatura </w:t>
      </w:r>
      <w:r w:rsidR="006956E3" w:rsidRPr="001A3C4F">
        <w:rPr>
          <w:rFonts w:ascii="Times New Roman" w:hAnsi="Times New Roman" w:cs="Times New Roman"/>
          <w:sz w:val="22"/>
          <w:szCs w:val="22"/>
        </w:rPr>
        <w:t>d</w:t>
      </w:r>
      <w:r w:rsidR="00D0440F" w:rsidRPr="001A3C4F">
        <w:rPr>
          <w:rFonts w:ascii="Times New Roman" w:hAnsi="Times New Roman" w:cs="Times New Roman"/>
          <w:sz w:val="22"/>
          <w:szCs w:val="22"/>
        </w:rPr>
        <w:t xml:space="preserve">o respectivo boletim de subscrição das Debêntures, substancialmente na forma do </w:t>
      </w:r>
      <w:r w:rsidR="00CD3050" w:rsidRPr="001A3C4F">
        <w:rPr>
          <w:rFonts w:ascii="Times New Roman" w:hAnsi="Times New Roman" w:cs="Times New Roman"/>
          <w:sz w:val="22"/>
          <w:szCs w:val="22"/>
          <w:u w:val="single"/>
        </w:rPr>
        <w:fldChar w:fldCharType="begin"/>
      </w:r>
      <w:r w:rsidR="00CD3050" w:rsidRPr="001A3C4F">
        <w:rPr>
          <w:rFonts w:ascii="Times New Roman" w:hAnsi="Times New Roman" w:cs="Times New Roman"/>
          <w:sz w:val="22"/>
          <w:szCs w:val="22"/>
          <w:u w:val="single"/>
        </w:rPr>
        <w:instrText xml:space="preserve"> REF _Ref8696721 \h  \* MERGEFORMAT </w:instrText>
      </w:r>
      <w:r w:rsidR="00CD3050" w:rsidRPr="001A3C4F">
        <w:rPr>
          <w:rFonts w:ascii="Times New Roman" w:hAnsi="Times New Roman" w:cs="Times New Roman"/>
          <w:sz w:val="22"/>
          <w:szCs w:val="22"/>
          <w:u w:val="single"/>
        </w:rPr>
      </w:r>
      <w:r w:rsidR="00CD3050" w:rsidRPr="001A3C4F">
        <w:rPr>
          <w:rFonts w:ascii="Times New Roman" w:hAnsi="Times New Roman" w:cs="Times New Roman"/>
          <w:sz w:val="22"/>
          <w:szCs w:val="22"/>
          <w:u w:val="single"/>
        </w:rPr>
        <w:fldChar w:fldCharType="separate"/>
      </w:r>
      <w:ins w:id="503" w:author="Pinheiro Guimarães" w:date="2022-08-10T16:35:00Z">
        <w:r w:rsidR="004F5CF2" w:rsidRPr="004F5CF2">
          <w:rPr>
            <w:rFonts w:ascii="Times New Roman" w:hAnsi="Times New Roman" w:cs="Times New Roman"/>
            <w:sz w:val="22"/>
            <w:szCs w:val="22"/>
            <w:u w:val="single"/>
            <w:rPrChange w:id="504" w:author="Pinheiro Guimarães" w:date="2022-08-10T16:35:00Z">
              <w:rPr>
                <w:rFonts w:ascii="Times New Roman" w:hAnsi="Times New Roman"/>
                <w:sz w:val="22"/>
                <w:szCs w:val="22"/>
              </w:rPr>
            </w:rPrChange>
          </w:rPr>
          <w:t>Anexo II</w:t>
        </w:r>
      </w:ins>
      <w:del w:id="505" w:author="Pinheiro Guimarães" w:date="2022-08-10T16:35:00Z">
        <w:r w:rsidR="00BE634E" w:rsidRPr="001A3C4F" w:rsidDel="004F5CF2">
          <w:rPr>
            <w:rFonts w:ascii="Times New Roman" w:hAnsi="Times New Roman" w:cs="Times New Roman"/>
            <w:sz w:val="22"/>
            <w:szCs w:val="22"/>
            <w:u w:val="single"/>
          </w:rPr>
          <w:delText>Anexo II</w:delText>
        </w:r>
      </w:del>
      <w:r w:rsidR="00CD3050" w:rsidRPr="001A3C4F">
        <w:rPr>
          <w:rFonts w:ascii="Times New Roman" w:hAnsi="Times New Roman" w:cs="Times New Roman"/>
          <w:sz w:val="22"/>
          <w:szCs w:val="22"/>
          <w:u w:val="single"/>
        </w:rPr>
        <w:fldChar w:fldCharType="end"/>
      </w:r>
      <w:r w:rsidR="00D0440F" w:rsidRPr="001A3C4F">
        <w:rPr>
          <w:rFonts w:ascii="Times New Roman" w:hAnsi="Times New Roman" w:cs="Times New Roman"/>
          <w:sz w:val="22"/>
          <w:szCs w:val="22"/>
        </w:rPr>
        <w:t xml:space="preserve"> à presente Escritura de Emissão (</w:t>
      </w:r>
      <w:r w:rsidR="00C408BE" w:rsidRPr="001A3C4F">
        <w:rPr>
          <w:rFonts w:ascii="Times New Roman" w:hAnsi="Times New Roman" w:cs="Times New Roman"/>
          <w:sz w:val="22"/>
          <w:szCs w:val="22"/>
        </w:rPr>
        <w:t>"</w:t>
      </w:r>
      <w:r w:rsidR="00D0440F" w:rsidRPr="001A3C4F">
        <w:rPr>
          <w:rFonts w:ascii="Times New Roman" w:hAnsi="Times New Roman" w:cs="Times New Roman"/>
          <w:sz w:val="22"/>
          <w:szCs w:val="22"/>
          <w:u w:val="single"/>
        </w:rPr>
        <w:t>Boletim de Subscrição</w:t>
      </w:r>
      <w:r w:rsidR="00C408BE" w:rsidRPr="001A3C4F">
        <w:rPr>
          <w:rFonts w:ascii="Times New Roman" w:hAnsi="Times New Roman" w:cs="Times New Roman"/>
          <w:sz w:val="22"/>
          <w:szCs w:val="22"/>
        </w:rPr>
        <w:t>"</w:t>
      </w:r>
      <w:r w:rsidR="00D0440F" w:rsidRPr="001A3C4F">
        <w:rPr>
          <w:rFonts w:ascii="Times New Roman" w:hAnsi="Times New Roman" w:cs="Times New Roman"/>
          <w:sz w:val="22"/>
          <w:szCs w:val="22"/>
        </w:rPr>
        <w:t>).</w:t>
      </w:r>
      <w:bookmarkEnd w:id="501"/>
      <w:r w:rsidR="003572A3" w:rsidRPr="001A3C4F">
        <w:rPr>
          <w:rFonts w:ascii="Times New Roman" w:hAnsi="Times New Roman" w:cs="Times New Roman"/>
          <w:sz w:val="22"/>
          <w:szCs w:val="22"/>
        </w:rPr>
        <w:t xml:space="preserve"> </w:t>
      </w:r>
      <w:bookmarkStart w:id="506" w:name="_Hlk110698869"/>
      <w:r w:rsidR="003572A3" w:rsidRPr="001A3C4F">
        <w:rPr>
          <w:rFonts w:ascii="Times New Roman" w:hAnsi="Times New Roman" w:cs="Times New Roman"/>
          <w:sz w:val="22"/>
          <w:szCs w:val="22"/>
        </w:rPr>
        <w:t>Anteriormente à emissão e distribuição dos CRA e ao registro da Oferta pela CVM, a Emissora subscreverá as Debêntures, passando a ser a única e legítima titular dos Direitos Creditórios do Agronegócio que servirão de lastro para a emissão dos CRA</w:t>
      </w:r>
      <w:bookmarkEnd w:id="506"/>
      <w:r w:rsidR="003572A3" w:rsidRPr="001A3C4F">
        <w:rPr>
          <w:rFonts w:ascii="Times New Roman" w:hAnsi="Times New Roman" w:cs="Times New Roman"/>
          <w:sz w:val="22"/>
          <w:szCs w:val="22"/>
        </w:rPr>
        <w:t>.</w:t>
      </w:r>
    </w:p>
    <w:p w14:paraId="36045181" w14:textId="77777777" w:rsidR="00D0440F" w:rsidRPr="001A3C4F" w:rsidRDefault="00D0440F" w:rsidP="009B4504">
      <w:pPr>
        <w:pStyle w:val="PargrafodaLista"/>
        <w:ind w:left="0"/>
        <w:jc w:val="both"/>
        <w:rPr>
          <w:rFonts w:ascii="Times New Roman" w:eastAsia="MS Mincho" w:hAnsi="Times New Roman" w:cs="Times New Roman"/>
          <w:sz w:val="22"/>
          <w:szCs w:val="22"/>
          <w:lang w:val="pt-BR"/>
        </w:rPr>
      </w:pPr>
    </w:p>
    <w:p w14:paraId="5EB79EFF" w14:textId="5DE02EEC" w:rsidR="00D0440F" w:rsidRPr="001A3C4F" w:rsidRDefault="00D0440F" w:rsidP="009B4504">
      <w:pPr>
        <w:pStyle w:val="PargrafoComumNvel2"/>
        <w:tabs>
          <w:tab w:val="clear" w:pos="1134"/>
        </w:tabs>
        <w:spacing w:line="240" w:lineRule="auto"/>
        <w:ind w:left="0" w:firstLine="0"/>
        <w:rPr>
          <w:rFonts w:ascii="Times New Roman" w:hAnsi="Times New Roman" w:cs="Times New Roman"/>
          <w:sz w:val="22"/>
          <w:szCs w:val="22"/>
        </w:rPr>
      </w:pPr>
      <w:bookmarkStart w:id="507" w:name="_Ref7790381"/>
      <w:r w:rsidRPr="001A3C4F">
        <w:rPr>
          <w:rFonts w:ascii="Times New Roman" w:hAnsi="Times New Roman" w:cs="Times New Roman"/>
          <w:sz w:val="22"/>
          <w:szCs w:val="22"/>
        </w:rPr>
        <w:t xml:space="preserve">As </w:t>
      </w:r>
      <w:r w:rsidR="00B06B06" w:rsidRPr="001A3C4F">
        <w:rPr>
          <w:rFonts w:ascii="Times New Roman" w:hAnsi="Times New Roman" w:cs="Times New Roman"/>
          <w:sz w:val="22"/>
          <w:szCs w:val="22"/>
        </w:rPr>
        <w:t xml:space="preserve">Debêntures serão integralizadas à vista pela </w:t>
      </w:r>
      <w:proofErr w:type="spellStart"/>
      <w:r w:rsidR="00B06B06" w:rsidRPr="001A3C4F">
        <w:rPr>
          <w:rFonts w:ascii="Times New Roman" w:hAnsi="Times New Roman" w:cs="Times New Roman"/>
          <w:sz w:val="22"/>
          <w:szCs w:val="22"/>
        </w:rPr>
        <w:t>Securitizadora</w:t>
      </w:r>
      <w:proofErr w:type="spellEnd"/>
      <w:r w:rsidR="00B06B06" w:rsidRPr="001A3C4F">
        <w:rPr>
          <w:rFonts w:ascii="Times New Roman" w:hAnsi="Times New Roman" w:cs="Times New Roman"/>
          <w:sz w:val="22"/>
          <w:szCs w:val="22"/>
        </w:rPr>
        <w:t>, em moeda corrente nacional, por meio de Transferência Eletrônica Disponível – TED ou outra forma de transferência eletrônica de recursos financeiros, na conta corrente n</w:t>
      </w:r>
      <w:r w:rsidR="00252B46" w:rsidRPr="001A3C4F">
        <w:rPr>
          <w:rFonts w:ascii="Times New Roman" w:hAnsi="Times New Roman" w:cs="Times New Roman"/>
          <w:sz w:val="22"/>
          <w:szCs w:val="22"/>
        </w:rPr>
        <w:t>.</w:t>
      </w:r>
      <w:r w:rsidR="00B06B06" w:rsidRPr="001A3C4F">
        <w:rPr>
          <w:rFonts w:ascii="Times New Roman" w:hAnsi="Times New Roman" w:cs="Times New Roman"/>
          <w:sz w:val="22"/>
          <w:szCs w:val="22"/>
        </w:rPr>
        <w:t xml:space="preserve">º </w:t>
      </w:r>
      <w:r w:rsidR="00EB754A" w:rsidRPr="001A3C4F">
        <w:rPr>
          <w:rFonts w:ascii="Times New Roman" w:hAnsi="Times New Roman" w:cs="Times New Roman"/>
          <w:sz w:val="22"/>
          <w:szCs w:val="22"/>
        </w:rPr>
        <w:t xml:space="preserve">11163-1, </w:t>
      </w:r>
      <w:r w:rsidR="00B06B06" w:rsidRPr="001A3C4F">
        <w:rPr>
          <w:rFonts w:ascii="Times New Roman" w:hAnsi="Times New Roman" w:cs="Times New Roman"/>
          <w:sz w:val="22"/>
          <w:szCs w:val="22"/>
        </w:rPr>
        <w:t>agência</w:t>
      </w:r>
      <w:r w:rsidR="00252B46" w:rsidRPr="001A3C4F">
        <w:rPr>
          <w:rFonts w:ascii="Times New Roman" w:hAnsi="Times New Roman" w:cs="Times New Roman"/>
          <w:sz w:val="22"/>
          <w:szCs w:val="22"/>
        </w:rPr>
        <w:t xml:space="preserve"> </w:t>
      </w:r>
      <w:r w:rsidR="00EB754A" w:rsidRPr="001A3C4F">
        <w:rPr>
          <w:rFonts w:ascii="Times New Roman" w:hAnsi="Times New Roman" w:cs="Times New Roman"/>
          <w:sz w:val="22"/>
          <w:szCs w:val="22"/>
        </w:rPr>
        <w:t xml:space="preserve">0001, </w:t>
      </w:r>
      <w:r w:rsidR="00B06B06" w:rsidRPr="001A3C4F">
        <w:rPr>
          <w:rFonts w:ascii="Times New Roman" w:hAnsi="Times New Roman" w:cs="Times New Roman"/>
          <w:sz w:val="22"/>
          <w:szCs w:val="22"/>
        </w:rPr>
        <w:t xml:space="preserve">de titularidade da </w:t>
      </w:r>
      <w:r w:rsidR="006E7383" w:rsidRPr="001A3C4F">
        <w:rPr>
          <w:rFonts w:ascii="Times New Roman" w:hAnsi="Times New Roman" w:cs="Times New Roman"/>
          <w:sz w:val="22"/>
          <w:szCs w:val="22"/>
        </w:rPr>
        <w:t>Devedora</w:t>
      </w:r>
      <w:r w:rsidR="00B06B06" w:rsidRPr="001A3C4F">
        <w:rPr>
          <w:rFonts w:ascii="Times New Roman" w:hAnsi="Times New Roman" w:cs="Times New Roman"/>
          <w:sz w:val="22"/>
          <w:szCs w:val="22"/>
        </w:rPr>
        <w:t>, mantida junto ao Banco</w:t>
      </w:r>
      <w:r w:rsidR="00EB754A" w:rsidRPr="001A3C4F">
        <w:rPr>
          <w:rFonts w:ascii="Times New Roman" w:hAnsi="Times New Roman" w:cs="Times New Roman"/>
          <w:sz w:val="22"/>
          <w:szCs w:val="22"/>
        </w:rPr>
        <w:t xml:space="preserve"> BTG Pactual S.A. (208)</w:t>
      </w:r>
      <w:r w:rsidR="002369A0" w:rsidRPr="001A3C4F">
        <w:rPr>
          <w:rFonts w:ascii="Times New Roman" w:hAnsi="Times New Roman" w:cs="Times New Roman"/>
          <w:sz w:val="22"/>
          <w:szCs w:val="22"/>
        </w:rPr>
        <w:t>. As</w:t>
      </w:r>
      <w:r w:rsidRPr="001A3C4F">
        <w:rPr>
          <w:rFonts w:ascii="Times New Roman" w:hAnsi="Times New Roman" w:cs="Times New Roman"/>
          <w:sz w:val="22"/>
          <w:szCs w:val="22"/>
        </w:rPr>
        <w:t xml:space="preserve"> </w:t>
      </w:r>
      <w:r w:rsidR="002369A0" w:rsidRPr="001A3C4F">
        <w:rPr>
          <w:rFonts w:ascii="Times New Roman" w:hAnsi="Times New Roman" w:cs="Times New Roman"/>
          <w:sz w:val="22"/>
          <w:szCs w:val="22"/>
        </w:rPr>
        <w:t xml:space="preserve">transferências aqui descritas deverão ser realizadas nas </w:t>
      </w:r>
      <w:r w:rsidRPr="001A3C4F">
        <w:rPr>
          <w:rFonts w:ascii="Times New Roman" w:hAnsi="Times New Roman" w:cs="Times New Roman"/>
          <w:sz w:val="22"/>
          <w:szCs w:val="22"/>
        </w:rPr>
        <w:t>mesmas datas em que ocorrer</w:t>
      </w:r>
      <w:r w:rsidR="001D573D" w:rsidRPr="001A3C4F">
        <w:rPr>
          <w:rFonts w:ascii="Times New Roman" w:hAnsi="Times New Roman" w:cs="Times New Roman"/>
          <w:sz w:val="22"/>
          <w:szCs w:val="22"/>
        </w:rPr>
        <w:t>e</w:t>
      </w:r>
      <w:r w:rsidRPr="001A3C4F">
        <w:rPr>
          <w:rFonts w:ascii="Times New Roman" w:hAnsi="Times New Roman" w:cs="Times New Roman"/>
          <w:sz w:val="22"/>
          <w:szCs w:val="22"/>
        </w:rPr>
        <w:t>m as integralizações dos CRA,</w:t>
      </w:r>
      <w:r w:rsidR="002369A0" w:rsidRPr="001A3C4F">
        <w:rPr>
          <w:rFonts w:ascii="Times New Roman" w:hAnsi="Times New Roman" w:cs="Times New Roman"/>
          <w:sz w:val="22"/>
          <w:szCs w:val="22"/>
        </w:rPr>
        <w:t xml:space="preserve"> desde que </w:t>
      </w:r>
      <w:r w:rsidR="0016788D" w:rsidRPr="001A3C4F">
        <w:rPr>
          <w:rFonts w:ascii="Times New Roman" w:hAnsi="Times New Roman" w:cs="Times New Roman"/>
          <w:sz w:val="22"/>
          <w:szCs w:val="22"/>
        </w:rPr>
        <w:t xml:space="preserve">todas as condições precedentes da operação sejam cumpridas, e </w:t>
      </w:r>
      <w:r w:rsidR="00224437" w:rsidRPr="001A3C4F">
        <w:rPr>
          <w:rFonts w:ascii="Times New Roman" w:hAnsi="Times New Roman" w:cs="Times New Roman"/>
          <w:sz w:val="22"/>
          <w:szCs w:val="22"/>
        </w:rPr>
        <w:t>as integralizações</w:t>
      </w:r>
      <w:r w:rsidR="002369A0" w:rsidRPr="001A3C4F">
        <w:rPr>
          <w:rFonts w:ascii="Times New Roman" w:hAnsi="Times New Roman" w:cs="Times New Roman"/>
          <w:sz w:val="22"/>
          <w:szCs w:val="22"/>
        </w:rPr>
        <w:t xml:space="preserve"> dos CRA ocorram até às 16</w:t>
      </w:r>
      <w:r w:rsidR="0016788D" w:rsidRPr="001A3C4F">
        <w:rPr>
          <w:rFonts w:ascii="Times New Roman" w:hAnsi="Times New Roman" w:cs="Times New Roman"/>
          <w:sz w:val="22"/>
          <w:szCs w:val="22"/>
        </w:rPr>
        <w:t>:00</w:t>
      </w:r>
      <w:r w:rsidR="00C34C82" w:rsidRPr="001A3C4F">
        <w:rPr>
          <w:rFonts w:ascii="Times New Roman" w:hAnsi="Times New Roman" w:cs="Times New Roman"/>
          <w:sz w:val="22"/>
          <w:szCs w:val="22"/>
        </w:rPr>
        <w:t xml:space="preserve">. </w:t>
      </w:r>
      <w:r w:rsidR="007E4C4E" w:rsidRPr="001A3C4F">
        <w:rPr>
          <w:rFonts w:ascii="Times New Roman" w:hAnsi="Times New Roman" w:cs="Times New Roman"/>
          <w:sz w:val="22"/>
          <w:szCs w:val="22"/>
        </w:rPr>
        <w:t>Na hipótese de este horário ser</w:t>
      </w:r>
      <w:r w:rsidR="00C34C82" w:rsidRPr="001A3C4F">
        <w:rPr>
          <w:rFonts w:ascii="Times New Roman" w:hAnsi="Times New Roman" w:cs="Times New Roman"/>
          <w:sz w:val="22"/>
          <w:szCs w:val="22"/>
        </w:rPr>
        <w:t xml:space="preserve"> ultrapassado</w:t>
      </w:r>
      <w:r w:rsidR="002369A0" w:rsidRPr="001A3C4F">
        <w:rPr>
          <w:rFonts w:ascii="Times New Roman" w:hAnsi="Times New Roman" w:cs="Times New Roman"/>
          <w:sz w:val="22"/>
          <w:szCs w:val="22"/>
        </w:rPr>
        <w:t>, as Debêntures serão integralizadas no primeiro Dia Útil subsequente</w:t>
      </w:r>
      <w:r w:rsidR="002558A0" w:rsidRPr="001A3C4F">
        <w:rPr>
          <w:rFonts w:ascii="Times New Roman" w:hAnsi="Times New Roman" w:cs="Times New Roman"/>
          <w:sz w:val="22"/>
          <w:szCs w:val="22"/>
        </w:rPr>
        <w:t>, sem incidência de qua</w:t>
      </w:r>
      <w:r w:rsidR="00A11A57" w:rsidRPr="001A3C4F">
        <w:rPr>
          <w:rFonts w:ascii="Times New Roman" w:hAnsi="Times New Roman" w:cs="Times New Roman"/>
          <w:sz w:val="22"/>
          <w:szCs w:val="22"/>
        </w:rPr>
        <w:t>is</w:t>
      </w:r>
      <w:r w:rsidR="002558A0" w:rsidRPr="001A3C4F">
        <w:rPr>
          <w:rFonts w:ascii="Times New Roman" w:hAnsi="Times New Roman" w:cs="Times New Roman"/>
          <w:sz w:val="22"/>
          <w:szCs w:val="22"/>
        </w:rPr>
        <w:t>quer</w:t>
      </w:r>
      <w:r w:rsidR="00A11A57" w:rsidRPr="001A3C4F">
        <w:rPr>
          <w:rFonts w:ascii="Times New Roman" w:hAnsi="Times New Roman" w:cs="Times New Roman"/>
          <w:sz w:val="22"/>
          <w:szCs w:val="22"/>
        </w:rPr>
        <w:t xml:space="preserve"> encargos, penalidades,</w:t>
      </w:r>
      <w:r w:rsidR="002558A0" w:rsidRPr="001A3C4F">
        <w:rPr>
          <w:rFonts w:ascii="Times New Roman" w:hAnsi="Times New Roman" w:cs="Times New Roman"/>
          <w:sz w:val="22"/>
          <w:szCs w:val="22"/>
        </w:rPr>
        <w:t xml:space="preserve"> multa</w:t>
      </w:r>
      <w:r w:rsidR="00A11A57" w:rsidRPr="001A3C4F">
        <w:rPr>
          <w:rFonts w:ascii="Times New Roman" w:hAnsi="Times New Roman" w:cs="Times New Roman"/>
          <w:sz w:val="22"/>
          <w:szCs w:val="22"/>
        </w:rPr>
        <w:t>s</w:t>
      </w:r>
      <w:r w:rsidR="002558A0" w:rsidRPr="001A3C4F">
        <w:rPr>
          <w:rFonts w:ascii="Times New Roman" w:hAnsi="Times New Roman" w:cs="Times New Roman"/>
          <w:sz w:val="22"/>
          <w:szCs w:val="22"/>
        </w:rPr>
        <w:t>, acréscimo</w:t>
      </w:r>
      <w:r w:rsidR="00A11A57" w:rsidRPr="001A3C4F">
        <w:rPr>
          <w:rFonts w:ascii="Times New Roman" w:hAnsi="Times New Roman" w:cs="Times New Roman"/>
          <w:sz w:val="22"/>
          <w:szCs w:val="22"/>
        </w:rPr>
        <w:t>, tributos ou correção monetária</w:t>
      </w:r>
      <w:r w:rsidR="002558A0" w:rsidRPr="001A3C4F">
        <w:rPr>
          <w:rFonts w:ascii="Times New Roman" w:hAnsi="Times New Roman" w:cs="Times New Roman"/>
          <w:sz w:val="22"/>
          <w:szCs w:val="22"/>
        </w:rPr>
        <w:t>.</w:t>
      </w:r>
      <w:bookmarkEnd w:id="507"/>
      <w:r w:rsidR="00252B46" w:rsidRPr="001A3C4F">
        <w:rPr>
          <w:rFonts w:ascii="Times New Roman" w:hAnsi="Times New Roman" w:cs="Times New Roman"/>
          <w:sz w:val="22"/>
          <w:szCs w:val="22"/>
        </w:rPr>
        <w:t xml:space="preserve"> </w:t>
      </w:r>
    </w:p>
    <w:p w14:paraId="6557E464" w14:textId="462B4CEE" w:rsidR="00CB23BF" w:rsidRPr="001A3C4F" w:rsidRDefault="00CB23BF" w:rsidP="009B4504">
      <w:pPr>
        <w:pStyle w:val="PargrafoComumNvel2"/>
        <w:numPr>
          <w:ilvl w:val="0"/>
          <w:numId w:val="0"/>
        </w:numPr>
        <w:tabs>
          <w:tab w:val="clear" w:pos="1134"/>
        </w:tabs>
        <w:spacing w:line="240" w:lineRule="auto"/>
        <w:rPr>
          <w:rFonts w:ascii="Times New Roman" w:hAnsi="Times New Roman" w:cs="Times New Roman"/>
          <w:sz w:val="22"/>
          <w:szCs w:val="22"/>
        </w:rPr>
      </w:pPr>
    </w:p>
    <w:p w14:paraId="2D01795E" w14:textId="13ECFDDD" w:rsidR="007B466F" w:rsidRPr="001A3C4F" w:rsidRDefault="007B466F" w:rsidP="009B4504">
      <w:pPr>
        <w:pStyle w:val="PargrafoComumNvel2"/>
        <w:numPr>
          <w:ilvl w:val="0"/>
          <w:numId w:val="0"/>
        </w:numPr>
        <w:tabs>
          <w:tab w:val="clear" w:pos="1134"/>
        </w:tabs>
        <w:spacing w:line="240" w:lineRule="auto"/>
        <w:rPr>
          <w:rFonts w:ascii="Times New Roman" w:hAnsi="Times New Roman" w:cs="Times New Roman"/>
          <w:sz w:val="22"/>
          <w:szCs w:val="22"/>
        </w:rPr>
      </w:pPr>
      <w:r w:rsidRPr="001A3C4F">
        <w:rPr>
          <w:rFonts w:ascii="Times New Roman" w:hAnsi="Times New Roman" w:cs="Times New Roman"/>
          <w:sz w:val="22"/>
          <w:szCs w:val="22"/>
        </w:rPr>
        <w:t>6.12.2.1.</w:t>
      </w:r>
      <w:r w:rsidRPr="001A3C4F">
        <w:rPr>
          <w:rFonts w:ascii="Times New Roman" w:hAnsi="Times New Roman" w:cs="Times New Roman"/>
          <w:sz w:val="22"/>
          <w:szCs w:val="22"/>
        </w:rPr>
        <w:tab/>
      </w:r>
      <w:r w:rsidR="000E7BC4" w:rsidRPr="001A3C4F">
        <w:rPr>
          <w:rFonts w:ascii="Times New Roman" w:hAnsi="Times New Roman" w:cs="Times New Roman"/>
          <w:sz w:val="22"/>
          <w:szCs w:val="22"/>
        </w:rPr>
        <w:t>Será admitida, a subscrição das Debêntures com ágio ou deságio, desde que tal ágio ou deságio seja considerado de forma igualitária para as Debêntures de uma determinada Série em cada Data de Integralização, observados os termos descritos no Contrato de Distribuição</w:t>
      </w:r>
      <w:r w:rsidRPr="001A3C4F">
        <w:rPr>
          <w:rFonts w:ascii="Times New Roman" w:hAnsi="Times New Roman" w:cs="Times New Roman"/>
          <w:sz w:val="22"/>
          <w:szCs w:val="22"/>
        </w:rPr>
        <w:t>.</w:t>
      </w:r>
    </w:p>
    <w:p w14:paraId="37BD4F1E" w14:textId="77777777" w:rsidR="007B466F" w:rsidRPr="001A3C4F" w:rsidRDefault="007B466F" w:rsidP="009B4504">
      <w:pPr>
        <w:pStyle w:val="PargrafoComumNvel2"/>
        <w:numPr>
          <w:ilvl w:val="0"/>
          <w:numId w:val="0"/>
        </w:numPr>
        <w:tabs>
          <w:tab w:val="clear" w:pos="1134"/>
        </w:tabs>
        <w:spacing w:line="240" w:lineRule="auto"/>
        <w:rPr>
          <w:rFonts w:ascii="Times New Roman" w:hAnsi="Times New Roman" w:cs="Times New Roman"/>
          <w:sz w:val="22"/>
          <w:szCs w:val="22"/>
        </w:rPr>
      </w:pPr>
    </w:p>
    <w:p w14:paraId="77E1AF09" w14:textId="07DEBB53" w:rsidR="001E0A4B" w:rsidRPr="001A3C4F" w:rsidRDefault="001D573D" w:rsidP="009B4504">
      <w:pPr>
        <w:pStyle w:val="PargrafoComumNvel2"/>
        <w:tabs>
          <w:tab w:val="clear" w:pos="1134"/>
        </w:tabs>
        <w:spacing w:line="240" w:lineRule="auto"/>
        <w:ind w:left="0" w:firstLine="0"/>
        <w:rPr>
          <w:rFonts w:ascii="Times New Roman" w:hAnsi="Times New Roman" w:cs="Times New Roman"/>
          <w:sz w:val="22"/>
          <w:szCs w:val="22"/>
        </w:rPr>
      </w:pPr>
      <w:bookmarkStart w:id="508" w:name="_Ref8701402"/>
      <w:r w:rsidRPr="001A3C4F">
        <w:rPr>
          <w:rStyle w:val="Ttulo3Char"/>
          <w:rFonts w:ascii="Times New Roman" w:hAnsi="Times New Roman" w:cs="Times New Roman"/>
          <w:sz w:val="22"/>
          <w:szCs w:val="22"/>
        </w:rPr>
        <w:lastRenderedPageBreak/>
        <w:t>Preço de Integralização</w:t>
      </w:r>
      <w:r w:rsidRPr="001A3C4F">
        <w:rPr>
          <w:rFonts w:ascii="Times New Roman" w:hAnsi="Times New Roman" w:cs="Times New Roman"/>
          <w:sz w:val="22"/>
          <w:szCs w:val="22"/>
        </w:rPr>
        <w:t xml:space="preserve">. </w:t>
      </w:r>
      <w:r w:rsidR="00D0440F" w:rsidRPr="001A3C4F">
        <w:rPr>
          <w:rFonts w:ascii="Times New Roman" w:hAnsi="Times New Roman" w:cs="Times New Roman"/>
          <w:sz w:val="22"/>
          <w:szCs w:val="22"/>
        </w:rPr>
        <w:t>O preço de integralização das Debêntures corresponderá ao Valor Nominal Unitário</w:t>
      </w:r>
      <w:r w:rsidRPr="001A3C4F">
        <w:rPr>
          <w:rFonts w:ascii="Times New Roman" w:hAnsi="Times New Roman" w:cs="Times New Roman"/>
          <w:sz w:val="22"/>
          <w:szCs w:val="22"/>
        </w:rPr>
        <w:t xml:space="preserve"> das Debêntures, se a integralização ocorrer </w:t>
      </w:r>
      <w:r w:rsidR="00B50A0A" w:rsidRPr="001A3C4F">
        <w:rPr>
          <w:rFonts w:ascii="Times New Roman" w:hAnsi="Times New Roman" w:cs="Times New Roman"/>
          <w:sz w:val="22"/>
          <w:szCs w:val="22"/>
        </w:rPr>
        <w:t>em uma única data</w:t>
      </w:r>
      <w:r w:rsidR="00D83C55" w:rsidRPr="001A3C4F">
        <w:rPr>
          <w:rFonts w:ascii="Times New Roman" w:hAnsi="Times New Roman" w:cs="Times New Roman"/>
          <w:sz w:val="22"/>
          <w:szCs w:val="22"/>
        </w:rPr>
        <w:t xml:space="preserve"> </w:t>
      </w:r>
      <w:r w:rsidR="00B63927" w:rsidRPr="001A3C4F">
        <w:rPr>
          <w:rFonts w:ascii="Times New Roman" w:hAnsi="Times New Roman" w:cs="Times New Roman"/>
          <w:sz w:val="22"/>
          <w:szCs w:val="22"/>
        </w:rPr>
        <w:t>(</w:t>
      </w:r>
      <w:r w:rsidR="00C408BE" w:rsidRPr="001A3C4F">
        <w:rPr>
          <w:rFonts w:ascii="Times New Roman" w:hAnsi="Times New Roman" w:cs="Times New Roman"/>
          <w:sz w:val="22"/>
          <w:szCs w:val="22"/>
        </w:rPr>
        <w:t>"</w:t>
      </w:r>
      <w:r w:rsidR="00B63927" w:rsidRPr="001A3C4F">
        <w:rPr>
          <w:rFonts w:ascii="Times New Roman" w:hAnsi="Times New Roman" w:cs="Times New Roman"/>
          <w:sz w:val="22"/>
          <w:szCs w:val="22"/>
          <w:u w:val="single"/>
        </w:rPr>
        <w:t>Preço de Integralização</w:t>
      </w:r>
      <w:r w:rsidR="00C408BE" w:rsidRPr="001A3C4F">
        <w:rPr>
          <w:rFonts w:ascii="Times New Roman" w:hAnsi="Times New Roman" w:cs="Times New Roman"/>
          <w:sz w:val="22"/>
          <w:szCs w:val="22"/>
        </w:rPr>
        <w:t>"</w:t>
      </w:r>
      <w:r w:rsidR="00B63927" w:rsidRPr="001A3C4F">
        <w:rPr>
          <w:rFonts w:ascii="Times New Roman" w:hAnsi="Times New Roman" w:cs="Times New Roman"/>
          <w:sz w:val="22"/>
          <w:szCs w:val="22"/>
        </w:rPr>
        <w:t>)</w:t>
      </w:r>
      <w:r w:rsidRPr="001A3C4F">
        <w:rPr>
          <w:rFonts w:ascii="Times New Roman" w:hAnsi="Times New Roman" w:cs="Times New Roman"/>
          <w:sz w:val="22"/>
          <w:szCs w:val="22"/>
        </w:rPr>
        <w:t>.</w:t>
      </w:r>
      <w:r w:rsidR="00D0440F" w:rsidRPr="001A3C4F">
        <w:rPr>
          <w:rFonts w:ascii="Times New Roman" w:hAnsi="Times New Roman" w:cs="Times New Roman"/>
          <w:sz w:val="22"/>
          <w:szCs w:val="22"/>
        </w:rPr>
        <w:t xml:space="preserve"> </w:t>
      </w:r>
      <w:r w:rsidRPr="001A3C4F">
        <w:rPr>
          <w:rFonts w:ascii="Times New Roman" w:hAnsi="Times New Roman" w:cs="Times New Roman"/>
          <w:sz w:val="22"/>
          <w:szCs w:val="22"/>
        </w:rPr>
        <w:t>A</w:t>
      </w:r>
      <w:r w:rsidR="001E0A4B" w:rsidRPr="001A3C4F">
        <w:rPr>
          <w:rFonts w:ascii="Times New Roman" w:hAnsi="Times New Roman" w:cs="Times New Roman"/>
          <w:sz w:val="22"/>
          <w:szCs w:val="22"/>
        </w:rPr>
        <w:t xml:space="preserve">pós a </w:t>
      </w:r>
      <w:r w:rsidR="00B50A0A" w:rsidRPr="001A3C4F">
        <w:rPr>
          <w:rFonts w:ascii="Times New Roman" w:hAnsi="Times New Roman" w:cs="Times New Roman"/>
          <w:sz w:val="22"/>
          <w:szCs w:val="22"/>
        </w:rPr>
        <w:t xml:space="preserve">primeira </w:t>
      </w:r>
      <w:r w:rsidR="005F7BB4" w:rsidRPr="001A3C4F">
        <w:rPr>
          <w:rFonts w:ascii="Times New Roman" w:hAnsi="Times New Roman" w:cs="Times New Roman"/>
          <w:sz w:val="22"/>
          <w:szCs w:val="22"/>
        </w:rPr>
        <w:t>data de integralização dos CRA</w:t>
      </w:r>
      <w:r w:rsidR="001E0A4B" w:rsidRPr="001A3C4F">
        <w:rPr>
          <w:rFonts w:ascii="Times New Roman" w:hAnsi="Times New Roman" w:cs="Times New Roman"/>
          <w:sz w:val="22"/>
          <w:szCs w:val="22"/>
        </w:rPr>
        <w:t xml:space="preserve">, </w:t>
      </w:r>
      <w:r w:rsidRPr="001A3C4F">
        <w:rPr>
          <w:rFonts w:ascii="Times New Roman" w:hAnsi="Times New Roman" w:cs="Times New Roman"/>
          <w:sz w:val="22"/>
          <w:szCs w:val="22"/>
        </w:rPr>
        <w:t xml:space="preserve">o Preço de Integralização corresponderá: (i) para as </w:t>
      </w:r>
      <w:r w:rsidR="00D41D7C" w:rsidRPr="001A3C4F">
        <w:rPr>
          <w:rFonts w:ascii="Times New Roman" w:hAnsi="Times New Roman" w:cs="Times New Roman"/>
          <w:sz w:val="22"/>
          <w:szCs w:val="22"/>
        </w:rPr>
        <w:t>Debêntures 1ª Série</w:t>
      </w:r>
      <w:r w:rsidRPr="001A3C4F">
        <w:rPr>
          <w:rFonts w:ascii="Times New Roman" w:hAnsi="Times New Roman" w:cs="Times New Roman"/>
          <w:sz w:val="22"/>
          <w:szCs w:val="22"/>
        </w:rPr>
        <w:t xml:space="preserve">, ao Valor Nominal Unitário das </w:t>
      </w:r>
      <w:r w:rsidR="00D41D7C" w:rsidRPr="001A3C4F">
        <w:rPr>
          <w:rFonts w:ascii="Times New Roman" w:hAnsi="Times New Roman" w:cs="Times New Roman"/>
          <w:sz w:val="22"/>
          <w:szCs w:val="22"/>
        </w:rPr>
        <w:t>Debêntures 1ª Série</w:t>
      </w:r>
      <w:r w:rsidRPr="001A3C4F">
        <w:rPr>
          <w:rFonts w:ascii="Times New Roman" w:hAnsi="Times New Roman" w:cs="Times New Roman"/>
          <w:sz w:val="22"/>
          <w:szCs w:val="22"/>
        </w:rPr>
        <w:t xml:space="preserve">, acrescido da Remuneração das </w:t>
      </w:r>
      <w:r w:rsidR="00D41D7C" w:rsidRPr="001A3C4F">
        <w:rPr>
          <w:rFonts w:ascii="Times New Roman" w:hAnsi="Times New Roman" w:cs="Times New Roman"/>
          <w:sz w:val="22"/>
          <w:szCs w:val="22"/>
        </w:rPr>
        <w:t>Debêntures 1ª Série</w:t>
      </w:r>
      <w:r w:rsidR="00715228" w:rsidRPr="001A3C4F">
        <w:rPr>
          <w:rFonts w:ascii="Times New Roman" w:hAnsi="Times New Roman" w:cs="Times New Roman"/>
          <w:sz w:val="22"/>
          <w:szCs w:val="22"/>
        </w:rPr>
        <w:t xml:space="preserve"> </w:t>
      </w:r>
      <w:r w:rsidRPr="001A3C4F">
        <w:rPr>
          <w:rFonts w:ascii="Times New Roman" w:hAnsi="Times New Roman" w:cs="Times New Roman"/>
          <w:sz w:val="22"/>
          <w:szCs w:val="22"/>
        </w:rPr>
        <w:t xml:space="preserve">calculada </w:t>
      </w:r>
      <w:r w:rsidRPr="001A3C4F">
        <w:rPr>
          <w:rFonts w:ascii="Times New Roman" w:hAnsi="Times New Roman" w:cs="Times New Roman"/>
          <w:i/>
          <w:iCs/>
          <w:sz w:val="22"/>
          <w:szCs w:val="22"/>
        </w:rPr>
        <w:t xml:space="preserve">pro rata </w:t>
      </w:r>
      <w:proofErr w:type="spellStart"/>
      <w:r w:rsidRPr="001A3C4F">
        <w:rPr>
          <w:rFonts w:ascii="Times New Roman" w:hAnsi="Times New Roman" w:cs="Times New Roman"/>
          <w:i/>
          <w:iCs/>
          <w:sz w:val="22"/>
          <w:szCs w:val="22"/>
        </w:rPr>
        <w:t>temporis</w:t>
      </w:r>
      <w:proofErr w:type="spellEnd"/>
      <w:r w:rsidRPr="001A3C4F">
        <w:rPr>
          <w:rFonts w:ascii="Times New Roman" w:hAnsi="Times New Roman" w:cs="Times New Roman"/>
          <w:sz w:val="22"/>
          <w:szCs w:val="22"/>
        </w:rPr>
        <w:t xml:space="preserve"> desde a primeira </w:t>
      </w:r>
      <w:r w:rsidR="005F7BB4" w:rsidRPr="001A3C4F">
        <w:rPr>
          <w:rFonts w:ascii="Times New Roman" w:hAnsi="Times New Roman" w:cs="Times New Roman"/>
          <w:sz w:val="22"/>
          <w:szCs w:val="22"/>
        </w:rPr>
        <w:t xml:space="preserve">data de integralização dos CRA </w:t>
      </w:r>
      <w:r w:rsidR="00690CA7" w:rsidRPr="001A3C4F">
        <w:rPr>
          <w:rFonts w:ascii="Times New Roman" w:hAnsi="Times New Roman" w:cs="Times New Roman"/>
          <w:sz w:val="22"/>
          <w:szCs w:val="22"/>
        </w:rPr>
        <w:t xml:space="preserve">1ª Série </w:t>
      </w:r>
      <w:r w:rsidRPr="001A3C4F">
        <w:rPr>
          <w:rFonts w:ascii="Times New Roman" w:hAnsi="Times New Roman" w:cs="Times New Roman"/>
          <w:sz w:val="22"/>
          <w:szCs w:val="22"/>
        </w:rPr>
        <w:t xml:space="preserve">até a efetiva Data </w:t>
      </w:r>
      <w:r w:rsidR="003F284C" w:rsidRPr="001A3C4F">
        <w:rPr>
          <w:rFonts w:ascii="Times New Roman" w:hAnsi="Times New Roman" w:cs="Times New Roman"/>
          <w:sz w:val="22"/>
          <w:szCs w:val="22"/>
        </w:rPr>
        <w:t xml:space="preserve">de </w:t>
      </w:r>
      <w:r w:rsidR="004435B1" w:rsidRPr="001A3C4F">
        <w:rPr>
          <w:rFonts w:ascii="Times New Roman" w:hAnsi="Times New Roman" w:cs="Times New Roman"/>
          <w:sz w:val="22"/>
          <w:szCs w:val="22"/>
        </w:rPr>
        <w:t>Integralização</w:t>
      </w:r>
      <w:r w:rsidRPr="001A3C4F">
        <w:rPr>
          <w:rFonts w:ascii="Times New Roman" w:hAnsi="Times New Roman" w:cs="Times New Roman"/>
          <w:sz w:val="22"/>
          <w:szCs w:val="22"/>
        </w:rPr>
        <w:t xml:space="preserve"> das </w:t>
      </w:r>
      <w:r w:rsidR="00D41D7C" w:rsidRPr="001A3C4F">
        <w:rPr>
          <w:rFonts w:ascii="Times New Roman" w:hAnsi="Times New Roman" w:cs="Times New Roman"/>
          <w:sz w:val="22"/>
          <w:szCs w:val="22"/>
        </w:rPr>
        <w:t>Debêntures 1ª Série</w:t>
      </w:r>
      <w:r w:rsidRPr="001A3C4F">
        <w:rPr>
          <w:rFonts w:ascii="Times New Roman" w:hAnsi="Times New Roman" w:cs="Times New Roman"/>
          <w:sz w:val="22"/>
          <w:szCs w:val="22"/>
        </w:rPr>
        <w:t>;</w:t>
      </w:r>
      <w:r w:rsidR="00283B62" w:rsidRPr="001A3C4F">
        <w:rPr>
          <w:rFonts w:ascii="Times New Roman" w:hAnsi="Times New Roman" w:cs="Times New Roman"/>
          <w:sz w:val="22"/>
          <w:szCs w:val="22"/>
        </w:rPr>
        <w:t xml:space="preserve"> e</w:t>
      </w:r>
      <w:r w:rsidRPr="001A3C4F">
        <w:rPr>
          <w:rFonts w:ascii="Times New Roman" w:hAnsi="Times New Roman" w:cs="Times New Roman"/>
          <w:sz w:val="22"/>
          <w:szCs w:val="22"/>
        </w:rPr>
        <w:t xml:space="preserve"> (</w:t>
      </w:r>
      <w:proofErr w:type="spellStart"/>
      <w:r w:rsidRPr="001A3C4F">
        <w:rPr>
          <w:rFonts w:ascii="Times New Roman" w:hAnsi="Times New Roman" w:cs="Times New Roman"/>
          <w:sz w:val="22"/>
          <w:szCs w:val="22"/>
        </w:rPr>
        <w:t>ii</w:t>
      </w:r>
      <w:proofErr w:type="spellEnd"/>
      <w:r w:rsidRPr="001A3C4F">
        <w:rPr>
          <w:rFonts w:ascii="Times New Roman" w:hAnsi="Times New Roman" w:cs="Times New Roman"/>
          <w:sz w:val="22"/>
          <w:szCs w:val="22"/>
        </w:rPr>
        <w:t xml:space="preserve">) para as </w:t>
      </w:r>
      <w:r w:rsidR="00D41D7C" w:rsidRPr="001A3C4F">
        <w:rPr>
          <w:rFonts w:ascii="Times New Roman" w:hAnsi="Times New Roman" w:cs="Times New Roman"/>
          <w:sz w:val="22"/>
          <w:szCs w:val="22"/>
        </w:rPr>
        <w:t>Debêntures 2ª Série</w:t>
      </w:r>
      <w:r w:rsidRPr="001A3C4F">
        <w:rPr>
          <w:rFonts w:ascii="Times New Roman" w:hAnsi="Times New Roman" w:cs="Times New Roman"/>
          <w:sz w:val="22"/>
          <w:szCs w:val="22"/>
        </w:rPr>
        <w:t xml:space="preserve">, ao Valor Nominal Unitário das </w:t>
      </w:r>
      <w:r w:rsidR="00D41D7C" w:rsidRPr="001A3C4F">
        <w:rPr>
          <w:rFonts w:ascii="Times New Roman" w:hAnsi="Times New Roman" w:cs="Times New Roman"/>
          <w:sz w:val="22"/>
          <w:szCs w:val="22"/>
        </w:rPr>
        <w:t>Debêntures 2ª Série</w:t>
      </w:r>
      <w:r w:rsidRPr="001A3C4F">
        <w:rPr>
          <w:rFonts w:ascii="Times New Roman" w:hAnsi="Times New Roman" w:cs="Times New Roman"/>
          <w:sz w:val="22"/>
          <w:szCs w:val="22"/>
        </w:rPr>
        <w:t xml:space="preserve">, acrescido da Remuneração das </w:t>
      </w:r>
      <w:r w:rsidR="00D41D7C" w:rsidRPr="001A3C4F">
        <w:rPr>
          <w:rFonts w:ascii="Times New Roman" w:hAnsi="Times New Roman" w:cs="Times New Roman"/>
          <w:sz w:val="22"/>
          <w:szCs w:val="22"/>
        </w:rPr>
        <w:t>Debêntures 2ª Série</w:t>
      </w:r>
      <w:r w:rsidRPr="001A3C4F">
        <w:rPr>
          <w:rFonts w:ascii="Times New Roman" w:hAnsi="Times New Roman" w:cs="Times New Roman"/>
          <w:sz w:val="22"/>
          <w:szCs w:val="22"/>
        </w:rPr>
        <w:t xml:space="preserve">, calculada </w:t>
      </w:r>
      <w:r w:rsidRPr="001A3C4F">
        <w:rPr>
          <w:rFonts w:ascii="Times New Roman" w:hAnsi="Times New Roman" w:cs="Times New Roman"/>
          <w:i/>
          <w:iCs/>
          <w:sz w:val="22"/>
          <w:szCs w:val="22"/>
        </w:rPr>
        <w:t xml:space="preserve">pro rata </w:t>
      </w:r>
      <w:proofErr w:type="spellStart"/>
      <w:r w:rsidRPr="001A3C4F">
        <w:rPr>
          <w:rFonts w:ascii="Times New Roman" w:hAnsi="Times New Roman" w:cs="Times New Roman"/>
          <w:i/>
          <w:iCs/>
          <w:sz w:val="22"/>
          <w:szCs w:val="22"/>
        </w:rPr>
        <w:t>temporis</w:t>
      </w:r>
      <w:proofErr w:type="spellEnd"/>
      <w:r w:rsidRPr="001A3C4F">
        <w:rPr>
          <w:rFonts w:ascii="Times New Roman" w:hAnsi="Times New Roman" w:cs="Times New Roman"/>
          <w:sz w:val="22"/>
          <w:szCs w:val="22"/>
        </w:rPr>
        <w:t xml:space="preserve"> desde a </w:t>
      </w:r>
      <w:r w:rsidR="00B50A0A" w:rsidRPr="001A3C4F">
        <w:rPr>
          <w:rFonts w:ascii="Times New Roman" w:hAnsi="Times New Roman" w:cs="Times New Roman"/>
          <w:sz w:val="22"/>
          <w:szCs w:val="22"/>
        </w:rPr>
        <w:t xml:space="preserve">primeira </w:t>
      </w:r>
      <w:r w:rsidR="005F7BB4" w:rsidRPr="001A3C4F">
        <w:rPr>
          <w:rFonts w:ascii="Times New Roman" w:hAnsi="Times New Roman" w:cs="Times New Roman"/>
          <w:sz w:val="22"/>
          <w:szCs w:val="22"/>
        </w:rPr>
        <w:t>data de integralização dos CRA</w:t>
      </w:r>
      <w:r w:rsidR="00D41D7C" w:rsidRPr="001A3C4F">
        <w:rPr>
          <w:rFonts w:ascii="Times New Roman" w:hAnsi="Times New Roman" w:cs="Times New Roman"/>
          <w:sz w:val="22"/>
          <w:szCs w:val="22"/>
        </w:rPr>
        <w:t xml:space="preserve"> 2ª Série</w:t>
      </w:r>
      <w:r w:rsidRPr="001A3C4F">
        <w:rPr>
          <w:rFonts w:ascii="Times New Roman" w:hAnsi="Times New Roman" w:cs="Times New Roman"/>
          <w:sz w:val="22"/>
          <w:szCs w:val="22"/>
        </w:rPr>
        <w:t xml:space="preserve"> até a efetiva Data de Integralização das </w:t>
      </w:r>
      <w:r w:rsidR="00D41D7C" w:rsidRPr="001A3C4F">
        <w:rPr>
          <w:rFonts w:ascii="Times New Roman" w:hAnsi="Times New Roman" w:cs="Times New Roman"/>
          <w:sz w:val="22"/>
          <w:szCs w:val="22"/>
        </w:rPr>
        <w:t>Debêntures 2ª Série</w:t>
      </w:r>
      <w:r w:rsidRPr="001A3C4F">
        <w:rPr>
          <w:rFonts w:ascii="Times New Roman" w:hAnsi="Times New Roman" w:cs="Times New Roman"/>
          <w:sz w:val="22"/>
          <w:szCs w:val="22"/>
        </w:rPr>
        <w:t>.</w:t>
      </w:r>
      <w:bookmarkEnd w:id="502"/>
      <w:bookmarkEnd w:id="508"/>
    </w:p>
    <w:p w14:paraId="2804DCE3" w14:textId="77777777" w:rsidR="001E0A4B" w:rsidRPr="001A3C4F" w:rsidRDefault="001E0A4B" w:rsidP="009B4504">
      <w:pPr>
        <w:rPr>
          <w:rFonts w:ascii="Times New Roman" w:eastAsia="MS Mincho" w:hAnsi="Times New Roman" w:cs="Times New Roman"/>
          <w:sz w:val="22"/>
          <w:szCs w:val="22"/>
          <w:lang w:val="pt-BR"/>
        </w:rPr>
      </w:pPr>
    </w:p>
    <w:p w14:paraId="1F6EF42F" w14:textId="3BC389A3" w:rsidR="002D54E0" w:rsidRPr="001A3C4F" w:rsidRDefault="00811F51" w:rsidP="009B4504">
      <w:pPr>
        <w:pStyle w:val="PargrafoComumNvel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 xml:space="preserve">A </w:t>
      </w:r>
      <w:r w:rsidR="006E7383" w:rsidRPr="001A3C4F">
        <w:rPr>
          <w:rFonts w:ascii="Times New Roman" w:hAnsi="Times New Roman" w:cs="Times New Roman"/>
          <w:sz w:val="22"/>
          <w:szCs w:val="22"/>
        </w:rPr>
        <w:t>Devedora</w:t>
      </w:r>
      <w:r w:rsidRPr="001A3C4F">
        <w:rPr>
          <w:rFonts w:ascii="Times New Roman" w:hAnsi="Times New Roman" w:cs="Times New Roman"/>
          <w:sz w:val="22"/>
          <w:szCs w:val="22"/>
        </w:rPr>
        <w:t xml:space="preserve">, desde já, autoriza a </w:t>
      </w:r>
      <w:proofErr w:type="spellStart"/>
      <w:r w:rsidRPr="001A3C4F">
        <w:rPr>
          <w:rFonts w:ascii="Times New Roman" w:hAnsi="Times New Roman" w:cs="Times New Roman"/>
          <w:sz w:val="22"/>
          <w:szCs w:val="22"/>
        </w:rPr>
        <w:t>Securitizadora</w:t>
      </w:r>
      <w:proofErr w:type="spellEnd"/>
      <w:r w:rsidRPr="001A3C4F">
        <w:rPr>
          <w:rFonts w:ascii="Times New Roman" w:hAnsi="Times New Roman" w:cs="Times New Roman"/>
          <w:sz w:val="22"/>
          <w:szCs w:val="22"/>
        </w:rPr>
        <w:t xml:space="preserve"> a reter, do montante a ser pago à </w:t>
      </w:r>
      <w:r w:rsidR="006E7383" w:rsidRPr="001A3C4F">
        <w:rPr>
          <w:rFonts w:ascii="Times New Roman" w:hAnsi="Times New Roman" w:cs="Times New Roman"/>
          <w:sz w:val="22"/>
          <w:szCs w:val="22"/>
        </w:rPr>
        <w:t>Devedora</w:t>
      </w:r>
      <w:r w:rsidRPr="001A3C4F">
        <w:rPr>
          <w:rFonts w:ascii="Times New Roman" w:hAnsi="Times New Roman" w:cs="Times New Roman"/>
          <w:sz w:val="22"/>
          <w:szCs w:val="22"/>
        </w:rPr>
        <w:t xml:space="preserve"> a título de Preço de Integralização, os valores necessários para o pagamento das despesas da Oferta e para a constituição do Fundo de Despesas</w:t>
      </w:r>
      <w:r w:rsidR="00283B62" w:rsidRPr="001A3C4F">
        <w:rPr>
          <w:rFonts w:ascii="Times New Roman" w:hAnsi="Times New Roman" w:cs="Times New Roman"/>
          <w:sz w:val="22"/>
          <w:szCs w:val="22"/>
        </w:rPr>
        <w:t>, conforme abaixo definido</w:t>
      </w:r>
      <w:r w:rsidR="001E0A4B" w:rsidRPr="001A3C4F">
        <w:rPr>
          <w:rFonts w:ascii="Times New Roman" w:hAnsi="Times New Roman" w:cs="Times New Roman"/>
          <w:sz w:val="22"/>
          <w:szCs w:val="22"/>
        </w:rPr>
        <w:t>.</w:t>
      </w:r>
    </w:p>
    <w:p w14:paraId="22D792D8" w14:textId="77777777" w:rsidR="00C6436B" w:rsidRPr="001A3C4F" w:rsidRDefault="00C6436B" w:rsidP="009B4504">
      <w:pPr>
        <w:pStyle w:val="PargrafoComumNvel1"/>
        <w:numPr>
          <w:ilvl w:val="0"/>
          <w:numId w:val="0"/>
        </w:numPr>
        <w:tabs>
          <w:tab w:val="clear" w:pos="1134"/>
        </w:tabs>
        <w:spacing w:line="240" w:lineRule="auto"/>
        <w:rPr>
          <w:rFonts w:ascii="Times New Roman" w:hAnsi="Times New Roman" w:cs="Times New Roman"/>
          <w:sz w:val="22"/>
          <w:szCs w:val="22"/>
        </w:rPr>
      </w:pPr>
    </w:p>
    <w:p w14:paraId="2C45B2DB" w14:textId="77777777" w:rsidR="00864712" w:rsidRPr="001A3C4F" w:rsidRDefault="00864712" w:rsidP="009B4504">
      <w:pPr>
        <w:pStyle w:val="Ttulo2"/>
        <w:tabs>
          <w:tab w:val="clear" w:pos="1134"/>
        </w:tabs>
        <w:spacing w:line="240" w:lineRule="auto"/>
        <w:ind w:left="0" w:firstLine="0"/>
        <w:rPr>
          <w:rFonts w:ascii="Times New Roman" w:hAnsi="Times New Roman" w:cs="Times New Roman"/>
          <w:bCs/>
          <w:sz w:val="22"/>
          <w:szCs w:val="22"/>
        </w:rPr>
      </w:pPr>
      <w:bookmarkStart w:id="509" w:name="_Toc7790870"/>
      <w:bookmarkStart w:id="510" w:name="_Toc8171341"/>
      <w:bookmarkStart w:id="511" w:name="_Toc8697042"/>
      <w:bookmarkStart w:id="512" w:name="_Toc49614985"/>
      <w:bookmarkStart w:id="513" w:name="_Toc53782987"/>
      <w:bookmarkStart w:id="514" w:name="_Toc78383208"/>
      <w:bookmarkStart w:id="515" w:name="_Toc65267740"/>
      <w:bookmarkStart w:id="516" w:name="_Toc85147349"/>
      <w:bookmarkStart w:id="517" w:name="_Toc93927974"/>
      <w:bookmarkStart w:id="518" w:name="_Toc97764057"/>
      <w:bookmarkStart w:id="519" w:name="_Toc98695290"/>
      <w:bookmarkStart w:id="520" w:name="_Toc98502668"/>
      <w:r w:rsidRPr="001A3C4F">
        <w:rPr>
          <w:rFonts w:ascii="Times New Roman" w:hAnsi="Times New Roman" w:cs="Times New Roman"/>
          <w:sz w:val="22"/>
          <w:szCs w:val="22"/>
        </w:rPr>
        <w:t>Comprovação de Titularidade</w:t>
      </w:r>
      <w:bookmarkEnd w:id="509"/>
      <w:bookmarkEnd w:id="510"/>
      <w:bookmarkEnd w:id="511"/>
      <w:bookmarkEnd w:id="512"/>
      <w:bookmarkEnd w:id="513"/>
      <w:bookmarkEnd w:id="514"/>
      <w:bookmarkEnd w:id="515"/>
      <w:bookmarkEnd w:id="516"/>
      <w:bookmarkEnd w:id="517"/>
      <w:bookmarkEnd w:id="518"/>
      <w:bookmarkEnd w:id="519"/>
      <w:bookmarkEnd w:id="520"/>
    </w:p>
    <w:p w14:paraId="08EB3FE6" w14:textId="77777777" w:rsidR="00864712" w:rsidRPr="001A3C4F" w:rsidRDefault="00864712" w:rsidP="009B4504">
      <w:pPr>
        <w:tabs>
          <w:tab w:val="left" w:pos="1701"/>
        </w:tabs>
        <w:jc w:val="both"/>
        <w:rPr>
          <w:rFonts w:ascii="Times New Roman" w:eastAsia="MS Mincho" w:hAnsi="Times New Roman" w:cs="Times New Roman"/>
          <w:sz w:val="22"/>
          <w:szCs w:val="22"/>
          <w:lang w:val="pt-BR"/>
        </w:rPr>
      </w:pPr>
    </w:p>
    <w:p w14:paraId="43FF00D8" w14:textId="7EFD5192" w:rsidR="008B0656" w:rsidRPr="001A3C4F" w:rsidRDefault="008B0656" w:rsidP="009B4504">
      <w:pPr>
        <w:pStyle w:val="PargrafoComumNvel2"/>
        <w:tabs>
          <w:tab w:val="clear" w:pos="1134"/>
        </w:tabs>
        <w:spacing w:line="240" w:lineRule="auto"/>
        <w:ind w:left="0" w:firstLine="0"/>
        <w:rPr>
          <w:rFonts w:ascii="Times New Roman" w:hAnsi="Times New Roman" w:cs="Times New Roman"/>
          <w:sz w:val="22"/>
          <w:szCs w:val="22"/>
        </w:rPr>
      </w:pPr>
      <w:bookmarkStart w:id="521" w:name="_Ref7708234"/>
      <w:r w:rsidRPr="001A3C4F">
        <w:rPr>
          <w:rFonts w:ascii="Times New Roman" w:hAnsi="Times New Roman" w:cs="Times New Roman"/>
          <w:sz w:val="22"/>
          <w:szCs w:val="22"/>
        </w:rPr>
        <w:t xml:space="preserve">Para todos os fins de direito, a titularidade das Debêntures </w:t>
      </w:r>
      <w:r w:rsidR="00720616" w:rsidRPr="001A3C4F">
        <w:rPr>
          <w:rFonts w:ascii="Times New Roman" w:hAnsi="Times New Roman" w:cs="Times New Roman"/>
          <w:sz w:val="22"/>
          <w:szCs w:val="22"/>
        </w:rPr>
        <w:t>será comprovada pelo</w:t>
      </w:r>
      <w:r w:rsidR="00E74578" w:rsidRPr="001A3C4F">
        <w:rPr>
          <w:rFonts w:ascii="Times New Roman" w:hAnsi="Times New Roman" w:cs="Times New Roman"/>
          <w:sz w:val="22"/>
          <w:szCs w:val="22"/>
        </w:rPr>
        <w:t xml:space="preserve"> </w:t>
      </w:r>
      <w:r w:rsidR="00737566" w:rsidRPr="001A3C4F">
        <w:rPr>
          <w:rFonts w:ascii="Times New Roman" w:hAnsi="Times New Roman" w:cs="Times New Roman"/>
          <w:sz w:val="22"/>
          <w:szCs w:val="22"/>
        </w:rPr>
        <w:t xml:space="preserve">seu registro, em nome da Debenturista, no Livro de Registro de Debêntures Nominativas, e a sua transferência operar-se-á </w:t>
      </w:r>
      <w:proofErr w:type="spellStart"/>
      <w:r w:rsidR="00737566" w:rsidRPr="001A3C4F">
        <w:rPr>
          <w:rFonts w:ascii="Times New Roman" w:hAnsi="Times New Roman" w:cs="Times New Roman"/>
          <w:sz w:val="22"/>
          <w:szCs w:val="22"/>
        </w:rPr>
        <w:t>por</w:t>
      </w:r>
      <w:proofErr w:type="spellEnd"/>
      <w:r w:rsidR="00737566" w:rsidRPr="001A3C4F">
        <w:rPr>
          <w:rFonts w:ascii="Times New Roman" w:hAnsi="Times New Roman" w:cs="Times New Roman"/>
          <w:sz w:val="22"/>
          <w:szCs w:val="22"/>
        </w:rPr>
        <w:t xml:space="preserve"> termo lavrado no Livro de Transferência de Debêntures Nominativas, datado e assinado pelo cedente e pelo cessionário, ou seus legítimos representantes</w:t>
      </w:r>
      <w:r w:rsidRPr="001A3C4F">
        <w:rPr>
          <w:rFonts w:ascii="Times New Roman" w:hAnsi="Times New Roman" w:cs="Times New Roman"/>
          <w:sz w:val="22"/>
          <w:szCs w:val="22"/>
        </w:rPr>
        <w:t>.</w:t>
      </w:r>
      <w:bookmarkEnd w:id="521"/>
      <w:r w:rsidR="007157A5" w:rsidRPr="001A3C4F">
        <w:rPr>
          <w:rFonts w:ascii="Times New Roman" w:hAnsi="Times New Roman" w:cs="Times New Roman"/>
          <w:sz w:val="22"/>
          <w:szCs w:val="22"/>
        </w:rPr>
        <w:t xml:space="preserve"> </w:t>
      </w:r>
    </w:p>
    <w:p w14:paraId="4BA2FA34" w14:textId="77777777" w:rsidR="00737566" w:rsidRPr="001A3C4F" w:rsidRDefault="00737566" w:rsidP="009B4504">
      <w:pPr>
        <w:pStyle w:val="PargrafoComumNvel2"/>
        <w:numPr>
          <w:ilvl w:val="0"/>
          <w:numId w:val="0"/>
        </w:numPr>
        <w:tabs>
          <w:tab w:val="clear" w:pos="1134"/>
        </w:tabs>
        <w:spacing w:line="240" w:lineRule="auto"/>
        <w:rPr>
          <w:rFonts w:ascii="Times New Roman" w:hAnsi="Times New Roman" w:cs="Times New Roman"/>
          <w:sz w:val="22"/>
          <w:szCs w:val="22"/>
        </w:rPr>
      </w:pPr>
    </w:p>
    <w:p w14:paraId="3FAB93A3" w14:textId="10E4E2E1" w:rsidR="00737566" w:rsidRPr="001A3C4F" w:rsidRDefault="00737566" w:rsidP="009B4504">
      <w:pPr>
        <w:pStyle w:val="PargrafoComumNvel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 xml:space="preserve">O Livro de Registro de Debêntures Nominativas e o Livro de Transferência de Debêntures Nominativas serão escriturados e mantidos pela </w:t>
      </w:r>
      <w:r w:rsidR="00477D60" w:rsidRPr="001A3C4F">
        <w:rPr>
          <w:rFonts w:ascii="Times New Roman" w:hAnsi="Times New Roman" w:cs="Times New Roman"/>
          <w:sz w:val="22"/>
          <w:szCs w:val="22"/>
        </w:rPr>
        <w:t>Devedora</w:t>
      </w:r>
      <w:r w:rsidRPr="001A3C4F">
        <w:rPr>
          <w:rFonts w:ascii="Times New Roman" w:hAnsi="Times New Roman" w:cs="Times New Roman"/>
          <w:sz w:val="22"/>
          <w:szCs w:val="22"/>
        </w:rPr>
        <w:t xml:space="preserve">, com observância das normas legais e regulamentares pertinentes. </w:t>
      </w:r>
    </w:p>
    <w:p w14:paraId="28D03157" w14:textId="77777777" w:rsidR="00E4045E" w:rsidRPr="001A3C4F" w:rsidRDefault="00E4045E" w:rsidP="009B4504">
      <w:pPr>
        <w:tabs>
          <w:tab w:val="left" w:pos="1701"/>
        </w:tabs>
        <w:jc w:val="both"/>
        <w:rPr>
          <w:rFonts w:ascii="Times New Roman" w:eastAsia="MS Mincho" w:hAnsi="Times New Roman" w:cs="Times New Roman"/>
          <w:sz w:val="22"/>
          <w:szCs w:val="22"/>
          <w:lang w:val="pt-BR"/>
        </w:rPr>
      </w:pPr>
    </w:p>
    <w:p w14:paraId="5601AC66" w14:textId="77777777" w:rsidR="00E4045E" w:rsidRPr="001A3C4F" w:rsidRDefault="00E4045E" w:rsidP="009B4504">
      <w:pPr>
        <w:pStyle w:val="Ttulo2"/>
        <w:tabs>
          <w:tab w:val="clear" w:pos="1134"/>
        </w:tabs>
        <w:spacing w:line="240" w:lineRule="auto"/>
        <w:ind w:left="0" w:firstLine="0"/>
        <w:rPr>
          <w:rFonts w:ascii="Times New Roman" w:hAnsi="Times New Roman" w:cs="Times New Roman"/>
          <w:sz w:val="22"/>
          <w:szCs w:val="22"/>
        </w:rPr>
      </w:pPr>
      <w:bookmarkStart w:id="522" w:name="_Toc7790871"/>
      <w:bookmarkStart w:id="523" w:name="_Toc8171342"/>
      <w:bookmarkStart w:id="524" w:name="_Toc8697043"/>
      <w:bookmarkStart w:id="525" w:name="_Toc49614986"/>
      <w:bookmarkStart w:id="526" w:name="_Toc53782988"/>
      <w:bookmarkStart w:id="527" w:name="_Toc78383209"/>
      <w:bookmarkStart w:id="528" w:name="_Toc65267741"/>
      <w:bookmarkStart w:id="529" w:name="_Toc85147350"/>
      <w:bookmarkStart w:id="530" w:name="_Toc93927975"/>
      <w:bookmarkStart w:id="531" w:name="_Toc97764058"/>
      <w:bookmarkStart w:id="532" w:name="_Toc98695291"/>
      <w:bookmarkStart w:id="533" w:name="_Toc98502669"/>
      <w:r w:rsidRPr="001A3C4F">
        <w:rPr>
          <w:rFonts w:ascii="Times New Roman" w:hAnsi="Times New Roman" w:cs="Times New Roman"/>
          <w:sz w:val="22"/>
          <w:szCs w:val="22"/>
        </w:rPr>
        <w:t>Forma e Local de Pagamento das Debêntures</w:t>
      </w:r>
      <w:bookmarkEnd w:id="522"/>
      <w:bookmarkEnd w:id="523"/>
      <w:bookmarkEnd w:id="524"/>
      <w:bookmarkEnd w:id="525"/>
      <w:bookmarkEnd w:id="526"/>
      <w:bookmarkEnd w:id="527"/>
      <w:bookmarkEnd w:id="528"/>
      <w:bookmarkEnd w:id="529"/>
      <w:bookmarkEnd w:id="530"/>
      <w:bookmarkEnd w:id="531"/>
      <w:bookmarkEnd w:id="532"/>
      <w:bookmarkEnd w:id="533"/>
    </w:p>
    <w:p w14:paraId="193F9E12" w14:textId="77777777" w:rsidR="00E4045E" w:rsidRPr="001A3C4F" w:rsidRDefault="00E4045E" w:rsidP="009B4504">
      <w:pPr>
        <w:tabs>
          <w:tab w:val="left" w:pos="1701"/>
        </w:tabs>
        <w:rPr>
          <w:rFonts w:ascii="Times New Roman" w:hAnsi="Times New Roman" w:cs="Times New Roman"/>
          <w:sz w:val="22"/>
          <w:szCs w:val="22"/>
          <w:lang w:val="pt-BR"/>
        </w:rPr>
      </w:pPr>
    </w:p>
    <w:p w14:paraId="389FEA49" w14:textId="445C4AC9" w:rsidR="00F42E6C" w:rsidRPr="001A3C4F" w:rsidRDefault="00E4045E" w:rsidP="009B4504">
      <w:pPr>
        <w:pStyle w:val="PargrafoComumNvel2"/>
        <w:tabs>
          <w:tab w:val="clear" w:pos="1134"/>
        </w:tabs>
        <w:spacing w:line="240" w:lineRule="auto"/>
        <w:ind w:left="0" w:firstLine="0"/>
        <w:rPr>
          <w:rFonts w:ascii="Times New Roman" w:hAnsi="Times New Roman" w:cs="Times New Roman"/>
          <w:sz w:val="22"/>
          <w:szCs w:val="22"/>
        </w:rPr>
      </w:pPr>
      <w:bookmarkStart w:id="534" w:name="_Ref8158063"/>
      <w:r w:rsidRPr="001A3C4F">
        <w:rPr>
          <w:rFonts w:ascii="Times New Roman" w:hAnsi="Times New Roman" w:cs="Times New Roman"/>
          <w:sz w:val="22"/>
          <w:szCs w:val="22"/>
        </w:rPr>
        <w:t xml:space="preserve">Os pagamentos referentes às Debêntures e a quaisquer outros valores eventualmente devidos pela </w:t>
      </w:r>
      <w:r w:rsidR="006E7383" w:rsidRPr="001A3C4F">
        <w:rPr>
          <w:rFonts w:ascii="Times New Roman" w:hAnsi="Times New Roman" w:cs="Times New Roman"/>
          <w:sz w:val="22"/>
          <w:szCs w:val="22"/>
        </w:rPr>
        <w:t xml:space="preserve">Devedora </w:t>
      </w:r>
      <w:r w:rsidRPr="001A3C4F">
        <w:rPr>
          <w:rFonts w:ascii="Times New Roman" w:hAnsi="Times New Roman" w:cs="Times New Roman"/>
          <w:sz w:val="22"/>
          <w:szCs w:val="22"/>
        </w:rPr>
        <w:t xml:space="preserve">nos termos desta Escritura de Emissão serão efetuados pela </w:t>
      </w:r>
      <w:r w:rsidR="00477D60" w:rsidRPr="001A3C4F">
        <w:rPr>
          <w:rFonts w:ascii="Times New Roman" w:hAnsi="Times New Roman" w:cs="Times New Roman"/>
          <w:sz w:val="22"/>
          <w:szCs w:val="22"/>
        </w:rPr>
        <w:t>Devedora</w:t>
      </w:r>
      <w:r w:rsidR="00B05330" w:rsidRPr="001A3C4F">
        <w:rPr>
          <w:rFonts w:ascii="Times New Roman" w:hAnsi="Times New Roman" w:cs="Times New Roman"/>
          <w:sz w:val="22"/>
          <w:szCs w:val="22"/>
        </w:rPr>
        <w:t xml:space="preserve"> na conta corrente n.º 5852-1, de titularidade da </w:t>
      </w:r>
      <w:proofErr w:type="spellStart"/>
      <w:r w:rsidR="00B05330" w:rsidRPr="001A3C4F">
        <w:rPr>
          <w:rFonts w:ascii="Times New Roman" w:hAnsi="Times New Roman" w:cs="Times New Roman"/>
          <w:sz w:val="22"/>
          <w:szCs w:val="22"/>
        </w:rPr>
        <w:t>Securitizadora</w:t>
      </w:r>
      <w:proofErr w:type="spellEnd"/>
      <w:r w:rsidR="00B05330" w:rsidRPr="001A3C4F">
        <w:rPr>
          <w:rFonts w:ascii="Times New Roman" w:hAnsi="Times New Roman" w:cs="Times New Roman"/>
          <w:sz w:val="22"/>
          <w:szCs w:val="22"/>
        </w:rPr>
        <w:t>, mantida na agência 3396 do Banco Bradesco S.A. (237) ("</w:t>
      </w:r>
      <w:r w:rsidR="00B05330" w:rsidRPr="001A3C4F">
        <w:rPr>
          <w:rFonts w:ascii="Times New Roman" w:hAnsi="Times New Roman" w:cs="Times New Roman"/>
          <w:sz w:val="22"/>
          <w:szCs w:val="22"/>
          <w:u w:val="single"/>
        </w:rPr>
        <w:t>Conta da Emissão</w:t>
      </w:r>
      <w:r w:rsidR="00B05330" w:rsidRPr="001A3C4F">
        <w:rPr>
          <w:rFonts w:ascii="Times New Roman" w:hAnsi="Times New Roman" w:cs="Times New Roman"/>
          <w:sz w:val="22"/>
          <w:szCs w:val="22"/>
        </w:rPr>
        <w:t>"), necessariamente até as 16h (inclusive) do respectivo dia do pagamento.</w:t>
      </w:r>
      <w:bookmarkEnd w:id="534"/>
      <w:r w:rsidR="00774024" w:rsidRPr="001A3C4F">
        <w:rPr>
          <w:rFonts w:ascii="Times New Roman" w:hAnsi="Times New Roman" w:cs="Times New Roman"/>
          <w:sz w:val="22"/>
          <w:szCs w:val="22"/>
        </w:rPr>
        <w:t xml:space="preserve"> </w:t>
      </w:r>
    </w:p>
    <w:p w14:paraId="69C3CA68" w14:textId="77777777" w:rsidR="00890F6B" w:rsidRPr="001A3C4F" w:rsidRDefault="00890F6B" w:rsidP="009B4504">
      <w:pPr>
        <w:rPr>
          <w:rFonts w:ascii="Times New Roman" w:hAnsi="Times New Roman" w:cs="Times New Roman"/>
          <w:sz w:val="22"/>
          <w:szCs w:val="22"/>
          <w:lang w:val="pt-BR"/>
        </w:rPr>
      </w:pPr>
    </w:p>
    <w:p w14:paraId="1738ED32" w14:textId="77777777" w:rsidR="00E4045E" w:rsidRPr="001A3C4F" w:rsidRDefault="00E4045E" w:rsidP="009B4504">
      <w:pPr>
        <w:pStyle w:val="Ttulo2"/>
        <w:tabs>
          <w:tab w:val="clear" w:pos="1134"/>
        </w:tabs>
        <w:spacing w:line="240" w:lineRule="auto"/>
        <w:ind w:left="0" w:firstLine="0"/>
        <w:rPr>
          <w:rFonts w:ascii="Times New Roman" w:hAnsi="Times New Roman" w:cs="Times New Roman"/>
          <w:sz w:val="22"/>
          <w:szCs w:val="22"/>
        </w:rPr>
      </w:pPr>
      <w:bookmarkStart w:id="535" w:name="_Toc7790872"/>
      <w:bookmarkStart w:id="536" w:name="_Toc8171343"/>
      <w:bookmarkStart w:id="537" w:name="_Toc8697044"/>
      <w:bookmarkStart w:id="538" w:name="_Toc49614987"/>
      <w:bookmarkStart w:id="539" w:name="_Toc53782989"/>
      <w:bookmarkStart w:id="540" w:name="_Toc78383210"/>
      <w:bookmarkStart w:id="541" w:name="_Toc65267742"/>
      <w:bookmarkStart w:id="542" w:name="_Toc85147351"/>
      <w:bookmarkStart w:id="543" w:name="_Toc93927976"/>
      <w:bookmarkStart w:id="544" w:name="_Toc97764059"/>
      <w:bookmarkStart w:id="545" w:name="_Toc98695292"/>
      <w:bookmarkStart w:id="546" w:name="_Toc98502670"/>
      <w:r w:rsidRPr="001A3C4F">
        <w:rPr>
          <w:rFonts w:ascii="Times New Roman" w:hAnsi="Times New Roman" w:cs="Times New Roman"/>
          <w:sz w:val="22"/>
          <w:szCs w:val="22"/>
        </w:rPr>
        <w:t>Prorrogação dos Prazos</w:t>
      </w:r>
      <w:bookmarkEnd w:id="535"/>
      <w:bookmarkEnd w:id="536"/>
      <w:bookmarkEnd w:id="537"/>
      <w:bookmarkEnd w:id="538"/>
      <w:bookmarkEnd w:id="539"/>
      <w:bookmarkEnd w:id="540"/>
      <w:bookmarkEnd w:id="541"/>
      <w:bookmarkEnd w:id="542"/>
      <w:bookmarkEnd w:id="543"/>
      <w:bookmarkEnd w:id="544"/>
      <w:bookmarkEnd w:id="545"/>
      <w:bookmarkEnd w:id="546"/>
    </w:p>
    <w:p w14:paraId="7DF062D7" w14:textId="77777777" w:rsidR="00E4045E" w:rsidRPr="001A3C4F" w:rsidRDefault="00E4045E" w:rsidP="009B4504">
      <w:pPr>
        <w:tabs>
          <w:tab w:val="left" w:pos="1701"/>
        </w:tabs>
        <w:ind w:right="1701"/>
        <w:jc w:val="both"/>
        <w:rPr>
          <w:rFonts w:ascii="Times New Roman" w:eastAsia="MS Mincho" w:hAnsi="Times New Roman" w:cs="Times New Roman"/>
          <w:sz w:val="22"/>
          <w:szCs w:val="22"/>
          <w:lang w:val="pt-BR"/>
        </w:rPr>
      </w:pPr>
    </w:p>
    <w:p w14:paraId="0A0CBD7B" w14:textId="551ABDE7" w:rsidR="00E4045E" w:rsidRPr="001A3C4F" w:rsidRDefault="008B3EE5" w:rsidP="009B4504">
      <w:pPr>
        <w:pStyle w:val="PargrafoComumNvel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Considerar-se-ão prorrogad</w:t>
      </w:r>
      <w:r w:rsidR="00D7208B" w:rsidRPr="001A3C4F">
        <w:rPr>
          <w:rFonts w:ascii="Times New Roman" w:hAnsi="Times New Roman" w:cs="Times New Roman"/>
          <w:sz w:val="22"/>
          <w:szCs w:val="22"/>
        </w:rPr>
        <w:t>o</w:t>
      </w:r>
      <w:r w:rsidRPr="001A3C4F">
        <w:rPr>
          <w:rFonts w:ascii="Times New Roman" w:hAnsi="Times New Roman" w:cs="Times New Roman"/>
          <w:sz w:val="22"/>
          <w:szCs w:val="22"/>
        </w:rPr>
        <w:t xml:space="preserve">s </w:t>
      </w:r>
      <w:r w:rsidR="00D7208B" w:rsidRPr="001A3C4F">
        <w:rPr>
          <w:rFonts w:ascii="Times New Roman" w:hAnsi="Times New Roman" w:cs="Times New Roman"/>
          <w:sz w:val="22"/>
          <w:szCs w:val="22"/>
        </w:rPr>
        <w:t>os prazos referentes ao pagamento de qualquer obrigação até o 1º (</w:t>
      </w:r>
      <w:r w:rsidRPr="001A3C4F">
        <w:rPr>
          <w:rFonts w:ascii="Times New Roman" w:hAnsi="Times New Roman" w:cs="Times New Roman"/>
          <w:sz w:val="22"/>
          <w:szCs w:val="22"/>
        </w:rPr>
        <w:t>primeiro</w:t>
      </w:r>
      <w:r w:rsidR="00D7208B" w:rsidRPr="001A3C4F">
        <w:rPr>
          <w:rFonts w:ascii="Times New Roman" w:hAnsi="Times New Roman" w:cs="Times New Roman"/>
          <w:sz w:val="22"/>
          <w:szCs w:val="22"/>
        </w:rPr>
        <w:t>)</w:t>
      </w:r>
      <w:r w:rsidRPr="001A3C4F">
        <w:rPr>
          <w:rFonts w:ascii="Times New Roman" w:hAnsi="Times New Roman" w:cs="Times New Roman"/>
          <w:sz w:val="22"/>
          <w:szCs w:val="22"/>
        </w:rPr>
        <w:t xml:space="preserve"> Dia Útil subsequente, se a data de vencimento coincidir com dia </w:t>
      </w:r>
      <w:r w:rsidR="00D7208B" w:rsidRPr="001A3C4F">
        <w:rPr>
          <w:rFonts w:ascii="Times New Roman" w:hAnsi="Times New Roman" w:cs="Times New Roman"/>
          <w:sz w:val="22"/>
          <w:szCs w:val="22"/>
        </w:rPr>
        <w:t xml:space="preserve">em que </w:t>
      </w:r>
      <w:r w:rsidRPr="001A3C4F">
        <w:rPr>
          <w:rFonts w:ascii="Times New Roman" w:hAnsi="Times New Roman" w:cs="Times New Roman"/>
          <w:sz w:val="22"/>
          <w:szCs w:val="22"/>
        </w:rPr>
        <w:t>não seja Dia Útil para fins de pagamentos, sem quaisquer acréscimos aos valores a serem pagos.</w:t>
      </w:r>
    </w:p>
    <w:p w14:paraId="713F60A9" w14:textId="77777777" w:rsidR="005A325D" w:rsidRPr="001A3C4F" w:rsidRDefault="005A325D" w:rsidP="009B4504">
      <w:pPr>
        <w:rPr>
          <w:rFonts w:ascii="Times New Roman" w:eastAsia="MS Mincho" w:hAnsi="Times New Roman" w:cs="Times New Roman"/>
          <w:sz w:val="22"/>
          <w:szCs w:val="22"/>
          <w:lang w:val="pt-BR"/>
        </w:rPr>
      </w:pPr>
    </w:p>
    <w:p w14:paraId="276C39D1" w14:textId="77777777" w:rsidR="005A325D" w:rsidRPr="001A3C4F" w:rsidRDefault="005A325D" w:rsidP="009B4504">
      <w:pPr>
        <w:pStyle w:val="PargrafoComumNvel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O não comparecimento da Debenturista para receber o valor correspondente a quaisquer das obrigações pecuniárias nas datas previstas nesta Escritura de Emissão não lhe dará direito ao recebimento de Remuneração</w:t>
      </w:r>
      <w:r w:rsidR="00367AAF" w:rsidRPr="001A3C4F">
        <w:rPr>
          <w:rFonts w:ascii="Times New Roman" w:hAnsi="Times New Roman" w:cs="Times New Roman"/>
          <w:sz w:val="22"/>
          <w:szCs w:val="22"/>
        </w:rPr>
        <w:t xml:space="preserve"> </w:t>
      </w:r>
      <w:r w:rsidRPr="001A3C4F">
        <w:rPr>
          <w:rFonts w:ascii="Times New Roman" w:hAnsi="Times New Roman" w:cs="Times New Roman"/>
          <w:sz w:val="22"/>
          <w:szCs w:val="22"/>
        </w:rPr>
        <w:t>e/ou Encargos Moratórios no período relativo ao atraso no recebimento, sendo-lhe, todavia, assegurados os direitos adquiridos até a data do respectivo vencimento ou pagamento, no caso de impontualidade no pagamento.</w:t>
      </w:r>
    </w:p>
    <w:p w14:paraId="7DF2DBAB" w14:textId="77777777" w:rsidR="005A325D" w:rsidRPr="001A3C4F" w:rsidRDefault="005A325D" w:rsidP="009B4504">
      <w:pPr>
        <w:pStyle w:val="PargrafodaLista"/>
        <w:tabs>
          <w:tab w:val="left" w:pos="1134"/>
          <w:tab w:val="left" w:pos="1701"/>
        </w:tabs>
        <w:ind w:left="0"/>
        <w:jc w:val="both"/>
        <w:rPr>
          <w:rFonts w:ascii="Times New Roman" w:eastAsia="MS Mincho" w:hAnsi="Times New Roman" w:cs="Times New Roman"/>
          <w:sz w:val="22"/>
          <w:szCs w:val="22"/>
          <w:lang w:val="pt-BR"/>
        </w:rPr>
      </w:pPr>
    </w:p>
    <w:p w14:paraId="68E219AB" w14:textId="77777777" w:rsidR="00A10571" w:rsidRPr="001A3C4F" w:rsidRDefault="00A10571" w:rsidP="009B4504">
      <w:pPr>
        <w:pStyle w:val="Ttulo2"/>
        <w:tabs>
          <w:tab w:val="clear" w:pos="1134"/>
          <w:tab w:val="left" w:pos="0"/>
        </w:tabs>
        <w:spacing w:line="240" w:lineRule="auto"/>
        <w:ind w:left="0" w:firstLine="0"/>
        <w:rPr>
          <w:rFonts w:ascii="Times New Roman" w:hAnsi="Times New Roman" w:cs="Times New Roman"/>
          <w:snapToGrid w:val="0"/>
          <w:sz w:val="22"/>
          <w:szCs w:val="22"/>
        </w:rPr>
      </w:pPr>
      <w:bookmarkStart w:id="547" w:name="_Toc3195006"/>
      <w:bookmarkStart w:id="548" w:name="_Toc3195107"/>
      <w:bookmarkStart w:id="549" w:name="_Toc3195211"/>
      <w:bookmarkStart w:id="550" w:name="_Toc3195689"/>
      <w:bookmarkStart w:id="551" w:name="_Toc3195793"/>
      <w:bookmarkStart w:id="552" w:name="_Ref3748079"/>
      <w:bookmarkStart w:id="553" w:name="_Toc7790907"/>
      <w:bookmarkStart w:id="554" w:name="_Toc8171344"/>
      <w:bookmarkStart w:id="555" w:name="_Toc8697045"/>
      <w:bookmarkStart w:id="556" w:name="_Toc49614988"/>
      <w:bookmarkStart w:id="557" w:name="_Toc53782990"/>
      <w:bookmarkStart w:id="558" w:name="_Toc78383211"/>
      <w:bookmarkStart w:id="559" w:name="_Toc65267743"/>
      <w:bookmarkStart w:id="560" w:name="_Toc85147352"/>
      <w:bookmarkStart w:id="561" w:name="_Toc93927977"/>
      <w:bookmarkStart w:id="562" w:name="_Toc97764060"/>
      <w:bookmarkStart w:id="563" w:name="_Toc98695293"/>
      <w:bookmarkStart w:id="564" w:name="_Toc98502671"/>
      <w:bookmarkEnd w:id="547"/>
      <w:bookmarkEnd w:id="548"/>
      <w:bookmarkEnd w:id="549"/>
      <w:bookmarkEnd w:id="550"/>
      <w:bookmarkEnd w:id="551"/>
      <w:r w:rsidRPr="001A3C4F">
        <w:rPr>
          <w:rFonts w:ascii="Times New Roman" w:hAnsi="Times New Roman" w:cs="Times New Roman"/>
          <w:sz w:val="22"/>
          <w:szCs w:val="22"/>
        </w:rPr>
        <w:lastRenderedPageBreak/>
        <w:t>Multa</w:t>
      </w:r>
      <w:r w:rsidRPr="001A3C4F">
        <w:rPr>
          <w:rFonts w:ascii="Times New Roman" w:hAnsi="Times New Roman" w:cs="Times New Roman"/>
          <w:snapToGrid w:val="0"/>
          <w:sz w:val="22"/>
          <w:szCs w:val="22"/>
        </w:rPr>
        <w:t xml:space="preserve"> e Juros Moratórios</w:t>
      </w:r>
      <w:bookmarkEnd w:id="552"/>
      <w:bookmarkEnd w:id="553"/>
      <w:bookmarkEnd w:id="554"/>
      <w:bookmarkEnd w:id="555"/>
      <w:bookmarkEnd w:id="556"/>
      <w:bookmarkEnd w:id="557"/>
      <w:bookmarkEnd w:id="558"/>
      <w:bookmarkEnd w:id="559"/>
      <w:bookmarkEnd w:id="560"/>
      <w:bookmarkEnd w:id="561"/>
      <w:bookmarkEnd w:id="562"/>
      <w:bookmarkEnd w:id="563"/>
      <w:bookmarkEnd w:id="564"/>
    </w:p>
    <w:p w14:paraId="44FF9A59" w14:textId="77777777" w:rsidR="00A10571" w:rsidRPr="001A3C4F" w:rsidRDefault="00A10571" w:rsidP="009B4504">
      <w:pPr>
        <w:keepNext/>
        <w:keepLines/>
        <w:tabs>
          <w:tab w:val="left" w:pos="1134"/>
        </w:tabs>
        <w:jc w:val="both"/>
        <w:rPr>
          <w:rFonts w:ascii="Times New Roman" w:hAnsi="Times New Roman" w:cs="Times New Roman"/>
          <w:snapToGrid w:val="0"/>
          <w:sz w:val="22"/>
          <w:szCs w:val="22"/>
          <w:lang w:val="pt-BR"/>
        </w:rPr>
      </w:pPr>
    </w:p>
    <w:p w14:paraId="1CD13162" w14:textId="3D80824E" w:rsidR="00A10571" w:rsidRPr="001A3C4F" w:rsidRDefault="00D7208B" w:rsidP="009B4504">
      <w:pPr>
        <w:pStyle w:val="PargrafoComumNvel2"/>
        <w:tabs>
          <w:tab w:val="clear" w:pos="1134"/>
        </w:tabs>
        <w:spacing w:line="240" w:lineRule="auto"/>
        <w:ind w:left="0" w:firstLine="0"/>
        <w:rPr>
          <w:rFonts w:ascii="Times New Roman" w:hAnsi="Times New Roman" w:cs="Times New Roman"/>
          <w:sz w:val="22"/>
          <w:szCs w:val="22"/>
        </w:rPr>
      </w:pPr>
      <w:bookmarkStart w:id="565" w:name="_Ref3372277"/>
      <w:bookmarkStart w:id="566" w:name="_Hlk106118473"/>
      <w:r w:rsidRPr="001A3C4F">
        <w:rPr>
          <w:rFonts w:ascii="Times New Roman" w:hAnsi="Times New Roman" w:cs="Times New Roman"/>
          <w:sz w:val="22"/>
          <w:szCs w:val="22"/>
        </w:rPr>
        <w:t xml:space="preserve">Sem prejuízo da Remuneração das Debêntures, ocorrendo </w:t>
      </w:r>
      <w:r w:rsidR="00A10571" w:rsidRPr="001A3C4F">
        <w:rPr>
          <w:rFonts w:ascii="Times New Roman" w:hAnsi="Times New Roman" w:cs="Times New Roman"/>
          <w:sz w:val="22"/>
          <w:szCs w:val="22"/>
        </w:rPr>
        <w:t xml:space="preserve">impontualidade no pagamento </w:t>
      </w:r>
      <w:r w:rsidRPr="001A3C4F">
        <w:rPr>
          <w:rFonts w:ascii="Times New Roman" w:hAnsi="Times New Roman" w:cs="Times New Roman"/>
          <w:sz w:val="22"/>
          <w:szCs w:val="22"/>
        </w:rPr>
        <w:t xml:space="preserve">pela </w:t>
      </w:r>
      <w:r w:rsidR="006E7383" w:rsidRPr="001A3C4F">
        <w:rPr>
          <w:rFonts w:ascii="Times New Roman" w:hAnsi="Times New Roman" w:cs="Times New Roman"/>
          <w:sz w:val="22"/>
          <w:szCs w:val="22"/>
        </w:rPr>
        <w:t xml:space="preserve">Devedora </w:t>
      </w:r>
      <w:r w:rsidR="00A10571" w:rsidRPr="001A3C4F">
        <w:rPr>
          <w:rFonts w:ascii="Times New Roman" w:hAnsi="Times New Roman" w:cs="Times New Roman"/>
          <w:sz w:val="22"/>
          <w:szCs w:val="22"/>
        </w:rPr>
        <w:t xml:space="preserve">de qualquer quantia devida </w:t>
      </w:r>
      <w:r w:rsidRPr="001A3C4F">
        <w:rPr>
          <w:rFonts w:ascii="Times New Roman" w:hAnsi="Times New Roman" w:cs="Times New Roman"/>
          <w:sz w:val="22"/>
          <w:szCs w:val="22"/>
        </w:rPr>
        <w:t>à Debenturista</w:t>
      </w:r>
      <w:r w:rsidR="00A10571" w:rsidRPr="001A3C4F">
        <w:rPr>
          <w:rFonts w:ascii="Times New Roman" w:hAnsi="Times New Roman" w:cs="Times New Roman"/>
          <w:sz w:val="22"/>
          <w:szCs w:val="22"/>
        </w:rPr>
        <w:t>, os débitos em atraso vencidos e não pagos pela</w:t>
      </w:r>
      <w:r w:rsidR="006E7383" w:rsidRPr="001A3C4F">
        <w:rPr>
          <w:rFonts w:ascii="Times New Roman" w:hAnsi="Times New Roman" w:cs="Times New Roman"/>
          <w:sz w:val="22"/>
          <w:szCs w:val="22"/>
        </w:rPr>
        <w:t xml:space="preserve"> Devedora</w:t>
      </w:r>
      <w:r w:rsidRPr="001A3C4F">
        <w:rPr>
          <w:rFonts w:ascii="Times New Roman" w:hAnsi="Times New Roman" w:cs="Times New Roman"/>
          <w:sz w:val="22"/>
          <w:szCs w:val="22"/>
        </w:rPr>
        <w:t xml:space="preserve"> ficarão sujeitos a, independentemente de aviso, notificação ou interpelação judicial ou extrajudicial</w:t>
      </w:r>
      <w:r w:rsidR="00A10571" w:rsidRPr="001A3C4F">
        <w:rPr>
          <w:rFonts w:ascii="Times New Roman" w:hAnsi="Times New Roman" w:cs="Times New Roman"/>
          <w:sz w:val="22"/>
          <w:szCs w:val="22"/>
        </w:rPr>
        <w:t>:</w:t>
      </w:r>
      <w:bookmarkEnd w:id="565"/>
    </w:p>
    <w:p w14:paraId="20604968" w14:textId="77777777" w:rsidR="00A10571" w:rsidRPr="001A3C4F" w:rsidRDefault="00A10571" w:rsidP="009B4504">
      <w:pPr>
        <w:pStyle w:val="PargrafodaLista"/>
        <w:ind w:left="0"/>
        <w:jc w:val="both"/>
        <w:rPr>
          <w:rFonts w:ascii="Times New Roman" w:eastAsia="MS Mincho" w:hAnsi="Times New Roman" w:cs="Times New Roman"/>
          <w:sz w:val="22"/>
          <w:szCs w:val="22"/>
          <w:lang w:val="pt-BR"/>
        </w:rPr>
      </w:pPr>
    </w:p>
    <w:p w14:paraId="28ECD53A" w14:textId="23456F99" w:rsidR="00A10571" w:rsidRPr="001A3C4F" w:rsidRDefault="00A10571" w:rsidP="009B4504">
      <w:pPr>
        <w:pStyle w:val="PargrafodaLista"/>
        <w:numPr>
          <w:ilvl w:val="0"/>
          <w:numId w:val="7"/>
        </w:numPr>
        <w:ind w:left="0" w:firstLine="0"/>
        <w:jc w:val="both"/>
        <w:rPr>
          <w:rFonts w:ascii="Times New Roman" w:eastAsia="MS Mincho" w:hAnsi="Times New Roman" w:cs="Times New Roman"/>
          <w:sz w:val="22"/>
          <w:szCs w:val="22"/>
          <w:lang w:val="pt-BR"/>
        </w:rPr>
      </w:pPr>
      <w:bookmarkStart w:id="567" w:name="_Ref3373032"/>
      <w:r w:rsidRPr="001A3C4F">
        <w:rPr>
          <w:rFonts w:ascii="Times New Roman" w:eastAsia="MS Mincho" w:hAnsi="Times New Roman" w:cs="Times New Roman"/>
          <w:sz w:val="22"/>
          <w:szCs w:val="22"/>
          <w:lang w:val="pt-BR"/>
        </w:rPr>
        <w:t>multa convencional, irredutível e não compensatória, de 2% (dois por cento) sobre o valor devido e não pago (</w:t>
      </w:r>
      <w:r w:rsidR="00C408BE" w:rsidRPr="001A3C4F">
        <w:rPr>
          <w:rFonts w:ascii="Times New Roman" w:eastAsia="MS Mincho" w:hAnsi="Times New Roman" w:cs="Times New Roman"/>
          <w:sz w:val="22"/>
          <w:szCs w:val="22"/>
          <w:lang w:val="pt-BR"/>
        </w:rPr>
        <w:t>"</w:t>
      </w:r>
      <w:r w:rsidRPr="001A3C4F">
        <w:rPr>
          <w:rFonts w:ascii="Times New Roman" w:eastAsia="MS Mincho" w:hAnsi="Times New Roman" w:cs="Times New Roman"/>
          <w:sz w:val="22"/>
          <w:szCs w:val="22"/>
          <w:u w:val="single"/>
          <w:lang w:val="pt-BR"/>
        </w:rPr>
        <w:t>Multa</w:t>
      </w:r>
      <w:r w:rsidR="00C408BE" w:rsidRPr="001A3C4F">
        <w:rPr>
          <w:rFonts w:ascii="Times New Roman" w:eastAsia="MS Mincho" w:hAnsi="Times New Roman" w:cs="Times New Roman"/>
          <w:sz w:val="22"/>
          <w:szCs w:val="22"/>
          <w:lang w:val="pt-BR"/>
        </w:rPr>
        <w:t>"</w:t>
      </w:r>
      <w:r w:rsidRPr="001A3C4F">
        <w:rPr>
          <w:rFonts w:ascii="Times New Roman" w:eastAsia="MS Mincho" w:hAnsi="Times New Roman" w:cs="Times New Roman"/>
          <w:sz w:val="22"/>
          <w:szCs w:val="22"/>
          <w:lang w:val="pt-BR"/>
        </w:rPr>
        <w:t>); e</w:t>
      </w:r>
      <w:bookmarkEnd w:id="567"/>
    </w:p>
    <w:p w14:paraId="20BCDFA0" w14:textId="77777777" w:rsidR="00A10571" w:rsidRPr="001A3C4F" w:rsidRDefault="00A10571" w:rsidP="009B4504">
      <w:pPr>
        <w:pStyle w:val="PargrafodaLista"/>
        <w:ind w:left="0"/>
        <w:jc w:val="both"/>
        <w:rPr>
          <w:rFonts w:ascii="Times New Roman" w:eastAsia="MS Mincho" w:hAnsi="Times New Roman" w:cs="Times New Roman"/>
          <w:sz w:val="22"/>
          <w:szCs w:val="22"/>
          <w:lang w:val="pt-BR"/>
        </w:rPr>
      </w:pPr>
    </w:p>
    <w:p w14:paraId="08DBB088" w14:textId="06CAF036" w:rsidR="00A10571" w:rsidRPr="001A3C4F" w:rsidRDefault="00A10571" w:rsidP="009B4504">
      <w:pPr>
        <w:pStyle w:val="PargrafodaLista"/>
        <w:numPr>
          <w:ilvl w:val="0"/>
          <w:numId w:val="7"/>
        </w:numPr>
        <w:ind w:left="0" w:firstLine="0"/>
        <w:jc w:val="both"/>
        <w:rPr>
          <w:rFonts w:ascii="Times New Roman" w:eastAsia="MS Mincho" w:hAnsi="Times New Roman" w:cs="Times New Roman"/>
          <w:sz w:val="22"/>
          <w:szCs w:val="22"/>
          <w:lang w:val="pt-BR"/>
        </w:rPr>
      </w:pPr>
      <w:bookmarkStart w:id="568" w:name="_Ref3372279"/>
      <w:r w:rsidRPr="001A3C4F">
        <w:rPr>
          <w:rFonts w:ascii="Times New Roman" w:eastAsia="MS Mincho" w:hAnsi="Times New Roman" w:cs="Times New Roman"/>
          <w:sz w:val="22"/>
          <w:szCs w:val="22"/>
          <w:lang w:val="pt-BR"/>
        </w:rPr>
        <w:t xml:space="preserve">juros moratórios à razão de 1% (um por cento) ao mês calculados </w:t>
      </w:r>
      <w:r w:rsidRPr="001A3C4F">
        <w:rPr>
          <w:rFonts w:ascii="Times New Roman" w:eastAsia="MS Mincho" w:hAnsi="Times New Roman" w:cs="Times New Roman"/>
          <w:i/>
          <w:sz w:val="22"/>
          <w:szCs w:val="22"/>
          <w:lang w:val="pt-BR"/>
        </w:rPr>
        <w:t>pro rata die</w:t>
      </w:r>
      <w:r w:rsidR="00D7208B" w:rsidRPr="001A3C4F">
        <w:rPr>
          <w:rFonts w:ascii="Times New Roman" w:eastAsia="MS Mincho" w:hAnsi="Times New Roman" w:cs="Times New Roman"/>
          <w:iCs/>
          <w:sz w:val="22"/>
          <w:szCs w:val="22"/>
          <w:lang w:val="pt-BR"/>
        </w:rPr>
        <w:t xml:space="preserve"> desde a data da inadimplência até a data do efetivo pagamento</w:t>
      </w:r>
      <w:r w:rsidRPr="001A3C4F">
        <w:rPr>
          <w:rFonts w:ascii="Times New Roman" w:eastAsia="MS Mincho" w:hAnsi="Times New Roman" w:cs="Times New Roman"/>
          <w:sz w:val="22"/>
          <w:szCs w:val="22"/>
          <w:lang w:val="pt-BR"/>
        </w:rPr>
        <w:t xml:space="preserve"> (</w:t>
      </w:r>
      <w:r w:rsidR="00C408BE" w:rsidRPr="001A3C4F">
        <w:rPr>
          <w:rFonts w:ascii="Times New Roman" w:eastAsia="MS Mincho" w:hAnsi="Times New Roman" w:cs="Times New Roman"/>
          <w:sz w:val="22"/>
          <w:szCs w:val="22"/>
          <w:lang w:val="pt-BR"/>
        </w:rPr>
        <w:t>"</w:t>
      </w:r>
      <w:r w:rsidRPr="001A3C4F">
        <w:rPr>
          <w:rFonts w:ascii="Times New Roman" w:eastAsia="MS Mincho" w:hAnsi="Times New Roman" w:cs="Times New Roman"/>
          <w:sz w:val="22"/>
          <w:szCs w:val="22"/>
          <w:u w:val="single"/>
          <w:lang w:val="pt-BR"/>
        </w:rPr>
        <w:t>Juros Moratórios</w:t>
      </w:r>
      <w:r w:rsidR="00C408BE" w:rsidRPr="001A3C4F">
        <w:rPr>
          <w:rFonts w:ascii="Times New Roman" w:eastAsia="MS Mincho" w:hAnsi="Times New Roman" w:cs="Times New Roman"/>
          <w:sz w:val="22"/>
          <w:szCs w:val="22"/>
          <w:lang w:val="pt-BR"/>
        </w:rPr>
        <w:t>"</w:t>
      </w:r>
      <w:r w:rsidRPr="001A3C4F">
        <w:rPr>
          <w:rFonts w:ascii="Times New Roman" w:eastAsia="MS Mincho" w:hAnsi="Times New Roman" w:cs="Times New Roman"/>
          <w:sz w:val="22"/>
          <w:szCs w:val="22"/>
          <w:lang w:val="pt-BR"/>
        </w:rPr>
        <w:t>).</w:t>
      </w:r>
      <w:bookmarkEnd w:id="568"/>
    </w:p>
    <w:p w14:paraId="6BDEAF38" w14:textId="77777777" w:rsidR="00D7208B" w:rsidRPr="001A3C4F" w:rsidRDefault="00D7208B" w:rsidP="009B4504">
      <w:pPr>
        <w:pStyle w:val="PargrafodaLista"/>
        <w:ind w:left="0"/>
        <w:rPr>
          <w:rFonts w:ascii="Times New Roman" w:eastAsia="MS Mincho" w:hAnsi="Times New Roman" w:cs="Times New Roman"/>
          <w:sz w:val="22"/>
          <w:szCs w:val="22"/>
          <w:lang w:val="pt-BR"/>
        </w:rPr>
      </w:pPr>
    </w:p>
    <w:p w14:paraId="3E29FD14" w14:textId="48AF3AC4" w:rsidR="00D7208B" w:rsidRPr="001A3C4F" w:rsidRDefault="00D7208B" w:rsidP="009B4504">
      <w:pPr>
        <w:jc w:val="both"/>
        <w:rPr>
          <w:rFonts w:ascii="Times New Roman" w:eastAsia="MS Mincho" w:hAnsi="Times New Roman" w:cs="Times New Roman"/>
          <w:sz w:val="22"/>
          <w:szCs w:val="22"/>
          <w:lang w:val="pt-BR"/>
        </w:rPr>
      </w:pPr>
      <w:r w:rsidRPr="001A3C4F">
        <w:rPr>
          <w:rFonts w:ascii="Times New Roman" w:eastAsia="MS Mincho" w:hAnsi="Times New Roman" w:cs="Times New Roman"/>
          <w:sz w:val="22"/>
          <w:szCs w:val="22"/>
          <w:lang w:val="pt-BR"/>
        </w:rPr>
        <w:t>6.1</w:t>
      </w:r>
      <w:r w:rsidR="004631EC" w:rsidRPr="001A3C4F">
        <w:rPr>
          <w:rFonts w:ascii="Times New Roman" w:eastAsia="MS Mincho" w:hAnsi="Times New Roman" w:cs="Times New Roman"/>
          <w:sz w:val="22"/>
          <w:szCs w:val="22"/>
          <w:lang w:val="pt-BR"/>
        </w:rPr>
        <w:t>6</w:t>
      </w:r>
      <w:r w:rsidRPr="001A3C4F">
        <w:rPr>
          <w:rFonts w:ascii="Times New Roman" w:eastAsia="MS Mincho" w:hAnsi="Times New Roman" w:cs="Times New Roman"/>
          <w:sz w:val="22"/>
          <w:szCs w:val="22"/>
          <w:lang w:val="pt-BR"/>
        </w:rPr>
        <w:t>.2.</w:t>
      </w:r>
      <w:r w:rsidRPr="001A3C4F">
        <w:rPr>
          <w:rFonts w:ascii="Times New Roman" w:eastAsia="MS Mincho" w:hAnsi="Times New Roman" w:cs="Times New Roman"/>
          <w:sz w:val="22"/>
          <w:szCs w:val="22"/>
          <w:lang w:val="pt-BR"/>
        </w:rPr>
        <w:tab/>
        <w:t>Os valores mencionados nos itens (i) e (</w:t>
      </w:r>
      <w:proofErr w:type="spellStart"/>
      <w:r w:rsidRPr="001A3C4F">
        <w:rPr>
          <w:rFonts w:ascii="Times New Roman" w:eastAsia="MS Mincho" w:hAnsi="Times New Roman" w:cs="Times New Roman"/>
          <w:sz w:val="22"/>
          <w:szCs w:val="22"/>
          <w:lang w:val="pt-BR"/>
        </w:rPr>
        <w:t>ii</w:t>
      </w:r>
      <w:proofErr w:type="spellEnd"/>
      <w:r w:rsidRPr="001A3C4F">
        <w:rPr>
          <w:rFonts w:ascii="Times New Roman" w:eastAsia="MS Mincho" w:hAnsi="Times New Roman" w:cs="Times New Roman"/>
          <w:sz w:val="22"/>
          <w:szCs w:val="22"/>
          <w:lang w:val="pt-BR"/>
        </w:rPr>
        <w:t xml:space="preserve">) da </w:t>
      </w:r>
      <w:r w:rsidRPr="001A3C4F">
        <w:rPr>
          <w:rFonts w:ascii="Times New Roman" w:eastAsia="MS Mincho" w:hAnsi="Times New Roman" w:cs="Times New Roman"/>
          <w:sz w:val="22"/>
          <w:szCs w:val="22"/>
          <w:u w:val="single"/>
          <w:lang w:val="pt-BR"/>
        </w:rPr>
        <w:t>Cláusula 6.1</w:t>
      </w:r>
      <w:r w:rsidR="004631EC" w:rsidRPr="001A3C4F">
        <w:rPr>
          <w:rFonts w:ascii="Times New Roman" w:eastAsia="MS Mincho" w:hAnsi="Times New Roman" w:cs="Times New Roman"/>
          <w:sz w:val="22"/>
          <w:szCs w:val="22"/>
          <w:u w:val="single"/>
          <w:lang w:val="pt-BR"/>
        </w:rPr>
        <w:t>6</w:t>
      </w:r>
      <w:r w:rsidRPr="001A3C4F">
        <w:rPr>
          <w:rFonts w:ascii="Times New Roman" w:eastAsia="MS Mincho" w:hAnsi="Times New Roman" w:cs="Times New Roman"/>
          <w:sz w:val="22"/>
          <w:szCs w:val="22"/>
          <w:u w:val="single"/>
          <w:lang w:val="pt-BR"/>
        </w:rPr>
        <w:t>.</w:t>
      </w:r>
      <w:r w:rsidR="00256F65" w:rsidRPr="001A3C4F">
        <w:rPr>
          <w:rFonts w:ascii="Times New Roman" w:eastAsia="MS Mincho" w:hAnsi="Times New Roman" w:cs="Times New Roman"/>
          <w:sz w:val="22"/>
          <w:szCs w:val="22"/>
          <w:u w:val="single"/>
          <w:lang w:val="pt-BR"/>
        </w:rPr>
        <w:t>1</w:t>
      </w:r>
      <w:r w:rsidRPr="001A3C4F">
        <w:rPr>
          <w:rFonts w:ascii="Times New Roman" w:eastAsia="MS Mincho" w:hAnsi="Times New Roman" w:cs="Times New Roman"/>
          <w:sz w:val="22"/>
          <w:szCs w:val="22"/>
          <w:lang w:val="pt-BR"/>
        </w:rPr>
        <w:t xml:space="preserve"> acima serão calculados </w:t>
      </w:r>
      <w:r w:rsidR="000B18FB" w:rsidRPr="001A3C4F">
        <w:rPr>
          <w:rFonts w:ascii="Times New Roman" w:eastAsia="MS Mincho" w:hAnsi="Times New Roman" w:cs="Times New Roman"/>
          <w:sz w:val="22"/>
          <w:szCs w:val="22"/>
          <w:lang w:val="pt-BR"/>
        </w:rPr>
        <w:t>sobre o montante devido e não pago.</w:t>
      </w:r>
    </w:p>
    <w:bookmarkEnd w:id="566"/>
    <w:p w14:paraId="6F0FF5BE" w14:textId="77777777" w:rsidR="00A10571" w:rsidRPr="001A3C4F" w:rsidRDefault="00A10571" w:rsidP="009B4504">
      <w:pPr>
        <w:tabs>
          <w:tab w:val="left" w:pos="1134"/>
        </w:tabs>
        <w:jc w:val="both"/>
        <w:rPr>
          <w:rFonts w:ascii="Times New Roman" w:hAnsi="Times New Roman" w:cs="Times New Roman"/>
          <w:snapToGrid w:val="0"/>
          <w:sz w:val="22"/>
          <w:szCs w:val="22"/>
          <w:lang w:val="pt-BR"/>
        </w:rPr>
      </w:pPr>
    </w:p>
    <w:p w14:paraId="52537DE5" w14:textId="77777777" w:rsidR="00E75E7C" w:rsidRPr="001A3C4F" w:rsidRDefault="00E75E7C" w:rsidP="009B4504">
      <w:pPr>
        <w:pStyle w:val="Ttulo2"/>
        <w:tabs>
          <w:tab w:val="clear" w:pos="1134"/>
          <w:tab w:val="left" w:pos="0"/>
        </w:tabs>
        <w:spacing w:line="240" w:lineRule="auto"/>
        <w:ind w:left="0" w:firstLine="0"/>
        <w:rPr>
          <w:rFonts w:ascii="Times New Roman" w:hAnsi="Times New Roman" w:cs="Times New Roman"/>
          <w:sz w:val="22"/>
          <w:szCs w:val="22"/>
        </w:rPr>
      </w:pPr>
      <w:bookmarkStart w:id="569" w:name="_Toc7790875"/>
      <w:bookmarkStart w:id="570" w:name="_Toc8171345"/>
      <w:bookmarkStart w:id="571" w:name="_Toc8697046"/>
      <w:bookmarkStart w:id="572" w:name="_Toc49614989"/>
      <w:bookmarkStart w:id="573" w:name="_Toc53782991"/>
      <w:bookmarkStart w:id="574" w:name="_Toc78383212"/>
      <w:bookmarkStart w:id="575" w:name="_Toc65267744"/>
      <w:bookmarkStart w:id="576" w:name="_Toc85147353"/>
      <w:bookmarkStart w:id="577" w:name="_Toc93927978"/>
      <w:bookmarkStart w:id="578" w:name="_Toc97764061"/>
      <w:bookmarkStart w:id="579" w:name="_Toc98695294"/>
      <w:bookmarkStart w:id="580" w:name="_Toc98502672"/>
      <w:r w:rsidRPr="001A3C4F">
        <w:rPr>
          <w:rFonts w:ascii="Times New Roman" w:eastAsia="Calibri" w:hAnsi="Times New Roman" w:cs="Times New Roman"/>
          <w:sz w:val="22"/>
          <w:szCs w:val="22"/>
        </w:rPr>
        <w:t>Exigências</w:t>
      </w:r>
      <w:r w:rsidRPr="001A3C4F">
        <w:rPr>
          <w:rFonts w:ascii="Times New Roman" w:hAnsi="Times New Roman" w:cs="Times New Roman"/>
          <w:sz w:val="22"/>
          <w:szCs w:val="22"/>
        </w:rPr>
        <w:t xml:space="preserve"> da CVM, ANBIMA e B3</w:t>
      </w:r>
      <w:bookmarkEnd w:id="569"/>
      <w:bookmarkEnd w:id="570"/>
      <w:bookmarkEnd w:id="571"/>
      <w:bookmarkEnd w:id="572"/>
      <w:bookmarkEnd w:id="573"/>
      <w:bookmarkEnd w:id="574"/>
      <w:bookmarkEnd w:id="575"/>
      <w:bookmarkEnd w:id="576"/>
      <w:bookmarkEnd w:id="577"/>
      <w:bookmarkEnd w:id="578"/>
      <w:bookmarkEnd w:id="579"/>
      <w:bookmarkEnd w:id="580"/>
    </w:p>
    <w:p w14:paraId="6811AE67" w14:textId="77777777" w:rsidR="00E75E7C" w:rsidRPr="001A3C4F" w:rsidRDefault="00E75E7C" w:rsidP="009B4504">
      <w:pPr>
        <w:tabs>
          <w:tab w:val="left" w:pos="1134"/>
        </w:tabs>
        <w:rPr>
          <w:rFonts w:ascii="Times New Roman" w:hAnsi="Times New Roman" w:cs="Times New Roman"/>
          <w:sz w:val="22"/>
          <w:szCs w:val="22"/>
          <w:lang w:val="pt-BR"/>
        </w:rPr>
      </w:pPr>
    </w:p>
    <w:p w14:paraId="095C9B0F" w14:textId="48DFA736" w:rsidR="00E75E7C" w:rsidRPr="001A3C4F" w:rsidRDefault="00E75E7C" w:rsidP="009B4504">
      <w:pPr>
        <w:pStyle w:val="PargrafoComumNvel2"/>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 xml:space="preserve">A </w:t>
      </w:r>
      <w:r w:rsidR="006E7383" w:rsidRPr="001A3C4F">
        <w:rPr>
          <w:rFonts w:ascii="Times New Roman" w:hAnsi="Times New Roman" w:cs="Times New Roman"/>
          <w:sz w:val="22"/>
          <w:szCs w:val="22"/>
        </w:rPr>
        <w:t xml:space="preserve">Devedora </w:t>
      </w:r>
      <w:r w:rsidRPr="001A3C4F">
        <w:rPr>
          <w:rFonts w:ascii="Times New Roman" w:hAnsi="Times New Roman" w:cs="Times New Roman"/>
          <w:sz w:val="22"/>
          <w:szCs w:val="22"/>
        </w:rPr>
        <w:t>declara seu conhecimento de que, na hipótese de a CVM, a B3 e/ou ANBIMA comprovadamente realizarem eventuais exigências ou solicitações relacionadas com a emissão dos CRA, a</w:t>
      </w:r>
      <w:r w:rsidR="006E7383" w:rsidRPr="001A3C4F">
        <w:rPr>
          <w:rFonts w:ascii="Times New Roman" w:hAnsi="Times New Roman" w:cs="Times New Roman"/>
          <w:sz w:val="22"/>
          <w:szCs w:val="22"/>
        </w:rPr>
        <w:t xml:space="preserve"> Devedora</w:t>
      </w:r>
      <w:r w:rsidRPr="001A3C4F">
        <w:rPr>
          <w:rFonts w:ascii="Times New Roman" w:hAnsi="Times New Roman" w:cs="Times New Roman"/>
          <w:sz w:val="22"/>
          <w:szCs w:val="22"/>
        </w:rPr>
        <w:t xml:space="preserve"> ficará responsável, juntamente com a </w:t>
      </w:r>
      <w:proofErr w:type="spellStart"/>
      <w:r w:rsidRPr="001A3C4F">
        <w:rPr>
          <w:rFonts w:ascii="Times New Roman" w:hAnsi="Times New Roman" w:cs="Times New Roman"/>
          <w:sz w:val="22"/>
          <w:szCs w:val="22"/>
        </w:rPr>
        <w:t>Securitizadora</w:t>
      </w:r>
      <w:proofErr w:type="spellEnd"/>
      <w:r w:rsidRPr="001A3C4F">
        <w:rPr>
          <w:rFonts w:ascii="Times New Roman" w:hAnsi="Times New Roman" w:cs="Times New Roman"/>
          <w:sz w:val="22"/>
          <w:szCs w:val="22"/>
        </w:rPr>
        <w:t>, por sanar os eventuais vícios existentes, na respectiva esfera de competência e sem solidariedade entre si, no</w:t>
      </w:r>
      <w:r w:rsidR="00611A93" w:rsidRPr="001A3C4F">
        <w:rPr>
          <w:rFonts w:ascii="Times New Roman" w:hAnsi="Times New Roman" w:cs="Times New Roman"/>
          <w:sz w:val="22"/>
          <w:szCs w:val="22"/>
        </w:rPr>
        <w:t>s respectivos</w:t>
      </w:r>
      <w:r w:rsidRPr="001A3C4F">
        <w:rPr>
          <w:rFonts w:ascii="Times New Roman" w:hAnsi="Times New Roman" w:cs="Times New Roman"/>
          <w:sz w:val="22"/>
          <w:szCs w:val="22"/>
        </w:rPr>
        <w:t xml:space="preserve"> prazo</w:t>
      </w:r>
      <w:r w:rsidR="00611A93" w:rsidRPr="001A3C4F">
        <w:rPr>
          <w:rFonts w:ascii="Times New Roman" w:hAnsi="Times New Roman" w:cs="Times New Roman"/>
          <w:sz w:val="22"/>
          <w:szCs w:val="22"/>
        </w:rPr>
        <w:t>s</w:t>
      </w:r>
      <w:r w:rsidRPr="001A3C4F">
        <w:rPr>
          <w:rFonts w:ascii="Times New Roman" w:hAnsi="Times New Roman" w:cs="Times New Roman"/>
          <w:sz w:val="22"/>
          <w:szCs w:val="22"/>
        </w:rPr>
        <w:t xml:space="preserve"> </w:t>
      </w:r>
      <w:r w:rsidR="00611A93" w:rsidRPr="001A3C4F">
        <w:rPr>
          <w:rFonts w:ascii="Times New Roman" w:hAnsi="Times New Roman" w:cs="Times New Roman"/>
          <w:sz w:val="22"/>
          <w:szCs w:val="22"/>
        </w:rPr>
        <w:t xml:space="preserve">eventualmente </w:t>
      </w:r>
      <w:r w:rsidRPr="001A3C4F">
        <w:rPr>
          <w:rFonts w:ascii="Times New Roman" w:hAnsi="Times New Roman" w:cs="Times New Roman"/>
          <w:sz w:val="22"/>
          <w:szCs w:val="22"/>
        </w:rPr>
        <w:t>concedido</w:t>
      </w:r>
      <w:r w:rsidR="00611A93" w:rsidRPr="001A3C4F">
        <w:rPr>
          <w:rFonts w:ascii="Times New Roman" w:hAnsi="Times New Roman" w:cs="Times New Roman"/>
          <w:sz w:val="22"/>
          <w:szCs w:val="22"/>
        </w:rPr>
        <w:t>s</w:t>
      </w:r>
      <w:r w:rsidRPr="001A3C4F">
        <w:rPr>
          <w:rFonts w:ascii="Times New Roman" w:hAnsi="Times New Roman" w:cs="Times New Roman"/>
          <w:sz w:val="22"/>
          <w:szCs w:val="22"/>
        </w:rPr>
        <w:t xml:space="preserve"> pela CVM, pela B3 e/ou pela ANBIMA, observadas eventuais prorrogações ou interrupções, conforme venha a ser razoavelmente solicitado pela </w:t>
      </w:r>
      <w:proofErr w:type="spellStart"/>
      <w:r w:rsidRPr="001A3C4F">
        <w:rPr>
          <w:rFonts w:ascii="Times New Roman" w:hAnsi="Times New Roman" w:cs="Times New Roman"/>
          <w:sz w:val="22"/>
          <w:szCs w:val="22"/>
        </w:rPr>
        <w:t>Securitizadora</w:t>
      </w:r>
      <w:proofErr w:type="spellEnd"/>
      <w:r w:rsidRPr="001A3C4F">
        <w:rPr>
          <w:rFonts w:ascii="Times New Roman" w:hAnsi="Times New Roman" w:cs="Times New Roman"/>
          <w:sz w:val="22"/>
          <w:szCs w:val="22"/>
        </w:rPr>
        <w:t>.</w:t>
      </w:r>
      <w:r w:rsidR="00611A93" w:rsidRPr="001A3C4F">
        <w:rPr>
          <w:rFonts w:ascii="Times New Roman" w:hAnsi="Times New Roman" w:cs="Times New Roman"/>
          <w:sz w:val="22"/>
          <w:szCs w:val="22"/>
        </w:rPr>
        <w:t xml:space="preserve"> </w:t>
      </w:r>
    </w:p>
    <w:p w14:paraId="40B548AB" w14:textId="77777777" w:rsidR="00E75E7C" w:rsidRPr="001A3C4F" w:rsidRDefault="00E75E7C" w:rsidP="009B4504">
      <w:pPr>
        <w:tabs>
          <w:tab w:val="left" w:pos="1134"/>
        </w:tabs>
        <w:jc w:val="both"/>
        <w:rPr>
          <w:rStyle w:val="Forte"/>
          <w:rFonts w:ascii="Times New Roman" w:eastAsia="MS Mincho" w:hAnsi="Times New Roman"/>
          <w:b w:val="0"/>
          <w:bCs w:val="0"/>
          <w:sz w:val="22"/>
          <w:szCs w:val="22"/>
          <w:lang w:val="pt-BR"/>
        </w:rPr>
      </w:pPr>
    </w:p>
    <w:p w14:paraId="05B1A722" w14:textId="77777777" w:rsidR="00E75E7C" w:rsidRPr="001A3C4F" w:rsidRDefault="00E75E7C" w:rsidP="009B4504">
      <w:pPr>
        <w:pStyle w:val="Ttulo2"/>
        <w:spacing w:line="240" w:lineRule="auto"/>
        <w:ind w:left="0" w:firstLine="0"/>
        <w:rPr>
          <w:rFonts w:ascii="Times New Roman" w:hAnsi="Times New Roman" w:cs="Times New Roman"/>
          <w:bCs/>
          <w:sz w:val="22"/>
          <w:szCs w:val="22"/>
        </w:rPr>
      </w:pPr>
      <w:bookmarkStart w:id="581" w:name="_Toc8171346"/>
      <w:bookmarkStart w:id="582" w:name="_Toc8697047"/>
      <w:bookmarkStart w:id="583" w:name="_Toc49614990"/>
      <w:bookmarkStart w:id="584" w:name="_Toc53782992"/>
      <w:bookmarkStart w:id="585" w:name="_Toc78383213"/>
      <w:bookmarkStart w:id="586" w:name="_Toc65267745"/>
      <w:bookmarkStart w:id="587" w:name="_Toc85147354"/>
      <w:bookmarkStart w:id="588" w:name="_Toc93927979"/>
      <w:bookmarkStart w:id="589" w:name="_Toc97764062"/>
      <w:bookmarkStart w:id="590" w:name="_Toc98695295"/>
      <w:bookmarkStart w:id="591" w:name="_Toc98502673"/>
      <w:r w:rsidRPr="001A3C4F">
        <w:rPr>
          <w:rFonts w:ascii="Times New Roman" w:hAnsi="Times New Roman" w:cs="Times New Roman"/>
          <w:sz w:val="22"/>
          <w:szCs w:val="22"/>
        </w:rPr>
        <w:t>Liquidez e Estabilização</w:t>
      </w:r>
      <w:bookmarkEnd w:id="581"/>
      <w:bookmarkEnd w:id="582"/>
      <w:bookmarkEnd w:id="583"/>
      <w:bookmarkEnd w:id="584"/>
      <w:bookmarkEnd w:id="585"/>
      <w:bookmarkEnd w:id="586"/>
      <w:bookmarkEnd w:id="587"/>
      <w:bookmarkEnd w:id="588"/>
      <w:bookmarkEnd w:id="589"/>
      <w:bookmarkEnd w:id="590"/>
      <w:bookmarkEnd w:id="591"/>
    </w:p>
    <w:p w14:paraId="0B65831E" w14:textId="77777777" w:rsidR="00E75E7C" w:rsidRPr="001A3C4F" w:rsidRDefault="00E75E7C" w:rsidP="009B4504">
      <w:pPr>
        <w:keepNext/>
        <w:keepLines/>
        <w:jc w:val="both"/>
        <w:rPr>
          <w:rFonts w:ascii="Times New Roman" w:eastAsia="MS Mincho" w:hAnsi="Times New Roman" w:cs="Times New Roman"/>
          <w:sz w:val="22"/>
          <w:szCs w:val="22"/>
          <w:lang w:val="pt-BR"/>
        </w:rPr>
      </w:pPr>
    </w:p>
    <w:p w14:paraId="5063DF7A" w14:textId="77777777" w:rsidR="00E75E7C" w:rsidRPr="001A3C4F" w:rsidRDefault="00E75E7C" w:rsidP="009B4504">
      <w:pPr>
        <w:pStyle w:val="PargrafoComumNvel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Não será constituído fundo de manutenção de liquidez ou firmado contrato de garantia de liquidez ou estabilização de preço para as Debêntures.</w:t>
      </w:r>
    </w:p>
    <w:p w14:paraId="22813366" w14:textId="77777777" w:rsidR="00E75E7C" w:rsidRPr="001A3C4F" w:rsidRDefault="00E75E7C" w:rsidP="009B4504">
      <w:pPr>
        <w:jc w:val="both"/>
        <w:rPr>
          <w:rStyle w:val="Forte"/>
          <w:rFonts w:ascii="Times New Roman" w:eastAsia="MS Mincho" w:hAnsi="Times New Roman"/>
          <w:b w:val="0"/>
          <w:bCs w:val="0"/>
          <w:sz w:val="22"/>
          <w:szCs w:val="22"/>
          <w:lang w:val="pt-BR"/>
        </w:rPr>
      </w:pPr>
    </w:p>
    <w:p w14:paraId="519D8EFE" w14:textId="77777777" w:rsidR="00E75E7C" w:rsidRPr="001A3C4F" w:rsidRDefault="00E75E7C" w:rsidP="009B4504">
      <w:pPr>
        <w:pStyle w:val="Ttulo2"/>
        <w:spacing w:line="240" w:lineRule="auto"/>
        <w:ind w:left="0" w:firstLine="0"/>
        <w:rPr>
          <w:rFonts w:ascii="Times New Roman" w:hAnsi="Times New Roman" w:cs="Times New Roman"/>
          <w:bCs/>
          <w:sz w:val="22"/>
          <w:szCs w:val="22"/>
        </w:rPr>
      </w:pPr>
      <w:bookmarkStart w:id="592" w:name="_Toc8171347"/>
      <w:bookmarkStart w:id="593" w:name="_Toc8697048"/>
      <w:bookmarkStart w:id="594" w:name="_Toc49614991"/>
      <w:bookmarkStart w:id="595" w:name="_Toc53782993"/>
      <w:bookmarkStart w:id="596" w:name="_Toc78383214"/>
      <w:bookmarkStart w:id="597" w:name="_Toc65267746"/>
      <w:bookmarkStart w:id="598" w:name="_Toc85147355"/>
      <w:bookmarkStart w:id="599" w:name="_Toc93927980"/>
      <w:bookmarkStart w:id="600" w:name="_Toc97764063"/>
      <w:bookmarkStart w:id="601" w:name="_Toc98695296"/>
      <w:bookmarkStart w:id="602" w:name="_Toc98502674"/>
      <w:r w:rsidRPr="001A3C4F">
        <w:rPr>
          <w:rFonts w:ascii="Times New Roman" w:hAnsi="Times New Roman" w:cs="Times New Roman"/>
          <w:sz w:val="22"/>
          <w:szCs w:val="22"/>
        </w:rPr>
        <w:t>Fundo de Amortização</w:t>
      </w:r>
      <w:bookmarkEnd w:id="592"/>
      <w:bookmarkEnd w:id="593"/>
      <w:bookmarkEnd w:id="594"/>
      <w:bookmarkEnd w:id="595"/>
      <w:bookmarkEnd w:id="596"/>
      <w:bookmarkEnd w:id="597"/>
      <w:bookmarkEnd w:id="598"/>
      <w:bookmarkEnd w:id="599"/>
      <w:bookmarkEnd w:id="600"/>
      <w:bookmarkEnd w:id="601"/>
      <w:bookmarkEnd w:id="602"/>
    </w:p>
    <w:p w14:paraId="2483964B" w14:textId="77777777" w:rsidR="00E75E7C" w:rsidRPr="001A3C4F" w:rsidRDefault="00E75E7C" w:rsidP="009B4504">
      <w:pPr>
        <w:keepNext/>
        <w:keepLines/>
        <w:jc w:val="both"/>
        <w:rPr>
          <w:rFonts w:ascii="Times New Roman" w:eastAsia="MS Mincho" w:hAnsi="Times New Roman" w:cs="Times New Roman"/>
          <w:sz w:val="22"/>
          <w:szCs w:val="22"/>
          <w:lang w:val="pt-BR"/>
        </w:rPr>
      </w:pPr>
    </w:p>
    <w:p w14:paraId="672983ED" w14:textId="77777777" w:rsidR="00E75E7C" w:rsidRPr="001A3C4F" w:rsidRDefault="00E75E7C" w:rsidP="009B4504">
      <w:pPr>
        <w:pStyle w:val="PargrafoComumNvel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Não será constituído fundo de amortização para a presente Emissão.</w:t>
      </w:r>
    </w:p>
    <w:p w14:paraId="3EB6FC48" w14:textId="77777777" w:rsidR="00E75E7C" w:rsidRPr="001A3C4F" w:rsidRDefault="00E75E7C" w:rsidP="009B4504">
      <w:pPr>
        <w:pStyle w:val="Ttulo"/>
        <w:numPr>
          <w:ilvl w:val="0"/>
          <w:numId w:val="0"/>
        </w:numPr>
        <w:spacing w:line="240" w:lineRule="auto"/>
        <w:rPr>
          <w:rFonts w:ascii="Times New Roman" w:hAnsi="Times New Roman" w:cs="Times New Roman"/>
          <w:sz w:val="22"/>
          <w:szCs w:val="22"/>
        </w:rPr>
      </w:pPr>
    </w:p>
    <w:p w14:paraId="0CF92030" w14:textId="4E55DCFD" w:rsidR="00E75E7C" w:rsidRPr="001A3C4F" w:rsidRDefault="00E75E7C" w:rsidP="009B4504">
      <w:pPr>
        <w:pStyle w:val="Ttulo2"/>
        <w:spacing w:line="240" w:lineRule="auto"/>
        <w:ind w:left="0" w:firstLine="0"/>
        <w:rPr>
          <w:rFonts w:ascii="Times New Roman" w:hAnsi="Times New Roman" w:cs="Times New Roman"/>
          <w:bCs/>
          <w:sz w:val="22"/>
          <w:szCs w:val="22"/>
        </w:rPr>
      </w:pPr>
      <w:bookmarkStart w:id="603" w:name="_Toc8171348"/>
      <w:bookmarkStart w:id="604" w:name="_Toc8697049"/>
      <w:bookmarkStart w:id="605" w:name="_Toc49614992"/>
      <w:bookmarkStart w:id="606" w:name="_Toc53782994"/>
      <w:bookmarkStart w:id="607" w:name="_Toc78383215"/>
      <w:bookmarkStart w:id="608" w:name="_Toc65267747"/>
      <w:bookmarkStart w:id="609" w:name="_Toc85147356"/>
      <w:bookmarkStart w:id="610" w:name="_Toc93927981"/>
      <w:bookmarkStart w:id="611" w:name="_Toc97764064"/>
      <w:bookmarkStart w:id="612" w:name="_Toc98695297"/>
      <w:bookmarkStart w:id="613" w:name="_Toc98502675"/>
      <w:r w:rsidRPr="001A3C4F">
        <w:rPr>
          <w:rFonts w:ascii="Times New Roman" w:hAnsi="Times New Roman" w:cs="Times New Roman"/>
          <w:sz w:val="22"/>
          <w:szCs w:val="22"/>
        </w:rPr>
        <w:t>Classificação de Risco</w:t>
      </w:r>
      <w:bookmarkEnd w:id="603"/>
      <w:bookmarkEnd w:id="604"/>
      <w:bookmarkEnd w:id="605"/>
      <w:bookmarkEnd w:id="606"/>
      <w:bookmarkEnd w:id="607"/>
      <w:bookmarkEnd w:id="608"/>
      <w:bookmarkEnd w:id="609"/>
      <w:bookmarkEnd w:id="610"/>
      <w:bookmarkEnd w:id="611"/>
      <w:bookmarkEnd w:id="612"/>
      <w:bookmarkEnd w:id="613"/>
    </w:p>
    <w:p w14:paraId="4C549699" w14:textId="77777777" w:rsidR="00E75E7C" w:rsidRPr="001A3C4F" w:rsidRDefault="00E75E7C" w:rsidP="009B4504">
      <w:pPr>
        <w:keepNext/>
        <w:keepLines/>
        <w:jc w:val="both"/>
        <w:rPr>
          <w:rFonts w:ascii="Times New Roman" w:eastAsia="MS Mincho" w:hAnsi="Times New Roman" w:cs="Times New Roman"/>
          <w:sz w:val="22"/>
          <w:szCs w:val="22"/>
          <w:lang w:val="pt-BR"/>
        </w:rPr>
      </w:pPr>
    </w:p>
    <w:p w14:paraId="64223828" w14:textId="77777777" w:rsidR="00C30441" w:rsidRPr="001A3C4F" w:rsidRDefault="00E75E7C" w:rsidP="009B4504">
      <w:pPr>
        <w:pStyle w:val="PargrafoComumNvel2"/>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As Debêntures não serão objeto de classificação de risco (</w:t>
      </w:r>
      <w:r w:rsidRPr="001A3C4F">
        <w:rPr>
          <w:rFonts w:ascii="Times New Roman" w:hAnsi="Times New Roman" w:cs="Times New Roman"/>
          <w:i/>
          <w:sz w:val="22"/>
          <w:szCs w:val="22"/>
        </w:rPr>
        <w:t>rating</w:t>
      </w:r>
      <w:r w:rsidRPr="001A3C4F">
        <w:rPr>
          <w:rFonts w:ascii="Times New Roman" w:hAnsi="Times New Roman" w:cs="Times New Roman"/>
          <w:sz w:val="22"/>
          <w:szCs w:val="22"/>
        </w:rPr>
        <w:t>).</w:t>
      </w:r>
    </w:p>
    <w:p w14:paraId="0FD148CD" w14:textId="77777777" w:rsidR="00EB68AA" w:rsidRPr="001A3C4F" w:rsidRDefault="00EB68AA" w:rsidP="009B4504">
      <w:pPr>
        <w:pStyle w:val="Ttulo"/>
        <w:numPr>
          <w:ilvl w:val="0"/>
          <w:numId w:val="0"/>
        </w:numPr>
        <w:spacing w:line="240" w:lineRule="auto"/>
        <w:rPr>
          <w:rFonts w:ascii="Times New Roman" w:hAnsi="Times New Roman" w:cs="Times New Roman"/>
          <w:sz w:val="22"/>
          <w:szCs w:val="22"/>
        </w:rPr>
      </w:pPr>
    </w:p>
    <w:p w14:paraId="6AE29405" w14:textId="78582BF8" w:rsidR="00864712" w:rsidRPr="001A3C4F" w:rsidRDefault="001303BB" w:rsidP="009B4504">
      <w:pPr>
        <w:pStyle w:val="Ttulo1"/>
        <w:tabs>
          <w:tab w:val="clear" w:pos="1560"/>
          <w:tab w:val="left" w:pos="0"/>
        </w:tabs>
        <w:spacing w:before="0" w:line="240" w:lineRule="auto"/>
        <w:ind w:left="0" w:firstLine="0"/>
        <w:rPr>
          <w:rFonts w:ascii="Times New Roman" w:hAnsi="Times New Roman" w:cs="Times New Roman"/>
          <w:sz w:val="22"/>
          <w:szCs w:val="22"/>
        </w:rPr>
      </w:pPr>
      <w:bookmarkStart w:id="614" w:name="_Toc3484936"/>
      <w:bookmarkStart w:id="615" w:name="_Toc3536674"/>
      <w:bookmarkStart w:id="616" w:name="_Toc3536875"/>
      <w:bookmarkStart w:id="617" w:name="_Toc3537074"/>
      <w:bookmarkStart w:id="618" w:name="_Toc3553420"/>
      <w:bookmarkStart w:id="619" w:name="_Toc3556326"/>
      <w:bookmarkStart w:id="620" w:name="_Toc3558077"/>
      <w:bookmarkStart w:id="621" w:name="_Toc3563699"/>
      <w:bookmarkStart w:id="622" w:name="_Toc3566813"/>
      <w:bookmarkStart w:id="623" w:name="_Toc3568533"/>
      <w:bookmarkStart w:id="624" w:name="_Toc3570067"/>
      <w:bookmarkStart w:id="625" w:name="_Toc3573539"/>
      <w:bookmarkStart w:id="626" w:name="_Toc3740147"/>
      <w:bookmarkStart w:id="627" w:name="_Toc3741045"/>
      <w:bookmarkStart w:id="628" w:name="_Toc3741244"/>
      <w:bookmarkStart w:id="629" w:name="_Toc3741443"/>
      <w:bookmarkStart w:id="630" w:name="_Toc3743674"/>
      <w:bookmarkStart w:id="631" w:name="_Toc3744756"/>
      <w:bookmarkStart w:id="632" w:name="_Toc3747039"/>
      <w:bookmarkStart w:id="633" w:name="_Toc3750839"/>
      <w:bookmarkStart w:id="634" w:name="_Toc3751659"/>
      <w:bookmarkStart w:id="635" w:name="_Toc3822395"/>
      <w:bookmarkStart w:id="636" w:name="_Toc3823189"/>
      <w:bookmarkStart w:id="637" w:name="_Toc3829401"/>
      <w:bookmarkStart w:id="638" w:name="_Toc3831629"/>
      <w:bookmarkStart w:id="639" w:name="_Toc3484937"/>
      <w:bookmarkStart w:id="640" w:name="_Toc3536675"/>
      <w:bookmarkStart w:id="641" w:name="_Toc3536876"/>
      <w:bookmarkStart w:id="642" w:name="_Toc3537075"/>
      <w:bookmarkStart w:id="643" w:name="_Toc3553421"/>
      <w:bookmarkStart w:id="644" w:name="_Toc3556327"/>
      <w:bookmarkStart w:id="645" w:name="_Toc3558078"/>
      <w:bookmarkStart w:id="646" w:name="_Toc3563700"/>
      <w:bookmarkStart w:id="647" w:name="_Toc3566814"/>
      <w:bookmarkStart w:id="648" w:name="_Toc3568534"/>
      <w:bookmarkStart w:id="649" w:name="_Toc3570068"/>
      <w:bookmarkStart w:id="650" w:name="_Toc3573540"/>
      <w:bookmarkStart w:id="651" w:name="_Toc3740148"/>
      <w:bookmarkStart w:id="652" w:name="_Toc3741046"/>
      <w:bookmarkStart w:id="653" w:name="_Toc3741245"/>
      <w:bookmarkStart w:id="654" w:name="_Toc3741444"/>
      <w:bookmarkStart w:id="655" w:name="_Toc3743675"/>
      <w:bookmarkStart w:id="656" w:name="_Toc3744757"/>
      <w:bookmarkStart w:id="657" w:name="_Toc3747040"/>
      <w:bookmarkStart w:id="658" w:name="_Toc3750840"/>
      <w:bookmarkStart w:id="659" w:name="_Toc3751660"/>
      <w:bookmarkStart w:id="660" w:name="_Toc3822396"/>
      <w:bookmarkStart w:id="661" w:name="_Toc3823190"/>
      <w:bookmarkStart w:id="662" w:name="_Toc3829402"/>
      <w:bookmarkStart w:id="663" w:name="_Toc3831630"/>
      <w:bookmarkStart w:id="664" w:name="_Toc3484938"/>
      <w:bookmarkStart w:id="665" w:name="_Toc3536676"/>
      <w:bookmarkStart w:id="666" w:name="_Toc3536877"/>
      <w:bookmarkStart w:id="667" w:name="_Toc3537076"/>
      <w:bookmarkStart w:id="668" w:name="_Toc3553422"/>
      <w:bookmarkStart w:id="669" w:name="_Toc3556328"/>
      <w:bookmarkStart w:id="670" w:name="_Toc3558079"/>
      <w:bookmarkStart w:id="671" w:name="_Toc3563701"/>
      <w:bookmarkStart w:id="672" w:name="_Toc3566815"/>
      <w:bookmarkStart w:id="673" w:name="_Toc3568535"/>
      <w:bookmarkStart w:id="674" w:name="_Toc3570069"/>
      <w:bookmarkStart w:id="675" w:name="_Toc3573541"/>
      <w:bookmarkStart w:id="676" w:name="_Toc3740149"/>
      <w:bookmarkStart w:id="677" w:name="_Toc3741047"/>
      <w:bookmarkStart w:id="678" w:name="_Toc3741246"/>
      <w:bookmarkStart w:id="679" w:name="_Toc3741445"/>
      <w:bookmarkStart w:id="680" w:name="_Toc3743676"/>
      <w:bookmarkStart w:id="681" w:name="_Toc3744758"/>
      <w:bookmarkStart w:id="682" w:name="_Toc3747041"/>
      <w:bookmarkStart w:id="683" w:name="_Toc3750841"/>
      <w:bookmarkStart w:id="684" w:name="_Toc3751661"/>
      <w:bookmarkStart w:id="685" w:name="_Toc3822397"/>
      <w:bookmarkStart w:id="686" w:name="_Toc3823191"/>
      <w:bookmarkStart w:id="687" w:name="_Toc3829403"/>
      <w:bookmarkStart w:id="688" w:name="_Toc3831631"/>
      <w:bookmarkStart w:id="689" w:name="_Toc3484939"/>
      <w:bookmarkStart w:id="690" w:name="_Toc3536677"/>
      <w:bookmarkStart w:id="691" w:name="_Toc3536878"/>
      <w:bookmarkStart w:id="692" w:name="_Toc3537077"/>
      <w:bookmarkStart w:id="693" w:name="_Toc3553423"/>
      <w:bookmarkStart w:id="694" w:name="_Toc3556329"/>
      <w:bookmarkStart w:id="695" w:name="_Toc3558080"/>
      <w:bookmarkStart w:id="696" w:name="_Toc3563702"/>
      <w:bookmarkStart w:id="697" w:name="_Toc3566816"/>
      <w:bookmarkStart w:id="698" w:name="_Toc3568536"/>
      <w:bookmarkStart w:id="699" w:name="_Toc3570070"/>
      <w:bookmarkStart w:id="700" w:name="_Toc3573542"/>
      <w:bookmarkStart w:id="701" w:name="_Toc3740150"/>
      <w:bookmarkStart w:id="702" w:name="_Toc3741048"/>
      <w:bookmarkStart w:id="703" w:name="_Toc3741247"/>
      <w:bookmarkStart w:id="704" w:name="_Toc3741446"/>
      <w:bookmarkStart w:id="705" w:name="_Toc3743677"/>
      <w:bookmarkStart w:id="706" w:name="_Toc3744759"/>
      <w:bookmarkStart w:id="707" w:name="_Toc3747042"/>
      <w:bookmarkStart w:id="708" w:name="_Toc3750842"/>
      <w:bookmarkStart w:id="709" w:name="_Toc3751662"/>
      <w:bookmarkStart w:id="710" w:name="_Toc3822398"/>
      <w:bookmarkStart w:id="711" w:name="_Toc3823192"/>
      <w:bookmarkStart w:id="712" w:name="_Toc3829404"/>
      <w:bookmarkStart w:id="713" w:name="_Toc3831632"/>
      <w:bookmarkStart w:id="714" w:name="_Toc3484940"/>
      <w:bookmarkStart w:id="715" w:name="_Toc3536678"/>
      <w:bookmarkStart w:id="716" w:name="_Toc3536879"/>
      <w:bookmarkStart w:id="717" w:name="_Toc3537078"/>
      <w:bookmarkStart w:id="718" w:name="_Toc3553424"/>
      <w:bookmarkStart w:id="719" w:name="_Toc3556330"/>
      <w:bookmarkStart w:id="720" w:name="_Toc3558081"/>
      <w:bookmarkStart w:id="721" w:name="_Toc3563703"/>
      <w:bookmarkStart w:id="722" w:name="_Toc3566817"/>
      <w:bookmarkStart w:id="723" w:name="_Toc3568537"/>
      <w:bookmarkStart w:id="724" w:name="_Toc3570071"/>
      <w:bookmarkStart w:id="725" w:name="_Toc3573543"/>
      <w:bookmarkStart w:id="726" w:name="_Toc3740151"/>
      <w:bookmarkStart w:id="727" w:name="_Toc3741049"/>
      <w:bookmarkStart w:id="728" w:name="_Toc3741248"/>
      <w:bookmarkStart w:id="729" w:name="_Toc3741447"/>
      <w:bookmarkStart w:id="730" w:name="_Toc3743678"/>
      <w:bookmarkStart w:id="731" w:name="_Toc3744760"/>
      <w:bookmarkStart w:id="732" w:name="_Toc3747043"/>
      <w:bookmarkStart w:id="733" w:name="_Toc3750843"/>
      <w:bookmarkStart w:id="734" w:name="_Toc3751663"/>
      <w:bookmarkStart w:id="735" w:name="_Toc3822399"/>
      <w:bookmarkStart w:id="736" w:name="_Toc3823193"/>
      <w:bookmarkStart w:id="737" w:name="_Toc3829405"/>
      <w:bookmarkStart w:id="738" w:name="_Toc3831633"/>
      <w:bookmarkStart w:id="739" w:name="_Toc3484941"/>
      <w:bookmarkStart w:id="740" w:name="_Toc3536679"/>
      <w:bookmarkStart w:id="741" w:name="_Toc3536880"/>
      <w:bookmarkStart w:id="742" w:name="_Toc3537079"/>
      <w:bookmarkStart w:id="743" w:name="_Toc3553425"/>
      <w:bookmarkStart w:id="744" w:name="_Toc3556331"/>
      <w:bookmarkStart w:id="745" w:name="_Toc3558082"/>
      <w:bookmarkStart w:id="746" w:name="_Toc3563704"/>
      <w:bookmarkStart w:id="747" w:name="_Toc3566818"/>
      <w:bookmarkStart w:id="748" w:name="_Toc3568538"/>
      <w:bookmarkStart w:id="749" w:name="_Toc3570072"/>
      <w:bookmarkStart w:id="750" w:name="_Toc3573544"/>
      <w:bookmarkStart w:id="751" w:name="_Toc3740152"/>
      <w:bookmarkStart w:id="752" w:name="_Toc3741050"/>
      <w:bookmarkStart w:id="753" w:name="_Toc3741249"/>
      <w:bookmarkStart w:id="754" w:name="_Toc3741448"/>
      <w:bookmarkStart w:id="755" w:name="_Toc3743679"/>
      <w:bookmarkStart w:id="756" w:name="_Toc3744761"/>
      <w:bookmarkStart w:id="757" w:name="_Toc3747044"/>
      <w:bookmarkStart w:id="758" w:name="_Toc3750844"/>
      <w:bookmarkStart w:id="759" w:name="_Toc3751664"/>
      <w:bookmarkStart w:id="760" w:name="_Toc3822400"/>
      <w:bookmarkStart w:id="761" w:name="_Toc3823194"/>
      <w:bookmarkStart w:id="762" w:name="_Toc3829406"/>
      <w:bookmarkStart w:id="763" w:name="_Toc3831634"/>
      <w:bookmarkStart w:id="764" w:name="_Toc3484942"/>
      <w:bookmarkStart w:id="765" w:name="_Toc3536680"/>
      <w:bookmarkStart w:id="766" w:name="_Toc3536881"/>
      <w:bookmarkStart w:id="767" w:name="_Toc3537080"/>
      <w:bookmarkStart w:id="768" w:name="_Toc3553426"/>
      <w:bookmarkStart w:id="769" w:name="_Toc3556332"/>
      <w:bookmarkStart w:id="770" w:name="_Toc3558083"/>
      <w:bookmarkStart w:id="771" w:name="_Toc3563705"/>
      <w:bookmarkStart w:id="772" w:name="_Toc3566819"/>
      <w:bookmarkStart w:id="773" w:name="_Toc3568539"/>
      <w:bookmarkStart w:id="774" w:name="_Toc3570073"/>
      <w:bookmarkStart w:id="775" w:name="_Toc3573545"/>
      <w:bookmarkStart w:id="776" w:name="_Toc3740153"/>
      <w:bookmarkStart w:id="777" w:name="_Toc3741051"/>
      <w:bookmarkStart w:id="778" w:name="_Toc3741250"/>
      <w:bookmarkStart w:id="779" w:name="_Toc3741449"/>
      <w:bookmarkStart w:id="780" w:name="_Toc3743680"/>
      <w:bookmarkStart w:id="781" w:name="_Toc3744762"/>
      <w:bookmarkStart w:id="782" w:name="_Toc3747045"/>
      <w:bookmarkStart w:id="783" w:name="_Toc3750845"/>
      <w:bookmarkStart w:id="784" w:name="_Toc3751665"/>
      <w:bookmarkStart w:id="785" w:name="_Toc3822401"/>
      <w:bookmarkStart w:id="786" w:name="_Toc3823195"/>
      <w:bookmarkStart w:id="787" w:name="_Toc3829407"/>
      <w:bookmarkStart w:id="788" w:name="_Toc3831635"/>
      <w:bookmarkStart w:id="789" w:name="_Toc3484943"/>
      <w:bookmarkStart w:id="790" w:name="_Toc3536681"/>
      <w:bookmarkStart w:id="791" w:name="_Toc3536882"/>
      <w:bookmarkStart w:id="792" w:name="_Toc3537081"/>
      <w:bookmarkStart w:id="793" w:name="_Toc3553427"/>
      <w:bookmarkStart w:id="794" w:name="_Toc3556333"/>
      <w:bookmarkStart w:id="795" w:name="_Toc3558084"/>
      <w:bookmarkStart w:id="796" w:name="_Toc3563706"/>
      <w:bookmarkStart w:id="797" w:name="_Toc3566820"/>
      <w:bookmarkStart w:id="798" w:name="_Toc3568540"/>
      <w:bookmarkStart w:id="799" w:name="_Toc3570074"/>
      <w:bookmarkStart w:id="800" w:name="_Toc3573546"/>
      <w:bookmarkStart w:id="801" w:name="_Toc3740154"/>
      <w:bookmarkStart w:id="802" w:name="_Toc3741052"/>
      <w:bookmarkStart w:id="803" w:name="_Toc3741251"/>
      <w:bookmarkStart w:id="804" w:name="_Toc3741450"/>
      <w:bookmarkStart w:id="805" w:name="_Toc3743681"/>
      <w:bookmarkStart w:id="806" w:name="_Toc3744763"/>
      <w:bookmarkStart w:id="807" w:name="_Toc3747046"/>
      <w:bookmarkStart w:id="808" w:name="_Toc3750846"/>
      <w:bookmarkStart w:id="809" w:name="_Toc3751666"/>
      <w:bookmarkStart w:id="810" w:name="_Toc3822402"/>
      <w:bookmarkStart w:id="811" w:name="_Toc3823196"/>
      <w:bookmarkStart w:id="812" w:name="_Toc3829408"/>
      <w:bookmarkStart w:id="813" w:name="_Toc3831636"/>
      <w:bookmarkStart w:id="814" w:name="_Toc3484944"/>
      <w:bookmarkStart w:id="815" w:name="_Toc3536682"/>
      <w:bookmarkStart w:id="816" w:name="_Toc3536883"/>
      <w:bookmarkStart w:id="817" w:name="_Toc3537082"/>
      <w:bookmarkStart w:id="818" w:name="_Toc3553428"/>
      <w:bookmarkStart w:id="819" w:name="_Toc3556334"/>
      <w:bookmarkStart w:id="820" w:name="_Toc3558085"/>
      <w:bookmarkStart w:id="821" w:name="_Toc3563707"/>
      <w:bookmarkStart w:id="822" w:name="_Toc3566821"/>
      <w:bookmarkStart w:id="823" w:name="_Toc3568541"/>
      <w:bookmarkStart w:id="824" w:name="_Toc3570075"/>
      <w:bookmarkStart w:id="825" w:name="_Toc3573547"/>
      <w:bookmarkStart w:id="826" w:name="_Toc3740155"/>
      <w:bookmarkStart w:id="827" w:name="_Toc3741053"/>
      <w:bookmarkStart w:id="828" w:name="_Toc3741252"/>
      <w:bookmarkStart w:id="829" w:name="_Toc3741451"/>
      <w:bookmarkStart w:id="830" w:name="_Toc3743682"/>
      <w:bookmarkStart w:id="831" w:name="_Toc3744764"/>
      <w:bookmarkStart w:id="832" w:name="_Toc3747047"/>
      <w:bookmarkStart w:id="833" w:name="_Toc3750847"/>
      <w:bookmarkStart w:id="834" w:name="_Toc3751667"/>
      <w:bookmarkStart w:id="835" w:name="_Toc3822403"/>
      <w:bookmarkStart w:id="836" w:name="_Toc3823197"/>
      <w:bookmarkStart w:id="837" w:name="_Toc3829409"/>
      <w:bookmarkStart w:id="838" w:name="_Toc3831637"/>
      <w:bookmarkStart w:id="839" w:name="_Toc3484945"/>
      <w:bookmarkStart w:id="840" w:name="_Toc3536683"/>
      <w:bookmarkStart w:id="841" w:name="_Toc3536884"/>
      <w:bookmarkStart w:id="842" w:name="_Toc3537083"/>
      <w:bookmarkStart w:id="843" w:name="_Toc3553429"/>
      <w:bookmarkStart w:id="844" w:name="_Toc3556335"/>
      <w:bookmarkStart w:id="845" w:name="_Toc3558086"/>
      <w:bookmarkStart w:id="846" w:name="_Toc3563708"/>
      <w:bookmarkStart w:id="847" w:name="_Toc3566822"/>
      <w:bookmarkStart w:id="848" w:name="_Toc3568542"/>
      <w:bookmarkStart w:id="849" w:name="_Toc3570076"/>
      <w:bookmarkStart w:id="850" w:name="_Toc3573548"/>
      <w:bookmarkStart w:id="851" w:name="_Toc3740156"/>
      <w:bookmarkStart w:id="852" w:name="_Toc3741054"/>
      <w:bookmarkStart w:id="853" w:name="_Toc3741253"/>
      <w:bookmarkStart w:id="854" w:name="_Toc3741452"/>
      <w:bookmarkStart w:id="855" w:name="_Toc3743683"/>
      <w:bookmarkStart w:id="856" w:name="_Toc3744765"/>
      <w:bookmarkStart w:id="857" w:name="_Toc3747048"/>
      <w:bookmarkStart w:id="858" w:name="_Toc3750848"/>
      <w:bookmarkStart w:id="859" w:name="_Toc3751668"/>
      <w:bookmarkStart w:id="860" w:name="_Toc3822404"/>
      <w:bookmarkStart w:id="861" w:name="_Toc3823198"/>
      <w:bookmarkStart w:id="862" w:name="_Toc3829410"/>
      <w:bookmarkStart w:id="863" w:name="_Toc3831638"/>
      <w:bookmarkStart w:id="864" w:name="_Toc3484946"/>
      <w:bookmarkStart w:id="865" w:name="_Toc3536684"/>
      <w:bookmarkStart w:id="866" w:name="_Toc3536885"/>
      <w:bookmarkStart w:id="867" w:name="_Toc3537084"/>
      <w:bookmarkStart w:id="868" w:name="_Toc3553430"/>
      <w:bookmarkStart w:id="869" w:name="_Toc3556336"/>
      <w:bookmarkStart w:id="870" w:name="_Toc3558087"/>
      <w:bookmarkStart w:id="871" w:name="_Toc3563709"/>
      <w:bookmarkStart w:id="872" w:name="_Toc3566823"/>
      <w:bookmarkStart w:id="873" w:name="_Toc3568543"/>
      <w:bookmarkStart w:id="874" w:name="_Toc3570077"/>
      <w:bookmarkStart w:id="875" w:name="_Toc3573549"/>
      <w:bookmarkStart w:id="876" w:name="_Toc3740157"/>
      <w:bookmarkStart w:id="877" w:name="_Toc3741055"/>
      <w:bookmarkStart w:id="878" w:name="_Toc3741254"/>
      <w:bookmarkStart w:id="879" w:name="_Toc3741453"/>
      <w:bookmarkStart w:id="880" w:name="_Toc3743684"/>
      <w:bookmarkStart w:id="881" w:name="_Toc3744766"/>
      <w:bookmarkStart w:id="882" w:name="_Toc3747049"/>
      <w:bookmarkStart w:id="883" w:name="_Toc3750849"/>
      <w:bookmarkStart w:id="884" w:name="_Toc3751669"/>
      <w:bookmarkStart w:id="885" w:name="_Toc3822405"/>
      <w:bookmarkStart w:id="886" w:name="_Toc3823199"/>
      <w:bookmarkStart w:id="887" w:name="_Toc3829411"/>
      <w:bookmarkStart w:id="888" w:name="_Toc3831639"/>
      <w:bookmarkStart w:id="889" w:name="_Toc3484947"/>
      <w:bookmarkStart w:id="890" w:name="_Toc3536685"/>
      <w:bookmarkStart w:id="891" w:name="_Toc3536886"/>
      <w:bookmarkStart w:id="892" w:name="_Toc3537085"/>
      <w:bookmarkStart w:id="893" w:name="_Toc3553431"/>
      <w:bookmarkStart w:id="894" w:name="_Toc3556337"/>
      <w:bookmarkStart w:id="895" w:name="_Toc3558088"/>
      <w:bookmarkStart w:id="896" w:name="_Toc3563710"/>
      <w:bookmarkStart w:id="897" w:name="_Toc3566824"/>
      <w:bookmarkStart w:id="898" w:name="_Toc3568544"/>
      <w:bookmarkStart w:id="899" w:name="_Toc3570078"/>
      <w:bookmarkStart w:id="900" w:name="_Toc3573550"/>
      <w:bookmarkStart w:id="901" w:name="_Toc3740158"/>
      <w:bookmarkStart w:id="902" w:name="_Toc3741056"/>
      <w:bookmarkStart w:id="903" w:name="_Toc3741255"/>
      <w:bookmarkStart w:id="904" w:name="_Toc3741454"/>
      <w:bookmarkStart w:id="905" w:name="_Toc3743685"/>
      <w:bookmarkStart w:id="906" w:name="_Toc3744767"/>
      <w:bookmarkStart w:id="907" w:name="_Toc3747050"/>
      <w:bookmarkStart w:id="908" w:name="_Toc3750850"/>
      <w:bookmarkStart w:id="909" w:name="_Toc3751670"/>
      <w:bookmarkStart w:id="910" w:name="_Toc3822406"/>
      <w:bookmarkStart w:id="911" w:name="_Toc3823200"/>
      <w:bookmarkStart w:id="912" w:name="_Toc3829412"/>
      <w:bookmarkStart w:id="913" w:name="_Toc3831640"/>
      <w:bookmarkStart w:id="914" w:name="_Toc3484948"/>
      <w:bookmarkStart w:id="915" w:name="_Toc3536686"/>
      <w:bookmarkStart w:id="916" w:name="_Toc3536887"/>
      <w:bookmarkStart w:id="917" w:name="_Toc3537086"/>
      <w:bookmarkStart w:id="918" w:name="_Toc3553432"/>
      <w:bookmarkStart w:id="919" w:name="_Toc3556338"/>
      <w:bookmarkStart w:id="920" w:name="_Toc3558089"/>
      <w:bookmarkStart w:id="921" w:name="_Toc3563711"/>
      <w:bookmarkStart w:id="922" w:name="_Toc3566825"/>
      <w:bookmarkStart w:id="923" w:name="_Toc3568545"/>
      <w:bookmarkStart w:id="924" w:name="_Toc3570079"/>
      <w:bookmarkStart w:id="925" w:name="_Toc3573551"/>
      <w:bookmarkStart w:id="926" w:name="_Toc3740159"/>
      <w:bookmarkStart w:id="927" w:name="_Toc3741057"/>
      <w:bookmarkStart w:id="928" w:name="_Toc3741256"/>
      <w:bookmarkStart w:id="929" w:name="_Toc3741455"/>
      <w:bookmarkStart w:id="930" w:name="_Toc3743686"/>
      <w:bookmarkStart w:id="931" w:name="_Toc3744768"/>
      <w:bookmarkStart w:id="932" w:name="_Toc3747051"/>
      <w:bookmarkStart w:id="933" w:name="_Toc3750851"/>
      <w:bookmarkStart w:id="934" w:name="_Toc3751671"/>
      <w:bookmarkStart w:id="935" w:name="_Toc3822407"/>
      <w:bookmarkStart w:id="936" w:name="_Toc3823201"/>
      <w:bookmarkStart w:id="937" w:name="_Toc3829413"/>
      <w:bookmarkStart w:id="938" w:name="_Toc3831641"/>
      <w:bookmarkStart w:id="939" w:name="_Toc3484949"/>
      <w:bookmarkStart w:id="940" w:name="_Toc3536687"/>
      <w:bookmarkStart w:id="941" w:name="_Toc3536888"/>
      <w:bookmarkStart w:id="942" w:name="_Toc3537087"/>
      <w:bookmarkStart w:id="943" w:name="_Toc3553433"/>
      <w:bookmarkStart w:id="944" w:name="_Toc3556339"/>
      <w:bookmarkStart w:id="945" w:name="_Toc3558090"/>
      <w:bookmarkStart w:id="946" w:name="_Toc3563712"/>
      <w:bookmarkStart w:id="947" w:name="_Toc3566826"/>
      <w:bookmarkStart w:id="948" w:name="_Toc3568546"/>
      <w:bookmarkStart w:id="949" w:name="_Toc3570080"/>
      <w:bookmarkStart w:id="950" w:name="_Toc3573552"/>
      <w:bookmarkStart w:id="951" w:name="_Toc3740160"/>
      <w:bookmarkStart w:id="952" w:name="_Toc3741058"/>
      <w:bookmarkStart w:id="953" w:name="_Toc3741257"/>
      <w:bookmarkStart w:id="954" w:name="_Toc3741456"/>
      <w:bookmarkStart w:id="955" w:name="_Toc3743687"/>
      <w:bookmarkStart w:id="956" w:name="_Toc3744769"/>
      <w:bookmarkStart w:id="957" w:name="_Toc3747052"/>
      <w:bookmarkStart w:id="958" w:name="_Toc3750852"/>
      <w:bookmarkStart w:id="959" w:name="_Toc3751672"/>
      <w:bookmarkStart w:id="960" w:name="_Toc3822408"/>
      <w:bookmarkStart w:id="961" w:name="_Toc3823202"/>
      <w:bookmarkStart w:id="962" w:name="_Toc3829414"/>
      <w:bookmarkStart w:id="963" w:name="_Toc3831642"/>
      <w:bookmarkStart w:id="964" w:name="_Toc3484950"/>
      <w:bookmarkStart w:id="965" w:name="_Toc3536688"/>
      <w:bookmarkStart w:id="966" w:name="_Toc3536889"/>
      <w:bookmarkStart w:id="967" w:name="_Toc3537088"/>
      <w:bookmarkStart w:id="968" w:name="_Toc3553434"/>
      <w:bookmarkStart w:id="969" w:name="_Toc3556340"/>
      <w:bookmarkStart w:id="970" w:name="_Toc3558091"/>
      <w:bookmarkStart w:id="971" w:name="_Toc3563713"/>
      <w:bookmarkStart w:id="972" w:name="_Toc3566827"/>
      <w:bookmarkStart w:id="973" w:name="_Toc3568547"/>
      <w:bookmarkStart w:id="974" w:name="_Toc3570081"/>
      <w:bookmarkStart w:id="975" w:name="_Toc3573553"/>
      <w:bookmarkStart w:id="976" w:name="_Toc3740161"/>
      <w:bookmarkStart w:id="977" w:name="_Toc3741059"/>
      <w:bookmarkStart w:id="978" w:name="_Toc3741258"/>
      <w:bookmarkStart w:id="979" w:name="_Toc3741457"/>
      <w:bookmarkStart w:id="980" w:name="_Toc3743688"/>
      <w:bookmarkStart w:id="981" w:name="_Toc3744770"/>
      <w:bookmarkStart w:id="982" w:name="_Toc3747053"/>
      <w:bookmarkStart w:id="983" w:name="_Toc3750853"/>
      <w:bookmarkStart w:id="984" w:name="_Toc3751673"/>
      <w:bookmarkStart w:id="985" w:name="_Toc3822409"/>
      <w:bookmarkStart w:id="986" w:name="_Toc3823203"/>
      <w:bookmarkStart w:id="987" w:name="_Toc3829415"/>
      <w:bookmarkStart w:id="988" w:name="_Toc3831643"/>
      <w:bookmarkStart w:id="989" w:name="_Toc3484951"/>
      <w:bookmarkStart w:id="990" w:name="_Toc3536689"/>
      <w:bookmarkStart w:id="991" w:name="_Toc3536890"/>
      <w:bookmarkStart w:id="992" w:name="_Toc3537089"/>
      <w:bookmarkStart w:id="993" w:name="_Toc3553435"/>
      <w:bookmarkStart w:id="994" w:name="_Toc3556341"/>
      <w:bookmarkStart w:id="995" w:name="_Toc3558092"/>
      <w:bookmarkStart w:id="996" w:name="_Toc3563714"/>
      <w:bookmarkStart w:id="997" w:name="_Toc3566828"/>
      <w:bookmarkStart w:id="998" w:name="_Toc3568548"/>
      <w:bookmarkStart w:id="999" w:name="_Toc3570082"/>
      <w:bookmarkStart w:id="1000" w:name="_Toc3573554"/>
      <w:bookmarkStart w:id="1001" w:name="_Toc3740162"/>
      <w:bookmarkStart w:id="1002" w:name="_Toc3741060"/>
      <w:bookmarkStart w:id="1003" w:name="_Toc3741259"/>
      <w:bookmarkStart w:id="1004" w:name="_Toc3741458"/>
      <w:bookmarkStart w:id="1005" w:name="_Toc3743689"/>
      <w:bookmarkStart w:id="1006" w:name="_Toc3744771"/>
      <w:bookmarkStart w:id="1007" w:name="_Toc3747054"/>
      <w:bookmarkStart w:id="1008" w:name="_Toc3750854"/>
      <w:bookmarkStart w:id="1009" w:name="_Toc3751674"/>
      <w:bookmarkStart w:id="1010" w:name="_Toc3822410"/>
      <w:bookmarkStart w:id="1011" w:name="_Toc3823204"/>
      <w:bookmarkStart w:id="1012" w:name="_Toc3829416"/>
      <w:bookmarkStart w:id="1013" w:name="_Toc3831644"/>
      <w:bookmarkStart w:id="1014" w:name="_Toc3484952"/>
      <w:bookmarkStart w:id="1015" w:name="_Toc3536690"/>
      <w:bookmarkStart w:id="1016" w:name="_Toc3536891"/>
      <w:bookmarkStart w:id="1017" w:name="_Toc3537090"/>
      <w:bookmarkStart w:id="1018" w:name="_Toc3553436"/>
      <w:bookmarkStart w:id="1019" w:name="_Toc3556342"/>
      <w:bookmarkStart w:id="1020" w:name="_Toc3558093"/>
      <w:bookmarkStart w:id="1021" w:name="_Toc3563715"/>
      <w:bookmarkStart w:id="1022" w:name="_Toc3566829"/>
      <w:bookmarkStart w:id="1023" w:name="_Toc3568549"/>
      <w:bookmarkStart w:id="1024" w:name="_Toc3570083"/>
      <w:bookmarkStart w:id="1025" w:name="_Toc3573555"/>
      <w:bookmarkStart w:id="1026" w:name="_Toc3740163"/>
      <w:bookmarkStart w:id="1027" w:name="_Toc3741061"/>
      <w:bookmarkStart w:id="1028" w:name="_Toc3741260"/>
      <w:bookmarkStart w:id="1029" w:name="_Toc3741459"/>
      <w:bookmarkStart w:id="1030" w:name="_Toc3743690"/>
      <w:bookmarkStart w:id="1031" w:name="_Toc3744772"/>
      <w:bookmarkStart w:id="1032" w:name="_Toc3747055"/>
      <w:bookmarkStart w:id="1033" w:name="_Toc3750855"/>
      <w:bookmarkStart w:id="1034" w:name="_Toc3751675"/>
      <w:bookmarkStart w:id="1035" w:name="_Toc3822411"/>
      <w:bookmarkStart w:id="1036" w:name="_Toc3823205"/>
      <w:bookmarkStart w:id="1037" w:name="_Toc3829417"/>
      <w:bookmarkStart w:id="1038" w:name="_Toc3831645"/>
      <w:bookmarkStart w:id="1039" w:name="_Toc3484953"/>
      <w:bookmarkStart w:id="1040" w:name="_Toc3536691"/>
      <w:bookmarkStart w:id="1041" w:name="_Toc3536892"/>
      <w:bookmarkStart w:id="1042" w:name="_Toc3537091"/>
      <w:bookmarkStart w:id="1043" w:name="_Toc3553437"/>
      <w:bookmarkStart w:id="1044" w:name="_Toc3556343"/>
      <w:bookmarkStart w:id="1045" w:name="_Toc3558094"/>
      <w:bookmarkStart w:id="1046" w:name="_Toc3563716"/>
      <w:bookmarkStart w:id="1047" w:name="_Toc3566830"/>
      <w:bookmarkStart w:id="1048" w:name="_Toc3568550"/>
      <w:bookmarkStart w:id="1049" w:name="_Toc3570084"/>
      <w:bookmarkStart w:id="1050" w:name="_Toc3573556"/>
      <w:bookmarkStart w:id="1051" w:name="_Toc3740164"/>
      <w:bookmarkStart w:id="1052" w:name="_Toc3741062"/>
      <w:bookmarkStart w:id="1053" w:name="_Toc3741261"/>
      <w:bookmarkStart w:id="1054" w:name="_Toc3741460"/>
      <w:bookmarkStart w:id="1055" w:name="_Toc3743691"/>
      <w:bookmarkStart w:id="1056" w:name="_Toc3744773"/>
      <w:bookmarkStart w:id="1057" w:name="_Toc3747056"/>
      <w:bookmarkStart w:id="1058" w:name="_Toc3750856"/>
      <w:bookmarkStart w:id="1059" w:name="_Toc3751676"/>
      <w:bookmarkStart w:id="1060" w:name="_Toc3822412"/>
      <w:bookmarkStart w:id="1061" w:name="_Toc3823206"/>
      <w:bookmarkStart w:id="1062" w:name="_Toc3829418"/>
      <w:bookmarkStart w:id="1063" w:name="_Toc3831646"/>
      <w:bookmarkStart w:id="1064" w:name="_Toc3484954"/>
      <w:bookmarkStart w:id="1065" w:name="_Toc3536692"/>
      <w:bookmarkStart w:id="1066" w:name="_Toc3536893"/>
      <w:bookmarkStart w:id="1067" w:name="_Toc3537092"/>
      <w:bookmarkStart w:id="1068" w:name="_Toc3553438"/>
      <w:bookmarkStart w:id="1069" w:name="_Toc3556344"/>
      <w:bookmarkStart w:id="1070" w:name="_Toc3558095"/>
      <w:bookmarkStart w:id="1071" w:name="_Toc3563717"/>
      <w:bookmarkStart w:id="1072" w:name="_Toc3566831"/>
      <w:bookmarkStart w:id="1073" w:name="_Toc3568551"/>
      <w:bookmarkStart w:id="1074" w:name="_Toc3570085"/>
      <w:bookmarkStart w:id="1075" w:name="_Toc3573557"/>
      <w:bookmarkStart w:id="1076" w:name="_Toc3740165"/>
      <w:bookmarkStart w:id="1077" w:name="_Toc3741063"/>
      <w:bookmarkStart w:id="1078" w:name="_Toc3741262"/>
      <w:bookmarkStart w:id="1079" w:name="_Toc3741461"/>
      <w:bookmarkStart w:id="1080" w:name="_Toc3743692"/>
      <w:bookmarkStart w:id="1081" w:name="_Toc3744774"/>
      <w:bookmarkStart w:id="1082" w:name="_Toc3747057"/>
      <w:bookmarkStart w:id="1083" w:name="_Toc3750857"/>
      <w:bookmarkStart w:id="1084" w:name="_Toc3751677"/>
      <w:bookmarkStart w:id="1085" w:name="_Toc3822413"/>
      <w:bookmarkStart w:id="1086" w:name="_Toc3823207"/>
      <w:bookmarkStart w:id="1087" w:name="_Toc3829419"/>
      <w:bookmarkStart w:id="1088" w:name="_Toc3831647"/>
      <w:bookmarkStart w:id="1089" w:name="_Toc3484955"/>
      <w:bookmarkStart w:id="1090" w:name="_Toc3536693"/>
      <w:bookmarkStart w:id="1091" w:name="_Toc3536894"/>
      <w:bookmarkStart w:id="1092" w:name="_Toc3537093"/>
      <w:bookmarkStart w:id="1093" w:name="_Toc3553439"/>
      <w:bookmarkStart w:id="1094" w:name="_Toc3556345"/>
      <w:bookmarkStart w:id="1095" w:name="_Toc3558096"/>
      <w:bookmarkStart w:id="1096" w:name="_Toc3563718"/>
      <w:bookmarkStart w:id="1097" w:name="_Toc3566832"/>
      <w:bookmarkStart w:id="1098" w:name="_Toc3568552"/>
      <w:bookmarkStart w:id="1099" w:name="_Toc3570086"/>
      <w:bookmarkStart w:id="1100" w:name="_Toc3573558"/>
      <w:bookmarkStart w:id="1101" w:name="_Toc3740166"/>
      <w:bookmarkStart w:id="1102" w:name="_Toc3741064"/>
      <w:bookmarkStart w:id="1103" w:name="_Toc3741263"/>
      <w:bookmarkStart w:id="1104" w:name="_Toc3741462"/>
      <w:bookmarkStart w:id="1105" w:name="_Toc3743693"/>
      <w:bookmarkStart w:id="1106" w:name="_Toc3744775"/>
      <w:bookmarkStart w:id="1107" w:name="_Toc3747058"/>
      <w:bookmarkStart w:id="1108" w:name="_Toc3750858"/>
      <w:bookmarkStart w:id="1109" w:name="_Toc3751678"/>
      <w:bookmarkStart w:id="1110" w:name="_Toc3822414"/>
      <w:bookmarkStart w:id="1111" w:name="_Toc3823208"/>
      <w:bookmarkStart w:id="1112" w:name="_Toc3829420"/>
      <w:bookmarkStart w:id="1113" w:name="_Toc3831648"/>
      <w:bookmarkStart w:id="1114" w:name="_Toc3484956"/>
      <w:bookmarkStart w:id="1115" w:name="_Toc3536694"/>
      <w:bookmarkStart w:id="1116" w:name="_Toc3536895"/>
      <w:bookmarkStart w:id="1117" w:name="_Toc3537094"/>
      <w:bookmarkStart w:id="1118" w:name="_Toc3553440"/>
      <w:bookmarkStart w:id="1119" w:name="_Toc3556346"/>
      <w:bookmarkStart w:id="1120" w:name="_Toc3558097"/>
      <w:bookmarkStart w:id="1121" w:name="_Toc3563719"/>
      <w:bookmarkStart w:id="1122" w:name="_Toc3566833"/>
      <w:bookmarkStart w:id="1123" w:name="_Toc3568553"/>
      <w:bookmarkStart w:id="1124" w:name="_Toc3570087"/>
      <w:bookmarkStart w:id="1125" w:name="_Toc3573559"/>
      <w:bookmarkStart w:id="1126" w:name="_Toc3740167"/>
      <w:bookmarkStart w:id="1127" w:name="_Toc3741065"/>
      <w:bookmarkStart w:id="1128" w:name="_Toc3741264"/>
      <w:bookmarkStart w:id="1129" w:name="_Toc3741463"/>
      <w:bookmarkStart w:id="1130" w:name="_Toc3743694"/>
      <w:bookmarkStart w:id="1131" w:name="_Toc3744776"/>
      <w:bookmarkStart w:id="1132" w:name="_Toc3747059"/>
      <w:bookmarkStart w:id="1133" w:name="_Toc3750859"/>
      <w:bookmarkStart w:id="1134" w:name="_Toc3751679"/>
      <w:bookmarkStart w:id="1135" w:name="_Toc3822415"/>
      <w:bookmarkStart w:id="1136" w:name="_Toc3823209"/>
      <w:bookmarkStart w:id="1137" w:name="_Toc3829421"/>
      <w:bookmarkStart w:id="1138" w:name="_Toc3831649"/>
      <w:bookmarkStart w:id="1139" w:name="_Toc3484957"/>
      <w:bookmarkStart w:id="1140" w:name="_Toc3536695"/>
      <w:bookmarkStart w:id="1141" w:name="_Toc3536896"/>
      <w:bookmarkStart w:id="1142" w:name="_Toc3537095"/>
      <w:bookmarkStart w:id="1143" w:name="_Toc3553441"/>
      <w:bookmarkStart w:id="1144" w:name="_Toc3556347"/>
      <w:bookmarkStart w:id="1145" w:name="_Toc3558098"/>
      <w:bookmarkStart w:id="1146" w:name="_Toc3563720"/>
      <w:bookmarkStart w:id="1147" w:name="_Toc3566834"/>
      <w:bookmarkStart w:id="1148" w:name="_Toc3568554"/>
      <w:bookmarkStart w:id="1149" w:name="_Toc3570088"/>
      <w:bookmarkStart w:id="1150" w:name="_Toc3573560"/>
      <w:bookmarkStart w:id="1151" w:name="_Toc3740168"/>
      <w:bookmarkStart w:id="1152" w:name="_Toc3741066"/>
      <w:bookmarkStart w:id="1153" w:name="_Toc3741265"/>
      <w:bookmarkStart w:id="1154" w:name="_Toc3741464"/>
      <w:bookmarkStart w:id="1155" w:name="_Toc3743695"/>
      <w:bookmarkStart w:id="1156" w:name="_Toc3744777"/>
      <w:bookmarkStart w:id="1157" w:name="_Toc3747060"/>
      <w:bookmarkStart w:id="1158" w:name="_Toc3750860"/>
      <w:bookmarkStart w:id="1159" w:name="_Toc3751680"/>
      <w:bookmarkStart w:id="1160" w:name="_Toc3822416"/>
      <w:bookmarkStart w:id="1161" w:name="_Toc3823210"/>
      <w:bookmarkStart w:id="1162" w:name="_Toc3829422"/>
      <w:bookmarkStart w:id="1163" w:name="_Toc3831650"/>
      <w:bookmarkStart w:id="1164" w:name="_Toc3484958"/>
      <w:bookmarkStart w:id="1165" w:name="_Toc3536696"/>
      <w:bookmarkStart w:id="1166" w:name="_Toc3536897"/>
      <w:bookmarkStart w:id="1167" w:name="_Toc3537096"/>
      <w:bookmarkStart w:id="1168" w:name="_Toc3553442"/>
      <w:bookmarkStart w:id="1169" w:name="_Toc3556348"/>
      <w:bookmarkStart w:id="1170" w:name="_Toc3558099"/>
      <w:bookmarkStart w:id="1171" w:name="_Toc3563721"/>
      <w:bookmarkStart w:id="1172" w:name="_Toc3566835"/>
      <w:bookmarkStart w:id="1173" w:name="_Toc3568555"/>
      <w:bookmarkStart w:id="1174" w:name="_Toc3570089"/>
      <w:bookmarkStart w:id="1175" w:name="_Toc3573561"/>
      <w:bookmarkStart w:id="1176" w:name="_Toc3740169"/>
      <w:bookmarkStart w:id="1177" w:name="_Toc3741067"/>
      <w:bookmarkStart w:id="1178" w:name="_Toc3741266"/>
      <w:bookmarkStart w:id="1179" w:name="_Toc3741465"/>
      <w:bookmarkStart w:id="1180" w:name="_Toc3743696"/>
      <w:bookmarkStart w:id="1181" w:name="_Toc3744778"/>
      <w:bookmarkStart w:id="1182" w:name="_Toc3747061"/>
      <w:bookmarkStart w:id="1183" w:name="_Toc3750861"/>
      <w:bookmarkStart w:id="1184" w:name="_Toc3751681"/>
      <w:bookmarkStart w:id="1185" w:name="_Toc3822417"/>
      <w:bookmarkStart w:id="1186" w:name="_Toc3823211"/>
      <w:bookmarkStart w:id="1187" w:name="_Toc3829423"/>
      <w:bookmarkStart w:id="1188" w:name="_Toc3831651"/>
      <w:bookmarkStart w:id="1189" w:name="_Toc3484959"/>
      <w:bookmarkStart w:id="1190" w:name="_Toc3536697"/>
      <w:bookmarkStart w:id="1191" w:name="_Toc3536898"/>
      <w:bookmarkStart w:id="1192" w:name="_Toc3537097"/>
      <w:bookmarkStart w:id="1193" w:name="_Toc3553443"/>
      <w:bookmarkStart w:id="1194" w:name="_Toc3556349"/>
      <w:bookmarkStart w:id="1195" w:name="_Toc3558100"/>
      <w:bookmarkStart w:id="1196" w:name="_Toc3563722"/>
      <w:bookmarkStart w:id="1197" w:name="_Toc3566836"/>
      <w:bookmarkStart w:id="1198" w:name="_Toc3568556"/>
      <w:bookmarkStart w:id="1199" w:name="_Toc3570090"/>
      <w:bookmarkStart w:id="1200" w:name="_Toc3573562"/>
      <w:bookmarkStart w:id="1201" w:name="_Toc3740170"/>
      <w:bookmarkStart w:id="1202" w:name="_Toc3741068"/>
      <w:bookmarkStart w:id="1203" w:name="_Toc3741267"/>
      <w:bookmarkStart w:id="1204" w:name="_Toc3741466"/>
      <w:bookmarkStart w:id="1205" w:name="_Toc3743697"/>
      <w:bookmarkStart w:id="1206" w:name="_Toc3744779"/>
      <w:bookmarkStart w:id="1207" w:name="_Toc3747062"/>
      <w:bookmarkStart w:id="1208" w:name="_Toc3750862"/>
      <w:bookmarkStart w:id="1209" w:name="_Toc3751682"/>
      <w:bookmarkStart w:id="1210" w:name="_Toc3822418"/>
      <w:bookmarkStart w:id="1211" w:name="_Toc3823212"/>
      <w:bookmarkStart w:id="1212" w:name="_Toc3829424"/>
      <w:bookmarkStart w:id="1213" w:name="_Toc3831652"/>
      <w:bookmarkStart w:id="1214" w:name="_Toc3484960"/>
      <w:bookmarkStart w:id="1215" w:name="_Toc3536698"/>
      <w:bookmarkStart w:id="1216" w:name="_Toc3536899"/>
      <w:bookmarkStart w:id="1217" w:name="_Toc3537098"/>
      <w:bookmarkStart w:id="1218" w:name="_Toc3553444"/>
      <w:bookmarkStart w:id="1219" w:name="_Toc3556350"/>
      <w:bookmarkStart w:id="1220" w:name="_Toc3558101"/>
      <w:bookmarkStart w:id="1221" w:name="_Toc3563723"/>
      <w:bookmarkStart w:id="1222" w:name="_Toc3566837"/>
      <w:bookmarkStart w:id="1223" w:name="_Toc3568557"/>
      <w:bookmarkStart w:id="1224" w:name="_Toc3570091"/>
      <w:bookmarkStart w:id="1225" w:name="_Toc3573563"/>
      <w:bookmarkStart w:id="1226" w:name="_Toc3740171"/>
      <w:bookmarkStart w:id="1227" w:name="_Toc3741069"/>
      <w:bookmarkStart w:id="1228" w:name="_Toc3741268"/>
      <w:bookmarkStart w:id="1229" w:name="_Toc3741467"/>
      <w:bookmarkStart w:id="1230" w:name="_Toc3743698"/>
      <w:bookmarkStart w:id="1231" w:name="_Toc3744780"/>
      <w:bookmarkStart w:id="1232" w:name="_Toc3747063"/>
      <w:bookmarkStart w:id="1233" w:name="_Toc3750863"/>
      <w:bookmarkStart w:id="1234" w:name="_Toc3751683"/>
      <w:bookmarkStart w:id="1235" w:name="_Toc3822419"/>
      <w:bookmarkStart w:id="1236" w:name="_Toc3823213"/>
      <w:bookmarkStart w:id="1237" w:name="_Toc3829425"/>
      <w:bookmarkStart w:id="1238" w:name="_Toc3831653"/>
      <w:bookmarkStart w:id="1239" w:name="_Toc3484961"/>
      <w:bookmarkStart w:id="1240" w:name="_Toc3536699"/>
      <w:bookmarkStart w:id="1241" w:name="_Toc3536900"/>
      <w:bookmarkStart w:id="1242" w:name="_Toc3537099"/>
      <w:bookmarkStart w:id="1243" w:name="_Toc3553445"/>
      <w:bookmarkStart w:id="1244" w:name="_Toc3556351"/>
      <w:bookmarkStart w:id="1245" w:name="_Toc3558102"/>
      <w:bookmarkStart w:id="1246" w:name="_Toc3563724"/>
      <w:bookmarkStart w:id="1247" w:name="_Toc3566838"/>
      <w:bookmarkStart w:id="1248" w:name="_Toc3568558"/>
      <w:bookmarkStart w:id="1249" w:name="_Toc3570092"/>
      <w:bookmarkStart w:id="1250" w:name="_Toc3573564"/>
      <w:bookmarkStart w:id="1251" w:name="_Toc3740172"/>
      <w:bookmarkStart w:id="1252" w:name="_Toc3741070"/>
      <w:bookmarkStart w:id="1253" w:name="_Toc3741269"/>
      <w:bookmarkStart w:id="1254" w:name="_Toc3741468"/>
      <w:bookmarkStart w:id="1255" w:name="_Toc3743699"/>
      <w:bookmarkStart w:id="1256" w:name="_Toc3744781"/>
      <w:bookmarkStart w:id="1257" w:name="_Toc3747064"/>
      <w:bookmarkStart w:id="1258" w:name="_Toc3750864"/>
      <w:bookmarkStart w:id="1259" w:name="_Toc3751684"/>
      <w:bookmarkStart w:id="1260" w:name="_Toc3822420"/>
      <w:bookmarkStart w:id="1261" w:name="_Toc3823214"/>
      <w:bookmarkStart w:id="1262" w:name="_Toc3829426"/>
      <w:bookmarkStart w:id="1263" w:name="_Toc3831654"/>
      <w:bookmarkStart w:id="1264" w:name="_Toc3484962"/>
      <w:bookmarkStart w:id="1265" w:name="_Toc3536700"/>
      <w:bookmarkStart w:id="1266" w:name="_Toc3536901"/>
      <w:bookmarkStart w:id="1267" w:name="_Toc3537100"/>
      <w:bookmarkStart w:id="1268" w:name="_Toc3553446"/>
      <w:bookmarkStart w:id="1269" w:name="_Toc3556352"/>
      <w:bookmarkStart w:id="1270" w:name="_Toc3558103"/>
      <w:bookmarkStart w:id="1271" w:name="_Toc3563725"/>
      <w:bookmarkStart w:id="1272" w:name="_Toc3566839"/>
      <w:bookmarkStart w:id="1273" w:name="_Toc3568559"/>
      <w:bookmarkStart w:id="1274" w:name="_Toc3570093"/>
      <w:bookmarkStart w:id="1275" w:name="_Toc3573565"/>
      <w:bookmarkStart w:id="1276" w:name="_Toc3740173"/>
      <w:bookmarkStart w:id="1277" w:name="_Toc3741071"/>
      <w:bookmarkStart w:id="1278" w:name="_Toc3741270"/>
      <w:bookmarkStart w:id="1279" w:name="_Toc3741469"/>
      <w:bookmarkStart w:id="1280" w:name="_Toc3743700"/>
      <w:bookmarkStart w:id="1281" w:name="_Toc3744782"/>
      <w:bookmarkStart w:id="1282" w:name="_Toc3747065"/>
      <w:bookmarkStart w:id="1283" w:name="_Toc3750865"/>
      <w:bookmarkStart w:id="1284" w:name="_Toc3751685"/>
      <w:bookmarkStart w:id="1285" w:name="_Toc3822421"/>
      <w:bookmarkStart w:id="1286" w:name="_Toc3823215"/>
      <w:bookmarkStart w:id="1287" w:name="_Toc3829427"/>
      <w:bookmarkStart w:id="1288" w:name="_Toc3831655"/>
      <w:bookmarkStart w:id="1289" w:name="_Toc3484963"/>
      <w:bookmarkStart w:id="1290" w:name="_Toc3536701"/>
      <w:bookmarkStart w:id="1291" w:name="_Toc3536902"/>
      <w:bookmarkStart w:id="1292" w:name="_Toc3537101"/>
      <w:bookmarkStart w:id="1293" w:name="_Toc3553447"/>
      <w:bookmarkStart w:id="1294" w:name="_Toc3556353"/>
      <w:bookmarkStart w:id="1295" w:name="_Toc3558104"/>
      <w:bookmarkStart w:id="1296" w:name="_Toc3563726"/>
      <w:bookmarkStart w:id="1297" w:name="_Toc3566840"/>
      <w:bookmarkStart w:id="1298" w:name="_Toc3568560"/>
      <w:bookmarkStart w:id="1299" w:name="_Toc3570094"/>
      <w:bookmarkStart w:id="1300" w:name="_Toc3573566"/>
      <w:bookmarkStart w:id="1301" w:name="_Toc3740174"/>
      <w:bookmarkStart w:id="1302" w:name="_Toc3741072"/>
      <w:bookmarkStart w:id="1303" w:name="_Toc3741271"/>
      <w:bookmarkStart w:id="1304" w:name="_Toc3741470"/>
      <w:bookmarkStart w:id="1305" w:name="_Toc3743701"/>
      <w:bookmarkStart w:id="1306" w:name="_Toc3744783"/>
      <w:bookmarkStart w:id="1307" w:name="_Toc3747066"/>
      <w:bookmarkStart w:id="1308" w:name="_Toc3750866"/>
      <w:bookmarkStart w:id="1309" w:name="_Toc3751686"/>
      <w:bookmarkStart w:id="1310" w:name="_Toc3822422"/>
      <w:bookmarkStart w:id="1311" w:name="_Toc3823216"/>
      <w:bookmarkStart w:id="1312" w:name="_Toc3829428"/>
      <w:bookmarkStart w:id="1313" w:name="_Toc3831656"/>
      <w:bookmarkStart w:id="1314" w:name="_Toc3484964"/>
      <w:bookmarkStart w:id="1315" w:name="_Toc3536702"/>
      <w:bookmarkStart w:id="1316" w:name="_Toc3536903"/>
      <w:bookmarkStart w:id="1317" w:name="_Toc3537102"/>
      <w:bookmarkStart w:id="1318" w:name="_Toc3553448"/>
      <w:bookmarkStart w:id="1319" w:name="_Toc3556354"/>
      <w:bookmarkStart w:id="1320" w:name="_Toc3558105"/>
      <w:bookmarkStart w:id="1321" w:name="_Toc3563727"/>
      <w:bookmarkStart w:id="1322" w:name="_Toc3566841"/>
      <w:bookmarkStart w:id="1323" w:name="_Toc3568561"/>
      <w:bookmarkStart w:id="1324" w:name="_Toc3570095"/>
      <w:bookmarkStart w:id="1325" w:name="_Toc3573567"/>
      <w:bookmarkStart w:id="1326" w:name="_Toc3740175"/>
      <w:bookmarkStart w:id="1327" w:name="_Toc3741073"/>
      <w:bookmarkStart w:id="1328" w:name="_Toc3741272"/>
      <w:bookmarkStart w:id="1329" w:name="_Toc3741471"/>
      <w:bookmarkStart w:id="1330" w:name="_Toc3743702"/>
      <w:bookmarkStart w:id="1331" w:name="_Toc3744784"/>
      <w:bookmarkStart w:id="1332" w:name="_Toc3747067"/>
      <w:bookmarkStart w:id="1333" w:name="_Toc3750867"/>
      <w:bookmarkStart w:id="1334" w:name="_Toc3751687"/>
      <w:bookmarkStart w:id="1335" w:name="_Toc3822423"/>
      <w:bookmarkStart w:id="1336" w:name="_Toc3823217"/>
      <w:bookmarkStart w:id="1337" w:name="_Toc3829429"/>
      <w:bookmarkStart w:id="1338" w:name="_Toc3831657"/>
      <w:bookmarkStart w:id="1339" w:name="_Toc3484965"/>
      <w:bookmarkStart w:id="1340" w:name="_Toc3536703"/>
      <w:bookmarkStart w:id="1341" w:name="_Toc3536904"/>
      <w:bookmarkStart w:id="1342" w:name="_Toc3537103"/>
      <w:bookmarkStart w:id="1343" w:name="_Toc3553449"/>
      <w:bookmarkStart w:id="1344" w:name="_Toc3556355"/>
      <w:bookmarkStart w:id="1345" w:name="_Toc3558106"/>
      <w:bookmarkStart w:id="1346" w:name="_Toc3563728"/>
      <w:bookmarkStart w:id="1347" w:name="_Toc3566842"/>
      <w:bookmarkStart w:id="1348" w:name="_Toc3568562"/>
      <w:bookmarkStart w:id="1349" w:name="_Toc3570096"/>
      <w:bookmarkStart w:id="1350" w:name="_Toc3573568"/>
      <w:bookmarkStart w:id="1351" w:name="_Toc3740176"/>
      <w:bookmarkStart w:id="1352" w:name="_Toc3741074"/>
      <w:bookmarkStart w:id="1353" w:name="_Toc3741273"/>
      <w:bookmarkStart w:id="1354" w:name="_Toc3741472"/>
      <w:bookmarkStart w:id="1355" w:name="_Toc3743703"/>
      <w:bookmarkStart w:id="1356" w:name="_Toc3744785"/>
      <w:bookmarkStart w:id="1357" w:name="_Toc3747068"/>
      <w:bookmarkStart w:id="1358" w:name="_Toc3750868"/>
      <w:bookmarkStart w:id="1359" w:name="_Toc3751688"/>
      <w:bookmarkStart w:id="1360" w:name="_Toc3822424"/>
      <w:bookmarkStart w:id="1361" w:name="_Toc3823218"/>
      <w:bookmarkStart w:id="1362" w:name="_Toc3829430"/>
      <w:bookmarkStart w:id="1363" w:name="_Toc3831658"/>
      <w:bookmarkStart w:id="1364" w:name="_Toc3195028"/>
      <w:bookmarkStart w:id="1365" w:name="_Toc3195129"/>
      <w:bookmarkStart w:id="1366" w:name="_Toc3195233"/>
      <w:bookmarkStart w:id="1367" w:name="_Toc3195711"/>
      <w:bookmarkStart w:id="1368" w:name="_Toc3195815"/>
      <w:bookmarkStart w:id="1369" w:name="_Toc3195131"/>
      <w:bookmarkStart w:id="1370" w:name="_Toc3195235"/>
      <w:bookmarkStart w:id="1371" w:name="_Toc3195713"/>
      <w:bookmarkStart w:id="1372" w:name="_Toc3195817"/>
      <w:bookmarkStart w:id="1373" w:name="_Toc3195239"/>
      <w:bookmarkStart w:id="1374" w:name="_Toc3195821"/>
      <w:bookmarkStart w:id="1375" w:name="_Toc3484966"/>
      <w:bookmarkStart w:id="1376" w:name="_Toc3536704"/>
      <w:bookmarkStart w:id="1377" w:name="_Toc3536905"/>
      <w:bookmarkStart w:id="1378" w:name="_Toc3537104"/>
      <w:bookmarkStart w:id="1379" w:name="_Toc3553450"/>
      <w:bookmarkStart w:id="1380" w:name="_Toc3556356"/>
      <w:bookmarkStart w:id="1381" w:name="_Toc3558107"/>
      <w:bookmarkStart w:id="1382" w:name="_Toc3563729"/>
      <w:bookmarkStart w:id="1383" w:name="_Toc3566843"/>
      <w:bookmarkStart w:id="1384" w:name="_Toc3568563"/>
      <w:bookmarkStart w:id="1385" w:name="_Toc3570097"/>
      <w:bookmarkStart w:id="1386" w:name="_Toc3573569"/>
      <w:bookmarkStart w:id="1387" w:name="_Toc3740177"/>
      <w:bookmarkStart w:id="1388" w:name="_Toc3741075"/>
      <w:bookmarkStart w:id="1389" w:name="_Toc3741274"/>
      <w:bookmarkStart w:id="1390" w:name="_Toc3741473"/>
      <w:bookmarkStart w:id="1391" w:name="_Toc3743704"/>
      <w:bookmarkStart w:id="1392" w:name="_Toc3744786"/>
      <w:bookmarkStart w:id="1393" w:name="_Toc3747069"/>
      <w:bookmarkStart w:id="1394" w:name="_Toc3750869"/>
      <w:bookmarkStart w:id="1395" w:name="_Toc3751689"/>
      <w:bookmarkStart w:id="1396" w:name="_Toc3822425"/>
      <w:bookmarkStart w:id="1397" w:name="_Toc3823219"/>
      <w:bookmarkStart w:id="1398" w:name="_Toc3829431"/>
      <w:bookmarkStart w:id="1399" w:name="_Toc3831659"/>
      <w:bookmarkStart w:id="1400" w:name="_Toc3484967"/>
      <w:bookmarkStart w:id="1401" w:name="_Toc3536705"/>
      <w:bookmarkStart w:id="1402" w:name="_Toc3536906"/>
      <w:bookmarkStart w:id="1403" w:name="_Toc3537105"/>
      <w:bookmarkStart w:id="1404" w:name="_Toc3553451"/>
      <w:bookmarkStart w:id="1405" w:name="_Toc3556357"/>
      <w:bookmarkStart w:id="1406" w:name="_Toc3558108"/>
      <w:bookmarkStart w:id="1407" w:name="_Toc3563730"/>
      <w:bookmarkStart w:id="1408" w:name="_Toc3566844"/>
      <w:bookmarkStart w:id="1409" w:name="_Toc3568564"/>
      <w:bookmarkStart w:id="1410" w:name="_Toc3570098"/>
      <w:bookmarkStart w:id="1411" w:name="_Toc3573570"/>
      <w:bookmarkStart w:id="1412" w:name="_Toc3740178"/>
      <w:bookmarkStart w:id="1413" w:name="_Toc3741076"/>
      <w:bookmarkStart w:id="1414" w:name="_Toc3741275"/>
      <w:bookmarkStart w:id="1415" w:name="_Toc3741474"/>
      <w:bookmarkStart w:id="1416" w:name="_Toc3743705"/>
      <w:bookmarkStart w:id="1417" w:name="_Toc3744787"/>
      <w:bookmarkStart w:id="1418" w:name="_Toc3747070"/>
      <w:bookmarkStart w:id="1419" w:name="_Toc3750870"/>
      <w:bookmarkStart w:id="1420" w:name="_Toc3751690"/>
      <w:bookmarkStart w:id="1421" w:name="_Toc3822426"/>
      <w:bookmarkStart w:id="1422" w:name="_Toc3823220"/>
      <w:bookmarkStart w:id="1423" w:name="_Toc3829432"/>
      <w:bookmarkStart w:id="1424" w:name="_Toc3831660"/>
      <w:bookmarkStart w:id="1425" w:name="_Toc3484968"/>
      <w:bookmarkStart w:id="1426" w:name="_Toc3536706"/>
      <w:bookmarkStart w:id="1427" w:name="_Toc3536907"/>
      <w:bookmarkStart w:id="1428" w:name="_Toc3537106"/>
      <w:bookmarkStart w:id="1429" w:name="_Toc3553452"/>
      <w:bookmarkStart w:id="1430" w:name="_Toc3556358"/>
      <w:bookmarkStart w:id="1431" w:name="_Toc3558109"/>
      <w:bookmarkStart w:id="1432" w:name="_Toc3563731"/>
      <w:bookmarkStart w:id="1433" w:name="_Toc3566845"/>
      <w:bookmarkStart w:id="1434" w:name="_Toc3568565"/>
      <w:bookmarkStart w:id="1435" w:name="_Toc3570099"/>
      <w:bookmarkStart w:id="1436" w:name="_Toc3573571"/>
      <w:bookmarkStart w:id="1437" w:name="_Toc3740179"/>
      <w:bookmarkStart w:id="1438" w:name="_Toc3741077"/>
      <w:bookmarkStart w:id="1439" w:name="_Toc3741276"/>
      <w:bookmarkStart w:id="1440" w:name="_Toc3741475"/>
      <w:bookmarkStart w:id="1441" w:name="_Toc3743706"/>
      <w:bookmarkStart w:id="1442" w:name="_Toc3744788"/>
      <w:bookmarkStart w:id="1443" w:name="_Toc3747071"/>
      <w:bookmarkStart w:id="1444" w:name="_Toc3750871"/>
      <w:bookmarkStart w:id="1445" w:name="_Toc3751691"/>
      <w:bookmarkStart w:id="1446" w:name="_Toc3822427"/>
      <w:bookmarkStart w:id="1447" w:name="_Toc3823221"/>
      <w:bookmarkStart w:id="1448" w:name="_Toc3829433"/>
      <w:bookmarkStart w:id="1449" w:name="_Toc3831661"/>
      <w:bookmarkStart w:id="1450" w:name="_Toc3484969"/>
      <w:bookmarkStart w:id="1451" w:name="_Toc3536707"/>
      <w:bookmarkStart w:id="1452" w:name="_Toc3536908"/>
      <w:bookmarkStart w:id="1453" w:name="_Toc3537107"/>
      <w:bookmarkStart w:id="1454" w:name="_Toc3553453"/>
      <w:bookmarkStart w:id="1455" w:name="_Toc3556359"/>
      <w:bookmarkStart w:id="1456" w:name="_Toc3558110"/>
      <w:bookmarkStart w:id="1457" w:name="_Toc3563732"/>
      <w:bookmarkStart w:id="1458" w:name="_Toc3566846"/>
      <w:bookmarkStart w:id="1459" w:name="_Toc3568566"/>
      <w:bookmarkStart w:id="1460" w:name="_Toc3570100"/>
      <w:bookmarkStart w:id="1461" w:name="_Toc3573572"/>
      <w:bookmarkStart w:id="1462" w:name="_Toc3740180"/>
      <w:bookmarkStart w:id="1463" w:name="_Toc3741078"/>
      <w:bookmarkStart w:id="1464" w:name="_Toc3741277"/>
      <w:bookmarkStart w:id="1465" w:name="_Toc3741476"/>
      <w:bookmarkStart w:id="1466" w:name="_Toc3743707"/>
      <w:bookmarkStart w:id="1467" w:name="_Toc3744789"/>
      <w:bookmarkStart w:id="1468" w:name="_Toc3747072"/>
      <w:bookmarkStart w:id="1469" w:name="_Toc3750872"/>
      <w:bookmarkStart w:id="1470" w:name="_Toc3751692"/>
      <w:bookmarkStart w:id="1471" w:name="_Toc3822428"/>
      <w:bookmarkStart w:id="1472" w:name="_Toc3823222"/>
      <w:bookmarkStart w:id="1473" w:name="_Toc3829434"/>
      <w:bookmarkStart w:id="1474" w:name="_Toc3831662"/>
      <w:bookmarkStart w:id="1475" w:name="_Toc3484970"/>
      <w:bookmarkStart w:id="1476" w:name="_Toc3536708"/>
      <w:bookmarkStart w:id="1477" w:name="_Toc3536909"/>
      <w:bookmarkStart w:id="1478" w:name="_Toc3537108"/>
      <w:bookmarkStart w:id="1479" w:name="_Toc3553454"/>
      <w:bookmarkStart w:id="1480" w:name="_Toc3556360"/>
      <w:bookmarkStart w:id="1481" w:name="_Toc3558111"/>
      <w:bookmarkStart w:id="1482" w:name="_Toc3563733"/>
      <w:bookmarkStart w:id="1483" w:name="_Toc3566847"/>
      <w:bookmarkStart w:id="1484" w:name="_Toc3568567"/>
      <w:bookmarkStart w:id="1485" w:name="_Toc3570101"/>
      <w:bookmarkStart w:id="1486" w:name="_Toc3573573"/>
      <w:bookmarkStart w:id="1487" w:name="_Toc3740181"/>
      <w:bookmarkStart w:id="1488" w:name="_Toc3741079"/>
      <w:bookmarkStart w:id="1489" w:name="_Toc3741278"/>
      <w:bookmarkStart w:id="1490" w:name="_Toc3741477"/>
      <w:bookmarkStart w:id="1491" w:name="_Toc3743708"/>
      <w:bookmarkStart w:id="1492" w:name="_Toc3744790"/>
      <w:bookmarkStart w:id="1493" w:name="_Toc3747073"/>
      <w:bookmarkStart w:id="1494" w:name="_Toc3750873"/>
      <w:bookmarkStart w:id="1495" w:name="_Toc3751693"/>
      <w:bookmarkStart w:id="1496" w:name="_Toc3822429"/>
      <w:bookmarkStart w:id="1497" w:name="_Toc3823223"/>
      <w:bookmarkStart w:id="1498" w:name="_Toc3829435"/>
      <w:bookmarkStart w:id="1499" w:name="_Toc3831663"/>
      <w:bookmarkStart w:id="1500" w:name="_Toc3484971"/>
      <w:bookmarkStart w:id="1501" w:name="_Toc3536709"/>
      <w:bookmarkStart w:id="1502" w:name="_Toc3536910"/>
      <w:bookmarkStart w:id="1503" w:name="_Toc3537109"/>
      <w:bookmarkStart w:id="1504" w:name="_Toc3553455"/>
      <w:bookmarkStart w:id="1505" w:name="_Toc3556361"/>
      <w:bookmarkStart w:id="1506" w:name="_Toc3558112"/>
      <w:bookmarkStart w:id="1507" w:name="_Toc3563734"/>
      <w:bookmarkStart w:id="1508" w:name="_Toc3566848"/>
      <w:bookmarkStart w:id="1509" w:name="_Toc3568568"/>
      <w:bookmarkStart w:id="1510" w:name="_Toc3570102"/>
      <w:bookmarkStart w:id="1511" w:name="_Toc3573574"/>
      <w:bookmarkStart w:id="1512" w:name="_Toc3740182"/>
      <w:bookmarkStart w:id="1513" w:name="_Toc3741080"/>
      <w:bookmarkStart w:id="1514" w:name="_Toc3741279"/>
      <w:bookmarkStart w:id="1515" w:name="_Toc3741478"/>
      <w:bookmarkStart w:id="1516" w:name="_Toc3743709"/>
      <w:bookmarkStart w:id="1517" w:name="_Toc3744791"/>
      <w:bookmarkStart w:id="1518" w:name="_Toc3747074"/>
      <w:bookmarkStart w:id="1519" w:name="_Toc3750874"/>
      <w:bookmarkStart w:id="1520" w:name="_Toc3751694"/>
      <w:bookmarkStart w:id="1521" w:name="_Toc3822430"/>
      <w:bookmarkStart w:id="1522" w:name="_Toc3823224"/>
      <w:bookmarkStart w:id="1523" w:name="_Toc3829436"/>
      <w:bookmarkStart w:id="1524" w:name="_Toc3831664"/>
      <w:bookmarkStart w:id="1525" w:name="_Toc3484972"/>
      <w:bookmarkStart w:id="1526" w:name="_Toc3536710"/>
      <w:bookmarkStart w:id="1527" w:name="_Toc3536911"/>
      <w:bookmarkStart w:id="1528" w:name="_Toc3537110"/>
      <w:bookmarkStart w:id="1529" w:name="_Toc3553456"/>
      <w:bookmarkStart w:id="1530" w:name="_Toc3556362"/>
      <w:bookmarkStart w:id="1531" w:name="_Toc3558113"/>
      <w:bookmarkStart w:id="1532" w:name="_Toc3563735"/>
      <w:bookmarkStart w:id="1533" w:name="_Toc3566849"/>
      <w:bookmarkStart w:id="1534" w:name="_Toc3568569"/>
      <w:bookmarkStart w:id="1535" w:name="_Toc3570103"/>
      <w:bookmarkStart w:id="1536" w:name="_Toc3573575"/>
      <w:bookmarkStart w:id="1537" w:name="_Toc3740183"/>
      <w:bookmarkStart w:id="1538" w:name="_Toc3741081"/>
      <w:bookmarkStart w:id="1539" w:name="_Toc3741280"/>
      <w:bookmarkStart w:id="1540" w:name="_Toc3741479"/>
      <w:bookmarkStart w:id="1541" w:name="_Toc3743710"/>
      <w:bookmarkStart w:id="1542" w:name="_Toc3744792"/>
      <w:bookmarkStart w:id="1543" w:name="_Toc3747075"/>
      <w:bookmarkStart w:id="1544" w:name="_Toc3750875"/>
      <w:bookmarkStart w:id="1545" w:name="_Toc3751695"/>
      <w:bookmarkStart w:id="1546" w:name="_Toc3822431"/>
      <w:bookmarkStart w:id="1547" w:name="_Toc3823225"/>
      <w:bookmarkStart w:id="1548" w:name="_Toc3829437"/>
      <w:bookmarkStart w:id="1549" w:name="_Toc3831665"/>
      <w:bookmarkStart w:id="1550" w:name="_Toc3484973"/>
      <w:bookmarkStart w:id="1551" w:name="_Toc3536711"/>
      <w:bookmarkStart w:id="1552" w:name="_Toc3536912"/>
      <w:bookmarkStart w:id="1553" w:name="_Toc3537111"/>
      <w:bookmarkStart w:id="1554" w:name="_Toc3553457"/>
      <w:bookmarkStart w:id="1555" w:name="_Toc3556363"/>
      <w:bookmarkStart w:id="1556" w:name="_Toc3558114"/>
      <w:bookmarkStart w:id="1557" w:name="_Toc3563736"/>
      <w:bookmarkStart w:id="1558" w:name="_Toc3566850"/>
      <w:bookmarkStart w:id="1559" w:name="_Toc3568570"/>
      <w:bookmarkStart w:id="1560" w:name="_Toc3570104"/>
      <w:bookmarkStart w:id="1561" w:name="_Toc3573576"/>
      <w:bookmarkStart w:id="1562" w:name="_Toc3740184"/>
      <w:bookmarkStart w:id="1563" w:name="_Toc3741082"/>
      <w:bookmarkStart w:id="1564" w:name="_Toc3741281"/>
      <w:bookmarkStart w:id="1565" w:name="_Toc3741480"/>
      <w:bookmarkStart w:id="1566" w:name="_Toc3743711"/>
      <w:bookmarkStart w:id="1567" w:name="_Toc3744793"/>
      <w:bookmarkStart w:id="1568" w:name="_Toc3747076"/>
      <w:bookmarkStart w:id="1569" w:name="_Toc3750876"/>
      <w:bookmarkStart w:id="1570" w:name="_Toc3751696"/>
      <w:bookmarkStart w:id="1571" w:name="_Toc3822432"/>
      <w:bookmarkStart w:id="1572" w:name="_Toc3823226"/>
      <w:bookmarkStart w:id="1573" w:name="_Toc3829438"/>
      <w:bookmarkStart w:id="1574" w:name="_Toc3831666"/>
      <w:bookmarkStart w:id="1575" w:name="_Toc3484974"/>
      <w:bookmarkStart w:id="1576" w:name="_Toc3536712"/>
      <w:bookmarkStart w:id="1577" w:name="_Toc3536913"/>
      <w:bookmarkStart w:id="1578" w:name="_Toc3537112"/>
      <w:bookmarkStart w:id="1579" w:name="_Toc3553458"/>
      <w:bookmarkStart w:id="1580" w:name="_Toc3556364"/>
      <w:bookmarkStart w:id="1581" w:name="_Toc3558115"/>
      <w:bookmarkStart w:id="1582" w:name="_Toc3563737"/>
      <w:bookmarkStart w:id="1583" w:name="_Toc3566851"/>
      <w:bookmarkStart w:id="1584" w:name="_Toc3568571"/>
      <w:bookmarkStart w:id="1585" w:name="_Toc3570105"/>
      <w:bookmarkStart w:id="1586" w:name="_Toc3573577"/>
      <w:bookmarkStart w:id="1587" w:name="_Toc3740185"/>
      <w:bookmarkStart w:id="1588" w:name="_Toc3741083"/>
      <w:bookmarkStart w:id="1589" w:name="_Toc3741282"/>
      <w:bookmarkStart w:id="1590" w:name="_Toc3741481"/>
      <w:bookmarkStart w:id="1591" w:name="_Toc3743712"/>
      <w:bookmarkStart w:id="1592" w:name="_Toc3744794"/>
      <w:bookmarkStart w:id="1593" w:name="_Toc3747077"/>
      <w:bookmarkStart w:id="1594" w:name="_Toc3750877"/>
      <w:bookmarkStart w:id="1595" w:name="_Toc3751697"/>
      <w:bookmarkStart w:id="1596" w:name="_Toc3822433"/>
      <w:bookmarkStart w:id="1597" w:name="_Toc3823227"/>
      <w:bookmarkStart w:id="1598" w:name="_Toc3829439"/>
      <w:bookmarkStart w:id="1599" w:name="_Toc3831667"/>
      <w:bookmarkStart w:id="1600" w:name="_Toc3484975"/>
      <w:bookmarkStart w:id="1601" w:name="_Toc3536713"/>
      <w:bookmarkStart w:id="1602" w:name="_Toc3536914"/>
      <w:bookmarkStart w:id="1603" w:name="_Toc3537113"/>
      <w:bookmarkStart w:id="1604" w:name="_Toc3553459"/>
      <w:bookmarkStart w:id="1605" w:name="_Toc3556365"/>
      <w:bookmarkStart w:id="1606" w:name="_Toc3558116"/>
      <w:bookmarkStart w:id="1607" w:name="_Toc3563738"/>
      <w:bookmarkStart w:id="1608" w:name="_Toc3566852"/>
      <w:bookmarkStart w:id="1609" w:name="_Toc3568572"/>
      <w:bookmarkStart w:id="1610" w:name="_Toc3570106"/>
      <w:bookmarkStart w:id="1611" w:name="_Toc3573578"/>
      <w:bookmarkStart w:id="1612" w:name="_Toc3740186"/>
      <w:bookmarkStart w:id="1613" w:name="_Toc3741084"/>
      <w:bookmarkStart w:id="1614" w:name="_Toc3741283"/>
      <w:bookmarkStart w:id="1615" w:name="_Toc3741482"/>
      <w:bookmarkStart w:id="1616" w:name="_Toc3743713"/>
      <w:bookmarkStart w:id="1617" w:name="_Toc3744795"/>
      <w:bookmarkStart w:id="1618" w:name="_Toc3747078"/>
      <w:bookmarkStart w:id="1619" w:name="_Toc3750878"/>
      <w:bookmarkStart w:id="1620" w:name="_Toc3751698"/>
      <w:bookmarkStart w:id="1621" w:name="_Toc3822434"/>
      <w:bookmarkStart w:id="1622" w:name="_Toc3823228"/>
      <w:bookmarkStart w:id="1623" w:name="_Toc3829440"/>
      <w:bookmarkStart w:id="1624" w:name="_Toc3831668"/>
      <w:bookmarkStart w:id="1625" w:name="_Toc3484976"/>
      <w:bookmarkStart w:id="1626" w:name="_Toc3536714"/>
      <w:bookmarkStart w:id="1627" w:name="_Toc3536915"/>
      <w:bookmarkStart w:id="1628" w:name="_Toc3537114"/>
      <w:bookmarkStart w:id="1629" w:name="_Toc3553460"/>
      <w:bookmarkStart w:id="1630" w:name="_Toc3556366"/>
      <w:bookmarkStart w:id="1631" w:name="_Toc3558117"/>
      <w:bookmarkStart w:id="1632" w:name="_Toc3563739"/>
      <w:bookmarkStart w:id="1633" w:name="_Toc3566853"/>
      <w:bookmarkStart w:id="1634" w:name="_Toc3568573"/>
      <w:bookmarkStart w:id="1635" w:name="_Toc3570107"/>
      <w:bookmarkStart w:id="1636" w:name="_Toc3573579"/>
      <w:bookmarkStart w:id="1637" w:name="_Toc3740187"/>
      <w:bookmarkStart w:id="1638" w:name="_Toc3741085"/>
      <w:bookmarkStart w:id="1639" w:name="_Toc3741284"/>
      <w:bookmarkStart w:id="1640" w:name="_Toc3741483"/>
      <w:bookmarkStart w:id="1641" w:name="_Toc3743714"/>
      <w:bookmarkStart w:id="1642" w:name="_Toc3744796"/>
      <w:bookmarkStart w:id="1643" w:name="_Toc3747079"/>
      <w:bookmarkStart w:id="1644" w:name="_Toc3750879"/>
      <w:bookmarkStart w:id="1645" w:name="_Toc3751699"/>
      <w:bookmarkStart w:id="1646" w:name="_Toc3822435"/>
      <w:bookmarkStart w:id="1647" w:name="_Toc3823229"/>
      <w:bookmarkStart w:id="1648" w:name="_Toc3829441"/>
      <w:bookmarkStart w:id="1649" w:name="_Toc3831669"/>
      <w:bookmarkStart w:id="1650" w:name="_Toc3484977"/>
      <w:bookmarkStart w:id="1651" w:name="_Toc3536715"/>
      <w:bookmarkStart w:id="1652" w:name="_Toc3536916"/>
      <w:bookmarkStart w:id="1653" w:name="_Toc3537115"/>
      <w:bookmarkStart w:id="1654" w:name="_Toc3553461"/>
      <w:bookmarkStart w:id="1655" w:name="_Toc3556367"/>
      <w:bookmarkStart w:id="1656" w:name="_Toc3558118"/>
      <w:bookmarkStart w:id="1657" w:name="_Toc3563740"/>
      <w:bookmarkStart w:id="1658" w:name="_Toc3566854"/>
      <w:bookmarkStart w:id="1659" w:name="_Toc3568574"/>
      <w:bookmarkStart w:id="1660" w:name="_Toc3570108"/>
      <w:bookmarkStart w:id="1661" w:name="_Toc3573580"/>
      <w:bookmarkStart w:id="1662" w:name="_Toc3740188"/>
      <w:bookmarkStart w:id="1663" w:name="_Toc3741086"/>
      <w:bookmarkStart w:id="1664" w:name="_Toc3741285"/>
      <w:bookmarkStart w:id="1665" w:name="_Toc3741484"/>
      <w:bookmarkStart w:id="1666" w:name="_Toc3743715"/>
      <w:bookmarkStart w:id="1667" w:name="_Toc3744797"/>
      <w:bookmarkStart w:id="1668" w:name="_Toc3747080"/>
      <w:bookmarkStart w:id="1669" w:name="_Toc3750880"/>
      <w:bookmarkStart w:id="1670" w:name="_Toc3751700"/>
      <w:bookmarkStart w:id="1671" w:name="_Toc3822436"/>
      <w:bookmarkStart w:id="1672" w:name="_Toc3823230"/>
      <w:bookmarkStart w:id="1673" w:name="_Toc3829442"/>
      <w:bookmarkStart w:id="1674" w:name="_Toc3831670"/>
      <w:bookmarkStart w:id="1675" w:name="_Toc3484978"/>
      <w:bookmarkStart w:id="1676" w:name="_Toc3536716"/>
      <w:bookmarkStart w:id="1677" w:name="_Toc3536917"/>
      <w:bookmarkStart w:id="1678" w:name="_Toc3537116"/>
      <w:bookmarkStart w:id="1679" w:name="_Toc3553462"/>
      <w:bookmarkStart w:id="1680" w:name="_Toc3556368"/>
      <w:bookmarkStart w:id="1681" w:name="_Toc3558119"/>
      <w:bookmarkStart w:id="1682" w:name="_Toc3563741"/>
      <w:bookmarkStart w:id="1683" w:name="_Toc3566855"/>
      <w:bookmarkStart w:id="1684" w:name="_Toc3568575"/>
      <w:bookmarkStart w:id="1685" w:name="_Toc3570109"/>
      <w:bookmarkStart w:id="1686" w:name="_Toc3573581"/>
      <w:bookmarkStart w:id="1687" w:name="_Toc3740189"/>
      <w:bookmarkStart w:id="1688" w:name="_Toc3741087"/>
      <w:bookmarkStart w:id="1689" w:name="_Toc3741286"/>
      <w:bookmarkStart w:id="1690" w:name="_Toc3741485"/>
      <w:bookmarkStart w:id="1691" w:name="_Toc3743716"/>
      <w:bookmarkStart w:id="1692" w:name="_Toc3744798"/>
      <w:bookmarkStart w:id="1693" w:name="_Toc3747081"/>
      <w:bookmarkStart w:id="1694" w:name="_Toc3750881"/>
      <w:bookmarkStart w:id="1695" w:name="_Toc3751701"/>
      <w:bookmarkStart w:id="1696" w:name="_Toc3822437"/>
      <w:bookmarkStart w:id="1697" w:name="_Toc3823231"/>
      <w:bookmarkStart w:id="1698" w:name="_Toc3829443"/>
      <w:bookmarkStart w:id="1699" w:name="_Toc3831671"/>
      <w:bookmarkStart w:id="1700" w:name="_Toc3484979"/>
      <w:bookmarkStart w:id="1701" w:name="_Toc3536717"/>
      <w:bookmarkStart w:id="1702" w:name="_Toc3536918"/>
      <w:bookmarkStart w:id="1703" w:name="_Toc3537117"/>
      <w:bookmarkStart w:id="1704" w:name="_Toc3553463"/>
      <w:bookmarkStart w:id="1705" w:name="_Toc3556369"/>
      <w:bookmarkStart w:id="1706" w:name="_Toc3558120"/>
      <w:bookmarkStart w:id="1707" w:name="_Toc3563742"/>
      <w:bookmarkStart w:id="1708" w:name="_Toc3566856"/>
      <w:bookmarkStart w:id="1709" w:name="_Toc3568576"/>
      <w:bookmarkStart w:id="1710" w:name="_Toc3570110"/>
      <w:bookmarkStart w:id="1711" w:name="_Toc3573582"/>
      <w:bookmarkStart w:id="1712" w:name="_Toc3740190"/>
      <w:bookmarkStart w:id="1713" w:name="_Toc3741088"/>
      <w:bookmarkStart w:id="1714" w:name="_Toc3741287"/>
      <w:bookmarkStart w:id="1715" w:name="_Toc3741486"/>
      <w:bookmarkStart w:id="1716" w:name="_Toc3743717"/>
      <w:bookmarkStart w:id="1717" w:name="_Toc3744799"/>
      <w:bookmarkStart w:id="1718" w:name="_Toc3747082"/>
      <w:bookmarkStart w:id="1719" w:name="_Toc3750882"/>
      <w:bookmarkStart w:id="1720" w:name="_Toc3751702"/>
      <w:bookmarkStart w:id="1721" w:name="_Toc3822438"/>
      <w:bookmarkStart w:id="1722" w:name="_Toc3823232"/>
      <w:bookmarkStart w:id="1723" w:name="_Toc3829444"/>
      <w:bookmarkStart w:id="1724" w:name="_Toc3831672"/>
      <w:bookmarkStart w:id="1725" w:name="_Toc3484980"/>
      <w:bookmarkStart w:id="1726" w:name="_Toc3536718"/>
      <w:bookmarkStart w:id="1727" w:name="_Toc3536919"/>
      <w:bookmarkStart w:id="1728" w:name="_Toc3537118"/>
      <w:bookmarkStart w:id="1729" w:name="_Toc3553464"/>
      <w:bookmarkStart w:id="1730" w:name="_Toc3556370"/>
      <w:bookmarkStart w:id="1731" w:name="_Toc3558121"/>
      <w:bookmarkStart w:id="1732" w:name="_Toc3563743"/>
      <w:bookmarkStart w:id="1733" w:name="_Toc3566857"/>
      <w:bookmarkStart w:id="1734" w:name="_Toc3568577"/>
      <w:bookmarkStart w:id="1735" w:name="_Toc3570111"/>
      <w:bookmarkStart w:id="1736" w:name="_Toc3573583"/>
      <w:bookmarkStart w:id="1737" w:name="_Toc3740191"/>
      <w:bookmarkStart w:id="1738" w:name="_Toc3741089"/>
      <w:bookmarkStart w:id="1739" w:name="_Toc3741288"/>
      <w:bookmarkStart w:id="1740" w:name="_Toc3741487"/>
      <w:bookmarkStart w:id="1741" w:name="_Toc3743718"/>
      <w:bookmarkStart w:id="1742" w:name="_Toc3744800"/>
      <w:bookmarkStart w:id="1743" w:name="_Toc3747083"/>
      <w:bookmarkStart w:id="1744" w:name="_Toc3750883"/>
      <w:bookmarkStart w:id="1745" w:name="_Toc3751703"/>
      <w:bookmarkStart w:id="1746" w:name="_Toc3822439"/>
      <w:bookmarkStart w:id="1747" w:name="_Toc3823233"/>
      <w:bookmarkStart w:id="1748" w:name="_Toc3829445"/>
      <w:bookmarkStart w:id="1749" w:name="_Toc3831673"/>
      <w:bookmarkStart w:id="1750" w:name="_Toc3484981"/>
      <w:bookmarkStart w:id="1751" w:name="_Toc3536719"/>
      <w:bookmarkStart w:id="1752" w:name="_Toc3536920"/>
      <w:bookmarkStart w:id="1753" w:name="_Toc3537119"/>
      <w:bookmarkStart w:id="1754" w:name="_Toc3553465"/>
      <w:bookmarkStart w:id="1755" w:name="_Toc3556371"/>
      <w:bookmarkStart w:id="1756" w:name="_Toc3558122"/>
      <w:bookmarkStart w:id="1757" w:name="_Toc3563744"/>
      <w:bookmarkStart w:id="1758" w:name="_Toc3566858"/>
      <w:bookmarkStart w:id="1759" w:name="_Toc3568578"/>
      <w:bookmarkStart w:id="1760" w:name="_Toc3570112"/>
      <w:bookmarkStart w:id="1761" w:name="_Toc3573584"/>
      <w:bookmarkStart w:id="1762" w:name="_Toc3740192"/>
      <w:bookmarkStart w:id="1763" w:name="_Toc3741090"/>
      <w:bookmarkStart w:id="1764" w:name="_Toc3741289"/>
      <w:bookmarkStart w:id="1765" w:name="_Toc3741488"/>
      <w:bookmarkStart w:id="1766" w:name="_Toc3743719"/>
      <w:bookmarkStart w:id="1767" w:name="_Toc3744801"/>
      <w:bookmarkStart w:id="1768" w:name="_Toc3747084"/>
      <w:bookmarkStart w:id="1769" w:name="_Toc3750884"/>
      <w:bookmarkStart w:id="1770" w:name="_Toc3751704"/>
      <w:bookmarkStart w:id="1771" w:name="_Toc3822440"/>
      <w:bookmarkStart w:id="1772" w:name="_Toc3823234"/>
      <w:bookmarkStart w:id="1773" w:name="_Toc3829446"/>
      <w:bookmarkStart w:id="1774" w:name="_Toc3831674"/>
      <w:bookmarkStart w:id="1775" w:name="_Toc3484982"/>
      <w:bookmarkStart w:id="1776" w:name="_Toc3536720"/>
      <w:bookmarkStart w:id="1777" w:name="_Toc3536921"/>
      <w:bookmarkStart w:id="1778" w:name="_Toc3537120"/>
      <w:bookmarkStart w:id="1779" w:name="_Toc3553466"/>
      <w:bookmarkStart w:id="1780" w:name="_Toc3556372"/>
      <w:bookmarkStart w:id="1781" w:name="_Toc3558123"/>
      <w:bookmarkStart w:id="1782" w:name="_Toc3563745"/>
      <w:bookmarkStart w:id="1783" w:name="_Toc3566859"/>
      <w:bookmarkStart w:id="1784" w:name="_Toc3568579"/>
      <w:bookmarkStart w:id="1785" w:name="_Toc3570113"/>
      <w:bookmarkStart w:id="1786" w:name="_Toc3573585"/>
      <w:bookmarkStart w:id="1787" w:name="_Toc3740193"/>
      <w:bookmarkStart w:id="1788" w:name="_Toc3741091"/>
      <w:bookmarkStart w:id="1789" w:name="_Toc3741290"/>
      <w:bookmarkStart w:id="1790" w:name="_Toc3741489"/>
      <w:bookmarkStart w:id="1791" w:name="_Toc3743720"/>
      <w:bookmarkStart w:id="1792" w:name="_Toc3744802"/>
      <w:bookmarkStart w:id="1793" w:name="_Toc3747085"/>
      <w:bookmarkStart w:id="1794" w:name="_Toc3750885"/>
      <w:bookmarkStart w:id="1795" w:name="_Toc3751705"/>
      <w:bookmarkStart w:id="1796" w:name="_Toc3822441"/>
      <w:bookmarkStart w:id="1797" w:name="_Toc3823235"/>
      <w:bookmarkStart w:id="1798" w:name="_Toc3829447"/>
      <w:bookmarkStart w:id="1799" w:name="_Toc3831675"/>
      <w:bookmarkStart w:id="1800" w:name="_Toc3484983"/>
      <w:bookmarkStart w:id="1801" w:name="_Toc3536721"/>
      <w:bookmarkStart w:id="1802" w:name="_Toc3536922"/>
      <w:bookmarkStart w:id="1803" w:name="_Toc3537121"/>
      <w:bookmarkStart w:id="1804" w:name="_Toc3553467"/>
      <w:bookmarkStart w:id="1805" w:name="_Toc3556373"/>
      <w:bookmarkStart w:id="1806" w:name="_Toc3558124"/>
      <w:bookmarkStart w:id="1807" w:name="_Toc3563746"/>
      <w:bookmarkStart w:id="1808" w:name="_Toc3566860"/>
      <w:bookmarkStart w:id="1809" w:name="_Toc3568580"/>
      <w:bookmarkStart w:id="1810" w:name="_Toc3570114"/>
      <w:bookmarkStart w:id="1811" w:name="_Toc3573586"/>
      <w:bookmarkStart w:id="1812" w:name="_Toc3740194"/>
      <w:bookmarkStart w:id="1813" w:name="_Toc3741092"/>
      <w:bookmarkStart w:id="1814" w:name="_Toc3741291"/>
      <w:bookmarkStart w:id="1815" w:name="_Toc3741490"/>
      <w:bookmarkStart w:id="1816" w:name="_Toc3743721"/>
      <w:bookmarkStart w:id="1817" w:name="_Toc3744803"/>
      <w:bookmarkStart w:id="1818" w:name="_Toc3747086"/>
      <w:bookmarkStart w:id="1819" w:name="_Toc3750886"/>
      <w:bookmarkStart w:id="1820" w:name="_Toc3751706"/>
      <w:bookmarkStart w:id="1821" w:name="_Toc3822442"/>
      <w:bookmarkStart w:id="1822" w:name="_Toc3823236"/>
      <w:bookmarkStart w:id="1823" w:name="_Toc3829448"/>
      <w:bookmarkStart w:id="1824" w:name="_Toc3831676"/>
      <w:bookmarkStart w:id="1825" w:name="_Toc3484984"/>
      <w:bookmarkStart w:id="1826" w:name="_Toc3536722"/>
      <w:bookmarkStart w:id="1827" w:name="_Toc3536923"/>
      <w:bookmarkStart w:id="1828" w:name="_Toc3537122"/>
      <w:bookmarkStart w:id="1829" w:name="_Toc3553468"/>
      <w:bookmarkStart w:id="1830" w:name="_Toc3556374"/>
      <w:bookmarkStart w:id="1831" w:name="_Toc3558125"/>
      <w:bookmarkStart w:id="1832" w:name="_Toc3563747"/>
      <w:bookmarkStart w:id="1833" w:name="_Toc3566861"/>
      <w:bookmarkStart w:id="1834" w:name="_Toc3568581"/>
      <w:bookmarkStart w:id="1835" w:name="_Toc3570115"/>
      <w:bookmarkStart w:id="1836" w:name="_Toc3573587"/>
      <w:bookmarkStart w:id="1837" w:name="_Toc3740195"/>
      <w:bookmarkStart w:id="1838" w:name="_Toc3741093"/>
      <w:bookmarkStart w:id="1839" w:name="_Toc3741292"/>
      <w:bookmarkStart w:id="1840" w:name="_Toc3741491"/>
      <w:bookmarkStart w:id="1841" w:name="_Toc3743722"/>
      <w:bookmarkStart w:id="1842" w:name="_Toc3744804"/>
      <w:bookmarkStart w:id="1843" w:name="_Toc3747087"/>
      <w:bookmarkStart w:id="1844" w:name="_Toc3750887"/>
      <w:bookmarkStart w:id="1845" w:name="_Toc3751707"/>
      <w:bookmarkStart w:id="1846" w:name="_Toc3822443"/>
      <w:bookmarkStart w:id="1847" w:name="_Toc3823237"/>
      <w:bookmarkStart w:id="1848" w:name="_Toc3829449"/>
      <w:bookmarkStart w:id="1849" w:name="_Toc3831677"/>
      <w:bookmarkStart w:id="1850" w:name="_Toc3484985"/>
      <w:bookmarkStart w:id="1851" w:name="_Toc3536723"/>
      <w:bookmarkStart w:id="1852" w:name="_Toc3536924"/>
      <w:bookmarkStart w:id="1853" w:name="_Toc3537123"/>
      <w:bookmarkStart w:id="1854" w:name="_Toc3553469"/>
      <w:bookmarkStart w:id="1855" w:name="_Toc3556375"/>
      <w:bookmarkStart w:id="1856" w:name="_Toc3558126"/>
      <w:bookmarkStart w:id="1857" w:name="_Toc3563748"/>
      <w:bookmarkStart w:id="1858" w:name="_Toc3566862"/>
      <w:bookmarkStart w:id="1859" w:name="_Toc3568582"/>
      <w:bookmarkStart w:id="1860" w:name="_Toc3570116"/>
      <w:bookmarkStart w:id="1861" w:name="_Toc3573588"/>
      <w:bookmarkStart w:id="1862" w:name="_Toc3740196"/>
      <w:bookmarkStart w:id="1863" w:name="_Toc3741094"/>
      <w:bookmarkStart w:id="1864" w:name="_Toc3741293"/>
      <w:bookmarkStart w:id="1865" w:name="_Toc3741492"/>
      <w:bookmarkStart w:id="1866" w:name="_Toc3743723"/>
      <w:bookmarkStart w:id="1867" w:name="_Toc3744805"/>
      <w:bookmarkStart w:id="1868" w:name="_Toc3747088"/>
      <w:bookmarkStart w:id="1869" w:name="_Toc3750888"/>
      <w:bookmarkStart w:id="1870" w:name="_Toc3751708"/>
      <w:bookmarkStart w:id="1871" w:name="_Toc3822444"/>
      <w:bookmarkStart w:id="1872" w:name="_Toc3823238"/>
      <w:bookmarkStart w:id="1873" w:name="_Toc3829450"/>
      <w:bookmarkStart w:id="1874" w:name="_Toc3831678"/>
      <w:bookmarkStart w:id="1875" w:name="_Toc3484986"/>
      <w:bookmarkStart w:id="1876" w:name="_Toc3536724"/>
      <w:bookmarkStart w:id="1877" w:name="_Toc3536925"/>
      <w:bookmarkStart w:id="1878" w:name="_Toc3537124"/>
      <w:bookmarkStart w:id="1879" w:name="_Toc3553470"/>
      <w:bookmarkStart w:id="1880" w:name="_Toc3556376"/>
      <w:bookmarkStart w:id="1881" w:name="_Toc3558127"/>
      <w:bookmarkStart w:id="1882" w:name="_Toc3563749"/>
      <w:bookmarkStart w:id="1883" w:name="_Toc3566863"/>
      <w:bookmarkStart w:id="1884" w:name="_Toc3568583"/>
      <w:bookmarkStart w:id="1885" w:name="_Toc3570117"/>
      <w:bookmarkStart w:id="1886" w:name="_Toc3573589"/>
      <w:bookmarkStart w:id="1887" w:name="_Toc3740197"/>
      <w:bookmarkStart w:id="1888" w:name="_Toc3741095"/>
      <w:bookmarkStart w:id="1889" w:name="_Toc3741294"/>
      <w:bookmarkStart w:id="1890" w:name="_Toc3741493"/>
      <w:bookmarkStart w:id="1891" w:name="_Toc3743724"/>
      <w:bookmarkStart w:id="1892" w:name="_Toc3744806"/>
      <w:bookmarkStart w:id="1893" w:name="_Toc3747089"/>
      <w:bookmarkStart w:id="1894" w:name="_Toc3750889"/>
      <w:bookmarkStart w:id="1895" w:name="_Toc3751709"/>
      <w:bookmarkStart w:id="1896" w:name="_Toc3822445"/>
      <w:bookmarkStart w:id="1897" w:name="_Toc3823239"/>
      <w:bookmarkStart w:id="1898" w:name="_Toc3829451"/>
      <w:bookmarkStart w:id="1899" w:name="_Toc3831679"/>
      <w:bookmarkStart w:id="1900" w:name="_Toc3484987"/>
      <w:bookmarkStart w:id="1901" w:name="_Toc3536725"/>
      <w:bookmarkStart w:id="1902" w:name="_Toc3536926"/>
      <w:bookmarkStart w:id="1903" w:name="_Toc3537125"/>
      <w:bookmarkStart w:id="1904" w:name="_Toc3553471"/>
      <w:bookmarkStart w:id="1905" w:name="_Toc3556377"/>
      <w:bookmarkStart w:id="1906" w:name="_Toc3558128"/>
      <w:bookmarkStart w:id="1907" w:name="_Toc3563750"/>
      <w:bookmarkStart w:id="1908" w:name="_Toc3566864"/>
      <w:bookmarkStart w:id="1909" w:name="_Toc3568584"/>
      <w:bookmarkStart w:id="1910" w:name="_Toc3570118"/>
      <w:bookmarkStart w:id="1911" w:name="_Toc3573590"/>
      <w:bookmarkStart w:id="1912" w:name="_Toc3740198"/>
      <w:bookmarkStart w:id="1913" w:name="_Toc3741096"/>
      <w:bookmarkStart w:id="1914" w:name="_Toc3741295"/>
      <w:bookmarkStart w:id="1915" w:name="_Toc3741494"/>
      <w:bookmarkStart w:id="1916" w:name="_Toc3743725"/>
      <w:bookmarkStart w:id="1917" w:name="_Toc3744807"/>
      <w:bookmarkStart w:id="1918" w:name="_Toc3747090"/>
      <w:bookmarkStart w:id="1919" w:name="_Toc3750890"/>
      <w:bookmarkStart w:id="1920" w:name="_Toc3751710"/>
      <w:bookmarkStart w:id="1921" w:name="_Toc3822446"/>
      <w:bookmarkStart w:id="1922" w:name="_Toc3823240"/>
      <w:bookmarkStart w:id="1923" w:name="_Toc3829452"/>
      <w:bookmarkStart w:id="1924" w:name="_Toc3831680"/>
      <w:bookmarkStart w:id="1925" w:name="_Toc3484988"/>
      <w:bookmarkStart w:id="1926" w:name="_Toc3536726"/>
      <w:bookmarkStart w:id="1927" w:name="_Toc3536927"/>
      <w:bookmarkStart w:id="1928" w:name="_Toc3537126"/>
      <w:bookmarkStart w:id="1929" w:name="_Toc3553472"/>
      <w:bookmarkStart w:id="1930" w:name="_Toc3556378"/>
      <w:bookmarkStart w:id="1931" w:name="_Toc3558129"/>
      <w:bookmarkStart w:id="1932" w:name="_Toc3563751"/>
      <w:bookmarkStart w:id="1933" w:name="_Toc3566865"/>
      <w:bookmarkStart w:id="1934" w:name="_Toc3568585"/>
      <w:bookmarkStart w:id="1935" w:name="_Toc3570119"/>
      <w:bookmarkStart w:id="1936" w:name="_Toc3573591"/>
      <w:bookmarkStart w:id="1937" w:name="_Toc3740199"/>
      <w:bookmarkStart w:id="1938" w:name="_Toc3741097"/>
      <w:bookmarkStart w:id="1939" w:name="_Toc3741296"/>
      <w:bookmarkStart w:id="1940" w:name="_Toc3741495"/>
      <w:bookmarkStart w:id="1941" w:name="_Toc3743726"/>
      <w:bookmarkStart w:id="1942" w:name="_Toc3744808"/>
      <w:bookmarkStart w:id="1943" w:name="_Toc3747091"/>
      <w:bookmarkStart w:id="1944" w:name="_Toc3750891"/>
      <w:bookmarkStart w:id="1945" w:name="_Toc3751711"/>
      <w:bookmarkStart w:id="1946" w:name="_Toc3822447"/>
      <w:bookmarkStart w:id="1947" w:name="_Toc3823241"/>
      <w:bookmarkStart w:id="1948" w:name="_Toc3829453"/>
      <w:bookmarkStart w:id="1949" w:name="_Toc3831681"/>
      <w:bookmarkStart w:id="1950" w:name="_Toc3484989"/>
      <w:bookmarkStart w:id="1951" w:name="_Toc3536727"/>
      <w:bookmarkStart w:id="1952" w:name="_Toc3536928"/>
      <w:bookmarkStart w:id="1953" w:name="_Toc3537127"/>
      <w:bookmarkStart w:id="1954" w:name="_Toc3553473"/>
      <w:bookmarkStart w:id="1955" w:name="_Toc3556379"/>
      <w:bookmarkStart w:id="1956" w:name="_Toc3558130"/>
      <w:bookmarkStart w:id="1957" w:name="_Toc3563752"/>
      <w:bookmarkStart w:id="1958" w:name="_Toc3566866"/>
      <w:bookmarkStart w:id="1959" w:name="_Toc3568586"/>
      <w:bookmarkStart w:id="1960" w:name="_Toc3570120"/>
      <w:bookmarkStart w:id="1961" w:name="_Toc3573592"/>
      <w:bookmarkStart w:id="1962" w:name="_Toc3740200"/>
      <w:bookmarkStart w:id="1963" w:name="_Toc3741098"/>
      <w:bookmarkStart w:id="1964" w:name="_Toc3741297"/>
      <w:bookmarkStart w:id="1965" w:name="_Toc3741496"/>
      <w:bookmarkStart w:id="1966" w:name="_Toc3743727"/>
      <w:bookmarkStart w:id="1967" w:name="_Toc3744809"/>
      <w:bookmarkStart w:id="1968" w:name="_Toc3747092"/>
      <w:bookmarkStart w:id="1969" w:name="_Toc3750892"/>
      <w:bookmarkStart w:id="1970" w:name="_Toc3751712"/>
      <w:bookmarkStart w:id="1971" w:name="_Toc3822448"/>
      <w:bookmarkStart w:id="1972" w:name="_Toc3823242"/>
      <w:bookmarkStart w:id="1973" w:name="_Toc3829454"/>
      <w:bookmarkStart w:id="1974" w:name="_Toc3831682"/>
      <w:bookmarkStart w:id="1975" w:name="_Toc3484990"/>
      <w:bookmarkStart w:id="1976" w:name="_Toc3536728"/>
      <w:bookmarkStart w:id="1977" w:name="_Toc3536929"/>
      <w:bookmarkStart w:id="1978" w:name="_Toc3537128"/>
      <w:bookmarkStart w:id="1979" w:name="_Toc3553474"/>
      <w:bookmarkStart w:id="1980" w:name="_Toc3556380"/>
      <w:bookmarkStart w:id="1981" w:name="_Toc3558131"/>
      <w:bookmarkStart w:id="1982" w:name="_Toc3563753"/>
      <w:bookmarkStart w:id="1983" w:name="_Toc3566867"/>
      <w:bookmarkStart w:id="1984" w:name="_Toc3568587"/>
      <w:bookmarkStart w:id="1985" w:name="_Toc3570121"/>
      <w:bookmarkStart w:id="1986" w:name="_Toc3573593"/>
      <w:bookmarkStart w:id="1987" w:name="_Toc3740201"/>
      <w:bookmarkStart w:id="1988" w:name="_Toc3741099"/>
      <w:bookmarkStart w:id="1989" w:name="_Toc3741298"/>
      <w:bookmarkStart w:id="1990" w:name="_Toc3741497"/>
      <w:bookmarkStart w:id="1991" w:name="_Toc3743728"/>
      <w:bookmarkStart w:id="1992" w:name="_Toc3744810"/>
      <w:bookmarkStart w:id="1993" w:name="_Toc3747093"/>
      <w:bookmarkStart w:id="1994" w:name="_Toc3750893"/>
      <w:bookmarkStart w:id="1995" w:name="_Toc3751713"/>
      <w:bookmarkStart w:id="1996" w:name="_Toc3822449"/>
      <w:bookmarkStart w:id="1997" w:name="_Toc3823243"/>
      <w:bookmarkStart w:id="1998" w:name="_Toc3829455"/>
      <w:bookmarkStart w:id="1999" w:name="_Toc3831683"/>
      <w:bookmarkStart w:id="2000" w:name="_Toc3485007"/>
      <w:bookmarkStart w:id="2001" w:name="_Toc3536745"/>
      <w:bookmarkStart w:id="2002" w:name="_Toc3536946"/>
      <w:bookmarkStart w:id="2003" w:name="_Toc3537145"/>
      <w:bookmarkStart w:id="2004" w:name="_Toc3553491"/>
      <w:bookmarkStart w:id="2005" w:name="_Toc3556397"/>
      <w:bookmarkStart w:id="2006" w:name="_Toc3558148"/>
      <w:bookmarkStart w:id="2007" w:name="_Toc3563770"/>
      <w:bookmarkStart w:id="2008" w:name="_Toc3566884"/>
      <w:bookmarkStart w:id="2009" w:name="_Toc3568604"/>
      <w:bookmarkStart w:id="2010" w:name="_Toc3570138"/>
      <w:bookmarkStart w:id="2011" w:name="_Toc3573610"/>
      <w:bookmarkStart w:id="2012" w:name="_Toc3740218"/>
      <w:bookmarkStart w:id="2013" w:name="_Toc3741116"/>
      <w:bookmarkStart w:id="2014" w:name="_Toc3741315"/>
      <w:bookmarkStart w:id="2015" w:name="_Toc3741514"/>
      <w:bookmarkStart w:id="2016" w:name="_Toc3743745"/>
      <w:bookmarkStart w:id="2017" w:name="_Toc3744827"/>
      <w:bookmarkStart w:id="2018" w:name="_Toc3747110"/>
      <w:bookmarkStart w:id="2019" w:name="_Toc3750910"/>
      <w:bookmarkStart w:id="2020" w:name="_Toc3751730"/>
      <w:bookmarkStart w:id="2021" w:name="_Toc3822466"/>
      <w:bookmarkStart w:id="2022" w:name="_Toc3823260"/>
      <w:bookmarkStart w:id="2023" w:name="_Toc3829472"/>
      <w:bookmarkStart w:id="2024" w:name="_Toc3831700"/>
      <w:bookmarkStart w:id="2025" w:name="_Toc3485024"/>
      <w:bookmarkStart w:id="2026" w:name="_Toc3536762"/>
      <w:bookmarkStart w:id="2027" w:name="_Toc3536963"/>
      <w:bookmarkStart w:id="2028" w:name="_Toc3537162"/>
      <w:bookmarkStart w:id="2029" w:name="_Toc3553508"/>
      <w:bookmarkStart w:id="2030" w:name="_Toc3556414"/>
      <w:bookmarkStart w:id="2031" w:name="_Toc3558165"/>
      <w:bookmarkStart w:id="2032" w:name="_Toc3563787"/>
      <w:bookmarkStart w:id="2033" w:name="_Toc3566901"/>
      <w:bookmarkStart w:id="2034" w:name="_Toc3568621"/>
      <w:bookmarkStart w:id="2035" w:name="_Toc3570155"/>
      <w:bookmarkStart w:id="2036" w:name="_Toc3573627"/>
      <w:bookmarkStart w:id="2037" w:name="_Toc3740235"/>
      <w:bookmarkStart w:id="2038" w:name="_Toc3741133"/>
      <w:bookmarkStart w:id="2039" w:name="_Toc3741332"/>
      <w:bookmarkStart w:id="2040" w:name="_Toc3741531"/>
      <w:bookmarkStart w:id="2041" w:name="_Toc3743762"/>
      <w:bookmarkStart w:id="2042" w:name="_Toc3744844"/>
      <w:bookmarkStart w:id="2043" w:name="_Toc3747127"/>
      <w:bookmarkStart w:id="2044" w:name="_Toc3750927"/>
      <w:bookmarkStart w:id="2045" w:name="_Toc3751747"/>
      <w:bookmarkStart w:id="2046" w:name="_Toc3822483"/>
      <w:bookmarkStart w:id="2047" w:name="_Toc3823277"/>
      <w:bookmarkStart w:id="2048" w:name="_Toc3829489"/>
      <w:bookmarkStart w:id="2049" w:name="_Toc3831717"/>
      <w:bookmarkStart w:id="2050" w:name="_Toc3485025"/>
      <w:bookmarkStart w:id="2051" w:name="_Toc3536763"/>
      <w:bookmarkStart w:id="2052" w:name="_Toc3536964"/>
      <w:bookmarkStart w:id="2053" w:name="_Toc3537163"/>
      <w:bookmarkStart w:id="2054" w:name="_Toc3553509"/>
      <w:bookmarkStart w:id="2055" w:name="_Toc3556415"/>
      <w:bookmarkStart w:id="2056" w:name="_Toc3558166"/>
      <w:bookmarkStart w:id="2057" w:name="_Toc3563788"/>
      <w:bookmarkStart w:id="2058" w:name="_Toc3566902"/>
      <w:bookmarkStart w:id="2059" w:name="_Toc3568622"/>
      <w:bookmarkStart w:id="2060" w:name="_Toc3570156"/>
      <w:bookmarkStart w:id="2061" w:name="_Toc3573628"/>
      <w:bookmarkStart w:id="2062" w:name="_Toc3740236"/>
      <w:bookmarkStart w:id="2063" w:name="_Toc3741134"/>
      <w:bookmarkStart w:id="2064" w:name="_Toc3741333"/>
      <w:bookmarkStart w:id="2065" w:name="_Toc3741532"/>
      <w:bookmarkStart w:id="2066" w:name="_Toc3743763"/>
      <w:bookmarkStart w:id="2067" w:name="_Toc3744845"/>
      <w:bookmarkStart w:id="2068" w:name="_Toc3747128"/>
      <w:bookmarkStart w:id="2069" w:name="_Toc3750928"/>
      <w:bookmarkStart w:id="2070" w:name="_Toc3751748"/>
      <w:bookmarkStart w:id="2071" w:name="_Toc3822484"/>
      <w:bookmarkStart w:id="2072" w:name="_Toc3823278"/>
      <w:bookmarkStart w:id="2073" w:name="_Toc3829490"/>
      <w:bookmarkStart w:id="2074" w:name="_Toc3831718"/>
      <w:bookmarkStart w:id="2075" w:name="_Toc3485026"/>
      <w:bookmarkStart w:id="2076" w:name="_Toc3536764"/>
      <w:bookmarkStart w:id="2077" w:name="_Toc3536965"/>
      <w:bookmarkStart w:id="2078" w:name="_Toc3537164"/>
      <w:bookmarkStart w:id="2079" w:name="_Toc3553510"/>
      <w:bookmarkStart w:id="2080" w:name="_Toc3556416"/>
      <w:bookmarkStart w:id="2081" w:name="_Toc3558167"/>
      <w:bookmarkStart w:id="2082" w:name="_Toc3563789"/>
      <w:bookmarkStart w:id="2083" w:name="_Toc3566903"/>
      <w:bookmarkStart w:id="2084" w:name="_Toc3568623"/>
      <w:bookmarkStart w:id="2085" w:name="_Toc3570157"/>
      <w:bookmarkStart w:id="2086" w:name="_Toc3573629"/>
      <w:bookmarkStart w:id="2087" w:name="_Toc3740237"/>
      <w:bookmarkStart w:id="2088" w:name="_Toc3741135"/>
      <w:bookmarkStart w:id="2089" w:name="_Toc3741334"/>
      <w:bookmarkStart w:id="2090" w:name="_Toc3741533"/>
      <w:bookmarkStart w:id="2091" w:name="_Toc3743764"/>
      <w:bookmarkStart w:id="2092" w:name="_Toc3744846"/>
      <w:bookmarkStart w:id="2093" w:name="_Toc3747129"/>
      <w:bookmarkStart w:id="2094" w:name="_Toc3750929"/>
      <w:bookmarkStart w:id="2095" w:name="_Toc3751749"/>
      <w:bookmarkStart w:id="2096" w:name="_Toc3822485"/>
      <w:bookmarkStart w:id="2097" w:name="_Toc3823279"/>
      <w:bookmarkStart w:id="2098" w:name="_Toc3829491"/>
      <w:bookmarkStart w:id="2099" w:name="_Toc3831719"/>
      <w:bookmarkStart w:id="2100" w:name="_Toc3485027"/>
      <w:bookmarkStart w:id="2101" w:name="_Toc3536765"/>
      <w:bookmarkStart w:id="2102" w:name="_Toc3536966"/>
      <w:bookmarkStart w:id="2103" w:name="_Toc3537165"/>
      <w:bookmarkStart w:id="2104" w:name="_Toc3553511"/>
      <w:bookmarkStart w:id="2105" w:name="_Toc3556417"/>
      <w:bookmarkStart w:id="2106" w:name="_Toc3558168"/>
      <w:bookmarkStart w:id="2107" w:name="_Toc3563790"/>
      <w:bookmarkStart w:id="2108" w:name="_Toc3566904"/>
      <w:bookmarkStart w:id="2109" w:name="_Toc3568624"/>
      <w:bookmarkStart w:id="2110" w:name="_Toc3570158"/>
      <w:bookmarkStart w:id="2111" w:name="_Toc3573630"/>
      <w:bookmarkStart w:id="2112" w:name="_Toc3740238"/>
      <w:bookmarkStart w:id="2113" w:name="_Toc3741136"/>
      <w:bookmarkStart w:id="2114" w:name="_Toc3741335"/>
      <w:bookmarkStart w:id="2115" w:name="_Toc3741534"/>
      <w:bookmarkStart w:id="2116" w:name="_Toc3743765"/>
      <w:bookmarkStart w:id="2117" w:name="_Toc3744847"/>
      <w:bookmarkStart w:id="2118" w:name="_Toc3747130"/>
      <w:bookmarkStart w:id="2119" w:name="_Toc3750930"/>
      <w:bookmarkStart w:id="2120" w:name="_Toc3751750"/>
      <w:bookmarkStart w:id="2121" w:name="_Toc3822486"/>
      <w:bookmarkStart w:id="2122" w:name="_Toc3823280"/>
      <w:bookmarkStart w:id="2123" w:name="_Toc3829492"/>
      <w:bookmarkStart w:id="2124" w:name="_Toc3831720"/>
      <w:bookmarkStart w:id="2125" w:name="_Toc3485038"/>
      <w:bookmarkStart w:id="2126" w:name="_Toc3536776"/>
      <w:bookmarkStart w:id="2127" w:name="_Toc3536977"/>
      <w:bookmarkStart w:id="2128" w:name="_Toc3537176"/>
      <w:bookmarkStart w:id="2129" w:name="_Toc3553522"/>
      <w:bookmarkStart w:id="2130" w:name="_Toc3556428"/>
      <w:bookmarkStart w:id="2131" w:name="_Toc3558179"/>
      <w:bookmarkStart w:id="2132" w:name="_Toc3563801"/>
      <w:bookmarkStart w:id="2133" w:name="_Toc3566915"/>
      <w:bookmarkStart w:id="2134" w:name="_Toc3568635"/>
      <w:bookmarkStart w:id="2135" w:name="_Toc3570169"/>
      <w:bookmarkStart w:id="2136" w:name="_Toc3573641"/>
      <w:bookmarkStart w:id="2137" w:name="_Toc3740249"/>
      <w:bookmarkStart w:id="2138" w:name="_Toc3741147"/>
      <w:bookmarkStart w:id="2139" w:name="_Toc3741346"/>
      <w:bookmarkStart w:id="2140" w:name="_Toc3741545"/>
      <w:bookmarkStart w:id="2141" w:name="_Toc3743776"/>
      <w:bookmarkStart w:id="2142" w:name="_Toc3744858"/>
      <w:bookmarkStart w:id="2143" w:name="_Toc3747141"/>
      <w:bookmarkStart w:id="2144" w:name="_Toc3750941"/>
      <w:bookmarkStart w:id="2145" w:name="_Toc3751761"/>
      <w:bookmarkStart w:id="2146" w:name="_Toc3822497"/>
      <w:bookmarkStart w:id="2147" w:name="_Toc3823291"/>
      <w:bookmarkStart w:id="2148" w:name="_Toc3829503"/>
      <w:bookmarkStart w:id="2149" w:name="_Toc3831731"/>
      <w:bookmarkStart w:id="2150" w:name="_Toc3485039"/>
      <w:bookmarkStart w:id="2151" w:name="_Toc3536777"/>
      <w:bookmarkStart w:id="2152" w:name="_Toc3536978"/>
      <w:bookmarkStart w:id="2153" w:name="_Toc3537177"/>
      <w:bookmarkStart w:id="2154" w:name="_Toc3553523"/>
      <w:bookmarkStart w:id="2155" w:name="_Toc3556429"/>
      <w:bookmarkStart w:id="2156" w:name="_Toc3558180"/>
      <w:bookmarkStart w:id="2157" w:name="_Toc3563802"/>
      <w:bookmarkStart w:id="2158" w:name="_Toc3566916"/>
      <w:bookmarkStart w:id="2159" w:name="_Toc3568636"/>
      <w:bookmarkStart w:id="2160" w:name="_Toc3570170"/>
      <w:bookmarkStart w:id="2161" w:name="_Toc3573642"/>
      <w:bookmarkStart w:id="2162" w:name="_Toc3740250"/>
      <w:bookmarkStart w:id="2163" w:name="_Toc3741148"/>
      <w:bookmarkStart w:id="2164" w:name="_Toc3741347"/>
      <w:bookmarkStart w:id="2165" w:name="_Toc3741546"/>
      <w:bookmarkStart w:id="2166" w:name="_Toc3743777"/>
      <w:bookmarkStart w:id="2167" w:name="_Toc3744859"/>
      <w:bookmarkStart w:id="2168" w:name="_Toc3747142"/>
      <w:bookmarkStart w:id="2169" w:name="_Toc3750942"/>
      <w:bookmarkStart w:id="2170" w:name="_Toc3751762"/>
      <w:bookmarkStart w:id="2171" w:name="_Toc3822498"/>
      <w:bookmarkStart w:id="2172" w:name="_Toc3823292"/>
      <w:bookmarkStart w:id="2173" w:name="_Toc3829504"/>
      <w:bookmarkStart w:id="2174" w:name="_Toc3831732"/>
      <w:bookmarkStart w:id="2175" w:name="_Toc3485040"/>
      <w:bookmarkStart w:id="2176" w:name="_Toc3536778"/>
      <w:bookmarkStart w:id="2177" w:name="_Toc3536979"/>
      <w:bookmarkStart w:id="2178" w:name="_Toc3537178"/>
      <w:bookmarkStart w:id="2179" w:name="_Toc3553524"/>
      <w:bookmarkStart w:id="2180" w:name="_Toc3556430"/>
      <w:bookmarkStart w:id="2181" w:name="_Toc3558181"/>
      <w:bookmarkStart w:id="2182" w:name="_Toc3563803"/>
      <w:bookmarkStart w:id="2183" w:name="_Toc3566917"/>
      <w:bookmarkStart w:id="2184" w:name="_Toc3568637"/>
      <w:bookmarkStart w:id="2185" w:name="_Toc3570171"/>
      <w:bookmarkStart w:id="2186" w:name="_Toc3573643"/>
      <w:bookmarkStart w:id="2187" w:name="_Toc3740251"/>
      <w:bookmarkStart w:id="2188" w:name="_Toc3741149"/>
      <w:bookmarkStart w:id="2189" w:name="_Toc3741348"/>
      <w:bookmarkStart w:id="2190" w:name="_Toc3741547"/>
      <w:bookmarkStart w:id="2191" w:name="_Toc3743778"/>
      <w:bookmarkStart w:id="2192" w:name="_Toc3744860"/>
      <w:bookmarkStart w:id="2193" w:name="_Toc3747143"/>
      <w:bookmarkStart w:id="2194" w:name="_Toc3750943"/>
      <w:bookmarkStart w:id="2195" w:name="_Toc3751763"/>
      <w:bookmarkStart w:id="2196" w:name="_Toc3822499"/>
      <w:bookmarkStart w:id="2197" w:name="_Toc3823293"/>
      <w:bookmarkStart w:id="2198" w:name="_Toc3829505"/>
      <w:bookmarkStart w:id="2199" w:name="_Toc3831733"/>
      <w:bookmarkStart w:id="2200" w:name="_Toc3485041"/>
      <w:bookmarkStart w:id="2201" w:name="_Toc3536779"/>
      <w:bookmarkStart w:id="2202" w:name="_Toc3536980"/>
      <w:bookmarkStart w:id="2203" w:name="_Toc3537179"/>
      <w:bookmarkStart w:id="2204" w:name="_Toc3553525"/>
      <w:bookmarkStart w:id="2205" w:name="_Toc3556431"/>
      <w:bookmarkStart w:id="2206" w:name="_Toc3558182"/>
      <w:bookmarkStart w:id="2207" w:name="_Toc3563804"/>
      <w:bookmarkStart w:id="2208" w:name="_Toc3566918"/>
      <w:bookmarkStart w:id="2209" w:name="_Toc3568638"/>
      <w:bookmarkStart w:id="2210" w:name="_Toc3570172"/>
      <w:bookmarkStart w:id="2211" w:name="_Toc3573644"/>
      <w:bookmarkStart w:id="2212" w:name="_Toc3740252"/>
      <w:bookmarkStart w:id="2213" w:name="_Toc3741150"/>
      <w:bookmarkStart w:id="2214" w:name="_Toc3741349"/>
      <w:bookmarkStart w:id="2215" w:name="_Toc3741548"/>
      <w:bookmarkStart w:id="2216" w:name="_Toc3743779"/>
      <w:bookmarkStart w:id="2217" w:name="_Toc3744861"/>
      <w:bookmarkStart w:id="2218" w:name="_Toc3747144"/>
      <w:bookmarkStart w:id="2219" w:name="_Toc3750944"/>
      <w:bookmarkStart w:id="2220" w:name="_Toc3751764"/>
      <w:bookmarkStart w:id="2221" w:name="_Toc3822500"/>
      <w:bookmarkStart w:id="2222" w:name="_Toc3823294"/>
      <w:bookmarkStart w:id="2223" w:name="_Toc3829506"/>
      <w:bookmarkStart w:id="2224" w:name="_Toc3831734"/>
      <w:bookmarkStart w:id="2225" w:name="_Toc3485042"/>
      <w:bookmarkStart w:id="2226" w:name="_Toc3536780"/>
      <w:bookmarkStart w:id="2227" w:name="_Toc3536981"/>
      <w:bookmarkStart w:id="2228" w:name="_Toc3537180"/>
      <w:bookmarkStart w:id="2229" w:name="_Toc3553526"/>
      <w:bookmarkStart w:id="2230" w:name="_Toc3556432"/>
      <w:bookmarkStart w:id="2231" w:name="_Toc3558183"/>
      <w:bookmarkStart w:id="2232" w:name="_Toc3563805"/>
      <w:bookmarkStart w:id="2233" w:name="_Toc3566919"/>
      <w:bookmarkStart w:id="2234" w:name="_Toc3568639"/>
      <w:bookmarkStart w:id="2235" w:name="_Toc3570173"/>
      <w:bookmarkStart w:id="2236" w:name="_Toc3573645"/>
      <w:bookmarkStart w:id="2237" w:name="_Toc3740253"/>
      <w:bookmarkStart w:id="2238" w:name="_Toc3741151"/>
      <w:bookmarkStart w:id="2239" w:name="_Toc3741350"/>
      <w:bookmarkStart w:id="2240" w:name="_Toc3741549"/>
      <w:bookmarkStart w:id="2241" w:name="_Toc3743780"/>
      <w:bookmarkStart w:id="2242" w:name="_Toc3744862"/>
      <w:bookmarkStart w:id="2243" w:name="_Toc3747145"/>
      <w:bookmarkStart w:id="2244" w:name="_Toc3750945"/>
      <w:bookmarkStart w:id="2245" w:name="_Toc3751765"/>
      <w:bookmarkStart w:id="2246" w:name="_Toc3822501"/>
      <w:bookmarkStart w:id="2247" w:name="_Toc3823295"/>
      <w:bookmarkStart w:id="2248" w:name="_Toc3829507"/>
      <w:bookmarkStart w:id="2249" w:name="_Toc3831735"/>
      <w:bookmarkStart w:id="2250" w:name="_Toc3485043"/>
      <w:bookmarkStart w:id="2251" w:name="_Toc3536781"/>
      <w:bookmarkStart w:id="2252" w:name="_Toc3536982"/>
      <w:bookmarkStart w:id="2253" w:name="_Toc3537181"/>
      <w:bookmarkStart w:id="2254" w:name="_Toc3553527"/>
      <w:bookmarkStart w:id="2255" w:name="_Toc3556433"/>
      <w:bookmarkStart w:id="2256" w:name="_Toc3558184"/>
      <w:bookmarkStart w:id="2257" w:name="_Toc3563806"/>
      <w:bookmarkStart w:id="2258" w:name="_Toc3566920"/>
      <w:bookmarkStart w:id="2259" w:name="_Toc3568640"/>
      <w:bookmarkStart w:id="2260" w:name="_Toc3570174"/>
      <w:bookmarkStart w:id="2261" w:name="_Toc3573646"/>
      <w:bookmarkStart w:id="2262" w:name="_Toc3740254"/>
      <w:bookmarkStart w:id="2263" w:name="_Toc3741152"/>
      <w:bookmarkStart w:id="2264" w:name="_Toc3741351"/>
      <w:bookmarkStart w:id="2265" w:name="_Toc3741550"/>
      <w:bookmarkStart w:id="2266" w:name="_Toc3743781"/>
      <w:bookmarkStart w:id="2267" w:name="_Toc3744863"/>
      <w:bookmarkStart w:id="2268" w:name="_Toc3747146"/>
      <w:bookmarkStart w:id="2269" w:name="_Toc3750946"/>
      <w:bookmarkStart w:id="2270" w:name="_Toc3751766"/>
      <w:bookmarkStart w:id="2271" w:name="_Toc3822502"/>
      <w:bookmarkStart w:id="2272" w:name="_Toc3823296"/>
      <w:bookmarkStart w:id="2273" w:name="_Toc3829508"/>
      <w:bookmarkStart w:id="2274" w:name="_Toc3831736"/>
      <w:bookmarkStart w:id="2275" w:name="_Toc3485044"/>
      <w:bookmarkStart w:id="2276" w:name="_Toc3536782"/>
      <w:bookmarkStart w:id="2277" w:name="_Toc3536983"/>
      <w:bookmarkStart w:id="2278" w:name="_Toc3537182"/>
      <w:bookmarkStart w:id="2279" w:name="_Toc3553528"/>
      <w:bookmarkStart w:id="2280" w:name="_Toc3556434"/>
      <w:bookmarkStart w:id="2281" w:name="_Toc3558185"/>
      <w:bookmarkStart w:id="2282" w:name="_Toc3563807"/>
      <w:bookmarkStart w:id="2283" w:name="_Toc3566921"/>
      <w:bookmarkStart w:id="2284" w:name="_Toc3568641"/>
      <w:bookmarkStart w:id="2285" w:name="_Toc3570175"/>
      <w:bookmarkStart w:id="2286" w:name="_Toc3573647"/>
      <w:bookmarkStart w:id="2287" w:name="_Toc3740255"/>
      <w:bookmarkStart w:id="2288" w:name="_Toc3741153"/>
      <w:bookmarkStart w:id="2289" w:name="_Toc3741352"/>
      <w:bookmarkStart w:id="2290" w:name="_Toc3741551"/>
      <w:bookmarkStart w:id="2291" w:name="_Toc3743782"/>
      <w:bookmarkStart w:id="2292" w:name="_Toc3744864"/>
      <w:bookmarkStart w:id="2293" w:name="_Toc3747147"/>
      <w:bookmarkStart w:id="2294" w:name="_Toc3750947"/>
      <w:bookmarkStart w:id="2295" w:name="_Toc3751767"/>
      <w:bookmarkStart w:id="2296" w:name="_Toc3822503"/>
      <w:bookmarkStart w:id="2297" w:name="_Toc3823297"/>
      <w:bookmarkStart w:id="2298" w:name="_Toc3829509"/>
      <w:bookmarkStart w:id="2299" w:name="_Toc3831737"/>
      <w:bookmarkStart w:id="2300" w:name="_Toc3485045"/>
      <w:bookmarkStart w:id="2301" w:name="_Toc3536783"/>
      <w:bookmarkStart w:id="2302" w:name="_Toc3536984"/>
      <w:bookmarkStart w:id="2303" w:name="_Toc3537183"/>
      <w:bookmarkStart w:id="2304" w:name="_Toc3553529"/>
      <w:bookmarkStart w:id="2305" w:name="_Toc3556435"/>
      <w:bookmarkStart w:id="2306" w:name="_Toc3558186"/>
      <w:bookmarkStart w:id="2307" w:name="_Toc3563808"/>
      <w:bookmarkStart w:id="2308" w:name="_Toc3566922"/>
      <w:bookmarkStart w:id="2309" w:name="_Toc3568642"/>
      <w:bookmarkStart w:id="2310" w:name="_Toc3570176"/>
      <w:bookmarkStart w:id="2311" w:name="_Toc3573648"/>
      <w:bookmarkStart w:id="2312" w:name="_Toc3740256"/>
      <w:bookmarkStart w:id="2313" w:name="_Toc3741154"/>
      <w:bookmarkStart w:id="2314" w:name="_Toc3741353"/>
      <w:bookmarkStart w:id="2315" w:name="_Toc3741552"/>
      <w:bookmarkStart w:id="2316" w:name="_Toc3743783"/>
      <w:bookmarkStart w:id="2317" w:name="_Toc3744865"/>
      <w:bookmarkStart w:id="2318" w:name="_Toc3747148"/>
      <w:bookmarkStart w:id="2319" w:name="_Toc3750948"/>
      <w:bookmarkStart w:id="2320" w:name="_Toc3751768"/>
      <w:bookmarkStart w:id="2321" w:name="_Toc3822504"/>
      <w:bookmarkStart w:id="2322" w:name="_Toc3823298"/>
      <w:bookmarkStart w:id="2323" w:name="_Toc3829510"/>
      <w:bookmarkStart w:id="2324" w:name="_Toc3831738"/>
      <w:bookmarkStart w:id="2325" w:name="_Toc3485046"/>
      <w:bookmarkStart w:id="2326" w:name="_Toc3536784"/>
      <w:bookmarkStart w:id="2327" w:name="_Toc3536985"/>
      <w:bookmarkStart w:id="2328" w:name="_Toc3537184"/>
      <w:bookmarkStart w:id="2329" w:name="_Toc3553530"/>
      <w:bookmarkStart w:id="2330" w:name="_Toc3556436"/>
      <w:bookmarkStart w:id="2331" w:name="_Toc3558187"/>
      <w:bookmarkStart w:id="2332" w:name="_Toc3563809"/>
      <w:bookmarkStart w:id="2333" w:name="_Toc3566923"/>
      <w:bookmarkStart w:id="2334" w:name="_Toc3568643"/>
      <w:bookmarkStart w:id="2335" w:name="_Toc3570177"/>
      <w:bookmarkStart w:id="2336" w:name="_Toc3573649"/>
      <w:bookmarkStart w:id="2337" w:name="_Toc3740257"/>
      <w:bookmarkStart w:id="2338" w:name="_Toc3741155"/>
      <w:bookmarkStart w:id="2339" w:name="_Toc3741354"/>
      <w:bookmarkStart w:id="2340" w:name="_Toc3741553"/>
      <w:bookmarkStart w:id="2341" w:name="_Toc3743784"/>
      <w:bookmarkStart w:id="2342" w:name="_Toc3744866"/>
      <w:bookmarkStart w:id="2343" w:name="_Toc3747149"/>
      <w:bookmarkStart w:id="2344" w:name="_Toc3750949"/>
      <w:bookmarkStart w:id="2345" w:name="_Toc3751769"/>
      <w:bookmarkStart w:id="2346" w:name="_Toc3822505"/>
      <w:bookmarkStart w:id="2347" w:name="_Toc3823299"/>
      <w:bookmarkStart w:id="2348" w:name="_Toc3829511"/>
      <w:bookmarkStart w:id="2349" w:name="_Toc3831739"/>
      <w:bookmarkStart w:id="2350" w:name="_Toc3485047"/>
      <w:bookmarkStart w:id="2351" w:name="_Toc3536785"/>
      <w:bookmarkStart w:id="2352" w:name="_Toc3536986"/>
      <w:bookmarkStart w:id="2353" w:name="_Toc3537185"/>
      <w:bookmarkStart w:id="2354" w:name="_Toc3553531"/>
      <w:bookmarkStart w:id="2355" w:name="_Toc3556437"/>
      <w:bookmarkStart w:id="2356" w:name="_Toc3558188"/>
      <w:bookmarkStart w:id="2357" w:name="_Toc3563810"/>
      <w:bookmarkStart w:id="2358" w:name="_Toc3566924"/>
      <w:bookmarkStart w:id="2359" w:name="_Toc3568644"/>
      <w:bookmarkStart w:id="2360" w:name="_Toc3570178"/>
      <w:bookmarkStart w:id="2361" w:name="_Toc3573650"/>
      <w:bookmarkStart w:id="2362" w:name="_Toc3740258"/>
      <w:bookmarkStart w:id="2363" w:name="_Toc3741156"/>
      <w:bookmarkStart w:id="2364" w:name="_Toc3741355"/>
      <w:bookmarkStart w:id="2365" w:name="_Toc3741554"/>
      <w:bookmarkStart w:id="2366" w:name="_Toc3743785"/>
      <w:bookmarkStart w:id="2367" w:name="_Toc3744867"/>
      <w:bookmarkStart w:id="2368" w:name="_Toc3747150"/>
      <w:bookmarkStart w:id="2369" w:name="_Toc3750950"/>
      <w:bookmarkStart w:id="2370" w:name="_Toc3751770"/>
      <w:bookmarkStart w:id="2371" w:name="_Toc3822506"/>
      <w:bookmarkStart w:id="2372" w:name="_Toc3823300"/>
      <w:bookmarkStart w:id="2373" w:name="_Toc3829512"/>
      <w:bookmarkStart w:id="2374" w:name="_Toc3831740"/>
      <w:bookmarkStart w:id="2375" w:name="_Toc3485048"/>
      <w:bookmarkStart w:id="2376" w:name="_Toc3536786"/>
      <w:bookmarkStart w:id="2377" w:name="_Toc3536987"/>
      <w:bookmarkStart w:id="2378" w:name="_Toc3537186"/>
      <w:bookmarkStart w:id="2379" w:name="_Toc3553532"/>
      <w:bookmarkStart w:id="2380" w:name="_Toc3556438"/>
      <w:bookmarkStart w:id="2381" w:name="_Toc3558189"/>
      <w:bookmarkStart w:id="2382" w:name="_Toc3563811"/>
      <w:bookmarkStart w:id="2383" w:name="_Toc3566925"/>
      <w:bookmarkStart w:id="2384" w:name="_Toc3568645"/>
      <w:bookmarkStart w:id="2385" w:name="_Toc3570179"/>
      <w:bookmarkStart w:id="2386" w:name="_Toc3573651"/>
      <w:bookmarkStart w:id="2387" w:name="_Toc3740259"/>
      <w:bookmarkStart w:id="2388" w:name="_Toc3741157"/>
      <w:bookmarkStart w:id="2389" w:name="_Toc3741356"/>
      <w:bookmarkStart w:id="2390" w:name="_Toc3741555"/>
      <w:bookmarkStart w:id="2391" w:name="_Toc3743786"/>
      <w:bookmarkStart w:id="2392" w:name="_Toc3744868"/>
      <w:bookmarkStart w:id="2393" w:name="_Toc3747151"/>
      <w:bookmarkStart w:id="2394" w:name="_Toc3750951"/>
      <w:bookmarkStart w:id="2395" w:name="_Toc3751771"/>
      <w:bookmarkStart w:id="2396" w:name="_Toc3822507"/>
      <w:bookmarkStart w:id="2397" w:name="_Toc3823301"/>
      <w:bookmarkStart w:id="2398" w:name="_Toc3829513"/>
      <w:bookmarkStart w:id="2399" w:name="_Toc3831741"/>
      <w:bookmarkStart w:id="2400" w:name="_Toc3485049"/>
      <w:bookmarkStart w:id="2401" w:name="_Toc3536787"/>
      <w:bookmarkStart w:id="2402" w:name="_Toc3536988"/>
      <w:bookmarkStart w:id="2403" w:name="_Toc3537187"/>
      <w:bookmarkStart w:id="2404" w:name="_Toc3553533"/>
      <w:bookmarkStart w:id="2405" w:name="_Toc3556439"/>
      <w:bookmarkStart w:id="2406" w:name="_Toc3558190"/>
      <w:bookmarkStart w:id="2407" w:name="_Toc3563812"/>
      <w:bookmarkStart w:id="2408" w:name="_Toc3566926"/>
      <w:bookmarkStart w:id="2409" w:name="_Toc3568646"/>
      <w:bookmarkStart w:id="2410" w:name="_Toc3570180"/>
      <w:bookmarkStart w:id="2411" w:name="_Toc3573652"/>
      <w:bookmarkStart w:id="2412" w:name="_Toc3740260"/>
      <w:bookmarkStart w:id="2413" w:name="_Toc3741158"/>
      <w:bookmarkStart w:id="2414" w:name="_Toc3741357"/>
      <w:bookmarkStart w:id="2415" w:name="_Toc3741556"/>
      <w:bookmarkStart w:id="2416" w:name="_Toc3743787"/>
      <w:bookmarkStart w:id="2417" w:name="_Toc3744869"/>
      <w:bookmarkStart w:id="2418" w:name="_Toc3747152"/>
      <w:bookmarkStart w:id="2419" w:name="_Toc3750952"/>
      <w:bookmarkStart w:id="2420" w:name="_Toc3751772"/>
      <w:bookmarkStart w:id="2421" w:name="_Toc3822508"/>
      <w:bookmarkStart w:id="2422" w:name="_Toc3823302"/>
      <w:bookmarkStart w:id="2423" w:name="_Toc3829514"/>
      <w:bookmarkStart w:id="2424" w:name="_Toc3831742"/>
      <w:bookmarkStart w:id="2425" w:name="_Toc3485050"/>
      <w:bookmarkStart w:id="2426" w:name="_Toc3536788"/>
      <w:bookmarkStart w:id="2427" w:name="_Toc3536989"/>
      <w:bookmarkStart w:id="2428" w:name="_Toc3537188"/>
      <w:bookmarkStart w:id="2429" w:name="_Toc3553534"/>
      <w:bookmarkStart w:id="2430" w:name="_Toc3556440"/>
      <w:bookmarkStart w:id="2431" w:name="_Toc3558191"/>
      <w:bookmarkStart w:id="2432" w:name="_Toc3563813"/>
      <w:bookmarkStart w:id="2433" w:name="_Toc3566927"/>
      <w:bookmarkStart w:id="2434" w:name="_Toc3568647"/>
      <w:bookmarkStart w:id="2435" w:name="_Toc3570181"/>
      <w:bookmarkStart w:id="2436" w:name="_Toc3573653"/>
      <w:bookmarkStart w:id="2437" w:name="_Toc3740261"/>
      <w:bookmarkStart w:id="2438" w:name="_Toc3741159"/>
      <w:bookmarkStart w:id="2439" w:name="_Toc3741358"/>
      <w:bookmarkStart w:id="2440" w:name="_Toc3741557"/>
      <w:bookmarkStart w:id="2441" w:name="_Toc3743788"/>
      <w:bookmarkStart w:id="2442" w:name="_Toc3744870"/>
      <w:bookmarkStart w:id="2443" w:name="_Toc3747153"/>
      <w:bookmarkStart w:id="2444" w:name="_Toc3750953"/>
      <w:bookmarkStart w:id="2445" w:name="_Toc3751773"/>
      <w:bookmarkStart w:id="2446" w:name="_Toc3822509"/>
      <w:bookmarkStart w:id="2447" w:name="_Toc3823303"/>
      <w:bookmarkStart w:id="2448" w:name="_Toc3829515"/>
      <w:bookmarkStart w:id="2449" w:name="_Toc3831743"/>
      <w:bookmarkStart w:id="2450" w:name="_Toc3485051"/>
      <w:bookmarkStart w:id="2451" w:name="_Toc3536789"/>
      <w:bookmarkStart w:id="2452" w:name="_Toc3536990"/>
      <w:bookmarkStart w:id="2453" w:name="_Toc3537189"/>
      <w:bookmarkStart w:id="2454" w:name="_Toc3553535"/>
      <w:bookmarkStart w:id="2455" w:name="_Toc3556441"/>
      <w:bookmarkStart w:id="2456" w:name="_Toc3558192"/>
      <w:bookmarkStart w:id="2457" w:name="_Toc3563814"/>
      <w:bookmarkStart w:id="2458" w:name="_Toc3566928"/>
      <w:bookmarkStart w:id="2459" w:name="_Toc3568648"/>
      <w:bookmarkStart w:id="2460" w:name="_Toc3570182"/>
      <w:bookmarkStart w:id="2461" w:name="_Toc3573654"/>
      <w:bookmarkStart w:id="2462" w:name="_Toc3740262"/>
      <w:bookmarkStart w:id="2463" w:name="_Toc3741160"/>
      <w:bookmarkStart w:id="2464" w:name="_Toc3741359"/>
      <w:bookmarkStart w:id="2465" w:name="_Toc3741558"/>
      <w:bookmarkStart w:id="2466" w:name="_Toc3743789"/>
      <w:bookmarkStart w:id="2467" w:name="_Toc3744871"/>
      <w:bookmarkStart w:id="2468" w:name="_Toc3747154"/>
      <w:bookmarkStart w:id="2469" w:name="_Toc3750954"/>
      <w:bookmarkStart w:id="2470" w:name="_Toc3751774"/>
      <w:bookmarkStart w:id="2471" w:name="_Toc3822510"/>
      <w:bookmarkStart w:id="2472" w:name="_Toc3823304"/>
      <w:bookmarkStart w:id="2473" w:name="_Toc3829516"/>
      <w:bookmarkStart w:id="2474" w:name="_Toc3831744"/>
      <w:bookmarkStart w:id="2475" w:name="_Toc3485052"/>
      <w:bookmarkStart w:id="2476" w:name="_Toc3536790"/>
      <w:bookmarkStart w:id="2477" w:name="_Toc3536991"/>
      <w:bookmarkStart w:id="2478" w:name="_Toc3537190"/>
      <w:bookmarkStart w:id="2479" w:name="_Toc3553536"/>
      <w:bookmarkStart w:id="2480" w:name="_Toc3556442"/>
      <w:bookmarkStart w:id="2481" w:name="_Toc3558193"/>
      <w:bookmarkStart w:id="2482" w:name="_Toc3563815"/>
      <w:bookmarkStart w:id="2483" w:name="_Toc3566929"/>
      <w:bookmarkStart w:id="2484" w:name="_Toc3568649"/>
      <w:bookmarkStart w:id="2485" w:name="_Toc3570183"/>
      <w:bookmarkStart w:id="2486" w:name="_Toc3573655"/>
      <w:bookmarkStart w:id="2487" w:name="_Toc3740263"/>
      <w:bookmarkStart w:id="2488" w:name="_Toc3741161"/>
      <w:bookmarkStart w:id="2489" w:name="_Toc3741360"/>
      <w:bookmarkStart w:id="2490" w:name="_Toc3741559"/>
      <w:bookmarkStart w:id="2491" w:name="_Toc3743790"/>
      <w:bookmarkStart w:id="2492" w:name="_Toc3744872"/>
      <w:bookmarkStart w:id="2493" w:name="_Toc3747155"/>
      <w:bookmarkStart w:id="2494" w:name="_Toc3750955"/>
      <w:bookmarkStart w:id="2495" w:name="_Toc3751775"/>
      <w:bookmarkStart w:id="2496" w:name="_Toc3822511"/>
      <w:bookmarkStart w:id="2497" w:name="_Toc3823305"/>
      <w:bookmarkStart w:id="2498" w:name="_Toc3829517"/>
      <w:bookmarkStart w:id="2499" w:name="_Toc3831745"/>
      <w:bookmarkStart w:id="2500" w:name="_Toc3485053"/>
      <w:bookmarkStart w:id="2501" w:name="_Toc3536791"/>
      <w:bookmarkStart w:id="2502" w:name="_Toc3536992"/>
      <w:bookmarkStart w:id="2503" w:name="_Toc3537191"/>
      <w:bookmarkStart w:id="2504" w:name="_Toc3553537"/>
      <w:bookmarkStart w:id="2505" w:name="_Toc3556443"/>
      <w:bookmarkStart w:id="2506" w:name="_Toc3558194"/>
      <w:bookmarkStart w:id="2507" w:name="_Toc3563816"/>
      <w:bookmarkStart w:id="2508" w:name="_Toc3566930"/>
      <w:bookmarkStart w:id="2509" w:name="_Toc3568650"/>
      <w:bookmarkStart w:id="2510" w:name="_Toc3570184"/>
      <w:bookmarkStart w:id="2511" w:name="_Toc3573656"/>
      <w:bookmarkStart w:id="2512" w:name="_Toc3740264"/>
      <w:bookmarkStart w:id="2513" w:name="_Toc3741162"/>
      <w:bookmarkStart w:id="2514" w:name="_Toc3741361"/>
      <w:bookmarkStart w:id="2515" w:name="_Toc3741560"/>
      <w:bookmarkStart w:id="2516" w:name="_Toc3743791"/>
      <w:bookmarkStart w:id="2517" w:name="_Toc3744873"/>
      <w:bookmarkStart w:id="2518" w:name="_Toc3747156"/>
      <w:bookmarkStart w:id="2519" w:name="_Toc3750956"/>
      <w:bookmarkStart w:id="2520" w:name="_Toc3751776"/>
      <w:bookmarkStart w:id="2521" w:name="_Toc3822512"/>
      <w:bookmarkStart w:id="2522" w:name="_Toc3823306"/>
      <w:bookmarkStart w:id="2523" w:name="_Toc3829518"/>
      <w:bookmarkStart w:id="2524" w:name="_Toc3831746"/>
      <w:bookmarkStart w:id="2525" w:name="_Toc3485054"/>
      <w:bookmarkStart w:id="2526" w:name="_Toc3536792"/>
      <w:bookmarkStart w:id="2527" w:name="_Toc3536993"/>
      <w:bookmarkStart w:id="2528" w:name="_Toc3537192"/>
      <w:bookmarkStart w:id="2529" w:name="_Toc3553538"/>
      <w:bookmarkStart w:id="2530" w:name="_Toc3556444"/>
      <w:bookmarkStart w:id="2531" w:name="_Toc3558195"/>
      <w:bookmarkStart w:id="2532" w:name="_Toc3563817"/>
      <w:bookmarkStart w:id="2533" w:name="_Toc3566931"/>
      <w:bookmarkStart w:id="2534" w:name="_Toc3568651"/>
      <w:bookmarkStart w:id="2535" w:name="_Toc3570185"/>
      <w:bookmarkStart w:id="2536" w:name="_Toc3573657"/>
      <w:bookmarkStart w:id="2537" w:name="_Toc3740265"/>
      <w:bookmarkStart w:id="2538" w:name="_Toc3741163"/>
      <w:bookmarkStart w:id="2539" w:name="_Toc3741362"/>
      <w:bookmarkStart w:id="2540" w:name="_Toc3741561"/>
      <w:bookmarkStart w:id="2541" w:name="_Toc3743792"/>
      <w:bookmarkStart w:id="2542" w:name="_Toc3744874"/>
      <w:bookmarkStart w:id="2543" w:name="_Toc3747157"/>
      <w:bookmarkStart w:id="2544" w:name="_Toc3750957"/>
      <w:bookmarkStart w:id="2545" w:name="_Toc3751777"/>
      <w:bookmarkStart w:id="2546" w:name="_Toc3822513"/>
      <w:bookmarkStart w:id="2547" w:name="_Toc3823307"/>
      <w:bookmarkStart w:id="2548" w:name="_Toc3829519"/>
      <w:bookmarkStart w:id="2549" w:name="_Toc3831747"/>
      <w:bookmarkStart w:id="2550" w:name="_Toc3485055"/>
      <w:bookmarkStart w:id="2551" w:name="_Toc3536793"/>
      <w:bookmarkStart w:id="2552" w:name="_Toc3536994"/>
      <w:bookmarkStart w:id="2553" w:name="_Toc3537193"/>
      <w:bookmarkStart w:id="2554" w:name="_Toc3553539"/>
      <w:bookmarkStart w:id="2555" w:name="_Toc3556445"/>
      <w:bookmarkStart w:id="2556" w:name="_Toc3558196"/>
      <w:bookmarkStart w:id="2557" w:name="_Toc3563818"/>
      <w:bookmarkStart w:id="2558" w:name="_Toc3566932"/>
      <w:bookmarkStart w:id="2559" w:name="_Toc3568652"/>
      <w:bookmarkStart w:id="2560" w:name="_Toc3570186"/>
      <w:bookmarkStart w:id="2561" w:name="_Toc3573658"/>
      <w:bookmarkStart w:id="2562" w:name="_Toc3740266"/>
      <w:bookmarkStart w:id="2563" w:name="_Toc3741164"/>
      <w:bookmarkStart w:id="2564" w:name="_Toc3741363"/>
      <w:bookmarkStart w:id="2565" w:name="_Toc3741562"/>
      <w:bookmarkStart w:id="2566" w:name="_Toc3743793"/>
      <w:bookmarkStart w:id="2567" w:name="_Toc3744875"/>
      <w:bookmarkStart w:id="2568" w:name="_Toc3747158"/>
      <w:bookmarkStart w:id="2569" w:name="_Toc3750958"/>
      <w:bookmarkStart w:id="2570" w:name="_Toc3751778"/>
      <w:bookmarkStart w:id="2571" w:name="_Toc3822514"/>
      <w:bookmarkStart w:id="2572" w:name="_Toc3823308"/>
      <w:bookmarkStart w:id="2573" w:name="_Toc3829520"/>
      <w:bookmarkStart w:id="2574" w:name="_Toc3831748"/>
      <w:bookmarkStart w:id="2575" w:name="_Toc3485056"/>
      <w:bookmarkStart w:id="2576" w:name="_Toc3536794"/>
      <w:bookmarkStart w:id="2577" w:name="_Toc3536995"/>
      <w:bookmarkStart w:id="2578" w:name="_Toc3537194"/>
      <w:bookmarkStart w:id="2579" w:name="_Toc3553540"/>
      <w:bookmarkStart w:id="2580" w:name="_Toc3556446"/>
      <w:bookmarkStart w:id="2581" w:name="_Toc3558197"/>
      <w:bookmarkStart w:id="2582" w:name="_Toc3563819"/>
      <w:bookmarkStart w:id="2583" w:name="_Toc3566933"/>
      <w:bookmarkStart w:id="2584" w:name="_Toc3568653"/>
      <w:bookmarkStart w:id="2585" w:name="_Toc3570187"/>
      <w:bookmarkStart w:id="2586" w:name="_Toc3573659"/>
      <w:bookmarkStart w:id="2587" w:name="_Toc3740267"/>
      <w:bookmarkStart w:id="2588" w:name="_Toc3741165"/>
      <w:bookmarkStart w:id="2589" w:name="_Toc3741364"/>
      <w:bookmarkStart w:id="2590" w:name="_Toc3741563"/>
      <w:bookmarkStart w:id="2591" w:name="_Toc3743794"/>
      <w:bookmarkStart w:id="2592" w:name="_Toc3744876"/>
      <w:bookmarkStart w:id="2593" w:name="_Toc3747159"/>
      <w:bookmarkStart w:id="2594" w:name="_Toc3750959"/>
      <w:bookmarkStart w:id="2595" w:name="_Toc3751779"/>
      <w:bookmarkStart w:id="2596" w:name="_Toc3822515"/>
      <w:bookmarkStart w:id="2597" w:name="_Toc3823309"/>
      <w:bookmarkStart w:id="2598" w:name="_Toc3829521"/>
      <w:bookmarkStart w:id="2599" w:name="_Toc3831749"/>
      <w:bookmarkStart w:id="2600" w:name="_Toc3485057"/>
      <w:bookmarkStart w:id="2601" w:name="_Toc3536795"/>
      <w:bookmarkStart w:id="2602" w:name="_Toc3536996"/>
      <w:bookmarkStart w:id="2603" w:name="_Toc3537195"/>
      <w:bookmarkStart w:id="2604" w:name="_Toc3553541"/>
      <w:bookmarkStart w:id="2605" w:name="_Toc3556447"/>
      <w:bookmarkStart w:id="2606" w:name="_Toc3558198"/>
      <w:bookmarkStart w:id="2607" w:name="_Toc3563820"/>
      <w:bookmarkStart w:id="2608" w:name="_Toc3566934"/>
      <w:bookmarkStart w:id="2609" w:name="_Toc3568654"/>
      <w:bookmarkStart w:id="2610" w:name="_Toc3570188"/>
      <w:bookmarkStart w:id="2611" w:name="_Toc3573660"/>
      <w:bookmarkStart w:id="2612" w:name="_Toc3740268"/>
      <w:bookmarkStart w:id="2613" w:name="_Toc3741166"/>
      <w:bookmarkStart w:id="2614" w:name="_Toc3741365"/>
      <w:bookmarkStart w:id="2615" w:name="_Toc3741564"/>
      <w:bookmarkStart w:id="2616" w:name="_Toc3743795"/>
      <w:bookmarkStart w:id="2617" w:name="_Toc3744877"/>
      <w:bookmarkStart w:id="2618" w:name="_Toc3747160"/>
      <w:bookmarkStart w:id="2619" w:name="_Toc3750960"/>
      <w:bookmarkStart w:id="2620" w:name="_Toc3751780"/>
      <w:bookmarkStart w:id="2621" w:name="_Toc3822516"/>
      <w:bookmarkStart w:id="2622" w:name="_Toc3823310"/>
      <w:bookmarkStart w:id="2623" w:name="_Toc3829522"/>
      <w:bookmarkStart w:id="2624" w:name="_Toc3831750"/>
      <w:bookmarkStart w:id="2625" w:name="_Toc3485058"/>
      <w:bookmarkStart w:id="2626" w:name="_Toc3536796"/>
      <w:bookmarkStart w:id="2627" w:name="_Toc3536997"/>
      <w:bookmarkStart w:id="2628" w:name="_Toc3537196"/>
      <w:bookmarkStart w:id="2629" w:name="_Toc3553542"/>
      <w:bookmarkStart w:id="2630" w:name="_Toc3556448"/>
      <w:bookmarkStart w:id="2631" w:name="_Toc3558199"/>
      <w:bookmarkStart w:id="2632" w:name="_Toc3563821"/>
      <w:bookmarkStart w:id="2633" w:name="_Toc3566935"/>
      <w:bookmarkStart w:id="2634" w:name="_Toc3568655"/>
      <w:bookmarkStart w:id="2635" w:name="_Toc3570189"/>
      <w:bookmarkStart w:id="2636" w:name="_Toc3573661"/>
      <w:bookmarkStart w:id="2637" w:name="_Toc3740269"/>
      <w:bookmarkStart w:id="2638" w:name="_Toc3741167"/>
      <w:bookmarkStart w:id="2639" w:name="_Toc3741366"/>
      <w:bookmarkStart w:id="2640" w:name="_Toc3741565"/>
      <w:bookmarkStart w:id="2641" w:name="_Toc3743796"/>
      <w:bookmarkStart w:id="2642" w:name="_Toc3744878"/>
      <w:bookmarkStart w:id="2643" w:name="_Toc3747161"/>
      <w:bookmarkStart w:id="2644" w:name="_Toc3750961"/>
      <w:bookmarkStart w:id="2645" w:name="_Toc3751781"/>
      <w:bookmarkStart w:id="2646" w:name="_Toc3822517"/>
      <w:bookmarkStart w:id="2647" w:name="_Toc3823311"/>
      <w:bookmarkStart w:id="2648" w:name="_Toc3829523"/>
      <w:bookmarkStart w:id="2649" w:name="_Toc3831751"/>
      <w:bookmarkStart w:id="2650" w:name="_Toc3485059"/>
      <w:bookmarkStart w:id="2651" w:name="_Toc3536797"/>
      <w:bookmarkStart w:id="2652" w:name="_Toc3536998"/>
      <w:bookmarkStart w:id="2653" w:name="_Toc3537197"/>
      <w:bookmarkStart w:id="2654" w:name="_Toc3553543"/>
      <w:bookmarkStart w:id="2655" w:name="_Toc3556449"/>
      <w:bookmarkStart w:id="2656" w:name="_Toc3558200"/>
      <w:bookmarkStart w:id="2657" w:name="_Toc3563822"/>
      <w:bookmarkStart w:id="2658" w:name="_Toc3566936"/>
      <w:bookmarkStart w:id="2659" w:name="_Toc3568656"/>
      <w:bookmarkStart w:id="2660" w:name="_Toc3570190"/>
      <w:bookmarkStart w:id="2661" w:name="_Toc3573662"/>
      <w:bookmarkStart w:id="2662" w:name="_Toc3740270"/>
      <w:bookmarkStart w:id="2663" w:name="_Toc3741168"/>
      <w:bookmarkStart w:id="2664" w:name="_Toc3741367"/>
      <w:bookmarkStart w:id="2665" w:name="_Toc3741566"/>
      <w:bookmarkStart w:id="2666" w:name="_Toc3743797"/>
      <w:bookmarkStart w:id="2667" w:name="_Toc3744879"/>
      <w:bookmarkStart w:id="2668" w:name="_Toc3747162"/>
      <w:bookmarkStart w:id="2669" w:name="_Toc3750962"/>
      <w:bookmarkStart w:id="2670" w:name="_Toc3751782"/>
      <w:bookmarkStart w:id="2671" w:name="_Toc3822518"/>
      <w:bookmarkStart w:id="2672" w:name="_Toc3823312"/>
      <w:bookmarkStart w:id="2673" w:name="_Toc3829524"/>
      <w:bookmarkStart w:id="2674" w:name="_Toc3831752"/>
      <w:bookmarkStart w:id="2675" w:name="_Toc3485060"/>
      <w:bookmarkStart w:id="2676" w:name="_Toc3536798"/>
      <w:bookmarkStart w:id="2677" w:name="_Toc3536999"/>
      <w:bookmarkStart w:id="2678" w:name="_Toc3537198"/>
      <w:bookmarkStart w:id="2679" w:name="_Toc3553544"/>
      <w:bookmarkStart w:id="2680" w:name="_Toc3556450"/>
      <w:bookmarkStart w:id="2681" w:name="_Toc3558201"/>
      <w:bookmarkStart w:id="2682" w:name="_Toc3563823"/>
      <w:bookmarkStart w:id="2683" w:name="_Toc3566937"/>
      <w:bookmarkStart w:id="2684" w:name="_Toc3568657"/>
      <w:bookmarkStart w:id="2685" w:name="_Toc3570191"/>
      <w:bookmarkStart w:id="2686" w:name="_Toc3573663"/>
      <w:bookmarkStart w:id="2687" w:name="_Toc3740271"/>
      <w:bookmarkStart w:id="2688" w:name="_Toc3741169"/>
      <w:bookmarkStart w:id="2689" w:name="_Toc3741368"/>
      <w:bookmarkStart w:id="2690" w:name="_Toc3741567"/>
      <w:bookmarkStart w:id="2691" w:name="_Toc3743798"/>
      <w:bookmarkStart w:id="2692" w:name="_Toc3744880"/>
      <w:bookmarkStart w:id="2693" w:name="_Toc3747163"/>
      <w:bookmarkStart w:id="2694" w:name="_Toc3750963"/>
      <w:bookmarkStart w:id="2695" w:name="_Toc3751783"/>
      <w:bookmarkStart w:id="2696" w:name="_Toc3822519"/>
      <w:bookmarkStart w:id="2697" w:name="_Toc3823313"/>
      <w:bookmarkStart w:id="2698" w:name="_Toc3829525"/>
      <w:bookmarkStart w:id="2699" w:name="_Toc3831753"/>
      <w:bookmarkStart w:id="2700" w:name="_Toc3485061"/>
      <w:bookmarkStart w:id="2701" w:name="_Toc3536799"/>
      <w:bookmarkStart w:id="2702" w:name="_Toc3537000"/>
      <w:bookmarkStart w:id="2703" w:name="_Toc3537199"/>
      <w:bookmarkStart w:id="2704" w:name="_Toc3553545"/>
      <w:bookmarkStart w:id="2705" w:name="_Toc3556451"/>
      <w:bookmarkStart w:id="2706" w:name="_Toc3558202"/>
      <w:bookmarkStart w:id="2707" w:name="_Toc3563824"/>
      <w:bookmarkStart w:id="2708" w:name="_Toc3566938"/>
      <w:bookmarkStart w:id="2709" w:name="_Toc3568658"/>
      <w:bookmarkStart w:id="2710" w:name="_Toc3570192"/>
      <w:bookmarkStart w:id="2711" w:name="_Toc3573664"/>
      <w:bookmarkStart w:id="2712" w:name="_Toc3740272"/>
      <w:bookmarkStart w:id="2713" w:name="_Toc3741170"/>
      <w:bookmarkStart w:id="2714" w:name="_Toc3741369"/>
      <w:bookmarkStart w:id="2715" w:name="_Toc3741568"/>
      <w:bookmarkStart w:id="2716" w:name="_Toc3743799"/>
      <w:bookmarkStart w:id="2717" w:name="_Toc3744881"/>
      <w:bookmarkStart w:id="2718" w:name="_Toc3747164"/>
      <w:bookmarkStart w:id="2719" w:name="_Toc3750964"/>
      <w:bookmarkStart w:id="2720" w:name="_Toc3751784"/>
      <w:bookmarkStart w:id="2721" w:name="_Toc3822520"/>
      <w:bookmarkStart w:id="2722" w:name="_Toc3823314"/>
      <w:bookmarkStart w:id="2723" w:name="_Toc3829526"/>
      <w:bookmarkStart w:id="2724" w:name="_Toc3831754"/>
      <w:bookmarkStart w:id="2725" w:name="_Toc3485062"/>
      <w:bookmarkStart w:id="2726" w:name="_Toc3536800"/>
      <w:bookmarkStart w:id="2727" w:name="_Toc3537001"/>
      <w:bookmarkStart w:id="2728" w:name="_Toc3537200"/>
      <w:bookmarkStart w:id="2729" w:name="_Toc3553546"/>
      <w:bookmarkStart w:id="2730" w:name="_Toc3556452"/>
      <w:bookmarkStart w:id="2731" w:name="_Toc3558203"/>
      <w:bookmarkStart w:id="2732" w:name="_Toc3563825"/>
      <w:bookmarkStart w:id="2733" w:name="_Toc3566939"/>
      <w:bookmarkStart w:id="2734" w:name="_Toc3568659"/>
      <w:bookmarkStart w:id="2735" w:name="_Toc3570193"/>
      <w:bookmarkStart w:id="2736" w:name="_Toc3573665"/>
      <w:bookmarkStart w:id="2737" w:name="_Toc3740273"/>
      <w:bookmarkStart w:id="2738" w:name="_Toc3741171"/>
      <w:bookmarkStart w:id="2739" w:name="_Toc3741370"/>
      <w:bookmarkStart w:id="2740" w:name="_Toc3741569"/>
      <w:bookmarkStart w:id="2741" w:name="_Toc3743800"/>
      <w:bookmarkStart w:id="2742" w:name="_Toc3744882"/>
      <w:bookmarkStart w:id="2743" w:name="_Toc3747165"/>
      <w:bookmarkStart w:id="2744" w:name="_Toc3750965"/>
      <w:bookmarkStart w:id="2745" w:name="_Toc3751785"/>
      <w:bookmarkStart w:id="2746" w:name="_Toc3822521"/>
      <w:bookmarkStart w:id="2747" w:name="_Toc3823315"/>
      <w:bookmarkStart w:id="2748" w:name="_Toc3829527"/>
      <w:bookmarkStart w:id="2749" w:name="_Toc3831755"/>
      <w:bookmarkStart w:id="2750" w:name="_Toc3485063"/>
      <w:bookmarkStart w:id="2751" w:name="_Toc3536801"/>
      <w:bookmarkStart w:id="2752" w:name="_Toc3537002"/>
      <w:bookmarkStart w:id="2753" w:name="_Toc3537201"/>
      <w:bookmarkStart w:id="2754" w:name="_Toc3553547"/>
      <w:bookmarkStart w:id="2755" w:name="_Toc3556453"/>
      <w:bookmarkStart w:id="2756" w:name="_Toc3558204"/>
      <w:bookmarkStart w:id="2757" w:name="_Toc3563826"/>
      <w:bookmarkStart w:id="2758" w:name="_Toc3566940"/>
      <w:bookmarkStart w:id="2759" w:name="_Toc3568660"/>
      <w:bookmarkStart w:id="2760" w:name="_Toc3570194"/>
      <w:bookmarkStart w:id="2761" w:name="_Toc3573666"/>
      <w:bookmarkStart w:id="2762" w:name="_Toc3740274"/>
      <w:bookmarkStart w:id="2763" w:name="_Toc3741172"/>
      <w:bookmarkStart w:id="2764" w:name="_Toc3741371"/>
      <w:bookmarkStart w:id="2765" w:name="_Toc3741570"/>
      <w:bookmarkStart w:id="2766" w:name="_Toc3743801"/>
      <w:bookmarkStart w:id="2767" w:name="_Toc3744883"/>
      <w:bookmarkStart w:id="2768" w:name="_Toc3747166"/>
      <w:bookmarkStart w:id="2769" w:name="_Toc3750966"/>
      <w:bookmarkStart w:id="2770" w:name="_Toc3751786"/>
      <w:bookmarkStart w:id="2771" w:name="_Toc3822522"/>
      <w:bookmarkStart w:id="2772" w:name="_Toc3823316"/>
      <w:bookmarkStart w:id="2773" w:name="_Toc3829528"/>
      <w:bookmarkStart w:id="2774" w:name="_Toc3831756"/>
      <w:bookmarkStart w:id="2775" w:name="_Toc3485064"/>
      <w:bookmarkStart w:id="2776" w:name="_Toc3536802"/>
      <w:bookmarkStart w:id="2777" w:name="_Toc3537003"/>
      <w:bookmarkStart w:id="2778" w:name="_Toc3537202"/>
      <w:bookmarkStart w:id="2779" w:name="_Toc3553548"/>
      <w:bookmarkStart w:id="2780" w:name="_Toc3556454"/>
      <w:bookmarkStart w:id="2781" w:name="_Toc3558205"/>
      <w:bookmarkStart w:id="2782" w:name="_Toc3563827"/>
      <w:bookmarkStart w:id="2783" w:name="_Toc3566941"/>
      <w:bookmarkStart w:id="2784" w:name="_Toc3568661"/>
      <w:bookmarkStart w:id="2785" w:name="_Toc3570195"/>
      <w:bookmarkStart w:id="2786" w:name="_Toc3573667"/>
      <w:bookmarkStart w:id="2787" w:name="_Toc3740275"/>
      <w:bookmarkStart w:id="2788" w:name="_Toc3741173"/>
      <w:bookmarkStart w:id="2789" w:name="_Toc3741372"/>
      <w:bookmarkStart w:id="2790" w:name="_Toc3741571"/>
      <w:bookmarkStart w:id="2791" w:name="_Toc3743802"/>
      <w:bookmarkStart w:id="2792" w:name="_Toc3744884"/>
      <w:bookmarkStart w:id="2793" w:name="_Toc3747167"/>
      <w:bookmarkStart w:id="2794" w:name="_Toc3750967"/>
      <w:bookmarkStart w:id="2795" w:name="_Toc3751787"/>
      <w:bookmarkStart w:id="2796" w:name="_Toc3822523"/>
      <w:bookmarkStart w:id="2797" w:name="_Toc3823317"/>
      <w:bookmarkStart w:id="2798" w:name="_Toc3829529"/>
      <w:bookmarkStart w:id="2799" w:name="_Toc3831757"/>
      <w:bookmarkStart w:id="2800" w:name="_Toc3485065"/>
      <w:bookmarkStart w:id="2801" w:name="_Toc3536803"/>
      <w:bookmarkStart w:id="2802" w:name="_Toc3537004"/>
      <w:bookmarkStart w:id="2803" w:name="_Toc3537203"/>
      <w:bookmarkStart w:id="2804" w:name="_Toc3553549"/>
      <w:bookmarkStart w:id="2805" w:name="_Toc3556455"/>
      <w:bookmarkStart w:id="2806" w:name="_Toc3558206"/>
      <w:bookmarkStart w:id="2807" w:name="_Toc3563828"/>
      <w:bookmarkStart w:id="2808" w:name="_Toc3566942"/>
      <w:bookmarkStart w:id="2809" w:name="_Toc3568662"/>
      <w:bookmarkStart w:id="2810" w:name="_Toc3570196"/>
      <w:bookmarkStart w:id="2811" w:name="_Toc3573668"/>
      <w:bookmarkStart w:id="2812" w:name="_Toc3740276"/>
      <w:bookmarkStart w:id="2813" w:name="_Toc3741174"/>
      <w:bookmarkStart w:id="2814" w:name="_Toc3741373"/>
      <w:bookmarkStart w:id="2815" w:name="_Toc3741572"/>
      <w:bookmarkStart w:id="2816" w:name="_Toc3743803"/>
      <w:bookmarkStart w:id="2817" w:name="_Toc3744885"/>
      <w:bookmarkStart w:id="2818" w:name="_Toc3747168"/>
      <w:bookmarkStart w:id="2819" w:name="_Toc3750968"/>
      <w:bookmarkStart w:id="2820" w:name="_Toc3751788"/>
      <w:bookmarkStart w:id="2821" w:name="_Toc3822524"/>
      <w:bookmarkStart w:id="2822" w:name="_Toc3823318"/>
      <w:bookmarkStart w:id="2823" w:name="_Toc3829530"/>
      <w:bookmarkStart w:id="2824" w:name="_Toc3831758"/>
      <w:bookmarkStart w:id="2825" w:name="_Toc3485066"/>
      <w:bookmarkStart w:id="2826" w:name="_Toc3536804"/>
      <w:bookmarkStart w:id="2827" w:name="_Toc3537005"/>
      <w:bookmarkStart w:id="2828" w:name="_Toc3537204"/>
      <w:bookmarkStart w:id="2829" w:name="_Toc3553550"/>
      <w:bookmarkStart w:id="2830" w:name="_Toc3556456"/>
      <w:bookmarkStart w:id="2831" w:name="_Toc3558207"/>
      <w:bookmarkStart w:id="2832" w:name="_Toc3563829"/>
      <w:bookmarkStart w:id="2833" w:name="_Toc3566943"/>
      <w:bookmarkStart w:id="2834" w:name="_Toc3568663"/>
      <w:bookmarkStart w:id="2835" w:name="_Toc3570197"/>
      <w:bookmarkStart w:id="2836" w:name="_Toc3573669"/>
      <w:bookmarkStart w:id="2837" w:name="_Toc3740277"/>
      <w:bookmarkStart w:id="2838" w:name="_Toc3741175"/>
      <w:bookmarkStart w:id="2839" w:name="_Toc3741374"/>
      <w:bookmarkStart w:id="2840" w:name="_Toc3741573"/>
      <w:bookmarkStart w:id="2841" w:name="_Toc3743804"/>
      <w:bookmarkStart w:id="2842" w:name="_Toc3744886"/>
      <w:bookmarkStart w:id="2843" w:name="_Toc3747169"/>
      <w:bookmarkStart w:id="2844" w:name="_Toc3750969"/>
      <w:bookmarkStart w:id="2845" w:name="_Toc3751789"/>
      <w:bookmarkStart w:id="2846" w:name="_Toc3822525"/>
      <w:bookmarkStart w:id="2847" w:name="_Toc3823319"/>
      <w:bookmarkStart w:id="2848" w:name="_Toc3829531"/>
      <w:bookmarkStart w:id="2849" w:name="_Toc3831759"/>
      <w:bookmarkStart w:id="2850" w:name="_Toc3485067"/>
      <w:bookmarkStart w:id="2851" w:name="_Toc3536805"/>
      <w:bookmarkStart w:id="2852" w:name="_Toc3537006"/>
      <w:bookmarkStart w:id="2853" w:name="_Toc3537205"/>
      <w:bookmarkStart w:id="2854" w:name="_Toc3553551"/>
      <w:bookmarkStart w:id="2855" w:name="_Toc3556457"/>
      <w:bookmarkStart w:id="2856" w:name="_Toc3558208"/>
      <w:bookmarkStart w:id="2857" w:name="_Toc3563830"/>
      <w:bookmarkStart w:id="2858" w:name="_Toc3566944"/>
      <w:bookmarkStart w:id="2859" w:name="_Toc3568664"/>
      <w:bookmarkStart w:id="2860" w:name="_Toc3570198"/>
      <w:bookmarkStart w:id="2861" w:name="_Toc3573670"/>
      <w:bookmarkStart w:id="2862" w:name="_Toc3740278"/>
      <w:bookmarkStart w:id="2863" w:name="_Toc3741176"/>
      <w:bookmarkStart w:id="2864" w:name="_Toc3741375"/>
      <w:bookmarkStart w:id="2865" w:name="_Toc3741574"/>
      <w:bookmarkStart w:id="2866" w:name="_Toc3743805"/>
      <w:bookmarkStart w:id="2867" w:name="_Toc3744887"/>
      <w:bookmarkStart w:id="2868" w:name="_Toc3747170"/>
      <w:bookmarkStart w:id="2869" w:name="_Toc3750970"/>
      <w:bookmarkStart w:id="2870" w:name="_Toc3751790"/>
      <w:bookmarkStart w:id="2871" w:name="_Toc3822526"/>
      <w:bookmarkStart w:id="2872" w:name="_Toc3823320"/>
      <w:bookmarkStart w:id="2873" w:name="_Toc3829532"/>
      <w:bookmarkStart w:id="2874" w:name="_Toc3831760"/>
      <w:bookmarkStart w:id="2875" w:name="_Toc3485068"/>
      <w:bookmarkStart w:id="2876" w:name="_Toc3536806"/>
      <w:bookmarkStart w:id="2877" w:name="_Toc3537007"/>
      <w:bookmarkStart w:id="2878" w:name="_Toc3537206"/>
      <w:bookmarkStart w:id="2879" w:name="_Toc3553552"/>
      <w:bookmarkStart w:id="2880" w:name="_Toc3556458"/>
      <w:bookmarkStart w:id="2881" w:name="_Toc3558209"/>
      <w:bookmarkStart w:id="2882" w:name="_Toc3563831"/>
      <w:bookmarkStart w:id="2883" w:name="_Toc3566945"/>
      <w:bookmarkStart w:id="2884" w:name="_Toc3568665"/>
      <w:bookmarkStart w:id="2885" w:name="_Toc3570199"/>
      <w:bookmarkStart w:id="2886" w:name="_Toc3573671"/>
      <w:bookmarkStart w:id="2887" w:name="_Toc3740279"/>
      <w:bookmarkStart w:id="2888" w:name="_Toc3741177"/>
      <w:bookmarkStart w:id="2889" w:name="_Toc3741376"/>
      <w:bookmarkStart w:id="2890" w:name="_Toc3741575"/>
      <w:bookmarkStart w:id="2891" w:name="_Toc3743806"/>
      <w:bookmarkStart w:id="2892" w:name="_Toc3744888"/>
      <w:bookmarkStart w:id="2893" w:name="_Toc3747171"/>
      <w:bookmarkStart w:id="2894" w:name="_Toc3750971"/>
      <w:bookmarkStart w:id="2895" w:name="_Toc3751791"/>
      <w:bookmarkStart w:id="2896" w:name="_Toc3822527"/>
      <w:bookmarkStart w:id="2897" w:name="_Toc3823321"/>
      <w:bookmarkStart w:id="2898" w:name="_Toc3829533"/>
      <w:bookmarkStart w:id="2899" w:name="_Toc3831761"/>
      <w:bookmarkStart w:id="2900" w:name="_Toc3485069"/>
      <w:bookmarkStart w:id="2901" w:name="_Toc3536807"/>
      <w:bookmarkStart w:id="2902" w:name="_Toc3537008"/>
      <w:bookmarkStart w:id="2903" w:name="_Toc3537207"/>
      <w:bookmarkStart w:id="2904" w:name="_Toc3553553"/>
      <w:bookmarkStart w:id="2905" w:name="_Toc3556459"/>
      <w:bookmarkStart w:id="2906" w:name="_Toc3558210"/>
      <w:bookmarkStart w:id="2907" w:name="_Toc3563832"/>
      <w:bookmarkStart w:id="2908" w:name="_Toc3566946"/>
      <w:bookmarkStart w:id="2909" w:name="_Toc3568666"/>
      <w:bookmarkStart w:id="2910" w:name="_Toc3570200"/>
      <w:bookmarkStart w:id="2911" w:name="_Toc3573672"/>
      <w:bookmarkStart w:id="2912" w:name="_Toc3740280"/>
      <w:bookmarkStart w:id="2913" w:name="_Toc3741178"/>
      <w:bookmarkStart w:id="2914" w:name="_Toc3741377"/>
      <w:bookmarkStart w:id="2915" w:name="_Toc3741576"/>
      <w:bookmarkStart w:id="2916" w:name="_Toc3743807"/>
      <w:bookmarkStart w:id="2917" w:name="_Toc3744889"/>
      <w:bookmarkStart w:id="2918" w:name="_Toc3747172"/>
      <w:bookmarkStart w:id="2919" w:name="_Toc3750972"/>
      <w:bookmarkStart w:id="2920" w:name="_Toc3751792"/>
      <w:bookmarkStart w:id="2921" w:name="_Toc3822528"/>
      <w:bookmarkStart w:id="2922" w:name="_Toc3823322"/>
      <w:bookmarkStart w:id="2923" w:name="_Toc3829534"/>
      <w:bookmarkStart w:id="2924" w:name="_Toc3831762"/>
      <w:bookmarkStart w:id="2925" w:name="_Toc3485070"/>
      <w:bookmarkStart w:id="2926" w:name="_Toc3536808"/>
      <w:bookmarkStart w:id="2927" w:name="_Toc3537009"/>
      <w:bookmarkStart w:id="2928" w:name="_Toc3537208"/>
      <w:bookmarkStart w:id="2929" w:name="_Toc3553554"/>
      <w:bookmarkStart w:id="2930" w:name="_Toc3556460"/>
      <w:bookmarkStart w:id="2931" w:name="_Toc3558211"/>
      <w:bookmarkStart w:id="2932" w:name="_Toc3563833"/>
      <w:bookmarkStart w:id="2933" w:name="_Toc3566947"/>
      <w:bookmarkStart w:id="2934" w:name="_Toc3568667"/>
      <w:bookmarkStart w:id="2935" w:name="_Toc3570201"/>
      <w:bookmarkStart w:id="2936" w:name="_Toc3573673"/>
      <w:bookmarkStart w:id="2937" w:name="_Toc3740281"/>
      <w:bookmarkStart w:id="2938" w:name="_Toc3741179"/>
      <w:bookmarkStart w:id="2939" w:name="_Toc3741378"/>
      <w:bookmarkStart w:id="2940" w:name="_Toc3741577"/>
      <w:bookmarkStart w:id="2941" w:name="_Toc3743808"/>
      <w:bookmarkStart w:id="2942" w:name="_Toc3744890"/>
      <w:bookmarkStart w:id="2943" w:name="_Toc3747173"/>
      <w:bookmarkStart w:id="2944" w:name="_Toc3750973"/>
      <w:bookmarkStart w:id="2945" w:name="_Toc3751793"/>
      <w:bookmarkStart w:id="2946" w:name="_Toc3822529"/>
      <w:bookmarkStart w:id="2947" w:name="_Toc3823323"/>
      <w:bookmarkStart w:id="2948" w:name="_Toc3829535"/>
      <w:bookmarkStart w:id="2949" w:name="_Toc3831763"/>
      <w:bookmarkStart w:id="2950" w:name="_Toc3485071"/>
      <w:bookmarkStart w:id="2951" w:name="_Toc3536809"/>
      <w:bookmarkStart w:id="2952" w:name="_Toc3537010"/>
      <w:bookmarkStart w:id="2953" w:name="_Toc3537209"/>
      <w:bookmarkStart w:id="2954" w:name="_Toc3553555"/>
      <w:bookmarkStart w:id="2955" w:name="_Toc3556461"/>
      <w:bookmarkStart w:id="2956" w:name="_Toc3558212"/>
      <w:bookmarkStart w:id="2957" w:name="_Toc3563834"/>
      <w:bookmarkStart w:id="2958" w:name="_Toc3566948"/>
      <w:bookmarkStart w:id="2959" w:name="_Toc3568668"/>
      <w:bookmarkStart w:id="2960" w:name="_Toc3570202"/>
      <w:bookmarkStart w:id="2961" w:name="_Toc3573674"/>
      <w:bookmarkStart w:id="2962" w:name="_Toc3740282"/>
      <w:bookmarkStart w:id="2963" w:name="_Toc3741180"/>
      <w:bookmarkStart w:id="2964" w:name="_Toc3741379"/>
      <w:bookmarkStart w:id="2965" w:name="_Toc3741578"/>
      <w:bookmarkStart w:id="2966" w:name="_Toc3743809"/>
      <w:bookmarkStart w:id="2967" w:name="_Toc3744891"/>
      <w:bookmarkStart w:id="2968" w:name="_Toc3747174"/>
      <w:bookmarkStart w:id="2969" w:name="_Toc3750974"/>
      <w:bookmarkStart w:id="2970" w:name="_Toc3751794"/>
      <w:bookmarkStart w:id="2971" w:name="_Toc3822530"/>
      <w:bookmarkStart w:id="2972" w:name="_Toc3823324"/>
      <w:bookmarkStart w:id="2973" w:name="_Toc3829536"/>
      <w:bookmarkStart w:id="2974" w:name="_Toc3831764"/>
      <w:bookmarkStart w:id="2975" w:name="_Ref3456328"/>
      <w:bookmarkStart w:id="2976" w:name="_Toc7790901"/>
      <w:bookmarkStart w:id="2977" w:name="_Toc8697050"/>
      <w:bookmarkStart w:id="2978" w:name="_Toc49614993"/>
      <w:bookmarkStart w:id="2979" w:name="_Toc53782995"/>
      <w:bookmarkStart w:id="2980" w:name="_Toc78383216"/>
      <w:bookmarkStart w:id="2981" w:name="_Toc65267748"/>
      <w:bookmarkStart w:id="2982" w:name="_Toc85147357"/>
      <w:bookmarkStart w:id="2983" w:name="_Toc93927982"/>
      <w:bookmarkStart w:id="2984" w:name="_Toc97764065"/>
      <w:bookmarkStart w:id="2985" w:name="_Toc98695298"/>
      <w:bookmarkStart w:id="2986" w:name="_Toc98502676"/>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r w:rsidRPr="001A3C4F">
        <w:rPr>
          <w:rFonts w:ascii="Times New Roman" w:hAnsi="Times New Roman" w:cs="Times New Roman"/>
          <w:sz w:val="22"/>
          <w:szCs w:val="22"/>
        </w:rPr>
        <w:t>VENCIMENTO ANTECIPADO DAS DEBÊNTURES</w:t>
      </w:r>
      <w:bookmarkEnd w:id="2975"/>
      <w:bookmarkEnd w:id="2976"/>
      <w:bookmarkEnd w:id="2977"/>
      <w:bookmarkEnd w:id="2978"/>
      <w:bookmarkEnd w:id="2979"/>
      <w:bookmarkEnd w:id="2980"/>
      <w:bookmarkEnd w:id="2981"/>
      <w:bookmarkEnd w:id="2982"/>
      <w:bookmarkEnd w:id="2983"/>
      <w:bookmarkEnd w:id="2984"/>
      <w:bookmarkEnd w:id="2985"/>
      <w:bookmarkEnd w:id="2986"/>
    </w:p>
    <w:p w14:paraId="115582D3" w14:textId="77777777" w:rsidR="00864712" w:rsidRPr="001A3C4F" w:rsidRDefault="00864712" w:rsidP="009B4504">
      <w:pPr>
        <w:keepNext/>
        <w:keepLines/>
        <w:jc w:val="both"/>
        <w:rPr>
          <w:rFonts w:ascii="Times New Roman" w:eastAsia="MS Mincho" w:hAnsi="Times New Roman" w:cs="Times New Roman"/>
          <w:b/>
          <w:sz w:val="22"/>
          <w:szCs w:val="22"/>
          <w:lang w:val="pt-BR"/>
        </w:rPr>
      </w:pPr>
    </w:p>
    <w:p w14:paraId="188887A3" w14:textId="77777777" w:rsidR="009F7391" w:rsidRPr="001A3C4F" w:rsidRDefault="009F7391" w:rsidP="009B4504">
      <w:pPr>
        <w:pStyle w:val="Ttulo2"/>
        <w:spacing w:line="240" w:lineRule="auto"/>
        <w:ind w:left="0" w:firstLine="0"/>
        <w:rPr>
          <w:rFonts w:ascii="Times New Roman" w:hAnsi="Times New Roman" w:cs="Times New Roman"/>
          <w:sz w:val="22"/>
          <w:szCs w:val="22"/>
        </w:rPr>
      </w:pPr>
      <w:bookmarkStart w:id="2987" w:name="_Ref7772596"/>
      <w:bookmarkStart w:id="2988" w:name="_Toc7790902"/>
      <w:bookmarkStart w:id="2989" w:name="_Toc8171352"/>
      <w:bookmarkStart w:id="2990" w:name="_Toc8697051"/>
      <w:bookmarkStart w:id="2991" w:name="_Toc49614994"/>
      <w:bookmarkStart w:id="2992" w:name="_Toc53782996"/>
      <w:bookmarkStart w:id="2993" w:name="_Toc78383217"/>
      <w:bookmarkStart w:id="2994" w:name="_Toc65267749"/>
      <w:bookmarkStart w:id="2995" w:name="_Toc85147358"/>
      <w:bookmarkStart w:id="2996" w:name="_Toc93927983"/>
      <w:bookmarkStart w:id="2997" w:name="_Toc97764066"/>
      <w:bookmarkStart w:id="2998" w:name="_Toc98695299"/>
      <w:bookmarkStart w:id="2999" w:name="_Toc98502677"/>
      <w:r w:rsidRPr="001A3C4F">
        <w:rPr>
          <w:rFonts w:ascii="Times New Roman" w:hAnsi="Times New Roman" w:cs="Times New Roman"/>
          <w:sz w:val="22"/>
          <w:szCs w:val="22"/>
        </w:rPr>
        <w:t xml:space="preserve">Vencimento Antecipado </w:t>
      </w:r>
      <w:bookmarkEnd w:id="2987"/>
      <w:bookmarkEnd w:id="2988"/>
      <w:r w:rsidR="00450C01" w:rsidRPr="001A3C4F">
        <w:rPr>
          <w:rFonts w:ascii="Times New Roman" w:hAnsi="Times New Roman" w:cs="Times New Roman"/>
          <w:sz w:val="22"/>
          <w:szCs w:val="22"/>
        </w:rPr>
        <w:t>Automático</w:t>
      </w:r>
      <w:bookmarkEnd w:id="2989"/>
      <w:bookmarkEnd w:id="2990"/>
      <w:bookmarkEnd w:id="2991"/>
      <w:bookmarkEnd w:id="2992"/>
      <w:bookmarkEnd w:id="2993"/>
      <w:bookmarkEnd w:id="2994"/>
      <w:bookmarkEnd w:id="2995"/>
      <w:bookmarkEnd w:id="2996"/>
      <w:bookmarkEnd w:id="2997"/>
      <w:bookmarkEnd w:id="2998"/>
      <w:bookmarkEnd w:id="2999"/>
    </w:p>
    <w:p w14:paraId="48C8276B" w14:textId="77777777" w:rsidR="00E03A3D" w:rsidRPr="001A3C4F" w:rsidRDefault="00E03A3D" w:rsidP="009B4504">
      <w:pPr>
        <w:pStyle w:val="PargrafodaLista"/>
        <w:ind w:left="0"/>
        <w:jc w:val="both"/>
        <w:rPr>
          <w:rFonts w:ascii="Times New Roman" w:hAnsi="Times New Roman" w:cs="Times New Roman"/>
          <w:sz w:val="22"/>
          <w:szCs w:val="22"/>
          <w:lang w:val="pt-BR"/>
        </w:rPr>
      </w:pPr>
    </w:p>
    <w:p w14:paraId="419D1E58" w14:textId="1A6B4EDE" w:rsidR="009F7391" w:rsidRPr="001A3C4F" w:rsidRDefault="00450C01" w:rsidP="009B4504">
      <w:pPr>
        <w:pStyle w:val="PargrafoComumNvel2"/>
        <w:tabs>
          <w:tab w:val="clear" w:pos="1134"/>
        </w:tabs>
        <w:spacing w:line="240" w:lineRule="auto"/>
        <w:ind w:left="0" w:firstLine="0"/>
        <w:rPr>
          <w:rFonts w:ascii="Times New Roman" w:hAnsi="Times New Roman" w:cs="Times New Roman"/>
          <w:sz w:val="22"/>
          <w:szCs w:val="22"/>
        </w:rPr>
      </w:pPr>
      <w:bookmarkStart w:id="3000" w:name="_Ref8158181"/>
      <w:r w:rsidRPr="001A3C4F">
        <w:rPr>
          <w:rFonts w:ascii="Times New Roman" w:hAnsi="Times New Roman" w:cs="Times New Roman"/>
          <w:sz w:val="22"/>
          <w:szCs w:val="22"/>
        </w:rPr>
        <w:t xml:space="preserve">Mediante a ocorrência de qualquer uma das hipóteses descritas </w:t>
      </w:r>
      <w:r w:rsidR="00D769AE" w:rsidRPr="001A3C4F">
        <w:rPr>
          <w:rFonts w:ascii="Times New Roman" w:hAnsi="Times New Roman" w:cs="Times New Roman"/>
          <w:sz w:val="22"/>
          <w:szCs w:val="22"/>
        </w:rPr>
        <w:t>a seguir</w:t>
      </w:r>
      <w:r w:rsidRPr="001A3C4F">
        <w:rPr>
          <w:rFonts w:ascii="Times New Roman" w:hAnsi="Times New Roman" w:cs="Times New Roman"/>
          <w:sz w:val="22"/>
          <w:szCs w:val="22"/>
        </w:rPr>
        <w:t>, observados os eventuais prazos de cura, quando aplicáveis</w:t>
      </w:r>
      <w:r w:rsidR="00345F41" w:rsidRPr="001A3C4F">
        <w:rPr>
          <w:rFonts w:ascii="Times New Roman" w:hAnsi="Times New Roman" w:cs="Times New Roman"/>
          <w:sz w:val="22"/>
          <w:szCs w:val="22"/>
        </w:rPr>
        <w:t xml:space="preserve"> (</w:t>
      </w:r>
      <w:r w:rsidR="00C408BE" w:rsidRPr="001A3C4F">
        <w:rPr>
          <w:rFonts w:ascii="Times New Roman" w:hAnsi="Times New Roman" w:cs="Times New Roman"/>
          <w:sz w:val="22"/>
          <w:szCs w:val="22"/>
        </w:rPr>
        <w:t>"</w:t>
      </w:r>
      <w:r w:rsidR="00345F41" w:rsidRPr="001A3C4F">
        <w:rPr>
          <w:rFonts w:ascii="Times New Roman" w:hAnsi="Times New Roman" w:cs="Times New Roman"/>
          <w:sz w:val="22"/>
          <w:szCs w:val="22"/>
          <w:u w:val="single"/>
        </w:rPr>
        <w:t>Eventos de Vencimento Antecipado Automático</w:t>
      </w:r>
      <w:r w:rsidR="00C408BE" w:rsidRPr="001A3C4F">
        <w:rPr>
          <w:rFonts w:ascii="Times New Roman" w:hAnsi="Times New Roman" w:cs="Times New Roman"/>
          <w:sz w:val="22"/>
          <w:szCs w:val="22"/>
        </w:rPr>
        <w:t>"</w:t>
      </w:r>
      <w:r w:rsidR="00345F41" w:rsidRPr="001A3C4F">
        <w:rPr>
          <w:rFonts w:ascii="Times New Roman" w:hAnsi="Times New Roman" w:cs="Times New Roman"/>
          <w:sz w:val="22"/>
          <w:szCs w:val="22"/>
        </w:rPr>
        <w:t>)</w:t>
      </w:r>
      <w:r w:rsidRPr="001A3C4F">
        <w:rPr>
          <w:rFonts w:ascii="Times New Roman" w:hAnsi="Times New Roman" w:cs="Times New Roman"/>
          <w:sz w:val="22"/>
          <w:szCs w:val="22"/>
        </w:rPr>
        <w:t>, todas as obrigações constantes desta Escritura de Emissão serão declaradas antecipadamente vencidas,</w:t>
      </w:r>
      <w:r w:rsidR="009F7391" w:rsidRPr="001A3C4F">
        <w:rPr>
          <w:rFonts w:ascii="Times New Roman" w:hAnsi="Times New Roman" w:cs="Times New Roman"/>
          <w:sz w:val="22"/>
          <w:szCs w:val="22"/>
        </w:rPr>
        <w:t xml:space="preserve"> independentemente de aviso, interpelação ou notificação extrajudicial, ou mesmo de </w:t>
      </w:r>
      <w:r w:rsidR="009F7391" w:rsidRPr="001A3C4F">
        <w:rPr>
          <w:rFonts w:ascii="Times New Roman" w:hAnsi="Times New Roman" w:cs="Times New Roman"/>
          <w:sz w:val="22"/>
          <w:szCs w:val="22"/>
        </w:rPr>
        <w:lastRenderedPageBreak/>
        <w:t xml:space="preserve">Assembleia </w:t>
      </w:r>
      <w:r w:rsidR="00DB522C" w:rsidRPr="001A3C4F">
        <w:rPr>
          <w:rFonts w:ascii="Times New Roman" w:hAnsi="Times New Roman" w:cs="Times New Roman"/>
          <w:sz w:val="22"/>
          <w:szCs w:val="22"/>
        </w:rPr>
        <w:t xml:space="preserve">Especial </w:t>
      </w:r>
      <w:r w:rsidR="009F7391" w:rsidRPr="001A3C4F">
        <w:rPr>
          <w:rFonts w:ascii="Times New Roman" w:hAnsi="Times New Roman" w:cs="Times New Roman"/>
          <w:sz w:val="22"/>
          <w:szCs w:val="22"/>
        </w:rPr>
        <w:t xml:space="preserve">de Debenturista ou de Assembleia </w:t>
      </w:r>
      <w:r w:rsidR="007A5D69" w:rsidRPr="001A3C4F">
        <w:rPr>
          <w:rFonts w:ascii="Times New Roman" w:hAnsi="Times New Roman" w:cs="Times New Roman"/>
          <w:sz w:val="22"/>
          <w:szCs w:val="22"/>
        </w:rPr>
        <w:t xml:space="preserve">Especial </w:t>
      </w:r>
      <w:r w:rsidR="009F7391" w:rsidRPr="001A3C4F">
        <w:rPr>
          <w:rFonts w:ascii="Times New Roman" w:hAnsi="Times New Roman" w:cs="Times New Roman"/>
          <w:sz w:val="22"/>
          <w:szCs w:val="22"/>
        </w:rPr>
        <w:t xml:space="preserve">de </w:t>
      </w:r>
      <w:r w:rsidR="00DD40FD" w:rsidRPr="001A3C4F">
        <w:rPr>
          <w:rFonts w:ascii="Times New Roman" w:hAnsi="Times New Roman" w:cs="Times New Roman"/>
          <w:sz w:val="22"/>
          <w:szCs w:val="22"/>
        </w:rPr>
        <w:t>Titulares dos CRA</w:t>
      </w:r>
      <w:r w:rsidR="009F7391" w:rsidRPr="001A3C4F">
        <w:rPr>
          <w:rFonts w:ascii="Times New Roman" w:hAnsi="Times New Roman" w:cs="Times New Roman"/>
          <w:sz w:val="22"/>
          <w:szCs w:val="22"/>
        </w:rPr>
        <w:t xml:space="preserve">, pelo que se exigirá da </w:t>
      </w:r>
      <w:r w:rsidR="006E7383" w:rsidRPr="001A3C4F">
        <w:rPr>
          <w:rFonts w:ascii="Times New Roman" w:hAnsi="Times New Roman" w:cs="Times New Roman"/>
          <w:sz w:val="22"/>
          <w:szCs w:val="22"/>
        </w:rPr>
        <w:t xml:space="preserve">Devedora </w:t>
      </w:r>
      <w:r w:rsidR="009F7391" w:rsidRPr="001A3C4F">
        <w:rPr>
          <w:rFonts w:ascii="Times New Roman" w:hAnsi="Times New Roman" w:cs="Times New Roman"/>
          <w:sz w:val="22"/>
          <w:szCs w:val="22"/>
        </w:rPr>
        <w:t>o pagamento integral, com relação a todas as Debêntures,</w:t>
      </w:r>
      <w:r w:rsidRPr="001A3C4F">
        <w:rPr>
          <w:rFonts w:ascii="Times New Roman" w:hAnsi="Times New Roman" w:cs="Times New Roman"/>
          <w:sz w:val="22"/>
          <w:szCs w:val="22"/>
        </w:rPr>
        <w:t xml:space="preserve"> do</w:t>
      </w:r>
      <w:r w:rsidR="00925943" w:rsidRPr="001A3C4F">
        <w:rPr>
          <w:rFonts w:ascii="Times New Roman" w:hAnsi="Times New Roman" w:cs="Times New Roman"/>
          <w:sz w:val="22"/>
          <w:szCs w:val="22"/>
        </w:rPr>
        <w:t xml:space="preserve"> Valor Devido Antecipadamente</w:t>
      </w:r>
      <w:r w:rsidR="007A5D69" w:rsidRPr="001A3C4F">
        <w:rPr>
          <w:rFonts w:ascii="Times New Roman" w:hAnsi="Times New Roman" w:cs="Times New Roman"/>
          <w:sz w:val="22"/>
          <w:szCs w:val="22"/>
        </w:rPr>
        <w:t>, conforme abaixo definido</w:t>
      </w:r>
      <w:r w:rsidR="00925943" w:rsidRPr="001A3C4F">
        <w:rPr>
          <w:rFonts w:ascii="Times New Roman" w:hAnsi="Times New Roman" w:cs="Times New Roman"/>
          <w:sz w:val="22"/>
          <w:szCs w:val="22"/>
        </w:rPr>
        <w:t xml:space="preserve"> </w:t>
      </w:r>
      <w:r w:rsidR="00345F41" w:rsidRPr="001A3C4F">
        <w:rPr>
          <w:rFonts w:ascii="Times New Roman" w:hAnsi="Times New Roman" w:cs="Times New Roman"/>
          <w:sz w:val="22"/>
          <w:szCs w:val="22"/>
        </w:rPr>
        <w:t>(</w:t>
      </w:r>
      <w:r w:rsidR="00C408BE" w:rsidRPr="001A3C4F">
        <w:rPr>
          <w:rFonts w:ascii="Times New Roman" w:hAnsi="Times New Roman" w:cs="Times New Roman"/>
          <w:sz w:val="22"/>
          <w:szCs w:val="22"/>
        </w:rPr>
        <w:t>"</w:t>
      </w:r>
      <w:r w:rsidR="007D45B9" w:rsidRPr="001A3C4F">
        <w:rPr>
          <w:rFonts w:ascii="Times New Roman" w:hAnsi="Times New Roman" w:cs="Times New Roman"/>
          <w:sz w:val="22"/>
          <w:szCs w:val="22"/>
          <w:u w:val="single"/>
        </w:rPr>
        <w:t>Vencimento Antecipado Automático</w:t>
      </w:r>
      <w:r w:rsidR="00C408BE" w:rsidRPr="001A3C4F">
        <w:rPr>
          <w:rFonts w:ascii="Times New Roman" w:hAnsi="Times New Roman" w:cs="Times New Roman"/>
          <w:sz w:val="22"/>
          <w:szCs w:val="22"/>
        </w:rPr>
        <w:t>"</w:t>
      </w:r>
      <w:r w:rsidR="00345F41" w:rsidRPr="001A3C4F">
        <w:rPr>
          <w:rFonts w:ascii="Times New Roman" w:hAnsi="Times New Roman" w:cs="Times New Roman"/>
          <w:sz w:val="22"/>
          <w:szCs w:val="22"/>
        </w:rPr>
        <w:t>)</w:t>
      </w:r>
      <w:bookmarkEnd w:id="3000"/>
      <w:r w:rsidR="00345F41" w:rsidRPr="001A3C4F">
        <w:rPr>
          <w:rFonts w:ascii="Times New Roman" w:hAnsi="Times New Roman" w:cs="Times New Roman"/>
          <w:sz w:val="22"/>
          <w:szCs w:val="22"/>
        </w:rPr>
        <w:t>:</w:t>
      </w:r>
    </w:p>
    <w:p w14:paraId="2330AA25" w14:textId="77777777" w:rsidR="007F74A6" w:rsidRPr="001A3C4F" w:rsidRDefault="007F74A6" w:rsidP="009B4504">
      <w:pPr>
        <w:pStyle w:val="PargrafoComumNvel2"/>
        <w:numPr>
          <w:ilvl w:val="0"/>
          <w:numId w:val="0"/>
        </w:numPr>
        <w:spacing w:line="240" w:lineRule="auto"/>
        <w:rPr>
          <w:rFonts w:ascii="Times New Roman" w:hAnsi="Times New Roman" w:cs="Times New Roman"/>
          <w:sz w:val="22"/>
          <w:szCs w:val="22"/>
        </w:rPr>
      </w:pPr>
    </w:p>
    <w:p w14:paraId="2CAE5357" w14:textId="275C490D" w:rsidR="000D6DC2" w:rsidRPr="001A3C4F" w:rsidRDefault="000D6DC2" w:rsidP="009B4504">
      <w:pPr>
        <w:pStyle w:val="PargrafodaLista"/>
        <w:numPr>
          <w:ilvl w:val="0"/>
          <w:numId w:val="2"/>
        </w:numPr>
        <w:ind w:left="0" w:firstLine="0"/>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não</w:t>
      </w:r>
      <w:r w:rsidRPr="001A3C4F">
        <w:rPr>
          <w:rFonts w:ascii="Times New Roman" w:eastAsia="Times New Roman" w:hAnsi="Times New Roman" w:cs="Times New Roman"/>
          <w:spacing w:val="24"/>
          <w:sz w:val="22"/>
          <w:szCs w:val="22"/>
          <w:lang w:val="pt-BR"/>
        </w:rPr>
        <w:t xml:space="preserve"> </w:t>
      </w:r>
      <w:r w:rsidR="007A5D69" w:rsidRPr="001A3C4F">
        <w:rPr>
          <w:rFonts w:ascii="Times New Roman" w:eastAsia="Times New Roman" w:hAnsi="Times New Roman" w:cs="Times New Roman"/>
          <w:sz w:val="22"/>
          <w:szCs w:val="22"/>
          <w:lang w:val="pt-BR"/>
        </w:rPr>
        <w:t>cumprimento</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4"/>
          <w:sz w:val="22"/>
          <w:szCs w:val="22"/>
          <w:lang w:val="pt-BR"/>
        </w:rPr>
        <w:t xml:space="preserve"> </w:t>
      </w:r>
      <w:r w:rsidR="006E7383" w:rsidRPr="001A3C4F">
        <w:rPr>
          <w:rFonts w:ascii="Times New Roman" w:hAnsi="Times New Roman" w:cs="Times New Roman"/>
          <w:sz w:val="22"/>
          <w:szCs w:val="22"/>
          <w:lang w:val="pt-BR"/>
        </w:rPr>
        <w:t>Devedora</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pacing w:val="-2"/>
          <w:sz w:val="22"/>
          <w:szCs w:val="22"/>
          <w:lang w:val="pt-BR"/>
        </w:rPr>
        <w:t>d</w:t>
      </w:r>
      <w:r w:rsidR="00A105AC" w:rsidRPr="001A3C4F">
        <w:rPr>
          <w:rFonts w:ascii="Times New Roman" w:eastAsia="Times New Roman" w:hAnsi="Times New Roman" w:cs="Times New Roman"/>
          <w:spacing w:val="-2"/>
          <w:sz w:val="22"/>
          <w:szCs w:val="22"/>
          <w:lang w:val="pt-BR"/>
        </w:rPr>
        <w:t>e qualquer</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b</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z w:val="22"/>
          <w:szCs w:val="22"/>
          <w:lang w:val="pt-BR"/>
        </w:rPr>
        <w:t>aç</w:t>
      </w:r>
      <w:r w:rsidR="00A105AC" w:rsidRPr="001A3C4F">
        <w:rPr>
          <w:rFonts w:ascii="Times New Roman" w:eastAsia="Times New Roman" w:hAnsi="Times New Roman" w:cs="Times New Roman"/>
          <w:sz w:val="22"/>
          <w:szCs w:val="22"/>
          <w:lang w:val="pt-BR"/>
        </w:rPr>
        <w:t>ão</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cun</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á</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00A05AAE" w:rsidRPr="001A3C4F">
        <w:rPr>
          <w:rFonts w:ascii="Times New Roman" w:eastAsia="Times New Roman" w:hAnsi="Times New Roman" w:cs="Times New Roman"/>
          <w:sz w:val="22"/>
          <w:szCs w:val="22"/>
          <w:lang w:val="pt-BR"/>
        </w:rPr>
        <w:t>, principa</w:t>
      </w:r>
      <w:r w:rsidR="004B2E9A" w:rsidRPr="001A3C4F">
        <w:rPr>
          <w:rFonts w:ascii="Times New Roman" w:eastAsia="Times New Roman" w:hAnsi="Times New Roman" w:cs="Times New Roman"/>
          <w:sz w:val="22"/>
          <w:szCs w:val="22"/>
          <w:lang w:val="pt-BR"/>
        </w:rPr>
        <w:t>l</w:t>
      </w:r>
      <w:r w:rsidR="00A05AAE" w:rsidRPr="001A3C4F">
        <w:rPr>
          <w:rFonts w:ascii="Times New Roman" w:eastAsia="Times New Roman" w:hAnsi="Times New Roman" w:cs="Times New Roman"/>
          <w:sz w:val="22"/>
          <w:szCs w:val="22"/>
          <w:lang w:val="pt-BR"/>
        </w:rPr>
        <w:t xml:space="preserve"> ou acessória,</w:t>
      </w:r>
      <w:r w:rsidR="00A105AC" w:rsidRPr="001A3C4F">
        <w:rPr>
          <w:rFonts w:ascii="Times New Roman" w:eastAsia="Times New Roman" w:hAnsi="Times New Roman" w:cs="Times New Roman"/>
          <w:sz w:val="22"/>
          <w:szCs w:val="22"/>
          <w:lang w:val="pt-BR"/>
        </w:rPr>
        <w:t xml:space="preserve"> no âmbito desta Escritura de Emissão</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z w:val="22"/>
          <w:szCs w:val="22"/>
          <w:lang w:val="pt-BR"/>
        </w:rPr>
        <w:t>nas</w:t>
      </w:r>
      <w:r w:rsidRPr="001A3C4F">
        <w:rPr>
          <w:rFonts w:ascii="Times New Roman" w:eastAsia="Times New Roman" w:hAnsi="Times New Roman" w:cs="Times New Roman"/>
          <w:spacing w:val="22"/>
          <w:sz w:val="22"/>
          <w:szCs w:val="22"/>
          <w:lang w:val="pt-BR"/>
        </w:rPr>
        <w:t xml:space="preserve"> </w:t>
      </w:r>
      <w:r w:rsidRPr="001A3C4F">
        <w:rPr>
          <w:rFonts w:ascii="Times New Roman" w:eastAsia="Times New Roman" w:hAnsi="Times New Roman" w:cs="Times New Roman"/>
          <w:sz w:val="22"/>
          <w:szCs w:val="22"/>
          <w:lang w:val="pt-BR"/>
        </w:rPr>
        <w:t>da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 p</w:t>
      </w:r>
      <w:r w:rsidRPr="001A3C4F">
        <w:rPr>
          <w:rFonts w:ascii="Times New Roman" w:eastAsia="Times New Roman" w:hAnsi="Times New Roman" w:cs="Times New Roman"/>
          <w:spacing w:val="1"/>
          <w:sz w:val="22"/>
          <w:szCs w:val="22"/>
          <w:lang w:val="pt-BR"/>
        </w:rPr>
        <w:t>re</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ne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 Es</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 de</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ã</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 xml:space="preserve">, não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gu</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za</w:t>
      </w:r>
      <w:r w:rsidRPr="001A3C4F">
        <w:rPr>
          <w:rFonts w:ascii="Times New Roman" w:eastAsia="Times New Roman" w:hAnsi="Times New Roman" w:cs="Times New Roman"/>
          <w:spacing w:val="-2"/>
          <w:sz w:val="22"/>
          <w:szCs w:val="22"/>
          <w:lang w:val="pt-BR"/>
        </w:rPr>
        <w:t>da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no p</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 xml:space="preserve">azo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 xml:space="preserve">e 2 </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1"/>
          <w:sz w:val="22"/>
          <w:szCs w:val="22"/>
          <w:lang w:val="pt-BR"/>
        </w:rPr>
        <w:t>Di</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1"/>
          <w:sz w:val="22"/>
          <w:szCs w:val="22"/>
          <w:lang w:val="pt-BR"/>
        </w:rPr>
        <w:t xml:space="preserve"> Ú</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on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 xml:space="preserve">ados do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o</w:t>
      </w:r>
      <w:r w:rsidRPr="001A3C4F">
        <w:rPr>
          <w:rFonts w:ascii="Times New Roman" w:eastAsia="Times New Roman" w:hAnsi="Times New Roman" w:cs="Times New Roman"/>
          <w:sz w:val="22"/>
          <w:szCs w:val="22"/>
          <w:lang w:val="pt-BR"/>
        </w:rPr>
        <w:t>;</w:t>
      </w:r>
    </w:p>
    <w:p w14:paraId="36BFF47E" w14:textId="77777777" w:rsidR="000D6DC2" w:rsidRPr="001A3C4F" w:rsidRDefault="000D6DC2" w:rsidP="009B4504">
      <w:pPr>
        <w:pStyle w:val="PargrafodaLista"/>
        <w:ind w:left="0"/>
        <w:jc w:val="both"/>
        <w:rPr>
          <w:rFonts w:ascii="Times New Roman" w:eastAsia="Times New Roman" w:hAnsi="Times New Roman" w:cs="Times New Roman"/>
          <w:sz w:val="22"/>
          <w:szCs w:val="22"/>
          <w:lang w:val="pt-BR"/>
        </w:rPr>
      </w:pPr>
    </w:p>
    <w:p w14:paraId="7D134EFA" w14:textId="4F514C57" w:rsidR="000D6DC2" w:rsidRPr="001A3C4F" w:rsidRDefault="000D6DC2" w:rsidP="009B4504">
      <w:pPr>
        <w:pStyle w:val="PargrafodaLista"/>
        <w:numPr>
          <w:ilvl w:val="0"/>
          <w:numId w:val="2"/>
        </w:numPr>
        <w:ind w:left="0" w:firstLine="0"/>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caso p</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ov</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 xml:space="preserve">as ou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ev</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 xml:space="preserve">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as</w:t>
      </w:r>
      <w:r w:rsidR="00A803BB" w:rsidRPr="001A3C4F">
        <w:rPr>
          <w:rFonts w:ascii="Times New Roman" w:eastAsia="Times New Roman" w:hAnsi="Times New Roman" w:cs="Times New Roman"/>
          <w:sz w:val="22"/>
          <w:szCs w:val="22"/>
          <w:lang w:val="pt-BR"/>
        </w:rPr>
        <w:t>, inconsistentes</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 xml:space="preserve">u </w:t>
      </w:r>
      <w:r w:rsidR="004B2E9A" w:rsidRPr="001A3C4F">
        <w:rPr>
          <w:rFonts w:ascii="Times New Roman" w:eastAsia="Times New Roman" w:hAnsi="Times New Roman" w:cs="Times New Roman"/>
          <w:sz w:val="22"/>
          <w:szCs w:val="22"/>
          <w:lang w:val="pt-BR"/>
        </w:rPr>
        <w:t>insuficientes</w:t>
      </w:r>
      <w:r w:rsidRPr="001A3C4F">
        <w:rPr>
          <w:rFonts w:ascii="Times New Roman" w:eastAsia="Times New Roman" w:hAnsi="Times New Roman" w:cs="Times New Roman"/>
          <w:sz w:val="22"/>
          <w:szCs w:val="22"/>
          <w:lang w:val="pt-BR"/>
        </w:rPr>
        <w:t>, 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quer</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ec</w:t>
      </w:r>
      <w:r w:rsidRPr="001A3C4F">
        <w:rPr>
          <w:rFonts w:ascii="Times New Roman" w:eastAsia="Times New Roman" w:hAnsi="Times New Roman" w:cs="Times New Roman"/>
          <w:spacing w:val="5"/>
          <w:sz w:val="22"/>
          <w:szCs w:val="22"/>
          <w:lang w:val="pt-BR"/>
        </w:rPr>
        <w:t>l</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ções</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u ga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 xml:space="preserve">a </w:t>
      </w:r>
      <w:r w:rsidR="006E7383" w:rsidRPr="001A3C4F">
        <w:rPr>
          <w:rFonts w:ascii="Times New Roman" w:hAnsi="Times New Roman" w:cs="Times New Roman"/>
          <w:sz w:val="22"/>
          <w:szCs w:val="22"/>
          <w:lang w:val="pt-BR"/>
        </w:rPr>
        <w:t>Devedora</w:t>
      </w:r>
      <w:r w:rsidR="006E7383"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o</w:t>
      </w:r>
      <w:r w:rsidRPr="001A3C4F">
        <w:rPr>
          <w:rFonts w:ascii="Times New Roman" w:eastAsia="Times New Roman" w:hAnsi="Times New Roman" w:cs="Times New Roman"/>
          <w:sz w:val="22"/>
          <w:szCs w:val="22"/>
          <w:lang w:val="pt-BR"/>
        </w:rPr>
        <w:t>s Doc</w:t>
      </w:r>
      <w:r w:rsidRPr="001A3C4F">
        <w:rPr>
          <w:rFonts w:ascii="Times New Roman" w:eastAsia="Times New Roman" w:hAnsi="Times New Roman" w:cs="Times New Roman"/>
          <w:spacing w:val="-3"/>
          <w:sz w:val="22"/>
          <w:szCs w:val="22"/>
          <w:lang w:val="pt-BR"/>
        </w:rPr>
        <w:t>u</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 da</w:t>
      </w:r>
      <w:r w:rsidRPr="001A3C4F">
        <w:rPr>
          <w:rFonts w:ascii="Times New Roman" w:eastAsia="Times New Roman" w:hAnsi="Times New Roman" w:cs="Times New Roman"/>
          <w:spacing w:val="-2"/>
          <w:sz w:val="22"/>
          <w:szCs w:val="22"/>
          <w:lang w:val="pt-BR"/>
        </w:rPr>
        <w:t xml:space="preserve"> Oferta</w:t>
      </w:r>
      <w:r w:rsidRPr="001A3C4F">
        <w:rPr>
          <w:rFonts w:ascii="Times New Roman" w:eastAsia="Times New Roman" w:hAnsi="Times New Roman" w:cs="Times New Roman"/>
          <w:sz w:val="22"/>
          <w:szCs w:val="22"/>
          <w:lang w:val="pt-BR"/>
        </w:rPr>
        <w:t>;</w:t>
      </w:r>
      <w:r w:rsidR="004B2E9A" w:rsidRPr="001A3C4F">
        <w:rPr>
          <w:rFonts w:ascii="Times New Roman" w:eastAsia="Times New Roman" w:hAnsi="Times New Roman" w:cs="Times New Roman"/>
          <w:sz w:val="22"/>
          <w:szCs w:val="22"/>
          <w:lang w:val="pt-BR"/>
        </w:rPr>
        <w:t xml:space="preserve"> </w:t>
      </w:r>
    </w:p>
    <w:p w14:paraId="68C9B86A" w14:textId="77777777" w:rsidR="000D6DC2" w:rsidRPr="001A3C4F" w:rsidRDefault="000D6DC2" w:rsidP="009B4504">
      <w:pPr>
        <w:jc w:val="both"/>
        <w:rPr>
          <w:rFonts w:ascii="Times New Roman" w:eastAsia="Times New Roman" w:hAnsi="Times New Roman" w:cs="Times New Roman"/>
          <w:sz w:val="22"/>
          <w:szCs w:val="22"/>
          <w:lang w:val="pt-BR"/>
        </w:rPr>
      </w:pPr>
    </w:p>
    <w:p w14:paraId="1DB4B46B" w14:textId="2272C0D4" w:rsidR="000D6DC2" w:rsidRPr="001A3C4F" w:rsidRDefault="000D6DC2" w:rsidP="009B4504">
      <w:pPr>
        <w:pStyle w:val="PargrafodaLista"/>
        <w:numPr>
          <w:ilvl w:val="0"/>
          <w:numId w:val="2"/>
        </w:numPr>
        <w:ind w:left="0" w:firstLine="0"/>
        <w:jc w:val="both"/>
        <w:rPr>
          <w:rFonts w:ascii="Times New Roman" w:eastAsia="Times New Roman" w:hAnsi="Times New Roman" w:cs="Times New Roman"/>
          <w:sz w:val="22"/>
          <w:szCs w:val="22"/>
          <w:lang w:val="pt-BR"/>
        </w:rPr>
      </w:pPr>
      <w:bookmarkStart w:id="3001" w:name="_Hlk107580745"/>
      <w:r w:rsidRPr="001A3C4F">
        <w:rPr>
          <w:rFonts w:ascii="Times New Roman" w:eastAsia="Times New Roman" w:hAnsi="Times New Roman" w:cs="Times New Roman"/>
          <w:sz w:val="22"/>
          <w:szCs w:val="22"/>
          <w:lang w:val="pt-BR"/>
        </w:rPr>
        <w:t>ped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8"/>
          <w:sz w:val="22"/>
          <w:szCs w:val="22"/>
          <w:lang w:val="pt-BR"/>
        </w:rPr>
        <w:t xml:space="preserve">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z w:val="22"/>
          <w:szCs w:val="22"/>
          <w:lang w:val="pt-BR"/>
        </w:rPr>
        <w:t>da</w:t>
      </w:r>
      <w:r w:rsidR="006E7383" w:rsidRPr="001A3C4F">
        <w:rPr>
          <w:rFonts w:ascii="Times New Roman" w:eastAsia="Times New Roman" w:hAnsi="Times New Roman" w:cs="Times New Roman"/>
          <w:sz w:val="22"/>
          <w:szCs w:val="22"/>
          <w:lang w:val="pt-BR"/>
        </w:rPr>
        <w:t xml:space="preserve"> </w:t>
      </w:r>
      <w:r w:rsidR="006E7383" w:rsidRPr="001A3C4F">
        <w:rPr>
          <w:rFonts w:ascii="Times New Roman" w:hAnsi="Times New Roman" w:cs="Times New Roman"/>
          <w:sz w:val="22"/>
          <w:szCs w:val="22"/>
          <w:lang w:val="pt-BR"/>
        </w:rPr>
        <w:t>Devedora</w:t>
      </w:r>
      <w:r w:rsidRPr="001A3C4F">
        <w:rPr>
          <w:rFonts w:ascii="Times New Roman" w:eastAsia="Times New Roman" w:hAnsi="Times New Roman" w:cs="Times New Roman"/>
          <w:spacing w:val="6"/>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6"/>
          <w:sz w:val="22"/>
          <w:szCs w:val="22"/>
          <w:lang w:val="pt-BR"/>
        </w:rPr>
        <w:t xml:space="preserve"> </w:t>
      </w:r>
      <w:r w:rsidRPr="001A3C4F">
        <w:rPr>
          <w:rFonts w:ascii="Times New Roman" w:eastAsia="Times New Roman" w:hAnsi="Times New Roman" w:cs="Times New Roman"/>
          <w:sz w:val="22"/>
          <w:szCs w:val="22"/>
          <w:lang w:val="pt-BR"/>
        </w:rPr>
        <w:t>Co</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tr</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6"/>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3"/>
          <w:sz w:val="22"/>
          <w:szCs w:val="22"/>
          <w:lang w:val="pt-BR"/>
        </w:rPr>
        <w:t>l</w:t>
      </w:r>
      <w:r w:rsidRPr="001A3C4F">
        <w:rPr>
          <w:rFonts w:ascii="Times New Roman" w:eastAsia="Times New Roman" w:hAnsi="Times New Roman" w:cs="Times New Roman"/>
          <w:sz w:val="22"/>
          <w:szCs w:val="22"/>
          <w:lang w:val="pt-BR"/>
        </w:rPr>
        <w:t>quer</w:t>
      </w:r>
      <w:r w:rsidRPr="001A3C4F">
        <w:rPr>
          <w:rFonts w:ascii="Times New Roman" w:eastAsia="Times New Roman" w:hAnsi="Times New Roman" w:cs="Times New Roman"/>
          <w:spacing w:val="6"/>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ano</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z w:val="22"/>
          <w:szCs w:val="22"/>
          <w:lang w:val="pt-BR"/>
        </w:rPr>
        <w:t xml:space="preserve">de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ecu</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ação</w:t>
      </w:r>
      <w:r w:rsidRPr="001A3C4F">
        <w:rPr>
          <w:rFonts w:ascii="Times New Roman" w:eastAsia="Times New Roman" w:hAnsi="Times New Roman" w:cs="Times New Roman"/>
          <w:spacing w:val="6"/>
          <w:sz w:val="22"/>
          <w:szCs w:val="22"/>
          <w:lang w:val="pt-BR"/>
        </w:rPr>
        <w:t xml:space="preserve"> </w:t>
      </w:r>
      <w:r w:rsidRPr="001A3C4F">
        <w:rPr>
          <w:rFonts w:ascii="Times New Roman" w:eastAsia="Times New Roman" w:hAnsi="Times New Roman" w:cs="Times New Roman"/>
          <w:spacing w:val="1"/>
          <w:sz w:val="22"/>
          <w:szCs w:val="22"/>
          <w:lang w:val="pt-BR"/>
        </w:rPr>
        <w:t>j</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al</w:t>
      </w:r>
      <w:r w:rsidRPr="001A3C4F">
        <w:rPr>
          <w:rFonts w:ascii="Times New Roman" w:eastAsia="Times New Roman" w:hAnsi="Times New Roman" w:cs="Times New Roman"/>
          <w:spacing w:val="9"/>
          <w:sz w:val="22"/>
          <w:szCs w:val="22"/>
          <w:lang w:val="pt-BR"/>
        </w:rPr>
        <w:t xml:space="preserve"> </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z w:val="22"/>
          <w:szCs w:val="22"/>
          <w:lang w:val="pt-BR"/>
        </w:rPr>
        <w:t>ex</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j</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l</w:t>
      </w:r>
      <w:r w:rsidRPr="001A3C4F">
        <w:rPr>
          <w:rFonts w:ascii="Times New Roman" w:eastAsia="Times New Roman" w:hAnsi="Times New Roman" w:cs="Times New Roman"/>
          <w:spacing w:val="9"/>
          <w:sz w:val="22"/>
          <w:szCs w:val="22"/>
          <w:lang w:val="pt-BR"/>
        </w:rPr>
        <w:t xml:space="preserve"> </w:t>
      </w:r>
      <w:r w:rsidRPr="001A3C4F">
        <w:rPr>
          <w:rFonts w:ascii="Times New Roman" w:eastAsia="Times New Roman" w:hAnsi="Times New Roman" w:cs="Times New Roman"/>
          <w:sz w:val="22"/>
          <w:szCs w:val="22"/>
          <w:lang w:val="pt-BR"/>
        </w:rPr>
        <w:t>a 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q</w:t>
      </w:r>
      <w:r w:rsidRPr="001A3C4F">
        <w:rPr>
          <w:rFonts w:ascii="Times New Roman" w:eastAsia="Times New Roman" w:hAnsi="Times New Roman" w:cs="Times New Roman"/>
          <w:sz w:val="22"/>
          <w:szCs w:val="22"/>
          <w:lang w:val="pt-BR"/>
        </w:rPr>
        <w:t xml:space="preserve">uer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ed</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 xml:space="preserve">r ou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e de</w:t>
      </w:r>
      <w:r w:rsidRPr="001A3C4F">
        <w:rPr>
          <w:rFonts w:ascii="Times New Roman" w:eastAsia="Times New Roman" w:hAnsi="Times New Roman" w:cs="Times New Roman"/>
          <w:spacing w:val="8"/>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nde</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ende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2"/>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5"/>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15"/>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17"/>
          <w:sz w:val="22"/>
          <w:szCs w:val="22"/>
          <w:lang w:val="pt-BR"/>
        </w:rPr>
        <w:t xml:space="preserve"> </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do</w:t>
      </w:r>
      <w:r w:rsidRPr="001A3C4F">
        <w:rPr>
          <w:rFonts w:ascii="Times New Roman" w:eastAsia="Times New Roman" w:hAnsi="Times New Roman" w:cs="Times New Roman"/>
          <w:spacing w:val="14"/>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da</w:t>
      </w:r>
      <w:r w:rsidRPr="001A3C4F">
        <w:rPr>
          <w:rFonts w:ascii="Times New Roman" w:eastAsia="Times New Roman" w:hAnsi="Times New Roman" w:cs="Times New Roman"/>
          <w:spacing w:val="19"/>
          <w:sz w:val="22"/>
          <w:szCs w:val="22"/>
          <w:lang w:val="pt-BR"/>
        </w:rPr>
        <w:t xml:space="preserve"> </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17"/>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b</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i</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7"/>
          <w:sz w:val="22"/>
          <w:szCs w:val="22"/>
          <w:lang w:val="pt-BR"/>
        </w:rPr>
        <w:t xml:space="preserve"> </w:t>
      </w:r>
      <w:r w:rsidRPr="001A3C4F">
        <w:rPr>
          <w:rFonts w:ascii="Times New Roman" w:eastAsia="Times New Roman" w:hAnsi="Times New Roman" w:cs="Times New Roman"/>
          <w:sz w:val="22"/>
          <w:szCs w:val="22"/>
          <w:lang w:val="pt-BR"/>
        </w:rPr>
        <w:t>h</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oga</w:t>
      </w:r>
      <w:r w:rsidRPr="001A3C4F">
        <w:rPr>
          <w:rFonts w:ascii="Times New Roman" w:eastAsia="Times New Roman" w:hAnsi="Times New Roman" w:cs="Times New Roman"/>
          <w:spacing w:val="-2"/>
          <w:sz w:val="22"/>
          <w:szCs w:val="22"/>
          <w:lang w:val="pt-BR"/>
        </w:rPr>
        <w:t>ç</w:t>
      </w:r>
      <w:r w:rsidRPr="001A3C4F">
        <w:rPr>
          <w:rFonts w:ascii="Times New Roman" w:eastAsia="Times New Roman" w:hAnsi="Times New Roman" w:cs="Times New Roman"/>
          <w:sz w:val="22"/>
          <w:szCs w:val="22"/>
          <w:lang w:val="pt-BR"/>
        </w:rPr>
        <w:t>ão</w:t>
      </w:r>
      <w:r w:rsidRPr="001A3C4F">
        <w:rPr>
          <w:rFonts w:ascii="Times New Roman" w:eastAsia="Times New Roman" w:hAnsi="Times New Roman" w:cs="Times New Roman"/>
          <w:spacing w:val="15"/>
          <w:sz w:val="22"/>
          <w:szCs w:val="22"/>
          <w:lang w:val="pt-BR"/>
        </w:rPr>
        <w:t xml:space="preserve"> </w:t>
      </w:r>
      <w:r w:rsidRPr="001A3C4F">
        <w:rPr>
          <w:rFonts w:ascii="Times New Roman" w:eastAsia="Times New Roman" w:hAnsi="Times New Roman" w:cs="Times New Roman"/>
          <w:spacing w:val="1"/>
          <w:sz w:val="22"/>
          <w:szCs w:val="22"/>
          <w:lang w:val="pt-BR"/>
        </w:rPr>
        <w:t>j</w:t>
      </w:r>
      <w:r w:rsidRPr="001A3C4F">
        <w:rPr>
          <w:rFonts w:ascii="Times New Roman" w:eastAsia="Times New Roman" w:hAnsi="Times New Roman" w:cs="Times New Roman"/>
          <w:sz w:val="22"/>
          <w:szCs w:val="22"/>
          <w:lang w:val="pt-BR"/>
        </w:rPr>
        <w:t>ud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al</w:t>
      </w:r>
      <w:r w:rsidRPr="001A3C4F">
        <w:rPr>
          <w:rFonts w:ascii="Times New Roman" w:eastAsia="Times New Roman" w:hAnsi="Times New Roman" w:cs="Times New Roman"/>
          <w:spacing w:val="15"/>
          <w:sz w:val="22"/>
          <w:szCs w:val="22"/>
          <w:lang w:val="pt-BR"/>
        </w:rPr>
        <w:t xml:space="preserve"> </w:t>
      </w:r>
      <w:r w:rsidRPr="001A3C4F">
        <w:rPr>
          <w:rFonts w:ascii="Times New Roman" w:eastAsia="Times New Roman" w:hAnsi="Times New Roman" w:cs="Times New Roman"/>
          <w:sz w:val="22"/>
          <w:szCs w:val="22"/>
          <w:lang w:val="pt-BR"/>
        </w:rPr>
        <w:t>do</w:t>
      </w:r>
      <w:r w:rsidRPr="001A3C4F">
        <w:rPr>
          <w:rFonts w:ascii="Times New Roman" w:eastAsia="Times New Roman" w:hAnsi="Times New Roman" w:cs="Times New Roman"/>
          <w:spacing w:val="14"/>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z w:val="22"/>
          <w:szCs w:val="22"/>
          <w:lang w:val="pt-BR"/>
        </w:rPr>
        <w:t>do</w:t>
      </w:r>
      <w:r w:rsidRPr="001A3C4F">
        <w:rPr>
          <w:rFonts w:ascii="Times New Roman" w:eastAsia="Times New Roman" w:hAnsi="Times New Roman" w:cs="Times New Roman"/>
          <w:spacing w:val="14"/>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ano;</w:t>
      </w:r>
      <w:r w:rsidRPr="001A3C4F">
        <w:rPr>
          <w:rFonts w:ascii="Times New Roman" w:eastAsia="Times New Roman" w:hAnsi="Times New Roman" w:cs="Times New Roman"/>
          <w:spacing w:val="16"/>
          <w:sz w:val="22"/>
          <w:szCs w:val="22"/>
          <w:lang w:val="pt-BR"/>
        </w:rPr>
        <w:t xml:space="preserve"> </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u se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3"/>
          <w:sz w:val="22"/>
          <w:szCs w:val="22"/>
          <w:lang w:val="pt-BR"/>
        </w:rPr>
        <w:t xml:space="preserve"> </w:t>
      </w:r>
      <w:r w:rsidR="006E7383" w:rsidRPr="001A3C4F">
        <w:rPr>
          <w:rFonts w:ascii="Times New Roman" w:hAnsi="Times New Roman" w:cs="Times New Roman"/>
          <w:sz w:val="22"/>
          <w:szCs w:val="22"/>
          <w:lang w:val="pt-BR"/>
        </w:rPr>
        <w:t>Devedora</w:t>
      </w:r>
      <w:r w:rsidR="006E7383"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su</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 xml:space="preserve">s </w:t>
      </w:r>
      <w:r w:rsidRPr="001A3C4F">
        <w:rPr>
          <w:rFonts w:ascii="Times New Roman" w:eastAsia="Times New Roman" w:hAnsi="Times New Roman" w:cs="Times New Roman"/>
          <w:spacing w:val="1"/>
          <w:sz w:val="22"/>
          <w:szCs w:val="22"/>
          <w:lang w:val="pt-BR"/>
        </w:rPr>
        <w:t>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tr</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 xml:space="preserve">ou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g</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1"/>
          <w:sz w:val="22"/>
          <w:szCs w:val="22"/>
          <w:lang w:val="pt-BR"/>
        </w:rPr>
        <w:t xml:space="preserve"> j</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1"/>
          <w:sz w:val="22"/>
          <w:szCs w:val="22"/>
          <w:lang w:val="pt-BR"/>
        </w:rPr>
        <w:t>í</w:t>
      </w:r>
      <w:r w:rsidRPr="001A3C4F">
        <w:rPr>
          <w:rFonts w:ascii="Times New Roman" w:eastAsia="Times New Roman" w:hAnsi="Times New Roman" w:cs="Times New Roman"/>
          <w:sz w:val="22"/>
          <w:szCs w:val="22"/>
          <w:lang w:val="pt-BR"/>
        </w:rPr>
        <w:t>zo</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eq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 de</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ec</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pe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ação</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pacing w:val="1"/>
          <w:sz w:val="22"/>
          <w:szCs w:val="22"/>
          <w:lang w:val="pt-BR"/>
        </w:rPr>
        <w:t>j</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depen</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4"/>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z w:val="22"/>
          <w:szCs w:val="22"/>
          <w:lang w:val="pt-BR"/>
        </w:rPr>
        <w:t>do</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pacing w:val="1"/>
          <w:sz w:val="22"/>
          <w:szCs w:val="22"/>
          <w:lang w:val="pt-BR"/>
        </w:rPr>
        <w:t>pr</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ce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ecu</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3"/>
          <w:sz w:val="22"/>
          <w:szCs w:val="22"/>
          <w:lang w:val="pt-BR"/>
        </w:rPr>
        <w:t>e</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ação ou</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con</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são</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j</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z</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w:t>
      </w:r>
    </w:p>
    <w:bookmarkEnd w:id="3001"/>
    <w:p w14:paraId="387A34A7" w14:textId="77777777" w:rsidR="000D6DC2" w:rsidRPr="001A3C4F" w:rsidRDefault="000D6DC2" w:rsidP="009B4504">
      <w:pPr>
        <w:jc w:val="both"/>
        <w:rPr>
          <w:rFonts w:ascii="Times New Roman" w:hAnsi="Times New Roman" w:cs="Times New Roman"/>
          <w:sz w:val="22"/>
          <w:szCs w:val="22"/>
          <w:lang w:val="pt-BR"/>
        </w:rPr>
      </w:pPr>
    </w:p>
    <w:p w14:paraId="4342C4F5" w14:textId="1EA0331E" w:rsidR="000D6DC2" w:rsidRPr="001A3C4F" w:rsidRDefault="000D6DC2" w:rsidP="009B4504">
      <w:pPr>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pacing w:val="1"/>
          <w:sz w:val="22"/>
          <w:szCs w:val="22"/>
          <w:lang w:val="pt-BR"/>
        </w:rPr>
        <w:t>(</w:t>
      </w:r>
      <w:proofErr w:type="spellStart"/>
      <w:r w:rsidRPr="001A3C4F">
        <w:rPr>
          <w:rFonts w:ascii="Times New Roman" w:eastAsia="Times New Roman" w:hAnsi="Times New Roman" w:cs="Times New Roman"/>
          <w:sz w:val="22"/>
          <w:szCs w:val="22"/>
          <w:lang w:val="pt-BR"/>
        </w:rPr>
        <w:t>i</w:t>
      </w:r>
      <w:r w:rsidR="008246E2" w:rsidRPr="001A3C4F">
        <w:rPr>
          <w:rFonts w:ascii="Times New Roman" w:eastAsia="Times New Roman" w:hAnsi="Times New Roman" w:cs="Times New Roman"/>
          <w:sz w:val="22"/>
          <w:szCs w:val="22"/>
          <w:lang w:val="pt-BR"/>
        </w:rPr>
        <w:t>v</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equ</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 xml:space="preserve">de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ec</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pe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ç</w:t>
      </w:r>
      <w:r w:rsidRPr="001A3C4F">
        <w:rPr>
          <w:rFonts w:ascii="Times New Roman" w:eastAsia="Times New Roman" w:hAnsi="Times New Roman" w:cs="Times New Roman"/>
          <w:sz w:val="22"/>
          <w:szCs w:val="22"/>
          <w:lang w:val="pt-BR"/>
        </w:rPr>
        <w:t>ão</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j</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l</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ou ex</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j</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l</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aç</w:t>
      </w:r>
      <w:r w:rsidRPr="001A3C4F">
        <w:rPr>
          <w:rFonts w:ascii="Times New Roman" w:eastAsia="Times New Roman" w:hAnsi="Times New Roman" w:cs="Times New Roman"/>
          <w:spacing w:val="1"/>
          <w:sz w:val="22"/>
          <w:szCs w:val="22"/>
          <w:lang w:val="pt-BR"/>
        </w:rPr>
        <w:t>ã</w:t>
      </w:r>
      <w:r w:rsidRPr="001A3C4F">
        <w:rPr>
          <w:rFonts w:ascii="Times New Roman" w:eastAsia="Times New Roman" w:hAnsi="Times New Roman" w:cs="Times New Roman"/>
          <w:sz w:val="22"/>
          <w:szCs w:val="22"/>
          <w:lang w:val="pt-BR"/>
        </w:rPr>
        <w:t xml:space="preserve">o de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ên</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pe</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 xml:space="preserve">e </w:t>
      </w:r>
      <w:r w:rsidRPr="001A3C4F">
        <w:rPr>
          <w:rFonts w:ascii="Times New Roman" w:eastAsia="Times New Roman" w:hAnsi="Times New Roman" w:cs="Times New Roman"/>
          <w:spacing w:val="1"/>
          <w:sz w:val="22"/>
          <w:szCs w:val="22"/>
          <w:lang w:val="pt-BR"/>
        </w:rPr>
        <w:t>li</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ção,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ç</w:t>
      </w:r>
      <w:r w:rsidRPr="001A3C4F">
        <w:rPr>
          <w:rFonts w:ascii="Times New Roman" w:eastAsia="Times New Roman" w:hAnsi="Times New Roman" w:cs="Times New Roman"/>
          <w:sz w:val="22"/>
          <w:szCs w:val="22"/>
          <w:lang w:val="pt-BR"/>
        </w:rPr>
        <w:t>ão</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ou ex</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3"/>
          <w:sz w:val="22"/>
          <w:szCs w:val="22"/>
          <w:lang w:val="pt-BR"/>
        </w:rPr>
        <w:t>i</w:t>
      </w:r>
      <w:r w:rsidRPr="001A3C4F">
        <w:rPr>
          <w:rFonts w:ascii="Times New Roman" w:eastAsia="Times New Roman" w:hAnsi="Times New Roman" w:cs="Times New Roman"/>
          <w:sz w:val="22"/>
          <w:szCs w:val="22"/>
          <w:lang w:val="pt-BR"/>
        </w:rPr>
        <w:t>nção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3"/>
          <w:sz w:val="22"/>
          <w:szCs w:val="22"/>
          <w:lang w:val="pt-BR"/>
        </w:rPr>
        <w:t xml:space="preserve"> </w:t>
      </w:r>
      <w:r w:rsidR="006E7383" w:rsidRPr="001A3C4F">
        <w:rPr>
          <w:rFonts w:ascii="Times New Roman" w:hAnsi="Times New Roman" w:cs="Times New Roman"/>
          <w:sz w:val="22"/>
          <w:szCs w:val="22"/>
          <w:lang w:val="pt-BR"/>
        </w:rPr>
        <w:t>Devedora</w:t>
      </w:r>
      <w:r w:rsidR="006E7383"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su</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007A5D69" w:rsidRPr="001A3C4F">
        <w:rPr>
          <w:rFonts w:ascii="Times New Roman" w:eastAsia="Times New Roman" w:hAnsi="Times New Roman" w:cs="Times New Roman"/>
          <w:sz w:val="22"/>
          <w:szCs w:val="22"/>
          <w:lang w:val="pt-BR"/>
        </w:rPr>
        <w:t>Controlada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 ou</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4"/>
          <w:sz w:val="22"/>
          <w:szCs w:val="22"/>
          <w:lang w:val="pt-BR"/>
        </w:rPr>
        <w:t>s</w:t>
      </w:r>
      <w:r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equ</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or</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ado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con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 a</w:t>
      </w:r>
      <w:r w:rsidRPr="001A3C4F">
        <w:rPr>
          <w:rFonts w:ascii="Times New Roman" w:eastAsia="Times New Roman" w:hAnsi="Times New Roman" w:cs="Times New Roman"/>
          <w:spacing w:val="4"/>
          <w:sz w:val="22"/>
          <w:szCs w:val="22"/>
          <w:lang w:val="pt-BR"/>
        </w:rPr>
        <w:t xml:space="preserve"> </w:t>
      </w:r>
      <w:r w:rsidR="006E7383" w:rsidRPr="001A3C4F">
        <w:rPr>
          <w:rFonts w:ascii="Times New Roman" w:hAnsi="Times New Roman" w:cs="Times New Roman"/>
          <w:sz w:val="22"/>
          <w:szCs w:val="22"/>
          <w:lang w:val="pt-BR"/>
        </w:rPr>
        <w:t>Devedora</w:t>
      </w:r>
      <w:r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z w:val="22"/>
          <w:szCs w:val="22"/>
          <w:lang w:val="pt-BR"/>
        </w:rPr>
        <w:t>ou su</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 xml:space="preserve">s </w:t>
      </w:r>
      <w:r w:rsidR="007A5D69" w:rsidRPr="001A3C4F">
        <w:rPr>
          <w:rFonts w:ascii="Times New Roman" w:eastAsia="Times New Roman" w:hAnsi="Times New Roman" w:cs="Times New Roman"/>
          <w:sz w:val="22"/>
          <w:szCs w:val="22"/>
          <w:lang w:val="pt-BR"/>
        </w:rPr>
        <w:t>Controlada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 xml:space="preserve">ou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3"/>
          <w:sz w:val="22"/>
          <w:szCs w:val="22"/>
          <w:lang w:val="pt-BR"/>
        </w:rPr>
        <w:t>s</w:t>
      </w:r>
      <w:r w:rsidR="004F6FA6" w:rsidRPr="001A3C4F">
        <w:rPr>
          <w:rFonts w:ascii="Times New Roman" w:eastAsia="Times New Roman" w:hAnsi="Times New Roman" w:cs="Times New Roman"/>
          <w:spacing w:val="3"/>
          <w:sz w:val="22"/>
          <w:szCs w:val="22"/>
          <w:lang w:val="pt-BR"/>
        </w:rPr>
        <w:t>,</w:t>
      </w:r>
      <w:r w:rsidR="007A5D69" w:rsidRPr="001A3C4F">
        <w:rPr>
          <w:rFonts w:ascii="Times New Roman" w:eastAsia="Times New Roman" w:hAnsi="Times New Roman" w:cs="Times New Roman"/>
          <w:spacing w:val="3"/>
          <w:sz w:val="22"/>
          <w:szCs w:val="22"/>
          <w:lang w:val="pt-BR"/>
        </w:rPr>
        <w:t xml:space="preserve"> não elidido no prazo legal</w:t>
      </w:r>
      <w:r w:rsidRPr="001A3C4F">
        <w:rPr>
          <w:rFonts w:ascii="Times New Roman" w:eastAsia="Times New Roman" w:hAnsi="Times New Roman" w:cs="Times New Roman"/>
          <w:sz w:val="22"/>
          <w:szCs w:val="22"/>
          <w:lang w:val="pt-BR"/>
        </w:rPr>
        <w:t>;</w:t>
      </w:r>
    </w:p>
    <w:p w14:paraId="738AC01F" w14:textId="77777777" w:rsidR="000D6DC2" w:rsidRPr="001A3C4F" w:rsidRDefault="000D6DC2" w:rsidP="009B4504">
      <w:pPr>
        <w:jc w:val="both"/>
        <w:rPr>
          <w:rFonts w:ascii="Times New Roman" w:hAnsi="Times New Roman" w:cs="Times New Roman"/>
          <w:sz w:val="22"/>
          <w:szCs w:val="22"/>
          <w:lang w:val="pt-BR"/>
        </w:rPr>
      </w:pPr>
    </w:p>
    <w:p w14:paraId="2CF94C4A" w14:textId="02D5D0FB" w:rsidR="000D6DC2" w:rsidRPr="001A3C4F" w:rsidRDefault="000D6DC2" w:rsidP="009B4504">
      <w:pPr>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z w:val="22"/>
          <w:szCs w:val="22"/>
          <w:lang w:val="pt-BR"/>
        </w:rPr>
        <w:t xml:space="preserve">v) </w:t>
      </w:r>
      <w:r w:rsidRPr="001A3C4F">
        <w:rPr>
          <w:rFonts w:ascii="Times New Roman" w:eastAsia="Times New Roman" w:hAnsi="Times New Roman" w:cs="Times New Roman"/>
          <w:sz w:val="22"/>
          <w:szCs w:val="22"/>
          <w:lang w:val="pt-BR"/>
        </w:rPr>
        <w:tab/>
      </w:r>
      <w:bookmarkStart w:id="3002" w:name="_Hlk110754137"/>
      <w:r w:rsidRPr="001A3C4F">
        <w:rPr>
          <w:rFonts w:ascii="Times New Roman" w:eastAsia="Times New Roman" w:hAnsi="Times New Roman" w:cs="Times New Roman"/>
          <w:spacing w:val="1"/>
          <w:sz w:val="22"/>
          <w:szCs w:val="22"/>
          <w:lang w:val="pt-BR"/>
        </w:rPr>
        <w:t>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ção</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z w:val="22"/>
          <w:szCs w:val="22"/>
          <w:lang w:val="pt-BR"/>
        </w:rPr>
        <w:t>da</w:t>
      </w:r>
      <w:r w:rsidRPr="001A3C4F">
        <w:rPr>
          <w:rFonts w:ascii="Times New Roman" w:eastAsia="Times New Roman" w:hAnsi="Times New Roman" w:cs="Times New Roman"/>
          <w:spacing w:val="9"/>
          <w:sz w:val="22"/>
          <w:szCs w:val="22"/>
          <w:lang w:val="pt-BR"/>
        </w:rPr>
        <w:t xml:space="preserve"> </w:t>
      </w:r>
      <w:r w:rsidR="006E7383" w:rsidRPr="001A3C4F">
        <w:rPr>
          <w:rFonts w:ascii="Times New Roman" w:hAnsi="Times New Roman" w:cs="Times New Roman"/>
          <w:sz w:val="22"/>
          <w:szCs w:val="22"/>
          <w:lang w:val="pt-BR"/>
        </w:rPr>
        <w:t>Devedora</w:t>
      </w:r>
      <w:r w:rsidR="006E7383"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z w:val="22"/>
          <w:szCs w:val="22"/>
          <w:lang w:val="pt-BR"/>
        </w:rPr>
        <w:t>em</w:t>
      </w:r>
      <w:r w:rsidRPr="001A3C4F">
        <w:rPr>
          <w:rFonts w:ascii="Times New Roman" w:eastAsia="Times New Roman" w:hAnsi="Times New Roman" w:cs="Times New Roman"/>
          <w:spacing w:val="8"/>
          <w:sz w:val="22"/>
          <w:szCs w:val="22"/>
          <w:lang w:val="pt-BR"/>
        </w:rPr>
        <w:t xml:space="preserve"> </w:t>
      </w:r>
      <w:r w:rsidRPr="001A3C4F">
        <w:rPr>
          <w:rFonts w:ascii="Times New Roman" w:eastAsia="Times New Roman" w:hAnsi="Times New Roman" w:cs="Times New Roman"/>
          <w:sz w:val="22"/>
          <w:szCs w:val="22"/>
          <w:lang w:val="pt-BR"/>
        </w:rPr>
        <w:t>so</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ade</w:t>
      </w:r>
      <w:r w:rsidRPr="001A3C4F">
        <w:rPr>
          <w:rFonts w:ascii="Times New Roman" w:eastAsia="Times New Roman" w:hAnsi="Times New Roman" w:cs="Times New Roman"/>
          <w:spacing w:val="9"/>
          <w:sz w:val="22"/>
          <w:szCs w:val="22"/>
          <w:lang w:val="pt-BR"/>
        </w:rPr>
        <w:t xml:space="preserve"> </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ada,</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8"/>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8"/>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8"/>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g</w:t>
      </w:r>
      <w:r w:rsidRPr="001A3C4F">
        <w:rPr>
          <w:rFonts w:ascii="Times New Roman" w:eastAsia="Times New Roman" w:hAnsi="Times New Roman" w:cs="Times New Roman"/>
          <w:spacing w:val="1"/>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8"/>
          <w:sz w:val="22"/>
          <w:szCs w:val="22"/>
          <w:lang w:val="pt-BR"/>
        </w:rPr>
        <w:t xml:space="preserve"> </w:t>
      </w:r>
      <w:r w:rsidRPr="001A3C4F">
        <w:rPr>
          <w:rFonts w:ascii="Times New Roman" w:eastAsia="Times New Roman" w:hAnsi="Times New Roman" w:cs="Times New Roman"/>
          <w:sz w:val="22"/>
          <w:szCs w:val="22"/>
          <w:lang w:val="pt-BR"/>
        </w:rPr>
        <w:t>220</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z w:val="22"/>
          <w:szCs w:val="22"/>
          <w:lang w:val="pt-BR"/>
        </w:rPr>
        <w:t>222</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z w:val="22"/>
          <w:szCs w:val="22"/>
          <w:lang w:val="pt-BR"/>
        </w:rPr>
        <w:t>da</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z w:val="22"/>
          <w:szCs w:val="22"/>
          <w:lang w:val="pt-BR"/>
        </w:rPr>
        <w:t>Lei</w:t>
      </w:r>
      <w:r w:rsidRPr="001A3C4F">
        <w:rPr>
          <w:rFonts w:ascii="Times New Roman" w:eastAsia="Times New Roman" w:hAnsi="Times New Roman" w:cs="Times New Roman"/>
          <w:spacing w:val="8"/>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4"/>
          <w:sz w:val="22"/>
          <w:szCs w:val="22"/>
          <w:lang w:val="pt-BR"/>
        </w:rPr>
        <w:t>a</w:t>
      </w:r>
      <w:r w:rsidRPr="001A3C4F">
        <w:rPr>
          <w:rFonts w:ascii="Times New Roman" w:eastAsia="Times New Roman" w:hAnsi="Times New Roman" w:cs="Times New Roman"/>
          <w:sz w:val="22"/>
          <w:szCs w:val="22"/>
          <w:lang w:val="pt-BR"/>
        </w:rPr>
        <w:t>s Soc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 por</w:t>
      </w:r>
      <w:r w:rsidRPr="001A3C4F">
        <w:rPr>
          <w:rFonts w:ascii="Times New Roman" w:eastAsia="Times New Roman" w:hAnsi="Times New Roman" w:cs="Times New Roman"/>
          <w:spacing w:val="-1"/>
          <w:sz w:val="22"/>
          <w:szCs w:val="22"/>
          <w:lang w:val="pt-BR"/>
        </w:rPr>
        <w:t xml:space="preserve"> A</w:t>
      </w:r>
      <w:r w:rsidRPr="001A3C4F">
        <w:rPr>
          <w:rFonts w:ascii="Times New Roman" w:eastAsia="Times New Roman" w:hAnsi="Times New Roman" w:cs="Times New Roman"/>
          <w:sz w:val="22"/>
          <w:szCs w:val="22"/>
          <w:lang w:val="pt-BR"/>
        </w:rPr>
        <w:t>çõe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 xml:space="preserve">, ou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o a</w:t>
      </w:r>
      <w:r w:rsidRPr="001A3C4F">
        <w:rPr>
          <w:rFonts w:ascii="Times New Roman" w:eastAsia="Times New Roman" w:hAnsi="Times New Roman" w:cs="Times New Roman"/>
          <w:spacing w:val="1"/>
          <w:sz w:val="22"/>
          <w:szCs w:val="22"/>
          <w:lang w:val="pt-BR"/>
        </w:rPr>
        <w:t xml:space="preserve"> </w:t>
      </w:r>
      <w:r w:rsidR="006E7383" w:rsidRPr="001A3C4F">
        <w:rPr>
          <w:rFonts w:ascii="Times New Roman" w:hAnsi="Times New Roman" w:cs="Times New Roman"/>
          <w:sz w:val="22"/>
          <w:szCs w:val="22"/>
          <w:lang w:val="pt-BR"/>
        </w:rPr>
        <w:t>Devedora</w:t>
      </w:r>
      <w:r w:rsidR="006E7383"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x</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co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an</w:t>
      </w:r>
      <w:r w:rsidRPr="001A3C4F">
        <w:rPr>
          <w:rFonts w:ascii="Times New Roman" w:eastAsia="Times New Roman" w:hAnsi="Times New Roman" w:cs="Times New Roman"/>
          <w:spacing w:val="-2"/>
          <w:sz w:val="22"/>
          <w:szCs w:val="22"/>
          <w:lang w:val="pt-BR"/>
        </w:rPr>
        <w:t>h</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 a</w:t>
      </w:r>
      <w:r w:rsidRPr="001A3C4F">
        <w:rPr>
          <w:rFonts w:ascii="Times New Roman" w:eastAsia="Times New Roman" w:hAnsi="Times New Roman" w:cs="Times New Roman"/>
          <w:spacing w:val="-2"/>
          <w:sz w:val="22"/>
          <w:szCs w:val="22"/>
          <w:lang w:val="pt-BR"/>
        </w:rPr>
        <w:t>b</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 xml:space="preserve">a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 na</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1"/>
          <w:sz w:val="22"/>
          <w:szCs w:val="22"/>
          <w:lang w:val="pt-BR"/>
        </w:rPr>
        <w:t>CV</w:t>
      </w:r>
      <w:r w:rsidRPr="001A3C4F">
        <w:rPr>
          <w:rFonts w:ascii="Times New Roman" w:eastAsia="Times New Roman" w:hAnsi="Times New Roman" w:cs="Times New Roman"/>
          <w:spacing w:val="-2"/>
          <w:sz w:val="22"/>
          <w:szCs w:val="22"/>
          <w:lang w:val="pt-BR"/>
        </w:rPr>
        <w:t>M</w:t>
      </w:r>
      <w:r w:rsidRPr="001A3C4F">
        <w:rPr>
          <w:rFonts w:ascii="Times New Roman" w:eastAsia="Times New Roman" w:hAnsi="Times New Roman" w:cs="Times New Roman"/>
          <w:sz w:val="22"/>
          <w:szCs w:val="22"/>
          <w:lang w:val="pt-BR"/>
        </w:rPr>
        <w:t>;</w:t>
      </w:r>
      <w:bookmarkEnd w:id="3002"/>
    </w:p>
    <w:p w14:paraId="72F0836E" w14:textId="77777777" w:rsidR="000D6DC2" w:rsidRPr="001A3C4F" w:rsidRDefault="000D6DC2" w:rsidP="009B4504">
      <w:pPr>
        <w:jc w:val="both"/>
        <w:rPr>
          <w:rFonts w:ascii="Times New Roman" w:hAnsi="Times New Roman" w:cs="Times New Roman"/>
          <w:sz w:val="22"/>
          <w:szCs w:val="22"/>
          <w:lang w:val="pt-BR"/>
        </w:rPr>
      </w:pPr>
    </w:p>
    <w:p w14:paraId="0FEEF6EB" w14:textId="404EF3BA" w:rsidR="000D6DC2" w:rsidRPr="001A3C4F" w:rsidRDefault="000D6DC2" w:rsidP="009B4504">
      <w:pPr>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z w:val="22"/>
          <w:szCs w:val="22"/>
          <w:lang w:val="pt-BR"/>
        </w:rPr>
        <w:t>v</w:t>
      </w:r>
      <w:r w:rsidR="008246E2" w:rsidRPr="001A3C4F">
        <w:rPr>
          <w:rFonts w:ascii="Times New Roman" w:eastAsia="Times New Roman" w:hAnsi="Times New Roman" w:cs="Times New Roman"/>
          <w:sz w:val="22"/>
          <w:szCs w:val="22"/>
          <w:lang w:val="pt-BR"/>
        </w:rPr>
        <w:t>i</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7"/>
          <w:sz w:val="22"/>
          <w:szCs w:val="22"/>
          <w:lang w:val="pt-BR"/>
        </w:rPr>
        <w:t xml:space="preserve"> </w:t>
      </w:r>
      <w:r w:rsidR="006E7383" w:rsidRPr="001A3C4F">
        <w:rPr>
          <w:rFonts w:ascii="Times New Roman" w:hAnsi="Times New Roman" w:cs="Times New Roman"/>
          <w:sz w:val="22"/>
          <w:szCs w:val="22"/>
          <w:lang w:val="pt-BR"/>
        </w:rPr>
        <w:t>Devedora</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 xml:space="preserve">e, </w:t>
      </w:r>
      <w:r w:rsidR="007A5D69" w:rsidRPr="001A3C4F">
        <w:rPr>
          <w:rFonts w:ascii="Times New Roman" w:eastAsia="Times New Roman" w:hAnsi="Times New Roman" w:cs="Times New Roman"/>
          <w:sz w:val="22"/>
          <w:szCs w:val="22"/>
          <w:lang w:val="pt-BR"/>
        </w:rPr>
        <w:t>inclusive por meio de suas Controladas</w:t>
      </w:r>
      <w:r w:rsidR="004F6FA6" w:rsidRPr="001A3C4F">
        <w:rPr>
          <w:rFonts w:ascii="Times New Roman" w:eastAsia="Times New Roman" w:hAnsi="Times New Roman" w:cs="Times New Roman"/>
          <w:sz w:val="22"/>
          <w:szCs w:val="22"/>
          <w:lang w:val="pt-BR"/>
        </w:rPr>
        <w:t>, coligadas ou controladores</w:t>
      </w:r>
      <w:r w:rsidR="007A5D69"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ar</w:t>
      </w:r>
      <w:r w:rsidRPr="001A3C4F">
        <w:rPr>
          <w:rFonts w:ascii="Times New Roman" w:eastAsia="Times New Roman" w:hAnsi="Times New Roman" w:cs="Times New Roman"/>
          <w:spacing w:val="28"/>
          <w:sz w:val="22"/>
          <w:szCs w:val="22"/>
          <w:lang w:val="pt-BR"/>
        </w:rPr>
        <w:t xml:space="preserve"> </w:t>
      </w:r>
      <w:r w:rsidRPr="001A3C4F">
        <w:rPr>
          <w:rFonts w:ascii="Times New Roman" w:eastAsia="Times New Roman" w:hAnsi="Times New Roman" w:cs="Times New Roman"/>
          <w:sz w:val="22"/>
          <w:szCs w:val="22"/>
          <w:lang w:val="pt-BR"/>
        </w:rPr>
        <w:t>ou 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ar</w:t>
      </w:r>
      <w:r w:rsidRPr="001A3C4F">
        <w:rPr>
          <w:rFonts w:ascii="Times New Roman" w:eastAsia="Times New Roman" w:hAnsi="Times New Roman" w:cs="Times New Roman"/>
          <w:spacing w:val="28"/>
          <w:sz w:val="22"/>
          <w:szCs w:val="22"/>
          <w:lang w:val="pt-BR"/>
        </w:rPr>
        <w:t xml:space="preserve"> </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3"/>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er</w:t>
      </w:r>
      <w:r w:rsidRPr="001A3C4F">
        <w:rPr>
          <w:rFonts w:ascii="Times New Roman" w:eastAsia="Times New Roman" w:hAnsi="Times New Roman" w:cs="Times New Roman"/>
          <w:spacing w:val="28"/>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 xml:space="preserve">o </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 xml:space="preserve">ndo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nu</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 que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nc</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epu</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30"/>
          <w:sz w:val="22"/>
          <w:szCs w:val="22"/>
          <w:lang w:val="pt-BR"/>
        </w:rPr>
        <w:t xml:space="preserve">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pacing w:val="1"/>
          <w:sz w:val="22"/>
          <w:szCs w:val="22"/>
          <w:lang w:val="pt-BR"/>
        </w:rPr>
        <w:t>j</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x</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j</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l</w:t>
      </w:r>
      <w:r w:rsidRPr="001A3C4F">
        <w:rPr>
          <w:rFonts w:ascii="Times New Roman" w:eastAsia="Times New Roman" w:hAnsi="Times New Roman" w:cs="Times New Roman"/>
          <w:spacing w:val="30"/>
          <w:sz w:val="22"/>
          <w:szCs w:val="22"/>
          <w:lang w:val="pt-BR"/>
        </w:rPr>
        <w:t xml:space="preserve"> </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b</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r dos Doc</w:t>
      </w:r>
      <w:r w:rsidRPr="001A3C4F">
        <w:rPr>
          <w:rFonts w:ascii="Times New Roman" w:eastAsia="Times New Roman" w:hAnsi="Times New Roman" w:cs="Times New Roman"/>
          <w:spacing w:val="-3"/>
          <w:sz w:val="22"/>
          <w:szCs w:val="22"/>
          <w:lang w:val="pt-BR"/>
        </w:rPr>
        <w:t>u</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da Oferta e</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su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 xml:space="preserve">s </w:t>
      </w:r>
      <w:r w:rsidRPr="001A3C4F">
        <w:rPr>
          <w:rFonts w:ascii="Times New Roman" w:eastAsia="Times New Roman" w:hAnsi="Times New Roman" w:cs="Times New Roman"/>
          <w:spacing w:val="1"/>
          <w:sz w:val="22"/>
          <w:szCs w:val="22"/>
          <w:lang w:val="pt-BR"/>
        </w:rPr>
        <w:t>c</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á</w:t>
      </w:r>
      <w:r w:rsidRPr="001A3C4F">
        <w:rPr>
          <w:rFonts w:ascii="Times New Roman" w:eastAsia="Times New Roman" w:hAnsi="Times New Roman" w:cs="Times New Roman"/>
          <w:sz w:val="22"/>
          <w:szCs w:val="22"/>
          <w:lang w:val="pt-BR"/>
        </w:rPr>
        <w:t>usu</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 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con</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çõ</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p>
    <w:p w14:paraId="5D8354D5" w14:textId="77777777" w:rsidR="000D6DC2" w:rsidRPr="001A3C4F" w:rsidRDefault="000D6DC2" w:rsidP="009B4504">
      <w:pPr>
        <w:jc w:val="both"/>
        <w:rPr>
          <w:rFonts w:ascii="Times New Roman" w:hAnsi="Times New Roman" w:cs="Times New Roman"/>
          <w:sz w:val="22"/>
          <w:szCs w:val="22"/>
          <w:lang w:val="pt-BR"/>
        </w:rPr>
      </w:pPr>
    </w:p>
    <w:p w14:paraId="125A69D1" w14:textId="187A2F3C" w:rsidR="000D6DC2" w:rsidRPr="001A3C4F" w:rsidRDefault="004B2E9A" w:rsidP="009B4504">
      <w:pPr>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v</w:t>
      </w:r>
      <w:r w:rsidR="008246E2" w:rsidRPr="001A3C4F">
        <w:rPr>
          <w:rFonts w:ascii="Times New Roman" w:eastAsia="Times New Roman" w:hAnsi="Times New Roman" w:cs="Times New Roman"/>
          <w:sz w:val="22"/>
          <w:szCs w:val="22"/>
          <w:lang w:val="pt-BR"/>
        </w:rPr>
        <w:t>i</w:t>
      </w:r>
      <w:r w:rsidRPr="001A3C4F">
        <w:rPr>
          <w:rFonts w:ascii="Times New Roman" w:eastAsia="Times New Roman" w:hAnsi="Times New Roman" w:cs="Times New Roman"/>
          <w:sz w:val="22"/>
          <w:szCs w:val="22"/>
          <w:lang w:val="pt-BR"/>
        </w:rPr>
        <w:t>i</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1"/>
          <w:sz w:val="22"/>
          <w:szCs w:val="22"/>
          <w:lang w:val="pt-BR"/>
        </w:rPr>
        <w:t>l</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ção</w:t>
      </w:r>
      <w:r w:rsidR="000D6DC2" w:rsidRPr="001A3C4F">
        <w:rPr>
          <w:rFonts w:ascii="Times New Roman" w:eastAsia="Times New Roman" w:hAnsi="Times New Roman" w:cs="Times New Roman"/>
          <w:spacing w:val="36"/>
          <w:sz w:val="22"/>
          <w:szCs w:val="22"/>
          <w:lang w:val="pt-BR"/>
        </w:rPr>
        <w:t xml:space="preserve"> </w:t>
      </w:r>
      <w:r w:rsidR="000D6DC2" w:rsidRPr="001A3C4F">
        <w:rPr>
          <w:rFonts w:ascii="Times New Roman" w:eastAsia="Times New Roman" w:hAnsi="Times New Roman" w:cs="Times New Roman"/>
          <w:sz w:val="22"/>
          <w:szCs w:val="22"/>
          <w:lang w:val="pt-BR"/>
        </w:rPr>
        <w:t>ou</w:t>
      </w:r>
      <w:r w:rsidR="000D6DC2" w:rsidRPr="001A3C4F">
        <w:rPr>
          <w:rFonts w:ascii="Times New Roman" w:eastAsia="Times New Roman" w:hAnsi="Times New Roman" w:cs="Times New Roman"/>
          <w:spacing w:val="34"/>
          <w:sz w:val="22"/>
          <w:szCs w:val="22"/>
          <w:lang w:val="pt-BR"/>
        </w:rPr>
        <w:t xml:space="preserve"> </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z w:val="22"/>
          <w:szCs w:val="22"/>
          <w:lang w:val="pt-BR"/>
        </w:rPr>
        <w:t>o</w:t>
      </w:r>
      <w:r w:rsidR="000D6DC2" w:rsidRPr="001A3C4F">
        <w:rPr>
          <w:rFonts w:ascii="Times New Roman" w:eastAsia="Times New Roman" w:hAnsi="Times New Roman" w:cs="Times New Roman"/>
          <w:spacing w:val="-1"/>
          <w:sz w:val="22"/>
          <w:szCs w:val="22"/>
          <w:lang w:val="pt-BR"/>
        </w:rPr>
        <w:t>d</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2"/>
          <w:sz w:val="22"/>
          <w:szCs w:val="22"/>
          <w:lang w:val="pt-BR"/>
        </w:rPr>
        <w:t>f</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c</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ção</w:t>
      </w:r>
      <w:r w:rsidR="000D6DC2" w:rsidRPr="001A3C4F">
        <w:rPr>
          <w:rFonts w:ascii="Times New Roman" w:eastAsia="Times New Roman" w:hAnsi="Times New Roman" w:cs="Times New Roman"/>
          <w:spacing w:val="34"/>
          <w:sz w:val="22"/>
          <w:szCs w:val="22"/>
          <w:lang w:val="pt-BR"/>
        </w:rPr>
        <w:t xml:space="preserve"> </w:t>
      </w:r>
      <w:r w:rsidR="000D6DC2" w:rsidRPr="001A3C4F">
        <w:rPr>
          <w:rFonts w:ascii="Times New Roman" w:eastAsia="Times New Roman" w:hAnsi="Times New Roman" w:cs="Times New Roman"/>
          <w:sz w:val="22"/>
          <w:szCs w:val="22"/>
          <w:lang w:val="pt-BR"/>
        </w:rPr>
        <w:t>do</w:t>
      </w:r>
      <w:r w:rsidR="000D6DC2" w:rsidRPr="001A3C4F">
        <w:rPr>
          <w:rFonts w:ascii="Times New Roman" w:eastAsia="Times New Roman" w:hAnsi="Times New Roman" w:cs="Times New Roman"/>
          <w:spacing w:val="36"/>
          <w:sz w:val="22"/>
          <w:szCs w:val="22"/>
          <w:lang w:val="pt-BR"/>
        </w:rPr>
        <w:t xml:space="preserve"> </w:t>
      </w:r>
      <w:r w:rsidR="000D6DC2" w:rsidRPr="001A3C4F">
        <w:rPr>
          <w:rFonts w:ascii="Times New Roman" w:eastAsia="Times New Roman" w:hAnsi="Times New Roman" w:cs="Times New Roman"/>
          <w:sz w:val="22"/>
          <w:szCs w:val="22"/>
          <w:lang w:val="pt-BR"/>
        </w:rPr>
        <w:t>ob</w:t>
      </w:r>
      <w:r w:rsidR="000D6DC2" w:rsidRPr="001A3C4F">
        <w:rPr>
          <w:rFonts w:ascii="Times New Roman" w:eastAsia="Times New Roman" w:hAnsi="Times New Roman" w:cs="Times New Roman"/>
          <w:spacing w:val="1"/>
          <w:sz w:val="22"/>
          <w:szCs w:val="22"/>
          <w:lang w:val="pt-BR"/>
        </w:rPr>
        <w:t>j</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z w:val="22"/>
          <w:szCs w:val="22"/>
          <w:lang w:val="pt-BR"/>
        </w:rPr>
        <w:t>o</w:t>
      </w:r>
      <w:r w:rsidR="000D6DC2" w:rsidRPr="001A3C4F">
        <w:rPr>
          <w:rFonts w:ascii="Times New Roman" w:eastAsia="Times New Roman" w:hAnsi="Times New Roman" w:cs="Times New Roman"/>
          <w:spacing w:val="36"/>
          <w:sz w:val="22"/>
          <w:szCs w:val="22"/>
          <w:lang w:val="pt-BR"/>
        </w:rPr>
        <w:t xml:space="preserve"> </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z w:val="22"/>
          <w:szCs w:val="22"/>
          <w:lang w:val="pt-BR"/>
        </w:rPr>
        <w:t>c</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l</w:t>
      </w:r>
      <w:r w:rsidR="000D6DC2" w:rsidRPr="001A3C4F">
        <w:rPr>
          <w:rFonts w:ascii="Times New Roman" w:eastAsia="Times New Roman" w:hAnsi="Times New Roman" w:cs="Times New Roman"/>
          <w:spacing w:val="37"/>
          <w:sz w:val="22"/>
          <w:szCs w:val="22"/>
          <w:lang w:val="pt-BR"/>
        </w:rPr>
        <w:t xml:space="preserve"> </w:t>
      </w:r>
      <w:r w:rsidR="000D6DC2" w:rsidRPr="001A3C4F">
        <w:rPr>
          <w:rFonts w:ascii="Times New Roman" w:eastAsia="Times New Roman" w:hAnsi="Times New Roman" w:cs="Times New Roman"/>
          <w:sz w:val="22"/>
          <w:szCs w:val="22"/>
          <w:lang w:val="pt-BR"/>
        </w:rPr>
        <w:t>da</w:t>
      </w:r>
      <w:r w:rsidR="000D6DC2" w:rsidRPr="001A3C4F">
        <w:rPr>
          <w:rFonts w:ascii="Times New Roman" w:eastAsia="Times New Roman" w:hAnsi="Times New Roman" w:cs="Times New Roman"/>
          <w:spacing w:val="36"/>
          <w:sz w:val="22"/>
          <w:szCs w:val="22"/>
          <w:lang w:val="pt-BR"/>
        </w:rPr>
        <w:t xml:space="preserve"> </w:t>
      </w:r>
      <w:r w:rsidR="006E7383" w:rsidRPr="001A3C4F">
        <w:rPr>
          <w:rFonts w:ascii="Times New Roman" w:hAnsi="Times New Roman" w:cs="Times New Roman"/>
          <w:sz w:val="22"/>
          <w:szCs w:val="22"/>
          <w:lang w:val="pt-BR"/>
        </w:rPr>
        <w:t>Devedora</w:t>
      </w:r>
      <w:r w:rsidR="006E7383" w:rsidRPr="001A3C4F">
        <w:rPr>
          <w:rFonts w:ascii="Times New Roman" w:eastAsia="Times New Roman" w:hAnsi="Times New Roman" w:cs="Times New Roman"/>
          <w:spacing w:val="-3"/>
          <w:sz w:val="22"/>
          <w:szCs w:val="22"/>
          <w:lang w:val="pt-BR"/>
        </w:rPr>
        <w:t xml:space="preserve"> </w:t>
      </w:r>
      <w:r w:rsidR="007A5D69" w:rsidRPr="001A3C4F">
        <w:rPr>
          <w:rFonts w:ascii="Times New Roman" w:eastAsia="Times New Roman" w:hAnsi="Times New Roman" w:cs="Times New Roman"/>
          <w:sz w:val="22"/>
          <w:szCs w:val="22"/>
          <w:lang w:val="pt-BR"/>
        </w:rPr>
        <w:t>(i)</w:t>
      </w:r>
      <w:r w:rsidR="000D6DC2" w:rsidRPr="001A3C4F">
        <w:rPr>
          <w:rFonts w:ascii="Times New Roman" w:eastAsia="Times New Roman" w:hAnsi="Times New Roman" w:cs="Times New Roman"/>
          <w:spacing w:val="36"/>
          <w:sz w:val="22"/>
          <w:szCs w:val="22"/>
          <w:lang w:val="pt-BR"/>
        </w:rPr>
        <w:t xml:space="preserve"> </w:t>
      </w:r>
      <w:r w:rsidR="000D6DC2" w:rsidRPr="001A3C4F">
        <w:rPr>
          <w:rFonts w:ascii="Times New Roman" w:eastAsia="Times New Roman" w:hAnsi="Times New Roman" w:cs="Times New Roman"/>
          <w:sz w:val="22"/>
          <w:szCs w:val="22"/>
          <w:lang w:val="pt-BR"/>
        </w:rPr>
        <w:t>que</w:t>
      </w:r>
      <w:r w:rsidR="000D6DC2" w:rsidRPr="001A3C4F">
        <w:rPr>
          <w:rFonts w:ascii="Times New Roman" w:eastAsia="Times New Roman" w:hAnsi="Times New Roman" w:cs="Times New Roman"/>
          <w:spacing w:val="36"/>
          <w:sz w:val="22"/>
          <w:szCs w:val="22"/>
          <w:lang w:val="pt-BR"/>
        </w:rPr>
        <w:t xml:space="preserve"> </w:t>
      </w:r>
      <w:r w:rsidR="000D6DC2" w:rsidRPr="001A3C4F">
        <w:rPr>
          <w:rFonts w:ascii="Times New Roman" w:eastAsia="Times New Roman" w:hAnsi="Times New Roman" w:cs="Times New Roman"/>
          <w:sz w:val="22"/>
          <w:szCs w:val="22"/>
          <w:lang w:val="pt-BR"/>
        </w:rPr>
        <w:t>p</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4"/>
          <w:sz w:val="22"/>
          <w:szCs w:val="22"/>
          <w:lang w:val="pt-BR"/>
        </w:rPr>
        <w:t>s</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34"/>
          <w:sz w:val="22"/>
          <w:szCs w:val="22"/>
          <w:lang w:val="pt-BR"/>
        </w:rPr>
        <w:t xml:space="preserve"> </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1"/>
          <w:sz w:val="22"/>
          <w:szCs w:val="22"/>
          <w:lang w:val="pt-BR"/>
        </w:rPr>
        <w:t>l</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ar</w:t>
      </w:r>
      <w:r w:rsidR="000D6DC2" w:rsidRPr="001A3C4F">
        <w:rPr>
          <w:rFonts w:ascii="Times New Roman" w:eastAsia="Times New Roman" w:hAnsi="Times New Roman" w:cs="Times New Roman"/>
          <w:spacing w:val="37"/>
          <w:sz w:val="22"/>
          <w:szCs w:val="22"/>
          <w:lang w:val="pt-BR"/>
        </w:rPr>
        <w:t xml:space="preserve"> </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2"/>
          <w:sz w:val="22"/>
          <w:szCs w:val="22"/>
          <w:lang w:val="pt-BR"/>
        </w:rPr>
        <w:t>u</w:t>
      </w:r>
      <w:r w:rsidR="000D6DC2" w:rsidRPr="001A3C4F">
        <w:rPr>
          <w:rFonts w:ascii="Times New Roman" w:eastAsia="Times New Roman" w:hAnsi="Times New Roman" w:cs="Times New Roman"/>
          <w:sz w:val="22"/>
          <w:szCs w:val="22"/>
          <w:lang w:val="pt-BR"/>
        </w:rPr>
        <w:t>b</w:t>
      </w:r>
      <w:r w:rsidR="000D6DC2" w:rsidRPr="001A3C4F">
        <w:rPr>
          <w:rFonts w:ascii="Times New Roman" w:eastAsia="Times New Roman" w:hAnsi="Times New Roman" w:cs="Times New Roman"/>
          <w:spacing w:val="-2"/>
          <w:sz w:val="22"/>
          <w:szCs w:val="22"/>
          <w:lang w:val="pt-BR"/>
        </w:rPr>
        <w:t>s</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z w:val="22"/>
          <w:szCs w:val="22"/>
          <w:lang w:val="pt-BR"/>
        </w:rPr>
        <w:t>an</w:t>
      </w:r>
      <w:r w:rsidR="000D6DC2" w:rsidRPr="001A3C4F">
        <w:rPr>
          <w:rFonts w:ascii="Times New Roman" w:eastAsia="Times New Roman" w:hAnsi="Times New Roman" w:cs="Times New Roman"/>
          <w:spacing w:val="-2"/>
          <w:sz w:val="22"/>
          <w:szCs w:val="22"/>
          <w:lang w:val="pt-BR"/>
        </w:rPr>
        <w:t>c</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pacing w:val="1"/>
          <w:sz w:val="22"/>
          <w:szCs w:val="22"/>
          <w:lang w:val="pt-BR"/>
        </w:rPr>
        <w:t>l</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z w:val="22"/>
          <w:szCs w:val="22"/>
          <w:lang w:val="pt-BR"/>
        </w:rPr>
        <w:t>en</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36"/>
          <w:sz w:val="22"/>
          <w:szCs w:val="22"/>
          <w:lang w:val="pt-BR"/>
        </w:rPr>
        <w:t xml:space="preserve"> </w:t>
      </w:r>
      <w:r w:rsidR="000D6DC2" w:rsidRPr="001A3C4F">
        <w:rPr>
          <w:rFonts w:ascii="Times New Roman" w:eastAsia="Times New Roman" w:hAnsi="Times New Roman" w:cs="Times New Roman"/>
          <w:sz w:val="22"/>
          <w:szCs w:val="22"/>
          <w:lang w:val="pt-BR"/>
        </w:rPr>
        <w:t xml:space="preserve">o </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z w:val="22"/>
          <w:szCs w:val="22"/>
          <w:lang w:val="pt-BR"/>
        </w:rPr>
        <w:t xml:space="preserve">o de </w:t>
      </w:r>
      <w:r w:rsidR="000D6DC2" w:rsidRPr="001A3C4F">
        <w:rPr>
          <w:rFonts w:ascii="Times New Roman" w:eastAsia="Times New Roman" w:hAnsi="Times New Roman" w:cs="Times New Roman"/>
          <w:spacing w:val="-2"/>
          <w:sz w:val="22"/>
          <w:szCs w:val="22"/>
          <w:lang w:val="pt-BR"/>
        </w:rPr>
        <w:t>n</w:t>
      </w:r>
      <w:r w:rsidR="000D6DC2" w:rsidRPr="001A3C4F">
        <w:rPr>
          <w:rFonts w:ascii="Times New Roman" w:eastAsia="Times New Roman" w:hAnsi="Times New Roman" w:cs="Times New Roman"/>
          <w:sz w:val="22"/>
          <w:szCs w:val="22"/>
          <w:lang w:val="pt-BR"/>
        </w:rPr>
        <w:t>egó</w:t>
      </w:r>
      <w:r w:rsidR="000D6DC2" w:rsidRPr="001A3C4F">
        <w:rPr>
          <w:rFonts w:ascii="Times New Roman" w:eastAsia="Times New Roman" w:hAnsi="Times New Roman" w:cs="Times New Roman"/>
          <w:spacing w:val="-2"/>
          <w:sz w:val="22"/>
          <w:szCs w:val="22"/>
          <w:lang w:val="pt-BR"/>
        </w:rPr>
        <w:t>c</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os</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pacing w:val="-2"/>
          <w:sz w:val="22"/>
          <w:szCs w:val="22"/>
          <w:lang w:val="pt-BR"/>
        </w:rPr>
        <w:t>u</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1"/>
          <w:sz w:val="22"/>
          <w:szCs w:val="22"/>
          <w:lang w:val="pt-BR"/>
        </w:rPr>
        <w:t>l</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2"/>
          <w:sz w:val="22"/>
          <w:szCs w:val="22"/>
          <w:lang w:val="pt-BR"/>
        </w:rPr>
        <w:t>n</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z w:val="22"/>
          <w:szCs w:val="22"/>
          <w:lang w:val="pt-BR"/>
        </w:rPr>
        <w:t>e e</w:t>
      </w:r>
      <w:r w:rsidR="000D6DC2" w:rsidRPr="001A3C4F">
        <w:rPr>
          <w:rFonts w:ascii="Times New Roman" w:eastAsia="Times New Roman" w:hAnsi="Times New Roman" w:cs="Times New Roman"/>
          <w:spacing w:val="-2"/>
          <w:sz w:val="22"/>
          <w:szCs w:val="22"/>
          <w:lang w:val="pt-BR"/>
        </w:rPr>
        <w:t>x</w:t>
      </w:r>
      <w:r w:rsidR="000D6DC2" w:rsidRPr="001A3C4F">
        <w:rPr>
          <w:rFonts w:ascii="Times New Roman" w:eastAsia="Times New Roman" w:hAnsi="Times New Roman" w:cs="Times New Roman"/>
          <w:sz w:val="22"/>
          <w:szCs w:val="22"/>
          <w:lang w:val="pt-BR"/>
        </w:rPr>
        <w:t>p</w:t>
      </w:r>
      <w:r w:rsidR="000D6DC2" w:rsidRPr="001A3C4F">
        <w:rPr>
          <w:rFonts w:ascii="Times New Roman" w:eastAsia="Times New Roman" w:hAnsi="Times New Roman" w:cs="Times New Roman"/>
          <w:spacing w:val="1"/>
          <w:sz w:val="22"/>
          <w:szCs w:val="22"/>
          <w:lang w:val="pt-BR"/>
        </w:rPr>
        <w:t>l</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ado</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z w:val="22"/>
          <w:szCs w:val="22"/>
          <w:lang w:val="pt-BR"/>
        </w:rPr>
        <w:t>por e</w:t>
      </w:r>
      <w:r w:rsidR="000D6DC2" w:rsidRPr="001A3C4F">
        <w:rPr>
          <w:rFonts w:ascii="Times New Roman" w:eastAsia="Times New Roman" w:hAnsi="Times New Roman" w:cs="Times New Roman"/>
          <w:spacing w:val="1"/>
          <w:sz w:val="22"/>
          <w:szCs w:val="22"/>
          <w:lang w:val="pt-BR"/>
        </w:rPr>
        <w:t>s</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z w:val="22"/>
          <w:szCs w:val="22"/>
          <w:lang w:val="pt-BR"/>
        </w:rPr>
        <w:t>a</w:t>
      </w:r>
      <w:r w:rsidR="007A5D69" w:rsidRPr="001A3C4F">
        <w:rPr>
          <w:rFonts w:ascii="Times New Roman" w:eastAsia="Times New Roman" w:hAnsi="Times New Roman" w:cs="Times New Roman"/>
          <w:sz w:val="22"/>
          <w:szCs w:val="22"/>
          <w:lang w:val="pt-BR"/>
        </w:rPr>
        <w:t xml:space="preserve"> ou (</w:t>
      </w:r>
      <w:proofErr w:type="spellStart"/>
      <w:r w:rsidR="007A5D69" w:rsidRPr="001A3C4F">
        <w:rPr>
          <w:rFonts w:ascii="Times New Roman" w:eastAsia="Times New Roman" w:hAnsi="Times New Roman" w:cs="Times New Roman"/>
          <w:sz w:val="22"/>
          <w:szCs w:val="22"/>
          <w:lang w:val="pt-BR"/>
        </w:rPr>
        <w:t>ii</w:t>
      </w:r>
      <w:proofErr w:type="spellEnd"/>
      <w:r w:rsidR="007A5D69" w:rsidRPr="001A3C4F">
        <w:rPr>
          <w:rFonts w:ascii="Times New Roman" w:eastAsia="Times New Roman" w:hAnsi="Times New Roman" w:cs="Times New Roman"/>
          <w:sz w:val="22"/>
          <w:szCs w:val="22"/>
          <w:lang w:val="pt-BR"/>
        </w:rPr>
        <w:t xml:space="preserve">) de forma que a </w:t>
      </w:r>
      <w:r w:rsidR="006E7383" w:rsidRPr="001A3C4F">
        <w:rPr>
          <w:rFonts w:ascii="Times New Roman" w:hAnsi="Times New Roman" w:cs="Times New Roman"/>
          <w:sz w:val="22"/>
          <w:szCs w:val="22"/>
          <w:lang w:val="pt-BR"/>
        </w:rPr>
        <w:t>Devedora</w:t>
      </w:r>
      <w:r w:rsidR="006E7383" w:rsidRPr="001A3C4F">
        <w:rPr>
          <w:rFonts w:ascii="Times New Roman" w:eastAsia="Times New Roman" w:hAnsi="Times New Roman" w:cs="Times New Roman"/>
          <w:sz w:val="22"/>
          <w:szCs w:val="22"/>
          <w:lang w:val="pt-BR"/>
        </w:rPr>
        <w:t xml:space="preserve"> </w:t>
      </w:r>
      <w:r w:rsidR="007A5D69" w:rsidRPr="001A3C4F">
        <w:rPr>
          <w:rFonts w:ascii="Times New Roman" w:eastAsia="Times New Roman" w:hAnsi="Times New Roman" w:cs="Times New Roman"/>
          <w:sz w:val="22"/>
          <w:szCs w:val="22"/>
          <w:lang w:val="pt-BR"/>
        </w:rPr>
        <w:t>deixe de ser considerad</w:t>
      </w:r>
      <w:r w:rsidR="00992E0A" w:rsidRPr="001A3C4F">
        <w:rPr>
          <w:rFonts w:ascii="Times New Roman" w:eastAsia="Times New Roman" w:hAnsi="Times New Roman" w:cs="Times New Roman"/>
          <w:sz w:val="22"/>
          <w:szCs w:val="22"/>
          <w:lang w:val="pt-BR"/>
        </w:rPr>
        <w:t>a</w:t>
      </w:r>
      <w:r w:rsidR="007A5D69" w:rsidRPr="001A3C4F">
        <w:rPr>
          <w:rFonts w:ascii="Times New Roman" w:eastAsia="Times New Roman" w:hAnsi="Times New Roman" w:cs="Times New Roman"/>
          <w:sz w:val="22"/>
          <w:szCs w:val="22"/>
          <w:lang w:val="pt-BR"/>
        </w:rPr>
        <w:t xml:space="preserve"> produtor rural</w:t>
      </w:r>
      <w:r w:rsidR="000D6DC2" w:rsidRPr="001A3C4F">
        <w:rPr>
          <w:rFonts w:ascii="Times New Roman" w:eastAsia="Times New Roman" w:hAnsi="Times New Roman" w:cs="Times New Roman"/>
          <w:sz w:val="22"/>
          <w:szCs w:val="22"/>
          <w:lang w:val="pt-BR"/>
        </w:rPr>
        <w:t>;</w:t>
      </w:r>
    </w:p>
    <w:p w14:paraId="319A22C3" w14:textId="77777777" w:rsidR="000D6DC2" w:rsidRPr="001A3C4F" w:rsidRDefault="000D6DC2" w:rsidP="009B4504">
      <w:pPr>
        <w:pStyle w:val="PargrafodaLista"/>
        <w:tabs>
          <w:tab w:val="left" w:pos="8080"/>
        </w:tabs>
        <w:ind w:left="0"/>
        <w:jc w:val="both"/>
        <w:rPr>
          <w:rFonts w:ascii="Times New Roman" w:eastAsia="Times New Roman" w:hAnsi="Times New Roman" w:cs="Times New Roman"/>
          <w:sz w:val="22"/>
          <w:szCs w:val="22"/>
          <w:lang w:val="pt-BR"/>
        </w:rPr>
      </w:pPr>
    </w:p>
    <w:p w14:paraId="01345049" w14:textId="0C905785" w:rsidR="000D6DC2" w:rsidRPr="001A3C4F" w:rsidRDefault="000D6DC2" w:rsidP="009B4504">
      <w:pPr>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pacing w:val="1"/>
          <w:sz w:val="22"/>
          <w:szCs w:val="22"/>
          <w:lang w:val="pt-BR"/>
        </w:rPr>
        <w:t>(</w:t>
      </w:r>
      <w:proofErr w:type="spellStart"/>
      <w:r w:rsidRPr="001A3C4F">
        <w:rPr>
          <w:rFonts w:ascii="Times New Roman" w:eastAsia="Times New Roman" w:hAnsi="Times New Roman" w:cs="Times New Roman"/>
          <w:sz w:val="22"/>
          <w:szCs w:val="22"/>
          <w:lang w:val="pt-BR"/>
        </w:rPr>
        <w:t>viii</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t>de</w:t>
      </w:r>
      <w:r w:rsidRPr="001A3C4F">
        <w:rPr>
          <w:rFonts w:ascii="Times New Roman" w:eastAsia="Times New Roman" w:hAnsi="Times New Roman" w:cs="Times New Roman"/>
          <w:spacing w:val="1"/>
          <w:sz w:val="22"/>
          <w:szCs w:val="22"/>
          <w:lang w:val="pt-BR"/>
        </w:rPr>
        <w:t>sc</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7"/>
          <w:sz w:val="22"/>
          <w:szCs w:val="22"/>
          <w:lang w:val="pt-BR"/>
        </w:rPr>
        <w:t xml:space="preserve"> </w:t>
      </w:r>
      <w:r w:rsidRPr="001A3C4F">
        <w:rPr>
          <w:rFonts w:ascii="Times New Roman" w:eastAsia="Times New Roman" w:hAnsi="Times New Roman" w:cs="Times New Roman"/>
          <w:sz w:val="22"/>
          <w:szCs w:val="22"/>
          <w:lang w:val="pt-BR"/>
        </w:rPr>
        <w:t>da</w:t>
      </w:r>
      <w:r w:rsidRPr="001A3C4F">
        <w:rPr>
          <w:rFonts w:ascii="Times New Roman" w:eastAsia="Times New Roman" w:hAnsi="Times New Roman" w:cs="Times New Roman"/>
          <w:spacing w:val="17"/>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ção</w:t>
      </w:r>
      <w:r w:rsidRPr="001A3C4F">
        <w:rPr>
          <w:rFonts w:ascii="Times New Roman" w:eastAsia="Times New Roman" w:hAnsi="Times New Roman" w:cs="Times New Roman"/>
          <w:spacing w:val="17"/>
          <w:sz w:val="22"/>
          <w:szCs w:val="22"/>
          <w:lang w:val="pt-BR"/>
        </w:rPr>
        <w:t xml:space="preserve"> </w:t>
      </w:r>
      <w:r w:rsidRPr="001A3C4F">
        <w:rPr>
          <w:rFonts w:ascii="Times New Roman" w:eastAsia="Times New Roman" w:hAnsi="Times New Roman" w:cs="Times New Roman"/>
          <w:sz w:val="22"/>
          <w:szCs w:val="22"/>
          <w:lang w:val="pt-BR"/>
        </w:rPr>
        <w:t>dos</w:t>
      </w:r>
      <w:r w:rsidRPr="001A3C4F">
        <w:rPr>
          <w:rFonts w:ascii="Times New Roman" w:eastAsia="Times New Roman" w:hAnsi="Times New Roman" w:cs="Times New Roman"/>
          <w:spacing w:val="17"/>
          <w:sz w:val="22"/>
          <w:szCs w:val="22"/>
          <w:lang w:val="pt-BR"/>
        </w:rPr>
        <w:t xml:space="preserve"> </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ecu</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sos</w:t>
      </w:r>
      <w:r w:rsidRPr="001A3C4F">
        <w:rPr>
          <w:rFonts w:ascii="Times New Roman" w:eastAsia="Times New Roman" w:hAnsi="Times New Roman" w:cs="Times New Roman"/>
          <w:spacing w:val="18"/>
          <w:sz w:val="22"/>
          <w:szCs w:val="22"/>
          <w:lang w:val="pt-BR"/>
        </w:rPr>
        <w:t xml:space="preserve">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ap</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ados</w:t>
      </w:r>
      <w:r w:rsidRPr="001A3C4F">
        <w:rPr>
          <w:rFonts w:ascii="Times New Roman" w:eastAsia="Times New Roman" w:hAnsi="Times New Roman" w:cs="Times New Roman"/>
          <w:spacing w:val="15"/>
          <w:sz w:val="22"/>
          <w:szCs w:val="22"/>
          <w:lang w:val="pt-BR"/>
        </w:rPr>
        <w:t xml:space="preserve"> </w:t>
      </w:r>
      <w:r w:rsidRPr="001A3C4F">
        <w:rPr>
          <w:rFonts w:ascii="Times New Roman" w:eastAsia="Times New Roman" w:hAnsi="Times New Roman" w:cs="Times New Roman"/>
          <w:sz w:val="22"/>
          <w:szCs w:val="22"/>
          <w:lang w:val="pt-BR"/>
        </w:rPr>
        <w:t>por</w:t>
      </w:r>
      <w:r w:rsidRPr="001A3C4F">
        <w:rPr>
          <w:rFonts w:ascii="Times New Roman" w:eastAsia="Times New Roman" w:hAnsi="Times New Roman" w:cs="Times New Roman"/>
          <w:spacing w:val="17"/>
          <w:sz w:val="22"/>
          <w:szCs w:val="22"/>
          <w:lang w:val="pt-BR"/>
        </w:rPr>
        <w:t xml:space="preserve">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7"/>
          <w:sz w:val="22"/>
          <w:szCs w:val="22"/>
          <w:lang w:val="pt-BR"/>
        </w:rPr>
        <w:t xml:space="preserve"> </w:t>
      </w:r>
      <w:r w:rsidRPr="001A3C4F">
        <w:rPr>
          <w:rFonts w:ascii="Times New Roman" w:eastAsia="Times New Roman" w:hAnsi="Times New Roman" w:cs="Times New Roman"/>
          <w:spacing w:val="4"/>
          <w:sz w:val="22"/>
          <w:szCs w:val="22"/>
          <w:lang w:val="pt-BR"/>
        </w:rPr>
        <w:t>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ta emissão</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17"/>
          <w:sz w:val="22"/>
          <w:szCs w:val="22"/>
          <w:lang w:val="pt-BR"/>
        </w:rPr>
        <w:t xml:space="preserve">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on</w:t>
      </w:r>
      <w:r w:rsidRPr="001A3C4F">
        <w:rPr>
          <w:rFonts w:ascii="Times New Roman" w:eastAsia="Times New Roman" w:hAnsi="Times New Roman" w:cs="Times New Roman"/>
          <w:spacing w:val="-2"/>
          <w:sz w:val="22"/>
          <w:szCs w:val="22"/>
          <w:lang w:val="pt-BR"/>
        </w:rPr>
        <w:t>f</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7"/>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 xml:space="preserve">a na </w:t>
      </w:r>
      <w:r w:rsidRPr="001A3C4F">
        <w:rPr>
          <w:rFonts w:ascii="Times New Roman" w:eastAsia="Times New Roman" w:hAnsi="Times New Roman" w:cs="Times New Roman"/>
          <w:sz w:val="22"/>
          <w:szCs w:val="22"/>
          <w:u w:val="single"/>
          <w:lang w:val="pt-BR"/>
        </w:rPr>
        <w:t>Cl</w:t>
      </w:r>
      <w:r w:rsidRPr="001A3C4F">
        <w:rPr>
          <w:rFonts w:ascii="Times New Roman" w:eastAsia="Times New Roman" w:hAnsi="Times New Roman" w:cs="Times New Roman"/>
          <w:spacing w:val="1"/>
          <w:sz w:val="22"/>
          <w:szCs w:val="22"/>
          <w:u w:val="single"/>
          <w:lang w:val="pt-BR"/>
        </w:rPr>
        <w:t>á</w:t>
      </w:r>
      <w:r w:rsidRPr="001A3C4F">
        <w:rPr>
          <w:rFonts w:ascii="Times New Roman" w:eastAsia="Times New Roman" w:hAnsi="Times New Roman" w:cs="Times New Roman"/>
          <w:spacing w:val="-2"/>
          <w:sz w:val="22"/>
          <w:szCs w:val="22"/>
          <w:u w:val="single"/>
          <w:lang w:val="pt-BR"/>
        </w:rPr>
        <w:t>u</w:t>
      </w:r>
      <w:r w:rsidRPr="001A3C4F">
        <w:rPr>
          <w:rFonts w:ascii="Times New Roman" w:eastAsia="Times New Roman" w:hAnsi="Times New Roman" w:cs="Times New Roman"/>
          <w:sz w:val="22"/>
          <w:szCs w:val="22"/>
          <w:u w:val="single"/>
          <w:lang w:val="pt-BR"/>
        </w:rPr>
        <w:t>su</w:t>
      </w:r>
      <w:r w:rsidRPr="001A3C4F">
        <w:rPr>
          <w:rFonts w:ascii="Times New Roman" w:eastAsia="Times New Roman" w:hAnsi="Times New Roman" w:cs="Times New Roman"/>
          <w:spacing w:val="-1"/>
          <w:sz w:val="22"/>
          <w:szCs w:val="22"/>
          <w:u w:val="single"/>
          <w:lang w:val="pt-BR"/>
        </w:rPr>
        <w:t>l</w:t>
      </w:r>
      <w:r w:rsidRPr="001A3C4F">
        <w:rPr>
          <w:rFonts w:ascii="Times New Roman" w:eastAsia="Times New Roman" w:hAnsi="Times New Roman" w:cs="Times New Roman"/>
          <w:sz w:val="22"/>
          <w:szCs w:val="22"/>
          <w:u w:val="single"/>
          <w:lang w:val="pt-BR"/>
        </w:rPr>
        <w:t>a 5</w:t>
      </w:r>
      <w:r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 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 xml:space="preserve">a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 xml:space="preserve">e </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ão;</w:t>
      </w:r>
    </w:p>
    <w:p w14:paraId="4EF8B1E6" w14:textId="7A026E17" w:rsidR="000D6DC2" w:rsidRPr="001A3C4F" w:rsidRDefault="000D6DC2" w:rsidP="009B4504">
      <w:pPr>
        <w:jc w:val="both"/>
        <w:rPr>
          <w:rFonts w:ascii="Times New Roman" w:eastAsia="Times New Roman" w:hAnsi="Times New Roman" w:cs="Times New Roman"/>
          <w:sz w:val="22"/>
          <w:szCs w:val="22"/>
          <w:lang w:val="pt-BR"/>
        </w:rPr>
      </w:pPr>
    </w:p>
    <w:p w14:paraId="35CD92EF" w14:textId="6F40CD66" w:rsidR="000D6DC2" w:rsidRPr="001A3C4F" w:rsidRDefault="000D6DC2" w:rsidP="009B4504">
      <w:pPr>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pacing w:val="1"/>
          <w:sz w:val="22"/>
          <w:szCs w:val="22"/>
          <w:lang w:val="pt-BR"/>
        </w:rPr>
        <w:t>(</w:t>
      </w:r>
      <w:proofErr w:type="spellStart"/>
      <w:r w:rsidRPr="001A3C4F">
        <w:rPr>
          <w:rFonts w:ascii="Times New Roman" w:eastAsia="Times New Roman" w:hAnsi="Times New Roman" w:cs="Times New Roman"/>
          <w:sz w:val="22"/>
          <w:szCs w:val="22"/>
          <w:lang w:val="pt-BR"/>
        </w:rPr>
        <w:t>ix</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49"/>
          <w:sz w:val="22"/>
          <w:szCs w:val="22"/>
          <w:lang w:val="pt-BR"/>
        </w:rPr>
        <w:tab/>
      </w:r>
      <w:r w:rsidRPr="001A3C4F">
        <w:rPr>
          <w:rFonts w:ascii="Times New Roman" w:eastAsia="Times New Roman" w:hAnsi="Times New Roman" w:cs="Times New Roman"/>
          <w:spacing w:val="1"/>
          <w:sz w:val="22"/>
          <w:szCs w:val="22"/>
          <w:lang w:val="pt-BR"/>
        </w:rPr>
        <w:t>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ê</w:t>
      </w:r>
      <w:r w:rsidRPr="001A3C4F">
        <w:rPr>
          <w:rFonts w:ascii="Times New Roman" w:eastAsia="Times New Roman" w:hAnsi="Times New Roman" w:cs="Times New Roman"/>
          <w:sz w:val="22"/>
          <w:szCs w:val="22"/>
          <w:lang w:val="pt-BR"/>
        </w:rPr>
        <w:t>nc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7"/>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7"/>
          <w:sz w:val="22"/>
          <w:szCs w:val="22"/>
          <w:lang w:val="pt-BR"/>
        </w:rPr>
        <w:t xml:space="preserve"> </w:t>
      </w:r>
      <w:r w:rsidR="006E7383" w:rsidRPr="001A3C4F">
        <w:rPr>
          <w:rFonts w:ascii="Times New Roman" w:hAnsi="Times New Roman" w:cs="Times New Roman"/>
          <w:sz w:val="22"/>
          <w:szCs w:val="22"/>
          <w:lang w:val="pt-BR"/>
        </w:rPr>
        <w:t>Devedora</w:t>
      </w:r>
      <w:r w:rsidR="006E7383"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15"/>
          <w:sz w:val="22"/>
          <w:szCs w:val="22"/>
          <w:lang w:val="pt-BR"/>
        </w:rPr>
        <w:t xml:space="preserve"> </w:t>
      </w:r>
      <w:r w:rsidRPr="001A3C4F">
        <w:rPr>
          <w:rFonts w:ascii="Times New Roman" w:eastAsia="Times New Roman" w:hAnsi="Times New Roman" w:cs="Times New Roman"/>
          <w:sz w:val="22"/>
          <w:szCs w:val="22"/>
          <w:lang w:val="pt-BR"/>
        </w:rPr>
        <w:t>su</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7"/>
          <w:sz w:val="22"/>
          <w:szCs w:val="22"/>
          <w:lang w:val="pt-BR"/>
        </w:rPr>
        <w:t xml:space="preserve">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on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adas,</w:t>
      </w:r>
      <w:r w:rsidRPr="001A3C4F">
        <w:rPr>
          <w:rFonts w:ascii="Times New Roman" w:eastAsia="Times New Roman" w:hAnsi="Times New Roman" w:cs="Times New Roman"/>
          <w:spacing w:val="17"/>
          <w:sz w:val="22"/>
          <w:szCs w:val="22"/>
          <w:lang w:val="pt-BR"/>
        </w:rPr>
        <w:t xml:space="preserve"> </w:t>
      </w:r>
      <w:r w:rsidR="00992E0A" w:rsidRPr="001A3C4F">
        <w:rPr>
          <w:rFonts w:ascii="Times New Roman" w:eastAsia="Times New Roman" w:hAnsi="Times New Roman" w:cs="Times New Roman"/>
          <w:spacing w:val="17"/>
          <w:sz w:val="22"/>
          <w:szCs w:val="22"/>
          <w:lang w:val="pt-BR"/>
        </w:rPr>
        <w:t xml:space="preserve">diretas ou indiretas,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14"/>
          <w:sz w:val="22"/>
          <w:szCs w:val="22"/>
          <w:lang w:val="pt-BR"/>
        </w:rPr>
        <w:t xml:space="preserve"> </w:t>
      </w:r>
      <w:r w:rsidRPr="001A3C4F">
        <w:rPr>
          <w:rFonts w:ascii="Times New Roman" w:eastAsia="Times New Roman" w:hAnsi="Times New Roman" w:cs="Times New Roman"/>
          <w:sz w:val="22"/>
          <w:szCs w:val="22"/>
          <w:lang w:val="pt-BR"/>
        </w:rPr>
        <w:t>por</w:t>
      </w:r>
      <w:r w:rsidRPr="001A3C4F">
        <w:rPr>
          <w:rFonts w:ascii="Times New Roman" w:eastAsia="Times New Roman" w:hAnsi="Times New Roman" w:cs="Times New Roman"/>
          <w:spacing w:val="17"/>
          <w:sz w:val="22"/>
          <w:szCs w:val="22"/>
          <w:lang w:val="pt-BR"/>
        </w:rPr>
        <w:t xml:space="preserve"> </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17"/>
          <w:sz w:val="22"/>
          <w:szCs w:val="22"/>
          <w:lang w:val="pt-BR"/>
        </w:rPr>
        <w:t xml:space="preserve">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rm</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7"/>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ã</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7"/>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17"/>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ss</w:t>
      </w:r>
      <w:r w:rsidRPr="001A3C4F">
        <w:rPr>
          <w:rFonts w:ascii="Times New Roman" w:eastAsia="Times New Roman" w:hAnsi="Times New Roman" w:cs="Times New Roman"/>
          <w:sz w:val="22"/>
          <w:szCs w:val="22"/>
          <w:lang w:val="pt-BR"/>
        </w:rPr>
        <w:t>a de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ce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ã</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 d</w:t>
      </w:r>
      <w:r w:rsidRPr="001A3C4F">
        <w:rPr>
          <w:rFonts w:ascii="Times New Roman" w:eastAsia="Times New Roman" w:hAnsi="Times New Roman" w:cs="Times New Roman"/>
          <w:spacing w:val="1"/>
          <w:sz w:val="22"/>
          <w:szCs w:val="22"/>
          <w:lang w:val="pt-BR"/>
        </w:rPr>
        <w:t>ir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b</w:t>
      </w:r>
      <w:r w:rsidRPr="001A3C4F">
        <w:rPr>
          <w:rFonts w:ascii="Times New Roman" w:eastAsia="Times New Roman" w:hAnsi="Times New Roman" w:cs="Times New Roman"/>
          <w:spacing w:val="4"/>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z w:val="22"/>
          <w:szCs w:val="22"/>
          <w:lang w:val="pt-BR"/>
        </w:rPr>
        <w:t>açõ</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00992E0A" w:rsidRPr="001A3C4F">
        <w:rPr>
          <w:rFonts w:ascii="Times New Roman" w:eastAsia="Times New Roman" w:hAnsi="Times New Roman" w:cs="Times New Roman"/>
          <w:sz w:val="22"/>
          <w:szCs w:val="22"/>
          <w:lang w:val="pt-BR"/>
        </w:rPr>
        <w:t>a</w:t>
      </w:r>
      <w:r w:rsidR="00992E0A" w:rsidRPr="001A3C4F">
        <w:rPr>
          <w:rFonts w:ascii="Times New Roman" w:eastAsia="Times New Roman" w:hAnsi="Times New Roman" w:cs="Times New Roman"/>
          <w:spacing w:val="1"/>
          <w:sz w:val="22"/>
          <w:szCs w:val="22"/>
          <w:lang w:val="pt-BR"/>
        </w:rPr>
        <w:t>d</w:t>
      </w:r>
      <w:r w:rsidR="00992E0A" w:rsidRPr="001A3C4F">
        <w:rPr>
          <w:rFonts w:ascii="Times New Roman" w:eastAsia="Times New Roman" w:hAnsi="Times New Roman" w:cs="Times New Roman"/>
          <w:sz w:val="22"/>
          <w:szCs w:val="22"/>
          <w:lang w:val="pt-BR"/>
        </w:rPr>
        <w:t>q</w:t>
      </w:r>
      <w:r w:rsidR="00992E0A" w:rsidRPr="001A3C4F">
        <w:rPr>
          <w:rFonts w:ascii="Times New Roman" w:eastAsia="Times New Roman" w:hAnsi="Times New Roman" w:cs="Times New Roman"/>
          <w:spacing w:val="-2"/>
          <w:sz w:val="22"/>
          <w:szCs w:val="22"/>
          <w:lang w:val="pt-BR"/>
        </w:rPr>
        <w:t>u</w:t>
      </w:r>
      <w:r w:rsidR="00992E0A" w:rsidRPr="001A3C4F">
        <w:rPr>
          <w:rFonts w:ascii="Times New Roman" w:eastAsia="Times New Roman" w:hAnsi="Times New Roman" w:cs="Times New Roman"/>
          <w:spacing w:val="1"/>
          <w:sz w:val="22"/>
          <w:szCs w:val="22"/>
          <w:lang w:val="pt-BR"/>
        </w:rPr>
        <w:t>i</w:t>
      </w:r>
      <w:r w:rsidR="00992E0A" w:rsidRPr="001A3C4F">
        <w:rPr>
          <w:rFonts w:ascii="Times New Roman" w:eastAsia="Times New Roman" w:hAnsi="Times New Roman" w:cs="Times New Roman"/>
          <w:spacing w:val="-2"/>
          <w:sz w:val="22"/>
          <w:szCs w:val="22"/>
          <w:lang w:val="pt-BR"/>
        </w:rPr>
        <w:t>r</w:t>
      </w:r>
      <w:r w:rsidR="00992E0A" w:rsidRPr="001A3C4F">
        <w:rPr>
          <w:rFonts w:ascii="Times New Roman" w:eastAsia="Times New Roman" w:hAnsi="Times New Roman" w:cs="Times New Roman"/>
          <w:spacing w:val="1"/>
          <w:sz w:val="22"/>
          <w:szCs w:val="22"/>
          <w:lang w:val="pt-BR"/>
        </w:rPr>
        <w:t>i</w:t>
      </w:r>
      <w:r w:rsidR="00992E0A" w:rsidRPr="001A3C4F">
        <w:rPr>
          <w:rFonts w:ascii="Times New Roman" w:eastAsia="Times New Roman" w:hAnsi="Times New Roman" w:cs="Times New Roman"/>
          <w:sz w:val="22"/>
          <w:szCs w:val="22"/>
          <w:lang w:val="pt-BR"/>
        </w:rPr>
        <w:t>dos</w:t>
      </w:r>
      <w:r w:rsidR="00992E0A"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 xml:space="preserve">ou </w:t>
      </w:r>
      <w:r w:rsidR="00992E0A" w:rsidRPr="001A3C4F">
        <w:rPr>
          <w:rFonts w:ascii="Times New Roman" w:eastAsia="Times New Roman" w:hAnsi="Times New Roman" w:cs="Times New Roman"/>
          <w:sz w:val="22"/>
          <w:szCs w:val="22"/>
          <w:lang w:val="pt-BR"/>
        </w:rPr>
        <w:t>a</w:t>
      </w:r>
      <w:r w:rsidR="00992E0A" w:rsidRPr="001A3C4F">
        <w:rPr>
          <w:rFonts w:ascii="Times New Roman" w:eastAsia="Times New Roman" w:hAnsi="Times New Roman" w:cs="Times New Roman"/>
          <w:spacing w:val="1"/>
          <w:sz w:val="22"/>
          <w:szCs w:val="22"/>
          <w:lang w:val="pt-BR"/>
        </w:rPr>
        <w:t>s</w:t>
      </w:r>
      <w:r w:rsidR="00992E0A" w:rsidRPr="001A3C4F">
        <w:rPr>
          <w:rFonts w:ascii="Times New Roman" w:eastAsia="Times New Roman" w:hAnsi="Times New Roman" w:cs="Times New Roman"/>
          <w:sz w:val="22"/>
          <w:szCs w:val="22"/>
          <w:lang w:val="pt-BR"/>
        </w:rPr>
        <w:t>s</w:t>
      </w:r>
      <w:r w:rsidR="00992E0A" w:rsidRPr="001A3C4F">
        <w:rPr>
          <w:rFonts w:ascii="Times New Roman" w:eastAsia="Times New Roman" w:hAnsi="Times New Roman" w:cs="Times New Roman"/>
          <w:spacing w:val="-2"/>
          <w:sz w:val="22"/>
          <w:szCs w:val="22"/>
          <w:lang w:val="pt-BR"/>
        </w:rPr>
        <w:t>u</w:t>
      </w:r>
      <w:r w:rsidR="00992E0A" w:rsidRPr="001A3C4F">
        <w:rPr>
          <w:rFonts w:ascii="Times New Roman" w:eastAsia="Times New Roman" w:hAnsi="Times New Roman" w:cs="Times New Roman"/>
          <w:spacing w:val="-1"/>
          <w:sz w:val="22"/>
          <w:szCs w:val="22"/>
          <w:lang w:val="pt-BR"/>
        </w:rPr>
        <w:t>m</w:t>
      </w:r>
      <w:r w:rsidR="00992E0A" w:rsidRPr="001A3C4F">
        <w:rPr>
          <w:rFonts w:ascii="Times New Roman" w:eastAsia="Times New Roman" w:hAnsi="Times New Roman" w:cs="Times New Roman"/>
          <w:spacing w:val="1"/>
          <w:sz w:val="22"/>
          <w:szCs w:val="22"/>
          <w:lang w:val="pt-BR"/>
        </w:rPr>
        <w:t>i</w:t>
      </w:r>
      <w:r w:rsidR="00992E0A" w:rsidRPr="001A3C4F">
        <w:rPr>
          <w:rFonts w:ascii="Times New Roman" w:eastAsia="Times New Roman" w:hAnsi="Times New Roman" w:cs="Times New Roman"/>
          <w:sz w:val="22"/>
          <w:szCs w:val="22"/>
          <w:lang w:val="pt-BR"/>
        </w:rPr>
        <w:t>dos</w:t>
      </w:r>
      <w:r w:rsidR="00992E0A"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D</w:t>
      </w:r>
      <w:r w:rsidRPr="001A3C4F">
        <w:rPr>
          <w:rFonts w:ascii="Times New Roman" w:eastAsia="Times New Roman" w:hAnsi="Times New Roman" w:cs="Times New Roman"/>
          <w:sz w:val="22"/>
          <w:szCs w:val="22"/>
          <w:lang w:val="pt-BR"/>
        </w:rPr>
        <w:t>ocu</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 Oferta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u qu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 xml:space="preserve">e </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uas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á</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su</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con</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çõ</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 xml:space="preserve">s; </w:t>
      </w:r>
    </w:p>
    <w:p w14:paraId="2A8A999E" w14:textId="77777777" w:rsidR="000D6DC2" w:rsidRPr="001A3C4F" w:rsidRDefault="000D6DC2" w:rsidP="009B4504">
      <w:pPr>
        <w:jc w:val="both"/>
        <w:rPr>
          <w:rFonts w:ascii="Times New Roman" w:hAnsi="Times New Roman" w:cs="Times New Roman"/>
          <w:sz w:val="22"/>
          <w:szCs w:val="22"/>
          <w:lang w:val="pt-BR"/>
        </w:rPr>
      </w:pPr>
    </w:p>
    <w:p w14:paraId="2233FE1E" w14:textId="162D1BFD" w:rsidR="000D6DC2" w:rsidRPr="001A3C4F" w:rsidRDefault="000D6DC2" w:rsidP="009B4504">
      <w:pPr>
        <w:pStyle w:val="PargrafodaLista"/>
        <w:ind w:left="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(x)</w:t>
      </w:r>
      <w:r w:rsidRPr="001A3C4F">
        <w:rPr>
          <w:rFonts w:ascii="Times New Roman" w:hAnsi="Times New Roman" w:cs="Times New Roman"/>
          <w:sz w:val="22"/>
          <w:szCs w:val="22"/>
          <w:lang w:val="pt-BR"/>
        </w:rPr>
        <w:tab/>
        <w:t xml:space="preserve">se esta Escritura de Emissão ou qualquer de suas disposições, for declarada inválida, ineficaz, nula ou inexequível, </w:t>
      </w:r>
      <w:r w:rsidR="00992E0A" w:rsidRPr="001A3C4F">
        <w:rPr>
          <w:rFonts w:ascii="Times New Roman" w:hAnsi="Times New Roman" w:cs="Times New Roman"/>
          <w:sz w:val="22"/>
          <w:szCs w:val="22"/>
          <w:lang w:val="pt-BR"/>
        </w:rPr>
        <w:t xml:space="preserve">total ou parcialmente, </w:t>
      </w:r>
      <w:r w:rsidRPr="001A3C4F">
        <w:rPr>
          <w:rFonts w:ascii="Times New Roman" w:hAnsi="Times New Roman" w:cs="Times New Roman"/>
          <w:sz w:val="22"/>
          <w:szCs w:val="22"/>
          <w:lang w:val="pt-BR"/>
        </w:rPr>
        <w:t>por qualquer lei ou norma regulatória, ou por decisão judicial ou sentença arbitral;</w:t>
      </w:r>
      <w:r w:rsidR="00992E0A" w:rsidRPr="001A3C4F">
        <w:rPr>
          <w:rFonts w:ascii="Times New Roman" w:hAnsi="Times New Roman" w:cs="Times New Roman"/>
          <w:sz w:val="22"/>
          <w:szCs w:val="22"/>
          <w:lang w:val="pt-BR"/>
        </w:rPr>
        <w:t xml:space="preserve"> ou </w:t>
      </w:r>
    </w:p>
    <w:p w14:paraId="3FA895D2" w14:textId="77777777" w:rsidR="000D6DC2" w:rsidRPr="001A3C4F" w:rsidRDefault="000D6DC2" w:rsidP="009B4504">
      <w:pPr>
        <w:rPr>
          <w:rFonts w:ascii="Times New Roman" w:hAnsi="Times New Roman" w:cs="Times New Roman"/>
          <w:sz w:val="22"/>
          <w:szCs w:val="22"/>
          <w:lang w:val="pt-BR"/>
        </w:rPr>
      </w:pPr>
    </w:p>
    <w:p w14:paraId="418879B9" w14:textId="4DAB2F78" w:rsidR="000D6DC2" w:rsidRPr="001A3C4F" w:rsidRDefault="000D6DC2" w:rsidP="009B4504">
      <w:pPr>
        <w:pStyle w:val="PargrafodaLista"/>
        <w:numPr>
          <w:ilvl w:val="0"/>
          <w:numId w:val="10"/>
        </w:numPr>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lastRenderedPageBreak/>
        <w:t>caso esta Escritura de Emissão, o Termo de Securitização ou qualquer outro Documento da Oferta seja, por qualquer motivo, resilido, rescindido ou por qualquer outra forma, extinto</w:t>
      </w:r>
      <w:r w:rsidR="005105BA" w:rsidRPr="001A3C4F">
        <w:rPr>
          <w:rFonts w:ascii="Times New Roman" w:hAnsi="Times New Roman" w:cs="Times New Roman"/>
          <w:sz w:val="22"/>
          <w:szCs w:val="22"/>
          <w:lang w:val="pt-BR"/>
        </w:rPr>
        <w:t>;</w:t>
      </w:r>
    </w:p>
    <w:p w14:paraId="52EE4005" w14:textId="77777777" w:rsidR="007157A5" w:rsidRPr="001A3C4F" w:rsidRDefault="007157A5" w:rsidP="009B4504">
      <w:pPr>
        <w:pStyle w:val="PargrafodaLista"/>
        <w:ind w:left="0"/>
        <w:jc w:val="both"/>
        <w:rPr>
          <w:rFonts w:ascii="Times New Roman" w:hAnsi="Times New Roman" w:cs="Times New Roman"/>
          <w:sz w:val="22"/>
          <w:szCs w:val="22"/>
          <w:lang w:val="pt-BR"/>
        </w:rPr>
      </w:pPr>
    </w:p>
    <w:p w14:paraId="6077ACFC" w14:textId="62A0D3F0" w:rsidR="005105BA" w:rsidRPr="001A3C4F" w:rsidRDefault="005105BA" w:rsidP="009B4504">
      <w:pPr>
        <w:pStyle w:val="PargrafodaLista"/>
        <w:numPr>
          <w:ilvl w:val="0"/>
          <w:numId w:val="10"/>
        </w:numPr>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mora ou inadimplemento, pela </w:t>
      </w:r>
      <w:r w:rsidR="006E7383" w:rsidRPr="001A3C4F">
        <w:rPr>
          <w:rFonts w:ascii="Times New Roman" w:hAnsi="Times New Roman" w:cs="Times New Roman"/>
          <w:sz w:val="22"/>
          <w:szCs w:val="22"/>
          <w:lang w:val="pt-BR"/>
        </w:rPr>
        <w:t>Devedora</w:t>
      </w:r>
      <w:r w:rsidR="004F6FA6" w:rsidRPr="001A3C4F">
        <w:rPr>
          <w:rFonts w:ascii="Times New Roman" w:hAnsi="Times New Roman" w:cs="Times New Roman"/>
          <w:sz w:val="22"/>
          <w:szCs w:val="22"/>
          <w:lang w:val="pt-BR"/>
        </w:rPr>
        <w:t xml:space="preserve"> ou por alguma de suas Controladas</w:t>
      </w:r>
      <w:r w:rsidRPr="001A3C4F">
        <w:rPr>
          <w:rFonts w:ascii="Times New Roman" w:hAnsi="Times New Roman" w:cs="Times New Roman"/>
          <w:sz w:val="22"/>
          <w:szCs w:val="22"/>
          <w:lang w:val="pt-BR"/>
        </w:rPr>
        <w:t xml:space="preserve">, de qualquer obrigação pecuniária assumida perante terceiro em valor individual ou agregado, igual ou superior, a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w:t>
      </w:r>
      <w:r w:rsidR="009C5999" w:rsidRPr="001A3C4F">
        <w:rPr>
          <w:rFonts w:ascii="Times New Roman" w:eastAsia="Times New Roman" w:hAnsi="Times New Roman" w:cs="Times New Roman"/>
          <w:sz w:val="22"/>
          <w:szCs w:val="22"/>
          <w:lang w:val="pt-BR"/>
        </w:rPr>
        <w:t>2</w:t>
      </w:r>
      <w:r w:rsidRPr="001A3C4F">
        <w:rPr>
          <w:rFonts w:ascii="Times New Roman" w:eastAsia="Times New Roman" w:hAnsi="Times New Roman" w:cs="Times New Roman"/>
          <w:sz w:val="22"/>
          <w:szCs w:val="22"/>
          <w:lang w:val="pt-BR"/>
        </w:rPr>
        <w:t>0.000</w:t>
      </w:r>
      <w:r w:rsidRPr="001A3C4F">
        <w:rPr>
          <w:rFonts w:ascii="Times New Roman" w:eastAsia="Times New Roman" w:hAnsi="Times New Roman" w:cs="Times New Roman"/>
          <w:spacing w:val="-2"/>
          <w:sz w:val="22"/>
          <w:szCs w:val="22"/>
          <w:lang w:val="pt-BR"/>
        </w:rPr>
        <w:t>.</w:t>
      </w:r>
      <w:r w:rsidRPr="001A3C4F">
        <w:rPr>
          <w:rFonts w:ascii="Times New Roman" w:eastAsia="Times New Roman" w:hAnsi="Times New Roman" w:cs="Times New Roman"/>
          <w:sz w:val="22"/>
          <w:szCs w:val="22"/>
          <w:lang w:val="pt-BR"/>
        </w:rPr>
        <w:t xml:space="preserve">000,00 </w:t>
      </w:r>
      <w:r w:rsidRPr="001A3C4F">
        <w:rPr>
          <w:rFonts w:ascii="Times New Roman" w:eastAsia="Times New Roman" w:hAnsi="Times New Roman" w:cs="Times New Roman"/>
          <w:spacing w:val="1"/>
          <w:sz w:val="22"/>
          <w:szCs w:val="22"/>
          <w:lang w:val="pt-BR"/>
        </w:rPr>
        <w:t>(</w:t>
      </w:r>
      <w:r w:rsidR="009C5999" w:rsidRPr="001A3C4F">
        <w:rPr>
          <w:rFonts w:ascii="Times New Roman" w:eastAsia="Times New Roman" w:hAnsi="Times New Roman" w:cs="Times New Roman"/>
          <w:spacing w:val="-2"/>
          <w:sz w:val="22"/>
          <w:szCs w:val="22"/>
          <w:lang w:val="pt-BR"/>
        </w:rPr>
        <w:t xml:space="preserve">vinte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hõ</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 xml:space="preserve">de </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ea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w:t>
      </w:r>
      <w:r w:rsidRPr="001A3C4F">
        <w:rPr>
          <w:rFonts w:ascii="Times New Roman" w:hAnsi="Times New Roman" w:cs="Times New Roman"/>
          <w:sz w:val="22"/>
          <w:szCs w:val="22"/>
          <w:lang w:val="pt-BR"/>
        </w:rPr>
        <w:t xml:space="preserve">, </w:t>
      </w:r>
      <w:r w:rsidR="009C5999" w:rsidRPr="001A3C4F">
        <w:rPr>
          <w:rFonts w:ascii="Times New Roman" w:hAnsi="Times New Roman" w:cs="Times New Roman"/>
          <w:sz w:val="22"/>
          <w:szCs w:val="22"/>
          <w:lang w:val="pt-BR"/>
        </w:rPr>
        <w:t xml:space="preserve">neste caso atualizado a cada 12 (doze) meses contados a partir da Data de Emissão de acordo com a variação do IPCA, </w:t>
      </w:r>
      <w:r w:rsidRPr="001A3C4F">
        <w:rPr>
          <w:rFonts w:ascii="Times New Roman" w:hAnsi="Times New Roman" w:cs="Times New Roman"/>
          <w:sz w:val="22"/>
          <w:szCs w:val="22"/>
          <w:lang w:val="pt-BR"/>
        </w:rPr>
        <w:t>ou seu valor equivalente em outras moedas, exceto se sanado no prazo de cura estabelecido no respectivo contrato, se houver;</w:t>
      </w:r>
    </w:p>
    <w:p w14:paraId="6A342D2A" w14:textId="77777777" w:rsidR="005105BA" w:rsidRPr="001A3C4F" w:rsidRDefault="005105BA" w:rsidP="009B4504">
      <w:pPr>
        <w:jc w:val="both"/>
        <w:rPr>
          <w:rFonts w:ascii="Times New Roman" w:hAnsi="Times New Roman" w:cs="Times New Roman"/>
          <w:sz w:val="22"/>
          <w:szCs w:val="22"/>
          <w:lang w:val="pt-BR"/>
        </w:rPr>
      </w:pPr>
    </w:p>
    <w:p w14:paraId="6EB59A7E" w14:textId="4EEF7734" w:rsidR="005105BA" w:rsidRPr="001A3C4F" w:rsidRDefault="005105BA" w:rsidP="009B4504">
      <w:pPr>
        <w:pStyle w:val="PargrafodaLista"/>
        <w:numPr>
          <w:ilvl w:val="0"/>
          <w:numId w:val="10"/>
        </w:numPr>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decretação do vencimento antecipado de qualquer </w:t>
      </w:r>
      <w:r w:rsidR="00A803BB" w:rsidRPr="001A3C4F">
        <w:rPr>
          <w:rFonts w:ascii="Times New Roman" w:hAnsi="Times New Roman" w:cs="Times New Roman"/>
          <w:sz w:val="22"/>
          <w:szCs w:val="22"/>
          <w:lang w:val="pt-BR"/>
        </w:rPr>
        <w:t xml:space="preserve">dívida ou </w:t>
      </w:r>
      <w:r w:rsidRPr="001A3C4F">
        <w:rPr>
          <w:rFonts w:ascii="Times New Roman" w:hAnsi="Times New Roman" w:cs="Times New Roman"/>
          <w:sz w:val="22"/>
          <w:szCs w:val="22"/>
          <w:lang w:val="pt-BR"/>
        </w:rPr>
        <w:t xml:space="preserve">obrigação pecuniária assumida pela </w:t>
      </w:r>
      <w:r w:rsidR="006E7383" w:rsidRPr="001A3C4F">
        <w:rPr>
          <w:rFonts w:ascii="Times New Roman" w:hAnsi="Times New Roman" w:cs="Times New Roman"/>
          <w:sz w:val="22"/>
          <w:szCs w:val="22"/>
          <w:lang w:val="pt-BR"/>
        </w:rPr>
        <w:t xml:space="preserve">Devedora </w:t>
      </w:r>
      <w:r w:rsidR="00A803BB" w:rsidRPr="001A3C4F">
        <w:rPr>
          <w:rFonts w:ascii="Times New Roman" w:hAnsi="Times New Roman" w:cs="Times New Roman"/>
          <w:sz w:val="22"/>
          <w:szCs w:val="22"/>
          <w:lang w:val="pt-BR"/>
        </w:rPr>
        <w:t>ou por alguma de suas Controladas</w:t>
      </w:r>
      <w:r w:rsidRPr="001A3C4F">
        <w:rPr>
          <w:rFonts w:ascii="Times New Roman" w:hAnsi="Times New Roman" w:cs="Times New Roman"/>
          <w:sz w:val="22"/>
          <w:szCs w:val="22"/>
          <w:lang w:val="pt-BR"/>
        </w:rPr>
        <w:t xml:space="preserve"> perante terceiros,</w:t>
      </w:r>
      <w:r w:rsidR="00A803BB" w:rsidRPr="001A3C4F">
        <w:rPr>
          <w:rFonts w:ascii="Times New Roman" w:hAnsi="Times New Roman" w:cs="Times New Roman"/>
          <w:sz w:val="22"/>
          <w:szCs w:val="22"/>
          <w:lang w:val="pt-BR"/>
        </w:rPr>
        <w:t xml:space="preserve"> no mercado local e/ou internacional,</w:t>
      </w:r>
      <w:r w:rsidRPr="001A3C4F">
        <w:rPr>
          <w:rFonts w:ascii="Times New Roman" w:hAnsi="Times New Roman" w:cs="Times New Roman"/>
          <w:sz w:val="22"/>
          <w:szCs w:val="22"/>
          <w:lang w:val="pt-BR"/>
        </w:rPr>
        <w:t xml:space="preserve"> em valor individual ou agregado, igual ou superior, a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w:t>
      </w:r>
      <w:r w:rsidR="009C5999" w:rsidRPr="001A3C4F">
        <w:rPr>
          <w:rFonts w:ascii="Times New Roman" w:eastAsia="Times New Roman" w:hAnsi="Times New Roman" w:cs="Times New Roman"/>
          <w:sz w:val="22"/>
          <w:szCs w:val="22"/>
          <w:lang w:val="pt-BR"/>
        </w:rPr>
        <w:t>2</w:t>
      </w:r>
      <w:r w:rsidRPr="001A3C4F">
        <w:rPr>
          <w:rFonts w:ascii="Times New Roman" w:eastAsia="Times New Roman" w:hAnsi="Times New Roman" w:cs="Times New Roman"/>
          <w:sz w:val="22"/>
          <w:szCs w:val="22"/>
          <w:lang w:val="pt-BR"/>
        </w:rPr>
        <w:t>0.000</w:t>
      </w:r>
      <w:r w:rsidRPr="001A3C4F">
        <w:rPr>
          <w:rFonts w:ascii="Times New Roman" w:eastAsia="Times New Roman" w:hAnsi="Times New Roman" w:cs="Times New Roman"/>
          <w:spacing w:val="-2"/>
          <w:sz w:val="22"/>
          <w:szCs w:val="22"/>
          <w:lang w:val="pt-BR"/>
        </w:rPr>
        <w:t>.</w:t>
      </w:r>
      <w:r w:rsidRPr="001A3C4F">
        <w:rPr>
          <w:rFonts w:ascii="Times New Roman" w:eastAsia="Times New Roman" w:hAnsi="Times New Roman" w:cs="Times New Roman"/>
          <w:sz w:val="22"/>
          <w:szCs w:val="22"/>
          <w:lang w:val="pt-BR"/>
        </w:rPr>
        <w:t xml:space="preserve">000,00 </w:t>
      </w:r>
      <w:r w:rsidRPr="001A3C4F">
        <w:rPr>
          <w:rFonts w:ascii="Times New Roman" w:eastAsia="Times New Roman" w:hAnsi="Times New Roman" w:cs="Times New Roman"/>
          <w:spacing w:val="1"/>
          <w:sz w:val="22"/>
          <w:szCs w:val="22"/>
          <w:lang w:val="pt-BR"/>
        </w:rPr>
        <w:t>(</w:t>
      </w:r>
      <w:r w:rsidR="009C5999" w:rsidRPr="001A3C4F">
        <w:rPr>
          <w:rFonts w:ascii="Times New Roman" w:eastAsia="Times New Roman" w:hAnsi="Times New Roman" w:cs="Times New Roman"/>
          <w:spacing w:val="-2"/>
          <w:sz w:val="22"/>
          <w:szCs w:val="22"/>
          <w:lang w:val="pt-BR"/>
        </w:rPr>
        <w:t xml:space="preserve">vinte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hõ</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 xml:space="preserve">de </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ea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w:t>
      </w:r>
      <w:r w:rsidRPr="001A3C4F">
        <w:rPr>
          <w:rFonts w:ascii="Times New Roman" w:hAnsi="Times New Roman" w:cs="Times New Roman"/>
          <w:sz w:val="22"/>
          <w:szCs w:val="22"/>
          <w:lang w:val="pt-BR"/>
        </w:rPr>
        <w:t xml:space="preserve">, </w:t>
      </w:r>
      <w:r w:rsidR="009C5999" w:rsidRPr="001A3C4F">
        <w:rPr>
          <w:rFonts w:ascii="Times New Roman" w:hAnsi="Times New Roman" w:cs="Times New Roman"/>
          <w:sz w:val="22"/>
          <w:szCs w:val="22"/>
          <w:lang w:val="pt-BR"/>
        </w:rPr>
        <w:t xml:space="preserve">neste caso atualizado a cada 12 (doze) meses contados a partir da Data de Emissão de acordo com a variação do IPCA, </w:t>
      </w:r>
      <w:r w:rsidRPr="001A3C4F">
        <w:rPr>
          <w:rFonts w:ascii="Times New Roman" w:hAnsi="Times New Roman" w:cs="Times New Roman"/>
          <w:sz w:val="22"/>
          <w:szCs w:val="22"/>
          <w:lang w:val="pt-BR"/>
        </w:rPr>
        <w:t>ou seu valor equivalente em outras moedas;</w:t>
      </w:r>
    </w:p>
    <w:p w14:paraId="47F4C5BD" w14:textId="77777777" w:rsidR="005105BA" w:rsidRPr="001A3C4F" w:rsidRDefault="005105BA" w:rsidP="009B4504">
      <w:pPr>
        <w:pStyle w:val="PargrafodaLista"/>
        <w:ind w:left="0"/>
        <w:rPr>
          <w:rFonts w:ascii="Times New Roman" w:hAnsi="Times New Roman" w:cs="Times New Roman"/>
          <w:sz w:val="22"/>
          <w:szCs w:val="22"/>
          <w:lang w:val="pt-BR"/>
        </w:rPr>
      </w:pPr>
    </w:p>
    <w:p w14:paraId="1452C824" w14:textId="53BCD7A3" w:rsidR="005105BA" w:rsidRPr="001A3C4F" w:rsidRDefault="005105BA" w:rsidP="009B4504">
      <w:pPr>
        <w:pStyle w:val="PargrafodaLista"/>
        <w:numPr>
          <w:ilvl w:val="0"/>
          <w:numId w:val="10"/>
        </w:numPr>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protesto de títulos contra a </w:t>
      </w:r>
      <w:r w:rsidR="006E7383" w:rsidRPr="001A3C4F">
        <w:rPr>
          <w:rFonts w:ascii="Times New Roman" w:hAnsi="Times New Roman" w:cs="Times New Roman"/>
          <w:sz w:val="22"/>
          <w:szCs w:val="22"/>
          <w:lang w:val="pt-BR"/>
        </w:rPr>
        <w:t xml:space="preserve">Devedora </w:t>
      </w:r>
      <w:r w:rsidRPr="001A3C4F">
        <w:rPr>
          <w:rFonts w:ascii="Times New Roman" w:hAnsi="Times New Roman" w:cs="Times New Roman"/>
          <w:sz w:val="22"/>
          <w:szCs w:val="22"/>
          <w:lang w:val="pt-BR"/>
        </w:rPr>
        <w:t xml:space="preserve">cujo valor, individual ou agregado, ultrapasse,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w:t>
      </w:r>
      <w:r w:rsidR="009C5999" w:rsidRPr="001A3C4F">
        <w:rPr>
          <w:rFonts w:ascii="Times New Roman" w:eastAsia="Times New Roman" w:hAnsi="Times New Roman" w:cs="Times New Roman"/>
          <w:sz w:val="22"/>
          <w:szCs w:val="22"/>
          <w:lang w:val="pt-BR"/>
        </w:rPr>
        <w:t>2</w:t>
      </w:r>
      <w:r w:rsidRPr="001A3C4F">
        <w:rPr>
          <w:rFonts w:ascii="Times New Roman" w:eastAsia="Times New Roman" w:hAnsi="Times New Roman" w:cs="Times New Roman"/>
          <w:sz w:val="22"/>
          <w:szCs w:val="22"/>
          <w:lang w:val="pt-BR"/>
        </w:rPr>
        <w:t>0.000</w:t>
      </w:r>
      <w:r w:rsidRPr="001A3C4F">
        <w:rPr>
          <w:rFonts w:ascii="Times New Roman" w:eastAsia="Times New Roman" w:hAnsi="Times New Roman" w:cs="Times New Roman"/>
          <w:spacing w:val="-2"/>
          <w:sz w:val="22"/>
          <w:szCs w:val="22"/>
          <w:lang w:val="pt-BR"/>
        </w:rPr>
        <w:t>.</w:t>
      </w:r>
      <w:r w:rsidRPr="001A3C4F">
        <w:rPr>
          <w:rFonts w:ascii="Times New Roman" w:eastAsia="Times New Roman" w:hAnsi="Times New Roman" w:cs="Times New Roman"/>
          <w:sz w:val="22"/>
          <w:szCs w:val="22"/>
          <w:lang w:val="pt-BR"/>
        </w:rPr>
        <w:t xml:space="preserve">000,00 </w:t>
      </w:r>
      <w:r w:rsidRPr="001A3C4F">
        <w:rPr>
          <w:rFonts w:ascii="Times New Roman" w:eastAsia="Times New Roman" w:hAnsi="Times New Roman" w:cs="Times New Roman"/>
          <w:spacing w:val="1"/>
          <w:sz w:val="22"/>
          <w:szCs w:val="22"/>
          <w:lang w:val="pt-BR"/>
        </w:rPr>
        <w:t>(</w:t>
      </w:r>
      <w:r w:rsidR="009C5999" w:rsidRPr="001A3C4F">
        <w:rPr>
          <w:rFonts w:ascii="Times New Roman" w:eastAsia="Times New Roman" w:hAnsi="Times New Roman" w:cs="Times New Roman"/>
          <w:spacing w:val="-2"/>
          <w:sz w:val="22"/>
          <w:szCs w:val="22"/>
          <w:lang w:val="pt-BR"/>
        </w:rPr>
        <w:t>vinte</w:t>
      </w:r>
      <w:r w:rsidR="009C5999"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hõ</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 xml:space="preserve">de </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ea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w:t>
      </w:r>
      <w:r w:rsidRPr="001A3C4F">
        <w:rPr>
          <w:rFonts w:ascii="Times New Roman" w:hAnsi="Times New Roman" w:cs="Times New Roman"/>
          <w:sz w:val="22"/>
          <w:szCs w:val="22"/>
          <w:lang w:val="pt-BR"/>
        </w:rPr>
        <w:t>, ou seu valor equivalente em outras moedas</w:t>
      </w:r>
      <w:r w:rsidR="008554C5" w:rsidRPr="001A3C4F">
        <w:rPr>
          <w:rFonts w:ascii="Times New Roman" w:hAnsi="Times New Roman" w:cs="Times New Roman"/>
          <w:sz w:val="22"/>
          <w:szCs w:val="22"/>
          <w:lang w:val="pt-BR"/>
        </w:rPr>
        <w:t>, neste caso atualizado a cada 12 (doze) meses contados a partir da Data de Emissão de acordo com a variação do</w:t>
      </w:r>
      <w:r w:rsidR="00AB07AC" w:rsidRPr="001A3C4F">
        <w:rPr>
          <w:rFonts w:ascii="Times New Roman" w:hAnsi="Times New Roman" w:cs="Times New Roman"/>
          <w:sz w:val="22"/>
          <w:szCs w:val="22"/>
          <w:lang w:val="pt-BR"/>
        </w:rPr>
        <w:t xml:space="preserve"> IPCA, </w:t>
      </w:r>
      <w:r w:rsidRPr="001A3C4F">
        <w:rPr>
          <w:rFonts w:ascii="Times New Roman" w:hAnsi="Times New Roman" w:cs="Times New Roman"/>
          <w:sz w:val="22"/>
          <w:szCs w:val="22"/>
          <w:lang w:val="pt-BR"/>
        </w:rPr>
        <w:t xml:space="preserve">salvo se for validamente comprovado pela </w:t>
      </w:r>
      <w:r w:rsidR="006E7383" w:rsidRPr="001A3C4F">
        <w:rPr>
          <w:rFonts w:ascii="Times New Roman" w:hAnsi="Times New Roman" w:cs="Times New Roman"/>
          <w:sz w:val="22"/>
          <w:szCs w:val="22"/>
          <w:lang w:val="pt-BR"/>
        </w:rPr>
        <w:t>Devedora</w:t>
      </w:r>
      <w:r w:rsidRPr="001A3C4F">
        <w:rPr>
          <w:rFonts w:ascii="Times New Roman" w:hAnsi="Times New Roman" w:cs="Times New Roman"/>
          <w:sz w:val="22"/>
          <w:szCs w:val="22"/>
          <w:lang w:val="pt-BR"/>
        </w:rPr>
        <w:t xml:space="preserve">, conforme o caso, </w:t>
      </w:r>
      <w:r w:rsidR="00F50AE0" w:rsidRPr="001A3C4F">
        <w:rPr>
          <w:rFonts w:ascii="Times New Roman" w:hAnsi="Times New Roman" w:cs="Times New Roman"/>
          <w:sz w:val="22"/>
          <w:szCs w:val="22"/>
          <w:lang w:val="pt-BR"/>
        </w:rPr>
        <w:t xml:space="preserve">à Debenturista e </w:t>
      </w:r>
      <w:r w:rsidRPr="001A3C4F">
        <w:rPr>
          <w:rFonts w:ascii="Times New Roman" w:hAnsi="Times New Roman" w:cs="Times New Roman"/>
          <w:sz w:val="22"/>
          <w:szCs w:val="22"/>
          <w:lang w:val="pt-BR"/>
        </w:rPr>
        <w:t xml:space="preserve">ao Agente Fiduciário, no prazo de até </w:t>
      </w:r>
      <w:r w:rsidR="009C5999" w:rsidRPr="001A3C4F">
        <w:rPr>
          <w:rFonts w:ascii="Times New Roman" w:hAnsi="Times New Roman" w:cs="Times New Roman"/>
          <w:sz w:val="22"/>
          <w:szCs w:val="22"/>
          <w:lang w:val="pt-BR"/>
        </w:rPr>
        <w:t>20</w:t>
      </w:r>
      <w:r w:rsidRPr="001A3C4F">
        <w:rPr>
          <w:rFonts w:ascii="Times New Roman" w:hAnsi="Times New Roman" w:cs="Times New Roman"/>
          <w:sz w:val="22"/>
          <w:szCs w:val="22"/>
          <w:lang w:val="pt-BR"/>
        </w:rPr>
        <w:t xml:space="preserve"> (</w:t>
      </w:r>
      <w:r w:rsidR="009C5999" w:rsidRPr="001A3C4F">
        <w:rPr>
          <w:rFonts w:ascii="Times New Roman" w:hAnsi="Times New Roman" w:cs="Times New Roman"/>
          <w:sz w:val="22"/>
          <w:szCs w:val="22"/>
          <w:lang w:val="pt-BR"/>
        </w:rPr>
        <w:t>vinte</w:t>
      </w:r>
      <w:r w:rsidRPr="001A3C4F">
        <w:rPr>
          <w:rFonts w:ascii="Times New Roman" w:hAnsi="Times New Roman" w:cs="Times New Roman"/>
          <w:sz w:val="22"/>
          <w:szCs w:val="22"/>
          <w:lang w:val="pt-BR"/>
        </w:rPr>
        <w:t>)</w:t>
      </w:r>
      <w:r w:rsidR="009C5999" w:rsidRPr="001A3C4F">
        <w:rPr>
          <w:rFonts w:ascii="Times New Roman" w:hAnsi="Times New Roman" w:cs="Times New Roman"/>
          <w:sz w:val="22"/>
          <w:szCs w:val="22"/>
          <w:lang w:val="pt-BR"/>
        </w:rPr>
        <w:t xml:space="preserve"> </w:t>
      </w:r>
      <w:r w:rsidR="008554C5" w:rsidRPr="001A3C4F">
        <w:rPr>
          <w:rFonts w:ascii="Times New Roman" w:hAnsi="Times New Roman" w:cs="Times New Roman"/>
          <w:sz w:val="22"/>
          <w:szCs w:val="22"/>
          <w:lang w:val="pt-BR"/>
        </w:rPr>
        <w:t xml:space="preserve">dias </w:t>
      </w:r>
      <w:r w:rsidR="009C5999" w:rsidRPr="001A3C4F">
        <w:rPr>
          <w:rFonts w:ascii="Times New Roman" w:hAnsi="Times New Roman" w:cs="Times New Roman"/>
          <w:sz w:val="22"/>
          <w:szCs w:val="22"/>
          <w:lang w:val="pt-BR"/>
        </w:rPr>
        <w:t>corridos</w:t>
      </w:r>
      <w:r w:rsidRPr="001A3C4F">
        <w:rPr>
          <w:rFonts w:ascii="Times New Roman" w:hAnsi="Times New Roman" w:cs="Times New Roman"/>
          <w:sz w:val="22"/>
          <w:szCs w:val="22"/>
          <w:lang w:val="pt-BR"/>
        </w:rPr>
        <w:t>, (1) que o protesto foi efetuado por erro ou má-fé de terceiros, ou (2) se o protesto for sustado, suspenso ou cancelado, mediante decisão judicial, ou (3) se tiver sido apresentada garantia em juízo, aceita pelo Poder Judiciário;</w:t>
      </w:r>
    </w:p>
    <w:p w14:paraId="1E56B866" w14:textId="77777777" w:rsidR="001D36DE" w:rsidRPr="001A3C4F" w:rsidRDefault="001D36DE" w:rsidP="009B4504">
      <w:pPr>
        <w:pStyle w:val="PargrafodaLista"/>
        <w:ind w:left="0"/>
        <w:jc w:val="both"/>
        <w:rPr>
          <w:rFonts w:ascii="Times New Roman" w:hAnsi="Times New Roman" w:cs="Times New Roman"/>
          <w:sz w:val="22"/>
          <w:szCs w:val="22"/>
          <w:lang w:val="pt-BR"/>
        </w:rPr>
      </w:pPr>
    </w:p>
    <w:p w14:paraId="3993326C" w14:textId="0EA96893" w:rsidR="008C4278" w:rsidRPr="001A3C4F" w:rsidRDefault="005105BA" w:rsidP="009B4504">
      <w:pPr>
        <w:pStyle w:val="PargrafodaLista"/>
        <w:numPr>
          <w:ilvl w:val="0"/>
          <w:numId w:val="10"/>
        </w:numPr>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violação ou alegação de violação, pela</w:t>
      </w:r>
      <w:r w:rsidR="006E7383" w:rsidRPr="001A3C4F">
        <w:rPr>
          <w:rFonts w:ascii="Times New Roman" w:hAnsi="Times New Roman" w:cs="Times New Roman"/>
          <w:sz w:val="22"/>
          <w:szCs w:val="22"/>
          <w:lang w:val="pt-BR"/>
        </w:rPr>
        <w:t xml:space="preserve"> Devedora</w:t>
      </w:r>
      <w:r w:rsidR="009C5999" w:rsidRPr="001A3C4F">
        <w:rPr>
          <w:rFonts w:ascii="Times New Roman" w:hAnsi="Times New Roman" w:cs="Times New Roman"/>
          <w:sz w:val="22"/>
          <w:szCs w:val="22"/>
          <w:lang w:val="pt-BR"/>
        </w:rPr>
        <w:t xml:space="preserve"> ou </w:t>
      </w:r>
      <w:r w:rsidRPr="001A3C4F">
        <w:rPr>
          <w:rFonts w:ascii="Times New Roman" w:hAnsi="Times New Roman" w:cs="Times New Roman"/>
          <w:sz w:val="22"/>
          <w:szCs w:val="22"/>
          <w:lang w:val="pt-BR"/>
        </w:rPr>
        <w:t>por suas</w:t>
      </w:r>
      <w:r w:rsidR="008554C5" w:rsidRPr="001A3C4F">
        <w:rPr>
          <w:rFonts w:ascii="Times New Roman" w:hAnsi="Times New Roman" w:cs="Times New Roman"/>
          <w:sz w:val="22"/>
          <w:szCs w:val="22"/>
          <w:lang w:val="pt-BR"/>
        </w:rPr>
        <w:t xml:space="preserve"> Controladas</w:t>
      </w:r>
      <w:r w:rsidRPr="001A3C4F">
        <w:rPr>
          <w:rFonts w:ascii="Times New Roman" w:hAnsi="Times New Roman" w:cs="Times New Roman"/>
          <w:sz w:val="22"/>
          <w:szCs w:val="22"/>
          <w:lang w:val="pt-BR"/>
        </w:rPr>
        <w:t xml:space="preserve">, bem como pelos respectivos administradores (antigos ou atuais), empregados (antigos ou atuais), representantes ou terceiros, </w:t>
      </w:r>
      <w:r w:rsidR="00F35350" w:rsidRPr="001A3C4F">
        <w:rPr>
          <w:rFonts w:ascii="Times New Roman" w:hAnsi="Times New Roman" w:cs="Times New Roman"/>
          <w:sz w:val="22"/>
          <w:szCs w:val="22"/>
          <w:lang w:val="pt-BR"/>
        </w:rPr>
        <w:t xml:space="preserve">desde que </w:t>
      </w:r>
      <w:r w:rsidRPr="001A3C4F">
        <w:rPr>
          <w:rFonts w:ascii="Times New Roman" w:hAnsi="Times New Roman" w:cs="Times New Roman"/>
          <w:sz w:val="22"/>
          <w:szCs w:val="22"/>
          <w:lang w:val="pt-BR"/>
        </w:rPr>
        <w:t>agindo</w:t>
      </w:r>
      <w:r w:rsidR="00F35350" w:rsidRPr="001A3C4F">
        <w:rPr>
          <w:rFonts w:ascii="Times New Roman" w:hAnsi="Times New Roman" w:cs="Times New Roman"/>
          <w:sz w:val="22"/>
          <w:szCs w:val="22"/>
          <w:lang w:val="pt-BR"/>
        </w:rPr>
        <w:t xml:space="preserve"> comprovadamente</w:t>
      </w:r>
      <w:r w:rsidRPr="001A3C4F">
        <w:rPr>
          <w:rFonts w:ascii="Times New Roman" w:hAnsi="Times New Roman" w:cs="Times New Roman"/>
          <w:sz w:val="22"/>
          <w:szCs w:val="22"/>
          <w:lang w:val="pt-BR"/>
        </w:rPr>
        <w:t xml:space="preserve"> em nome </w:t>
      </w:r>
      <w:r w:rsidR="00F35350" w:rsidRPr="001A3C4F">
        <w:rPr>
          <w:rFonts w:ascii="Times New Roman" w:hAnsi="Times New Roman" w:cs="Times New Roman"/>
          <w:sz w:val="22"/>
          <w:szCs w:val="22"/>
          <w:lang w:val="pt-BR"/>
        </w:rPr>
        <w:t xml:space="preserve">e </w:t>
      </w:r>
      <w:r w:rsidRPr="001A3C4F">
        <w:rPr>
          <w:rFonts w:ascii="Times New Roman" w:hAnsi="Times New Roman" w:cs="Times New Roman"/>
          <w:sz w:val="22"/>
          <w:szCs w:val="22"/>
          <w:lang w:val="pt-BR"/>
        </w:rPr>
        <w:t>em benefício</w:t>
      </w:r>
      <w:r w:rsidR="00F35350" w:rsidRPr="001A3C4F">
        <w:rPr>
          <w:rFonts w:ascii="Times New Roman" w:hAnsi="Times New Roman" w:cs="Times New Roman"/>
          <w:sz w:val="22"/>
          <w:szCs w:val="22"/>
          <w:lang w:val="pt-BR"/>
        </w:rPr>
        <w:t xml:space="preserve"> da</w:t>
      </w:r>
      <w:r w:rsidR="00733D2E" w:rsidRPr="001A3C4F">
        <w:rPr>
          <w:rFonts w:ascii="Times New Roman" w:hAnsi="Times New Roman" w:cs="Times New Roman"/>
          <w:sz w:val="22"/>
          <w:szCs w:val="22"/>
          <w:lang w:val="pt-BR"/>
        </w:rPr>
        <w:t xml:space="preserve"> respectiva entidade</w:t>
      </w:r>
      <w:r w:rsidRPr="001A3C4F">
        <w:rPr>
          <w:rFonts w:ascii="Times New Roman" w:hAnsi="Times New Roman" w:cs="Times New Roman"/>
          <w:sz w:val="22"/>
          <w:szCs w:val="22"/>
          <w:lang w:val="pt-BR"/>
        </w:rPr>
        <w:t>, de dispositivo legal ou regulatório relativo à prática de corrupção ou de atos lesivos à administração pública, sob qualquer jurisdição, incluindo, sem limitação, as Legislação Anticorrupção</w:t>
      </w:r>
      <w:r w:rsidR="00A803BB" w:rsidRPr="001A3C4F">
        <w:rPr>
          <w:rFonts w:ascii="Times New Roman" w:hAnsi="Times New Roman" w:cs="Times New Roman"/>
          <w:sz w:val="22"/>
          <w:szCs w:val="22"/>
          <w:lang w:val="pt-BR"/>
        </w:rPr>
        <w:t>;</w:t>
      </w:r>
    </w:p>
    <w:p w14:paraId="134F10EF" w14:textId="77777777" w:rsidR="00223844" w:rsidRPr="001A3C4F" w:rsidRDefault="00223844" w:rsidP="009B4504">
      <w:pPr>
        <w:pStyle w:val="PargrafodaLista"/>
        <w:ind w:left="0"/>
        <w:jc w:val="both"/>
        <w:rPr>
          <w:rFonts w:ascii="Times New Roman" w:hAnsi="Times New Roman" w:cs="Times New Roman"/>
          <w:sz w:val="22"/>
          <w:szCs w:val="22"/>
          <w:lang w:val="pt-BR"/>
        </w:rPr>
      </w:pPr>
    </w:p>
    <w:p w14:paraId="0A059D87" w14:textId="141D9982" w:rsidR="005105BA" w:rsidRPr="001A3C4F" w:rsidRDefault="005105BA" w:rsidP="009B4504">
      <w:pPr>
        <w:pStyle w:val="PargrafodaLista"/>
        <w:numPr>
          <w:ilvl w:val="0"/>
          <w:numId w:val="10"/>
        </w:numPr>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violação ou alegação de violação, pela </w:t>
      </w:r>
      <w:r w:rsidR="006E7383" w:rsidRPr="001A3C4F">
        <w:rPr>
          <w:rFonts w:ascii="Times New Roman" w:hAnsi="Times New Roman" w:cs="Times New Roman"/>
          <w:sz w:val="22"/>
          <w:szCs w:val="22"/>
          <w:lang w:val="pt-BR"/>
        </w:rPr>
        <w:t>Devedora</w:t>
      </w:r>
      <w:r w:rsidR="00733D2E" w:rsidRPr="001A3C4F">
        <w:rPr>
          <w:rFonts w:ascii="Times New Roman" w:hAnsi="Times New Roman" w:cs="Times New Roman"/>
          <w:sz w:val="22"/>
          <w:szCs w:val="22"/>
          <w:lang w:val="pt-BR"/>
        </w:rPr>
        <w:t>, ou por suas Controladas</w:t>
      </w:r>
      <w:r w:rsidRPr="001A3C4F">
        <w:rPr>
          <w:rFonts w:ascii="Times New Roman" w:hAnsi="Times New Roman" w:cs="Times New Roman"/>
          <w:sz w:val="22"/>
          <w:szCs w:val="22"/>
          <w:lang w:val="pt-BR"/>
        </w:rPr>
        <w:t xml:space="preserve">, bem como pelos respectivos administradores (antigos ou atuais), empregados (antigos ou atuais), representantes ou terceiros, </w:t>
      </w:r>
      <w:r w:rsidR="000D7E8E" w:rsidRPr="001A3C4F">
        <w:rPr>
          <w:rFonts w:ascii="Times New Roman" w:hAnsi="Times New Roman" w:cs="Times New Roman"/>
          <w:sz w:val="22"/>
          <w:szCs w:val="22"/>
          <w:lang w:val="pt-BR"/>
        </w:rPr>
        <w:t xml:space="preserve">desde que </w:t>
      </w:r>
      <w:r w:rsidRPr="001A3C4F">
        <w:rPr>
          <w:rFonts w:ascii="Times New Roman" w:hAnsi="Times New Roman" w:cs="Times New Roman"/>
          <w:sz w:val="22"/>
          <w:szCs w:val="22"/>
          <w:lang w:val="pt-BR"/>
        </w:rPr>
        <w:t xml:space="preserve">agindo </w:t>
      </w:r>
      <w:r w:rsidR="000D7E8E" w:rsidRPr="001A3C4F">
        <w:rPr>
          <w:rFonts w:ascii="Times New Roman" w:hAnsi="Times New Roman" w:cs="Times New Roman"/>
          <w:sz w:val="22"/>
          <w:szCs w:val="22"/>
          <w:lang w:val="pt-BR"/>
        </w:rPr>
        <w:t xml:space="preserve">comprovadamente </w:t>
      </w:r>
      <w:r w:rsidRPr="001A3C4F">
        <w:rPr>
          <w:rFonts w:ascii="Times New Roman" w:hAnsi="Times New Roman" w:cs="Times New Roman"/>
          <w:sz w:val="22"/>
          <w:szCs w:val="22"/>
          <w:lang w:val="pt-BR"/>
        </w:rPr>
        <w:t xml:space="preserve">em nome </w:t>
      </w:r>
      <w:r w:rsidR="000D7E8E" w:rsidRPr="001A3C4F">
        <w:rPr>
          <w:rFonts w:ascii="Times New Roman" w:hAnsi="Times New Roman" w:cs="Times New Roman"/>
          <w:sz w:val="22"/>
          <w:szCs w:val="22"/>
          <w:lang w:val="pt-BR"/>
        </w:rPr>
        <w:t xml:space="preserve">e </w:t>
      </w:r>
      <w:r w:rsidRPr="001A3C4F">
        <w:rPr>
          <w:rFonts w:ascii="Times New Roman" w:hAnsi="Times New Roman" w:cs="Times New Roman"/>
          <w:sz w:val="22"/>
          <w:szCs w:val="22"/>
          <w:lang w:val="pt-BR"/>
        </w:rPr>
        <w:t>em benefício</w:t>
      </w:r>
      <w:r w:rsidR="000D7E8E" w:rsidRPr="001A3C4F">
        <w:rPr>
          <w:rFonts w:ascii="Times New Roman" w:hAnsi="Times New Roman" w:cs="Times New Roman"/>
          <w:sz w:val="22"/>
          <w:szCs w:val="22"/>
          <w:lang w:val="pt-BR"/>
        </w:rPr>
        <w:t xml:space="preserve"> da Devedora</w:t>
      </w:r>
      <w:r w:rsidRPr="001A3C4F">
        <w:rPr>
          <w:rFonts w:ascii="Times New Roman" w:hAnsi="Times New Roman" w:cs="Times New Roman"/>
          <w:sz w:val="22"/>
          <w:szCs w:val="22"/>
          <w:lang w:val="pt-BR"/>
        </w:rPr>
        <w:t>, de dispositivo legal ou regulatório relativo à prática de atos contrários à legislação e regulamentação ambiental e trabalhista, especialmente aquelas relativas a saúde e segurança ocupacional, incluindo, sem limitação, a Legislação Socioambiental</w:t>
      </w:r>
      <w:r w:rsidR="00A803BB" w:rsidRPr="001A3C4F">
        <w:rPr>
          <w:rFonts w:ascii="Times New Roman" w:hAnsi="Times New Roman" w:cs="Times New Roman"/>
          <w:sz w:val="22"/>
          <w:szCs w:val="22"/>
          <w:lang w:val="pt-BR"/>
        </w:rPr>
        <w:t>;</w:t>
      </w:r>
    </w:p>
    <w:p w14:paraId="555F85BB" w14:textId="77777777" w:rsidR="00A803BB" w:rsidRPr="001A3C4F" w:rsidRDefault="00A803BB" w:rsidP="009B4504">
      <w:pPr>
        <w:pStyle w:val="PargrafodaLista"/>
        <w:rPr>
          <w:rFonts w:ascii="Times New Roman" w:hAnsi="Times New Roman" w:cs="Times New Roman"/>
          <w:sz w:val="22"/>
          <w:szCs w:val="22"/>
          <w:lang w:val="pt-BR"/>
        </w:rPr>
      </w:pPr>
    </w:p>
    <w:p w14:paraId="2A77EA2D" w14:textId="4E96DC5A" w:rsidR="00A803BB" w:rsidRPr="001A3C4F" w:rsidRDefault="00A803BB" w:rsidP="009B4504">
      <w:pPr>
        <w:pStyle w:val="PargrafodaLista"/>
        <w:numPr>
          <w:ilvl w:val="0"/>
          <w:numId w:val="10"/>
        </w:numPr>
        <w:ind w:left="0" w:firstLine="0"/>
        <w:jc w:val="both"/>
        <w:rPr>
          <w:rFonts w:ascii="Times New Roman" w:hAnsi="Times New Roman" w:cs="Times New Roman"/>
          <w:sz w:val="22"/>
          <w:szCs w:val="22"/>
          <w:lang w:val="pt-BR"/>
        </w:rPr>
      </w:pPr>
      <w:bookmarkStart w:id="3003" w:name="_Hlk107580822"/>
      <w:r w:rsidRPr="001A3C4F">
        <w:rPr>
          <w:rFonts w:ascii="Times New Roman" w:hAnsi="Times New Roman" w:cs="Times New Roman"/>
          <w:sz w:val="22"/>
          <w:szCs w:val="22"/>
          <w:lang w:val="pt-BR"/>
        </w:rPr>
        <w:t>qualquer c</w:t>
      </w:r>
      <w:r w:rsidRPr="001A3C4F">
        <w:rPr>
          <w:rFonts w:ascii="Times New Roman" w:eastAsia="Times New Roman" w:hAnsi="Times New Roman" w:cs="Times New Roman"/>
          <w:sz w:val="22"/>
          <w:szCs w:val="22"/>
          <w:lang w:val="pt-BR"/>
        </w:rPr>
        <w:t xml:space="preserve">isão, fusão ou incorporação (inclusive incorporação de ações) da </w:t>
      </w:r>
      <w:r w:rsidR="00477D60" w:rsidRPr="001A3C4F">
        <w:rPr>
          <w:rFonts w:ascii="Times New Roman" w:hAnsi="Times New Roman" w:cs="Times New Roman"/>
          <w:bCs/>
          <w:sz w:val="22"/>
          <w:szCs w:val="22"/>
          <w:lang w:val="pt-BR"/>
        </w:rPr>
        <w:t>Devedora</w:t>
      </w:r>
      <w:r w:rsidRPr="001A3C4F">
        <w:rPr>
          <w:rFonts w:ascii="Times New Roman" w:eastAsia="Times New Roman" w:hAnsi="Times New Roman" w:cs="Times New Roman"/>
          <w:sz w:val="22"/>
          <w:szCs w:val="22"/>
          <w:lang w:val="pt-BR"/>
        </w:rPr>
        <w:t xml:space="preserve">, que implique alteração de Controle, exceto se (a) tal reorganização comprovadamente garanta, aos titulares dos CRA, o direito de resgate, pelo prazo de 6 (seis) meses a contar da data da publicação das atas das assembleias que deliberarem sobre os eventos indicados, ou (b) se tal reorganização for realizada </w:t>
      </w:r>
      <w:r w:rsidR="000E2C2D" w:rsidRPr="001A3C4F">
        <w:rPr>
          <w:rFonts w:ascii="Times New Roman" w:eastAsia="Times New Roman" w:hAnsi="Times New Roman" w:cs="Times New Roman"/>
          <w:sz w:val="22"/>
          <w:szCs w:val="22"/>
          <w:lang w:val="pt-BR"/>
        </w:rPr>
        <w:t xml:space="preserve">exclusivamente </w:t>
      </w:r>
      <w:r w:rsidRPr="001A3C4F">
        <w:rPr>
          <w:rFonts w:ascii="Times New Roman" w:eastAsia="Times New Roman" w:hAnsi="Times New Roman" w:cs="Times New Roman"/>
          <w:sz w:val="22"/>
          <w:szCs w:val="22"/>
          <w:lang w:val="pt-BR"/>
        </w:rPr>
        <w:t>entre a Devedora e suas Controladas</w:t>
      </w:r>
      <w:r w:rsidR="00900B14" w:rsidRPr="001A3C4F">
        <w:rPr>
          <w:rFonts w:ascii="Times New Roman" w:eastAsia="Times New Roman" w:hAnsi="Times New Roman" w:cs="Times New Roman"/>
          <w:sz w:val="22"/>
          <w:szCs w:val="22"/>
          <w:lang w:val="pt-BR"/>
        </w:rPr>
        <w:t xml:space="preserve"> ou exclusivamente entre quaisquer de suas Controladas</w:t>
      </w:r>
      <w:r w:rsidRPr="001A3C4F">
        <w:rPr>
          <w:rFonts w:ascii="Times New Roman" w:eastAsia="Times New Roman" w:hAnsi="Times New Roman" w:cs="Times New Roman"/>
          <w:sz w:val="22"/>
          <w:szCs w:val="22"/>
          <w:lang w:val="pt-BR"/>
        </w:rPr>
        <w:t>;</w:t>
      </w:r>
    </w:p>
    <w:bookmarkEnd w:id="3003"/>
    <w:p w14:paraId="7B497619" w14:textId="77777777" w:rsidR="00A803BB" w:rsidRPr="001A3C4F" w:rsidRDefault="00A803BB" w:rsidP="009B4504">
      <w:pPr>
        <w:pStyle w:val="PargrafodaLista"/>
        <w:rPr>
          <w:rFonts w:ascii="Times New Roman" w:hAnsi="Times New Roman" w:cs="Times New Roman"/>
          <w:sz w:val="22"/>
          <w:szCs w:val="22"/>
          <w:lang w:val="pt-BR"/>
        </w:rPr>
      </w:pPr>
    </w:p>
    <w:p w14:paraId="3532DCB2" w14:textId="6294B6DA" w:rsidR="00A803BB" w:rsidRPr="001A3C4F" w:rsidRDefault="00891FD5" w:rsidP="009B4504">
      <w:pPr>
        <w:pStyle w:val="PargrafodaLista"/>
        <w:numPr>
          <w:ilvl w:val="0"/>
          <w:numId w:val="10"/>
        </w:numPr>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descumprimento, pela </w:t>
      </w:r>
      <w:r w:rsidR="006E7383" w:rsidRPr="001A3C4F">
        <w:rPr>
          <w:rFonts w:ascii="Times New Roman" w:hAnsi="Times New Roman" w:cs="Times New Roman"/>
          <w:sz w:val="22"/>
          <w:szCs w:val="22"/>
          <w:lang w:val="pt-BR"/>
        </w:rPr>
        <w:t>Devedora</w:t>
      </w:r>
      <w:r w:rsidRPr="001A3C4F">
        <w:rPr>
          <w:rFonts w:ascii="Times New Roman" w:hAnsi="Times New Roman" w:cs="Times New Roman"/>
          <w:sz w:val="22"/>
          <w:szCs w:val="22"/>
          <w:lang w:val="pt-BR"/>
        </w:rPr>
        <w:t xml:space="preserve">, de qualquer decisão judicial, administrativa e/ou arbitral com exigibilidade imediata, ou processos semelhantes não sujeitos a recurso, contra a </w:t>
      </w:r>
      <w:r w:rsidR="006E7383" w:rsidRPr="001A3C4F">
        <w:rPr>
          <w:rFonts w:ascii="Times New Roman" w:hAnsi="Times New Roman" w:cs="Times New Roman"/>
          <w:sz w:val="22"/>
          <w:szCs w:val="22"/>
          <w:lang w:val="pt-BR"/>
        </w:rPr>
        <w:t xml:space="preserve">Devedora </w:t>
      </w:r>
      <w:r w:rsidRPr="001A3C4F">
        <w:rPr>
          <w:rFonts w:ascii="Times New Roman" w:hAnsi="Times New Roman" w:cs="Times New Roman"/>
          <w:sz w:val="22"/>
          <w:szCs w:val="22"/>
          <w:lang w:val="pt-BR"/>
        </w:rPr>
        <w:lastRenderedPageBreak/>
        <w:t>em valor, individual ou agregado, igual ou superior a R$</w:t>
      </w:r>
      <w:r w:rsidR="000D7E8E" w:rsidRPr="001A3C4F">
        <w:rPr>
          <w:rFonts w:ascii="Times New Roman" w:hAnsi="Times New Roman" w:cs="Times New Roman"/>
          <w:sz w:val="22"/>
          <w:szCs w:val="22"/>
          <w:lang w:val="pt-BR"/>
        </w:rPr>
        <w:t>2</w:t>
      </w:r>
      <w:r w:rsidRPr="001A3C4F">
        <w:rPr>
          <w:rFonts w:ascii="Times New Roman" w:hAnsi="Times New Roman" w:cs="Times New Roman"/>
          <w:sz w:val="22"/>
          <w:szCs w:val="22"/>
          <w:lang w:val="pt-BR"/>
        </w:rPr>
        <w:t>0.000.000,00 (</w:t>
      </w:r>
      <w:r w:rsidR="000D7E8E" w:rsidRPr="001A3C4F">
        <w:rPr>
          <w:rFonts w:ascii="Times New Roman" w:hAnsi="Times New Roman" w:cs="Times New Roman"/>
          <w:sz w:val="22"/>
          <w:szCs w:val="22"/>
          <w:lang w:val="pt-BR"/>
        </w:rPr>
        <w:t xml:space="preserve">vinte </w:t>
      </w:r>
      <w:r w:rsidRPr="001A3C4F">
        <w:rPr>
          <w:rFonts w:ascii="Times New Roman" w:hAnsi="Times New Roman" w:cs="Times New Roman"/>
          <w:sz w:val="22"/>
          <w:szCs w:val="22"/>
          <w:lang w:val="pt-BR"/>
        </w:rPr>
        <w:t>milhões de reais),</w:t>
      </w:r>
      <w:r w:rsidR="000D7E8E" w:rsidRPr="001A3C4F">
        <w:rPr>
          <w:rFonts w:ascii="Times New Roman" w:hAnsi="Times New Roman" w:cs="Times New Roman"/>
          <w:sz w:val="22"/>
          <w:szCs w:val="22"/>
          <w:lang w:val="pt-BR"/>
        </w:rPr>
        <w:t xml:space="preserve"> neste caso atualizado a cada 12 (doze) meses contados a partir da Data de Emissão de acordo com a variação do IPCA,</w:t>
      </w:r>
      <w:r w:rsidRPr="001A3C4F">
        <w:rPr>
          <w:rFonts w:ascii="Times New Roman" w:hAnsi="Times New Roman" w:cs="Times New Roman"/>
          <w:sz w:val="22"/>
          <w:szCs w:val="22"/>
          <w:lang w:val="pt-BR"/>
        </w:rPr>
        <w:t xml:space="preserve"> ou seu equivalente em outras moedas;</w:t>
      </w:r>
      <w:r w:rsidR="00820745" w:rsidRPr="001A3C4F">
        <w:rPr>
          <w:rFonts w:ascii="Times New Roman" w:hAnsi="Times New Roman" w:cs="Times New Roman"/>
          <w:sz w:val="22"/>
          <w:szCs w:val="22"/>
          <w:lang w:val="pt-BR"/>
        </w:rPr>
        <w:t xml:space="preserve"> </w:t>
      </w:r>
      <w:r w:rsidR="00F86A86" w:rsidRPr="001A3C4F">
        <w:rPr>
          <w:rFonts w:ascii="Times New Roman" w:hAnsi="Times New Roman" w:cs="Times New Roman"/>
          <w:sz w:val="22"/>
          <w:szCs w:val="22"/>
          <w:lang w:val="pt-BR"/>
        </w:rPr>
        <w:t>e</w:t>
      </w:r>
    </w:p>
    <w:p w14:paraId="61BE69CA" w14:textId="77777777" w:rsidR="00891FD5" w:rsidRPr="001A3C4F" w:rsidRDefault="00891FD5" w:rsidP="009B4504">
      <w:pPr>
        <w:pStyle w:val="PargrafodaLista"/>
        <w:rPr>
          <w:rFonts w:ascii="Times New Roman" w:hAnsi="Times New Roman" w:cs="Times New Roman"/>
          <w:sz w:val="22"/>
          <w:szCs w:val="22"/>
          <w:lang w:val="pt-BR"/>
        </w:rPr>
      </w:pPr>
    </w:p>
    <w:p w14:paraId="6B3EC2A7" w14:textId="4DD4745F" w:rsidR="00891FD5" w:rsidRPr="001A3C4F" w:rsidRDefault="00891FD5" w:rsidP="009B4504">
      <w:pPr>
        <w:pStyle w:val="PargrafodaLista"/>
        <w:numPr>
          <w:ilvl w:val="0"/>
          <w:numId w:val="10"/>
        </w:numPr>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redução do capital social da </w:t>
      </w:r>
      <w:r w:rsidR="006E7383" w:rsidRPr="001A3C4F">
        <w:rPr>
          <w:rFonts w:ascii="Times New Roman" w:hAnsi="Times New Roman" w:cs="Times New Roman"/>
          <w:sz w:val="22"/>
          <w:szCs w:val="22"/>
          <w:lang w:val="pt-BR"/>
        </w:rPr>
        <w:t>Devedora</w:t>
      </w:r>
      <w:r w:rsidRPr="001A3C4F">
        <w:rPr>
          <w:rFonts w:ascii="Times New Roman" w:hAnsi="Times New Roman" w:cs="Times New Roman"/>
          <w:sz w:val="22"/>
          <w:szCs w:val="22"/>
          <w:lang w:val="pt-BR"/>
        </w:rPr>
        <w:t>, exceto se realizada com o objetivo de absorver prejuízos, nos termos do artigo 173 da Lei das Sociedades por Ações</w:t>
      </w:r>
      <w:r w:rsidR="00F86A86" w:rsidRPr="001A3C4F">
        <w:rPr>
          <w:rFonts w:ascii="Times New Roman" w:hAnsi="Times New Roman" w:cs="Times New Roman"/>
          <w:sz w:val="22"/>
          <w:szCs w:val="22"/>
          <w:lang w:val="pt-BR"/>
        </w:rPr>
        <w:t>.</w:t>
      </w:r>
    </w:p>
    <w:p w14:paraId="4F5548E4" w14:textId="77777777" w:rsidR="00E03A3D" w:rsidRPr="001A3C4F" w:rsidRDefault="00E03A3D" w:rsidP="009B4504">
      <w:pPr>
        <w:tabs>
          <w:tab w:val="left" w:pos="2268"/>
        </w:tabs>
        <w:jc w:val="both"/>
        <w:rPr>
          <w:rFonts w:ascii="Times New Roman" w:hAnsi="Times New Roman" w:cs="Times New Roman"/>
          <w:sz w:val="22"/>
          <w:szCs w:val="22"/>
          <w:lang w:val="pt-BR"/>
        </w:rPr>
      </w:pPr>
    </w:p>
    <w:p w14:paraId="15DA44CC" w14:textId="77777777" w:rsidR="009F7391" w:rsidRPr="001A3C4F" w:rsidRDefault="009E40B8" w:rsidP="009B4504">
      <w:pPr>
        <w:pStyle w:val="Ttulo2"/>
        <w:tabs>
          <w:tab w:val="clear" w:pos="1134"/>
        </w:tabs>
        <w:spacing w:line="240" w:lineRule="auto"/>
        <w:ind w:left="0" w:firstLine="0"/>
        <w:rPr>
          <w:rFonts w:ascii="Times New Roman" w:hAnsi="Times New Roman" w:cs="Times New Roman"/>
          <w:sz w:val="22"/>
          <w:szCs w:val="22"/>
        </w:rPr>
      </w:pPr>
      <w:bookmarkStart w:id="3004" w:name="_Ref7772603"/>
      <w:bookmarkStart w:id="3005" w:name="_Toc7790903"/>
      <w:bookmarkStart w:id="3006" w:name="_Toc8171353"/>
      <w:bookmarkStart w:id="3007" w:name="_Toc8697052"/>
      <w:bookmarkStart w:id="3008" w:name="_Toc49614995"/>
      <w:bookmarkStart w:id="3009" w:name="_Toc53782997"/>
      <w:bookmarkStart w:id="3010" w:name="_Toc78383218"/>
      <w:bookmarkStart w:id="3011" w:name="_Toc65267750"/>
      <w:bookmarkStart w:id="3012" w:name="_Toc85147359"/>
      <w:bookmarkStart w:id="3013" w:name="_Toc93927984"/>
      <w:bookmarkStart w:id="3014" w:name="_Toc97764067"/>
      <w:bookmarkStart w:id="3015" w:name="_Toc98695300"/>
      <w:bookmarkStart w:id="3016" w:name="_Toc98502678"/>
      <w:r w:rsidRPr="001A3C4F">
        <w:rPr>
          <w:rFonts w:ascii="Times New Roman" w:hAnsi="Times New Roman" w:cs="Times New Roman"/>
          <w:sz w:val="22"/>
          <w:szCs w:val="22"/>
        </w:rPr>
        <w:t>Vencimento Antecipado Não Automático</w:t>
      </w:r>
      <w:bookmarkEnd w:id="3004"/>
      <w:bookmarkEnd w:id="3005"/>
      <w:bookmarkEnd w:id="3006"/>
      <w:bookmarkEnd w:id="3007"/>
      <w:bookmarkEnd w:id="3008"/>
      <w:bookmarkEnd w:id="3009"/>
      <w:bookmarkEnd w:id="3010"/>
      <w:bookmarkEnd w:id="3011"/>
      <w:bookmarkEnd w:id="3012"/>
      <w:bookmarkEnd w:id="3013"/>
      <w:bookmarkEnd w:id="3014"/>
      <w:bookmarkEnd w:id="3015"/>
      <w:bookmarkEnd w:id="3016"/>
    </w:p>
    <w:p w14:paraId="718E0426" w14:textId="77777777" w:rsidR="00E03A3D" w:rsidRPr="001A3C4F" w:rsidRDefault="00E03A3D" w:rsidP="009B4504">
      <w:pPr>
        <w:pStyle w:val="PargrafodaLista"/>
        <w:ind w:left="0"/>
        <w:jc w:val="both"/>
        <w:rPr>
          <w:rFonts w:ascii="Times New Roman" w:hAnsi="Times New Roman" w:cs="Times New Roman"/>
          <w:sz w:val="22"/>
          <w:szCs w:val="22"/>
          <w:lang w:val="pt-BR"/>
        </w:rPr>
      </w:pPr>
      <w:bookmarkStart w:id="3017" w:name="_Ref7771575"/>
      <w:bookmarkStart w:id="3018" w:name="_Ref7766973"/>
    </w:p>
    <w:p w14:paraId="70420EED" w14:textId="49073FE9" w:rsidR="009F7391" w:rsidRPr="001A3C4F" w:rsidRDefault="00D769AE" w:rsidP="009B4504">
      <w:pPr>
        <w:pStyle w:val="PargrafoComumNvel2"/>
        <w:tabs>
          <w:tab w:val="clear" w:pos="1134"/>
        </w:tabs>
        <w:spacing w:line="240" w:lineRule="auto"/>
        <w:ind w:left="0" w:firstLine="0"/>
        <w:rPr>
          <w:rFonts w:ascii="Times New Roman" w:hAnsi="Times New Roman" w:cs="Times New Roman"/>
          <w:sz w:val="22"/>
          <w:szCs w:val="22"/>
        </w:rPr>
      </w:pPr>
      <w:bookmarkStart w:id="3019" w:name="_Ref8117947"/>
      <w:r w:rsidRPr="001A3C4F">
        <w:rPr>
          <w:rFonts w:ascii="Times New Roman" w:hAnsi="Times New Roman" w:cs="Times New Roman"/>
          <w:sz w:val="22"/>
          <w:szCs w:val="22"/>
        </w:rPr>
        <w:t>Mediante a ocorrência de qualquer uma das hipóteses descritas a seguir, observados os eventuais prazos de cura, quando aplicáveis (</w:t>
      </w:r>
      <w:r w:rsidR="00C408BE" w:rsidRPr="001A3C4F">
        <w:rPr>
          <w:rFonts w:ascii="Times New Roman" w:hAnsi="Times New Roman" w:cs="Times New Roman"/>
          <w:sz w:val="22"/>
          <w:szCs w:val="22"/>
        </w:rPr>
        <w:t>"</w:t>
      </w:r>
      <w:r w:rsidRPr="001A3C4F">
        <w:rPr>
          <w:rFonts w:ascii="Times New Roman" w:hAnsi="Times New Roman" w:cs="Times New Roman"/>
          <w:sz w:val="22"/>
          <w:szCs w:val="22"/>
          <w:u w:val="single"/>
        </w:rPr>
        <w:t>Eventos de Vencimento Antecipado Não Automático</w:t>
      </w:r>
      <w:r w:rsidR="00C408BE" w:rsidRPr="001A3C4F">
        <w:rPr>
          <w:rFonts w:ascii="Times New Roman" w:hAnsi="Times New Roman" w:cs="Times New Roman"/>
          <w:sz w:val="22"/>
          <w:szCs w:val="22"/>
        </w:rPr>
        <w:t>"</w:t>
      </w:r>
      <w:r w:rsidR="007D45B9" w:rsidRPr="001A3C4F">
        <w:rPr>
          <w:rFonts w:ascii="Times New Roman" w:hAnsi="Times New Roman" w:cs="Times New Roman"/>
          <w:sz w:val="22"/>
          <w:szCs w:val="22"/>
        </w:rPr>
        <w:t xml:space="preserve"> e, em conjunto com os Eventos de Vencimento Antecipado Automático, os </w:t>
      </w:r>
      <w:r w:rsidR="00C408BE" w:rsidRPr="001A3C4F">
        <w:rPr>
          <w:rFonts w:ascii="Times New Roman" w:hAnsi="Times New Roman" w:cs="Times New Roman"/>
          <w:sz w:val="22"/>
          <w:szCs w:val="22"/>
        </w:rPr>
        <w:t>"</w:t>
      </w:r>
      <w:r w:rsidR="007D45B9" w:rsidRPr="001A3C4F">
        <w:rPr>
          <w:rFonts w:ascii="Times New Roman" w:hAnsi="Times New Roman" w:cs="Times New Roman"/>
          <w:sz w:val="22"/>
          <w:szCs w:val="22"/>
          <w:u w:val="single"/>
        </w:rPr>
        <w:t>Eventos de Vencimento Antecipado</w:t>
      </w:r>
      <w:r w:rsidR="00C408BE" w:rsidRPr="001A3C4F">
        <w:rPr>
          <w:rFonts w:ascii="Times New Roman" w:hAnsi="Times New Roman" w:cs="Times New Roman"/>
          <w:sz w:val="22"/>
          <w:szCs w:val="22"/>
        </w:rPr>
        <w:t>"</w:t>
      </w:r>
      <w:r w:rsidRPr="001A3C4F">
        <w:rPr>
          <w:rFonts w:ascii="Times New Roman" w:hAnsi="Times New Roman" w:cs="Times New Roman"/>
          <w:sz w:val="22"/>
          <w:szCs w:val="22"/>
        </w:rPr>
        <w:t xml:space="preserve">), </w:t>
      </w:r>
      <w:r w:rsidRPr="001A3C4F">
        <w:rPr>
          <w:rFonts w:ascii="Times New Roman" w:hAnsi="Times New Roman" w:cs="Times New Roman"/>
          <w:bCs/>
          <w:sz w:val="22"/>
          <w:szCs w:val="22"/>
        </w:rPr>
        <w:t xml:space="preserve">a </w:t>
      </w:r>
      <w:proofErr w:type="spellStart"/>
      <w:r w:rsidR="00CB6F01" w:rsidRPr="001A3C4F">
        <w:rPr>
          <w:rFonts w:ascii="Times New Roman" w:hAnsi="Times New Roman" w:cs="Times New Roman"/>
          <w:bCs/>
          <w:sz w:val="22"/>
          <w:szCs w:val="22"/>
        </w:rPr>
        <w:t>Securitizadora</w:t>
      </w:r>
      <w:proofErr w:type="spellEnd"/>
      <w:r w:rsidR="007B73AD" w:rsidRPr="001A3C4F">
        <w:rPr>
          <w:rFonts w:ascii="Times New Roman" w:hAnsi="Times New Roman" w:cs="Times New Roman"/>
          <w:bCs/>
          <w:sz w:val="22"/>
          <w:szCs w:val="22"/>
        </w:rPr>
        <w:t xml:space="preserve"> </w:t>
      </w:r>
      <w:r w:rsidR="005A1BAE" w:rsidRPr="001A3C4F">
        <w:rPr>
          <w:rFonts w:ascii="Times New Roman" w:hAnsi="Times New Roman" w:cs="Times New Roman"/>
          <w:bCs/>
          <w:sz w:val="22"/>
          <w:szCs w:val="22"/>
        </w:rPr>
        <w:t xml:space="preserve">convocará </w:t>
      </w:r>
      <w:r w:rsidRPr="001A3C4F">
        <w:rPr>
          <w:rFonts w:ascii="Times New Roman" w:hAnsi="Times New Roman" w:cs="Times New Roman"/>
          <w:bCs/>
          <w:sz w:val="22"/>
          <w:szCs w:val="22"/>
        </w:rPr>
        <w:t xml:space="preserve">uma </w:t>
      </w:r>
      <w:r w:rsidR="00DC0637" w:rsidRPr="001A3C4F">
        <w:rPr>
          <w:rFonts w:ascii="Times New Roman" w:hAnsi="Times New Roman" w:cs="Times New Roman"/>
          <w:bCs/>
          <w:sz w:val="22"/>
          <w:szCs w:val="22"/>
        </w:rPr>
        <w:t>Assembleia Especial de Titulares dos CRA</w:t>
      </w:r>
      <w:r w:rsidRPr="001A3C4F">
        <w:rPr>
          <w:rFonts w:ascii="Times New Roman" w:hAnsi="Times New Roman" w:cs="Times New Roman"/>
          <w:bCs/>
          <w:sz w:val="22"/>
          <w:szCs w:val="22"/>
        </w:rPr>
        <w:t xml:space="preserve">, nos termos do Termo de Securitização, para que os </w:t>
      </w:r>
      <w:r w:rsidR="00DD40FD" w:rsidRPr="001A3C4F">
        <w:rPr>
          <w:rFonts w:ascii="Times New Roman" w:hAnsi="Times New Roman" w:cs="Times New Roman"/>
          <w:bCs/>
          <w:sz w:val="22"/>
          <w:szCs w:val="22"/>
        </w:rPr>
        <w:t>Titulares dos CRA</w:t>
      </w:r>
      <w:r w:rsidRPr="001A3C4F">
        <w:rPr>
          <w:rFonts w:ascii="Times New Roman" w:hAnsi="Times New Roman" w:cs="Times New Roman"/>
          <w:bCs/>
          <w:sz w:val="22"/>
          <w:szCs w:val="22"/>
        </w:rPr>
        <w:t xml:space="preserve"> deliberem pela não declaração do </w:t>
      </w:r>
      <w:r w:rsidR="00345F41" w:rsidRPr="001A3C4F">
        <w:rPr>
          <w:rFonts w:ascii="Times New Roman" w:hAnsi="Times New Roman" w:cs="Times New Roman"/>
          <w:sz w:val="22"/>
          <w:szCs w:val="22"/>
        </w:rPr>
        <w:t>v</w:t>
      </w:r>
      <w:r w:rsidRPr="001A3C4F">
        <w:rPr>
          <w:rFonts w:ascii="Times New Roman" w:hAnsi="Times New Roman" w:cs="Times New Roman"/>
          <w:sz w:val="22"/>
          <w:szCs w:val="22"/>
        </w:rPr>
        <w:t>encimento</w:t>
      </w:r>
      <w:r w:rsidRPr="001A3C4F">
        <w:rPr>
          <w:rFonts w:ascii="Times New Roman" w:hAnsi="Times New Roman" w:cs="Times New Roman"/>
          <w:bCs/>
          <w:sz w:val="22"/>
          <w:szCs w:val="22"/>
        </w:rPr>
        <w:t xml:space="preserve"> </w:t>
      </w:r>
      <w:r w:rsidR="00345F41" w:rsidRPr="001A3C4F">
        <w:rPr>
          <w:rFonts w:ascii="Times New Roman" w:hAnsi="Times New Roman" w:cs="Times New Roman"/>
          <w:bCs/>
          <w:sz w:val="22"/>
          <w:szCs w:val="22"/>
        </w:rPr>
        <w:t>a</w:t>
      </w:r>
      <w:r w:rsidRPr="001A3C4F">
        <w:rPr>
          <w:rFonts w:ascii="Times New Roman" w:hAnsi="Times New Roman" w:cs="Times New Roman"/>
          <w:bCs/>
          <w:sz w:val="22"/>
          <w:szCs w:val="22"/>
        </w:rPr>
        <w:t>ntecipado das Debêntures</w:t>
      </w:r>
      <w:r w:rsidR="00345F41" w:rsidRPr="001A3C4F">
        <w:rPr>
          <w:rFonts w:ascii="Times New Roman" w:hAnsi="Times New Roman" w:cs="Times New Roman"/>
          <w:bCs/>
          <w:sz w:val="22"/>
          <w:szCs w:val="22"/>
        </w:rPr>
        <w:t xml:space="preserve"> (</w:t>
      </w:r>
      <w:r w:rsidR="00C408BE" w:rsidRPr="001A3C4F">
        <w:rPr>
          <w:rFonts w:ascii="Times New Roman" w:hAnsi="Times New Roman" w:cs="Times New Roman"/>
          <w:bCs/>
          <w:sz w:val="22"/>
          <w:szCs w:val="22"/>
        </w:rPr>
        <w:t>"</w:t>
      </w:r>
      <w:r w:rsidR="00345F41" w:rsidRPr="001A3C4F">
        <w:rPr>
          <w:rFonts w:ascii="Times New Roman" w:hAnsi="Times New Roman" w:cs="Times New Roman"/>
          <w:bCs/>
          <w:sz w:val="22"/>
          <w:szCs w:val="22"/>
          <w:u w:val="single"/>
        </w:rPr>
        <w:t>Vencimento Antecipado Não Automático</w:t>
      </w:r>
      <w:r w:rsidR="00C408BE" w:rsidRPr="001A3C4F">
        <w:rPr>
          <w:rFonts w:ascii="Times New Roman" w:hAnsi="Times New Roman" w:cs="Times New Roman"/>
          <w:bCs/>
          <w:sz w:val="22"/>
          <w:szCs w:val="22"/>
        </w:rPr>
        <w:t>"</w:t>
      </w:r>
      <w:r w:rsidR="00345F41" w:rsidRPr="001A3C4F">
        <w:rPr>
          <w:rFonts w:ascii="Times New Roman" w:hAnsi="Times New Roman" w:cs="Times New Roman"/>
          <w:bCs/>
          <w:sz w:val="22"/>
          <w:szCs w:val="22"/>
        </w:rPr>
        <w:t xml:space="preserve"> e, em conjunto com o Vencimento Antecipado Automático, </w:t>
      </w:r>
      <w:r w:rsidR="00C408BE" w:rsidRPr="001A3C4F">
        <w:rPr>
          <w:rFonts w:ascii="Times New Roman" w:hAnsi="Times New Roman" w:cs="Times New Roman"/>
          <w:bCs/>
          <w:sz w:val="22"/>
          <w:szCs w:val="22"/>
        </w:rPr>
        <w:t>"</w:t>
      </w:r>
      <w:r w:rsidR="00345F41" w:rsidRPr="001A3C4F">
        <w:rPr>
          <w:rFonts w:ascii="Times New Roman" w:hAnsi="Times New Roman" w:cs="Times New Roman"/>
          <w:bCs/>
          <w:sz w:val="22"/>
          <w:szCs w:val="22"/>
          <w:u w:val="single"/>
        </w:rPr>
        <w:t>Vencimento Antecipado</w:t>
      </w:r>
      <w:r w:rsidR="00C408BE" w:rsidRPr="001A3C4F">
        <w:rPr>
          <w:rFonts w:ascii="Times New Roman" w:hAnsi="Times New Roman" w:cs="Times New Roman"/>
          <w:bCs/>
          <w:sz w:val="22"/>
          <w:szCs w:val="22"/>
        </w:rPr>
        <w:t>"</w:t>
      </w:r>
      <w:r w:rsidR="00345F41" w:rsidRPr="001A3C4F">
        <w:rPr>
          <w:rFonts w:ascii="Times New Roman" w:hAnsi="Times New Roman" w:cs="Times New Roman"/>
          <w:bCs/>
          <w:sz w:val="22"/>
          <w:szCs w:val="22"/>
        </w:rPr>
        <w:t>)</w:t>
      </w:r>
      <w:r w:rsidRPr="001A3C4F">
        <w:rPr>
          <w:rFonts w:ascii="Times New Roman" w:hAnsi="Times New Roman" w:cs="Times New Roman"/>
          <w:bCs/>
          <w:sz w:val="22"/>
          <w:szCs w:val="22"/>
        </w:rPr>
        <w:t xml:space="preserve">, observadas as disposições da </w:t>
      </w:r>
      <w:r w:rsidRPr="001A3C4F">
        <w:rPr>
          <w:rFonts w:ascii="Times New Roman" w:hAnsi="Times New Roman" w:cs="Times New Roman"/>
          <w:bCs/>
          <w:sz w:val="22"/>
          <w:szCs w:val="22"/>
          <w:u w:val="single"/>
        </w:rPr>
        <w:t xml:space="preserve">Cláusula </w:t>
      </w:r>
      <w:r w:rsidR="00256F65" w:rsidRPr="001A3C4F">
        <w:rPr>
          <w:rFonts w:ascii="Times New Roman" w:hAnsi="Times New Roman" w:cs="Times New Roman"/>
          <w:bCs/>
          <w:sz w:val="22"/>
          <w:szCs w:val="22"/>
          <w:u w:val="single"/>
        </w:rPr>
        <w:t>7.2.2</w:t>
      </w:r>
      <w:r w:rsidR="00B04E39" w:rsidRPr="001A3C4F">
        <w:rPr>
          <w:rFonts w:ascii="Times New Roman" w:hAnsi="Times New Roman" w:cs="Times New Roman"/>
          <w:bCs/>
          <w:sz w:val="22"/>
          <w:szCs w:val="22"/>
        </w:rPr>
        <w:t xml:space="preserve"> </w:t>
      </w:r>
      <w:r w:rsidR="00373C66" w:rsidRPr="001A3C4F">
        <w:rPr>
          <w:rFonts w:ascii="Times New Roman" w:hAnsi="Times New Roman" w:cs="Times New Roman"/>
          <w:bCs/>
          <w:sz w:val="22"/>
          <w:szCs w:val="22"/>
        </w:rPr>
        <w:t xml:space="preserve">abaixo </w:t>
      </w:r>
      <w:r w:rsidR="00B04E39" w:rsidRPr="001A3C4F">
        <w:rPr>
          <w:rFonts w:ascii="Times New Roman" w:hAnsi="Times New Roman" w:cs="Times New Roman"/>
          <w:bCs/>
          <w:sz w:val="22"/>
          <w:szCs w:val="22"/>
        </w:rPr>
        <w:t>e seguintes</w:t>
      </w:r>
      <w:r w:rsidRPr="001A3C4F">
        <w:rPr>
          <w:rFonts w:ascii="Times New Roman" w:hAnsi="Times New Roman" w:cs="Times New Roman"/>
          <w:bCs/>
          <w:sz w:val="22"/>
          <w:szCs w:val="22"/>
        </w:rPr>
        <w:t>:</w:t>
      </w:r>
      <w:bookmarkEnd w:id="3017"/>
      <w:bookmarkEnd w:id="3019"/>
      <w:r w:rsidR="00992E0A" w:rsidRPr="001A3C4F">
        <w:rPr>
          <w:rFonts w:ascii="Times New Roman" w:hAnsi="Times New Roman" w:cs="Times New Roman"/>
          <w:bCs/>
          <w:sz w:val="22"/>
          <w:szCs w:val="22"/>
        </w:rPr>
        <w:t xml:space="preserve"> </w:t>
      </w:r>
    </w:p>
    <w:p w14:paraId="3143944F" w14:textId="77777777" w:rsidR="00C56655" w:rsidRPr="001A3C4F" w:rsidRDefault="00C56655" w:rsidP="009B4504">
      <w:pPr>
        <w:tabs>
          <w:tab w:val="left" w:pos="1134"/>
        </w:tabs>
        <w:jc w:val="both"/>
        <w:rPr>
          <w:rFonts w:ascii="Times New Roman" w:hAnsi="Times New Roman" w:cs="Times New Roman"/>
          <w:bCs/>
          <w:sz w:val="22"/>
          <w:szCs w:val="22"/>
          <w:lang w:val="pt-BR"/>
        </w:rPr>
      </w:pPr>
    </w:p>
    <w:p w14:paraId="0E62A25F" w14:textId="5D67CE13" w:rsidR="004B2E9A" w:rsidRPr="001A3C4F" w:rsidRDefault="000D6DC2" w:rsidP="009B4504">
      <w:pPr>
        <w:pStyle w:val="PargrafoComumNvel2"/>
        <w:numPr>
          <w:ilvl w:val="0"/>
          <w:numId w:val="17"/>
        </w:numPr>
        <w:tabs>
          <w:tab w:val="clear" w:pos="1134"/>
        </w:tabs>
        <w:spacing w:line="240" w:lineRule="auto"/>
        <w:ind w:left="0" w:firstLine="0"/>
        <w:rPr>
          <w:rFonts w:ascii="Times New Roman" w:eastAsia="Times New Roman" w:hAnsi="Times New Roman" w:cs="Times New Roman"/>
          <w:sz w:val="22"/>
          <w:szCs w:val="22"/>
        </w:rPr>
      </w:pPr>
      <w:bookmarkStart w:id="3020" w:name="_Hlk107580883"/>
      <w:bookmarkStart w:id="3021" w:name="_Ref8115219"/>
      <w:r w:rsidRPr="001A3C4F">
        <w:rPr>
          <w:rFonts w:ascii="Times New Roman" w:eastAsia="Times New Roman" w:hAnsi="Times New Roman" w:cs="Times New Roman"/>
          <w:sz w:val="22"/>
          <w:szCs w:val="22"/>
        </w:rPr>
        <w:t>fa</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7"/>
          <w:sz w:val="22"/>
          <w:szCs w:val="22"/>
        </w:rPr>
        <w:t xml:space="preserve"> </w:t>
      </w:r>
      <w:r w:rsidRPr="001A3C4F">
        <w:rPr>
          <w:rFonts w:ascii="Times New Roman" w:eastAsia="Times New Roman" w:hAnsi="Times New Roman" w:cs="Times New Roman"/>
          <w:sz w:val="22"/>
          <w:szCs w:val="22"/>
        </w:rPr>
        <w:t>de</w:t>
      </w:r>
      <w:r w:rsidRPr="001A3C4F">
        <w:rPr>
          <w:rFonts w:ascii="Times New Roman" w:eastAsia="Times New Roman" w:hAnsi="Times New Roman" w:cs="Times New Roman"/>
          <w:spacing w:val="10"/>
          <w:sz w:val="22"/>
          <w:szCs w:val="22"/>
        </w:rPr>
        <w:t xml:space="preserve"> </w:t>
      </w:r>
      <w:r w:rsidRPr="001A3C4F">
        <w:rPr>
          <w:rFonts w:ascii="Times New Roman" w:eastAsia="Times New Roman" w:hAnsi="Times New Roman" w:cs="Times New Roman"/>
          <w:spacing w:val="-1"/>
          <w:sz w:val="22"/>
          <w:szCs w:val="22"/>
        </w:rPr>
        <w:t>c</w:t>
      </w:r>
      <w:r w:rsidRPr="001A3C4F">
        <w:rPr>
          <w:rFonts w:ascii="Times New Roman" w:eastAsia="Times New Roman" w:hAnsi="Times New Roman" w:cs="Times New Roman"/>
          <w:sz w:val="22"/>
          <w:szCs w:val="22"/>
        </w:rPr>
        <w:t>u</w:t>
      </w:r>
      <w:r w:rsidRPr="001A3C4F">
        <w:rPr>
          <w:rFonts w:ascii="Times New Roman" w:eastAsia="Times New Roman" w:hAnsi="Times New Roman" w:cs="Times New Roman"/>
          <w:spacing w:val="1"/>
          <w:sz w:val="22"/>
          <w:szCs w:val="22"/>
        </w:rPr>
        <w:t>m</w:t>
      </w:r>
      <w:r w:rsidRPr="001A3C4F">
        <w:rPr>
          <w:rFonts w:ascii="Times New Roman" w:eastAsia="Times New Roman" w:hAnsi="Times New Roman" w:cs="Times New Roman"/>
          <w:spacing w:val="-2"/>
          <w:sz w:val="22"/>
          <w:szCs w:val="22"/>
        </w:rPr>
        <w:t>p</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1"/>
          <w:sz w:val="22"/>
          <w:szCs w:val="22"/>
        </w:rPr>
        <w:t>m</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z w:val="22"/>
          <w:szCs w:val="22"/>
        </w:rPr>
        <w:t>n</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7"/>
          <w:sz w:val="22"/>
          <w:szCs w:val="22"/>
        </w:rPr>
        <w:t xml:space="preserve"> </w:t>
      </w:r>
      <w:r w:rsidRPr="001A3C4F">
        <w:rPr>
          <w:rFonts w:ascii="Times New Roman" w:eastAsia="Times New Roman" w:hAnsi="Times New Roman" w:cs="Times New Roman"/>
          <w:sz w:val="22"/>
          <w:szCs w:val="22"/>
        </w:rPr>
        <w:t>p</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9"/>
          <w:sz w:val="22"/>
          <w:szCs w:val="22"/>
        </w:rPr>
        <w:t xml:space="preserve"> </w:t>
      </w:r>
      <w:r w:rsidR="007F6D11" w:rsidRPr="001A3C4F">
        <w:rPr>
          <w:rFonts w:ascii="Times New Roman" w:hAnsi="Times New Roman" w:cs="Times New Roman"/>
          <w:sz w:val="22"/>
          <w:szCs w:val="22"/>
        </w:rPr>
        <w:t>Devedora</w:t>
      </w:r>
      <w:r w:rsidR="007F6D11" w:rsidRPr="001A3C4F">
        <w:rPr>
          <w:rFonts w:ascii="Times New Roman" w:eastAsia="Times New Roman" w:hAnsi="Times New Roman" w:cs="Times New Roman"/>
          <w:sz w:val="22"/>
          <w:szCs w:val="22"/>
        </w:rPr>
        <w:t xml:space="preserve"> </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0"/>
          <w:sz w:val="22"/>
          <w:szCs w:val="22"/>
        </w:rPr>
        <w:t xml:space="preserve"> </w:t>
      </w:r>
      <w:r w:rsidRPr="001A3C4F">
        <w:rPr>
          <w:rFonts w:ascii="Times New Roman" w:eastAsia="Times New Roman" w:hAnsi="Times New Roman" w:cs="Times New Roman"/>
          <w:sz w:val="22"/>
          <w:szCs w:val="22"/>
        </w:rPr>
        <w:t>qu</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q</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z w:val="22"/>
          <w:szCs w:val="22"/>
        </w:rPr>
        <w:t>er</w:t>
      </w:r>
      <w:r w:rsidRPr="001A3C4F">
        <w:rPr>
          <w:rFonts w:ascii="Times New Roman" w:eastAsia="Times New Roman" w:hAnsi="Times New Roman" w:cs="Times New Roman"/>
          <w:spacing w:val="11"/>
          <w:sz w:val="22"/>
          <w:szCs w:val="22"/>
        </w:rPr>
        <w:t xml:space="preserve"> </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z w:val="22"/>
          <w:szCs w:val="22"/>
        </w:rPr>
        <w:t>b</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g</w:t>
      </w:r>
      <w:r w:rsidRPr="001A3C4F">
        <w:rPr>
          <w:rFonts w:ascii="Times New Roman" w:eastAsia="Times New Roman" w:hAnsi="Times New Roman" w:cs="Times New Roman"/>
          <w:sz w:val="22"/>
          <w:szCs w:val="22"/>
        </w:rPr>
        <w:t>ação</w:t>
      </w:r>
      <w:r w:rsidRPr="001A3C4F">
        <w:rPr>
          <w:rFonts w:ascii="Times New Roman" w:eastAsia="Times New Roman" w:hAnsi="Times New Roman" w:cs="Times New Roman"/>
          <w:spacing w:val="10"/>
          <w:sz w:val="22"/>
          <w:szCs w:val="22"/>
        </w:rPr>
        <w:t xml:space="preserve"> </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z w:val="22"/>
          <w:szCs w:val="22"/>
        </w:rPr>
        <w:t>ão</w:t>
      </w:r>
      <w:r w:rsidRPr="001A3C4F">
        <w:rPr>
          <w:rFonts w:ascii="Times New Roman" w:eastAsia="Times New Roman" w:hAnsi="Times New Roman" w:cs="Times New Roman"/>
          <w:spacing w:val="10"/>
          <w:sz w:val="22"/>
          <w:szCs w:val="22"/>
        </w:rPr>
        <w:t xml:space="preserve"> </w:t>
      </w:r>
      <w:r w:rsidRPr="001A3C4F">
        <w:rPr>
          <w:rFonts w:ascii="Times New Roman" w:eastAsia="Times New Roman" w:hAnsi="Times New Roman" w:cs="Times New Roman"/>
          <w:spacing w:val="-2"/>
          <w:sz w:val="22"/>
          <w:szCs w:val="22"/>
        </w:rPr>
        <w:t>p</w:t>
      </w:r>
      <w:r w:rsidRPr="001A3C4F">
        <w:rPr>
          <w:rFonts w:ascii="Times New Roman" w:eastAsia="Times New Roman" w:hAnsi="Times New Roman" w:cs="Times New Roman"/>
          <w:sz w:val="22"/>
          <w:szCs w:val="22"/>
        </w:rPr>
        <w:t>ecu</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á</w:t>
      </w:r>
      <w:r w:rsidRPr="001A3C4F">
        <w:rPr>
          <w:rFonts w:ascii="Times New Roman" w:eastAsia="Times New Roman" w:hAnsi="Times New Roman" w:cs="Times New Roman"/>
          <w:spacing w:val="1"/>
          <w:sz w:val="22"/>
          <w:szCs w:val="22"/>
        </w:rPr>
        <w:t>ri</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1"/>
          <w:sz w:val="22"/>
          <w:szCs w:val="22"/>
        </w:rPr>
        <w:t xml:space="preserve"> </w:t>
      </w:r>
      <w:r w:rsidRPr="001A3C4F">
        <w:rPr>
          <w:rFonts w:ascii="Times New Roman" w:eastAsia="Times New Roman" w:hAnsi="Times New Roman" w:cs="Times New Roman"/>
          <w:sz w:val="22"/>
          <w:szCs w:val="22"/>
        </w:rPr>
        <w:t>p</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z w:val="22"/>
          <w:szCs w:val="22"/>
        </w:rPr>
        <w:t>ev</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0"/>
          <w:sz w:val="22"/>
          <w:szCs w:val="22"/>
        </w:rPr>
        <w:t xml:space="preserve"> </w:t>
      </w:r>
      <w:r w:rsidRPr="001A3C4F">
        <w:rPr>
          <w:rFonts w:ascii="Times New Roman" w:eastAsia="Times New Roman" w:hAnsi="Times New Roman" w:cs="Times New Roman"/>
          <w:sz w:val="22"/>
          <w:szCs w:val="22"/>
        </w:rPr>
        <w:t>na</w:t>
      </w:r>
      <w:r w:rsidRPr="001A3C4F">
        <w:rPr>
          <w:rFonts w:ascii="Times New Roman" w:eastAsia="Times New Roman" w:hAnsi="Times New Roman" w:cs="Times New Roman"/>
          <w:spacing w:val="10"/>
          <w:sz w:val="22"/>
          <w:szCs w:val="22"/>
        </w:rPr>
        <w:t xml:space="preserve"> </w:t>
      </w:r>
      <w:r w:rsidRPr="001A3C4F">
        <w:rPr>
          <w:rFonts w:ascii="Times New Roman" w:eastAsia="Times New Roman" w:hAnsi="Times New Roman" w:cs="Times New Roman"/>
          <w:spacing w:val="-3"/>
          <w:sz w:val="22"/>
          <w:szCs w:val="22"/>
        </w:rPr>
        <w:t>E</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
          <w:sz w:val="22"/>
          <w:szCs w:val="22"/>
        </w:rPr>
        <w:t>c</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u</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z w:val="22"/>
          <w:szCs w:val="22"/>
        </w:rPr>
        <w:t>a de</w:t>
      </w:r>
      <w:r w:rsidRPr="001A3C4F">
        <w:rPr>
          <w:rFonts w:ascii="Times New Roman" w:eastAsia="Times New Roman" w:hAnsi="Times New Roman" w:cs="Times New Roman"/>
          <w:spacing w:val="27"/>
          <w:sz w:val="22"/>
          <w:szCs w:val="22"/>
        </w:rPr>
        <w:t xml:space="preserve"> </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2"/>
          <w:sz w:val="22"/>
          <w:szCs w:val="22"/>
        </w:rPr>
        <w:t>m</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
          <w:sz w:val="22"/>
          <w:szCs w:val="22"/>
        </w:rPr>
        <w:t>s</w:t>
      </w:r>
      <w:r w:rsidRPr="001A3C4F">
        <w:rPr>
          <w:rFonts w:ascii="Times New Roman" w:eastAsia="Times New Roman" w:hAnsi="Times New Roman" w:cs="Times New Roman"/>
          <w:sz w:val="22"/>
          <w:szCs w:val="22"/>
        </w:rPr>
        <w:t>ão e nos demais Documentos da Oferta de que seja parte,</w:t>
      </w:r>
      <w:r w:rsidR="004D2CA1" w:rsidRPr="001A3C4F">
        <w:rPr>
          <w:rFonts w:ascii="Times New Roman" w:eastAsia="Times New Roman" w:hAnsi="Times New Roman" w:cs="Times New Roman"/>
          <w:spacing w:val="27"/>
          <w:sz w:val="22"/>
          <w:szCs w:val="22"/>
        </w:rPr>
        <w:t xml:space="preserve"> </w:t>
      </w:r>
      <w:r w:rsidRPr="001A3C4F">
        <w:rPr>
          <w:rFonts w:ascii="Times New Roman" w:eastAsia="Times New Roman" w:hAnsi="Times New Roman" w:cs="Times New Roman"/>
          <w:sz w:val="22"/>
          <w:szCs w:val="22"/>
        </w:rPr>
        <w:t>n</w:t>
      </w:r>
      <w:r w:rsidRPr="001A3C4F">
        <w:rPr>
          <w:rFonts w:ascii="Times New Roman" w:eastAsia="Times New Roman" w:hAnsi="Times New Roman" w:cs="Times New Roman"/>
          <w:spacing w:val="-2"/>
          <w:sz w:val="22"/>
          <w:szCs w:val="22"/>
        </w:rPr>
        <w:t>ã</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6"/>
          <w:sz w:val="22"/>
          <w:szCs w:val="22"/>
        </w:rPr>
        <w:t xml:space="preserve"> </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
          <w:sz w:val="22"/>
          <w:szCs w:val="22"/>
        </w:rPr>
        <w:t>a</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z w:val="22"/>
          <w:szCs w:val="22"/>
        </w:rPr>
        <w:t>ada</w:t>
      </w:r>
      <w:r w:rsidRPr="001A3C4F">
        <w:rPr>
          <w:rFonts w:ascii="Times New Roman" w:eastAsia="Times New Roman" w:hAnsi="Times New Roman" w:cs="Times New Roman"/>
          <w:spacing w:val="27"/>
          <w:sz w:val="22"/>
          <w:szCs w:val="22"/>
        </w:rPr>
        <w:t xml:space="preserve"> </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z w:val="22"/>
          <w:szCs w:val="22"/>
        </w:rPr>
        <w:t>m</w:t>
      </w:r>
      <w:r w:rsidRPr="001A3C4F">
        <w:rPr>
          <w:rFonts w:ascii="Times New Roman" w:eastAsia="Times New Roman" w:hAnsi="Times New Roman" w:cs="Times New Roman"/>
          <w:spacing w:val="29"/>
          <w:sz w:val="22"/>
          <w:szCs w:val="22"/>
        </w:rPr>
        <w:t xml:space="preserve"> </w:t>
      </w:r>
      <w:r w:rsidRPr="001A3C4F">
        <w:rPr>
          <w:rFonts w:ascii="Times New Roman" w:eastAsia="Times New Roman" w:hAnsi="Times New Roman" w:cs="Times New Roman"/>
          <w:sz w:val="22"/>
          <w:szCs w:val="22"/>
        </w:rPr>
        <w:t>15</w:t>
      </w:r>
      <w:r w:rsidRPr="001A3C4F">
        <w:rPr>
          <w:rFonts w:ascii="Times New Roman" w:eastAsia="Times New Roman" w:hAnsi="Times New Roman" w:cs="Times New Roman"/>
          <w:spacing w:val="26"/>
          <w:sz w:val="22"/>
          <w:szCs w:val="22"/>
        </w:rPr>
        <w:t xml:space="preserve"> </w:t>
      </w:r>
      <w:r w:rsidRPr="001A3C4F">
        <w:rPr>
          <w:rFonts w:ascii="Times New Roman" w:eastAsia="Times New Roman" w:hAnsi="Times New Roman" w:cs="Times New Roman"/>
          <w:spacing w:val="-2"/>
          <w:sz w:val="22"/>
          <w:szCs w:val="22"/>
        </w:rPr>
        <w:t>(</w:t>
      </w:r>
      <w:r w:rsidRPr="001A3C4F">
        <w:rPr>
          <w:rFonts w:ascii="Times New Roman" w:eastAsia="Times New Roman" w:hAnsi="Times New Roman" w:cs="Times New Roman"/>
          <w:sz w:val="22"/>
          <w:szCs w:val="22"/>
        </w:rPr>
        <w:t>qu</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z w:val="22"/>
          <w:szCs w:val="22"/>
        </w:rPr>
        <w:t>z</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z w:val="22"/>
          <w:szCs w:val="22"/>
        </w:rPr>
        <w:t>)</w:t>
      </w:r>
      <w:r w:rsidRPr="001A3C4F">
        <w:rPr>
          <w:rFonts w:ascii="Times New Roman" w:eastAsia="Times New Roman" w:hAnsi="Times New Roman" w:cs="Times New Roman"/>
          <w:spacing w:val="27"/>
          <w:sz w:val="22"/>
          <w:szCs w:val="22"/>
        </w:rPr>
        <w:t xml:space="preserve"> </w:t>
      </w:r>
      <w:r w:rsidRPr="001A3C4F">
        <w:rPr>
          <w:rFonts w:ascii="Times New Roman" w:eastAsia="Times New Roman" w:hAnsi="Times New Roman" w:cs="Times New Roman"/>
          <w:sz w:val="22"/>
          <w:szCs w:val="22"/>
        </w:rPr>
        <w:t>d</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as</w:t>
      </w:r>
      <w:r w:rsidRPr="001A3C4F">
        <w:rPr>
          <w:rFonts w:ascii="Times New Roman" w:eastAsia="Times New Roman" w:hAnsi="Times New Roman" w:cs="Times New Roman"/>
          <w:spacing w:val="27"/>
          <w:sz w:val="22"/>
          <w:szCs w:val="22"/>
        </w:rPr>
        <w:t xml:space="preserve"> </w:t>
      </w:r>
      <w:r w:rsidRPr="001A3C4F">
        <w:rPr>
          <w:rFonts w:ascii="Times New Roman" w:eastAsia="Times New Roman" w:hAnsi="Times New Roman" w:cs="Times New Roman"/>
          <w:sz w:val="22"/>
          <w:szCs w:val="22"/>
        </w:rPr>
        <w:t>c</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pacing w:val="3"/>
          <w:sz w:val="22"/>
          <w:szCs w:val="22"/>
        </w:rPr>
        <w:t>i</w:t>
      </w:r>
      <w:r w:rsidRPr="001A3C4F">
        <w:rPr>
          <w:rFonts w:ascii="Times New Roman" w:eastAsia="Times New Roman" w:hAnsi="Times New Roman" w:cs="Times New Roman"/>
          <w:sz w:val="22"/>
          <w:szCs w:val="22"/>
        </w:rPr>
        <w:t>d</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27"/>
          <w:sz w:val="22"/>
          <w:szCs w:val="22"/>
        </w:rPr>
        <w:t xml:space="preserve"> </w:t>
      </w:r>
      <w:r w:rsidRPr="001A3C4F">
        <w:rPr>
          <w:rFonts w:ascii="Times New Roman" w:eastAsia="Times New Roman" w:hAnsi="Times New Roman" w:cs="Times New Roman"/>
          <w:sz w:val="22"/>
          <w:szCs w:val="22"/>
        </w:rPr>
        <w:t>co</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ad</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27"/>
          <w:sz w:val="22"/>
          <w:szCs w:val="22"/>
        </w:rPr>
        <w:t xml:space="preserve"> </w:t>
      </w:r>
      <w:r w:rsidRPr="001A3C4F">
        <w:rPr>
          <w:rFonts w:ascii="Times New Roman" w:eastAsia="Times New Roman" w:hAnsi="Times New Roman" w:cs="Times New Roman"/>
          <w:sz w:val="22"/>
          <w:szCs w:val="22"/>
        </w:rPr>
        <w:t>da</w:t>
      </w:r>
      <w:r w:rsidRPr="001A3C4F">
        <w:rPr>
          <w:rFonts w:ascii="Times New Roman" w:eastAsia="Times New Roman" w:hAnsi="Times New Roman" w:cs="Times New Roman"/>
          <w:spacing w:val="27"/>
          <w:sz w:val="22"/>
          <w:szCs w:val="22"/>
        </w:rPr>
        <w:t xml:space="preserve"> </w:t>
      </w:r>
      <w:r w:rsidRPr="001A3C4F">
        <w:rPr>
          <w:rFonts w:ascii="Times New Roman" w:eastAsia="Times New Roman" w:hAnsi="Times New Roman" w:cs="Times New Roman"/>
          <w:sz w:val="22"/>
          <w:szCs w:val="22"/>
        </w:rPr>
        <w:t>d</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7"/>
          <w:sz w:val="22"/>
          <w:szCs w:val="22"/>
        </w:rPr>
        <w:t xml:space="preserve"> </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6"/>
          <w:sz w:val="22"/>
          <w:szCs w:val="22"/>
        </w:rPr>
        <w:t xml:space="preserve"> </w:t>
      </w:r>
      <w:r w:rsidR="00992E0A" w:rsidRPr="001A3C4F">
        <w:rPr>
          <w:rFonts w:ascii="Times New Roman" w:eastAsia="Times New Roman" w:hAnsi="Times New Roman" w:cs="Times New Roman"/>
          <w:spacing w:val="1"/>
          <w:sz w:val="22"/>
          <w:szCs w:val="22"/>
        </w:rPr>
        <w:t>descumprimento</w:t>
      </w:r>
      <w:r w:rsidR="000A061A" w:rsidRPr="001A3C4F">
        <w:rPr>
          <w:rFonts w:ascii="Times New Roman" w:eastAsia="Times New Roman" w:hAnsi="Times New Roman" w:cs="Times New Roman"/>
          <w:spacing w:val="1"/>
          <w:sz w:val="22"/>
          <w:szCs w:val="22"/>
        </w:rPr>
        <w:t xml:space="preserve">, </w:t>
      </w:r>
      <w:r w:rsidR="008C480C" w:rsidRPr="001A3C4F">
        <w:rPr>
          <w:rFonts w:ascii="Times New Roman" w:eastAsia="Times New Roman" w:hAnsi="Times New Roman" w:cs="Times New Roman"/>
          <w:spacing w:val="1"/>
          <w:sz w:val="22"/>
          <w:szCs w:val="22"/>
        </w:rPr>
        <w:t xml:space="preserve">sendo que </w:t>
      </w:r>
      <w:r w:rsidR="008822B8" w:rsidRPr="001A3C4F">
        <w:rPr>
          <w:rFonts w:ascii="Times New Roman" w:hAnsi="Times New Roman" w:cs="Times New Roman"/>
          <w:sz w:val="22"/>
          <w:szCs w:val="22"/>
        </w:rPr>
        <w:t xml:space="preserve">o </w:t>
      </w:r>
      <w:r w:rsidR="000A061A" w:rsidRPr="001A3C4F">
        <w:rPr>
          <w:rFonts w:ascii="Times New Roman" w:eastAsia="Times New Roman" w:hAnsi="Times New Roman" w:cs="Times New Roman"/>
          <w:spacing w:val="1"/>
          <w:sz w:val="22"/>
          <w:szCs w:val="22"/>
        </w:rPr>
        <w:t>prazo</w:t>
      </w:r>
      <w:r w:rsidR="008C480C" w:rsidRPr="001A3C4F">
        <w:rPr>
          <w:rFonts w:ascii="Times New Roman" w:eastAsia="Times New Roman" w:hAnsi="Times New Roman" w:cs="Times New Roman"/>
          <w:spacing w:val="1"/>
          <w:sz w:val="22"/>
          <w:szCs w:val="22"/>
        </w:rPr>
        <w:t xml:space="preserve"> aqui descrito não se aplica às obrigações para as quais tenha sido estipulado prazo</w:t>
      </w:r>
      <w:r w:rsidR="000A061A" w:rsidRPr="001A3C4F">
        <w:rPr>
          <w:rFonts w:ascii="Times New Roman" w:eastAsia="Times New Roman" w:hAnsi="Times New Roman" w:cs="Times New Roman"/>
          <w:spacing w:val="1"/>
          <w:sz w:val="22"/>
          <w:szCs w:val="22"/>
        </w:rPr>
        <w:t xml:space="preserve"> de cura específico</w:t>
      </w:r>
      <w:r w:rsidR="008C480C" w:rsidRPr="001A3C4F">
        <w:rPr>
          <w:rFonts w:ascii="Times New Roman" w:eastAsia="Times New Roman" w:hAnsi="Times New Roman" w:cs="Times New Roman"/>
          <w:spacing w:val="1"/>
          <w:sz w:val="22"/>
          <w:szCs w:val="22"/>
        </w:rPr>
        <w:t xml:space="preserve"> ou para qualquer dos demais Eventos de Vencimento Antecipado</w:t>
      </w:r>
      <w:r w:rsidRPr="001A3C4F">
        <w:rPr>
          <w:rFonts w:ascii="Times New Roman" w:eastAsia="Times New Roman" w:hAnsi="Times New Roman" w:cs="Times New Roman"/>
          <w:sz w:val="22"/>
          <w:szCs w:val="22"/>
        </w:rPr>
        <w:t>;</w:t>
      </w:r>
      <w:r w:rsidR="00992E0A" w:rsidRPr="001A3C4F">
        <w:rPr>
          <w:rFonts w:ascii="Times New Roman" w:eastAsia="Times New Roman" w:hAnsi="Times New Roman" w:cs="Times New Roman"/>
          <w:sz w:val="22"/>
          <w:szCs w:val="22"/>
        </w:rPr>
        <w:t xml:space="preserve"> </w:t>
      </w:r>
    </w:p>
    <w:bookmarkEnd w:id="3020"/>
    <w:p w14:paraId="7C5F9CFB" w14:textId="77777777" w:rsidR="004B2E9A" w:rsidRPr="001A3C4F" w:rsidRDefault="004B2E9A" w:rsidP="009B4504">
      <w:pPr>
        <w:pStyle w:val="PargrafoComumNvel2"/>
        <w:numPr>
          <w:ilvl w:val="0"/>
          <w:numId w:val="0"/>
        </w:numPr>
        <w:tabs>
          <w:tab w:val="clear" w:pos="1134"/>
        </w:tabs>
        <w:spacing w:line="240" w:lineRule="auto"/>
        <w:rPr>
          <w:rFonts w:ascii="Times New Roman" w:eastAsia="Times New Roman" w:hAnsi="Times New Roman" w:cs="Times New Roman"/>
          <w:sz w:val="22"/>
          <w:szCs w:val="22"/>
        </w:rPr>
      </w:pPr>
    </w:p>
    <w:p w14:paraId="7513A74B" w14:textId="0C66A8A4" w:rsidR="000D6DC2" w:rsidRPr="001A3C4F" w:rsidRDefault="000D6DC2" w:rsidP="009B4504">
      <w:pPr>
        <w:pStyle w:val="PargrafoComumNvel2"/>
        <w:numPr>
          <w:ilvl w:val="0"/>
          <w:numId w:val="17"/>
        </w:numPr>
        <w:tabs>
          <w:tab w:val="clear" w:pos="1134"/>
        </w:tabs>
        <w:spacing w:line="240" w:lineRule="auto"/>
        <w:ind w:left="0" w:firstLine="0"/>
        <w:rPr>
          <w:rFonts w:ascii="Times New Roman" w:hAnsi="Times New Roman" w:cs="Times New Roman"/>
          <w:sz w:val="22"/>
          <w:szCs w:val="22"/>
        </w:rPr>
      </w:pPr>
      <w:bookmarkStart w:id="3022" w:name="_Hlk107580896"/>
      <w:r w:rsidRPr="001A3C4F">
        <w:rPr>
          <w:rFonts w:ascii="Times New Roman" w:hAnsi="Times New Roman" w:cs="Times New Roman"/>
          <w:sz w:val="22"/>
          <w:szCs w:val="22"/>
        </w:rPr>
        <w:t>p</w:t>
      </w:r>
      <w:r w:rsidRPr="001A3C4F">
        <w:rPr>
          <w:rFonts w:ascii="Times New Roman" w:hAnsi="Times New Roman" w:cs="Times New Roman"/>
          <w:spacing w:val="1"/>
          <w:sz w:val="22"/>
          <w:szCs w:val="22"/>
        </w:rPr>
        <w:t>r</w:t>
      </w:r>
      <w:r w:rsidRPr="001A3C4F">
        <w:rPr>
          <w:rFonts w:ascii="Times New Roman" w:hAnsi="Times New Roman" w:cs="Times New Roman"/>
          <w:sz w:val="22"/>
          <w:szCs w:val="22"/>
        </w:rPr>
        <w:t>e</w:t>
      </w:r>
      <w:r w:rsidRPr="001A3C4F">
        <w:rPr>
          <w:rFonts w:ascii="Times New Roman" w:hAnsi="Times New Roman" w:cs="Times New Roman"/>
          <w:spacing w:val="-2"/>
          <w:sz w:val="22"/>
          <w:szCs w:val="22"/>
        </w:rPr>
        <w:t>s</w:t>
      </w:r>
      <w:r w:rsidRPr="001A3C4F">
        <w:rPr>
          <w:rFonts w:ascii="Times New Roman" w:hAnsi="Times New Roman" w:cs="Times New Roman"/>
          <w:spacing w:val="1"/>
          <w:sz w:val="22"/>
          <w:szCs w:val="22"/>
        </w:rPr>
        <w:t>t</w:t>
      </w:r>
      <w:r w:rsidRPr="001A3C4F">
        <w:rPr>
          <w:rFonts w:ascii="Times New Roman" w:hAnsi="Times New Roman" w:cs="Times New Roman"/>
          <w:sz w:val="22"/>
          <w:szCs w:val="22"/>
        </w:rPr>
        <w:t>a</w:t>
      </w:r>
      <w:r w:rsidRPr="001A3C4F">
        <w:rPr>
          <w:rFonts w:ascii="Times New Roman" w:hAnsi="Times New Roman" w:cs="Times New Roman"/>
          <w:spacing w:val="-2"/>
          <w:sz w:val="22"/>
          <w:szCs w:val="22"/>
        </w:rPr>
        <w:t>ç</w:t>
      </w:r>
      <w:r w:rsidRPr="001A3C4F">
        <w:rPr>
          <w:rFonts w:ascii="Times New Roman" w:hAnsi="Times New Roman" w:cs="Times New Roman"/>
          <w:sz w:val="22"/>
          <w:szCs w:val="22"/>
        </w:rPr>
        <w:t>ão</w:t>
      </w:r>
      <w:r w:rsidRPr="001A3C4F">
        <w:rPr>
          <w:rFonts w:ascii="Times New Roman" w:hAnsi="Times New Roman" w:cs="Times New Roman"/>
          <w:spacing w:val="22"/>
          <w:sz w:val="22"/>
          <w:szCs w:val="22"/>
        </w:rPr>
        <w:t xml:space="preserve"> </w:t>
      </w:r>
      <w:r w:rsidRPr="001A3C4F">
        <w:rPr>
          <w:rFonts w:ascii="Times New Roman" w:hAnsi="Times New Roman" w:cs="Times New Roman"/>
          <w:spacing w:val="-2"/>
          <w:sz w:val="22"/>
          <w:szCs w:val="22"/>
        </w:rPr>
        <w:t>d</w:t>
      </w:r>
      <w:r w:rsidRPr="001A3C4F">
        <w:rPr>
          <w:rFonts w:ascii="Times New Roman" w:hAnsi="Times New Roman" w:cs="Times New Roman"/>
          <w:sz w:val="22"/>
          <w:szCs w:val="22"/>
        </w:rPr>
        <w:t>e</w:t>
      </w:r>
      <w:r w:rsidRPr="001A3C4F">
        <w:rPr>
          <w:rFonts w:ascii="Times New Roman" w:hAnsi="Times New Roman" w:cs="Times New Roman"/>
          <w:spacing w:val="22"/>
          <w:sz w:val="22"/>
          <w:szCs w:val="22"/>
        </w:rPr>
        <w:t xml:space="preserve"> </w:t>
      </w:r>
      <w:r w:rsidRPr="001A3C4F">
        <w:rPr>
          <w:rFonts w:ascii="Times New Roman" w:hAnsi="Times New Roman" w:cs="Times New Roman"/>
          <w:sz w:val="22"/>
          <w:szCs w:val="22"/>
        </w:rPr>
        <w:t>g</w:t>
      </w:r>
      <w:r w:rsidRPr="001A3C4F">
        <w:rPr>
          <w:rFonts w:ascii="Times New Roman" w:hAnsi="Times New Roman" w:cs="Times New Roman"/>
          <w:spacing w:val="-2"/>
          <w:sz w:val="22"/>
          <w:szCs w:val="22"/>
        </w:rPr>
        <w:t>a</w:t>
      </w:r>
      <w:r w:rsidRPr="001A3C4F">
        <w:rPr>
          <w:rFonts w:ascii="Times New Roman" w:hAnsi="Times New Roman" w:cs="Times New Roman"/>
          <w:spacing w:val="1"/>
          <w:sz w:val="22"/>
          <w:szCs w:val="22"/>
        </w:rPr>
        <w:t>r</w:t>
      </w:r>
      <w:r w:rsidRPr="001A3C4F">
        <w:rPr>
          <w:rFonts w:ascii="Times New Roman" w:hAnsi="Times New Roman" w:cs="Times New Roman"/>
          <w:sz w:val="22"/>
          <w:szCs w:val="22"/>
        </w:rPr>
        <w:t>a</w:t>
      </w:r>
      <w:r w:rsidRPr="001A3C4F">
        <w:rPr>
          <w:rFonts w:ascii="Times New Roman" w:hAnsi="Times New Roman" w:cs="Times New Roman"/>
          <w:spacing w:val="-2"/>
          <w:sz w:val="22"/>
          <w:szCs w:val="22"/>
        </w:rPr>
        <w:t>n</w:t>
      </w:r>
      <w:r w:rsidRPr="001A3C4F">
        <w:rPr>
          <w:rFonts w:ascii="Times New Roman" w:hAnsi="Times New Roman" w:cs="Times New Roman"/>
          <w:spacing w:val="1"/>
          <w:sz w:val="22"/>
          <w:szCs w:val="22"/>
        </w:rPr>
        <w:t>ti</w:t>
      </w:r>
      <w:r w:rsidRPr="001A3C4F">
        <w:rPr>
          <w:rFonts w:ascii="Times New Roman" w:hAnsi="Times New Roman" w:cs="Times New Roman"/>
          <w:sz w:val="22"/>
          <w:szCs w:val="22"/>
        </w:rPr>
        <w:t>a</w:t>
      </w:r>
      <w:r w:rsidRPr="001A3C4F">
        <w:rPr>
          <w:rFonts w:ascii="Times New Roman" w:hAnsi="Times New Roman" w:cs="Times New Roman"/>
          <w:spacing w:val="20"/>
          <w:sz w:val="22"/>
          <w:szCs w:val="22"/>
        </w:rPr>
        <w:t xml:space="preserve"> </w:t>
      </w:r>
      <w:r w:rsidRPr="001A3C4F">
        <w:rPr>
          <w:rFonts w:ascii="Times New Roman" w:hAnsi="Times New Roman" w:cs="Times New Roman"/>
          <w:spacing w:val="-2"/>
          <w:sz w:val="22"/>
          <w:szCs w:val="22"/>
        </w:rPr>
        <w:t>f</w:t>
      </w:r>
      <w:r w:rsidRPr="001A3C4F">
        <w:rPr>
          <w:rFonts w:ascii="Times New Roman" w:hAnsi="Times New Roman" w:cs="Times New Roman"/>
          <w:spacing w:val="1"/>
          <w:sz w:val="22"/>
          <w:szCs w:val="22"/>
        </w:rPr>
        <w:t>i</w:t>
      </w:r>
      <w:r w:rsidRPr="001A3C4F">
        <w:rPr>
          <w:rFonts w:ascii="Times New Roman" w:hAnsi="Times New Roman" w:cs="Times New Roman"/>
          <w:sz w:val="22"/>
          <w:szCs w:val="22"/>
        </w:rPr>
        <w:t>d</w:t>
      </w:r>
      <w:r w:rsidRPr="001A3C4F">
        <w:rPr>
          <w:rFonts w:ascii="Times New Roman" w:hAnsi="Times New Roman" w:cs="Times New Roman"/>
          <w:spacing w:val="-2"/>
          <w:sz w:val="22"/>
          <w:szCs w:val="22"/>
        </w:rPr>
        <w:t>e</w:t>
      </w:r>
      <w:r w:rsidRPr="001A3C4F">
        <w:rPr>
          <w:rFonts w:ascii="Times New Roman" w:hAnsi="Times New Roman" w:cs="Times New Roman"/>
          <w:spacing w:val="-1"/>
          <w:sz w:val="22"/>
          <w:szCs w:val="22"/>
        </w:rPr>
        <w:t>j</w:t>
      </w:r>
      <w:r w:rsidRPr="001A3C4F">
        <w:rPr>
          <w:rFonts w:ascii="Times New Roman" w:hAnsi="Times New Roman" w:cs="Times New Roman"/>
          <w:sz w:val="22"/>
          <w:szCs w:val="22"/>
        </w:rPr>
        <w:t>us</w:t>
      </w:r>
      <w:r w:rsidRPr="001A3C4F">
        <w:rPr>
          <w:rFonts w:ascii="Times New Roman" w:hAnsi="Times New Roman" w:cs="Times New Roman"/>
          <w:spacing w:val="1"/>
          <w:sz w:val="22"/>
          <w:szCs w:val="22"/>
        </w:rPr>
        <w:t>s</w:t>
      </w:r>
      <w:r w:rsidRPr="001A3C4F">
        <w:rPr>
          <w:rFonts w:ascii="Times New Roman" w:hAnsi="Times New Roman" w:cs="Times New Roman"/>
          <w:sz w:val="22"/>
          <w:szCs w:val="22"/>
        </w:rPr>
        <w:t>ó</w:t>
      </w:r>
      <w:r w:rsidRPr="001A3C4F">
        <w:rPr>
          <w:rFonts w:ascii="Times New Roman" w:hAnsi="Times New Roman" w:cs="Times New Roman"/>
          <w:spacing w:val="-2"/>
          <w:sz w:val="22"/>
          <w:szCs w:val="22"/>
        </w:rPr>
        <w:t>r</w:t>
      </w:r>
      <w:r w:rsidRPr="001A3C4F">
        <w:rPr>
          <w:rFonts w:ascii="Times New Roman" w:hAnsi="Times New Roman" w:cs="Times New Roman"/>
          <w:spacing w:val="3"/>
          <w:sz w:val="22"/>
          <w:szCs w:val="22"/>
        </w:rPr>
        <w:t>i</w:t>
      </w:r>
      <w:r w:rsidRPr="001A3C4F">
        <w:rPr>
          <w:rFonts w:ascii="Times New Roman" w:hAnsi="Times New Roman" w:cs="Times New Roman"/>
          <w:sz w:val="22"/>
          <w:szCs w:val="22"/>
        </w:rPr>
        <w:t>a</w:t>
      </w:r>
      <w:r w:rsidRPr="001A3C4F">
        <w:rPr>
          <w:rFonts w:ascii="Times New Roman" w:hAnsi="Times New Roman" w:cs="Times New Roman"/>
          <w:spacing w:val="20"/>
          <w:sz w:val="22"/>
          <w:szCs w:val="22"/>
        </w:rPr>
        <w:t xml:space="preserve"> </w:t>
      </w:r>
      <w:r w:rsidRPr="001A3C4F">
        <w:rPr>
          <w:rFonts w:ascii="Times New Roman" w:hAnsi="Times New Roman" w:cs="Times New Roman"/>
          <w:spacing w:val="1"/>
          <w:sz w:val="22"/>
          <w:szCs w:val="22"/>
        </w:rPr>
        <w:t>(</w:t>
      </w:r>
      <w:r w:rsidRPr="001A3C4F">
        <w:rPr>
          <w:rFonts w:ascii="Times New Roman" w:hAnsi="Times New Roman" w:cs="Times New Roman"/>
          <w:spacing w:val="-2"/>
          <w:sz w:val="22"/>
          <w:szCs w:val="22"/>
        </w:rPr>
        <w:t>f</w:t>
      </w:r>
      <w:r w:rsidRPr="001A3C4F">
        <w:rPr>
          <w:rFonts w:ascii="Times New Roman" w:hAnsi="Times New Roman" w:cs="Times New Roman"/>
          <w:spacing w:val="1"/>
          <w:sz w:val="22"/>
          <w:szCs w:val="22"/>
        </w:rPr>
        <w:t>i</w:t>
      </w:r>
      <w:r w:rsidRPr="001A3C4F">
        <w:rPr>
          <w:rFonts w:ascii="Times New Roman" w:hAnsi="Times New Roman" w:cs="Times New Roman"/>
          <w:sz w:val="22"/>
          <w:szCs w:val="22"/>
        </w:rPr>
        <w:t>a</w:t>
      </w:r>
      <w:r w:rsidRPr="001A3C4F">
        <w:rPr>
          <w:rFonts w:ascii="Times New Roman" w:hAnsi="Times New Roman" w:cs="Times New Roman"/>
          <w:spacing w:val="-2"/>
          <w:sz w:val="22"/>
          <w:szCs w:val="22"/>
        </w:rPr>
        <w:t>n</w:t>
      </w:r>
      <w:r w:rsidRPr="001A3C4F">
        <w:rPr>
          <w:rFonts w:ascii="Times New Roman" w:hAnsi="Times New Roman" w:cs="Times New Roman"/>
          <w:sz w:val="22"/>
          <w:szCs w:val="22"/>
        </w:rPr>
        <w:t>ça</w:t>
      </w:r>
      <w:r w:rsidRPr="001A3C4F">
        <w:rPr>
          <w:rFonts w:ascii="Times New Roman" w:hAnsi="Times New Roman" w:cs="Times New Roman"/>
          <w:spacing w:val="23"/>
          <w:sz w:val="22"/>
          <w:szCs w:val="22"/>
        </w:rPr>
        <w:t xml:space="preserve"> </w:t>
      </w:r>
      <w:r w:rsidRPr="001A3C4F">
        <w:rPr>
          <w:rFonts w:ascii="Times New Roman" w:hAnsi="Times New Roman" w:cs="Times New Roman"/>
          <w:sz w:val="22"/>
          <w:szCs w:val="22"/>
        </w:rPr>
        <w:t>ou</w:t>
      </w:r>
      <w:r w:rsidRPr="001A3C4F">
        <w:rPr>
          <w:rFonts w:ascii="Times New Roman" w:hAnsi="Times New Roman" w:cs="Times New Roman"/>
          <w:spacing w:val="19"/>
          <w:sz w:val="22"/>
          <w:szCs w:val="22"/>
        </w:rPr>
        <w:t xml:space="preserve"> </w:t>
      </w:r>
      <w:r w:rsidRPr="001A3C4F">
        <w:rPr>
          <w:rFonts w:ascii="Times New Roman" w:hAnsi="Times New Roman" w:cs="Times New Roman"/>
          <w:sz w:val="22"/>
          <w:szCs w:val="22"/>
        </w:rPr>
        <w:t>av</w:t>
      </w:r>
      <w:r w:rsidRPr="001A3C4F">
        <w:rPr>
          <w:rFonts w:ascii="Times New Roman" w:hAnsi="Times New Roman" w:cs="Times New Roman"/>
          <w:spacing w:val="-1"/>
          <w:sz w:val="22"/>
          <w:szCs w:val="22"/>
        </w:rPr>
        <w:t>a</w:t>
      </w:r>
      <w:r w:rsidRPr="001A3C4F">
        <w:rPr>
          <w:rFonts w:ascii="Times New Roman" w:hAnsi="Times New Roman" w:cs="Times New Roman"/>
          <w:spacing w:val="1"/>
          <w:sz w:val="22"/>
          <w:szCs w:val="22"/>
        </w:rPr>
        <w:t>l</w:t>
      </w:r>
      <w:r w:rsidRPr="001A3C4F">
        <w:rPr>
          <w:rFonts w:ascii="Times New Roman" w:hAnsi="Times New Roman" w:cs="Times New Roman"/>
          <w:sz w:val="22"/>
          <w:szCs w:val="22"/>
        </w:rPr>
        <w:t>)</w:t>
      </w:r>
      <w:r w:rsidR="0083338F" w:rsidRPr="001A3C4F">
        <w:rPr>
          <w:rFonts w:ascii="Times New Roman" w:hAnsi="Times New Roman" w:cs="Times New Roman"/>
          <w:sz w:val="22"/>
          <w:szCs w:val="22"/>
        </w:rPr>
        <w:t xml:space="preserve"> e</w:t>
      </w:r>
      <w:r w:rsidR="00F31118" w:rsidRPr="001A3C4F">
        <w:rPr>
          <w:rFonts w:ascii="Times New Roman" w:hAnsi="Times New Roman" w:cs="Times New Roman"/>
          <w:sz w:val="22"/>
          <w:szCs w:val="22"/>
        </w:rPr>
        <w:t>/ou de</w:t>
      </w:r>
      <w:r w:rsidR="0083338F" w:rsidRPr="001A3C4F">
        <w:rPr>
          <w:rFonts w:ascii="Times New Roman" w:hAnsi="Times New Roman" w:cs="Times New Roman"/>
          <w:sz w:val="22"/>
          <w:szCs w:val="22"/>
        </w:rPr>
        <w:t xml:space="preserve"> garantias reais</w:t>
      </w:r>
      <w:r w:rsidRPr="001A3C4F">
        <w:rPr>
          <w:rFonts w:ascii="Times New Roman" w:hAnsi="Times New Roman" w:cs="Times New Roman"/>
          <w:spacing w:val="20"/>
          <w:sz w:val="22"/>
          <w:szCs w:val="22"/>
        </w:rPr>
        <w:t xml:space="preserve"> </w:t>
      </w:r>
      <w:r w:rsidRPr="001A3C4F">
        <w:rPr>
          <w:rFonts w:ascii="Times New Roman" w:hAnsi="Times New Roman" w:cs="Times New Roman"/>
          <w:sz w:val="22"/>
          <w:szCs w:val="22"/>
        </w:rPr>
        <w:t>p</w:t>
      </w:r>
      <w:r w:rsidRPr="001A3C4F">
        <w:rPr>
          <w:rFonts w:ascii="Times New Roman" w:hAnsi="Times New Roman" w:cs="Times New Roman"/>
          <w:spacing w:val="-2"/>
          <w:sz w:val="22"/>
          <w:szCs w:val="22"/>
        </w:rPr>
        <w:t>e</w:t>
      </w:r>
      <w:r w:rsidRPr="001A3C4F">
        <w:rPr>
          <w:rFonts w:ascii="Times New Roman" w:hAnsi="Times New Roman" w:cs="Times New Roman"/>
          <w:spacing w:val="1"/>
          <w:sz w:val="22"/>
          <w:szCs w:val="22"/>
        </w:rPr>
        <w:t>l</w:t>
      </w:r>
      <w:r w:rsidRPr="001A3C4F">
        <w:rPr>
          <w:rFonts w:ascii="Times New Roman" w:hAnsi="Times New Roman" w:cs="Times New Roman"/>
          <w:sz w:val="22"/>
          <w:szCs w:val="22"/>
        </w:rPr>
        <w:t>a</w:t>
      </w:r>
      <w:r w:rsidRPr="001A3C4F">
        <w:rPr>
          <w:rFonts w:ascii="Times New Roman" w:hAnsi="Times New Roman" w:cs="Times New Roman"/>
          <w:spacing w:val="22"/>
          <w:sz w:val="22"/>
          <w:szCs w:val="22"/>
        </w:rPr>
        <w:t xml:space="preserve"> </w:t>
      </w:r>
      <w:r w:rsidR="007F6D11" w:rsidRPr="001A3C4F">
        <w:rPr>
          <w:rFonts w:ascii="Times New Roman" w:hAnsi="Times New Roman" w:cs="Times New Roman"/>
          <w:sz w:val="22"/>
          <w:szCs w:val="22"/>
        </w:rPr>
        <w:t>Devedora</w:t>
      </w:r>
      <w:r w:rsidR="007F6D11" w:rsidRPr="001A3C4F">
        <w:rPr>
          <w:rFonts w:ascii="Times New Roman" w:hAnsi="Times New Roman" w:cs="Times New Roman"/>
          <w:spacing w:val="-3"/>
          <w:sz w:val="22"/>
          <w:szCs w:val="22"/>
        </w:rPr>
        <w:t xml:space="preserve"> </w:t>
      </w:r>
      <w:r w:rsidRPr="001A3C4F">
        <w:rPr>
          <w:rFonts w:ascii="Times New Roman" w:hAnsi="Times New Roman" w:cs="Times New Roman"/>
          <w:spacing w:val="-2"/>
          <w:sz w:val="22"/>
          <w:szCs w:val="22"/>
        </w:rPr>
        <w:t>e</w:t>
      </w:r>
      <w:r w:rsidRPr="001A3C4F">
        <w:rPr>
          <w:rFonts w:ascii="Times New Roman" w:hAnsi="Times New Roman" w:cs="Times New Roman"/>
          <w:spacing w:val="1"/>
          <w:sz w:val="22"/>
          <w:szCs w:val="22"/>
        </w:rPr>
        <w:t>/</w:t>
      </w:r>
      <w:r w:rsidRPr="001A3C4F">
        <w:rPr>
          <w:rFonts w:ascii="Times New Roman" w:hAnsi="Times New Roman" w:cs="Times New Roman"/>
          <w:sz w:val="22"/>
          <w:szCs w:val="22"/>
        </w:rPr>
        <w:t>ou</w:t>
      </w:r>
      <w:r w:rsidRPr="001A3C4F">
        <w:rPr>
          <w:rFonts w:ascii="Times New Roman" w:hAnsi="Times New Roman" w:cs="Times New Roman"/>
          <w:spacing w:val="21"/>
          <w:sz w:val="22"/>
          <w:szCs w:val="22"/>
        </w:rPr>
        <w:t xml:space="preserve"> </w:t>
      </w:r>
      <w:r w:rsidRPr="001A3C4F">
        <w:rPr>
          <w:rFonts w:ascii="Times New Roman" w:hAnsi="Times New Roman" w:cs="Times New Roman"/>
          <w:sz w:val="22"/>
          <w:szCs w:val="22"/>
        </w:rPr>
        <w:t>su</w:t>
      </w:r>
      <w:r w:rsidRPr="001A3C4F">
        <w:rPr>
          <w:rFonts w:ascii="Times New Roman" w:hAnsi="Times New Roman" w:cs="Times New Roman"/>
          <w:spacing w:val="1"/>
          <w:sz w:val="22"/>
          <w:szCs w:val="22"/>
        </w:rPr>
        <w:t>a</w:t>
      </w:r>
      <w:r w:rsidRPr="001A3C4F">
        <w:rPr>
          <w:rFonts w:ascii="Times New Roman" w:hAnsi="Times New Roman" w:cs="Times New Roman"/>
          <w:sz w:val="22"/>
          <w:szCs w:val="22"/>
        </w:rPr>
        <w:t>s</w:t>
      </w:r>
      <w:r w:rsidRPr="001A3C4F">
        <w:rPr>
          <w:rFonts w:ascii="Times New Roman" w:hAnsi="Times New Roman" w:cs="Times New Roman"/>
          <w:spacing w:val="20"/>
          <w:sz w:val="22"/>
          <w:szCs w:val="22"/>
        </w:rPr>
        <w:t xml:space="preserve"> </w:t>
      </w:r>
      <w:r w:rsidRPr="001A3C4F">
        <w:rPr>
          <w:rFonts w:ascii="Times New Roman" w:hAnsi="Times New Roman" w:cs="Times New Roman"/>
          <w:sz w:val="22"/>
          <w:szCs w:val="22"/>
        </w:rPr>
        <w:t>Co</w:t>
      </w:r>
      <w:r w:rsidRPr="001A3C4F">
        <w:rPr>
          <w:rFonts w:ascii="Times New Roman" w:hAnsi="Times New Roman" w:cs="Times New Roman"/>
          <w:spacing w:val="-2"/>
          <w:sz w:val="22"/>
          <w:szCs w:val="22"/>
        </w:rPr>
        <w:t>n</w:t>
      </w:r>
      <w:r w:rsidRPr="001A3C4F">
        <w:rPr>
          <w:rFonts w:ascii="Times New Roman" w:hAnsi="Times New Roman" w:cs="Times New Roman"/>
          <w:spacing w:val="-1"/>
          <w:sz w:val="22"/>
          <w:szCs w:val="22"/>
        </w:rPr>
        <w:t>t</w:t>
      </w:r>
      <w:r w:rsidRPr="001A3C4F">
        <w:rPr>
          <w:rFonts w:ascii="Times New Roman" w:hAnsi="Times New Roman" w:cs="Times New Roman"/>
          <w:spacing w:val="1"/>
          <w:sz w:val="22"/>
          <w:szCs w:val="22"/>
        </w:rPr>
        <w:t>r</w:t>
      </w:r>
      <w:r w:rsidRPr="001A3C4F">
        <w:rPr>
          <w:rFonts w:ascii="Times New Roman" w:hAnsi="Times New Roman" w:cs="Times New Roman"/>
          <w:sz w:val="22"/>
          <w:szCs w:val="22"/>
        </w:rPr>
        <w:t>o</w:t>
      </w:r>
      <w:r w:rsidRPr="001A3C4F">
        <w:rPr>
          <w:rFonts w:ascii="Times New Roman" w:hAnsi="Times New Roman" w:cs="Times New Roman"/>
          <w:spacing w:val="1"/>
          <w:sz w:val="22"/>
          <w:szCs w:val="22"/>
        </w:rPr>
        <w:t>l</w:t>
      </w:r>
      <w:r w:rsidRPr="001A3C4F">
        <w:rPr>
          <w:rFonts w:ascii="Times New Roman" w:hAnsi="Times New Roman" w:cs="Times New Roman"/>
          <w:spacing w:val="-2"/>
          <w:sz w:val="22"/>
          <w:szCs w:val="22"/>
        </w:rPr>
        <w:t>a</w:t>
      </w:r>
      <w:r w:rsidRPr="001A3C4F">
        <w:rPr>
          <w:rFonts w:ascii="Times New Roman" w:hAnsi="Times New Roman" w:cs="Times New Roman"/>
          <w:sz w:val="22"/>
          <w:szCs w:val="22"/>
        </w:rPr>
        <w:t>das</w:t>
      </w:r>
      <w:r w:rsidRPr="001A3C4F">
        <w:rPr>
          <w:rFonts w:ascii="Times New Roman" w:hAnsi="Times New Roman" w:cs="Times New Roman"/>
          <w:spacing w:val="20"/>
          <w:sz w:val="22"/>
          <w:szCs w:val="22"/>
        </w:rPr>
        <w:t xml:space="preserve"> </w:t>
      </w:r>
      <w:r w:rsidRPr="001A3C4F">
        <w:rPr>
          <w:rFonts w:ascii="Times New Roman" w:hAnsi="Times New Roman" w:cs="Times New Roman"/>
          <w:sz w:val="22"/>
          <w:szCs w:val="22"/>
        </w:rPr>
        <w:t>d</w:t>
      </w:r>
      <w:r w:rsidRPr="001A3C4F">
        <w:rPr>
          <w:rFonts w:ascii="Times New Roman" w:hAnsi="Times New Roman" w:cs="Times New Roman"/>
          <w:spacing w:val="-1"/>
          <w:sz w:val="22"/>
          <w:szCs w:val="22"/>
        </w:rPr>
        <w:t>i</w:t>
      </w:r>
      <w:r w:rsidRPr="001A3C4F">
        <w:rPr>
          <w:rFonts w:ascii="Times New Roman" w:hAnsi="Times New Roman" w:cs="Times New Roman"/>
          <w:spacing w:val="1"/>
          <w:sz w:val="22"/>
          <w:szCs w:val="22"/>
        </w:rPr>
        <w:t>r</w:t>
      </w:r>
      <w:r w:rsidRPr="001A3C4F">
        <w:rPr>
          <w:rFonts w:ascii="Times New Roman" w:hAnsi="Times New Roman" w:cs="Times New Roman"/>
          <w:sz w:val="22"/>
          <w:szCs w:val="22"/>
        </w:rPr>
        <w:t>e</w:t>
      </w:r>
      <w:r w:rsidRPr="001A3C4F">
        <w:rPr>
          <w:rFonts w:ascii="Times New Roman" w:hAnsi="Times New Roman" w:cs="Times New Roman"/>
          <w:spacing w:val="-1"/>
          <w:sz w:val="22"/>
          <w:szCs w:val="22"/>
        </w:rPr>
        <w:t>t</w:t>
      </w:r>
      <w:r w:rsidRPr="001A3C4F">
        <w:rPr>
          <w:rFonts w:ascii="Times New Roman" w:hAnsi="Times New Roman" w:cs="Times New Roman"/>
          <w:spacing w:val="2"/>
          <w:sz w:val="22"/>
          <w:szCs w:val="22"/>
        </w:rPr>
        <w:t>a</w:t>
      </w:r>
      <w:r w:rsidRPr="001A3C4F">
        <w:rPr>
          <w:rFonts w:ascii="Times New Roman" w:hAnsi="Times New Roman" w:cs="Times New Roman"/>
          <w:sz w:val="22"/>
          <w:szCs w:val="22"/>
        </w:rPr>
        <w:t xml:space="preserve">s ou </w:t>
      </w:r>
      <w:r w:rsidRPr="001A3C4F">
        <w:rPr>
          <w:rFonts w:ascii="Times New Roman" w:hAnsi="Times New Roman" w:cs="Times New Roman"/>
          <w:spacing w:val="1"/>
          <w:sz w:val="22"/>
          <w:szCs w:val="22"/>
        </w:rPr>
        <w:t>i</w:t>
      </w:r>
      <w:r w:rsidRPr="001A3C4F">
        <w:rPr>
          <w:rFonts w:ascii="Times New Roman" w:hAnsi="Times New Roman" w:cs="Times New Roman"/>
          <w:sz w:val="22"/>
          <w:szCs w:val="22"/>
        </w:rPr>
        <w:t>nd</w:t>
      </w:r>
      <w:r w:rsidRPr="001A3C4F">
        <w:rPr>
          <w:rFonts w:ascii="Times New Roman" w:hAnsi="Times New Roman" w:cs="Times New Roman"/>
          <w:spacing w:val="-1"/>
          <w:sz w:val="22"/>
          <w:szCs w:val="22"/>
        </w:rPr>
        <w:t>i</w:t>
      </w:r>
      <w:r w:rsidRPr="001A3C4F">
        <w:rPr>
          <w:rFonts w:ascii="Times New Roman" w:hAnsi="Times New Roman" w:cs="Times New Roman"/>
          <w:spacing w:val="1"/>
          <w:sz w:val="22"/>
          <w:szCs w:val="22"/>
        </w:rPr>
        <w:t>r</w:t>
      </w:r>
      <w:r w:rsidRPr="001A3C4F">
        <w:rPr>
          <w:rFonts w:ascii="Times New Roman" w:hAnsi="Times New Roman" w:cs="Times New Roman"/>
          <w:spacing w:val="-2"/>
          <w:sz w:val="22"/>
          <w:szCs w:val="22"/>
        </w:rPr>
        <w:t>e</w:t>
      </w:r>
      <w:r w:rsidRPr="001A3C4F">
        <w:rPr>
          <w:rFonts w:ascii="Times New Roman" w:hAnsi="Times New Roman" w:cs="Times New Roman"/>
          <w:spacing w:val="1"/>
          <w:sz w:val="22"/>
          <w:szCs w:val="22"/>
        </w:rPr>
        <w:t>t</w:t>
      </w:r>
      <w:r w:rsidRPr="001A3C4F">
        <w:rPr>
          <w:rFonts w:ascii="Times New Roman" w:hAnsi="Times New Roman" w:cs="Times New Roman"/>
          <w:sz w:val="22"/>
          <w:szCs w:val="22"/>
        </w:rPr>
        <w:t>a</w:t>
      </w:r>
      <w:r w:rsidRPr="001A3C4F">
        <w:rPr>
          <w:rFonts w:ascii="Times New Roman" w:hAnsi="Times New Roman" w:cs="Times New Roman"/>
          <w:spacing w:val="1"/>
          <w:sz w:val="22"/>
          <w:szCs w:val="22"/>
        </w:rPr>
        <w:t>s</w:t>
      </w:r>
      <w:r w:rsidRPr="001A3C4F">
        <w:rPr>
          <w:rFonts w:ascii="Times New Roman" w:hAnsi="Times New Roman" w:cs="Times New Roman"/>
          <w:sz w:val="22"/>
          <w:szCs w:val="22"/>
        </w:rPr>
        <w:t>,</w:t>
      </w:r>
      <w:r w:rsidRPr="001A3C4F">
        <w:rPr>
          <w:rFonts w:ascii="Times New Roman" w:hAnsi="Times New Roman" w:cs="Times New Roman"/>
          <w:spacing w:val="2"/>
          <w:sz w:val="22"/>
          <w:szCs w:val="22"/>
        </w:rPr>
        <w:t xml:space="preserve"> </w:t>
      </w:r>
      <w:r w:rsidRPr="001A3C4F">
        <w:rPr>
          <w:rFonts w:ascii="Times New Roman" w:hAnsi="Times New Roman" w:cs="Times New Roman"/>
          <w:spacing w:val="-2"/>
          <w:sz w:val="22"/>
          <w:szCs w:val="22"/>
        </w:rPr>
        <w:t>e</w:t>
      </w:r>
      <w:r w:rsidRPr="001A3C4F">
        <w:rPr>
          <w:rFonts w:ascii="Times New Roman" w:hAnsi="Times New Roman" w:cs="Times New Roman"/>
          <w:sz w:val="22"/>
          <w:szCs w:val="22"/>
        </w:rPr>
        <w:t>xc</w:t>
      </w:r>
      <w:r w:rsidRPr="001A3C4F">
        <w:rPr>
          <w:rFonts w:ascii="Times New Roman" w:hAnsi="Times New Roman" w:cs="Times New Roman"/>
          <w:spacing w:val="-2"/>
          <w:sz w:val="22"/>
          <w:szCs w:val="22"/>
        </w:rPr>
        <w:t>e</w:t>
      </w:r>
      <w:r w:rsidRPr="001A3C4F">
        <w:rPr>
          <w:rFonts w:ascii="Times New Roman" w:hAnsi="Times New Roman" w:cs="Times New Roman"/>
          <w:spacing w:val="1"/>
          <w:sz w:val="22"/>
          <w:szCs w:val="22"/>
        </w:rPr>
        <w:t>t</w:t>
      </w:r>
      <w:r w:rsidRPr="001A3C4F">
        <w:rPr>
          <w:rFonts w:ascii="Times New Roman" w:hAnsi="Times New Roman" w:cs="Times New Roman"/>
          <w:sz w:val="22"/>
          <w:szCs w:val="22"/>
        </w:rPr>
        <w:t>o qua</w:t>
      </w:r>
      <w:r w:rsidRPr="001A3C4F">
        <w:rPr>
          <w:rFonts w:ascii="Times New Roman" w:hAnsi="Times New Roman" w:cs="Times New Roman"/>
          <w:spacing w:val="-2"/>
          <w:sz w:val="22"/>
          <w:szCs w:val="22"/>
        </w:rPr>
        <w:t>n</w:t>
      </w:r>
      <w:r w:rsidRPr="001A3C4F">
        <w:rPr>
          <w:rFonts w:ascii="Times New Roman" w:hAnsi="Times New Roman" w:cs="Times New Roman"/>
          <w:sz w:val="22"/>
          <w:szCs w:val="22"/>
        </w:rPr>
        <w:t xml:space="preserve">do </w:t>
      </w:r>
      <w:r w:rsidRPr="001A3C4F">
        <w:rPr>
          <w:rFonts w:ascii="Times New Roman" w:hAnsi="Times New Roman" w:cs="Times New Roman"/>
          <w:spacing w:val="1"/>
          <w:sz w:val="22"/>
          <w:szCs w:val="22"/>
        </w:rPr>
        <w:t>t</w:t>
      </w:r>
      <w:r w:rsidRPr="001A3C4F">
        <w:rPr>
          <w:rFonts w:ascii="Times New Roman" w:hAnsi="Times New Roman" w:cs="Times New Roman"/>
          <w:sz w:val="22"/>
          <w:szCs w:val="22"/>
        </w:rPr>
        <w:t>al</w:t>
      </w:r>
      <w:r w:rsidRPr="001A3C4F">
        <w:rPr>
          <w:rFonts w:ascii="Times New Roman" w:hAnsi="Times New Roman" w:cs="Times New Roman"/>
          <w:spacing w:val="1"/>
          <w:sz w:val="22"/>
          <w:szCs w:val="22"/>
        </w:rPr>
        <w:t xml:space="preserve"> </w:t>
      </w:r>
      <w:r w:rsidRPr="001A3C4F">
        <w:rPr>
          <w:rFonts w:ascii="Times New Roman" w:hAnsi="Times New Roman" w:cs="Times New Roman"/>
          <w:spacing w:val="-2"/>
          <w:sz w:val="22"/>
          <w:szCs w:val="22"/>
        </w:rPr>
        <w:t>g</w:t>
      </w:r>
      <w:r w:rsidRPr="001A3C4F">
        <w:rPr>
          <w:rFonts w:ascii="Times New Roman" w:hAnsi="Times New Roman" w:cs="Times New Roman"/>
          <w:sz w:val="22"/>
          <w:szCs w:val="22"/>
        </w:rPr>
        <w:t>a</w:t>
      </w:r>
      <w:r w:rsidRPr="001A3C4F">
        <w:rPr>
          <w:rFonts w:ascii="Times New Roman" w:hAnsi="Times New Roman" w:cs="Times New Roman"/>
          <w:spacing w:val="1"/>
          <w:sz w:val="22"/>
          <w:szCs w:val="22"/>
        </w:rPr>
        <w:t>r</w:t>
      </w:r>
      <w:r w:rsidRPr="001A3C4F">
        <w:rPr>
          <w:rFonts w:ascii="Times New Roman" w:hAnsi="Times New Roman" w:cs="Times New Roman"/>
          <w:sz w:val="22"/>
          <w:szCs w:val="22"/>
        </w:rPr>
        <w:t>a</w:t>
      </w:r>
      <w:r w:rsidRPr="001A3C4F">
        <w:rPr>
          <w:rFonts w:ascii="Times New Roman" w:hAnsi="Times New Roman" w:cs="Times New Roman"/>
          <w:spacing w:val="-2"/>
          <w:sz w:val="22"/>
          <w:szCs w:val="22"/>
        </w:rPr>
        <w:t>n</w:t>
      </w:r>
      <w:r w:rsidRPr="001A3C4F">
        <w:rPr>
          <w:rFonts w:ascii="Times New Roman" w:hAnsi="Times New Roman" w:cs="Times New Roman"/>
          <w:spacing w:val="-1"/>
          <w:sz w:val="22"/>
          <w:szCs w:val="22"/>
        </w:rPr>
        <w:t>t</w:t>
      </w:r>
      <w:r w:rsidRPr="001A3C4F">
        <w:rPr>
          <w:rFonts w:ascii="Times New Roman" w:hAnsi="Times New Roman" w:cs="Times New Roman"/>
          <w:spacing w:val="1"/>
          <w:sz w:val="22"/>
          <w:szCs w:val="22"/>
        </w:rPr>
        <w:t>i</w:t>
      </w:r>
      <w:r w:rsidRPr="001A3C4F">
        <w:rPr>
          <w:rFonts w:ascii="Times New Roman" w:hAnsi="Times New Roman" w:cs="Times New Roman"/>
          <w:sz w:val="22"/>
          <w:szCs w:val="22"/>
        </w:rPr>
        <w:t xml:space="preserve">a </w:t>
      </w:r>
      <w:r w:rsidRPr="001A3C4F">
        <w:rPr>
          <w:rFonts w:ascii="Times New Roman" w:hAnsi="Times New Roman" w:cs="Times New Roman"/>
          <w:spacing w:val="1"/>
          <w:sz w:val="22"/>
          <w:szCs w:val="22"/>
        </w:rPr>
        <w:t>f</w:t>
      </w:r>
      <w:r w:rsidRPr="001A3C4F">
        <w:rPr>
          <w:rFonts w:ascii="Times New Roman" w:hAnsi="Times New Roman" w:cs="Times New Roman"/>
          <w:spacing w:val="-2"/>
          <w:sz w:val="22"/>
          <w:szCs w:val="22"/>
        </w:rPr>
        <w:t>o</w:t>
      </w:r>
      <w:r w:rsidRPr="001A3C4F">
        <w:rPr>
          <w:rFonts w:ascii="Times New Roman" w:hAnsi="Times New Roman" w:cs="Times New Roman"/>
          <w:sz w:val="22"/>
          <w:szCs w:val="22"/>
        </w:rPr>
        <w:t>r p</w:t>
      </w:r>
      <w:r w:rsidRPr="001A3C4F">
        <w:rPr>
          <w:rFonts w:ascii="Times New Roman" w:hAnsi="Times New Roman" w:cs="Times New Roman"/>
          <w:spacing w:val="1"/>
          <w:sz w:val="22"/>
          <w:szCs w:val="22"/>
        </w:rPr>
        <w:t>r</w:t>
      </w:r>
      <w:r w:rsidRPr="001A3C4F">
        <w:rPr>
          <w:rFonts w:ascii="Times New Roman" w:hAnsi="Times New Roman" w:cs="Times New Roman"/>
          <w:spacing w:val="-2"/>
          <w:sz w:val="22"/>
          <w:szCs w:val="22"/>
        </w:rPr>
        <w:t>e</w:t>
      </w:r>
      <w:r w:rsidRPr="001A3C4F">
        <w:rPr>
          <w:rFonts w:ascii="Times New Roman" w:hAnsi="Times New Roman" w:cs="Times New Roman"/>
          <w:sz w:val="22"/>
          <w:szCs w:val="22"/>
        </w:rPr>
        <w:t>s</w:t>
      </w:r>
      <w:r w:rsidRPr="001A3C4F">
        <w:rPr>
          <w:rFonts w:ascii="Times New Roman" w:hAnsi="Times New Roman" w:cs="Times New Roman"/>
          <w:spacing w:val="1"/>
          <w:sz w:val="22"/>
          <w:szCs w:val="22"/>
        </w:rPr>
        <w:t>t</w:t>
      </w:r>
      <w:r w:rsidRPr="001A3C4F">
        <w:rPr>
          <w:rFonts w:ascii="Times New Roman" w:hAnsi="Times New Roman" w:cs="Times New Roman"/>
          <w:spacing w:val="-2"/>
          <w:sz w:val="22"/>
          <w:szCs w:val="22"/>
        </w:rPr>
        <w:t>a</w:t>
      </w:r>
      <w:r w:rsidRPr="001A3C4F">
        <w:rPr>
          <w:rFonts w:ascii="Times New Roman" w:hAnsi="Times New Roman" w:cs="Times New Roman"/>
          <w:sz w:val="22"/>
          <w:szCs w:val="22"/>
        </w:rPr>
        <w:t>da no â</w:t>
      </w:r>
      <w:r w:rsidRPr="001A3C4F">
        <w:rPr>
          <w:rFonts w:ascii="Times New Roman" w:hAnsi="Times New Roman" w:cs="Times New Roman"/>
          <w:spacing w:val="1"/>
          <w:sz w:val="22"/>
          <w:szCs w:val="22"/>
        </w:rPr>
        <w:t>m</w:t>
      </w:r>
      <w:r w:rsidRPr="001A3C4F">
        <w:rPr>
          <w:rFonts w:ascii="Times New Roman" w:hAnsi="Times New Roman" w:cs="Times New Roman"/>
          <w:spacing w:val="2"/>
          <w:sz w:val="22"/>
          <w:szCs w:val="22"/>
        </w:rPr>
        <w:t>b</w:t>
      </w:r>
      <w:r w:rsidRPr="001A3C4F">
        <w:rPr>
          <w:rFonts w:ascii="Times New Roman" w:hAnsi="Times New Roman" w:cs="Times New Roman"/>
          <w:spacing w:val="1"/>
          <w:sz w:val="22"/>
          <w:szCs w:val="22"/>
        </w:rPr>
        <w:t>i</w:t>
      </w:r>
      <w:r w:rsidRPr="001A3C4F">
        <w:rPr>
          <w:rFonts w:ascii="Times New Roman" w:hAnsi="Times New Roman" w:cs="Times New Roman"/>
          <w:spacing w:val="-1"/>
          <w:sz w:val="22"/>
          <w:szCs w:val="22"/>
        </w:rPr>
        <w:t>t</w:t>
      </w:r>
      <w:r w:rsidRPr="001A3C4F">
        <w:rPr>
          <w:rFonts w:ascii="Times New Roman" w:hAnsi="Times New Roman" w:cs="Times New Roman"/>
          <w:sz w:val="22"/>
          <w:szCs w:val="22"/>
        </w:rPr>
        <w:t>o de</w:t>
      </w:r>
      <w:r w:rsidRPr="001A3C4F">
        <w:rPr>
          <w:rFonts w:ascii="Times New Roman" w:hAnsi="Times New Roman" w:cs="Times New Roman"/>
          <w:spacing w:val="1"/>
          <w:sz w:val="22"/>
          <w:szCs w:val="22"/>
        </w:rPr>
        <w:t xml:space="preserve"> </w:t>
      </w:r>
      <w:r w:rsidRPr="001A3C4F">
        <w:rPr>
          <w:rFonts w:ascii="Times New Roman" w:hAnsi="Times New Roman" w:cs="Times New Roman"/>
          <w:sz w:val="22"/>
          <w:szCs w:val="22"/>
        </w:rPr>
        <w:t>op</w:t>
      </w:r>
      <w:r w:rsidRPr="001A3C4F">
        <w:rPr>
          <w:rFonts w:ascii="Times New Roman" w:hAnsi="Times New Roman" w:cs="Times New Roman"/>
          <w:spacing w:val="-2"/>
          <w:sz w:val="22"/>
          <w:szCs w:val="22"/>
        </w:rPr>
        <w:t>e</w:t>
      </w:r>
      <w:r w:rsidRPr="001A3C4F">
        <w:rPr>
          <w:rFonts w:ascii="Times New Roman" w:hAnsi="Times New Roman" w:cs="Times New Roman"/>
          <w:spacing w:val="1"/>
          <w:sz w:val="22"/>
          <w:szCs w:val="22"/>
        </w:rPr>
        <w:t>r</w:t>
      </w:r>
      <w:r w:rsidRPr="001A3C4F">
        <w:rPr>
          <w:rFonts w:ascii="Times New Roman" w:hAnsi="Times New Roman" w:cs="Times New Roman"/>
          <w:sz w:val="22"/>
          <w:szCs w:val="22"/>
        </w:rPr>
        <w:t>aç</w:t>
      </w:r>
      <w:r w:rsidRPr="001A3C4F">
        <w:rPr>
          <w:rFonts w:ascii="Times New Roman" w:hAnsi="Times New Roman" w:cs="Times New Roman"/>
          <w:spacing w:val="-2"/>
          <w:sz w:val="22"/>
          <w:szCs w:val="22"/>
        </w:rPr>
        <w:t>õ</w:t>
      </w:r>
      <w:r w:rsidRPr="001A3C4F">
        <w:rPr>
          <w:rFonts w:ascii="Times New Roman" w:hAnsi="Times New Roman" w:cs="Times New Roman"/>
          <w:sz w:val="22"/>
          <w:szCs w:val="22"/>
        </w:rPr>
        <w:t xml:space="preserve">es </w:t>
      </w:r>
      <w:r w:rsidRPr="001A3C4F">
        <w:rPr>
          <w:rFonts w:ascii="Times New Roman" w:hAnsi="Times New Roman" w:cs="Times New Roman"/>
          <w:spacing w:val="1"/>
          <w:sz w:val="22"/>
          <w:szCs w:val="22"/>
        </w:rPr>
        <w:t>fi</w:t>
      </w:r>
      <w:r w:rsidRPr="001A3C4F">
        <w:rPr>
          <w:rFonts w:ascii="Times New Roman" w:hAnsi="Times New Roman" w:cs="Times New Roman"/>
          <w:spacing w:val="-2"/>
          <w:sz w:val="22"/>
          <w:szCs w:val="22"/>
        </w:rPr>
        <w:t>n</w:t>
      </w:r>
      <w:r w:rsidRPr="001A3C4F">
        <w:rPr>
          <w:rFonts w:ascii="Times New Roman" w:hAnsi="Times New Roman" w:cs="Times New Roman"/>
          <w:sz w:val="22"/>
          <w:szCs w:val="22"/>
        </w:rPr>
        <w:t>an</w:t>
      </w:r>
      <w:r w:rsidRPr="001A3C4F">
        <w:rPr>
          <w:rFonts w:ascii="Times New Roman" w:hAnsi="Times New Roman" w:cs="Times New Roman"/>
          <w:spacing w:val="-2"/>
          <w:sz w:val="22"/>
          <w:szCs w:val="22"/>
        </w:rPr>
        <w:t>c</w:t>
      </w:r>
      <w:r w:rsidRPr="001A3C4F">
        <w:rPr>
          <w:rFonts w:ascii="Times New Roman" w:hAnsi="Times New Roman" w:cs="Times New Roman"/>
          <w:sz w:val="22"/>
          <w:szCs w:val="22"/>
        </w:rPr>
        <w:t>ei</w:t>
      </w:r>
      <w:r w:rsidRPr="001A3C4F">
        <w:rPr>
          <w:rFonts w:ascii="Times New Roman" w:hAnsi="Times New Roman" w:cs="Times New Roman"/>
          <w:spacing w:val="-2"/>
          <w:sz w:val="22"/>
          <w:szCs w:val="22"/>
        </w:rPr>
        <w:t>ra</w:t>
      </w:r>
      <w:r w:rsidRPr="001A3C4F">
        <w:rPr>
          <w:rFonts w:ascii="Times New Roman" w:hAnsi="Times New Roman" w:cs="Times New Roman"/>
          <w:sz w:val="22"/>
          <w:szCs w:val="22"/>
        </w:rPr>
        <w:t>s ce</w:t>
      </w:r>
      <w:r w:rsidRPr="001A3C4F">
        <w:rPr>
          <w:rFonts w:ascii="Times New Roman" w:hAnsi="Times New Roman" w:cs="Times New Roman"/>
          <w:spacing w:val="1"/>
          <w:sz w:val="22"/>
          <w:szCs w:val="22"/>
        </w:rPr>
        <w:t>l</w:t>
      </w:r>
      <w:r w:rsidRPr="001A3C4F">
        <w:rPr>
          <w:rFonts w:ascii="Times New Roman" w:hAnsi="Times New Roman" w:cs="Times New Roman"/>
          <w:spacing w:val="-2"/>
          <w:sz w:val="22"/>
          <w:szCs w:val="22"/>
        </w:rPr>
        <w:t>e</w:t>
      </w:r>
      <w:r w:rsidRPr="001A3C4F">
        <w:rPr>
          <w:rFonts w:ascii="Times New Roman" w:hAnsi="Times New Roman" w:cs="Times New Roman"/>
          <w:sz w:val="22"/>
          <w:szCs w:val="22"/>
        </w:rPr>
        <w:t>b</w:t>
      </w:r>
      <w:r w:rsidRPr="001A3C4F">
        <w:rPr>
          <w:rFonts w:ascii="Times New Roman" w:hAnsi="Times New Roman" w:cs="Times New Roman"/>
          <w:spacing w:val="1"/>
          <w:sz w:val="22"/>
          <w:szCs w:val="22"/>
        </w:rPr>
        <w:t>r</w:t>
      </w:r>
      <w:r w:rsidRPr="001A3C4F">
        <w:rPr>
          <w:rFonts w:ascii="Times New Roman" w:hAnsi="Times New Roman" w:cs="Times New Roman"/>
          <w:spacing w:val="-2"/>
          <w:sz w:val="22"/>
          <w:szCs w:val="22"/>
        </w:rPr>
        <w:t>a</w:t>
      </w:r>
      <w:r w:rsidRPr="001A3C4F">
        <w:rPr>
          <w:rFonts w:ascii="Times New Roman" w:hAnsi="Times New Roman" w:cs="Times New Roman"/>
          <w:sz w:val="22"/>
          <w:szCs w:val="22"/>
        </w:rPr>
        <w:t>das</w:t>
      </w:r>
      <w:r w:rsidRPr="001A3C4F">
        <w:rPr>
          <w:rFonts w:ascii="Times New Roman" w:hAnsi="Times New Roman" w:cs="Times New Roman"/>
          <w:spacing w:val="2"/>
          <w:sz w:val="22"/>
          <w:szCs w:val="22"/>
        </w:rPr>
        <w:t xml:space="preserve"> </w:t>
      </w:r>
      <w:r w:rsidRPr="001A3C4F">
        <w:rPr>
          <w:rFonts w:ascii="Times New Roman" w:hAnsi="Times New Roman" w:cs="Times New Roman"/>
          <w:spacing w:val="-2"/>
          <w:sz w:val="22"/>
          <w:szCs w:val="22"/>
        </w:rPr>
        <w:t>p</w:t>
      </w:r>
      <w:r w:rsidRPr="001A3C4F">
        <w:rPr>
          <w:rFonts w:ascii="Times New Roman" w:hAnsi="Times New Roman" w:cs="Times New Roman"/>
          <w:sz w:val="22"/>
          <w:szCs w:val="22"/>
        </w:rPr>
        <w:t>e</w:t>
      </w:r>
      <w:r w:rsidRPr="001A3C4F">
        <w:rPr>
          <w:rFonts w:ascii="Times New Roman" w:hAnsi="Times New Roman" w:cs="Times New Roman"/>
          <w:spacing w:val="-1"/>
          <w:sz w:val="22"/>
          <w:szCs w:val="22"/>
        </w:rPr>
        <w:t>l</w:t>
      </w:r>
      <w:r w:rsidRPr="001A3C4F">
        <w:rPr>
          <w:rFonts w:ascii="Times New Roman" w:hAnsi="Times New Roman" w:cs="Times New Roman"/>
          <w:sz w:val="22"/>
          <w:szCs w:val="22"/>
        </w:rPr>
        <w:t xml:space="preserve">a </w:t>
      </w:r>
      <w:r w:rsidR="007F6D11" w:rsidRPr="001A3C4F">
        <w:rPr>
          <w:rFonts w:ascii="Times New Roman" w:hAnsi="Times New Roman" w:cs="Times New Roman"/>
          <w:sz w:val="22"/>
          <w:szCs w:val="22"/>
        </w:rPr>
        <w:t>Devedora</w:t>
      </w:r>
      <w:r w:rsidR="00F31118" w:rsidRPr="001A3C4F">
        <w:rPr>
          <w:rFonts w:ascii="Times New Roman" w:hAnsi="Times New Roman" w:cs="Times New Roman"/>
          <w:sz w:val="22"/>
          <w:szCs w:val="22"/>
        </w:rPr>
        <w:t xml:space="preserve"> envolvendo </w:t>
      </w:r>
      <w:r w:rsidR="000E2C2D" w:rsidRPr="001A3C4F">
        <w:rPr>
          <w:rFonts w:ascii="Times New Roman" w:hAnsi="Times New Roman" w:cs="Times New Roman"/>
          <w:sz w:val="22"/>
          <w:szCs w:val="22"/>
        </w:rPr>
        <w:t xml:space="preserve">exclusivamente </w:t>
      </w:r>
      <w:r w:rsidR="00F31118" w:rsidRPr="001A3C4F">
        <w:rPr>
          <w:rFonts w:ascii="Times New Roman" w:hAnsi="Times New Roman" w:cs="Times New Roman"/>
          <w:sz w:val="22"/>
          <w:szCs w:val="22"/>
        </w:rPr>
        <w:t>suas Controladas</w:t>
      </w:r>
      <w:r w:rsidR="007F6D11" w:rsidRPr="001A3C4F">
        <w:rPr>
          <w:rFonts w:ascii="Times New Roman" w:hAnsi="Times New Roman" w:cs="Times New Roman"/>
          <w:sz w:val="22"/>
          <w:szCs w:val="22"/>
        </w:rPr>
        <w:t xml:space="preserve"> </w:t>
      </w:r>
      <w:r w:rsidRPr="001A3C4F">
        <w:rPr>
          <w:rFonts w:ascii="Times New Roman" w:hAnsi="Times New Roman" w:cs="Times New Roman"/>
          <w:spacing w:val="-2"/>
          <w:sz w:val="22"/>
          <w:szCs w:val="22"/>
        </w:rPr>
        <w:t>o</w:t>
      </w:r>
      <w:r w:rsidRPr="001A3C4F">
        <w:rPr>
          <w:rFonts w:ascii="Times New Roman" w:hAnsi="Times New Roman" w:cs="Times New Roman"/>
          <w:sz w:val="22"/>
          <w:szCs w:val="22"/>
        </w:rPr>
        <w:t xml:space="preserve">u </w:t>
      </w:r>
      <w:r w:rsidR="008C480C" w:rsidRPr="001A3C4F">
        <w:rPr>
          <w:rFonts w:ascii="Times New Roman" w:hAnsi="Times New Roman" w:cs="Times New Roman"/>
          <w:sz w:val="22"/>
          <w:szCs w:val="22"/>
        </w:rPr>
        <w:t xml:space="preserve">celebradas exclusivamente </w:t>
      </w:r>
      <w:r w:rsidRPr="001A3C4F">
        <w:rPr>
          <w:rFonts w:ascii="Times New Roman" w:hAnsi="Times New Roman" w:cs="Times New Roman"/>
          <w:sz w:val="22"/>
          <w:szCs w:val="22"/>
        </w:rPr>
        <w:t>por</w:t>
      </w:r>
      <w:r w:rsidRPr="001A3C4F">
        <w:rPr>
          <w:rFonts w:ascii="Times New Roman" w:hAnsi="Times New Roman" w:cs="Times New Roman"/>
          <w:spacing w:val="1"/>
          <w:sz w:val="22"/>
          <w:szCs w:val="22"/>
        </w:rPr>
        <w:t xml:space="preserve"> </w:t>
      </w:r>
      <w:r w:rsidRPr="001A3C4F">
        <w:rPr>
          <w:rFonts w:ascii="Times New Roman" w:hAnsi="Times New Roman" w:cs="Times New Roman"/>
          <w:sz w:val="22"/>
          <w:szCs w:val="22"/>
        </w:rPr>
        <w:t>q</w:t>
      </w:r>
      <w:r w:rsidRPr="001A3C4F">
        <w:rPr>
          <w:rFonts w:ascii="Times New Roman" w:hAnsi="Times New Roman" w:cs="Times New Roman"/>
          <w:spacing w:val="-2"/>
          <w:sz w:val="22"/>
          <w:szCs w:val="22"/>
        </w:rPr>
        <w:t>u</w:t>
      </w:r>
      <w:r w:rsidRPr="001A3C4F">
        <w:rPr>
          <w:rFonts w:ascii="Times New Roman" w:hAnsi="Times New Roman" w:cs="Times New Roman"/>
          <w:sz w:val="22"/>
          <w:szCs w:val="22"/>
        </w:rPr>
        <w:t>a</w:t>
      </w:r>
      <w:r w:rsidRPr="001A3C4F">
        <w:rPr>
          <w:rFonts w:ascii="Times New Roman" w:hAnsi="Times New Roman" w:cs="Times New Roman"/>
          <w:spacing w:val="1"/>
          <w:sz w:val="22"/>
          <w:szCs w:val="22"/>
        </w:rPr>
        <w:t>l</w:t>
      </w:r>
      <w:r w:rsidRPr="001A3C4F">
        <w:rPr>
          <w:rFonts w:ascii="Times New Roman" w:hAnsi="Times New Roman" w:cs="Times New Roman"/>
          <w:spacing w:val="-2"/>
          <w:sz w:val="22"/>
          <w:szCs w:val="22"/>
        </w:rPr>
        <w:t>q</w:t>
      </w:r>
      <w:r w:rsidRPr="001A3C4F">
        <w:rPr>
          <w:rFonts w:ascii="Times New Roman" w:hAnsi="Times New Roman" w:cs="Times New Roman"/>
          <w:sz w:val="22"/>
          <w:szCs w:val="22"/>
        </w:rPr>
        <w:t xml:space="preserve">uer de </w:t>
      </w:r>
      <w:r w:rsidRPr="001A3C4F">
        <w:rPr>
          <w:rFonts w:ascii="Times New Roman" w:hAnsi="Times New Roman" w:cs="Times New Roman"/>
          <w:spacing w:val="-2"/>
          <w:sz w:val="22"/>
          <w:szCs w:val="22"/>
        </w:rPr>
        <w:t>s</w:t>
      </w:r>
      <w:r w:rsidRPr="001A3C4F">
        <w:rPr>
          <w:rFonts w:ascii="Times New Roman" w:hAnsi="Times New Roman" w:cs="Times New Roman"/>
          <w:sz w:val="22"/>
          <w:szCs w:val="22"/>
        </w:rPr>
        <w:t>uas</w:t>
      </w:r>
      <w:r w:rsidRPr="001A3C4F">
        <w:rPr>
          <w:rFonts w:ascii="Times New Roman" w:hAnsi="Times New Roman" w:cs="Times New Roman"/>
          <w:spacing w:val="-1"/>
          <w:sz w:val="22"/>
          <w:szCs w:val="22"/>
        </w:rPr>
        <w:t xml:space="preserve"> </w:t>
      </w:r>
      <w:r w:rsidRPr="001A3C4F">
        <w:rPr>
          <w:rFonts w:ascii="Times New Roman" w:hAnsi="Times New Roman" w:cs="Times New Roman"/>
          <w:sz w:val="22"/>
          <w:szCs w:val="22"/>
        </w:rPr>
        <w:t>Con</w:t>
      </w:r>
      <w:r w:rsidRPr="001A3C4F">
        <w:rPr>
          <w:rFonts w:ascii="Times New Roman" w:hAnsi="Times New Roman" w:cs="Times New Roman"/>
          <w:spacing w:val="-1"/>
          <w:sz w:val="22"/>
          <w:szCs w:val="22"/>
        </w:rPr>
        <w:t>t</w:t>
      </w:r>
      <w:r w:rsidRPr="001A3C4F">
        <w:rPr>
          <w:rFonts w:ascii="Times New Roman" w:hAnsi="Times New Roman" w:cs="Times New Roman"/>
          <w:spacing w:val="1"/>
          <w:sz w:val="22"/>
          <w:szCs w:val="22"/>
        </w:rPr>
        <w:t>r</w:t>
      </w:r>
      <w:r w:rsidRPr="001A3C4F">
        <w:rPr>
          <w:rFonts w:ascii="Times New Roman" w:hAnsi="Times New Roman" w:cs="Times New Roman"/>
          <w:sz w:val="22"/>
          <w:szCs w:val="22"/>
        </w:rPr>
        <w:t>o</w:t>
      </w:r>
      <w:r w:rsidRPr="001A3C4F">
        <w:rPr>
          <w:rFonts w:ascii="Times New Roman" w:hAnsi="Times New Roman" w:cs="Times New Roman"/>
          <w:spacing w:val="1"/>
          <w:sz w:val="22"/>
          <w:szCs w:val="22"/>
        </w:rPr>
        <w:t>l</w:t>
      </w:r>
      <w:r w:rsidRPr="001A3C4F">
        <w:rPr>
          <w:rFonts w:ascii="Times New Roman" w:hAnsi="Times New Roman" w:cs="Times New Roman"/>
          <w:spacing w:val="-2"/>
          <w:sz w:val="22"/>
          <w:szCs w:val="22"/>
        </w:rPr>
        <w:t>a</w:t>
      </w:r>
      <w:r w:rsidRPr="001A3C4F">
        <w:rPr>
          <w:rFonts w:ascii="Times New Roman" w:hAnsi="Times New Roman" w:cs="Times New Roman"/>
          <w:sz w:val="22"/>
          <w:szCs w:val="22"/>
        </w:rPr>
        <w:t>das</w:t>
      </w:r>
      <w:r w:rsidRPr="001A3C4F">
        <w:rPr>
          <w:rFonts w:ascii="Times New Roman" w:hAnsi="Times New Roman" w:cs="Times New Roman"/>
          <w:spacing w:val="-2"/>
          <w:sz w:val="22"/>
          <w:szCs w:val="22"/>
        </w:rPr>
        <w:t xml:space="preserve"> </w:t>
      </w:r>
      <w:r w:rsidRPr="001A3C4F">
        <w:rPr>
          <w:rFonts w:ascii="Times New Roman" w:hAnsi="Times New Roman" w:cs="Times New Roman"/>
          <w:sz w:val="22"/>
          <w:szCs w:val="22"/>
        </w:rPr>
        <w:t>d</w:t>
      </w:r>
      <w:r w:rsidRPr="001A3C4F">
        <w:rPr>
          <w:rFonts w:ascii="Times New Roman" w:hAnsi="Times New Roman" w:cs="Times New Roman"/>
          <w:spacing w:val="-1"/>
          <w:sz w:val="22"/>
          <w:szCs w:val="22"/>
        </w:rPr>
        <w:t>i</w:t>
      </w:r>
      <w:r w:rsidRPr="001A3C4F">
        <w:rPr>
          <w:rFonts w:ascii="Times New Roman" w:hAnsi="Times New Roman" w:cs="Times New Roman"/>
          <w:spacing w:val="1"/>
          <w:sz w:val="22"/>
          <w:szCs w:val="22"/>
        </w:rPr>
        <w:t>r</w:t>
      </w:r>
      <w:r w:rsidRPr="001A3C4F">
        <w:rPr>
          <w:rFonts w:ascii="Times New Roman" w:hAnsi="Times New Roman" w:cs="Times New Roman"/>
          <w:sz w:val="22"/>
          <w:szCs w:val="22"/>
        </w:rPr>
        <w:t>e</w:t>
      </w:r>
      <w:r w:rsidRPr="001A3C4F">
        <w:rPr>
          <w:rFonts w:ascii="Times New Roman" w:hAnsi="Times New Roman" w:cs="Times New Roman"/>
          <w:spacing w:val="-1"/>
          <w:sz w:val="22"/>
          <w:szCs w:val="22"/>
        </w:rPr>
        <w:t>t</w:t>
      </w:r>
      <w:r w:rsidRPr="001A3C4F">
        <w:rPr>
          <w:rFonts w:ascii="Times New Roman" w:hAnsi="Times New Roman" w:cs="Times New Roman"/>
          <w:sz w:val="22"/>
          <w:szCs w:val="22"/>
        </w:rPr>
        <w:t>as</w:t>
      </w:r>
      <w:r w:rsidRPr="001A3C4F">
        <w:rPr>
          <w:rFonts w:ascii="Times New Roman" w:hAnsi="Times New Roman" w:cs="Times New Roman"/>
          <w:spacing w:val="1"/>
          <w:sz w:val="22"/>
          <w:szCs w:val="22"/>
        </w:rPr>
        <w:t xml:space="preserve"> </w:t>
      </w:r>
      <w:r w:rsidRPr="001A3C4F">
        <w:rPr>
          <w:rFonts w:ascii="Times New Roman" w:hAnsi="Times New Roman" w:cs="Times New Roman"/>
          <w:sz w:val="22"/>
          <w:szCs w:val="22"/>
        </w:rPr>
        <w:t>ou</w:t>
      </w:r>
      <w:r w:rsidRPr="001A3C4F">
        <w:rPr>
          <w:rFonts w:ascii="Times New Roman" w:hAnsi="Times New Roman" w:cs="Times New Roman"/>
          <w:spacing w:val="-2"/>
          <w:sz w:val="22"/>
          <w:szCs w:val="22"/>
        </w:rPr>
        <w:t xml:space="preserve"> </w:t>
      </w:r>
      <w:r w:rsidRPr="001A3C4F">
        <w:rPr>
          <w:rFonts w:ascii="Times New Roman" w:hAnsi="Times New Roman" w:cs="Times New Roman"/>
          <w:spacing w:val="1"/>
          <w:sz w:val="22"/>
          <w:szCs w:val="22"/>
        </w:rPr>
        <w:t>i</w:t>
      </w:r>
      <w:r w:rsidRPr="001A3C4F">
        <w:rPr>
          <w:rFonts w:ascii="Times New Roman" w:hAnsi="Times New Roman" w:cs="Times New Roman"/>
          <w:sz w:val="22"/>
          <w:szCs w:val="22"/>
        </w:rPr>
        <w:t>n</w:t>
      </w:r>
      <w:r w:rsidRPr="001A3C4F">
        <w:rPr>
          <w:rFonts w:ascii="Times New Roman" w:hAnsi="Times New Roman" w:cs="Times New Roman"/>
          <w:spacing w:val="-2"/>
          <w:sz w:val="22"/>
          <w:szCs w:val="22"/>
        </w:rPr>
        <w:t>d</w:t>
      </w:r>
      <w:r w:rsidRPr="001A3C4F">
        <w:rPr>
          <w:rFonts w:ascii="Times New Roman" w:hAnsi="Times New Roman" w:cs="Times New Roman"/>
          <w:spacing w:val="1"/>
          <w:sz w:val="22"/>
          <w:szCs w:val="22"/>
        </w:rPr>
        <w:t>i</w:t>
      </w:r>
      <w:r w:rsidRPr="001A3C4F">
        <w:rPr>
          <w:rFonts w:ascii="Times New Roman" w:hAnsi="Times New Roman" w:cs="Times New Roman"/>
          <w:spacing w:val="-2"/>
          <w:sz w:val="22"/>
          <w:szCs w:val="22"/>
        </w:rPr>
        <w:t>r</w:t>
      </w:r>
      <w:r w:rsidRPr="001A3C4F">
        <w:rPr>
          <w:rFonts w:ascii="Times New Roman" w:hAnsi="Times New Roman" w:cs="Times New Roman"/>
          <w:sz w:val="22"/>
          <w:szCs w:val="22"/>
        </w:rPr>
        <w:t>e</w:t>
      </w:r>
      <w:r w:rsidRPr="001A3C4F">
        <w:rPr>
          <w:rFonts w:ascii="Times New Roman" w:hAnsi="Times New Roman" w:cs="Times New Roman"/>
          <w:spacing w:val="1"/>
          <w:sz w:val="22"/>
          <w:szCs w:val="22"/>
        </w:rPr>
        <w:t>t</w:t>
      </w:r>
      <w:r w:rsidRPr="001A3C4F">
        <w:rPr>
          <w:rFonts w:ascii="Times New Roman" w:hAnsi="Times New Roman" w:cs="Times New Roman"/>
          <w:spacing w:val="-2"/>
          <w:sz w:val="22"/>
          <w:szCs w:val="22"/>
        </w:rPr>
        <w:t>a</w:t>
      </w:r>
      <w:r w:rsidRPr="001A3C4F">
        <w:rPr>
          <w:rFonts w:ascii="Times New Roman" w:hAnsi="Times New Roman" w:cs="Times New Roman"/>
          <w:sz w:val="22"/>
          <w:szCs w:val="22"/>
        </w:rPr>
        <w:t>s;</w:t>
      </w:r>
      <w:r w:rsidR="0083338F" w:rsidRPr="001A3C4F">
        <w:rPr>
          <w:rFonts w:ascii="Times New Roman" w:hAnsi="Times New Roman" w:cs="Times New Roman"/>
          <w:sz w:val="22"/>
          <w:szCs w:val="22"/>
        </w:rPr>
        <w:t xml:space="preserve"> </w:t>
      </w:r>
    </w:p>
    <w:bookmarkEnd w:id="3022"/>
    <w:p w14:paraId="0E05EFB8" w14:textId="77777777" w:rsidR="000D6DC2" w:rsidRPr="001A3C4F" w:rsidRDefault="000D6DC2" w:rsidP="009B4504">
      <w:pPr>
        <w:tabs>
          <w:tab w:val="left" w:pos="8080"/>
        </w:tabs>
        <w:jc w:val="both"/>
        <w:rPr>
          <w:rFonts w:ascii="Times New Roman" w:eastAsia="Times New Roman" w:hAnsi="Times New Roman" w:cs="Times New Roman"/>
          <w:sz w:val="22"/>
          <w:szCs w:val="22"/>
          <w:lang w:val="pt-BR"/>
        </w:rPr>
      </w:pPr>
    </w:p>
    <w:p w14:paraId="4F71F565" w14:textId="34A21EE8" w:rsidR="000D6DC2" w:rsidRPr="001A3C4F" w:rsidRDefault="000D6DC2" w:rsidP="009B4504">
      <w:pPr>
        <w:pStyle w:val="PargrafoComumNvel2"/>
        <w:numPr>
          <w:ilvl w:val="0"/>
          <w:numId w:val="17"/>
        </w:numPr>
        <w:tabs>
          <w:tab w:val="clear" w:pos="1134"/>
        </w:tabs>
        <w:spacing w:line="240" w:lineRule="auto"/>
        <w:ind w:left="0" w:firstLine="0"/>
        <w:rPr>
          <w:rFonts w:ascii="Times New Roman" w:hAnsi="Times New Roman" w:cs="Times New Roman"/>
          <w:sz w:val="22"/>
          <w:szCs w:val="22"/>
        </w:rPr>
      </w:pPr>
      <w:bookmarkStart w:id="3023" w:name="_Hlk107580929"/>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0"/>
          <w:sz w:val="22"/>
          <w:szCs w:val="22"/>
        </w:rPr>
        <w:t xml:space="preserve"> </w:t>
      </w:r>
      <w:r w:rsidR="007F6D11" w:rsidRPr="001A3C4F">
        <w:rPr>
          <w:rFonts w:ascii="Times New Roman" w:hAnsi="Times New Roman" w:cs="Times New Roman"/>
          <w:sz w:val="22"/>
          <w:szCs w:val="22"/>
        </w:rPr>
        <w:t>Devedora</w:t>
      </w:r>
      <w:r w:rsidR="007F6D11" w:rsidRPr="001A3C4F">
        <w:rPr>
          <w:rFonts w:ascii="Times New Roman" w:eastAsia="Times New Roman" w:hAnsi="Times New Roman" w:cs="Times New Roman"/>
          <w:sz w:val="22"/>
          <w:szCs w:val="22"/>
        </w:rPr>
        <w:t xml:space="preserve"> </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pacing w:val="1"/>
          <w:sz w:val="22"/>
          <w:szCs w:val="22"/>
        </w:rPr>
        <w:t>/</w:t>
      </w:r>
      <w:r w:rsidRPr="001A3C4F">
        <w:rPr>
          <w:rFonts w:ascii="Times New Roman" w:eastAsia="Times New Roman" w:hAnsi="Times New Roman" w:cs="Times New Roman"/>
          <w:sz w:val="22"/>
          <w:szCs w:val="22"/>
        </w:rPr>
        <w:t>ou</w:t>
      </w:r>
      <w:r w:rsidRPr="001A3C4F">
        <w:rPr>
          <w:rFonts w:ascii="Times New Roman" w:eastAsia="Times New Roman" w:hAnsi="Times New Roman" w:cs="Times New Roman"/>
          <w:spacing w:val="9"/>
          <w:sz w:val="22"/>
          <w:szCs w:val="22"/>
        </w:rPr>
        <w:t xml:space="preserve"> </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z w:val="22"/>
          <w:szCs w:val="22"/>
        </w:rPr>
        <w:t>as</w:t>
      </w:r>
      <w:r w:rsidRPr="001A3C4F">
        <w:rPr>
          <w:rFonts w:ascii="Times New Roman" w:eastAsia="Times New Roman" w:hAnsi="Times New Roman" w:cs="Times New Roman"/>
          <w:spacing w:val="10"/>
          <w:sz w:val="22"/>
          <w:szCs w:val="22"/>
        </w:rPr>
        <w:t xml:space="preserve"> </w:t>
      </w:r>
      <w:r w:rsidRPr="001A3C4F">
        <w:rPr>
          <w:rFonts w:ascii="Times New Roman" w:eastAsia="Times New Roman" w:hAnsi="Times New Roman" w:cs="Times New Roman"/>
          <w:sz w:val="22"/>
          <w:szCs w:val="22"/>
        </w:rPr>
        <w:t>Co</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pacing w:val="1"/>
          <w:sz w:val="22"/>
          <w:szCs w:val="22"/>
        </w:rPr>
        <w:t>tr</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ad</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0"/>
          <w:sz w:val="22"/>
          <w:szCs w:val="22"/>
        </w:rPr>
        <w:t xml:space="preserve"> </w:t>
      </w:r>
      <w:r w:rsidRPr="001A3C4F">
        <w:rPr>
          <w:rFonts w:ascii="Times New Roman" w:eastAsia="Times New Roman" w:hAnsi="Times New Roman" w:cs="Times New Roman"/>
          <w:sz w:val="22"/>
          <w:szCs w:val="22"/>
        </w:rPr>
        <w:t>d</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as</w:t>
      </w:r>
      <w:r w:rsidRPr="001A3C4F">
        <w:rPr>
          <w:rFonts w:ascii="Times New Roman" w:eastAsia="Times New Roman" w:hAnsi="Times New Roman" w:cs="Times New Roman"/>
          <w:spacing w:val="10"/>
          <w:sz w:val="22"/>
          <w:szCs w:val="22"/>
        </w:rPr>
        <w:t xml:space="preserve"> </w:t>
      </w:r>
      <w:r w:rsidRPr="001A3C4F">
        <w:rPr>
          <w:rFonts w:ascii="Times New Roman" w:eastAsia="Times New Roman" w:hAnsi="Times New Roman" w:cs="Times New Roman"/>
          <w:sz w:val="22"/>
          <w:szCs w:val="22"/>
        </w:rPr>
        <w:t>ou</w:t>
      </w:r>
      <w:r w:rsidRPr="001A3C4F">
        <w:rPr>
          <w:rFonts w:ascii="Times New Roman" w:eastAsia="Times New Roman" w:hAnsi="Times New Roman" w:cs="Times New Roman"/>
          <w:spacing w:val="7"/>
          <w:sz w:val="22"/>
          <w:szCs w:val="22"/>
        </w:rPr>
        <w:t xml:space="preserve"> </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n</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pacing w:val="3"/>
          <w:sz w:val="22"/>
          <w:szCs w:val="22"/>
        </w:rPr>
        <w:t>i</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0"/>
          <w:sz w:val="22"/>
          <w:szCs w:val="22"/>
        </w:rPr>
        <w:t xml:space="preserve"> </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li</w:t>
      </w:r>
      <w:r w:rsidRPr="001A3C4F">
        <w:rPr>
          <w:rFonts w:ascii="Times New Roman" w:eastAsia="Times New Roman" w:hAnsi="Times New Roman" w:cs="Times New Roman"/>
          <w:spacing w:val="-2"/>
          <w:sz w:val="22"/>
          <w:szCs w:val="22"/>
        </w:rPr>
        <w:t>z</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rem</w:t>
      </w:r>
      <w:r w:rsidRPr="001A3C4F">
        <w:rPr>
          <w:rFonts w:ascii="Times New Roman" w:eastAsia="Times New Roman" w:hAnsi="Times New Roman" w:cs="Times New Roman"/>
          <w:sz w:val="22"/>
          <w:szCs w:val="22"/>
        </w:rPr>
        <w:t>,</w:t>
      </w:r>
      <w:r w:rsidRPr="001A3C4F">
        <w:rPr>
          <w:rFonts w:ascii="Times New Roman" w:eastAsia="Times New Roman" w:hAnsi="Times New Roman" w:cs="Times New Roman"/>
          <w:spacing w:val="9"/>
          <w:sz w:val="22"/>
          <w:szCs w:val="22"/>
        </w:rPr>
        <w:t xml:space="preserve"> </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2"/>
          <w:sz w:val="22"/>
          <w:szCs w:val="22"/>
        </w:rPr>
        <w:t xml:space="preserve"> </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z w:val="22"/>
          <w:szCs w:val="22"/>
        </w:rPr>
        <w:t>u</w:t>
      </w:r>
      <w:r w:rsidRPr="001A3C4F">
        <w:rPr>
          <w:rFonts w:ascii="Times New Roman" w:eastAsia="Times New Roman" w:hAnsi="Times New Roman" w:cs="Times New Roman"/>
          <w:spacing w:val="9"/>
          <w:sz w:val="22"/>
          <w:szCs w:val="22"/>
        </w:rPr>
        <w:t xml:space="preserve"> </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n</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re</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m</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0"/>
          <w:sz w:val="22"/>
          <w:szCs w:val="22"/>
        </w:rPr>
        <w:t xml:space="preserve"> </w:t>
      </w:r>
      <w:r w:rsidRPr="001A3C4F">
        <w:rPr>
          <w:rFonts w:ascii="Times New Roman" w:eastAsia="Times New Roman" w:hAnsi="Times New Roman" w:cs="Times New Roman"/>
          <w:sz w:val="22"/>
          <w:szCs w:val="22"/>
        </w:rPr>
        <w:t>q</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q</w:t>
      </w:r>
      <w:r w:rsidRPr="001A3C4F">
        <w:rPr>
          <w:rFonts w:ascii="Times New Roman" w:eastAsia="Times New Roman" w:hAnsi="Times New Roman" w:cs="Times New Roman"/>
          <w:spacing w:val="-5"/>
          <w:sz w:val="22"/>
          <w:szCs w:val="22"/>
        </w:rPr>
        <w:t>u</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z w:val="22"/>
          <w:szCs w:val="22"/>
        </w:rPr>
        <w:t>r operação</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ou</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pacing w:val="-2"/>
          <w:sz w:val="22"/>
          <w:szCs w:val="22"/>
        </w:rPr>
        <w:t>s</w:t>
      </w:r>
      <w:r w:rsidRPr="001A3C4F">
        <w:rPr>
          <w:rFonts w:ascii="Times New Roman" w:eastAsia="Times New Roman" w:hAnsi="Times New Roman" w:cs="Times New Roman"/>
          <w:sz w:val="22"/>
          <w:szCs w:val="22"/>
        </w:rPr>
        <w:t>é</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3"/>
          <w:sz w:val="22"/>
          <w:szCs w:val="22"/>
        </w:rPr>
        <w:t xml:space="preserve"> operações</w:t>
      </w:r>
      <w:r w:rsidRPr="001A3C4F">
        <w:rPr>
          <w:rFonts w:ascii="Times New Roman" w:eastAsia="Times New Roman" w:hAnsi="Times New Roman" w:cs="Times New Roman"/>
          <w:spacing w:val="1"/>
          <w:sz w:val="22"/>
          <w:szCs w:val="22"/>
        </w:rPr>
        <w:t xml:space="preserve"> (in</w:t>
      </w:r>
      <w:r w:rsidRPr="001A3C4F">
        <w:rPr>
          <w:rFonts w:ascii="Times New Roman" w:eastAsia="Times New Roman" w:hAnsi="Times New Roman" w:cs="Times New Roman"/>
          <w:sz w:val="22"/>
          <w:szCs w:val="22"/>
        </w:rPr>
        <w:t>c</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 xml:space="preserve">ndo, </w:t>
      </w:r>
      <w:r w:rsidRPr="001A3C4F">
        <w:rPr>
          <w:rFonts w:ascii="Times New Roman" w:eastAsia="Times New Roman" w:hAnsi="Times New Roman" w:cs="Times New Roman"/>
          <w:spacing w:val="1"/>
          <w:sz w:val="22"/>
          <w:szCs w:val="22"/>
        </w:rPr>
        <w:t>e</w:t>
      </w:r>
      <w:r w:rsidRPr="001A3C4F">
        <w:rPr>
          <w:rFonts w:ascii="Times New Roman" w:eastAsia="Times New Roman" w:hAnsi="Times New Roman" w:cs="Times New Roman"/>
          <w:sz w:val="22"/>
          <w:szCs w:val="22"/>
        </w:rPr>
        <w:t>n</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2"/>
          <w:sz w:val="22"/>
          <w:szCs w:val="22"/>
        </w:rPr>
        <w:t>ra</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c</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pacing w:val="1"/>
          <w:sz w:val="22"/>
          <w:szCs w:val="22"/>
        </w:rPr>
        <w:t>m</w:t>
      </w:r>
      <w:r w:rsidRPr="001A3C4F">
        <w:rPr>
          <w:rFonts w:ascii="Times New Roman" w:eastAsia="Times New Roman" w:hAnsi="Times New Roman" w:cs="Times New Roman"/>
          <w:sz w:val="22"/>
          <w:szCs w:val="22"/>
        </w:rPr>
        <w:t>p</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z w:val="22"/>
          <w:szCs w:val="22"/>
        </w:rPr>
        <w:t>,</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ven</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z w:val="22"/>
          <w:szCs w:val="22"/>
        </w:rPr>
        <w:t>d</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m</w:t>
      </w:r>
      <w:r w:rsidRPr="001A3C4F">
        <w:rPr>
          <w:rFonts w:ascii="Times New Roman" w:eastAsia="Times New Roman" w:hAnsi="Times New Roman" w:cs="Times New Roman"/>
          <w:sz w:val="22"/>
          <w:szCs w:val="22"/>
        </w:rPr>
        <w:t>en</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o, a</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u</w:t>
      </w:r>
      <w:r w:rsidRPr="001A3C4F">
        <w:rPr>
          <w:rFonts w:ascii="Times New Roman" w:eastAsia="Times New Roman" w:hAnsi="Times New Roman" w:cs="Times New Roman"/>
          <w:spacing w:val="-2"/>
          <w:sz w:val="22"/>
          <w:szCs w:val="22"/>
        </w:rPr>
        <w:t>g</w:t>
      </w:r>
      <w:r w:rsidRPr="001A3C4F">
        <w:rPr>
          <w:rFonts w:ascii="Times New Roman" w:eastAsia="Times New Roman" w:hAnsi="Times New Roman" w:cs="Times New Roman"/>
          <w:sz w:val="22"/>
          <w:szCs w:val="22"/>
        </w:rPr>
        <w:t>ue</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 xml:space="preserve">, </w:t>
      </w:r>
      <w:r w:rsidRPr="001A3C4F">
        <w:rPr>
          <w:rFonts w:ascii="Times New Roman" w:eastAsia="Times New Roman" w:hAnsi="Times New Roman" w:cs="Times New Roman"/>
          <w:spacing w:val="1"/>
          <w:sz w:val="22"/>
          <w:szCs w:val="22"/>
        </w:rPr>
        <w:t>tr</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
          <w:sz w:val="22"/>
          <w:szCs w:val="22"/>
        </w:rPr>
        <w:t>f</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pacing w:val="-2"/>
          <w:sz w:val="22"/>
          <w:szCs w:val="22"/>
        </w:rPr>
        <w:t>ê</w:t>
      </w:r>
      <w:r w:rsidRPr="001A3C4F">
        <w:rPr>
          <w:rFonts w:ascii="Times New Roman" w:eastAsia="Times New Roman" w:hAnsi="Times New Roman" w:cs="Times New Roman"/>
          <w:sz w:val="22"/>
          <w:szCs w:val="22"/>
        </w:rPr>
        <w:t>nc</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bu</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ção de</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ivos</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ou</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d</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pacing w:val="1"/>
          <w:sz w:val="22"/>
          <w:szCs w:val="22"/>
        </w:rPr>
        <w:t>it</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ou</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p</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pacing w:val="1"/>
          <w:sz w:val="22"/>
          <w:szCs w:val="22"/>
        </w:rPr>
        <w:t>rm</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3"/>
          <w:sz w:val="22"/>
          <w:szCs w:val="22"/>
        </w:rPr>
        <w:t xml:space="preserve"> d</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b</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z w:val="22"/>
          <w:szCs w:val="22"/>
        </w:rPr>
        <w:t>ns</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ou</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d</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z w:val="22"/>
          <w:szCs w:val="22"/>
        </w:rPr>
        <w:t>com</w:t>
      </w:r>
      <w:r w:rsidRPr="001A3C4F">
        <w:rPr>
          <w:rFonts w:ascii="Times New Roman" w:eastAsia="Times New Roman" w:hAnsi="Times New Roman" w:cs="Times New Roman"/>
          <w:spacing w:val="4"/>
          <w:sz w:val="22"/>
          <w:szCs w:val="22"/>
        </w:rPr>
        <w:t xml:space="preserve"> </w:t>
      </w:r>
      <w:r w:rsidRPr="001A3C4F">
        <w:rPr>
          <w:rFonts w:ascii="Times New Roman" w:eastAsia="Times New Roman" w:hAnsi="Times New Roman" w:cs="Times New Roman"/>
          <w:spacing w:val="3"/>
          <w:sz w:val="22"/>
          <w:szCs w:val="22"/>
        </w:rPr>
        <w:t>q</w:t>
      </w:r>
      <w:r w:rsidRPr="001A3C4F">
        <w:rPr>
          <w:rFonts w:ascii="Times New Roman" w:eastAsia="Times New Roman" w:hAnsi="Times New Roman" w:cs="Times New Roman"/>
          <w:sz w:val="22"/>
          <w:szCs w:val="22"/>
        </w:rPr>
        <w:t>u</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q</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z w:val="22"/>
          <w:szCs w:val="22"/>
        </w:rPr>
        <w:t>er pe</w:t>
      </w:r>
      <w:r w:rsidRPr="001A3C4F">
        <w:rPr>
          <w:rFonts w:ascii="Times New Roman" w:eastAsia="Times New Roman" w:hAnsi="Times New Roman" w:cs="Times New Roman"/>
          <w:spacing w:val="1"/>
          <w:sz w:val="22"/>
          <w:szCs w:val="22"/>
        </w:rPr>
        <w:t>s</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ou en</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3"/>
          <w:sz w:val="22"/>
          <w:szCs w:val="22"/>
        </w:rPr>
        <w:t>i</w:t>
      </w:r>
      <w:r w:rsidRPr="001A3C4F">
        <w:rPr>
          <w:rFonts w:ascii="Times New Roman" w:eastAsia="Times New Roman" w:hAnsi="Times New Roman" w:cs="Times New Roman"/>
          <w:sz w:val="22"/>
          <w:szCs w:val="22"/>
        </w:rPr>
        <w:t>d</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z w:val="22"/>
          <w:szCs w:val="22"/>
        </w:rPr>
        <w:t>de</w:t>
      </w:r>
      <w:r w:rsidRPr="001A3C4F">
        <w:rPr>
          <w:rFonts w:ascii="Times New Roman" w:eastAsia="Times New Roman" w:hAnsi="Times New Roman" w:cs="Times New Roman"/>
          <w:spacing w:val="1"/>
          <w:sz w:val="22"/>
          <w:szCs w:val="22"/>
        </w:rPr>
        <w:t xml:space="preserve"> r</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z w:val="22"/>
          <w:szCs w:val="22"/>
        </w:rPr>
        <w:t>nada</w:t>
      </w:r>
      <w:r w:rsidR="008C480C" w:rsidRPr="001A3C4F">
        <w:rPr>
          <w:rFonts w:ascii="Times New Roman" w:eastAsia="Times New Roman" w:hAnsi="Times New Roman" w:cs="Times New Roman"/>
          <w:sz w:val="22"/>
          <w:szCs w:val="22"/>
        </w:rPr>
        <w:t xml:space="preserve"> (exceto com Controladas diretas ou indiretas)</w:t>
      </w:r>
      <w:r w:rsidR="0083338F" w:rsidRPr="001A3C4F">
        <w:rPr>
          <w:rFonts w:ascii="Times New Roman" w:eastAsia="Times New Roman" w:hAnsi="Times New Roman" w:cs="Times New Roman"/>
          <w:sz w:val="22"/>
          <w:szCs w:val="22"/>
        </w:rPr>
        <w:t>, a menos que a referida operação ou série de operações sejam realizadas em termos e condições não menos favoráveis à respectiva pessoa, do que aqueles que teriam sido obtidos em uma operação comparável, em termos estritamente comerciais, com uma pessoa que não fosse uma entidade ou pessoa relacionada</w:t>
      </w:r>
      <w:r w:rsidRPr="001A3C4F">
        <w:rPr>
          <w:rFonts w:ascii="Times New Roman" w:eastAsia="Times New Roman" w:hAnsi="Times New Roman" w:cs="Times New Roman"/>
          <w:sz w:val="22"/>
          <w:szCs w:val="22"/>
        </w:rPr>
        <w:t>;</w:t>
      </w:r>
      <w:r w:rsidR="001F6FCB" w:rsidRPr="001A3C4F">
        <w:rPr>
          <w:rFonts w:ascii="Times New Roman" w:eastAsia="Times New Roman" w:hAnsi="Times New Roman" w:cs="Times New Roman"/>
          <w:sz w:val="22"/>
          <w:szCs w:val="22"/>
        </w:rPr>
        <w:t xml:space="preserve"> </w:t>
      </w:r>
    </w:p>
    <w:p w14:paraId="61DFFA75" w14:textId="77777777" w:rsidR="000D6DC2" w:rsidRPr="001A3C4F" w:rsidRDefault="000D6DC2" w:rsidP="009B4504">
      <w:pPr>
        <w:pStyle w:val="PargrafodaLista"/>
        <w:tabs>
          <w:tab w:val="left" w:pos="993"/>
        </w:tabs>
        <w:ind w:left="0"/>
        <w:rPr>
          <w:rFonts w:ascii="Times New Roman" w:hAnsi="Times New Roman" w:cs="Times New Roman"/>
          <w:sz w:val="22"/>
          <w:szCs w:val="22"/>
          <w:lang w:val="pt-BR"/>
        </w:rPr>
      </w:pPr>
    </w:p>
    <w:p w14:paraId="68984161" w14:textId="2E1B5EA0" w:rsidR="000D6DC2" w:rsidRPr="001A3C4F" w:rsidRDefault="007F6D11" w:rsidP="009B4504">
      <w:pPr>
        <w:pStyle w:val="PargrafoComumNvel2"/>
        <w:numPr>
          <w:ilvl w:val="0"/>
          <w:numId w:val="17"/>
        </w:numPr>
        <w:tabs>
          <w:tab w:val="clear" w:pos="1134"/>
          <w:tab w:val="left" w:pos="567"/>
        </w:tabs>
        <w:spacing w:line="240" w:lineRule="auto"/>
        <w:ind w:left="0" w:firstLine="0"/>
        <w:rPr>
          <w:rFonts w:ascii="Times New Roman" w:hAnsi="Times New Roman" w:cs="Times New Roman"/>
          <w:sz w:val="22"/>
          <w:szCs w:val="22"/>
        </w:rPr>
      </w:pPr>
      <w:r w:rsidRPr="001A3C4F">
        <w:rPr>
          <w:rFonts w:ascii="Times New Roman" w:eastAsia="Times New Roman" w:hAnsi="Times New Roman" w:cs="Times New Roman"/>
          <w:sz w:val="22"/>
          <w:szCs w:val="22"/>
        </w:rPr>
        <w:t xml:space="preserve"> </w:t>
      </w:r>
      <w:r w:rsidR="000D6DC2" w:rsidRPr="001A3C4F">
        <w:rPr>
          <w:rFonts w:ascii="Times New Roman" w:eastAsia="Times New Roman" w:hAnsi="Times New Roman" w:cs="Times New Roman"/>
          <w:sz w:val="22"/>
          <w:szCs w:val="22"/>
        </w:rPr>
        <w:t xml:space="preserve">concessão </w:t>
      </w:r>
      <w:r w:rsidR="004E1473" w:rsidRPr="001A3C4F">
        <w:rPr>
          <w:rFonts w:ascii="Times New Roman" w:eastAsia="Times New Roman" w:hAnsi="Times New Roman" w:cs="Times New Roman"/>
          <w:sz w:val="22"/>
          <w:szCs w:val="22"/>
        </w:rPr>
        <w:t xml:space="preserve">e contratação </w:t>
      </w:r>
      <w:r w:rsidR="000D6DC2" w:rsidRPr="001A3C4F">
        <w:rPr>
          <w:rFonts w:ascii="Times New Roman" w:eastAsia="Times New Roman" w:hAnsi="Times New Roman" w:cs="Times New Roman"/>
          <w:sz w:val="22"/>
          <w:szCs w:val="22"/>
        </w:rPr>
        <w:t xml:space="preserve">de empréstimos, mútuos, adiantamentos ou qualquer forma de crédito pela </w:t>
      </w:r>
      <w:r w:rsidRPr="001A3C4F">
        <w:rPr>
          <w:rFonts w:ascii="Times New Roman" w:hAnsi="Times New Roman" w:cs="Times New Roman"/>
          <w:sz w:val="22"/>
          <w:szCs w:val="22"/>
        </w:rPr>
        <w:t>Devedora</w:t>
      </w:r>
      <w:r w:rsidRPr="001A3C4F">
        <w:rPr>
          <w:rFonts w:ascii="Times New Roman" w:eastAsia="Times New Roman" w:hAnsi="Times New Roman" w:cs="Times New Roman"/>
          <w:sz w:val="22"/>
          <w:szCs w:val="22"/>
        </w:rPr>
        <w:t xml:space="preserve"> </w:t>
      </w:r>
      <w:r w:rsidR="000D6DC2" w:rsidRPr="001A3C4F">
        <w:rPr>
          <w:rFonts w:ascii="Times New Roman" w:eastAsia="Times New Roman" w:hAnsi="Times New Roman" w:cs="Times New Roman"/>
          <w:sz w:val="22"/>
          <w:szCs w:val="22"/>
        </w:rPr>
        <w:t>a qualquer parte relacionada</w:t>
      </w:r>
      <w:r w:rsidR="0083338F" w:rsidRPr="001A3C4F">
        <w:rPr>
          <w:rFonts w:ascii="Times New Roman" w:eastAsia="Times New Roman" w:hAnsi="Times New Roman" w:cs="Times New Roman"/>
          <w:sz w:val="22"/>
          <w:szCs w:val="22"/>
        </w:rPr>
        <w:t>, exceto para suas Controladas diretas ou indiretas</w:t>
      </w:r>
      <w:r w:rsidR="000D6DC2" w:rsidRPr="001A3C4F">
        <w:rPr>
          <w:rFonts w:ascii="Times New Roman" w:eastAsia="Times New Roman" w:hAnsi="Times New Roman" w:cs="Times New Roman"/>
          <w:sz w:val="22"/>
          <w:szCs w:val="22"/>
        </w:rPr>
        <w:t>;</w:t>
      </w:r>
      <w:r w:rsidR="0083338F" w:rsidRPr="001A3C4F">
        <w:rPr>
          <w:rFonts w:ascii="Times New Roman" w:hAnsi="Times New Roman" w:cs="Times New Roman"/>
          <w:sz w:val="22"/>
          <w:szCs w:val="22"/>
        </w:rPr>
        <w:t xml:space="preserve"> </w:t>
      </w:r>
    </w:p>
    <w:bookmarkEnd w:id="3023"/>
    <w:p w14:paraId="1A068432" w14:textId="77777777" w:rsidR="000D6DC2" w:rsidRPr="001A3C4F" w:rsidRDefault="000D6DC2" w:rsidP="009B4504">
      <w:pPr>
        <w:pStyle w:val="PargrafodaLista"/>
        <w:ind w:left="0"/>
        <w:rPr>
          <w:rFonts w:ascii="Times New Roman" w:hAnsi="Times New Roman" w:cs="Times New Roman"/>
          <w:sz w:val="22"/>
          <w:szCs w:val="22"/>
          <w:lang w:val="pt-BR"/>
        </w:rPr>
      </w:pPr>
    </w:p>
    <w:p w14:paraId="070A3FB8" w14:textId="2B42569F" w:rsidR="000D6DC2" w:rsidRPr="001A3C4F" w:rsidRDefault="000D6DC2" w:rsidP="009B4504">
      <w:pPr>
        <w:pStyle w:val="PargrafoComumNvel2"/>
        <w:numPr>
          <w:ilvl w:val="0"/>
          <w:numId w:val="17"/>
        </w:numPr>
        <w:tabs>
          <w:tab w:val="clear" w:pos="1134"/>
        </w:tabs>
        <w:spacing w:line="240" w:lineRule="auto"/>
        <w:ind w:left="0" w:firstLine="0"/>
        <w:rPr>
          <w:rFonts w:ascii="Times New Roman" w:eastAsia="Times New Roman" w:hAnsi="Times New Roman" w:cs="Times New Roman"/>
          <w:sz w:val="22"/>
          <w:szCs w:val="22"/>
        </w:rPr>
      </w:pPr>
      <w:r w:rsidRPr="001A3C4F">
        <w:rPr>
          <w:rFonts w:ascii="Times New Roman" w:eastAsia="Times New Roman" w:hAnsi="Times New Roman" w:cs="Times New Roman"/>
          <w:spacing w:val="1"/>
          <w:sz w:val="22"/>
          <w:szCs w:val="22"/>
        </w:rPr>
        <w:t>não renovação, cancelamento, revogação ou suspensão das autorizações, concessões,</w:t>
      </w:r>
      <w:r w:rsidRPr="001A3C4F">
        <w:rPr>
          <w:rFonts w:ascii="Times New Roman" w:eastAsia="Times New Roman" w:hAnsi="Times New Roman" w:cs="Times New Roman"/>
          <w:spacing w:val="19"/>
          <w:sz w:val="22"/>
          <w:szCs w:val="22"/>
        </w:rPr>
        <w:t xml:space="preserve"> </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pacing w:val="-2"/>
          <w:sz w:val="22"/>
          <w:szCs w:val="22"/>
        </w:rPr>
        <w:t>v</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ás</w:t>
      </w:r>
      <w:r w:rsidRPr="001A3C4F">
        <w:rPr>
          <w:rFonts w:ascii="Times New Roman" w:eastAsia="Times New Roman" w:hAnsi="Times New Roman" w:cs="Times New Roman"/>
          <w:spacing w:val="17"/>
          <w:sz w:val="22"/>
          <w:szCs w:val="22"/>
        </w:rPr>
        <w:t xml:space="preserve"> </w:t>
      </w:r>
      <w:r w:rsidRPr="001A3C4F">
        <w:rPr>
          <w:rFonts w:ascii="Times New Roman" w:eastAsia="Times New Roman" w:hAnsi="Times New Roman" w:cs="Times New Roman"/>
          <w:sz w:val="22"/>
          <w:szCs w:val="22"/>
        </w:rPr>
        <w:t xml:space="preserve">e </w:t>
      </w:r>
      <w:r w:rsidRPr="001A3C4F">
        <w:rPr>
          <w:rFonts w:ascii="Times New Roman" w:eastAsia="Times New Roman" w:hAnsi="Times New Roman" w:cs="Times New Roman"/>
          <w:spacing w:val="1"/>
          <w:sz w:val="22"/>
          <w:szCs w:val="22"/>
        </w:rPr>
        <w:t>li</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z w:val="22"/>
          <w:szCs w:val="22"/>
        </w:rPr>
        <w:t>enç</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s</w:t>
      </w:r>
      <w:r w:rsidR="00652A7A" w:rsidRPr="001A3C4F">
        <w:rPr>
          <w:rFonts w:ascii="Times New Roman" w:eastAsia="Times New Roman" w:hAnsi="Times New Roman" w:cs="Times New Roman"/>
          <w:spacing w:val="1"/>
          <w:sz w:val="22"/>
          <w:szCs w:val="22"/>
        </w:rPr>
        <w:t xml:space="preserve"> (exceto ambientais)</w:t>
      </w:r>
      <w:r w:rsidRPr="001A3C4F">
        <w:rPr>
          <w:rFonts w:ascii="Times New Roman" w:eastAsia="Times New Roman" w:hAnsi="Times New Roman" w:cs="Times New Roman"/>
          <w:sz w:val="22"/>
          <w:szCs w:val="22"/>
        </w:rPr>
        <w:t>,</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n</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z w:val="22"/>
          <w:szCs w:val="22"/>
        </w:rPr>
        <w:t>ce</w:t>
      </w:r>
      <w:r w:rsidRPr="001A3C4F">
        <w:rPr>
          <w:rFonts w:ascii="Times New Roman" w:eastAsia="Times New Roman" w:hAnsi="Times New Roman" w:cs="Times New Roman"/>
          <w:spacing w:val="-2"/>
          <w:sz w:val="22"/>
          <w:szCs w:val="22"/>
        </w:rPr>
        <w:t>s</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
          <w:sz w:val="22"/>
          <w:szCs w:val="22"/>
        </w:rPr>
        <w:t>á</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os</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z w:val="22"/>
          <w:szCs w:val="22"/>
        </w:rPr>
        <w:t>p</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z w:val="22"/>
          <w:szCs w:val="22"/>
        </w:rPr>
        <w:t xml:space="preserve">o </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eg</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ar</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2"/>
          <w:sz w:val="22"/>
          <w:szCs w:val="22"/>
        </w:rPr>
        <w:t>x</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pacing w:val="1"/>
          <w:sz w:val="22"/>
          <w:szCs w:val="22"/>
        </w:rPr>
        <w:t>í</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o das</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ti</w:t>
      </w:r>
      <w:r w:rsidRPr="001A3C4F">
        <w:rPr>
          <w:rFonts w:ascii="Times New Roman" w:eastAsia="Times New Roman" w:hAnsi="Times New Roman" w:cs="Times New Roman"/>
          <w:spacing w:val="-2"/>
          <w:sz w:val="22"/>
          <w:szCs w:val="22"/>
        </w:rPr>
        <w:t>v</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d</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z w:val="22"/>
          <w:szCs w:val="22"/>
        </w:rPr>
        <w:t>des</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z w:val="22"/>
          <w:szCs w:val="22"/>
        </w:rPr>
        <w:t>de</w:t>
      </w:r>
      <w:r w:rsidRPr="001A3C4F">
        <w:rPr>
          <w:rFonts w:ascii="Times New Roman" w:eastAsia="Times New Roman" w:hAnsi="Times New Roman" w:cs="Times New Roman"/>
          <w:spacing w:val="-2"/>
          <w:sz w:val="22"/>
          <w:szCs w:val="22"/>
        </w:rPr>
        <w:t>s</w:t>
      </w:r>
      <w:r w:rsidRPr="001A3C4F">
        <w:rPr>
          <w:rFonts w:ascii="Times New Roman" w:eastAsia="Times New Roman" w:hAnsi="Times New Roman" w:cs="Times New Roman"/>
          <w:sz w:val="22"/>
          <w:szCs w:val="22"/>
        </w:rPr>
        <w:t>env</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v</w:t>
      </w:r>
      <w:r w:rsidRPr="001A3C4F">
        <w:rPr>
          <w:rFonts w:ascii="Times New Roman" w:eastAsia="Times New Roman" w:hAnsi="Times New Roman" w:cs="Times New Roman"/>
          <w:spacing w:val="2"/>
          <w:sz w:val="22"/>
          <w:szCs w:val="22"/>
        </w:rPr>
        <w:t>i</w:t>
      </w:r>
      <w:r w:rsidRPr="001A3C4F">
        <w:rPr>
          <w:rFonts w:ascii="Times New Roman" w:eastAsia="Times New Roman" w:hAnsi="Times New Roman" w:cs="Times New Roman"/>
          <w:sz w:val="22"/>
          <w:szCs w:val="22"/>
        </w:rPr>
        <w:t>d</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z w:val="22"/>
          <w:szCs w:val="22"/>
        </w:rPr>
        <w:t>s pe</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
          <w:sz w:val="22"/>
          <w:szCs w:val="22"/>
        </w:rPr>
        <w:t xml:space="preserve"> </w:t>
      </w:r>
      <w:r w:rsidR="007F6D11" w:rsidRPr="001A3C4F">
        <w:rPr>
          <w:rFonts w:ascii="Times New Roman" w:hAnsi="Times New Roman" w:cs="Times New Roman"/>
          <w:sz w:val="22"/>
          <w:szCs w:val="22"/>
        </w:rPr>
        <w:t>Devedora</w:t>
      </w:r>
      <w:r w:rsidR="007F6D11"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z w:val="22"/>
          <w:szCs w:val="22"/>
        </w:rPr>
        <w:t>u</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su</w:t>
      </w:r>
      <w:r w:rsidRPr="001A3C4F">
        <w:rPr>
          <w:rFonts w:ascii="Times New Roman" w:eastAsia="Times New Roman" w:hAnsi="Times New Roman" w:cs="Times New Roman"/>
          <w:spacing w:val="1"/>
          <w:sz w:val="22"/>
          <w:szCs w:val="22"/>
        </w:rPr>
        <w:t>a</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z w:val="22"/>
          <w:szCs w:val="22"/>
        </w:rPr>
        <w:t>on</w:t>
      </w:r>
      <w:r w:rsidRPr="001A3C4F">
        <w:rPr>
          <w:rFonts w:ascii="Times New Roman" w:eastAsia="Times New Roman" w:hAnsi="Times New Roman" w:cs="Times New Roman"/>
          <w:spacing w:val="1"/>
          <w:sz w:val="22"/>
          <w:szCs w:val="22"/>
        </w:rPr>
        <w:t>tr</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as</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d</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as</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 xml:space="preserve">ou </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nd</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
          <w:sz w:val="22"/>
          <w:szCs w:val="22"/>
        </w:rPr>
        <w:t>s</w:t>
      </w:r>
      <w:r w:rsidRPr="001A3C4F">
        <w:rPr>
          <w:rFonts w:ascii="Times New Roman" w:eastAsia="Times New Roman" w:hAnsi="Times New Roman" w:cs="Times New Roman"/>
          <w:sz w:val="22"/>
          <w:szCs w:val="22"/>
        </w:rPr>
        <w:t>,</w:t>
      </w:r>
      <w:r w:rsidR="001F6FCB" w:rsidRPr="001A3C4F">
        <w:rPr>
          <w:rFonts w:ascii="Times New Roman" w:eastAsia="Times New Roman" w:hAnsi="Times New Roman" w:cs="Times New Roman"/>
          <w:sz w:val="22"/>
          <w:szCs w:val="22"/>
        </w:rPr>
        <w:t xml:space="preserve"> exceto se estiverem dentro do prazo de regularização determinado em lei e desde que não cause um Efeito Adverso Relevante</w:t>
      </w:r>
      <w:r w:rsidRPr="001A3C4F">
        <w:rPr>
          <w:rFonts w:ascii="Times New Roman" w:eastAsia="Times New Roman" w:hAnsi="Times New Roman" w:cs="Times New Roman"/>
          <w:sz w:val="22"/>
          <w:szCs w:val="22"/>
        </w:rPr>
        <w:t>;</w:t>
      </w:r>
      <w:r w:rsidR="001F6FCB" w:rsidRPr="001A3C4F">
        <w:rPr>
          <w:rFonts w:ascii="Times New Roman" w:eastAsia="Times New Roman" w:hAnsi="Times New Roman" w:cs="Times New Roman"/>
          <w:sz w:val="22"/>
          <w:szCs w:val="22"/>
        </w:rPr>
        <w:t xml:space="preserve"> </w:t>
      </w:r>
    </w:p>
    <w:p w14:paraId="6A4B81CA" w14:textId="75CA0CB2" w:rsidR="00652A7A" w:rsidRPr="001A3C4F" w:rsidRDefault="00652A7A" w:rsidP="009B4504">
      <w:pPr>
        <w:pStyle w:val="PargrafodaLista"/>
        <w:rPr>
          <w:rFonts w:ascii="Times New Roman" w:eastAsia="Times New Roman" w:hAnsi="Times New Roman" w:cs="Times New Roman"/>
          <w:sz w:val="22"/>
          <w:szCs w:val="22"/>
          <w:lang w:val="pt-BR"/>
        </w:rPr>
      </w:pPr>
    </w:p>
    <w:p w14:paraId="6355FC47" w14:textId="5B54F72A" w:rsidR="00652A7A" w:rsidRPr="001A3C4F" w:rsidRDefault="00652A7A" w:rsidP="009B4504">
      <w:pPr>
        <w:pStyle w:val="PargrafoComumNvel2"/>
        <w:numPr>
          <w:ilvl w:val="0"/>
          <w:numId w:val="17"/>
        </w:numPr>
        <w:tabs>
          <w:tab w:val="clear" w:pos="1134"/>
        </w:tabs>
        <w:spacing w:line="240" w:lineRule="auto"/>
        <w:ind w:left="0" w:firstLine="0"/>
        <w:rPr>
          <w:rFonts w:ascii="Times New Roman" w:eastAsia="Times New Roman" w:hAnsi="Times New Roman" w:cs="Times New Roman"/>
          <w:sz w:val="22"/>
          <w:szCs w:val="22"/>
        </w:rPr>
      </w:pPr>
      <w:r w:rsidRPr="001A3C4F">
        <w:rPr>
          <w:rFonts w:ascii="Times New Roman" w:eastAsia="Times New Roman" w:hAnsi="Times New Roman" w:cs="Times New Roman"/>
          <w:spacing w:val="1"/>
          <w:sz w:val="22"/>
          <w:szCs w:val="22"/>
        </w:rPr>
        <w:t>não renovação, cancelamento, revogação ou suspensão das autorizações, concessões,</w:t>
      </w:r>
      <w:r w:rsidRPr="001A3C4F">
        <w:rPr>
          <w:rFonts w:ascii="Times New Roman" w:eastAsia="Times New Roman" w:hAnsi="Times New Roman" w:cs="Times New Roman"/>
          <w:spacing w:val="19"/>
          <w:sz w:val="22"/>
          <w:szCs w:val="22"/>
        </w:rPr>
        <w:t xml:space="preserve"> </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pacing w:val="-2"/>
          <w:sz w:val="22"/>
          <w:szCs w:val="22"/>
        </w:rPr>
        <w:t>v</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ás</w:t>
      </w:r>
      <w:r w:rsidRPr="001A3C4F">
        <w:rPr>
          <w:rFonts w:ascii="Times New Roman" w:eastAsia="Times New Roman" w:hAnsi="Times New Roman" w:cs="Times New Roman"/>
          <w:spacing w:val="17"/>
          <w:sz w:val="22"/>
          <w:szCs w:val="22"/>
        </w:rPr>
        <w:t xml:space="preserve"> </w:t>
      </w:r>
      <w:r w:rsidRPr="001A3C4F">
        <w:rPr>
          <w:rFonts w:ascii="Times New Roman" w:eastAsia="Times New Roman" w:hAnsi="Times New Roman" w:cs="Times New Roman"/>
          <w:sz w:val="22"/>
          <w:szCs w:val="22"/>
        </w:rPr>
        <w:t xml:space="preserve">e </w:t>
      </w:r>
      <w:r w:rsidRPr="001A3C4F">
        <w:rPr>
          <w:rFonts w:ascii="Times New Roman" w:eastAsia="Times New Roman" w:hAnsi="Times New Roman" w:cs="Times New Roman"/>
          <w:spacing w:val="1"/>
          <w:sz w:val="22"/>
          <w:szCs w:val="22"/>
        </w:rPr>
        <w:t>li</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z w:val="22"/>
          <w:szCs w:val="22"/>
        </w:rPr>
        <w:t>enç</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s exclusivamente ambientais</w:t>
      </w:r>
      <w:r w:rsidRPr="001A3C4F">
        <w:rPr>
          <w:rFonts w:ascii="Times New Roman" w:eastAsia="Times New Roman" w:hAnsi="Times New Roman" w:cs="Times New Roman"/>
          <w:sz w:val="22"/>
          <w:szCs w:val="22"/>
        </w:rPr>
        <w:t>,</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n</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z w:val="22"/>
          <w:szCs w:val="22"/>
        </w:rPr>
        <w:t>ce</w:t>
      </w:r>
      <w:r w:rsidRPr="001A3C4F">
        <w:rPr>
          <w:rFonts w:ascii="Times New Roman" w:eastAsia="Times New Roman" w:hAnsi="Times New Roman" w:cs="Times New Roman"/>
          <w:spacing w:val="-2"/>
          <w:sz w:val="22"/>
          <w:szCs w:val="22"/>
        </w:rPr>
        <w:t>s</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
          <w:sz w:val="22"/>
          <w:szCs w:val="22"/>
        </w:rPr>
        <w:t>á</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os</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z w:val="22"/>
          <w:szCs w:val="22"/>
        </w:rPr>
        <w:t>p</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z w:val="22"/>
          <w:szCs w:val="22"/>
        </w:rPr>
        <w:t xml:space="preserve">o </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eg</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ar</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2"/>
          <w:sz w:val="22"/>
          <w:szCs w:val="22"/>
        </w:rPr>
        <w:t>x</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pacing w:val="1"/>
          <w:sz w:val="22"/>
          <w:szCs w:val="22"/>
        </w:rPr>
        <w:t>í</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o das</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ti</w:t>
      </w:r>
      <w:r w:rsidRPr="001A3C4F">
        <w:rPr>
          <w:rFonts w:ascii="Times New Roman" w:eastAsia="Times New Roman" w:hAnsi="Times New Roman" w:cs="Times New Roman"/>
          <w:spacing w:val="-2"/>
          <w:sz w:val="22"/>
          <w:szCs w:val="22"/>
        </w:rPr>
        <w:t>v</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d</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z w:val="22"/>
          <w:szCs w:val="22"/>
        </w:rPr>
        <w:t>des</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z w:val="22"/>
          <w:szCs w:val="22"/>
        </w:rPr>
        <w:t>de</w:t>
      </w:r>
      <w:r w:rsidRPr="001A3C4F">
        <w:rPr>
          <w:rFonts w:ascii="Times New Roman" w:eastAsia="Times New Roman" w:hAnsi="Times New Roman" w:cs="Times New Roman"/>
          <w:spacing w:val="-2"/>
          <w:sz w:val="22"/>
          <w:szCs w:val="22"/>
        </w:rPr>
        <w:t>s</w:t>
      </w:r>
      <w:r w:rsidRPr="001A3C4F">
        <w:rPr>
          <w:rFonts w:ascii="Times New Roman" w:eastAsia="Times New Roman" w:hAnsi="Times New Roman" w:cs="Times New Roman"/>
          <w:sz w:val="22"/>
          <w:szCs w:val="22"/>
        </w:rPr>
        <w:t>env</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v</w:t>
      </w:r>
      <w:r w:rsidRPr="001A3C4F">
        <w:rPr>
          <w:rFonts w:ascii="Times New Roman" w:eastAsia="Times New Roman" w:hAnsi="Times New Roman" w:cs="Times New Roman"/>
          <w:spacing w:val="2"/>
          <w:sz w:val="22"/>
          <w:szCs w:val="22"/>
        </w:rPr>
        <w:t>i</w:t>
      </w:r>
      <w:r w:rsidRPr="001A3C4F">
        <w:rPr>
          <w:rFonts w:ascii="Times New Roman" w:eastAsia="Times New Roman" w:hAnsi="Times New Roman" w:cs="Times New Roman"/>
          <w:sz w:val="22"/>
          <w:szCs w:val="22"/>
        </w:rPr>
        <w:t>d</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z w:val="22"/>
          <w:szCs w:val="22"/>
        </w:rPr>
        <w:t>s pe</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
          <w:sz w:val="22"/>
          <w:szCs w:val="22"/>
        </w:rPr>
        <w:t xml:space="preserve"> </w:t>
      </w:r>
      <w:r w:rsidRPr="001A3C4F">
        <w:rPr>
          <w:rFonts w:ascii="Times New Roman" w:hAnsi="Times New Roman" w:cs="Times New Roman"/>
          <w:sz w:val="22"/>
          <w:szCs w:val="22"/>
        </w:rPr>
        <w:t>Devedora</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z w:val="22"/>
          <w:szCs w:val="22"/>
        </w:rPr>
        <w:t>u</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su</w:t>
      </w:r>
      <w:r w:rsidRPr="001A3C4F">
        <w:rPr>
          <w:rFonts w:ascii="Times New Roman" w:eastAsia="Times New Roman" w:hAnsi="Times New Roman" w:cs="Times New Roman"/>
          <w:spacing w:val="1"/>
          <w:sz w:val="22"/>
          <w:szCs w:val="22"/>
        </w:rPr>
        <w:t>a</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z w:val="22"/>
          <w:szCs w:val="22"/>
        </w:rPr>
        <w:t>on</w:t>
      </w:r>
      <w:r w:rsidRPr="001A3C4F">
        <w:rPr>
          <w:rFonts w:ascii="Times New Roman" w:eastAsia="Times New Roman" w:hAnsi="Times New Roman" w:cs="Times New Roman"/>
          <w:spacing w:val="1"/>
          <w:sz w:val="22"/>
          <w:szCs w:val="22"/>
        </w:rPr>
        <w:t>tr</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as</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d</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as</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 xml:space="preserve">ou </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nd</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
          <w:sz w:val="22"/>
          <w:szCs w:val="22"/>
        </w:rPr>
        <w:t>s</w:t>
      </w:r>
      <w:r w:rsidRPr="001A3C4F">
        <w:rPr>
          <w:rFonts w:ascii="Times New Roman" w:eastAsia="Times New Roman" w:hAnsi="Times New Roman" w:cs="Times New Roman"/>
          <w:sz w:val="22"/>
          <w:szCs w:val="22"/>
        </w:rPr>
        <w:t>, exceto se estiverem dentro do prazo de regularização determinado em lei e desde que não cause um Efeito Adverso Relevante ou um efeito reputacional adverso;</w:t>
      </w:r>
    </w:p>
    <w:p w14:paraId="2A482FCC" w14:textId="77777777" w:rsidR="00A05AAE" w:rsidRPr="001A3C4F" w:rsidRDefault="00A05AAE" w:rsidP="009B4504">
      <w:pPr>
        <w:pStyle w:val="PargrafodaLista"/>
        <w:rPr>
          <w:rFonts w:ascii="Times New Roman" w:eastAsia="Times New Roman" w:hAnsi="Times New Roman" w:cs="Times New Roman"/>
          <w:sz w:val="22"/>
          <w:szCs w:val="22"/>
          <w:lang w:val="pt-BR"/>
        </w:rPr>
      </w:pPr>
    </w:p>
    <w:p w14:paraId="5481110B" w14:textId="26248569" w:rsidR="004631EC" w:rsidRPr="001A3C4F" w:rsidRDefault="004631EC" w:rsidP="009B4504">
      <w:pPr>
        <w:pStyle w:val="PargrafoComumNvel2"/>
        <w:numPr>
          <w:ilvl w:val="0"/>
          <w:numId w:val="0"/>
        </w:numPr>
        <w:tabs>
          <w:tab w:val="clear" w:pos="1134"/>
        </w:tabs>
        <w:spacing w:line="240" w:lineRule="auto"/>
        <w:rPr>
          <w:rFonts w:ascii="Times New Roman" w:eastAsia="Times New Roman" w:hAnsi="Times New Roman" w:cs="Times New Roman"/>
          <w:sz w:val="22"/>
          <w:szCs w:val="22"/>
        </w:rPr>
      </w:pPr>
      <w:r w:rsidRPr="001A3C4F">
        <w:rPr>
          <w:rFonts w:ascii="Times New Roman" w:eastAsia="Times New Roman" w:hAnsi="Times New Roman" w:cs="Times New Roman"/>
          <w:sz w:val="22"/>
          <w:szCs w:val="22"/>
        </w:rPr>
        <w:t>(</w:t>
      </w:r>
      <w:proofErr w:type="spellStart"/>
      <w:r w:rsidRPr="001A3C4F">
        <w:rPr>
          <w:rFonts w:ascii="Times New Roman" w:eastAsia="Times New Roman" w:hAnsi="Times New Roman" w:cs="Times New Roman"/>
          <w:sz w:val="22"/>
          <w:szCs w:val="22"/>
        </w:rPr>
        <w:t>vii</w:t>
      </w:r>
      <w:r w:rsidR="00652A7A" w:rsidRPr="001A3C4F">
        <w:rPr>
          <w:rFonts w:ascii="Times New Roman" w:eastAsia="Times New Roman" w:hAnsi="Times New Roman" w:cs="Times New Roman"/>
          <w:sz w:val="22"/>
          <w:szCs w:val="22"/>
        </w:rPr>
        <w:t>i</w:t>
      </w:r>
      <w:proofErr w:type="spellEnd"/>
      <w:r w:rsidRPr="001A3C4F">
        <w:rPr>
          <w:rFonts w:ascii="Times New Roman" w:eastAsia="Times New Roman" w:hAnsi="Times New Roman" w:cs="Times New Roman"/>
          <w:sz w:val="22"/>
          <w:szCs w:val="22"/>
        </w:rPr>
        <w:t>)</w:t>
      </w:r>
      <w:r w:rsidRPr="001A3C4F">
        <w:rPr>
          <w:rFonts w:ascii="Times New Roman" w:eastAsia="Times New Roman" w:hAnsi="Times New Roman" w:cs="Times New Roman"/>
          <w:sz w:val="22"/>
          <w:szCs w:val="22"/>
        </w:rPr>
        <w:tab/>
      </w:r>
      <w:r w:rsidR="00652A7A" w:rsidRPr="001A3C4F">
        <w:rPr>
          <w:rFonts w:ascii="Times New Roman" w:eastAsia="Times New Roman" w:hAnsi="Times New Roman" w:cs="Times New Roman"/>
          <w:sz w:val="22"/>
          <w:szCs w:val="22"/>
        </w:rPr>
        <w:t>exceto pelo previsto no item (</w:t>
      </w:r>
      <w:proofErr w:type="spellStart"/>
      <w:r w:rsidR="00652A7A" w:rsidRPr="001A3C4F">
        <w:rPr>
          <w:rFonts w:ascii="Times New Roman" w:eastAsia="Times New Roman" w:hAnsi="Times New Roman" w:cs="Times New Roman"/>
          <w:sz w:val="22"/>
          <w:szCs w:val="22"/>
        </w:rPr>
        <w:t>ix</w:t>
      </w:r>
      <w:proofErr w:type="spellEnd"/>
      <w:r w:rsidR="00652A7A" w:rsidRPr="001A3C4F">
        <w:rPr>
          <w:rFonts w:ascii="Times New Roman" w:eastAsia="Times New Roman" w:hAnsi="Times New Roman" w:cs="Times New Roman"/>
          <w:sz w:val="22"/>
          <w:szCs w:val="22"/>
        </w:rPr>
        <w:t xml:space="preserve">) abaixo, </w:t>
      </w:r>
      <w:r w:rsidR="000D6DC2" w:rsidRPr="001A3C4F">
        <w:rPr>
          <w:rFonts w:ascii="Times New Roman" w:eastAsia="Times New Roman" w:hAnsi="Times New Roman" w:cs="Times New Roman"/>
          <w:sz w:val="22"/>
          <w:szCs w:val="22"/>
        </w:rPr>
        <w:t>de</w:t>
      </w:r>
      <w:r w:rsidR="000D6DC2" w:rsidRPr="001A3C4F">
        <w:rPr>
          <w:rFonts w:ascii="Times New Roman" w:eastAsia="Times New Roman" w:hAnsi="Times New Roman" w:cs="Times New Roman"/>
          <w:spacing w:val="1"/>
          <w:sz w:val="22"/>
          <w:szCs w:val="22"/>
        </w:rPr>
        <w:t>s</w:t>
      </w:r>
      <w:r w:rsidR="000D6DC2" w:rsidRPr="001A3C4F">
        <w:rPr>
          <w:rFonts w:ascii="Times New Roman" w:eastAsia="Times New Roman" w:hAnsi="Times New Roman" w:cs="Times New Roman"/>
          <w:sz w:val="22"/>
          <w:szCs w:val="22"/>
        </w:rPr>
        <w:t>c</w:t>
      </w:r>
      <w:r w:rsidR="000D6DC2" w:rsidRPr="001A3C4F">
        <w:rPr>
          <w:rFonts w:ascii="Times New Roman" w:eastAsia="Times New Roman" w:hAnsi="Times New Roman" w:cs="Times New Roman"/>
          <w:spacing w:val="-2"/>
          <w:sz w:val="22"/>
          <w:szCs w:val="22"/>
        </w:rPr>
        <w:t>u</w:t>
      </w:r>
      <w:r w:rsidR="000D6DC2" w:rsidRPr="001A3C4F">
        <w:rPr>
          <w:rFonts w:ascii="Times New Roman" w:eastAsia="Times New Roman" w:hAnsi="Times New Roman" w:cs="Times New Roman"/>
          <w:spacing w:val="1"/>
          <w:sz w:val="22"/>
          <w:szCs w:val="22"/>
        </w:rPr>
        <w:t>m</w:t>
      </w:r>
      <w:r w:rsidR="000D6DC2" w:rsidRPr="001A3C4F">
        <w:rPr>
          <w:rFonts w:ascii="Times New Roman" w:eastAsia="Times New Roman" w:hAnsi="Times New Roman" w:cs="Times New Roman"/>
          <w:spacing w:val="-2"/>
          <w:sz w:val="22"/>
          <w:szCs w:val="22"/>
        </w:rPr>
        <w:t>p</w:t>
      </w:r>
      <w:r w:rsidR="000D6DC2" w:rsidRPr="001A3C4F">
        <w:rPr>
          <w:rFonts w:ascii="Times New Roman" w:eastAsia="Times New Roman" w:hAnsi="Times New Roman" w:cs="Times New Roman"/>
          <w:spacing w:val="1"/>
          <w:sz w:val="22"/>
          <w:szCs w:val="22"/>
        </w:rPr>
        <w:t>r</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pacing w:val="1"/>
          <w:sz w:val="22"/>
          <w:szCs w:val="22"/>
        </w:rPr>
        <w:t>m</w:t>
      </w:r>
      <w:r w:rsidR="000D6DC2" w:rsidRPr="001A3C4F">
        <w:rPr>
          <w:rFonts w:ascii="Times New Roman" w:eastAsia="Times New Roman" w:hAnsi="Times New Roman" w:cs="Times New Roman"/>
          <w:sz w:val="22"/>
          <w:szCs w:val="22"/>
        </w:rPr>
        <w:t>e</w:t>
      </w:r>
      <w:r w:rsidR="000D6DC2" w:rsidRPr="001A3C4F">
        <w:rPr>
          <w:rFonts w:ascii="Times New Roman" w:eastAsia="Times New Roman" w:hAnsi="Times New Roman" w:cs="Times New Roman"/>
          <w:spacing w:val="-2"/>
          <w:sz w:val="22"/>
          <w:szCs w:val="22"/>
        </w:rPr>
        <w:t>n</w:t>
      </w:r>
      <w:r w:rsidR="000D6DC2" w:rsidRPr="001A3C4F">
        <w:rPr>
          <w:rFonts w:ascii="Times New Roman" w:eastAsia="Times New Roman" w:hAnsi="Times New Roman" w:cs="Times New Roman"/>
          <w:spacing w:val="1"/>
          <w:sz w:val="22"/>
          <w:szCs w:val="22"/>
        </w:rPr>
        <w:t>t</w:t>
      </w:r>
      <w:r w:rsidR="000D6DC2" w:rsidRPr="001A3C4F">
        <w:rPr>
          <w:rFonts w:ascii="Times New Roman" w:eastAsia="Times New Roman" w:hAnsi="Times New Roman" w:cs="Times New Roman"/>
          <w:sz w:val="22"/>
          <w:szCs w:val="22"/>
        </w:rPr>
        <w:t>o</w:t>
      </w:r>
      <w:r w:rsidR="000D6DC2" w:rsidRPr="001A3C4F">
        <w:rPr>
          <w:rFonts w:ascii="Times New Roman" w:eastAsia="Times New Roman" w:hAnsi="Times New Roman" w:cs="Times New Roman"/>
          <w:spacing w:val="26"/>
          <w:sz w:val="22"/>
          <w:szCs w:val="22"/>
        </w:rPr>
        <w:t xml:space="preserve"> </w:t>
      </w:r>
      <w:r w:rsidR="000D6DC2" w:rsidRPr="001A3C4F">
        <w:rPr>
          <w:rFonts w:ascii="Times New Roman" w:eastAsia="Times New Roman" w:hAnsi="Times New Roman" w:cs="Times New Roman"/>
          <w:spacing w:val="-2"/>
          <w:sz w:val="22"/>
          <w:szCs w:val="22"/>
        </w:rPr>
        <w:t>d</w:t>
      </w:r>
      <w:r w:rsidR="000D6DC2" w:rsidRPr="001A3C4F">
        <w:rPr>
          <w:rFonts w:ascii="Times New Roman" w:eastAsia="Times New Roman" w:hAnsi="Times New Roman" w:cs="Times New Roman"/>
          <w:sz w:val="22"/>
          <w:szCs w:val="22"/>
        </w:rPr>
        <w:t>e</w:t>
      </w:r>
      <w:r w:rsidR="000D6DC2" w:rsidRPr="001A3C4F">
        <w:rPr>
          <w:rFonts w:ascii="Times New Roman" w:eastAsia="Times New Roman" w:hAnsi="Times New Roman" w:cs="Times New Roman"/>
          <w:spacing w:val="27"/>
          <w:sz w:val="22"/>
          <w:szCs w:val="22"/>
        </w:rPr>
        <w:t xml:space="preserve"> </w:t>
      </w:r>
      <w:r w:rsidR="000D6DC2" w:rsidRPr="001A3C4F">
        <w:rPr>
          <w:rFonts w:ascii="Times New Roman" w:eastAsia="Times New Roman" w:hAnsi="Times New Roman" w:cs="Times New Roman"/>
          <w:sz w:val="22"/>
          <w:szCs w:val="22"/>
        </w:rPr>
        <w:t>qu</w:t>
      </w:r>
      <w:r w:rsidR="000D6DC2" w:rsidRPr="001A3C4F">
        <w:rPr>
          <w:rFonts w:ascii="Times New Roman" w:eastAsia="Times New Roman" w:hAnsi="Times New Roman" w:cs="Times New Roman"/>
          <w:spacing w:val="-2"/>
          <w:sz w:val="22"/>
          <w:szCs w:val="22"/>
        </w:rPr>
        <w:t>a</w:t>
      </w:r>
      <w:r w:rsidR="000D6DC2" w:rsidRPr="001A3C4F">
        <w:rPr>
          <w:rFonts w:ascii="Times New Roman" w:eastAsia="Times New Roman" w:hAnsi="Times New Roman" w:cs="Times New Roman"/>
          <w:spacing w:val="1"/>
          <w:sz w:val="22"/>
          <w:szCs w:val="22"/>
        </w:rPr>
        <w:t>l</w:t>
      </w:r>
      <w:r w:rsidR="000D6DC2" w:rsidRPr="001A3C4F">
        <w:rPr>
          <w:rFonts w:ascii="Times New Roman" w:eastAsia="Times New Roman" w:hAnsi="Times New Roman" w:cs="Times New Roman"/>
          <w:sz w:val="22"/>
          <w:szCs w:val="22"/>
        </w:rPr>
        <w:t>q</w:t>
      </w:r>
      <w:r w:rsidR="000D6DC2" w:rsidRPr="001A3C4F">
        <w:rPr>
          <w:rFonts w:ascii="Times New Roman" w:eastAsia="Times New Roman" w:hAnsi="Times New Roman" w:cs="Times New Roman"/>
          <w:spacing w:val="-2"/>
          <w:sz w:val="22"/>
          <w:szCs w:val="22"/>
        </w:rPr>
        <w:t>u</w:t>
      </w:r>
      <w:r w:rsidR="000D6DC2" w:rsidRPr="001A3C4F">
        <w:rPr>
          <w:rFonts w:ascii="Times New Roman" w:eastAsia="Times New Roman" w:hAnsi="Times New Roman" w:cs="Times New Roman"/>
          <w:sz w:val="22"/>
          <w:szCs w:val="22"/>
        </w:rPr>
        <w:t>er</w:t>
      </w:r>
      <w:r w:rsidR="000D6DC2" w:rsidRPr="001A3C4F">
        <w:rPr>
          <w:rFonts w:ascii="Times New Roman" w:eastAsia="Times New Roman" w:hAnsi="Times New Roman" w:cs="Times New Roman"/>
          <w:spacing w:val="28"/>
          <w:sz w:val="22"/>
          <w:szCs w:val="22"/>
        </w:rPr>
        <w:t xml:space="preserve"> </w:t>
      </w:r>
      <w:r w:rsidR="000D6DC2" w:rsidRPr="001A3C4F">
        <w:rPr>
          <w:rFonts w:ascii="Times New Roman" w:eastAsia="Times New Roman" w:hAnsi="Times New Roman" w:cs="Times New Roman"/>
          <w:sz w:val="22"/>
          <w:szCs w:val="22"/>
        </w:rPr>
        <w:t>d</w:t>
      </w:r>
      <w:r w:rsidR="000D6DC2" w:rsidRPr="001A3C4F">
        <w:rPr>
          <w:rFonts w:ascii="Times New Roman" w:eastAsia="Times New Roman" w:hAnsi="Times New Roman" w:cs="Times New Roman"/>
          <w:spacing w:val="-2"/>
          <w:sz w:val="22"/>
          <w:szCs w:val="22"/>
        </w:rPr>
        <w:t>e</w:t>
      </w:r>
      <w:r w:rsidR="000D6DC2" w:rsidRPr="001A3C4F">
        <w:rPr>
          <w:rFonts w:ascii="Times New Roman" w:eastAsia="Times New Roman" w:hAnsi="Times New Roman" w:cs="Times New Roman"/>
          <w:sz w:val="22"/>
          <w:szCs w:val="22"/>
        </w:rPr>
        <w:t>c</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z w:val="22"/>
          <w:szCs w:val="22"/>
        </w:rPr>
        <w:t>s</w:t>
      </w:r>
      <w:r w:rsidR="000D6DC2" w:rsidRPr="001A3C4F">
        <w:rPr>
          <w:rFonts w:ascii="Times New Roman" w:eastAsia="Times New Roman" w:hAnsi="Times New Roman" w:cs="Times New Roman"/>
          <w:spacing w:val="1"/>
          <w:sz w:val="22"/>
          <w:szCs w:val="22"/>
        </w:rPr>
        <w:t>ã</w:t>
      </w:r>
      <w:r w:rsidR="000D6DC2" w:rsidRPr="001A3C4F">
        <w:rPr>
          <w:rFonts w:ascii="Times New Roman" w:eastAsia="Times New Roman" w:hAnsi="Times New Roman" w:cs="Times New Roman"/>
          <w:sz w:val="22"/>
          <w:szCs w:val="22"/>
        </w:rPr>
        <w:t>o</w:t>
      </w:r>
      <w:r w:rsidR="000D6DC2" w:rsidRPr="001A3C4F">
        <w:rPr>
          <w:rFonts w:ascii="Times New Roman" w:eastAsia="Times New Roman" w:hAnsi="Times New Roman" w:cs="Times New Roman"/>
          <w:spacing w:val="24"/>
          <w:sz w:val="22"/>
          <w:szCs w:val="22"/>
        </w:rPr>
        <w:t xml:space="preserve"> </w:t>
      </w:r>
      <w:r w:rsidR="000D6DC2" w:rsidRPr="001A3C4F">
        <w:rPr>
          <w:rFonts w:ascii="Times New Roman" w:eastAsia="Times New Roman" w:hAnsi="Times New Roman" w:cs="Times New Roman"/>
          <w:sz w:val="22"/>
          <w:szCs w:val="22"/>
        </w:rPr>
        <w:t>ad</w:t>
      </w:r>
      <w:r w:rsidR="000D6DC2" w:rsidRPr="001A3C4F">
        <w:rPr>
          <w:rFonts w:ascii="Times New Roman" w:eastAsia="Times New Roman" w:hAnsi="Times New Roman" w:cs="Times New Roman"/>
          <w:spacing w:val="-1"/>
          <w:sz w:val="22"/>
          <w:szCs w:val="22"/>
        </w:rPr>
        <w:t>m</w:t>
      </w:r>
      <w:r w:rsidR="000D6DC2" w:rsidRPr="001A3C4F">
        <w:rPr>
          <w:rFonts w:ascii="Times New Roman" w:eastAsia="Times New Roman" w:hAnsi="Times New Roman" w:cs="Times New Roman"/>
          <w:spacing w:val="1"/>
          <w:sz w:val="22"/>
          <w:szCs w:val="22"/>
        </w:rPr>
        <w:t>ini</w:t>
      </w:r>
      <w:r w:rsidR="000D6DC2" w:rsidRPr="001A3C4F">
        <w:rPr>
          <w:rFonts w:ascii="Times New Roman" w:eastAsia="Times New Roman" w:hAnsi="Times New Roman" w:cs="Times New Roman"/>
          <w:spacing w:val="-2"/>
          <w:sz w:val="22"/>
          <w:szCs w:val="22"/>
        </w:rPr>
        <w:t>s</w:t>
      </w:r>
      <w:r w:rsidR="000D6DC2" w:rsidRPr="001A3C4F">
        <w:rPr>
          <w:rFonts w:ascii="Times New Roman" w:eastAsia="Times New Roman" w:hAnsi="Times New Roman" w:cs="Times New Roman"/>
          <w:spacing w:val="1"/>
          <w:sz w:val="22"/>
          <w:szCs w:val="22"/>
        </w:rPr>
        <w:t>tr</w:t>
      </w:r>
      <w:r w:rsidR="000D6DC2" w:rsidRPr="001A3C4F">
        <w:rPr>
          <w:rFonts w:ascii="Times New Roman" w:eastAsia="Times New Roman" w:hAnsi="Times New Roman" w:cs="Times New Roman"/>
          <w:spacing w:val="-2"/>
          <w:sz w:val="22"/>
          <w:szCs w:val="22"/>
        </w:rPr>
        <w:t>a</w:t>
      </w:r>
      <w:r w:rsidR="000D6DC2" w:rsidRPr="001A3C4F">
        <w:rPr>
          <w:rFonts w:ascii="Times New Roman" w:eastAsia="Times New Roman" w:hAnsi="Times New Roman" w:cs="Times New Roman"/>
          <w:spacing w:val="2"/>
          <w:sz w:val="22"/>
          <w:szCs w:val="22"/>
        </w:rPr>
        <w:t>t</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z w:val="22"/>
          <w:szCs w:val="22"/>
        </w:rPr>
        <w:t>va</w:t>
      </w:r>
      <w:r w:rsidR="000D6DC2" w:rsidRPr="001A3C4F">
        <w:rPr>
          <w:rFonts w:ascii="Times New Roman" w:eastAsia="Times New Roman" w:hAnsi="Times New Roman" w:cs="Times New Roman"/>
          <w:spacing w:val="27"/>
          <w:sz w:val="22"/>
          <w:szCs w:val="22"/>
        </w:rPr>
        <w:t xml:space="preserve"> </w:t>
      </w:r>
      <w:r w:rsidR="000D6DC2" w:rsidRPr="001A3C4F">
        <w:rPr>
          <w:rFonts w:ascii="Times New Roman" w:eastAsia="Times New Roman" w:hAnsi="Times New Roman" w:cs="Times New Roman"/>
          <w:spacing w:val="-2"/>
          <w:sz w:val="22"/>
          <w:szCs w:val="22"/>
        </w:rPr>
        <w:t>d</w:t>
      </w:r>
      <w:r w:rsidR="000D6DC2" w:rsidRPr="001A3C4F">
        <w:rPr>
          <w:rFonts w:ascii="Times New Roman" w:eastAsia="Times New Roman" w:hAnsi="Times New Roman" w:cs="Times New Roman"/>
          <w:sz w:val="22"/>
          <w:szCs w:val="22"/>
        </w:rPr>
        <w:t>e</w:t>
      </w:r>
      <w:r w:rsidR="000D6DC2" w:rsidRPr="001A3C4F">
        <w:rPr>
          <w:rFonts w:ascii="Times New Roman" w:eastAsia="Times New Roman" w:hAnsi="Times New Roman" w:cs="Times New Roman"/>
          <w:spacing w:val="27"/>
          <w:sz w:val="22"/>
          <w:szCs w:val="22"/>
        </w:rPr>
        <w:t xml:space="preserve"> </w:t>
      </w:r>
      <w:r w:rsidR="000D6DC2" w:rsidRPr="001A3C4F">
        <w:rPr>
          <w:rFonts w:ascii="Times New Roman" w:eastAsia="Times New Roman" w:hAnsi="Times New Roman" w:cs="Times New Roman"/>
          <w:sz w:val="22"/>
          <w:szCs w:val="22"/>
        </w:rPr>
        <w:t>en</w:t>
      </w:r>
      <w:r w:rsidR="000D6DC2" w:rsidRPr="001A3C4F">
        <w:rPr>
          <w:rFonts w:ascii="Times New Roman" w:eastAsia="Times New Roman" w:hAnsi="Times New Roman" w:cs="Times New Roman"/>
          <w:spacing w:val="-1"/>
          <w:sz w:val="22"/>
          <w:szCs w:val="22"/>
        </w:rPr>
        <w:t>t</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pacing w:val="-2"/>
          <w:sz w:val="22"/>
          <w:szCs w:val="22"/>
        </w:rPr>
        <w:t>d</w:t>
      </w:r>
      <w:r w:rsidR="000D6DC2" w:rsidRPr="001A3C4F">
        <w:rPr>
          <w:rFonts w:ascii="Times New Roman" w:eastAsia="Times New Roman" w:hAnsi="Times New Roman" w:cs="Times New Roman"/>
          <w:sz w:val="22"/>
          <w:szCs w:val="22"/>
        </w:rPr>
        <w:t>ade</w:t>
      </w:r>
      <w:r w:rsidR="000D6DC2" w:rsidRPr="001A3C4F">
        <w:rPr>
          <w:rFonts w:ascii="Times New Roman" w:eastAsia="Times New Roman" w:hAnsi="Times New Roman" w:cs="Times New Roman"/>
          <w:spacing w:val="24"/>
          <w:sz w:val="22"/>
          <w:szCs w:val="22"/>
        </w:rPr>
        <w:t xml:space="preserve"> </w:t>
      </w:r>
      <w:r w:rsidR="000D6DC2" w:rsidRPr="001A3C4F">
        <w:rPr>
          <w:rFonts w:ascii="Times New Roman" w:eastAsia="Times New Roman" w:hAnsi="Times New Roman" w:cs="Times New Roman"/>
          <w:spacing w:val="1"/>
          <w:sz w:val="22"/>
          <w:szCs w:val="22"/>
        </w:rPr>
        <w:t>r</w:t>
      </w:r>
      <w:r w:rsidR="000D6DC2" w:rsidRPr="001A3C4F">
        <w:rPr>
          <w:rFonts w:ascii="Times New Roman" w:eastAsia="Times New Roman" w:hAnsi="Times New Roman" w:cs="Times New Roman"/>
          <w:sz w:val="22"/>
          <w:szCs w:val="22"/>
        </w:rPr>
        <w:t>eg</w:t>
      </w:r>
      <w:r w:rsidR="000D6DC2" w:rsidRPr="001A3C4F">
        <w:rPr>
          <w:rFonts w:ascii="Times New Roman" w:eastAsia="Times New Roman" w:hAnsi="Times New Roman" w:cs="Times New Roman"/>
          <w:spacing w:val="-2"/>
          <w:sz w:val="22"/>
          <w:szCs w:val="22"/>
        </w:rPr>
        <w:t>u</w:t>
      </w:r>
      <w:r w:rsidR="000D6DC2" w:rsidRPr="001A3C4F">
        <w:rPr>
          <w:rFonts w:ascii="Times New Roman" w:eastAsia="Times New Roman" w:hAnsi="Times New Roman" w:cs="Times New Roman"/>
          <w:spacing w:val="1"/>
          <w:sz w:val="22"/>
          <w:szCs w:val="22"/>
        </w:rPr>
        <w:t>l</w:t>
      </w:r>
      <w:r w:rsidR="000D6DC2" w:rsidRPr="001A3C4F">
        <w:rPr>
          <w:rFonts w:ascii="Times New Roman" w:eastAsia="Times New Roman" w:hAnsi="Times New Roman" w:cs="Times New Roman"/>
          <w:spacing w:val="-2"/>
          <w:sz w:val="22"/>
          <w:szCs w:val="22"/>
        </w:rPr>
        <w:t>a</w:t>
      </w:r>
      <w:r w:rsidR="000D6DC2" w:rsidRPr="001A3C4F">
        <w:rPr>
          <w:rFonts w:ascii="Times New Roman" w:eastAsia="Times New Roman" w:hAnsi="Times New Roman" w:cs="Times New Roman"/>
          <w:spacing w:val="1"/>
          <w:sz w:val="22"/>
          <w:szCs w:val="22"/>
        </w:rPr>
        <w:t>t</w:t>
      </w:r>
      <w:r w:rsidR="000D6DC2" w:rsidRPr="001A3C4F">
        <w:rPr>
          <w:rFonts w:ascii="Times New Roman" w:eastAsia="Times New Roman" w:hAnsi="Times New Roman" w:cs="Times New Roman"/>
          <w:sz w:val="22"/>
          <w:szCs w:val="22"/>
        </w:rPr>
        <w:t>ó</w:t>
      </w:r>
      <w:r w:rsidR="000D6DC2" w:rsidRPr="001A3C4F">
        <w:rPr>
          <w:rFonts w:ascii="Times New Roman" w:eastAsia="Times New Roman" w:hAnsi="Times New Roman" w:cs="Times New Roman"/>
          <w:spacing w:val="-2"/>
          <w:sz w:val="22"/>
          <w:szCs w:val="22"/>
        </w:rPr>
        <w:t>r</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z w:val="22"/>
          <w:szCs w:val="22"/>
        </w:rPr>
        <w:t>a</w:t>
      </w:r>
      <w:r w:rsidR="000D6DC2" w:rsidRPr="001A3C4F">
        <w:rPr>
          <w:rFonts w:ascii="Times New Roman" w:eastAsia="Times New Roman" w:hAnsi="Times New Roman" w:cs="Times New Roman"/>
          <w:spacing w:val="24"/>
          <w:sz w:val="22"/>
          <w:szCs w:val="22"/>
        </w:rPr>
        <w:t xml:space="preserve"> </w:t>
      </w:r>
      <w:r w:rsidR="000D6DC2" w:rsidRPr="001A3C4F">
        <w:rPr>
          <w:rFonts w:ascii="Times New Roman" w:eastAsia="Times New Roman" w:hAnsi="Times New Roman" w:cs="Times New Roman"/>
          <w:sz w:val="22"/>
          <w:szCs w:val="22"/>
        </w:rPr>
        <w:t>con</w:t>
      </w:r>
      <w:r w:rsidR="000D6DC2" w:rsidRPr="001A3C4F">
        <w:rPr>
          <w:rFonts w:ascii="Times New Roman" w:eastAsia="Times New Roman" w:hAnsi="Times New Roman" w:cs="Times New Roman"/>
          <w:spacing w:val="-1"/>
          <w:sz w:val="22"/>
          <w:szCs w:val="22"/>
        </w:rPr>
        <w:t>t</w:t>
      </w:r>
      <w:r w:rsidR="000D6DC2" w:rsidRPr="001A3C4F">
        <w:rPr>
          <w:rFonts w:ascii="Times New Roman" w:eastAsia="Times New Roman" w:hAnsi="Times New Roman" w:cs="Times New Roman"/>
          <w:spacing w:val="1"/>
          <w:sz w:val="22"/>
          <w:szCs w:val="22"/>
        </w:rPr>
        <w:t>r</w:t>
      </w:r>
      <w:r w:rsidR="000D6DC2" w:rsidRPr="001A3C4F">
        <w:rPr>
          <w:rFonts w:ascii="Times New Roman" w:eastAsia="Times New Roman" w:hAnsi="Times New Roman" w:cs="Times New Roman"/>
          <w:sz w:val="22"/>
          <w:szCs w:val="22"/>
        </w:rPr>
        <w:t>a</w:t>
      </w:r>
      <w:r w:rsidR="000D6DC2" w:rsidRPr="001A3C4F">
        <w:rPr>
          <w:rFonts w:ascii="Times New Roman" w:eastAsia="Times New Roman" w:hAnsi="Times New Roman" w:cs="Times New Roman"/>
          <w:spacing w:val="27"/>
          <w:sz w:val="22"/>
          <w:szCs w:val="22"/>
        </w:rPr>
        <w:t xml:space="preserve"> </w:t>
      </w:r>
      <w:r w:rsidR="000D6DC2" w:rsidRPr="001A3C4F">
        <w:rPr>
          <w:rFonts w:ascii="Times New Roman" w:eastAsia="Times New Roman" w:hAnsi="Times New Roman" w:cs="Times New Roman"/>
          <w:sz w:val="22"/>
          <w:szCs w:val="22"/>
        </w:rPr>
        <w:t>a</w:t>
      </w:r>
      <w:r w:rsidR="000D6DC2" w:rsidRPr="001A3C4F">
        <w:rPr>
          <w:rFonts w:ascii="Times New Roman" w:eastAsia="Times New Roman" w:hAnsi="Times New Roman" w:cs="Times New Roman"/>
          <w:spacing w:val="24"/>
          <w:sz w:val="22"/>
          <w:szCs w:val="22"/>
        </w:rPr>
        <w:t xml:space="preserve"> </w:t>
      </w:r>
      <w:r w:rsidR="000D6DC2" w:rsidRPr="001A3C4F">
        <w:rPr>
          <w:rFonts w:ascii="Times New Roman" w:eastAsia="Times New Roman" w:hAnsi="Times New Roman" w:cs="Times New Roman"/>
          <w:sz w:val="22"/>
          <w:szCs w:val="22"/>
        </w:rPr>
        <w:t>qu</w:t>
      </w:r>
      <w:r w:rsidR="000D6DC2" w:rsidRPr="001A3C4F">
        <w:rPr>
          <w:rFonts w:ascii="Times New Roman" w:eastAsia="Times New Roman" w:hAnsi="Times New Roman" w:cs="Times New Roman"/>
          <w:spacing w:val="-2"/>
          <w:sz w:val="22"/>
          <w:szCs w:val="22"/>
        </w:rPr>
        <w:t>a</w:t>
      </w:r>
      <w:r w:rsidR="000D6DC2" w:rsidRPr="001A3C4F">
        <w:rPr>
          <w:rFonts w:ascii="Times New Roman" w:eastAsia="Times New Roman" w:hAnsi="Times New Roman" w:cs="Times New Roman"/>
          <w:sz w:val="22"/>
          <w:szCs w:val="22"/>
        </w:rPr>
        <w:t>l</w:t>
      </w:r>
      <w:r w:rsidR="000D6DC2" w:rsidRPr="001A3C4F">
        <w:rPr>
          <w:rFonts w:ascii="Times New Roman" w:eastAsia="Times New Roman" w:hAnsi="Times New Roman" w:cs="Times New Roman"/>
          <w:spacing w:val="27"/>
          <w:sz w:val="22"/>
          <w:szCs w:val="22"/>
        </w:rPr>
        <w:t xml:space="preserve"> </w:t>
      </w:r>
      <w:r w:rsidR="000D6DC2" w:rsidRPr="001A3C4F">
        <w:rPr>
          <w:rFonts w:ascii="Times New Roman" w:eastAsia="Times New Roman" w:hAnsi="Times New Roman" w:cs="Times New Roman"/>
          <w:sz w:val="22"/>
          <w:szCs w:val="22"/>
        </w:rPr>
        <w:t>n</w:t>
      </w:r>
      <w:r w:rsidR="000D6DC2" w:rsidRPr="001A3C4F">
        <w:rPr>
          <w:rFonts w:ascii="Times New Roman" w:eastAsia="Times New Roman" w:hAnsi="Times New Roman" w:cs="Times New Roman"/>
          <w:spacing w:val="-2"/>
          <w:sz w:val="22"/>
          <w:szCs w:val="22"/>
        </w:rPr>
        <w:t>ã</w:t>
      </w:r>
      <w:r w:rsidR="000D6DC2" w:rsidRPr="001A3C4F">
        <w:rPr>
          <w:rFonts w:ascii="Times New Roman" w:eastAsia="Times New Roman" w:hAnsi="Times New Roman" w:cs="Times New Roman"/>
          <w:sz w:val="22"/>
          <w:szCs w:val="22"/>
        </w:rPr>
        <w:t>o s</w:t>
      </w:r>
      <w:r w:rsidR="000D6DC2" w:rsidRPr="001A3C4F">
        <w:rPr>
          <w:rFonts w:ascii="Times New Roman" w:eastAsia="Times New Roman" w:hAnsi="Times New Roman" w:cs="Times New Roman"/>
          <w:spacing w:val="1"/>
          <w:sz w:val="22"/>
          <w:szCs w:val="22"/>
        </w:rPr>
        <w:t>ej</w:t>
      </w:r>
      <w:r w:rsidR="000D6DC2" w:rsidRPr="001A3C4F">
        <w:rPr>
          <w:rFonts w:ascii="Times New Roman" w:eastAsia="Times New Roman" w:hAnsi="Times New Roman" w:cs="Times New Roman"/>
          <w:sz w:val="22"/>
          <w:szCs w:val="22"/>
        </w:rPr>
        <w:t>a</w:t>
      </w:r>
      <w:r w:rsidR="000D6DC2" w:rsidRPr="001A3C4F">
        <w:rPr>
          <w:rFonts w:ascii="Times New Roman" w:eastAsia="Times New Roman" w:hAnsi="Times New Roman" w:cs="Times New Roman"/>
          <w:spacing w:val="2"/>
          <w:sz w:val="22"/>
          <w:szCs w:val="22"/>
        </w:rPr>
        <w:t xml:space="preserve"> </w:t>
      </w:r>
      <w:r w:rsidR="000D6DC2" w:rsidRPr="001A3C4F">
        <w:rPr>
          <w:rFonts w:ascii="Times New Roman" w:eastAsia="Times New Roman" w:hAnsi="Times New Roman" w:cs="Times New Roman"/>
          <w:spacing w:val="-2"/>
          <w:sz w:val="22"/>
          <w:szCs w:val="22"/>
        </w:rPr>
        <w:t>o</w:t>
      </w:r>
      <w:r w:rsidR="000D6DC2" w:rsidRPr="001A3C4F">
        <w:rPr>
          <w:rFonts w:ascii="Times New Roman" w:eastAsia="Times New Roman" w:hAnsi="Times New Roman" w:cs="Times New Roman"/>
          <w:sz w:val="22"/>
          <w:szCs w:val="22"/>
        </w:rPr>
        <w:t>b</w:t>
      </w:r>
      <w:r w:rsidR="000D6DC2" w:rsidRPr="001A3C4F">
        <w:rPr>
          <w:rFonts w:ascii="Times New Roman" w:eastAsia="Times New Roman" w:hAnsi="Times New Roman" w:cs="Times New Roman"/>
          <w:spacing w:val="-1"/>
          <w:sz w:val="22"/>
          <w:szCs w:val="22"/>
        </w:rPr>
        <w:t>t</w:t>
      </w:r>
      <w:r w:rsidR="000D6DC2" w:rsidRPr="001A3C4F">
        <w:rPr>
          <w:rFonts w:ascii="Times New Roman" w:eastAsia="Times New Roman" w:hAnsi="Times New Roman" w:cs="Times New Roman"/>
          <w:spacing w:val="2"/>
          <w:sz w:val="22"/>
          <w:szCs w:val="22"/>
        </w:rPr>
        <w:t>i</w:t>
      </w:r>
      <w:r w:rsidR="000D6DC2" w:rsidRPr="001A3C4F">
        <w:rPr>
          <w:rFonts w:ascii="Times New Roman" w:eastAsia="Times New Roman" w:hAnsi="Times New Roman" w:cs="Times New Roman"/>
          <w:sz w:val="22"/>
          <w:szCs w:val="22"/>
        </w:rPr>
        <w:t>do e</w:t>
      </w:r>
      <w:r w:rsidR="000D6DC2" w:rsidRPr="001A3C4F">
        <w:rPr>
          <w:rFonts w:ascii="Times New Roman" w:eastAsia="Times New Roman" w:hAnsi="Times New Roman" w:cs="Times New Roman"/>
          <w:spacing w:val="-1"/>
          <w:sz w:val="22"/>
          <w:szCs w:val="22"/>
        </w:rPr>
        <w:t>f</w:t>
      </w:r>
      <w:r w:rsidR="000D6DC2" w:rsidRPr="001A3C4F">
        <w:rPr>
          <w:rFonts w:ascii="Times New Roman" w:eastAsia="Times New Roman" w:hAnsi="Times New Roman" w:cs="Times New Roman"/>
          <w:sz w:val="22"/>
          <w:szCs w:val="22"/>
        </w:rPr>
        <w:t>e</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pacing w:val="1"/>
          <w:sz w:val="22"/>
          <w:szCs w:val="22"/>
        </w:rPr>
        <w:t>t</w:t>
      </w:r>
      <w:r w:rsidR="000D6DC2" w:rsidRPr="001A3C4F">
        <w:rPr>
          <w:rFonts w:ascii="Times New Roman" w:eastAsia="Times New Roman" w:hAnsi="Times New Roman" w:cs="Times New Roman"/>
          <w:sz w:val="22"/>
          <w:szCs w:val="22"/>
        </w:rPr>
        <w:t>o su</w:t>
      </w:r>
      <w:r w:rsidR="000D6DC2" w:rsidRPr="001A3C4F">
        <w:rPr>
          <w:rFonts w:ascii="Times New Roman" w:eastAsia="Times New Roman" w:hAnsi="Times New Roman" w:cs="Times New Roman"/>
          <w:spacing w:val="-1"/>
          <w:sz w:val="22"/>
          <w:szCs w:val="22"/>
        </w:rPr>
        <w:t>s</w:t>
      </w:r>
      <w:r w:rsidR="000D6DC2" w:rsidRPr="001A3C4F">
        <w:rPr>
          <w:rFonts w:ascii="Times New Roman" w:eastAsia="Times New Roman" w:hAnsi="Times New Roman" w:cs="Times New Roman"/>
          <w:sz w:val="22"/>
          <w:szCs w:val="22"/>
        </w:rPr>
        <w:t>p</w:t>
      </w:r>
      <w:r w:rsidR="000D6DC2" w:rsidRPr="001A3C4F">
        <w:rPr>
          <w:rFonts w:ascii="Times New Roman" w:eastAsia="Times New Roman" w:hAnsi="Times New Roman" w:cs="Times New Roman"/>
          <w:spacing w:val="-2"/>
          <w:sz w:val="22"/>
          <w:szCs w:val="22"/>
        </w:rPr>
        <w:t>e</w:t>
      </w:r>
      <w:r w:rsidR="000D6DC2" w:rsidRPr="001A3C4F">
        <w:rPr>
          <w:rFonts w:ascii="Times New Roman" w:eastAsia="Times New Roman" w:hAnsi="Times New Roman" w:cs="Times New Roman"/>
          <w:spacing w:val="1"/>
          <w:sz w:val="22"/>
          <w:szCs w:val="22"/>
        </w:rPr>
        <w:t>n</w:t>
      </w:r>
      <w:r w:rsidR="000D6DC2" w:rsidRPr="001A3C4F">
        <w:rPr>
          <w:rFonts w:ascii="Times New Roman" w:eastAsia="Times New Roman" w:hAnsi="Times New Roman" w:cs="Times New Roman"/>
          <w:sz w:val="22"/>
          <w:szCs w:val="22"/>
        </w:rPr>
        <w:t>s</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z w:val="22"/>
          <w:szCs w:val="22"/>
        </w:rPr>
        <w:t>vo no</w:t>
      </w:r>
      <w:r w:rsidR="000D6DC2" w:rsidRPr="001A3C4F">
        <w:rPr>
          <w:rFonts w:ascii="Times New Roman" w:eastAsia="Times New Roman" w:hAnsi="Times New Roman" w:cs="Times New Roman"/>
          <w:spacing w:val="2"/>
          <w:sz w:val="22"/>
          <w:szCs w:val="22"/>
        </w:rPr>
        <w:t xml:space="preserve"> </w:t>
      </w:r>
      <w:r w:rsidR="000D6DC2" w:rsidRPr="001A3C4F">
        <w:rPr>
          <w:rFonts w:ascii="Times New Roman" w:eastAsia="Times New Roman" w:hAnsi="Times New Roman" w:cs="Times New Roman"/>
          <w:spacing w:val="-2"/>
          <w:sz w:val="22"/>
          <w:szCs w:val="22"/>
        </w:rPr>
        <w:t>p</w:t>
      </w:r>
      <w:r w:rsidR="000D6DC2" w:rsidRPr="001A3C4F">
        <w:rPr>
          <w:rFonts w:ascii="Times New Roman" w:eastAsia="Times New Roman" w:hAnsi="Times New Roman" w:cs="Times New Roman"/>
          <w:spacing w:val="1"/>
          <w:sz w:val="22"/>
          <w:szCs w:val="22"/>
        </w:rPr>
        <w:t>r</w:t>
      </w:r>
      <w:r w:rsidR="000D6DC2" w:rsidRPr="001A3C4F">
        <w:rPr>
          <w:rFonts w:ascii="Times New Roman" w:eastAsia="Times New Roman" w:hAnsi="Times New Roman" w:cs="Times New Roman"/>
          <w:sz w:val="22"/>
          <w:szCs w:val="22"/>
        </w:rPr>
        <w:t>a</w:t>
      </w:r>
      <w:r w:rsidR="000D6DC2" w:rsidRPr="001A3C4F">
        <w:rPr>
          <w:rFonts w:ascii="Times New Roman" w:eastAsia="Times New Roman" w:hAnsi="Times New Roman" w:cs="Times New Roman"/>
          <w:spacing w:val="-2"/>
          <w:sz w:val="22"/>
          <w:szCs w:val="22"/>
        </w:rPr>
        <w:t>z</w:t>
      </w:r>
      <w:r w:rsidR="000D6DC2" w:rsidRPr="001A3C4F">
        <w:rPr>
          <w:rFonts w:ascii="Times New Roman" w:eastAsia="Times New Roman" w:hAnsi="Times New Roman" w:cs="Times New Roman"/>
          <w:sz w:val="22"/>
          <w:szCs w:val="22"/>
        </w:rPr>
        <w:t>o</w:t>
      </w:r>
      <w:r w:rsidR="000D6DC2" w:rsidRPr="001A3C4F">
        <w:rPr>
          <w:rFonts w:ascii="Times New Roman" w:eastAsia="Times New Roman" w:hAnsi="Times New Roman" w:cs="Times New Roman"/>
          <w:spacing w:val="2"/>
          <w:sz w:val="22"/>
          <w:szCs w:val="22"/>
        </w:rPr>
        <w:t xml:space="preserve"> </w:t>
      </w:r>
      <w:r w:rsidR="000D6DC2" w:rsidRPr="001A3C4F">
        <w:rPr>
          <w:rFonts w:ascii="Times New Roman" w:eastAsia="Times New Roman" w:hAnsi="Times New Roman" w:cs="Times New Roman"/>
          <w:sz w:val="22"/>
          <w:szCs w:val="22"/>
        </w:rPr>
        <w:t>de a</w:t>
      </w:r>
      <w:r w:rsidR="000D6DC2" w:rsidRPr="001A3C4F">
        <w:rPr>
          <w:rFonts w:ascii="Times New Roman" w:eastAsia="Times New Roman" w:hAnsi="Times New Roman" w:cs="Times New Roman"/>
          <w:spacing w:val="-1"/>
          <w:sz w:val="22"/>
          <w:szCs w:val="22"/>
        </w:rPr>
        <w:t>t</w:t>
      </w:r>
      <w:r w:rsidR="000D6DC2" w:rsidRPr="001A3C4F">
        <w:rPr>
          <w:rFonts w:ascii="Times New Roman" w:eastAsia="Times New Roman" w:hAnsi="Times New Roman" w:cs="Times New Roman"/>
          <w:sz w:val="22"/>
          <w:szCs w:val="22"/>
        </w:rPr>
        <w:t xml:space="preserve">é 10 </w:t>
      </w:r>
      <w:r w:rsidR="000D6DC2" w:rsidRPr="001A3C4F">
        <w:rPr>
          <w:rFonts w:ascii="Times New Roman" w:eastAsia="Times New Roman" w:hAnsi="Times New Roman" w:cs="Times New Roman"/>
          <w:spacing w:val="1"/>
          <w:sz w:val="22"/>
          <w:szCs w:val="22"/>
        </w:rPr>
        <w:t>(</w:t>
      </w:r>
      <w:r w:rsidR="000D6DC2" w:rsidRPr="001A3C4F">
        <w:rPr>
          <w:rFonts w:ascii="Times New Roman" w:eastAsia="Times New Roman" w:hAnsi="Times New Roman" w:cs="Times New Roman"/>
          <w:sz w:val="22"/>
          <w:szCs w:val="22"/>
        </w:rPr>
        <w:t>dez)</w:t>
      </w:r>
      <w:r w:rsidR="000D6DC2" w:rsidRPr="001A3C4F">
        <w:rPr>
          <w:rFonts w:ascii="Times New Roman" w:eastAsia="Times New Roman" w:hAnsi="Times New Roman" w:cs="Times New Roman"/>
          <w:spacing w:val="6"/>
          <w:sz w:val="22"/>
          <w:szCs w:val="22"/>
        </w:rPr>
        <w:t xml:space="preserve"> </w:t>
      </w:r>
      <w:r w:rsidR="000D6DC2" w:rsidRPr="001A3C4F">
        <w:rPr>
          <w:rFonts w:ascii="Times New Roman" w:eastAsia="Times New Roman" w:hAnsi="Times New Roman" w:cs="Times New Roman"/>
          <w:spacing w:val="-3"/>
          <w:sz w:val="22"/>
          <w:szCs w:val="22"/>
        </w:rPr>
        <w:t>D</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z w:val="22"/>
          <w:szCs w:val="22"/>
        </w:rPr>
        <w:t xml:space="preserve">as </w:t>
      </w:r>
      <w:r w:rsidR="000D6DC2" w:rsidRPr="001A3C4F">
        <w:rPr>
          <w:rFonts w:ascii="Times New Roman" w:eastAsia="Times New Roman" w:hAnsi="Times New Roman" w:cs="Times New Roman"/>
          <w:spacing w:val="-1"/>
          <w:sz w:val="22"/>
          <w:szCs w:val="22"/>
        </w:rPr>
        <w:t>Út</w:t>
      </w:r>
      <w:r w:rsidR="000D6DC2" w:rsidRPr="001A3C4F">
        <w:rPr>
          <w:rFonts w:ascii="Times New Roman" w:eastAsia="Times New Roman" w:hAnsi="Times New Roman" w:cs="Times New Roman"/>
          <w:sz w:val="22"/>
          <w:szCs w:val="22"/>
        </w:rPr>
        <w:t>e</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z w:val="22"/>
          <w:szCs w:val="22"/>
        </w:rPr>
        <w:t>s e que pos</w:t>
      </w:r>
      <w:r w:rsidR="000D6DC2" w:rsidRPr="001A3C4F">
        <w:rPr>
          <w:rFonts w:ascii="Times New Roman" w:eastAsia="Times New Roman" w:hAnsi="Times New Roman" w:cs="Times New Roman"/>
          <w:spacing w:val="-1"/>
          <w:sz w:val="22"/>
          <w:szCs w:val="22"/>
        </w:rPr>
        <w:t>s</w:t>
      </w:r>
      <w:r w:rsidR="000D6DC2" w:rsidRPr="001A3C4F">
        <w:rPr>
          <w:rFonts w:ascii="Times New Roman" w:eastAsia="Times New Roman" w:hAnsi="Times New Roman" w:cs="Times New Roman"/>
          <w:sz w:val="22"/>
          <w:szCs w:val="22"/>
        </w:rPr>
        <w:t>a</w:t>
      </w:r>
      <w:r w:rsidR="000D6DC2" w:rsidRPr="001A3C4F">
        <w:rPr>
          <w:rFonts w:ascii="Times New Roman" w:eastAsia="Times New Roman" w:hAnsi="Times New Roman" w:cs="Times New Roman"/>
          <w:spacing w:val="3"/>
          <w:sz w:val="22"/>
          <w:szCs w:val="22"/>
        </w:rPr>
        <w:t xml:space="preserve"> causar um Efeito Adverso Relevante</w:t>
      </w:r>
      <w:r w:rsidR="000D6DC2" w:rsidRPr="001A3C4F">
        <w:rPr>
          <w:rFonts w:ascii="Times New Roman" w:eastAsia="Times New Roman" w:hAnsi="Times New Roman" w:cs="Times New Roman"/>
          <w:sz w:val="22"/>
          <w:szCs w:val="22"/>
        </w:rPr>
        <w:t>;</w:t>
      </w:r>
      <w:r w:rsidR="00286322" w:rsidRPr="001A3C4F">
        <w:rPr>
          <w:rFonts w:ascii="Times New Roman" w:eastAsia="Times New Roman" w:hAnsi="Times New Roman" w:cs="Times New Roman"/>
          <w:sz w:val="22"/>
          <w:szCs w:val="22"/>
        </w:rPr>
        <w:t xml:space="preserve"> </w:t>
      </w:r>
    </w:p>
    <w:p w14:paraId="61D6972F" w14:textId="56D16089" w:rsidR="00652A7A" w:rsidRPr="001A3C4F" w:rsidRDefault="00652A7A" w:rsidP="009B4504">
      <w:pPr>
        <w:pStyle w:val="PargrafoComumNvel2"/>
        <w:numPr>
          <w:ilvl w:val="0"/>
          <w:numId w:val="0"/>
        </w:numPr>
        <w:tabs>
          <w:tab w:val="clear" w:pos="1134"/>
        </w:tabs>
        <w:spacing w:line="240" w:lineRule="auto"/>
        <w:rPr>
          <w:rFonts w:ascii="Times New Roman" w:eastAsia="Times New Roman" w:hAnsi="Times New Roman" w:cs="Times New Roman"/>
          <w:sz w:val="22"/>
          <w:szCs w:val="22"/>
        </w:rPr>
      </w:pPr>
    </w:p>
    <w:p w14:paraId="397153AB" w14:textId="450B028F" w:rsidR="00652A7A" w:rsidRPr="001A3C4F" w:rsidRDefault="00652A7A" w:rsidP="009B4504">
      <w:pPr>
        <w:pStyle w:val="PargrafoComumNvel2"/>
        <w:numPr>
          <w:ilvl w:val="0"/>
          <w:numId w:val="0"/>
        </w:numPr>
        <w:tabs>
          <w:tab w:val="clear" w:pos="1134"/>
        </w:tabs>
        <w:spacing w:line="240" w:lineRule="auto"/>
        <w:rPr>
          <w:rFonts w:ascii="Times New Roman" w:eastAsia="Times New Roman" w:hAnsi="Times New Roman" w:cs="Times New Roman"/>
          <w:sz w:val="22"/>
          <w:szCs w:val="22"/>
        </w:rPr>
      </w:pPr>
      <w:r w:rsidRPr="001A3C4F">
        <w:rPr>
          <w:rFonts w:ascii="Times New Roman" w:eastAsia="Times New Roman" w:hAnsi="Times New Roman" w:cs="Times New Roman"/>
          <w:sz w:val="22"/>
          <w:szCs w:val="22"/>
        </w:rPr>
        <w:t>(</w:t>
      </w:r>
      <w:proofErr w:type="spellStart"/>
      <w:r w:rsidRPr="001A3C4F">
        <w:rPr>
          <w:rFonts w:ascii="Times New Roman" w:eastAsia="Times New Roman" w:hAnsi="Times New Roman" w:cs="Times New Roman"/>
          <w:sz w:val="22"/>
          <w:szCs w:val="22"/>
        </w:rPr>
        <w:t>ix</w:t>
      </w:r>
      <w:proofErr w:type="spellEnd"/>
      <w:r w:rsidRPr="001A3C4F">
        <w:rPr>
          <w:rFonts w:ascii="Times New Roman" w:eastAsia="Times New Roman" w:hAnsi="Times New Roman" w:cs="Times New Roman"/>
          <w:sz w:val="22"/>
          <w:szCs w:val="22"/>
        </w:rPr>
        <w:t>)</w:t>
      </w:r>
      <w:r w:rsidRPr="001A3C4F">
        <w:rPr>
          <w:rFonts w:ascii="Times New Roman" w:eastAsia="Times New Roman" w:hAnsi="Times New Roman" w:cs="Times New Roman"/>
          <w:sz w:val="22"/>
          <w:szCs w:val="22"/>
        </w:rPr>
        <w:tab/>
        <w:t>de</w:t>
      </w:r>
      <w:r w:rsidRPr="001A3C4F">
        <w:rPr>
          <w:rFonts w:ascii="Times New Roman" w:eastAsia="Times New Roman" w:hAnsi="Times New Roman" w:cs="Times New Roman"/>
          <w:spacing w:val="1"/>
          <w:sz w:val="22"/>
          <w:szCs w:val="22"/>
        </w:rPr>
        <w:t>s</w:t>
      </w:r>
      <w:r w:rsidRPr="001A3C4F">
        <w:rPr>
          <w:rFonts w:ascii="Times New Roman" w:eastAsia="Times New Roman" w:hAnsi="Times New Roman" w:cs="Times New Roman"/>
          <w:sz w:val="22"/>
          <w:szCs w:val="22"/>
        </w:rPr>
        <w:t>c</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pacing w:val="1"/>
          <w:sz w:val="22"/>
          <w:szCs w:val="22"/>
        </w:rPr>
        <w:t>m</w:t>
      </w:r>
      <w:r w:rsidRPr="001A3C4F">
        <w:rPr>
          <w:rFonts w:ascii="Times New Roman" w:eastAsia="Times New Roman" w:hAnsi="Times New Roman" w:cs="Times New Roman"/>
          <w:spacing w:val="-2"/>
          <w:sz w:val="22"/>
          <w:szCs w:val="22"/>
        </w:rPr>
        <w:t>p</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1"/>
          <w:sz w:val="22"/>
          <w:szCs w:val="22"/>
        </w:rPr>
        <w:t>m</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6"/>
          <w:sz w:val="22"/>
          <w:szCs w:val="22"/>
        </w:rPr>
        <w:t xml:space="preserve"> </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27"/>
          <w:sz w:val="22"/>
          <w:szCs w:val="22"/>
        </w:rPr>
        <w:t xml:space="preserve"> </w:t>
      </w:r>
      <w:r w:rsidRPr="001A3C4F">
        <w:rPr>
          <w:rFonts w:ascii="Times New Roman" w:eastAsia="Times New Roman" w:hAnsi="Times New Roman" w:cs="Times New Roman"/>
          <w:sz w:val="22"/>
          <w:szCs w:val="22"/>
        </w:rPr>
        <w:t>qu</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q</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z w:val="22"/>
          <w:szCs w:val="22"/>
        </w:rPr>
        <w:t>er</w:t>
      </w:r>
      <w:r w:rsidRPr="001A3C4F">
        <w:rPr>
          <w:rFonts w:ascii="Times New Roman" w:eastAsia="Times New Roman" w:hAnsi="Times New Roman" w:cs="Times New Roman"/>
          <w:spacing w:val="28"/>
          <w:sz w:val="22"/>
          <w:szCs w:val="22"/>
        </w:rPr>
        <w:t xml:space="preserve"> </w:t>
      </w:r>
      <w:r w:rsidRPr="001A3C4F">
        <w:rPr>
          <w:rFonts w:ascii="Times New Roman" w:eastAsia="Times New Roman" w:hAnsi="Times New Roman" w:cs="Times New Roman"/>
          <w:sz w:val="22"/>
          <w:szCs w:val="22"/>
        </w:rPr>
        <w:t>d</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z w:val="22"/>
          <w:szCs w:val="22"/>
        </w:rPr>
        <w:t>c</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
          <w:sz w:val="22"/>
          <w:szCs w:val="22"/>
        </w:rPr>
        <w:t>ã</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4"/>
          <w:sz w:val="22"/>
          <w:szCs w:val="22"/>
        </w:rPr>
        <w:t xml:space="preserve"> </w:t>
      </w:r>
      <w:r w:rsidRPr="001A3C4F">
        <w:rPr>
          <w:rFonts w:ascii="Times New Roman" w:eastAsia="Times New Roman" w:hAnsi="Times New Roman" w:cs="Times New Roman"/>
          <w:sz w:val="22"/>
          <w:szCs w:val="22"/>
        </w:rPr>
        <w:t>ad</w:t>
      </w:r>
      <w:r w:rsidRPr="001A3C4F">
        <w:rPr>
          <w:rFonts w:ascii="Times New Roman" w:eastAsia="Times New Roman" w:hAnsi="Times New Roman" w:cs="Times New Roman"/>
          <w:spacing w:val="-1"/>
          <w:sz w:val="22"/>
          <w:szCs w:val="22"/>
        </w:rPr>
        <w:t>m</w:t>
      </w:r>
      <w:r w:rsidRPr="001A3C4F">
        <w:rPr>
          <w:rFonts w:ascii="Times New Roman" w:eastAsia="Times New Roman" w:hAnsi="Times New Roman" w:cs="Times New Roman"/>
          <w:spacing w:val="1"/>
          <w:sz w:val="22"/>
          <w:szCs w:val="22"/>
        </w:rPr>
        <w:t>ini</w:t>
      </w:r>
      <w:r w:rsidRPr="001A3C4F">
        <w:rPr>
          <w:rFonts w:ascii="Times New Roman" w:eastAsia="Times New Roman" w:hAnsi="Times New Roman" w:cs="Times New Roman"/>
          <w:spacing w:val="-2"/>
          <w:sz w:val="22"/>
          <w:szCs w:val="22"/>
        </w:rPr>
        <w:t>s</w:t>
      </w:r>
      <w:r w:rsidRPr="001A3C4F">
        <w:rPr>
          <w:rFonts w:ascii="Times New Roman" w:eastAsia="Times New Roman" w:hAnsi="Times New Roman" w:cs="Times New Roman"/>
          <w:spacing w:val="1"/>
          <w:sz w:val="22"/>
          <w:szCs w:val="22"/>
        </w:rPr>
        <w:t>tr</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2"/>
          <w:sz w:val="22"/>
          <w:szCs w:val="22"/>
        </w:rPr>
        <w:t>t</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va</w:t>
      </w:r>
      <w:r w:rsidRPr="001A3C4F">
        <w:rPr>
          <w:rFonts w:ascii="Times New Roman" w:eastAsia="Times New Roman" w:hAnsi="Times New Roman" w:cs="Times New Roman"/>
          <w:spacing w:val="27"/>
          <w:sz w:val="22"/>
          <w:szCs w:val="22"/>
        </w:rPr>
        <w:t xml:space="preserve"> </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27"/>
          <w:sz w:val="22"/>
          <w:szCs w:val="22"/>
        </w:rPr>
        <w:t xml:space="preserve"> </w:t>
      </w:r>
      <w:r w:rsidRPr="001A3C4F">
        <w:rPr>
          <w:rFonts w:ascii="Times New Roman" w:eastAsia="Times New Roman" w:hAnsi="Times New Roman" w:cs="Times New Roman"/>
          <w:sz w:val="22"/>
          <w:szCs w:val="22"/>
        </w:rPr>
        <w:t>en</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ade</w:t>
      </w:r>
      <w:r w:rsidRPr="001A3C4F">
        <w:rPr>
          <w:rFonts w:ascii="Times New Roman" w:eastAsia="Times New Roman" w:hAnsi="Times New Roman" w:cs="Times New Roman"/>
          <w:spacing w:val="24"/>
          <w:sz w:val="22"/>
          <w:szCs w:val="22"/>
        </w:rPr>
        <w:t xml:space="preserve"> </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eg</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ó</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a acerca de qualquer descumprimento da Legislação Socioambiental</w:t>
      </w:r>
      <w:r w:rsidRPr="001A3C4F">
        <w:rPr>
          <w:rFonts w:ascii="Times New Roman" w:eastAsia="Times New Roman" w:hAnsi="Times New Roman" w:cs="Times New Roman"/>
          <w:spacing w:val="24"/>
          <w:sz w:val="22"/>
          <w:szCs w:val="22"/>
        </w:rPr>
        <w:t xml:space="preserve"> </w:t>
      </w:r>
      <w:r w:rsidRPr="001A3C4F">
        <w:rPr>
          <w:rFonts w:ascii="Times New Roman" w:eastAsia="Times New Roman" w:hAnsi="Times New Roman" w:cs="Times New Roman"/>
          <w:sz w:val="22"/>
          <w:szCs w:val="22"/>
        </w:rPr>
        <w:t>con</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7"/>
          <w:sz w:val="22"/>
          <w:szCs w:val="22"/>
        </w:rPr>
        <w:t xml:space="preserve"> </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4"/>
          <w:sz w:val="22"/>
          <w:szCs w:val="22"/>
        </w:rPr>
        <w:t xml:space="preserve"> </w:t>
      </w:r>
      <w:r w:rsidRPr="001A3C4F">
        <w:rPr>
          <w:rFonts w:ascii="Times New Roman" w:eastAsia="Times New Roman" w:hAnsi="Times New Roman" w:cs="Times New Roman"/>
          <w:sz w:val="22"/>
          <w:szCs w:val="22"/>
        </w:rPr>
        <w:t>qu</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z w:val="22"/>
          <w:szCs w:val="22"/>
        </w:rPr>
        <w:t>l</w:t>
      </w:r>
      <w:r w:rsidRPr="001A3C4F">
        <w:rPr>
          <w:rFonts w:ascii="Times New Roman" w:eastAsia="Times New Roman" w:hAnsi="Times New Roman" w:cs="Times New Roman"/>
          <w:spacing w:val="27"/>
          <w:sz w:val="22"/>
          <w:szCs w:val="22"/>
        </w:rPr>
        <w:t xml:space="preserve"> </w:t>
      </w:r>
      <w:r w:rsidRPr="001A3C4F">
        <w:rPr>
          <w:rFonts w:ascii="Times New Roman" w:eastAsia="Times New Roman" w:hAnsi="Times New Roman" w:cs="Times New Roman"/>
          <w:sz w:val="22"/>
          <w:szCs w:val="22"/>
        </w:rPr>
        <w:t>n</w:t>
      </w:r>
      <w:r w:rsidRPr="001A3C4F">
        <w:rPr>
          <w:rFonts w:ascii="Times New Roman" w:eastAsia="Times New Roman" w:hAnsi="Times New Roman" w:cs="Times New Roman"/>
          <w:spacing w:val="-2"/>
          <w:sz w:val="22"/>
          <w:szCs w:val="22"/>
        </w:rPr>
        <w:t>ã</w:t>
      </w:r>
      <w:r w:rsidRPr="001A3C4F">
        <w:rPr>
          <w:rFonts w:ascii="Times New Roman" w:eastAsia="Times New Roman" w:hAnsi="Times New Roman" w:cs="Times New Roman"/>
          <w:sz w:val="22"/>
          <w:szCs w:val="22"/>
        </w:rPr>
        <w:t>o s</w:t>
      </w:r>
      <w:r w:rsidRPr="001A3C4F">
        <w:rPr>
          <w:rFonts w:ascii="Times New Roman" w:eastAsia="Times New Roman" w:hAnsi="Times New Roman" w:cs="Times New Roman"/>
          <w:spacing w:val="1"/>
          <w:sz w:val="22"/>
          <w:szCs w:val="22"/>
        </w:rPr>
        <w:t>ej</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z w:val="22"/>
          <w:szCs w:val="22"/>
        </w:rPr>
        <w:t>b</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2"/>
          <w:sz w:val="22"/>
          <w:szCs w:val="22"/>
        </w:rPr>
        <w:t>i</w:t>
      </w:r>
      <w:r w:rsidRPr="001A3C4F">
        <w:rPr>
          <w:rFonts w:ascii="Times New Roman" w:eastAsia="Times New Roman" w:hAnsi="Times New Roman" w:cs="Times New Roman"/>
          <w:sz w:val="22"/>
          <w:szCs w:val="22"/>
        </w:rPr>
        <w:t>do e</w:t>
      </w:r>
      <w:r w:rsidRPr="001A3C4F">
        <w:rPr>
          <w:rFonts w:ascii="Times New Roman" w:eastAsia="Times New Roman" w:hAnsi="Times New Roman" w:cs="Times New Roman"/>
          <w:spacing w:val="-1"/>
          <w:sz w:val="22"/>
          <w:szCs w:val="22"/>
        </w:rPr>
        <w:t>f</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o su</w:t>
      </w:r>
      <w:r w:rsidRPr="001A3C4F">
        <w:rPr>
          <w:rFonts w:ascii="Times New Roman" w:eastAsia="Times New Roman" w:hAnsi="Times New Roman" w:cs="Times New Roman"/>
          <w:spacing w:val="-1"/>
          <w:sz w:val="22"/>
          <w:szCs w:val="22"/>
        </w:rPr>
        <w:t>s</w:t>
      </w:r>
      <w:r w:rsidRPr="001A3C4F">
        <w:rPr>
          <w:rFonts w:ascii="Times New Roman" w:eastAsia="Times New Roman" w:hAnsi="Times New Roman" w:cs="Times New Roman"/>
          <w:sz w:val="22"/>
          <w:szCs w:val="22"/>
        </w:rPr>
        <w:t>p</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pacing w:val="1"/>
          <w:sz w:val="22"/>
          <w:szCs w:val="22"/>
        </w:rPr>
        <w:t>n</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vo no</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pacing w:val="-2"/>
          <w:sz w:val="22"/>
          <w:szCs w:val="22"/>
        </w:rPr>
        <w:t>p</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
          <w:sz w:val="22"/>
          <w:szCs w:val="22"/>
        </w:rPr>
        <w:t>z</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de a</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 xml:space="preserve">é 10 </w:t>
      </w:r>
      <w:r w:rsidRPr="001A3C4F">
        <w:rPr>
          <w:rFonts w:ascii="Times New Roman" w:eastAsia="Times New Roman" w:hAnsi="Times New Roman" w:cs="Times New Roman"/>
          <w:spacing w:val="1"/>
          <w:sz w:val="22"/>
          <w:szCs w:val="22"/>
        </w:rPr>
        <w:t>(</w:t>
      </w:r>
      <w:r w:rsidRPr="001A3C4F">
        <w:rPr>
          <w:rFonts w:ascii="Times New Roman" w:eastAsia="Times New Roman" w:hAnsi="Times New Roman" w:cs="Times New Roman"/>
          <w:sz w:val="22"/>
          <w:szCs w:val="22"/>
        </w:rPr>
        <w:t>dez)</w:t>
      </w:r>
      <w:r w:rsidRPr="001A3C4F">
        <w:rPr>
          <w:rFonts w:ascii="Times New Roman" w:eastAsia="Times New Roman" w:hAnsi="Times New Roman" w:cs="Times New Roman"/>
          <w:spacing w:val="6"/>
          <w:sz w:val="22"/>
          <w:szCs w:val="22"/>
        </w:rPr>
        <w:t xml:space="preserve"> </w:t>
      </w:r>
      <w:r w:rsidRPr="001A3C4F">
        <w:rPr>
          <w:rFonts w:ascii="Times New Roman" w:eastAsia="Times New Roman" w:hAnsi="Times New Roman" w:cs="Times New Roman"/>
          <w:spacing w:val="-3"/>
          <w:sz w:val="22"/>
          <w:szCs w:val="22"/>
        </w:rPr>
        <w:t>D</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 xml:space="preserve">as </w:t>
      </w:r>
      <w:r w:rsidRPr="001A3C4F">
        <w:rPr>
          <w:rFonts w:ascii="Times New Roman" w:eastAsia="Times New Roman" w:hAnsi="Times New Roman" w:cs="Times New Roman"/>
          <w:spacing w:val="-1"/>
          <w:sz w:val="22"/>
          <w:szCs w:val="22"/>
        </w:rPr>
        <w:t>Út</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s e que pos</w:t>
      </w:r>
      <w:r w:rsidRPr="001A3C4F">
        <w:rPr>
          <w:rFonts w:ascii="Times New Roman" w:eastAsia="Times New Roman" w:hAnsi="Times New Roman" w:cs="Times New Roman"/>
          <w:spacing w:val="-1"/>
          <w:sz w:val="22"/>
          <w:szCs w:val="22"/>
        </w:rPr>
        <w:t>s</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3"/>
          <w:sz w:val="22"/>
          <w:szCs w:val="22"/>
        </w:rPr>
        <w:t xml:space="preserve"> causar um Efeito Adverso Relevante ou um efeito reputacional adverso</w:t>
      </w:r>
      <w:r w:rsidRPr="001A3C4F">
        <w:rPr>
          <w:rFonts w:ascii="Times New Roman" w:eastAsia="Times New Roman" w:hAnsi="Times New Roman" w:cs="Times New Roman"/>
          <w:sz w:val="22"/>
          <w:szCs w:val="22"/>
        </w:rPr>
        <w:t>;</w:t>
      </w:r>
    </w:p>
    <w:p w14:paraId="70DD91CA" w14:textId="77777777" w:rsidR="00F86A86" w:rsidRPr="001A3C4F" w:rsidRDefault="00F86A86" w:rsidP="009B4504">
      <w:pPr>
        <w:rPr>
          <w:rFonts w:ascii="Times New Roman" w:hAnsi="Times New Roman" w:cs="Times New Roman"/>
          <w:sz w:val="22"/>
          <w:szCs w:val="22"/>
          <w:lang w:val="pt-BR"/>
        </w:rPr>
      </w:pPr>
    </w:p>
    <w:p w14:paraId="7F2ED882" w14:textId="1ADDB6D8" w:rsidR="00F86A86" w:rsidRPr="001A3C4F" w:rsidRDefault="00F86A86" w:rsidP="009B4504">
      <w:pPr>
        <w:jc w:val="both"/>
        <w:rPr>
          <w:rFonts w:ascii="Times New Roman" w:eastAsia="Times New Roman" w:hAnsi="Times New Roman" w:cs="Times New Roman"/>
          <w:sz w:val="22"/>
          <w:szCs w:val="22"/>
          <w:lang w:val="pt-BR"/>
        </w:rPr>
      </w:pPr>
      <w:r w:rsidRPr="001A3C4F">
        <w:rPr>
          <w:rFonts w:ascii="Times New Roman" w:hAnsi="Times New Roman" w:cs="Times New Roman"/>
          <w:sz w:val="22"/>
          <w:szCs w:val="22"/>
          <w:lang w:val="pt-BR"/>
        </w:rPr>
        <w:t>(x)</w:t>
      </w:r>
      <w:r w:rsidRPr="001A3C4F">
        <w:rPr>
          <w:rFonts w:ascii="Times New Roman" w:hAnsi="Times New Roman" w:cs="Times New Roman"/>
          <w:sz w:val="22"/>
          <w:szCs w:val="22"/>
          <w:lang w:val="pt-BR"/>
        </w:rPr>
        <w:tab/>
        <w:t>se ocorrer qualquer mudança, transferência ou cessão, direta ou indireta, do controle (conforme definição de controle prevista no artigo 116 da Lei das Sociedades por Ações)</w:t>
      </w:r>
      <w:r w:rsidR="00835793" w:rsidRPr="001A3C4F">
        <w:rPr>
          <w:rFonts w:ascii="Times New Roman" w:hAnsi="Times New Roman" w:cs="Times New Roman"/>
          <w:sz w:val="22"/>
          <w:szCs w:val="22"/>
          <w:lang w:val="pt-BR"/>
        </w:rPr>
        <w:t xml:space="preserve">, (1) </w:t>
      </w:r>
      <w:r w:rsidRPr="001A3C4F">
        <w:rPr>
          <w:rFonts w:ascii="Times New Roman" w:hAnsi="Times New Roman" w:cs="Times New Roman"/>
          <w:sz w:val="22"/>
          <w:szCs w:val="22"/>
          <w:lang w:val="pt-BR"/>
        </w:rPr>
        <w:t>da Devedora</w:t>
      </w:r>
      <w:r w:rsidR="00835793" w:rsidRPr="001A3C4F">
        <w:rPr>
          <w:rFonts w:ascii="Times New Roman" w:hAnsi="Times New Roman" w:cs="Times New Roman"/>
          <w:sz w:val="22"/>
          <w:szCs w:val="22"/>
          <w:lang w:val="pt-BR"/>
        </w:rPr>
        <w:t xml:space="preserve">; </w:t>
      </w:r>
      <w:r w:rsidRPr="001A3C4F">
        <w:rPr>
          <w:rFonts w:ascii="Times New Roman" w:hAnsi="Times New Roman" w:cs="Times New Roman"/>
          <w:sz w:val="22"/>
          <w:szCs w:val="22"/>
          <w:lang w:val="pt-BR"/>
        </w:rPr>
        <w:t xml:space="preserve">e/ou </w:t>
      </w:r>
      <w:r w:rsidR="000371FE" w:rsidRPr="001A3C4F">
        <w:rPr>
          <w:rFonts w:ascii="Times New Roman" w:hAnsi="Times New Roman" w:cs="Times New Roman"/>
          <w:sz w:val="22"/>
          <w:szCs w:val="22"/>
          <w:lang w:val="pt-BR"/>
        </w:rPr>
        <w:t xml:space="preserve">(2) </w:t>
      </w:r>
      <w:r w:rsidRPr="001A3C4F">
        <w:rPr>
          <w:rFonts w:ascii="Times New Roman" w:hAnsi="Times New Roman" w:cs="Times New Roman"/>
          <w:sz w:val="22"/>
          <w:szCs w:val="22"/>
          <w:lang w:val="pt-BR"/>
        </w:rPr>
        <w:t xml:space="preserve">de </w:t>
      </w:r>
      <w:bookmarkStart w:id="3024" w:name="_Hlk110978632"/>
      <w:bookmarkStart w:id="3025" w:name="_Hlk110978695"/>
      <w:r w:rsidR="00B56CAC" w:rsidRPr="001A3C4F">
        <w:rPr>
          <w:rFonts w:ascii="Times New Roman" w:hAnsi="Times New Roman" w:cs="Times New Roman"/>
          <w:sz w:val="22"/>
          <w:szCs w:val="22"/>
          <w:lang w:val="pt-BR"/>
        </w:rPr>
        <w:t>qualquer de</w:t>
      </w:r>
      <w:bookmarkEnd w:id="3024"/>
      <w:r w:rsidR="00B56CAC" w:rsidRPr="001A3C4F">
        <w:rPr>
          <w:rFonts w:ascii="Times New Roman" w:hAnsi="Times New Roman" w:cs="Times New Roman"/>
          <w:sz w:val="22"/>
          <w:szCs w:val="22"/>
          <w:lang w:val="pt-BR"/>
        </w:rPr>
        <w:t xml:space="preserve"> </w:t>
      </w:r>
      <w:bookmarkEnd w:id="3025"/>
      <w:r w:rsidRPr="001A3C4F">
        <w:rPr>
          <w:rFonts w:ascii="Times New Roman" w:hAnsi="Times New Roman" w:cs="Times New Roman"/>
          <w:sz w:val="22"/>
          <w:szCs w:val="22"/>
          <w:lang w:val="pt-BR"/>
        </w:rPr>
        <w:t>suas Controladas</w:t>
      </w:r>
      <w:r w:rsidR="00835793" w:rsidRPr="001A3C4F">
        <w:rPr>
          <w:rFonts w:ascii="Times New Roman" w:hAnsi="Times New Roman" w:cs="Times New Roman"/>
          <w:sz w:val="22"/>
          <w:szCs w:val="22"/>
          <w:lang w:val="pt-BR"/>
        </w:rPr>
        <w:t xml:space="preserve">, </w:t>
      </w:r>
      <w:bookmarkStart w:id="3026" w:name="_Hlk110978640"/>
      <w:bookmarkStart w:id="3027" w:name="_Hlk110978702"/>
      <w:r w:rsidR="00B56CAC" w:rsidRPr="001A3C4F">
        <w:rPr>
          <w:rFonts w:ascii="Times New Roman" w:hAnsi="Times New Roman" w:cs="Times New Roman"/>
          <w:sz w:val="22"/>
          <w:szCs w:val="22"/>
          <w:lang w:val="pt-BR"/>
        </w:rPr>
        <w:t xml:space="preserve">desde que </w:t>
      </w:r>
      <w:proofErr w:type="gramStart"/>
      <w:r w:rsidR="00B56CAC" w:rsidRPr="001A3C4F">
        <w:rPr>
          <w:rFonts w:ascii="Times New Roman" w:hAnsi="Times New Roman" w:cs="Times New Roman"/>
          <w:sz w:val="22"/>
          <w:szCs w:val="22"/>
          <w:lang w:val="pt-BR"/>
        </w:rPr>
        <w:t>referida</w:t>
      </w:r>
      <w:r w:rsidR="00835793" w:rsidRPr="001A3C4F">
        <w:rPr>
          <w:rFonts w:ascii="Times New Roman" w:hAnsi="Times New Roman" w:cs="Times New Roman"/>
          <w:sz w:val="22"/>
          <w:szCs w:val="22"/>
          <w:lang w:val="pt-BR"/>
        </w:rPr>
        <w:t xml:space="preserve"> </w:t>
      </w:r>
      <w:r w:rsidR="00B56CAC" w:rsidRPr="001A3C4F">
        <w:rPr>
          <w:rFonts w:ascii="Times New Roman" w:hAnsi="Times New Roman" w:cs="Times New Roman"/>
          <w:sz w:val="22"/>
          <w:szCs w:val="22"/>
          <w:lang w:val="pt-BR"/>
        </w:rPr>
        <w:t>Controlada</w:t>
      </w:r>
      <w:bookmarkEnd w:id="3026"/>
      <w:proofErr w:type="gramEnd"/>
      <w:r w:rsidRPr="001A3C4F">
        <w:rPr>
          <w:rFonts w:ascii="Times New Roman" w:hAnsi="Times New Roman" w:cs="Times New Roman"/>
          <w:sz w:val="22"/>
          <w:szCs w:val="22"/>
          <w:lang w:val="pt-BR"/>
        </w:rPr>
        <w:t xml:space="preserve"> </w:t>
      </w:r>
      <w:bookmarkEnd w:id="3027"/>
      <w:r w:rsidRPr="001A3C4F">
        <w:rPr>
          <w:rFonts w:ascii="Times New Roman" w:hAnsi="Times New Roman" w:cs="Times New Roman"/>
          <w:sz w:val="22"/>
          <w:szCs w:val="22"/>
          <w:lang w:val="pt-BR"/>
        </w:rPr>
        <w:t>represente de forma individual 10% (dez por cento</w:t>
      </w:r>
      <w:r w:rsidR="000E2C2D"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xml:space="preserve"> ou mais da receita bruta da Devedora conforme verificada na última demonstração financeira anual disponível;</w:t>
      </w:r>
    </w:p>
    <w:p w14:paraId="31D462CE" w14:textId="77777777" w:rsidR="004631EC" w:rsidRPr="001A3C4F" w:rsidRDefault="004631EC" w:rsidP="009B4504">
      <w:pPr>
        <w:pStyle w:val="PargrafoComumNvel2"/>
        <w:numPr>
          <w:ilvl w:val="0"/>
          <w:numId w:val="0"/>
        </w:numPr>
        <w:tabs>
          <w:tab w:val="clear" w:pos="1134"/>
        </w:tabs>
        <w:spacing w:line="240" w:lineRule="auto"/>
        <w:rPr>
          <w:rFonts w:ascii="Times New Roman" w:eastAsia="Times New Roman" w:hAnsi="Times New Roman" w:cs="Times New Roman"/>
          <w:sz w:val="22"/>
          <w:szCs w:val="22"/>
        </w:rPr>
      </w:pPr>
    </w:p>
    <w:p w14:paraId="5DE6C9FF" w14:textId="033D5BDA" w:rsidR="000D6DC2" w:rsidRPr="001A3C4F" w:rsidRDefault="004631EC" w:rsidP="009B4504">
      <w:pPr>
        <w:pStyle w:val="PargrafoComumNvel2"/>
        <w:numPr>
          <w:ilvl w:val="0"/>
          <w:numId w:val="0"/>
        </w:numPr>
        <w:tabs>
          <w:tab w:val="clear" w:pos="1134"/>
        </w:tabs>
        <w:spacing w:line="240" w:lineRule="auto"/>
        <w:rPr>
          <w:rFonts w:ascii="Times New Roman" w:hAnsi="Times New Roman" w:cs="Times New Roman"/>
          <w:sz w:val="22"/>
          <w:szCs w:val="22"/>
        </w:rPr>
      </w:pPr>
      <w:r w:rsidRPr="001A3C4F">
        <w:rPr>
          <w:rFonts w:ascii="Times New Roman" w:eastAsia="Times New Roman" w:hAnsi="Times New Roman" w:cs="Times New Roman"/>
          <w:sz w:val="22"/>
          <w:szCs w:val="22"/>
        </w:rPr>
        <w:t>(</w:t>
      </w:r>
      <w:r w:rsidR="00652A7A" w:rsidRPr="001A3C4F">
        <w:rPr>
          <w:rFonts w:ascii="Times New Roman" w:eastAsia="Times New Roman" w:hAnsi="Times New Roman" w:cs="Times New Roman"/>
          <w:sz w:val="22"/>
          <w:szCs w:val="22"/>
        </w:rPr>
        <w:t>x</w:t>
      </w:r>
      <w:r w:rsidR="00F86A86" w:rsidRPr="001A3C4F">
        <w:rPr>
          <w:rFonts w:ascii="Times New Roman" w:eastAsia="Times New Roman" w:hAnsi="Times New Roman" w:cs="Times New Roman"/>
          <w:sz w:val="22"/>
          <w:szCs w:val="22"/>
        </w:rPr>
        <w:t>i</w:t>
      </w:r>
      <w:r w:rsidRPr="001A3C4F">
        <w:rPr>
          <w:rFonts w:ascii="Times New Roman" w:eastAsia="Times New Roman" w:hAnsi="Times New Roman" w:cs="Times New Roman"/>
          <w:sz w:val="22"/>
          <w:szCs w:val="22"/>
        </w:rPr>
        <w:t>)</w:t>
      </w:r>
      <w:r w:rsidRPr="001A3C4F">
        <w:rPr>
          <w:rFonts w:ascii="Times New Roman" w:eastAsia="Times New Roman" w:hAnsi="Times New Roman" w:cs="Times New Roman"/>
          <w:sz w:val="22"/>
          <w:szCs w:val="22"/>
        </w:rPr>
        <w:tab/>
      </w:r>
      <w:r w:rsidR="000D6DC2" w:rsidRPr="001A3C4F">
        <w:rPr>
          <w:rFonts w:ascii="Times New Roman" w:eastAsia="Times New Roman" w:hAnsi="Times New Roman" w:cs="Times New Roman"/>
          <w:sz w:val="22"/>
          <w:szCs w:val="22"/>
        </w:rPr>
        <w:t>não</w:t>
      </w:r>
      <w:r w:rsidR="000D6DC2" w:rsidRPr="001A3C4F">
        <w:rPr>
          <w:rFonts w:ascii="Times New Roman" w:eastAsia="Times New Roman" w:hAnsi="Times New Roman" w:cs="Times New Roman"/>
          <w:spacing w:val="15"/>
          <w:sz w:val="22"/>
          <w:szCs w:val="22"/>
        </w:rPr>
        <w:t xml:space="preserve"> </w:t>
      </w:r>
      <w:r w:rsidR="000D6DC2" w:rsidRPr="001A3C4F">
        <w:rPr>
          <w:rFonts w:ascii="Times New Roman" w:eastAsia="Times New Roman" w:hAnsi="Times New Roman" w:cs="Times New Roman"/>
          <w:sz w:val="22"/>
          <w:szCs w:val="22"/>
        </w:rPr>
        <w:t>o</w:t>
      </w:r>
      <w:r w:rsidR="000D6DC2" w:rsidRPr="001A3C4F">
        <w:rPr>
          <w:rFonts w:ascii="Times New Roman" w:eastAsia="Times New Roman" w:hAnsi="Times New Roman" w:cs="Times New Roman"/>
          <w:spacing w:val="-2"/>
          <w:sz w:val="22"/>
          <w:szCs w:val="22"/>
        </w:rPr>
        <w:t>b</w:t>
      </w:r>
      <w:r w:rsidR="000D6DC2" w:rsidRPr="001A3C4F">
        <w:rPr>
          <w:rFonts w:ascii="Times New Roman" w:eastAsia="Times New Roman" w:hAnsi="Times New Roman" w:cs="Times New Roman"/>
          <w:sz w:val="22"/>
          <w:szCs w:val="22"/>
        </w:rPr>
        <w:t>s</w:t>
      </w:r>
      <w:r w:rsidR="000D6DC2" w:rsidRPr="001A3C4F">
        <w:rPr>
          <w:rFonts w:ascii="Times New Roman" w:eastAsia="Times New Roman" w:hAnsi="Times New Roman" w:cs="Times New Roman"/>
          <w:spacing w:val="1"/>
          <w:sz w:val="22"/>
          <w:szCs w:val="22"/>
        </w:rPr>
        <w:t>er</w:t>
      </w:r>
      <w:r w:rsidR="000D6DC2" w:rsidRPr="001A3C4F">
        <w:rPr>
          <w:rFonts w:ascii="Times New Roman" w:eastAsia="Times New Roman" w:hAnsi="Times New Roman" w:cs="Times New Roman"/>
          <w:spacing w:val="-2"/>
          <w:sz w:val="22"/>
          <w:szCs w:val="22"/>
        </w:rPr>
        <w:t>v</w:t>
      </w:r>
      <w:r w:rsidR="000D6DC2" w:rsidRPr="001A3C4F">
        <w:rPr>
          <w:rFonts w:ascii="Times New Roman" w:eastAsia="Times New Roman" w:hAnsi="Times New Roman" w:cs="Times New Roman"/>
          <w:sz w:val="22"/>
          <w:szCs w:val="22"/>
        </w:rPr>
        <w:t>ân</w:t>
      </w:r>
      <w:r w:rsidR="000D6DC2" w:rsidRPr="001A3C4F">
        <w:rPr>
          <w:rFonts w:ascii="Times New Roman" w:eastAsia="Times New Roman" w:hAnsi="Times New Roman" w:cs="Times New Roman"/>
          <w:spacing w:val="-2"/>
          <w:sz w:val="22"/>
          <w:szCs w:val="22"/>
        </w:rPr>
        <w:t>c</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z w:val="22"/>
          <w:szCs w:val="22"/>
        </w:rPr>
        <w:t>a</w:t>
      </w:r>
      <w:r w:rsidR="000D6DC2" w:rsidRPr="001A3C4F">
        <w:rPr>
          <w:rFonts w:ascii="Times New Roman" w:eastAsia="Times New Roman" w:hAnsi="Times New Roman" w:cs="Times New Roman"/>
          <w:spacing w:val="13"/>
          <w:sz w:val="22"/>
          <w:szCs w:val="22"/>
        </w:rPr>
        <w:t xml:space="preserve"> </w:t>
      </w:r>
      <w:r w:rsidR="000D6DC2" w:rsidRPr="001A3C4F">
        <w:rPr>
          <w:rFonts w:ascii="Times New Roman" w:eastAsia="Times New Roman" w:hAnsi="Times New Roman" w:cs="Times New Roman"/>
          <w:sz w:val="22"/>
          <w:szCs w:val="22"/>
        </w:rPr>
        <w:t>pe</w:t>
      </w:r>
      <w:r w:rsidR="000D6DC2" w:rsidRPr="001A3C4F">
        <w:rPr>
          <w:rFonts w:ascii="Times New Roman" w:eastAsia="Times New Roman" w:hAnsi="Times New Roman" w:cs="Times New Roman"/>
          <w:spacing w:val="-1"/>
          <w:sz w:val="22"/>
          <w:szCs w:val="22"/>
        </w:rPr>
        <w:t>l</w:t>
      </w:r>
      <w:r w:rsidR="000D6DC2" w:rsidRPr="001A3C4F">
        <w:rPr>
          <w:rFonts w:ascii="Times New Roman" w:eastAsia="Times New Roman" w:hAnsi="Times New Roman" w:cs="Times New Roman"/>
          <w:sz w:val="22"/>
          <w:szCs w:val="22"/>
        </w:rPr>
        <w:t>a</w:t>
      </w:r>
      <w:r w:rsidR="000D6DC2" w:rsidRPr="001A3C4F">
        <w:rPr>
          <w:rFonts w:ascii="Times New Roman" w:eastAsia="Times New Roman" w:hAnsi="Times New Roman" w:cs="Times New Roman"/>
          <w:spacing w:val="15"/>
          <w:sz w:val="22"/>
          <w:szCs w:val="22"/>
        </w:rPr>
        <w:t xml:space="preserve"> </w:t>
      </w:r>
      <w:r w:rsidR="007F6D11" w:rsidRPr="001A3C4F">
        <w:rPr>
          <w:rFonts w:ascii="Times New Roman" w:hAnsi="Times New Roman" w:cs="Times New Roman"/>
          <w:sz w:val="22"/>
          <w:szCs w:val="22"/>
        </w:rPr>
        <w:t>Devedora</w:t>
      </w:r>
      <w:r w:rsidR="007F6D11" w:rsidRPr="001A3C4F">
        <w:rPr>
          <w:rFonts w:ascii="Times New Roman" w:eastAsia="Times New Roman" w:hAnsi="Times New Roman" w:cs="Times New Roman"/>
          <w:spacing w:val="-3"/>
          <w:sz w:val="22"/>
          <w:szCs w:val="22"/>
        </w:rPr>
        <w:t xml:space="preserve"> </w:t>
      </w:r>
      <w:r w:rsidR="000D6DC2" w:rsidRPr="001A3C4F">
        <w:rPr>
          <w:rFonts w:ascii="Times New Roman" w:eastAsia="Times New Roman" w:hAnsi="Times New Roman" w:cs="Times New Roman"/>
          <w:sz w:val="22"/>
          <w:szCs w:val="22"/>
        </w:rPr>
        <w:t>d</w:t>
      </w:r>
      <w:r w:rsidR="000D6DC2" w:rsidRPr="001A3C4F">
        <w:rPr>
          <w:rFonts w:ascii="Times New Roman" w:eastAsia="Times New Roman" w:hAnsi="Times New Roman" w:cs="Times New Roman"/>
          <w:spacing w:val="-2"/>
          <w:sz w:val="22"/>
          <w:szCs w:val="22"/>
        </w:rPr>
        <w:t>o</w:t>
      </w:r>
      <w:r w:rsidR="000D6DC2" w:rsidRPr="001A3C4F">
        <w:rPr>
          <w:rFonts w:ascii="Times New Roman" w:eastAsia="Times New Roman" w:hAnsi="Times New Roman" w:cs="Times New Roman"/>
          <w:sz w:val="22"/>
          <w:szCs w:val="22"/>
        </w:rPr>
        <w:t xml:space="preserve"> </w:t>
      </w:r>
      <w:r w:rsidR="000D6DC2" w:rsidRPr="001A3C4F">
        <w:rPr>
          <w:rFonts w:ascii="Times New Roman" w:eastAsia="Times New Roman" w:hAnsi="Times New Roman" w:cs="Times New Roman"/>
          <w:spacing w:val="1"/>
          <w:sz w:val="22"/>
          <w:szCs w:val="22"/>
        </w:rPr>
        <w:t>se</w:t>
      </w:r>
      <w:r w:rsidR="000D6DC2" w:rsidRPr="001A3C4F">
        <w:rPr>
          <w:rFonts w:ascii="Times New Roman" w:eastAsia="Times New Roman" w:hAnsi="Times New Roman" w:cs="Times New Roman"/>
          <w:sz w:val="22"/>
          <w:szCs w:val="22"/>
        </w:rPr>
        <w:t>gu</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z w:val="22"/>
          <w:szCs w:val="22"/>
        </w:rPr>
        <w:t>n</w:t>
      </w:r>
      <w:r w:rsidR="000D6DC2" w:rsidRPr="001A3C4F">
        <w:rPr>
          <w:rFonts w:ascii="Times New Roman" w:eastAsia="Times New Roman" w:hAnsi="Times New Roman" w:cs="Times New Roman"/>
          <w:spacing w:val="1"/>
          <w:sz w:val="22"/>
          <w:szCs w:val="22"/>
        </w:rPr>
        <w:t>t</w:t>
      </w:r>
      <w:r w:rsidR="000D6DC2" w:rsidRPr="001A3C4F">
        <w:rPr>
          <w:rFonts w:ascii="Times New Roman" w:eastAsia="Times New Roman" w:hAnsi="Times New Roman" w:cs="Times New Roman"/>
          <w:spacing w:val="-2"/>
          <w:sz w:val="22"/>
          <w:szCs w:val="22"/>
        </w:rPr>
        <w:t>e</w:t>
      </w:r>
      <w:r w:rsidR="000D6DC2" w:rsidRPr="001A3C4F">
        <w:rPr>
          <w:rFonts w:ascii="Times New Roman" w:eastAsia="Times New Roman" w:hAnsi="Times New Roman" w:cs="Times New Roman"/>
          <w:spacing w:val="1"/>
          <w:sz w:val="22"/>
          <w:szCs w:val="22"/>
        </w:rPr>
        <w:t xml:space="preserve"> í</w:t>
      </w:r>
      <w:r w:rsidR="000D6DC2" w:rsidRPr="001A3C4F">
        <w:rPr>
          <w:rFonts w:ascii="Times New Roman" w:eastAsia="Times New Roman" w:hAnsi="Times New Roman" w:cs="Times New Roman"/>
          <w:sz w:val="22"/>
          <w:szCs w:val="22"/>
        </w:rPr>
        <w:t>n</w:t>
      </w:r>
      <w:r w:rsidR="000D6DC2" w:rsidRPr="001A3C4F">
        <w:rPr>
          <w:rFonts w:ascii="Times New Roman" w:eastAsia="Times New Roman" w:hAnsi="Times New Roman" w:cs="Times New Roman"/>
          <w:spacing w:val="-2"/>
          <w:sz w:val="22"/>
          <w:szCs w:val="22"/>
        </w:rPr>
        <w:t>d</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z w:val="22"/>
          <w:szCs w:val="22"/>
        </w:rPr>
        <w:t>c</w:t>
      </w:r>
      <w:r w:rsidR="000D6DC2" w:rsidRPr="001A3C4F">
        <w:rPr>
          <w:rFonts w:ascii="Times New Roman" w:eastAsia="Times New Roman" w:hAnsi="Times New Roman" w:cs="Times New Roman"/>
          <w:spacing w:val="-2"/>
          <w:sz w:val="22"/>
          <w:szCs w:val="22"/>
        </w:rPr>
        <w:t>e</w:t>
      </w:r>
      <w:r w:rsidR="004B2E9A" w:rsidRPr="001A3C4F">
        <w:rPr>
          <w:rFonts w:ascii="Times New Roman" w:eastAsia="Times New Roman" w:hAnsi="Times New Roman" w:cs="Times New Roman"/>
          <w:spacing w:val="1"/>
          <w:sz w:val="22"/>
          <w:szCs w:val="22"/>
        </w:rPr>
        <w:t xml:space="preserve"> </w:t>
      </w:r>
      <w:r w:rsidR="000D6DC2" w:rsidRPr="001A3C4F">
        <w:rPr>
          <w:rFonts w:ascii="Times New Roman" w:eastAsia="Times New Roman" w:hAnsi="Times New Roman" w:cs="Times New Roman"/>
          <w:spacing w:val="1"/>
          <w:sz w:val="22"/>
          <w:szCs w:val="22"/>
        </w:rPr>
        <w:t>fi</w:t>
      </w:r>
      <w:r w:rsidR="000D6DC2" w:rsidRPr="001A3C4F">
        <w:rPr>
          <w:rFonts w:ascii="Times New Roman" w:eastAsia="Times New Roman" w:hAnsi="Times New Roman" w:cs="Times New Roman"/>
          <w:spacing w:val="-2"/>
          <w:sz w:val="22"/>
          <w:szCs w:val="22"/>
        </w:rPr>
        <w:t>n</w:t>
      </w:r>
      <w:r w:rsidR="000D6DC2" w:rsidRPr="001A3C4F">
        <w:rPr>
          <w:rFonts w:ascii="Times New Roman" w:eastAsia="Times New Roman" w:hAnsi="Times New Roman" w:cs="Times New Roman"/>
          <w:sz w:val="22"/>
          <w:szCs w:val="22"/>
        </w:rPr>
        <w:t>anc</w:t>
      </w:r>
      <w:r w:rsidR="000D6DC2" w:rsidRPr="001A3C4F">
        <w:rPr>
          <w:rFonts w:ascii="Times New Roman" w:eastAsia="Times New Roman" w:hAnsi="Times New Roman" w:cs="Times New Roman"/>
          <w:spacing w:val="-2"/>
          <w:sz w:val="22"/>
          <w:szCs w:val="22"/>
        </w:rPr>
        <w:t>e</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pacing w:val="-2"/>
          <w:sz w:val="22"/>
          <w:szCs w:val="22"/>
        </w:rPr>
        <w:t>r</w:t>
      </w:r>
      <w:r w:rsidR="000D6DC2" w:rsidRPr="001A3C4F">
        <w:rPr>
          <w:rFonts w:ascii="Times New Roman" w:eastAsia="Times New Roman" w:hAnsi="Times New Roman" w:cs="Times New Roman"/>
          <w:sz w:val="22"/>
          <w:szCs w:val="22"/>
        </w:rPr>
        <w:t>o</w:t>
      </w:r>
      <w:r w:rsidR="000D6DC2" w:rsidRPr="001A3C4F">
        <w:rPr>
          <w:rFonts w:ascii="Times New Roman" w:eastAsia="Times New Roman" w:hAnsi="Times New Roman" w:cs="Times New Roman"/>
          <w:spacing w:val="1"/>
          <w:sz w:val="22"/>
          <w:szCs w:val="22"/>
        </w:rPr>
        <w:t xml:space="preserve"> </w:t>
      </w:r>
      <w:r w:rsidR="000D6DC2" w:rsidRPr="001A3C4F">
        <w:rPr>
          <w:rFonts w:ascii="Times New Roman" w:eastAsia="Times New Roman" w:hAnsi="Times New Roman" w:cs="Times New Roman"/>
          <w:spacing w:val="3"/>
          <w:sz w:val="22"/>
          <w:szCs w:val="22"/>
        </w:rPr>
        <w:t>(</w:t>
      </w:r>
      <w:r w:rsidR="00C408BE" w:rsidRPr="001A3C4F">
        <w:rPr>
          <w:rFonts w:ascii="Times New Roman" w:eastAsia="Times New Roman" w:hAnsi="Times New Roman" w:cs="Times New Roman"/>
          <w:sz w:val="22"/>
          <w:szCs w:val="22"/>
        </w:rPr>
        <w:t>"</w:t>
      </w:r>
      <w:proofErr w:type="spellStart"/>
      <w:r w:rsidR="000D6DC2" w:rsidRPr="001A3C4F">
        <w:rPr>
          <w:rFonts w:ascii="Times New Roman" w:eastAsia="Times New Roman" w:hAnsi="Times New Roman" w:cs="Times New Roman"/>
          <w:i/>
          <w:spacing w:val="-1"/>
          <w:sz w:val="22"/>
          <w:szCs w:val="22"/>
          <w:u w:val="single" w:color="000000"/>
        </w:rPr>
        <w:t>C</w:t>
      </w:r>
      <w:r w:rsidR="000D6DC2" w:rsidRPr="001A3C4F">
        <w:rPr>
          <w:rFonts w:ascii="Times New Roman" w:eastAsia="Times New Roman" w:hAnsi="Times New Roman" w:cs="Times New Roman"/>
          <w:i/>
          <w:spacing w:val="-2"/>
          <w:sz w:val="22"/>
          <w:szCs w:val="22"/>
          <w:u w:val="single" w:color="000000"/>
        </w:rPr>
        <w:t>o</w:t>
      </w:r>
      <w:r w:rsidR="000D6DC2" w:rsidRPr="001A3C4F">
        <w:rPr>
          <w:rFonts w:ascii="Times New Roman" w:eastAsia="Times New Roman" w:hAnsi="Times New Roman" w:cs="Times New Roman"/>
          <w:i/>
          <w:sz w:val="22"/>
          <w:szCs w:val="22"/>
          <w:u w:val="single" w:color="000000"/>
        </w:rPr>
        <w:t>vena</w:t>
      </w:r>
      <w:r w:rsidR="000D6DC2" w:rsidRPr="001A3C4F">
        <w:rPr>
          <w:rFonts w:ascii="Times New Roman" w:eastAsia="Times New Roman" w:hAnsi="Times New Roman" w:cs="Times New Roman"/>
          <w:i/>
          <w:spacing w:val="-2"/>
          <w:sz w:val="22"/>
          <w:szCs w:val="22"/>
          <w:u w:val="single" w:color="000000"/>
        </w:rPr>
        <w:t>n</w:t>
      </w:r>
      <w:r w:rsidR="000D6DC2" w:rsidRPr="001A3C4F">
        <w:rPr>
          <w:rFonts w:ascii="Times New Roman" w:eastAsia="Times New Roman" w:hAnsi="Times New Roman" w:cs="Times New Roman"/>
          <w:i/>
          <w:spacing w:val="1"/>
          <w:sz w:val="22"/>
          <w:szCs w:val="22"/>
          <w:u w:val="single" w:color="000000"/>
        </w:rPr>
        <w:t>t</w:t>
      </w:r>
      <w:proofErr w:type="spellEnd"/>
      <w:r w:rsidR="000D6DC2" w:rsidRPr="001A3C4F">
        <w:rPr>
          <w:rFonts w:ascii="Times New Roman" w:eastAsia="Times New Roman" w:hAnsi="Times New Roman" w:cs="Times New Roman"/>
          <w:i/>
          <w:spacing w:val="4"/>
          <w:sz w:val="22"/>
          <w:szCs w:val="22"/>
          <w:u w:val="single" w:color="000000"/>
        </w:rPr>
        <w:t xml:space="preserve"> </w:t>
      </w:r>
      <w:r w:rsidR="000D6DC2" w:rsidRPr="001A3C4F">
        <w:rPr>
          <w:rFonts w:ascii="Times New Roman" w:eastAsia="Times New Roman" w:hAnsi="Times New Roman" w:cs="Times New Roman"/>
          <w:spacing w:val="-3"/>
          <w:sz w:val="22"/>
          <w:szCs w:val="22"/>
          <w:u w:val="single" w:color="000000"/>
        </w:rPr>
        <w:t>F</w:t>
      </w:r>
      <w:r w:rsidR="000D6DC2" w:rsidRPr="001A3C4F">
        <w:rPr>
          <w:rFonts w:ascii="Times New Roman" w:eastAsia="Times New Roman" w:hAnsi="Times New Roman" w:cs="Times New Roman"/>
          <w:spacing w:val="1"/>
          <w:sz w:val="22"/>
          <w:szCs w:val="22"/>
          <w:u w:val="single" w:color="000000"/>
        </w:rPr>
        <w:t>i</w:t>
      </w:r>
      <w:r w:rsidR="000D6DC2" w:rsidRPr="001A3C4F">
        <w:rPr>
          <w:rFonts w:ascii="Times New Roman" w:eastAsia="Times New Roman" w:hAnsi="Times New Roman" w:cs="Times New Roman"/>
          <w:sz w:val="22"/>
          <w:szCs w:val="22"/>
          <w:u w:val="single" w:color="000000"/>
        </w:rPr>
        <w:t>n</w:t>
      </w:r>
      <w:r w:rsidR="000D6DC2" w:rsidRPr="001A3C4F">
        <w:rPr>
          <w:rFonts w:ascii="Times New Roman" w:eastAsia="Times New Roman" w:hAnsi="Times New Roman" w:cs="Times New Roman"/>
          <w:spacing w:val="-2"/>
          <w:sz w:val="22"/>
          <w:szCs w:val="22"/>
          <w:u w:val="single" w:color="000000"/>
        </w:rPr>
        <w:t>a</w:t>
      </w:r>
      <w:r w:rsidR="000D6DC2" w:rsidRPr="001A3C4F">
        <w:rPr>
          <w:rFonts w:ascii="Times New Roman" w:eastAsia="Times New Roman" w:hAnsi="Times New Roman" w:cs="Times New Roman"/>
          <w:sz w:val="22"/>
          <w:szCs w:val="22"/>
          <w:u w:val="single" w:color="000000"/>
        </w:rPr>
        <w:t>nc</w:t>
      </w:r>
      <w:r w:rsidR="000D6DC2" w:rsidRPr="001A3C4F">
        <w:rPr>
          <w:rFonts w:ascii="Times New Roman" w:eastAsia="Times New Roman" w:hAnsi="Times New Roman" w:cs="Times New Roman"/>
          <w:spacing w:val="-2"/>
          <w:sz w:val="22"/>
          <w:szCs w:val="22"/>
          <w:u w:val="single" w:color="000000"/>
        </w:rPr>
        <w:t>e</w:t>
      </w:r>
      <w:r w:rsidR="000D6DC2" w:rsidRPr="001A3C4F">
        <w:rPr>
          <w:rFonts w:ascii="Times New Roman" w:eastAsia="Times New Roman" w:hAnsi="Times New Roman" w:cs="Times New Roman"/>
          <w:spacing w:val="1"/>
          <w:sz w:val="22"/>
          <w:szCs w:val="22"/>
          <w:u w:val="single" w:color="000000"/>
        </w:rPr>
        <w:t>ir</w:t>
      </w:r>
      <w:r w:rsidR="000D6DC2" w:rsidRPr="001A3C4F">
        <w:rPr>
          <w:rFonts w:ascii="Times New Roman" w:eastAsia="Times New Roman" w:hAnsi="Times New Roman" w:cs="Times New Roman"/>
          <w:spacing w:val="-2"/>
          <w:sz w:val="22"/>
          <w:szCs w:val="22"/>
          <w:u w:val="single" w:color="000000"/>
        </w:rPr>
        <w:t>o</w:t>
      </w:r>
      <w:r w:rsidR="00C408BE" w:rsidRPr="001A3C4F">
        <w:rPr>
          <w:rFonts w:ascii="Times New Roman" w:eastAsia="Times New Roman" w:hAnsi="Times New Roman" w:cs="Times New Roman"/>
          <w:sz w:val="22"/>
          <w:szCs w:val="22"/>
        </w:rPr>
        <w:t>"</w:t>
      </w:r>
      <w:r w:rsidR="000D6DC2" w:rsidRPr="001A3C4F">
        <w:rPr>
          <w:rFonts w:ascii="Times New Roman" w:eastAsia="Times New Roman" w:hAnsi="Times New Roman" w:cs="Times New Roman"/>
          <w:spacing w:val="-2"/>
          <w:sz w:val="22"/>
          <w:szCs w:val="22"/>
        </w:rPr>
        <w:t>)</w:t>
      </w:r>
      <w:r w:rsidR="000D6DC2" w:rsidRPr="001A3C4F">
        <w:rPr>
          <w:rFonts w:ascii="Times New Roman" w:eastAsia="Times New Roman" w:hAnsi="Times New Roman" w:cs="Times New Roman"/>
          <w:sz w:val="22"/>
          <w:szCs w:val="22"/>
        </w:rPr>
        <w:t>,</w:t>
      </w:r>
      <w:r w:rsidR="000D6DC2" w:rsidRPr="001A3C4F">
        <w:rPr>
          <w:rFonts w:ascii="Times New Roman" w:eastAsia="Times New Roman" w:hAnsi="Times New Roman" w:cs="Times New Roman"/>
          <w:spacing w:val="3"/>
          <w:sz w:val="22"/>
          <w:szCs w:val="22"/>
        </w:rPr>
        <w:t xml:space="preserve"> </w:t>
      </w:r>
      <w:r w:rsidR="000D6DC2" w:rsidRPr="001A3C4F">
        <w:rPr>
          <w:rFonts w:ascii="Times New Roman" w:eastAsia="Times New Roman" w:hAnsi="Times New Roman" w:cs="Times New Roman"/>
          <w:sz w:val="22"/>
          <w:szCs w:val="22"/>
        </w:rPr>
        <w:t>a</w:t>
      </w:r>
      <w:r w:rsidR="000D6DC2" w:rsidRPr="001A3C4F">
        <w:rPr>
          <w:rFonts w:ascii="Times New Roman" w:eastAsia="Times New Roman" w:hAnsi="Times New Roman" w:cs="Times New Roman"/>
          <w:spacing w:val="1"/>
          <w:sz w:val="22"/>
          <w:szCs w:val="22"/>
        </w:rPr>
        <w:t xml:space="preserve"> </w:t>
      </w:r>
      <w:r w:rsidR="000D6DC2" w:rsidRPr="001A3C4F">
        <w:rPr>
          <w:rFonts w:ascii="Times New Roman" w:eastAsia="Times New Roman" w:hAnsi="Times New Roman" w:cs="Times New Roman"/>
          <w:spacing w:val="-2"/>
          <w:sz w:val="22"/>
          <w:szCs w:val="22"/>
        </w:rPr>
        <w:t>s</w:t>
      </w:r>
      <w:r w:rsidR="000D6DC2" w:rsidRPr="001A3C4F">
        <w:rPr>
          <w:rFonts w:ascii="Times New Roman" w:eastAsia="Times New Roman" w:hAnsi="Times New Roman" w:cs="Times New Roman"/>
          <w:sz w:val="22"/>
          <w:szCs w:val="22"/>
        </w:rPr>
        <w:t>e</w:t>
      </w:r>
      <w:r w:rsidR="000D6DC2" w:rsidRPr="001A3C4F">
        <w:rPr>
          <w:rFonts w:ascii="Times New Roman" w:eastAsia="Times New Roman" w:hAnsi="Times New Roman" w:cs="Times New Roman"/>
          <w:spacing w:val="2"/>
          <w:sz w:val="22"/>
          <w:szCs w:val="22"/>
        </w:rPr>
        <w:t>r</w:t>
      </w:r>
      <w:r w:rsidR="000D6DC2" w:rsidRPr="001A3C4F">
        <w:rPr>
          <w:rFonts w:ascii="Times New Roman" w:eastAsia="Times New Roman" w:hAnsi="Times New Roman" w:cs="Times New Roman"/>
          <w:spacing w:val="3"/>
          <w:sz w:val="22"/>
          <w:szCs w:val="22"/>
        </w:rPr>
        <w:t xml:space="preserve"> </w:t>
      </w:r>
      <w:r w:rsidR="000D6DC2" w:rsidRPr="001A3C4F">
        <w:rPr>
          <w:rFonts w:ascii="Times New Roman" w:eastAsia="Times New Roman" w:hAnsi="Times New Roman" w:cs="Times New Roman"/>
          <w:spacing w:val="-2"/>
          <w:sz w:val="22"/>
          <w:szCs w:val="22"/>
        </w:rPr>
        <w:t>v</w:t>
      </w:r>
      <w:r w:rsidR="000D6DC2" w:rsidRPr="001A3C4F">
        <w:rPr>
          <w:rFonts w:ascii="Times New Roman" w:eastAsia="Times New Roman" w:hAnsi="Times New Roman" w:cs="Times New Roman"/>
          <w:sz w:val="22"/>
          <w:szCs w:val="22"/>
        </w:rPr>
        <w:t>e</w:t>
      </w:r>
      <w:r w:rsidR="000D6DC2" w:rsidRPr="001A3C4F">
        <w:rPr>
          <w:rFonts w:ascii="Times New Roman" w:eastAsia="Times New Roman" w:hAnsi="Times New Roman" w:cs="Times New Roman"/>
          <w:spacing w:val="-1"/>
          <w:sz w:val="22"/>
          <w:szCs w:val="22"/>
        </w:rPr>
        <w:t>r</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pacing w:val="-2"/>
          <w:sz w:val="22"/>
          <w:szCs w:val="22"/>
        </w:rPr>
        <w:t>f</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z w:val="22"/>
          <w:szCs w:val="22"/>
        </w:rPr>
        <w:t>ca</w:t>
      </w:r>
      <w:r w:rsidR="000D6DC2" w:rsidRPr="001A3C4F">
        <w:rPr>
          <w:rFonts w:ascii="Times New Roman" w:eastAsia="Times New Roman" w:hAnsi="Times New Roman" w:cs="Times New Roman"/>
          <w:spacing w:val="-2"/>
          <w:sz w:val="22"/>
          <w:szCs w:val="22"/>
        </w:rPr>
        <w:t>do</w:t>
      </w:r>
      <w:r w:rsidR="000D6DC2" w:rsidRPr="001A3C4F">
        <w:rPr>
          <w:rFonts w:ascii="Times New Roman" w:eastAsia="Times New Roman" w:hAnsi="Times New Roman" w:cs="Times New Roman"/>
          <w:sz w:val="22"/>
          <w:szCs w:val="22"/>
        </w:rPr>
        <w:t xml:space="preserve"> anua</w:t>
      </w:r>
      <w:r w:rsidR="000D6DC2" w:rsidRPr="001A3C4F">
        <w:rPr>
          <w:rFonts w:ascii="Times New Roman" w:eastAsia="Times New Roman" w:hAnsi="Times New Roman" w:cs="Times New Roman"/>
          <w:spacing w:val="-1"/>
          <w:sz w:val="22"/>
          <w:szCs w:val="22"/>
        </w:rPr>
        <w:t>l</w:t>
      </w:r>
      <w:r w:rsidR="000D6DC2" w:rsidRPr="001A3C4F">
        <w:rPr>
          <w:rFonts w:ascii="Times New Roman" w:eastAsia="Times New Roman" w:hAnsi="Times New Roman" w:cs="Times New Roman"/>
          <w:spacing w:val="1"/>
          <w:sz w:val="22"/>
          <w:szCs w:val="22"/>
        </w:rPr>
        <w:t>m</w:t>
      </w:r>
      <w:r w:rsidR="000D6DC2" w:rsidRPr="001A3C4F">
        <w:rPr>
          <w:rFonts w:ascii="Times New Roman" w:eastAsia="Times New Roman" w:hAnsi="Times New Roman" w:cs="Times New Roman"/>
          <w:spacing w:val="-2"/>
          <w:sz w:val="22"/>
          <w:szCs w:val="22"/>
        </w:rPr>
        <w:t>e</w:t>
      </w:r>
      <w:r w:rsidR="000D6DC2" w:rsidRPr="001A3C4F">
        <w:rPr>
          <w:rFonts w:ascii="Times New Roman" w:eastAsia="Times New Roman" w:hAnsi="Times New Roman" w:cs="Times New Roman"/>
          <w:sz w:val="22"/>
          <w:szCs w:val="22"/>
        </w:rPr>
        <w:t>n</w:t>
      </w:r>
      <w:r w:rsidR="000D6DC2" w:rsidRPr="001A3C4F">
        <w:rPr>
          <w:rFonts w:ascii="Times New Roman" w:eastAsia="Times New Roman" w:hAnsi="Times New Roman" w:cs="Times New Roman"/>
          <w:spacing w:val="1"/>
          <w:sz w:val="22"/>
          <w:szCs w:val="22"/>
        </w:rPr>
        <w:t>t</w:t>
      </w:r>
      <w:r w:rsidR="000D6DC2" w:rsidRPr="001A3C4F">
        <w:rPr>
          <w:rFonts w:ascii="Times New Roman" w:eastAsia="Times New Roman" w:hAnsi="Times New Roman" w:cs="Times New Roman"/>
          <w:sz w:val="22"/>
          <w:szCs w:val="22"/>
        </w:rPr>
        <w:t>e</w:t>
      </w:r>
      <w:r w:rsidR="000D6DC2" w:rsidRPr="001A3C4F">
        <w:rPr>
          <w:rFonts w:ascii="Times New Roman" w:eastAsia="Times New Roman" w:hAnsi="Times New Roman" w:cs="Times New Roman"/>
          <w:spacing w:val="4"/>
          <w:sz w:val="22"/>
          <w:szCs w:val="22"/>
        </w:rPr>
        <w:t xml:space="preserve"> </w:t>
      </w:r>
      <w:r w:rsidR="000D6DC2" w:rsidRPr="001A3C4F">
        <w:rPr>
          <w:rFonts w:ascii="Times New Roman" w:eastAsia="Times New Roman" w:hAnsi="Times New Roman" w:cs="Times New Roman"/>
          <w:spacing w:val="-2"/>
          <w:sz w:val="22"/>
          <w:szCs w:val="22"/>
        </w:rPr>
        <w:t>p</w:t>
      </w:r>
      <w:r w:rsidR="000D6DC2" w:rsidRPr="001A3C4F">
        <w:rPr>
          <w:rFonts w:ascii="Times New Roman" w:eastAsia="Times New Roman" w:hAnsi="Times New Roman" w:cs="Times New Roman"/>
          <w:sz w:val="22"/>
          <w:szCs w:val="22"/>
        </w:rPr>
        <w:t>e</w:t>
      </w:r>
      <w:r w:rsidR="000D6DC2" w:rsidRPr="001A3C4F">
        <w:rPr>
          <w:rFonts w:ascii="Times New Roman" w:eastAsia="Times New Roman" w:hAnsi="Times New Roman" w:cs="Times New Roman"/>
          <w:spacing w:val="1"/>
          <w:sz w:val="22"/>
          <w:szCs w:val="22"/>
        </w:rPr>
        <w:t>l</w:t>
      </w:r>
      <w:r w:rsidR="000D6DC2" w:rsidRPr="001A3C4F">
        <w:rPr>
          <w:rFonts w:ascii="Times New Roman" w:eastAsia="Times New Roman" w:hAnsi="Times New Roman" w:cs="Times New Roman"/>
          <w:sz w:val="22"/>
          <w:szCs w:val="22"/>
        </w:rPr>
        <w:t>a</w:t>
      </w:r>
      <w:r w:rsidR="000D6DC2" w:rsidRPr="001A3C4F">
        <w:rPr>
          <w:rFonts w:ascii="Times New Roman" w:eastAsia="Times New Roman" w:hAnsi="Times New Roman" w:cs="Times New Roman"/>
          <w:spacing w:val="4"/>
          <w:sz w:val="22"/>
          <w:szCs w:val="22"/>
        </w:rPr>
        <w:t xml:space="preserve"> </w:t>
      </w:r>
      <w:r w:rsidR="000D6DC2" w:rsidRPr="001A3C4F">
        <w:rPr>
          <w:rFonts w:ascii="Times New Roman" w:eastAsia="Times New Roman" w:hAnsi="Times New Roman" w:cs="Times New Roman"/>
          <w:spacing w:val="-1"/>
          <w:sz w:val="22"/>
          <w:szCs w:val="22"/>
        </w:rPr>
        <w:t>D</w:t>
      </w:r>
      <w:r w:rsidR="000D6DC2" w:rsidRPr="001A3C4F">
        <w:rPr>
          <w:rFonts w:ascii="Times New Roman" w:eastAsia="Times New Roman" w:hAnsi="Times New Roman" w:cs="Times New Roman"/>
          <w:sz w:val="22"/>
          <w:szCs w:val="22"/>
        </w:rPr>
        <w:t>eb</w:t>
      </w:r>
      <w:r w:rsidR="000D6DC2" w:rsidRPr="001A3C4F">
        <w:rPr>
          <w:rFonts w:ascii="Times New Roman" w:eastAsia="Times New Roman" w:hAnsi="Times New Roman" w:cs="Times New Roman"/>
          <w:spacing w:val="-2"/>
          <w:sz w:val="22"/>
          <w:szCs w:val="22"/>
        </w:rPr>
        <w:t>e</w:t>
      </w:r>
      <w:r w:rsidR="000D6DC2" w:rsidRPr="001A3C4F">
        <w:rPr>
          <w:rFonts w:ascii="Times New Roman" w:eastAsia="Times New Roman" w:hAnsi="Times New Roman" w:cs="Times New Roman"/>
          <w:sz w:val="22"/>
          <w:szCs w:val="22"/>
        </w:rPr>
        <w:t>n</w:t>
      </w:r>
      <w:r w:rsidR="000D6DC2" w:rsidRPr="001A3C4F">
        <w:rPr>
          <w:rFonts w:ascii="Times New Roman" w:eastAsia="Times New Roman" w:hAnsi="Times New Roman" w:cs="Times New Roman"/>
          <w:spacing w:val="1"/>
          <w:sz w:val="22"/>
          <w:szCs w:val="22"/>
        </w:rPr>
        <w:t>t</w:t>
      </w:r>
      <w:r w:rsidR="000D6DC2" w:rsidRPr="001A3C4F">
        <w:rPr>
          <w:rFonts w:ascii="Times New Roman" w:eastAsia="Times New Roman" w:hAnsi="Times New Roman" w:cs="Times New Roman"/>
          <w:spacing w:val="-2"/>
          <w:sz w:val="22"/>
          <w:szCs w:val="22"/>
        </w:rPr>
        <w:t>u</w:t>
      </w:r>
      <w:r w:rsidR="000D6DC2" w:rsidRPr="001A3C4F">
        <w:rPr>
          <w:rFonts w:ascii="Times New Roman" w:eastAsia="Times New Roman" w:hAnsi="Times New Roman" w:cs="Times New Roman"/>
          <w:spacing w:val="1"/>
          <w:sz w:val="22"/>
          <w:szCs w:val="22"/>
        </w:rPr>
        <w:t>r</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z w:val="22"/>
          <w:szCs w:val="22"/>
        </w:rPr>
        <w:t>s</w:t>
      </w:r>
      <w:r w:rsidR="000D6DC2" w:rsidRPr="001A3C4F">
        <w:rPr>
          <w:rFonts w:ascii="Times New Roman" w:eastAsia="Times New Roman" w:hAnsi="Times New Roman" w:cs="Times New Roman"/>
          <w:spacing w:val="1"/>
          <w:sz w:val="22"/>
          <w:szCs w:val="22"/>
        </w:rPr>
        <w:t>t</w:t>
      </w:r>
      <w:r w:rsidR="000D6DC2" w:rsidRPr="001A3C4F">
        <w:rPr>
          <w:rFonts w:ascii="Times New Roman" w:eastAsia="Times New Roman" w:hAnsi="Times New Roman" w:cs="Times New Roman"/>
          <w:sz w:val="22"/>
          <w:szCs w:val="22"/>
        </w:rPr>
        <w:t>a</w:t>
      </w:r>
      <w:r w:rsidR="000D6DC2" w:rsidRPr="001A3C4F">
        <w:rPr>
          <w:rFonts w:ascii="Times New Roman" w:eastAsia="Times New Roman" w:hAnsi="Times New Roman" w:cs="Times New Roman"/>
          <w:spacing w:val="4"/>
          <w:sz w:val="22"/>
          <w:szCs w:val="22"/>
        </w:rPr>
        <w:t xml:space="preserve"> </w:t>
      </w:r>
      <w:r w:rsidR="007157A5" w:rsidRPr="001A3C4F">
        <w:rPr>
          <w:rFonts w:ascii="Times New Roman" w:eastAsia="Times New Roman" w:hAnsi="Times New Roman" w:cs="Times New Roman"/>
          <w:sz w:val="22"/>
          <w:szCs w:val="22"/>
        </w:rPr>
        <w:t>após o</w:t>
      </w:r>
      <w:r w:rsidR="007157A5" w:rsidRPr="001A3C4F">
        <w:rPr>
          <w:rFonts w:ascii="Times New Roman" w:eastAsia="Times New Roman" w:hAnsi="Times New Roman" w:cs="Times New Roman"/>
          <w:spacing w:val="3"/>
          <w:sz w:val="22"/>
          <w:szCs w:val="22"/>
        </w:rPr>
        <w:t xml:space="preserve"> </w:t>
      </w:r>
      <w:r w:rsidR="000D6DC2" w:rsidRPr="001A3C4F">
        <w:rPr>
          <w:rFonts w:ascii="Times New Roman" w:eastAsia="Times New Roman" w:hAnsi="Times New Roman" w:cs="Times New Roman"/>
          <w:spacing w:val="-1"/>
          <w:sz w:val="22"/>
          <w:szCs w:val="22"/>
        </w:rPr>
        <w:t>t</w:t>
      </w:r>
      <w:r w:rsidR="000D6DC2" w:rsidRPr="001A3C4F">
        <w:rPr>
          <w:rFonts w:ascii="Times New Roman" w:eastAsia="Times New Roman" w:hAnsi="Times New Roman" w:cs="Times New Roman"/>
          <w:sz w:val="22"/>
          <w:szCs w:val="22"/>
        </w:rPr>
        <w:t>é</w:t>
      </w:r>
      <w:r w:rsidR="000D6DC2" w:rsidRPr="001A3C4F">
        <w:rPr>
          <w:rFonts w:ascii="Times New Roman" w:eastAsia="Times New Roman" w:hAnsi="Times New Roman" w:cs="Times New Roman"/>
          <w:spacing w:val="-1"/>
          <w:sz w:val="22"/>
          <w:szCs w:val="22"/>
        </w:rPr>
        <w:t>r</w:t>
      </w:r>
      <w:r w:rsidR="000D6DC2" w:rsidRPr="001A3C4F">
        <w:rPr>
          <w:rFonts w:ascii="Times New Roman" w:eastAsia="Times New Roman" w:hAnsi="Times New Roman" w:cs="Times New Roman"/>
          <w:spacing w:val="1"/>
          <w:sz w:val="22"/>
          <w:szCs w:val="22"/>
        </w:rPr>
        <w:t>m</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z w:val="22"/>
          <w:szCs w:val="22"/>
        </w:rPr>
        <w:t>no</w:t>
      </w:r>
      <w:r w:rsidR="000D6DC2" w:rsidRPr="001A3C4F">
        <w:rPr>
          <w:rFonts w:ascii="Times New Roman" w:eastAsia="Times New Roman" w:hAnsi="Times New Roman" w:cs="Times New Roman"/>
          <w:spacing w:val="3"/>
          <w:sz w:val="22"/>
          <w:szCs w:val="22"/>
        </w:rPr>
        <w:t xml:space="preserve"> </w:t>
      </w:r>
      <w:r w:rsidR="000D6DC2" w:rsidRPr="001A3C4F">
        <w:rPr>
          <w:rFonts w:ascii="Times New Roman" w:eastAsia="Times New Roman" w:hAnsi="Times New Roman" w:cs="Times New Roman"/>
          <w:sz w:val="22"/>
          <w:szCs w:val="22"/>
        </w:rPr>
        <w:t>de</w:t>
      </w:r>
      <w:r w:rsidR="000D6DC2" w:rsidRPr="001A3C4F">
        <w:rPr>
          <w:rFonts w:ascii="Times New Roman" w:eastAsia="Times New Roman" w:hAnsi="Times New Roman" w:cs="Times New Roman"/>
          <w:spacing w:val="3"/>
          <w:sz w:val="22"/>
          <w:szCs w:val="22"/>
        </w:rPr>
        <w:t xml:space="preserve"> </w:t>
      </w:r>
      <w:r w:rsidR="000D6DC2" w:rsidRPr="001A3C4F">
        <w:rPr>
          <w:rFonts w:ascii="Times New Roman" w:eastAsia="Times New Roman" w:hAnsi="Times New Roman" w:cs="Times New Roman"/>
          <w:sz w:val="22"/>
          <w:szCs w:val="22"/>
        </w:rPr>
        <w:t>ca</w:t>
      </w:r>
      <w:r w:rsidR="000D6DC2" w:rsidRPr="001A3C4F">
        <w:rPr>
          <w:rFonts w:ascii="Times New Roman" w:eastAsia="Times New Roman" w:hAnsi="Times New Roman" w:cs="Times New Roman"/>
          <w:spacing w:val="-2"/>
          <w:sz w:val="22"/>
          <w:szCs w:val="22"/>
        </w:rPr>
        <w:t>d</w:t>
      </w:r>
      <w:r w:rsidR="000D6DC2" w:rsidRPr="001A3C4F">
        <w:rPr>
          <w:rFonts w:ascii="Times New Roman" w:eastAsia="Times New Roman" w:hAnsi="Times New Roman" w:cs="Times New Roman"/>
          <w:sz w:val="22"/>
          <w:szCs w:val="22"/>
        </w:rPr>
        <w:t>a</w:t>
      </w:r>
      <w:r w:rsidR="000D6DC2" w:rsidRPr="001A3C4F">
        <w:rPr>
          <w:rFonts w:ascii="Times New Roman" w:eastAsia="Times New Roman" w:hAnsi="Times New Roman" w:cs="Times New Roman"/>
          <w:spacing w:val="3"/>
          <w:sz w:val="22"/>
          <w:szCs w:val="22"/>
        </w:rPr>
        <w:t xml:space="preserve"> </w:t>
      </w:r>
      <w:r w:rsidR="000D6DC2" w:rsidRPr="001A3C4F">
        <w:rPr>
          <w:rFonts w:ascii="Times New Roman" w:eastAsia="Times New Roman" w:hAnsi="Times New Roman" w:cs="Times New Roman"/>
          <w:sz w:val="22"/>
          <w:szCs w:val="22"/>
        </w:rPr>
        <w:t>a</w:t>
      </w:r>
      <w:r w:rsidR="000D6DC2" w:rsidRPr="001A3C4F">
        <w:rPr>
          <w:rFonts w:ascii="Times New Roman" w:eastAsia="Times New Roman" w:hAnsi="Times New Roman" w:cs="Times New Roman"/>
          <w:spacing w:val="2"/>
          <w:sz w:val="22"/>
          <w:szCs w:val="22"/>
        </w:rPr>
        <w:t>n</w:t>
      </w:r>
      <w:r w:rsidR="000D6DC2" w:rsidRPr="001A3C4F">
        <w:rPr>
          <w:rFonts w:ascii="Times New Roman" w:eastAsia="Times New Roman" w:hAnsi="Times New Roman" w:cs="Times New Roman"/>
          <w:sz w:val="22"/>
          <w:szCs w:val="22"/>
        </w:rPr>
        <w:t xml:space="preserve">o </w:t>
      </w:r>
      <w:r w:rsidR="000D6DC2" w:rsidRPr="001A3C4F">
        <w:rPr>
          <w:rFonts w:ascii="Times New Roman" w:eastAsia="Times New Roman" w:hAnsi="Times New Roman" w:cs="Times New Roman"/>
          <w:spacing w:val="1"/>
          <w:sz w:val="22"/>
          <w:szCs w:val="22"/>
        </w:rPr>
        <w:t>fi</w:t>
      </w:r>
      <w:r w:rsidR="000D6DC2" w:rsidRPr="001A3C4F">
        <w:rPr>
          <w:rFonts w:ascii="Times New Roman" w:eastAsia="Times New Roman" w:hAnsi="Times New Roman" w:cs="Times New Roman"/>
          <w:sz w:val="22"/>
          <w:szCs w:val="22"/>
        </w:rPr>
        <w:t>s</w:t>
      </w:r>
      <w:r w:rsidR="000D6DC2" w:rsidRPr="001A3C4F">
        <w:rPr>
          <w:rFonts w:ascii="Times New Roman" w:eastAsia="Times New Roman" w:hAnsi="Times New Roman" w:cs="Times New Roman"/>
          <w:spacing w:val="-2"/>
          <w:sz w:val="22"/>
          <w:szCs w:val="22"/>
        </w:rPr>
        <w:t>c</w:t>
      </w:r>
      <w:r w:rsidR="000D6DC2" w:rsidRPr="001A3C4F">
        <w:rPr>
          <w:rFonts w:ascii="Times New Roman" w:eastAsia="Times New Roman" w:hAnsi="Times New Roman" w:cs="Times New Roman"/>
          <w:sz w:val="22"/>
          <w:szCs w:val="22"/>
        </w:rPr>
        <w:t>al</w:t>
      </w:r>
      <w:r w:rsidR="000D6DC2" w:rsidRPr="001A3C4F">
        <w:rPr>
          <w:rFonts w:ascii="Times New Roman" w:eastAsia="Times New Roman" w:hAnsi="Times New Roman" w:cs="Times New Roman"/>
          <w:spacing w:val="4"/>
          <w:sz w:val="22"/>
          <w:szCs w:val="22"/>
        </w:rPr>
        <w:t xml:space="preserve"> </w:t>
      </w:r>
      <w:r w:rsidR="000D6DC2" w:rsidRPr="001A3C4F">
        <w:rPr>
          <w:rFonts w:ascii="Times New Roman" w:eastAsia="Times New Roman" w:hAnsi="Times New Roman" w:cs="Times New Roman"/>
          <w:sz w:val="22"/>
          <w:szCs w:val="22"/>
        </w:rPr>
        <w:t>da</w:t>
      </w:r>
      <w:r w:rsidR="000D6DC2" w:rsidRPr="001A3C4F">
        <w:rPr>
          <w:rFonts w:ascii="Times New Roman" w:eastAsia="Times New Roman" w:hAnsi="Times New Roman" w:cs="Times New Roman"/>
          <w:spacing w:val="3"/>
          <w:sz w:val="22"/>
          <w:szCs w:val="22"/>
        </w:rPr>
        <w:t xml:space="preserve"> </w:t>
      </w:r>
      <w:r w:rsidR="007F6D11" w:rsidRPr="001A3C4F">
        <w:rPr>
          <w:rFonts w:ascii="Times New Roman" w:hAnsi="Times New Roman" w:cs="Times New Roman"/>
          <w:sz w:val="22"/>
          <w:szCs w:val="22"/>
        </w:rPr>
        <w:t>Devedora</w:t>
      </w:r>
      <w:r w:rsidR="000D6DC2" w:rsidRPr="001A3C4F">
        <w:rPr>
          <w:rFonts w:ascii="Times New Roman" w:eastAsia="Times New Roman" w:hAnsi="Times New Roman" w:cs="Times New Roman"/>
          <w:sz w:val="22"/>
          <w:szCs w:val="22"/>
        </w:rPr>
        <w:t>,</w:t>
      </w:r>
      <w:r w:rsidR="000D6DC2" w:rsidRPr="001A3C4F">
        <w:rPr>
          <w:rFonts w:ascii="Times New Roman" w:eastAsia="Times New Roman" w:hAnsi="Times New Roman" w:cs="Times New Roman"/>
          <w:spacing w:val="3"/>
          <w:sz w:val="22"/>
          <w:szCs w:val="22"/>
        </w:rPr>
        <w:t xml:space="preserve"> </w:t>
      </w:r>
      <w:r w:rsidR="00291ECE" w:rsidRPr="001A3C4F">
        <w:rPr>
          <w:rFonts w:ascii="Times New Roman" w:eastAsia="Times New Roman" w:hAnsi="Times New Roman" w:cs="Times New Roman"/>
          <w:spacing w:val="3"/>
          <w:sz w:val="22"/>
          <w:szCs w:val="22"/>
        </w:rPr>
        <w:t xml:space="preserve">com base nas últimas demonstrações financeiras auditadas, </w:t>
      </w:r>
      <w:r w:rsidR="000D6DC2" w:rsidRPr="001A3C4F">
        <w:rPr>
          <w:rFonts w:ascii="Times New Roman" w:eastAsia="Times New Roman" w:hAnsi="Times New Roman" w:cs="Times New Roman"/>
          <w:sz w:val="22"/>
          <w:szCs w:val="22"/>
        </w:rPr>
        <w:t>a</w:t>
      </w:r>
      <w:r w:rsidR="000D6DC2" w:rsidRPr="001A3C4F">
        <w:rPr>
          <w:rFonts w:ascii="Times New Roman" w:eastAsia="Times New Roman" w:hAnsi="Times New Roman" w:cs="Times New Roman"/>
          <w:spacing w:val="3"/>
          <w:sz w:val="22"/>
          <w:szCs w:val="22"/>
        </w:rPr>
        <w:t xml:space="preserve"> </w:t>
      </w:r>
      <w:r w:rsidR="000D6DC2" w:rsidRPr="001A3C4F">
        <w:rPr>
          <w:rFonts w:ascii="Times New Roman" w:eastAsia="Times New Roman" w:hAnsi="Times New Roman" w:cs="Times New Roman"/>
          <w:sz w:val="22"/>
          <w:szCs w:val="22"/>
        </w:rPr>
        <w:t>pa</w:t>
      </w:r>
      <w:r w:rsidR="000D6DC2" w:rsidRPr="001A3C4F">
        <w:rPr>
          <w:rFonts w:ascii="Times New Roman" w:eastAsia="Times New Roman" w:hAnsi="Times New Roman" w:cs="Times New Roman"/>
          <w:spacing w:val="-1"/>
          <w:sz w:val="22"/>
          <w:szCs w:val="22"/>
        </w:rPr>
        <w:t>r</w:t>
      </w:r>
      <w:r w:rsidR="000D6DC2" w:rsidRPr="001A3C4F">
        <w:rPr>
          <w:rFonts w:ascii="Times New Roman" w:eastAsia="Times New Roman" w:hAnsi="Times New Roman" w:cs="Times New Roman"/>
          <w:spacing w:val="1"/>
          <w:sz w:val="22"/>
          <w:szCs w:val="22"/>
        </w:rPr>
        <w:t>t</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z w:val="22"/>
          <w:szCs w:val="22"/>
        </w:rPr>
        <w:t>r</w:t>
      </w:r>
      <w:r w:rsidR="000D6DC2" w:rsidRPr="001A3C4F">
        <w:rPr>
          <w:rFonts w:ascii="Times New Roman" w:eastAsia="Times New Roman" w:hAnsi="Times New Roman" w:cs="Times New Roman"/>
          <w:spacing w:val="4"/>
          <w:sz w:val="22"/>
          <w:szCs w:val="22"/>
        </w:rPr>
        <w:t xml:space="preserve"> </w:t>
      </w:r>
      <w:r w:rsidR="000D6DC2" w:rsidRPr="001A3C4F">
        <w:rPr>
          <w:rFonts w:ascii="Times New Roman" w:eastAsia="Times New Roman" w:hAnsi="Times New Roman" w:cs="Times New Roman"/>
          <w:sz w:val="22"/>
          <w:szCs w:val="22"/>
        </w:rPr>
        <w:t>do</w:t>
      </w:r>
      <w:r w:rsidR="000D6DC2" w:rsidRPr="001A3C4F">
        <w:rPr>
          <w:rFonts w:ascii="Times New Roman" w:eastAsia="Times New Roman" w:hAnsi="Times New Roman" w:cs="Times New Roman"/>
          <w:spacing w:val="3"/>
          <w:sz w:val="22"/>
          <w:szCs w:val="22"/>
        </w:rPr>
        <w:t xml:space="preserve"> </w:t>
      </w:r>
      <w:r w:rsidR="000D6DC2" w:rsidRPr="001A3C4F">
        <w:rPr>
          <w:rFonts w:ascii="Times New Roman" w:eastAsia="Times New Roman" w:hAnsi="Times New Roman" w:cs="Times New Roman"/>
          <w:sz w:val="22"/>
          <w:szCs w:val="22"/>
        </w:rPr>
        <w:t>ano</w:t>
      </w:r>
      <w:r w:rsidR="000D6DC2" w:rsidRPr="001A3C4F">
        <w:rPr>
          <w:rFonts w:ascii="Times New Roman" w:eastAsia="Times New Roman" w:hAnsi="Times New Roman" w:cs="Times New Roman"/>
          <w:spacing w:val="3"/>
          <w:sz w:val="22"/>
          <w:szCs w:val="22"/>
        </w:rPr>
        <w:t xml:space="preserve"> </w:t>
      </w:r>
      <w:r w:rsidR="000D6DC2" w:rsidRPr="001A3C4F">
        <w:rPr>
          <w:rFonts w:ascii="Times New Roman" w:eastAsia="Times New Roman" w:hAnsi="Times New Roman" w:cs="Times New Roman"/>
          <w:spacing w:val="1"/>
          <w:sz w:val="22"/>
          <w:szCs w:val="22"/>
        </w:rPr>
        <w:t>f</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z w:val="22"/>
          <w:szCs w:val="22"/>
        </w:rPr>
        <w:t>s</w:t>
      </w:r>
      <w:r w:rsidR="000D6DC2" w:rsidRPr="001A3C4F">
        <w:rPr>
          <w:rFonts w:ascii="Times New Roman" w:eastAsia="Times New Roman" w:hAnsi="Times New Roman" w:cs="Times New Roman"/>
          <w:spacing w:val="1"/>
          <w:sz w:val="22"/>
          <w:szCs w:val="22"/>
        </w:rPr>
        <w:t>c</w:t>
      </w:r>
      <w:r w:rsidR="000D6DC2" w:rsidRPr="001A3C4F">
        <w:rPr>
          <w:rFonts w:ascii="Times New Roman" w:eastAsia="Times New Roman" w:hAnsi="Times New Roman" w:cs="Times New Roman"/>
          <w:spacing w:val="-4"/>
          <w:sz w:val="22"/>
          <w:szCs w:val="22"/>
        </w:rPr>
        <w:t>a</w:t>
      </w:r>
      <w:r w:rsidR="000D6DC2" w:rsidRPr="001A3C4F">
        <w:rPr>
          <w:rFonts w:ascii="Times New Roman" w:eastAsia="Times New Roman" w:hAnsi="Times New Roman" w:cs="Times New Roman"/>
          <w:sz w:val="22"/>
          <w:szCs w:val="22"/>
        </w:rPr>
        <w:t xml:space="preserve">l </w:t>
      </w:r>
      <w:r w:rsidR="000D6DC2" w:rsidRPr="001A3C4F">
        <w:rPr>
          <w:rFonts w:ascii="Times New Roman" w:eastAsia="Times New Roman" w:hAnsi="Times New Roman" w:cs="Times New Roman"/>
          <w:spacing w:val="1"/>
          <w:sz w:val="22"/>
          <w:szCs w:val="22"/>
        </w:rPr>
        <w:t>fi</w:t>
      </w:r>
      <w:r w:rsidR="000D6DC2" w:rsidRPr="001A3C4F">
        <w:rPr>
          <w:rFonts w:ascii="Times New Roman" w:eastAsia="Times New Roman" w:hAnsi="Times New Roman" w:cs="Times New Roman"/>
          <w:sz w:val="22"/>
          <w:szCs w:val="22"/>
        </w:rPr>
        <w:t>ndo</w:t>
      </w:r>
      <w:r w:rsidR="000D6DC2" w:rsidRPr="001A3C4F">
        <w:rPr>
          <w:rFonts w:ascii="Times New Roman" w:eastAsia="Times New Roman" w:hAnsi="Times New Roman" w:cs="Times New Roman"/>
          <w:spacing w:val="-2"/>
          <w:sz w:val="22"/>
          <w:szCs w:val="22"/>
        </w:rPr>
        <w:t xml:space="preserve"> e</w:t>
      </w:r>
      <w:r w:rsidR="000D6DC2" w:rsidRPr="001A3C4F">
        <w:rPr>
          <w:rFonts w:ascii="Times New Roman" w:eastAsia="Times New Roman" w:hAnsi="Times New Roman" w:cs="Times New Roman"/>
          <w:sz w:val="22"/>
          <w:szCs w:val="22"/>
        </w:rPr>
        <w:t>m</w:t>
      </w:r>
      <w:r w:rsidR="000D6DC2" w:rsidRPr="001A3C4F">
        <w:rPr>
          <w:rFonts w:ascii="Times New Roman" w:eastAsia="Times New Roman" w:hAnsi="Times New Roman" w:cs="Times New Roman"/>
          <w:spacing w:val="1"/>
          <w:sz w:val="22"/>
          <w:szCs w:val="22"/>
        </w:rPr>
        <w:t xml:space="preserve"> 31 de dezembro de </w:t>
      </w:r>
      <w:r w:rsidR="000D6DC2" w:rsidRPr="001A3C4F">
        <w:rPr>
          <w:rFonts w:ascii="Times New Roman" w:eastAsia="Times New Roman" w:hAnsi="Times New Roman" w:cs="Times New Roman"/>
          <w:sz w:val="22"/>
          <w:szCs w:val="22"/>
        </w:rPr>
        <w:t>2022</w:t>
      </w:r>
      <w:r w:rsidR="000D6DC2" w:rsidRPr="001A3C4F">
        <w:rPr>
          <w:rFonts w:ascii="Times New Roman" w:eastAsia="Times New Roman" w:hAnsi="Times New Roman" w:cs="Times New Roman"/>
          <w:spacing w:val="-2"/>
          <w:sz w:val="22"/>
          <w:szCs w:val="22"/>
        </w:rPr>
        <w:t xml:space="preserve"> </w:t>
      </w:r>
      <w:r w:rsidR="000D6DC2" w:rsidRPr="001A3C4F">
        <w:rPr>
          <w:rFonts w:ascii="Times New Roman" w:eastAsia="Times New Roman" w:hAnsi="Times New Roman" w:cs="Times New Roman"/>
          <w:spacing w:val="1"/>
          <w:sz w:val="22"/>
          <w:szCs w:val="22"/>
        </w:rPr>
        <w:t>(</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z w:val="22"/>
          <w:szCs w:val="22"/>
        </w:rPr>
        <w:t>nc</w:t>
      </w:r>
      <w:r w:rsidR="000D6DC2" w:rsidRPr="001A3C4F">
        <w:rPr>
          <w:rFonts w:ascii="Times New Roman" w:eastAsia="Times New Roman" w:hAnsi="Times New Roman" w:cs="Times New Roman"/>
          <w:spacing w:val="-1"/>
          <w:sz w:val="22"/>
          <w:szCs w:val="22"/>
        </w:rPr>
        <w:t>l</w:t>
      </w:r>
      <w:r w:rsidR="000D6DC2" w:rsidRPr="001A3C4F">
        <w:rPr>
          <w:rFonts w:ascii="Times New Roman" w:eastAsia="Times New Roman" w:hAnsi="Times New Roman" w:cs="Times New Roman"/>
          <w:sz w:val="22"/>
          <w:szCs w:val="22"/>
        </w:rPr>
        <w:t>us</w:t>
      </w:r>
      <w:r w:rsidR="000D6DC2" w:rsidRPr="001A3C4F">
        <w:rPr>
          <w:rFonts w:ascii="Times New Roman" w:eastAsia="Times New Roman" w:hAnsi="Times New Roman" w:cs="Times New Roman"/>
          <w:spacing w:val="-1"/>
          <w:sz w:val="22"/>
          <w:szCs w:val="22"/>
        </w:rPr>
        <w:t>i</w:t>
      </w:r>
      <w:r w:rsidR="000D6DC2" w:rsidRPr="001A3C4F">
        <w:rPr>
          <w:rFonts w:ascii="Times New Roman" w:eastAsia="Times New Roman" w:hAnsi="Times New Roman" w:cs="Times New Roman"/>
          <w:sz w:val="22"/>
          <w:szCs w:val="22"/>
        </w:rPr>
        <w:t>ve</w:t>
      </w:r>
      <w:r w:rsidR="000D6DC2" w:rsidRPr="001A3C4F">
        <w:rPr>
          <w:rFonts w:ascii="Times New Roman" w:eastAsia="Times New Roman" w:hAnsi="Times New Roman" w:cs="Times New Roman"/>
          <w:spacing w:val="1"/>
          <w:sz w:val="22"/>
          <w:szCs w:val="22"/>
        </w:rPr>
        <w:t>)</w:t>
      </w:r>
      <w:r w:rsidR="000D6DC2" w:rsidRPr="001A3C4F">
        <w:rPr>
          <w:rFonts w:ascii="Times New Roman" w:eastAsia="Times New Roman" w:hAnsi="Times New Roman" w:cs="Times New Roman"/>
          <w:sz w:val="22"/>
          <w:szCs w:val="22"/>
        </w:rPr>
        <w:t>,</w:t>
      </w:r>
      <w:r w:rsidR="000D6DC2" w:rsidRPr="001A3C4F">
        <w:rPr>
          <w:rFonts w:ascii="Times New Roman" w:eastAsia="Times New Roman" w:hAnsi="Times New Roman" w:cs="Times New Roman"/>
          <w:spacing w:val="-5"/>
          <w:sz w:val="22"/>
          <w:szCs w:val="22"/>
        </w:rPr>
        <w:t xml:space="preserve"> </w:t>
      </w:r>
      <w:r w:rsidR="007157A5" w:rsidRPr="001A3C4F">
        <w:rPr>
          <w:rFonts w:ascii="Times New Roman" w:eastAsia="Times New Roman" w:hAnsi="Times New Roman" w:cs="Times New Roman"/>
          <w:spacing w:val="-5"/>
          <w:sz w:val="22"/>
          <w:szCs w:val="22"/>
        </w:rPr>
        <w:t xml:space="preserve">mediante o recebimento, pela Debenturista, das </w:t>
      </w:r>
      <w:r w:rsidR="007157A5" w:rsidRPr="001A3C4F">
        <w:rPr>
          <w:rFonts w:ascii="Times New Roman" w:eastAsia="Times New Roman" w:hAnsi="Times New Roman" w:cs="Times New Roman"/>
          <w:sz w:val="22"/>
          <w:szCs w:val="22"/>
        </w:rPr>
        <w:t>có</w:t>
      </w:r>
      <w:r w:rsidR="007157A5" w:rsidRPr="001A3C4F">
        <w:rPr>
          <w:rFonts w:ascii="Times New Roman" w:eastAsia="Times New Roman" w:hAnsi="Times New Roman" w:cs="Times New Roman"/>
          <w:spacing w:val="-2"/>
          <w:sz w:val="22"/>
          <w:szCs w:val="22"/>
        </w:rPr>
        <w:t>p</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z w:val="22"/>
          <w:szCs w:val="22"/>
        </w:rPr>
        <w:t>as</w:t>
      </w:r>
      <w:r w:rsidR="007157A5" w:rsidRPr="001A3C4F">
        <w:rPr>
          <w:rFonts w:ascii="Times New Roman" w:eastAsia="Times New Roman" w:hAnsi="Times New Roman" w:cs="Times New Roman"/>
          <w:spacing w:val="14"/>
          <w:sz w:val="22"/>
          <w:szCs w:val="22"/>
        </w:rPr>
        <w:t xml:space="preserve"> </w:t>
      </w:r>
      <w:r w:rsidR="007157A5" w:rsidRPr="001A3C4F">
        <w:rPr>
          <w:rFonts w:ascii="Times New Roman" w:eastAsia="Times New Roman" w:hAnsi="Times New Roman" w:cs="Times New Roman"/>
          <w:sz w:val="22"/>
          <w:szCs w:val="22"/>
        </w:rPr>
        <w:t>d</w:t>
      </w:r>
      <w:r w:rsidR="007157A5" w:rsidRPr="001A3C4F">
        <w:rPr>
          <w:rFonts w:ascii="Times New Roman" w:eastAsia="Times New Roman" w:hAnsi="Times New Roman" w:cs="Times New Roman"/>
          <w:spacing w:val="-2"/>
          <w:sz w:val="22"/>
          <w:szCs w:val="22"/>
        </w:rPr>
        <w:t>a</w:t>
      </w:r>
      <w:r w:rsidR="007157A5" w:rsidRPr="001A3C4F">
        <w:rPr>
          <w:rFonts w:ascii="Times New Roman" w:eastAsia="Times New Roman" w:hAnsi="Times New Roman" w:cs="Times New Roman"/>
          <w:sz w:val="22"/>
          <w:szCs w:val="22"/>
        </w:rPr>
        <w:t>s d</w:t>
      </w:r>
      <w:r w:rsidR="007157A5" w:rsidRPr="001A3C4F">
        <w:rPr>
          <w:rFonts w:ascii="Times New Roman" w:eastAsia="Times New Roman" w:hAnsi="Times New Roman" w:cs="Times New Roman"/>
          <w:spacing w:val="-2"/>
          <w:sz w:val="22"/>
          <w:szCs w:val="22"/>
        </w:rPr>
        <w:t>e</w:t>
      </w:r>
      <w:r w:rsidR="007157A5" w:rsidRPr="001A3C4F">
        <w:rPr>
          <w:rFonts w:ascii="Times New Roman" w:eastAsia="Times New Roman" w:hAnsi="Times New Roman" w:cs="Times New Roman"/>
          <w:spacing w:val="1"/>
          <w:sz w:val="22"/>
          <w:szCs w:val="22"/>
        </w:rPr>
        <w:t>m</w:t>
      </w:r>
      <w:r w:rsidR="007157A5" w:rsidRPr="001A3C4F">
        <w:rPr>
          <w:rFonts w:ascii="Times New Roman" w:eastAsia="Times New Roman" w:hAnsi="Times New Roman" w:cs="Times New Roman"/>
          <w:sz w:val="22"/>
          <w:szCs w:val="22"/>
        </w:rPr>
        <w:t>on</w:t>
      </w:r>
      <w:r w:rsidR="007157A5" w:rsidRPr="001A3C4F">
        <w:rPr>
          <w:rFonts w:ascii="Times New Roman" w:eastAsia="Times New Roman" w:hAnsi="Times New Roman" w:cs="Times New Roman"/>
          <w:spacing w:val="-2"/>
          <w:sz w:val="22"/>
          <w:szCs w:val="22"/>
        </w:rPr>
        <w:t>s</w:t>
      </w:r>
      <w:r w:rsidR="007157A5" w:rsidRPr="001A3C4F">
        <w:rPr>
          <w:rFonts w:ascii="Times New Roman" w:eastAsia="Times New Roman" w:hAnsi="Times New Roman" w:cs="Times New Roman"/>
          <w:spacing w:val="1"/>
          <w:sz w:val="22"/>
          <w:szCs w:val="22"/>
        </w:rPr>
        <w:t>t</w:t>
      </w:r>
      <w:r w:rsidR="007157A5" w:rsidRPr="001A3C4F">
        <w:rPr>
          <w:rFonts w:ascii="Times New Roman" w:eastAsia="Times New Roman" w:hAnsi="Times New Roman" w:cs="Times New Roman"/>
          <w:spacing w:val="-2"/>
          <w:sz w:val="22"/>
          <w:szCs w:val="22"/>
        </w:rPr>
        <w:t>r</w:t>
      </w:r>
      <w:r w:rsidR="007157A5" w:rsidRPr="001A3C4F">
        <w:rPr>
          <w:rFonts w:ascii="Times New Roman" w:eastAsia="Times New Roman" w:hAnsi="Times New Roman" w:cs="Times New Roman"/>
          <w:sz w:val="22"/>
          <w:szCs w:val="22"/>
        </w:rPr>
        <w:t>açõ</w:t>
      </w:r>
      <w:r w:rsidR="007157A5" w:rsidRPr="001A3C4F">
        <w:rPr>
          <w:rFonts w:ascii="Times New Roman" w:eastAsia="Times New Roman" w:hAnsi="Times New Roman" w:cs="Times New Roman"/>
          <w:spacing w:val="-2"/>
          <w:sz w:val="22"/>
          <w:szCs w:val="22"/>
        </w:rPr>
        <w:t>e</w:t>
      </w:r>
      <w:r w:rsidR="007157A5" w:rsidRPr="001A3C4F">
        <w:rPr>
          <w:rFonts w:ascii="Times New Roman" w:eastAsia="Times New Roman" w:hAnsi="Times New Roman" w:cs="Times New Roman"/>
          <w:sz w:val="22"/>
          <w:szCs w:val="22"/>
        </w:rPr>
        <w:t>s</w:t>
      </w:r>
      <w:r w:rsidR="007157A5" w:rsidRPr="001A3C4F">
        <w:rPr>
          <w:rFonts w:ascii="Times New Roman" w:eastAsia="Times New Roman" w:hAnsi="Times New Roman" w:cs="Times New Roman"/>
          <w:spacing w:val="2"/>
          <w:sz w:val="22"/>
          <w:szCs w:val="22"/>
        </w:rPr>
        <w:t xml:space="preserve"> </w:t>
      </w:r>
      <w:r w:rsidR="007157A5" w:rsidRPr="001A3C4F">
        <w:rPr>
          <w:rFonts w:ascii="Times New Roman" w:eastAsia="Times New Roman" w:hAnsi="Times New Roman" w:cs="Times New Roman"/>
          <w:spacing w:val="1"/>
          <w:sz w:val="22"/>
          <w:szCs w:val="22"/>
        </w:rPr>
        <w:t>fi</w:t>
      </w:r>
      <w:r w:rsidR="007157A5" w:rsidRPr="001A3C4F">
        <w:rPr>
          <w:rFonts w:ascii="Times New Roman" w:eastAsia="Times New Roman" w:hAnsi="Times New Roman" w:cs="Times New Roman"/>
          <w:spacing w:val="-2"/>
          <w:sz w:val="22"/>
          <w:szCs w:val="22"/>
        </w:rPr>
        <w:t>n</w:t>
      </w:r>
      <w:r w:rsidR="007157A5" w:rsidRPr="001A3C4F">
        <w:rPr>
          <w:rFonts w:ascii="Times New Roman" w:eastAsia="Times New Roman" w:hAnsi="Times New Roman" w:cs="Times New Roman"/>
          <w:sz w:val="22"/>
          <w:szCs w:val="22"/>
        </w:rPr>
        <w:t>anc</w:t>
      </w:r>
      <w:r w:rsidR="007157A5" w:rsidRPr="001A3C4F">
        <w:rPr>
          <w:rFonts w:ascii="Times New Roman" w:eastAsia="Times New Roman" w:hAnsi="Times New Roman" w:cs="Times New Roman"/>
          <w:spacing w:val="-2"/>
          <w:sz w:val="22"/>
          <w:szCs w:val="22"/>
        </w:rPr>
        <w:t>e</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pacing w:val="3"/>
          <w:sz w:val="22"/>
          <w:szCs w:val="22"/>
        </w:rPr>
        <w:t>r</w:t>
      </w:r>
      <w:r w:rsidR="007157A5" w:rsidRPr="001A3C4F">
        <w:rPr>
          <w:rFonts w:ascii="Times New Roman" w:eastAsia="Times New Roman" w:hAnsi="Times New Roman" w:cs="Times New Roman"/>
          <w:spacing w:val="-2"/>
          <w:sz w:val="22"/>
          <w:szCs w:val="22"/>
        </w:rPr>
        <w:t>a</w:t>
      </w:r>
      <w:r w:rsidR="007157A5" w:rsidRPr="001A3C4F">
        <w:rPr>
          <w:rFonts w:ascii="Times New Roman" w:eastAsia="Times New Roman" w:hAnsi="Times New Roman" w:cs="Times New Roman"/>
          <w:sz w:val="22"/>
          <w:szCs w:val="22"/>
        </w:rPr>
        <w:t>s</w:t>
      </w:r>
      <w:r w:rsidR="007157A5" w:rsidRPr="001A3C4F">
        <w:rPr>
          <w:rFonts w:ascii="Times New Roman" w:eastAsia="Times New Roman" w:hAnsi="Times New Roman" w:cs="Times New Roman"/>
          <w:spacing w:val="4"/>
          <w:sz w:val="22"/>
          <w:szCs w:val="22"/>
        </w:rPr>
        <w:t xml:space="preserve"> </w:t>
      </w:r>
      <w:r w:rsidR="007157A5" w:rsidRPr="001A3C4F">
        <w:rPr>
          <w:rFonts w:ascii="Times New Roman" w:eastAsia="Times New Roman" w:hAnsi="Times New Roman" w:cs="Times New Roman"/>
          <w:sz w:val="22"/>
          <w:szCs w:val="22"/>
        </w:rPr>
        <w:t>c</w:t>
      </w:r>
      <w:r w:rsidR="007157A5" w:rsidRPr="001A3C4F">
        <w:rPr>
          <w:rFonts w:ascii="Times New Roman" w:eastAsia="Times New Roman" w:hAnsi="Times New Roman" w:cs="Times New Roman"/>
          <w:spacing w:val="-2"/>
          <w:sz w:val="22"/>
          <w:szCs w:val="22"/>
        </w:rPr>
        <w:t>o</w:t>
      </w:r>
      <w:r w:rsidR="007157A5" w:rsidRPr="001A3C4F">
        <w:rPr>
          <w:rFonts w:ascii="Times New Roman" w:eastAsia="Times New Roman" w:hAnsi="Times New Roman" w:cs="Times New Roman"/>
          <w:sz w:val="22"/>
          <w:szCs w:val="22"/>
        </w:rPr>
        <w:t>ns</w:t>
      </w:r>
      <w:r w:rsidR="007157A5" w:rsidRPr="001A3C4F">
        <w:rPr>
          <w:rFonts w:ascii="Times New Roman" w:eastAsia="Times New Roman" w:hAnsi="Times New Roman" w:cs="Times New Roman"/>
          <w:spacing w:val="-2"/>
          <w:sz w:val="22"/>
          <w:szCs w:val="22"/>
        </w:rPr>
        <w:t>o</w:t>
      </w:r>
      <w:r w:rsidR="007157A5" w:rsidRPr="001A3C4F">
        <w:rPr>
          <w:rFonts w:ascii="Times New Roman" w:eastAsia="Times New Roman" w:hAnsi="Times New Roman" w:cs="Times New Roman"/>
          <w:spacing w:val="1"/>
          <w:sz w:val="22"/>
          <w:szCs w:val="22"/>
        </w:rPr>
        <w:t>li</w:t>
      </w:r>
      <w:r w:rsidR="007157A5" w:rsidRPr="001A3C4F">
        <w:rPr>
          <w:rFonts w:ascii="Times New Roman" w:eastAsia="Times New Roman" w:hAnsi="Times New Roman" w:cs="Times New Roman"/>
          <w:spacing w:val="-2"/>
          <w:sz w:val="22"/>
          <w:szCs w:val="22"/>
        </w:rPr>
        <w:t>d</w:t>
      </w:r>
      <w:r w:rsidR="007157A5" w:rsidRPr="001A3C4F">
        <w:rPr>
          <w:rFonts w:ascii="Times New Roman" w:eastAsia="Times New Roman" w:hAnsi="Times New Roman" w:cs="Times New Roman"/>
          <w:sz w:val="22"/>
          <w:szCs w:val="22"/>
        </w:rPr>
        <w:t>adas</w:t>
      </w:r>
      <w:r w:rsidR="007157A5" w:rsidRPr="001A3C4F">
        <w:rPr>
          <w:rFonts w:ascii="Times New Roman" w:eastAsia="Times New Roman" w:hAnsi="Times New Roman" w:cs="Times New Roman"/>
          <w:spacing w:val="2"/>
          <w:sz w:val="22"/>
          <w:szCs w:val="22"/>
        </w:rPr>
        <w:t xml:space="preserve"> da </w:t>
      </w:r>
      <w:r w:rsidR="007F6D11" w:rsidRPr="001A3C4F">
        <w:rPr>
          <w:rFonts w:ascii="Times New Roman" w:hAnsi="Times New Roman" w:cs="Times New Roman"/>
          <w:sz w:val="22"/>
          <w:szCs w:val="22"/>
        </w:rPr>
        <w:t>Devedora</w:t>
      </w:r>
      <w:r w:rsidR="007157A5" w:rsidRPr="001A3C4F">
        <w:rPr>
          <w:rFonts w:ascii="Times New Roman" w:eastAsia="Times New Roman" w:hAnsi="Times New Roman" w:cs="Times New Roman"/>
          <w:spacing w:val="2"/>
          <w:sz w:val="22"/>
          <w:szCs w:val="22"/>
        </w:rPr>
        <w:t xml:space="preserve">, </w:t>
      </w:r>
      <w:r w:rsidR="007157A5" w:rsidRPr="001A3C4F">
        <w:rPr>
          <w:rFonts w:ascii="Times New Roman" w:eastAsia="Times New Roman" w:hAnsi="Times New Roman" w:cs="Times New Roman"/>
          <w:spacing w:val="-2"/>
          <w:sz w:val="22"/>
          <w:szCs w:val="22"/>
        </w:rPr>
        <w:t>r</w:t>
      </w:r>
      <w:r w:rsidR="007157A5" w:rsidRPr="001A3C4F">
        <w:rPr>
          <w:rFonts w:ascii="Times New Roman" w:eastAsia="Times New Roman" w:hAnsi="Times New Roman" w:cs="Times New Roman"/>
          <w:sz w:val="22"/>
          <w:szCs w:val="22"/>
        </w:rPr>
        <w:t>e</w:t>
      </w:r>
      <w:r w:rsidR="007157A5" w:rsidRPr="001A3C4F">
        <w:rPr>
          <w:rFonts w:ascii="Times New Roman" w:eastAsia="Times New Roman" w:hAnsi="Times New Roman" w:cs="Times New Roman"/>
          <w:spacing w:val="1"/>
          <w:sz w:val="22"/>
          <w:szCs w:val="22"/>
        </w:rPr>
        <w:t>l</w:t>
      </w:r>
      <w:r w:rsidR="007157A5" w:rsidRPr="001A3C4F">
        <w:rPr>
          <w:rFonts w:ascii="Times New Roman" w:eastAsia="Times New Roman" w:hAnsi="Times New Roman" w:cs="Times New Roman"/>
          <w:spacing w:val="-2"/>
          <w:sz w:val="22"/>
          <w:szCs w:val="22"/>
        </w:rPr>
        <w:t>a</w:t>
      </w:r>
      <w:r w:rsidR="007157A5" w:rsidRPr="001A3C4F">
        <w:rPr>
          <w:rFonts w:ascii="Times New Roman" w:eastAsia="Times New Roman" w:hAnsi="Times New Roman" w:cs="Times New Roman"/>
          <w:spacing w:val="1"/>
          <w:sz w:val="22"/>
          <w:szCs w:val="22"/>
        </w:rPr>
        <w:t>t</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z w:val="22"/>
          <w:szCs w:val="22"/>
        </w:rPr>
        <w:t>vas ao</w:t>
      </w:r>
      <w:r w:rsidR="007157A5" w:rsidRPr="001A3C4F">
        <w:rPr>
          <w:rFonts w:ascii="Times New Roman" w:eastAsia="Times New Roman" w:hAnsi="Times New Roman" w:cs="Times New Roman"/>
          <w:spacing w:val="4"/>
          <w:sz w:val="22"/>
          <w:szCs w:val="22"/>
        </w:rPr>
        <w:t xml:space="preserve"> </w:t>
      </w:r>
      <w:r w:rsidR="007157A5" w:rsidRPr="001A3C4F">
        <w:rPr>
          <w:rFonts w:ascii="Times New Roman" w:eastAsia="Times New Roman" w:hAnsi="Times New Roman" w:cs="Times New Roman"/>
          <w:spacing w:val="-2"/>
          <w:sz w:val="22"/>
          <w:szCs w:val="22"/>
        </w:rPr>
        <w:t>r</w:t>
      </w:r>
      <w:r w:rsidR="007157A5" w:rsidRPr="001A3C4F">
        <w:rPr>
          <w:rFonts w:ascii="Times New Roman" w:eastAsia="Times New Roman" w:hAnsi="Times New Roman" w:cs="Times New Roman"/>
          <w:sz w:val="22"/>
          <w:szCs w:val="22"/>
        </w:rPr>
        <w:t>e</w:t>
      </w:r>
      <w:r w:rsidR="007157A5" w:rsidRPr="001A3C4F">
        <w:rPr>
          <w:rFonts w:ascii="Times New Roman" w:eastAsia="Times New Roman" w:hAnsi="Times New Roman" w:cs="Times New Roman"/>
          <w:spacing w:val="1"/>
          <w:sz w:val="22"/>
          <w:szCs w:val="22"/>
        </w:rPr>
        <w:t>s</w:t>
      </w:r>
      <w:r w:rsidR="007157A5" w:rsidRPr="001A3C4F">
        <w:rPr>
          <w:rFonts w:ascii="Times New Roman" w:eastAsia="Times New Roman" w:hAnsi="Times New Roman" w:cs="Times New Roman"/>
          <w:sz w:val="22"/>
          <w:szCs w:val="22"/>
        </w:rPr>
        <w:t>p</w:t>
      </w:r>
      <w:r w:rsidR="007157A5" w:rsidRPr="001A3C4F">
        <w:rPr>
          <w:rFonts w:ascii="Times New Roman" w:eastAsia="Times New Roman" w:hAnsi="Times New Roman" w:cs="Times New Roman"/>
          <w:spacing w:val="-2"/>
          <w:sz w:val="22"/>
          <w:szCs w:val="22"/>
        </w:rPr>
        <w:t>e</w:t>
      </w:r>
      <w:r w:rsidR="007157A5" w:rsidRPr="001A3C4F">
        <w:rPr>
          <w:rFonts w:ascii="Times New Roman" w:eastAsia="Times New Roman" w:hAnsi="Times New Roman" w:cs="Times New Roman"/>
          <w:spacing w:val="3"/>
          <w:sz w:val="22"/>
          <w:szCs w:val="22"/>
        </w:rPr>
        <w:t>c</w:t>
      </w:r>
      <w:r w:rsidR="007157A5" w:rsidRPr="001A3C4F">
        <w:rPr>
          <w:rFonts w:ascii="Times New Roman" w:eastAsia="Times New Roman" w:hAnsi="Times New Roman" w:cs="Times New Roman"/>
          <w:spacing w:val="-1"/>
          <w:sz w:val="22"/>
          <w:szCs w:val="22"/>
        </w:rPr>
        <w:t>t</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z w:val="22"/>
          <w:szCs w:val="22"/>
        </w:rPr>
        <w:t>vo</w:t>
      </w:r>
      <w:r w:rsidR="007157A5" w:rsidRPr="001A3C4F">
        <w:rPr>
          <w:rFonts w:ascii="Times New Roman" w:eastAsia="Times New Roman" w:hAnsi="Times New Roman" w:cs="Times New Roman"/>
          <w:spacing w:val="1"/>
          <w:sz w:val="22"/>
          <w:szCs w:val="22"/>
        </w:rPr>
        <w:t xml:space="preserve"> </w:t>
      </w:r>
      <w:r w:rsidR="007157A5" w:rsidRPr="001A3C4F">
        <w:rPr>
          <w:rFonts w:ascii="Times New Roman" w:eastAsia="Times New Roman" w:hAnsi="Times New Roman" w:cs="Times New Roman"/>
          <w:sz w:val="22"/>
          <w:szCs w:val="22"/>
        </w:rPr>
        <w:t>ex</w:t>
      </w:r>
      <w:r w:rsidR="007157A5" w:rsidRPr="001A3C4F">
        <w:rPr>
          <w:rFonts w:ascii="Times New Roman" w:eastAsia="Times New Roman" w:hAnsi="Times New Roman" w:cs="Times New Roman"/>
          <w:spacing w:val="-2"/>
          <w:sz w:val="22"/>
          <w:szCs w:val="22"/>
        </w:rPr>
        <w:t>e</w:t>
      </w:r>
      <w:r w:rsidR="007157A5" w:rsidRPr="001A3C4F">
        <w:rPr>
          <w:rFonts w:ascii="Times New Roman" w:eastAsia="Times New Roman" w:hAnsi="Times New Roman" w:cs="Times New Roman"/>
          <w:spacing w:val="1"/>
          <w:sz w:val="22"/>
          <w:szCs w:val="22"/>
        </w:rPr>
        <w:t>r</w:t>
      </w:r>
      <w:r w:rsidR="007157A5" w:rsidRPr="001A3C4F">
        <w:rPr>
          <w:rFonts w:ascii="Times New Roman" w:eastAsia="Times New Roman" w:hAnsi="Times New Roman" w:cs="Times New Roman"/>
          <w:spacing w:val="-2"/>
          <w:sz w:val="22"/>
          <w:szCs w:val="22"/>
        </w:rPr>
        <w:t>c</w:t>
      </w:r>
      <w:r w:rsidR="007157A5" w:rsidRPr="001A3C4F">
        <w:rPr>
          <w:rFonts w:ascii="Times New Roman" w:eastAsia="Times New Roman" w:hAnsi="Times New Roman" w:cs="Times New Roman"/>
          <w:spacing w:val="1"/>
          <w:sz w:val="22"/>
          <w:szCs w:val="22"/>
        </w:rPr>
        <w:t>í</w:t>
      </w:r>
      <w:r w:rsidR="007157A5" w:rsidRPr="001A3C4F">
        <w:rPr>
          <w:rFonts w:ascii="Times New Roman" w:eastAsia="Times New Roman" w:hAnsi="Times New Roman" w:cs="Times New Roman"/>
          <w:sz w:val="22"/>
          <w:szCs w:val="22"/>
        </w:rPr>
        <w:t>c</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z w:val="22"/>
          <w:szCs w:val="22"/>
        </w:rPr>
        <w:t>o</w:t>
      </w:r>
      <w:r w:rsidR="007157A5" w:rsidRPr="001A3C4F">
        <w:rPr>
          <w:rFonts w:ascii="Times New Roman" w:eastAsia="Times New Roman" w:hAnsi="Times New Roman" w:cs="Times New Roman"/>
          <w:spacing w:val="1"/>
          <w:sz w:val="22"/>
          <w:szCs w:val="22"/>
        </w:rPr>
        <w:t xml:space="preserve"> </w:t>
      </w:r>
      <w:r w:rsidR="007157A5" w:rsidRPr="001A3C4F">
        <w:rPr>
          <w:rFonts w:ascii="Times New Roman" w:eastAsia="Times New Roman" w:hAnsi="Times New Roman" w:cs="Times New Roman"/>
          <w:sz w:val="22"/>
          <w:szCs w:val="22"/>
        </w:rPr>
        <w:t>s</w:t>
      </w:r>
      <w:r w:rsidR="007157A5" w:rsidRPr="001A3C4F">
        <w:rPr>
          <w:rFonts w:ascii="Times New Roman" w:eastAsia="Times New Roman" w:hAnsi="Times New Roman" w:cs="Times New Roman"/>
          <w:spacing w:val="-2"/>
          <w:sz w:val="22"/>
          <w:szCs w:val="22"/>
        </w:rPr>
        <w:t>o</w:t>
      </w:r>
      <w:r w:rsidR="007157A5" w:rsidRPr="001A3C4F">
        <w:rPr>
          <w:rFonts w:ascii="Times New Roman" w:eastAsia="Times New Roman" w:hAnsi="Times New Roman" w:cs="Times New Roman"/>
          <w:sz w:val="22"/>
          <w:szCs w:val="22"/>
        </w:rPr>
        <w:t>c</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z w:val="22"/>
          <w:szCs w:val="22"/>
        </w:rPr>
        <w:t>a</w:t>
      </w:r>
      <w:r w:rsidR="007157A5" w:rsidRPr="001A3C4F">
        <w:rPr>
          <w:rFonts w:ascii="Times New Roman" w:eastAsia="Times New Roman" w:hAnsi="Times New Roman" w:cs="Times New Roman"/>
          <w:spacing w:val="1"/>
          <w:sz w:val="22"/>
          <w:szCs w:val="22"/>
        </w:rPr>
        <w:t>l</w:t>
      </w:r>
      <w:r w:rsidR="007157A5" w:rsidRPr="001A3C4F">
        <w:rPr>
          <w:rFonts w:ascii="Times New Roman" w:eastAsia="Times New Roman" w:hAnsi="Times New Roman" w:cs="Times New Roman"/>
          <w:sz w:val="22"/>
          <w:szCs w:val="22"/>
        </w:rPr>
        <w:t>,</w:t>
      </w:r>
      <w:r w:rsidR="007157A5" w:rsidRPr="001A3C4F">
        <w:rPr>
          <w:rFonts w:ascii="Times New Roman" w:eastAsia="Times New Roman" w:hAnsi="Times New Roman" w:cs="Times New Roman"/>
          <w:spacing w:val="4"/>
          <w:sz w:val="22"/>
          <w:szCs w:val="22"/>
        </w:rPr>
        <w:t xml:space="preserve"> </w:t>
      </w:r>
      <w:r w:rsidR="007157A5" w:rsidRPr="001A3C4F">
        <w:rPr>
          <w:rFonts w:ascii="Times New Roman" w:eastAsia="Times New Roman" w:hAnsi="Times New Roman" w:cs="Times New Roman"/>
          <w:spacing w:val="-2"/>
          <w:sz w:val="22"/>
          <w:szCs w:val="22"/>
        </w:rPr>
        <w:t>p</w:t>
      </w:r>
      <w:r w:rsidR="007157A5" w:rsidRPr="001A3C4F">
        <w:rPr>
          <w:rFonts w:ascii="Times New Roman" w:eastAsia="Times New Roman" w:hAnsi="Times New Roman" w:cs="Times New Roman"/>
          <w:spacing w:val="1"/>
          <w:sz w:val="22"/>
          <w:szCs w:val="22"/>
        </w:rPr>
        <w:t>r</w:t>
      </w:r>
      <w:r w:rsidR="007157A5" w:rsidRPr="001A3C4F">
        <w:rPr>
          <w:rFonts w:ascii="Times New Roman" w:eastAsia="Times New Roman" w:hAnsi="Times New Roman" w:cs="Times New Roman"/>
          <w:sz w:val="22"/>
          <w:szCs w:val="22"/>
        </w:rPr>
        <w:t>e</w:t>
      </w:r>
      <w:r w:rsidR="007157A5" w:rsidRPr="001A3C4F">
        <w:rPr>
          <w:rFonts w:ascii="Times New Roman" w:eastAsia="Times New Roman" w:hAnsi="Times New Roman" w:cs="Times New Roman"/>
          <w:spacing w:val="-2"/>
          <w:sz w:val="22"/>
          <w:szCs w:val="22"/>
        </w:rPr>
        <w:t>p</w:t>
      </w:r>
      <w:r w:rsidR="007157A5" w:rsidRPr="001A3C4F">
        <w:rPr>
          <w:rFonts w:ascii="Times New Roman" w:eastAsia="Times New Roman" w:hAnsi="Times New Roman" w:cs="Times New Roman"/>
          <w:sz w:val="22"/>
          <w:szCs w:val="22"/>
        </w:rPr>
        <w:t>a</w:t>
      </w:r>
      <w:r w:rsidR="007157A5" w:rsidRPr="001A3C4F">
        <w:rPr>
          <w:rFonts w:ascii="Times New Roman" w:eastAsia="Times New Roman" w:hAnsi="Times New Roman" w:cs="Times New Roman"/>
          <w:spacing w:val="1"/>
          <w:sz w:val="22"/>
          <w:szCs w:val="22"/>
        </w:rPr>
        <w:t>r</w:t>
      </w:r>
      <w:r w:rsidR="007157A5" w:rsidRPr="001A3C4F">
        <w:rPr>
          <w:rFonts w:ascii="Times New Roman" w:eastAsia="Times New Roman" w:hAnsi="Times New Roman" w:cs="Times New Roman"/>
          <w:spacing w:val="-2"/>
          <w:sz w:val="22"/>
          <w:szCs w:val="22"/>
        </w:rPr>
        <w:t>a</w:t>
      </w:r>
      <w:r w:rsidR="007157A5" w:rsidRPr="001A3C4F">
        <w:rPr>
          <w:rFonts w:ascii="Times New Roman" w:eastAsia="Times New Roman" w:hAnsi="Times New Roman" w:cs="Times New Roman"/>
          <w:sz w:val="22"/>
          <w:szCs w:val="22"/>
        </w:rPr>
        <w:t>d</w:t>
      </w:r>
      <w:r w:rsidR="007157A5" w:rsidRPr="001A3C4F">
        <w:rPr>
          <w:rFonts w:ascii="Times New Roman" w:eastAsia="Times New Roman" w:hAnsi="Times New Roman" w:cs="Times New Roman"/>
          <w:spacing w:val="-2"/>
          <w:sz w:val="22"/>
          <w:szCs w:val="22"/>
        </w:rPr>
        <w:t>a</w:t>
      </w:r>
      <w:r w:rsidR="007157A5" w:rsidRPr="001A3C4F">
        <w:rPr>
          <w:rFonts w:ascii="Times New Roman" w:eastAsia="Times New Roman" w:hAnsi="Times New Roman" w:cs="Times New Roman"/>
          <w:sz w:val="22"/>
          <w:szCs w:val="22"/>
        </w:rPr>
        <w:t>s de</w:t>
      </w:r>
      <w:r w:rsidR="007157A5" w:rsidRPr="001A3C4F">
        <w:rPr>
          <w:rFonts w:ascii="Times New Roman" w:eastAsia="Times New Roman" w:hAnsi="Times New Roman" w:cs="Times New Roman"/>
          <w:spacing w:val="3"/>
          <w:sz w:val="22"/>
          <w:szCs w:val="22"/>
        </w:rPr>
        <w:t xml:space="preserve"> </w:t>
      </w:r>
      <w:r w:rsidR="007157A5" w:rsidRPr="001A3C4F">
        <w:rPr>
          <w:rFonts w:ascii="Times New Roman" w:eastAsia="Times New Roman" w:hAnsi="Times New Roman" w:cs="Times New Roman"/>
          <w:spacing w:val="-2"/>
          <w:sz w:val="22"/>
          <w:szCs w:val="22"/>
        </w:rPr>
        <w:t>a</w:t>
      </w:r>
      <w:r w:rsidR="007157A5" w:rsidRPr="001A3C4F">
        <w:rPr>
          <w:rFonts w:ascii="Times New Roman" w:eastAsia="Times New Roman" w:hAnsi="Times New Roman" w:cs="Times New Roman"/>
          <w:sz w:val="22"/>
          <w:szCs w:val="22"/>
        </w:rPr>
        <w:t>co</w:t>
      </w:r>
      <w:r w:rsidR="007157A5" w:rsidRPr="001A3C4F">
        <w:rPr>
          <w:rFonts w:ascii="Times New Roman" w:eastAsia="Times New Roman" w:hAnsi="Times New Roman" w:cs="Times New Roman"/>
          <w:spacing w:val="1"/>
          <w:sz w:val="22"/>
          <w:szCs w:val="22"/>
        </w:rPr>
        <w:t>r</w:t>
      </w:r>
      <w:r w:rsidR="007157A5" w:rsidRPr="001A3C4F">
        <w:rPr>
          <w:rFonts w:ascii="Times New Roman" w:eastAsia="Times New Roman" w:hAnsi="Times New Roman" w:cs="Times New Roman"/>
          <w:spacing w:val="-2"/>
          <w:sz w:val="22"/>
          <w:szCs w:val="22"/>
        </w:rPr>
        <w:t>d</w:t>
      </w:r>
      <w:r w:rsidR="007157A5" w:rsidRPr="001A3C4F">
        <w:rPr>
          <w:rFonts w:ascii="Times New Roman" w:eastAsia="Times New Roman" w:hAnsi="Times New Roman" w:cs="Times New Roman"/>
          <w:sz w:val="22"/>
          <w:szCs w:val="22"/>
        </w:rPr>
        <w:t>o</w:t>
      </w:r>
      <w:r w:rsidR="007157A5" w:rsidRPr="001A3C4F">
        <w:rPr>
          <w:rFonts w:ascii="Times New Roman" w:eastAsia="Times New Roman" w:hAnsi="Times New Roman" w:cs="Times New Roman"/>
          <w:spacing w:val="2"/>
          <w:sz w:val="22"/>
          <w:szCs w:val="22"/>
        </w:rPr>
        <w:t xml:space="preserve"> </w:t>
      </w:r>
      <w:r w:rsidR="007157A5" w:rsidRPr="001A3C4F">
        <w:rPr>
          <w:rFonts w:ascii="Times New Roman" w:eastAsia="Times New Roman" w:hAnsi="Times New Roman" w:cs="Times New Roman"/>
          <w:sz w:val="22"/>
          <w:szCs w:val="22"/>
        </w:rPr>
        <w:t>c</w:t>
      </w:r>
      <w:r w:rsidR="007157A5" w:rsidRPr="001A3C4F">
        <w:rPr>
          <w:rFonts w:ascii="Times New Roman" w:eastAsia="Times New Roman" w:hAnsi="Times New Roman" w:cs="Times New Roman"/>
          <w:spacing w:val="-2"/>
          <w:sz w:val="22"/>
          <w:szCs w:val="22"/>
        </w:rPr>
        <w:t>o</w:t>
      </w:r>
      <w:r w:rsidR="007157A5" w:rsidRPr="001A3C4F">
        <w:rPr>
          <w:rFonts w:ascii="Times New Roman" w:eastAsia="Times New Roman" w:hAnsi="Times New Roman" w:cs="Times New Roman"/>
          <w:sz w:val="22"/>
          <w:szCs w:val="22"/>
        </w:rPr>
        <w:t>m</w:t>
      </w:r>
      <w:r w:rsidR="007157A5" w:rsidRPr="001A3C4F">
        <w:rPr>
          <w:rFonts w:ascii="Times New Roman" w:eastAsia="Times New Roman" w:hAnsi="Times New Roman" w:cs="Times New Roman"/>
          <w:spacing w:val="1"/>
          <w:sz w:val="22"/>
          <w:szCs w:val="22"/>
        </w:rPr>
        <w:t xml:space="preserve"> </w:t>
      </w:r>
      <w:r w:rsidR="007157A5" w:rsidRPr="001A3C4F">
        <w:rPr>
          <w:rFonts w:ascii="Times New Roman" w:eastAsia="Times New Roman" w:hAnsi="Times New Roman" w:cs="Times New Roman"/>
          <w:sz w:val="22"/>
          <w:szCs w:val="22"/>
        </w:rPr>
        <w:t>os pr</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z w:val="22"/>
          <w:szCs w:val="22"/>
        </w:rPr>
        <w:t>n</w:t>
      </w:r>
      <w:r w:rsidR="007157A5" w:rsidRPr="001A3C4F">
        <w:rPr>
          <w:rFonts w:ascii="Times New Roman" w:eastAsia="Times New Roman" w:hAnsi="Times New Roman" w:cs="Times New Roman"/>
          <w:spacing w:val="-2"/>
          <w:sz w:val="22"/>
          <w:szCs w:val="22"/>
        </w:rPr>
        <w:t>c</w:t>
      </w:r>
      <w:r w:rsidR="007157A5" w:rsidRPr="001A3C4F">
        <w:rPr>
          <w:rFonts w:ascii="Times New Roman" w:eastAsia="Times New Roman" w:hAnsi="Times New Roman" w:cs="Times New Roman"/>
          <w:spacing w:val="1"/>
          <w:sz w:val="22"/>
          <w:szCs w:val="22"/>
        </w:rPr>
        <w:t>í</w:t>
      </w:r>
      <w:r w:rsidR="007157A5" w:rsidRPr="001A3C4F">
        <w:rPr>
          <w:rFonts w:ascii="Times New Roman" w:eastAsia="Times New Roman" w:hAnsi="Times New Roman" w:cs="Times New Roman"/>
          <w:sz w:val="22"/>
          <w:szCs w:val="22"/>
        </w:rPr>
        <w:t>p</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pacing w:val="-2"/>
          <w:sz w:val="22"/>
          <w:szCs w:val="22"/>
        </w:rPr>
        <w:t>o</w:t>
      </w:r>
      <w:r w:rsidR="007157A5" w:rsidRPr="001A3C4F">
        <w:rPr>
          <w:rFonts w:ascii="Times New Roman" w:eastAsia="Times New Roman" w:hAnsi="Times New Roman" w:cs="Times New Roman"/>
          <w:sz w:val="22"/>
          <w:szCs w:val="22"/>
        </w:rPr>
        <w:t>s</w:t>
      </w:r>
      <w:r w:rsidR="007157A5" w:rsidRPr="001A3C4F">
        <w:rPr>
          <w:rFonts w:ascii="Times New Roman" w:eastAsia="Times New Roman" w:hAnsi="Times New Roman" w:cs="Times New Roman"/>
          <w:spacing w:val="3"/>
          <w:sz w:val="22"/>
          <w:szCs w:val="22"/>
        </w:rPr>
        <w:t xml:space="preserve"> </w:t>
      </w:r>
      <w:r w:rsidR="007157A5" w:rsidRPr="001A3C4F">
        <w:rPr>
          <w:rFonts w:ascii="Times New Roman" w:eastAsia="Times New Roman" w:hAnsi="Times New Roman" w:cs="Times New Roman"/>
          <w:sz w:val="22"/>
          <w:szCs w:val="22"/>
        </w:rPr>
        <w:t>co</w:t>
      </w:r>
      <w:r w:rsidR="007157A5" w:rsidRPr="001A3C4F">
        <w:rPr>
          <w:rFonts w:ascii="Times New Roman" w:eastAsia="Times New Roman" w:hAnsi="Times New Roman" w:cs="Times New Roman"/>
          <w:spacing w:val="-2"/>
          <w:sz w:val="22"/>
          <w:szCs w:val="22"/>
        </w:rPr>
        <w:t>n</w:t>
      </w:r>
      <w:r w:rsidR="007157A5" w:rsidRPr="001A3C4F">
        <w:rPr>
          <w:rFonts w:ascii="Times New Roman" w:eastAsia="Times New Roman" w:hAnsi="Times New Roman" w:cs="Times New Roman"/>
          <w:spacing w:val="1"/>
          <w:sz w:val="22"/>
          <w:szCs w:val="22"/>
        </w:rPr>
        <w:t>t</w:t>
      </w:r>
      <w:r w:rsidR="007157A5" w:rsidRPr="001A3C4F">
        <w:rPr>
          <w:rFonts w:ascii="Times New Roman" w:eastAsia="Times New Roman" w:hAnsi="Times New Roman" w:cs="Times New Roman"/>
          <w:sz w:val="22"/>
          <w:szCs w:val="22"/>
        </w:rPr>
        <w:t>á</w:t>
      </w:r>
      <w:r w:rsidR="007157A5" w:rsidRPr="001A3C4F">
        <w:rPr>
          <w:rFonts w:ascii="Times New Roman" w:eastAsia="Times New Roman" w:hAnsi="Times New Roman" w:cs="Times New Roman"/>
          <w:spacing w:val="-2"/>
          <w:sz w:val="22"/>
          <w:szCs w:val="22"/>
        </w:rPr>
        <w:t>b</w:t>
      </w:r>
      <w:r w:rsidR="007157A5" w:rsidRPr="001A3C4F">
        <w:rPr>
          <w:rFonts w:ascii="Times New Roman" w:eastAsia="Times New Roman" w:hAnsi="Times New Roman" w:cs="Times New Roman"/>
          <w:sz w:val="22"/>
          <w:szCs w:val="22"/>
        </w:rPr>
        <w:t>e</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z w:val="22"/>
          <w:szCs w:val="22"/>
        </w:rPr>
        <w:t>s</w:t>
      </w:r>
      <w:r w:rsidR="007157A5" w:rsidRPr="001A3C4F">
        <w:rPr>
          <w:rFonts w:ascii="Times New Roman" w:eastAsia="Times New Roman" w:hAnsi="Times New Roman" w:cs="Times New Roman"/>
          <w:spacing w:val="3"/>
          <w:sz w:val="22"/>
          <w:szCs w:val="22"/>
        </w:rPr>
        <w:t xml:space="preserve"> </w:t>
      </w:r>
      <w:r w:rsidR="007157A5" w:rsidRPr="001A3C4F">
        <w:rPr>
          <w:rFonts w:ascii="Times New Roman" w:eastAsia="Times New Roman" w:hAnsi="Times New Roman" w:cs="Times New Roman"/>
          <w:spacing w:val="-2"/>
          <w:sz w:val="22"/>
          <w:szCs w:val="22"/>
        </w:rPr>
        <w:t>g</w:t>
      </w:r>
      <w:r w:rsidR="007157A5" w:rsidRPr="001A3C4F">
        <w:rPr>
          <w:rFonts w:ascii="Times New Roman" w:eastAsia="Times New Roman" w:hAnsi="Times New Roman" w:cs="Times New Roman"/>
          <w:sz w:val="22"/>
          <w:szCs w:val="22"/>
        </w:rPr>
        <w:t>e</w:t>
      </w:r>
      <w:r w:rsidR="007157A5" w:rsidRPr="001A3C4F">
        <w:rPr>
          <w:rFonts w:ascii="Times New Roman" w:eastAsia="Times New Roman" w:hAnsi="Times New Roman" w:cs="Times New Roman"/>
          <w:spacing w:val="1"/>
          <w:sz w:val="22"/>
          <w:szCs w:val="22"/>
        </w:rPr>
        <w:t>r</w:t>
      </w:r>
      <w:r w:rsidR="007157A5" w:rsidRPr="001A3C4F">
        <w:rPr>
          <w:rFonts w:ascii="Times New Roman" w:eastAsia="Times New Roman" w:hAnsi="Times New Roman" w:cs="Times New Roman"/>
          <w:spacing w:val="-2"/>
          <w:sz w:val="22"/>
          <w:szCs w:val="22"/>
        </w:rPr>
        <w:t>a</w:t>
      </w:r>
      <w:r w:rsidR="007157A5" w:rsidRPr="001A3C4F">
        <w:rPr>
          <w:rFonts w:ascii="Times New Roman" w:eastAsia="Times New Roman" w:hAnsi="Times New Roman" w:cs="Times New Roman"/>
          <w:spacing w:val="-1"/>
          <w:sz w:val="22"/>
          <w:szCs w:val="22"/>
        </w:rPr>
        <w:t>l</w:t>
      </w:r>
      <w:r w:rsidR="007157A5" w:rsidRPr="001A3C4F">
        <w:rPr>
          <w:rFonts w:ascii="Times New Roman" w:eastAsia="Times New Roman" w:hAnsi="Times New Roman" w:cs="Times New Roman"/>
          <w:spacing w:val="1"/>
          <w:sz w:val="22"/>
          <w:szCs w:val="22"/>
        </w:rPr>
        <w:t>m</w:t>
      </w:r>
      <w:r w:rsidR="007157A5" w:rsidRPr="001A3C4F">
        <w:rPr>
          <w:rFonts w:ascii="Times New Roman" w:eastAsia="Times New Roman" w:hAnsi="Times New Roman" w:cs="Times New Roman"/>
          <w:sz w:val="22"/>
          <w:szCs w:val="22"/>
        </w:rPr>
        <w:t>e</w:t>
      </w:r>
      <w:r w:rsidR="007157A5" w:rsidRPr="001A3C4F">
        <w:rPr>
          <w:rFonts w:ascii="Times New Roman" w:eastAsia="Times New Roman" w:hAnsi="Times New Roman" w:cs="Times New Roman"/>
          <w:spacing w:val="-2"/>
          <w:sz w:val="22"/>
          <w:szCs w:val="22"/>
        </w:rPr>
        <w:t>n</w:t>
      </w:r>
      <w:r w:rsidR="007157A5" w:rsidRPr="001A3C4F">
        <w:rPr>
          <w:rFonts w:ascii="Times New Roman" w:eastAsia="Times New Roman" w:hAnsi="Times New Roman" w:cs="Times New Roman"/>
          <w:spacing w:val="1"/>
          <w:sz w:val="22"/>
          <w:szCs w:val="22"/>
        </w:rPr>
        <w:t>t</w:t>
      </w:r>
      <w:r w:rsidR="007157A5" w:rsidRPr="001A3C4F">
        <w:rPr>
          <w:rFonts w:ascii="Times New Roman" w:eastAsia="Times New Roman" w:hAnsi="Times New Roman" w:cs="Times New Roman"/>
          <w:sz w:val="22"/>
          <w:szCs w:val="22"/>
        </w:rPr>
        <w:t>e ac</w:t>
      </w:r>
      <w:r w:rsidR="007157A5" w:rsidRPr="001A3C4F">
        <w:rPr>
          <w:rFonts w:ascii="Times New Roman" w:eastAsia="Times New Roman" w:hAnsi="Times New Roman" w:cs="Times New Roman"/>
          <w:spacing w:val="-2"/>
          <w:sz w:val="22"/>
          <w:szCs w:val="22"/>
        </w:rPr>
        <w:t>e</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pacing w:val="1"/>
          <w:sz w:val="22"/>
          <w:szCs w:val="22"/>
        </w:rPr>
        <w:t>t</w:t>
      </w:r>
      <w:r w:rsidR="007157A5" w:rsidRPr="001A3C4F">
        <w:rPr>
          <w:rFonts w:ascii="Times New Roman" w:eastAsia="Times New Roman" w:hAnsi="Times New Roman" w:cs="Times New Roman"/>
          <w:sz w:val="22"/>
          <w:szCs w:val="22"/>
        </w:rPr>
        <w:t>os no</w:t>
      </w:r>
      <w:r w:rsidR="007157A5" w:rsidRPr="001A3C4F">
        <w:rPr>
          <w:rFonts w:ascii="Times New Roman" w:eastAsia="Times New Roman" w:hAnsi="Times New Roman" w:cs="Times New Roman"/>
          <w:spacing w:val="2"/>
          <w:sz w:val="22"/>
          <w:szCs w:val="22"/>
        </w:rPr>
        <w:t xml:space="preserve"> </w:t>
      </w:r>
      <w:r w:rsidR="007157A5" w:rsidRPr="001A3C4F">
        <w:rPr>
          <w:rFonts w:ascii="Times New Roman" w:eastAsia="Times New Roman" w:hAnsi="Times New Roman" w:cs="Times New Roman"/>
          <w:spacing w:val="-3"/>
          <w:sz w:val="22"/>
          <w:szCs w:val="22"/>
        </w:rPr>
        <w:t>B</w:t>
      </w:r>
      <w:r w:rsidR="007157A5" w:rsidRPr="001A3C4F">
        <w:rPr>
          <w:rFonts w:ascii="Times New Roman" w:eastAsia="Times New Roman" w:hAnsi="Times New Roman" w:cs="Times New Roman"/>
          <w:spacing w:val="1"/>
          <w:sz w:val="22"/>
          <w:szCs w:val="22"/>
        </w:rPr>
        <w:t>r</w:t>
      </w:r>
      <w:r w:rsidR="007157A5" w:rsidRPr="001A3C4F">
        <w:rPr>
          <w:rFonts w:ascii="Times New Roman" w:eastAsia="Times New Roman" w:hAnsi="Times New Roman" w:cs="Times New Roman"/>
          <w:sz w:val="22"/>
          <w:szCs w:val="22"/>
        </w:rPr>
        <w:t>a</w:t>
      </w:r>
      <w:r w:rsidR="007157A5" w:rsidRPr="001A3C4F">
        <w:rPr>
          <w:rFonts w:ascii="Times New Roman" w:eastAsia="Times New Roman" w:hAnsi="Times New Roman" w:cs="Times New Roman"/>
          <w:spacing w:val="-2"/>
          <w:sz w:val="22"/>
          <w:szCs w:val="22"/>
        </w:rPr>
        <w:t>s</w:t>
      </w:r>
      <w:r w:rsidR="007157A5" w:rsidRPr="001A3C4F">
        <w:rPr>
          <w:rFonts w:ascii="Times New Roman" w:eastAsia="Times New Roman" w:hAnsi="Times New Roman" w:cs="Times New Roman"/>
          <w:spacing w:val="1"/>
          <w:sz w:val="22"/>
          <w:szCs w:val="22"/>
        </w:rPr>
        <w:t>il</w:t>
      </w:r>
      <w:r w:rsidR="007157A5" w:rsidRPr="001A3C4F">
        <w:rPr>
          <w:rFonts w:ascii="Times New Roman" w:eastAsia="Times New Roman" w:hAnsi="Times New Roman" w:cs="Times New Roman"/>
          <w:sz w:val="22"/>
          <w:szCs w:val="22"/>
        </w:rPr>
        <w:t xml:space="preserve">, </w:t>
      </w:r>
      <w:r w:rsidR="007157A5" w:rsidRPr="001A3C4F">
        <w:rPr>
          <w:rFonts w:ascii="Times New Roman" w:eastAsia="Times New Roman" w:hAnsi="Times New Roman" w:cs="Times New Roman"/>
          <w:spacing w:val="1"/>
          <w:sz w:val="22"/>
          <w:szCs w:val="22"/>
        </w:rPr>
        <w:t>a</w:t>
      </w:r>
      <w:r w:rsidR="007157A5" w:rsidRPr="001A3C4F">
        <w:rPr>
          <w:rFonts w:ascii="Times New Roman" w:eastAsia="Times New Roman" w:hAnsi="Times New Roman" w:cs="Times New Roman"/>
          <w:sz w:val="22"/>
          <w:szCs w:val="22"/>
        </w:rPr>
        <w:t>co</w:t>
      </w:r>
      <w:r w:rsidR="007157A5" w:rsidRPr="001A3C4F">
        <w:rPr>
          <w:rFonts w:ascii="Times New Roman" w:eastAsia="Times New Roman" w:hAnsi="Times New Roman" w:cs="Times New Roman"/>
          <w:spacing w:val="-1"/>
          <w:sz w:val="22"/>
          <w:szCs w:val="22"/>
        </w:rPr>
        <w:t>m</w:t>
      </w:r>
      <w:r w:rsidR="007157A5" w:rsidRPr="001A3C4F">
        <w:rPr>
          <w:rFonts w:ascii="Times New Roman" w:eastAsia="Times New Roman" w:hAnsi="Times New Roman" w:cs="Times New Roman"/>
          <w:sz w:val="22"/>
          <w:szCs w:val="22"/>
        </w:rPr>
        <w:t>panh</w:t>
      </w:r>
      <w:r w:rsidR="007157A5" w:rsidRPr="001A3C4F">
        <w:rPr>
          <w:rFonts w:ascii="Times New Roman" w:eastAsia="Times New Roman" w:hAnsi="Times New Roman" w:cs="Times New Roman"/>
          <w:spacing w:val="-2"/>
          <w:sz w:val="22"/>
          <w:szCs w:val="22"/>
        </w:rPr>
        <w:t>ad</w:t>
      </w:r>
      <w:r w:rsidR="007157A5" w:rsidRPr="001A3C4F">
        <w:rPr>
          <w:rFonts w:ascii="Times New Roman" w:eastAsia="Times New Roman" w:hAnsi="Times New Roman" w:cs="Times New Roman"/>
          <w:sz w:val="22"/>
          <w:szCs w:val="22"/>
        </w:rPr>
        <w:t>as</w:t>
      </w:r>
      <w:r w:rsidR="007157A5" w:rsidRPr="001A3C4F">
        <w:rPr>
          <w:rFonts w:ascii="Times New Roman" w:eastAsia="Times New Roman" w:hAnsi="Times New Roman" w:cs="Times New Roman"/>
          <w:spacing w:val="4"/>
          <w:sz w:val="22"/>
          <w:szCs w:val="22"/>
        </w:rPr>
        <w:t xml:space="preserve"> </w:t>
      </w:r>
      <w:r w:rsidR="007157A5" w:rsidRPr="001A3C4F">
        <w:rPr>
          <w:rFonts w:ascii="Times New Roman" w:eastAsia="Times New Roman" w:hAnsi="Times New Roman" w:cs="Times New Roman"/>
          <w:sz w:val="22"/>
          <w:szCs w:val="22"/>
        </w:rPr>
        <w:t xml:space="preserve">do </w:t>
      </w:r>
      <w:r w:rsidR="007157A5" w:rsidRPr="001A3C4F">
        <w:rPr>
          <w:rFonts w:ascii="Times New Roman" w:eastAsia="Times New Roman" w:hAnsi="Times New Roman" w:cs="Times New Roman"/>
          <w:spacing w:val="-2"/>
          <w:sz w:val="22"/>
          <w:szCs w:val="22"/>
        </w:rPr>
        <w:t>r</w:t>
      </w:r>
      <w:r w:rsidR="007157A5" w:rsidRPr="001A3C4F">
        <w:rPr>
          <w:rFonts w:ascii="Times New Roman" w:eastAsia="Times New Roman" w:hAnsi="Times New Roman" w:cs="Times New Roman"/>
          <w:sz w:val="22"/>
          <w:szCs w:val="22"/>
        </w:rPr>
        <w:t>e</w:t>
      </w:r>
      <w:r w:rsidR="007157A5" w:rsidRPr="001A3C4F">
        <w:rPr>
          <w:rFonts w:ascii="Times New Roman" w:eastAsia="Times New Roman" w:hAnsi="Times New Roman" w:cs="Times New Roman"/>
          <w:spacing w:val="-1"/>
          <w:sz w:val="22"/>
          <w:szCs w:val="22"/>
        </w:rPr>
        <w:t>l</w:t>
      </w:r>
      <w:r w:rsidR="007157A5" w:rsidRPr="001A3C4F">
        <w:rPr>
          <w:rFonts w:ascii="Times New Roman" w:eastAsia="Times New Roman" w:hAnsi="Times New Roman" w:cs="Times New Roman"/>
          <w:sz w:val="22"/>
          <w:szCs w:val="22"/>
        </w:rPr>
        <w:t>a</w:t>
      </w:r>
      <w:r w:rsidR="007157A5" w:rsidRPr="001A3C4F">
        <w:rPr>
          <w:rFonts w:ascii="Times New Roman" w:eastAsia="Times New Roman" w:hAnsi="Times New Roman" w:cs="Times New Roman"/>
          <w:spacing w:val="1"/>
          <w:sz w:val="22"/>
          <w:szCs w:val="22"/>
        </w:rPr>
        <w:t>t</w:t>
      </w:r>
      <w:r w:rsidR="007157A5" w:rsidRPr="001A3C4F">
        <w:rPr>
          <w:rFonts w:ascii="Times New Roman" w:eastAsia="Times New Roman" w:hAnsi="Times New Roman" w:cs="Times New Roman"/>
          <w:spacing w:val="-2"/>
          <w:sz w:val="22"/>
          <w:szCs w:val="22"/>
        </w:rPr>
        <w:t>ó</w:t>
      </w:r>
      <w:r w:rsidR="007157A5" w:rsidRPr="001A3C4F">
        <w:rPr>
          <w:rFonts w:ascii="Times New Roman" w:eastAsia="Times New Roman" w:hAnsi="Times New Roman" w:cs="Times New Roman"/>
          <w:spacing w:val="1"/>
          <w:sz w:val="22"/>
          <w:szCs w:val="22"/>
        </w:rPr>
        <w:t>ri</w:t>
      </w:r>
      <w:r w:rsidR="007157A5" w:rsidRPr="001A3C4F">
        <w:rPr>
          <w:rFonts w:ascii="Times New Roman" w:eastAsia="Times New Roman" w:hAnsi="Times New Roman" w:cs="Times New Roman"/>
          <w:sz w:val="22"/>
          <w:szCs w:val="22"/>
        </w:rPr>
        <w:t>o da</w:t>
      </w:r>
      <w:r w:rsidR="007157A5" w:rsidRPr="001A3C4F">
        <w:rPr>
          <w:rFonts w:ascii="Times New Roman" w:eastAsia="Times New Roman" w:hAnsi="Times New Roman" w:cs="Times New Roman"/>
          <w:spacing w:val="2"/>
          <w:sz w:val="22"/>
          <w:szCs w:val="22"/>
        </w:rPr>
        <w:t xml:space="preserve"> </w:t>
      </w:r>
      <w:r w:rsidR="007157A5" w:rsidRPr="001A3C4F">
        <w:rPr>
          <w:rFonts w:ascii="Times New Roman" w:eastAsia="Times New Roman" w:hAnsi="Times New Roman" w:cs="Times New Roman"/>
          <w:sz w:val="22"/>
          <w:szCs w:val="22"/>
        </w:rPr>
        <w:t>a</w:t>
      </w:r>
      <w:r w:rsidR="007157A5" w:rsidRPr="001A3C4F">
        <w:rPr>
          <w:rFonts w:ascii="Times New Roman" w:eastAsia="Times New Roman" w:hAnsi="Times New Roman" w:cs="Times New Roman"/>
          <w:spacing w:val="-2"/>
          <w:sz w:val="22"/>
          <w:szCs w:val="22"/>
        </w:rPr>
        <w:t>d</w:t>
      </w:r>
      <w:r w:rsidR="007157A5" w:rsidRPr="001A3C4F">
        <w:rPr>
          <w:rFonts w:ascii="Times New Roman" w:eastAsia="Times New Roman" w:hAnsi="Times New Roman" w:cs="Times New Roman"/>
          <w:spacing w:val="1"/>
          <w:sz w:val="22"/>
          <w:szCs w:val="22"/>
        </w:rPr>
        <w:t>mi</w:t>
      </w:r>
      <w:r w:rsidR="007157A5" w:rsidRPr="001A3C4F">
        <w:rPr>
          <w:rFonts w:ascii="Times New Roman" w:eastAsia="Times New Roman" w:hAnsi="Times New Roman" w:cs="Times New Roman"/>
          <w:spacing w:val="-2"/>
          <w:sz w:val="22"/>
          <w:szCs w:val="22"/>
        </w:rPr>
        <w:t>n</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pacing w:val="-2"/>
          <w:sz w:val="22"/>
          <w:szCs w:val="22"/>
        </w:rPr>
        <w:t>s</w:t>
      </w:r>
      <w:r w:rsidR="007157A5" w:rsidRPr="001A3C4F">
        <w:rPr>
          <w:rFonts w:ascii="Times New Roman" w:eastAsia="Times New Roman" w:hAnsi="Times New Roman" w:cs="Times New Roman"/>
          <w:spacing w:val="1"/>
          <w:sz w:val="22"/>
          <w:szCs w:val="22"/>
        </w:rPr>
        <w:t>tr</w:t>
      </w:r>
      <w:r w:rsidR="007157A5" w:rsidRPr="001A3C4F">
        <w:rPr>
          <w:rFonts w:ascii="Times New Roman" w:eastAsia="Times New Roman" w:hAnsi="Times New Roman" w:cs="Times New Roman"/>
          <w:spacing w:val="-2"/>
          <w:sz w:val="22"/>
          <w:szCs w:val="22"/>
        </w:rPr>
        <w:t>a</w:t>
      </w:r>
      <w:r w:rsidR="007157A5" w:rsidRPr="001A3C4F">
        <w:rPr>
          <w:rFonts w:ascii="Times New Roman" w:eastAsia="Times New Roman" w:hAnsi="Times New Roman" w:cs="Times New Roman"/>
          <w:sz w:val="22"/>
          <w:szCs w:val="22"/>
        </w:rPr>
        <w:t>ção</w:t>
      </w:r>
      <w:r w:rsidR="007157A5" w:rsidRPr="001A3C4F">
        <w:rPr>
          <w:rFonts w:ascii="Times New Roman" w:eastAsia="Times New Roman" w:hAnsi="Times New Roman" w:cs="Times New Roman"/>
          <w:spacing w:val="2"/>
          <w:sz w:val="22"/>
          <w:szCs w:val="22"/>
        </w:rPr>
        <w:t xml:space="preserve"> </w:t>
      </w:r>
      <w:r w:rsidR="007157A5" w:rsidRPr="001A3C4F">
        <w:rPr>
          <w:rFonts w:ascii="Times New Roman" w:eastAsia="Times New Roman" w:hAnsi="Times New Roman" w:cs="Times New Roman"/>
          <w:sz w:val="22"/>
          <w:szCs w:val="22"/>
        </w:rPr>
        <w:t>e</w:t>
      </w:r>
      <w:r w:rsidR="007157A5" w:rsidRPr="001A3C4F">
        <w:rPr>
          <w:rFonts w:ascii="Times New Roman" w:eastAsia="Times New Roman" w:hAnsi="Times New Roman" w:cs="Times New Roman"/>
          <w:spacing w:val="2"/>
          <w:sz w:val="22"/>
          <w:szCs w:val="22"/>
        </w:rPr>
        <w:t xml:space="preserve"> </w:t>
      </w:r>
      <w:r w:rsidR="007157A5" w:rsidRPr="001A3C4F">
        <w:rPr>
          <w:rFonts w:ascii="Times New Roman" w:eastAsia="Times New Roman" w:hAnsi="Times New Roman" w:cs="Times New Roman"/>
          <w:spacing w:val="-2"/>
          <w:sz w:val="22"/>
          <w:szCs w:val="22"/>
        </w:rPr>
        <w:t>d</w:t>
      </w:r>
      <w:r w:rsidR="007157A5" w:rsidRPr="001A3C4F">
        <w:rPr>
          <w:rFonts w:ascii="Times New Roman" w:eastAsia="Times New Roman" w:hAnsi="Times New Roman" w:cs="Times New Roman"/>
          <w:sz w:val="22"/>
          <w:szCs w:val="22"/>
        </w:rPr>
        <w:t>o</w:t>
      </w:r>
      <w:r w:rsidR="007157A5" w:rsidRPr="001A3C4F">
        <w:rPr>
          <w:rFonts w:ascii="Times New Roman" w:eastAsia="Times New Roman" w:hAnsi="Times New Roman" w:cs="Times New Roman"/>
          <w:spacing w:val="2"/>
          <w:sz w:val="22"/>
          <w:szCs w:val="22"/>
        </w:rPr>
        <w:t xml:space="preserve"> </w:t>
      </w:r>
      <w:r w:rsidR="007157A5" w:rsidRPr="001A3C4F">
        <w:rPr>
          <w:rFonts w:ascii="Times New Roman" w:eastAsia="Times New Roman" w:hAnsi="Times New Roman" w:cs="Times New Roman"/>
          <w:sz w:val="22"/>
          <w:szCs w:val="22"/>
        </w:rPr>
        <w:t>p</w:t>
      </w:r>
      <w:r w:rsidR="007157A5" w:rsidRPr="001A3C4F">
        <w:rPr>
          <w:rFonts w:ascii="Times New Roman" w:eastAsia="Times New Roman" w:hAnsi="Times New Roman" w:cs="Times New Roman"/>
          <w:spacing w:val="-2"/>
          <w:sz w:val="22"/>
          <w:szCs w:val="22"/>
        </w:rPr>
        <w:t>a</w:t>
      </w:r>
      <w:r w:rsidR="007157A5" w:rsidRPr="001A3C4F">
        <w:rPr>
          <w:rFonts w:ascii="Times New Roman" w:eastAsia="Times New Roman" w:hAnsi="Times New Roman" w:cs="Times New Roman"/>
          <w:spacing w:val="1"/>
          <w:sz w:val="22"/>
          <w:szCs w:val="22"/>
        </w:rPr>
        <w:t>r</w:t>
      </w:r>
      <w:r w:rsidR="007157A5" w:rsidRPr="001A3C4F">
        <w:rPr>
          <w:rFonts w:ascii="Times New Roman" w:eastAsia="Times New Roman" w:hAnsi="Times New Roman" w:cs="Times New Roman"/>
          <w:sz w:val="22"/>
          <w:szCs w:val="22"/>
        </w:rPr>
        <w:t>ec</w:t>
      </w:r>
      <w:r w:rsidR="007157A5" w:rsidRPr="001A3C4F">
        <w:rPr>
          <w:rFonts w:ascii="Times New Roman" w:eastAsia="Times New Roman" w:hAnsi="Times New Roman" w:cs="Times New Roman"/>
          <w:spacing w:val="-2"/>
          <w:sz w:val="22"/>
          <w:szCs w:val="22"/>
        </w:rPr>
        <w:t>e</w:t>
      </w:r>
      <w:r w:rsidR="007157A5" w:rsidRPr="001A3C4F">
        <w:rPr>
          <w:rFonts w:ascii="Times New Roman" w:eastAsia="Times New Roman" w:hAnsi="Times New Roman" w:cs="Times New Roman"/>
          <w:sz w:val="22"/>
          <w:szCs w:val="22"/>
        </w:rPr>
        <w:t>r</w:t>
      </w:r>
      <w:r w:rsidR="007157A5" w:rsidRPr="001A3C4F">
        <w:rPr>
          <w:rFonts w:ascii="Times New Roman" w:eastAsia="Times New Roman" w:hAnsi="Times New Roman" w:cs="Times New Roman"/>
          <w:spacing w:val="2"/>
          <w:sz w:val="22"/>
          <w:szCs w:val="22"/>
        </w:rPr>
        <w:t xml:space="preserve"> </w:t>
      </w:r>
      <w:r w:rsidR="007157A5" w:rsidRPr="001A3C4F">
        <w:rPr>
          <w:rFonts w:ascii="Times New Roman" w:eastAsia="Times New Roman" w:hAnsi="Times New Roman" w:cs="Times New Roman"/>
          <w:sz w:val="22"/>
          <w:szCs w:val="22"/>
        </w:rPr>
        <w:t>dos aud</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pacing w:val="1"/>
          <w:sz w:val="22"/>
          <w:szCs w:val="22"/>
        </w:rPr>
        <w:t>t</w:t>
      </w:r>
      <w:r w:rsidR="007157A5" w:rsidRPr="001A3C4F">
        <w:rPr>
          <w:rFonts w:ascii="Times New Roman" w:eastAsia="Times New Roman" w:hAnsi="Times New Roman" w:cs="Times New Roman"/>
          <w:spacing w:val="-2"/>
          <w:sz w:val="22"/>
          <w:szCs w:val="22"/>
        </w:rPr>
        <w:t>o</w:t>
      </w:r>
      <w:r w:rsidR="007157A5" w:rsidRPr="001A3C4F">
        <w:rPr>
          <w:rFonts w:ascii="Times New Roman" w:eastAsia="Times New Roman" w:hAnsi="Times New Roman" w:cs="Times New Roman"/>
          <w:spacing w:val="1"/>
          <w:sz w:val="22"/>
          <w:szCs w:val="22"/>
        </w:rPr>
        <w:t>r</w:t>
      </w:r>
      <w:r w:rsidR="007157A5" w:rsidRPr="001A3C4F">
        <w:rPr>
          <w:rFonts w:ascii="Times New Roman" w:eastAsia="Times New Roman" w:hAnsi="Times New Roman" w:cs="Times New Roman"/>
          <w:sz w:val="22"/>
          <w:szCs w:val="22"/>
        </w:rPr>
        <w:t>es</w:t>
      </w:r>
      <w:r w:rsidR="007157A5" w:rsidRPr="001A3C4F">
        <w:rPr>
          <w:rFonts w:ascii="Times New Roman" w:eastAsia="Times New Roman" w:hAnsi="Times New Roman" w:cs="Times New Roman"/>
          <w:spacing w:val="4"/>
          <w:sz w:val="22"/>
          <w:szCs w:val="22"/>
        </w:rPr>
        <w:t xml:space="preserve"> </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z w:val="22"/>
          <w:szCs w:val="22"/>
        </w:rPr>
        <w:t>nd</w:t>
      </w:r>
      <w:r w:rsidR="007157A5" w:rsidRPr="001A3C4F">
        <w:rPr>
          <w:rFonts w:ascii="Times New Roman" w:eastAsia="Times New Roman" w:hAnsi="Times New Roman" w:cs="Times New Roman"/>
          <w:spacing w:val="-2"/>
          <w:sz w:val="22"/>
          <w:szCs w:val="22"/>
        </w:rPr>
        <w:t>ep</w:t>
      </w:r>
      <w:r w:rsidR="007157A5" w:rsidRPr="001A3C4F">
        <w:rPr>
          <w:rFonts w:ascii="Times New Roman" w:eastAsia="Times New Roman" w:hAnsi="Times New Roman" w:cs="Times New Roman"/>
          <w:sz w:val="22"/>
          <w:szCs w:val="22"/>
        </w:rPr>
        <w:t>ende</w:t>
      </w:r>
      <w:r w:rsidR="007157A5" w:rsidRPr="001A3C4F">
        <w:rPr>
          <w:rFonts w:ascii="Times New Roman" w:eastAsia="Times New Roman" w:hAnsi="Times New Roman" w:cs="Times New Roman"/>
          <w:spacing w:val="-2"/>
          <w:sz w:val="22"/>
          <w:szCs w:val="22"/>
        </w:rPr>
        <w:t>n</w:t>
      </w:r>
      <w:r w:rsidR="007157A5" w:rsidRPr="001A3C4F">
        <w:rPr>
          <w:rFonts w:ascii="Times New Roman" w:eastAsia="Times New Roman" w:hAnsi="Times New Roman" w:cs="Times New Roman"/>
          <w:spacing w:val="1"/>
          <w:sz w:val="22"/>
          <w:szCs w:val="22"/>
        </w:rPr>
        <w:t>t</w:t>
      </w:r>
      <w:r w:rsidR="007157A5" w:rsidRPr="001A3C4F">
        <w:rPr>
          <w:rFonts w:ascii="Times New Roman" w:eastAsia="Times New Roman" w:hAnsi="Times New Roman" w:cs="Times New Roman"/>
          <w:sz w:val="22"/>
          <w:szCs w:val="22"/>
        </w:rPr>
        <w:t>es</w:t>
      </w:r>
      <w:r w:rsidR="007157A5" w:rsidRPr="001A3C4F">
        <w:rPr>
          <w:rFonts w:ascii="Times New Roman" w:eastAsia="Times New Roman" w:hAnsi="Times New Roman" w:cs="Times New Roman"/>
          <w:spacing w:val="2"/>
          <w:sz w:val="22"/>
          <w:szCs w:val="22"/>
        </w:rPr>
        <w:t xml:space="preserve"> </w:t>
      </w:r>
      <w:r w:rsidR="007157A5" w:rsidRPr="001A3C4F">
        <w:rPr>
          <w:rFonts w:ascii="Times New Roman" w:eastAsia="Times New Roman" w:hAnsi="Times New Roman" w:cs="Times New Roman"/>
          <w:spacing w:val="-2"/>
          <w:sz w:val="22"/>
          <w:szCs w:val="22"/>
        </w:rPr>
        <w:t>c</w:t>
      </w:r>
      <w:r w:rsidR="007157A5" w:rsidRPr="001A3C4F">
        <w:rPr>
          <w:rFonts w:ascii="Times New Roman" w:eastAsia="Times New Roman" w:hAnsi="Times New Roman" w:cs="Times New Roman"/>
          <w:sz w:val="22"/>
          <w:szCs w:val="22"/>
        </w:rPr>
        <w:t xml:space="preserve">om </w:t>
      </w:r>
      <w:r w:rsidR="007157A5" w:rsidRPr="001A3C4F">
        <w:rPr>
          <w:rFonts w:ascii="Times New Roman" w:eastAsia="Times New Roman" w:hAnsi="Times New Roman" w:cs="Times New Roman"/>
          <w:spacing w:val="1"/>
          <w:sz w:val="22"/>
          <w:szCs w:val="22"/>
        </w:rPr>
        <w:t>r</w:t>
      </w:r>
      <w:r w:rsidR="007157A5" w:rsidRPr="001A3C4F">
        <w:rPr>
          <w:rFonts w:ascii="Times New Roman" w:eastAsia="Times New Roman" w:hAnsi="Times New Roman" w:cs="Times New Roman"/>
          <w:sz w:val="22"/>
          <w:szCs w:val="22"/>
        </w:rPr>
        <w:t>e</w:t>
      </w:r>
      <w:r w:rsidR="007157A5" w:rsidRPr="001A3C4F">
        <w:rPr>
          <w:rFonts w:ascii="Times New Roman" w:eastAsia="Times New Roman" w:hAnsi="Times New Roman" w:cs="Times New Roman"/>
          <w:spacing w:val="-2"/>
          <w:sz w:val="22"/>
          <w:szCs w:val="22"/>
        </w:rPr>
        <w:t>g</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pacing w:val="-2"/>
          <w:sz w:val="22"/>
          <w:szCs w:val="22"/>
        </w:rPr>
        <w:t>s</w:t>
      </w:r>
      <w:r w:rsidR="007157A5" w:rsidRPr="001A3C4F">
        <w:rPr>
          <w:rFonts w:ascii="Times New Roman" w:eastAsia="Times New Roman" w:hAnsi="Times New Roman" w:cs="Times New Roman"/>
          <w:spacing w:val="1"/>
          <w:sz w:val="22"/>
          <w:szCs w:val="22"/>
        </w:rPr>
        <w:t>tr</w:t>
      </w:r>
      <w:r w:rsidR="007157A5" w:rsidRPr="001A3C4F">
        <w:rPr>
          <w:rFonts w:ascii="Times New Roman" w:eastAsia="Times New Roman" w:hAnsi="Times New Roman" w:cs="Times New Roman"/>
          <w:sz w:val="22"/>
          <w:szCs w:val="22"/>
        </w:rPr>
        <w:t>o</w:t>
      </w:r>
      <w:r w:rsidR="007157A5" w:rsidRPr="001A3C4F">
        <w:rPr>
          <w:rFonts w:ascii="Times New Roman" w:eastAsia="Times New Roman" w:hAnsi="Times New Roman" w:cs="Times New Roman"/>
          <w:spacing w:val="2"/>
          <w:sz w:val="22"/>
          <w:szCs w:val="22"/>
        </w:rPr>
        <w:t xml:space="preserve"> </w:t>
      </w:r>
      <w:r w:rsidR="007157A5" w:rsidRPr="001A3C4F">
        <w:rPr>
          <w:rFonts w:ascii="Times New Roman" w:eastAsia="Times New Roman" w:hAnsi="Times New Roman" w:cs="Times New Roman"/>
          <w:sz w:val="22"/>
          <w:szCs w:val="22"/>
        </w:rPr>
        <w:t>vá</w:t>
      </w:r>
      <w:r w:rsidR="007157A5" w:rsidRPr="001A3C4F">
        <w:rPr>
          <w:rFonts w:ascii="Times New Roman" w:eastAsia="Times New Roman" w:hAnsi="Times New Roman" w:cs="Times New Roman"/>
          <w:spacing w:val="-1"/>
          <w:sz w:val="22"/>
          <w:szCs w:val="22"/>
        </w:rPr>
        <w:t>l</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z w:val="22"/>
          <w:szCs w:val="22"/>
        </w:rPr>
        <w:t>do</w:t>
      </w:r>
      <w:r w:rsidR="007157A5" w:rsidRPr="001A3C4F">
        <w:rPr>
          <w:rFonts w:ascii="Times New Roman" w:eastAsia="Times New Roman" w:hAnsi="Times New Roman" w:cs="Times New Roman"/>
          <w:spacing w:val="2"/>
          <w:sz w:val="22"/>
          <w:szCs w:val="22"/>
        </w:rPr>
        <w:t xml:space="preserve"> </w:t>
      </w:r>
      <w:r w:rsidR="007157A5" w:rsidRPr="001A3C4F">
        <w:rPr>
          <w:rFonts w:ascii="Times New Roman" w:eastAsia="Times New Roman" w:hAnsi="Times New Roman" w:cs="Times New Roman"/>
          <w:sz w:val="22"/>
          <w:szCs w:val="22"/>
        </w:rPr>
        <w:t>na</w:t>
      </w:r>
      <w:r w:rsidR="007157A5" w:rsidRPr="001A3C4F">
        <w:rPr>
          <w:rFonts w:ascii="Times New Roman" w:eastAsia="Times New Roman" w:hAnsi="Times New Roman" w:cs="Times New Roman"/>
          <w:spacing w:val="2"/>
          <w:sz w:val="22"/>
          <w:szCs w:val="22"/>
        </w:rPr>
        <w:t xml:space="preserve"> </w:t>
      </w:r>
      <w:r w:rsidR="007157A5" w:rsidRPr="001A3C4F">
        <w:rPr>
          <w:rFonts w:ascii="Times New Roman" w:eastAsia="Times New Roman" w:hAnsi="Times New Roman" w:cs="Times New Roman"/>
          <w:spacing w:val="-1"/>
          <w:sz w:val="22"/>
          <w:szCs w:val="22"/>
        </w:rPr>
        <w:t>CV</w:t>
      </w:r>
      <w:r w:rsidR="007157A5" w:rsidRPr="001A3C4F">
        <w:rPr>
          <w:rFonts w:ascii="Times New Roman" w:eastAsia="Times New Roman" w:hAnsi="Times New Roman" w:cs="Times New Roman"/>
          <w:spacing w:val="-2"/>
          <w:sz w:val="22"/>
          <w:szCs w:val="22"/>
        </w:rPr>
        <w:t>M</w:t>
      </w:r>
      <w:r w:rsidR="007157A5" w:rsidRPr="001A3C4F">
        <w:rPr>
          <w:rFonts w:ascii="Times New Roman" w:eastAsia="Times New Roman" w:hAnsi="Times New Roman" w:cs="Times New Roman"/>
          <w:sz w:val="22"/>
          <w:szCs w:val="22"/>
        </w:rPr>
        <w:t xml:space="preserve">; </w:t>
      </w:r>
      <w:r w:rsidR="007157A5" w:rsidRPr="001A3C4F">
        <w:rPr>
          <w:rFonts w:ascii="Times New Roman" w:eastAsia="Times New Roman" w:hAnsi="Times New Roman" w:cs="Times New Roman"/>
          <w:spacing w:val="1"/>
          <w:sz w:val="22"/>
          <w:szCs w:val="22"/>
        </w:rPr>
        <w:t>r</w:t>
      </w:r>
      <w:r w:rsidR="007157A5" w:rsidRPr="001A3C4F">
        <w:rPr>
          <w:rFonts w:ascii="Times New Roman" w:eastAsia="Times New Roman" w:hAnsi="Times New Roman" w:cs="Times New Roman"/>
          <w:sz w:val="22"/>
          <w:szCs w:val="22"/>
        </w:rPr>
        <w:t>e</w:t>
      </w:r>
      <w:r w:rsidR="007157A5" w:rsidRPr="001A3C4F">
        <w:rPr>
          <w:rFonts w:ascii="Times New Roman" w:eastAsia="Times New Roman" w:hAnsi="Times New Roman" w:cs="Times New Roman"/>
          <w:spacing w:val="-1"/>
          <w:sz w:val="22"/>
          <w:szCs w:val="22"/>
        </w:rPr>
        <w:t>l</w:t>
      </w:r>
      <w:r w:rsidR="007157A5" w:rsidRPr="001A3C4F">
        <w:rPr>
          <w:rFonts w:ascii="Times New Roman" w:eastAsia="Times New Roman" w:hAnsi="Times New Roman" w:cs="Times New Roman"/>
          <w:sz w:val="22"/>
          <w:szCs w:val="22"/>
        </w:rPr>
        <w:t>a</w:t>
      </w:r>
      <w:r w:rsidR="007157A5" w:rsidRPr="001A3C4F">
        <w:rPr>
          <w:rFonts w:ascii="Times New Roman" w:eastAsia="Times New Roman" w:hAnsi="Times New Roman" w:cs="Times New Roman"/>
          <w:spacing w:val="1"/>
          <w:sz w:val="22"/>
          <w:szCs w:val="22"/>
        </w:rPr>
        <w:t>t</w:t>
      </w:r>
      <w:r w:rsidR="007157A5" w:rsidRPr="001A3C4F">
        <w:rPr>
          <w:rFonts w:ascii="Times New Roman" w:eastAsia="Times New Roman" w:hAnsi="Times New Roman" w:cs="Times New Roman"/>
          <w:spacing w:val="-2"/>
          <w:sz w:val="22"/>
          <w:szCs w:val="22"/>
        </w:rPr>
        <w:t>ó</w:t>
      </w:r>
      <w:r w:rsidR="007157A5" w:rsidRPr="001A3C4F">
        <w:rPr>
          <w:rFonts w:ascii="Times New Roman" w:eastAsia="Times New Roman" w:hAnsi="Times New Roman" w:cs="Times New Roman"/>
          <w:spacing w:val="1"/>
          <w:sz w:val="22"/>
          <w:szCs w:val="22"/>
        </w:rPr>
        <w:t>ri</w:t>
      </w:r>
      <w:r w:rsidR="007157A5" w:rsidRPr="001A3C4F">
        <w:rPr>
          <w:rFonts w:ascii="Times New Roman" w:eastAsia="Times New Roman" w:hAnsi="Times New Roman" w:cs="Times New Roman"/>
          <w:spacing w:val="-2"/>
          <w:sz w:val="22"/>
          <w:szCs w:val="22"/>
        </w:rPr>
        <w:t>o</w:t>
      </w:r>
      <w:r w:rsidR="007157A5" w:rsidRPr="001A3C4F">
        <w:rPr>
          <w:rFonts w:ascii="Times New Roman" w:eastAsia="Times New Roman" w:hAnsi="Times New Roman" w:cs="Times New Roman"/>
          <w:sz w:val="22"/>
          <w:szCs w:val="22"/>
        </w:rPr>
        <w:t xml:space="preserve">s </w:t>
      </w:r>
      <w:r w:rsidR="007157A5" w:rsidRPr="001A3C4F">
        <w:rPr>
          <w:rFonts w:ascii="Times New Roman" w:eastAsia="Times New Roman" w:hAnsi="Times New Roman" w:cs="Times New Roman"/>
          <w:spacing w:val="-2"/>
          <w:sz w:val="22"/>
          <w:szCs w:val="22"/>
        </w:rPr>
        <w:t>c</w:t>
      </w:r>
      <w:r w:rsidR="007157A5" w:rsidRPr="001A3C4F">
        <w:rPr>
          <w:rFonts w:ascii="Times New Roman" w:eastAsia="Times New Roman" w:hAnsi="Times New Roman" w:cs="Times New Roman"/>
          <w:sz w:val="22"/>
          <w:szCs w:val="22"/>
        </w:rPr>
        <w:t>on</w:t>
      </w:r>
      <w:r w:rsidR="007157A5" w:rsidRPr="001A3C4F">
        <w:rPr>
          <w:rFonts w:ascii="Times New Roman" w:eastAsia="Times New Roman" w:hAnsi="Times New Roman" w:cs="Times New Roman"/>
          <w:spacing w:val="-1"/>
          <w:sz w:val="22"/>
          <w:szCs w:val="22"/>
        </w:rPr>
        <w:t>t</w:t>
      </w:r>
      <w:r w:rsidR="007157A5" w:rsidRPr="001A3C4F">
        <w:rPr>
          <w:rFonts w:ascii="Times New Roman" w:eastAsia="Times New Roman" w:hAnsi="Times New Roman" w:cs="Times New Roman"/>
          <w:sz w:val="22"/>
          <w:szCs w:val="22"/>
        </w:rPr>
        <w:t xml:space="preserve">endo </w:t>
      </w:r>
      <w:r w:rsidR="007157A5" w:rsidRPr="001A3C4F">
        <w:rPr>
          <w:rFonts w:ascii="Times New Roman" w:eastAsia="Times New Roman" w:hAnsi="Times New Roman" w:cs="Times New Roman"/>
          <w:spacing w:val="1"/>
          <w:sz w:val="22"/>
          <w:szCs w:val="22"/>
        </w:rPr>
        <w:t>m</w:t>
      </w:r>
      <w:r w:rsidR="007157A5" w:rsidRPr="001A3C4F">
        <w:rPr>
          <w:rFonts w:ascii="Times New Roman" w:eastAsia="Times New Roman" w:hAnsi="Times New Roman" w:cs="Times New Roman"/>
          <w:spacing w:val="-2"/>
          <w:sz w:val="22"/>
          <w:szCs w:val="22"/>
        </w:rPr>
        <w:t>e</w:t>
      </w:r>
      <w:r w:rsidR="007157A5" w:rsidRPr="001A3C4F">
        <w:rPr>
          <w:rFonts w:ascii="Times New Roman" w:eastAsia="Times New Roman" w:hAnsi="Times New Roman" w:cs="Times New Roman"/>
          <w:spacing w:val="-1"/>
          <w:sz w:val="22"/>
          <w:szCs w:val="22"/>
        </w:rPr>
        <w:t>m</w:t>
      </w:r>
      <w:r w:rsidR="007157A5" w:rsidRPr="001A3C4F">
        <w:rPr>
          <w:rFonts w:ascii="Times New Roman" w:eastAsia="Times New Roman" w:hAnsi="Times New Roman" w:cs="Times New Roman"/>
          <w:sz w:val="22"/>
          <w:szCs w:val="22"/>
        </w:rPr>
        <w:t>ó</w:t>
      </w:r>
      <w:r w:rsidR="007157A5" w:rsidRPr="001A3C4F">
        <w:rPr>
          <w:rFonts w:ascii="Times New Roman" w:eastAsia="Times New Roman" w:hAnsi="Times New Roman" w:cs="Times New Roman"/>
          <w:spacing w:val="1"/>
          <w:sz w:val="22"/>
          <w:szCs w:val="22"/>
        </w:rPr>
        <w:t>ri</w:t>
      </w:r>
      <w:r w:rsidR="007157A5" w:rsidRPr="001A3C4F">
        <w:rPr>
          <w:rFonts w:ascii="Times New Roman" w:eastAsia="Times New Roman" w:hAnsi="Times New Roman" w:cs="Times New Roman"/>
          <w:sz w:val="22"/>
          <w:szCs w:val="22"/>
        </w:rPr>
        <w:t>a de c</w:t>
      </w:r>
      <w:r w:rsidR="007157A5" w:rsidRPr="001A3C4F">
        <w:rPr>
          <w:rFonts w:ascii="Times New Roman" w:eastAsia="Times New Roman" w:hAnsi="Times New Roman" w:cs="Times New Roman"/>
          <w:spacing w:val="-2"/>
          <w:sz w:val="22"/>
          <w:szCs w:val="22"/>
        </w:rPr>
        <w:t>á</w:t>
      </w:r>
      <w:r w:rsidR="007157A5" w:rsidRPr="001A3C4F">
        <w:rPr>
          <w:rFonts w:ascii="Times New Roman" w:eastAsia="Times New Roman" w:hAnsi="Times New Roman" w:cs="Times New Roman"/>
          <w:spacing w:val="1"/>
          <w:sz w:val="22"/>
          <w:szCs w:val="22"/>
        </w:rPr>
        <w:t>l</w:t>
      </w:r>
      <w:r w:rsidR="007157A5" w:rsidRPr="001A3C4F">
        <w:rPr>
          <w:rFonts w:ascii="Times New Roman" w:eastAsia="Times New Roman" w:hAnsi="Times New Roman" w:cs="Times New Roman"/>
          <w:sz w:val="22"/>
          <w:szCs w:val="22"/>
        </w:rPr>
        <w:t>c</w:t>
      </w:r>
      <w:r w:rsidR="007157A5" w:rsidRPr="001A3C4F">
        <w:rPr>
          <w:rFonts w:ascii="Times New Roman" w:eastAsia="Times New Roman" w:hAnsi="Times New Roman" w:cs="Times New Roman"/>
          <w:spacing w:val="-2"/>
          <w:sz w:val="22"/>
          <w:szCs w:val="22"/>
        </w:rPr>
        <w:t>u</w:t>
      </w:r>
      <w:r w:rsidR="007157A5" w:rsidRPr="001A3C4F">
        <w:rPr>
          <w:rFonts w:ascii="Times New Roman" w:eastAsia="Times New Roman" w:hAnsi="Times New Roman" w:cs="Times New Roman"/>
          <w:spacing w:val="1"/>
          <w:sz w:val="22"/>
          <w:szCs w:val="22"/>
        </w:rPr>
        <w:t>l</w:t>
      </w:r>
      <w:r w:rsidR="007157A5" w:rsidRPr="001A3C4F">
        <w:rPr>
          <w:rFonts w:ascii="Times New Roman" w:eastAsia="Times New Roman" w:hAnsi="Times New Roman" w:cs="Times New Roman"/>
          <w:sz w:val="22"/>
          <w:szCs w:val="22"/>
        </w:rPr>
        <w:t>o d</w:t>
      </w:r>
      <w:r w:rsidR="007157A5" w:rsidRPr="001A3C4F">
        <w:rPr>
          <w:rFonts w:ascii="Times New Roman" w:eastAsia="Times New Roman" w:hAnsi="Times New Roman" w:cs="Times New Roman"/>
          <w:spacing w:val="-2"/>
          <w:sz w:val="22"/>
          <w:szCs w:val="22"/>
        </w:rPr>
        <w:t>e</w:t>
      </w:r>
      <w:r w:rsidR="007157A5" w:rsidRPr="001A3C4F">
        <w:rPr>
          <w:rFonts w:ascii="Times New Roman" w:eastAsia="Times New Roman" w:hAnsi="Times New Roman" w:cs="Times New Roman"/>
          <w:spacing w:val="3"/>
          <w:sz w:val="22"/>
          <w:szCs w:val="22"/>
        </w:rPr>
        <w:t>t</w:t>
      </w:r>
      <w:r w:rsidR="007157A5" w:rsidRPr="001A3C4F">
        <w:rPr>
          <w:rFonts w:ascii="Times New Roman" w:eastAsia="Times New Roman" w:hAnsi="Times New Roman" w:cs="Times New Roman"/>
          <w:spacing w:val="-2"/>
          <w:sz w:val="22"/>
          <w:szCs w:val="22"/>
        </w:rPr>
        <w:t>a</w:t>
      </w:r>
      <w:r w:rsidR="007157A5" w:rsidRPr="001A3C4F">
        <w:rPr>
          <w:rFonts w:ascii="Times New Roman" w:eastAsia="Times New Roman" w:hAnsi="Times New Roman" w:cs="Times New Roman"/>
          <w:spacing w:val="1"/>
          <w:sz w:val="22"/>
          <w:szCs w:val="22"/>
        </w:rPr>
        <w:t>l</w:t>
      </w:r>
      <w:r w:rsidR="007157A5" w:rsidRPr="001A3C4F">
        <w:rPr>
          <w:rFonts w:ascii="Times New Roman" w:eastAsia="Times New Roman" w:hAnsi="Times New Roman" w:cs="Times New Roman"/>
          <w:sz w:val="22"/>
          <w:szCs w:val="22"/>
        </w:rPr>
        <w:t>ha</w:t>
      </w:r>
      <w:r w:rsidR="007157A5" w:rsidRPr="001A3C4F">
        <w:rPr>
          <w:rFonts w:ascii="Times New Roman" w:eastAsia="Times New Roman" w:hAnsi="Times New Roman" w:cs="Times New Roman"/>
          <w:spacing w:val="-2"/>
          <w:sz w:val="22"/>
          <w:szCs w:val="22"/>
        </w:rPr>
        <w:t>d</w:t>
      </w:r>
      <w:r w:rsidR="007157A5" w:rsidRPr="001A3C4F">
        <w:rPr>
          <w:rFonts w:ascii="Times New Roman" w:eastAsia="Times New Roman" w:hAnsi="Times New Roman" w:cs="Times New Roman"/>
          <w:sz w:val="22"/>
          <w:szCs w:val="22"/>
        </w:rPr>
        <w:t>a</w:t>
      </w:r>
      <w:r w:rsidR="007157A5" w:rsidRPr="001A3C4F">
        <w:rPr>
          <w:rFonts w:ascii="Times New Roman" w:eastAsia="Times New Roman" w:hAnsi="Times New Roman" w:cs="Times New Roman"/>
          <w:spacing w:val="2"/>
          <w:sz w:val="22"/>
          <w:szCs w:val="22"/>
        </w:rPr>
        <w:t xml:space="preserve"> </w:t>
      </w:r>
      <w:r w:rsidR="007157A5" w:rsidRPr="001A3C4F">
        <w:rPr>
          <w:rFonts w:ascii="Times New Roman" w:eastAsia="Times New Roman" w:hAnsi="Times New Roman" w:cs="Times New Roman"/>
          <w:sz w:val="22"/>
          <w:szCs w:val="22"/>
        </w:rPr>
        <w:t>p</w:t>
      </w:r>
      <w:r w:rsidR="007157A5" w:rsidRPr="001A3C4F">
        <w:rPr>
          <w:rFonts w:ascii="Times New Roman" w:eastAsia="Times New Roman" w:hAnsi="Times New Roman" w:cs="Times New Roman"/>
          <w:spacing w:val="-2"/>
          <w:sz w:val="22"/>
          <w:szCs w:val="22"/>
        </w:rPr>
        <w:t>a</w:t>
      </w:r>
      <w:r w:rsidR="007157A5" w:rsidRPr="001A3C4F">
        <w:rPr>
          <w:rFonts w:ascii="Times New Roman" w:eastAsia="Times New Roman" w:hAnsi="Times New Roman" w:cs="Times New Roman"/>
          <w:spacing w:val="1"/>
          <w:sz w:val="22"/>
          <w:szCs w:val="22"/>
        </w:rPr>
        <w:t>r</w:t>
      </w:r>
      <w:r w:rsidR="007157A5" w:rsidRPr="001A3C4F">
        <w:rPr>
          <w:rFonts w:ascii="Times New Roman" w:eastAsia="Times New Roman" w:hAnsi="Times New Roman" w:cs="Times New Roman"/>
          <w:sz w:val="22"/>
          <w:szCs w:val="22"/>
        </w:rPr>
        <w:t xml:space="preserve">a </w:t>
      </w:r>
      <w:r w:rsidR="007157A5" w:rsidRPr="001A3C4F">
        <w:rPr>
          <w:rFonts w:ascii="Times New Roman" w:eastAsia="Times New Roman" w:hAnsi="Times New Roman" w:cs="Times New Roman"/>
          <w:spacing w:val="-2"/>
          <w:sz w:val="22"/>
          <w:szCs w:val="22"/>
        </w:rPr>
        <w:t>a</w:t>
      </w:r>
      <w:r w:rsidR="007157A5" w:rsidRPr="001A3C4F">
        <w:rPr>
          <w:rFonts w:ascii="Times New Roman" w:eastAsia="Times New Roman" w:hAnsi="Times New Roman" w:cs="Times New Roman"/>
          <w:sz w:val="22"/>
          <w:szCs w:val="22"/>
        </w:rPr>
        <w:t>c</w:t>
      </w:r>
      <w:r w:rsidR="007157A5" w:rsidRPr="001A3C4F">
        <w:rPr>
          <w:rFonts w:ascii="Times New Roman" w:eastAsia="Times New Roman" w:hAnsi="Times New Roman" w:cs="Times New Roman"/>
          <w:spacing w:val="-2"/>
          <w:sz w:val="22"/>
          <w:szCs w:val="22"/>
        </w:rPr>
        <w:t>o</w:t>
      </w:r>
      <w:r w:rsidR="007157A5" w:rsidRPr="001A3C4F">
        <w:rPr>
          <w:rFonts w:ascii="Times New Roman" w:eastAsia="Times New Roman" w:hAnsi="Times New Roman" w:cs="Times New Roman"/>
          <w:spacing w:val="1"/>
          <w:sz w:val="22"/>
          <w:szCs w:val="22"/>
        </w:rPr>
        <w:t>m</w:t>
      </w:r>
      <w:r w:rsidR="007157A5" w:rsidRPr="001A3C4F">
        <w:rPr>
          <w:rFonts w:ascii="Times New Roman" w:eastAsia="Times New Roman" w:hAnsi="Times New Roman" w:cs="Times New Roman"/>
          <w:sz w:val="22"/>
          <w:szCs w:val="22"/>
        </w:rPr>
        <w:t>pan</w:t>
      </w:r>
      <w:r w:rsidR="007157A5" w:rsidRPr="001A3C4F">
        <w:rPr>
          <w:rFonts w:ascii="Times New Roman" w:eastAsia="Times New Roman" w:hAnsi="Times New Roman" w:cs="Times New Roman"/>
          <w:spacing w:val="-2"/>
          <w:sz w:val="22"/>
          <w:szCs w:val="22"/>
        </w:rPr>
        <w:t>h</w:t>
      </w:r>
      <w:r w:rsidR="007157A5" w:rsidRPr="001A3C4F">
        <w:rPr>
          <w:rFonts w:ascii="Times New Roman" w:eastAsia="Times New Roman" w:hAnsi="Times New Roman" w:cs="Times New Roman"/>
          <w:sz w:val="22"/>
          <w:szCs w:val="22"/>
        </w:rPr>
        <w:t>a</w:t>
      </w:r>
      <w:r w:rsidR="007157A5" w:rsidRPr="001A3C4F">
        <w:rPr>
          <w:rFonts w:ascii="Times New Roman" w:eastAsia="Times New Roman" w:hAnsi="Times New Roman" w:cs="Times New Roman"/>
          <w:spacing w:val="-1"/>
          <w:sz w:val="22"/>
          <w:szCs w:val="22"/>
        </w:rPr>
        <w:t>m</w:t>
      </w:r>
      <w:r w:rsidR="007157A5" w:rsidRPr="001A3C4F">
        <w:rPr>
          <w:rFonts w:ascii="Times New Roman" w:eastAsia="Times New Roman" w:hAnsi="Times New Roman" w:cs="Times New Roman"/>
          <w:sz w:val="22"/>
          <w:szCs w:val="22"/>
        </w:rPr>
        <w:t>en</w:t>
      </w:r>
      <w:r w:rsidR="007157A5" w:rsidRPr="001A3C4F">
        <w:rPr>
          <w:rFonts w:ascii="Times New Roman" w:eastAsia="Times New Roman" w:hAnsi="Times New Roman" w:cs="Times New Roman"/>
          <w:spacing w:val="-1"/>
          <w:sz w:val="22"/>
          <w:szCs w:val="22"/>
        </w:rPr>
        <w:t>t</w:t>
      </w:r>
      <w:r w:rsidR="007157A5" w:rsidRPr="001A3C4F">
        <w:rPr>
          <w:rFonts w:ascii="Times New Roman" w:eastAsia="Times New Roman" w:hAnsi="Times New Roman" w:cs="Times New Roman"/>
          <w:sz w:val="22"/>
          <w:szCs w:val="22"/>
        </w:rPr>
        <w:t xml:space="preserve">o do </w:t>
      </w:r>
      <w:proofErr w:type="spellStart"/>
      <w:r w:rsidR="007157A5" w:rsidRPr="001A3C4F">
        <w:rPr>
          <w:rFonts w:ascii="Times New Roman" w:eastAsia="Times New Roman" w:hAnsi="Times New Roman" w:cs="Times New Roman"/>
          <w:i/>
          <w:iCs/>
          <w:sz w:val="22"/>
          <w:szCs w:val="22"/>
        </w:rPr>
        <w:t>Covenant</w:t>
      </w:r>
      <w:proofErr w:type="spellEnd"/>
      <w:r w:rsidR="007157A5" w:rsidRPr="001A3C4F">
        <w:rPr>
          <w:rFonts w:ascii="Times New Roman" w:eastAsia="Times New Roman" w:hAnsi="Times New Roman" w:cs="Times New Roman"/>
          <w:sz w:val="22"/>
          <w:szCs w:val="22"/>
        </w:rPr>
        <w:t xml:space="preserve"> F</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z w:val="22"/>
          <w:szCs w:val="22"/>
        </w:rPr>
        <w:t>nan</w:t>
      </w:r>
      <w:r w:rsidR="007157A5" w:rsidRPr="001A3C4F">
        <w:rPr>
          <w:rFonts w:ascii="Times New Roman" w:eastAsia="Times New Roman" w:hAnsi="Times New Roman" w:cs="Times New Roman"/>
          <w:spacing w:val="-2"/>
          <w:sz w:val="22"/>
          <w:szCs w:val="22"/>
        </w:rPr>
        <w:t>c</w:t>
      </w:r>
      <w:r w:rsidR="007157A5" w:rsidRPr="001A3C4F">
        <w:rPr>
          <w:rFonts w:ascii="Times New Roman" w:eastAsia="Times New Roman" w:hAnsi="Times New Roman" w:cs="Times New Roman"/>
          <w:sz w:val="22"/>
          <w:szCs w:val="22"/>
        </w:rPr>
        <w:t>e</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pacing w:val="1"/>
          <w:sz w:val="22"/>
          <w:szCs w:val="22"/>
        </w:rPr>
        <w:t>r</w:t>
      </w:r>
      <w:r w:rsidR="007157A5" w:rsidRPr="001A3C4F">
        <w:rPr>
          <w:rFonts w:ascii="Times New Roman" w:eastAsia="Times New Roman" w:hAnsi="Times New Roman" w:cs="Times New Roman"/>
          <w:sz w:val="22"/>
          <w:szCs w:val="22"/>
        </w:rPr>
        <w:t>o</w:t>
      </w:r>
      <w:r w:rsidR="007157A5" w:rsidRPr="001A3C4F">
        <w:rPr>
          <w:rFonts w:ascii="Times New Roman" w:eastAsia="Times New Roman" w:hAnsi="Times New Roman" w:cs="Times New Roman"/>
          <w:spacing w:val="3"/>
          <w:sz w:val="22"/>
          <w:szCs w:val="22"/>
        </w:rPr>
        <w:t xml:space="preserve"> </w:t>
      </w:r>
      <w:r w:rsidR="007157A5" w:rsidRPr="001A3C4F">
        <w:rPr>
          <w:rFonts w:ascii="Times New Roman" w:eastAsia="Times New Roman" w:hAnsi="Times New Roman" w:cs="Times New Roman"/>
          <w:spacing w:val="-2"/>
          <w:sz w:val="22"/>
          <w:szCs w:val="22"/>
        </w:rPr>
        <w:t>d</w:t>
      </w:r>
      <w:r w:rsidR="007157A5" w:rsidRPr="001A3C4F">
        <w:rPr>
          <w:rFonts w:ascii="Times New Roman" w:eastAsia="Times New Roman" w:hAnsi="Times New Roman" w:cs="Times New Roman"/>
          <w:spacing w:val="1"/>
          <w:sz w:val="22"/>
          <w:szCs w:val="22"/>
        </w:rPr>
        <w:t>e</w:t>
      </w:r>
      <w:r w:rsidR="007157A5" w:rsidRPr="001A3C4F">
        <w:rPr>
          <w:rFonts w:ascii="Times New Roman" w:eastAsia="Times New Roman" w:hAnsi="Times New Roman" w:cs="Times New Roman"/>
          <w:sz w:val="22"/>
          <w:szCs w:val="22"/>
        </w:rPr>
        <w:t>v</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pacing w:val="-2"/>
          <w:sz w:val="22"/>
          <w:szCs w:val="22"/>
        </w:rPr>
        <w:t>d</w:t>
      </w:r>
      <w:r w:rsidR="007157A5" w:rsidRPr="001A3C4F">
        <w:rPr>
          <w:rFonts w:ascii="Times New Roman" w:eastAsia="Times New Roman" w:hAnsi="Times New Roman" w:cs="Times New Roman"/>
          <w:sz w:val="22"/>
          <w:szCs w:val="22"/>
        </w:rPr>
        <w:t>a</w:t>
      </w:r>
      <w:r w:rsidR="007157A5" w:rsidRPr="001A3C4F">
        <w:rPr>
          <w:rFonts w:ascii="Times New Roman" w:eastAsia="Times New Roman" w:hAnsi="Times New Roman" w:cs="Times New Roman"/>
          <w:spacing w:val="-1"/>
          <w:sz w:val="22"/>
          <w:szCs w:val="22"/>
        </w:rPr>
        <w:t>m</w:t>
      </w:r>
      <w:r w:rsidR="007157A5" w:rsidRPr="001A3C4F">
        <w:rPr>
          <w:rFonts w:ascii="Times New Roman" w:eastAsia="Times New Roman" w:hAnsi="Times New Roman" w:cs="Times New Roman"/>
          <w:sz w:val="22"/>
          <w:szCs w:val="22"/>
        </w:rPr>
        <w:t>en</w:t>
      </w:r>
      <w:r w:rsidR="007157A5" w:rsidRPr="001A3C4F">
        <w:rPr>
          <w:rFonts w:ascii="Times New Roman" w:eastAsia="Times New Roman" w:hAnsi="Times New Roman" w:cs="Times New Roman"/>
          <w:spacing w:val="-1"/>
          <w:sz w:val="22"/>
          <w:szCs w:val="22"/>
        </w:rPr>
        <w:t>t</w:t>
      </w:r>
      <w:r w:rsidR="007157A5" w:rsidRPr="001A3C4F">
        <w:rPr>
          <w:rFonts w:ascii="Times New Roman" w:eastAsia="Times New Roman" w:hAnsi="Times New Roman" w:cs="Times New Roman"/>
          <w:sz w:val="22"/>
          <w:szCs w:val="22"/>
        </w:rPr>
        <w:t>e c</w:t>
      </w:r>
      <w:r w:rsidR="007157A5" w:rsidRPr="001A3C4F">
        <w:rPr>
          <w:rFonts w:ascii="Times New Roman" w:eastAsia="Times New Roman" w:hAnsi="Times New Roman" w:cs="Times New Roman"/>
          <w:spacing w:val="1"/>
          <w:sz w:val="22"/>
          <w:szCs w:val="22"/>
        </w:rPr>
        <w:t>al</w:t>
      </w:r>
      <w:r w:rsidR="007157A5" w:rsidRPr="001A3C4F">
        <w:rPr>
          <w:rFonts w:ascii="Times New Roman" w:eastAsia="Times New Roman" w:hAnsi="Times New Roman" w:cs="Times New Roman"/>
          <w:sz w:val="22"/>
          <w:szCs w:val="22"/>
        </w:rPr>
        <w:t>c</w:t>
      </w:r>
      <w:r w:rsidR="007157A5" w:rsidRPr="001A3C4F">
        <w:rPr>
          <w:rFonts w:ascii="Times New Roman" w:eastAsia="Times New Roman" w:hAnsi="Times New Roman" w:cs="Times New Roman"/>
          <w:spacing w:val="-2"/>
          <w:sz w:val="22"/>
          <w:szCs w:val="22"/>
        </w:rPr>
        <w:t>u</w:t>
      </w:r>
      <w:r w:rsidR="007157A5" w:rsidRPr="001A3C4F">
        <w:rPr>
          <w:rFonts w:ascii="Times New Roman" w:eastAsia="Times New Roman" w:hAnsi="Times New Roman" w:cs="Times New Roman"/>
          <w:spacing w:val="1"/>
          <w:sz w:val="22"/>
          <w:szCs w:val="22"/>
        </w:rPr>
        <w:t>l</w:t>
      </w:r>
      <w:r w:rsidR="007157A5" w:rsidRPr="001A3C4F">
        <w:rPr>
          <w:rFonts w:ascii="Times New Roman" w:eastAsia="Times New Roman" w:hAnsi="Times New Roman" w:cs="Times New Roman"/>
          <w:sz w:val="22"/>
          <w:szCs w:val="22"/>
        </w:rPr>
        <w:t>a</w:t>
      </w:r>
      <w:r w:rsidR="007157A5" w:rsidRPr="001A3C4F">
        <w:rPr>
          <w:rFonts w:ascii="Times New Roman" w:eastAsia="Times New Roman" w:hAnsi="Times New Roman" w:cs="Times New Roman"/>
          <w:spacing w:val="-2"/>
          <w:sz w:val="22"/>
          <w:szCs w:val="22"/>
        </w:rPr>
        <w:t>d</w:t>
      </w:r>
      <w:r w:rsidR="007157A5" w:rsidRPr="001A3C4F">
        <w:rPr>
          <w:rFonts w:ascii="Times New Roman" w:eastAsia="Times New Roman" w:hAnsi="Times New Roman" w:cs="Times New Roman"/>
          <w:sz w:val="22"/>
          <w:szCs w:val="22"/>
        </w:rPr>
        <w:t>o</w:t>
      </w:r>
      <w:r w:rsidR="007157A5" w:rsidRPr="001A3C4F">
        <w:rPr>
          <w:rFonts w:ascii="Times New Roman" w:eastAsia="Times New Roman" w:hAnsi="Times New Roman" w:cs="Times New Roman"/>
          <w:spacing w:val="3"/>
          <w:sz w:val="22"/>
          <w:szCs w:val="22"/>
        </w:rPr>
        <w:t xml:space="preserve"> </w:t>
      </w:r>
      <w:r w:rsidR="007157A5" w:rsidRPr="001A3C4F">
        <w:rPr>
          <w:rFonts w:ascii="Times New Roman" w:eastAsia="Times New Roman" w:hAnsi="Times New Roman" w:cs="Times New Roman"/>
          <w:sz w:val="22"/>
          <w:szCs w:val="22"/>
        </w:rPr>
        <w:t>p</w:t>
      </w:r>
      <w:r w:rsidR="007157A5" w:rsidRPr="001A3C4F">
        <w:rPr>
          <w:rFonts w:ascii="Times New Roman" w:eastAsia="Times New Roman" w:hAnsi="Times New Roman" w:cs="Times New Roman"/>
          <w:spacing w:val="-2"/>
          <w:sz w:val="22"/>
          <w:szCs w:val="22"/>
        </w:rPr>
        <w:t>e</w:t>
      </w:r>
      <w:r w:rsidR="007157A5" w:rsidRPr="001A3C4F">
        <w:rPr>
          <w:rFonts w:ascii="Times New Roman" w:eastAsia="Times New Roman" w:hAnsi="Times New Roman" w:cs="Times New Roman"/>
          <w:spacing w:val="1"/>
          <w:sz w:val="22"/>
          <w:szCs w:val="22"/>
        </w:rPr>
        <w:t>la</w:t>
      </w:r>
      <w:r w:rsidR="007F6D11" w:rsidRPr="001A3C4F">
        <w:rPr>
          <w:rFonts w:ascii="Times New Roman" w:eastAsia="Times New Roman" w:hAnsi="Times New Roman" w:cs="Times New Roman"/>
          <w:spacing w:val="1"/>
          <w:sz w:val="22"/>
          <w:szCs w:val="22"/>
        </w:rPr>
        <w:t xml:space="preserve"> </w:t>
      </w:r>
      <w:r w:rsidR="007F6D11" w:rsidRPr="001A3C4F">
        <w:rPr>
          <w:rFonts w:ascii="Times New Roman" w:hAnsi="Times New Roman" w:cs="Times New Roman"/>
          <w:sz w:val="22"/>
          <w:szCs w:val="22"/>
        </w:rPr>
        <w:t>Devedora</w:t>
      </w:r>
      <w:r w:rsidR="007157A5" w:rsidRPr="001A3C4F">
        <w:rPr>
          <w:rFonts w:ascii="Times New Roman" w:eastAsia="Times New Roman" w:hAnsi="Times New Roman" w:cs="Times New Roman"/>
          <w:sz w:val="22"/>
          <w:szCs w:val="22"/>
        </w:rPr>
        <w:t>, c</w:t>
      </w:r>
      <w:r w:rsidR="007157A5" w:rsidRPr="001A3C4F">
        <w:rPr>
          <w:rFonts w:ascii="Times New Roman" w:eastAsia="Times New Roman" w:hAnsi="Times New Roman" w:cs="Times New Roman"/>
          <w:spacing w:val="-2"/>
          <w:sz w:val="22"/>
          <w:szCs w:val="22"/>
        </w:rPr>
        <w:t>o</w:t>
      </w:r>
      <w:r w:rsidR="007157A5" w:rsidRPr="001A3C4F">
        <w:rPr>
          <w:rFonts w:ascii="Times New Roman" w:eastAsia="Times New Roman" w:hAnsi="Times New Roman" w:cs="Times New Roman"/>
          <w:spacing w:val="1"/>
          <w:sz w:val="22"/>
          <w:szCs w:val="22"/>
        </w:rPr>
        <w:t>m</w:t>
      </w:r>
      <w:r w:rsidR="007157A5" w:rsidRPr="001A3C4F">
        <w:rPr>
          <w:rFonts w:ascii="Times New Roman" w:eastAsia="Times New Roman" w:hAnsi="Times New Roman" w:cs="Times New Roman"/>
          <w:spacing w:val="-2"/>
          <w:sz w:val="22"/>
          <w:szCs w:val="22"/>
        </w:rPr>
        <w:t>p</w:t>
      </w:r>
      <w:r w:rsidR="007157A5" w:rsidRPr="001A3C4F">
        <w:rPr>
          <w:rFonts w:ascii="Times New Roman" w:eastAsia="Times New Roman" w:hAnsi="Times New Roman" w:cs="Times New Roman"/>
          <w:spacing w:val="1"/>
          <w:sz w:val="22"/>
          <w:szCs w:val="22"/>
        </w:rPr>
        <w:t>r</w:t>
      </w:r>
      <w:r w:rsidR="007157A5" w:rsidRPr="001A3C4F">
        <w:rPr>
          <w:rFonts w:ascii="Times New Roman" w:eastAsia="Times New Roman" w:hAnsi="Times New Roman" w:cs="Times New Roman"/>
          <w:sz w:val="22"/>
          <w:szCs w:val="22"/>
        </w:rPr>
        <w:t>ee</w:t>
      </w:r>
      <w:r w:rsidR="007157A5" w:rsidRPr="001A3C4F">
        <w:rPr>
          <w:rFonts w:ascii="Times New Roman" w:eastAsia="Times New Roman" w:hAnsi="Times New Roman" w:cs="Times New Roman"/>
          <w:spacing w:val="-2"/>
          <w:sz w:val="22"/>
          <w:szCs w:val="22"/>
        </w:rPr>
        <w:t>n</w:t>
      </w:r>
      <w:r w:rsidR="007157A5" w:rsidRPr="001A3C4F">
        <w:rPr>
          <w:rFonts w:ascii="Times New Roman" w:eastAsia="Times New Roman" w:hAnsi="Times New Roman" w:cs="Times New Roman"/>
          <w:sz w:val="22"/>
          <w:szCs w:val="22"/>
        </w:rPr>
        <w:t xml:space="preserve">dendo </w:t>
      </w:r>
      <w:r w:rsidR="007157A5" w:rsidRPr="001A3C4F">
        <w:rPr>
          <w:rFonts w:ascii="Times New Roman" w:eastAsia="Times New Roman" w:hAnsi="Times New Roman" w:cs="Times New Roman"/>
          <w:spacing w:val="1"/>
          <w:sz w:val="22"/>
          <w:szCs w:val="22"/>
        </w:rPr>
        <w:t>t</w:t>
      </w:r>
      <w:r w:rsidR="007157A5" w:rsidRPr="001A3C4F">
        <w:rPr>
          <w:rFonts w:ascii="Times New Roman" w:eastAsia="Times New Roman" w:hAnsi="Times New Roman" w:cs="Times New Roman"/>
          <w:sz w:val="22"/>
          <w:szCs w:val="22"/>
        </w:rPr>
        <w:t>o</w:t>
      </w:r>
      <w:r w:rsidR="007157A5" w:rsidRPr="001A3C4F">
        <w:rPr>
          <w:rFonts w:ascii="Times New Roman" w:eastAsia="Times New Roman" w:hAnsi="Times New Roman" w:cs="Times New Roman"/>
          <w:spacing w:val="-2"/>
          <w:sz w:val="22"/>
          <w:szCs w:val="22"/>
        </w:rPr>
        <w:t>d</w:t>
      </w:r>
      <w:r w:rsidR="007157A5" w:rsidRPr="001A3C4F">
        <w:rPr>
          <w:rFonts w:ascii="Times New Roman" w:eastAsia="Times New Roman" w:hAnsi="Times New Roman" w:cs="Times New Roman"/>
          <w:sz w:val="22"/>
          <w:szCs w:val="22"/>
        </w:rPr>
        <w:t>as</w:t>
      </w:r>
      <w:r w:rsidR="007157A5" w:rsidRPr="001A3C4F">
        <w:rPr>
          <w:rFonts w:ascii="Times New Roman" w:eastAsia="Times New Roman" w:hAnsi="Times New Roman" w:cs="Times New Roman"/>
          <w:spacing w:val="3"/>
          <w:sz w:val="22"/>
          <w:szCs w:val="22"/>
        </w:rPr>
        <w:t xml:space="preserve"> </w:t>
      </w:r>
      <w:r w:rsidR="007157A5" w:rsidRPr="001A3C4F">
        <w:rPr>
          <w:rFonts w:ascii="Times New Roman" w:eastAsia="Times New Roman" w:hAnsi="Times New Roman" w:cs="Times New Roman"/>
          <w:sz w:val="22"/>
          <w:szCs w:val="22"/>
        </w:rPr>
        <w:t xml:space="preserve">as </w:t>
      </w:r>
      <w:r w:rsidR="007157A5" w:rsidRPr="001A3C4F">
        <w:rPr>
          <w:rFonts w:ascii="Times New Roman" w:eastAsia="Times New Roman" w:hAnsi="Times New Roman" w:cs="Times New Roman"/>
          <w:spacing w:val="-2"/>
          <w:sz w:val="22"/>
          <w:szCs w:val="22"/>
        </w:rPr>
        <w:t>r</w:t>
      </w:r>
      <w:r w:rsidR="007157A5" w:rsidRPr="001A3C4F">
        <w:rPr>
          <w:rFonts w:ascii="Times New Roman" w:eastAsia="Times New Roman" w:hAnsi="Times New Roman" w:cs="Times New Roman"/>
          <w:spacing w:val="1"/>
          <w:sz w:val="22"/>
          <w:szCs w:val="22"/>
        </w:rPr>
        <w:t>u</w:t>
      </w:r>
      <w:r w:rsidR="007157A5" w:rsidRPr="001A3C4F">
        <w:rPr>
          <w:rFonts w:ascii="Times New Roman" w:eastAsia="Times New Roman" w:hAnsi="Times New Roman" w:cs="Times New Roman"/>
          <w:sz w:val="22"/>
          <w:szCs w:val="22"/>
        </w:rPr>
        <w:t>b</w:t>
      </w:r>
      <w:r w:rsidR="007157A5" w:rsidRPr="001A3C4F">
        <w:rPr>
          <w:rFonts w:ascii="Times New Roman" w:eastAsia="Times New Roman" w:hAnsi="Times New Roman" w:cs="Times New Roman"/>
          <w:spacing w:val="-2"/>
          <w:sz w:val="22"/>
          <w:szCs w:val="22"/>
        </w:rPr>
        <w:t>r</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z w:val="22"/>
          <w:szCs w:val="22"/>
        </w:rPr>
        <w:t>c</w:t>
      </w:r>
      <w:r w:rsidR="007157A5" w:rsidRPr="001A3C4F">
        <w:rPr>
          <w:rFonts w:ascii="Times New Roman" w:eastAsia="Times New Roman" w:hAnsi="Times New Roman" w:cs="Times New Roman"/>
          <w:spacing w:val="-2"/>
          <w:sz w:val="22"/>
          <w:szCs w:val="22"/>
        </w:rPr>
        <w:t>a</w:t>
      </w:r>
      <w:r w:rsidR="007157A5" w:rsidRPr="001A3C4F">
        <w:rPr>
          <w:rFonts w:ascii="Times New Roman" w:eastAsia="Times New Roman" w:hAnsi="Times New Roman" w:cs="Times New Roman"/>
          <w:sz w:val="22"/>
          <w:szCs w:val="22"/>
        </w:rPr>
        <w:t>s nece</w:t>
      </w:r>
      <w:r w:rsidR="007157A5" w:rsidRPr="001A3C4F">
        <w:rPr>
          <w:rFonts w:ascii="Times New Roman" w:eastAsia="Times New Roman" w:hAnsi="Times New Roman" w:cs="Times New Roman"/>
          <w:spacing w:val="-2"/>
          <w:sz w:val="22"/>
          <w:szCs w:val="22"/>
        </w:rPr>
        <w:t>s</w:t>
      </w:r>
      <w:r w:rsidR="007157A5" w:rsidRPr="001A3C4F">
        <w:rPr>
          <w:rFonts w:ascii="Times New Roman" w:eastAsia="Times New Roman" w:hAnsi="Times New Roman" w:cs="Times New Roman"/>
          <w:sz w:val="22"/>
          <w:szCs w:val="22"/>
        </w:rPr>
        <w:t>s</w:t>
      </w:r>
      <w:r w:rsidR="007157A5" w:rsidRPr="001A3C4F">
        <w:rPr>
          <w:rFonts w:ascii="Times New Roman" w:eastAsia="Times New Roman" w:hAnsi="Times New Roman" w:cs="Times New Roman"/>
          <w:spacing w:val="-2"/>
          <w:sz w:val="22"/>
          <w:szCs w:val="22"/>
        </w:rPr>
        <w:t>á</w:t>
      </w:r>
      <w:r w:rsidR="007157A5" w:rsidRPr="001A3C4F">
        <w:rPr>
          <w:rFonts w:ascii="Times New Roman" w:eastAsia="Times New Roman" w:hAnsi="Times New Roman" w:cs="Times New Roman"/>
          <w:spacing w:val="1"/>
          <w:sz w:val="22"/>
          <w:szCs w:val="22"/>
        </w:rPr>
        <w:t>ri</w:t>
      </w:r>
      <w:r w:rsidR="007157A5" w:rsidRPr="001A3C4F">
        <w:rPr>
          <w:rFonts w:ascii="Times New Roman" w:eastAsia="Times New Roman" w:hAnsi="Times New Roman" w:cs="Times New Roman"/>
          <w:spacing w:val="-2"/>
          <w:sz w:val="22"/>
          <w:szCs w:val="22"/>
        </w:rPr>
        <w:t>a</w:t>
      </w:r>
      <w:r w:rsidR="007157A5" w:rsidRPr="001A3C4F">
        <w:rPr>
          <w:rFonts w:ascii="Times New Roman" w:eastAsia="Times New Roman" w:hAnsi="Times New Roman" w:cs="Times New Roman"/>
          <w:sz w:val="22"/>
          <w:szCs w:val="22"/>
        </w:rPr>
        <w:t>s pa</w:t>
      </w:r>
      <w:r w:rsidR="007157A5" w:rsidRPr="001A3C4F">
        <w:rPr>
          <w:rFonts w:ascii="Times New Roman" w:eastAsia="Times New Roman" w:hAnsi="Times New Roman" w:cs="Times New Roman"/>
          <w:spacing w:val="-1"/>
          <w:sz w:val="22"/>
          <w:szCs w:val="22"/>
        </w:rPr>
        <w:t>r</w:t>
      </w:r>
      <w:r w:rsidR="007157A5" w:rsidRPr="001A3C4F">
        <w:rPr>
          <w:rFonts w:ascii="Times New Roman" w:eastAsia="Times New Roman" w:hAnsi="Times New Roman" w:cs="Times New Roman"/>
          <w:sz w:val="22"/>
          <w:szCs w:val="22"/>
        </w:rPr>
        <w:t>a</w:t>
      </w:r>
      <w:r w:rsidR="007157A5" w:rsidRPr="001A3C4F">
        <w:rPr>
          <w:rFonts w:ascii="Times New Roman" w:eastAsia="Times New Roman" w:hAnsi="Times New Roman" w:cs="Times New Roman"/>
          <w:spacing w:val="2"/>
          <w:sz w:val="22"/>
          <w:szCs w:val="22"/>
        </w:rPr>
        <w:t xml:space="preserve"> </w:t>
      </w:r>
      <w:r w:rsidR="007157A5" w:rsidRPr="001A3C4F">
        <w:rPr>
          <w:rFonts w:ascii="Times New Roman" w:eastAsia="Times New Roman" w:hAnsi="Times New Roman" w:cs="Times New Roman"/>
          <w:sz w:val="22"/>
          <w:szCs w:val="22"/>
        </w:rPr>
        <w:t>a ob</w:t>
      </w:r>
      <w:r w:rsidR="007157A5" w:rsidRPr="001A3C4F">
        <w:rPr>
          <w:rFonts w:ascii="Times New Roman" w:eastAsia="Times New Roman" w:hAnsi="Times New Roman" w:cs="Times New Roman"/>
          <w:spacing w:val="-1"/>
          <w:sz w:val="22"/>
          <w:szCs w:val="22"/>
        </w:rPr>
        <w:t>t</w:t>
      </w:r>
      <w:r w:rsidR="007157A5" w:rsidRPr="001A3C4F">
        <w:rPr>
          <w:rFonts w:ascii="Times New Roman" w:eastAsia="Times New Roman" w:hAnsi="Times New Roman" w:cs="Times New Roman"/>
          <w:sz w:val="22"/>
          <w:szCs w:val="22"/>
        </w:rPr>
        <w:t>enç</w:t>
      </w:r>
      <w:r w:rsidR="007157A5" w:rsidRPr="001A3C4F">
        <w:rPr>
          <w:rFonts w:ascii="Times New Roman" w:eastAsia="Times New Roman" w:hAnsi="Times New Roman" w:cs="Times New Roman"/>
          <w:spacing w:val="-2"/>
          <w:sz w:val="22"/>
          <w:szCs w:val="22"/>
        </w:rPr>
        <w:t>ã</w:t>
      </w:r>
      <w:r w:rsidR="007157A5" w:rsidRPr="001A3C4F">
        <w:rPr>
          <w:rFonts w:ascii="Times New Roman" w:eastAsia="Times New Roman" w:hAnsi="Times New Roman" w:cs="Times New Roman"/>
          <w:sz w:val="22"/>
          <w:szCs w:val="22"/>
        </w:rPr>
        <w:t>o de</w:t>
      </w:r>
      <w:r w:rsidR="007157A5" w:rsidRPr="001A3C4F">
        <w:rPr>
          <w:rFonts w:ascii="Times New Roman" w:eastAsia="Times New Roman" w:hAnsi="Times New Roman" w:cs="Times New Roman"/>
          <w:spacing w:val="1"/>
          <w:sz w:val="22"/>
          <w:szCs w:val="22"/>
        </w:rPr>
        <w:t>s</w:t>
      </w:r>
      <w:r w:rsidR="007157A5" w:rsidRPr="001A3C4F">
        <w:rPr>
          <w:rFonts w:ascii="Times New Roman" w:eastAsia="Times New Roman" w:hAnsi="Times New Roman" w:cs="Times New Roman"/>
          <w:spacing w:val="-1"/>
          <w:sz w:val="22"/>
          <w:szCs w:val="22"/>
        </w:rPr>
        <w:t>t</w:t>
      </w:r>
      <w:r w:rsidR="007157A5" w:rsidRPr="001A3C4F">
        <w:rPr>
          <w:rFonts w:ascii="Times New Roman" w:eastAsia="Times New Roman" w:hAnsi="Times New Roman" w:cs="Times New Roman"/>
          <w:sz w:val="22"/>
          <w:szCs w:val="22"/>
        </w:rPr>
        <w:t xml:space="preserve">e, de </w:t>
      </w:r>
      <w:r w:rsidR="007157A5" w:rsidRPr="001A3C4F">
        <w:rPr>
          <w:rFonts w:ascii="Times New Roman" w:eastAsia="Times New Roman" w:hAnsi="Times New Roman" w:cs="Times New Roman"/>
          <w:spacing w:val="-2"/>
          <w:sz w:val="22"/>
          <w:szCs w:val="22"/>
        </w:rPr>
        <w:t>f</w:t>
      </w:r>
      <w:r w:rsidR="007157A5" w:rsidRPr="001A3C4F">
        <w:rPr>
          <w:rFonts w:ascii="Times New Roman" w:eastAsia="Times New Roman" w:hAnsi="Times New Roman" w:cs="Times New Roman"/>
          <w:sz w:val="22"/>
          <w:szCs w:val="22"/>
        </w:rPr>
        <w:t>o</w:t>
      </w:r>
      <w:r w:rsidR="007157A5" w:rsidRPr="001A3C4F">
        <w:rPr>
          <w:rFonts w:ascii="Times New Roman" w:eastAsia="Times New Roman" w:hAnsi="Times New Roman" w:cs="Times New Roman"/>
          <w:spacing w:val="-2"/>
          <w:sz w:val="22"/>
          <w:szCs w:val="22"/>
        </w:rPr>
        <w:t>r</w:t>
      </w:r>
      <w:r w:rsidR="007157A5" w:rsidRPr="001A3C4F">
        <w:rPr>
          <w:rFonts w:ascii="Times New Roman" w:eastAsia="Times New Roman" w:hAnsi="Times New Roman" w:cs="Times New Roman"/>
          <w:spacing w:val="1"/>
          <w:sz w:val="22"/>
          <w:szCs w:val="22"/>
        </w:rPr>
        <w:t>m</w:t>
      </w:r>
      <w:r w:rsidR="007157A5" w:rsidRPr="001A3C4F">
        <w:rPr>
          <w:rFonts w:ascii="Times New Roman" w:eastAsia="Times New Roman" w:hAnsi="Times New Roman" w:cs="Times New Roman"/>
          <w:sz w:val="22"/>
          <w:szCs w:val="22"/>
        </w:rPr>
        <w:t>a ex</w:t>
      </w:r>
      <w:r w:rsidR="007157A5" w:rsidRPr="001A3C4F">
        <w:rPr>
          <w:rFonts w:ascii="Times New Roman" w:eastAsia="Times New Roman" w:hAnsi="Times New Roman" w:cs="Times New Roman"/>
          <w:spacing w:val="-2"/>
          <w:sz w:val="22"/>
          <w:szCs w:val="22"/>
        </w:rPr>
        <w:t>p</w:t>
      </w:r>
      <w:r w:rsidR="007157A5" w:rsidRPr="001A3C4F">
        <w:rPr>
          <w:rFonts w:ascii="Times New Roman" w:eastAsia="Times New Roman" w:hAnsi="Times New Roman" w:cs="Times New Roman"/>
          <w:spacing w:val="1"/>
          <w:sz w:val="22"/>
          <w:szCs w:val="22"/>
        </w:rPr>
        <w:t>lí</w:t>
      </w:r>
      <w:r w:rsidR="007157A5" w:rsidRPr="001A3C4F">
        <w:rPr>
          <w:rFonts w:ascii="Times New Roman" w:eastAsia="Times New Roman" w:hAnsi="Times New Roman" w:cs="Times New Roman"/>
          <w:sz w:val="22"/>
          <w:szCs w:val="22"/>
        </w:rPr>
        <w:t>c</w:t>
      </w:r>
      <w:r w:rsidR="007157A5" w:rsidRPr="001A3C4F">
        <w:rPr>
          <w:rFonts w:ascii="Times New Roman" w:eastAsia="Times New Roman" w:hAnsi="Times New Roman" w:cs="Times New Roman"/>
          <w:spacing w:val="-1"/>
          <w:sz w:val="22"/>
          <w:szCs w:val="22"/>
        </w:rPr>
        <w:t>it</w:t>
      </w:r>
      <w:r w:rsidR="007157A5" w:rsidRPr="001A3C4F">
        <w:rPr>
          <w:rFonts w:ascii="Times New Roman" w:eastAsia="Times New Roman" w:hAnsi="Times New Roman" w:cs="Times New Roman"/>
          <w:sz w:val="22"/>
          <w:szCs w:val="22"/>
        </w:rPr>
        <w:t>a, a</w:t>
      </w:r>
      <w:r w:rsidR="007157A5" w:rsidRPr="001A3C4F">
        <w:rPr>
          <w:rFonts w:ascii="Times New Roman" w:eastAsia="Times New Roman" w:hAnsi="Times New Roman" w:cs="Times New Roman"/>
          <w:spacing w:val="1"/>
          <w:sz w:val="22"/>
          <w:szCs w:val="22"/>
        </w:rPr>
        <w:t>t</w:t>
      </w:r>
      <w:r w:rsidR="007157A5" w:rsidRPr="001A3C4F">
        <w:rPr>
          <w:rFonts w:ascii="Times New Roman" w:eastAsia="Times New Roman" w:hAnsi="Times New Roman" w:cs="Times New Roman"/>
          <w:spacing w:val="-2"/>
          <w:sz w:val="22"/>
          <w:szCs w:val="22"/>
        </w:rPr>
        <w:t>e</w:t>
      </w:r>
      <w:r w:rsidR="007157A5" w:rsidRPr="001A3C4F">
        <w:rPr>
          <w:rFonts w:ascii="Times New Roman" w:eastAsia="Times New Roman" w:hAnsi="Times New Roman" w:cs="Times New Roman"/>
          <w:sz w:val="22"/>
          <w:szCs w:val="22"/>
        </w:rPr>
        <w:t>s</w:t>
      </w:r>
      <w:r w:rsidR="007157A5" w:rsidRPr="001A3C4F">
        <w:rPr>
          <w:rFonts w:ascii="Times New Roman" w:eastAsia="Times New Roman" w:hAnsi="Times New Roman" w:cs="Times New Roman"/>
          <w:spacing w:val="1"/>
          <w:sz w:val="22"/>
          <w:szCs w:val="22"/>
        </w:rPr>
        <w:t>t</w:t>
      </w:r>
      <w:r w:rsidR="007157A5" w:rsidRPr="001A3C4F">
        <w:rPr>
          <w:rFonts w:ascii="Times New Roman" w:eastAsia="Times New Roman" w:hAnsi="Times New Roman" w:cs="Times New Roman"/>
          <w:spacing w:val="-1"/>
          <w:sz w:val="22"/>
          <w:szCs w:val="22"/>
        </w:rPr>
        <w:t>a</w:t>
      </w:r>
      <w:r w:rsidR="007157A5" w:rsidRPr="001A3C4F">
        <w:rPr>
          <w:rFonts w:ascii="Times New Roman" w:eastAsia="Times New Roman" w:hAnsi="Times New Roman" w:cs="Times New Roman"/>
          <w:sz w:val="22"/>
          <w:szCs w:val="22"/>
        </w:rPr>
        <w:t>ndo a v</w:t>
      </w:r>
      <w:r w:rsidR="007157A5" w:rsidRPr="001A3C4F">
        <w:rPr>
          <w:rFonts w:ascii="Times New Roman" w:eastAsia="Times New Roman" w:hAnsi="Times New Roman" w:cs="Times New Roman"/>
          <w:spacing w:val="-2"/>
          <w:sz w:val="22"/>
          <w:szCs w:val="22"/>
        </w:rPr>
        <w:t>e</w:t>
      </w:r>
      <w:r w:rsidR="007157A5" w:rsidRPr="001A3C4F">
        <w:rPr>
          <w:rFonts w:ascii="Times New Roman" w:eastAsia="Times New Roman" w:hAnsi="Times New Roman" w:cs="Times New Roman"/>
          <w:spacing w:val="1"/>
          <w:sz w:val="22"/>
          <w:szCs w:val="22"/>
        </w:rPr>
        <w:t>r</w:t>
      </w:r>
      <w:r w:rsidR="007157A5" w:rsidRPr="001A3C4F">
        <w:rPr>
          <w:rFonts w:ascii="Times New Roman" w:eastAsia="Times New Roman" w:hAnsi="Times New Roman" w:cs="Times New Roman"/>
          <w:sz w:val="22"/>
          <w:szCs w:val="22"/>
        </w:rPr>
        <w:t>a</w:t>
      </w:r>
      <w:r w:rsidR="007157A5" w:rsidRPr="001A3C4F">
        <w:rPr>
          <w:rFonts w:ascii="Times New Roman" w:eastAsia="Times New Roman" w:hAnsi="Times New Roman" w:cs="Times New Roman"/>
          <w:spacing w:val="-2"/>
          <w:sz w:val="22"/>
          <w:szCs w:val="22"/>
        </w:rPr>
        <w:t>c</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z w:val="22"/>
          <w:szCs w:val="22"/>
        </w:rPr>
        <w:t>da</w:t>
      </w:r>
      <w:r w:rsidR="007157A5" w:rsidRPr="001A3C4F">
        <w:rPr>
          <w:rFonts w:ascii="Times New Roman" w:eastAsia="Times New Roman" w:hAnsi="Times New Roman" w:cs="Times New Roman"/>
          <w:spacing w:val="-2"/>
          <w:sz w:val="22"/>
          <w:szCs w:val="22"/>
        </w:rPr>
        <w:t>d</w:t>
      </w:r>
      <w:r w:rsidR="007157A5" w:rsidRPr="001A3C4F">
        <w:rPr>
          <w:rFonts w:ascii="Times New Roman" w:eastAsia="Times New Roman" w:hAnsi="Times New Roman" w:cs="Times New Roman"/>
          <w:sz w:val="22"/>
          <w:szCs w:val="22"/>
        </w:rPr>
        <w:t>e</w:t>
      </w:r>
      <w:r w:rsidR="007157A5" w:rsidRPr="001A3C4F">
        <w:rPr>
          <w:rFonts w:ascii="Times New Roman" w:eastAsia="Times New Roman" w:hAnsi="Times New Roman" w:cs="Times New Roman"/>
          <w:spacing w:val="1"/>
          <w:sz w:val="22"/>
          <w:szCs w:val="22"/>
        </w:rPr>
        <w:t xml:space="preserve"> </w:t>
      </w:r>
      <w:r w:rsidR="007157A5" w:rsidRPr="001A3C4F">
        <w:rPr>
          <w:rFonts w:ascii="Times New Roman" w:eastAsia="Times New Roman" w:hAnsi="Times New Roman" w:cs="Times New Roman"/>
          <w:sz w:val="22"/>
          <w:szCs w:val="22"/>
        </w:rPr>
        <w:t>e au</w:t>
      </w:r>
      <w:r w:rsidR="007157A5" w:rsidRPr="001A3C4F">
        <w:rPr>
          <w:rFonts w:ascii="Times New Roman" w:eastAsia="Times New Roman" w:hAnsi="Times New Roman" w:cs="Times New Roman"/>
          <w:spacing w:val="1"/>
          <w:sz w:val="22"/>
          <w:szCs w:val="22"/>
        </w:rPr>
        <w:t>s</w:t>
      </w:r>
      <w:r w:rsidR="007157A5" w:rsidRPr="001A3C4F">
        <w:rPr>
          <w:rFonts w:ascii="Times New Roman" w:eastAsia="Times New Roman" w:hAnsi="Times New Roman" w:cs="Times New Roman"/>
          <w:sz w:val="22"/>
          <w:szCs w:val="22"/>
        </w:rPr>
        <w:t>ê</w:t>
      </w:r>
      <w:r w:rsidR="007157A5" w:rsidRPr="001A3C4F">
        <w:rPr>
          <w:rFonts w:ascii="Times New Roman" w:eastAsia="Times New Roman" w:hAnsi="Times New Roman" w:cs="Times New Roman"/>
          <w:spacing w:val="-2"/>
          <w:sz w:val="22"/>
          <w:szCs w:val="22"/>
        </w:rPr>
        <w:t>n</w:t>
      </w:r>
      <w:r w:rsidR="007157A5" w:rsidRPr="001A3C4F">
        <w:rPr>
          <w:rFonts w:ascii="Times New Roman" w:eastAsia="Times New Roman" w:hAnsi="Times New Roman" w:cs="Times New Roman"/>
          <w:sz w:val="22"/>
          <w:szCs w:val="22"/>
        </w:rPr>
        <w:t>c</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z w:val="22"/>
          <w:szCs w:val="22"/>
        </w:rPr>
        <w:t xml:space="preserve">a </w:t>
      </w:r>
      <w:r w:rsidR="007157A5" w:rsidRPr="001A3C4F">
        <w:rPr>
          <w:rFonts w:ascii="Times New Roman" w:eastAsia="Times New Roman" w:hAnsi="Times New Roman" w:cs="Times New Roman"/>
          <w:spacing w:val="-5"/>
          <w:sz w:val="22"/>
          <w:szCs w:val="22"/>
        </w:rPr>
        <w:t>d</w:t>
      </w:r>
      <w:r w:rsidR="007157A5" w:rsidRPr="001A3C4F">
        <w:rPr>
          <w:rFonts w:ascii="Times New Roman" w:eastAsia="Times New Roman" w:hAnsi="Times New Roman" w:cs="Times New Roman"/>
          <w:sz w:val="22"/>
          <w:szCs w:val="22"/>
        </w:rPr>
        <w:t>e v</w:t>
      </w:r>
      <w:r w:rsidR="007157A5" w:rsidRPr="001A3C4F">
        <w:rPr>
          <w:rFonts w:ascii="Times New Roman" w:eastAsia="Times New Roman" w:hAnsi="Times New Roman" w:cs="Times New Roman"/>
          <w:spacing w:val="1"/>
          <w:sz w:val="22"/>
          <w:szCs w:val="22"/>
        </w:rPr>
        <w:t>í</w:t>
      </w:r>
      <w:r w:rsidR="007157A5" w:rsidRPr="001A3C4F">
        <w:rPr>
          <w:rFonts w:ascii="Times New Roman" w:eastAsia="Times New Roman" w:hAnsi="Times New Roman" w:cs="Times New Roman"/>
          <w:sz w:val="22"/>
          <w:szCs w:val="22"/>
        </w:rPr>
        <w:t>c</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z w:val="22"/>
          <w:szCs w:val="22"/>
        </w:rPr>
        <w:t>os</w:t>
      </w:r>
      <w:r w:rsidR="007157A5" w:rsidRPr="001A3C4F">
        <w:rPr>
          <w:rFonts w:ascii="Times New Roman" w:eastAsia="Times New Roman" w:hAnsi="Times New Roman" w:cs="Times New Roman"/>
          <w:spacing w:val="27"/>
          <w:sz w:val="22"/>
          <w:szCs w:val="22"/>
        </w:rPr>
        <w:t xml:space="preserve"> </w:t>
      </w:r>
      <w:r w:rsidR="007157A5" w:rsidRPr="001A3C4F">
        <w:rPr>
          <w:rFonts w:ascii="Times New Roman" w:eastAsia="Times New Roman" w:hAnsi="Times New Roman" w:cs="Times New Roman"/>
          <w:sz w:val="22"/>
          <w:szCs w:val="22"/>
        </w:rPr>
        <w:t>d</w:t>
      </w:r>
      <w:r w:rsidR="008440A9" w:rsidRPr="001A3C4F">
        <w:rPr>
          <w:rFonts w:ascii="Times New Roman" w:eastAsia="Times New Roman" w:hAnsi="Times New Roman" w:cs="Times New Roman"/>
          <w:sz w:val="22"/>
          <w:szCs w:val="22"/>
        </w:rPr>
        <w:t xml:space="preserve">o </w:t>
      </w:r>
      <w:proofErr w:type="spellStart"/>
      <w:r w:rsidR="008440A9" w:rsidRPr="001A3C4F">
        <w:rPr>
          <w:rFonts w:ascii="Times New Roman" w:eastAsia="Times New Roman" w:hAnsi="Times New Roman" w:cs="Times New Roman"/>
          <w:i/>
          <w:iCs/>
          <w:sz w:val="22"/>
          <w:szCs w:val="22"/>
        </w:rPr>
        <w:t>Covenant</w:t>
      </w:r>
      <w:proofErr w:type="spellEnd"/>
      <w:r w:rsidR="007157A5" w:rsidRPr="001A3C4F">
        <w:rPr>
          <w:rFonts w:ascii="Times New Roman" w:eastAsia="Times New Roman" w:hAnsi="Times New Roman" w:cs="Times New Roman"/>
          <w:spacing w:val="29"/>
          <w:sz w:val="22"/>
          <w:szCs w:val="22"/>
        </w:rPr>
        <w:t xml:space="preserve"> </w:t>
      </w:r>
      <w:r w:rsidR="007157A5" w:rsidRPr="001A3C4F">
        <w:rPr>
          <w:rFonts w:ascii="Times New Roman" w:eastAsia="Times New Roman" w:hAnsi="Times New Roman" w:cs="Times New Roman"/>
          <w:spacing w:val="-3"/>
          <w:sz w:val="22"/>
          <w:szCs w:val="22"/>
        </w:rPr>
        <w:t>F</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z w:val="22"/>
          <w:szCs w:val="22"/>
        </w:rPr>
        <w:t>nan</w:t>
      </w:r>
      <w:r w:rsidR="007157A5" w:rsidRPr="001A3C4F">
        <w:rPr>
          <w:rFonts w:ascii="Times New Roman" w:eastAsia="Times New Roman" w:hAnsi="Times New Roman" w:cs="Times New Roman"/>
          <w:spacing w:val="-2"/>
          <w:sz w:val="22"/>
          <w:szCs w:val="22"/>
        </w:rPr>
        <w:t>ce</w:t>
      </w:r>
      <w:r w:rsidR="007157A5" w:rsidRPr="001A3C4F">
        <w:rPr>
          <w:rFonts w:ascii="Times New Roman" w:eastAsia="Times New Roman" w:hAnsi="Times New Roman" w:cs="Times New Roman"/>
          <w:spacing w:val="1"/>
          <w:sz w:val="22"/>
          <w:szCs w:val="22"/>
        </w:rPr>
        <w:t>ir</w:t>
      </w:r>
      <w:r w:rsidR="007157A5" w:rsidRPr="001A3C4F">
        <w:rPr>
          <w:rFonts w:ascii="Times New Roman" w:eastAsia="Times New Roman" w:hAnsi="Times New Roman" w:cs="Times New Roman"/>
          <w:sz w:val="22"/>
          <w:szCs w:val="22"/>
        </w:rPr>
        <w:t>o</w:t>
      </w:r>
      <w:r w:rsidR="007157A5" w:rsidRPr="001A3C4F">
        <w:rPr>
          <w:rFonts w:ascii="Times New Roman" w:eastAsia="Times New Roman" w:hAnsi="Times New Roman" w:cs="Times New Roman"/>
          <w:spacing w:val="27"/>
          <w:sz w:val="22"/>
          <w:szCs w:val="22"/>
        </w:rPr>
        <w:t xml:space="preserve"> </w:t>
      </w:r>
      <w:r w:rsidR="007157A5" w:rsidRPr="001A3C4F">
        <w:rPr>
          <w:rFonts w:ascii="Times New Roman" w:eastAsia="Times New Roman" w:hAnsi="Times New Roman" w:cs="Times New Roman"/>
          <w:sz w:val="22"/>
          <w:szCs w:val="22"/>
        </w:rPr>
        <w:t>e</w:t>
      </w:r>
      <w:r w:rsidR="007157A5" w:rsidRPr="001A3C4F">
        <w:rPr>
          <w:rFonts w:ascii="Times New Roman" w:eastAsia="Times New Roman" w:hAnsi="Times New Roman" w:cs="Times New Roman"/>
          <w:spacing w:val="29"/>
          <w:sz w:val="22"/>
          <w:szCs w:val="22"/>
        </w:rPr>
        <w:t xml:space="preserve"> </w:t>
      </w:r>
      <w:r w:rsidR="007157A5" w:rsidRPr="001A3C4F">
        <w:rPr>
          <w:rFonts w:ascii="Times New Roman" w:eastAsia="Times New Roman" w:hAnsi="Times New Roman" w:cs="Times New Roman"/>
          <w:sz w:val="22"/>
          <w:szCs w:val="22"/>
        </w:rPr>
        <w:t>a</w:t>
      </w:r>
      <w:r w:rsidR="007157A5" w:rsidRPr="001A3C4F">
        <w:rPr>
          <w:rFonts w:ascii="Times New Roman" w:eastAsia="Times New Roman" w:hAnsi="Times New Roman" w:cs="Times New Roman"/>
          <w:spacing w:val="1"/>
          <w:sz w:val="22"/>
          <w:szCs w:val="22"/>
        </w:rPr>
        <w:t>s</w:t>
      </w:r>
      <w:r w:rsidR="007157A5" w:rsidRPr="001A3C4F">
        <w:rPr>
          <w:rFonts w:ascii="Times New Roman" w:eastAsia="Times New Roman" w:hAnsi="Times New Roman" w:cs="Times New Roman"/>
          <w:spacing w:val="-2"/>
          <w:sz w:val="22"/>
          <w:szCs w:val="22"/>
        </w:rPr>
        <w:t>s</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z w:val="22"/>
          <w:szCs w:val="22"/>
        </w:rPr>
        <w:t>n</w:t>
      </w:r>
      <w:r w:rsidR="007157A5" w:rsidRPr="001A3C4F">
        <w:rPr>
          <w:rFonts w:ascii="Times New Roman" w:eastAsia="Times New Roman" w:hAnsi="Times New Roman" w:cs="Times New Roman"/>
          <w:spacing w:val="-2"/>
          <w:sz w:val="22"/>
          <w:szCs w:val="22"/>
        </w:rPr>
        <w:t>a</w:t>
      </w:r>
      <w:r w:rsidR="007157A5" w:rsidRPr="001A3C4F">
        <w:rPr>
          <w:rFonts w:ascii="Times New Roman" w:eastAsia="Times New Roman" w:hAnsi="Times New Roman" w:cs="Times New Roman"/>
          <w:sz w:val="22"/>
          <w:szCs w:val="22"/>
        </w:rPr>
        <w:t>do</w:t>
      </w:r>
      <w:r w:rsidR="007157A5" w:rsidRPr="001A3C4F">
        <w:rPr>
          <w:rFonts w:ascii="Times New Roman" w:eastAsia="Times New Roman" w:hAnsi="Times New Roman" w:cs="Times New Roman"/>
          <w:spacing w:val="30"/>
          <w:sz w:val="22"/>
          <w:szCs w:val="22"/>
        </w:rPr>
        <w:t xml:space="preserve"> </w:t>
      </w:r>
      <w:r w:rsidR="007157A5" w:rsidRPr="001A3C4F">
        <w:rPr>
          <w:rFonts w:ascii="Times New Roman" w:eastAsia="Times New Roman" w:hAnsi="Times New Roman" w:cs="Times New Roman"/>
          <w:sz w:val="22"/>
          <w:szCs w:val="22"/>
        </w:rPr>
        <w:t>p</w:t>
      </w:r>
      <w:r w:rsidR="007157A5" w:rsidRPr="001A3C4F">
        <w:rPr>
          <w:rFonts w:ascii="Times New Roman" w:eastAsia="Times New Roman" w:hAnsi="Times New Roman" w:cs="Times New Roman"/>
          <w:spacing w:val="-2"/>
          <w:sz w:val="22"/>
          <w:szCs w:val="22"/>
        </w:rPr>
        <w:t>o</w:t>
      </w:r>
      <w:r w:rsidR="007157A5" w:rsidRPr="001A3C4F">
        <w:rPr>
          <w:rFonts w:ascii="Times New Roman" w:eastAsia="Times New Roman" w:hAnsi="Times New Roman" w:cs="Times New Roman"/>
          <w:sz w:val="22"/>
          <w:szCs w:val="22"/>
        </w:rPr>
        <w:t>r</w:t>
      </w:r>
      <w:r w:rsidR="007157A5" w:rsidRPr="001A3C4F">
        <w:rPr>
          <w:rFonts w:ascii="Times New Roman" w:eastAsia="Times New Roman" w:hAnsi="Times New Roman" w:cs="Times New Roman"/>
          <w:spacing w:val="27"/>
          <w:sz w:val="22"/>
          <w:szCs w:val="22"/>
        </w:rPr>
        <w:t xml:space="preserve"> </w:t>
      </w:r>
      <w:r w:rsidR="007157A5" w:rsidRPr="001A3C4F">
        <w:rPr>
          <w:rFonts w:ascii="Times New Roman" w:eastAsia="Times New Roman" w:hAnsi="Times New Roman" w:cs="Times New Roman"/>
          <w:spacing w:val="1"/>
          <w:sz w:val="22"/>
          <w:szCs w:val="22"/>
        </w:rPr>
        <w:t>r</w:t>
      </w:r>
      <w:r w:rsidR="007157A5" w:rsidRPr="001A3C4F">
        <w:rPr>
          <w:rFonts w:ascii="Times New Roman" w:eastAsia="Times New Roman" w:hAnsi="Times New Roman" w:cs="Times New Roman"/>
          <w:sz w:val="22"/>
          <w:szCs w:val="22"/>
        </w:rPr>
        <w:t>e</w:t>
      </w:r>
      <w:r w:rsidR="007157A5" w:rsidRPr="001A3C4F">
        <w:rPr>
          <w:rFonts w:ascii="Times New Roman" w:eastAsia="Times New Roman" w:hAnsi="Times New Roman" w:cs="Times New Roman"/>
          <w:spacing w:val="-2"/>
          <w:sz w:val="22"/>
          <w:szCs w:val="22"/>
        </w:rPr>
        <w:t>p</w:t>
      </w:r>
      <w:r w:rsidR="007157A5" w:rsidRPr="001A3C4F">
        <w:rPr>
          <w:rFonts w:ascii="Times New Roman" w:eastAsia="Times New Roman" w:hAnsi="Times New Roman" w:cs="Times New Roman"/>
          <w:spacing w:val="1"/>
          <w:sz w:val="22"/>
          <w:szCs w:val="22"/>
        </w:rPr>
        <w:t>r</w:t>
      </w:r>
      <w:r w:rsidR="007157A5" w:rsidRPr="001A3C4F">
        <w:rPr>
          <w:rFonts w:ascii="Times New Roman" w:eastAsia="Times New Roman" w:hAnsi="Times New Roman" w:cs="Times New Roman"/>
          <w:sz w:val="22"/>
          <w:szCs w:val="22"/>
        </w:rPr>
        <w:t>e</w:t>
      </w:r>
      <w:r w:rsidR="007157A5" w:rsidRPr="001A3C4F">
        <w:rPr>
          <w:rFonts w:ascii="Times New Roman" w:eastAsia="Times New Roman" w:hAnsi="Times New Roman" w:cs="Times New Roman"/>
          <w:spacing w:val="-2"/>
          <w:sz w:val="22"/>
          <w:szCs w:val="22"/>
        </w:rPr>
        <w:t>se</w:t>
      </w:r>
      <w:r w:rsidR="007157A5" w:rsidRPr="001A3C4F">
        <w:rPr>
          <w:rFonts w:ascii="Times New Roman" w:eastAsia="Times New Roman" w:hAnsi="Times New Roman" w:cs="Times New Roman"/>
          <w:sz w:val="22"/>
          <w:szCs w:val="22"/>
        </w:rPr>
        <w:t>n</w:t>
      </w:r>
      <w:r w:rsidR="007157A5" w:rsidRPr="001A3C4F">
        <w:rPr>
          <w:rFonts w:ascii="Times New Roman" w:eastAsia="Times New Roman" w:hAnsi="Times New Roman" w:cs="Times New Roman"/>
          <w:spacing w:val="1"/>
          <w:sz w:val="22"/>
          <w:szCs w:val="22"/>
        </w:rPr>
        <w:t>t</w:t>
      </w:r>
      <w:r w:rsidR="007157A5" w:rsidRPr="001A3C4F">
        <w:rPr>
          <w:rFonts w:ascii="Times New Roman" w:eastAsia="Times New Roman" w:hAnsi="Times New Roman" w:cs="Times New Roman"/>
          <w:sz w:val="22"/>
          <w:szCs w:val="22"/>
        </w:rPr>
        <w:t>a</w:t>
      </w:r>
      <w:r w:rsidR="007157A5" w:rsidRPr="001A3C4F">
        <w:rPr>
          <w:rFonts w:ascii="Times New Roman" w:eastAsia="Times New Roman" w:hAnsi="Times New Roman" w:cs="Times New Roman"/>
          <w:spacing w:val="-2"/>
          <w:sz w:val="22"/>
          <w:szCs w:val="22"/>
        </w:rPr>
        <w:t>n</w:t>
      </w:r>
      <w:r w:rsidR="007157A5" w:rsidRPr="001A3C4F">
        <w:rPr>
          <w:rFonts w:ascii="Times New Roman" w:eastAsia="Times New Roman" w:hAnsi="Times New Roman" w:cs="Times New Roman"/>
          <w:spacing w:val="1"/>
          <w:sz w:val="22"/>
          <w:szCs w:val="22"/>
        </w:rPr>
        <w:t>t</w:t>
      </w:r>
      <w:r w:rsidR="007157A5" w:rsidRPr="001A3C4F">
        <w:rPr>
          <w:rFonts w:ascii="Times New Roman" w:eastAsia="Times New Roman" w:hAnsi="Times New Roman" w:cs="Times New Roman"/>
          <w:sz w:val="22"/>
          <w:szCs w:val="22"/>
        </w:rPr>
        <w:t>es</w:t>
      </w:r>
      <w:r w:rsidR="007157A5" w:rsidRPr="001A3C4F">
        <w:rPr>
          <w:rFonts w:ascii="Times New Roman" w:eastAsia="Times New Roman" w:hAnsi="Times New Roman" w:cs="Times New Roman"/>
          <w:spacing w:val="27"/>
          <w:sz w:val="22"/>
          <w:szCs w:val="22"/>
        </w:rPr>
        <w:t xml:space="preserve"> </w:t>
      </w:r>
      <w:r w:rsidR="007157A5" w:rsidRPr="001A3C4F">
        <w:rPr>
          <w:rFonts w:ascii="Times New Roman" w:eastAsia="Times New Roman" w:hAnsi="Times New Roman" w:cs="Times New Roman"/>
          <w:spacing w:val="-1"/>
          <w:sz w:val="22"/>
          <w:szCs w:val="22"/>
        </w:rPr>
        <w:t>l</w:t>
      </w:r>
      <w:r w:rsidR="007157A5" w:rsidRPr="001A3C4F">
        <w:rPr>
          <w:rFonts w:ascii="Times New Roman" w:eastAsia="Times New Roman" w:hAnsi="Times New Roman" w:cs="Times New Roman"/>
          <w:sz w:val="22"/>
          <w:szCs w:val="22"/>
        </w:rPr>
        <w:t>eg</w:t>
      </w:r>
      <w:r w:rsidR="007157A5" w:rsidRPr="001A3C4F">
        <w:rPr>
          <w:rFonts w:ascii="Times New Roman" w:eastAsia="Times New Roman" w:hAnsi="Times New Roman" w:cs="Times New Roman"/>
          <w:spacing w:val="-2"/>
          <w:sz w:val="22"/>
          <w:szCs w:val="22"/>
        </w:rPr>
        <w:t>a</w:t>
      </w:r>
      <w:r w:rsidR="007157A5" w:rsidRPr="001A3C4F">
        <w:rPr>
          <w:rFonts w:ascii="Times New Roman" w:eastAsia="Times New Roman" w:hAnsi="Times New Roman" w:cs="Times New Roman"/>
          <w:spacing w:val="1"/>
          <w:sz w:val="22"/>
          <w:szCs w:val="22"/>
        </w:rPr>
        <w:t>i</w:t>
      </w:r>
      <w:r w:rsidR="007157A5" w:rsidRPr="001A3C4F">
        <w:rPr>
          <w:rFonts w:ascii="Times New Roman" w:eastAsia="Times New Roman" w:hAnsi="Times New Roman" w:cs="Times New Roman"/>
          <w:sz w:val="22"/>
          <w:szCs w:val="22"/>
        </w:rPr>
        <w:t>s</w:t>
      </w:r>
      <w:r w:rsidR="007157A5" w:rsidRPr="001A3C4F">
        <w:rPr>
          <w:rFonts w:ascii="Times New Roman" w:eastAsia="Times New Roman" w:hAnsi="Times New Roman" w:cs="Times New Roman"/>
          <w:spacing w:val="29"/>
          <w:sz w:val="22"/>
          <w:szCs w:val="22"/>
        </w:rPr>
        <w:t xml:space="preserve"> </w:t>
      </w:r>
      <w:r w:rsidR="007157A5" w:rsidRPr="001A3C4F">
        <w:rPr>
          <w:rFonts w:ascii="Times New Roman" w:eastAsia="Times New Roman" w:hAnsi="Times New Roman" w:cs="Times New Roman"/>
          <w:spacing w:val="-2"/>
          <w:sz w:val="22"/>
          <w:szCs w:val="22"/>
        </w:rPr>
        <w:t>d</w:t>
      </w:r>
      <w:r w:rsidR="007157A5" w:rsidRPr="001A3C4F">
        <w:rPr>
          <w:rFonts w:ascii="Times New Roman" w:eastAsia="Times New Roman" w:hAnsi="Times New Roman" w:cs="Times New Roman"/>
          <w:sz w:val="22"/>
          <w:szCs w:val="22"/>
        </w:rPr>
        <w:t>a</w:t>
      </w:r>
      <w:r w:rsidR="007157A5" w:rsidRPr="001A3C4F">
        <w:rPr>
          <w:rFonts w:ascii="Times New Roman" w:eastAsia="Times New Roman" w:hAnsi="Times New Roman" w:cs="Times New Roman"/>
          <w:spacing w:val="29"/>
          <w:sz w:val="22"/>
          <w:szCs w:val="22"/>
        </w:rPr>
        <w:t xml:space="preserve"> </w:t>
      </w:r>
      <w:r w:rsidR="007F6D11" w:rsidRPr="001A3C4F">
        <w:rPr>
          <w:rFonts w:ascii="Times New Roman" w:hAnsi="Times New Roman" w:cs="Times New Roman"/>
          <w:sz w:val="22"/>
          <w:szCs w:val="22"/>
        </w:rPr>
        <w:t>Devedora</w:t>
      </w:r>
      <w:r w:rsidR="007157A5" w:rsidRPr="001A3C4F">
        <w:rPr>
          <w:rFonts w:ascii="Times New Roman" w:eastAsia="Times New Roman" w:hAnsi="Times New Roman" w:cs="Times New Roman"/>
          <w:sz w:val="22"/>
          <w:szCs w:val="22"/>
        </w:rPr>
        <w:t xml:space="preserve">, </w:t>
      </w:r>
      <w:r w:rsidR="000D6DC2" w:rsidRPr="001A3C4F">
        <w:rPr>
          <w:rFonts w:ascii="Times New Roman" w:eastAsia="Times New Roman" w:hAnsi="Times New Roman" w:cs="Times New Roman"/>
          <w:sz w:val="22"/>
          <w:szCs w:val="22"/>
        </w:rPr>
        <w:t xml:space="preserve">a </w:t>
      </w:r>
      <w:r w:rsidR="000D6DC2" w:rsidRPr="001A3C4F">
        <w:rPr>
          <w:rFonts w:ascii="Times New Roman" w:eastAsia="Times New Roman" w:hAnsi="Times New Roman" w:cs="Times New Roman"/>
          <w:spacing w:val="1"/>
          <w:sz w:val="22"/>
          <w:szCs w:val="22"/>
        </w:rPr>
        <w:t>s</w:t>
      </w:r>
      <w:r w:rsidR="000D6DC2" w:rsidRPr="001A3C4F">
        <w:rPr>
          <w:rFonts w:ascii="Times New Roman" w:eastAsia="Times New Roman" w:hAnsi="Times New Roman" w:cs="Times New Roman"/>
          <w:sz w:val="22"/>
          <w:szCs w:val="22"/>
        </w:rPr>
        <w:t>a</w:t>
      </w:r>
      <w:r w:rsidR="000D6DC2" w:rsidRPr="001A3C4F">
        <w:rPr>
          <w:rFonts w:ascii="Times New Roman" w:eastAsia="Times New Roman" w:hAnsi="Times New Roman" w:cs="Times New Roman"/>
          <w:spacing w:val="-2"/>
          <w:sz w:val="22"/>
          <w:szCs w:val="22"/>
        </w:rPr>
        <w:t>b</w:t>
      </w:r>
      <w:r w:rsidR="000D6DC2" w:rsidRPr="001A3C4F">
        <w:rPr>
          <w:rFonts w:ascii="Times New Roman" w:eastAsia="Times New Roman" w:hAnsi="Times New Roman" w:cs="Times New Roman"/>
          <w:sz w:val="22"/>
          <w:szCs w:val="22"/>
        </w:rPr>
        <w:t>e</w:t>
      </w:r>
      <w:r w:rsidR="000D6DC2" w:rsidRPr="001A3C4F">
        <w:rPr>
          <w:rFonts w:ascii="Times New Roman" w:eastAsia="Times New Roman" w:hAnsi="Times New Roman" w:cs="Times New Roman"/>
          <w:spacing w:val="-1"/>
          <w:sz w:val="22"/>
          <w:szCs w:val="22"/>
        </w:rPr>
        <w:t>r</w:t>
      </w:r>
      <w:r w:rsidR="000D6DC2" w:rsidRPr="001A3C4F">
        <w:rPr>
          <w:rFonts w:ascii="Times New Roman" w:eastAsia="Times New Roman" w:hAnsi="Times New Roman" w:cs="Times New Roman"/>
          <w:sz w:val="22"/>
          <w:szCs w:val="22"/>
        </w:rPr>
        <w:t xml:space="preserve">: </w:t>
      </w:r>
    </w:p>
    <w:p w14:paraId="79E03145" w14:textId="77777777" w:rsidR="000D6DC2" w:rsidRPr="001A3C4F" w:rsidRDefault="000D6DC2" w:rsidP="009B4504">
      <w:pPr>
        <w:tabs>
          <w:tab w:val="left" w:pos="8080"/>
        </w:tabs>
        <w:jc w:val="both"/>
        <w:rPr>
          <w:rFonts w:ascii="Times New Roman" w:hAnsi="Times New Roman" w:cs="Times New Roman"/>
          <w:sz w:val="22"/>
          <w:szCs w:val="22"/>
          <w:lang w:val="pt-BR"/>
        </w:rPr>
      </w:pPr>
    </w:p>
    <w:p w14:paraId="59792E3E" w14:textId="66B9B4BE" w:rsidR="00C95A8A" w:rsidRPr="001A3C4F" w:rsidRDefault="00C95A8A" w:rsidP="009B4504">
      <w:pPr>
        <w:ind w:left="567"/>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Dívida Líquida / EBITDA</w:t>
      </w:r>
      <w:r w:rsidR="00D7275A" w:rsidRPr="001A3C4F">
        <w:rPr>
          <w:rFonts w:ascii="Times New Roman" w:hAnsi="Times New Roman" w:cs="Times New Roman"/>
          <w:sz w:val="22"/>
          <w:szCs w:val="22"/>
          <w:lang w:val="pt-BR"/>
        </w:rPr>
        <w:t xml:space="preserve"> Ajustado</w:t>
      </w:r>
      <w:r w:rsidRPr="001A3C4F">
        <w:rPr>
          <w:rFonts w:ascii="Times New Roman" w:hAnsi="Times New Roman" w:cs="Times New Roman"/>
          <w:sz w:val="22"/>
          <w:szCs w:val="22"/>
          <w:lang w:val="pt-BR"/>
        </w:rPr>
        <w:t xml:space="preserve"> igual ou menor que 4,0x, sendo certo que caso a Devedora tenha vigente, na data da verificação do </w:t>
      </w:r>
      <w:proofErr w:type="spellStart"/>
      <w:r w:rsidRPr="001A3C4F">
        <w:rPr>
          <w:rFonts w:ascii="Times New Roman" w:hAnsi="Times New Roman" w:cs="Times New Roman"/>
          <w:i/>
          <w:iCs/>
          <w:sz w:val="22"/>
          <w:szCs w:val="22"/>
          <w:lang w:val="pt-BR"/>
        </w:rPr>
        <w:t>Covenant</w:t>
      </w:r>
      <w:proofErr w:type="spellEnd"/>
      <w:r w:rsidRPr="001A3C4F">
        <w:rPr>
          <w:rFonts w:ascii="Times New Roman" w:hAnsi="Times New Roman" w:cs="Times New Roman"/>
          <w:i/>
          <w:iCs/>
          <w:sz w:val="22"/>
          <w:szCs w:val="22"/>
          <w:lang w:val="pt-BR"/>
        </w:rPr>
        <w:t xml:space="preserve"> </w:t>
      </w:r>
      <w:r w:rsidRPr="001A3C4F">
        <w:rPr>
          <w:rFonts w:ascii="Times New Roman" w:hAnsi="Times New Roman" w:cs="Times New Roman"/>
          <w:sz w:val="22"/>
          <w:szCs w:val="22"/>
          <w:lang w:val="pt-BR"/>
        </w:rPr>
        <w:t xml:space="preserve">Financeiro, outra </w:t>
      </w:r>
      <w:r w:rsidR="00E25EE0" w:rsidRPr="001A3C4F">
        <w:rPr>
          <w:rFonts w:ascii="Times New Roman" w:hAnsi="Times New Roman" w:cs="Times New Roman"/>
          <w:sz w:val="22"/>
          <w:szCs w:val="22"/>
          <w:lang w:val="pt-BR"/>
        </w:rPr>
        <w:t>E</w:t>
      </w:r>
      <w:r w:rsidRPr="001A3C4F">
        <w:rPr>
          <w:rFonts w:ascii="Times New Roman" w:hAnsi="Times New Roman" w:cs="Times New Roman"/>
          <w:sz w:val="22"/>
          <w:szCs w:val="22"/>
          <w:lang w:val="pt-BR"/>
        </w:rPr>
        <w:t xml:space="preserve">missão </w:t>
      </w:r>
      <w:r w:rsidR="00E25EE0" w:rsidRPr="001A3C4F">
        <w:rPr>
          <w:rFonts w:ascii="Times New Roman" w:hAnsi="Times New Roman" w:cs="Times New Roman"/>
          <w:sz w:val="22"/>
          <w:szCs w:val="22"/>
          <w:lang w:val="pt-BR"/>
        </w:rPr>
        <w:t>P</w:t>
      </w:r>
      <w:r w:rsidRPr="001A3C4F">
        <w:rPr>
          <w:rFonts w:ascii="Times New Roman" w:hAnsi="Times New Roman" w:cs="Times New Roman"/>
          <w:sz w:val="22"/>
          <w:szCs w:val="22"/>
          <w:lang w:val="pt-BR"/>
        </w:rPr>
        <w:t xml:space="preserve">ública </w:t>
      </w:r>
      <w:r w:rsidR="00E25EE0" w:rsidRPr="001A3C4F">
        <w:rPr>
          <w:rFonts w:ascii="Times New Roman" w:hAnsi="Times New Roman" w:cs="Times New Roman"/>
          <w:sz w:val="22"/>
          <w:szCs w:val="22"/>
          <w:lang w:val="pt-BR"/>
        </w:rPr>
        <w:t>(</w:t>
      </w:r>
      <w:r w:rsidR="00F86A86" w:rsidRPr="001A3C4F">
        <w:rPr>
          <w:rFonts w:ascii="Times New Roman" w:hAnsi="Times New Roman" w:cs="Times New Roman"/>
          <w:sz w:val="22"/>
          <w:szCs w:val="22"/>
          <w:lang w:val="pt-BR"/>
        </w:rPr>
        <w:t>conforme abaixo definida</w:t>
      </w:r>
      <w:r w:rsidR="00E25EE0" w:rsidRPr="001A3C4F">
        <w:rPr>
          <w:rFonts w:ascii="Times New Roman" w:hAnsi="Times New Roman" w:cs="Times New Roman"/>
          <w:sz w:val="22"/>
          <w:szCs w:val="22"/>
          <w:lang w:val="pt-BR"/>
        </w:rPr>
        <w:t xml:space="preserve">) </w:t>
      </w:r>
      <w:r w:rsidRPr="001A3C4F">
        <w:rPr>
          <w:rFonts w:ascii="Times New Roman" w:hAnsi="Times New Roman" w:cs="Times New Roman"/>
          <w:sz w:val="22"/>
          <w:szCs w:val="22"/>
          <w:lang w:val="pt-BR"/>
        </w:rPr>
        <w:t xml:space="preserve">de dívida com índice de </w:t>
      </w:r>
      <w:proofErr w:type="spellStart"/>
      <w:r w:rsidRPr="001A3C4F">
        <w:rPr>
          <w:rFonts w:ascii="Times New Roman" w:hAnsi="Times New Roman" w:cs="Times New Roman"/>
          <w:i/>
          <w:iCs/>
          <w:sz w:val="22"/>
          <w:szCs w:val="22"/>
          <w:lang w:val="pt-BR"/>
        </w:rPr>
        <w:t>covenant</w:t>
      </w:r>
      <w:proofErr w:type="spellEnd"/>
      <w:r w:rsidRPr="001A3C4F">
        <w:rPr>
          <w:rFonts w:ascii="Times New Roman" w:hAnsi="Times New Roman" w:cs="Times New Roman"/>
          <w:sz w:val="22"/>
          <w:szCs w:val="22"/>
          <w:lang w:val="pt-BR"/>
        </w:rPr>
        <w:t xml:space="preserve"> financeiro mais restritivo do que 4,0x, considerar-se-á o índice mais restritivo para fins desta Escritura de Emissão, sem necessidade de aditamento a quaisquer documentos da Emissão. </w:t>
      </w:r>
    </w:p>
    <w:p w14:paraId="1A09F13F" w14:textId="77777777" w:rsidR="00C95A8A" w:rsidRPr="001A3C4F" w:rsidRDefault="00C95A8A" w:rsidP="009B4504">
      <w:pPr>
        <w:ind w:left="567"/>
        <w:jc w:val="both"/>
        <w:rPr>
          <w:rFonts w:ascii="Times New Roman" w:hAnsi="Times New Roman" w:cs="Times New Roman"/>
          <w:sz w:val="22"/>
          <w:szCs w:val="22"/>
          <w:lang w:val="pt-BR"/>
        </w:rPr>
      </w:pPr>
    </w:p>
    <w:p w14:paraId="28CF2B04" w14:textId="579057FF" w:rsidR="000D6DC2" w:rsidRPr="001A3C4F" w:rsidRDefault="00F86A86" w:rsidP="009B4504">
      <w:pPr>
        <w:tabs>
          <w:tab w:val="left" w:pos="8080"/>
        </w:tabs>
        <w:ind w:left="567"/>
        <w:jc w:val="both"/>
        <w:rPr>
          <w:rFonts w:ascii="Times New Roman" w:eastAsia="Times New Roman" w:hAnsi="Times New Roman" w:cs="Times New Roman"/>
          <w:position w:val="-1"/>
          <w:sz w:val="22"/>
          <w:szCs w:val="22"/>
          <w:lang w:val="pt-BR"/>
        </w:rPr>
      </w:pPr>
      <w:r w:rsidRPr="001A3C4F">
        <w:rPr>
          <w:rFonts w:ascii="Times New Roman" w:hAnsi="Times New Roman" w:cs="Times New Roman"/>
          <w:sz w:val="22"/>
          <w:szCs w:val="22"/>
          <w:lang w:val="pt-BR"/>
        </w:rPr>
        <w:t>Não devem</w:t>
      </w:r>
      <w:r w:rsidR="00C95A8A" w:rsidRPr="001A3C4F">
        <w:rPr>
          <w:rFonts w:ascii="Times New Roman" w:hAnsi="Times New Roman" w:cs="Times New Roman"/>
          <w:sz w:val="22"/>
          <w:szCs w:val="22"/>
          <w:lang w:val="pt-BR"/>
        </w:rPr>
        <w:t xml:space="preserve"> ser consideradas como </w:t>
      </w:r>
      <w:r w:rsidR="00E25EE0" w:rsidRPr="001A3C4F">
        <w:rPr>
          <w:rFonts w:ascii="Times New Roman" w:hAnsi="Times New Roman" w:cs="Times New Roman"/>
          <w:sz w:val="22"/>
          <w:szCs w:val="22"/>
          <w:lang w:val="pt-BR"/>
        </w:rPr>
        <w:t>"</w:t>
      </w:r>
      <w:r w:rsidR="00E25EE0" w:rsidRPr="001A3C4F">
        <w:rPr>
          <w:rFonts w:ascii="Times New Roman" w:hAnsi="Times New Roman" w:cs="Times New Roman"/>
          <w:sz w:val="22"/>
          <w:szCs w:val="22"/>
          <w:u w:val="single"/>
          <w:lang w:val="pt-BR"/>
        </w:rPr>
        <w:t>E</w:t>
      </w:r>
      <w:r w:rsidR="00C95A8A" w:rsidRPr="001A3C4F">
        <w:rPr>
          <w:rFonts w:ascii="Times New Roman" w:hAnsi="Times New Roman" w:cs="Times New Roman"/>
          <w:sz w:val="22"/>
          <w:szCs w:val="22"/>
          <w:u w:val="single"/>
          <w:lang w:val="pt-BR"/>
        </w:rPr>
        <w:t xml:space="preserve">missão </w:t>
      </w:r>
      <w:r w:rsidR="00E25EE0" w:rsidRPr="001A3C4F">
        <w:rPr>
          <w:rFonts w:ascii="Times New Roman" w:hAnsi="Times New Roman" w:cs="Times New Roman"/>
          <w:sz w:val="22"/>
          <w:szCs w:val="22"/>
          <w:u w:val="single"/>
          <w:lang w:val="pt-BR"/>
        </w:rPr>
        <w:t>P</w:t>
      </w:r>
      <w:r w:rsidR="00C95A8A" w:rsidRPr="001A3C4F">
        <w:rPr>
          <w:rFonts w:ascii="Times New Roman" w:hAnsi="Times New Roman" w:cs="Times New Roman"/>
          <w:sz w:val="22"/>
          <w:szCs w:val="22"/>
          <w:u w:val="single"/>
          <w:lang w:val="pt-BR"/>
        </w:rPr>
        <w:t>ública</w:t>
      </w:r>
      <w:r w:rsidR="00E25EE0" w:rsidRPr="001A3C4F">
        <w:rPr>
          <w:rFonts w:ascii="Times New Roman" w:hAnsi="Times New Roman" w:cs="Times New Roman"/>
          <w:sz w:val="22"/>
          <w:szCs w:val="22"/>
          <w:lang w:val="pt-BR"/>
        </w:rPr>
        <w:t>"</w:t>
      </w:r>
      <w:r w:rsidR="00C95A8A" w:rsidRPr="001A3C4F">
        <w:rPr>
          <w:rFonts w:ascii="Times New Roman" w:hAnsi="Times New Roman" w:cs="Times New Roman"/>
          <w:sz w:val="22"/>
          <w:szCs w:val="22"/>
          <w:lang w:val="pt-BR"/>
        </w:rPr>
        <w:t xml:space="preserve"> as emissões privadas de debêntures ou quaisquer outros títulos de dívida que não sejam ofertados publicamente</w:t>
      </w:r>
      <w:r w:rsidR="00E25EE0" w:rsidRPr="001A3C4F">
        <w:rPr>
          <w:rFonts w:ascii="Times New Roman" w:hAnsi="Times New Roman" w:cs="Times New Roman"/>
          <w:sz w:val="22"/>
          <w:szCs w:val="22"/>
          <w:lang w:val="pt-BR"/>
        </w:rPr>
        <w:t>,</w:t>
      </w:r>
      <w:r w:rsidR="00C95A8A" w:rsidRPr="001A3C4F">
        <w:rPr>
          <w:rFonts w:ascii="Times New Roman" w:hAnsi="Times New Roman" w:cs="Times New Roman"/>
          <w:sz w:val="22"/>
          <w:szCs w:val="22"/>
          <w:lang w:val="pt-BR"/>
        </w:rPr>
        <w:t xml:space="preserve"> incluindo, sem limitação, dívidas bancárias, financiamentos de bancos de desenvolvimento ou agências de fomentos, bem como quaisquer outras dívidas cujos títulos</w:t>
      </w:r>
      <w:r w:rsidRPr="001A3C4F">
        <w:rPr>
          <w:rFonts w:ascii="Times New Roman" w:hAnsi="Times New Roman" w:cs="Times New Roman"/>
          <w:sz w:val="22"/>
          <w:szCs w:val="22"/>
          <w:lang w:val="pt-BR"/>
        </w:rPr>
        <w:t xml:space="preserve"> não</w:t>
      </w:r>
      <w:r w:rsidR="00C95A8A" w:rsidRPr="001A3C4F">
        <w:rPr>
          <w:rFonts w:ascii="Times New Roman" w:hAnsi="Times New Roman" w:cs="Times New Roman"/>
          <w:sz w:val="22"/>
          <w:szCs w:val="22"/>
          <w:lang w:val="pt-BR"/>
        </w:rPr>
        <w:t xml:space="preserve"> sejam negociados </w:t>
      </w:r>
      <w:r w:rsidRPr="001A3C4F">
        <w:rPr>
          <w:rFonts w:ascii="Times New Roman" w:hAnsi="Times New Roman" w:cs="Times New Roman"/>
          <w:sz w:val="22"/>
          <w:szCs w:val="22"/>
          <w:lang w:val="pt-BR"/>
        </w:rPr>
        <w:t xml:space="preserve">recorrentemente </w:t>
      </w:r>
      <w:r w:rsidR="00C95A8A" w:rsidRPr="001A3C4F">
        <w:rPr>
          <w:rFonts w:ascii="Times New Roman" w:hAnsi="Times New Roman" w:cs="Times New Roman"/>
          <w:sz w:val="22"/>
          <w:szCs w:val="22"/>
          <w:lang w:val="pt-BR"/>
        </w:rPr>
        <w:t>no mercado</w:t>
      </w:r>
      <w:r w:rsidRPr="001A3C4F">
        <w:rPr>
          <w:rFonts w:ascii="Times New Roman" w:hAnsi="Times New Roman" w:cs="Times New Roman"/>
          <w:sz w:val="22"/>
          <w:szCs w:val="22"/>
          <w:lang w:val="pt-BR"/>
        </w:rPr>
        <w:t>. Todavia, devem ser consideradas como Emissão Pública</w:t>
      </w:r>
      <w:r w:rsidR="00C95A8A" w:rsidRPr="001A3C4F">
        <w:rPr>
          <w:rFonts w:ascii="Times New Roman" w:hAnsi="Times New Roman" w:cs="Times New Roman"/>
          <w:sz w:val="22"/>
          <w:szCs w:val="22"/>
          <w:lang w:val="pt-BR"/>
        </w:rPr>
        <w:t xml:space="preserve"> os títulos emitidos de forma privada pela Devedora e que sirvam de lastro em operações de securitização ofertadas publicamente</w:t>
      </w:r>
      <w:r w:rsidR="00DA11C4" w:rsidRPr="001A3C4F">
        <w:rPr>
          <w:rFonts w:ascii="Times New Roman" w:hAnsi="Times New Roman" w:cs="Times New Roman"/>
          <w:sz w:val="22"/>
          <w:szCs w:val="22"/>
          <w:lang w:val="pt-BR"/>
        </w:rPr>
        <w:t xml:space="preserve"> ("</w:t>
      </w:r>
      <w:r w:rsidR="00DA11C4" w:rsidRPr="001A3C4F">
        <w:rPr>
          <w:rFonts w:ascii="Times New Roman" w:hAnsi="Times New Roman" w:cs="Times New Roman"/>
          <w:sz w:val="22"/>
          <w:szCs w:val="22"/>
          <w:u w:val="single"/>
          <w:lang w:val="pt-BR"/>
        </w:rPr>
        <w:t>Emissão Pública</w:t>
      </w:r>
      <w:r w:rsidR="00DA11C4" w:rsidRPr="001A3C4F">
        <w:rPr>
          <w:rFonts w:ascii="Times New Roman" w:hAnsi="Times New Roman" w:cs="Times New Roman"/>
          <w:sz w:val="22"/>
          <w:szCs w:val="22"/>
          <w:lang w:val="pt-BR"/>
        </w:rPr>
        <w:t>")</w:t>
      </w:r>
      <w:r w:rsidR="00C95A8A" w:rsidRPr="001A3C4F">
        <w:rPr>
          <w:rFonts w:ascii="Times New Roman" w:hAnsi="Times New Roman" w:cs="Times New Roman"/>
          <w:sz w:val="22"/>
          <w:szCs w:val="22"/>
          <w:lang w:val="pt-BR"/>
        </w:rPr>
        <w:t>.</w:t>
      </w:r>
      <w:r w:rsidR="008822B8" w:rsidRPr="001A3C4F">
        <w:rPr>
          <w:rFonts w:ascii="Times New Roman" w:hAnsi="Times New Roman" w:cs="Times New Roman"/>
          <w:sz w:val="22"/>
          <w:szCs w:val="22"/>
          <w:lang w:val="pt-BR"/>
        </w:rPr>
        <w:t xml:space="preserve"> O instrumento de qualquer </w:t>
      </w:r>
      <w:r w:rsidR="008822B8" w:rsidRPr="001A3C4F">
        <w:rPr>
          <w:rFonts w:ascii="Times New Roman" w:hAnsi="Times New Roman" w:cs="Times New Roman"/>
          <w:sz w:val="22"/>
          <w:szCs w:val="22"/>
          <w:lang w:val="pt-BR"/>
        </w:rPr>
        <w:lastRenderedPageBreak/>
        <w:t xml:space="preserve">Emissão Pública pela Devedora, deverá ser enviado à Debenturista, no prazo de até 5 (cinco) Dias Úteis contados de sua assinatura. </w:t>
      </w:r>
    </w:p>
    <w:p w14:paraId="2EB1F12D" w14:textId="77777777" w:rsidR="000D6DC2" w:rsidRPr="001A3C4F" w:rsidRDefault="000D6DC2" w:rsidP="009B4504">
      <w:pPr>
        <w:tabs>
          <w:tab w:val="left" w:pos="8080"/>
        </w:tabs>
        <w:jc w:val="both"/>
        <w:rPr>
          <w:rFonts w:ascii="Times New Roman" w:hAnsi="Times New Roman" w:cs="Times New Roman"/>
          <w:sz w:val="22"/>
          <w:szCs w:val="22"/>
          <w:lang w:val="pt-BR"/>
        </w:rPr>
      </w:pPr>
    </w:p>
    <w:p w14:paraId="7B7E1214" w14:textId="77777777" w:rsidR="000D6DC2" w:rsidRPr="001A3C4F" w:rsidRDefault="000D6DC2" w:rsidP="009B4504">
      <w:pPr>
        <w:tabs>
          <w:tab w:val="left" w:pos="8080"/>
        </w:tabs>
        <w:ind w:left="567"/>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Pa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fi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s d</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 xml:space="preserve">a </w:t>
      </w:r>
      <w:r w:rsidRPr="001A3C4F">
        <w:rPr>
          <w:rFonts w:ascii="Times New Roman" w:eastAsia="Times New Roman" w:hAnsi="Times New Roman" w:cs="Times New Roman"/>
          <w:spacing w:val="-3"/>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 de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ã</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w:t>
      </w:r>
    </w:p>
    <w:p w14:paraId="2E887517" w14:textId="77777777" w:rsidR="000D6DC2" w:rsidRPr="001A3C4F" w:rsidRDefault="000D6DC2" w:rsidP="009B4504">
      <w:pPr>
        <w:tabs>
          <w:tab w:val="left" w:pos="8080"/>
        </w:tabs>
        <w:ind w:left="567"/>
        <w:jc w:val="both"/>
        <w:rPr>
          <w:rFonts w:ascii="Times New Roman" w:hAnsi="Times New Roman" w:cs="Times New Roman"/>
          <w:sz w:val="22"/>
          <w:szCs w:val="22"/>
          <w:lang w:val="pt-BR"/>
        </w:rPr>
      </w:pPr>
    </w:p>
    <w:p w14:paraId="4400B584" w14:textId="7C565CD8" w:rsidR="000D6DC2" w:rsidRPr="001A3C4F" w:rsidRDefault="00D7275A" w:rsidP="009B4504">
      <w:pPr>
        <w:tabs>
          <w:tab w:val="left" w:pos="8080"/>
        </w:tabs>
        <w:ind w:left="567"/>
        <w:jc w:val="both"/>
        <w:rPr>
          <w:rFonts w:ascii="Times New Roman" w:eastAsia="Times New Roman" w:hAnsi="Times New Roman" w:cs="Times New Roman"/>
          <w:sz w:val="22"/>
          <w:szCs w:val="22"/>
          <w:lang w:val="pt-BR"/>
        </w:rPr>
      </w:pPr>
      <w:bookmarkStart w:id="3028" w:name="_Hlk110524333"/>
      <w:r w:rsidRPr="001A3C4F">
        <w:rPr>
          <w:rFonts w:ascii="Times New Roman" w:eastAsia="Times New Roman" w:hAnsi="Times New Roman" w:cs="Times New Roman"/>
          <w:bCs/>
          <w:sz w:val="22"/>
          <w:szCs w:val="22"/>
          <w:lang w:val="pt-BR"/>
        </w:rPr>
        <w:t xml:space="preserve">"Dívida Líquida" significa (i) o somatório das rubricas (a) "Empréstimos e Financiamentos", constante do Passivo Circulante e do Passivo não Circulante; e (b) "Debêntures", constante do Passivo Circulante e do Passivo não Circulante </w:t>
      </w:r>
      <w:bookmarkStart w:id="3029" w:name="_Hlk110940352"/>
      <w:r w:rsidR="00811DCA" w:rsidRPr="001A3C4F">
        <w:rPr>
          <w:rFonts w:ascii="Times New Roman" w:eastAsia="Times New Roman" w:hAnsi="Times New Roman" w:cs="Times New Roman"/>
          <w:bCs/>
          <w:sz w:val="22"/>
          <w:szCs w:val="22"/>
          <w:lang w:val="pt-BR"/>
        </w:rPr>
        <w:t xml:space="preserve">(ou rubricas que vierem a substituí-las no futuro) </w:t>
      </w:r>
      <w:bookmarkEnd w:id="3029"/>
      <w:r w:rsidRPr="001A3C4F">
        <w:rPr>
          <w:rFonts w:ascii="Times New Roman" w:eastAsia="Times New Roman" w:hAnsi="Times New Roman" w:cs="Times New Roman"/>
          <w:bCs/>
          <w:sz w:val="22"/>
          <w:szCs w:val="22"/>
          <w:lang w:val="pt-BR"/>
        </w:rPr>
        <w:t>e (c) "Instrumentos Financeiros Derivativos – Swap", constante do Passivo Circulante e do Passivo não Circulante (ou rubricas que vierem a substituí-las no futuro); (</w:t>
      </w:r>
      <w:proofErr w:type="spellStart"/>
      <w:r w:rsidRPr="001A3C4F">
        <w:rPr>
          <w:rFonts w:ascii="Times New Roman" w:eastAsia="Times New Roman" w:hAnsi="Times New Roman" w:cs="Times New Roman"/>
          <w:bCs/>
          <w:sz w:val="22"/>
          <w:szCs w:val="22"/>
          <w:lang w:val="pt-BR"/>
        </w:rPr>
        <w:t>ii</w:t>
      </w:r>
      <w:proofErr w:type="spellEnd"/>
      <w:r w:rsidRPr="001A3C4F">
        <w:rPr>
          <w:rFonts w:ascii="Times New Roman" w:eastAsia="Times New Roman" w:hAnsi="Times New Roman" w:cs="Times New Roman"/>
          <w:bCs/>
          <w:sz w:val="22"/>
          <w:szCs w:val="22"/>
          <w:lang w:val="pt-BR"/>
        </w:rPr>
        <w:t>) subtraindo o somatório das rubricas (a) "Caixa e Equivalentes de Caixa" constante do Ativo Circulante; (b) "Aplicações Financeiras" constante do Ativo Circulante e Ativo não Circulante</w:t>
      </w:r>
      <w:r w:rsidR="00811DCA" w:rsidRPr="001A3C4F">
        <w:rPr>
          <w:rFonts w:ascii="Times New Roman" w:eastAsia="Times New Roman" w:hAnsi="Times New Roman" w:cs="Times New Roman"/>
          <w:bCs/>
          <w:sz w:val="22"/>
          <w:szCs w:val="22"/>
          <w:lang w:val="pt-BR"/>
        </w:rPr>
        <w:t xml:space="preserve"> </w:t>
      </w:r>
      <w:bookmarkStart w:id="3030" w:name="_Hlk110940381"/>
      <w:r w:rsidR="00811DCA" w:rsidRPr="001A3C4F">
        <w:rPr>
          <w:rFonts w:ascii="Times New Roman" w:eastAsia="Times New Roman" w:hAnsi="Times New Roman" w:cs="Times New Roman"/>
          <w:bCs/>
          <w:sz w:val="22"/>
          <w:szCs w:val="22"/>
          <w:lang w:val="pt-BR"/>
        </w:rPr>
        <w:t>(ou rubricas que vierem a substituí-las no futuro)</w:t>
      </w:r>
      <w:bookmarkEnd w:id="3030"/>
      <w:r w:rsidRPr="001A3C4F">
        <w:rPr>
          <w:rFonts w:ascii="Times New Roman" w:eastAsia="Times New Roman" w:hAnsi="Times New Roman" w:cs="Times New Roman"/>
          <w:bCs/>
          <w:sz w:val="22"/>
          <w:szCs w:val="22"/>
          <w:lang w:val="pt-BR"/>
        </w:rPr>
        <w:t>, e (</w:t>
      </w:r>
      <w:r w:rsidR="00701D00" w:rsidRPr="001A3C4F">
        <w:rPr>
          <w:rFonts w:ascii="Times New Roman" w:eastAsia="Times New Roman" w:hAnsi="Times New Roman" w:cs="Times New Roman"/>
          <w:bCs/>
          <w:sz w:val="22"/>
          <w:szCs w:val="22"/>
          <w:lang w:val="pt-BR"/>
        </w:rPr>
        <w:t>c</w:t>
      </w:r>
      <w:r w:rsidRPr="001A3C4F">
        <w:rPr>
          <w:rFonts w:ascii="Times New Roman" w:eastAsia="Times New Roman" w:hAnsi="Times New Roman" w:cs="Times New Roman"/>
          <w:bCs/>
          <w:sz w:val="22"/>
          <w:szCs w:val="22"/>
          <w:lang w:val="pt-BR"/>
        </w:rPr>
        <w:t>) "Instrumentos Financeiros Derivativos – Swap", constante do Ativo Circulante e do Ativo Não Circulante (ou rubricas que vierem a substituí-las no futuro). As rubricas acima serão conforme as demonstrações financeiras consolidadas auditadas da Devedora divulgadas no sistema da CVM</w:t>
      </w:r>
      <w:bookmarkEnd w:id="3028"/>
      <w:r w:rsidR="000D6DC2" w:rsidRPr="001A3C4F">
        <w:rPr>
          <w:rFonts w:ascii="Times New Roman" w:eastAsia="Times New Roman" w:hAnsi="Times New Roman" w:cs="Times New Roman"/>
          <w:sz w:val="22"/>
          <w:szCs w:val="22"/>
          <w:lang w:val="pt-BR"/>
        </w:rPr>
        <w:t>;</w:t>
      </w:r>
      <w:r w:rsidR="00620276" w:rsidRPr="001A3C4F">
        <w:rPr>
          <w:rFonts w:ascii="Times New Roman" w:eastAsia="Times New Roman" w:hAnsi="Times New Roman" w:cs="Times New Roman"/>
          <w:sz w:val="22"/>
          <w:szCs w:val="22"/>
          <w:lang w:val="pt-BR"/>
        </w:rPr>
        <w:t xml:space="preserve"> </w:t>
      </w:r>
    </w:p>
    <w:p w14:paraId="6A4071B3" w14:textId="77777777" w:rsidR="000D6DC2" w:rsidRPr="001A3C4F" w:rsidRDefault="000D6DC2" w:rsidP="009B4504">
      <w:pPr>
        <w:tabs>
          <w:tab w:val="left" w:pos="8080"/>
        </w:tabs>
        <w:ind w:left="567"/>
        <w:jc w:val="both"/>
        <w:rPr>
          <w:rFonts w:ascii="Times New Roman" w:hAnsi="Times New Roman" w:cs="Times New Roman"/>
          <w:sz w:val="22"/>
          <w:szCs w:val="22"/>
          <w:lang w:val="pt-BR"/>
        </w:rPr>
      </w:pPr>
    </w:p>
    <w:p w14:paraId="4556DDAF" w14:textId="50A5F25A" w:rsidR="000D6DC2" w:rsidRPr="001A3C4F" w:rsidRDefault="00C408BE" w:rsidP="009B4504">
      <w:pPr>
        <w:tabs>
          <w:tab w:val="left" w:pos="8080"/>
        </w:tabs>
        <w:ind w:left="567"/>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w:t>
      </w:r>
      <w:r w:rsidR="000D6DC2" w:rsidRPr="001A3C4F">
        <w:rPr>
          <w:rFonts w:ascii="Times New Roman" w:eastAsia="Times New Roman" w:hAnsi="Times New Roman" w:cs="Times New Roman"/>
          <w:sz w:val="22"/>
          <w:szCs w:val="22"/>
          <w:u w:color="000000"/>
          <w:lang w:val="pt-BR"/>
        </w:rPr>
        <w:t>E</w:t>
      </w:r>
      <w:r w:rsidR="000D6DC2" w:rsidRPr="001A3C4F">
        <w:rPr>
          <w:rFonts w:ascii="Times New Roman" w:eastAsia="Times New Roman" w:hAnsi="Times New Roman" w:cs="Times New Roman"/>
          <w:spacing w:val="-1"/>
          <w:sz w:val="22"/>
          <w:szCs w:val="22"/>
          <w:u w:color="000000"/>
          <w:lang w:val="pt-BR"/>
        </w:rPr>
        <w:t>B</w:t>
      </w:r>
      <w:r w:rsidR="000D6DC2" w:rsidRPr="001A3C4F">
        <w:rPr>
          <w:rFonts w:ascii="Times New Roman" w:eastAsia="Times New Roman" w:hAnsi="Times New Roman" w:cs="Times New Roman"/>
          <w:spacing w:val="-2"/>
          <w:sz w:val="22"/>
          <w:szCs w:val="22"/>
          <w:u w:color="000000"/>
          <w:lang w:val="pt-BR"/>
        </w:rPr>
        <w:t>I</w:t>
      </w:r>
      <w:r w:rsidR="000D6DC2" w:rsidRPr="001A3C4F">
        <w:rPr>
          <w:rFonts w:ascii="Times New Roman" w:eastAsia="Times New Roman" w:hAnsi="Times New Roman" w:cs="Times New Roman"/>
          <w:spacing w:val="-1"/>
          <w:sz w:val="22"/>
          <w:szCs w:val="22"/>
          <w:u w:color="000000"/>
          <w:lang w:val="pt-BR"/>
        </w:rPr>
        <w:t>TDA</w:t>
      </w:r>
      <w:r w:rsidR="00D7275A" w:rsidRPr="001A3C4F">
        <w:rPr>
          <w:rFonts w:ascii="Times New Roman" w:eastAsia="Times New Roman" w:hAnsi="Times New Roman" w:cs="Times New Roman"/>
          <w:spacing w:val="-1"/>
          <w:sz w:val="22"/>
          <w:szCs w:val="22"/>
          <w:u w:color="000000"/>
          <w:lang w:val="pt-BR"/>
        </w:rPr>
        <w:t xml:space="preserve"> Ajustado</w:t>
      </w:r>
      <w:r w:rsidRPr="001A3C4F">
        <w:rPr>
          <w:rFonts w:ascii="Times New Roman" w:eastAsia="Times New Roman" w:hAnsi="Times New Roman" w:cs="Times New Roman"/>
          <w:sz w:val="22"/>
          <w:szCs w:val="22"/>
          <w:lang w:val="pt-BR"/>
        </w:rPr>
        <w:t>"</w:t>
      </w:r>
      <w:r w:rsidR="000D6DC2" w:rsidRPr="001A3C4F">
        <w:rPr>
          <w:rFonts w:ascii="Times New Roman" w:eastAsia="Times New Roman" w:hAnsi="Times New Roman" w:cs="Times New Roman"/>
          <w:spacing w:val="1"/>
          <w:sz w:val="22"/>
          <w:szCs w:val="22"/>
          <w:lang w:val="pt-BR"/>
        </w:rPr>
        <w:t xml:space="preserve"> </w:t>
      </w:r>
      <w:r w:rsidR="000D6DC2" w:rsidRPr="001A3C4F">
        <w:rPr>
          <w:rFonts w:ascii="Times New Roman" w:eastAsia="Times New Roman" w:hAnsi="Times New Roman" w:cs="Times New Roman"/>
          <w:sz w:val="22"/>
          <w:szCs w:val="22"/>
          <w:lang w:val="pt-BR"/>
        </w:rPr>
        <w:t>é</w:t>
      </w:r>
      <w:r w:rsidR="000D6DC2" w:rsidRPr="001A3C4F">
        <w:rPr>
          <w:rFonts w:ascii="Times New Roman" w:eastAsia="Times New Roman" w:hAnsi="Times New Roman" w:cs="Times New Roman"/>
          <w:spacing w:val="1"/>
          <w:sz w:val="22"/>
          <w:szCs w:val="22"/>
          <w:lang w:val="pt-BR"/>
        </w:rPr>
        <w:t xml:space="preserve"> </w:t>
      </w:r>
      <w:r w:rsidR="000D6DC2" w:rsidRPr="001A3C4F">
        <w:rPr>
          <w:rFonts w:ascii="Times New Roman" w:eastAsia="Times New Roman" w:hAnsi="Times New Roman" w:cs="Times New Roman"/>
          <w:sz w:val="22"/>
          <w:szCs w:val="22"/>
          <w:lang w:val="pt-BR"/>
        </w:rPr>
        <w:t>o E</w:t>
      </w:r>
      <w:r w:rsidR="000D6DC2" w:rsidRPr="001A3C4F">
        <w:rPr>
          <w:rFonts w:ascii="Times New Roman" w:eastAsia="Times New Roman" w:hAnsi="Times New Roman" w:cs="Times New Roman"/>
          <w:spacing w:val="-1"/>
          <w:sz w:val="22"/>
          <w:szCs w:val="22"/>
          <w:lang w:val="pt-BR"/>
        </w:rPr>
        <w:t>B</w:t>
      </w:r>
      <w:r w:rsidR="000D6DC2" w:rsidRPr="001A3C4F">
        <w:rPr>
          <w:rFonts w:ascii="Times New Roman" w:eastAsia="Times New Roman" w:hAnsi="Times New Roman" w:cs="Times New Roman"/>
          <w:spacing w:val="-2"/>
          <w:sz w:val="22"/>
          <w:szCs w:val="22"/>
          <w:lang w:val="pt-BR"/>
        </w:rPr>
        <w:t>I</w:t>
      </w:r>
      <w:r w:rsidR="000D6DC2" w:rsidRPr="001A3C4F">
        <w:rPr>
          <w:rFonts w:ascii="Times New Roman" w:eastAsia="Times New Roman" w:hAnsi="Times New Roman" w:cs="Times New Roman"/>
          <w:sz w:val="22"/>
          <w:szCs w:val="22"/>
          <w:lang w:val="pt-BR"/>
        </w:rPr>
        <w:t>T</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 xml:space="preserve">A </w:t>
      </w:r>
      <w:r w:rsidR="000D6DC2" w:rsidRPr="001A3C4F">
        <w:rPr>
          <w:rFonts w:ascii="Times New Roman" w:eastAsia="Times New Roman" w:hAnsi="Times New Roman" w:cs="Times New Roman"/>
          <w:spacing w:val="-1"/>
          <w:sz w:val="22"/>
          <w:szCs w:val="22"/>
          <w:lang w:val="pt-BR"/>
        </w:rPr>
        <w:t>A</w:t>
      </w:r>
      <w:r w:rsidR="000D6DC2" w:rsidRPr="001A3C4F">
        <w:rPr>
          <w:rFonts w:ascii="Times New Roman" w:eastAsia="Times New Roman" w:hAnsi="Times New Roman" w:cs="Times New Roman"/>
          <w:spacing w:val="1"/>
          <w:sz w:val="22"/>
          <w:szCs w:val="22"/>
          <w:lang w:val="pt-BR"/>
        </w:rPr>
        <w:t>j</w:t>
      </w:r>
      <w:r w:rsidR="000D6DC2" w:rsidRPr="001A3C4F">
        <w:rPr>
          <w:rFonts w:ascii="Times New Roman" w:eastAsia="Times New Roman" w:hAnsi="Times New Roman" w:cs="Times New Roman"/>
          <w:sz w:val="22"/>
          <w:szCs w:val="22"/>
          <w:lang w:val="pt-BR"/>
        </w:rPr>
        <w:t>us</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z w:val="22"/>
          <w:szCs w:val="22"/>
          <w:lang w:val="pt-BR"/>
        </w:rPr>
        <w:t>ado</w:t>
      </w:r>
      <w:r w:rsidR="000D6DC2" w:rsidRPr="001A3C4F">
        <w:rPr>
          <w:rFonts w:ascii="Times New Roman" w:eastAsia="Times New Roman" w:hAnsi="Times New Roman" w:cs="Times New Roman"/>
          <w:spacing w:val="1"/>
          <w:sz w:val="22"/>
          <w:szCs w:val="22"/>
          <w:lang w:val="pt-BR"/>
        </w:rPr>
        <w:t xml:space="preserve"> </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nu</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l</w:t>
      </w:r>
      <w:r w:rsidR="000D6DC2" w:rsidRPr="001A3C4F">
        <w:rPr>
          <w:rFonts w:ascii="Times New Roman" w:eastAsia="Times New Roman" w:hAnsi="Times New Roman" w:cs="Times New Roman"/>
          <w:spacing w:val="1"/>
          <w:sz w:val="22"/>
          <w:szCs w:val="22"/>
          <w:lang w:val="pt-BR"/>
        </w:rPr>
        <w:t xml:space="preserve"> </w:t>
      </w:r>
      <w:r w:rsidR="00D7275A" w:rsidRPr="001A3C4F">
        <w:rPr>
          <w:rFonts w:ascii="Times New Roman" w:eastAsia="Times New Roman" w:hAnsi="Times New Roman" w:cs="Times New Roman"/>
          <w:sz w:val="22"/>
          <w:szCs w:val="22"/>
          <w:lang w:val="pt-BR"/>
        </w:rPr>
        <w:t>calculado tendo como base os números apresentados</w:t>
      </w:r>
      <w:r w:rsidR="000D6DC2" w:rsidRPr="001A3C4F">
        <w:rPr>
          <w:rFonts w:ascii="Times New Roman" w:eastAsia="Times New Roman" w:hAnsi="Times New Roman" w:cs="Times New Roman"/>
          <w:sz w:val="22"/>
          <w:szCs w:val="22"/>
          <w:lang w:val="pt-BR"/>
        </w:rPr>
        <w:t xml:space="preserve"> n</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1"/>
          <w:sz w:val="22"/>
          <w:szCs w:val="22"/>
          <w:lang w:val="pt-BR"/>
        </w:rPr>
        <w:t xml:space="preserve"> </w:t>
      </w:r>
      <w:r w:rsidR="000D6DC2" w:rsidRPr="001A3C4F">
        <w:rPr>
          <w:rFonts w:ascii="Times New Roman" w:eastAsia="Times New Roman" w:hAnsi="Times New Roman" w:cs="Times New Roman"/>
          <w:sz w:val="22"/>
          <w:szCs w:val="22"/>
          <w:lang w:val="pt-BR"/>
        </w:rPr>
        <w:t>d</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z w:val="22"/>
          <w:szCs w:val="22"/>
          <w:lang w:val="pt-BR"/>
        </w:rPr>
        <w:t>o</w:t>
      </w:r>
      <w:r w:rsidR="000D6DC2" w:rsidRPr="001A3C4F">
        <w:rPr>
          <w:rFonts w:ascii="Times New Roman" w:eastAsia="Times New Roman" w:hAnsi="Times New Roman" w:cs="Times New Roman"/>
          <w:spacing w:val="-1"/>
          <w:sz w:val="22"/>
          <w:szCs w:val="22"/>
          <w:lang w:val="pt-BR"/>
        </w:rPr>
        <w:t>n</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aç</w:t>
      </w:r>
      <w:r w:rsidR="000D6DC2" w:rsidRPr="001A3C4F">
        <w:rPr>
          <w:rFonts w:ascii="Times New Roman" w:eastAsia="Times New Roman" w:hAnsi="Times New Roman" w:cs="Times New Roman"/>
          <w:spacing w:val="-2"/>
          <w:sz w:val="22"/>
          <w:szCs w:val="22"/>
          <w:lang w:val="pt-BR"/>
        </w:rPr>
        <w:t>õ</w:t>
      </w:r>
      <w:r w:rsidR="000D6DC2" w:rsidRPr="001A3C4F">
        <w:rPr>
          <w:rFonts w:ascii="Times New Roman" w:eastAsia="Times New Roman" w:hAnsi="Times New Roman" w:cs="Times New Roman"/>
          <w:sz w:val="22"/>
          <w:szCs w:val="22"/>
          <w:lang w:val="pt-BR"/>
        </w:rPr>
        <w:t>es</w:t>
      </w:r>
      <w:r w:rsidR="000D6DC2" w:rsidRPr="001A3C4F">
        <w:rPr>
          <w:rFonts w:ascii="Times New Roman" w:eastAsia="Times New Roman" w:hAnsi="Times New Roman" w:cs="Times New Roman"/>
          <w:spacing w:val="1"/>
          <w:sz w:val="22"/>
          <w:szCs w:val="22"/>
          <w:lang w:val="pt-BR"/>
        </w:rPr>
        <w:t xml:space="preserve"> </w:t>
      </w:r>
      <w:r w:rsidR="000D6DC2" w:rsidRPr="001A3C4F">
        <w:rPr>
          <w:rFonts w:ascii="Times New Roman" w:eastAsia="Times New Roman" w:hAnsi="Times New Roman" w:cs="Times New Roman"/>
          <w:spacing w:val="-2"/>
          <w:sz w:val="22"/>
          <w:szCs w:val="22"/>
          <w:lang w:val="pt-BR"/>
        </w:rPr>
        <w:t>f</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na</w:t>
      </w:r>
      <w:r w:rsidR="000D6DC2" w:rsidRPr="001A3C4F">
        <w:rPr>
          <w:rFonts w:ascii="Times New Roman" w:eastAsia="Times New Roman" w:hAnsi="Times New Roman" w:cs="Times New Roman"/>
          <w:spacing w:val="-2"/>
          <w:sz w:val="22"/>
          <w:szCs w:val="22"/>
          <w:lang w:val="pt-BR"/>
        </w:rPr>
        <w:t>n</w:t>
      </w:r>
      <w:r w:rsidR="000D6DC2" w:rsidRPr="001A3C4F">
        <w:rPr>
          <w:rFonts w:ascii="Times New Roman" w:eastAsia="Times New Roman" w:hAnsi="Times New Roman" w:cs="Times New Roman"/>
          <w:sz w:val="22"/>
          <w:szCs w:val="22"/>
          <w:lang w:val="pt-BR"/>
        </w:rPr>
        <w:t>c</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pacing w:val="1"/>
          <w:sz w:val="22"/>
          <w:szCs w:val="22"/>
          <w:lang w:val="pt-BR"/>
        </w:rPr>
        <w:t>ir</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s con</w:t>
      </w:r>
      <w:r w:rsidR="000D6DC2" w:rsidRPr="001A3C4F">
        <w:rPr>
          <w:rFonts w:ascii="Times New Roman" w:eastAsia="Times New Roman" w:hAnsi="Times New Roman" w:cs="Times New Roman"/>
          <w:spacing w:val="1"/>
          <w:sz w:val="22"/>
          <w:szCs w:val="22"/>
          <w:lang w:val="pt-BR"/>
        </w:rPr>
        <w:t>s</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pacing w:val="1"/>
          <w:sz w:val="22"/>
          <w:szCs w:val="22"/>
          <w:lang w:val="pt-BR"/>
        </w:rPr>
        <w:t>li</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 xml:space="preserve">adas </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 xml:space="preserve">a </w:t>
      </w:r>
      <w:r w:rsidR="007F6D11" w:rsidRPr="001A3C4F">
        <w:rPr>
          <w:rFonts w:ascii="Times New Roman" w:hAnsi="Times New Roman" w:cs="Times New Roman"/>
          <w:sz w:val="22"/>
          <w:szCs w:val="22"/>
          <w:lang w:val="pt-BR"/>
        </w:rPr>
        <w:t>Devedora</w:t>
      </w:r>
      <w:r w:rsidR="000D6DC2" w:rsidRPr="001A3C4F">
        <w:rPr>
          <w:rFonts w:ascii="Times New Roman" w:eastAsia="Times New Roman" w:hAnsi="Times New Roman" w:cs="Times New Roman"/>
          <w:sz w:val="22"/>
          <w:szCs w:val="22"/>
          <w:lang w:val="pt-BR"/>
        </w:rPr>
        <w:t>;</w:t>
      </w:r>
      <w:r w:rsidR="00E74578" w:rsidRPr="001A3C4F">
        <w:rPr>
          <w:rFonts w:ascii="Times New Roman" w:eastAsia="Times New Roman" w:hAnsi="Times New Roman" w:cs="Times New Roman"/>
          <w:sz w:val="22"/>
          <w:szCs w:val="22"/>
          <w:lang w:val="pt-BR"/>
        </w:rPr>
        <w:t xml:space="preserve"> </w:t>
      </w:r>
      <w:r w:rsidR="000D6DC2" w:rsidRPr="001A3C4F">
        <w:rPr>
          <w:rFonts w:ascii="Times New Roman" w:eastAsia="Times New Roman" w:hAnsi="Times New Roman" w:cs="Times New Roman"/>
          <w:sz w:val="22"/>
          <w:szCs w:val="22"/>
          <w:lang w:val="pt-BR"/>
        </w:rPr>
        <w:t xml:space="preserve">o </w:t>
      </w:r>
      <w:r w:rsidRPr="001A3C4F">
        <w:rPr>
          <w:rFonts w:ascii="Times New Roman" w:eastAsia="Times New Roman" w:hAnsi="Times New Roman" w:cs="Times New Roman"/>
          <w:sz w:val="22"/>
          <w:szCs w:val="22"/>
          <w:lang w:val="pt-BR"/>
        </w:rPr>
        <w:t>"</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1"/>
          <w:sz w:val="22"/>
          <w:szCs w:val="22"/>
          <w:lang w:val="pt-BR"/>
        </w:rPr>
        <w:t>B</w:t>
      </w:r>
      <w:r w:rsidR="000D6DC2" w:rsidRPr="001A3C4F">
        <w:rPr>
          <w:rFonts w:ascii="Times New Roman" w:eastAsia="Times New Roman" w:hAnsi="Times New Roman" w:cs="Times New Roman"/>
          <w:spacing w:val="-2"/>
          <w:sz w:val="22"/>
          <w:szCs w:val="22"/>
          <w:lang w:val="pt-BR"/>
        </w:rPr>
        <w:t>I</w:t>
      </w:r>
      <w:r w:rsidR="000D6DC2" w:rsidRPr="001A3C4F">
        <w:rPr>
          <w:rFonts w:ascii="Times New Roman" w:eastAsia="Times New Roman" w:hAnsi="Times New Roman" w:cs="Times New Roman"/>
          <w:sz w:val="22"/>
          <w:szCs w:val="22"/>
          <w:lang w:val="pt-BR"/>
        </w:rPr>
        <w:t>T</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1"/>
          <w:sz w:val="22"/>
          <w:szCs w:val="22"/>
          <w:lang w:val="pt-BR"/>
        </w:rPr>
        <w:t xml:space="preserve"> </w:t>
      </w:r>
      <w:r w:rsidR="000D6DC2" w:rsidRPr="001A3C4F">
        <w:rPr>
          <w:rFonts w:ascii="Times New Roman" w:eastAsia="Times New Roman" w:hAnsi="Times New Roman" w:cs="Times New Roman"/>
          <w:spacing w:val="-1"/>
          <w:sz w:val="22"/>
          <w:szCs w:val="22"/>
          <w:lang w:val="pt-BR"/>
        </w:rPr>
        <w:t>A</w:t>
      </w:r>
      <w:r w:rsidR="000D6DC2" w:rsidRPr="001A3C4F">
        <w:rPr>
          <w:rFonts w:ascii="Times New Roman" w:eastAsia="Times New Roman" w:hAnsi="Times New Roman" w:cs="Times New Roman"/>
          <w:spacing w:val="1"/>
          <w:sz w:val="22"/>
          <w:szCs w:val="22"/>
          <w:lang w:val="pt-BR"/>
        </w:rPr>
        <w:t>j</w:t>
      </w:r>
      <w:r w:rsidR="000D6DC2" w:rsidRPr="001A3C4F">
        <w:rPr>
          <w:rFonts w:ascii="Times New Roman" w:eastAsia="Times New Roman" w:hAnsi="Times New Roman" w:cs="Times New Roman"/>
          <w:sz w:val="22"/>
          <w:szCs w:val="22"/>
          <w:lang w:val="pt-BR"/>
        </w:rPr>
        <w:t>u</w:t>
      </w:r>
      <w:r w:rsidR="000D6DC2" w:rsidRPr="001A3C4F">
        <w:rPr>
          <w:rFonts w:ascii="Times New Roman" w:eastAsia="Times New Roman" w:hAnsi="Times New Roman" w:cs="Times New Roman"/>
          <w:spacing w:val="5"/>
          <w:sz w:val="22"/>
          <w:szCs w:val="22"/>
          <w:lang w:val="pt-BR"/>
        </w:rPr>
        <w:t>s</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z w:val="22"/>
          <w:szCs w:val="22"/>
          <w:lang w:val="pt-BR"/>
        </w:rPr>
        <w:t>"</w:t>
      </w:r>
      <w:r w:rsidR="000D6DC2" w:rsidRPr="001A3C4F">
        <w:rPr>
          <w:rFonts w:ascii="Times New Roman" w:eastAsia="Times New Roman" w:hAnsi="Times New Roman" w:cs="Times New Roman"/>
          <w:sz w:val="22"/>
          <w:szCs w:val="22"/>
          <w:lang w:val="pt-BR"/>
        </w:rPr>
        <w:t xml:space="preserve"> é </w:t>
      </w:r>
      <w:r w:rsidR="000D6DC2" w:rsidRPr="001A3C4F">
        <w:rPr>
          <w:rFonts w:ascii="Times New Roman" w:eastAsia="Times New Roman" w:hAnsi="Times New Roman" w:cs="Times New Roman"/>
          <w:spacing w:val="-2"/>
          <w:sz w:val="22"/>
          <w:szCs w:val="22"/>
          <w:lang w:val="pt-BR"/>
        </w:rPr>
        <w:t>c</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1"/>
          <w:sz w:val="22"/>
          <w:szCs w:val="22"/>
          <w:lang w:val="pt-BR"/>
        </w:rPr>
        <w:t>l</w:t>
      </w:r>
      <w:r w:rsidR="000D6DC2" w:rsidRPr="001A3C4F">
        <w:rPr>
          <w:rFonts w:ascii="Times New Roman" w:eastAsia="Times New Roman" w:hAnsi="Times New Roman" w:cs="Times New Roman"/>
          <w:sz w:val="22"/>
          <w:szCs w:val="22"/>
          <w:lang w:val="pt-BR"/>
        </w:rPr>
        <w:t>c</w:t>
      </w:r>
      <w:r w:rsidR="000D6DC2" w:rsidRPr="001A3C4F">
        <w:rPr>
          <w:rFonts w:ascii="Times New Roman" w:eastAsia="Times New Roman" w:hAnsi="Times New Roman" w:cs="Times New Roman"/>
          <w:spacing w:val="-2"/>
          <w:sz w:val="22"/>
          <w:szCs w:val="22"/>
          <w:lang w:val="pt-BR"/>
        </w:rPr>
        <w:t>u</w:t>
      </w:r>
      <w:r w:rsidR="000D6DC2" w:rsidRPr="001A3C4F">
        <w:rPr>
          <w:rFonts w:ascii="Times New Roman" w:eastAsia="Times New Roman" w:hAnsi="Times New Roman" w:cs="Times New Roman"/>
          <w:spacing w:val="1"/>
          <w:sz w:val="22"/>
          <w:szCs w:val="22"/>
          <w:lang w:val="pt-BR"/>
        </w:rPr>
        <w:t>l</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1"/>
          <w:sz w:val="22"/>
          <w:szCs w:val="22"/>
          <w:lang w:val="pt-BR"/>
        </w:rPr>
        <w:t>d</w:t>
      </w:r>
      <w:r w:rsidR="000D6DC2" w:rsidRPr="001A3C4F">
        <w:rPr>
          <w:rFonts w:ascii="Times New Roman" w:eastAsia="Times New Roman" w:hAnsi="Times New Roman" w:cs="Times New Roman"/>
          <w:sz w:val="22"/>
          <w:szCs w:val="22"/>
          <w:lang w:val="pt-BR"/>
        </w:rPr>
        <w:t xml:space="preserve">o </w:t>
      </w:r>
      <w:r w:rsidR="000D6DC2" w:rsidRPr="001A3C4F">
        <w:rPr>
          <w:rFonts w:ascii="Times New Roman" w:eastAsia="Times New Roman" w:hAnsi="Times New Roman" w:cs="Times New Roman"/>
          <w:spacing w:val="-2"/>
          <w:sz w:val="22"/>
          <w:szCs w:val="22"/>
          <w:lang w:val="pt-BR"/>
        </w:rPr>
        <w:t>p</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1"/>
          <w:sz w:val="22"/>
          <w:szCs w:val="22"/>
          <w:lang w:val="pt-BR"/>
        </w:rPr>
        <w:t>l</w:t>
      </w:r>
      <w:r w:rsidR="000D6DC2" w:rsidRPr="001A3C4F">
        <w:rPr>
          <w:rFonts w:ascii="Times New Roman" w:eastAsia="Times New Roman" w:hAnsi="Times New Roman" w:cs="Times New Roman"/>
          <w:sz w:val="22"/>
          <w:szCs w:val="22"/>
          <w:lang w:val="pt-BR"/>
        </w:rPr>
        <w:t xml:space="preserve">o </w:t>
      </w:r>
      <w:r w:rsidR="000D6DC2" w:rsidRPr="001A3C4F">
        <w:rPr>
          <w:rFonts w:ascii="Times New Roman" w:eastAsia="Times New Roman" w:hAnsi="Times New Roman" w:cs="Times New Roman"/>
          <w:spacing w:val="-2"/>
          <w:sz w:val="22"/>
          <w:szCs w:val="22"/>
          <w:lang w:val="pt-BR"/>
        </w:rPr>
        <w:t>s</w:t>
      </w:r>
      <w:r w:rsidR="000D6DC2" w:rsidRPr="001A3C4F">
        <w:rPr>
          <w:rFonts w:ascii="Times New Roman" w:eastAsia="Times New Roman" w:hAnsi="Times New Roman" w:cs="Times New Roman"/>
          <w:sz w:val="22"/>
          <w:szCs w:val="22"/>
          <w:lang w:val="pt-BR"/>
        </w:rPr>
        <w:t>o</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pacing w:val="-2"/>
          <w:sz w:val="22"/>
          <w:szCs w:val="22"/>
          <w:lang w:val="pt-BR"/>
        </w:rPr>
        <w:t>ó</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 xml:space="preserve">o </w:t>
      </w:r>
      <w:r w:rsidR="000D6DC2" w:rsidRPr="001A3C4F">
        <w:rPr>
          <w:rFonts w:ascii="Times New Roman" w:eastAsia="Times New Roman" w:hAnsi="Times New Roman" w:cs="Times New Roman"/>
          <w:spacing w:val="1"/>
          <w:sz w:val="22"/>
          <w:szCs w:val="22"/>
          <w:lang w:val="pt-BR"/>
        </w:rPr>
        <w:t>(</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 xml:space="preserve">) do </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1"/>
          <w:sz w:val="22"/>
          <w:szCs w:val="22"/>
          <w:lang w:val="pt-BR"/>
        </w:rPr>
        <w:t>s</w:t>
      </w:r>
      <w:r w:rsidR="000D6DC2" w:rsidRPr="001A3C4F">
        <w:rPr>
          <w:rFonts w:ascii="Times New Roman" w:eastAsia="Times New Roman" w:hAnsi="Times New Roman" w:cs="Times New Roman"/>
          <w:spacing w:val="-2"/>
          <w:sz w:val="22"/>
          <w:szCs w:val="22"/>
          <w:lang w:val="pt-BR"/>
        </w:rPr>
        <w:t>u</w:t>
      </w:r>
      <w:r w:rsidR="000D6DC2" w:rsidRPr="001A3C4F">
        <w:rPr>
          <w:rFonts w:ascii="Times New Roman" w:eastAsia="Times New Roman" w:hAnsi="Times New Roman" w:cs="Times New Roman"/>
          <w:spacing w:val="1"/>
          <w:sz w:val="22"/>
          <w:szCs w:val="22"/>
          <w:lang w:val="pt-BR"/>
        </w:rPr>
        <w:t>l</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z w:val="22"/>
          <w:szCs w:val="22"/>
          <w:lang w:val="pt-BR"/>
        </w:rPr>
        <w:t xml:space="preserve">ado </w:t>
      </w:r>
      <w:r w:rsidR="000D6DC2" w:rsidRPr="001A3C4F">
        <w:rPr>
          <w:rFonts w:ascii="Times New Roman" w:eastAsia="Times New Roman" w:hAnsi="Times New Roman" w:cs="Times New Roman"/>
          <w:spacing w:val="1"/>
          <w:sz w:val="22"/>
          <w:szCs w:val="22"/>
          <w:lang w:val="pt-BR"/>
        </w:rPr>
        <w:t>lí</w:t>
      </w:r>
      <w:r w:rsidR="000D6DC2" w:rsidRPr="001A3C4F">
        <w:rPr>
          <w:rFonts w:ascii="Times New Roman" w:eastAsia="Times New Roman" w:hAnsi="Times New Roman" w:cs="Times New Roman"/>
          <w:sz w:val="22"/>
          <w:szCs w:val="22"/>
          <w:lang w:val="pt-BR"/>
        </w:rPr>
        <w:t>q</w:t>
      </w:r>
      <w:r w:rsidR="000D6DC2" w:rsidRPr="001A3C4F">
        <w:rPr>
          <w:rFonts w:ascii="Times New Roman" w:eastAsia="Times New Roman" w:hAnsi="Times New Roman" w:cs="Times New Roman"/>
          <w:spacing w:val="-2"/>
          <w:sz w:val="22"/>
          <w:szCs w:val="22"/>
          <w:lang w:val="pt-BR"/>
        </w:rPr>
        <w:t>u</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do</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z w:val="22"/>
          <w:szCs w:val="22"/>
          <w:lang w:val="pt-BR"/>
        </w:rPr>
        <w:t>do</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pacing w:val="-2"/>
          <w:sz w:val="22"/>
          <w:szCs w:val="22"/>
          <w:lang w:val="pt-BR"/>
        </w:rPr>
        <w:t>p</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1"/>
          <w:sz w:val="22"/>
          <w:szCs w:val="22"/>
          <w:lang w:val="pt-BR"/>
        </w:rPr>
        <w:t>í</w:t>
      </w:r>
      <w:r w:rsidR="000D6DC2" w:rsidRPr="001A3C4F">
        <w:rPr>
          <w:rFonts w:ascii="Times New Roman" w:eastAsia="Times New Roman" w:hAnsi="Times New Roman" w:cs="Times New Roman"/>
          <w:sz w:val="22"/>
          <w:szCs w:val="22"/>
          <w:lang w:val="pt-BR"/>
        </w:rPr>
        <w:t>od</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z w:val="22"/>
          <w:szCs w:val="22"/>
          <w:lang w:val="pt-BR"/>
        </w:rPr>
        <w:t>;</w:t>
      </w:r>
      <w:r w:rsidR="000D6DC2" w:rsidRPr="001A3C4F">
        <w:rPr>
          <w:rFonts w:ascii="Times New Roman" w:eastAsia="Times New Roman" w:hAnsi="Times New Roman" w:cs="Times New Roman"/>
          <w:spacing w:val="5"/>
          <w:sz w:val="22"/>
          <w:szCs w:val="22"/>
          <w:lang w:val="pt-BR"/>
        </w:rPr>
        <w:t xml:space="preserve"> </w:t>
      </w:r>
      <w:r w:rsidR="000D6DC2" w:rsidRPr="001A3C4F">
        <w:rPr>
          <w:rFonts w:ascii="Times New Roman" w:eastAsia="Times New Roman" w:hAnsi="Times New Roman" w:cs="Times New Roman"/>
          <w:spacing w:val="1"/>
          <w:sz w:val="22"/>
          <w:szCs w:val="22"/>
          <w:lang w:val="pt-BR"/>
        </w:rPr>
        <w:t>(</w:t>
      </w:r>
      <w:proofErr w:type="spellStart"/>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1"/>
          <w:sz w:val="22"/>
          <w:szCs w:val="22"/>
          <w:lang w:val="pt-BR"/>
        </w:rPr>
        <w:t>i</w:t>
      </w:r>
      <w:proofErr w:type="spellEnd"/>
      <w:r w:rsidR="000D6DC2" w:rsidRPr="001A3C4F">
        <w:rPr>
          <w:rFonts w:ascii="Times New Roman" w:eastAsia="Times New Roman" w:hAnsi="Times New Roman" w:cs="Times New Roman"/>
          <w:sz w:val="22"/>
          <w:szCs w:val="22"/>
          <w:lang w:val="pt-BR"/>
        </w:rPr>
        <w:t>)</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z w:val="22"/>
          <w:szCs w:val="22"/>
          <w:lang w:val="pt-BR"/>
        </w:rPr>
        <w:t xml:space="preserve">do </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z w:val="22"/>
          <w:szCs w:val="22"/>
          <w:lang w:val="pt-BR"/>
        </w:rPr>
        <w:t>po</w:t>
      </w:r>
      <w:r w:rsidR="000D6DC2" w:rsidRPr="001A3C4F">
        <w:rPr>
          <w:rFonts w:ascii="Times New Roman" w:eastAsia="Times New Roman" w:hAnsi="Times New Roman" w:cs="Times New Roman"/>
          <w:spacing w:val="-2"/>
          <w:sz w:val="22"/>
          <w:szCs w:val="22"/>
          <w:lang w:val="pt-BR"/>
        </w:rPr>
        <w:t>s</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z w:val="22"/>
          <w:szCs w:val="22"/>
          <w:lang w:val="pt-BR"/>
        </w:rPr>
        <w:t>o</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z w:val="22"/>
          <w:szCs w:val="22"/>
          <w:lang w:val="pt-BR"/>
        </w:rPr>
        <w:t>de</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pacing w:val="-2"/>
          <w:sz w:val="22"/>
          <w:szCs w:val="22"/>
          <w:lang w:val="pt-BR"/>
        </w:rPr>
        <w:t>r</w:t>
      </w:r>
      <w:r w:rsidR="000D6DC2" w:rsidRPr="001A3C4F">
        <w:rPr>
          <w:rFonts w:ascii="Times New Roman" w:eastAsia="Times New Roman" w:hAnsi="Times New Roman" w:cs="Times New Roman"/>
          <w:sz w:val="22"/>
          <w:szCs w:val="22"/>
          <w:lang w:val="pt-BR"/>
        </w:rPr>
        <w:t>enda</w:t>
      </w:r>
      <w:r w:rsidR="000D6DC2" w:rsidRPr="001A3C4F">
        <w:rPr>
          <w:rFonts w:ascii="Times New Roman" w:eastAsia="Times New Roman" w:hAnsi="Times New Roman" w:cs="Times New Roman"/>
          <w:spacing w:val="5"/>
          <w:sz w:val="22"/>
          <w:szCs w:val="22"/>
          <w:lang w:val="pt-BR"/>
        </w:rPr>
        <w:t xml:space="preserve"> </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pacing w:val="-2"/>
          <w:sz w:val="22"/>
          <w:szCs w:val="22"/>
          <w:lang w:val="pt-BR"/>
        </w:rPr>
        <w:t>c</w:t>
      </w:r>
      <w:r w:rsidR="000D6DC2" w:rsidRPr="001A3C4F">
        <w:rPr>
          <w:rFonts w:ascii="Times New Roman" w:eastAsia="Times New Roman" w:hAnsi="Times New Roman" w:cs="Times New Roman"/>
          <w:sz w:val="22"/>
          <w:szCs w:val="22"/>
          <w:lang w:val="pt-BR"/>
        </w:rPr>
        <w:t>on</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b</w:t>
      </w:r>
      <w:r w:rsidR="000D6DC2" w:rsidRPr="001A3C4F">
        <w:rPr>
          <w:rFonts w:ascii="Times New Roman" w:eastAsia="Times New Roman" w:hAnsi="Times New Roman" w:cs="Times New Roman"/>
          <w:spacing w:val="-2"/>
          <w:sz w:val="22"/>
          <w:szCs w:val="22"/>
          <w:lang w:val="pt-BR"/>
        </w:rPr>
        <w:t>u</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ção</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pacing w:val="-2"/>
          <w:sz w:val="22"/>
          <w:szCs w:val="22"/>
          <w:lang w:val="pt-BR"/>
        </w:rPr>
        <w:t>s</w:t>
      </w:r>
      <w:r w:rsidR="000D6DC2" w:rsidRPr="001A3C4F">
        <w:rPr>
          <w:rFonts w:ascii="Times New Roman" w:eastAsia="Times New Roman" w:hAnsi="Times New Roman" w:cs="Times New Roman"/>
          <w:spacing w:val="1"/>
          <w:sz w:val="22"/>
          <w:szCs w:val="22"/>
          <w:lang w:val="pt-BR"/>
        </w:rPr>
        <w:t>o</w:t>
      </w:r>
      <w:r w:rsidR="000D6DC2" w:rsidRPr="001A3C4F">
        <w:rPr>
          <w:rFonts w:ascii="Times New Roman" w:eastAsia="Times New Roman" w:hAnsi="Times New Roman" w:cs="Times New Roman"/>
          <w:sz w:val="22"/>
          <w:szCs w:val="22"/>
          <w:lang w:val="pt-BR"/>
        </w:rPr>
        <w:t>c</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al</w:t>
      </w:r>
      <w:r w:rsidR="000D6DC2" w:rsidRPr="001A3C4F">
        <w:rPr>
          <w:rFonts w:ascii="Times New Roman" w:eastAsia="Times New Roman" w:hAnsi="Times New Roman" w:cs="Times New Roman"/>
          <w:spacing w:val="4"/>
          <w:sz w:val="22"/>
          <w:szCs w:val="22"/>
          <w:lang w:val="pt-BR"/>
        </w:rPr>
        <w:t xml:space="preserve"> </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z w:val="22"/>
          <w:szCs w:val="22"/>
          <w:lang w:val="pt-BR"/>
        </w:rPr>
        <w:t>b</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z w:val="22"/>
          <w:szCs w:val="22"/>
          <w:lang w:val="pt-BR"/>
        </w:rPr>
        <w:t xml:space="preserve">o </w:t>
      </w:r>
      <w:r w:rsidR="000D6DC2" w:rsidRPr="001A3C4F">
        <w:rPr>
          <w:rFonts w:ascii="Times New Roman" w:eastAsia="Times New Roman" w:hAnsi="Times New Roman" w:cs="Times New Roman"/>
          <w:spacing w:val="1"/>
          <w:sz w:val="22"/>
          <w:szCs w:val="22"/>
          <w:lang w:val="pt-BR"/>
        </w:rPr>
        <w:t>l</w:t>
      </w:r>
      <w:r w:rsidR="000D6DC2" w:rsidRPr="001A3C4F">
        <w:rPr>
          <w:rFonts w:ascii="Times New Roman" w:eastAsia="Times New Roman" w:hAnsi="Times New Roman" w:cs="Times New Roman"/>
          <w:sz w:val="22"/>
          <w:szCs w:val="22"/>
          <w:lang w:val="pt-BR"/>
        </w:rPr>
        <w:t>uc</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o</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z w:val="22"/>
          <w:szCs w:val="22"/>
          <w:lang w:val="pt-BR"/>
        </w:rPr>
        <w:t>pa</w:t>
      </w:r>
      <w:r w:rsidR="000D6DC2" w:rsidRPr="001A3C4F">
        <w:rPr>
          <w:rFonts w:ascii="Times New Roman" w:eastAsia="Times New Roman" w:hAnsi="Times New Roman" w:cs="Times New Roman"/>
          <w:spacing w:val="3"/>
          <w:sz w:val="22"/>
          <w:szCs w:val="22"/>
          <w:lang w:val="pt-BR"/>
        </w:rPr>
        <w:t>r</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2"/>
          <w:sz w:val="22"/>
          <w:szCs w:val="22"/>
          <w:lang w:val="pt-BR"/>
        </w:rPr>
        <w:t>c</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p</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 xml:space="preserve">ções </w:t>
      </w:r>
      <w:r w:rsidR="000D6DC2" w:rsidRPr="001A3C4F">
        <w:rPr>
          <w:rFonts w:ascii="Times New Roman" w:eastAsia="Times New Roman" w:hAnsi="Times New Roman" w:cs="Times New Roman"/>
          <w:spacing w:val="1"/>
          <w:sz w:val="22"/>
          <w:szCs w:val="22"/>
          <w:lang w:val="pt-BR"/>
        </w:rPr>
        <w:t>mi</w:t>
      </w:r>
      <w:r w:rsidR="000D6DC2" w:rsidRPr="001A3C4F">
        <w:rPr>
          <w:rFonts w:ascii="Times New Roman" w:eastAsia="Times New Roman" w:hAnsi="Times New Roman" w:cs="Times New Roman"/>
          <w:spacing w:val="-2"/>
          <w:sz w:val="22"/>
          <w:szCs w:val="22"/>
          <w:lang w:val="pt-BR"/>
        </w:rPr>
        <w:t>n</w:t>
      </w:r>
      <w:r w:rsidR="000D6DC2" w:rsidRPr="001A3C4F">
        <w:rPr>
          <w:rFonts w:ascii="Times New Roman" w:eastAsia="Times New Roman" w:hAnsi="Times New Roman" w:cs="Times New Roman"/>
          <w:sz w:val="22"/>
          <w:szCs w:val="22"/>
          <w:lang w:val="pt-BR"/>
        </w:rPr>
        <w:t>o</w:t>
      </w:r>
      <w:r w:rsidR="000D6DC2" w:rsidRPr="001A3C4F">
        <w:rPr>
          <w:rFonts w:ascii="Times New Roman" w:eastAsia="Times New Roman" w:hAnsi="Times New Roman" w:cs="Times New Roman"/>
          <w:spacing w:val="-2"/>
          <w:sz w:val="22"/>
          <w:szCs w:val="22"/>
          <w:lang w:val="pt-BR"/>
        </w:rPr>
        <w:t>r</w:t>
      </w:r>
      <w:r w:rsidR="000D6DC2" w:rsidRPr="001A3C4F">
        <w:rPr>
          <w:rFonts w:ascii="Times New Roman" w:eastAsia="Times New Roman" w:hAnsi="Times New Roman" w:cs="Times New Roman"/>
          <w:spacing w:val="1"/>
          <w:sz w:val="22"/>
          <w:szCs w:val="22"/>
          <w:lang w:val="pt-BR"/>
        </w:rPr>
        <w:t>it</w:t>
      </w:r>
      <w:r w:rsidR="000D6DC2" w:rsidRPr="001A3C4F">
        <w:rPr>
          <w:rFonts w:ascii="Times New Roman" w:eastAsia="Times New Roman" w:hAnsi="Times New Roman" w:cs="Times New Roman"/>
          <w:spacing w:val="-2"/>
          <w:sz w:val="22"/>
          <w:szCs w:val="22"/>
          <w:lang w:val="pt-BR"/>
        </w:rPr>
        <w:t>á</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1"/>
          <w:sz w:val="22"/>
          <w:szCs w:val="22"/>
          <w:lang w:val="pt-BR"/>
        </w:rPr>
        <w:t>s</w:t>
      </w:r>
      <w:r w:rsidR="000D6DC2" w:rsidRPr="001A3C4F">
        <w:rPr>
          <w:rFonts w:ascii="Times New Roman" w:eastAsia="Times New Roman" w:hAnsi="Times New Roman" w:cs="Times New Roman"/>
          <w:sz w:val="22"/>
          <w:szCs w:val="22"/>
          <w:lang w:val="pt-BR"/>
        </w:rPr>
        <w:t xml:space="preserve">, </w:t>
      </w:r>
      <w:r w:rsidR="000D6DC2" w:rsidRPr="001A3C4F">
        <w:rPr>
          <w:rFonts w:ascii="Times New Roman" w:eastAsia="Times New Roman" w:hAnsi="Times New Roman" w:cs="Times New Roman"/>
          <w:spacing w:val="1"/>
          <w:sz w:val="22"/>
          <w:szCs w:val="22"/>
          <w:lang w:val="pt-BR"/>
        </w:rPr>
        <w:t>(</w:t>
      </w:r>
      <w:proofErr w:type="spellStart"/>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1"/>
          <w:sz w:val="22"/>
          <w:szCs w:val="22"/>
          <w:lang w:val="pt-BR"/>
        </w:rPr>
        <w:t>i</w:t>
      </w:r>
      <w:proofErr w:type="spellEnd"/>
      <w:r w:rsidR="000D6DC2" w:rsidRPr="001A3C4F">
        <w:rPr>
          <w:rFonts w:ascii="Times New Roman" w:eastAsia="Times New Roman" w:hAnsi="Times New Roman" w:cs="Times New Roman"/>
          <w:sz w:val="22"/>
          <w:szCs w:val="22"/>
          <w:lang w:val="pt-BR"/>
        </w:rPr>
        <w:t>)</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as</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1"/>
          <w:sz w:val="22"/>
          <w:szCs w:val="22"/>
          <w:lang w:val="pt-BR"/>
        </w:rPr>
        <w:t>s</w:t>
      </w:r>
      <w:r w:rsidR="000D6DC2" w:rsidRPr="001A3C4F">
        <w:rPr>
          <w:rFonts w:ascii="Times New Roman" w:eastAsia="Times New Roman" w:hAnsi="Times New Roman" w:cs="Times New Roman"/>
          <w:spacing w:val="-2"/>
          <w:sz w:val="22"/>
          <w:szCs w:val="22"/>
          <w:lang w:val="pt-BR"/>
        </w:rPr>
        <w:t>p</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1"/>
          <w:sz w:val="22"/>
          <w:szCs w:val="22"/>
          <w:lang w:val="pt-BR"/>
        </w:rPr>
        <w:t>s</w:t>
      </w:r>
      <w:r w:rsidR="000D6DC2" w:rsidRPr="001A3C4F">
        <w:rPr>
          <w:rFonts w:ascii="Times New Roman" w:eastAsia="Times New Roman" w:hAnsi="Times New Roman" w:cs="Times New Roman"/>
          <w:sz w:val="22"/>
          <w:szCs w:val="22"/>
          <w:lang w:val="pt-BR"/>
        </w:rPr>
        <w:t>as</w:t>
      </w:r>
      <w:r w:rsidR="000D6DC2" w:rsidRPr="001A3C4F">
        <w:rPr>
          <w:rFonts w:ascii="Times New Roman" w:eastAsia="Times New Roman" w:hAnsi="Times New Roman" w:cs="Times New Roman"/>
          <w:spacing w:val="4"/>
          <w:sz w:val="22"/>
          <w:szCs w:val="22"/>
          <w:lang w:val="pt-BR"/>
        </w:rPr>
        <w:t xml:space="preserve"> </w:t>
      </w:r>
      <w:r w:rsidR="000D6DC2" w:rsidRPr="001A3C4F">
        <w:rPr>
          <w:rFonts w:ascii="Times New Roman" w:eastAsia="Times New Roman" w:hAnsi="Times New Roman" w:cs="Times New Roman"/>
          <w:sz w:val="22"/>
          <w:szCs w:val="22"/>
          <w:lang w:val="pt-BR"/>
        </w:rPr>
        <w:t>de</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1"/>
          <w:sz w:val="22"/>
          <w:szCs w:val="22"/>
          <w:lang w:val="pt-BR"/>
        </w:rPr>
        <w:t>p</w:t>
      </w:r>
      <w:r w:rsidR="000D6DC2" w:rsidRPr="001A3C4F">
        <w:rPr>
          <w:rFonts w:ascii="Times New Roman" w:eastAsia="Times New Roman" w:hAnsi="Times New Roman" w:cs="Times New Roman"/>
          <w:spacing w:val="-2"/>
          <w:sz w:val="22"/>
          <w:szCs w:val="22"/>
          <w:lang w:val="pt-BR"/>
        </w:rPr>
        <w:t>r</w:t>
      </w:r>
      <w:r w:rsidR="000D6DC2" w:rsidRPr="001A3C4F">
        <w:rPr>
          <w:rFonts w:ascii="Times New Roman" w:eastAsia="Times New Roman" w:hAnsi="Times New Roman" w:cs="Times New Roman"/>
          <w:sz w:val="22"/>
          <w:szCs w:val="22"/>
          <w:lang w:val="pt-BR"/>
        </w:rPr>
        <w:t>ec</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aç</w:t>
      </w:r>
      <w:r w:rsidR="000D6DC2" w:rsidRPr="001A3C4F">
        <w:rPr>
          <w:rFonts w:ascii="Times New Roman" w:eastAsia="Times New Roman" w:hAnsi="Times New Roman" w:cs="Times New Roman"/>
          <w:spacing w:val="-2"/>
          <w:sz w:val="22"/>
          <w:szCs w:val="22"/>
          <w:lang w:val="pt-BR"/>
        </w:rPr>
        <w:t>ã</w:t>
      </w:r>
      <w:r w:rsidR="000D6DC2" w:rsidRPr="001A3C4F">
        <w:rPr>
          <w:rFonts w:ascii="Times New Roman" w:eastAsia="Times New Roman" w:hAnsi="Times New Roman" w:cs="Times New Roman"/>
          <w:spacing w:val="1"/>
          <w:sz w:val="22"/>
          <w:szCs w:val="22"/>
          <w:lang w:val="pt-BR"/>
        </w:rPr>
        <w:t>o</w:t>
      </w:r>
      <w:r w:rsidR="000D6DC2" w:rsidRPr="001A3C4F">
        <w:rPr>
          <w:rFonts w:ascii="Times New Roman" w:eastAsia="Times New Roman" w:hAnsi="Times New Roman" w:cs="Times New Roman"/>
          <w:sz w:val="22"/>
          <w:szCs w:val="22"/>
          <w:lang w:val="pt-BR"/>
        </w:rPr>
        <w:t>,</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pacing w:val="-2"/>
          <w:sz w:val="22"/>
          <w:szCs w:val="22"/>
          <w:lang w:val="pt-BR"/>
        </w:rPr>
        <w:t>or</w:t>
      </w:r>
      <w:r w:rsidR="000D6DC2" w:rsidRPr="001A3C4F">
        <w:rPr>
          <w:rFonts w:ascii="Times New Roman" w:eastAsia="Times New Roman" w:hAnsi="Times New Roman" w:cs="Times New Roman"/>
          <w:spacing w:val="1"/>
          <w:sz w:val="22"/>
          <w:szCs w:val="22"/>
          <w:lang w:val="pt-BR"/>
        </w:rPr>
        <w:t>ti</w:t>
      </w:r>
      <w:r w:rsidR="000D6DC2" w:rsidRPr="001A3C4F">
        <w:rPr>
          <w:rFonts w:ascii="Times New Roman" w:eastAsia="Times New Roman" w:hAnsi="Times New Roman" w:cs="Times New Roman"/>
          <w:spacing w:val="-2"/>
          <w:sz w:val="22"/>
          <w:szCs w:val="22"/>
          <w:lang w:val="pt-BR"/>
        </w:rPr>
        <w:t>z</w:t>
      </w:r>
      <w:r w:rsidR="000D6DC2" w:rsidRPr="001A3C4F">
        <w:rPr>
          <w:rFonts w:ascii="Times New Roman" w:eastAsia="Times New Roman" w:hAnsi="Times New Roman" w:cs="Times New Roman"/>
          <w:sz w:val="22"/>
          <w:szCs w:val="22"/>
          <w:lang w:val="pt-BR"/>
        </w:rPr>
        <w:t>ação e exa</w:t>
      </w:r>
      <w:r w:rsidR="000D6DC2" w:rsidRPr="001A3C4F">
        <w:rPr>
          <w:rFonts w:ascii="Times New Roman" w:eastAsia="Times New Roman" w:hAnsi="Times New Roman" w:cs="Times New Roman"/>
          <w:spacing w:val="-2"/>
          <w:sz w:val="22"/>
          <w:szCs w:val="22"/>
          <w:lang w:val="pt-BR"/>
        </w:rPr>
        <w:t>u</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pacing w:val="-2"/>
          <w:sz w:val="22"/>
          <w:szCs w:val="22"/>
          <w:lang w:val="pt-BR"/>
        </w:rPr>
        <w:t>ã</w:t>
      </w:r>
      <w:r w:rsidR="000D6DC2" w:rsidRPr="001A3C4F">
        <w:rPr>
          <w:rFonts w:ascii="Times New Roman" w:eastAsia="Times New Roman" w:hAnsi="Times New Roman" w:cs="Times New Roman"/>
          <w:sz w:val="22"/>
          <w:szCs w:val="22"/>
          <w:lang w:val="pt-BR"/>
        </w:rPr>
        <w:t>o,</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pacing w:val="-2"/>
          <w:sz w:val="22"/>
          <w:szCs w:val="22"/>
          <w:lang w:val="pt-BR"/>
        </w:rPr>
        <w:t>(</w:t>
      </w:r>
      <w:proofErr w:type="spellStart"/>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2"/>
          <w:sz w:val="22"/>
          <w:szCs w:val="22"/>
          <w:lang w:val="pt-BR"/>
        </w:rPr>
        <w:t>v</w:t>
      </w:r>
      <w:proofErr w:type="spellEnd"/>
      <w:r w:rsidR="000D6DC2" w:rsidRPr="001A3C4F">
        <w:rPr>
          <w:rFonts w:ascii="Times New Roman" w:eastAsia="Times New Roman" w:hAnsi="Times New Roman" w:cs="Times New Roman"/>
          <w:sz w:val="22"/>
          <w:szCs w:val="22"/>
          <w:lang w:val="pt-BR"/>
        </w:rPr>
        <w:t>)</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as</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pacing w:val="-2"/>
          <w:sz w:val="22"/>
          <w:szCs w:val="22"/>
          <w:lang w:val="pt-BR"/>
        </w:rPr>
        <w:t>p</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ov</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sõ</w:t>
      </w:r>
      <w:r w:rsidR="000D6DC2" w:rsidRPr="001A3C4F">
        <w:rPr>
          <w:rFonts w:ascii="Times New Roman" w:eastAsia="Times New Roman" w:hAnsi="Times New Roman" w:cs="Times New Roman"/>
          <w:spacing w:val="1"/>
          <w:sz w:val="22"/>
          <w:szCs w:val="22"/>
          <w:lang w:val="pt-BR"/>
        </w:rPr>
        <w:t>e</w:t>
      </w:r>
      <w:r w:rsidR="000D6DC2" w:rsidRPr="001A3C4F">
        <w:rPr>
          <w:rFonts w:ascii="Times New Roman" w:eastAsia="Times New Roman" w:hAnsi="Times New Roman" w:cs="Times New Roman"/>
          <w:sz w:val="22"/>
          <w:szCs w:val="22"/>
          <w:lang w:val="pt-BR"/>
        </w:rPr>
        <w:t>s con</w:t>
      </w:r>
      <w:r w:rsidR="000D6DC2" w:rsidRPr="001A3C4F">
        <w:rPr>
          <w:rFonts w:ascii="Times New Roman" w:eastAsia="Times New Roman" w:hAnsi="Times New Roman" w:cs="Times New Roman"/>
          <w:spacing w:val="1"/>
          <w:sz w:val="22"/>
          <w:szCs w:val="22"/>
          <w:lang w:val="pt-BR"/>
        </w:rPr>
        <w:t>f</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n</w:t>
      </w:r>
      <w:r w:rsidR="000D6DC2" w:rsidRPr="001A3C4F">
        <w:rPr>
          <w:rFonts w:ascii="Times New Roman" w:eastAsia="Times New Roman" w:hAnsi="Times New Roman" w:cs="Times New Roman"/>
          <w:spacing w:val="1"/>
          <w:sz w:val="22"/>
          <w:szCs w:val="22"/>
          <w:lang w:val="pt-BR"/>
        </w:rPr>
        <w:t>f</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as nas de</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z w:val="22"/>
          <w:szCs w:val="22"/>
          <w:lang w:val="pt-BR"/>
        </w:rPr>
        <w:t>ns</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1"/>
          <w:sz w:val="22"/>
          <w:szCs w:val="22"/>
          <w:lang w:val="pt-BR"/>
        </w:rPr>
        <w:t>a</w:t>
      </w:r>
      <w:r w:rsidR="000D6DC2" w:rsidRPr="001A3C4F">
        <w:rPr>
          <w:rFonts w:ascii="Times New Roman" w:eastAsia="Times New Roman" w:hAnsi="Times New Roman" w:cs="Times New Roman"/>
          <w:sz w:val="22"/>
          <w:szCs w:val="22"/>
          <w:lang w:val="pt-BR"/>
        </w:rPr>
        <w:t xml:space="preserve">ções </w:t>
      </w:r>
      <w:r w:rsidR="000D6DC2" w:rsidRPr="001A3C4F">
        <w:rPr>
          <w:rFonts w:ascii="Times New Roman" w:eastAsia="Times New Roman" w:hAnsi="Times New Roman" w:cs="Times New Roman"/>
          <w:spacing w:val="1"/>
          <w:sz w:val="22"/>
          <w:szCs w:val="22"/>
          <w:lang w:val="pt-BR"/>
        </w:rPr>
        <w:t>f</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nan</w:t>
      </w:r>
      <w:r w:rsidR="000D6DC2" w:rsidRPr="001A3C4F">
        <w:rPr>
          <w:rFonts w:ascii="Times New Roman" w:eastAsia="Times New Roman" w:hAnsi="Times New Roman" w:cs="Times New Roman"/>
          <w:spacing w:val="-2"/>
          <w:sz w:val="22"/>
          <w:szCs w:val="22"/>
          <w:lang w:val="pt-BR"/>
        </w:rPr>
        <w:t>c</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z w:val="22"/>
          <w:szCs w:val="22"/>
          <w:lang w:val="pt-BR"/>
        </w:rPr>
        <w:t>con</w:t>
      </w:r>
      <w:r w:rsidR="000D6DC2" w:rsidRPr="001A3C4F">
        <w:rPr>
          <w:rFonts w:ascii="Times New Roman" w:eastAsia="Times New Roman" w:hAnsi="Times New Roman" w:cs="Times New Roman"/>
          <w:spacing w:val="-2"/>
          <w:sz w:val="22"/>
          <w:szCs w:val="22"/>
          <w:lang w:val="pt-BR"/>
        </w:rPr>
        <w:t>s</w:t>
      </w:r>
      <w:r w:rsidR="000D6DC2" w:rsidRPr="001A3C4F">
        <w:rPr>
          <w:rFonts w:ascii="Times New Roman" w:eastAsia="Times New Roman" w:hAnsi="Times New Roman" w:cs="Times New Roman"/>
          <w:sz w:val="22"/>
          <w:szCs w:val="22"/>
          <w:lang w:val="pt-BR"/>
        </w:rPr>
        <w:t>o</w:t>
      </w:r>
      <w:r w:rsidR="000D6DC2" w:rsidRPr="001A3C4F">
        <w:rPr>
          <w:rFonts w:ascii="Times New Roman" w:eastAsia="Times New Roman" w:hAnsi="Times New Roman" w:cs="Times New Roman"/>
          <w:spacing w:val="-1"/>
          <w:sz w:val="22"/>
          <w:szCs w:val="22"/>
          <w:lang w:val="pt-BR"/>
        </w:rPr>
        <w:t>l</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da</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as</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2"/>
          <w:sz w:val="22"/>
          <w:szCs w:val="22"/>
          <w:lang w:val="pt-BR"/>
        </w:rPr>
        <w:t xml:space="preserve"> </w:t>
      </w:r>
      <w:r w:rsidR="007F6D11" w:rsidRPr="001A3C4F">
        <w:rPr>
          <w:rFonts w:ascii="Times New Roman" w:hAnsi="Times New Roman" w:cs="Times New Roman"/>
          <w:sz w:val="22"/>
          <w:szCs w:val="22"/>
          <w:lang w:val="pt-BR"/>
        </w:rPr>
        <w:t>Devedora</w:t>
      </w:r>
      <w:r w:rsidR="000D6DC2" w:rsidRPr="001A3C4F">
        <w:rPr>
          <w:rFonts w:ascii="Times New Roman" w:eastAsia="Times New Roman" w:hAnsi="Times New Roman" w:cs="Times New Roman"/>
          <w:sz w:val="22"/>
          <w:szCs w:val="22"/>
          <w:lang w:val="pt-BR"/>
        </w:rPr>
        <w:t xml:space="preserve">, </w:t>
      </w:r>
      <w:r w:rsidR="000D6DC2" w:rsidRPr="001A3C4F">
        <w:rPr>
          <w:rFonts w:ascii="Times New Roman" w:eastAsia="Times New Roman" w:hAnsi="Times New Roman" w:cs="Times New Roman"/>
          <w:spacing w:val="1"/>
          <w:sz w:val="22"/>
          <w:szCs w:val="22"/>
          <w:lang w:val="pt-BR"/>
        </w:rPr>
        <w:t>(</w:t>
      </w:r>
      <w:r w:rsidR="000D6DC2" w:rsidRPr="001A3C4F">
        <w:rPr>
          <w:rFonts w:ascii="Times New Roman" w:eastAsia="Times New Roman" w:hAnsi="Times New Roman" w:cs="Times New Roman"/>
          <w:sz w:val="22"/>
          <w:szCs w:val="22"/>
          <w:lang w:val="pt-BR"/>
        </w:rPr>
        <w:t>v) das de</w:t>
      </w:r>
      <w:r w:rsidR="000D6DC2" w:rsidRPr="001A3C4F">
        <w:rPr>
          <w:rFonts w:ascii="Times New Roman" w:eastAsia="Times New Roman" w:hAnsi="Times New Roman" w:cs="Times New Roman"/>
          <w:spacing w:val="1"/>
          <w:sz w:val="22"/>
          <w:szCs w:val="22"/>
          <w:lang w:val="pt-BR"/>
        </w:rPr>
        <w:t>s</w:t>
      </w:r>
      <w:r w:rsidR="000D6DC2" w:rsidRPr="001A3C4F">
        <w:rPr>
          <w:rFonts w:ascii="Times New Roman" w:eastAsia="Times New Roman" w:hAnsi="Times New Roman" w:cs="Times New Roman"/>
          <w:sz w:val="22"/>
          <w:szCs w:val="22"/>
          <w:lang w:val="pt-BR"/>
        </w:rPr>
        <w:t>p</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z w:val="22"/>
          <w:szCs w:val="22"/>
          <w:lang w:val="pt-BR"/>
        </w:rPr>
        <w:t>sas</w:t>
      </w:r>
      <w:r w:rsidR="00E74578" w:rsidRPr="001A3C4F">
        <w:rPr>
          <w:rFonts w:ascii="Times New Roman" w:eastAsia="Times New Roman" w:hAnsi="Times New Roman" w:cs="Times New Roman"/>
          <w:sz w:val="22"/>
          <w:szCs w:val="22"/>
          <w:lang w:val="pt-BR"/>
        </w:rPr>
        <w:t xml:space="preserve"> </w:t>
      </w:r>
      <w:r w:rsidR="000D6DC2" w:rsidRPr="001A3C4F">
        <w:rPr>
          <w:rFonts w:ascii="Times New Roman" w:eastAsia="Times New Roman" w:hAnsi="Times New Roman" w:cs="Times New Roman"/>
          <w:spacing w:val="1"/>
          <w:sz w:val="22"/>
          <w:szCs w:val="22"/>
          <w:lang w:val="pt-BR"/>
        </w:rPr>
        <w:t>fi</w:t>
      </w:r>
      <w:r w:rsidR="000D6DC2" w:rsidRPr="001A3C4F">
        <w:rPr>
          <w:rFonts w:ascii="Times New Roman" w:eastAsia="Times New Roman" w:hAnsi="Times New Roman" w:cs="Times New Roman"/>
          <w:spacing w:val="-2"/>
          <w:sz w:val="22"/>
          <w:szCs w:val="22"/>
          <w:lang w:val="pt-BR"/>
        </w:rPr>
        <w:t>n</w:t>
      </w:r>
      <w:r w:rsidR="000D6DC2" w:rsidRPr="001A3C4F">
        <w:rPr>
          <w:rFonts w:ascii="Times New Roman" w:eastAsia="Times New Roman" w:hAnsi="Times New Roman" w:cs="Times New Roman"/>
          <w:sz w:val="22"/>
          <w:szCs w:val="22"/>
          <w:lang w:val="pt-BR"/>
        </w:rPr>
        <w:t>an</w:t>
      </w:r>
      <w:r w:rsidR="000D6DC2" w:rsidRPr="001A3C4F">
        <w:rPr>
          <w:rFonts w:ascii="Times New Roman" w:eastAsia="Times New Roman" w:hAnsi="Times New Roman" w:cs="Times New Roman"/>
          <w:spacing w:val="-2"/>
          <w:sz w:val="22"/>
          <w:szCs w:val="22"/>
          <w:lang w:val="pt-BR"/>
        </w:rPr>
        <w:t>c</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as</w:t>
      </w:r>
      <w:r w:rsidR="00E74578" w:rsidRPr="001A3C4F">
        <w:rPr>
          <w:rFonts w:ascii="Times New Roman" w:eastAsia="Times New Roman" w:hAnsi="Times New Roman" w:cs="Times New Roman"/>
          <w:sz w:val="22"/>
          <w:szCs w:val="22"/>
          <w:lang w:val="pt-BR"/>
        </w:rPr>
        <w:t xml:space="preserve"> </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ed</w:t>
      </w:r>
      <w:r w:rsidR="000D6DC2" w:rsidRPr="001A3C4F">
        <w:rPr>
          <w:rFonts w:ascii="Times New Roman" w:eastAsia="Times New Roman" w:hAnsi="Times New Roman" w:cs="Times New Roman"/>
          <w:spacing w:val="-2"/>
          <w:sz w:val="22"/>
          <w:szCs w:val="22"/>
          <w:lang w:val="pt-BR"/>
        </w:rPr>
        <w:t>u</w:t>
      </w:r>
      <w:r w:rsidR="000D6DC2" w:rsidRPr="001A3C4F">
        <w:rPr>
          <w:rFonts w:ascii="Times New Roman" w:eastAsia="Times New Roman" w:hAnsi="Times New Roman" w:cs="Times New Roman"/>
          <w:sz w:val="22"/>
          <w:szCs w:val="22"/>
          <w:lang w:val="pt-BR"/>
        </w:rPr>
        <w:t>z</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d</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s</w:t>
      </w:r>
      <w:r w:rsidR="00E74578" w:rsidRPr="001A3C4F">
        <w:rPr>
          <w:rFonts w:ascii="Times New Roman" w:eastAsia="Times New Roman" w:hAnsi="Times New Roman" w:cs="Times New Roman"/>
          <w:sz w:val="22"/>
          <w:szCs w:val="22"/>
          <w:lang w:val="pt-BR"/>
        </w:rPr>
        <w:t xml:space="preserve"> </w:t>
      </w:r>
      <w:r w:rsidR="000D6DC2" w:rsidRPr="001A3C4F">
        <w:rPr>
          <w:rFonts w:ascii="Times New Roman" w:eastAsia="Times New Roman" w:hAnsi="Times New Roman" w:cs="Times New Roman"/>
          <w:sz w:val="22"/>
          <w:szCs w:val="22"/>
          <w:lang w:val="pt-BR"/>
        </w:rPr>
        <w:t>das</w:t>
      </w:r>
      <w:r w:rsidR="00E74578" w:rsidRPr="001A3C4F">
        <w:rPr>
          <w:rFonts w:ascii="Times New Roman" w:eastAsia="Times New Roman" w:hAnsi="Times New Roman" w:cs="Times New Roman"/>
          <w:sz w:val="22"/>
          <w:szCs w:val="22"/>
          <w:lang w:val="pt-BR"/>
        </w:rPr>
        <w:t xml:space="preserve"> </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z w:val="22"/>
          <w:szCs w:val="22"/>
          <w:lang w:val="pt-BR"/>
        </w:rPr>
        <w:t>ce</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s</w:t>
      </w:r>
      <w:r w:rsidR="00E74578" w:rsidRPr="001A3C4F">
        <w:rPr>
          <w:rFonts w:ascii="Times New Roman" w:eastAsia="Times New Roman" w:hAnsi="Times New Roman" w:cs="Times New Roman"/>
          <w:sz w:val="22"/>
          <w:szCs w:val="22"/>
          <w:lang w:val="pt-BR"/>
        </w:rPr>
        <w:t xml:space="preserve"> </w:t>
      </w:r>
      <w:r w:rsidR="000D6DC2" w:rsidRPr="001A3C4F">
        <w:rPr>
          <w:rFonts w:ascii="Times New Roman" w:eastAsia="Times New Roman" w:hAnsi="Times New Roman" w:cs="Times New Roman"/>
          <w:spacing w:val="3"/>
          <w:sz w:val="22"/>
          <w:szCs w:val="22"/>
          <w:lang w:val="pt-BR"/>
        </w:rPr>
        <w:t>f</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na</w:t>
      </w:r>
      <w:r w:rsidR="000D6DC2" w:rsidRPr="001A3C4F">
        <w:rPr>
          <w:rFonts w:ascii="Times New Roman" w:eastAsia="Times New Roman" w:hAnsi="Times New Roman" w:cs="Times New Roman"/>
          <w:spacing w:val="-2"/>
          <w:sz w:val="22"/>
          <w:szCs w:val="22"/>
          <w:lang w:val="pt-BR"/>
        </w:rPr>
        <w:t>n</w:t>
      </w:r>
      <w:r w:rsidR="000D6DC2" w:rsidRPr="001A3C4F">
        <w:rPr>
          <w:rFonts w:ascii="Times New Roman" w:eastAsia="Times New Roman" w:hAnsi="Times New Roman" w:cs="Times New Roman"/>
          <w:sz w:val="22"/>
          <w:szCs w:val="22"/>
          <w:lang w:val="pt-BR"/>
        </w:rPr>
        <w:t>c</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pacing w:val="1"/>
          <w:sz w:val="22"/>
          <w:szCs w:val="22"/>
          <w:lang w:val="pt-BR"/>
        </w:rPr>
        <w:t>ir</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s,</w:t>
      </w:r>
      <w:r w:rsidR="00E74578" w:rsidRPr="001A3C4F">
        <w:rPr>
          <w:rFonts w:ascii="Times New Roman" w:eastAsia="Times New Roman" w:hAnsi="Times New Roman" w:cs="Times New Roman"/>
          <w:sz w:val="22"/>
          <w:szCs w:val="22"/>
          <w:lang w:val="pt-BR"/>
        </w:rPr>
        <w:t xml:space="preserve"> </w:t>
      </w:r>
      <w:r w:rsidR="000D6DC2" w:rsidRPr="001A3C4F">
        <w:rPr>
          <w:rFonts w:ascii="Times New Roman" w:eastAsia="Times New Roman" w:hAnsi="Times New Roman" w:cs="Times New Roman"/>
          <w:spacing w:val="1"/>
          <w:sz w:val="22"/>
          <w:szCs w:val="22"/>
          <w:lang w:val="pt-BR"/>
        </w:rPr>
        <w:t>(</w:t>
      </w:r>
      <w:r w:rsidR="000D6DC2" w:rsidRPr="001A3C4F">
        <w:rPr>
          <w:rFonts w:ascii="Times New Roman" w:eastAsia="Times New Roman" w:hAnsi="Times New Roman" w:cs="Times New Roman"/>
          <w:spacing w:val="-2"/>
          <w:sz w:val="22"/>
          <w:szCs w:val="22"/>
          <w:lang w:val="pt-BR"/>
        </w:rPr>
        <w:t>v</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w:t>
      </w:r>
      <w:r w:rsidR="00E74578" w:rsidRPr="001A3C4F">
        <w:rPr>
          <w:rFonts w:ascii="Times New Roman" w:eastAsia="Times New Roman" w:hAnsi="Times New Roman" w:cs="Times New Roman"/>
          <w:sz w:val="22"/>
          <w:szCs w:val="22"/>
          <w:lang w:val="pt-BR"/>
        </w:rPr>
        <w:t xml:space="preserve"> </w:t>
      </w:r>
      <w:r w:rsidR="000D6DC2" w:rsidRPr="001A3C4F">
        <w:rPr>
          <w:rFonts w:ascii="Times New Roman" w:eastAsia="Times New Roman" w:hAnsi="Times New Roman" w:cs="Times New Roman"/>
          <w:sz w:val="22"/>
          <w:szCs w:val="22"/>
          <w:lang w:val="pt-BR"/>
        </w:rPr>
        <w:t>das</w:t>
      </w:r>
      <w:r w:rsidR="00E74578" w:rsidRPr="001A3C4F">
        <w:rPr>
          <w:rFonts w:ascii="Times New Roman" w:eastAsia="Times New Roman" w:hAnsi="Times New Roman" w:cs="Times New Roman"/>
          <w:sz w:val="22"/>
          <w:szCs w:val="22"/>
          <w:lang w:val="pt-BR"/>
        </w:rPr>
        <w:t xml:space="preserve"> </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3"/>
          <w:sz w:val="22"/>
          <w:szCs w:val="22"/>
          <w:lang w:val="pt-BR"/>
        </w:rPr>
        <w:t>s</w:t>
      </w:r>
      <w:r w:rsidR="000D6DC2" w:rsidRPr="001A3C4F">
        <w:rPr>
          <w:rFonts w:ascii="Times New Roman" w:eastAsia="Times New Roman" w:hAnsi="Times New Roman" w:cs="Times New Roman"/>
          <w:spacing w:val="-2"/>
          <w:sz w:val="22"/>
          <w:szCs w:val="22"/>
          <w:lang w:val="pt-BR"/>
        </w:rPr>
        <w:t>p</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1"/>
          <w:sz w:val="22"/>
          <w:szCs w:val="22"/>
          <w:lang w:val="pt-BR"/>
        </w:rPr>
        <w:t>s</w:t>
      </w:r>
      <w:r w:rsidR="000D6DC2" w:rsidRPr="001A3C4F">
        <w:rPr>
          <w:rFonts w:ascii="Times New Roman" w:eastAsia="Times New Roman" w:hAnsi="Times New Roman" w:cs="Times New Roman"/>
          <w:sz w:val="22"/>
          <w:szCs w:val="22"/>
          <w:lang w:val="pt-BR"/>
        </w:rPr>
        <w:t>as</w:t>
      </w:r>
      <w:r w:rsidR="00E74578" w:rsidRPr="001A3C4F">
        <w:rPr>
          <w:rFonts w:ascii="Times New Roman" w:eastAsia="Times New Roman" w:hAnsi="Times New Roman" w:cs="Times New Roman"/>
          <w:sz w:val="22"/>
          <w:szCs w:val="22"/>
          <w:lang w:val="pt-BR"/>
        </w:rPr>
        <w:t xml:space="preserve"> </w:t>
      </w:r>
      <w:r w:rsidR="000D6DC2" w:rsidRPr="001A3C4F">
        <w:rPr>
          <w:rFonts w:ascii="Times New Roman" w:eastAsia="Times New Roman" w:hAnsi="Times New Roman" w:cs="Times New Roman"/>
          <w:spacing w:val="-2"/>
          <w:sz w:val="22"/>
          <w:szCs w:val="22"/>
          <w:lang w:val="pt-BR"/>
        </w:rPr>
        <w:t>c</w:t>
      </w:r>
      <w:r w:rsidR="000D6DC2" w:rsidRPr="001A3C4F">
        <w:rPr>
          <w:rFonts w:ascii="Times New Roman" w:eastAsia="Times New Roman" w:hAnsi="Times New Roman" w:cs="Times New Roman"/>
          <w:sz w:val="22"/>
          <w:szCs w:val="22"/>
          <w:lang w:val="pt-BR"/>
        </w:rPr>
        <w:t>om</w:t>
      </w:r>
      <w:r w:rsidR="00E74578" w:rsidRPr="001A3C4F">
        <w:rPr>
          <w:rFonts w:ascii="Times New Roman" w:eastAsia="Times New Roman" w:hAnsi="Times New Roman" w:cs="Times New Roman"/>
          <w:sz w:val="22"/>
          <w:szCs w:val="22"/>
          <w:lang w:val="pt-BR"/>
        </w:rPr>
        <w:t xml:space="preserve"> </w:t>
      </w:r>
      <w:r w:rsidR="000D6DC2" w:rsidRPr="001A3C4F">
        <w:rPr>
          <w:rFonts w:ascii="Times New Roman" w:eastAsia="Times New Roman" w:hAnsi="Times New Roman" w:cs="Times New Roman"/>
          <w:sz w:val="22"/>
          <w:szCs w:val="22"/>
          <w:lang w:val="pt-BR"/>
        </w:rPr>
        <w:t>v</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1"/>
          <w:sz w:val="22"/>
          <w:szCs w:val="22"/>
          <w:lang w:val="pt-BR"/>
        </w:rPr>
        <w:t>a</w:t>
      </w:r>
      <w:r w:rsidR="000D6DC2" w:rsidRPr="001A3C4F">
        <w:rPr>
          <w:rFonts w:ascii="Times New Roman" w:eastAsia="Times New Roman" w:hAnsi="Times New Roman" w:cs="Times New Roman"/>
          <w:sz w:val="22"/>
          <w:szCs w:val="22"/>
          <w:lang w:val="pt-BR"/>
        </w:rPr>
        <w:t>ção ca</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pacing w:val="-2"/>
          <w:sz w:val="22"/>
          <w:szCs w:val="22"/>
          <w:lang w:val="pt-BR"/>
        </w:rPr>
        <w:t>b</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l</w:t>
      </w:r>
      <w:r w:rsidR="000D6DC2" w:rsidRPr="001A3C4F">
        <w:rPr>
          <w:rFonts w:ascii="Times New Roman" w:eastAsia="Times New Roman" w:hAnsi="Times New Roman" w:cs="Times New Roman"/>
          <w:spacing w:val="27"/>
          <w:sz w:val="22"/>
          <w:szCs w:val="22"/>
          <w:lang w:val="pt-BR"/>
        </w:rPr>
        <w:t xml:space="preserve"> </w:t>
      </w:r>
      <w:r w:rsidR="000D6DC2" w:rsidRPr="001A3C4F">
        <w:rPr>
          <w:rFonts w:ascii="Times New Roman" w:eastAsia="Times New Roman" w:hAnsi="Times New Roman" w:cs="Times New Roman"/>
          <w:spacing w:val="-2"/>
          <w:sz w:val="22"/>
          <w:szCs w:val="22"/>
          <w:lang w:val="pt-BR"/>
        </w:rPr>
        <w:t>s</w:t>
      </w:r>
      <w:r w:rsidR="000D6DC2" w:rsidRPr="001A3C4F">
        <w:rPr>
          <w:rFonts w:ascii="Times New Roman" w:eastAsia="Times New Roman" w:hAnsi="Times New Roman" w:cs="Times New Roman"/>
          <w:sz w:val="22"/>
          <w:szCs w:val="22"/>
          <w:lang w:val="pt-BR"/>
        </w:rPr>
        <w:t>ob</w:t>
      </w:r>
      <w:r w:rsidR="000D6DC2" w:rsidRPr="001A3C4F">
        <w:rPr>
          <w:rFonts w:ascii="Times New Roman" w:eastAsia="Times New Roman" w:hAnsi="Times New Roman" w:cs="Times New Roman"/>
          <w:spacing w:val="-2"/>
          <w:sz w:val="22"/>
          <w:szCs w:val="22"/>
          <w:lang w:val="pt-BR"/>
        </w:rPr>
        <w:t>r</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27"/>
          <w:sz w:val="22"/>
          <w:szCs w:val="22"/>
          <w:lang w:val="pt-BR"/>
        </w:rPr>
        <w:t xml:space="preserve"> </w:t>
      </w:r>
      <w:r w:rsidR="000D6DC2" w:rsidRPr="001A3C4F">
        <w:rPr>
          <w:rFonts w:ascii="Times New Roman" w:eastAsia="Times New Roman" w:hAnsi="Times New Roman" w:cs="Times New Roman"/>
          <w:sz w:val="22"/>
          <w:szCs w:val="22"/>
          <w:lang w:val="pt-BR"/>
        </w:rPr>
        <w:t>os</w:t>
      </w:r>
      <w:r w:rsidR="000D6DC2" w:rsidRPr="001A3C4F">
        <w:rPr>
          <w:rFonts w:ascii="Times New Roman" w:eastAsia="Times New Roman" w:hAnsi="Times New Roman" w:cs="Times New Roman"/>
          <w:spacing w:val="24"/>
          <w:sz w:val="22"/>
          <w:szCs w:val="22"/>
          <w:lang w:val="pt-BR"/>
        </w:rPr>
        <w:t xml:space="preserve"> </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v</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29"/>
          <w:sz w:val="22"/>
          <w:szCs w:val="22"/>
          <w:lang w:val="pt-BR"/>
        </w:rPr>
        <w:t xml:space="preserve"> </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24"/>
          <w:sz w:val="22"/>
          <w:szCs w:val="22"/>
          <w:lang w:val="pt-BR"/>
        </w:rPr>
        <w:t xml:space="preserve"> </w:t>
      </w:r>
      <w:r w:rsidR="000D6DC2" w:rsidRPr="001A3C4F">
        <w:rPr>
          <w:rFonts w:ascii="Times New Roman" w:eastAsia="Times New Roman" w:hAnsi="Times New Roman" w:cs="Times New Roman"/>
          <w:sz w:val="22"/>
          <w:szCs w:val="22"/>
          <w:lang w:val="pt-BR"/>
        </w:rPr>
        <w:t>pa</w:t>
      </w:r>
      <w:r w:rsidR="000D6DC2" w:rsidRPr="001A3C4F">
        <w:rPr>
          <w:rFonts w:ascii="Times New Roman" w:eastAsia="Times New Roman" w:hAnsi="Times New Roman" w:cs="Times New Roman"/>
          <w:spacing w:val="1"/>
          <w:sz w:val="22"/>
          <w:szCs w:val="22"/>
          <w:lang w:val="pt-BR"/>
        </w:rPr>
        <w:t>s</w:t>
      </w:r>
      <w:r w:rsidR="000D6DC2" w:rsidRPr="001A3C4F">
        <w:rPr>
          <w:rFonts w:ascii="Times New Roman" w:eastAsia="Times New Roman" w:hAnsi="Times New Roman" w:cs="Times New Roman"/>
          <w:spacing w:val="-2"/>
          <w:sz w:val="22"/>
          <w:szCs w:val="22"/>
          <w:lang w:val="pt-BR"/>
        </w:rPr>
        <w:t>s</w:t>
      </w:r>
      <w:r w:rsidR="000D6DC2" w:rsidRPr="001A3C4F">
        <w:rPr>
          <w:rFonts w:ascii="Times New Roman" w:eastAsia="Times New Roman" w:hAnsi="Times New Roman" w:cs="Times New Roman"/>
          <w:spacing w:val="2"/>
          <w:sz w:val="22"/>
          <w:szCs w:val="22"/>
          <w:lang w:val="pt-BR"/>
        </w:rPr>
        <w:t>i</w:t>
      </w:r>
      <w:r w:rsidR="000D6DC2" w:rsidRPr="001A3C4F">
        <w:rPr>
          <w:rFonts w:ascii="Times New Roman" w:eastAsia="Times New Roman" w:hAnsi="Times New Roman" w:cs="Times New Roman"/>
          <w:sz w:val="22"/>
          <w:szCs w:val="22"/>
          <w:lang w:val="pt-BR"/>
        </w:rPr>
        <w:t>vos</w:t>
      </w:r>
      <w:r w:rsidR="000D6DC2" w:rsidRPr="001A3C4F">
        <w:rPr>
          <w:rFonts w:ascii="Times New Roman" w:eastAsia="Times New Roman" w:hAnsi="Times New Roman" w:cs="Times New Roman"/>
          <w:spacing w:val="24"/>
          <w:sz w:val="22"/>
          <w:szCs w:val="22"/>
          <w:lang w:val="pt-BR"/>
        </w:rPr>
        <w:t xml:space="preserve"> </w:t>
      </w:r>
      <w:r w:rsidR="000D6DC2" w:rsidRPr="001A3C4F">
        <w:rPr>
          <w:rFonts w:ascii="Times New Roman" w:eastAsia="Times New Roman" w:hAnsi="Times New Roman" w:cs="Times New Roman"/>
          <w:spacing w:val="-2"/>
          <w:sz w:val="22"/>
          <w:szCs w:val="22"/>
          <w:lang w:val="pt-BR"/>
        </w:rPr>
        <w:t>f</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n</w:t>
      </w:r>
      <w:r w:rsidR="000D6DC2" w:rsidRPr="001A3C4F">
        <w:rPr>
          <w:rFonts w:ascii="Times New Roman" w:eastAsia="Times New Roman" w:hAnsi="Times New Roman" w:cs="Times New Roman"/>
          <w:spacing w:val="1"/>
          <w:sz w:val="22"/>
          <w:szCs w:val="22"/>
          <w:lang w:val="pt-BR"/>
        </w:rPr>
        <w:t>a</w:t>
      </w:r>
      <w:r w:rsidR="000D6DC2" w:rsidRPr="001A3C4F">
        <w:rPr>
          <w:rFonts w:ascii="Times New Roman" w:eastAsia="Times New Roman" w:hAnsi="Times New Roman" w:cs="Times New Roman"/>
          <w:spacing w:val="-2"/>
          <w:sz w:val="22"/>
          <w:szCs w:val="22"/>
          <w:lang w:val="pt-BR"/>
        </w:rPr>
        <w:t>n</w:t>
      </w:r>
      <w:r w:rsidR="000D6DC2" w:rsidRPr="001A3C4F">
        <w:rPr>
          <w:rFonts w:ascii="Times New Roman" w:eastAsia="Times New Roman" w:hAnsi="Times New Roman" w:cs="Times New Roman"/>
          <w:sz w:val="22"/>
          <w:szCs w:val="22"/>
          <w:lang w:val="pt-BR"/>
        </w:rPr>
        <w:t>ce</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os</w:t>
      </w:r>
      <w:r w:rsidR="000D6DC2" w:rsidRPr="001A3C4F">
        <w:rPr>
          <w:rFonts w:ascii="Times New Roman" w:eastAsia="Times New Roman" w:hAnsi="Times New Roman" w:cs="Times New Roman"/>
          <w:spacing w:val="24"/>
          <w:sz w:val="22"/>
          <w:szCs w:val="22"/>
          <w:lang w:val="pt-BR"/>
        </w:rPr>
        <w:t xml:space="preserve"> </w:t>
      </w:r>
      <w:r w:rsidR="000D6DC2" w:rsidRPr="001A3C4F">
        <w:rPr>
          <w:rFonts w:ascii="Times New Roman" w:eastAsia="Times New Roman" w:hAnsi="Times New Roman" w:cs="Times New Roman"/>
          <w:sz w:val="22"/>
          <w:szCs w:val="22"/>
          <w:lang w:val="pt-BR"/>
        </w:rPr>
        <w:t>ded</w:t>
      </w:r>
      <w:r w:rsidR="000D6DC2" w:rsidRPr="001A3C4F">
        <w:rPr>
          <w:rFonts w:ascii="Times New Roman" w:eastAsia="Times New Roman" w:hAnsi="Times New Roman" w:cs="Times New Roman"/>
          <w:spacing w:val="-2"/>
          <w:sz w:val="22"/>
          <w:szCs w:val="22"/>
          <w:lang w:val="pt-BR"/>
        </w:rPr>
        <w:t>uz</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das</w:t>
      </w:r>
      <w:r w:rsidR="000D6DC2" w:rsidRPr="001A3C4F">
        <w:rPr>
          <w:rFonts w:ascii="Times New Roman" w:eastAsia="Times New Roman" w:hAnsi="Times New Roman" w:cs="Times New Roman"/>
          <w:spacing w:val="25"/>
          <w:sz w:val="22"/>
          <w:szCs w:val="22"/>
          <w:lang w:val="pt-BR"/>
        </w:rPr>
        <w:t xml:space="preserve"> </w:t>
      </w:r>
      <w:r w:rsidR="000D6DC2" w:rsidRPr="001A3C4F">
        <w:rPr>
          <w:rFonts w:ascii="Times New Roman" w:eastAsia="Times New Roman" w:hAnsi="Times New Roman" w:cs="Times New Roman"/>
          <w:sz w:val="22"/>
          <w:szCs w:val="22"/>
          <w:lang w:val="pt-BR"/>
        </w:rPr>
        <w:t>das</w:t>
      </w:r>
      <w:r w:rsidR="000D6DC2" w:rsidRPr="001A3C4F">
        <w:rPr>
          <w:rFonts w:ascii="Times New Roman" w:eastAsia="Times New Roman" w:hAnsi="Times New Roman" w:cs="Times New Roman"/>
          <w:spacing w:val="25"/>
          <w:sz w:val="22"/>
          <w:szCs w:val="22"/>
          <w:lang w:val="pt-BR"/>
        </w:rPr>
        <w:t xml:space="preserve"> </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z w:val="22"/>
          <w:szCs w:val="22"/>
          <w:lang w:val="pt-BR"/>
        </w:rPr>
        <w:t>c</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pacing w:val="1"/>
          <w:sz w:val="22"/>
          <w:szCs w:val="22"/>
          <w:lang w:val="pt-BR"/>
        </w:rPr>
        <w:t>it</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27"/>
          <w:sz w:val="22"/>
          <w:szCs w:val="22"/>
          <w:lang w:val="pt-BR"/>
        </w:rPr>
        <w:t xml:space="preserve"> </w:t>
      </w:r>
      <w:r w:rsidR="000D6DC2" w:rsidRPr="001A3C4F">
        <w:rPr>
          <w:rFonts w:ascii="Times New Roman" w:eastAsia="Times New Roman" w:hAnsi="Times New Roman" w:cs="Times New Roman"/>
          <w:sz w:val="22"/>
          <w:szCs w:val="22"/>
          <w:lang w:val="pt-BR"/>
        </w:rPr>
        <w:t>c</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z w:val="22"/>
          <w:szCs w:val="22"/>
          <w:lang w:val="pt-BR"/>
        </w:rPr>
        <w:t>m</w:t>
      </w:r>
      <w:r w:rsidR="000D6DC2" w:rsidRPr="001A3C4F">
        <w:rPr>
          <w:rFonts w:ascii="Times New Roman" w:eastAsia="Times New Roman" w:hAnsi="Times New Roman" w:cs="Times New Roman"/>
          <w:spacing w:val="25"/>
          <w:sz w:val="22"/>
          <w:szCs w:val="22"/>
          <w:lang w:val="pt-BR"/>
        </w:rPr>
        <w:t xml:space="preserve"> </w:t>
      </w:r>
      <w:r w:rsidR="000D6DC2" w:rsidRPr="001A3C4F">
        <w:rPr>
          <w:rFonts w:ascii="Times New Roman" w:eastAsia="Times New Roman" w:hAnsi="Times New Roman" w:cs="Times New Roman"/>
          <w:sz w:val="22"/>
          <w:szCs w:val="22"/>
          <w:lang w:val="pt-BR"/>
        </w:rPr>
        <w:t>va</w:t>
      </w:r>
      <w:r w:rsidR="000D6DC2" w:rsidRPr="001A3C4F">
        <w:rPr>
          <w:rFonts w:ascii="Times New Roman" w:eastAsia="Times New Roman" w:hAnsi="Times New Roman" w:cs="Times New Roman"/>
          <w:spacing w:val="-1"/>
          <w:sz w:val="22"/>
          <w:szCs w:val="22"/>
          <w:lang w:val="pt-BR"/>
        </w:rPr>
        <w:t>ri</w:t>
      </w:r>
      <w:r w:rsidR="000D6DC2" w:rsidRPr="001A3C4F">
        <w:rPr>
          <w:rFonts w:ascii="Times New Roman" w:eastAsia="Times New Roman" w:hAnsi="Times New Roman" w:cs="Times New Roman"/>
          <w:sz w:val="22"/>
          <w:szCs w:val="22"/>
          <w:lang w:val="pt-BR"/>
        </w:rPr>
        <w:t>ação</w:t>
      </w:r>
      <w:r w:rsidR="000D6DC2" w:rsidRPr="001A3C4F">
        <w:rPr>
          <w:rFonts w:ascii="Times New Roman" w:eastAsia="Times New Roman" w:hAnsi="Times New Roman" w:cs="Times New Roman"/>
          <w:spacing w:val="24"/>
          <w:sz w:val="22"/>
          <w:szCs w:val="22"/>
          <w:lang w:val="pt-BR"/>
        </w:rPr>
        <w:t xml:space="preserve"> </w:t>
      </w:r>
      <w:r w:rsidR="000D6DC2" w:rsidRPr="001A3C4F">
        <w:rPr>
          <w:rFonts w:ascii="Times New Roman" w:eastAsia="Times New Roman" w:hAnsi="Times New Roman" w:cs="Times New Roman"/>
          <w:sz w:val="22"/>
          <w:szCs w:val="22"/>
          <w:lang w:val="pt-BR"/>
        </w:rPr>
        <w:t>c</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z w:val="22"/>
          <w:szCs w:val="22"/>
          <w:lang w:val="pt-BR"/>
        </w:rPr>
        <w:t>b</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al sob</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 xml:space="preserve">e os </w:t>
      </w:r>
      <w:r w:rsidR="000D6DC2" w:rsidRPr="001A3C4F">
        <w:rPr>
          <w:rFonts w:ascii="Times New Roman" w:eastAsia="Times New Roman" w:hAnsi="Times New Roman" w:cs="Times New Roman"/>
          <w:spacing w:val="-1"/>
          <w:sz w:val="22"/>
          <w:szCs w:val="22"/>
          <w:lang w:val="pt-BR"/>
        </w:rPr>
        <w:t>a</w:t>
      </w:r>
      <w:r w:rsidR="000D6DC2" w:rsidRPr="001A3C4F">
        <w:rPr>
          <w:rFonts w:ascii="Times New Roman" w:eastAsia="Times New Roman" w:hAnsi="Times New Roman" w:cs="Times New Roman"/>
          <w:spacing w:val="1"/>
          <w:sz w:val="22"/>
          <w:szCs w:val="22"/>
          <w:lang w:val="pt-BR"/>
        </w:rPr>
        <w:t>ti</w:t>
      </w:r>
      <w:r w:rsidR="000D6DC2" w:rsidRPr="001A3C4F">
        <w:rPr>
          <w:rFonts w:ascii="Times New Roman" w:eastAsia="Times New Roman" w:hAnsi="Times New Roman" w:cs="Times New Roman"/>
          <w:sz w:val="22"/>
          <w:szCs w:val="22"/>
          <w:lang w:val="pt-BR"/>
        </w:rPr>
        <w:t>v</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z w:val="22"/>
          <w:szCs w:val="22"/>
          <w:lang w:val="pt-BR"/>
        </w:rPr>
        <w:t>e p</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1"/>
          <w:sz w:val="22"/>
          <w:szCs w:val="22"/>
          <w:lang w:val="pt-BR"/>
        </w:rPr>
        <w:t>s</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 xml:space="preserve">vos </w:t>
      </w:r>
      <w:r w:rsidR="000D6DC2" w:rsidRPr="001A3C4F">
        <w:rPr>
          <w:rFonts w:ascii="Times New Roman" w:eastAsia="Times New Roman" w:hAnsi="Times New Roman" w:cs="Times New Roman"/>
          <w:spacing w:val="1"/>
          <w:sz w:val="22"/>
          <w:szCs w:val="22"/>
          <w:lang w:val="pt-BR"/>
        </w:rPr>
        <w:t>fi</w:t>
      </w:r>
      <w:r w:rsidR="000D6DC2" w:rsidRPr="001A3C4F">
        <w:rPr>
          <w:rFonts w:ascii="Times New Roman" w:eastAsia="Times New Roman" w:hAnsi="Times New Roman" w:cs="Times New Roman"/>
          <w:sz w:val="22"/>
          <w:szCs w:val="22"/>
          <w:lang w:val="pt-BR"/>
        </w:rPr>
        <w:t>n</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nc</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pacing w:val="1"/>
          <w:sz w:val="22"/>
          <w:szCs w:val="22"/>
          <w:lang w:val="pt-BR"/>
        </w:rPr>
        <w:t>ir</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1"/>
          <w:sz w:val="22"/>
          <w:szCs w:val="22"/>
          <w:lang w:val="pt-BR"/>
        </w:rPr>
        <w:t xml:space="preserve"> (</w:t>
      </w:r>
      <w:proofErr w:type="spellStart"/>
      <w:r w:rsidR="000D6DC2" w:rsidRPr="001A3C4F">
        <w:rPr>
          <w:rFonts w:ascii="Times New Roman" w:eastAsia="Times New Roman" w:hAnsi="Times New Roman" w:cs="Times New Roman"/>
          <w:sz w:val="22"/>
          <w:szCs w:val="22"/>
          <w:lang w:val="pt-BR"/>
        </w:rPr>
        <w:t>v</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1"/>
          <w:sz w:val="22"/>
          <w:szCs w:val="22"/>
          <w:lang w:val="pt-BR"/>
        </w:rPr>
        <w:t>i</w:t>
      </w:r>
      <w:proofErr w:type="spellEnd"/>
      <w:r w:rsidR="000D6DC2" w:rsidRPr="001A3C4F">
        <w:rPr>
          <w:rFonts w:ascii="Times New Roman" w:eastAsia="Times New Roman" w:hAnsi="Times New Roman" w:cs="Times New Roman"/>
          <w:sz w:val="22"/>
          <w:szCs w:val="22"/>
          <w:lang w:val="pt-BR"/>
        </w:rPr>
        <w:t>)</w:t>
      </w:r>
      <w:r w:rsidR="000D6DC2" w:rsidRPr="001A3C4F">
        <w:rPr>
          <w:rFonts w:ascii="Times New Roman" w:eastAsia="Times New Roman" w:hAnsi="Times New Roman" w:cs="Times New Roman"/>
          <w:spacing w:val="1"/>
          <w:sz w:val="22"/>
          <w:szCs w:val="22"/>
          <w:lang w:val="pt-BR"/>
        </w:rPr>
        <w:t xml:space="preserve"> </w:t>
      </w:r>
      <w:r w:rsidR="000D6DC2" w:rsidRPr="001A3C4F">
        <w:rPr>
          <w:rFonts w:ascii="Times New Roman" w:eastAsia="Times New Roman" w:hAnsi="Times New Roman" w:cs="Times New Roman"/>
          <w:sz w:val="22"/>
          <w:szCs w:val="22"/>
          <w:lang w:val="pt-BR"/>
        </w:rPr>
        <w:t>d</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1"/>
          <w:sz w:val="22"/>
          <w:szCs w:val="22"/>
          <w:lang w:val="pt-BR"/>
        </w:rPr>
        <w:t>s</w:t>
      </w:r>
      <w:r w:rsidR="000D6DC2" w:rsidRPr="001A3C4F">
        <w:rPr>
          <w:rFonts w:ascii="Times New Roman" w:eastAsia="Times New Roman" w:hAnsi="Times New Roman" w:cs="Times New Roman"/>
          <w:sz w:val="22"/>
          <w:szCs w:val="22"/>
          <w:lang w:val="pt-BR"/>
        </w:rPr>
        <w:t>p</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1"/>
          <w:sz w:val="22"/>
          <w:szCs w:val="22"/>
          <w:lang w:val="pt-BR"/>
        </w:rPr>
        <w:t>a</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1"/>
          <w:sz w:val="22"/>
          <w:szCs w:val="22"/>
          <w:lang w:val="pt-BR"/>
        </w:rPr>
        <w:t xml:space="preserve"> </w:t>
      </w:r>
      <w:r w:rsidR="000D6DC2" w:rsidRPr="001A3C4F">
        <w:rPr>
          <w:rFonts w:ascii="Times New Roman" w:eastAsia="Times New Roman" w:hAnsi="Times New Roman" w:cs="Times New Roman"/>
          <w:sz w:val="22"/>
          <w:szCs w:val="22"/>
          <w:lang w:val="pt-BR"/>
        </w:rPr>
        <w:t xml:space="preserve">não </w:t>
      </w:r>
      <w:r w:rsidR="000D6DC2" w:rsidRPr="001A3C4F">
        <w:rPr>
          <w:rFonts w:ascii="Times New Roman" w:eastAsia="Times New Roman" w:hAnsi="Times New Roman" w:cs="Times New Roman"/>
          <w:spacing w:val="4"/>
          <w:sz w:val="22"/>
          <w:szCs w:val="22"/>
          <w:lang w:val="pt-BR"/>
        </w:rPr>
        <w:t>r</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z w:val="22"/>
          <w:szCs w:val="22"/>
          <w:lang w:val="pt-BR"/>
        </w:rPr>
        <w:t>co</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2"/>
          <w:sz w:val="22"/>
          <w:szCs w:val="22"/>
          <w:lang w:val="pt-BR"/>
        </w:rPr>
        <w:t>n</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z w:val="22"/>
          <w:szCs w:val="22"/>
          <w:lang w:val="pt-BR"/>
        </w:rPr>
        <w:t>es</w:t>
      </w:r>
      <w:r w:rsidR="000D6DC2" w:rsidRPr="001A3C4F">
        <w:rPr>
          <w:rFonts w:ascii="Times New Roman" w:eastAsia="Times New Roman" w:hAnsi="Times New Roman" w:cs="Times New Roman"/>
          <w:spacing w:val="1"/>
          <w:sz w:val="22"/>
          <w:szCs w:val="22"/>
          <w:lang w:val="pt-BR"/>
        </w:rPr>
        <w:t xml:space="preserve"> </w:t>
      </w:r>
      <w:r w:rsidR="000D6DC2" w:rsidRPr="001A3C4F">
        <w:rPr>
          <w:rFonts w:ascii="Times New Roman" w:eastAsia="Times New Roman" w:hAnsi="Times New Roman" w:cs="Times New Roman"/>
          <w:sz w:val="22"/>
          <w:szCs w:val="22"/>
          <w:lang w:val="pt-BR"/>
        </w:rPr>
        <w:t>ou n</w:t>
      </w:r>
      <w:r w:rsidR="000D6DC2" w:rsidRPr="001A3C4F">
        <w:rPr>
          <w:rFonts w:ascii="Times New Roman" w:eastAsia="Times New Roman" w:hAnsi="Times New Roman" w:cs="Times New Roman"/>
          <w:spacing w:val="2"/>
          <w:sz w:val="22"/>
          <w:szCs w:val="22"/>
          <w:lang w:val="pt-BR"/>
        </w:rPr>
        <w:t>ã</w:t>
      </w:r>
      <w:r w:rsidR="000D6DC2" w:rsidRPr="001A3C4F">
        <w:rPr>
          <w:rFonts w:ascii="Times New Roman" w:eastAsia="Times New Roman" w:hAnsi="Times New Roman" w:cs="Times New Roman"/>
          <w:sz w:val="22"/>
          <w:szCs w:val="22"/>
          <w:lang w:val="pt-BR"/>
        </w:rPr>
        <w:t>o ope</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c</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z w:val="22"/>
          <w:szCs w:val="22"/>
          <w:lang w:val="pt-BR"/>
        </w:rPr>
        <w:t>na</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s dedu</w:t>
      </w:r>
      <w:r w:rsidR="000D6DC2" w:rsidRPr="001A3C4F">
        <w:rPr>
          <w:rFonts w:ascii="Times New Roman" w:eastAsia="Times New Roman" w:hAnsi="Times New Roman" w:cs="Times New Roman"/>
          <w:spacing w:val="-2"/>
          <w:sz w:val="22"/>
          <w:szCs w:val="22"/>
          <w:lang w:val="pt-BR"/>
        </w:rPr>
        <w:t>z</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 xml:space="preserve">das das </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2"/>
          <w:sz w:val="22"/>
          <w:szCs w:val="22"/>
          <w:lang w:val="pt-BR"/>
        </w:rPr>
        <w:t>c</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z w:val="22"/>
          <w:szCs w:val="22"/>
          <w:lang w:val="pt-BR"/>
        </w:rPr>
        <w:t>as</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pacing w:val="-2"/>
          <w:sz w:val="22"/>
          <w:szCs w:val="22"/>
          <w:lang w:val="pt-BR"/>
        </w:rPr>
        <w:t>nã</w:t>
      </w:r>
      <w:r w:rsidR="000D6DC2" w:rsidRPr="001A3C4F">
        <w:rPr>
          <w:rFonts w:ascii="Times New Roman" w:eastAsia="Times New Roman" w:hAnsi="Times New Roman" w:cs="Times New Roman"/>
          <w:sz w:val="22"/>
          <w:szCs w:val="22"/>
          <w:lang w:val="pt-BR"/>
        </w:rPr>
        <w:t>o</w:t>
      </w:r>
      <w:r w:rsidR="000D6DC2" w:rsidRPr="001A3C4F">
        <w:rPr>
          <w:rFonts w:ascii="Times New Roman" w:eastAsia="Times New Roman" w:hAnsi="Times New Roman" w:cs="Times New Roman"/>
          <w:spacing w:val="5"/>
          <w:sz w:val="22"/>
          <w:szCs w:val="22"/>
          <w:lang w:val="pt-BR"/>
        </w:rPr>
        <w:t xml:space="preserve"> </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ec</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2"/>
          <w:sz w:val="22"/>
          <w:szCs w:val="22"/>
          <w:lang w:val="pt-BR"/>
        </w:rPr>
        <w:t>r</w:t>
      </w:r>
      <w:r w:rsidR="000D6DC2" w:rsidRPr="001A3C4F">
        <w:rPr>
          <w:rFonts w:ascii="Times New Roman" w:eastAsia="Times New Roman" w:hAnsi="Times New Roman" w:cs="Times New Roman"/>
          <w:sz w:val="22"/>
          <w:szCs w:val="22"/>
          <w:lang w:val="pt-BR"/>
        </w:rPr>
        <w:t>en</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z w:val="22"/>
          <w:szCs w:val="22"/>
          <w:lang w:val="pt-BR"/>
        </w:rPr>
        <w:t>es</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z w:val="22"/>
          <w:szCs w:val="22"/>
          <w:lang w:val="pt-BR"/>
        </w:rPr>
        <w:t>ou</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pacing w:val="-2"/>
          <w:sz w:val="22"/>
          <w:szCs w:val="22"/>
          <w:lang w:val="pt-BR"/>
        </w:rPr>
        <w:t>n</w:t>
      </w:r>
      <w:r w:rsidR="000D6DC2" w:rsidRPr="001A3C4F">
        <w:rPr>
          <w:rFonts w:ascii="Times New Roman" w:eastAsia="Times New Roman" w:hAnsi="Times New Roman" w:cs="Times New Roman"/>
          <w:sz w:val="22"/>
          <w:szCs w:val="22"/>
          <w:lang w:val="pt-BR"/>
        </w:rPr>
        <w:t>ão</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z w:val="22"/>
          <w:szCs w:val="22"/>
          <w:lang w:val="pt-BR"/>
        </w:rPr>
        <w:t>o</w:t>
      </w:r>
      <w:r w:rsidR="000D6DC2" w:rsidRPr="001A3C4F">
        <w:rPr>
          <w:rFonts w:ascii="Times New Roman" w:eastAsia="Times New Roman" w:hAnsi="Times New Roman" w:cs="Times New Roman"/>
          <w:spacing w:val="-2"/>
          <w:sz w:val="22"/>
          <w:szCs w:val="22"/>
          <w:lang w:val="pt-BR"/>
        </w:rPr>
        <w:t>p</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3"/>
          <w:sz w:val="22"/>
          <w:szCs w:val="22"/>
          <w:lang w:val="pt-BR"/>
        </w:rPr>
        <w:t>a</w:t>
      </w:r>
      <w:r w:rsidR="000D6DC2" w:rsidRPr="001A3C4F">
        <w:rPr>
          <w:rFonts w:ascii="Times New Roman" w:eastAsia="Times New Roman" w:hAnsi="Times New Roman" w:cs="Times New Roman"/>
          <w:spacing w:val="-2"/>
          <w:sz w:val="22"/>
          <w:szCs w:val="22"/>
          <w:lang w:val="pt-BR"/>
        </w:rPr>
        <w:t>c</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o</w:t>
      </w:r>
      <w:r w:rsidR="000D6DC2" w:rsidRPr="001A3C4F">
        <w:rPr>
          <w:rFonts w:ascii="Times New Roman" w:eastAsia="Times New Roman" w:hAnsi="Times New Roman" w:cs="Times New Roman"/>
          <w:spacing w:val="-2"/>
          <w:sz w:val="22"/>
          <w:szCs w:val="22"/>
          <w:lang w:val="pt-BR"/>
        </w:rPr>
        <w:t>n</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2"/>
          <w:sz w:val="22"/>
          <w:szCs w:val="22"/>
          <w:lang w:val="pt-BR"/>
        </w:rPr>
        <w:t>s</w:t>
      </w:r>
      <w:r w:rsidR="000D6DC2" w:rsidRPr="001A3C4F">
        <w:rPr>
          <w:rFonts w:ascii="Times New Roman" w:eastAsia="Times New Roman" w:hAnsi="Times New Roman" w:cs="Times New Roman"/>
          <w:sz w:val="22"/>
          <w:szCs w:val="22"/>
          <w:lang w:val="pt-BR"/>
        </w:rPr>
        <w:t>,</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pacing w:val="1"/>
          <w:sz w:val="22"/>
          <w:szCs w:val="22"/>
          <w:lang w:val="pt-BR"/>
        </w:rPr>
        <w:t>(</w:t>
      </w:r>
      <w:proofErr w:type="spellStart"/>
      <w:r w:rsidR="000D6DC2" w:rsidRPr="001A3C4F">
        <w:rPr>
          <w:rFonts w:ascii="Times New Roman" w:eastAsia="Times New Roman" w:hAnsi="Times New Roman" w:cs="Times New Roman"/>
          <w:spacing w:val="-2"/>
          <w:sz w:val="22"/>
          <w:szCs w:val="22"/>
          <w:lang w:val="pt-BR"/>
        </w:rPr>
        <w:t>v</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1"/>
          <w:sz w:val="22"/>
          <w:szCs w:val="22"/>
          <w:lang w:val="pt-BR"/>
        </w:rPr>
        <w:t>i</w:t>
      </w:r>
      <w:proofErr w:type="spellEnd"/>
      <w:r w:rsidR="000D6DC2" w:rsidRPr="001A3C4F">
        <w:rPr>
          <w:rFonts w:ascii="Times New Roman" w:eastAsia="Times New Roman" w:hAnsi="Times New Roman" w:cs="Times New Roman"/>
          <w:sz w:val="22"/>
          <w:szCs w:val="22"/>
          <w:lang w:val="pt-BR"/>
        </w:rPr>
        <w:t>)</w:t>
      </w:r>
      <w:r w:rsidR="000D6DC2" w:rsidRPr="001A3C4F">
        <w:rPr>
          <w:rFonts w:ascii="Times New Roman" w:eastAsia="Times New Roman" w:hAnsi="Times New Roman" w:cs="Times New Roman"/>
          <w:spacing w:val="5"/>
          <w:sz w:val="22"/>
          <w:szCs w:val="22"/>
          <w:lang w:val="pt-BR"/>
        </w:rPr>
        <w:t xml:space="preserve"> </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o</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i/>
          <w:sz w:val="22"/>
          <w:szCs w:val="22"/>
          <w:lang w:val="pt-BR"/>
        </w:rPr>
        <w:t>s</w:t>
      </w:r>
      <w:r w:rsidR="000D6DC2" w:rsidRPr="001A3C4F">
        <w:rPr>
          <w:rFonts w:ascii="Times New Roman" w:eastAsia="Times New Roman" w:hAnsi="Times New Roman" w:cs="Times New Roman"/>
          <w:i/>
          <w:spacing w:val="-1"/>
          <w:sz w:val="22"/>
          <w:szCs w:val="22"/>
          <w:lang w:val="pt-BR"/>
        </w:rPr>
        <w:t>t</w:t>
      </w:r>
      <w:r w:rsidR="000D6DC2" w:rsidRPr="001A3C4F">
        <w:rPr>
          <w:rFonts w:ascii="Times New Roman" w:eastAsia="Times New Roman" w:hAnsi="Times New Roman" w:cs="Times New Roman"/>
          <w:i/>
          <w:sz w:val="22"/>
          <w:szCs w:val="22"/>
          <w:lang w:val="pt-BR"/>
        </w:rPr>
        <w:t>o</w:t>
      </w:r>
      <w:r w:rsidR="000D6DC2" w:rsidRPr="001A3C4F">
        <w:rPr>
          <w:rFonts w:ascii="Times New Roman" w:eastAsia="Times New Roman" w:hAnsi="Times New Roman" w:cs="Times New Roman"/>
          <w:i/>
          <w:spacing w:val="-2"/>
          <w:sz w:val="22"/>
          <w:szCs w:val="22"/>
          <w:lang w:val="pt-BR"/>
        </w:rPr>
        <w:t>c</w:t>
      </w:r>
      <w:r w:rsidR="000D6DC2" w:rsidRPr="001A3C4F">
        <w:rPr>
          <w:rFonts w:ascii="Times New Roman" w:eastAsia="Times New Roman" w:hAnsi="Times New Roman" w:cs="Times New Roman"/>
          <w:i/>
          <w:sz w:val="22"/>
          <w:szCs w:val="22"/>
          <w:lang w:val="pt-BR"/>
        </w:rPr>
        <w:t>k</w:t>
      </w:r>
      <w:r w:rsidR="000D6DC2" w:rsidRPr="001A3C4F">
        <w:rPr>
          <w:rFonts w:ascii="Times New Roman" w:eastAsia="Times New Roman" w:hAnsi="Times New Roman" w:cs="Times New Roman"/>
          <w:i/>
          <w:spacing w:val="2"/>
          <w:sz w:val="22"/>
          <w:szCs w:val="22"/>
          <w:lang w:val="pt-BR"/>
        </w:rPr>
        <w:t xml:space="preserve"> </w:t>
      </w:r>
      <w:proofErr w:type="spellStart"/>
      <w:r w:rsidR="000D6DC2" w:rsidRPr="001A3C4F">
        <w:rPr>
          <w:rFonts w:ascii="Times New Roman" w:eastAsia="Times New Roman" w:hAnsi="Times New Roman" w:cs="Times New Roman"/>
          <w:i/>
          <w:sz w:val="22"/>
          <w:szCs w:val="22"/>
          <w:lang w:val="pt-BR"/>
        </w:rPr>
        <w:t>op</w:t>
      </w:r>
      <w:r w:rsidR="000D6DC2" w:rsidRPr="001A3C4F">
        <w:rPr>
          <w:rFonts w:ascii="Times New Roman" w:eastAsia="Times New Roman" w:hAnsi="Times New Roman" w:cs="Times New Roman"/>
          <w:i/>
          <w:spacing w:val="-1"/>
          <w:sz w:val="22"/>
          <w:szCs w:val="22"/>
          <w:lang w:val="pt-BR"/>
        </w:rPr>
        <w:t>t</w:t>
      </w:r>
      <w:r w:rsidR="000D6DC2" w:rsidRPr="001A3C4F">
        <w:rPr>
          <w:rFonts w:ascii="Times New Roman" w:eastAsia="Times New Roman" w:hAnsi="Times New Roman" w:cs="Times New Roman"/>
          <w:i/>
          <w:spacing w:val="1"/>
          <w:sz w:val="22"/>
          <w:szCs w:val="22"/>
          <w:lang w:val="pt-BR"/>
        </w:rPr>
        <w:t>i</w:t>
      </w:r>
      <w:r w:rsidR="000D6DC2" w:rsidRPr="001A3C4F">
        <w:rPr>
          <w:rFonts w:ascii="Times New Roman" w:eastAsia="Times New Roman" w:hAnsi="Times New Roman" w:cs="Times New Roman"/>
          <w:i/>
          <w:sz w:val="22"/>
          <w:szCs w:val="22"/>
          <w:lang w:val="pt-BR"/>
        </w:rPr>
        <w:t>on</w:t>
      </w:r>
      <w:proofErr w:type="spellEnd"/>
      <w:r w:rsidR="000D6DC2" w:rsidRPr="001A3C4F">
        <w:rPr>
          <w:rFonts w:ascii="Times New Roman" w:eastAsia="Times New Roman" w:hAnsi="Times New Roman" w:cs="Times New Roman"/>
          <w:i/>
          <w:spacing w:val="3"/>
          <w:sz w:val="22"/>
          <w:szCs w:val="22"/>
          <w:lang w:val="pt-BR"/>
        </w:rPr>
        <w:t xml:space="preserve"> </w:t>
      </w:r>
      <w:r w:rsidR="000D6DC2" w:rsidRPr="001A3C4F">
        <w:rPr>
          <w:rFonts w:ascii="Times New Roman" w:eastAsia="Times New Roman" w:hAnsi="Times New Roman" w:cs="Times New Roman"/>
          <w:sz w:val="22"/>
          <w:szCs w:val="22"/>
          <w:lang w:val="pt-BR"/>
        </w:rPr>
        <w:t>ou pa</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2"/>
          <w:sz w:val="22"/>
          <w:szCs w:val="22"/>
          <w:lang w:val="pt-BR"/>
        </w:rPr>
        <w:t>c</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p</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ção de</w:t>
      </w:r>
      <w:r w:rsidR="000D6DC2" w:rsidRPr="001A3C4F">
        <w:rPr>
          <w:rFonts w:ascii="Times New Roman" w:eastAsia="Times New Roman" w:hAnsi="Times New Roman" w:cs="Times New Roman"/>
          <w:spacing w:val="1"/>
          <w:sz w:val="22"/>
          <w:szCs w:val="22"/>
          <w:lang w:val="pt-BR"/>
        </w:rPr>
        <w:t xml:space="preserve"> </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n</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2"/>
          <w:sz w:val="22"/>
          <w:szCs w:val="22"/>
          <w:lang w:val="pt-BR"/>
        </w:rPr>
        <w:t>s</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ad</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es</w:t>
      </w:r>
      <w:r w:rsidR="000D6DC2" w:rsidRPr="001A3C4F">
        <w:rPr>
          <w:rFonts w:ascii="Times New Roman" w:eastAsia="Times New Roman" w:hAnsi="Times New Roman" w:cs="Times New Roman"/>
          <w:spacing w:val="1"/>
          <w:sz w:val="22"/>
          <w:szCs w:val="22"/>
          <w:lang w:val="pt-BR"/>
        </w:rPr>
        <w:t xml:space="preserve"> </w:t>
      </w:r>
      <w:r w:rsidR="000D6DC2" w:rsidRPr="001A3C4F">
        <w:rPr>
          <w:rFonts w:ascii="Times New Roman" w:eastAsia="Times New Roman" w:hAnsi="Times New Roman" w:cs="Times New Roman"/>
          <w:sz w:val="22"/>
          <w:szCs w:val="22"/>
          <w:lang w:val="pt-BR"/>
        </w:rPr>
        <w:t>co</w:t>
      </w:r>
      <w:r w:rsidR="000D6DC2" w:rsidRPr="001A3C4F">
        <w:rPr>
          <w:rFonts w:ascii="Times New Roman" w:eastAsia="Times New Roman" w:hAnsi="Times New Roman" w:cs="Times New Roman"/>
          <w:spacing w:val="-2"/>
          <w:sz w:val="22"/>
          <w:szCs w:val="22"/>
          <w:lang w:val="pt-BR"/>
        </w:rPr>
        <w:t>n</w:t>
      </w:r>
      <w:r w:rsidR="000D6DC2" w:rsidRPr="001A3C4F">
        <w:rPr>
          <w:rFonts w:ascii="Times New Roman" w:eastAsia="Times New Roman" w:hAnsi="Times New Roman" w:cs="Times New Roman"/>
          <w:spacing w:val="1"/>
          <w:sz w:val="22"/>
          <w:szCs w:val="22"/>
          <w:lang w:val="pt-BR"/>
        </w:rPr>
        <w:t>f</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z w:val="22"/>
          <w:szCs w:val="22"/>
          <w:lang w:val="pt-BR"/>
        </w:rPr>
        <w:t xml:space="preserve">e </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n</w:t>
      </w:r>
      <w:r w:rsidR="000D6DC2" w:rsidRPr="001A3C4F">
        <w:rPr>
          <w:rFonts w:ascii="Times New Roman" w:eastAsia="Times New Roman" w:hAnsi="Times New Roman" w:cs="Times New Roman"/>
          <w:spacing w:val="1"/>
          <w:sz w:val="22"/>
          <w:szCs w:val="22"/>
          <w:lang w:val="pt-BR"/>
        </w:rPr>
        <w:t>f</w:t>
      </w:r>
      <w:r w:rsidR="000D6DC2" w:rsidRPr="001A3C4F">
        <w:rPr>
          <w:rFonts w:ascii="Times New Roman" w:eastAsia="Times New Roman" w:hAnsi="Times New Roman" w:cs="Times New Roman"/>
          <w:spacing w:val="-2"/>
          <w:sz w:val="22"/>
          <w:szCs w:val="22"/>
          <w:lang w:val="pt-BR"/>
        </w:rPr>
        <w:t>or</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z w:val="22"/>
          <w:szCs w:val="22"/>
          <w:lang w:val="pt-BR"/>
        </w:rPr>
        <w:t xml:space="preserve">ada </w:t>
      </w:r>
      <w:r w:rsidR="000D6DC2" w:rsidRPr="001A3C4F">
        <w:rPr>
          <w:rFonts w:ascii="Times New Roman" w:eastAsia="Times New Roman" w:hAnsi="Times New Roman" w:cs="Times New Roman"/>
          <w:spacing w:val="-2"/>
          <w:sz w:val="22"/>
          <w:szCs w:val="22"/>
          <w:lang w:val="pt-BR"/>
        </w:rPr>
        <w:t>n</w:t>
      </w:r>
      <w:r w:rsidR="000D6DC2" w:rsidRPr="001A3C4F">
        <w:rPr>
          <w:rFonts w:ascii="Times New Roman" w:eastAsia="Times New Roman" w:hAnsi="Times New Roman" w:cs="Times New Roman"/>
          <w:sz w:val="22"/>
          <w:szCs w:val="22"/>
          <w:lang w:val="pt-BR"/>
        </w:rPr>
        <w:t>as</w:t>
      </w:r>
      <w:r w:rsidR="000D6DC2" w:rsidRPr="001A3C4F">
        <w:rPr>
          <w:rFonts w:ascii="Times New Roman" w:eastAsia="Times New Roman" w:hAnsi="Times New Roman" w:cs="Times New Roman"/>
          <w:spacing w:val="1"/>
          <w:sz w:val="22"/>
          <w:szCs w:val="22"/>
          <w:lang w:val="pt-BR"/>
        </w:rPr>
        <w:t xml:space="preserve"> </w:t>
      </w:r>
      <w:r w:rsidR="000D6DC2" w:rsidRPr="001A3C4F">
        <w:rPr>
          <w:rFonts w:ascii="Times New Roman" w:eastAsia="Times New Roman" w:hAnsi="Times New Roman" w:cs="Times New Roman"/>
          <w:sz w:val="22"/>
          <w:szCs w:val="22"/>
          <w:lang w:val="pt-BR"/>
        </w:rPr>
        <w:t>d</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z w:val="22"/>
          <w:szCs w:val="22"/>
          <w:lang w:val="pt-BR"/>
        </w:rPr>
        <w:t>on</w:t>
      </w:r>
      <w:r w:rsidR="000D6DC2" w:rsidRPr="001A3C4F">
        <w:rPr>
          <w:rFonts w:ascii="Times New Roman" w:eastAsia="Times New Roman" w:hAnsi="Times New Roman" w:cs="Times New Roman"/>
          <w:spacing w:val="-2"/>
          <w:sz w:val="22"/>
          <w:szCs w:val="22"/>
          <w:lang w:val="pt-BR"/>
        </w:rPr>
        <w:t>s</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pacing w:val="-2"/>
          <w:sz w:val="22"/>
          <w:szCs w:val="22"/>
          <w:lang w:val="pt-BR"/>
        </w:rPr>
        <w:t>r</w:t>
      </w:r>
      <w:r w:rsidR="000D6DC2" w:rsidRPr="001A3C4F">
        <w:rPr>
          <w:rFonts w:ascii="Times New Roman" w:eastAsia="Times New Roman" w:hAnsi="Times New Roman" w:cs="Times New Roman"/>
          <w:sz w:val="22"/>
          <w:szCs w:val="22"/>
          <w:lang w:val="pt-BR"/>
        </w:rPr>
        <w:t>açõ</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z w:val="22"/>
          <w:szCs w:val="22"/>
          <w:lang w:val="pt-BR"/>
        </w:rPr>
        <w:t xml:space="preserve">s </w:t>
      </w:r>
      <w:r w:rsidR="000D6DC2" w:rsidRPr="001A3C4F">
        <w:rPr>
          <w:rFonts w:ascii="Times New Roman" w:eastAsia="Times New Roman" w:hAnsi="Times New Roman" w:cs="Times New Roman"/>
          <w:spacing w:val="1"/>
          <w:sz w:val="22"/>
          <w:szCs w:val="22"/>
          <w:lang w:val="pt-BR"/>
        </w:rPr>
        <w:t>fi</w:t>
      </w:r>
      <w:r w:rsidR="000D6DC2" w:rsidRPr="001A3C4F">
        <w:rPr>
          <w:rFonts w:ascii="Times New Roman" w:eastAsia="Times New Roman" w:hAnsi="Times New Roman" w:cs="Times New Roman"/>
          <w:sz w:val="22"/>
          <w:szCs w:val="22"/>
          <w:lang w:val="pt-BR"/>
        </w:rPr>
        <w:t>n</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nc</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pacing w:val="1"/>
          <w:sz w:val="22"/>
          <w:szCs w:val="22"/>
          <w:lang w:val="pt-BR"/>
        </w:rPr>
        <w:t>ir</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s con</w:t>
      </w:r>
      <w:r w:rsidR="000D6DC2" w:rsidRPr="001A3C4F">
        <w:rPr>
          <w:rFonts w:ascii="Times New Roman" w:eastAsia="Times New Roman" w:hAnsi="Times New Roman" w:cs="Times New Roman"/>
          <w:spacing w:val="1"/>
          <w:sz w:val="22"/>
          <w:szCs w:val="22"/>
          <w:lang w:val="pt-BR"/>
        </w:rPr>
        <w:t>s</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pacing w:val="1"/>
          <w:sz w:val="22"/>
          <w:szCs w:val="22"/>
          <w:lang w:val="pt-BR"/>
        </w:rPr>
        <w:t>li</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 xml:space="preserve">adas da </w:t>
      </w:r>
      <w:r w:rsidR="007F6D11" w:rsidRPr="001A3C4F">
        <w:rPr>
          <w:rFonts w:ascii="Times New Roman" w:hAnsi="Times New Roman" w:cs="Times New Roman"/>
          <w:sz w:val="22"/>
          <w:szCs w:val="22"/>
          <w:lang w:val="pt-BR"/>
        </w:rPr>
        <w:t>Devedora</w:t>
      </w:r>
      <w:r w:rsidR="000D6DC2" w:rsidRPr="001A3C4F">
        <w:rPr>
          <w:rFonts w:ascii="Times New Roman" w:eastAsia="Times New Roman" w:hAnsi="Times New Roman" w:cs="Times New Roman"/>
          <w:sz w:val="22"/>
          <w:szCs w:val="22"/>
          <w:lang w:val="pt-BR"/>
        </w:rPr>
        <w:t xml:space="preserve">, </w:t>
      </w:r>
      <w:r w:rsidR="000D6DC2" w:rsidRPr="001A3C4F">
        <w:rPr>
          <w:rFonts w:ascii="Times New Roman" w:eastAsia="Times New Roman" w:hAnsi="Times New Roman" w:cs="Times New Roman"/>
          <w:spacing w:val="1"/>
          <w:sz w:val="22"/>
          <w:szCs w:val="22"/>
          <w:lang w:val="pt-BR"/>
        </w:rPr>
        <w:t>(</w:t>
      </w:r>
      <w:proofErr w:type="spellStart"/>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2"/>
          <w:sz w:val="22"/>
          <w:szCs w:val="22"/>
          <w:lang w:val="pt-BR"/>
        </w:rPr>
        <w:t>x</w:t>
      </w:r>
      <w:proofErr w:type="spellEnd"/>
      <w:r w:rsidR="000D6DC2" w:rsidRPr="001A3C4F">
        <w:rPr>
          <w:rFonts w:ascii="Times New Roman" w:eastAsia="Times New Roman" w:hAnsi="Times New Roman" w:cs="Times New Roman"/>
          <w:sz w:val="22"/>
          <w:szCs w:val="22"/>
          <w:lang w:val="pt-BR"/>
        </w:rPr>
        <w:t>)</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z w:val="22"/>
          <w:szCs w:val="22"/>
          <w:lang w:val="pt-BR"/>
        </w:rPr>
        <w:t>v</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aç</w:t>
      </w:r>
      <w:r w:rsidR="000D6DC2" w:rsidRPr="001A3C4F">
        <w:rPr>
          <w:rFonts w:ascii="Times New Roman" w:eastAsia="Times New Roman" w:hAnsi="Times New Roman" w:cs="Times New Roman"/>
          <w:spacing w:val="-2"/>
          <w:sz w:val="22"/>
          <w:szCs w:val="22"/>
          <w:lang w:val="pt-BR"/>
        </w:rPr>
        <w:t>ã</w:t>
      </w:r>
      <w:r w:rsidR="000D6DC2" w:rsidRPr="001A3C4F">
        <w:rPr>
          <w:rFonts w:ascii="Times New Roman" w:eastAsia="Times New Roman" w:hAnsi="Times New Roman" w:cs="Times New Roman"/>
          <w:sz w:val="22"/>
          <w:szCs w:val="22"/>
          <w:lang w:val="pt-BR"/>
        </w:rPr>
        <w:t>o</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z w:val="22"/>
          <w:szCs w:val="22"/>
          <w:lang w:val="pt-BR"/>
        </w:rPr>
        <w:t>do va</w:t>
      </w:r>
      <w:r w:rsidR="000D6DC2" w:rsidRPr="001A3C4F">
        <w:rPr>
          <w:rFonts w:ascii="Times New Roman" w:eastAsia="Times New Roman" w:hAnsi="Times New Roman" w:cs="Times New Roman"/>
          <w:spacing w:val="-1"/>
          <w:sz w:val="22"/>
          <w:szCs w:val="22"/>
          <w:lang w:val="pt-BR"/>
        </w:rPr>
        <w:t>l</w:t>
      </w:r>
      <w:r w:rsidR="000D6DC2" w:rsidRPr="001A3C4F">
        <w:rPr>
          <w:rFonts w:ascii="Times New Roman" w:eastAsia="Times New Roman" w:hAnsi="Times New Roman" w:cs="Times New Roman"/>
          <w:sz w:val="22"/>
          <w:szCs w:val="22"/>
          <w:lang w:val="pt-BR"/>
        </w:rPr>
        <w:t>or</w:t>
      </w:r>
      <w:r w:rsidR="000D6DC2" w:rsidRPr="001A3C4F">
        <w:rPr>
          <w:rFonts w:ascii="Times New Roman" w:eastAsia="Times New Roman" w:hAnsi="Times New Roman" w:cs="Times New Roman"/>
          <w:spacing w:val="1"/>
          <w:sz w:val="22"/>
          <w:szCs w:val="22"/>
          <w:lang w:val="pt-BR"/>
        </w:rPr>
        <w:t xml:space="preserve"> j</w:t>
      </w:r>
      <w:r w:rsidR="000D6DC2" w:rsidRPr="001A3C4F">
        <w:rPr>
          <w:rFonts w:ascii="Times New Roman" w:eastAsia="Times New Roman" w:hAnsi="Times New Roman" w:cs="Times New Roman"/>
          <w:sz w:val="22"/>
          <w:szCs w:val="22"/>
          <w:lang w:val="pt-BR"/>
        </w:rPr>
        <w:t>u</w:t>
      </w:r>
      <w:r w:rsidR="000D6DC2" w:rsidRPr="001A3C4F">
        <w:rPr>
          <w:rFonts w:ascii="Times New Roman" w:eastAsia="Times New Roman" w:hAnsi="Times New Roman" w:cs="Times New Roman"/>
          <w:spacing w:val="-2"/>
          <w:sz w:val="22"/>
          <w:szCs w:val="22"/>
          <w:lang w:val="pt-BR"/>
        </w:rPr>
        <w:t>s</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z w:val="22"/>
          <w:szCs w:val="22"/>
          <w:lang w:val="pt-BR"/>
        </w:rPr>
        <w:t>o</w:t>
      </w:r>
      <w:r w:rsidR="000D6DC2" w:rsidRPr="001A3C4F">
        <w:rPr>
          <w:rFonts w:ascii="Times New Roman" w:eastAsia="Times New Roman" w:hAnsi="Times New Roman" w:cs="Times New Roman"/>
          <w:spacing w:val="6"/>
          <w:sz w:val="22"/>
          <w:szCs w:val="22"/>
          <w:lang w:val="pt-BR"/>
        </w:rPr>
        <w:t xml:space="preserve"> </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os a</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vos b</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pacing w:val="1"/>
          <w:sz w:val="22"/>
          <w:szCs w:val="22"/>
          <w:lang w:val="pt-BR"/>
        </w:rPr>
        <w:t>l</w:t>
      </w:r>
      <w:r w:rsidR="000D6DC2" w:rsidRPr="001A3C4F">
        <w:rPr>
          <w:rFonts w:ascii="Times New Roman" w:eastAsia="Times New Roman" w:hAnsi="Times New Roman" w:cs="Times New Roman"/>
          <w:spacing w:val="2"/>
          <w:sz w:val="22"/>
          <w:szCs w:val="22"/>
          <w:lang w:val="pt-BR"/>
        </w:rPr>
        <w:t>ó</w:t>
      </w:r>
      <w:r w:rsidR="000D6DC2" w:rsidRPr="001A3C4F">
        <w:rPr>
          <w:rFonts w:ascii="Times New Roman" w:eastAsia="Times New Roman" w:hAnsi="Times New Roman" w:cs="Times New Roman"/>
          <w:spacing w:val="-2"/>
          <w:sz w:val="22"/>
          <w:szCs w:val="22"/>
          <w:lang w:val="pt-BR"/>
        </w:rPr>
        <w:t>g</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2"/>
          <w:sz w:val="22"/>
          <w:szCs w:val="22"/>
          <w:lang w:val="pt-BR"/>
        </w:rPr>
        <w:t>c</w:t>
      </w:r>
      <w:r w:rsidR="000D6DC2" w:rsidRPr="001A3C4F">
        <w:rPr>
          <w:rFonts w:ascii="Times New Roman" w:eastAsia="Times New Roman" w:hAnsi="Times New Roman" w:cs="Times New Roman"/>
          <w:sz w:val="22"/>
          <w:szCs w:val="22"/>
          <w:lang w:val="pt-BR"/>
        </w:rPr>
        <w:t>os</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z w:val="22"/>
          <w:szCs w:val="22"/>
          <w:lang w:val="pt-BR"/>
        </w:rPr>
        <w:t>co</w:t>
      </w:r>
      <w:r w:rsidR="000D6DC2" w:rsidRPr="001A3C4F">
        <w:rPr>
          <w:rFonts w:ascii="Times New Roman" w:eastAsia="Times New Roman" w:hAnsi="Times New Roman" w:cs="Times New Roman"/>
          <w:spacing w:val="-2"/>
          <w:sz w:val="22"/>
          <w:szCs w:val="22"/>
          <w:lang w:val="pt-BR"/>
        </w:rPr>
        <w:t>n</w:t>
      </w:r>
      <w:r w:rsidR="000D6DC2" w:rsidRPr="001A3C4F">
        <w:rPr>
          <w:rFonts w:ascii="Times New Roman" w:eastAsia="Times New Roman" w:hAnsi="Times New Roman" w:cs="Times New Roman"/>
          <w:spacing w:val="1"/>
          <w:sz w:val="22"/>
          <w:szCs w:val="22"/>
          <w:lang w:val="pt-BR"/>
        </w:rPr>
        <w:t>f</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z w:val="22"/>
          <w:szCs w:val="22"/>
          <w:lang w:val="pt-BR"/>
        </w:rPr>
        <w:t xml:space="preserve">e </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n</w:t>
      </w:r>
      <w:r w:rsidR="000D6DC2" w:rsidRPr="001A3C4F">
        <w:rPr>
          <w:rFonts w:ascii="Times New Roman" w:eastAsia="Times New Roman" w:hAnsi="Times New Roman" w:cs="Times New Roman"/>
          <w:spacing w:val="1"/>
          <w:sz w:val="22"/>
          <w:szCs w:val="22"/>
          <w:lang w:val="pt-BR"/>
        </w:rPr>
        <w:t>f</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z w:val="22"/>
          <w:szCs w:val="22"/>
          <w:lang w:val="pt-BR"/>
        </w:rPr>
        <w:t xml:space="preserve">ado nas </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z w:val="22"/>
          <w:szCs w:val="22"/>
          <w:lang w:val="pt-BR"/>
        </w:rPr>
        <w:t>ns</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2"/>
          <w:sz w:val="22"/>
          <w:szCs w:val="22"/>
          <w:lang w:val="pt-BR"/>
        </w:rPr>
        <w:t>ç</w:t>
      </w:r>
      <w:r w:rsidR="000D6DC2" w:rsidRPr="001A3C4F">
        <w:rPr>
          <w:rFonts w:ascii="Times New Roman" w:eastAsia="Times New Roman" w:hAnsi="Times New Roman" w:cs="Times New Roman"/>
          <w:sz w:val="22"/>
          <w:szCs w:val="22"/>
          <w:lang w:val="pt-BR"/>
        </w:rPr>
        <w:t>ões</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pacing w:val="1"/>
          <w:sz w:val="22"/>
          <w:szCs w:val="22"/>
          <w:lang w:val="pt-BR"/>
        </w:rPr>
        <w:t>f</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nan</w:t>
      </w:r>
      <w:r w:rsidR="000D6DC2" w:rsidRPr="001A3C4F">
        <w:rPr>
          <w:rFonts w:ascii="Times New Roman" w:eastAsia="Times New Roman" w:hAnsi="Times New Roman" w:cs="Times New Roman"/>
          <w:spacing w:val="-2"/>
          <w:sz w:val="22"/>
          <w:szCs w:val="22"/>
          <w:lang w:val="pt-BR"/>
        </w:rPr>
        <w:t>c</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as co</w:t>
      </w:r>
      <w:r w:rsidR="000D6DC2" w:rsidRPr="001A3C4F">
        <w:rPr>
          <w:rFonts w:ascii="Times New Roman" w:eastAsia="Times New Roman" w:hAnsi="Times New Roman" w:cs="Times New Roman"/>
          <w:spacing w:val="-2"/>
          <w:sz w:val="22"/>
          <w:szCs w:val="22"/>
          <w:lang w:val="pt-BR"/>
        </w:rPr>
        <w:t>n</w:t>
      </w:r>
      <w:r w:rsidR="000D6DC2" w:rsidRPr="001A3C4F">
        <w:rPr>
          <w:rFonts w:ascii="Times New Roman" w:eastAsia="Times New Roman" w:hAnsi="Times New Roman" w:cs="Times New Roman"/>
          <w:sz w:val="22"/>
          <w:szCs w:val="22"/>
          <w:lang w:val="pt-BR"/>
        </w:rPr>
        <w:t>so</w:t>
      </w:r>
      <w:r w:rsidR="000D6DC2" w:rsidRPr="001A3C4F">
        <w:rPr>
          <w:rFonts w:ascii="Times New Roman" w:eastAsia="Times New Roman" w:hAnsi="Times New Roman" w:cs="Times New Roman"/>
          <w:spacing w:val="-1"/>
          <w:sz w:val="22"/>
          <w:szCs w:val="22"/>
          <w:lang w:val="pt-BR"/>
        </w:rPr>
        <w:t>l</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d</w:t>
      </w:r>
      <w:r w:rsidR="000D6DC2" w:rsidRPr="001A3C4F">
        <w:rPr>
          <w:rFonts w:ascii="Times New Roman" w:eastAsia="Times New Roman" w:hAnsi="Times New Roman" w:cs="Times New Roman"/>
          <w:spacing w:val="-2"/>
          <w:sz w:val="22"/>
          <w:szCs w:val="22"/>
          <w:lang w:val="pt-BR"/>
        </w:rPr>
        <w:t>ad</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3"/>
          <w:sz w:val="22"/>
          <w:szCs w:val="22"/>
          <w:lang w:val="pt-BR"/>
        </w:rPr>
        <w:t xml:space="preserve"> </w:t>
      </w:r>
      <w:r w:rsidR="007F6D11" w:rsidRPr="001A3C4F">
        <w:rPr>
          <w:rFonts w:ascii="Times New Roman" w:hAnsi="Times New Roman" w:cs="Times New Roman"/>
          <w:sz w:val="22"/>
          <w:szCs w:val="22"/>
          <w:lang w:val="pt-BR"/>
        </w:rPr>
        <w:t>Devedora</w:t>
      </w:r>
      <w:r w:rsidR="000D6DC2" w:rsidRPr="001A3C4F">
        <w:rPr>
          <w:rFonts w:ascii="Times New Roman" w:eastAsia="Times New Roman" w:hAnsi="Times New Roman" w:cs="Times New Roman"/>
          <w:sz w:val="22"/>
          <w:szCs w:val="22"/>
          <w:lang w:val="pt-BR"/>
        </w:rPr>
        <w:t>;</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pacing w:val="1"/>
          <w:sz w:val="22"/>
          <w:szCs w:val="22"/>
          <w:lang w:val="pt-BR"/>
        </w:rPr>
        <w:t>(</w:t>
      </w:r>
      <w:r w:rsidR="000D6DC2" w:rsidRPr="001A3C4F">
        <w:rPr>
          <w:rFonts w:ascii="Times New Roman" w:eastAsia="Times New Roman" w:hAnsi="Times New Roman" w:cs="Times New Roman"/>
          <w:sz w:val="22"/>
          <w:szCs w:val="22"/>
          <w:lang w:val="pt-BR"/>
        </w:rPr>
        <w:t>x)</w:t>
      </w:r>
      <w:r w:rsidR="000D6DC2" w:rsidRPr="001A3C4F">
        <w:rPr>
          <w:rFonts w:ascii="Times New Roman" w:eastAsia="Times New Roman" w:hAnsi="Times New Roman" w:cs="Times New Roman"/>
          <w:spacing w:val="1"/>
          <w:sz w:val="22"/>
          <w:szCs w:val="22"/>
          <w:lang w:val="pt-BR"/>
        </w:rPr>
        <w:t xml:space="preserve"> </w:t>
      </w:r>
      <w:r w:rsidR="000D6DC2" w:rsidRPr="001A3C4F">
        <w:rPr>
          <w:rFonts w:ascii="Times New Roman" w:eastAsia="Times New Roman" w:hAnsi="Times New Roman" w:cs="Times New Roman"/>
          <w:sz w:val="22"/>
          <w:szCs w:val="22"/>
          <w:lang w:val="pt-BR"/>
        </w:rPr>
        <w:t xml:space="preserve">do </w:t>
      </w:r>
      <w:proofErr w:type="spellStart"/>
      <w:r w:rsidR="000D6DC2" w:rsidRPr="001A3C4F">
        <w:rPr>
          <w:rFonts w:ascii="Times New Roman" w:eastAsia="Times New Roman" w:hAnsi="Times New Roman" w:cs="Times New Roman"/>
          <w:i/>
          <w:spacing w:val="1"/>
          <w:sz w:val="22"/>
          <w:szCs w:val="22"/>
          <w:lang w:val="pt-BR"/>
        </w:rPr>
        <w:t>i</w:t>
      </w:r>
      <w:r w:rsidR="000D6DC2" w:rsidRPr="001A3C4F">
        <w:rPr>
          <w:rFonts w:ascii="Times New Roman" w:eastAsia="Times New Roman" w:hAnsi="Times New Roman" w:cs="Times New Roman"/>
          <w:i/>
          <w:spacing w:val="-3"/>
          <w:sz w:val="22"/>
          <w:szCs w:val="22"/>
          <w:lang w:val="pt-BR"/>
        </w:rPr>
        <w:t>m</w:t>
      </w:r>
      <w:r w:rsidR="000D6DC2" w:rsidRPr="001A3C4F">
        <w:rPr>
          <w:rFonts w:ascii="Times New Roman" w:eastAsia="Times New Roman" w:hAnsi="Times New Roman" w:cs="Times New Roman"/>
          <w:i/>
          <w:sz w:val="22"/>
          <w:szCs w:val="22"/>
          <w:lang w:val="pt-BR"/>
        </w:rPr>
        <w:t>pa</w:t>
      </w:r>
      <w:r w:rsidR="000D6DC2" w:rsidRPr="001A3C4F">
        <w:rPr>
          <w:rFonts w:ascii="Times New Roman" w:eastAsia="Times New Roman" w:hAnsi="Times New Roman" w:cs="Times New Roman"/>
          <w:i/>
          <w:spacing w:val="1"/>
          <w:sz w:val="22"/>
          <w:szCs w:val="22"/>
          <w:lang w:val="pt-BR"/>
        </w:rPr>
        <w:t>i</w:t>
      </w:r>
      <w:r w:rsidR="000D6DC2" w:rsidRPr="001A3C4F">
        <w:rPr>
          <w:rFonts w:ascii="Times New Roman" w:eastAsia="Times New Roman" w:hAnsi="Times New Roman" w:cs="Times New Roman"/>
          <w:i/>
          <w:sz w:val="22"/>
          <w:szCs w:val="22"/>
          <w:lang w:val="pt-BR"/>
        </w:rPr>
        <w:t>rme</w:t>
      </w:r>
      <w:r w:rsidR="000D6DC2" w:rsidRPr="001A3C4F">
        <w:rPr>
          <w:rFonts w:ascii="Times New Roman" w:eastAsia="Times New Roman" w:hAnsi="Times New Roman" w:cs="Times New Roman"/>
          <w:i/>
          <w:spacing w:val="-3"/>
          <w:sz w:val="22"/>
          <w:szCs w:val="22"/>
          <w:lang w:val="pt-BR"/>
        </w:rPr>
        <w:t>n</w:t>
      </w:r>
      <w:r w:rsidR="000D6DC2" w:rsidRPr="001A3C4F">
        <w:rPr>
          <w:rFonts w:ascii="Times New Roman" w:eastAsia="Times New Roman" w:hAnsi="Times New Roman" w:cs="Times New Roman"/>
          <w:i/>
          <w:sz w:val="22"/>
          <w:szCs w:val="22"/>
          <w:lang w:val="pt-BR"/>
        </w:rPr>
        <w:t>t</w:t>
      </w:r>
      <w:proofErr w:type="spellEnd"/>
      <w:r w:rsidR="000D6DC2" w:rsidRPr="001A3C4F">
        <w:rPr>
          <w:rFonts w:ascii="Times New Roman" w:eastAsia="Times New Roman" w:hAnsi="Times New Roman" w:cs="Times New Roman"/>
          <w:i/>
          <w:spacing w:val="1"/>
          <w:sz w:val="22"/>
          <w:szCs w:val="22"/>
          <w:lang w:val="pt-BR"/>
        </w:rPr>
        <w:t xml:space="preserve"> </w:t>
      </w:r>
      <w:r w:rsidR="000D6DC2" w:rsidRPr="001A3C4F">
        <w:rPr>
          <w:rFonts w:ascii="Times New Roman" w:eastAsia="Times New Roman" w:hAnsi="Times New Roman" w:cs="Times New Roman"/>
          <w:sz w:val="22"/>
          <w:szCs w:val="22"/>
          <w:lang w:val="pt-BR"/>
        </w:rPr>
        <w:t>de a</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vos</w:t>
      </w:r>
      <w:r w:rsidR="000D6DC2" w:rsidRPr="001A3C4F">
        <w:rPr>
          <w:rFonts w:ascii="Times New Roman" w:eastAsia="Times New Roman" w:hAnsi="Times New Roman" w:cs="Times New Roman"/>
          <w:spacing w:val="6"/>
          <w:sz w:val="22"/>
          <w:szCs w:val="22"/>
          <w:lang w:val="pt-BR"/>
        </w:rPr>
        <w:t xml:space="preserve"> </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5"/>
          <w:sz w:val="22"/>
          <w:szCs w:val="22"/>
          <w:lang w:val="pt-BR"/>
        </w:rPr>
        <w:t xml:space="preserve"> </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nv</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pacing w:val="2"/>
          <w:sz w:val="22"/>
          <w:szCs w:val="22"/>
          <w:lang w:val="pt-BR"/>
        </w:rPr>
        <w:t>s</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z w:val="22"/>
          <w:szCs w:val="22"/>
          <w:lang w:val="pt-BR"/>
        </w:rPr>
        <w:t>en</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8"/>
          <w:sz w:val="22"/>
          <w:szCs w:val="22"/>
          <w:lang w:val="pt-BR"/>
        </w:rPr>
        <w:t xml:space="preserve"> </w:t>
      </w:r>
      <w:r w:rsidR="000D6DC2" w:rsidRPr="001A3C4F">
        <w:rPr>
          <w:rFonts w:ascii="Times New Roman" w:eastAsia="Times New Roman" w:hAnsi="Times New Roman" w:cs="Times New Roman"/>
          <w:spacing w:val="-2"/>
          <w:sz w:val="22"/>
          <w:szCs w:val="22"/>
          <w:lang w:val="pt-BR"/>
        </w:rPr>
        <w:t>s</w:t>
      </w:r>
      <w:r w:rsidR="000D6DC2" w:rsidRPr="001A3C4F">
        <w:rPr>
          <w:rFonts w:ascii="Times New Roman" w:eastAsia="Times New Roman" w:hAnsi="Times New Roman" w:cs="Times New Roman"/>
          <w:sz w:val="22"/>
          <w:szCs w:val="22"/>
          <w:lang w:val="pt-BR"/>
        </w:rPr>
        <w:t>em</w:t>
      </w:r>
      <w:r w:rsidR="000D6DC2" w:rsidRPr="001A3C4F">
        <w:rPr>
          <w:rFonts w:ascii="Times New Roman" w:eastAsia="Times New Roman" w:hAnsi="Times New Roman" w:cs="Times New Roman"/>
          <w:spacing w:val="4"/>
          <w:sz w:val="22"/>
          <w:szCs w:val="22"/>
          <w:lang w:val="pt-BR"/>
        </w:rPr>
        <w:t xml:space="preserve"> </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1"/>
          <w:sz w:val="22"/>
          <w:szCs w:val="22"/>
          <w:lang w:val="pt-BR"/>
        </w:rPr>
        <w:t>f</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pacing w:val="1"/>
          <w:sz w:val="22"/>
          <w:szCs w:val="22"/>
          <w:lang w:val="pt-BR"/>
        </w:rPr>
        <w:t>it</w:t>
      </w:r>
      <w:r w:rsidR="000D6DC2" w:rsidRPr="001A3C4F">
        <w:rPr>
          <w:rFonts w:ascii="Times New Roman" w:eastAsia="Times New Roman" w:hAnsi="Times New Roman" w:cs="Times New Roman"/>
          <w:sz w:val="22"/>
          <w:szCs w:val="22"/>
          <w:lang w:val="pt-BR"/>
        </w:rPr>
        <w:t>o</w:t>
      </w:r>
      <w:r w:rsidR="000D6DC2" w:rsidRPr="001A3C4F">
        <w:rPr>
          <w:rFonts w:ascii="Times New Roman" w:eastAsia="Times New Roman" w:hAnsi="Times New Roman" w:cs="Times New Roman"/>
          <w:spacing w:val="5"/>
          <w:sz w:val="22"/>
          <w:szCs w:val="22"/>
          <w:lang w:val="pt-BR"/>
        </w:rPr>
        <w:t xml:space="preserve"> </w:t>
      </w:r>
      <w:r w:rsidR="000D6DC2" w:rsidRPr="001A3C4F">
        <w:rPr>
          <w:rFonts w:ascii="Times New Roman" w:eastAsia="Times New Roman" w:hAnsi="Times New Roman" w:cs="Times New Roman"/>
          <w:sz w:val="22"/>
          <w:szCs w:val="22"/>
          <w:lang w:val="pt-BR"/>
        </w:rPr>
        <w:t>c</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x</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w:t>
      </w:r>
      <w:r w:rsidR="000D6DC2" w:rsidRPr="001A3C4F">
        <w:rPr>
          <w:rFonts w:ascii="Times New Roman" w:eastAsia="Times New Roman" w:hAnsi="Times New Roman" w:cs="Times New Roman"/>
          <w:spacing w:val="6"/>
          <w:sz w:val="22"/>
          <w:szCs w:val="22"/>
          <w:lang w:val="pt-BR"/>
        </w:rPr>
        <w:t xml:space="preserve"> </w:t>
      </w:r>
      <w:r w:rsidR="000D6DC2" w:rsidRPr="001A3C4F">
        <w:rPr>
          <w:rFonts w:ascii="Times New Roman" w:eastAsia="Times New Roman" w:hAnsi="Times New Roman" w:cs="Times New Roman"/>
          <w:spacing w:val="1"/>
          <w:sz w:val="22"/>
          <w:szCs w:val="22"/>
          <w:lang w:val="pt-BR"/>
        </w:rPr>
        <w:t>(</w:t>
      </w:r>
      <w:r w:rsidR="000D6DC2" w:rsidRPr="001A3C4F">
        <w:rPr>
          <w:rFonts w:ascii="Times New Roman" w:eastAsia="Times New Roman" w:hAnsi="Times New Roman" w:cs="Times New Roman"/>
          <w:sz w:val="22"/>
          <w:szCs w:val="22"/>
          <w:lang w:val="pt-BR"/>
        </w:rPr>
        <w:t>x</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w:t>
      </w:r>
      <w:r w:rsidR="000D6DC2" w:rsidRPr="001A3C4F">
        <w:rPr>
          <w:rFonts w:ascii="Times New Roman" w:eastAsia="Times New Roman" w:hAnsi="Times New Roman" w:cs="Times New Roman"/>
          <w:spacing w:val="10"/>
          <w:sz w:val="22"/>
          <w:szCs w:val="22"/>
          <w:lang w:val="pt-BR"/>
        </w:rPr>
        <w:t xml:space="preserve"> </w:t>
      </w:r>
      <w:r w:rsidR="000D6DC2" w:rsidRPr="001A3C4F">
        <w:rPr>
          <w:rFonts w:ascii="Times New Roman" w:eastAsia="Times New Roman" w:hAnsi="Times New Roman" w:cs="Times New Roman"/>
          <w:sz w:val="22"/>
          <w:szCs w:val="22"/>
          <w:lang w:val="pt-BR"/>
        </w:rPr>
        <w:t>do</w:t>
      </w:r>
      <w:r w:rsidR="000D6DC2" w:rsidRPr="001A3C4F">
        <w:rPr>
          <w:rFonts w:ascii="Times New Roman" w:eastAsia="Times New Roman" w:hAnsi="Times New Roman" w:cs="Times New Roman"/>
          <w:spacing w:val="5"/>
          <w:sz w:val="22"/>
          <w:szCs w:val="22"/>
          <w:lang w:val="pt-BR"/>
        </w:rPr>
        <w:t xml:space="preserve"> </w:t>
      </w:r>
      <w:r w:rsidR="000D6DC2" w:rsidRPr="001A3C4F">
        <w:rPr>
          <w:rFonts w:ascii="Times New Roman" w:eastAsia="Times New Roman" w:hAnsi="Times New Roman" w:cs="Times New Roman"/>
          <w:spacing w:val="-1"/>
          <w:sz w:val="22"/>
          <w:szCs w:val="22"/>
          <w:lang w:val="pt-BR"/>
        </w:rPr>
        <w:t>l</w:t>
      </w:r>
      <w:r w:rsidR="000D6DC2" w:rsidRPr="001A3C4F">
        <w:rPr>
          <w:rFonts w:ascii="Times New Roman" w:eastAsia="Times New Roman" w:hAnsi="Times New Roman" w:cs="Times New Roman"/>
          <w:sz w:val="22"/>
          <w:szCs w:val="22"/>
          <w:lang w:val="pt-BR"/>
        </w:rPr>
        <w:t>uc</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o</w:t>
      </w:r>
      <w:r w:rsidR="000D6DC2" w:rsidRPr="001A3C4F">
        <w:rPr>
          <w:rFonts w:ascii="Times New Roman" w:eastAsia="Times New Roman" w:hAnsi="Times New Roman" w:cs="Times New Roman"/>
          <w:spacing w:val="5"/>
          <w:sz w:val="22"/>
          <w:szCs w:val="22"/>
          <w:lang w:val="pt-BR"/>
        </w:rPr>
        <w:t xml:space="preserve"> </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z w:val="22"/>
          <w:szCs w:val="22"/>
          <w:lang w:val="pt-BR"/>
        </w:rPr>
        <w:t>u</w:t>
      </w:r>
      <w:r w:rsidR="000D6DC2" w:rsidRPr="001A3C4F">
        <w:rPr>
          <w:rFonts w:ascii="Times New Roman" w:eastAsia="Times New Roman" w:hAnsi="Times New Roman" w:cs="Times New Roman"/>
          <w:spacing w:val="7"/>
          <w:sz w:val="22"/>
          <w:szCs w:val="22"/>
          <w:lang w:val="pt-BR"/>
        </w:rPr>
        <w:t xml:space="preserve"> </w:t>
      </w:r>
      <w:r w:rsidR="000D6DC2" w:rsidRPr="001A3C4F">
        <w:rPr>
          <w:rFonts w:ascii="Times New Roman" w:eastAsia="Times New Roman" w:hAnsi="Times New Roman" w:cs="Times New Roman"/>
          <w:sz w:val="22"/>
          <w:szCs w:val="22"/>
          <w:lang w:val="pt-BR"/>
        </w:rPr>
        <w:t>p</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pacing w:val="1"/>
          <w:sz w:val="22"/>
          <w:szCs w:val="22"/>
          <w:lang w:val="pt-BR"/>
        </w:rPr>
        <w:t>j</w:t>
      </w:r>
      <w:r w:rsidR="000D6DC2" w:rsidRPr="001A3C4F">
        <w:rPr>
          <w:rFonts w:ascii="Times New Roman" w:eastAsia="Times New Roman" w:hAnsi="Times New Roman" w:cs="Times New Roman"/>
          <w:spacing w:val="-2"/>
          <w:sz w:val="22"/>
          <w:szCs w:val="22"/>
          <w:lang w:val="pt-BR"/>
        </w:rPr>
        <w:t>u</w:t>
      </w:r>
      <w:r w:rsidR="000D6DC2" w:rsidRPr="001A3C4F">
        <w:rPr>
          <w:rFonts w:ascii="Times New Roman" w:eastAsia="Times New Roman" w:hAnsi="Times New Roman" w:cs="Times New Roman"/>
          <w:spacing w:val="1"/>
          <w:sz w:val="22"/>
          <w:szCs w:val="22"/>
          <w:lang w:val="pt-BR"/>
        </w:rPr>
        <w:t>í</w:t>
      </w:r>
      <w:r w:rsidR="000D6DC2" w:rsidRPr="001A3C4F">
        <w:rPr>
          <w:rFonts w:ascii="Times New Roman" w:eastAsia="Times New Roman" w:hAnsi="Times New Roman" w:cs="Times New Roman"/>
          <w:sz w:val="22"/>
          <w:szCs w:val="22"/>
          <w:lang w:val="pt-BR"/>
        </w:rPr>
        <w:t>zo</w:t>
      </w:r>
      <w:r w:rsidR="000D6DC2" w:rsidRPr="001A3C4F">
        <w:rPr>
          <w:rFonts w:ascii="Times New Roman" w:eastAsia="Times New Roman" w:hAnsi="Times New Roman" w:cs="Times New Roman"/>
          <w:spacing w:val="5"/>
          <w:sz w:val="22"/>
          <w:szCs w:val="22"/>
          <w:lang w:val="pt-BR"/>
        </w:rPr>
        <w:t xml:space="preserve"> </w:t>
      </w:r>
      <w:r w:rsidR="000D6DC2" w:rsidRPr="001A3C4F">
        <w:rPr>
          <w:rFonts w:ascii="Times New Roman" w:eastAsia="Times New Roman" w:hAnsi="Times New Roman" w:cs="Times New Roman"/>
          <w:sz w:val="22"/>
          <w:szCs w:val="22"/>
          <w:lang w:val="pt-BR"/>
        </w:rPr>
        <w:t>de</w:t>
      </w:r>
      <w:r w:rsidR="000D6DC2" w:rsidRPr="001A3C4F">
        <w:rPr>
          <w:rFonts w:ascii="Times New Roman" w:eastAsia="Times New Roman" w:hAnsi="Times New Roman" w:cs="Times New Roman"/>
          <w:spacing w:val="5"/>
          <w:sz w:val="22"/>
          <w:szCs w:val="22"/>
          <w:lang w:val="pt-BR"/>
        </w:rPr>
        <w:t xml:space="preserve"> </w:t>
      </w:r>
      <w:r w:rsidR="000D6DC2" w:rsidRPr="001A3C4F">
        <w:rPr>
          <w:rFonts w:ascii="Times New Roman" w:eastAsia="Times New Roman" w:hAnsi="Times New Roman" w:cs="Times New Roman"/>
          <w:sz w:val="22"/>
          <w:szCs w:val="22"/>
          <w:lang w:val="pt-BR"/>
        </w:rPr>
        <w:t>equ</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va</w:t>
      </w:r>
      <w:r w:rsidR="000D6DC2" w:rsidRPr="001A3C4F">
        <w:rPr>
          <w:rFonts w:ascii="Times New Roman" w:eastAsia="Times New Roman" w:hAnsi="Times New Roman" w:cs="Times New Roman"/>
          <w:spacing w:val="-1"/>
          <w:sz w:val="22"/>
          <w:szCs w:val="22"/>
          <w:lang w:val="pt-BR"/>
        </w:rPr>
        <w:t>l</w:t>
      </w:r>
      <w:r w:rsidR="000D6DC2" w:rsidRPr="001A3C4F">
        <w:rPr>
          <w:rFonts w:ascii="Times New Roman" w:eastAsia="Times New Roman" w:hAnsi="Times New Roman" w:cs="Times New Roman"/>
          <w:sz w:val="22"/>
          <w:szCs w:val="22"/>
          <w:lang w:val="pt-BR"/>
        </w:rPr>
        <w:t>ên</w:t>
      </w:r>
      <w:r w:rsidR="000D6DC2" w:rsidRPr="001A3C4F">
        <w:rPr>
          <w:rFonts w:ascii="Times New Roman" w:eastAsia="Times New Roman" w:hAnsi="Times New Roman" w:cs="Times New Roman"/>
          <w:spacing w:val="-2"/>
          <w:sz w:val="22"/>
          <w:szCs w:val="22"/>
          <w:lang w:val="pt-BR"/>
        </w:rPr>
        <w:t>c</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5"/>
          <w:sz w:val="22"/>
          <w:szCs w:val="22"/>
          <w:lang w:val="pt-BR"/>
        </w:rPr>
        <w:t xml:space="preserve"> </w:t>
      </w:r>
      <w:r w:rsidR="000D6DC2" w:rsidRPr="001A3C4F">
        <w:rPr>
          <w:rFonts w:ascii="Times New Roman" w:eastAsia="Times New Roman" w:hAnsi="Times New Roman" w:cs="Times New Roman"/>
          <w:spacing w:val="3"/>
          <w:sz w:val="22"/>
          <w:szCs w:val="22"/>
          <w:lang w:val="pt-BR"/>
        </w:rPr>
        <w:t>p</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pacing w:val="-2"/>
          <w:sz w:val="22"/>
          <w:szCs w:val="22"/>
          <w:lang w:val="pt-BR"/>
        </w:rPr>
        <w:t>r</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z w:val="22"/>
          <w:szCs w:val="22"/>
          <w:lang w:val="pt-BR"/>
        </w:rPr>
        <w:t>o</w:t>
      </w:r>
      <w:r w:rsidR="000D6DC2" w:rsidRPr="001A3C4F">
        <w:rPr>
          <w:rFonts w:ascii="Times New Roman" w:eastAsia="Times New Roman" w:hAnsi="Times New Roman" w:cs="Times New Roman"/>
          <w:spacing w:val="-2"/>
          <w:sz w:val="22"/>
          <w:szCs w:val="22"/>
          <w:lang w:val="pt-BR"/>
        </w:rPr>
        <w:t>n</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1"/>
          <w:sz w:val="22"/>
          <w:szCs w:val="22"/>
          <w:lang w:val="pt-BR"/>
        </w:rPr>
        <w:t>l</w:t>
      </w:r>
      <w:r w:rsidR="000D6DC2" w:rsidRPr="001A3C4F">
        <w:rPr>
          <w:rFonts w:ascii="Times New Roman" w:eastAsia="Times New Roman" w:hAnsi="Times New Roman" w:cs="Times New Roman"/>
          <w:sz w:val="22"/>
          <w:szCs w:val="22"/>
          <w:lang w:val="pt-BR"/>
        </w:rPr>
        <w:t>; e</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pacing w:val="1"/>
          <w:sz w:val="22"/>
          <w:szCs w:val="22"/>
          <w:lang w:val="pt-BR"/>
        </w:rPr>
        <w:t>(</w:t>
      </w:r>
      <w:proofErr w:type="spellStart"/>
      <w:r w:rsidR="000D6DC2" w:rsidRPr="001A3C4F">
        <w:rPr>
          <w:rFonts w:ascii="Times New Roman" w:eastAsia="Times New Roman" w:hAnsi="Times New Roman" w:cs="Times New Roman"/>
          <w:sz w:val="22"/>
          <w:szCs w:val="22"/>
          <w:lang w:val="pt-BR"/>
        </w:rPr>
        <w:t>x</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1"/>
          <w:sz w:val="22"/>
          <w:szCs w:val="22"/>
          <w:lang w:val="pt-BR"/>
        </w:rPr>
        <w:t>i</w:t>
      </w:r>
      <w:proofErr w:type="spellEnd"/>
      <w:r w:rsidR="000D6DC2" w:rsidRPr="001A3C4F">
        <w:rPr>
          <w:rFonts w:ascii="Times New Roman" w:eastAsia="Times New Roman" w:hAnsi="Times New Roman" w:cs="Times New Roman"/>
          <w:sz w:val="22"/>
          <w:szCs w:val="22"/>
          <w:lang w:val="pt-BR"/>
        </w:rPr>
        <w:t>)</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z w:val="22"/>
          <w:szCs w:val="22"/>
          <w:lang w:val="pt-BR"/>
        </w:rPr>
        <w:t>d</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z w:val="22"/>
          <w:szCs w:val="22"/>
          <w:lang w:val="pt-BR"/>
        </w:rPr>
        <w:t>de</w:t>
      </w:r>
      <w:r w:rsidR="000D6DC2" w:rsidRPr="001A3C4F">
        <w:rPr>
          <w:rFonts w:ascii="Times New Roman" w:eastAsia="Times New Roman" w:hAnsi="Times New Roman" w:cs="Times New Roman"/>
          <w:spacing w:val="1"/>
          <w:sz w:val="22"/>
          <w:szCs w:val="22"/>
          <w:lang w:val="pt-BR"/>
        </w:rPr>
        <w:t>s</w:t>
      </w:r>
      <w:r w:rsidR="000D6DC2" w:rsidRPr="001A3C4F">
        <w:rPr>
          <w:rFonts w:ascii="Times New Roman" w:eastAsia="Times New Roman" w:hAnsi="Times New Roman" w:cs="Times New Roman"/>
          <w:spacing w:val="-2"/>
          <w:sz w:val="22"/>
          <w:szCs w:val="22"/>
          <w:lang w:val="pt-BR"/>
        </w:rPr>
        <w:t>p</w:t>
      </w:r>
      <w:r w:rsidR="000D6DC2" w:rsidRPr="001A3C4F">
        <w:rPr>
          <w:rFonts w:ascii="Times New Roman" w:eastAsia="Times New Roman" w:hAnsi="Times New Roman" w:cs="Times New Roman"/>
          <w:sz w:val="22"/>
          <w:szCs w:val="22"/>
          <w:lang w:val="pt-BR"/>
        </w:rPr>
        <w:t>e</w:t>
      </w:r>
      <w:r w:rsidR="000D6DC2" w:rsidRPr="001A3C4F">
        <w:rPr>
          <w:rFonts w:ascii="Times New Roman" w:eastAsia="Times New Roman" w:hAnsi="Times New Roman" w:cs="Times New Roman"/>
          <w:spacing w:val="1"/>
          <w:sz w:val="22"/>
          <w:szCs w:val="22"/>
          <w:lang w:val="pt-BR"/>
        </w:rPr>
        <w:t>s</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z w:val="22"/>
          <w:szCs w:val="22"/>
          <w:lang w:val="pt-BR"/>
        </w:rPr>
        <w:t>ex</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z w:val="22"/>
          <w:szCs w:val="22"/>
          <w:lang w:val="pt-BR"/>
        </w:rPr>
        <w:t>po</w:t>
      </w:r>
      <w:r w:rsidR="000D6DC2" w:rsidRPr="001A3C4F">
        <w:rPr>
          <w:rFonts w:ascii="Times New Roman" w:eastAsia="Times New Roman" w:hAnsi="Times New Roman" w:cs="Times New Roman"/>
          <w:spacing w:val="-2"/>
          <w:sz w:val="22"/>
          <w:szCs w:val="22"/>
          <w:lang w:val="pt-BR"/>
        </w:rPr>
        <w:t>r</w:t>
      </w:r>
      <w:r w:rsidR="000D6DC2" w:rsidRPr="001A3C4F">
        <w:rPr>
          <w:rFonts w:ascii="Times New Roman" w:eastAsia="Times New Roman" w:hAnsi="Times New Roman" w:cs="Times New Roman"/>
          <w:sz w:val="22"/>
          <w:szCs w:val="22"/>
          <w:lang w:val="pt-BR"/>
        </w:rPr>
        <w:t>ân</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z w:val="22"/>
          <w:szCs w:val="22"/>
          <w:lang w:val="pt-BR"/>
        </w:rPr>
        <w:t>as</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pacing w:val="1"/>
          <w:sz w:val="22"/>
          <w:szCs w:val="22"/>
          <w:lang w:val="pt-BR"/>
        </w:rPr>
        <w:t>l</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c</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4"/>
          <w:sz w:val="22"/>
          <w:szCs w:val="22"/>
          <w:lang w:val="pt-BR"/>
        </w:rPr>
        <w:t>o</w:t>
      </w:r>
      <w:r w:rsidR="000D6DC2" w:rsidRPr="001A3C4F">
        <w:rPr>
          <w:rFonts w:ascii="Times New Roman" w:eastAsia="Times New Roman" w:hAnsi="Times New Roman" w:cs="Times New Roman"/>
          <w:spacing w:val="-2"/>
          <w:sz w:val="22"/>
          <w:szCs w:val="22"/>
          <w:lang w:val="pt-BR"/>
        </w:rPr>
        <w:t>n</w:t>
      </w:r>
      <w:r w:rsidR="000D6DC2" w:rsidRPr="001A3C4F">
        <w:rPr>
          <w:rFonts w:ascii="Times New Roman" w:eastAsia="Times New Roman" w:hAnsi="Times New Roman" w:cs="Times New Roman"/>
          <w:sz w:val="22"/>
          <w:szCs w:val="22"/>
          <w:lang w:val="pt-BR"/>
        </w:rPr>
        <w:t>ad</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z w:val="22"/>
          <w:szCs w:val="22"/>
          <w:lang w:val="pt-BR"/>
        </w:rPr>
        <w:t>a p</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oce</w:t>
      </w:r>
      <w:r w:rsidR="000D6DC2" w:rsidRPr="001A3C4F">
        <w:rPr>
          <w:rFonts w:ascii="Times New Roman" w:eastAsia="Times New Roman" w:hAnsi="Times New Roman" w:cs="Times New Roman"/>
          <w:spacing w:val="-2"/>
          <w:sz w:val="22"/>
          <w:szCs w:val="22"/>
          <w:lang w:val="pt-BR"/>
        </w:rPr>
        <w:t>s</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pacing w:val="-1"/>
          <w:sz w:val="22"/>
          <w:szCs w:val="22"/>
          <w:lang w:val="pt-BR"/>
        </w:rPr>
        <w:t>f</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2"/>
          <w:sz w:val="22"/>
          <w:szCs w:val="22"/>
          <w:lang w:val="pt-BR"/>
        </w:rPr>
        <w:t>s</w:t>
      </w:r>
      <w:r w:rsidR="000D6DC2" w:rsidRPr="001A3C4F">
        <w:rPr>
          <w:rFonts w:ascii="Times New Roman" w:eastAsia="Times New Roman" w:hAnsi="Times New Roman" w:cs="Times New Roman"/>
          <w:sz w:val="22"/>
          <w:szCs w:val="22"/>
          <w:lang w:val="pt-BR"/>
        </w:rPr>
        <w:t>ca</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z w:val="22"/>
          <w:szCs w:val="22"/>
          <w:lang w:val="pt-BR"/>
        </w:rPr>
        <w:t>ded</w:t>
      </w:r>
      <w:r w:rsidR="000D6DC2" w:rsidRPr="001A3C4F">
        <w:rPr>
          <w:rFonts w:ascii="Times New Roman" w:eastAsia="Times New Roman" w:hAnsi="Times New Roman" w:cs="Times New Roman"/>
          <w:spacing w:val="-2"/>
          <w:sz w:val="22"/>
          <w:szCs w:val="22"/>
          <w:lang w:val="pt-BR"/>
        </w:rPr>
        <w:t>u</w:t>
      </w:r>
      <w:r w:rsidR="000D6DC2" w:rsidRPr="001A3C4F">
        <w:rPr>
          <w:rFonts w:ascii="Times New Roman" w:eastAsia="Times New Roman" w:hAnsi="Times New Roman" w:cs="Times New Roman"/>
          <w:sz w:val="22"/>
          <w:szCs w:val="22"/>
          <w:lang w:val="pt-BR"/>
        </w:rPr>
        <w:t>z</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pacing w:val="-2"/>
          <w:sz w:val="22"/>
          <w:szCs w:val="22"/>
          <w:lang w:val="pt-BR"/>
        </w:rPr>
        <w:t>d</w:t>
      </w:r>
      <w:r w:rsidR="000D6DC2" w:rsidRPr="001A3C4F">
        <w:rPr>
          <w:rFonts w:ascii="Times New Roman" w:eastAsia="Times New Roman" w:hAnsi="Times New Roman" w:cs="Times New Roman"/>
          <w:sz w:val="22"/>
          <w:szCs w:val="22"/>
          <w:lang w:val="pt-BR"/>
        </w:rPr>
        <w:t>as</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z w:val="22"/>
          <w:szCs w:val="22"/>
          <w:lang w:val="pt-BR"/>
        </w:rPr>
        <w:t>as</w:t>
      </w:r>
      <w:r w:rsidR="000D6DC2" w:rsidRPr="001A3C4F">
        <w:rPr>
          <w:rFonts w:ascii="Times New Roman" w:eastAsia="Times New Roman" w:hAnsi="Times New Roman" w:cs="Times New Roman"/>
          <w:spacing w:val="3"/>
          <w:sz w:val="22"/>
          <w:szCs w:val="22"/>
          <w:lang w:val="pt-BR"/>
        </w:rPr>
        <w:t xml:space="preserve"> </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z w:val="22"/>
          <w:szCs w:val="22"/>
          <w:lang w:val="pt-BR"/>
        </w:rPr>
        <w:t>c</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pacing w:val="1"/>
          <w:sz w:val="22"/>
          <w:szCs w:val="22"/>
          <w:lang w:val="pt-BR"/>
        </w:rPr>
        <w:t>it</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s ex</w:t>
      </w:r>
      <w:r w:rsidR="000D6DC2" w:rsidRPr="001A3C4F">
        <w:rPr>
          <w:rFonts w:ascii="Times New Roman" w:eastAsia="Times New Roman" w:hAnsi="Times New Roman" w:cs="Times New Roman"/>
          <w:spacing w:val="1"/>
          <w:sz w:val="22"/>
          <w:szCs w:val="22"/>
          <w:lang w:val="pt-BR"/>
        </w:rPr>
        <w:t>t</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pacing w:val="1"/>
          <w:sz w:val="22"/>
          <w:szCs w:val="22"/>
          <w:lang w:val="pt-BR"/>
        </w:rPr>
        <w:t>m</w:t>
      </w:r>
      <w:r w:rsidR="000D6DC2" w:rsidRPr="001A3C4F">
        <w:rPr>
          <w:rFonts w:ascii="Times New Roman" w:eastAsia="Times New Roman" w:hAnsi="Times New Roman" w:cs="Times New Roman"/>
          <w:sz w:val="22"/>
          <w:szCs w:val="22"/>
          <w:lang w:val="pt-BR"/>
        </w:rPr>
        <w:t>p</w:t>
      </w:r>
      <w:r w:rsidR="000D6DC2" w:rsidRPr="001A3C4F">
        <w:rPr>
          <w:rFonts w:ascii="Times New Roman" w:eastAsia="Times New Roman" w:hAnsi="Times New Roman" w:cs="Times New Roman"/>
          <w:spacing w:val="-2"/>
          <w:sz w:val="22"/>
          <w:szCs w:val="22"/>
          <w:lang w:val="pt-BR"/>
        </w:rPr>
        <w:t>o</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z w:val="22"/>
          <w:szCs w:val="22"/>
          <w:lang w:val="pt-BR"/>
        </w:rPr>
        <w:t>â</w:t>
      </w:r>
      <w:r w:rsidR="000D6DC2" w:rsidRPr="001A3C4F">
        <w:rPr>
          <w:rFonts w:ascii="Times New Roman" w:eastAsia="Times New Roman" w:hAnsi="Times New Roman" w:cs="Times New Roman"/>
          <w:spacing w:val="-1"/>
          <w:sz w:val="22"/>
          <w:szCs w:val="22"/>
          <w:lang w:val="pt-BR"/>
        </w:rPr>
        <w:t>n</w:t>
      </w:r>
      <w:r w:rsidR="000D6DC2" w:rsidRPr="001A3C4F">
        <w:rPr>
          <w:rFonts w:ascii="Times New Roman" w:eastAsia="Times New Roman" w:hAnsi="Times New Roman" w:cs="Times New Roman"/>
          <w:sz w:val="22"/>
          <w:szCs w:val="22"/>
          <w:lang w:val="pt-BR"/>
        </w:rPr>
        <w:t>eas</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pacing w:val="1"/>
          <w:sz w:val="22"/>
          <w:szCs w:val="22"/>
          <w:lang w:val="pt-BR"/>
        </w:rPr>
        <w:t>r</w:t>
      </w:r>
      <w:r w:rsidR="000D6DC2" w:rsidRPr="001A3C4F">
        <w:rPr>
          <w:rFonts w:ascii="Times New Roman" w:eastAsia="Times New Roman" w:hAnsi="Times New Roman" w:cs="Times New Roman"/>
          <w:spacing w:val="-2"/>
          <w:sz w:val="22"/>
          <w:szCs w:val="22"/>
          <w:lang w:val="pt-BR"/>
        </w:rPr>
        <w:t>e</w:t>
      </w:r>
      <w:r w:rsidR="000D6DC2" w:rsidRPr="001A3C4F">
        <w:rPr>
          <w:rFonts w:ascii="Times New Roman" w:eastAsia="Times New Roman" w:hAnsi="Times New Roman" w:cs="Times New Roman"/>
          <w:spacing w:val="1"/>
          <w:sz w:val="22"/>
          <w:szCs w:val="22"/>
          <w:lang w:val="pt-BR"/>
        </w:rPr>
        <w:t>l</w:t>
      </w:r>
      <w:r w:rsidR="000D6DC2" w:rsidRPr="001A3C4F">
        <w:rPr>
          <w:rFonts w:ascii="Times New Roman" w:eastAsia="Times New Roman" w:hAnsi="Times New Roman" w:cs="Times New Roman"/>
          <w:sz w:val="22"/>
          <w:szCs w:val="22"/>
          <w:lang w:val="pt-BR"/>
        </w:rPr>
        <w:t>a</w:t>
      </w:r>
      <w:r w:rsidR="000D6DC2" w:rsidRPr="001A3C4F">
        <w:rPr>
          <w:rFonts w:ascii="Times New Roman" w:eastAsia="Times New Roman" w:hAnsi="Times New Roman" w:cs="Times New Roman"/>
          <w:spacing w:val="-2"/>
          <w:sz w:val="22"/>
          <w:szCs w:val="22"/>
          <w:lang w:val="pt-BR"/>
        </w:rPr>
        <w:t>c</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on</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d</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z w:val="22"/>
          <w:szCs w:val="22"/>
          <w:lang w:val="pt-BR"/>
        </w:rPr>
        <w:t>s a</w:t>
      </w:r>
      <w:r w:rsidR="000D6DC2" w:rsidRPr="001A3C4F">
        <w:rPr>
          <w:rFonts w:ascii="Times New Roman" w:eastAsia="Times New Roman" w:hAnsi="Times New Roman" w:cs="Times New Roman"/>
          <w:spacing w:val="1"/>
          <w:sz w:val="22"/>
          <w:szCs w:val="22"/>
          <w:lang w:val="pt-BR"/>
        </w:rPr>
        <w:t xml:space="preserve"> </w:t>
      </w:r>
      <w:r w:rsidR="000D6DC2" w:rsidRPr="001A3C4F">
        <w:rPr>
          <w:rFonts w:ascii="Times New Roman" w:eastAsia="Times New Roman" w:hAnsi="Times New Roman" w:cs="Times New Roman"/>
          <w:sz w:val="22"/>
          <w:szCs w:val="22"/>
          <w:lang w:val="pt-BR"/>
        </w:rPr>
        <w:t>p</w:t>
      </w:r>
      <w:r w:rsidR="000D6DC2" w:rsidRPr="001A3C4F">
        <w:rPr>
          <w:rFonts w:ascii="Times New Roman" w:eastAsia="Times New Roman" w:hAnsi="Times New Roman" w:cs="Times New Roman"/>
          <w:spacing w:val="-2"/>
          <w:sz w:val="22"/>
          <w:szCs w:val="22"/>
          <w:lang w:val="pt-BR"/>
        </w:rPr>
        <w:t>r</w:t>
      </w:r>
      <w:r w:rsidR="000D6DC2" w:rsidRPr="001A3C4F">
        <w:rPr>
          <w:rFonts w:ascii="Times New Roman" w:eastAsia="Times New Roman" w:hAnsi="Times New Roman" w:cs="Times New Roman"/>
          <w:sz w:val="22"/>
          <w:szCs w:val="22"/>
          <w:lang w:val="pt-BR"/>
        </w:rPr>
        <w:t>oces</w:t>
      </w:r>
      <w:r w:rsidR="000D6DC2" w:rsidRPr="001A3C4F">
        <w:rPr>
          <w:rFonts w:ascii="Times New Roman" w:eastAsia="Times New Roman" w:hAnsi="Times New Roman" w:cs="Times New Roman"/>
          <w:spacing w:val="1"/>
          <w:sz w:val="22"/>
          <w:szCs w:val="22"/>
          <w:lang w:val="pt-BR"/>
        </w:rPr>
        <w:t>s</w:t>
      </w:r>
      <w:r w:rsidR="000D6DC2" w:rsidRPr="001A3C4F">
        <w:rPr>
          <w:rFonts w:ascii="Times New Roman" w:eastAsia="Times New Roman" w:hAnsi="Times New Roman" w:cs="Times New Roman"/>
          <w:sz w:val="22"/>
          <w:szCs w:val="22"/>
          <w:lang w:val="pt-BR"/>
        </w:rPr>
        <w:t>os</w:t>
      </w:r>
      <w:r w:rsidR="000D6DC2" w:rsidRPr="001A3C4F">
        <w:rPr>
          <w:rFonts w:ascii="Times New Roman" w:eastAsia="Times New Roman" w:hAnsi="Times New Roman" w:cs="Times New Roman"/>
          <w:spacing w:val="-2"/>
          <w:sz w:val="22"/>
          <w:szCs w:val="22"/>
          <w:lang w:val="pt-BR"/>
        </w:rPr>
        <w:t xml:space="preserve"> </w:t>
      </w:r>
      <w:r w:rsidR="000D6DC2" w:rsidRPr="001A3C4F">
        <w:rPr>
          <w:rFonts w:ascii="Times New Roman" w:eastAsia="Times New Roman" w:hAnsi="Times New Roman" w:cs="Times New Roman"/>
          <w:spacing w:val="1"/>
          <w:sz w:val="22"/>
          <w:szCs w:val="22"/>
          <w:lang w:val="pt-BR"/>
        </w:rPr>
        <w:t>f</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s</w:t>
      </w:r>
      <w:r w:rsidR="000D6DC2" w:rsidRPr="001A3C4F">
        <w:rPr>
          <w:rFonts w:ascii="Times New Roman" w:eastAsia="Times New Roman" w:hAnsi="Times New Roman" w:cs="Times New Roman"/>
          <w:spacing w:val="1"/>
          <w:sz w:val="22"/>
          <w:szCs w:val="22"/>
          <w:lang w:val="pt-BR"/>
        </w:rPr>
        <w:t>c</w:t>
      </w:r>
      <w:r w:rsidR="000D6DC2" w:rsidRPr="001A3C4F">
        <w:rPr>
          <w:rFonts w:ascii="Times New Roman" w:eastAsia="Times New Roman" w:hAnsi="Times New Roman" w:cs="Times New Roman"/>
          <w:spacing w:val="-2"/>
          <w:sz w:val="22"/>
          <w:szCs w:val="22"/>
          <w:lang w:val="pt-BR"/>
        </w:rPr>
        <w:t>a</w:t>
      </w:r>
      <w:r w:rsidR="000D6DC2" w:rsidRPr="001A3C4F">
        <w:rPr>
          <w:rFonts w:ascii="Times New Roman" w:eastAsia="Times New Roman" w:hAnsi="Times New Roman" w:cs="Times New Roman"/>
          <w:spacing w:val="1"/>
          <w:sz w:val="22"/>
          <w:szCs w:val="22"/>
          <w:lang w:val="pt-BR"/>
        </w:rPr>
        <w:t>i</w:t>
      </w:r>
      <w:r w:rsidR="000D6DC2" w:rsidRPr="001A3C4F">
        <w:rPr>
          <w:rFonts w:ascii="Times New Roman" w:eastAsia="Times New Roman" w:hAnsi="Times New Roman" w:cs="Times New Roman"/>
          <w:sz w:val="22"/>
          <w:szCs w:val="22"/>
          <w:lang w:val="pt-BR"/>
        </w:rPr>
        <w:t>s</w:t>
      </w:r>
      <w:r w:rsidR="00B73827" w:rsidRPr="001A3C4F">
        <w:rPr>
          <w:rFonts w:ascii="Times New Roman" w:eastAsia="Times New Roman" w:hAnsi="Times New Roman" w:cs="Times New Roman"/>
          <w:sz w:val="22"/>
          <w:szCs w:val="22"/>
          <w:lang w:val="pt-BR"/>
        </w:rPr>
        <w:t xml:space="preserve"> ou quaisquer outras rubricas que venham a substituir qualquer dos itens (i) a (</w:t>
      </w:r>
      <w:proofErr w:type="spellStart"/>
      <w:r w:rsidR="00B73827" w:rsidRPr="001A3C4F">
        <w:rPr>
          <w:rFonts w:ascii="Times New Roman" w:eastAsia="Times New Roman" w:hAnsi="Times New Roman" w:cs="Times New Roman"/>
          <w:sz w:val="22"/>
          <w:szCs w:val="22"/>
          <w:lang w:val="pt-BR"/>
        </w:rPr>
        <w:t>xii</w:t>
      </w:r>
      <w:proofErr w:type="spellEnd"/>
      <w:r w:rsidR="00B73827" w:rsidRPr="001A3C4F">
        <w:rPr>
          <w:rFonts w:ascii="Times New Roman" w:eastAsia="Times New Roman" w:hAnsi="Times New Roman" w:cs="Times New Roman"/>
          <w:sz w:val="22"/>
          <w:szCs w:val="22"/>
          <w:lang w:val="pt-BR"/>
        </w:rPr>
        <w:t>) no futuro</w:t>
      </w:r>
      <w:r w:rsidR="000D6DC2" w:rsidRPr="001A3C4F">
        <w:rPr>
          <w:rFonts w:ascii="Times New Roman" w:eastAsia="Times New Roman" w:hAnsi="Times New Roman" w:cs="Times New Roman"/>
          <w:sz w:val="22"/>
          <w:szCs w:val="22"/>
          <w:lang w:val="pt-BR"/>
        </w:rPr>
        <w:t>.</w:t>
      </w:r>
    </w:p>
    <w:p w14:paraId="348C0DDC" w14:textId="77777777" w:rsidR="000D6DC2" w:rsidRPr="001A3C4F" w:rsidRDefault="000D6DC2" w:rsidP="009B4504">
      <w:pPr>
        <w:tabs>
          <w:tab w:val="left" w:pos="8080"/>
        </w:tabs>
        <w:jc w:val="both"/>
        <w:rPr>
          <w:rFonts w:ascii="Times New Roman" w:hAnsi="Times New Roman" w:cs="Times New Roman"/>
          <w:sz w:val="22"/>
          <w:szCs w:val="22"/>
          <w:lang w:val="pt-BR"/>
        </w:rPr>
      </w:pPr>
    </w:p>
    <w:p w14:paraId="7BFC8151" w14:textId="578CBEA8" w:rsidR="000D6DC2" w:rsidRPr="001A3C4F" w:rsidRDefault="000D6DC2" w:rsidP="009B4504">
      <w:pPr>
        <w:pStyle w:val="PargrafoComumNvel2"/>
        <w:numPr>
          <w:ilvl w:val="0"/>
          <w:numId w:val="0"/>
        </w:numPr>
        <w:tabs>
          <w:tab w:val="clear" w:pos="1134"/>
        </w:tabs>
        <w:spacing w:line="240" w:lineRule="auto"/>
        <w:rPr>
          <w:rFonts w:ascii="Times New Roman" w:eastAsia="Times New Roman" w:hAnsi="Times New Roman" w:cs="Times New Roman"/>
          <w:sz w:val="22"/>
          <w:szCs w:val="22"/>
        </w:rPr>
      </w:pPr>
      <w:r w:rsidRPr="001A3C4F">
        <w:rPr>
          <w:rFonts w:ascii="Times New Roman" w:eastAsia="Times New Roman" w:hAnsi="Times New Roman" w:cs="Times New Roman"/>
          <w:spacing w:val="1"/>
          <w:sz w:val="22"/>
          <w:szCs w:val="22"/>
        </w:rPr>
        <w:t>(</w:t>
      </w:r>
      <w:proofErr w:type="spellStart"/>
      <w:r w:rsidR="004F6FA6" w:rsidRPr="001A3C4F">
        <w:rPr>
          <w:rFonts w:ascii="Times New Roman" w:eastAsia="Times New Roman" w:hAnsi="Times New Roman" w:cs="Times New Roman"/>
          <w:sz w:val="22"/>
          <w:szCs w:val="22"/>
        </w:rPr>
        <w:t>xi</w:t>
      </w:r>
      <w:r w:rsidR="00AB4F8D" w:rsidRPr="001A3C4F">
        <w:rPr>
          <w:rFonts w:ascii="Times New Roman" w:eastAsia="Times New Roman" w:hAnsi="Times New Roman" w:cs="Times New Roman"/>
          <w:sz w:val="22"/>
          <w:szCs w:val="22"/>
        </w:rPr>
        <w:t>i</w:t>
      </w:r>
      <w:proofErr w:type="spellEnd"/>
      <w:r w:rsidRPr="001A3C4F">
        <w:rPr>
          <w:rFonts w:ascii="Times New Roman" w:eastAsia="Times New Roman" w:hAnsi="Times New Roman" w:cs="Times New Roman"/>
          <w:sz w:val="22"/>
          <w:szCs w:val="22"/>
        </w:rPr>
        <w:t>)</w:t>
      </w:r>
      <w:r w:rsidR="00676992" w:rsidRPr="001A3C4F" w:rsidDel="00676992">
        <w:rPr>
          <w:rFonts w:ascii="Times New Roman" w:eastAsia="Times New Roman" w:hAnsi="Times New Roman" w:cs="Times New Roman"/>
          <w:sz w:val="22"/>
          <w:szCs w:val="22"/>
        </w:rPr>
        <w:t xml:space="preserve"> </w:t>
      </w:r>
      <w:r w:rsidR="001D36DE" w:rsidRPr="001A3C4F">
        <w:rPr>
          <w:rFonts w:ascii="Times New Roman" w:eastAsia="Times New Roman" w:hAnsi="Times New Roman" w:cs="Times New Roman"/>
          <w:sz w:val="22"/>
          <w:szCs w:val="22"/>
        </w:rPr>
        <w:tab/>
      </w:r>
      <w:r w:rsidRPr="001A3C4F">
        <w:rPr>
          <w:rFonts w:ascii="Times New Roman" w:eastAsia="Times New Roman" w:hAnsi="Times New Roman" w:cs="Times New Roman"/>
          <w:sz w:val="22"/>
          <w:szCs w:val="22"/>
        </w:rPr>
        <w:t>pag</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m</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6"/>
          <w:sz w:val="22"/>
          <w:szCs w:val="22"/>
        </w:rPr>
        <w:t xml:space="preserve"> </w:t>
      </w:r>
      <w:r w:rsidRPr="001A3C4F">
        <w:rPr>
          <w:rFonts w:ascii="Times New Roman" w:eastAsia="Times New Roman" w:hAnsi="Times New Roman" w:cs="Times New Roman"/>
          <w:sz w:val="22"/>
          <w:szCs w:val="22"/>
        </w:rPr>
        <w:t>p</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8"/>
          <w:sz w:val="22"/>
          <w:szCs w:val="22"/>
        </w:rPr>
        <w:t xml:space="preserve"> </w:t>
      </w:r>
      <w:r w:rsidR="007F6D11" w:rsidRPr="001A3C4F">
        <w:rPr>
          <w:rFonts w:ascii="Times New Roman" w:hAnsi="Times New Roman" w:cs="Times New Roman"/>
          <w:sz w:val="22"/>
          <w:szCs w:val="22"/>
        </w:rPr>
        <w:t>Devedora</w:t>
      </w:r>
      <w:r w:rsidR="00A130DD" w:rsidRPr="001A3C4F">
        <w:rPr>
          <w:rFonts w:ascii="Times New Roman" w:hAnsi="Times New Roman" w:cs="Times New Roman"/>
          <w:sz w:val="22"/>
          <w:szCs w:val="22"/>
        </w:rPr>
        <w:t xml:space="preserve"> </w:t>
      </w:r>
      <w:r w:rsidR="00A130DD" w:rsidRPr="001A3C4F">
        <w:rPr>
          <w:rFonts w:ascii="Times New Roman" w:eastAsia="Times New Roman" w:hAnsi="Times New Roman" w:cs="Times New Roman"/>
          <w:sz w:val="22"/>
          <w:szCs w:val="22"/>
        </w:rPr>
        <w:t>de dividendos</w:t>
      </w:r>
      <w:r w:rsidRPr="001A3C4F">
        <w:rPr>
          <w:rFonts w:ascii="Times New Roman" w:eastAsia="Times New Roman" w:hAnsi="Times New Roman" w:cs="Times New Roman"/>
          <w:sz w:val="22"/>
          <w:szCs w:val="22"/>
        </w:rPr>
        <w:t>,</w:t>
      </w:r>
      <w:r w:rsidRPr="001A3C4F">
        <w:rPr>
          <w:rFonts w:ascii="Times New Roman" w:eastAsia="Times New Roman" w:hAnsi="Times New Roman" w:cs="Times New Roman"/>
          <w:spacing w:val="27"/>
          <w:sz w:val="22"/>
          <w:szCs w:val="22"/>
        </w:rPr>
        <w:t xml:space="preserve"> </w:t>
      </w:r>
      <w:r w:rsidRPr="001A3C4F">
        <w:rPr>
          <w:rFonts w:ascii="Times New Roman" w:eastAsia="Times New Roman" w:hAnsi="Times New Roman" w:cs="Times New Roman"/>
          <w:spacing w:val="1"/>
          <w:sz w:val="22"/>
          <w:szCs w:val="22"/>
        </w:rPr>
        <w:t>j</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os</w:t>
      </w:r>
      <w:r w:rsidRPr="001A3C4F">
        <w:rPr>
          <w:rFonts w:ascii="Times New Roman" w:eastAsia="Times New Roman" w:hAnsi="Times New Roman" w:cs="Times New Roman"/>
          <w:spacing w:val="24"/>
          <w:sz w:val="22"/>
          <w:szCs w:val="22"/>
        </w:rPr>
        <w:t xml:space="preserve"> </w:t>
      </w:r>
      <w:r w:rsidRPr="001A3C4F">
        <w:rPr>
          <w:rFonts w:ascii="Times New Roman" w:eastAsia="Times New Roman" w:hAnsi="Times New Roman" w:cs="Times New Roman"/>
          <w:sz w:val="22"/>
          <w:szCs w:val="22"/>
        </w:rPr>
        <w:t>sob</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27"/>
          <w:sz w:val="22"/>
          <w:szCs w:val="22"/>
        </w:rPr>
        <w:t xml:space="preserve"> </w:t>
      </w:r>
      <w:r w:rsidRPr="001A3C4F">
        <w:rPr>
          <w:rFonts w:ascii="Times New Roman" w:eastAsia="Times New Roman" w:hAnsi="Times New Roman" w:cs="Times New Roman"/>
          <w:sz w:val="22"/>
          <w:szCs w:val="22"/>
        </w:rPr>
        <w:t>cap</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z w:val="22"/>
          <w:szCs w:val="22"/>
        </w:rPr>
        <w:t>l</w:t>
      </w:r>
      <w:r w:rsidRPr="001A3C4F">
        <w:rPr>
          <w:rFonts w:ascii="Times New Roman" w:eastAsia="Times New Roman" w:hAnsi="Times New Roman" w:cs="Times New Roman"/>
          <w:spacing w:val="27"/>
          <w:sz w:val="22"/>
          <w:szCs w:val="22"/>
        </w:rPr>
        <w:t xml:space="preserve"> </w:t>
      </w:r>
      <w:r w:rsidRPr="001A3C4F">
        <w:rPr>
          <w:rFonts w:ascii="Times New Roman" w:eastAsia="Times New Roman" w:hAnsi="Times New Roman" w:cs="Times New Roman"/>
          <w:sz w:val="22"/>
          <w:szCs w:val="22"/>
        </w:rPr>
        <w:t>p</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pacing w:val="-2"/>
          <w:sz w:val="22"/>
          <w:szCs w:val="22"/>
        </w:rPr>
        <w:t>ó</w:t>
      </w:r>
      <w:r w:rsidRPr="001A3C4F">
        <w:rPr>
          <w:rFonts w:ascii="Times New Roman" w:eastAsia="Times New Roman" w:hAnsi="Times New Roman" w:cs="Times New Roman"/>
          <w:sz w:val="22"/>
          <w:szCs w:val="22"/>
        </w:rPr>
        <w:t>p</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6"/>
          <w:sz w:val="22"/>
          <w:szCs w:val="22"/>
        </w:rPr>
        <w:t xml:space="preserve"> </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w:t>
      </w:r>
      <w:r w:rsidRPr="001A3C4F">
        <w:rPr>
          <w:rFonts w:ascii="Times New Roman" w:eastAsia="Times New Roman" w:hAnsi="Times New Roman" w:cs="Times New Roman"/>
          <w:sz w:val="22"/>
          <w:szCs w:val="22"/>
        </w:rPr>
        <w:t>ou</w:t>
      </w:r>
      <w:r w:rsidRPr="001A3C4F">
        <w:rPr>
          <w:rFonts w:ascii="Times New Roman" w:eastAsia="Times New Roman" w:hAnsi="Times New Roman" w:cs="Times New Roman"/>
          <w:spacing w:val="26"/>
          <w:sz w:val="22"/>
          <w:szCs w:val="22"/>
        </w:rPr>
        <w:t xml:space="preserve"> </w:t>
      </w:r>
      <w:r w:rsidRPr="001A3C4F">
        <w:rPr>
          <w:rFonts w:ascii="Times New Roman" w:eastAsia="Times New Roman" w:hAnsi="Times New Roman" w:cs="Times New Roman"/>
          <w:sz w:val="22"/>
          <w:szCs w:val="22"/>
        </w:rPr>
        <w:t>qu</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quer</w:t>
      </w:r>
      <w:r w:rsidRPr="001A3C4F">
        <w:rPr>
          <w:rFonts w:ascii="Times New Roman" w:eastAsia="Times New Roman" w:hAnsi="Times New Roman" w:cs="Times New Roman"/>
          <w:spacing w:val="28"/>
          <w:sz w:val="22"/>
          <w:szCs w:val="22"/>
        </w:rPr>
        <w:t xml:space="preserve"> </w:t>
      </w:r>
      <w:r w:rsidRPr="001A3C4F">
        <w:rPr>
          <w:rFonts w:ascii="Times New Roman" w:eastAsia="Times New Roman" w:hAnsi="Times New Roman" w:cs="Times New Roman"/>
          <w:spacing w:val="-2"/>
          <w:sz w:val="22"/>
          <w:szCs w:val="22"/>
        </w:rPr>
        <w:t>f</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pacing w:val="1"/>
          <w:sz w:val="22"/>
          <w:szCs w:val="22"/>
        </w:rPr>
        <w:t>m</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7"/>
          <w:sz w:val="22"/>
          <w:szCs w:val="22"/>
        </w:rPr>
        <w:t xml:space="preserve"> </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 xml:space="preserve">e </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m</w:t>
      </w:r>
      <w:r w:rsidRPr="001A3C4F">
        <w:rPr>
          <w:rFonts w:ascii="Times New Roman" w:eastAsia="Times New Roman" w:hAnsi="Times New Roman" w:cs="Times New Roman"/>
          <w:sz w:val="22"/>
          <w:szCs w:val="22"/>
        </w:rPr>
        <w:t>un</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
          <w:sz w:val="22"/>
          <w:szCs w:val="22"/>
        </w:rPr>
        <w:t>ç</w:t>
      </w:r>
      <w:r w:rsidRPr="001A3C4F">
        <w:rPr>
          <w:rFonts w:ascii="Times New Roman" w:eastAsia="Times New Roman" w:hAnsi="Times New Roman" w:cs="Times New Roman"/>
          <w:spacing w:val="1"/>
          <w:sz w:val="22"/>
          <w:szCs w:val="22"/>
        </w:rPr>
        <w:t>ã</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aos</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
          <w:sz w:val="22"/>
          <w:szCs w:val="22"/>
        </w:rPr>
        <w:t>e</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z w:val="22"/>
          <w:szCs w:val="22"/>
        </w:rPr>
        <w:t>n</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s</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as</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z w:val="22"/>
          <w:szCs w:val="22"/>
        </w:rPr>
        <w:t>m</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s</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z w:val="22"/>
          <w:szCs w:val="22"/>
        </w:rPr>
        <w:t>co</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do c</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z w:val="22"/>
          <w:szCs w:val="22"/>
        </w:rPr>
        <w:t>m</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
          <w:sz w:val="22"/>
          <w:szCs w:val="22"/>
        </w:rPr>
        <w:t>e</w:t>
      </w:r>
      <w:r w:rsidRPr="001A3C4F">
        <w:rPr>
          <w:rFonts w:ascii="Times New Roman" w:eastAsia="Times New Roman" w:hAnsi="Times New Roman" w:cs="Times New Roman"/>
          <w:spacing w:val="5"/>
          <w:sz w:val="22"/>
          <w:szCs w:val="22"/>
        </w:rPr>
        <w:t>g</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n</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es</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pacing w:val="-1"/>
          <w:sz w:val="22"/>
          <w:szCs w:val="22"/>
        </w:rPr>
        <w:t>c</w:t>
      </w:r>
      <w:r w:rsidRPr="001A3C4F">
        <w:rPr>
          <w:rFonts w:ascii="Times New Roman" w:eastAsia="Times New Roman" w:hAnsi="Times New Roman" w:cs="Times New Roman"/>
          <w:sz w:val="22"/>
          <w:szCs w:val="22"/>
        </w:rPr>
        <w:t>ond</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çõ</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4"/>
          <w:sz w:val="22"/>
          <w:szCs w:val="22"/>
        </w:rPr>
        <w:t xml:space="preserve"> </w:t>
      </w:r>
      <w:r w:rsidRPr="001A3C4F">
        <w:rPr>
          <w:rFonts w:ascii="Times New Roman" w:eastAsia="Times New Roman" w:hAnsi="Times New Roman" w:cs="Times New Roman"/>
          <w:spacing w:val="-2"/>
          <w:sz w:val="22"/>
          <w:szCs w:val="22"/>
        </w:rPr>
        <w:t>(</w:t>
      </w:r>
      <w:r w:rsidR="00B577E4" w:rsidRPr="001A3C4F">
        <w:rPr>
          <w:rFonts w:ascii="Times New Roman" w:eastAsia="Times New Roman" w:hAnsi="Times New Roman" w:cs="Times New Roman"/>
          <w:spacing w:val="1"/>
          <w:sz w:val="22"/>
          <w:szCs w:val="22"/>
        </w:rPr>
        <w:t>a</w:t>
      </w:r>
      <w:r w:rsidRPr="001A3C4F">
        <w:rPr>
          <w:rFonts w:ascii="Times New Roman" w:eastAsia="Times New Roman" w:hAnsi="Times New Roman" w:cs="Times New Roman"/>
          <w:sz w:val="22"/>
          <w:szCs w:val="22"/>
        </w:rPr>
        <w:t>)</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s</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5"/>
          <w:sz w:val="22"/>
          <w:szCs w:val="22"/>
        </w:rPr>
        <w:t xml:space="preserve"> </w:t>
      </w:r>
      <w:proofErr w:type="spellStart"/>
      <w:r w:rsidR="00B73827" w:rsidRPr="001A3C4F">
        <w:rPr>
          <w:rFonts w:ascii="Times New Roman" w:eastAsia="Times New Roman" w:hAnsi="Times New Roman" w:cs="Times New Roman"/>
          <w:i/>
          <w:sz w:val="22"/>
          <w:szCs w:val="22"/>
        </w:rPr>
        <w:t>Covenant</w:t>
      </w:r>
      <w:proofErr w:type="spellEnd"/>
      <w:r w:rsidR="00B73827" w:rsidRPr="001A3C4F">
        <w:rPr>
          <w:rFonts w:ascii="Times New Roman" w:eastAsia="Times New Roman" w:hAnsi="Times New Roman" w:cs="Times New Roman"/>
          <w:i/>
          <w:sz w:val="22"/>
          <w:szCs w:val="22"/>
        </w:rPr>
        <w:t xml:space="preserve"> </w:t>
      </w:r>
      <w:r w:rsidR="00B73827" w:rsidRPr="001A3C4F">
        <w:rPr>
          <w:rFonts w:ascii="Times New Roman" w:eastAsia="Times New Roman" w:hAnsi="Times New Roman" w:cs="Times New Roman"/>
          <w:iCs/>
          <w:sz w:val="22"/>
          <w:szCs w:val="22"/>
        </w:rPr>
        <w:t>Financeiro</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z w:val="22"/>
          <w:szCs w:val="22"/>
        </w:rPr>
        <w:t xml:space="preserve">da </w:t>
      </w:r>
      <w:r w:rsidR="007F6D11" w:rsidRPr="001A3C4F">
        <w:rPr>
          <w:rFonts w:ascii="Times New Roman" w:hAnsi="Times New Roman" w:cs="Times New Roman"/>
          <w:sz w:val="22"/>
          <w:szCs w:val="22"/>
        </w:rPr>
        <w:t>Devedora</w:t>
      </w:r>
      <w:r w:rsidR="007F6D11" w:rsidRPr="001A3C4F">
        <w:rPr>
          <w:rFonts w:ascii="Times New Roman" w:eastAsia="Times New Roman" w:hAnsi="Times New Roman" w:cs="Times New Roman"/>
          <w:sz w:val="22"/>
          <w:szCs w:val="22"/>
        </w:rPr>
        <w:t xml:space="preserve"> </w:t>
      </w:r>
      <w:r w:rsidRPr="001A3C4F">
        <w:rPr>
          <w:rFonts w:ascii="Times New Roman" w:eastAsia="Times New Roman" w:hAnsi="Times New Roman" w:cs="Times New Roman"/>
          <w:spacing w:val="-2"/>
          <w:sz w:val="22"/>
          <w:szCs w:val="22"/>
        </w:rPr>
        <w:t>s</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j</w:t>
      </w:r>
      <w:r w:rsidRPr="001A3C4F">
        <w:rPr>
          <w:rFonts w:ascii="Times New Roman" w:eastAsia="Times New Roman" w:hAnsi="Times New Roman" w:cs="Times New Roman"/>
          <w:sz w:val="22"/>
          <w:szCs w:val="22"/>
        </w:rPr>
        <w:t xml:space="preserve">a </w:t>
      </w:r>
      <w:r w:rsidRPr="001A3C4F">
        <w:rPr>
          <w:rFonts w:ascii="Times New Roman" w:eastAsia="Times New Roman" w:hAnsi="Times New Roman" w:cs="Times New Roman"/>
          <w:spacing w:val="1"/>
          <w:sz w:val="22"/>
          <w:szCs w:val="22"/>
        </w:rPr>
        <w:t>m</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 xml:space="preserve">or </w:t>
      </w:r>
      <w:r w:rsidRPr="001A3C4F">
        <w:rPr>
          <w:rFonts w:ascii="Times New Roman" w:eastAsia="Times New Roman" w:hAnsi="Times New Roman" w:cs="Times New Roman"/>
          <w:spacing w:val="1"/>
          <w:sz w:val="22"/>
          <w:szCs w:val="22"/>
        </w:rPr>
        <w:t>d</w:t>
      </w:r>
      <w:r w:rsidRPr="001A3C4F">
        <w:rPr>
          <w:rFonts w:ascii="Times New Roman" w:eastAsia="Times New Roman" w:hAnsi="Times New Roman" w:cs="Times New Roman"/>
          <w:sz w:val="22"/>
          <w:szCs w:val="22"/>
        </w:rPr>
        <w:t xml:space="preserve">o que </w:t>
      </w:r>
      <w:r w:rsidR="00B73827"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z w:val="22"/>
          <w:szCs w:val="22"/>
        </w:rPr>
        <w:t xml:space="preserve"> </w:t>
      </w:r>
      <w:r w:rsidR="00B73827" w:rsidRPr="001A3C4F">
        <w:rPr>
          <w:rFonts w:ascii="Times New Roman" w:eastAsia="Times New Roman" w:hAnsi="Times New Roman" w:cs="Times New Roman"/>
          <w:sz w:val="22"/>
          <w:szCs w:val="22"/>
        </w:rPr>
        <w:t>permitido nos termo</w:t>
      </w:r>
      <w:r w:rsidR="000E0910" w:rsidRPr="001A3C4F">
        <w:rPr>
          <w:rFonts w:ascii="Times New Roman" w:eastAsia="Times New Roman" w:hAnsi="Times New Roman" w:cs="Times New Roman"/>
          <w:sz w:val="22"/>
          <w:szCs w:val="22"/>
        </w:rPr>
        <w:t>s</w:t>
      </w:r>
      <w:r w:rsidR="00B73827" w:rsidRPr="001A3C4F">
        <w:rPr>
          <w:rFonts w:ascii="Times New Roman" w:eastAsia="Times New Roman" w:hAnsi="Times New Roman" w:cs="Times New Roman"/>
          <w:sz w:val="22"/>
          <w:szCs w:val="22"/>
        </w:rPr>
        <w:t xml:space="preserve"> da presente Escritura de Emissão</w:t>
      </w:r>
      <w:r w:rsidR="00AB4F8D" w:rsidRPr="001A3C4F">
        <w:rPr>
          <w:rFonts w:ascii="Times New Roman" w:eastAsia="Times New Roman" w:hAnsi="Times New Roman" w:cs="Times New Roman"/>
          <w:sz w:val="22"/>
          <w:szCs w:val="22"/>
        </w:rPr>
        <w:t>, será permitida a distribuição apenas do valor correspondente ao dividendo mínimo obrigatório, ou seja, de 25% (vinte e cinco por cento) sobre o lucro do exercício em referência, nos termos do artigo 202 da Lei das Sociedades por Ações ("</w:t>
      </w:r>
      <w:r w:rsidR="00AB4F8D" w:rsidRPr="001A3C4F">
        <w:rPr>
          <w:rFonts w:ascii="Times New Roman" w:eastAsia="Times New Roman" w:hAnsi="Times New Roman" w:cs="Times New Roman"/>
          <w:sz w:val="22"/>
          <w:szCs w:val="22"/>
          <w:u w:val="single"/>
        </w:rPr>
        <w:t>Dividendo Mínimo Obrigatório</w:t>
      </w:r>
      <w:r w:rsidR="00AB4F8D" w:rsidRPr="001A3C4F">
        <w:rPr>
          <w:rFonts w:ascii="Times New Roman" w:eastAsia="Times New Roman" w:hAnsi="Times New Roman" w:cs="Times New Roman"/>
          <w:sz w:val="22"/>
          <w:szCs w:val="22"/>
        </w:rPr>
        <w:t>")</w:t>
      </w:r>
      <w:r w:rsidRPr="001A3C4F">
        <w:rPr>
          <w:rFonts w:ascii="Times New Roman" w:eastAsia="Times New Roman" w:hAnsi="Times New Roman" w:cs="Times New Roman"/>
          <w:sz w:val="22"/>
          <w:szCs w:val="22"/>
        </w:rPr>
        <w:t>;</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pacing w:val="1"/>
          <w:sz w:val="22"/>
          <w:szCs w:val="22"/>
        </w:rPr>
        <w:t>(</w:t>
      </w:r>
      <w:r w:rsidR="00B577E4" w:rsidRPr="001A3C4F">
        <w:rPr>
          <w:rFonts w:ascii="Times New Roman" w:eastAsia="Times New Roman" w:hAnsi="Times New Roman" w:cs="Times New Roman"/>
          <w:spacing w:val="-1"/>
          <w:sz w:val="22"/>
          <w:szCs w:val="22"/>
        </w:rPr>
        <w:t>b</w:t>
      </w:r>
      <w:r w:rsidRPr="001A3C4F">
        <w:rPr>
          <w:rFonts w:ascii="Times New Roman" w:eastAsia="Times New Roman" w:hAnsi="Times New Roman" w:cs="Times New Roman"/>
          <w:sz w:val="22"/>
          <w:szCs w:val="22"/>
        </w:rPr>
        <w:t>)</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z w:val="22"/>
          <w:szCs w:val="22"/>
        </w:rPr>
        <w:t>caso o</w:t>
      </w:r>
      <w:r w:rsidRPr="001A3C4F">
        <w:rPr>
          <w:rFonts w:ascii="Times New Roman" w:eastAsia="Times New Roman" w:hAnsi="Times New Roman" w:cs="Times New Roman"/>
          <w:spacing w:val="6"/>
          <w:sz w:val="22"/>
          <w:szCs w:val="22"/>
        </w:rPr>
        <w:t xml:space="preserve"> </w:t>
      </w:r>
      <w:proofErr w:type="spellStart"/>
      <w:r w:rsidRPr="001A3C4F">
        <w:rPr>
          <w:rFonts w:ascii="Times New Roman" w:eastAsia="Times New Roman" w:hAnsi="Times New Roman" w:cs="Times New Roman"/>
          <w:i/>
          <w:sz w:val="22"/>
          <w:szCs w:val="22"/>
        </w:rPr>
        <w:t>c</w:t>
      </w:r>
      <w:r w:rsidRPr="001A3C4F">
        <w:rPr>
          <w:rFonts w:ascii="Times New Roman" w:eastAsia="Times New Roman" w:hAnsi="Times New Roman" w:cs="Times New Roman"/>
          <w:i/>
          <w:spacing w:val="-2"/>
          <w:sz w:val="22"/>
          <w:szCs w:val="22"/>
        </w:rPr>
        <w:t>o</w:t>
      </w:r>
      <w:r w:rsidRPr="001A3C4F">
        <w:rPr>
          <w:rFonts w:ascii="Times New Roman" w:eastAsia="Times New Roman" w:hAnsi="Times New Roman" w:cs="Times New Roman"/>
          <w:i/>
          <w:sz w:val="22"/>
          <w:szCs w:val="22"/>
        </w:rPr>
        <w:t>ven</w:t>
      </w:r>
      <w:r w:rsidRPr="001A3C4F">
        <w:rPr>
          <w:rFonts w:ascii="Times New Roman" w:eastAsia="Times New Roman" w:hAnsi="Times New Roman" w:cs="Times New Roman"/>
          <w:i/>
          <w:spacing w:val="-2"/>
          <w:sz w:val="22"/>
          <w:szCs w:val="22"/>
        </w:rPr>
        <w:t>a</w:t>
      </w:r>
      <w:r w:rsidRPr="001A3C4F">
        <w:rPr>
          <w:rFonts w:ascii="Times New Roman" w:eastAsia="Times New Roman" w:hAnsi="Times New Roman" w:cs="Times New Roman"/>
          <w:i/>
          <w:sz w:val="22"/>
          <w:szCs w:val="22"/>
        </w:rPr>
        <w:t>nt</w:t>
      </w:r>
      <w:proofErr w:type="spellEnd"/>
      <w:r w:rsidRPr="001A3C4F">
        <w:rPr>
          <w:rFonts w:ascii="Times New Roman" w:eastAsia="Times New Roman" w:hAnsi="Times New Roman" w:cs="Times New Roman"/>
          <w:i/>
          <w:spacing w:val="2"/>
          <w:sz w:val="22"/>
          <w:szCs w:val="22"/>
        </w:rPr>
        <w:t xml:space="preserve"> </w:t>
      </w:r>
      <w:r w:rsidRPr="001A3C4F">
        <w:rPr>
          <w:rFonts w:ascii="Times New Roman" w:eastAsia="Times New Roman" w:hAnsi="Times New Roman" w:cs="Times New Roman"/>
          <w:spacing w:val="1"/>
          <w:sz w:val="22"/>
          <w:szCs w:val="22"/>
        </w:rPr>
        <w:t>f</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nan</w:t>
      </w:r>
      <w:r w:rsidRPr="001A3C4F">
        <w:rPr>
          <w:rFonts w:ascii="Times New Roman" w:eastAsia="Times New Roman" w:hAnsi="Times New Roman" w:cs="Times New Roman"/>
          <w:spacing w:val="-2"/>
          <w:sz w:val="22"/>
          <w:szCs w:val="22"/>
        </w:rPr>
        <w:t>ce</w:t>
      </w:r>
      <w:r w:rsidRPr="001A3C4F">
        <w:rPr>
          <w:rFonts w:ascii="Times New Roman" w:eastAsia="Times New Roman" w:hAnsi="Times New Roman" w:cs="Times New Roman"/>
          <w:spacing w:val="1"/>
          <w:sz w:val="22"/>
          <w:szCs w:val="22"/>
        </w:rPr>
        <w:t>ir</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pacing w:val="-3"/>
          <w:sz w:val="22"/>
          <w:szCs w:val="22"/>
        </w:rPr>
        <w:t>D</w:t>
      </w:r>
      <w:r w:rsidRPr="001A3C4F">
        <w:rPr>
          <w:rFonts w:ascii="Times New Roman" w:eastAsia="Times New Roman" w:hAnsi="Times New Roman" w:cs="Times New Roman"/>
          <w:spacing w:val="1"/>
          <w:sz w:val="22"/>
          <w:szCs w:val="22"/>
        </w:rPr>
        <w:t>í</w:t>
      </w:r>
      <w:r w:rsidRPr="001A3C4F">
        <w:rPr>
          <w:rFonts w:ascii="Times New Roman" w:eastAsia="Times New Roman" w:hAnsi="Times New Roman" w:cs="Times New Roman"/>
          <w:sz w:val="22"/>
          <w:szCs w:val="22"/>
        </w:rPr>
        <w:t>v</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da</w:t>
      </w:r>
      <w:r w:rsidRPr="001A3C4F">
        <w:rPr>
          <w:rFonts w:ascii="Times New Roman" w:eastAsia="Times New Roman" w:hAnsi="Times New Roman" w:cs="Times New Roman"/>
          <w:spacing w:val="4"/>
          <w:sz w:val="22"/>
          <w:szCs w:val="22"/>
        </w:rPr>
        <w:t xml:space="preserve"> </w:t>
      </w:r>
      <w:r w:rsidRPr="001A3C4F">
        <w:rPr>
          <w:rFonts w:ascii="Times New Roman" w:eastAsia="Times New Roman" w:hAnsi="Times New Roman" w:cs="Times New Roman"/>
          <w:spacing w:val="-3"/>
          <w:sz w:val="22"/>
          <w:szCs w:val="22"/>
        </w:rPr>
        <w:t>L</w:t>
      </w:r>
      <w:r w:rsidRPr="001A3C4F">
        <w:rPr>
          <w:rFonts w:ascii="Times New Roman" w:eastAsia="Times New Roman" w:hAnsi="Times New Roman" w:cs="Times New Roman"/>
          <w:spacing w:val="1"/>
          <w:sz w:val="22"/>
          <w:szCs w:val="22"/>
        </w:rPr>
        <w:t>í</w:t>
      </w:r>
      <w:r w:rsidRPr="001A3C4F">
        <w:rPr>
          <w:rFonts w:ascii="Times New Roman" w:eastAsia="Times New Roman" w:hAnsi="Times New Roman" w:cs="Times New Roman"/>
          <w:sz w:val="22"/>
          <w:szCs w:val="22"/>
        </w:rPr>
        <w:t>q</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d</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B</w:t>
      </w:r>
      <w:r w:rsidRPr="001A3C4F">
        <w:rPr>
          <w:rFonts w:ascii="Times New Roman" w:eastAsia="Times New Roman" w:hAnsi="Times New Roman" w:cs="Times New Roman"/>
          <w:spacing w:val="-2"/>
          <w:sz w:val="22"/>
          <w:szCs w:val="22"/>
        </w:rPr>
        <w:t>I</w:t>
      </w:r>
      <w:r w:rsidRPr="001A3C4F">
        <w:rPr>
          <w:rFonts w:ascii="Times New Roman" w:eastAsia="Times New Roman" w:hAnsi="Times New Roman" w:cs="Times New Roman"/>
          <w:sz w:val="22"/>
          <w:szCs w:val="22"/>
        </w:rPr>
        <w:t>T</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da</w:t>
      </w:r>
      <w:r w:rsidRPr="001A3C4F">
        <w:rPr>
          <w:rFonts w:ascii="Times New Roman" w:eastAsia="Times New Roman" w:hAnsi="Times New Roman" w:cs="Times New Roman"/>
          <w:spacing w:val="3"/>
          <w:sz w:val="22"/>
          <w:szCs w:val="22"/>
        </w:rPr>
        <w:t xml:space="preserve"> </w:t>
      </w:r>
      <w:r w:rsidR="007F6D11" w:rsidRPr="001A3C4F">
        <w:rPr>
          <w:rFonts w:ascii="Times New Roman" w:hAnsi="Times New Roman" w:cs="Times New Roman"/>
          <w:sz w:val="22"/>
          <w:szCs w:val="22"/>
        </w:rPr>
        <w:t>Devedora</w:t>
      </w:r>
      <w:r w:rsidR="007F6D11" w:rsidRPr="001A3C4F">
        <w:rPr>
          <w:rFonts w:ascii="Times New Roman" w:eastAsia="Times New Roman" w:hAnsi="Times New Roman" w:cs="Times New Roman"/>
          <w:sz w:val="22"/>
          <w:szCs w:val="22"/>
        </w:rPr>
        <w:t xml:space="preserve"> </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
          <w:sz w:val="22"/>
          <w:szCs w:val="22"/>
        </w:rPr>
        <w:t>ej</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53"/>
          <w:sz w:val="22"/>
          <w:szCs w:val="22"/>
        </w:rPr>
        <w:t xml:space="preserve"> </w:t>
      </w:r>
      <w:r w:rsidRPr="001A3C4F">
        <w:rPr>
          <w:rFonts w:ascii="Times New Roman" w:eastAsia="Times New Roman" w:hAnsi="Times New Roman" w:cs="Times New Roman"/>
          <w:spacing w:val="1"/>
          <w:sz w:val="22"/>
          <w:szCs w:val="22"/>
        </w:rPr>
        <w:t>m</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z w:val="22"/>
          <w:szCs w:val="22"/>
        </w:rPr>
        <w:t>r</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do q</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z w:val="22"/>
          <w:szCs w:val="22"/>
        </w:rPr>
        <w:t>2,5x</w:t>
      </w:r>
      <w:r w:rsidRPr="001A3C4F">
        <w:rPr>
          <w:rFonts w:ascii="Times New Roman" w:eastAsia="Times New Roman" w:hAnsi="Times New Roman" w:cs="Times New Roman"/>
          <w:spacing w:val="53"/>
          <w:sz w:val="22"/>
          <w:szCs w:val="22"/>
        </w:rPr>
        <w:t xml:space="preserve"> </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53"/>
          <w:sz w:val="22"/>
          <w:szCs w:val="22"/>
        </w:rPr>
        <w:t xml:space="preserve"> </w:t>
      </w:r>
      <w:r w:rsidRPr="001A3C4F">
        <w:rPr>
          <w:rFonts w:ascii="Times New Roman" w:eastAsia="Times New Roman" w:hAnsi="Times New Roman" w:cs="Times New Roman"/>
          <w:spacing w:val="1"/>
          <w:sz w:val="22"/>
          <w:szCs w:val="22"/>
        </w:rPr>
        <w:t>m</w:t>
      </w:r>
      <w:r w:rsidRPr="001A3C4F">
        <w:rPr>
          <w:rFonts w:ascii="Times New Roman" w:eastAsia="Times New Roman" w:hAnsi="Times New Roman" w:cs="Times New Roman"/>
          <w:sz w:val="22"/>
          <w:szCs w:val="22"/>
        </w:rPr>
        <w:t>en</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z w:val="22"/>
          <w:szCs w:val="22"/>
        </w:rPr>
        <w:t>r</w:t>
      </w:r>
      <w:r w:rsidR="00E74578" w:rsidRPr="001A3C4F">
        <w:rPr>
          <w:rFonts w:ascii="Times New Roman" w:eastAsia="Times New Roman" w:hAnsi="Times New Roman" w:cs="Times New Roman"/>
          <w:sz w:val="22"/>
          <w:szCs w:val="22"/>
        </w:rPr>
        <w:t xml:space="preserve"> </w:t>
      </w:r>
      <w:r w:rsidRPr="001A3C4F">
        <w:rPr>
          <w:rFonts w:ascii="Times New Roman" w:eastAsia="Times New Roman" w:hAnsi="Times New Roman" w:cs="Times New Roman"/>
          <w:sz w:val="22"/>
          <w:szCs w:val="22"/>
        </w:rPr>
        <w:t>ou</w:t>
      </w:r>
      <w:r w:rsidRPr="001A3C4F">
        <w:rPr>
          <w:rFonts w:ascii="Times New Roman" w:eastAsia="Times New Roman" w:hAnsi="Times New Roman" w:cs="Times New Roman"/>
          <w:spacing w:val="53"/>
          <w:sz w:val="22"/>
          <w:szCs w:val="22"/>
        </w:rPr>
        <w:t xml:space="preserve"> </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gu</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z w:val="22"/>
          <w:szCs w:val="22"/>
        </w:rPr>
        <w:t>l</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 xml:space="preserve"> </w:t>
      </w:r>
      <w:r w:rsidR="00676992" w:rsidRPr="001A3C4F">
        <w:rPr>
          <w:rFonts w:ascii="Times New Roman" w:eastAsia="Times New Roman" w:hAnsi="Times New Roman" w:cs="Times New Roman"/>
          <w:sz w:val="22"/>
          <w:szCs w:val="22"/>
        </w:rPr>
        <w:t>4</w:t>
      </w:r>
      <w:r w:rsidRPr="001A3C4F">
        <w:rPr>
          <w:rFonts w:ascii="Times New Roman" w:eastAsia="Times New Roman" w:hAnsi="Times New Roman" w:cs="Times New Roman"/>
          <w:spacing w:val="2"/>
          <w:sz w:val="22"/>
          <w:szCs w:val="22"/>
        </w:rPr>
        <w:t>x</w:t>
      </w:r>
      <w:r w:rsidRPr="001A3C4F">
        <w:rPr>
          <w:rFonts w:ascii="Times New Roman" w:eastAsia="Times New Roman" w:hAnsi="Times New Roman" w:cs="Times New Roman"/>
          <w:sz w:val="22"/>
          <w:szCs w:val="22"/>
        </w:rPr>
        <w:t>,</w:t>
      </w:r>
      <w:r w:rsidRPr="001A3C4F">
        <w:rPr>
          <w:rFonts w:ascii="Times New Roman" w:eastAsia="Times New Roman" w:hAnsi="Times New Roman" w:cs="Times New Roman"/>
          <w:spacing w:val="53"/>
          <w:sz w:val="22"/>
          <w:szCs w:val="22"/>
        </w:rPr>
        <w:t xml:space="preserve"> </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
          <w:sz w:val="22"/>
          <w:szCs w:val="22"/>
        </w:rPr>
        <w:t>er</w:t>
      </w:r>
      <w:r w:rsidRPr="001A3C4F">
        <w:rPr>
          <w:rFonts w:ascii="Times New Roman" w:eastAsia="Times New Roman" w:hAnsi="Times New Roman" w:cs="Times New Roman"/>
          <w:sz w:val="22"/>
          <w:szCs w:val="22"/>
        </w:rPr>
        <w:t>á</w:t>
      </w:r>
      <w:r w:rsidRPr="001A3C4F">
        <w:rPr>
          <w:rFonts w:ascii="Times New Roman" w:eastAsia="Times New Roman" w:hAnsi="Times New Roman" w:cs="Times New Roman"/>
          <w:spacing w:val="54"/>
          <w:sz w:val="22"/>
          <w:szCs w:val="22"/>
        </w:rPr>
        <w:t xml:space="preserve"> </w:t>
      </w:r>
      <w:r w:rsidRPr="001A3C4F">
        <w:rPr>
          <w:rFonts w:ascii="Times New Roman" w:eastAsia="Times New Roman" w:hAnsi="Times New Roman" w:cs="Times New Roman"/>
          <w:sz w:val="22"/>
          <w:szCs w:val="22"/>
        </w:rPr>
        <w:t>pe</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pacing w:val="-1"/>
          <w:sz w:val="22"/>
          <w:szCs w:val="22"/>
        </w:rPr>
        <w:t>m</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 xml:space="preserve">da </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s</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b</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ç</w:t>
      </w:r>
      <w:r w:rsidRPr="001A3C4F">
        <w:rPr>
          <w:rFonts w:ascii="Times New Roman" w:eastAsia="Times New Roman" w:hAnsi="Times New Roman" w:cs="Times New Roman"/>
          <w:spacing w:val="-2"/>
          <w:sz w:val="22"/>
          <w:szCs w:val="22"/>
        </w:rPr>
        <w:t>ã</w:t>
      </w:r>
      <w:r w:rsidRPr="001A3C4F">
        <w:rPr>
          <w:rFonts w:ascii="Times New Roman" w:eastAsia="Times New Roman" w:hAnsi="Times New Roman" w:cs="Times New Roman"/>
          <w:sz w:val="22"/>
          <w:szCs w:val="22"/>
        </w:rPr>
        <w:t xml:space="preserve">o de </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é</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z w:val="22"/>
          <w:szCs w:val="22"/>
        </w:rPr>
        <w:t>5</w:t>
      </w:r>
      <w:r w:rsidRPr="001A3C4F">
        <w:rPr>
          <w:rFonts w:ascii="Times New Roman" w:eastAsia="Times New Roman" w:hAnsi="Times New Roman" w:cs="Times New Roman"/>
          <w:spacing w:val="-2"/>
          <w:sz w:val="22"/>
          <w:szCs w:val="22"/>
        </w:rPr>
        <w:t>0</w:t>
      </w:r>
      <w:r w:rsidRPr="001A3C4F">
        <w:rPr>
          <w:rFonts w:ascii="Times New Roman" w:eastAsia="Times New Roman" w:hAnsi="Times New Roman" w:cs="Times New Roman"/>
          <w:sz w:val="22"/>
          <w:szCs w:val="22"/>
        </w:rPr>
        <w:t xml:space="preserve">% </w:t>
      </w:r>
      <w:r w:rsidRPr="001A3C4F">
        <w:rPr>
          <w:rFonts w:ascii="Times New Roman" w:eastAsia="Times New Roman" w:hAnsi="Times New Roman" w:cs="Times New Roman"/>
          <w:spacing w:val="1"/>
          <w:sz w:val="22"/>
          <w:szCs w:val="22"/>
        </w:rPr>
        <w:t>(</w:t>
      </w:r>
      <w:r w:rsidRPr="001A3C4F">
        <w:rPr>
          <w:rFonts w:ascii="Times New Roman" w:eastAsia="Times New Roman" w:hAnsi="Times New Roman" w:cs="Times New Roman"/>
          <w:sz w:val="22"/>
          <w:szCs w:val="22"/>
        </w:rPr>
        <w:t>c</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z w:val="22"/>
          <w:szCs w:val="22"/>
        </w:rPr>
        <w:t>que</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p</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z w:val="22"/>
          <w:szCs w:val="22"/>
        </w:rPr>
        <w:t>r</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c</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z w:val="22"/>
          <w:szCs w:val="22"/>
        </w:rPr>
        <w:t>)</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 xml:space="preserve">do </w:t>
      </w:r>
      <w:r w:rsidRPr="001A3C4F">
        <w:rPr>
          <w:rFonts w:ascii="Times New Roman" w:eastAsia="Times New Roman" w:hAnsi="Times New Roman" w:cs="Times New Roman"/>
          <w:spacing w:val="2"/>
          <w:sz w:val="22"/>
          <w:szCs w:val="22"/>
        </w:rPr>
        <w:t>l</w:t>
      </w:r>
      <w:r w:rsidRPr="001A3C4F">
        <w:rPr>
          <w:rFonts w:ascii="Times New Roman" w:eastAsia="Times New Roman" w:hAnsi="Times New Roman" w:cs="Times New Roman"/>
          <w:sz w:val="22"/>
          <w:szCs w:val="22"/>
        </w:rPr>
        <w:t>uc</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pacing w:val="1"/>
          <w:sz w:val="22"/>
          <w:szCs w:val="22"/>
        </w:rPr>
        <w:t>í</w:t>
      </w:r>
      <w:r w:rsidRPr="001A3C4F">
        <w:rPr>
          <w:rFonts w:ascii="Times New Roman" w:eastAsia="Times New Roman" w:hAnsi="Times New Roman" w:cs="Times New Roman"/>
          <w:sz w:val="22"/>
          <w:szCs w:val="22"/>
        </w:rPr>
        <w:t>q</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do</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do</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z w:val="22"/>
          <w:szCs w:val="22"/>
        </w:rPr>
        <w:t>xe</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c</w:t>
      </w:r>
      <w:r w:rsidRPr="001A3C4F">
        <w:rPr>
          <w:rFonts w:ascii="Times New Roman" w:eastAsia="Times New Roman" w:hAnsi="Times New Roman" w:cs="Times New Roman"/>
          <w:spacing w:val="-1"/>
          <w:sz w:val="22"/>
          <w:szCs w:val="22"/>
        </w:rPr>
        <w:t>í</w:t>
      </w:r>
      <w:r w:rsidRPr="001A3C4F">
        <w:rPr>
          <w:rFonts w:ascii="Times New Roman" w:eastAsia="Times New Roman" w:hAnsi="Times New Roman" w:cs="Times New Roman"/>
          <w:sz w:val="22"/>
          <w:szCs w:val="22"/>
        </w:rPr>
        <w:t>c</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em</w:t>
      </w:r>
      <w:r w:rsidRPr="001A3C4F">
        <w:rPr>
          <w:rFonts w:ascii="Times New Roman" w:eastAsia="Times New Roman" w:hAnsi="Times New Roman" w:cs="Times New Roman"/>
          <w:spacing w:val="4"/>
          <w:sz w:val="22"/>
          <w:szCs w:val="22"/>
        </w:rPr>
        <w:t xml:space="preserve"> </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f</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ê</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z w:val="22"/>
          <w:szCs w:val="22"/>
        </w:rPr>
        <w:t>c</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3"/>
          <w:sz w:val="22"/>
          <w:szCs w:val="22"/>
        </w:rPr>
        <w:t xml:space="preserve"> </w:t>
      </w:r>
      <w:r w:rsidR="00291ECE" w:rsidRPr="001A3C4F">
        <w:rPr>
          <w:rFonts w:ascii="Times New Roman" w:eastAsia="Times New Roman" w:hAnsi="Times New Roman" w:cs="Times New Roman"/>
          <w:sz w:val="22"/>
          <w:szCs w:val="22"/>
        </w:rPr>
        <w:t xml:space="preserve">ou </w:t>
      </w:r>
      <w:r w:rsidRPr="001A3C4F">
        <w:rPr>
          <w:rFonts w:ascii="Times New Roman" w:eastAsia="Times New Roman" w:hAnsi="Times New Roman" w:cs="Times New Roman"/>
          <w:spacing w:val="1"/>
          <w:sz w:val="22"/>
          <w:szCs w:val="22"/>
        </w:rPr>
        <w:t>(</w:t>
      </w:r>
      <w:r w:rsidR="00B577E4" w:rsidRPr="001A3C4F">
        <w:rPr>
          <w:rFonts w:ascii="Times New Roman" w:eastAsia="Times New Roman" w:hAnsi="Times New Roman" w:cs="Times New Roman"/>
          <w:spacing w:val="-1"/>
          <w:sz w:val="22"/>
          <w:szCs w:val="22"/>
        </w:rPr>
        <w:t>c</w:t>
      </w:r>
      <w:r w:rsidRPr="001A3C4F">
        <w:rPr>
          <w:rFonts w:ascii="Times New Roman" w:eastAsia="Times New Roman" w:hAnsi="Times New Roman" w:cs="Times New Roman"/>
          <w:sz w:val="22"/>
          <w:szCs w:val="22"/>
        </w:rPr>
        <w:t>)</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c</w:t>
      </w:r>
      <w:r w:rsidRPr="001A3C4F">
        <w:rPr>
          <w:rFonts w:ascii="Times New Roman" w:eastAsia="Times New Roman" w:hAnsi="Times New Roman" w:cs="Times New Roman"/>
          <w:spacing w:val="-2"/>
          <w:sz w:val="22"/>
          <w:szCs w:val="22"/>
        </w:rPr>
        <w:t>as</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6"/>
          <w:sz w:val="22"/>
          <w:szCs w:val="22"/>
        </w:rPr>
        <w:t xml:space="preserve"> </w:t>
      </w:r>
      <w:proofErr w:type="spellStart"/>
      <w:r w:rsidRPr="001A3C4F">
        <w:rPr>
          <w:rFonts w:ascii="Times New Roman" w:eastAsia="Times New Roman" w:hAnsi="Times New Roman" w:cs="Times New Roman"/>
          <w:i/>
          <w:sz w:val="22"/>
          <w:szCs w:val="22"/>
        </w:rPr>
        <w:t>cov</w:t>
      </w:r>
      <w:r w:rsidRPr="001A3C4F">
        <w:rPr>
          <w:rFonts w:ascii="Times New Roman" w:eastAsia="Times New Roman" w:hAnsi="Times New Roman" w:cs="Times New Roman"/>
          <w:i/>
          <w:spacing w:val="-2"/>
          <w:sz w:val="22"/>
          <w:szCs w:val="22"/>
        </w:rPr>
        <w:t>e</w:t>
      </w:r>
      <w:r w:rsidRPr="001A3C4F">
        <w:rPr>
          <w:rFonts w:ascii="Times New Roman" w:eastAsia="Times New Roman" w:hAnsi="Times New Roman" w:cs="Times New Roman"/>
          <w:i/>
          <w:sz w:val="22"/>
          <w:szCs w:val="22"/>
        </w:rPr>
        <w:t>na</w:t>
      </w:r>
      <w:r w:rsidRPr="001A3C4F">
        <w:rPr>
          <w:rFonts w:ascii="Times New Roman" w:eastAsia="Times New Roman" w:hAnsi="Times New Roman" w:cs="Times New Roman"/>
          <w:i/>
          <w:spacing w:val="-2"/>
          <w:sz w:val="22"/>
          <w:szCs w:val="22"/>
        </w:rPr>
        <w:t>n</w:t>
      </w:r>
      <w:r w:rsidRPr="001A3C4F">
        <w:rPr>
          <w:rFonts w:ascii="Times New Roman" w:eastAsia="Times New Roman" w:hAnsi="Times New Roman" w:cs="Times New Roman"/>
          <w:i/>
          <w:sz w:val="22"/>
          <w:szCs w:val="22"/>
        </w:rPr>
        <w:t>t</w:t>
      </w:r>
      <w:proofErr w:type="spellEnd"/>
      <w:r w:rsidRPr="001A3C4F">
        <w:rPr>
          <w:rFonts w:ascii="Times New Roman" w:eastAsia="Times New Roman" w:hAnsi="Times New Roman" w:cs="Times New Roman"/>
          <w:i/>
          <w:sz w:val="22"/>
          <w:szCs w:val="22"/>
        </w:rPr>
        <w:t xml:space="preserve"> </w:t>
      </w:r>
      <w:r w:rsidRPr="001A3C4F">
        <w:rPr>
          <w:rFonts w:ascii="Times New Roman" w:eastAsia="Times New Roman" w:hAnsi="Times New Roman" w:cs="Times New Roman"/>
          <w:spacing w:val="1"/>
          <w:sz w:val="22"/>
          <w:szCs w:val="22"/>
        </w:rPr>
        <w:t>fi</w:t>
      </w:r>
      <w:r w:rsidRPr="001A3C4F">
        <w:rPr>
          <w:rFonts w:ascii="Times New Roman" w:eastAsia="Times New Roman" w:hAnsi="Times New Roman" w:cs="Times New Roman"/>
          <w:sz w:val="22"/>
          <w:szCs w:val="22"/>
        </w:rPr>
        <w:t>n</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z w:val="22"/>
          <w:szCs w:val="22"/>
        </w:rPr>
        <w:t>nc</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pacing w:val="1"/>
          <w:sz w:val="22"/>
          <w:szCs w:val="22"/>
        </w:rPr>
        <w:t>ir</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pacing w:val="-3"/>
          <w:sz w:val="22"/>
          <w:szCs w:val="22"/>
        </w:rPr>
        <w:t>D</w:t>
      </w:r>
      <w:r w:rsidRPr="001A3C4F">
        <w:rPr>
          <w:rFonts w:ascii="Times New Roman" w:eastAsia="Times New Roman" w:hAnsi="Times New Roman" w:cs="Times New Roman"/>
          <w:spacing w:val="1"/>
          <w:sz w:val="22"/>
          <w:szCs w:val="22"/>
        </w:rPr>
        <w:t>í</w:t>
      </w:r>
      <w:r w:rsidRPr="001A3C4F">
        <w:rPr>
          <w:rFonts w:ascii="Times New Roman" w:eastAsia="Times New Roman" w:hAnsi="Times New Roman" w:cs="Times New Roman"/>
          <w:sz w:val="22"/>
          <w:szCs w:val="22"/>
        </w:rPr>
        <w:t>v</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Líq</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d</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B</w:t>
      </w:r>
      <w:r w:rsidRPr="001A3C4F">
        <w:rPr>
          <w:rFonts w:ascii="Times New Roman" w:eastAsia="Times New Roman" w:hAnsi="Times New Roman" w:cs="Times New Roman"/>
          <w:spacing w:val="-2"/>
          <w:sz w:val="22"/>
          <w:szCs w:val="22"/>
        </w:rPr>
        <w:t>I</w:t>
      </w:r>
      <w:r w:rsidRPr="001A3C4F">
        <w:rPr>
          <w:rFonts w:ascii="Times New Roman" w:eastAsia="Times New Roman" w:hAnsi="Times New Roman" w:cs="Times New Roman"/>
          <w:sz w:val="22"/>
          <w:szCs w:val="22"/>
        </w:rPr>
        <w:t>T</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
          <w:sz w:val="22"/>
          <w:szCs w:val="22"/>
        </w:rPr>
        <w:t>ej</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pacing w:val="1"/>
          <w:sz w:val="22"/>
          <w:szCs w:val="22"/>
        </w:rPr>
        <w:t>m</w:t>
      </w:r>
      <w:r w:rsidRPr="001A3C4F">
        <w:rPr>
          <w:rFonts w:ascii="Times New Roman" w:eastAsia="Times New Roman" w:hAnsi="Times New Roman" w:cs="Times New Roman"/>
          <w:sz w:val="22"/>
          <w:szCs w:val="22"/>
        </w:rPr>
        <w:t>en</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z w:val="22"/>
          <w:szCs w:val="22"/>
        </w:rPr>
        <w:t>r</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ou</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g</w:t>
      </w:r>
      <w:r w:rsidRPr="001A3C4F">
        <w:rPr>
          <w:rFonts w:ascii="Times New Roman" w:eastAsia="Times New Roman" w:hAnsi="Times New Roman" w:cs="Times New Roman"/>
          <w:sz w:val="22"/>
          <w:szCs w:val="22"/>
        </w:rPr>
        <w:t>u</w:t>
      </w:r>
      <w:r w:rsidRPr="001A3C4F">
        <w:rPr>
          <w:rFonts w:ascii="Times New Roman" w:eastAsia="Times New Roman" w:hAnsi="Times New Roman" w:cs="Times New Roman"/>
          <w:spacing w:val="4"/>
          <w:sz w:val="22"/>
          <w:szCs w:val="22"/>
        </w:rPr>
        <w:t>a</w:t>
      </w:r>
      <w:r w:rsidRPr="001A3C4F">
        <w:rPr>
          <w:rFonts w:ascii="Times New Roman" w:eastAsia="Times New Roman" w:hAnsi="Times New Roman" w:cs="Times New Roman"/>
          <w:sz w:val="22"/>
          <w:szCs w:val="22"/>
        </w:rPr>
        <w:t>l</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2,5x,</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
          <w:sz w:val="22"/>
          <w:szCs w:val="22"/>
        </w:rPr>
        <w:t>e</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z w:val="22"/>
          <w:szCs w:val="22"/>
        </w:rPr>
        <w:t>á</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pe</w:t>
      </w:r>
      <w:r w:rsidRPr="001A3C4F">
        <w:rPr>
          <w:rFonts w:ascii="Times New Roman" w:eastAsia="Times New Roman" w:hAnsi="Times New Roman" w:cs="Times New Roman"/>
          <w:spacing w:val="-1"/>
          <w:sz w:val="22"/>
          <w:szCs w:val="22"/>
        </w:rPr>
        <w:t>rm</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da</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a d</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1"/>
          <w:sz w:val="22"/>
          <w:szCs w:val="22"/>
        </w:rPr>
        <w:t>ri</w:t>
      </w:r>
      <w:r w:rsidRPr="001A3C4F">
        <w:rPr>
          <w:rFonts w:ascii="Times New Roman" w:eastAsia="Times New Roman" w:hAnsi="Times New Roman" w:cs="Times New Roman"/>
          <w:spacing w:val="-2"/>
          <w:sz w:val="22"/>
          <w:szCs w:val="22"/>
        </w:rPr>
        <w:t>b</w:t>
      </w:r>
      <w:r w:rsidRPr="001A3C4F">
        <w:rPr>
          <w:rFonts w:ascii="Times New Roman" w:eastAsia="Times New Roman" w:hAnsi="Times New Roman" w:cs="Times New Roman"/>
          <w:sz w:val="22"/>
          <w:szCs w:val="22"/>
        </w:rPr>
        <w:t>u</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ç</w:t>
      </w:r>
      <w:r w:rsidRPr="001A3C4F">
        <w:rPr>
          <w:rFonts w:ascii="Times New Roman" w:eastAsia="Times New Roman" w:hAnsi="Times New Roman" w:cs="Times New Roman"/>
          <w:sz w:val="22"/>
          <w:szCs w:val="22"/>
        </w:rPr>
        <w:t>ão</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e a</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 xml:space="preserve">é </w:t>
      </w:r>
      <w:r w:rsidRPr="001A3C4F">
        <w:rPr>
          <w:rFonts w:ascii="Times New Roman" w:eastAsia="Times New Roman" w:hAnsi="Times New Roman" w:cs="Times New Roman"/>
          <w:spacing w:val="-2"/>
          <w:sz w:val="22"/>
          <w:szCs w:val="22"/>
        </w:rPr>
        <w:t>1</w:t>
      </w:r>
      <w:r w:rsidRPr="001A3C4F">
        <w:rPr>
          <w:rFonts w:ascii="Times New Roman" w:eastAsia="Times New Roman" w:hAnsi="Times New Roman" w:cs="Times New Roman"/>
          <w:sz w:val="22"/>
          <w:szCs w:val="22"/>
        </w:rPr>
        <w:t>00%</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pacing w:val="1"/>
          <w:sz w:val="22"/>
          <w:szCs w:val="22"/>
        </w:rPr>
        <w:t>(</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z w:val="22"/>
          <w:szCs w:val="22"/>
        </w:rPr>
        <w:t>em</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pacing w:val="-2"/>
          <w:sz w:val="22"/>
          <w:szCs w:val="22"/>
        </w:rPr>
        <w:t>p</w:t>
      </w:r>
      <w:r w:rsidRPr="001A3C4F">
        <w:rPr>
          <w:rFonts w:ascii="Times New Roman" w:eastAsia="Times New Roman" w:hAnsi="Times New Roman" w:cs="Times New Roman"/>
          <w:sz w:val="22"/>
          <w:szCs w:val="22"/>
        </w:rPr>
        <w:t>or</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 xml:space="preserve">o </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u</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 xml:space="preserve">o </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pacing w:val="1"/>
          <w:sz w:val="22"/>
          <w:szCs w:val="22"/>
        </w:rPr>
        <w:t>í</w:t>
      </w:r>
      <w:r w:rsidRPr="001A3C4F">
        <w:rPr>
          <w:rFonts w:ascii="Times New Roman" w:eastAsia="Times New Roman" w:hAnsi="Times New Roman" w:cs="Times New Roman"/>
          <w:sz w:val="22"/>
          <w:szCs w:val="22"/>
        </w:rPr>
        <w:t>q</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pacing w:val="3"/>
          <w:sz w:val="22"/>
          <w:szCs w:val="22"/>
        </w:rPr>
        <w:t>i</w:t>
      </w:r>
      <w:r w:rsidRPr="001A3C4F">
        <w:rPr>
          <w:rFonts w:ascii="Times New Roman" w:eastAsia="Times New Roman" w:hAnsi="Times New Roman" w:cs="Times New Roman"/>
          <w:sz w:val="22"/>
          <w:szCs w:val="22"/>
        </w:rPr>
        <w:t xml:space="preserve">do </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z w:val="22"/>
          <w:szCs w:val="22"/>
        </w:rPr>
        <w:t>ex</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pacing w:val="1"/>
          <w:sz w:val="22"/>
          <w:szCs w:val="22"/>
        </w:rPr>
        <w:t>í</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em</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f</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ên</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a</w:t>
      </w:r>
      <w:r w:rsidR="00291ECE" w:rsidRPr="001A3C4F">
        <w:rPr>
          <w:rFonts w:ascii="Times New Roman" w:eastAsia="Times New Roman" w:hAnsi="Times New Roman" w:cs="Times New Roman"/>
          <w:sz w:val="22"/>
          <w:szCs w:val="22"/>
        </w:rPr>
        <w:t xml:space="preserve"> ou (</w:t>
      </w:r>
      <w:r w:rsidR="00B577E4" w:rsidRPr="001A3C4F">
        <w:rPr>
          <w:rFonts w:ascii="Times New Roman" w:eastAsia="Times New Roman" w:hAnsi="Times New Roman" w:cs="Times New Roman"/>
          <w:sz w:val="22"/>
          <w:szCs w:val="22"/>
        </w:rPr>
        <w:t>d</w:t>
      </w:r>
      <w:r w:rsidR="00291ECE" w:rsidRPr="001A3C4F">
        <w:rPr>
          <w:rFonts w:ascii="Times New Roman" w:eastAsia="Times New Roman" w:hAnsi="Times New Roman" w:cs="Times New Roman"/>
          <w:sz w:val="22"/>
          <w:szCs w:val="22"/>
        </w:rPr>
        <w:t xml:space="preserve">) caso a </w:t>
      </w:r>
      <w:r w:rsidR="00477D60" w:rsidRPr="001A3C4F">
        <w:rPr>
          <w:rFonts w:ascii="Times New Roman" w:hAnsi="Times New Roman" w:cs="Times New Roman"/>
          <w:bCs/>
          <w:sz w:val="22"/>
          <w:szCs w:val="22"/>
        </w:rPr>
        <w:t>Devedora</w:t>
      </w:r>
      <w:r w:rsidR="00477D60" w:rsidRPr="001A3C4F">
        <w:rPr>
          <w:rFonts w:ascii="Times New Roman" w:eastAsia="Times New Roman" w:hAnsi="Times New Roman" w:cs="Times New Roman"/>
          <w:sz w:val="22"/>
          <w:szCs w:val="22"/>
        </w:rPr>
        <w:t xml:space="preserve"> </w:t>
      </w:r>
      <w:r w:rsidR="00291ECE" w:rsidRPr="001A3C4F">
        <w:rPr>
          <w:rFonts w:ascii="Times New Roman" w:eastAsia="Times New Roman" w:hAnsi="Times New Roman" w:cs="Times New Roman"/>
          <w:sz w:val="22"/>
          <w:szCs w:val="22"/>
        </w:rPr>
        <w:t xml:space="preserve">esteja inadimplente com alguma de </w:t>
      </w:r>
      <w:r w:rsidR="00291ECE" w:rsidRPr="001A3C4F">
        <w:rPr>
          <w:rFonts w:ascii="Times New Roman" w:eastAsia="Times New Roman" w:hAnsi="Times New Roman" w:cs="Times New Roman"/>
          <w:sz w:val="22"/>
          <w:szCs w:val="22"/>
        </w:rPr>
        <w:lastRenderedPageBreak/>
        <w:t>suas obrigações pecuniárias da presente Emissão</w:t>
      </w:r>
      <w:r w:rsidR="00AB4F8D" w:rsidRPr="001A3C4F">
        <w:rPr>
          <w:rFonts w:ascii="Times New Roman" w:eastAsia="Times New Roman" w:hAnsi="Times New Roman" w:cs="Times New Roman"/>
          <w:sz w:val="22"/>
          <w:szCs w:val="22"/>
        </w:rPr>
        <w:t>, será permitida a distribuição apenas do valor correspondente ao Dividendo Mínimo Obrigatório</w:t>
      </w:r>
      <w:r w:rsidR="0016461F" w:rsidRPr="001A3C4F">
        <w:rPr>
          <w:rFonts w:ascii="Times New Roman" w:eastAsia="Times New Roman" w:hAnsi="Times New Roman" w:cs="Times New Roman"/>
          <w:sz w:val="22"/>
          <w:szCs w:val="22"/>
        </w:rPr>
        <w:t>;</w:t>
      </w:r>
      <w:r w:rsidR="00FB55F4" w:rsidRPr="001A3C4F">
        <w:rPr>
          <w:rFonts w:ascii="Times New Roman" w:eastAsia="Times New Roman" w:hAnsi="Times New Roman" w:cs="Times New Roman"/>
          <w:sz w:val="22"/>
          <w:szCs w:val="22"/>
        </w:rPr>
        <w:t xml:space="preserve"> </w:t>
      </w:r>
    </w:p>
    <w:p w14:paraId="20F9FCCF" w14:textId="77777777" w:rsidR="000D6DC2" w:rsidRPr="001A3C4F" w:rsidRDefault="000D6DC2" w:rsidP="009B4504">
      <w:pPr>
        <w:tabs>
          <w:tab w:val="left" w:pos="8080"/>
        </w:tabs>
        <w:jc w:val="both"/>
        <w:rPr>
          <w:rFonts w:ascii="Times New Roman" w:hAnsi="Times New Roman" w:cs="Times New Roman"/>
          <w:sz w:val="22"/>
          <w:szCs w:val="22"/>
          <w:lang w:val="pt-BR"/>
        </w:rPr>
      </w:pPr>
    </w:p>
    <w:p w14:paraId="316458C2" w14:textId="17A7B0C3" w:rsidR="000D6DC2" w:rsidRPr="001A3C4F" w:rsidRDefault="000D6DC2" w:rsidP="009B4504">
      <w:pPr>
        <w:pStyle w:val="PargrafoComumNvel2"/>
        <w:numPr>
          <w:ilvl w:val="0"/>
          <w:numId w:val="0"/>
        </w:numPr>
        <w:tabs>
          <w:tab w:val="clear" w:pos="1134"/>
        </w:tabs>
        <w:spacing w:line="240" w:lineRule="auto"/>
        <w:rPr>
          <w:rFonts w:ascii="Times New Roman" w:eastAsia="Times New Roman" w:hAnsi="Times New Roman" w:cs="Times New Roman"/>
          <w:sz w:val="22"/>
          <w:szCs w:val="22"/>
        </w:rPr>
      </w:pPr>
      <w:r w:rsidRPr="001A3C4F">
        <w:rPr>
          <w:rFonts w:ascii="Times New Roman" w:eastAsia="Times New Roman" w:hAnsi="Times New Roman" w:cs="Times New Roman"/>
          <w:spacing w:val="1"/>
          <w:sz w:val="22"/>
          <w:szCs w:val="22"/>
        </w:rPr>
        <w:t>(</w:t>
      </w:r>
      <w:proofErr w:type="spellStart"/>
      <w:r w:rsidR="004F6FA6" w:rsidRPr="001A3C4F">
        <w:rPr>
          <w:rFonts w:ascii="Times New Roman" w:eastAsia="Times New Roman" w:hAnsi="Times New Roman" w:cs="Times New Roman"/>
          <w:sz w:val="22"/>
          <w:szCs w:val="22"/>
        </w:rPr>
        <w:t>xii</w:t>
      </w:r>
      <w:r w:rsidR="008246E2" w:rsidRPr="001A3C4F">
        <w:rPr>
          <w:rFonts w:ascii="Times New Roman" w:eastAsia="Times New Roman" w:hAnsi="Times New Roman" w:cs="Times New Roman"/>
          <w:sz w:val="22"/>
          <w:szCs w:val="22"/>
        </w:rPr>
        <w:t>i</w:t>
      </w:r>
      <w:proofErr w:type="spellEnd"/>
      <w:r w:rsidRPr="001A3C4F">
        <w:rPr>
          <w:rFonts w:ascii="Times New Roman" w:eastAsia="Times New Roman" w:hAnsi="Times New Roman" w:cs="Times New Roman"/>
          <w:sz w:val="22"/>
          <w:szCs w:val="22"/>
        </w:rPr>
        <w:t>)</w:t>
      </w:r>
      <w:r w:rsidR="001D36DE" w:rsidRPr="001A3C4F">
        <w:rPr>
          <w:rFonts w:ascii="Times New Roman" w:eastAsia="Times New Roman" w:hAnsi="Times New Roman" w:cs="Times New Roman"/>
          <w:sz w:val="22"/>
          <w:szCs w:val="22"/>
        </w:rPr>
        <w:tab/>
      </w:r>
      <w:r w:rsidR="00BC466F" w:rsidRPr="001A3C4F">
        <w:rPr>
          <w:rFonts w:ascii="Times New Roman" w:eastAsia="Times New Roman" w:hAnsi="Times New Roman" w:cs="Times New Roman"/>
          <w:sz w:val="22"/>
          <w:szCs w:val="22"/>
        </w:rPr>
        <w:t xml:space="preserve"> </w:t>
      </w:r>
      <w:r w:rsidRPr="001A3C4F">
        <w:rPr>
          <w:rFonts w:ascii="Times New Roman" w:eastAsia="Times New Roman" w:hAnsi="Times New Roman" w:cs="Times New Roman"/>
          <w:sz w:val="22"/>
          <w:szCs w:val="22"/>
        </w:rPr>
        <w:t>não</w:t>
      </w:r>
      <w:r w:rsidRPr="001A3C4F">
        <w:rPr>
          <w:rFonts w:ascii="Times New Roman" w:eastAsia="Times New Roman" w:hAnsi="Times New Roman" w:cs="Times New Roman"/>
          <w:spacing w:val="8"/>
          <w:sz w:val="22"/>
          <w:szCs w:val="22"/>
        </w:rPr>
        <w:t xml:space="preserve"> </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z w:val="22"/>
          <w:szCs w:val="22"/>
        </w:rPr>
        <w:t>enov</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z w:val="22"/>
          <w:szCs w:val="22"/>
        </w:rPr>
        <w:t>ção</w:t>
      </w:r>
      <w:r w:rsidRPr="001A3C4F">
        <w:rPr>
          <w:rFonts w:ascii="Times New Roman" w:eastAsia="Times New Roman" w:hAnsi="Times New Roman" w:cs="Times New Roman"/>
          <w:spacing w:val="5"/>
          <w:sz w:val="22"/>
          <w:szCs w:val="22"/>
        </w:rPr>
        <w:t xml:space="preserve"> </w:t>
      </w:r>
      <w:r w:rsidR="00284FC8" w:rsidRPr="001A3C4F">
        <w:rPr>
          <w:rFonts w:ascii="Times New Roman" w:eastAsia="Times New Roman" w:hAnsi="Times New Roman" w:cs="Times New Roman"/>
          <w:spacing w:val="5"/>
          <w:sz w:val="22"/>
          <w:szCs w:val="22"/>
        </w:rPr>
        <w:t>anual</w:t>
      </w:r>
      <w:r w:rsidR="00284FC8" w:rsidRPr="001A3C4F">
        <w:rPr>
          <w:rFonts w:ascii="Times New Roman" w:eastAsia="Times New Roman" w:hAnsi="Times New Roman" w:cs="Times New Roman"/>
          <w:spacing w:val="8"/>
          <w:sz w:val="22"/>
          <w:szCs w:val="22"/>
        </w:rPr>
        <w:t xml:space="preserve"> </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6"/>
          <w:sz w:val="22"/>
          <w:szCs w:val="22"/>
        </w:rPr>
        <w:t xml:space="preserve"> </w:t>
      </w:r>
      <w:r w:rsidRPr="001A3C4F">
        <w:rPr>
          <w:rFonts w:ascii="Times New Roman" w:eastAsia="Times New Roman" w:hAnsi="Times New Roman" w:cs="Times New Roman"/>
          <w:spacing w:val="1"/>
          <w:sz w:val="22"/>
          <w:szCs w:val="22"/>
        </w:rPr>
        <w:t>m</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z w:val="22"/>
          <w:szCs w:val="22"/>
        </w:rPr>
        <w:t>u</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en</w:t>
      </w:r>
      <w:r w:rsidRPr="001A3C4F">
        <w:rPr>
          <w:rFonts w:ascii="Times New Roman" w:eastAsia="Times New Roman" w:hAnsi="Times New Roman" w:cs="Times New Roman"/>
          <w:spacing w:val="-2"/>
          <w:sz w:val="22"/>
          <w:szCs w:val="22"/>
        </w:rPr>
        <w:t>ç</w:t>
      </w:r>
      <w:r w:rsidRPr="001A3C4F">
        <w:rPr>
          <w:rFonts w:ascii="Times New Roman" w:eastAsia="Times New Roman" w:hAnsi="Times New Roman" w:cs="Times New Roman"/>
          <w:spacing w:val="1"/>
          <w:sz w:val="22"/>
          <w:szCs w:val="22"/>
        </w:rPr>
        <w:t>ã</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7"/>
          <w:sz w:val="22"/>
          <w:szCs w:val="22"/>
        </w:rPr>
        <w:t xml:space="preserve"> </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7"/>
          <w:sz w:val="22"/>
          <w:szCs w:val="22"/>
        </w:rPr>
        <w:t xml:space="preserve"> </w:t>
      </w:r>
      <w:r w:rsidRPr="001A3C4F">
        <w:rPr>
          <w:rFonts w:ascii="Times New Roman" w:eastAsia="Times New Roman" w:hAnsi="Times New Roman" w:cs="Times New Roman"/>
          <w:sz w:val="22"/>
          <w:szCs w:val="22"/>
        </w:rPr>
        <w:t>co</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z w:val="22"/>
          <w:szCs w:val="22"/>
        </w:rPr>
        <w:t>ção</w:t>
      </w:r>
      <w:r w:rsidRPr="001A3C4F">
        <w:rPr>
          <w:rFonts w:ascii="Times New Roman" w:eastAsia="Times New Roman" w:hAnsi="Times New Roman" w:cs="Times New Roman"/>
          <w:spacing w:val="6"/>
          <w:sz w:val="22"/>
          <w:szCs w:val="22"/>
        </w:rPr>
        <w:t xml:space="preserve"> </w:t>
      </w:r>
      <w:r w:rsidRPr="001A3C4F">
        <w:rPr>
          <w:rFonts w:ascii="Times New Roman" w:eastAsia="Times New Roman" w:hAnsi="Times New Roman" w:cs="Times New Roman"/>
          <w:sz w:val="22"/>
          <w:szCs w:val="22"/>
        </w:rPr>
        <w:t>pe</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8"/>
          <w:sz w:val="22"/>
          <w:szCs w:val="22"/>
        </w:rPr>
        <w:t xml:space="preserve"> </w:t>
      </w:r>
      <w:r w:rsidR="007F6D11" w:rsidRPr="001A3C4F">
        <w:rPr>
          <w:rFonts w:ascii="Times New Roman" w:hAnsi="Times New Roman" w:cs="Times New Roman"/>
          <w:sz w:val="22"/>
          <w:szCs w:val="22"/>
        </w:rPr>
        <w:t>Devedora</w:t>
      </w:r>
      <w:r w:rsidRPr="001A3C4F">
        <w:rPr>
          <w:rFonts w:ascii="Times New Roman" w:eastAsia="Times New Roman" w:hAnsi="Times New Roman" w:cs="Times New Roman"/>
          <w:sz w:val="22"/>
          <w:szCs w:val="22"/>
        </w:rPr>
        <w:t>,</w:t>
      </w:r>
      <w:r w:rsidRPr="001A3C4F">
        <w:rPr>
          <w:rFonts w:ascii="Times New Roman" w:eastAsia="Times New Roman" w:hAnsi="Times New Roman" w:cs="Times New Roman"/>
          <w:spacing w:val="5"/>
          <w:sz w:val="22"/>
          <w:szCs w:val="22"/>
        </w:rPr>
        <w:t xml:space="preserve"> </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é</w:t>
      </w:r>
      <w:r w:rsidRPr="001A3C4F">
        <w:rPr>
          <w:rFonts w:ascii="Times New Roman" w:eastAsia="Times New Roman" w:hAnsi="Times New Roman" w:cs="Times New Roman"/>
          <w:spacing w:val="7"/>
          <w:sz w:val="22"/>
          <w:szCs w:val="22"/>
        </w:rPr>
        <w:t xml:space="preserve"> </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7"/>
          <w:sz w:val="22"/>
          <w:szCs w:val="22"/>
        </w:rPr>
        <w:t xml:space="preserve"> </w:t>
      </w:r>
      <w:r w:rsidRPr="001A3C4F">
        <w:rPr>
          <w:rFonts w:ascii="Times New Roman" w:eastAsia="Times New Roman" w:hAnsi="Times New Roman" w:cs="Times New Roman"/>
          <w:spacing w:val="-1"/>
          <w:sz w:val="22"/>
          <w:szCs w:val="22"/>
        </w:rPr>
        <w:t>D</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7"/>
          <w:sz w:val="22"/>
          <w:szCs w:val="22"/>
        </w:rPr>
        <w:t xml:space="preserve"> </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5"/>
          <w:sz w:val="22"/>
          <w:szCs w:val="22"/>
        </w:rPr>
        <w:t xml:space="preserve"> </w:t>
      </w:r>
      <w:r w:rsidRPr="001A3C4F">
        <w:rPr>
          <w:rFonts w:ascii="Times New Roman" w:eastAsia="Times New Roman" w:hAnsi="Times New Roman" w:cs="Times New Roman"/>
          <w:spacing w:val="-1"/>
          <w:sz w:val="22"/>
          <w:szCs w:val="22"/>
        </w:rPr>
        <w:t>V</w:t>
      </w:r>
      <w:r w:rsidRPr="001A3C4F">
        <w:rPr>
          <w:rFonts w:ascii="Times New Roman" w:eastAsia="Times New Roman" w:hAnsi="Times New Roman" w:cs="Times New Roman"/>
          <w:sz w:val="22"/>
          <w:szCs w:val="22"/>
        </w:rPr>
        <w:t>enc</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1"/>
          <w:sz w:val="22"/>
          <w:szCs w:val="22"/>
        </w:rPr>
        <w:t>m</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10"/>
          <w:sz w:val="22"/>
          <w:szCs w:val="22"/>
        </w:rPr>
        <w:t xml:space="preserve"> </w:t>
      </w:r>
      <w:r w:rsidRPr="001A3C4F">
        <w:rPr>
          <w:rFonts w:ascii="Times New Roman" w:eastAsia="Times New Roman" w:hAnsi="Times New Roman" w:cs="Times New Roman"/>
          <w:spacing w:val="-5"/>
          <w:sz w:val="22"/>
          <w:szCs w:val="22"/>
        </w:rPr>
        <w:t>d</w:t>
      </w:r>
      <w:r w:rsidRPr="001A3C4F">
        <w:rPr>
          <w:rFonts w:ascii="Times New Roman" w:eastAsia="Times New Roman" w:hAnsi="Times New Roman" w:cs="Times New Roman"/>
          <w:sz w:val="22"/>
          <w:szCs w:val="22"/>
        </w:rPr>
        <w:t>e agên</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de</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
          <w:sz w:val="22"/>
          <w:szCs w:val="22"/>
        </w:rPr>
        <w:t>s</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1"/>
          <w:sz w:val="22"/>
          <w:szCs w:val="22"/>
        </w:rPr>
        <w:t>fi</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z w:val="22"/>
          <w:szCs w:val="22"/>
        </w:rPr>
        <w:t>aç</w:t>
      </w:r>
      <w:r w:rsidRPr="001A3C4F">
        <w:rPr>
          <w:rFonts w:ascii="Times New Roman" w:eastAsia="Times New Roman" w:hAnsi="Times New Roman" w:cs="Times New Roman"/>
          <w:spacing w:val="-2"/>
          <w:sz w:val="22"/>
          <w:szCs w:val="22"/>
        </w:rPr>
        <w:t>ã</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de</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pacing w:val="1"/>
          <w:sz w:val="22"/>
          <w:szCs w:val="22"/>
        </w:rPr>
        <w:t>ri</w:t>
      </w:r>
      <w:r w:rsidRPr="001A3C4F">
        <w:rPr>
          <w:rFonts w:ascii="Times New Roman" w:eastAsia="Times New Roman" w:hAnsi="Times New Roman" w:cs="Times New Roman"/>
          <w:spacing w:val="-2"/>
          <w:sz w:val="22"/>
          <w:szCs w:val="22"/>
        </w:rPr>
        <w:t>s</w:t>
      </w:r>
      <w:r w:rsidRPr="001A3C4F">
        <w:rPr>
          <w:rFonts w:ascii="Times New Roman" w:eastAsia="Times New Roman" w:hAnsi="Times New Roman" w:cs="Times New Roman"/>
          <w:sz w:val="22"/>
          <w:szCs w:val="22"/>
        </w:rPr>
        <w:t>co</w:t>
      </w:r>
      <w:r w:rsidRPr="001A3C4F">
        <w:rPr>
          <w:rFonts w:ascii="Times New Roman" w:eastAsia="Times New Roman" w:hAnsi="Times New Roman" w:cs="Times New Roman"/>
          <w:spacing w:val="6"/>
          <w:sz w:val="22"/>
          <w:szCs w:val="22"/>
        </w:rPr>
        <w:t xml:space="preserve"> </w:t>
      </w:r>
      <w:r w:rsidRPr="001A3C4F">
        <w:rPr>
          <w:rFonts w:ascii="Times New Roman" w:eastAsia="Times New Roman" w:hAnsi="Times New Roman" w:cs="Times New Roman"/>
          <w:sz w:val="22"/>
          <w:szCs w:val="22"/>
        </w:rPr>
        <w:t>c</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z w:val="22"/>
          <w:szCs w:val="22"/>
        </w:rPr>
        <w:t>m</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2"/>
          <w:sz w:val="22"/>
          <w:szCs w:val="22"/>
        </w:rPr>
        <w:t>g</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s</w:t>
      </w:r>
      <w:r w:rsidRPr="001A3C4F">
        <w:rPr>
          <w:rFonts w:ascii="Times New Roman" w:eastAsia="Times New Roman" w:hAnsi="Times New Roman" w:cs="Times New Roman"/>
          <w:spacing w:val="1"/>
          <w:sz w:val="22"/>
          <w:szCs w:val="22"/>
        </w:rPr>
        <w:t>tr</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v</w:t>
      </w:r>
      <w:r w:rsidRPr="001A3C4F">
        <w:rPr>
          <w:rFonts w:ascii="Times New Roman" w:eastAsia="Times New Roman" w:hAnsi="Times New Roman" w:cs="Times New Roman"/>
          <w:spacing w:val="-2"/>
          <w:sz w:val="22"/>
          <w:szCs w:val="22"/>
        </w:rPr>
        <w:t>á</w:t>
      </w:r>
      <w:r w:rsidRPr="001A3C4F">
        <w:rPr>
          <w:rFonts w:ascii="Times New Roman" w:eastAsia="Times New Roman" w:hAnsi="Times New Roman" w:cs="Times New Roman"/>
          <w:spacing w:val="3"/>
          <w:sz w:val="22"/>
          <w:szCs w:val="22"/>
        </w:rPr>
        <w:t>l</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na</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pacing w:val="-1"/>
          <w:sz w:val="22"/>
          <w:szCs w:val="22"/>
        </w:rPr>
        <w:t>CV</w:t>
      </w:r>
      <w:r w:rsidRPr="001A3C4F">
        <w:rPr>
          <w:rFonts w:ascii="Times New Roman" w:eastAsia="Times New Roman" w:hAnsi="Times New Roman" w:cs="Times New Roman"/>
          <w:spacing w:val="1"/>
          <w:sz w:val="22"/>
          <w:szCs w:val="22"/>
        </w:rPr>
        <w:t>M</w:t>
      </w:r>
      <w:r w:rsidRPr="001A3C4F">
        <w:rPr>
          <w:rFonts w:ascii="Times New Roman" w:eastAsia="Times New Roman" w:hAnsi="Times New Roman" w:cs="Times New Roman"/>
          <w:sz w:val="22"/>
          <w:szCs w:val="22"/>
        </w:rPr>
        <w:t>,</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den</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3"/>
          <w:sz w:val="22"/>
          <w:szCs w:val="22"/>
        </w:rPr>
        <w:t xml:space="preserve"> </w:t>
      </w:r>
      <w:r w:rsidR="00284FC8" w:rsidRPr="001A3C4F">
        <w:rPr>
          <w:rFonts w:ascii="Times New Roman" w:eastAsia="Times New Roman" w:hAnsi="Times New Roman" w:cs="Times New Roman"/>
          <w:spacing w:val="3"/>
          <w:sz w:val="22"/>
          <w:szCs w:val="22"/>
        </w:rPr>
        <w:t xml:space="preserve">Standard &amp; </w:t>
      </w:r>
      <w:proofErr w:type="spellStart"/>
      <w:r w:rsidR="00284FC8" w:rsidRPr="001A3C4F">
        <w:rPr>
          <w:rFonts w:ascii="Times New Roman" w:eastAsia="Times New Roman" w:hAnsi="Times New Roman" w:cs="Times New Roman"/>
          <w:spacing w:val="3"/>
          <w:sz w:val="22"/>
          <w:szCs w:val="22"/>
        </w:rPr>
        <w:t>Poor’s</w:t>
      </w:r>
      <w:proofErr w:type="spellEnd"/>
      <w:r w:rsidR="00284FC8"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Fi</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1"/>
          <w:sz w:val="22"/>
          <w:szCs w:val="22"/>
        </w:rPr>
        <w:t>c</w:t>
      </w:r>
      <w:r w:rsidRPr="001A3C4F">
        <w:rPr>
          <w:rFonts w:ascii="Times New Roman" w:eastAsia="Times New Roman" w:hAnsi="Times New Roman" w:cs="Times New Roman"/>
          <w:sz w:val="22"/>
          <w:szCs w:val="22"/>
        </w:rPr>
        <w:t>h</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z w:val="22"/>
          <w:szCs w:val="22"/>
        </w:rPr>
        <w:t>gs</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z w:val="22"/>
          <w:szCs w:val="22"/>
        </w:rPr>
        <w:t>ou</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Mood</w:t>
      </w:r>
      <w:r w:rsidRPr="001A3C4F">
        <w:rPr>
          <w:rFonts w:ascii="Times New Roman" w:eastAsia="Times New Roman" w:hAnsi="Times New Roman" w:cs="Times New Roman"/>
          <w:spacing w:val="-2"/>
          <w:sz w:val="22"/>
          <w:szCs w:val="22"/>
        </w:rPr>
        <w:t>y</w:t>
      </w:r>
      <w:r w:rsidRPr="001A3C4F">
        <w:rPr>
          <w:rFonts w:ascii="Times New Roman" w:eastAsia="Times New Roman" w:hAnsi="Times New Roman" w:cs="Times New Roman"/>
          <w:spacing w:val="1"/>
          <w:sz w:val="22"/>
          <w:szCs w:val="22"/>
        </w:rPr>
        <w:t>’</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pacing w:val="-2"/>
          <w:sz w:val="22"/>
          <w:szCs w:val="22"/>
        </w:rPr>
        <w:t>p</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 xml:space="preserve">a </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ab</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
          <w:sz w:val="22"/>
          <w:szCs w:val="22"/>
        </w:rPr>
        <w:t>ç</w:t>
      </w:r>
      <w:r w:rsidRPr="001A3C4F">
        <w:rPr>
          <w:rFonts w:ascii="Times New Roman" w:eastAsia="Times New Roman" w:hAnsi="Times New Roman" w:cs="Times New Roman"/>
          <w:sz w:val="22"/>
          <w:szCs w:val="22"/>
        </w:rPr>
        <w:t>ão de</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pacing w:val="2"/>
          <w:sz w:val="22"/>
          <w:szCs w:val="22"/>
        </w:rPr>
        <w:t>l</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ó</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o de</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ti</w:t>
      </w:r>
      <w:r w:rsidRPr="001A3C4F">
        <w:rPr>
          <w:rFonts w:ascii="Times New Roman" w:eastAsia="Times New Roman" w:hAnsi="Times New Roman" w:cs="Times New Roman"/>
          <w:sz w:val="22"/>
          <w:szCs w:val="22"/>
        </w:rPr>
        <w:t>ng</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da Oferta dos CRA</w:t>
      </w:r>
      <w:r w:rsidR="00284FC8" w:rsidRPr="001A3C4F">
        <w:rPr>
          <w:rFonts w:ascii="Times New Roman" w:eastAsia="Times New Roman" w:hAnsi="Times New Roman" w:cs="Times New Roman"/>
          <w:sz w:val="22"/>
          <w:szCs w:val="22"/>
        </w:rPr>
        <w:t xml:space="preserve">, devendo </w:t>
      </w:r>
      <w:r w:rsidR="00694058" w:rsidRPr="001A3C4F">
        <w:rPr>
          <w:rFonts w:ascii="Times New Roman" w:eastAsia="Times New Roman" w:hAnsi="Times New Roman" w:cs="Times New Roman"/>
          <w:sz w:val="22"/>
          <w:szCs w:val="22"/>
        </w:rPr>
        <w:t>a</w:t>
      </w:r>
      <w:r w:rsidR="00284FC8" w:rsidRPr="001A3C4F">
        <w:rPr>
          <w:rFonts w:ascii="Times New Roman" w:eastAsia="Times New Roman" w:hAnsi="Times New Roman" w:cs="Times New Roman"/>
          <w:sz w:val="22"/>
          <w:szCs w:val="22"/>
        </w:rPr>
        <w:t xml:space="preserve"> classificação de risco ser atualizada trimestralmente, de acordo com ao artigo 33, §§ 10 e 11, da Resolução CVM 60, tendo como base a data de elaboração do primeiro relatório definitivo</w:t>
      </w:r>
      <w:r w:rsidRPr="001A3C4F">
        <w:rPr>
          <w:rFonts w:ascii="Times New Roman" w:eastAsia="Times New Roman" w:hAnsi="Times New Roman" w:cs="Times New Roman"/>
          <w:sz w:val="22"/>
          <w:szCs w:val="22"/>
        </w:rPr>
        <w:t>;</w:t>
      </w:r>
      <w:r w:rsidR="00694058" w:rsidRPr="001A3C4F">
        <w:rPr>
          <w:rFonts w:ascii="Times New Roman" w:eastAsia="Times New Roman" w:hAnsi="Times New Roman" w:cs="Times New Roman"/>
          <w:sz w:val="22"/>
          <w:szCs w:val="22"/>
        </w:rPr>
        <w:t xml:space="preserve"> </w:t>
      </w:r>
    </w:p>
    <w:p w14:paraId="4D44B165" w14:textId="77777777" w:rsidR="000D6DC2" w:rsidRPr="001A3C4F" w:rsidRDefault="000D6DC2" w:rsidP="009B4504">
      <w:pPr>
        <w:tabs>
          <w:tab w:val="left" w:pos="8080"/>
        </w:tabs>
        <w:jc w:val="both"/>
        <w:rPr>
          <w:rFonts w:ascii="Times New Roman" w:hAnsi="Times New Roman" w:cs="Times New Roman"/>
          <w:sz w:val="22"/>
          <w:szCs w:val="22"/>
          <w:lang w:val="pt-BR"/>
        </w:rPr>
      </w:pPr>
    </w:p>
    <w:p w14:paraId="5F5651B2" w14:textId="4D7B17E2" w:rsidR="000D6DC2" w:rsidRPr="001A3C4F" w:rsidRDefault="000D6DC2" w:rsidP="009B4504">
      <w:pPr>
        <w:pStyle w:val="PargrafoComumNvel2"/>
        <w:numPr>
          <w:ilvl w:val="0"/>
          <w:numId w:val="0"/>
        </w:numPr>
        <w:tabs>
          <w:tab w:val="clear" w:pos="1134"/>
        </w:tabs>
        <w:spacing w:line="240" w:lineRule="auto"/>
        <w:rPr>
          <w:rFonts w:ascii="Times New Roman" w:eastAsia="Times New Roman" w:hAnsi="Times New Roman" w:cs="Times New Roman"/>
          <w:sz w:val="22"/>
          <w:szCs w:val="22"/>
        </w:rPr>
      </w:pPr>
      <w:r w:rsidRPr="001A3C4F">
        <w:rPr>
          <w:rFonts w:ascii="Times New Roman" w:eastAsia="Times New Roman" w:hAnsi="Times New Roman" w:cs="Times New Roman"/>
          <w:spacing w:val="1"/>
          <w:sz w:val="22"/>
          <w:szCs w:val="22"/>
        </w:rPr>
        <w:t>(</w:t>
      </w:r>
      <w:proofErr w:type="spellStart"/>
      <w:r w:rsidRPr="001A3C4F">
        <w:rPr>
          <w:rFonts w:ascii="Times New Roman" w:eastAsia="Times New Roman" w:hAnsi="Times New Roman" w:cs="Times New Roman"/>
          <w:sz w:val="22"/>
          <w:szCs w:val="22"/>
        </w:rPr>
        <w:t>x</w:t>
      </w:r>
      <w:r w:rsidR="008440A9" w:rsidRPr="001A3C4F">
        <w:rPr>
          <w:rFonts w:ascii="Times New Roman" w:eastAsia="Times New Roman" w:hAnsi="Times New Roman" w:cs="Times New Roman"/>
          <w:sz w:val="22"/>
          <w:szCs w:val="22"/>
        </w:rPr>
        <w:t>i</w:t>
      </w:r>
      <w:r w:rsidR="008246E2" w:rsidRPr="001A3C4F">
        <w:rPr>
          <w:rFonts w:ascii="Times New Roman" w:eastAsia="Times New Roman" w:hAnsi="Times New Roman" w:cs="Times New Roman"/>
          <w:sz w:val="22"/>
          <w:szCs w:val="22"/>
        </w:rPr>
        <w:t>v</w:t>
      </w:r>
      <w:proofErr w:type="spellEnd"/>
      <w:r w:rsidRPr="001A3C4F">
        <w:rPr>
          <w:rFonts w:ascii="Times New Roman" w:eastAsia="Times New Roman" w:hAnsi="Times New Roman" w:cs="Times New Roman"/>
          <w:sz w:val="22"/>
          <w:szCs w:val="22"/>
        </w:rPr>
        <w:t>)</w:t>
      </w:r>
      <w:r w:rsidR="00BC466F" w:rsidRPr="001A3C4F">
        <w:rPr>
          <w:rFonts w:ascii="Times New Roman" w:eastAsia="Times New Roman" w:hAnsi="Times New Roman" w:cs="Times New Roman"/>
          <w:sz w:val="22"/>
          <w:szCs w:val="22"/>
        </w:rPr>
        <w:t xml:space="preserve"> </w:t>
      </w:r>
      <w:r w:rsidR="001D36DE" w:rsidRPr="001A3C4F">
        <w:rPr>
          <w:rFonts w:ascii="Times New Roman" w:eastAsia="Times New Roman" w:hAnsi="Times New Roman" w:cs="Times New Roman"/>
          <w:sz w:val="22"/>
          <w:szCs w:val="22"/>
        </w:rPr>
        <w:tab/>
      </w:r>
      <w:r w:rsidRPr="001A3C4F">
        <w:rPr>
          <w:rFonts w:ascii="Times New Roman" w:eastAsia="Times New Roman" w:hAnsi="Times New Roman" w:cs="Times New Roman"/>
          <w:sz w:val="22"/>
          <w:szCs w:val="22"/>
        </w:rPr>
        <w:t>ex</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s</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z w:val="22"/>
          <w:szCs w:val="22"/>
        </w:rPr>
        <w:t>ê</w:t>
      </w:r>
      <w:r w:rsidRPr="001A3C4F">
        <w:rPr>
          <w:rFonts w:ascii="Times New Roman" w:eastAsia="Times New Roman" w:hAnsi="Times New Roman" w:cs="Times New Roman"/>
          <w:spacing w:val="-2"/>
          <w:sz w:val="22"/>
          <w:szCs w:val="22"/>
        </w:rPr>
        <w:t>n</w:t>
      </w:r>
      <w:r w:rsidRPr="001A3C4F">
        <w:rPr>
          <w:rFonts w:ascii="Times New Roman" w:eastAsia="Times New Roman" w:hAnsi="Times New Roman" w:cs="Times New Roman"/>
          <w:sz w:val="22"/>
          <w:szCs w:val="22"/>
        </w:rPr>
        <w:t>c</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z w:val="22"/>
          <w:szCs w:val="22"/>
        </w:rPr>
        <w:t>,</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de</w:t>
      </w:r>
      <w:r w:rsidRPr="001A3C4F">
        <w:rPr>
          <w:rFonts w:ascii="Times New Roman" w:eastAsia="Times New Roman" w:hAnsi="Times New Roman" w:cs="Times New Roman"/>
          <w:spacing w:val="5"/>
          <w:sz w:val="22"/>
          <w:szCs w:val="22"/>
        </w:rPr>
        <w:t xml:space="preserve"> </w:t>
      </w:r>
      <w:r w:rsidRPr="001A3C4F">
        <w:rPr>
          <w:rFonts w:ascii="Times New Roman" w:eastAsia="Times New Roman" w:hAnsi="Times New Roman" w:cs="Times New Roman"/>
          <w:sz w:val="22"/>
          <w:szCs w:val="22"/>
        </w:rPr>
        <w:t>qu</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qu</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z w:val="22"/>
          <w:szCs w:val="22"/>
        </w:rPr>
        <w:t>r</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de</w:t>
      </w:r>
      <w:r w:rsidRPr="001A3C4F">
        <w:rPr>
          <w:rFonts w:ascii="Times New Roman" w:eastAsia="Times New Roman" w:hAnsi="Times New Roman" w:cs="Times New Roman"/>
          <w:spacing w:val="-2"/>
          <w:sz w:val="22"/>
          <w:szCs w:val="22"/>
        </w:rPr>
        <w:t>c</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
          <w:sz w:val="22"/>
          <w:szCs w:val="22"/>
        </w:rPr>
        <w:t>ã</w:t>
      </w:r>
      <w:r w:rsidRPr="001A3C4F">
        <w:rPr>
          <w:rFonts w:ascii="Times New Roman" w:eastAsia="Times New Roman" w:hAnsi="Times New Roman" w:cs="Times New Roman"/>
          <w:sz w:val="22"/>
          <w:szCs w:val="22"/>
        </w:rPr>
        <w:t xml:space="preserve">o </w:t>
      </w:r>
      <w:r w:rsidRPr="001A3C4F">
        <w:rPr>
          <w:rFonts w:ascii="Times New Roman" w:eastAsia="Times New Roman" w:hAnsi="Times New Roman" w:cs="Times New Roman"/>
          <w:spacing w:val="1"/>
          <w:sz w:val="22"/>
          <w:szCs w:val="22"/>
        </w:rPr>
        <w:t>j</w:t>
      </w:r>
      <w:r w:rsidRPr="001A3C4F">
        <w:rPr>
          <w:rFonts w:ascii="Times New Roman" w:eastAsia="Times New Roman" w:hAnsi="Times New Roman" w:cs="Times New Roman"/>
          <w:sz w:val="22"/>
          <w:szCs w:val="22"/>
        </w:rPr>
        <w:t>ud</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c</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z w:val="22"/>
          <w:szCs w:val="22"/>
        </w:rPr>
        <w:t>d</w:t>
      </w:r>
      <w:r w:rsidRPr="001A3C4F">
        <w:rPr>
          <w:rFonts w:ascii="Times New Roman" w:eastAsia="Times New Roman" w:hAnsi="Times New Roman" w:cs="Times New Roman"/>
          <w:spacing w:val="-1"/>
          <w:sz w:val="22"/>
          <w:szCs w:val="22"/>
        </w:rPr>
        <w:t>m</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n</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1"/>
          <w:sz w:val="22"/>
          <w:szCs w:val="22"/>
        </w:rPr>
        <w:t>tr</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ti</w:t>
      </w:r>
      <w:r w:rsidRPr="001A3C4F">
        <w:rPr>
          <w:rFonts w:ascii="Times New Roman" w:eastAsia="Times New Roman" w:hAnsi="Times New Roman" w:cs="Times New Roman"/>
          <w:spacing w:val="-2"/>
          <w:sz w:val="22"/>
          <w:szCs w:val="22"/>
        </w:rPr>
        <w:t>v</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1"/>
          <w:sz w:val="22"/>
          <w:szCs w:val="22"/>
        </w:rPr>
        <w:t>/</w:t>
      </w:r>
      <w:r w:rsidRPr="001A3C4F">
        <w:rPr>
          <w:rFonts w:ascii="Times New Roman" w:eastAsia="Times New Roman" w:hAnsi="Times New Roman" w:cs="Times New Roman"/>
          <w:sz w:val="22"/>
          <w:szCs w:val="22"/>
        </w:rPr>
        <w:t>ou</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b</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1"/>
          <w:sz w:val="22"/>
          <w:szCs w:val="22"/>
        </w:rPr>
        <w:t>t</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z w:val="22"/>
          <w:szCs w:val="22"/>
        </w:rPr>
        <w:t>al</w:t>
      </w:r>
      <w:r w:rsidRPr="001A3C4F">
        <w:rPr>
          <w:rFonts w:ascii="Times New Roman" w:eastAsia="Times New Roman" w:hAnsi="Times New Roman" w:cs="Times New Roman"/>
          <w:spacing w:val="4"/>
          <w:sz w:val="22"/>
          <w:szCs w:val="22"/>
        </w:rPr>
        <w:t xml:space="preserve"> </w:t>
      </w:r>
      <w:r w:rsidR="009C75A7" w:rsidRPr="001A3C4F">
        <w:rPr>
          <w:rFonts w:ascii="Times New Roman" w:eastAsia="Times New Roman" w:hAnsi="Times New Roman" w:cs="Times New Roman"/>
          <w:sz w:val="22"/>
          <w:szCs w:val="22"/>
        </w:rPr>
        <w:t>para o qual não se tenha obtido efeito suspensivo</w:t>
      </w:r>
      <w:r w:rsidRPr="001A3C4F">
        <w:rPr>
          <w:rFonts w:ascii="Times New Roman" w:eastAsia="Times New Roman" w:hAnsi="Times New Roman" w:cs="Times New Roman"/>
          <w:spacing w:val="5"/>
          <w:sz w:val="22"/>
          <w:szCs w:val="22"/>
        </w:rPr>
        <w:t xml:space="preserve"> </w:t>
      </w:r>
      <w:r w:rsidRPr="001A3C4F">
        <w:rPr>
          <w:rFonts w:ascii="Times New Roman" w:eastAsia="Times New Roman" w:hAnsi="Times New Roman" w:cs="Times New Roman"/>
          <w:spacing w:val="-2"/>
          <w:sz w:val="22"/>
          <w:szCs w:val="22"/>
        </w:rPr>
        <w:t>co</w:t>
      </w:r>
      <w:r w:rsidRPr="001A3C4F">
        <w:rPr>
          <w:rFonts w:ascii="Times New Roman" w:eastAsia="Times New Roman" w:hAnsi="Times New Roman" w:cs="Times New Roman"/>
          <w:sz w:val="22"/>
          <w:szCs w:val="22"/>
        </w:rPr>
        <w:t>n</w:t>
      </w:r>
      <w:r w:rsidRPr="001A3C4F">
        <w:rPr>
          <w:rFonts w:ascii="Times New Roman" w:eastAsia="Times New Roman" w:hAnsi="Times New Roman" w:cs="Times New Roman"/>
          <w:spacing w:val="1"/>
          <w:sz w:val="22"/>
          <w:szCs w:val="22"/>
        </w:rPr>
        <w:t>tr</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5"/>
          <w:sz w:val="22"/>
          <w:szCs w:val="22"/>
        </w:rPr>
        <w:t xml:space="preserve"> </w:t>
      </w:r>
      <w:r w:rsidR="007F6D11" w:rsidRPr="001A3C4F">
        <w:rPr>
          <w:rFonts w:ascii="Times New Roman" w:hAnsi="Times New Roman" w:cs="Times New Roman"/>
          <w:sz w:val="22"/>
          <w:szCs w:val="22"/>
        </w:rPr>
        <w:t>Devedora</w:t>
      </w:r>
      <w:r w:rsidR="007F6D11"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em</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v</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o</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n</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v</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d</w:t>
      </w:r>
      <w:r w:rsidRPr="001A3C4F">
        <w:rPr>
          <w:rFonts w:ascii="Times New Roman" w:eastAsia="Times New Roman" w:hAnsi="Times New Roman" w:cs="Times New Roman"/>
          <w:sz w:val="22"/>
          <w:szCs w:val="22"/>
        </w:rPr>
        <w:t>ual</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ou ag</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z w:val="22"/>
          <w:szCs w:val="22"/>
        </w:rPr>
        <w:t>e</w:t>
      </w:r>
      <w:r w:rsidRPr="001A3C4F">
        <w:rPr>
          <w:rFonts w:ascii="Times New Roman" w:eastAsia="Times New Roman" w:hAnsi="Times New Roman" w:cs="Times New Roman"/>
          <w:spacing w:val="-2"/>
          <w:sz w:val="22"/>
          <w:szCs w:val="22"/>
        </w:rPr>
        <w:t>g</w:t>
      </w:r>
      <w:r w:rsidRPr="001A3C4F">
        <w:rPr>
          <w:rFonts w:ascii="Times New Roman" w:eastAsia="Times New Roman" w:hAnsi="Times New Roman" w:cs="Times New Roman"/>
          <w:sz w:val="22"/>
          <w:szCs w:val="22"/>
        </w:rPr>
        <w:t xml:space="preserve">ado, </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g</w:t>
      </w:r>
      <w:r w:rsidRPr="001A3C4F">
        <w:rPr>
          <w:rFonts w:ascii="Times New Roman" w:eastAsia="Times New Roman" w:hAnsi="Times New Roman" w:cs="Times New Roman"/>
          <w:spacing w:val="-2"/>
          <w:sz w:val="22"/>
          <w:szCs w:val="22"/>
        </w:rPr>
        <w:t>u</w:t>
      </w:r>
      <w:r w:rsidRPr="001A3C4F">
        <w:rPr>
          <w:rFonts w:ascii="Times New Roman" w:eastAsia="Times New Roman" w:hAnsi="Times New Roman" w:cs="Times New Roman"/>
          <w:spacing w:val="2"/>
          <w:sz w:val="22"/>
          <w:szCs w:val="22"/>
        </w:rPr>
        <w:t>a</w:t>
      </w:r>
      <w:r w:rsidRPr="001A3C4F">
        <w:rPr>
          <w:rFonts w:ascii="Times New Roman" w:eastAsia="Times New Roman" w:hAnsi="Times New Roman" w:cs="Times New Roman"/>
          <w:sz w:val="22"/>
          <w:szCs w:val="22"/>
        </w:rPr>
        <w:t>l</w:t>
      </w:r>
      <w:r w:rsidRPr="001A3C4F">
        <w:rPr>
          <w:rFonts w:ascii="Times New Roman" w:eastAsia="Times New Roman" w:hAnsi="Times New Roman" w:cs="Times New Roman"/>
          <w:spacing w:val="1"/>
          <w:sz w:val="22"/>
          <w:szCs w:val="22"/>
        </w:rPr>
        <w:t xml:space="preserve"> </w:t>
      </w:r>
      <w:r w:rsidRPr="001A3C4F">
        <w:rPr>
          <w:rFonts w:ascii="Times New Roman" w:eastAsia="Times New Roman" w:hAnsi="Times New Roman" w:cs="Times New Roman"/>
          <w:sz w:val="22"/>
          <w:szCs w:val="22"/>
        </w:rPr>
        <w:t>ou</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pacing w:val="-2"/>
          <w:sz w:val="22"/>
          <w:szCs w:val="22"/>
        </w:rPr>
        <w:t>s</w:t>
      </w:r>
      <w:r w:rsidRPr="001A3C4F">
        <w:rPr>
          <w:rFonts w:ascii="Times New Roman" w:eastAsia="Times New Roman" w:hAnsi="Times New Roman" w:cs="Times New Roman"/>
          <w:sz w:val="22"/>
          <w:szCs w:val="22"/>
        </w:rPr>
        <w:t>upe</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2"/>
          <w:sz w:val="22"/>
          <w:szCs w:val="22"/>
        </w:rPr>
        <w:t>o</w:t>
      </w:r>
      <w:r w:rsidRPr="001A3C4F">
        <w:rPr>
          <w:rFonts w:ascii="Times New Roman" w:eastAsia="Times New Roman" w:hAnsi="Times New Roman" w:cs="Times New Roman"/>
          <w:sz w:val="22"/>
          <w:szCs w:val="22"/>
        </w:rPr>
        <w:t>r</w:t>
      </w:r>
      <w:r w:rsidRPr="001A3C4F">
        <w:rPr>
          <w:rFonts w:ascii="Times New Roman" w:eastAsia="Times New Roman" w:hAnsi="Times New Roman" w:cs="Times New Roman"/>
          <w:spacing w:val="3"/>
          <w:sz w:val="22"/>
          <w:szCs w:val="22"/>
        </w:rPr>
        <w:t xml:space="preserve"> </w:t>
      </w:r>
      <w:r w:rsidRPr="001A3C4F">
        <w:rPr>
          <w:rFonts w:ascii="Times New Roman" w:eastAsia="Times New Roman" w:hAnsi="Times New Roman" w:cs="Times New Roman"/>
          <w:sz w:val="22"/>
          <w:szCs w:val="22"/>
        </w:rPr>
        <w:t>a</w:t>
      </w:r>
      <w:r w:rsidRPr="001A3C4F">
        <w:rPr>
          <w:rFonts w:ascii="Times New Roman" w:eastAsia="Times New Roman" w:hAnsi="Times New Roman" w:cs="Times New Roman"/>
          <w:spacing w:val="4"/>
          <w:sz w:val="22"/>
          <w:szCs w:val="22"/>
        </w:rPr>
        <w:t xml:space="preserve"> </w:t>
      </w:r>
      <w:r w:rsidRPr="001A3C4F">
        <w:rPr>
          <w:rFonts w:ascii="Times New Roman" w:eastAsia="Times New Roman" w:hAnsi="Times New Roman" w:cs="Times New Roman"/>
          <w:spacing w:val="-1"/>
          <w:sz w:val="22"/>
          <w:szCs w:val="22"/>
        </w:rPr>
        <w:t>R</w:t>
      </w:r>
      <w:r w:rsidRPr="001A3C4F">
        <w:rPr>
          <w:rFonts w:ascii="Times New Roman" w:eastAsia="Times New Roman" w:hAnsi="Times New Roman" w:cs="Times New Roman"/>
          <w:spacing w:val="-2"/>
          <w:sz w:val="22"/>
          <w:szCs w:val="22"/>
        </w:rPr>
        <w:t>$</w:t>
      </w:r>
      <w:r w:rsidR="00694058" w:rsidRPr="001A3C4F">
        <w:rPr>
          <w:rFonts w:ascii="Times New Roman" w:eastAsia="Times New Roman" w:hAnsi="Times New Roman" w:cs="Times New Roman"/>
          <w:sz w:val="22"/>
          <w:szCs w:val="22"/>
        </w:rPr>
        <w:t>2</w:t>
      </w:r>
      <w:r w:rsidR="00676992" w:rsidRPr="001A3C4F">
        <w:rPr>
          <w:rFonts w:ascii="Times New Roman" w:eastAsia="Times New Roman" w:hAnsi="Times New Roman" w:cs="Times New Roman"/>
          <w:sz w:val="22"/>
          <w:szCs w:val="22"/>
        </w:rPr>
        <w:t>0</w:t>
      </w:r>
      <w:r w:rsidRPr="001A3C4F">
        <w:rPr>
          <w:rFonts w:ascii="Times New Roman" w:eastAsia="Times New Roman" w:hAnsi="Times New Roman" w:cs="Times New Roman"/>
          <w:sz w:val="22"/>
          <w:szCs w:val="22"/>
        </w:rPr>
        <w:t>.000</w:t>
      </w:r>
      <w:r w:rsidRPr="001A3C4F">
        <w:rPr>
          <w:rFonts w:ascii="Times New Roman" w:eastAsia="Times New Roman" w:hAnsi="Times New Roman" w:cs="Times New Roman"/>
          <w:spacing w:val="-2"/>
          <w:sz w:val="22"/>
          <w:szCs w:val="22"/>
        </w:rPr>
        <w:t>.</w:t>
      </w:r>
      <w:r w:rsidRPr="001A3C4F">
        <w:rPr>
          <w:rFonts w:ascii="Times New Roman" w:eastAsia="Times New Roman" w:hAnsi="Times New Roman" w:cs="Times New Roman"/>
          <w:sz w:val="22"/>
          <w:szCs w:val="22"/>
        </w:rPr>
        <w:t xml:space="preserve">000,00 </w:t>
      </w:r>
      <w:r w:rsidRPr="001A3C4F">
        <w:rPr>
          <w:rFonts w:ascii="Times New Roman" w:eastAsia="Times New Roman" w:hAnsi="Times New Roman" w:cs="Times New Roman"/>
          <w:spacing w:val="1"/>
          <w:sz w:val="22"/>
          <w:szCs w:val="22"/>
        </w:rPr>
        <w:t>(</w:t>
      </w:r>
      <w:r w:rsidR="00694058" w:rsidRPr="001A3C4F">
        <w:rPr>
          <w:rFonts w:ascii="Times New Roman" w:eastAsia="Times New Roman" w:hAnsi="Times New Roman" w:cs="Times New Roman"/>
          <w:spacing w:val="1"/>
          <w:sz w:val="22"/>
          <w:szCs w:val="22"/>
        </w:rPr>
        <w:t xml:space="preserve">vinte </w:t>
      </w:r>
      <w:r w:rsidRPr="001A3C4F">
        <w:rPr>
          <w:rFonts w:ascii="Times New Roman" w:eastAsia="Times New Roman" w:hAnsi="Times New Roman" w:cs="Times New Roman"/>
          <w:spacing w:val="2"/>
          <w:sz w:val="22"/>
          <w:szCs w:val="22"/>
        </w:rPr>
        <w:t>m</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pacing w:val="1"/>
          <w:sz w:val="22"/>
          <w:szCs w:val="22"/>
        </w:rPr>
        <w:t>l</w:t>
      </w:r>
      <w:r w:rsidRPr="001A3C4F">
        <w:rPr>
          <w:rFonts w:ascii="Times New Roman" w:eastAsia="Times New Roman" w:hAnsi="Times New Roman" w:cs="Times New Roman"/>
          <w:sz w:val="22"/>
          <w:szCs w:val="22"/>
        </w:rPr>
        <w:t>hõ</w:t>
      </w:r>
      <w:r w:rsidRPr="001A3C4F">
        <w:rPr>
          <w:rFonts w:ascii="Times New Roman" w:eastAsia="Times New Roman" w:hAnsi="Times New Roman" w:cs="Times New Roman"/>
          <w:spacing w:val="-2"/>
          <w:sz w:val="22"/>
          <w:szCs w:val="22"/>
        </w:rPr>
        <w:t>e</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2"/>
          <w:sz w:val="22"/>
          <w:szCs w:val="22"/>
        </w:rPr>
        <w:t xml:space="preserve"> </w:t>
      </w:r>
      <w:r w:rsidRPr="001A3C4F">
        <w:rPr>
          <w:rFonts w:ascii="Times New Roman" w:eastAsia="Times New Roman" w:hAnsi="Times New Roman" w:cs="Times New Roman"/>
          <w:sz w:val="22"/>
          <w:szCs w:val="22"/>
        </w:rPr>
        <w:t xml:space="preserve">de </w:t>
      </w:r>
      <w:r w:rsidRPr="001A3C4F">
        <w:rPr>
          <w:rFonts w:ascii="Times New Roman" w:eastAsia="Times New Roman" w:hAnsi="Times New Roman" w:cs="Times New Roman"/>
          <w:spacing w:val="-2"/>
          <w:sz w:val="22"/>
          <w:szCs w:val="22"/>
        </w:rPr>
        <w:t>r</w:t>
      </w:r>
      <w:r w:rsidRPr="001A3C4F">
        <w:rPr>
          <w:rFonts w:ascii="Times New Roman" w:eastAsia="Times New Roman" w:hAnsi="Times New Roman" w:cs="Times New Roman"/>
          <w:sz w:val="22"/>
          <w:szCs w:val="22"/>
        </w:rPr>
        <w:t>ea</w:t>
      </w:r>
      <w:r w:rsidRPr="001A3C4F">
        <w:rPr>
          <w:rFonts w:ascii="Times New Roman" w:eastAsia="Times New Roman" w:hAnsi="Times New Roman" w:cs="Times New Roman"/>
          <w:spacing w:val="-1"/>
          <w:sz w:val="22"/>
          <w:szCs w:val="22"/>
        </w:rPr>
        <w:t>i</w:t>
      </w:r>
      <w:r w:rsidRPr="001A3C4F">
        <w:rPr>
          <w:rFonts w:ascii="Times New Roman" w:eastAsia="Times New Roman" w:hAnsi="Times New Roman" w:cs="Times New Roman"/>
          <w:sz w:val="22"/>
          <w:szCs w:val="22"/>
        </w:rPr>
        <w:t>s</w:t>
      </w:r>
      <w:r w:rsidRPr="001A3C4F">
        <w:rPr>
          <w:rFonts w:ascii="Times New Roman" w:eastAsia="Times New Roman" w:hAnsi="Times New Roman" w:cs="Times New Roman"/>
          <w:spacing w:val="2"/>
          <w:sz w:val="22"/>
          <w:szCs w:val="22"/>
        </w:rPr>
        <w:t>)</w:t>
      </w:r>
      <w:r w:rsidRPr="001A3C4F">
        <w:rPr>
          <w:rFonts w:ascii="Times New Roman" w:eastAsia="Times New Roman" w:hAnsi="Times New Roman" w:cs="Times New Roman"/>
          <w:sz w:val="22"/>
          <w:szCs w:val="22"/>
        </w:rPr>
        <w:t xml:space="preserve">, </w:t>
      </w:r>
      <w:r w:rsidR="00E67F36" w:rsidRPr="001A3C4F">
        <w:rPr>
          <w:rFonts w:ascii="Times New Roman" w:eastAsia="Times New Roman" w:hAnsi="Times New Roman" w:cs="Times New Roman"/>
          <w:sz w:val="22"/>
          <w:szCs w:val="22"/>
        </w:rPr>
        <w:t xml:space="preserve">neste caso </w:t>
      </w:r>
      <w:r w:rsidR="00676992" w:rsidRPr="001A3C4F">
        <w:rPr>
          <w:rFonts w:ascii="Times New Roman" w:eastAsia="Times New Roman" w:hAnsi="Times New Roman" w:cs="Times New Roman"/>
          <w:sz w:val="22"/>
          <w:szCs w:val="22"/>
        </w:rPr>
        <w:t>atualizado a cada 12 (doze) meses contados a partir da Data de Emissão de acordo com a variação do IPCA</w:t>
      </w:r>
      <w:r w:rsidRPr="001A3C4F">
        <w:rPr>
          <w:rFonts w:ascii="Times New Roman" w:eastAsia="Times New Roman" w:hAnsi="Times New Roman" w:cs="Times New Roman"/>
          <w:sz w:val="22"/>
          <w:szCs w:val="22"/>
        </w:rPr>
        <w:t>;</w:t>
      </w:r>
      <w:r w:rsidR="009C75A7" w:rsidRPr="001A3C4F">
        <w:rPr>
          <w:rFonts w:ascii="Times New Roman" w:eastAsia="Times New Roman" w:hAnsi="Times New Roman" w:cs="Times New Roman"/>
          <w:sz w:val="22"/>
          <w:szCs w:val="22"/>
        </w:rPr>
        <w:t xml:space="preserve"> </w:t>
      </w:r>
    </w:p>
    <w:p w14:paraId="253704C6" w14:textId="77777777" w:rsidR="00BC466F" w:rsidRPr="001A3C4F" w:rsidRDefault="00BC466F" w:rsidP="009B4504">
      <w:pPr>
        <w:tabs>
          <w:tab w:val="left" w:pos="8080"/>
        </w:tabs>
        <w:jc w:val="both"/>
        <w:rPr>
          <w:rFonts w:ascii="Times New Roman" w:eastAsia="Times New Roman" w:hAnsi="Times New Roman" w:cs="Times New Roman"/>
          <w:spacing w:val="2"/>
          <w:sz w:val="22"/>
          <w:szCs w:val="22"/>
          <w:lang w:val="pt-BR"/>
        </w:rPr>
      </w:pPr>
    </w:p>
    <w:p w14:paraId="4ABEF785" w14:textId="065025AD" w:rsidR="00BC466F" w:rsidRPr="001A3C4F" w:rsidRDefault="00BC466F" w:rsidP="009B4504">
      <w:pPr>
        <w:pStyle w:val="PargrafoComumNvel2"/>
        <w:numPr>
          <w:ilvl w:val="0"/>
          <w:numId w:val="0"/>
        </w:numPr>
        <w:tabs>
          <w:tab w:val="clear" w:pos="1134"/>
        </w:tabs>
        <w:spacing w:line="240" w:lineRule="auto"/>
        <w:rPr>
          <w:rFonts w:ascii="Times New Roman" w:eastAsia="Times New Roman" w:hAnsi="Times New Roman" w:cs="Times New Roman"/>
          <w:sz w:val="22"/>
          <w:szCs w:val="22"/>
        </w:rPr>
      </w:pPr>
      <w:bookmarkStart w:id="3031" w:name="_Hlk107581198"/>
      <w:r w:rsidRPr="001A3C4F">
        <w:rPr>
          <w:rFonts w:ascii="Times New Roman" w:eastAsia="Times New Roman" w:hAnsi="Times New Roman" w:cs="Times New Roman"/>
          <w:spacing w:val="1"/>
          <w:sz w:val="22"/>
          <w:szCs w:val="22"/>
        </w:rPr>
        <w:t>(</w:t>
      </w:r>
      <w:proofErr w:type="spellStart"/>
      <w:r w:rsidRPr="001A3C4F">
        <w:rPr>
          <w:rFonts w:ascii="Times New Roman" w:eastAsia="Times New Roman" w:hAnsi="Times New Roman" w:cs="Times New Roman"/>
          <w:sz w:val="22"/>
          <w:szCs w:val="22"/>
        </w:rPr>
        <w:t>x</w:t>
      </w:r>
      <w:r w:rsidR="008C480C" w:rsidRPr="001A3C4F">
        <w:rPr>
          <w:rFonts w:ascii="Times New Roman" w:eastAsia="Times New Roman" w:hAnsi="Times New Roman" w:cs="Times New Roman"/>
          <w:sz w:val="22"/>
          <w:szCs w:val="22"/>
        </w:rPr>
        <w:t>v</w:t>
      </w:r>
      <w:proofErr w:type="spellEnd"/>
      <w:r w:rsidRPr="001A3C4F">
        <w:rPr>
          <w:rFonts w:ascii="Times New Roman" w:eastAsia="Times New Roman" w:hAnsi="Times New Roman" w:cs="Times New Roman"/>
          <w:sz w:val="22"/>
          <w:szCs w:val="22"/>
        </w:rPr>
        <w:t xml:space="preserve">) </w:t>
      </w:r>
      <w:r w:rsidR="001D36DE" w:rsidRPr="001A3C4F">
        <w:rPr>
          <w:rFonts w:ascii="Times New Roman" w:eastAsia="Times New Roman" w:hAnsi="Times New Roman" w:cs="Times New Roman"/>
          <w:sz w:val="22"/>
          <w:szCs w:val="22"/>
        </w:rPr>
        <w:tab/>
      </w:r>
      <w:r w:rsidRPr="001A3C4F">
        <w:rPr>
          <w:rFonts w:ascii="Times New Roman" w:eastAsia="Times New Roman" w:hAnsi="Times New Roman" w:cs="Times New Roman"/>
          <w:sz w:val="22"/>
          <w:szCs w:val="22"/>
        </w:rPr>
        <w:t>desapropriação,</w:t>
      </w:r>
      <w:r w:rsidR="00017997" w:rsidRPr="001A3C4F">
        <w:rPr>
          <w:rFonts w:ascii="Times New Roman" w:eastAsia="Times New Roman" w:hAnsi="Times New Roman" w:cs="Times New Roman"/>
          <w:sz w:val="22"/>
          <w:szCs w:val="22"/>
        </w:rPr>
        <w:t xml:space="preserve"> </w:t>
      </w:r>
      <w:r w:rsidRPr="001A3C4F">
        <w:rPr>
          <w:rFonts w:ascii="Times New Roman" w:eastAsia="Times New Roman" w:hAnsi="Times New Roman" w:cs="Times New Roman"/>
          <w:sz w:val="22"/>
          <w:szCs w:val="22"/>
        </w:rPr>
        <w:t xml:space="preserve">confisco ou qualquer outro ato de qualquer entidade </w:t>
      </w:r>
      <w:r w:rsidRPr="001A3C4F">
        <w:rPr>
          <w:rFonts w:ascii="Times New Roman" w:eastAsia="Times New Roman" w:hAnsi="Times New Roman" w:cs="Times New Roman"/>
          <w:spacing w:val="-2"/>
          <w:sz w:val="22"/>
          <w:szCs w:val="22"/>
        </w:rPr>
        <w:t>governamental</w:t>
      </w:r>
      <w:r w:rsidRPr="001A3C4F">
        <w:rPr>
          <w:rFonts w:ascii="Times New Roman" w:eastAsia="Times New Roman" w:hAnsi="Times New Roman" w:cs="Times New Roman"/>
          <w:sz w:val="22"/>
          <w:szCs w:val="22"/>
        </w:rPr>
        <w:t xml:space="preserve"> brasileira que afete todos ou substancialmente todos os ativos da </w:t>
      </w:r>
      <w:r w:rsidR="007F6D11" w:rsidRPr="001A3C4F">
        <w:rPr>
          <w:rFonts w:ascii="Times New Roman" w:hAnsi="Times New Roman" w:cs="Times New Roman"/>
          <w:sz w:val="22"/>
          <w:szCs w:val="22"/>
        </w:rPr>
        <w:t>Devedora</w:t>
      </w:r>
      <w:r w:rsidRPr="001A3C4F">
        <w:rPr>
          <w:rFonts w:ascii="Times New Roman" w:eastAsia="Times New Roman" w:hAnsi="Times New Roman" w:cs="Times New Roman"/>
          <w:sz w:val="22"/>
          <w:szCs w:val="22"/>
        </w:rPr>
        <w:t xml:space="preserve">; </w:t>
      </w:r>
    </w:p>
    <w:p w14:paraId="1B2A901F" w14:textId="77777777" w:rsidR="00BC466F" w:rsidRPr="001A3C4F" w:rsidRDefault="00BC466F" w:rsidP="009B4504">
      <w:pPr>
        <w:tabs>
          <w:tab w:val="left" w:pos="8080"/>
        </w:tabs>
        <w:jc w:val="both"/>
        <w:rPr>
          <w:rFonts w:ascii="Times New Roman" w:eastAsia="Times New Roman" w:hAnsi="Times New Roman" w:cs="Times New Roman"/>
          <w:sz w:val="22"/>
          <w:szCs w:val="22"/>
          <w:lang w:val="pt-BR"/>
        </w:rPr>
      </w:pPr>
    </w:p>
    <w:p w14:paraId="6230149C" w14:textId="1976B34D" w:rsidR="00BC466F" w:rsidRPr="001A3C4F" w:rsidRDefault="00BC466F" w:rsidP="009B4504">
      <w:pPr>
        <w:pStyle w:val="PargrafoComumNvel2"/>
        <w:numPr>
          <w:ilvl w:val="0"/>
          <w:numId w:val="0"/>
        </w:numPr>
        <w:tabs>
          <w:tab w:val="clear" w:pos="1134"/>
        </w:tabs>
        <w:spacing w:line="240" w:lineRule="auto"/>
        <w:rPr>
          <w:rFonts w:ascii="Times New Roman" w:eastAsia="Times New Roman" w:hAnsi="Times New Roman" w:cs="Times New Roman"/>
          <w:sz w:val="22"/>
          <w:szCs w:val="22"/>
        </w:rPr>
      </w:pPr>
      <w:r w:rsidRPr="001A3C4F">
        <w:rPr>
          <w:rFonts w:ascii="Times New Roman" w:eastAsia="Times New Roman" w:hAnsi="Times New Roman" w:cs="Times New Roman"/>
          <w:spacing w:val="1"/>
          <w:sz w:val="22"/>
          <w:szCs w:val="22"/>
        </w:rPr>
        <w:t>(</w:t>
      </w:r>
      <w:proofErr w:type="spellStart"/>
      <w:r w:rsidRPr="001A3C4F">
        <w:rPr>
          <w:rFonts w:ascii="Times New Roman" w:eastAsia="Times New Roman" w:hAnsi="Times New Roman" w:cs="Times New Roman"/>
          <w:sz w:val="22"/>
          <w:szCs w:val="22"/>
        </w:rPr>
        <w:t>x</w:t>
      </w:r>
      <w:r w:rsidR="001D36DE" w:rsidRPr="001A3C4F">
        <w:rPr>
          <w:rFonts w:ascii="Times New Roman" w:eastAsia="Times New Roman" w:hAnsi="Times New Roman" w:cs="Times New Roman"/>
          <w:sz w:val="22"/>
          <w:szCs w:val="22"/>
        </w:rPr>
        <w:t>v</w:t>
      </w:r>
      <w:r w:rsidR="008246E2" w:rsidRPr="001A3C4F">
        <w:rPr>
          <w:rFonts w:ascii="Times New Roman" w:eastAsia="Times New Roman" w:hAnsi="Times New Roman" w:cs="Times New Roman"/>
          <w:sz w:val="22"/>
          <w:szCs w:val="22"/>
        </w:rPr>
        <w:t>i</w:t>
      </w:r>
      <w:proofErr w:type="spellEnd"/>
      <w:r w:rsidR="001D36DE" w:rsidRPr="001A3C4F">
        <w:rPr>
          <w:rFonts w:ascii="Times New Roman" w:eastAsia="Times New Roman" w:hAnsi="Times New Roman" w:cs="Times New Roman"/>
          <w:sz w:val="22"/>
          <w:szCs w:val="22"/>
        </w:rPr>
        <w:t>)</w:t>
      </w:r>
      <w:r w:rsidR="001D36DE" w:rsidRPr="001A3C4F">
        <w:rPr>
          <w:rFonts w:ascii="Times New Roman" w:eastAsia="Times New Roman" w:hAnsi="Times New Roman" w:cs="Times New Roman"/>
          <w:sz w:val="22"/>
          <w:szCs w:val="22"/>
        </w:rPr>
        <w:tab/>
      </w:r>
      <w:r w:rsidRPr="001A3C4F">
        <w:rPr>
          <w:rFonts w:ascii="Times New Roman" w:eastAsia="Times New Roman" w:hAnsi="Times New Roman" w:cs="Times New Roman"/>
          <w:spacing w:val="-2"/>
          <w:sz w:val="22"/>
          <w:szCs w:val="22"/>
        </w:rPr>
        <w:t>interrupção</w:t>
      </w:r>
      <w:r w:rsidRPr="001A3C4F">
        <w:rPr>
          <w:rFonts w:ascii="Times New Roman" w:eastAsia="Times New Roman" w:hAnsi="Times New Roman" w:cs="Times New Roman"/>
          <w:sz w:val="22"/>
          <w:szCs w:val="22"/>
        </w:rPr>
        <w:t xml:space="preserve"> das atividades da</w:t>
      </w:r>
      <w:r w:rsidR="007F6D11" w:rsidRPr="001A3C4F">
        <w:rPr>
          <w:rFonts w:ascii="Times New Roman" w:eastAsia="Times New Roman" w:hAnsi="Times New Roman" w:cs="Times New Roman"/>
          <w:sz w:val="22"/>
          <w:szCs w:val="22"/>
        </w:rPr>
        <w:t xml:space="preserve"> </w:t>
      </w:r>
      <w:r w:rsidR="007F6D11" w:rsidRPr="001A3C4F">
        <w:rPr>
          <w:rFonts w:ascii="Times New Roman" w:hAnsi="Times New Roman" w:cs="Times New Roman"/>
          <w:sz w:val="22"/>
          <w:szCs w:val="22"/>
        </w:rPr>
        <w:t>Devedora</w:t>
      </w:r>
      <w:r w:rsidRPr="001A3C4F">
        <w:rPr>
          <w:rFonts w:ascii="Times New Roman" w:eastAsia="Times New Roman" w:hAnsi="Times New Roman" w:cs="Times New Roman"/>
          <w:sz w:val="22"/>
          <w:szCs w:val="22"/>
        </w:rPr>
        <w:t xml:space="preserve"> </w:t>
      </w:r>
      <w:r w:rsidR="00A130DD" w:rsidRPr="001A3C4F">
        <w:rPr>
          <w:rFonts w:ascii="Times New Roman" w:eastAsia="Times New Roman" w:hAnsi="Times New Roman" w:cs="Times New Roman"/>
          <w:sz w:val="22"/>
          <w:szCs w:val="22"/>
        </w:rPr>
        <w:t>por prazo superior a 20 (vinte) dias corridos</w:t>
      </w:r>
      <w:r w:rsidR="00AB4F8D" w:rsidRPr="001A3C4F">
        <w:rPr>
          <w:rFonts w:ascii="Times New Roman" w:eastAsia="Times New Roman" w:hAnsi="Times New Roman" w:cs="Times New Roman"/>
          <w:sz w:val="22"/>
          <w:szCs w:val="22"/>
        </w:rPr>
        <w:t xml:space="preserve"> que gere um Efeito Adverso Relevante às suas operações</w:t>
      </w:r>
      <w:r w:rsidRPr="001A3C4F">
        <w:rPr>
          <w:rFonts w:ascii="Times New Roman" w:eastAsia="Times New Roman" w:hAnsi="Times New Roman" w:cs="Times New Roman"/>
          <w:sz w:val="22"/>
          <w:szCs w:val="22"/>
        </w:rPr>
        <w:t>; e</w:t>
      </w:r>
      <w:r w:rsidR="006A5AB7" w:rsidRPr="001A3C4F">
        <w:rPr>
          <w:rFonts w:ascii="Times New Roman" w:eastAsia="Times New Roman" w:hAnsi="Times New Roman" w:cs="Times New Roman"/>
          <w:sz w:val="22"/>
          <w:szCs w:val="22"/>
        </w:rPr>
        <w:t xml:space="preserve"> </w:t>
      </w:r>
    </w:p>
    <w:bookmarkEnd w:id="3031"/>
    <w:p w14:paraId="06EFB85E" w14:textId="77777777" w:rsidR="00BC466F" w:rsidRPr="001A3C4F" w:rsidRDefault="00BC466F" w:rsidP="009B4504">
      <w:pPr>
        <w:tabs>
          <w:tab w:val="left" w:pos="8080"/>
        </w:tabs>
        <w:jc w:val="both"/>
        <w:rPr>
          <w:rFonts w:ascii="Times New Roman" w:eastAsia="Times New Roman" w:hAnsi="Times New Roman" w:cs="Times New Roman"/>
          <w:sz w:val="22"/>
          <w:szCs w:val="22"/>
          <w:lang w:val="pt-BR"/>
        </w:rPr>
      </w:pPr>
    </w:p>
    <w:p w14:paraId="20F0F857" w14:textId="5551BEEB" w:rsidR="006A5AB7" w:rsidRPr="001A3C4F" w:rsidRDefault="00BC466F" w:rsidP="009B4504">
      <w:pPr>
        <w:pStyle w:val="PargrafoComumNvel2"/>
        <w:numPr>
          <w:ilvl w:val="0"/>
          <w:numId w:val="0"/>
        </w:numPr>
        <w:tabs>
          <w:tab w:val="clear" w:pos="1134"/>
        </w:tabs>
        <w:spacing w:line="240" w:lineRule="auto"/>
        <w:rPr>
          <w:rFonts w:ascii="Times New Roman" w:eastAsia="Times New Roman" w:hAnsi="Times New Roman" w:cs="Times New Roman"/>
          <w:sz w:val="22"/>
          <w:szCs w:val="22"/>
        </w:rPr>
      </w:pPr>
      <w:r w:rsidRPr="001A3C4F">
        <w:rPr>
          <w:rFonts w:ascii="Times New Roman" w:eastAsia="Times New Roman" w:hAnsi="Times New Roman" w:cs="Times New Roman"/>
          <w:sz w:val="22"/>
          <w:szCs w:val="22"/>
        </w:rPr>
        <w:t>(</w:t>
      </w:r>
      <w:proofErr w:type="spellStart"/>
      <w:r w:rsidR="008440A9" w:rsidRPr="001A3C4F">
        <w:rPr>
          <w:rFonts w:ascii="Times New Roman" w:eastAsia="Times New Roman" w:hAnsi="Times New Roman" w:cs="Times New Roman"/>
          <w:sz w:val="22"/>
          <w:szCs w:val="22"/>
        </w:rPr>
        <w:t>x</w:t>
      </w:r>
      <w:r w:rsidR="001D36DE" w:rsidRPr="001A3C4F">
        <w:rPr>
          <w:rFonts w:ascii="Times New Roman" w:eastAsia="Times New Roman" w:hAnsi="Times New Roman" w:cs="Times New Roman"/>
          <w:sz w:val="22"/>
          <w:szCs w:val="22"/>
        </w:rPr>
        <w:t>vi</w:t>
      </w:r>
      <w:r w:rsidR="008246E2" w:rsidRPr="001A3C4F">
        <w:rPr>
          <w:rFonts w:ascii="Times New Roman" w:eastAsia="Times New Roman" w:hAnsi="Times New Roman" w:cs="Times New Roman"/>
          <w:sz w:val="22"/>
          <w:szCs w:val="22"/>
        </w:rPr>
        <w:t>i</w:t>
      </w:r>
      <w:proofErr w:type="spellEnd"/>
      <w:r w:rsidRPr="001A3C4F">
        <w:rPr>
          <w:rFonts w:ascii="Times New Roman" w:eastAsia="Times New Roman" w:hAnsi="Times New Roman" w:cs="Times New Roman"/>
          <w:sz w:val="22"/>
          <w:szCs w:val="22"/>
        </w:rPr>
        <w:t xml:space="preserve">) </w:t>
      </w:r>
      <w:r w:rsidR="001D36DE" w:rsidRPr="001A3C4F">
        <w:rPr>
          <w:rFonts w:ascii="Times New Roman" w:eastAsia="Times New Roman" w:hAnsi="Times New Roman" w:cs="Times New Roman"/>
          <w:sz w:val="22"/>
          <w:szCs w:val="22"/>
        </w:rPr>
        <w:tab/>
      </w:r>
      <w:r w:rsidR="00816C3D" w:rsidRPr="001A3C4F">
        <w:rPr>
          <w:rFonts w:ascii="Times New Roman" w:hAnsi="Times New Roman" w:cs="Times New Roman"/>
          <w:sz w:val="22"/>
          <w:szCs w:val="22"/>
        </w:rPr>
        <w:t xml:space="preserve">não utilização, pela </w:t>
      </w:r>
      <w:r w:rsidR="00322B14" w:rsidRPr="001A3C4F">
        <w:rPr>
          <w:rFonts w:ascii="Times New Roman" w:hAnsi="Times New Roman" w:cs="Times New Roman"/>
          <w:sz w:val="22"/>
          <w:szCs w:val="22"/>
        </w:rPr>
        <w:t>Devedora</w:t>
      </w:r>
      <w:r w:rsidR="00816C3D" w:rsidRPr="001A3C4F">
        <w:rPr>
          <w:rFonts w:ascii="Times New Roman" w:hAnsi="Times New Roman" w:cs="Times New Roman"/>
          <w:sz w:val="22"/>
          <w:szCs w:val="22"/>
        </w:rPr>
        <w:t>, dos recursos obtidos com a Emissão conforme o disposto na Cláusula 4.7 ou utilização dos recursos da Emissão para financiar projetos que não sejam considerados Projetos Elegíveis</w:t>
      </w:r>
      <w:r w:rsidRPr="001A3C4F">
        <w:rPr>
          <w:rFonts w:ascii="Times New Roman" w:eastAsia="Times New Roman" w:hAnsi="Times New Roman" w:cs="Times New Roman"/>
          <w:sz w:val="22"/>
          <w:szCs w:val="22"/>
        </w:rPr>
        <w:t>.</w:t>
      </w:r>
      <w:r w:rsidR="006A5AB7" w:rsidRPr="001A3C4F">
        <w:rPr>
          <w:rFonts w:ascii="Times New Roman" w:eastAsia="Times New Roman" w:hAnsi="Times New Roman" w:cs="Times New Roman"/>
          <w:sz w:val="22"/>
          <w:szCs w:val="22"/>
        </w:rPr>
        <w:t xml:space="preserve"> </w:t>
      </w:r>
    </w:p>
    <w:p w14:paraId="00ED1609" w14:textId="77777777" w:rsidR="00E03A3D" w:rsidRPr="001A3C4F" w:rsidRDefault="00E03A3D" w:rsidP="009B4504">
      <w:pPr>
        <w:tabs>
          <w:tab w:val="left" w:pos="1134"/>
        </w:tabs>
        <w:jc w:val="both"/>
        <w:rPr>
          <w:rFonts w:ascii="Times New Roman" w:hAnsi="Times New Roman" w:cs="Times New Roman"/>
          <w:sz w:val="22"/>
          <w:szCs w:val="22"/>
          <w:lang w:val="pt-BR"/>
        </w:rPr>
      </w:pPr>
    </w:p>
    <w:p w14:paraId="2273019B" w14:textId="4C73872B" w:rsidR="00CE5BA4" w:rsidRPr="001A3C4F" w:rsidRDefault="00CE5BA4" w:rsidP="009B4504">
      <w:pPr>
        <w:pStyle w:val="PargrafoComumNvel2"/>
        <w:tabs>
          <w:tab w:val="clear" w:pos="1134"/>
        </w:tabs>
        <w:spacing w:line="240" w:lineRule="auto"/>
        <w:ind w:left="0" w:firstLine="0"/>
        <w:rPr>
          <w:rFonts w:ascii="Times New Roman" w:eastAsia="Times New Roman" w:hAnsi="Times New Roman" w:cs="Times New Roman"/>
          <w:sz w:val="22"/>
          <w:szCs w:val="22"/>
        </w:rPr>
      </w:pPr>
      <w:bookmarkStart w:id="3032" w:name="_Ref11804802"/>
      <w:r w:rsidRPr="001A3C4F">
        <w:rPr>
          <w:rFonts w:ascii="Times New Roman" w:hAnsi="Times New Roman" w:cs="Times New Roman"/>
          <w:sz w:val="22"/>
          <w:szCs w:val="22"/>
        </w:rPr>
        <w:t xml:space="preserve">A Assembleia </w:t>
      </w:r>
      <w:r w:rsidR="009C75A7" w:rsidRPr="001A3C4F">
        <w:rPr>
          <w:rFonts w:ascii="Times New Roman" w:hAnsi="Times New Roman" w:cs="Times New Roman"/>
          <w:sz w:val="22"/>
          <w:szCs w:val="22"/>
        </w:rPr>
        <w:t xml:space="preserve">Especial </w:t>
      </w:r>
      <w:r w:rsidRPr="001A3C4F">
        <w:rPr>
          <w:rFonts w:ascii="Times New Roman" w:hAnsi="Times New Roman" w:cs="Times New Roman"/>
          <w:sz w:val="22"/>
          <w:szCs w:val="22"/>
        </w:rPr>
        <w:t xml:space="preserve">de </w:t>
      </w:r>
      <w:r w:rsidR="00DD40FD" w:rsidRPr="001A3C4F">
        <w:rPr>
          <w:rFonts w:ascii="Times New Roman" w:hAnsi="Times New Roman" w:cs="Times New Roman"/>
          <w:sz w:val="22"/>
          <w:szCs w:val="22"/>
        </w:rPr>
        <w:t>Titulares dos CRA</w:t>
      </w:r>
      <w:r w:rsidR="00075E44" w:rsidRPr="001A3C4F">
        <w:rPr>
          <w:rFonts w:ascii="Times New Roman" w:hAnsi="Times New Roman" w:cs="Times New Roman"/>
          <w:sz w:val="22"/>
          <w:szCs w:val="22"/>
        </w:rPr>
        <w:t xml:space="preserve"> mencionada na </w:t>
      </w:r>
      <w:r w:rsidR="00075E44" w:rsidRPr="001A3C4F">
        <w:rPr>
          <w:rFonts w:ascii="Times New Roman" w:hAnsi="Times New Roman" w:cs="Times New Roman"/>
          <w:sz w:val="22"/>
          <w:szCs w:val="22"/>
          <w:u w:val="single"/>
        </w:rPr>
        <w:t>Cláusula</w:t>
      </w:r>
      <w:r w:rsidR="000D6DC2" w:rsidRPr="001A3C4F">
        <w:rPr>
          <w:rFonts w:ascii="Times New Roman" w:hAnsi="Times New Roman" w:cs="Times New Roman"/>
          <w:sz w:val="22"/>
          <w:szCs w:val="22"/>
          <w:u w:val="single"/>
        </w:rPr>
        <w:t xml:space="preserve"> 7.2.1</w:t>
      </w:r>
      <w:r w:rsidRPr="001A3C4F">
        <w:rPr>
          <w:rFonts w:ascii="Times New Roman" w:hAnsi="Times New Roman" w:cs="Times New Roman"/>
          <w:sz w:val="22"/>
          <w:szCs w:val="22"/>
        </w:rPr>
        <w:t xml:space="preserve"> </w:t>
      </w:r>
      <w:r w:rsidR="00373C66" w:rsidRPr="001A3C4F">
        <w:rPr>
          <w:rFonts w:ascii="Times New Roman" w:hAnsi="Times New Roman" w:cs="Times New Roman"/>
          <w:sz w:val="22"/>
          <w:szCs w:val="22"/>
        </w:rPr>
        <w:t xml:space="preserve">acima </w:t>
      </w:r>
      <w:r w:rsidRPr="001A3C4F">
        <w:rPr>
          <w:rFonts w:ascii="Times New Roman" w:hAnsi="Times New Roman" w:cs="Times New Roman"/>
          <w:sz w:val="22"/>
          <w:szCs w:val="22"/>
        </w:rPr>
        <w:t xml:space="preserve">deverá ser </w:t>
      </w:r>
      <w:r w:rsidR="008D10CD" w:rsidRPr="001A3C4F">
        <w:rPr>
          <w:rFonts w:ascii="Times New Roman" w:hAnsi="Times New Roman" w:cs="Times New Roman"/>
          <w:sz w:val="22"/>
          <w:szCs w:val="22"/>
        </w:rPr>
        <w:t xml:space="preserve">convocada pela </w:t>
      </w:r>
      <w:proofErr w:type="spellStart"/>
      <w:r w:rsidR="008D10CD" w:rsidRPr="001A3C4F">
        <w:rPr>
          <w:rFonts w:ascii="Times New Roman" w:hAnsi="Times New Roman" w:cs="Times New Roman"/>
          <w:sz w:val="22"/>
          <w:szCs w:val="22"/>
        </w:rPr>
        <w:t>Securitizadora</w:t>
      </w:r>
      <w:proofErr w:type="spellEnd"/>
      <w:r w:rsidR="008D10CD" w:rsidRPr="001A3C4F">
        <w:rPr>
          <w:rFonts w:ascii="Times New Roman" w:hAnsi="Times New Roman" w:cs="Times New Roman"/>
          <w:sz w:val="22"/>
          <w:szCs w:val="22"/>
        </w:rPr>
        <w:t xml:space="preserve"> em até 1 (um) Dia Útil da data em que tomar ciência do Evento de Vencimento Antecipado, sendo sua realização</w:t>
      </w:r>
      <w:r w:rsidRPr="001A3C4F">
        <w:rPr>
          <w:rFonts w:ascii="Times New Roman" w:hAnsi="Times New Roman" w:cs="Times New Roman"/>
          <w:sz w:val="22"/>
          <w:szCs w:val="22"/>
        </w:rPr>
        <w:t xml:space="preserve">, em primeira convocação, no prazo de até </w:t>
      </w:r>
      <w:r w:rsidR="00073EB3" w:rsidRPr="001A3C4F">
        <w:rPr>
          <w:rFonts w:ascii="Times New Roman" w:hAnsi="Times New Roman" w:cs="Times New Roman"/>
          <w:sz w:val="22"/>
          <w:szCs w:val="22"/>
        </w:rPr>
        <w:t>2</w:t>
      </w:r>
      <w:r w:rsidRPr="001A3C4F">
        <w:rPr>
          <w:rFonts w:ascii="Times New Roman" w:hAnsi="Times New Roman" w:cs="Times New Roman"/>
          <w:sz w:val="22"/>
          <w:szCs w:val="22"/>
        </w:rPr>
        <w:t>0 (</w:t>
      </w:r>
      <w:r w:rsidR="00073EB3" w:rsidRPr="001A3C4F">
        <w:rPr>
          <w:rFonts w:ascii="Times New Roman" w:hAnsi="Times New Roman" w:cs="Times New Roman"/>
          <w:sz w:val="22"/>
          <w:szCs w:val="22"/>
        </w:rPr>
        <w:t>vinte</w:t>
      </w:r>
      <w:r w:rsidRPr="001A3C4F">
        <w:rPr>
          <w:rFonts w:ascii="Times New Roman" w:hAnsi="Times New Roman" w:cs="Times New Roman"/>
          <w:sz w:val="22"/>
          <w:szCs w:val="22"/>
        </w:rPr>
        <w:t xml:space="preserve">) dias a contar da data </w:t>
      </w:r>
      <w:r w:rsidR="008D10CD" w:rsidRPr="001A3C4F">
        <w:rPr>
          <w:rFonts w:ascii="Times New Roman" w:hAnsi="Times New Roman" w:cs="Times New Roman"/>
          <w:sz w:val="22"/>
          <w:szCs w:val="22"/>
        </w:rPr>
        <w:t>da convocação</w:t>
      </w:r>
      <w:r w:rsidRPr="001A3C4F">
        <w:rPr>
          <w:rFonts w:ascii="Times New Roman" w:hAnsi="Times New Roman" w:cs="Times New Roman"/>
          <w:sz w:val="22"/>
          <w:szCs w:val="22"/>
        </w:rPr>
        <w:t xml:space="preserve"> e, em segunda convocação, no prazo de até 8 (oito) dias a contar da nova publicação do edital de convocação, </w:t>
      </w:r>
      <w:r w:rsidR="00837452" w:rsidRPr="001A3C4F">
        <w:rPr>
          <w:rFonts w:ascii="Times New Roman" w:hAnsi="Times New Roman" w:cs="Times New Roman"/>
          <w:sz w:val="22"/>
          <w:szCs w:val="22"/>
        </w:rPr>
        <w:t xml:space="preserve">o qual deverá informar, além da ordem do dia, o local, a data e a hora em que a Assembleia Especial de Titulares dos CRA será realizada, </w:t>
      </w:r>
      <w:r w:rsidRPr="001A3C4F">
        <w:rPr>
          <w:rFonts w:ascii="Times New Roman" w:hAnsi="Times New Roman" w:cs="Times New Roman"/>
          <w:sz w:val="22"/>
          <w:szCs w:val="22"/>
        </w:rPr>
        <w:t>para que seja deliberado o não vencimento antecipado dos CRA.</w:t>
      </w:r>
      <w:bookmarkEnd w:id="3021"/>
      <w:bookmarkEnd w:id="3032"/>
      <w:r w:rsidR="00383DD7" w:rsidRPr="001A3C4F">
        <w:rPr>
          <w:rFonts w:ascii="Times New Roman" w:hAnsi="Times New Roman" w:cs="Times New Roman"/>
          <w:sz w:val="22"/>
          <w:szCs w:val="22"/>
        </w:rPr>
        <w:t xml:space="preserve"> </w:t>
      </w:r>
    </w:p>
    <w:p w14:paraId="311162D7" w14:textId="77777777" w:rsidR="00343295" w:rsidRPr="001A3C4F" w:rsidRDefault="00343295" w:rsidP="009B4504">
      <w:pPr>
        <w:suppressAutoHyphens/>
        <w:jc w:val="both"/>
        <w:rPr>
          <w:rFonts w:ascii="Times New Roman" w:hAnsi="Times New Roman" w:cs="Times New Roman"/>
          <w:sz w:val="22"/>
          <w:szCs w:val="22"/>
          <w:lang w:val="pt-BR"/>
        </w:rPr>
      </w:pPr>
    </w:p>
    <w:p w14:paraId="63947292" w14:textId="4E9E876D" w:rsidR="002D5081" w:rsidRPr="001A3C4F" w:rsidRDefault="002D5081" w:rsidP="009B4504">
      <w:pPr>
        <w:pStyle w:val="PargrafodaLista"/>
        <w:numPr>
          <w:ilvl w:val="3"/>
          <w:numId w:val="6"/>
        </w:numPr>
        <w:tabs>
          <w:tab w:val="left" w:pos="567"/>
        </w:tabs>
        <w:ind w:left="0" w:firstLine="0"/>
        <w:jc w:val="both"/>
        <w:rPr>
          <w:rFonts w:ascii="Times New Roman" w:hAnsi="Times New Roman" w:cs="Times New Roman"/>
          <w:bCs/>
          <w:sz w:val="22"/>
          <w:szCs w:val="22"/>
          <w:lang w:val="pt-BR"/>
        </w:rPr>
      </w:pPr>
      <w:r w:rsidRPr="001A3C4F">
        <w:rPr>
          <w:rFonts w:ascii="Times New Roman" w:hAnsi="Times New Roman" w:cs="Times New Roman"/>
          <w:bCs/>
          <w:sz w:val="22"/>
          <w:szCs w:val="22"/>
          <w:lang w:val="pt-BR"/>
        </w:rPr>
        <w:t>A Assembleia Especial de Titulares dos CRA instalar-se-á, em primeira convocação, com a presença de Titulares de CRA que representem, no mínimo, 50% (cinquenta por cento) mais 1 (um) dos CRA em Circulação e, em segunda convocação, com qualquer número.</w:t>
      </w:r>
    </w:p>
    <w:p w14:paraId="74D20630" w14:textId="4A2D580E" w:rsidR="004F6CAD" w:rsidRPr="001A3C4F" w:rsidRDefault="008D10CD" w:rsidP="009B4504">
      <w:pPr>
        <w:pStyle w:val="PargrafodaLista"/>
        <w:numPr>
          <w:ilvl w:val="3"/>
          <w:numId w:val="6"/>
        </w:numPr>
        <w:tabs>
          <w:tab w:val="left" w:pos="567"/>
        </w:tabs>
        <w:ind w:left="0" w:firstLine="0"/>
        <w:jc w:val="both"/>
        <w:rPr>
          <w:rFonts w:ascii="Times New Roman" w:hAnsi="Times New Roman" w:cs="Times New Roman"/>
          <w:bCs/>
          <w:sz w:val="22"/>
          <w:szCs w:val="22"/>
          <w:lang w:val="pt-BR"/>
        </w:rPr>
      </w:pPr>
      <w:r w:rsidRPr="001A3C4F">
        <w:rPr>
          <w:rFonts w:ascii="Times New Roman" w:hAnsi="Times New Roman" w:cs="Times New Roman"/>
          <w:sz w:val="22"/>
          <w:szCs w:val="22"/>
          <w:lang w:val="pt-BR"/>
        </w:rPr>
        <w:t xml:space="preserve"> </w:t>
      </w:r>
      <w:r w:rsidRPr="001A3C4F">
        <w:rPr>
          <w:rFonts w:ascii="Times New Roman" w:hAnsi="Times New Roman" w:cs="Times New Roman"/>
          <w:bCs/>
          <w:sz w:val="22"/>
          <w:szCs w:val="22"/>
          <w:lang w:val="pt-BR"/>
        </w:rPr>
        <w:t xml:space="preserve">A deliberação pelo não vencimento antecipado deverá ser </w:t>
      </w:r>
      <w:proofErr w:type="gramStart"/>
      <w:r w:rsidRPr="001A3C4F">
        <w:rPr>
          <w:rFonts w:ascii="Times New Roman" w:hAnsi="Times New Roman" w:cs="Times New Roman"/>
          <w:bCs/>
          <w:sz w:val="22"/>
          <w:szCs w:val="22"/>
          <w:lang w:val="pt-BR"/>
        </w:rPr>
        <w:t>aprovada</w:t>
      </w:r>
      <w:proofErr w:type="gramEnd"/>
      <w:r w:rsidRPr="001A3C4F">
        <w:rPr>
          <w:rFonts w:ascii="Times New Roman" w:hAnsi="Times New Roman" w:cs="Times New Roman"/>
          <w:bCs/>
          <w:sz w:val="22"/>
          <w:szCs w:val="22"/>
          <w:lang w:val="pt-BR"/>
        </w:rPr>
        <w:t xml:space="preserve"> em </w:t>
      </w:r>
      <w:r w:rsidR="00CE5BA4" w:rsidRPr="001A3C4F">
        <w:rPr>
          <w:rFonts w:ascii="Times New Roman" w:hAnsi="Times New Roman" w:cs="Times New Roman"/>
          <w:bCs/>
          <w:sz w:val="22"/>
          <w:szCs w:val="22"/>
          <w:lang w:val="pt-BR"/>
        </w:rPr>
        <w:t xml:space="preserve">primeira convocação, </w:t>
      </w:r>
      <w:r w:rsidRPr="001A3C4F">
        <w:rPr>
          <w:rFonts w:ascii="Times New Roman" w:hAnsi="Times New Roman" w:cs="Times New Roman"/>
          <w:bCs/>
          <w:sz w:val="22"/>
          <w:szCs w:val="22"/>
          <w:lang w:val="pt-BR"/>
        </w:rPr>
        <w:t>pelos</w:t>
      </w:r>
      <w:r w:rsidR="00CE5BA4" w:rsidRPr="001A3C4F">
        <w:rPr>
          <w:rFonts w:ascii="Times New Roman" w:hAnsi="Times New Roman" w:cs="Times New Roman"/>
          <w:bCs/>
          <w:sz w:val="22"/>
          <w:szCs w:val="22"/>
          <w:lang w:val="pt-BR"/>
        </w:rPr>
        <w:t xml:space="preserve"> </w:t>
      </w:r>
      <w:r w:rsidR="00DD40FD" w:rsidRPr="001A3C4F">
        <w:rPr>
          <w:rFonts w:ascii="Times New Roman" w:hAnsi="Times New Roman" w:cs="Times New Roman"/>
          <w:bCs/>
          <w:sz w:val="22"/>
          <w:szCs w:val="22"/>
          <w:lang w:val="pt-BR"/>
        </w:rPr>
        <w:t>Titulares dos CRA</w:t>
      </w:r>
      <w:r w:rsidR="00CE5BA4" w:rsidRPr="001A3C4F">
        <w:rPr>
          <w:rFonts w:ascii="Times New Roman" w:hAnsi="Times New Roman" w:cs="Times New Roman"/>
          <w:bCs/>
          <w:sz w:val="22"/>
          <w:szCs w:val="22"/>
          <w:lang w:val="pt-BR"/>
        </w:rPr>
        <w:t xml:space="preserve"> que representem pelo menos</w:t>
      </w:r>
      <w:r w:rsidR="000D6DC2" w:rsidRPr="001A3C4F">
        <w:rPr>
          <w:rFonts w:ascii="Times New Roman" w:hAnsi="Times New Roman" w:cs="Times New Roman"/>
          <w:bCs/>
          <w:sz w:val="22"/>
          <w:szCs w:val="22"/>
          <w:lang w:val="pt-BR"/>
        </w:rPr>
        <w:t xml:space="preserve"> </w:t>
      </w:r>
      <w:r w:rsidRPr="001A3C4F">
        <w:rPr>
          <w:rFonts w:ascii="Times New Roman" w:hAnsi="Times New Roman" w:cs="Times New Roman"/>
          <w:bCs/>
          <w:sz w:val="22"/>
          <w:szCs w:val="22"/>
          <w:lang w:val="pt-BR"/>
        </w:rPr>
        <w:t>50% (cinquenta</w:t>
      </w:r>
      <w:r w:rsidR="00A84096" w:rsidRPr="001A3C4F">
        <w:rPr>
          <w:rFonts w:ascii="Times New Roman" w:hAnsi="Times New Roman" w:cs="Times New Roman"/>
          <w:bCs/>
          <w:sz w:val="22"/>
          <w:szCs w:val="22"/>
          <w:lang w:val="pt-BR"/>
        </w:rPr>
        <w:t xml:space="preserve"> por cento</w:t>
      </w:r>
      <w:r w:rsidRPr="001A3C4F">
        <w:rPr>
          <w:rFonts w:ascii="Times New Roman" w:hAnsi="Times New Roman" w:cs="Times New Roman"/>
          <w:bCs/>
          <w:sz w:val="22"/>
          <w:szCs w:val="22"/>
          <w:lang w:val="pt-BR"/>
        </w:rPr>
        <w:t>) mais um dos CRA em Circulação e em segunda convocação por pelo menos 50% (cinquenta</w:t>
      </w:r>
      <w:r w:rsidR="00A84096" w:rsidRPr="001A3C4F">
        <w:rPr>
          <w:rFonts w:ascii="Times New Roman" w:hAnsi="Times New Roman" w:cs="Times New Roman"/>
          <w:bCs/>
          <w:sz w:val="22"/>
          <w:szCs w:val="22"/>
          <w:lang w:val="pt-BR"/>
        </w:rPr>
        <w:t xml:space="preserve"> por cento</w:t>
      </w:r>
      <w:r w:rsidRPr="001A3C4F">
        <w:rPr>
          <w:rFonts w:ascii="Times New Roman" w:hAnsi="Times New Roman" w:cs="Times New Roman"/>
          <w:bCs/>
          <w:sz w:val="22"/>
          <w:szCs w:val="22"/>
          <w:lang w:val="pt-BR"/>
        </w:rPr>
        <w:t>) mais um dos presentes na Assembleia Especial dos Titulares dos CRA, desde que</w:t>
      </w:r>
      <w:r w:rsidR="009D0739" w:rsidRPr="001A3C4F">
        <w:rPr>
          <w:rFonts w:ascii="Times New Roman" w:hAnsi="Times New Roman" w:cs="Times New Roman"/>
          <w:bCs/>
          <w:sz w:val="22"/>
          <w:szCs w:val="22"/>
          <w:lang w:val="pt-BR"/>
        </w:rPr>
        <w:t xml:space="preserve"> tal maioria simples</w:t>
      </w:r>
      <w:r w:rsidRPr="001A3C4F">
        <w:rPr>
          <w:rFonts w:ascii="Times New Roman" w:hAnsi="Times New Roman" w:cs="Times New Roman"/>
          <w:bCs/>
          <w:sz w:val="22"/>
          <w:szCs w:val="22"/>
          <w:lang w:val="pt-BR"/>
        </w:rPr>
        <w:t xml:space="preserve"> represente no mínimo 15% (quinze por cento) dos CRA em Circulação</w:t>
      </w:r>
      <w:r w:rsidR="00CE5BA4" w:rsidRPr="001A3C4F">
        <w:rPr>
          <w:rFonts w:ascii="Times New Roman" w:hAnsi="Times New Roman" w:cs="Times New Roman"/>
          <w:bCs/>
          <w:sz w:val="22"/>
          <w:szCs w:val="22"/>
          <w:lang w:val="pt-BR"/>
        </w:rPr>
        <w:t>.</w:t>
      </w:r>
      <w:r w:rsidR="00987FB6" w:rsidRPr="001A3C4F">
        <w:rPr>
          <w:rFonts w:ascii="Times New Roman" w:hAnsi="Times New Roman" w:cs="Times New Roman"/>
          <w:bCs/>
          <w:sz w:val="22"/>
          <w:szCs w:val="22"/>
          <w:lang w:val="pt-BR"/>
        </w:rPr>
        <w:t xml:space="preserve"> </w:t>
      </w:r>
    </w:p>
    <w:p w14:paraId="5F4E7275" w14:textId="77777777" w:rsidR="008440A9" w:rsidRPr="001A3C4F" w:rsidRDefault="008440A9" w:rsidP="009B4504">
      <w:pPr>
        <w:pStyle w:val="PargrafodaLista"/>
        <w:tabs>
          <w:tab w:val="left" w:pos="567"/>
        </w:tabs>
        <w:ind w:left="0"/>
        <w:jc w:val="both"/>
        <w:rPr>
          <w:rFonts w:ascii="Times New Roman" w:hAnsi="Times New Roman" w:cs="Times New Roman"/>
          <w:sz w:val="22"/>
          <w:szCs w:val="22"/>
          <w:lang w:val="pt-BR"/>
        </w:rPr>
      </w:pPr>
    </w:p>
    <w:p w14:paraId="4206CAF8" w14:textId="6431A3B7" w:rsidR="00B04E39" w:rsidRPr="001A3C4F" w:rsidRDefault="008440A9" w:rsidP="009B4504">
      <w:pPr>
        <w:pStyle w:val="PargrafodaLista"/>
        <w:tabs>
          <w:tab w:val="left" w:pos="567"/>
        </w:tabs>
        <w:ind w:left="0"/>
        <w:jc w:val="both"/>
        <w:rPr>
          <w:rFonts w:ascii="Times New Roman" w:hAnsi="Times New Roman" w:cs="Times New Roman"/>
          <w:bCs/>
          <w:sz w:val="22"/>
          <w:szCs w:val="22"/>
          <w:lang w:val="pt-BR"/>
        </w:rPr>
      </w:pPr>
      <w:r w:rsidRPr="001A3C4F">
        <w:rPr>
          <w:rFonts w:ascii="Times New Roman" w:hAnsi="Times New Roman" w:cs="Times New Roman"/>
          <w:bCs/>
          <w:sz w:val="22"/>
          <w:szCs w:val="22"/>
          <w:lang w:val="pt-BR"/>
        </w:rPr>
        <w:t>7.2.2.</w:t>
      </w:r>
      <w:r w:rsidR="00664667" w:rsidRPr="001A3C4F">
        <w:rPr>
          <w:rFonts w:ascii="Times New Roman" w:hAnsi="Times New Roman" w:cs="Times New Roman"/>
          <w:bCs/>
          <w:sz w:val="22"/>
          <w:szCs w:val="22"/>
          <w:lang w:val="pt-BR"/>
        </w:rPr>
        <w:t>3</w:t>
      </w:r>
      <w:r w:rsidRPr="001A3C4F">
        <w:rPr>
          <w:rFonts w:ascii="Times New Roman" w:hAnsi="Times New Roman" w:cs="Times New Roman"/>
          <w:bCs/>
          <w:sz w:val="22"/>
          <w:szCs w:val="22"/>
          <w:lang w:val="pt-BR"/>
        </w:rPr>
        <w:t>.</w:t>
      </w:r>
      <w:r w:rsidRPr="001A3C4F">
        <w:rPr>
          <w:rFonts w:ascii="Times New Roman" w:hAnsi="Times New Roman" w:cs="Times New Roman"/>
          <w:bCs/>
          <w:sz w:val="22"/>
          <w:szCs w:val="22"/>
          <w:lang w:val="pt-BR"/>
        </w:rPr>
        <w:tab/>
      </w:r>
      <w:r w:rsidR="00CE5BA4" w:rsidRPr="001A3C4F">
        <w:rPr>
          <w:rFonts w:ascii="Times New Roman" w:hAnsi="Times New Roman" w:cs="Times New Roman"/>
          <w:bCs/>
          <w:sz w:val="22"/>
          <w:szCs w:val="22"/>
          <w:lang w:val="pt-BR"/>
        </w:rPr>
        <w:t xml:space="preserve">Na hipótese de não obtenção do quórum de instalação em segunda convocação ou ausência do quórum </w:t>
      </w:r>
      <w:r w:rsidR="00CE5BA4" w:rsidRPr="001A3C4F">
        <w:rPr>
          <w:rFonts w:ascii="Times New Roman" w:hAnsi="Times New Roman" w:cs="Times New Roman"/>
          <w:sz w:val="22"/>
          <w:szCs w:val="22"/>
          <w:lang w:val="pt-BR"/>
        </w:rPr>
        <w:t>necessário</w:t>
      </w:r>
      <w:r w:rsidR="00CE5BA4" w:rsidRPr="001A3C4F">
        <w:rPr>
          <w:rFonts w:ascii="Times New Roman" w:hAnsi="Times New Roman" w:cs="Times New Roman"/>
          <w:bCs/>
          <w:sz w:val="22"/>
          <w:szCs w:val="22"/>
          <w:lang w:val="pt-BR"/>
        </w:rPr>
        <w:t xml:space="preserve"> para a deliberação em segunda convocação, a </w:t>
      </w:r>
      <w:proofErr w:type="spellStart"/>
      <w:r w:rsidR="00B04E39" w:rsidRPr="001A3C4F">
        <w:rPr>
          <w:rFonts w:ascii="Times New Roman" w:hAnsi="Times New Roman" w:cs="Times New Roman"/>
          <w:bCs/>
          <w:sz w:val="22"/>
          <w:szCs w:val="22"/>
          <w:lang w:val="pt-BR"/>
        </w:rPr>
        <w:t>Securitizadora</w:t>
      </w:r>
      <w:proofErr w:type="spellEnd"/>
      <w:r w:rsidR="00B04E39" w:rsidRPr="001A3C4F">
        <w:rPr>
          <w:rFonts w:ascii="Times New Roman" w:hAnsi="Times New Roman" w:cs="Times New Roman"/>
          <w:bCs/>
          <w:sz w:val="22"/>
          <w:szCs w:val="22"/>
          <w:lang w:val="pt-BR"/>
        </w:rPr>
        <w:t xml:space="preserve"> deve</w:t>
      </w:r>
      <w:r w:rsidR="004B2E9A" w:rsidRPr="001A3C4F">
        <w:rPr>
          <w:rFonts w:ascii="Times New Roman" w:hAnsi="Times New Roman" w:cs="Times New Roman"/>
          <w:bCs/>
          <w:sz w:val="22"/>
          <w:szCs w:val="22"/>
          <w:lang w:val="pt-BR"/>
        </w:rPr>
        <w:t>rá</w:t>
      </w:r>
      <w:r w:rsidR="00CE5BA4" w:rsidRPr="001A3C4F">
        <w:rPr>
          <w:rFonts w:ascii="Times New Roman" w:hAnsi="Times New Roman" w:cs="Times New Roman"/>
          <w:bCs/>
          <w:sz w:val="22"/>
          <w:szCs w:val="22"/>
          <w:lang w:val="pt-BR"/>
        </w:rPr>
        <w:t xml:space="preserve"> declarar o vencimento antecipado das Debêntures e, consequentemente, dos CRA.</w:t>
      </w:r>
      <w:r w:rsidR="004B2E9A" w:rsidRPr="001A3C4F">
        <w:rPr>
          <w:rFonts w:ascii="Times New Roman" w:hAnsi="Times New Roman" w:cs="Times New Roman"/>
          <w:bCs/>
          <w:sz w:val="22"/>
          <w:szCs w:val="22"/>
          <w:lang w:val="pt-BR"/>
        </w:rPr>
        <w:t xml:space="preserve"> </w:t>
      </w:r>
    </w:p>
    <w:p w14:paraId="1CFD9EA6" w14:textId="77777777" w:rsidR="008440A9" w:rsidRPr="001A3C4F" w:rsidRDefault="008440A9" w:rsidP="009B4504">
      <w:pPr>
        <w:pStyle w:val="PargrafodaLista"/>
        <w:tabs>
          <w:tab w:val="left" w:pos="567"/>
        </w:tabs>
        <w:ind w:left="0"/>
        <w:rPr>
          <w:rFonts w:ascii="Times New Roman" w:hAnsi="Times New Roman" w:cs="Times New Roman"/>
          <w:sz w:val="22"/>
          <w:szCs w:val="22"/>
          <w:lang w:val="pt-BR"/>
        </w:rPr>
      </w:pPr>
    </w:p>
    <w:p w14:paraId="19A57393" w14:textId="6B077292" w:rsidR="00E03A3D" w:rsidRPr="001A3C4F" w:rsidRDefault="008F49E8" w:rsidP="009B4504">
      <w:pPr>
        <w:pStyle w:val="PargrafodaLista"/>
        <w:numPr>
          <w:ilvl w:val="2"/>
          <w:numId w:val="6"/>
        </w:numPr>
        <w:tabs>
          <w:tab w:val="left" w:pos="567"/>
          <w:tab w:val="left" w:pos="1134"/>
        </w:tabs>
        <w:ind w:left="0" w:firstLine="0"/>
        <w:jc w:val="both"/>
        <w:rPr>
          <w:rFonts w:ascii="Times New Roman" w:hAnsi="Times New Roman" w:cs="Times New Roman"/>
          <w:sz w:val="22"/>
          <w:szCs w:val="22"/>
          <w:lang w:val="pt-BR"/>
        </w:rPr>
      </w:pPr>
      <w:bookmarkStart w:id="3033" w:name="_Ref7772862"/>
      <w:r w:rsidRPr="001A3C4F">
        <w:rPr>
          <w:rFonts w:ascii="Times New Roman" w:hAnsi="Times New Roman" w:cs="Times New Roman"/>
          <w:sz w:val="22"/>
          <w:szCs w:val="22"/>
          <w:lang w:val="pt-BR"/>
        </w:rPr>
        <w:lastRenderedPageBreak/>
        <w:t xml:space="preserve">A ocorrência dos eventos descritos nas </w:t>
      </w:r>
      <w:r w:rsidRPr="001A3C4F">
        <w:rPr>
          <w:rFonts w:ascii="Times New Roman" w:hAnsi="Times New Roman" w:cs="Times New Roman"/>
          <w:sz w:val="22"/>
          <w:szCs w:val="22"/>
          <w:u w:val="single"/>
          <w:lang w:val="pt-BR"/>
        </w:rPr>
        <w:t>Cláusulas</w:t>
      </w:r>
      <w:r w:rsidR="000D6DC2" w:rsidRPr="001A3C4F">
        <w:rPr>
          <w:rFonts w:ascii="Times New Roman" w:hAnsi="Times New Roman" w:cs="Times New Roman"/>
          <w:sz w:val="22"/>
          <w:szCs w:val="22"/>
          <w:u w:val="single"/>
          <w:lang w:val="pt-BR"/>
        </w:rPr>
        <w:t xml:space="preserve"> 7.1.1</w:t>
      </w:r>
      <w:r w:rsidRPr="001A3C4F">
        <w:rPr>
          <w:rFonts w:ascii="Times New Roman" w:hAnsi="Times New Roman" w:cs="Times New Roman"/>
          <w:sz w:val="22"/>
          <w:szCs w:val="22"/>
          <w:lang w:val="pt-BR"/>
        </w:rPr>
        <w:t xml:space="preserve"> e</w:t>
      </w:r>
      <w:r w:rsidR="000D6DC2" w:rsidRPr="001A3C4F">
        <w:rPr>
          <w:rFonts w:ascii="Times New Roman" w:hAnsi="Times New Roman" w:cs="Times New Roman"/>
          <w:sz w:val="22"/>
          <w:szCs w:val="22"/>
          <w:lang w:val="pt-BR"/>
        </w:rPr>
        <w:t xml:space="preserve"> </w:t>
      </w:r>
      <w:r w:rsidR="000D6DC2" w:rsidRPr="001A3C4F">
        <w:rPr>
          <w:rFonts w:ascii="Times New Roman" w:hAnsi="Times New Roman" w:cs="Times New Roman"/>
          <w:sz w:val="22"/>
          <w:szCs w:val="22"/>
          <w:u w:val="single"/>
          <w:lang w:val="pt-BR"/>
        </w:rPr>
        <w:t>7.2.1</w:t>
      </w:r>
      <w:r w:rsidRPr="001A3C4F">
        <w:rPr>
          <w:rFonts w:ascii="Times New Roman" w:hAnsi="Times New Roman" w:cs="Times New Roman"/>
          <w:sz w:val="22"/>
          <w:szCs w:val="22"/>
          <w:lang w:val="pt-BR"/>
        </w:rPr>
        <w:t xml:space="preserve"> </w:t>
      </w:r>
      <w:r w:rsidR="00373C66" w:rsidRPr="001A3C4F">
        <w:rPr>
          <w:rFonts w:ascii="Times New Roman" w:hAnsi="Times New Roman" w:cs="Times New Roman"/>
          <w:sz w:val="22"/>
          <w:szCs w:val="22"/>
          <w:lang w:val="pt-BR"/>
        </w:rPr>
        <w:t xml:space="preserve">acima </w:t>
      </w:r>
      <w:r w:rsidRPr="001A3C4F">
        <w:rPr>
          <w:rFonts w:ascii="Times New Roman" w:hAnsi="Times New Roman" w:cs="Times New Roman"/>
          <w:sz w:val="22"/>
          <w:szCs w:val="22"/>
          <w:lang w:val="pt-BR"/>
        </w:rPr>
        <w:t xml:space="preserve">deverá ser prontamente comunicada pela </w:t>
      </w:r>
      <w:r w:rsidR="007F6D11" w:rsidRPr="001A3C4F">
        <w:rPr>
          <w:rFonts w:ascii="Times New Roman" w:hAnsi="Times New Roman" w:cs="Times New Roman"/>
          <w:sz w:val="22"/>
          <w:szCs w:val="22"/>
          <w:lang w:val="pt-BR"/>
        </w:rPr>
        <w:t xml:space="preserve">Devedora </w:t>
      </w:r>
      <w:r w:rsidRPr="001A3C4F">
        <w:rPr>
          <w:rFonts w:ascii="Times New Roman" w:hAnsi="Times New Roman" w:cs="Times New Roman"/>
          <w:sz w:val="22"/>
          <w:szCs w:val="22"/>
          <w:lang w:val="pt-BR"/>
        </w:rPr>
        <w:t xml:space="preserve">à Debenturista, em prazo de até </w:t>
      </w:r>
      <w:r w:rsidR="005A3B44" w:rsidRPr="001A3C4F">
        <w:rPr>
          <w:rFonts w:ascii="Times New Roman" w:hAnsi="Times New Roman" w:cs="Times New Roman"/>
          <w:sz w:val="22"/>
          <w:szCs w:val="22"/>
          <w:lang w:val="pt-BR"/>
        </w:rPr>
        <w:t>1</w:t>
      </w:r>
      <w:r w:rsidR="00F67020" w:rsidRPr="001A3C4F">
        <w:rPr>
          <w:rFonts w:ascii="Times New Roman" w:hAnsi="Times New Roman" w:cs="Times New Roman"/>
          <w:sz w:val="22"/>
          <w:szCs w:val="22"/>
          <w:lang w:val="pt-BR"/>
        </w:rPr>
        <w:t xml:space="preserve"> (</w:t>
      </w:r>
      <w:r w:rsidR="005A3B44" w:rsidRPr="001A3C4F">
        <w:rPr>
          <w:rFonts w:ascii="Times New Roman" w:hAnsi="Times New Roman" w:cs="Times New Roman"/>
          <w:sz w:val="22"/>
          <w:szCs w:val="22"/>
          <w:lang w:val="pt-BR"/>
        </w:rPr>
        <w:t>um</w:t>
      </w:r>
      <w:r w:rsidR="00F67020"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xml:space="preserve"> Dia </w:t>
      </w:r>
      <w:r w:rsidR="00987FB6" w:rsidRPr="001A3C4F">
        <w:rPr>
          <w:rFonts w:ascii="Times New Roman" w:hAnsi="Times New Roman" w:cs="Times New Roman"/>
          <w:sz w:val="22"/>
          <w:szCs w:val="22"/>
          <w:lang w:val="pt-BR"/>
        </w:rPr>
        <w:t>Út</w:t>
      </w:r>
      <w:r w:rsidR="005A3B44" w:rsidRPr="001A3C4F">
        <w:rPr>
          <w:rFonts w:ascii="Times New Roman" w:hAnsi="Times New Roman" w:cs="Times New Roman"/>
          <w:sz w:val="22"/>
          <w:szCs w:val="22"/>
          <w:lang w:val="pt-BR"/>
        </w:rPr>
        <w:t xml:space="preserve">il </w:t>
      </w:r>
      <w:r w:rsidRPr="001A3C4F">
        <w:rPr>
          <w:rFonts w:ascii="Times New Roman" w:hAnsi="Times New Roman" w:cs="Times New Roman"/>
          <w:sz w:val="22"/>
          <w:szCs w:val="22"/>
          <w:lang w:val="pt-BR"/>
        </w:rPr>
        <w:t>da data em que tomar conhecimento.</w:t>
      </w:r>
      <w:bookmarkEnd w:id="3033"/>
      <w:r w:rsidR="00987FB6" w:rsidRPr="001A3C4F">
        <w:rPr>
          <w:rFonts w:ascii="Times New Roman" w:hAnsi="Times New Roman" w:cs="Times New Roman"/>
          <w:sz w:val="22"/>
          <w:szCs w:val="22"/>
          <w:lang w:val="pt-BR"/>
        </w:rPr>
        <w:t xml:space="preserve"> </w:t>
      </w:r>
    </w:p>
    <w:p w14:paraId="7B4F7BF5" w14:textId="77777777" w:rsidR="008F49E8" w:rsidRPr="001A3C4F" w:rsidRDefault="008F49E8" w:rsidP="009B4504">
      <w:pPr>
        <w:pStyle w:val="PargrafodaLista"/>
        <w:tabs>
          <w:tab w:val="left" w:pos="567"/>
        </w:tabs>
        <w:ind w:left="0"/>
        <w:jc w:val="both"/>
        <w:rPr>
          <w:rFonts w:ascii="Times New Roman" w:hAnsi="Times New Roman" w:cs="Times New Roman"/>
          <w:sz w:val="22"/>
          <w:szCs w:val="22"/>
          <w:lang w:val="pt-BR"/>
        </w:rPr>
      </w:pPr>
    </w:p>
    <w:p w14:paraId="335350A1" w14:textId="5F47B2A2" w:rsidR="008F49E8" w:rsidRPr="001A3C4F" w:rsidRDefault="008F49E8" w:rsidP="009B4504">
      <w:pPr>
        <w:pStyle w:val="PargrafoComumNvel2"/>
        <w:tabs>
          <w:tab w:val="left" w:pos="567"/>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 xml:space="preserve">O descumprimento do dever de informar, pela </w:t>
      </w:r>
      <w:r w:rsidR="007F6D11" w:rsidRPr="001A3C4F">
        <w:rPr>
          <w:rFonts w:ascii="Times New Roman" w:hAnsi="Times New Roman" w:cs="Times New Roman"/>
          <w:sz w:val="22"/>
          <w:szCs w:val="22"/>
        </w:rPr>
        <w:t>Devedora</w:t>
      </w:r>
      <w:r w:rsidRPr="001A3C4F">
        <w:rPr>
          <w:rFonts w:ascii="Times New Roman" w:hAnsi="Times New Roman" w:cs="Times New Roman"/>
          <w:sz w:val="22"/>
          <w:szCs w:val="22"/>
        </w:rPr>
        <w:t xml:space="preserve">, não impedirá o exercício de poderes, faculdades e pretensões previstos nesta </w:t>
      </w:r>
      <w:r w:rsidR="00C203F1" w:rsidRPr="001A3C4F">
        <w:rPr>
          <w:rFonts w:ascii="Times New Roman" w:hAnsi="Times New Roman" w:cs="Times New Roman"/>
          <w:sz w:val="22"/>
          <w:szCs w:val="22"/>
        </w:rPr>
        <w:t>Escritura</w:t>
      </w:r>
      <w:r w:rsidRPr="001A3C4F">
        <w:rPr>
          <w:rFonts w:ascii="Times New Roman" w:hAnsi="Times New Roman" w:cs="Times New Roman"/>
          <w:sz w:val="22"/>
          <w:szCs w:val="22"/>
        </w:rPr>
        <w:t xml:space="preserve"> de </w:t>
      </w:r>
      <w:r w:rsidR="00C203F1" w:rsidRPr="001A3C4F">
        <w:rPr>
          <w:rFonts w:ascii="Times New Roman" w:hAnsi="Times New Roman" w:cs="Times New Roman"/>
          <w:sz w:val="22"/>
          <w:szCs w:val="22"/>
        </w:rPr>
        <w:t>Emissão</w:t>
      </w:r>
      <w:r w:rsidRPr="001A3C4F">
        <w:rPr>
          <w:rFonts w:ascii="Times New Roman" w:hAnsi="Times New Roman" w:cs="Times New Roman"/>
          <w:sz w:val="22"/>
          <w:szCs w:val="22"/>
        </w:rPr>
        <w:t xml:space="preserve"> e nos demais </w:t>
      </w:r>
      <w:r w:rsidRPr="001A3C4F">
        <w:rPr>
          <w:rFonts w:ascii="Times New Roman" w:hAnsi="Times New Roman" w:cs="Times New Roman"/>
          <w:bCs/>
          <w:sz w:val="22"/>
          <w:szCs w:val="22"/>
        </w:rPr>
        <w:t>Documentos</w:t>
      </w:r>
      <w:r w:rsidRPr="001A3C4F">
        <w:rPr>
          <w:rFonts w:ascii="Times New Roman" w:hAnsi="Times New Roman" w:cs="Times New Roman"/>
          <w:sz w:val="22"/>
          <w:szCs w:val="22"/>
        </w:rPr>
        <w:t xml:space="preserve"> da Operação,</w:t>
      </w:r>
      <w:r w:rsidR="009E6D6C" w:rsidRPr="001A3C4F">
        <w:rPr>
          <w:rFonts w:ascii="Times New Roman" w:hAnsi="Times New Roman" w:cs="Times New Roman"/>
          <w:sz w:val="22"/>
          <w:szCs w:val="22"/>
        </w:rPr>
        <w:t xml:space="preserve"> de que seja parte,</w:t>
      </w:r>
      <w:r w:rsidRPr="001A3C4F">
        <w:rPr>
          <w:rFonts w:ascii="Times New Roman" w:hAnsi="Times New Roman" w:cs="Times New Roman"/>
          <w:sz w:val="22"/>
          <w:szCs w:val="22"/>
        </w:rPr>
        <w:t xml:space="preserve"> pela </w:t>
      </w:r>
      <w:proofErr w:type="spellStart"/>
      <w:r w:rsidRPr="001A3C4F">
        <w:rPr>
          <w:rFonts w:ascii="Times New Roman" w:hAnsi="Times New Roman" w:cs="Times New Roman"/>
          <w:sz w:val="22"/>
          <w:szCs w:val="22"/>
        </w:rPr>
        <w:t>Securitizadora</w:t>
      </w:r>
      <w:proofErr w:type="spellEnd"/>
      <w:r w:rsidRPr="001A3C4F">
        <w:rPr>
          <w:rFonts w:ascii="Times New Roman" w:hAnsi="Times New Roman" w:cs="Times New Roman"/>
          <w:sz w:val="22"/>
          <w:szCs w:val="22"/>
        </w:rPr>
        <w:t xml:space="preserve"> ou pelos </w:t>
      </w:r>
      <w:r w:rsidR="00DD40FD" w:rsidRPr="001A3C4F">
        <w:rPr>
          <w:rFonts w:ascii="Times New Roman" w:hAnsi="Times New Roman" w:cs="Times New Roman"/>
          <w:sz w:val="22"/>
          <w:szCs w:val="22"/>
        </w:rPr>
        <w:t>Titulares dos CRA</w:t>
      </w:r>
      <w:r w:rsidRPr="001A3C4F">
        <w:rPr>
          <w:rFonts w:ascii="Times New Roman" w:hAnsi="Times New Roman" w:cs="Times New Roman"/>
          <w:sz w:val="22"/>
          <w:szCs w:val="22"/>
        </w:rPr>
        <w:t>, inclusive o de declarar o vencimento antecipado das Debêntures e dos CRA.</w:t>
      </w:r>
    </w:p>
    <w:p w14:paraId="1E48F640" w14:textId="77777777" w:rsidR="00E03A3D" w:rsidRPr="001A3C4F" w:rsidRDefault="00E03A3D" w:rsidP="009B4504">
      <w:pPr>
        <w:pStyle w:val="PargrafodaLista"/>
        <w:ind w:left="0"/>
        <w:jc w:val="both"/>
        <w:rPr>
          <w:rFonts w:ascii="Times New Roman" w:hAnsi="Times New Roman" w:cs="Times New Roman"/>
          <w:sz w:val="22"/>
          <w:szCs w:val="22"/>
          <w:lang w:val="pt-BR"/>
        </w:rPr>
      </w:pPr>
    </w:p>
    <w:p w14:paraId="70C2D220" w14:textId="1A4FF294" w:rsidR="006D08CD" w:rsidRPr="001A3C4F" w:rsidRDefault="00925943" w:rsidP="009B4504">
      <w:pPr>
        <w:pStyle w:val="PargrafoComumNvel2"/>
        <w:tabs>
          <w:tab w:val="clear" w:pos="1134"/>
        </w:tabs>
        <w:spacing w:line="240" w:lineRule="auto"/>
        <w:ind w:left="0" w:firstLine="0"/>
        <w:rPr>
          <w:rFonts w:ascii="Times New Roman" w:hAnsi="Times New Roman" w:cs="Times New Roman"/>
          <w:sz w:val="22"/>
          <w:szCs w:val="22"/>
        </w:rPr>
      </w:pPr>
      <w:bookmarkStart w:id="3034" w:name="_Ref8158517"/>
      <w:r w:rsidRPr="001A3C4F">
        <w:rPr>
          <w:rFonts w:ascii="Times New Roman" w:hAnsi="Times New Roman" w:cs="Times New Roman"/>
          <w:sz w:val="22"/>
          <w:szCs w:val="22"/>
          <w:u w:val="single"/>
        </w:rPr>
        <w:t>Valor Devido Antecipadamente</w:t>
      </w:r>
      <w:r w:rsidRPr="001A3C4F">
        <w:rPr>
          <w:rFonts w:ascii="Times New Roman" w:hAnsi="Times New Roman" w:cs="Times New Roman"/>
          <w:sz w:val="22"/>
          <w:szCs w:val="22"/>
        </w:rPr>
        <w:t>.</w:t>
      </w:r>
      <w:r w:rsidR="000D6DC2" w:rsidRPr="001A3C4F">
        <w:rPr>
          <w:rFonts w:ascii="Times New Roman" w:hAnsi="Times New Roman" w:cs="Times New Roman"/>
          <w:sz w:val="22"/>
          <w:szCs w:val="22"/>
        </w:rPr>
        <w:t xml:space="preserve"> Na ocorrência de vencimento antecipado das Debêntures (tanto em decorrência de um Evento de Vencimento Antecipado Automático, quanto por declaração da Debenturista, após consulta aos Titulares dos CRA, em razão de Evento de Vencimento Antecipado Não Automático), a </w:t>
      </w:r>
      <w:r w:rsidR="007F6D11" w:rsidRPr="001A3C4F">
        <w:rPr>
          <w:rFonts w:ascii="Times New Roman" w:hAnsi="Times New Roman" w:cs="Times New Roman"/>
          <w:sz w:val="22"/>
          <w:szCs w:val="22"/>
        </w:rPr>
        <w:t xml:space="preserve">Devedora </w:t>
      </w:r>
      <w:r w:rsidR="000D6DC2" w:rsidRPr="001A3C4F">
        <w:rPr>
          <w:rFonts w:ascii="Times New Roman" w:hAnsi="Times New Roman" w:cs="Times New Roman"/>
          <w:sz w:val="22"/>
          <w:szCs w:val="22"/>
        </w:rPr>
        <w:t xml:space="preserve">obriga-se a resgatar a totalidade das Debêntures, com o seu consequente cancelamento, bem como obriga-se a efetuar o pagamento: (i) em relação às Debêntures 1ª Série, do Valor Nominal Unitário das Debêntures 1ª Série, acrescido da Remuneração das Debêntures 1ª Série devida, calculada </w:t>
      </w:r>
      <w:r w:rsidR="000D6DC2" w:rsidRPr="001A3C4F">
        <w:rPr>
          <w:rFonts w:ascii="Times New Roman" w:hAnsi="Times New Roman" w:cs="Times New Roman"/>
          <w:i/>
          <w:sz w:val="22"/>
          <w:szCs w:val="22"/>
        </w:rPr>
        <w:t xml:space="preserve">pro rata </w:t>
      </w:r>
      <w:proofErr w:type="spellStart"/>
      <w:r w:rsidR="000D6DC2" w:rsidRPr="001A3C4F">
        <w:rPr>
          <w:rFonts w:ascii="Times New Roman" w:hAnsi="Times New Roman" w:cs="Times New Roman"/>
          <w:i/>
          <w:sz w:val="22"/>
          <w:szCs w:val="22"/>
        </w:rPr>
        <w:t>temporis</w:t>
      </w:r>
      <w:proofErr w:type="spellEnd"/>
      <w:r w:rsidR="000D6DC2" w:rsidRPr="001A3C4F">
        <w:rPr>
          <w:rFonts w:ascii="Times New Roman" w:hAnsi="Times New Roman" w:cs="Times New Roman"/>
          <w:sz w:val="22"/>
          <w:szCs w:val="22"/>
        </w:rPr>
        <w:t>, desde a Data de Início de Rentabilidade, ou a Data de Pagamento da Remuneração das Debêntures 1ª Série imediatamente anterior, conforme aplicável, até a data do efetivo pagamento; ou (</w:t>
      </w:r>
      <w:proofErr w:type="spellStart"/>
      <w:r w:rsidR="000D6DC2" w:rsidRPr="001A3C4F">
        <w:rPr>
          <w:rFonts w:ascii="Times New Roman" w:hAnsi="Times New Roman" w:cs="Times New Roman"/>
          <w:sz w:val="22"/>
          <w:szCs w:val="22"/>
        </w:rPr>
        <w:t>ii</w:t>
      </w:r>
      <w:proofErr w:type="spellEnd"/>
      <w:r w:rsidR="000D6DC2" w:rsidRPr="001A3C4F">
        <w:rPr>
          <w:rFonts w:ascii="Times New Roman" w:hAnsi="Times New Roman" w:cs="Times New Roman"/>
          <w:sz w:val="22"/>
          <w:szCs w:val="22"/>
        </w:rPr>
        <w:t xml:space="preserve">) em relação às Debêntures 2ª Série, do Valor Nominal Unitário das Debêntures 2ª Série, acrescido da Remuneração das Debêntures 2ª Série devida, calculada </w:t>
      </w:r>
      <w:r w:rsidR="000D6DC2" w:rsidRPr="001A3C4F">
        <w:rPr>
          <w:rFonts w:ascii="Times New Roman" w:hAnsi="Times New Roman" w:cs="Times New Roman"/>
          <w:i/>
          <w:sz w:val="22"/>
          <w:szCs w:val="22"/>
        </w:rPr>
        <w:t xml:space="preserve">pro rata </w:t>
      </w:r>
      <w:proofErr w:type="spellStart"/>
      <w:r w:rsidR="000D6DC2" w:rsidRPr="001A3C4F">
        <w:rPr>
          <w:rFonts w:ascii="Times New Roman" w:hAnsi="Times New Roman" w:cs="Times New Roman"/>
          <w:i/>
          <w:sz w:val="22"/>
          <w:szCs w:val="22"/>
        </w:rPr>
        <w:t>temporis</w:t>
      </w:r>
      <w:proofErr w:type="spellEnd"/>
      <w:r w:rsidR="000D6DC2" w:rsidRPr="001A3C4F">
        <w:rPr>
          <w:rFonts w:ascii="Times New Roman" w:hAnsi="Times New Roman" w:cs="Times New Roman"/>
          <w:sz w:val="22"/>
          <w:szCs w:val="22"/>
        </w:rPr>
        <w:t xml:space="preserve">, desde a Data de Início de Rentabilidade, ou a Data de Pagamento da Remuneração das Debêntures 2ª Série imediatamente anterior, conforme aplicável, até a data do efetivo pagamento; em todos os casos, será incluído todo e qualquer custo ou despesa direta e comprovadamente incorrido pela Debenturista para salvaguarda de seus direitos e prerrogativas decorrentes das Debêntures e desta Escritura de Emissão, exclusivamente em decorrência de inadimplemento ou não observância, pela </w:t>
      </w:r>
      <w:r w:rsidR="007F6D11" w:rsidRPr="001A3C4F">
        <w:rPr>
          <w:rFonts w:ascii="Times New Roman" w:hAnsi="Times New Roman" w:cs="Times New Roman"/>
          <w:sz w:val="22"/>
          <w:szCs w:val="22"/>
        </w:rPr>
        <w:t>Devedora</w:t>
      </w:r>
      <w:r w:rsidR="000D6DC2" w:rsidRPr="001A3C4F">
        <w:rPr>
          <w:rFonts w:ascii="Times New Roman" w:hAnsi="Times New Roman" w:cs="Times New Roman"/>
          <w:sz w:val="22"/>
          <w:szCs w:val="22"/>
        </w:rPr>
        <w:t xml:space="preserve">, dos termos previstos nesta Escritura de Emissão, sem prejuízo, quando for o caso, da cobrança dos Encargos Moratórios e de quaisquer outros valores eventualmente devidos pela </w:t>
      </w:r>
      <w:r w:rsidR="007F6D11" w:rsidRPr="001A3C4F">
        <w:rPr>
          <w:rFonts w:ascii="Times New Roman" w:hAnsi="Times New Roman" w:cs="Times New Roman"/>
          <w:sz w:val="22"/>
          <w:szCs w:val="22"/>
        </w:rPr>
        <w:t xml:space="preserve">Devedora </w:t>
      </w:r>
      <w:r w:rsidR="000D6DC2" w:rsidRPr="001A3C4F">
        <w:rPr>
          <w:rFonts w:ascii="Times New Roman" w:hAnsi="Times New Roman" w:cs="Times New Roman"/>
          <w:sz w:val="22"/>
          <w:szCs w:val="22"/>
        </w:rPr>
        <w:t xml:space="preserve">nos termos desta Escritura de Emissão e dos demais documentos relativos à emissão dos CRA dos quais a </w:t>
      </w:r>
      <w:r w:rsidR="007F6D11" w:rsidRPr="001A3C4F">
        <w:rPr>
          <w:rFonts w:ascii="Times New Roman" w:hAnsi="Times New Roman" w:cs="Times New Roman"/>
          <w:sz w:val="22"/>
          <w:szCs w:val="22"/>
        </w:rPr>
        <w:t xml:space="preserve">Devedora </w:t>
      </w:r>
      <w:r w:rsidR="000D6DC2" w:rsidRPr="001A3C4F">
        <w:rPr>
          <w:rFonts w:ascii="Times New Roman" w:hAnsi="Times New Roman" w:cs="Times New Roman"/>
          <w:sz w:val="22"/>
          <w:szCs w:val="22"/>
        </w:rPr>
        <w:t>seja parte (</w:t>
      </w:r>
      <w:r w:rsidR="00C408BE" w:rsidRPr="001A3C4F">
        <w:rPr>
          <w:rFonts w:ascii="Times New Roman" w:hAnsi="Times New Roman" w:cs="Times New Roman"/>
          <w:sz w:val="22"/>
          <w:szCs w:val="22"/>
        </w:rPr>
        <w:t>"</w:t>
      </w:r>
      <w:r w:rsidR="000D6DC2" w:rsidRPr="001A3C4F">
        <w:rPr>
          <w:rFonts w:ascii="Times New Roman" w:hAnsi="Times New Roman" w:cs="Times New Roman"/>
          <w:sz w:val="22"/>
          <w:szCs w:val="22"/>
          <w:u w:val="single"/>
        </w:rPr>
        <w:t>Valor Devido Antecipadamente</w:t>
      </w:r>
      <w:r w:rsidR="00C408BE" w:rsidRPr="001A3C4F">
        <w:rPr>
          <w:rFonts w:ascii="Times New Roman" w:hAnsi="Times New Roman" w:cs="Times New Roman"/>
          <w:sz w:val="22"/>
          <w:szCs w:val="22"/>
        </w:rPr>
        <w:t>"</w:t>
      </w:r>
      <w:r w:rsidR="000D6DC2" w:rsidRPr="001A3C4F">
        <w:rPr>
          <w:rFonts w:ascii="Times New Roman" w:hAnsi="Times New Roman" w:cs="Times New Roman"/>
          <w:sz w:val="22"/>
          <w:szCs w:val="22"/>
        </w:rPr>
        <w:t>).</w:t>
      </w:r>
      <w:bookmarkEnd w:id="3034"/>
    </w:p>
    <w:p w14:paraId="6ABB2226" w14:textId="77777777" w:rsidR="000D6DC2" w:rsidRPr="001A3C4F" w:rsidRDefault="000D6DC2" w:rsidP="009B4504">
      <w:pPr>
        <w:pStyle w:val="PargrafoComumNvel2"/>
        <w:numPr>
          <w:ilvl w:val="0"/>
          <w:numId w:val="0"/>
        </w:numPr>
        <w:tabs>
          <w:tab w:val="clear" w:pos="1134"/>
        </w:tabs>
        <w:spacing w:line="240" w:lineRule="auto"/>
        <w:rPr>
          <w:rFonts w:ascii="Times New Roman" w:hAnsi="Times New Roman" w:cs="Times New Roman"/>
          <w:sz w:val="22"/>
          <w:szCs w:val="22"/>
        </w:rPr>
      </w:pPr>
    </w:p>
    <w:p w14:paraId="4BFF3BBC" w14:textId="77777777" w:rsidR="00761D57" w:rsidRPr="001A3C4F" w:rsidRDefault="006D08CD" w:rsidP="009B4504">
      <w:pPr>
        <w:pStyle w:val="PargrafodaLista"/>
        <w:numPr>
          <w:ilvl w:val="2"/>
          <w:numId w:val="6"/>
        </w:numPr>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O Valor Devido Antecipadamente deverá ser pago, pela </w:t>
      </w:r>
      <w:r w:rsidR="007F6D11" w:rsidRPr="001A3C4F">
        <w:rPr>
          <w:rFonts w:ascii="Times New Roman" w:hAnsi="Times New Roman" w:cs="Times New Roman"/>
          <w:sz w:val="22"/>
          <w:szCs w:val="22"/>
          <w:lang w:val="pt-BR"/>
        </w:rPr>
        <w:t>Devedora</w:t>
      </w:r>
      <w:r w:rsidRPr="001A3C4F">
        <w:rPr>
          <w:rFonts w:ascii="Times New Roman" w:hAnsi="Times New Roman" w:cs="Times New Roman"/>
          <w:sz w:val="22"/>
          <w:szCs w:val="22"/>
          <w:lang w:val="pt-BR"/>
        </w:rPr>
        <w:t xml:space="preserve">, em até </w:t>
      </w:r>
      <w:r w:rsidR="005A3B44" w:rsidRPr="001A3C4F">
        <w:rPr>
          <w:rFonts w:ascii="Times New Roman" w:hAnsi="Times New Roman" w:cs="Times New Roman"/>
          <w:sz w:val="22"/>
          <w:szCs w:val="22"/>
          <w:lang w:val="pt-BR"/>
        </w:rPr>
        <w:t xml:space="preserve">5 </w:t>
      </w:r>
      <w:r w:rsidR="00987FB6" w:rsidRPr="001A3C4F">
        <w:rPr>
          <w:rFonts w:ascii="Times New Roman" w:hAnsi="Times New Roman" w:cs="Times New Roman"/>
          <w:sz w:val="22"/>
          <w:szCs w:val="22"/>
          <w:lang w:val="pt-BR"/>
        </w:rPr>
        <w:t>(</w:t>
      </w:r>
      <w:r w:rsidR="005A3B44" w:rsidRPr="001A3C4F">
        <w:rPr>
          <w:rFonts w:ascii="Times New Roman" w:hAnsi="Times New Roman" w:cs="Times New Roman"/>
          <w:sz w:val="22"/>
          <w:szCs w:val="22"/>
          <w:lang w:val="pt-BR"/>
        </w:rPr>
        <w:t>cinco</w:t>
      </w:r>
      <w:r w:rsidR="00987FB6" w:rsidRPr="001A3C4F">
        <w:rPr>
          <w:rFonts w:ascii="Times New Roman" w:hAnsi="Times New Roman" w:cs="Times New Roman"/>
          <w:sz w:val="22"/>
          <w:szCs w:val="22"/>
          <w:lang w:val="pt-BR"/>
        </w:rPr>
        <w:t xml:space="preserve">) </w:t>
      </w:r>
      <w:r w:rsidR="000D6DC2" w:rsidRPr="001A3C4F">
        <w:rPr>
          <w:rFonts w:ascii="Times New Roman" w:hAnsi="Times New Roman" w:cs="Times New Roman"/>
          <w:sz w:val="22"/>
          <w:szCs w:val="22"/>
          <w:lang w:val="pt-BR"/>
        </w:rPr>
        <w:t>Dias Úteis contado</w:t>
      </w:r>
      <w:r w:rsidR="009C75A7" w:rsidRPr="001A3C4F">
        <w:rPr>
          <w:rFonts w:ascii="Times New Roman" w:hAnsi="Times New Roman" w:cs="Times New Roman"/>
          <w:sz w:val="22"/>
          <w:szCs w:val="22"/>
          <w:lang w:val="pt-BR"/>
        </w:rPr>
        <w:t>s</w:t>
      </w:r>
      <w:r w:rsidR="000D6DC2" w:rsidRPr="001A3C4F">
        <w:rPr>
          <w:rFonts w:ascii="Times New Roman" w:hAnsi="Times New Roman" w:cs="Times New Roman"/>
          <w:sz w:val="22"/>
          <w:szCs w:val="22"/>
          <w:lang w:val="pt-BR"/>
        </w:rPr>
        <w:t xml:space="preserve"> do recebimento, pela </w:t>
      </w:r>
      <w:r w:rsidR="007F6D11" w:rsidRPr="001A3C4F">
        <w:rPr>
          <w:rFonts w:ascii="Times New Roman" w:hAnsi="Times New Roman" w:cs="Times New Roman"/>
          <w:sz w:val="22"/>
          <w:szCs w:val="22"/>
          <w:lang w:val="pt-BR"/>
        </w:rPr>
        <w:t>Devedora</w:t>
      </w:r>
      <w:r w:rsidR="000D6DC2" w:rsidRPr="001A3C4F">
        <w:rPr>
          <w:rFonts w:ascii="Times New Roman" w:hAnsi="Times New Roman" w:cs="Times New Roman"/>
          <w:sz w:val="22"/>
          <w:szCs w:val="22"/>
          <w:lang w:val="pt-BR"/>
        </w:rPr>
        <w:t>, de comunicação escrita a ser enviada pela Debenturista. Os pagamentos serão efetuados pela</w:t>
      </w:r>
      <w:r w:rsidR="007F6D11" w:rsidRPr="001A3C4F">
        <w:rPr>
          <w:rFonts w:ascii="Times New Roman" w:hAnsi="Times New Roman" w:cs="Times New Roman"/>
          <w:sz w:val="22"/>
          <w:szCs w:val="22"/>
          <w:lang w:val="pt-BR"/>
        </w:rPr>
        <w:t xml:space="preserve"> Devedora</w:t>
      </w:r>
      <w:r w:rsidR="000D6DC2" w:rsidRPr="001A3C4F">
        <w:rPr>
          <w:rFonts w:ascii="Times New Roman" w:hAnsi="Times New Roman" w:cs="Times New Roman"/>
          <w:sz w:val="22"/>
          <w:szCs w:val="22"/>
          <w:lang w:val="pt-BR"/>
        </w:rPr>
        <w:t xml:space="preserve"> mediante depósito na Conta da Emissão.</w:t>
      </w:r>
    </w:p>
    <w:p w14:paraId="6B45397C" w14:textId="77777777" w:rsidR="009B4504" w:rsidRPr="001A3C4F" w:rsidRDefault="009B4504" w:rsidP="009B4504">
      <w:pPr>
        <w:pStyle w:val="PargrafodaLista"/>
        <w:ind w:left="0"/>
        <w:jc w:val="both"/>
        <w:rPr>
          <w:rFonts w:ascii="Times New Roman" w:hAnsi="Times New Roman" w:cs="Times New Roman"/>
          <w:sz w:val="22"/>
          <w:szCs w:val="22"/>
          <w:lang w:val="pt-BR"/>
        </w:rPr>
      </w:pPr>
    </w:p>
    <w:p w14:paraId="06E373AF" w14:textId="57E5A96E" w:rsidR="00B11E37" w:rsidRPr="001A3C4F" w:rsidRDefault="00B11E37" w:rsidP="009B4504">
      <w:pPr>
        <w:pStyle w:val="Ttulo1"/>
        <w:tabs>
          <w:tab w:val="clear" w:pos="1560"/>
          <w:tab w:val="left" w:pos="0"/>
        </w:tabs>
        <w:spacing w:before="0" w:line="240" w:lineRule="auto"/>
        <w:ind w:left="0" w:firstLine="0"/>
        <w:rPr>
          <w:rFonts w:ascii="Times New Roman" w:hAnsi="Times New Roman" w:cs="Times New Roman"/>
          <w:sz w:val="22"/>
          <w:szCs w:val="22"/>
        </w:rPr>
      </w:pPr>
      <w:bookmarkStart w:id="3035" w:name="_Toc3740286"/>
      <w:bookmarkStart w:id="3036" w:name="_Toc3741184"/>
      <w:bookmarkStart w:id="3037" w:name="_Toc3741383"/>
      <w:bookmarkStart w:id="3038" w:name="_Toc3741582"/>
      <w:bookmarkStart w:id="3039" w:name="_Toc3743813"/>
      <w:bookmarkStart w:id="3040" w:name="_Toc3744895"/>
      <w:bookmarkStart w:id="3041" w:name="_Toc3747178"/>
      <w:bookmarkStart w:id="3042" w:name="_Toc3750978"/>
      <w:bookmarkStart w:id="3043" w:name="_Toc3751798"/>
      <w:bookmarkStart w:id="3044" w:name="_Toc3822534"/>
      <w:bookmarkStart w:id="3045" w:name="_Toc3823328"/>
      <w:bookmarkStart w:id="3046" w:name="_Toc3829540"/>
      <w:bookmarkStart w:id="3047" w:name="_Toc3831768"/>
      <w:bookmarkStart w:id="3048" w:name="_Toc3740287"/>
      <w:bookmarkStart w:id="3049" w:name="_Toc3741185"/>
      <w:bookmarkStart w:id="3050" w:name="_Toc3741384"/>
      <w:bookmarkStart w:id="3051" w:name="_Toc3741583"/>
      <w:bookmarkStart w:id="3052" w:name="_Toc3743814"/>
      <w:bookmarkStart w:id="3053" w:name="_Toc3744896"/>
      <w:bookmarkStart w:id="3054" w:name="_Toc3747179"/>
      <w:bookmarkStart w:id="3055" w:name="_Toc3750979"/>
      <w:bookmarkStart w:id="3056" w:name="_Toc3751799"/>
      <w:bookmarkStart w:id="3057" w:name="_Toc3822535"/>
      <w:bookmarkStart w:id="3058" w:name="_Toc3823329"/>
      <w:bookmarkStart w:id="3059" w:name="_Toc3829541"/>
      <w:bookmarkStart w:id="3060" w:name="_Toc3831769"/>
      <w:bookmarkStart w:id="3061" w:name="_Toc3740288"/>
      <w:bookmarkStart w:id="3062" w:name="_Toc3741186"/>
      <w:bookmarkStart w:id="3063" w:name="_Toc3741385"/>
      <w:bookmarkStart w:id="3064" w:name="_Toc3741584"/>
      <w:bookmarkStart w:id="3065" w:name="_Toc3743815"/>
      <w:bookmarkStart w:id="3066" w:name="_Toc3744897"/>
      <w:bookmarkStart w:id="3067" w:name="_Toc3747180"/>
      <w:bookmarkStart w:id="3068" w:name="_Toc3750980"/>
      <w:bookmarkStart w:id="3069" w:name="_Toc3751800"/>
      <w:bookmarkStart w:id="3070" w:name="_Toc3822536"/>
      <w:bookmarkStart w:id="3071" w:name="_Toc3823330"/>
      <w:bookmarkStart w:id="3072" w:name="_Toc3829542"/>
      <w:bookmarkStart w:id="3073" w:name="_Toc3831770"/>
      <w:bookmarkStart w:id="3074" w:name="_Toc3740289"/>
      <w:bookmarkStart w:id="3075" w:name="_Toc3741187"/>
      <w:bookmarkStart w:id="3076" w:name="_Toc3741386"/>
      <w:bookmarkStart w:id="3077" w:name="_Toc3741585"/>
      <w:bookmarkStart w:id="3078" w:name="_Toc3743816"/>
      <w:bookmarkStart w:id="3079" w:name="_Toc3744898"/>
      <w:bookmarkStart w:id="3080" w:name="_Toc3747181"/>
      <w:bookmarkStart w:id="3081" w:name="_Toc3750981"/>
      <w:bookmarkStart w:id="3082" w:name="_Toc3751801"/>
      <w:bookmarkStart w:id="3083" w:name="_Toc3822537"/>
      <w:bookmarkStart w:id="3084" w:name="_Toc3823331"/>
      <w:bookmarkStart w:id="3085" w:name="_Toc3829543"/>
      <w:bookmarkStart w:id="3086" w:name="_Toc3831771"/>
      <w:bookmarkStart w:id="3087" w:name="_Toc3740290"/>
      <w:bookmarkStart w:id="3088" w:name="_Toc3741188"/>
      <w:bookmarkStart w:id="3089" w:name="_Toc3741387"/>
      <w:bookmarkStart w:id="3090" w:name="_Toc3741586"/>
      <w:bookmarkStart w:id="3091" w:name="_Toc3743817"/>
      <w:bookmarkStart w:id="3092" w:name="_Toc3744899"/>
      <w:bookmarkStart w:id="3093" w:name="_Toc3747182"/>
      <w:bookmarkStart w:id="3094" w:name="_Toc3750982"/>
      <w:bookmarkStart w:id="3095" w:name="_Toc3751802"/>
      <w:bookmarkStart w:id="3096" w:name="_Toc3822538"/>
      <w:bookmarkStart w:id="3097" w:name="_Toc3823332"/>
      <w:bookmarkStart w:id="3098" w:name="_Toc3829544"/>
      <w:bookmarkStart w:id="3099" w:name="_Toc3831772"/>
      <w:bookmarkStart w:id="3100" w:name="_Toc3740291"/>
      <w:bookmarkStart w:id="3101" w:name="_Toc3741189"/>
      <w:bookmarkStart w:id="3102" w:name="_Toc3741388"/>
      <w:bookmarkStart w:id="3103" w:name="_Toc3741587"/>
      <w:bookmarkStart w:id="3104" w:name="_Toc3743818"/>
      <w:bookmarkStart w:id="3105" w:name="_Toc3744900"/>
      <w:bookmarkStart w:id="3106" w:name="_Toc3747183"/>
      <w:bookmarkStart w:id="3107" w:name="_Toc3750983"/>
      <w:bookmarkStart w:id="3108" w:name="_Toc3751803"/>
      <w:bookmarkStart w:id="3109" w:name="_Toc3822539"/>
      <w:bookmarkStart w:id="3110" w:name="_Toc3823333"/>
      <w:bookmarkStart w:id="3111" w:name="_Toc3829545"/>
      <w:bookmarkStart w:id="3112" w:name="_Toc3831773"/>
      <w:bookmarkStart w:id="3113" w:name="_Toc3740292"/>
      <w:bookmarkStart w:id="3114" w:name="_Toc3741190"/>
      <w:bookmarkStart w:id="3115" w:name="_Toc3741389"/>
      <w:bookmarkStart w:id="3116" w:name="_Toc3741588"/>
      <w:bookmarkStart w:id="3117" w:name="_Toc3743819"/>
      <w:bookmarkStart w:id="3118" w:name="_Toc3744901"/>
      <w:bookmarkStart w:id="3119" w:name="_Toc3747184"/>
      <w:bookmarkStart w:id="3120" w:name="_Toc3750984"/>
      <w:bookmarkStart w:id="3121" w:name="_Toc3751804"/>
      <w:bookmarkStart w:id="3122" w:name="_Toc3822540"/>
      <w:bookmarkStart w:id="3123" w:name="_Toc3823334"/>
      <w:bookmarkStart w:id="3124" w:name="_Toc3829546"/>
      <w:bookmarkStart w:id="3125" w:name="_Toc3831774"/>
      <w:bookmarkStart w:id="3126" w:name="_Toc3740293"/>
      <w:bookmarkStart w:id="3127" w:name="_Toc3741191"/>
      <w:bookmarkStart w:id="3128" w:name="_Toc3741390"/>
      <w:bookmarkStart w:id="3129" w:name="_Toc3741589"/>
      <w:bookmarkStart w:id="3130" w:name="_Toc3743820"/>
      <w:bookmarkStart w:id="3131" w:name="_Toc3744902"/>
      <w:bookmarkStart w:id="3132" w:name="_Toc3747185"/>
      <w:bookmarkStart w:id="3133" w:name="_Toc3750985"/>
      <w:bookmarkStart w:id="3134" w:name="_Toc3751805"/>
      <w:bookmarkStart w:id="3135" w:name="_Toc3822541"/>
      <w:bookmarkStart w:id="3136" w:name="_Toc3823335"/>
      <w:bookmarkStart w:id="3137" w:name="_Toc3829547"/>
      <w:bookmarkStart w:id="3138" w:name="_Toc3831775"/>
      <w:bookmarkStart w:id="3139" w:name="_Toc3740294"/>
      <w:bookmarkStart w:id="3140" w:name="_Toc3741192"/>
      <w:bookmarkStart w:id="3141" w:name="_Toc3741391"/>
      <w:bookmarkStart w:id="3142" w:name="_Toc3741590"/>
      <w:bookmarkStart w:id="3143" w:name="_Toc3743821"/>
      <w:bookmarkStart w:id="3144" w:name="_Toc3744903"/>
      <w:bookmarkStart w:id="3145" w:name="_Toc3747186"/>
      <w:bookmarkStart w:id="3146" w:name="_Toc3750986"/>
      <w:bookmarkStart w:id="3147" w:name="_Toc3751806"/>
      <w:bookmarkStart w:id="3148" w:name="_Toc3822542"/>
      <w:bookmarkStart w:id="3149" w:name="_Toc3823336"/>
      <w:bookmarkStart w:id="3150" w:name="_Toc3829548"/>
      <w:bookmarkStart w:id="3151" w:name="_Toc3831776"/>
      <w:bookmarkStart w:id="3152" w:name="_Toc3740295"/>
      <w:bookmarkStart w:id="3153" w:name="_Toc3741193"/>
      <w:bookmarkStart w:id="3154" w:name="_Toc3741392"/>
      <w:bookmarkStart w:id="3155" w:name="_Toc3741591"/>
      <w:bookmarkStart w:id="3156" w:name="_Toc3743822"/>
      <w:bookmarkStart w:id="3157" w:name="_Toc3744904"/>
      <w:bookmarkStart w:id="3158" w:name="_Toc3747187"/>
      <w:bookmarkStart w:id="3159" w:name="_Toc3750987"/>
      <w:bookmarkStart w:id="3160" w:name="_Toc3751807"/>
      <w:bookmarkStart w:id="3161" w:name="_Toc3822543"/>
      <w:bookmarkStart w:id="3162" w:name="_Toc3823337"/>
      <w:bookmarkStart w:id="3163" w:name="_Toc3829549"/>
      <w:bookmarkStart w:id="3164" w:name="_Toc3831777"/>
      <w:bookmarkStart w:id="3165" w:name="_Toc7790908"/>
      <w:bookmarkStart w:id="3166" w:name="_Toc8697053"/>
      <w:bookmarkStart w:id="3167" w:name="_Toc49614996"/>
      <w:bookmarkStart w:id="3168" w:name="_Toc53782998"/>
      <w:bookmarkStart w:id="3169" w:name="_Toc78383219"/>
      <w:bookmarkStart w:id="3170" w:name="_Toc65267751"/>
      <w:bookmarkStart w:id="3171" w:name="_Toc85147360"/>
      <w:bookmarkStart w:id="3172" w:name="_Toc93927985"/>
      <w:bookmarkStart w:id="3173" w:name="_Toc97764068"/>
      <w:bookmarkStart w:id="3174" w:name="_Toc98695301"/>
      <w:bookmarkStart w:id="3175" w:name="_Toc98502679"/>
      <w:bookmarkEnd w:id="3018"/>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r w:rsidRPr="001A3C4F">
        <w:rPr>
          <w:rFonts w:ascii="Times New Roman" w:hAnsi="Times New Roman" w:cs="Times New Roman"/>
          <w:sz w:val="22"/>
          <w:szCs w:val="22"/>
        </w:rPr>
        <w:t xml:space="preserve">OBRIGAÇÕES </w:t>
      </w:r>
      <w:r w:rsidR="005C6A7A" w:rsidRPr="001A3C4F">
        <w:rPr>
          <w:rFonts w:ascii="Times New Roman" w:hAnsi="Times New Roman" w:cs="Times New Roman"/>
          <w:sz w:val="22"/>
          <w:szCs w:val="22"/>
        </w:rPr>
        <w:t xml:space="preserve">ADICIONAIS </w:t>
      </w:r>
      <w:r w:rsidRPr="001A3C4F">
        <w:rPr>
          <w:rFonts w:ascii="Times New Roman" w:hAnsi="Times New Roman" w:cs="Times New Roman"/>
          <w:sz w:val="22"/>
          <w:szCs w:val="22"/>
        </w:rPr>
        <w:t>DA</w:t>
      </w:r>
      <w:r w:rsidR="007F6D11" w:rsidRPr="001A3C4F">
        <w:rPr>
          <w:rFonts w:ascii="Times New Roman" w:hAnsi="Times New Roman" w:cs="Times New Roman"/>
          <w:sz w:val="22"/>
          <w:szCs w:val="22"/>
        </w:rPr>
        <w:t xml:space="preserve"> DEVEDORA</w:t>
      </w:r>
      <w:bookmarkEnd w:id="3165"/>
      <w:bookmarkEnd w:id="3166"/>
      <w:bookmarkEnd w:id="3167"/>
      <w:bookmarkEnd w:id="3168"/>
      <w:bookmarkEnd w:id="3169"/>
      <w:bookmarkEnd w:id="3170"/>
      <w:bookmarkEnd w:id="3171"/>
      <w:bookmarkEnd w:id="3172"/>
      <w:bookmarkEnd w:id="3173"/>
      <w:bookmarkEnd w:id="3174"/>
      <w:bookmarkEnd w:id="3175"/>
    </w:p>
    <w:p w14:paraId="5ED9BB04" w14:textId="77777777" w:rsidR="00B11E37" w:rsidRPr="001A3C4F" w:rsidRDefault="00B11E37" w:rsidP="009B4504">
      <w:pPr>
        <w:keepNext/>
        <w:keepLines/>
        <w:rPr>
          <w:rFonts w:ascii="Times New Roman" w:eastAsia="MS Mincho" w:hAnsi="Times New Roman" w:cs="Times New Roman"/>
          <w:sz w:val="22"/>
          <w:szCs w:val="22"/>
          <w:lang w:val="pt-BR"/>
        </w:rPr>
      </w:pPr>
    </w:p>
    <w:p w14:paraId="61E87C5E" w14:textId="5876F80D" w:rsidR="00B11E37" w:rsidRPr="001A3C4F" w:rsidRDefault="00B11E37" w:rsidP="009B4504">
      <w:pPr>
        <w:pStyle w:val="PargrafoComumNvel1"/>
        <w:tabs>
          <w:tab w:val="clear" w:pos="1134"/>
        </w:tabs>
        <w:spacing w:line="240" w:lineRule="auto"/>
        <w:ind w:left="0" w:firstLine="0"/>
        <w:rPr>
          <w:rFonts w:ascii="Times New Roman" w:hAnsi="Times New Roman" w:cs="Times New Roman"/>
          <w:sz w:val="22"/>
          <w:szCs w:val="22"/>
        </w:rPr>
      </w:pPr>
      <w:bookmarkStart w:id="3176" w:name="_Ref2849618"/>
      <w:r w:rsidRPr="001A3C4F">
        <w:rPr>
          <w:rFonts w:ascii="Times New Roman" w:hAnsi="Times New Roman" w:cs="Times New Roman"/>
          <w:sz w:val="22"/>
          <w:szCs w:val="22"/>
        </w:rPr>
        <w:t xml:space="preserve">Sem prejuízo das demais obrigações constantes desta Escritura de Emissão, a </w:t>
      </w:r>
      <w:r w:rsidR="007F6D11" w:rsidRPr="001A3C4F">
        <w:rPr>
          <w:rFonts w:ascii="Times New Roman" w:hAnsi="Times New Roman" w:cs="Times New Roman"/>
          <w:sz w:val="22"/>
          <w:szCs w:val="22"/>
        </w:rPr>
        <w:t>Devedora</w:t>
      </w:r>
      <w:r w:rsidRPr="001A3C4F">
        <w:rPr>
          <w:rFonts w:ascii="Times New Roman" w:hAnsi="Times New Roman" w:cs="Times New Roman"/>
          <w:sz w:val="22"/>
          <w:szCs w:val="22"/>
        </w:rPr>
        <w:t xml:space="preserve"> está adicionalmente obrigada a:</w:t>
      </w:r>
      <w:bookmarkEnd w:id="3176"/>
      <w:r w:rsidR="00537150" w:rsidRPr="001A3C4F">
        <w:rPr>
          <w:rFonts w:ascii="Times New Roman" w:hAnsi="Times New Roman" w:cs="Times New Roman"/>
          <w:sz w:val="22"/>
          <w:szCs w:val="22"/>
        </w:rPr>
        <w:t xml:space="preserve"> </w:t>
      </w:r>
    </w:p>
    <w:p w14:paraId="2EF7FBEA" w14:textId="77777777" w:rsidR="00B11E37" w:rsidRPr="001A3C4F" w:rsidRDefault="00B11E37" w:rsidP="009B4504">
      <w:pPr>
        <w:jc w:val="both"/>
        <w:rPr>
          <w:rFonts w:ascii="Times New Roman" w:eastAsia="MS Mincho" w:hAnsi="Times New Roman" w:cs="Times New Roman"/>
          <w:sz w:val="22"/>
          <w:szCs w:val="22"/>
          <w:lang w:val="pt-BR"/>
        </w:rPr>
      </w:pPr>
    </w:p>
    <w:p w14:paraId="7A880AB5" w14:textId="32F0B272" w:rsidR="000D7F5D" w:rsidRPr="001A3C4F" w:rsidRDefault="00B577E4" w:rsidP="009B4504">
      <w:pPr>
        <w:numPr>
          <w:ilvl w:val="0"/>
          <w:numId w:val="1"/>
        </w:numPr>
        <w:tabs>
          <w:tab w:val="clear" w:pos="1069"/>
        </w:tabs>
        <w:autoSpaceDE/>
        <w:autoSpaceDN/>
        <w:adjustRightInd/>
        <w:ind w:left="0" w:firstLine="0"/>
        <w:jc w:val="both"/>
        <w:rPr>
          <w:rFonts w:ascii="Times New Roman" w:hAnsi="Times New Roman" w:cs="Times New Roman"/>
          <w:sz w:val="22"/>
          <w:szCs w:val="22"/>
          <w:lang w:val="pt-BR"/>
        </w:rPr>
      </w:pPr>
      <w:bookmarkStart w:id="3177" w:name="_Ref84434276"/>
      <w:bookmarkStart w:id="3178" w:name="_Ref2849620"/>
      <w:r w:rsidRPr="001A3C4F">
        <w:rPr>
          <w:rFonts w:ascii="Times New Roman" w:eastAsia="MS Mincho" w:hAnsi="Times New Roman" w:cs="Times New Roman"/>
          <w:sz w:val="22"/>
          <w:szCs w:val="22"/>
          <w:lang w:val="pt-BR"/>
        </w:rPr>
        <w:t xml:space="preserve">disponibilizar em sua página na rede mundial de computadores e na página da CVM na rede mundial de computadores e </w:t>
      </w:r>
      <w:r w:rsidR="00B11E37" w:rsidRPr="001A3C4F">
        <w:rPr>
          <w:rFonts w:ascii="Times New Roman" w:eastAsia="MS Mincho" w:hAnsi="Times New Roman" w:cs="Times New Roman"/>
          <w:sz w:val="22"/>
          <w:szCs w:val="22"/>
          <w:lang w:val="pt-BR"/>
        </w:rPr>
        <w:t xml:space="preserve">fornecer </w:t>
      </w:r>
      <w:r w:rsidR="005A112F" w:rsidRPr="001A3C4F">
        <w:rPr>
          <w:rFonts w:ascii="Times New Roman" w:eastAsia="MS Mincho" w:hAnsi="Times New Roman" w:cs="Times New Roman"/>
          <w:sz w:val="22"/>
          <w:szCs w:val="22"/>
          <w:lang w:val="pt-BR"/>
        </w:rPr>
        <w:t>à</w:t>
      </w:r>
      <w:r w:rsidR="00B11E37" w:rsidRPr="001A3C4F">
        <w:rPr>
          <w:rFonts w:ascii="Times New Roman" w:eastAsia="MS Mincho" w:hAnsi="Times New Roman" w:cs="Times New Roman"/>
          <w:sz w:val="22"/>
          <w:szCs w:val="22"/>
          <w:lang w:val="pt-BR"/>
        </w:rPr>
        <w:t xml:space="preserve"> Debenturista</w:t>
      </w:r>
      <w:r w:rsidR="000D7F5D" w:rsidRPr="001A3C4F">
        <w:rPr>
          <w:rFonts w:ascii="Times New Roman" w:eastAsia="MS Mincho" w:hAnsi="Times New Roman" w:cs="Times New Roman"/>
          <w:sz w:val="22"/>
          <w:szCs w:val="22"/>
          <w:lang w:val="pt-BR"/>
        </w:rPr>
        <w:t>, com cópia para o Agente Fiduciário dos CRA:</w:t>
      </w:r>
      <w:bookmarkEnd w:id="3177"/>
      <w:r w:rsidRPr="001A3C4F">
        <w:rPr>
          <w:rFonts w:ascii="Times New Roman" w:eastAsia="MS Mincho" w:hAnsi="Times New Roman" w:cs="Times New Roman"/>
          <w:sz w:val="22"/>
          <w:szCs w:val="22"/>
          <w:lang w:val="pt-BR"/>
        </w:rPr>
        <w:t xml:space="preserve"> </w:t>
      </w:r>
    </w:p>
    <w:p w14:paraId="26FAFC2F" w14:textId="4FCBA7D6" w:rsidR="00BF0F72" w:rsidRPr="001A3C4F" w:rsidRDefault="00BF0F72" w:rsidP="009B4504">
      <w:pPr>
        <w:autoSpaceDE/>
        <w:autoSpaceDN/>
        <w:adjustRightInd/>
        <w:jc w:val="both"/>
        <w:rPr>
          <w:rFonts w:ascii="Times New Roman" w:eastAsia="MS Mincho" w:hAnsi="Times New Roman" w:cs="Times New Roman"/>
          <w:sz w:val="22"/>
          <w:szCs w:val="22"/>
          <w:lang w:val="pt-BR"/>
        </w:rPr>
      </w:pPr>
    </w:p>
    <w:p w14:paraId="5A5597D4" w14:textId="208D2A69" w:rsidR="00BF0F72" w:rsidRPr="001A3C4F" w:rsidRDefault="00BF0F72" w:rsidP="009B4504">
      <w:pPr>
        <w:pStyle w:val="PargrafodaLista"/>
        <w:widowControl w:val="0"/>
        <w:numPr>
          <w:ilvl w:val="0"/>
          <w:numId w:val="20"/>
        </w:numPr>
        <w:autoSpaceDE/>
        <w:autoSpaceDN/>
        <w:adjustRightInd/>
        <w:ind w:left="0" w:firstLine="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pacing w:val="1"/>
          <w:sz w:val="22"/>
          <w:szCs w:val="22"/>
          <w:lang w:val="pt-BR"/>
        </w:rPr>
        <w:t>d</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3"/>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13"/>
          <w:sz w:val="22"/>
          <w:szCs w:val="22"/>
          <w:lang w:val="pt-BR"/>
        </w:rPr>
        <w:t xml:space="preserve"> </w:t>
      </w:r>
      <w:r w:rsidRPr="001A3C4F">
        <w:rPr>
          <w:rFonts w:ascii="Times New Roman" w:eastAsia="Times New Roman" w:hAnsi="Times New Roman" w:cs="Times New Roman"/>
          <w:spacing w:val="1"/>
          <w:sz w:val="22"/>
          <w:szCs w:val="22"/>
          <w:lang w:val="pt-BR"/>
        </w:rPr>
        <w:t>n</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3"/>
          <w:sz w:val="22"/>
          <w:szCs w:val="22"/>
          <w:lang w:val="pt-BR"/>
        </w:rPr>
        <w:t xml:space="preserve">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áx</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1"/>
          <w:sz w:val="22"/>
          <w:szCs w:val="22"/>
          <w:lang w:val="pt-BR"/>
        </w:rPr>
        <w:t xml:space="preserve"> </w:t>
      </w:r>
      <w:r w:rsidRPr="001A3C4F">
        <w:rPr>
          <w:rFonts w:ascii="Times New Roman" w:eastAsia="Times New Roman" w:hAnsi="Times New Roman" w:cs="Times New Roman"/>
          <w:sz w:val="22"/>
          <w:szCs w:val="22"/>
          <w:lang w:val="pt-BR"/>
        </w:rPr>
        <w:t xml:space="preserve">90 </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z w:val="22"/>
          <w:szCs w:val="22"/>
          <w:lang w:val="pt-BR"/>
        </w:rPr>
        <w:t>no</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5"/>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14"/>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pós</w:t>
      </w:r>
      <w:r w:rsidRPr="001A3C4F">
        <w:rPr>
          <w:rFonts w:ascii="Times New Roman" w:eastAsia="Times New Roman" w:hAnsi="Times New Roman" w:cs="Times New Roman"/>
          <w:spacing w:val="14"/>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1"/>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é</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no</w:t>
      </w:r>
      <w:r w:rsidRPr="001A3C4F">
        <w:rPr>
          <w:rFonts w:ascii="Times New Roman" w:eastAsia="Times New Roman" w:hAnsi="Times New Roman" w:cs="Times New Roman"/>
          <w:spacing w:val="13"/>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11"/>
          <w:sz w:val="22"/>
          <w:szCs w:val="22"/>
          <w:lang w:val="pt-BR"/>
        </w:rPr>
        <w:t xml:space="preserve"> </w:t>
      </w:r>
      <w:r w:rsidRPr="001A3C4F">
        <w:rPr>
          <w:rFonts w:ascii="Times New Roman" w:eastAsia="Times New Roman" w:hAnsi="Times New Roman" w:cs="Times New Roman"/>
          <w:sz w:val="22"/>
          <w:szCs w:val="22"/>
          <w:lang w:val="pt-BR"/>
        </w:rPr>
        <w:t>cada</w:t>
      </w:r>
      <w:r w:rsidRPr="001A3C4F">
        <w:rPr>
          <w:rFonts w:ascii="Times New Roman" w:eastAsia="Times New Roman" w:hAnsi="Times New Roman" w:cs="Times New Roman"/>
          <w:spacing w:val="14"/>
          <w:sz w:val="22"/>
          <w:szCs w:val="22"/>
          <w:lang w:val="pt-BR"/>
        </w:rPr>
        <w:t xml:space="preserve">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xe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5"/>
          <w:sz w:val="22"/>
          <w:szCs w:val="22"/>
          <w:lang w:val="pt-BR"/>
        </w:rPr>
        <w:t>í</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3"/>
          <w:sz w:val="22"/>
          <w:szCs w:val="22"/>
          <w:lang w:val="pt-BR"/>
        </w:rPr>
        <w:t xml:space="preserve"> </w:t>
      </w:r>
      <w:r w:rsidRPr="001A3C4F">
        <w:rPr>
          <w:rFonts w:ascii="Times New Roman" w:eastAsia="Times New Roman" w:hAnsi="Times New Roman" w:cs="Times New Roman"/>
          <w:spacing w:val="-2"/>
          <w:sz w:val="22"/>
          <w:szCs w:val="22"/>
          <w:lang w:val="pt-BR"/>
        </w:rPr>
        <w:t>so</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14"/>
          <w:sz w:val="22"/>
          <w:szCs w:val="22"/>
          <w:lang w:val="pt-BR"/>
        </w:rPr>
        <w:t xml:space="preserve"> </w:t>
      </w:r>
      <w:r w:rsidRPr="001A3C4F">
        <w:rPr>
          <w:rFonts w:ascii="Times New Roman" w:eastAsia="Times New Roman" w:hAnsi="Times New Roman" w:cs="Times New Roman"/>
          <w:sz w:val="22"/>
          <w:szCs w:val="22"/>
          <w:lang w:val="pt-BR"/>
        </w:rPr>
        <w:t>có</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4"/>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 su</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on</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açõ</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fi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anc</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3"/>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ns</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li</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adas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vas ao</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3"/>
          <w:sz w:val="22"/>
          <w:szCs w:val="22"/>
          <w:lang w:val="pt-BR"/>
        </w:rPr>
        <w:t>c</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vo</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ex</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í</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 de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co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os pr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í</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co</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á</w:t>
      </w:r>
      <w:r w:rsidRPr="001A3C4F">
        <w:rPr>
          <w:rFonts w:ascii="Times New Roman" w:eastAsia="Times New Roman" w:hAnsi="Times New Roman" w:cs="Times New Roman"/>
          <w:spacing w:val="-2"/>
          <w:sz w:val="22"/>
          <w:szCs w:val="22"/>
          <w:lang w:val="pt-BR"/>
        </w:rPr>
        <w:t>b</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 ac</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os no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3"/>
          <w:sz w:val="22"/>
          <w:szCs w:val="22"/>
          <w:lang w:val="pt-BR"/>
        </w:rPr>
        <w:t>B</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il</w:t>
      </w:r>
      <w:r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co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panh</w:t>
      </w:r>
      <w:r w:rsidRPr="001A3C4F">
        <w:rPr>
          <w:rFonts w:ascii="Times New Roman" w:eastAsia="Times New Roman" w:hAnsi="Times New Roman" w:cs="Times New Roman"/>
          <w:spacing w:val="-2"/>
          <w:sz w:val="22"/>
          <w:szCs w:val="22"/>
          <w:lang w:val="pt-BR"/>
        </w:rPr>
        <w:t>ad</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z w:val="22"/>
          <w:szCs w:val="22"/>
          <w:lang w:val="pt-BR"/>
        </w:rPr>
        <w:t xml:space="preserve">do </w:t>
      </w:r>
      <w:r w:rsidRPr="001A3C4F">
        <w:rPr>
          <w:rFonts w:ascii="Times New Roman" w:eastAsia="Times New Roman" w:hAnsi="Times New Roman" w:cs="Times New Roman"/>
          <w:spacing w:val="-2"/>
          <w:sz w:val="22"/>
          <w:szCs w:val="22"/>
          <w:lang w:val="pt-BR"/>
        </w:rPr>
        <w:lastRenderedPageBreak/>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ó</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z w:val="22"/>
          <w:szCs w:val="22"/>
          <w:lang w:val="pt-BR"/>
        </w:rPr>
        <w:t>o da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mi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ção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ec</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dos aud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es</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nd</w:t>
      </w:r>
      <w:r w:rsidRPr="001A3C4F">
        <w:rPr>
          <w:rFonts w:ascii="Times New Roman" w:eastAsia="Times New Roman" w:hAnsi="Times New Roman" w:cs="Times New Roman"/>
          <w:spacing w:val="-2"/>
          <w:sz w:val="22"/>
          <w:szCs w:val="22"/>
          <w:lang w:val="pt-BR"/>
        </w:rPr>
        <w:t>ep</w:t>
      </w:r>
      <w:r w:rsidRPr="001A3C4F">
        <w:rPr>
          <w:rFonts w:ascii="Times New Roman" w:eastAsia="Times New Roman" w:hAnsi="Times New Roman" w:cs="Times New Roman"/>
          <w:sz w:val="22"/>
          <w:szCs w:val="22"/>
          <w:lang w:val="pt-BR"/>
        </w:rPr>
        <w:t>ende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 xml:space="preserve">om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tr</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vá</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na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CV</w:t>
      </w:r>
      <w:r w:rsidRPr="001A3C4F">
        <w:rPr>
          <w:rFonts w:ascii="Times New Roman" w:eastAsia="Times New Roman" w:hAnsi="Times New Roman" w:cs="Times New Roman"/>
          <w:spacing w:val="-2"/>
          <w:sz w:val="22"/>
          <w:szCs w:val="22"/>
          <w:lang w:val="pt-BR"/>
        </w:rPr>
        <w:t>M</w:t>
      </w:r>
      <w:r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ó</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 xml:space="preserve">s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on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 xml:space="preserve">endo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ó</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z w:val="22"/>
          <w:szCs w:val="22"/>
          <w:lang w:val="pt-BR"/>
        </w:rPr>
        <w:t>a de c</w:t>
      </w:r>
      <w:r w:rsidRPr="001A3C4F">
        <w:rPr>
          <w:rFonts w:ascii="Times New Roman" w:eastAsia="Times New Roman" w:hAnsi="Times New Roman" w:cs="Times New Roman"/>
          <w:spacing w:val="-2"/>
          <w:sz w:val="22"/>
          <w:szCs w:val="22"/>
          <w:lang w:val="pt-BR"/>
        </w:rPr>
        <w:t>á</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o 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3"/>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ha</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 xml:space="preserve">a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pan</w:t>
      </w:r>
      <w:r w:rsidRPr="001A3C4F">
        <w:rPr>
          <w:rFonts w:ascii="Times New Roman" w:eastAsia="Times New Roman" w:hAnsi="Times New Roman" w:cs="Times New Roman"/>
          <w:spacing w:val="-2"/>
          <w:sz w:val="22"/>
          <w:szCs w:val="22"/>
          <w:lang w:val="pt-BR"/>
        </w:rPr>
        <w:t>h</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 xml:space="preserve">o do </w:t>
      </w:r>
      <w:proofErr w:type="spellStart"/>
      <w:r w:rsidRPr="001A3C4F">
        <w:rPr>
          <w:rFonts w:ascii="Times New Roman" w:eastAsia="Times New Roman" w:hAnsi="Times New Roman" w:cs="Times New Roman"/>
          <w:i/>
          <w:iCs/>
          <w:sz w:val="22"/>
          <w:szCs w:val="22"/>
          <w:lang w:val="pt-BR"/>
        </w:rPr>
        <w:t>Covenant</w:t>
      </w:r>
      <w:proofErr w:type="spellEnd"/>
      <w:r w:rsidRPr="001A3C4F">
        <w:rPr>
          <w:rFonts w:ascii="Times New Roman" w:eastAsia="Times New Roman" w:hAnsi="Times New Roman" w:cs="Times New Roman"/>
          <w:sz w:val="22"/>
          <w:szCs w:val="22"/>
          <w:lang w:val="pt-BR"/>
        </w:rPr>
        <w:t xml:space="preserve"> F</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nan</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 c</w:t>
      </w:r>
      <w:r w:rsidRPr="001A3C4F">
        <w:rPr>
          <w:rFonts w:ascii="Times New Roman" w:eastAsia="Times New Roman" w:hAnsi="Times New Roman" w:cs="Times New Roman"/>
          <w:spacing w:val="1"/>
          <w:sz w:val="22"/>
          <w:szCs w:val="22"/>
          <w:lang w:val="pt-BR"/>
        </w:rPr>
        <w:t>al</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la</w:t>
      </w:r>
      <w:r w:rsidRPr="001A3C4F">
        <w:rPr>
          <w:rFonts w:ascii="Times New Roman" w:eastAsia="Times New Roman" w:hAnsi="Times New Roman" w:cs="Times New Roman"/>
          <w:spacing w:val="4"/>
          <w:sz w:val="22"/>
          <w:szCs w:val="22"/>
          <w:lang w:val="pt-BR"/>
        </w:rPr>
        <w:t xml:space="preserve"> </w:t>
      </w:r>
      <w:r w:rsidR="007F6D11" w:rsidRPr="001A3C4F">
        <w:rPr>
          <w:rFonts w:ascii="Times New Roman" w:eastAsia="Times New Roman" w:hAnsi="Times New Roman" w:cs="Times New Roman"/>
          <w:spacing w:val="4"/>
          <w:sz w:val="22"/>
          <w:szCs w:val="22"/>
          <w:lang w:val="pt-BR"/>
        </w:rPr>
        <w:t>Devedora</w:t>
      </w:r>
      <w:r w:rsidRPr="001A3C4F">
        <w:rPr>
          <w:rFonts w:ascii="Times New Roman" w:eastAsia="Times New Roman" w:hAnsi="Times New Roman" w:cs="Times New Roman"/>
          <w:sz w:val="22"/>
          <w:szCs w:val="22"/>
          <w:lang w:val="pt-BR"/>
        </w:rPr>
        <w:t>, 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 xml:space="preserve">dendo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 xml:space="preserve">as </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u</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 nece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á</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 pa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a ob</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enç</w:t>
      </w:r>
      <w:r w:rsidRPr="001A3C4F">
        <w:rPr>
          <w:rFonts w:ascii="Times New Roman" w:eastAsia="Times New Roman" w:hAnsi="Times New Roman" w:cs="Times New Roman"/>
          <w:spacing w:val="-2"/>
          <w:sz w:val="22"/>
          <w:szCs w:val="22"/>
          <w:lang w:val="pt-BR"/>
        </w:rPr>
        <w:t>ã</w:t>
      </w:r>
      <w:r w:rsidRPr="001A3C4F">
        <w:rPr>
          <w:rFonts w:ascii="Times New Roman" w:eastAsia="Times New Roman" w:hAnsi="Times New Roman" w:cs="Times New Roman"/>
          <w:sz w:val="22"/>
          <w:szCs w:val="22"/>
          <w:lang w:val="pt-BR"/>
        </w:rPr>
        <w:t>o de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 xml:space="preserve">e, de </w:t>
      </w:r>
      <w:r w:rsidRPr="001A3C4F">
        <w:rPr>
          <w:rFonts w:ascii="Times New Roman" w:eastAsia="Times New Roman" w:hAnsi="Times New Roman" w:cs="Times New Roman"/>
          <w:spacing w:val="-2"/>
          <w:sz w:val="22"/>
          <w:szCs w:val="22"/>
          <w:lang w:val="pt-BR"/>
        </w:rPr>
        <w:t>f</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 ex</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lí</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it</w:t>
      </w:r>
      <w:r w:rsidRPr="001A3C4F">
        <w:rPr>
          <w:rFonts w:ascii="Times New Roman" w:eastAsia="Times New Roman" w:hAnsi="Times New Roman" w:cs="Times New Roman"/>
          <w:sz w:val="22"/>
          <w:szCs w:val="22"/>
          <w:lang w:val="pt-BR"/>
        </w:rPr>
        <w:t>a, 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ndo a v</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da</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e au</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ê</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 xml:space="preserve">a </w:t>
      </w:r>
      <w:r w:rsidRPr="001A3C4F">
        <w:rPr>
          <w:rFonts w:ascii="Times New Roman" w:eastAsia="Times New Roman" w:hAnsi="Times New Roman" w:cs="Times New Roman"/>
          <w:spacing w:val="-5"/>
          <w:sz w:val="22"/>
          <w:szCs w:val="22"/>
          <w:lang w:val="pt-BR"/>
        </w:rPr>
        <w:t>d</w:t>
      </w:r>
      <w:r w:rsidRPr="001A3C4F">
        <w:rPr>
          <w:rFonts w:ascii="Times New Roman" w:eastAsia="Times New Roman" w:hAnsi="Times New Roman" w:cs="Times New Roman"/>
          <w:sz w:val="22"/>
          <w:szCs w:val="22"/>
          <w:lang w:val="pt-BR"/>
        </w:rPr>
        <w:t>e v</w:t>
      </w:r>
      <w:r w:rsidRPr="001A3C4F">
        <w:rPr>
          <w:rFonts w:ascii="Times New Roman" w:eastAsia="Times New Roman" w:hAnsi="Times New Roman" w:cs="Times New Roman"/>
          <w:spacing w:val="1"/>
          <w:sz w:val="22"/>
          <w:szCs w:val="22"/>
          <w:lang w:val="pt-BR"/>
        </w:rPr>
        <w:t>í</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d</w:t>
      </w:r>
      <w:r w:rsidR="004B2E9A" w:rsidRPr="001A3C4F">
        <w:rPr>
          <w:rFonts w:ascii="Times New Roman" w:eastAsia="Times New Roman" w:hAnsi="Times New Roman" w:cs="Times New Roman"/>
          <w:sz w:val="22"/>
          <w:szCs w:val="22"/>
          <w:lang w:val="pt-BR"/>
        </w:rPr>
        <w:t xml:space="preserve">o </w:t>
      </w:r>
      <w:proofErr w:type="spellStart"/>
      <w:r w:rsidR="004B2E9A" w:rsidRPr="001A3C4F">
        <w:rPr>
          <w:rFonts w:ascii="Times New Roman" w:eastAsia="Times New Roman" w:hAnsi="Times New Roman" w:cs="Times New Roman"/>
          <w:i/>
          <w:iCs/>
          <w:sz w:val="22"/>
          <w:szCs w:val="22"/>
          <w:lang w:val="pt-BR"/>
        </w:rPr>
        <w:t>Covenant</w:t>
      </w:r>
      <w:proofErr w:type="spellEnd"/>
      <w:r w:rsidR="004B2E9A" w:rsidRPr="001A3C4F">
        <w:rPr>
          <w:rFonts w:ascii="Times New Roman" w:eastAsia="Times New Roman" w:hAnsi="Times New Roman" w:cs="Times New Roman"/>
          <w:sz w:val="22"/>
          <w:szCs w:val="22"/>
          <w:lang w:val="pt-BR"/>
        </w:rPr>
        <w:t xml:space="preserve"> Financeiro</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do</w:t>
      </w:r>
      <w:r w:rsidRPr="001A3C4F">
        <w:rPr>
          <w:rFonts w:ascii="Times New Roman" w:eastAsia="Times New Roman" w:hAnsi="Times New Roman" w:cs="Times New Roman"/>
          <w:spacing w:val="30"/>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se</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es</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eg</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9"/>
          <w:sz w:val="22"/>
          <w:szCs w:val="22"/>
          <w:lang w:val="pt-BR"/>
        </w:rPr>
        <w:t xml:space="preserve"> </w:t>
      </w:r>
      <w:r w:rsidR="007F6D11" w:rsidRPr="001A3C4F">
        <w:rPr>
          <w:rFonts w:ascii="Times New Roman" w:hAnsi="Times New Roman" w:cs="Times New Roman"/>
          <w:sz w:val="22"/>
          <w:szCs w:val="22"/>
          <w:lang w:val="pt-BR"/>
        </w:rPr>
        <w:t>Devedora</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4"/>
          <w:sz w:val="22"/>
          <w:szCs w:val="22"/>
          <w:lang w:val="pt-BR"/>
        </w:rPr>
        <w:t>o</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z w:val="22"/>
          <w:szCs w:val="22"/>
          <w:lang w:val="pt-BR"/>
        </w:rPr>
        <w:t>pena</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 xml:space="preserve">de </w:t>
      </w:r>
      <w:r w:rsidRPr="001A3C4F">
        <w:rPr>
          <w:rFonts w:ascii="Times New Roman" w:eastAsia="Times New Roman" w:hAnsi="Times New Roman" w:cs="Times New Roman"/>
          <w:spacing w:val="1"/>
          <w:sz w:val="22"/>
          <w:szCs w:val="22"/>
          <w:lang w:val="pt-BR"/>
        </w:rPr>
        <w:t>im</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da</w:t>
      </w:r>
      <w:r w:rsidRPr="001A3C4F">
        <w:rPr>
          <w:rFonts w:ascii="Times New Roman" w:eastAsia="Times New Roman" w:hAnsi="Times New Roman" w:cs="Times New Roman"/>
          <w:spacing w:val="1"/>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fi</w:t>
      </w:r>
      <w:r w:rsidRPr="001A3C4F">
        <w:rPr>
          <w:rFonts w:ascii="Times New Roman" w:eastAsia="Times New Roman" w:hAnsi="Times New Roman" w:cs="Times New Roman"/>
          <w:spacing w:val="-2"/>
          <w:sz w:val="22"/>
          <w:szCs w:val="22"/>
          <w:lang w:val="pt-BR"/>
        </w:rPr>
        <w:t>ca</w:t>
      </w:r>
      <w:r w:rsidRPr="001A3C4F">
        <w:rPr>
          <w:rFonts w:ascii="Times New Roman" w:eastAsia="Times New Roman" w:hAnsi="Times New Roman" w:cs="Times New Roman"/>
          <w:sz w:val="22"/>
          <w:szCs w:val="22"/>
          <w:lang w:val="pt-BR"/>
        </w:rPr>
        <w:t>ção,</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pacing w:val="-1"/>
          <w:sz w:val="22"/>
          <w:szCs w:val="22"/>
          <w:lang w:val="pt-BR"/>
        </w:rPr>
        <w:t>D</w:t>
      </w:r>
      <w:r w:rsidRPr="001A3C4F">
        <w:rPr>
          <w:rFonts w:ascii="Times New Roman" w:eastAsia="Times New Roman" w:hAnsi="Times New Roman" w:cs="Times New Roman"/>
          <w:sz w:val="22"/>
          <w:szCs w:val="22"/>
          <w:lang w:val="pt-BR"/>
        </w:rPr>
        <w:t>ebe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3"/>
          <w:sz w:val="22"/>
          <w:szCs w:val="22"/>
          <w:lang w:val="pt-BR"/>
        </w:rPr>
        <w:t xml:space="preserve"> </w:t>
      </w:r>
      <w:proofErr w:type="spellStart"/>
      <w:r w:rsidR="004B2E9A" w:rsidRPr="001A3C4F">
        <w:rPr>
          <w:rFonts w:ascii="Times New Roman" w:eastAsia="Times New Roman" w:hAnsi="Times New Roman" w:cs="Times New Roman"/>
          <w:i/>
          <w:iCs/>
          <w:spacing w:val="3"/>
          <w:sz w:val="22"/>
          <w:szCs w:val="22"/>
          <w:lang w:val="pt-BR"/>
        </w:rPr>
        <w:t>Covenant</w:t>
      </w:r>
      <w:proofErr w:type="spellEnd"/>
      <w:r w:rsidR="004B2E9A" w:rsidRPr="001A3C4F">
        <w:rPr>
          <w:rFonts w:ascii="Times New Roman" w:eastAsia="Times New Roman" w:hAnsi="Times New Roman" w:cs="Times New Roman"/>
          <w:i/>
          <w:iCs/>
          <w:spacing w:val="3"/>
          <w:sz w:val="22"/>
          <w:szCs w:val="22"/>
          <w:lang w:val="pt-BR"/>
        </w:rPr>
        <w:t xml:space="preserve"> </w:t>
      </w:r>
      <w:r w:rsidRPr="001A3C4F">
        <w:rPr>
          <w:rFonts w:ascii="Times New Roman" w:eastAsia="Times New Roman" w:hAnsi="Times New Roman" w:cs="Times New Roman"/>
          <w:sz w:val="22"/>
          <w:szCs w:val="22"/>
          <w:lang w:val="pt-BR"/>
        </w:rPr>
        <w:t>Fin</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ir</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z w:val="22"/>
          <w:szCs w:val="22"/>
          <w:lang w:val="pt-BR"/>
        </w:rPr>
        <w:t>po</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endo e</w:t>
      </w:r>
      <w:r w:rsidRPr="001A3C4F">
        <w:rPr>
          <w:rFonts w:ascii="Times New Roman" w:eastAsia="Times New Roman" w:hAnsi="Times New Roman" w:cs="Times New Roman"/>
          <w:spacing w:val="1"/>
          <w:sz w:val="22"/>
          <w:szCs w:val="22"/>
          <w:lang w:val="pt-BR"/>
        </w:rPr>
        <w:t>st</w:t>
      </w:r>
      <w:r w:rsidRPr="001A3C4F">
        <w:rPr>
          <w:rFonts w:ascii="Times New Roman" w:eastAsia="Times New Roman" w:hAnsi="Times New Roman" w:cs="Times New Roman"/>
          <w:sz w:val="22"/>
          <w:szCs w:val="22"/>
          <w:lang w:val="pt-BR"/>
        </w:rPr>
        <w:t xml:space="preserve">e </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44"/>
          <w:sz w:val="22"/>
          <w:szCs w:val="22"/>
          <w:lang w:val="pt-BR"/>
        </w:rPr>
        <w:t xml:space="preserve"> </w:t>
      </w:r>
      <w:r w:rsidRPr="001A3C4F">
        <w:rPr>
          <w:rFonts w:ascii="Times New Roman" w:eastAsia="Times New Roman" w:hAnsi="Times New Roman" w:cs="Times New Roman"/>
          <w:sz w:val="22"/>
          <w:szCs w:val="22"/>
          <w:lang w:val="pt-BR"/>
        </w:rPr>
        <w:t>à</w:t>
      </w:r>
      <w:r w:rsidRPr="001A3C4F">
        <w:rPr>
          <w:rFonts w:ascii="Times New Roman" w:eastAsia="Times New Roman" w:hAnsi="Times New Roman" w:cs="Times New Roman"/>
          <w:spacing w:val="44"/>
          <w:sz w:val="22"/>
          <w:szCs w:val="22"/>
          <w:lang w:val="pt-BR"/>
        </w:rPr>
        <w:t xml:space="preserve"> </w:t>
      </w:r>
      <w:r w:rsidR="007F6D11" w:rsidRPr="001A3C4F">
        <w:rPr>
          <w:rFonts w:ascii="Times New Roman" w:hAnsi="Times New Roman" w:cs="Times New Roman"/>
          <w:sz w:val="22"/>
          <w:szCs w:val="22"/>
          <w:lang w:val="pt-BR"/>
        </w:rPr>
        <w:t>Devedora</w:t>
      </w:r>
      <w:r w:rsidR="007F6D11"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odos os e</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 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 ad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 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 xml:space="preserve">e se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ç</w:t>
      </w:r>
      <w:r w:rsidRPr="001A3C4F">
        <w:rPr>
          <w:rFonts w:ascii="Times New Roman" w:eastAsia="Times New Roman" w:hAnsi="Times New Roman" w:cs="Times New Roman"/>
          <w:spacing w:val="-4"/>
          <w:sz w:val="22"/>
          <w:szCs w:val="22"/>
          <w:lang w:val="pt-BR"/>
        </w:rPr>
        <w:t>a</w:t>
      </w:r>
      <w:r w:rsidRPr="001A3C4F">
        <w:rPr>
          <w:rFonts w:ascii="Times New Roman" w:eastAsia="Times New Roman" w:hAnsi="Times New Roman" w:cs="Times New Roman"/>
          <w:sz w:val="22"/>
          <w:szCs w:val="22"/>
          <w:lang w:val="pt-BR"/>
        </w:rPr>
        <w:t>m nece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á</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w:t>
      </w:r>
    </w:p>
    <w:p w14:paraId="20AE7FDA" w14:textId="77777777" w:rsidR="00BF0F72" w:rsidRPr="001A3C4F" w:rsidRDefault="00BF0F72" w:rsidP="009B4504">
      <w:pPr>
        <w:pStyle w:val="PargrafodaLista"/>
        <w:tabs>
          <w:tab w:val="left" w:pos="8080"/>
        </w:tabs>
        <w:ind w:left="0"/>
        <w:jc w:val="both"/>
        <w:rPr>
          <w:rFonts w:ascii="Times New Roman" w:eastAsia="Times New Roman" w:hAnsi="Times New Roman" w:cs="Times New Roman"/>
          <w:sz w:val="22"/>
          <w:szCs w:val="22"/>
          <w:lang w:val="pt-BR"/>
        </w:rPr>
      </w:pPr>
    </w:p>
    <w:p w14:paraId="616B8DE2" w14:textId="46AC33C6" w:rsidR="00BF0F72" w:rsidRPr="001A3C4F" w:rsidRDefault="00BF0F72" w:rsidP="009B4504">
      <w:pPr>
        <w:pStyle w:val="PargrafodaLista"/>
        <w:widowControl w:val="0"/>
        <w:numPr>
          <w:ilvl w:val="0"/>
          <w:numId w:val="20"/>
        </w:numPr>
        <w:autoSpaceDE/>
        <w:autoSpaceDN/>
        <w:adjustRightInd/>
        <w:ind w:left="0" w:firstLine="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tr</w:t>
      </w:r>
      <w:r w:rsidRPr="001A3C4F">
        <w:rPr>
          <w:rFonts w:ascii="Times New Roman" w:eastAsia="Times New Roman" w:hAnsi="Times New Roman" w:cs="Times New Roman"/>
          <w:sz w:val="22"/>
          <w:szCs w:val="22"/>
          <w:lang w:val="pt-BR"/>
        </w:rPr>
        <w:t xml:space="preserve">o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 no</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á</w:t>
      </w:r>
      <w:r w:rsidRPr="001A3C4F">
        <w:rPr>
          <w:rFonts w:ascii="Times New Roman" w:eastAsia="Times New Roman" w:hAnsi="Times New Roman" w:cs="Times New Roman"/>
          <w:spacing w:val="-2"/>
          <w:sz w:val="22"/>
          <w:szCs w:val="22"/>
          <w:lang w:val="pt-BR"/>
        </w:rPr>
        <w:t>x</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 xml:space="preserve">o, 90 </w:t>
      </w:r>
      <w:r w:rsidRPr="001A3C4F">
        <w:rPr>
          <w:rFonts w:ascii="Times New Roman" w:eastAsia="Times New Roman" w:hAnsi="Times New Roman" w:cs="Times New Roman"/>
          <w:spacing w:val="-2"/>
          <w:sz w:val="22"/>
          <w:szCs w:val="22"/>
          <w:lang w:val="pt-BR"/>
        </w:rPr>
        <w:t>(</w:t>
      </w:r>
      <w:r w:rsidRPr="001A3C4F">
        <w:rPr>
          <w:rFonts w:ascii="Times New Roman" w:eastAsia="Times New Roman" w:hAnsi="Times New Roman" w:cs="Times New Roman"/>
          <w:sz w:val="22"/>
          <w:szCs w:val="22"/>
          <w:lang w:val="pt-BR"/>
        </w:rPr>
        <w:t>nove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ós</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z w:val="22"/>
          <w:szCs w:val="22"/>
          <w:lang w:val="pt-BR"/>
        </w:rPr>
        <w:t xml:space="preserve">o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é</w:t>
      </w:r>
      <w:r w:rsidRPr="001A3C4F">
        <w:rPr>
          <w:rFonts w:ascii="Times New Roman" w:eastAsia="Times New Roman" w:hAnsi="Times New Roman" w:cs="Times New Roman"/>
          <w:spacing w:val="-1"/>
          <w:sz w:val="22"/>
          <w:szCs w:val="22"/>
          <w:lang w:val="pt-BR"/>
        </w:rPr>
        <w:t>rm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no de</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z w:val="22"/>
          <w:szCs w:val="22"/>
          <w:lang w:val="pt-BR"/>
        </w:rPr>
        <w:t>ca</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 xml:space="preserve">a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xe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í</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 so</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 dec</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ção,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nada</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or</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3"/>
          <w:sz w:val="22"/>
          <w:szCs w:val="22"/>
          <w:lang w:val="pt-BR"/>
        </w:rPr>
        <w:t>e</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te</w:t>
      </w:r>
      <w:r w:rsidRPr="001A3C4F">
        <w:rPr>
          <w:rFonts w:ascii="Times New Roman" w:eastAsia="Times New Roman" w:hAnsi="Times New Roman" w:cs="Times New Roman"/>
          <w:sz w:val="22"/>
          <w:szCs w:val="22"/>
          <w:lang w:val="pt-BR"/>
        </w:rPr>
        <w:t xml:space="preserve">s </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eg</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da</w:t>
      </w:r>
      <w:r w:rsidRPr="001A3C4F">
        <w:rPr>
          <w:rFonts w:ascii="Times New Roman" w:eastAsia="Times New Roman" w:hAnsi="Times New Roman" w:cs="Times New Roman"/>
          <w:spacing w:val="3"/>
          <w:sz w:val="22"/>
          <w:szCs w:val="22"/>
          <w:lang w:val="pt-BR"/>
        </w:rPr>
        <w:t xml:space="preserve"> </w:t>
      </w:r>
      <w:r w:rsidR="007F6D11" w:rsidRPr="001A3C4F">
        <w:rPr>
          <w:rFonts w:ascii="Times New Roman" w:hAnsi="Times New Roman" w:cs="Times New Roman"/>
          <w:sz w:val="22"/>
          <w:szCs w:val="22"/>
          <w:lang w:val="pt-BR"/>
        </w:rPr>
        <w:t>Devedora</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f</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de s</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z w:val="22"/>
          <w:szCs w:val="22"/>
          <w:lang w:val="pt-BR"/>
        </w:rPr>
        <w:t>u e</w:t>
      </w:r>
      <w:r w:rsidRPr="001A3C4F">
        <w:rPr>
          <w:rFonts w:ascii="Times New Roman" w:eastAsia="Times New Roman" w:hAnsi="Times New Roman" w:cs="Times New Roman"/>
          <w:spacing w:val="1"/>
          <w:sz w:val="22"/>
          <w:szCs w:val="22"/>
          <w:lang w:val="pt-BR"/>
        </w:rPr>
        <w:t>st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so</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 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 xml:space="preserve">do: </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z w:val="22"/>
          <w:szCs w:val="22"/>
          <w:lang w:val="pt-BR"/>
        </w:rPr>
        <w:t>1)</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pe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cem</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vá</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das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spo</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ç</w:t>
      </w:r>
      <w:r w:rsidRPr="001A3C4F">
        <w:rPr>
          <w:rFonts w:ascii="Times New Roman" w:eastAsia="Times New Roman" w:hAnsi="Times New Roman" w:cs="Times New Roman"/>
          <w:spacing w:val="-2"/>
          <w:sz w:val="22"/>
          <w:szCs w:val="22"/>
          <w:lang w:val="pt-BR"/>
        </w:rPr>
        <w:t>õ</w:t>
      </w:r>
      <w:r w:rsidRPr="001A3C4F">
        <w:rPr>
          <w:rFonts w:ascii="Times New Roman" w:eastAsia="Times New Roman" w:hAnsi="Times New Roman" w:cs="Times New Roman"/>
          <w:sz w:val="22"/>
          <w:szCs w:val="22"/>
          <w:lang w:val="pt-BR"/>
        </w:rPr>
        <w:t>es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con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das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Es</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3"/>
          <w:sz w:val="22"/>
          <w:szCs w:val="22"/>
          <w:lang w:val="pt-BR"/>
        </w:rPr>
        <w:t>ã</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pacing w:val="-2"/>
          <w:sz w:val="22"/>
          <w:szCs w:val="22"/>
          <w:lang w:val="pt-BR"/>
        </w:rPr>
        <w:t>2</w:t>
      </w:r>
      <w:r w:rsidRPr="001A3C4F">
        <w:rPr>
          <w:rFonts w:ascii="Times New Roman" w:eastAsia="Times New Roman" w:hAnsi="Times New Roman" w:cs="Times New Roman"/>
          <w:sz w:val="22"/>
          <w:szCs w:val="22"/>
          <w:lang w:val="pt-BR"/>
        </w:rPr>
        <w:t>) não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eu</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q</w:t>
      </w:r>
      <w:r w:rsidRPr="001A3C4F">
        <w:rPr>
          <w:rFonts w:ascii="Times New Roman" w:eastAsia="Times New Roman" w:hAnsi="Times New Roman" w:cs="Times New Roman"/>
          <w:sz w:val="22"/>
          <w:szCs w:val="22"/>
          <w:lang w:val="pt-BR"/>
        </w:rPr>
        <w:t>ua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Ev</w:t>
      </w:r>
      <w:r w:rsidRPr="001A3C4F">
        <w:rPr>
          <w:rFonts w:ascii="Times New Roman" w:eastAsia="Times New Roman" w:hAnsi="Times New Roman" w:cs="Times New Roman"/>
          <w:spacing w:val="-3"/>
          <w:sz w:val="22"/>
          <w:szCs w:val="22"/>
          <w:lang w:val="pt-BR"/>
        </w:rPr>
        <w:t>e</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V</w:t>
      </w:r>
      <w:r w:rsidRPr="001A3C4F">
        <w:rPr>
          <w:rFonts w:ascii="Times New Roman" w:eastAsia="Times New Roman" w:hAnsi="Times New Roman" w:cs="Times New Roman"/>
          <w:sz w:val="22"/>
          <w:szCs w:val="22"/>
          <w:lang w:val="pt-BR"/>
        </w:rPr>
        <w:t>enc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pado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 não</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hou</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o de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de ob</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z w:val="22"/>
          <w:szCs w:val="22"/>
          <w:lang w:val="pt-BR"/>
        </w:rPr>
        <w:t>aç</w:t>
      </w:r>
      <w:r w:rsidRPr="001A3C4F">
        <w:rPr>
          <w:rFonts w:ascii="Times New Roman" w:eastAsia="Times New Roman" w:hAnsi="Times New Roman" w:cs="Times New Roman"/>
          <w:spacing w:val="-2"/>
          <w:sz w:val="22"/>
          <w:szCs w:val="22"/>
          <w:lang w:val="pt-BR"/>
        </w:rPr>
        <w:t>õ</w:t>
      </w:r>
      <w:r w:rsidRPr="001A3C4F">
        <w:rPr>
          <w:rFonts w:ascii="Times New Roman" w:eastAsia="Times New Roman" w:hAnsi="Times New Roman" w:cs="Times New Roman"/>
          <w:sz w:val="22"/>
          <w:szCs w:val="22"/>
          <w:lang w:val="pt-BR"/>
        </w:rPr>
        <w:t>es</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pacing w:val="-2"/>
          <w:sz w:val="22"/>
          <w:szCs w:val="22"/>
          <w:lang w:val="pt-BR"/>
        </w:rPr>
        <w:t>f</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nc</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ir</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z w:val="22"/>
          <w:szCs w:val="22"/>
          <w:lang w:val="pt-BR"/>
        </w:rPr>
        <w:t>não</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1"/>
          <w:sz w:val="22"/>
          <w:szCs w:val="22"/>
          <w:lang w:val="pt-BR"/>
        </w:rPr>
        <w:t>fi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anc</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w:t>
      </w:r>
      <w:r w:rsidR="007F6D11" w:rsidRPr="001A3C4F">
        <w:rPr>
          <w:rFonts w:ascii="Times New Roman" w:eastAsia="Times New Roman" w:hAnsi="Times New Roman" w:cs="Times New Roman"/>
          <w:spacing w:val="5"/>
          <w:sz w:val="22"/>
          <w:szCs w:val="22"/>
          <w:lang w:val="pt-BR"/>
        </w:rPr>
        <w:t xml:space="preserve"> </w:t>
      </w:r>
      <w:r w:rsidR="007F6D11" w:rsidRPr="001A3C4F">
        <w:rPr>
          <w:rFonts w:ascii="Times New Roman" w:hAnsi="Times New Roman" w:cs="Times New Roman"/>
          <w:sz w:val="22"/>
          <w:szCs w:val="22"/>
          <w:lang w:val="pt-BR"/>
        </w:rPr>
        <w:t>Devedora</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z w:val="22"/>
          <w:szCs w:val="22"/>
          <w:lang w:val="pt-BR"/>
        </w:rPr>
        <w:t>pe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6"/>
          <w:sz w:val="22"/>
          <w:szCs w:val="22"/>
          <w:lang w:val="pt-BR"/>
        </w:rPr>
        <w:t xml:space="preserve"> </w:t>
      </w:r>
      <w:r w:rsidRPr="001A3C4F">
        <w:rPr>
          <w:rFonts w:ascii="Times New Roman" w:eastAsia="Times New Roman" w:hAnsi="Times New Roman" w:cs="Times New Roman"/>
          <w:spacing w:val="-1"/>
          <w:sz w:val="22"/>
          <w:szCs w:val="22"/>
          <w:lang w:val="pt-BR"/>
        </w:rPr>
        <w:t>D</w:t>
      </w:r>
      <w:r w:rsidRPr="001A3C4F">
        <w:rPr>
          <w:rFonts w:ascii="Times New Roman" w:eastAsia="Times New Roman" w:hAnsi="Times New Roman" w:cs="Times New Roman"/>
          <w:sz w:val="22"/>
          <w:szCs w:val="22"/>
          <w:lang w:val="pt-BR"/>
        </w:rPr>
        <w:t>eben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w:t>
      </w:r>
      <w:r w:rsidR="00987FB6" w:rsidRPr="001A3C4F">
        <w:rPr>
          <w:rFonts w:ascii="Times New Roman" w:eastAsia="Times New Roman" w:hAnsi="Times New Roman" w:cs="Times New Roman"/>
          <w:sz w:val="22"/>
          <w:szCs w:val="22"/>
          <w:lang w:val="pt-BR"/>
        </w:rPr>
        <w:t xml:space="preserve"> e</w:t>
      </w:r>
      <w:r w:rsidRPr="001A3C4F">
        <w:rPr>
          <w:rFonts w:ascii="Times New Roman" w:eastAsia="Times New Roman" w:hAnsi="Times New Roman" w:cs="Times New Roman"/>
          <w:spacing w:val="6"/>
          <w:sz w:val="22"/>
          <w:szCs w:val="22"/>
          <w:lang w:val="pt-BR"/>
        </w:rPr>
        <w:t xml:space="preserve"> </w:t>
      </w:r>
      <w:r w:rsidRPr="001A3C4F">
        <w:rPr>
          <w:rFonts w:ascii="Times New Roman" w:eastAsia="Times New Roman" w:hAnsi="Times New Roman" w:cs="Times New Roman"/>
          <w:spacing w:val="-2"/>
          <w:sz w:val="22"/>
          <w:szCs w:val="22"/>
          <w:lang w:val="pt-BR"/>
        </w:rPr>
        <w:t>(</w:t>
      </w:r>
      <w:r w:rsidRPr="001A3C4F">
        <w:rPr>
          <w:rFonts w:ascii="Times New Roman" w:eastAsia="Times New Roman" w:hAnsi="Times New Roman" w:cs="Times New Roman"/>
          <w:sz w:val="22"/>
          <w:szCs w:val="22"/>
          <w:lang w:val="pt-BR"/>
        </w:rPr>
        <w:t>3) que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 xml:space="preserve">não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m 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ados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 xml:space="preserve">s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ac</w:t>
      </w:r>
      <w:r w:rsidRPr="001A3C4F">
        <w:rPr>
          <w:rFonts w:ascii="Times New Roman" w:eastAsia="Times New Roman" w:hAnsi="Times New Roman" w:cs="Times New Roman"/>
          <w:spacing w:val="-2"/>
          <w:sz w:val="22"/>
          <w:szCs w:val="22"/>
          <w:lang w:val="pt-BR"/>
        </w:rPr>
        <w:t>or</w:t>
      </w:r>
      <w:r w:rsidRPr="001A3C4F">
        <w:rPr>
          <w:rFonts w:ascii="Times New Roman" w:eastAsia="Times New Roman" w:hAnsi="Times New Roman" w:cs="Times New Roman"/>
          <w:sz w:val="22"/>
          <w:szCs w:val="22"/>
          <w:lang w:val="pt-BR"/>
        </w:rPr>
        <w:t>do 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 s</w:t>
      </w:r>
      <w:r w:rsidRPr="001A3C4F">
        <w:rPr>
          <w:rFonts w:ascii="Times New Roman" w:eastAsia="Times New Roman" w:hAnsi="Times New Roman" w:cs="Times New Roman"/>
          <w:spacing w:val="-1"/>
          <w:sz w:val="22"/>
          <w:szCs w:val="22"/>
          <w:lang w:val="pt-BR"/>
        </w:rPr>
        <w:t>o</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l</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da</w:t>
      </w:r>
      <w:r w:rsidRPr="001A3C4F">
        <w:rPr>
          <w:rFonts w:ascii="Times New Roman" w:eastAsia="Times New Roman" w:hAnsi="Times New Roman" w:cs="Times New Roman"/>
          <w:spacing w:val="-4"/>
          <w:sz w:val="22"/>
          <w:szCs w:val="22"/>
          <w:lang w:val="pt-BR"/>
        </w:rPr>
        <w:t xml:space="preserve"> </w:t>
      </w:r>
      <w:r w:rsidR="00477D60" w:rsidRPr="001A3C4F">
        <w:rPr>
          <w:rFonts w:ascii="Times New Roman" w:eastAsia="Times New Roman" w:hAnsi="Times New Roman" w:cs="Times New Roman"/>
          <w:spacing w:val="-4"/>
          <w:sz w:val="22"/>
          <w:szCs w:val="22"/>
          <w:lang w:val="pt-BR"/>
        </w:rPr>
        <w:t>Devedora</w:t>
      </w:r>
      <w:r w:rsidRPr="001A3C4F">
        <w:rPr>
          <w:rFonts w:ascii="Times New Roman" w:eastAsia="Times New Roman" w:hAnsi="Times New Roman" w:cs="Times New Roman"/>
          <w:sz w:val="22"/>
          <w:szCs w:val="22"/>
          <w:lang w:val="pt-BR"/>
        </w:rPr>
        <w:t>;</w:t>
      </w:r>
    </w:p>
    <w:p w14:paraId="762F0013" w14:textId="77777777" w:rsidR="00BF0F72" w:rsidRPr="001A3C4F" w:rsidRDefault="00BF0F72" w:rsidP="009B4504">
      <w:pPr>
        <w:pStyle w:val="PargrafodaLista"/>
        <w:ind w:left="0"/>
        <w:rPr>
          <w:rFonts w:ascii="Times New Roman" w:eastAsia="Times New Roman" w:hAnsi="Times New Roman" w:cs="Times New Roman"/>
          <w:sz w:val="22"/>
          <w:szCs w:val="22"/>
          <w:lang w:val="pt-BR"/>
        </w:rPr>
      </w:pPr>
    </w:p>
    <w:p w14:paraId="0422C51A" w14:textId="73A589BB" w:rsidR="00BF0F72" w:rsidRPr="001A3C4F" w:rsidRDefault="007F6D11" w:rsidP="009B4504">
      <w:pPr>
        <w:pStyle w:val="PargrafodaLista"/>
        <w:widowControl w:val="0"/>
        <w:tabs>
          <w:tab w:val="left" w:pos="8080"/>
        </w:tabs>
        <w:autoSpaceDE/>
        <w:autoSpaceDN/>
        <w:adjustRightInd/>
        <w:ind w:left="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 xml:space="preserve">(c) </w:t>
      </w:r>
      <w:r w:rsidR="00DF3D19" w:rsidRPr="001A3C4F">
        <w:rPr>
          <w:rFonts w:ascii="Times New Roman" w:eastAsia="Times New Roman" w:hAnsi="Times New Roman" w:cs="Times New Roman"/>
          <w:sz w:val="22"/>
          <w:szCs w:val="22"/>
          <w:lang w:val="pt-BR"/>
        </w:rPr>
        <w:t>semestralmente</w:t>
      </w:r>
      <w:r w:rsidR="00BF0F72" w:rsidRPr="001A3C4F">
        <w:rPr>
          <w:rFonts w:ascii="Times New Roman" w:eastAsia="Times New Roman" w:hAnsi="Times New Roman" w:cs="Times New Roman"/>
          <w:sz w:val="22"/>
          <w:szCs w:val="22"/>
          <w:lang w:val="pt-BR"/>
        </w:rPr>
        <w:t>, a</w:t>
      </w:r>
      <w:r w:rsidR="00BF0F72" w:rsidRPr="001A3C4F">
        <w:rPr>
          <w:rFonts w:ascii="Times New Roman" w:eastAsia="Times New Roman" w:hAnsi="Times New Roman" w:cs="Times New Roman"/>
          <w:spacing w:val="1"/>
          <w:sz w:val="22"/>
          <w:szCs w:val="22"/>
          <w:lang w:val="pt-BR"/>
        </w:rPr>
        <w:t xml:space="preserve"> </w:t>
      </w:r>
      <w:r w:rsidR="00BF0F72" w:rsidRPr="001A3C4F">
        <w:rPr>
          <w:rFonts w:ascii="Times New Roman" w:eastAsia="Times New Roman" w:hAnsi="Times New Roman" w:cs="Times New Roman"/>
          <w:sz w:val="22"/>
          <w:szCs w:val="22"/>
          <w:lang w:val="pt-BR"/>
        </w:rPr>
        <w:t>co</w:t>
      </w:r>
      <w:r w:rsidR="00BF0F72" w:rsidRPr="001A3C4F">
        <w:rPr>
          <w:rFonts w:ascii="Times New Roman" w:eastAsia="Times New Roman" w:hAnsi="Times New Roman" w:cs="Times New Roman"/>
          <w:spacing w:val="-2"/>
          <w:sz w:val="22"/>
          <w:szCs w:val="22"/>
          <w:lang w:val="pt-BR"/>
        </w:rPr>
        <w:t>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r</w:t>
      </w:r>
      <w:r w:rsidR="00BF0F72" w:rsidRPr="001A3C4F">
        <w:rPr>
          <w:rFonts w:ascii="Times New Roman" w:eastAsia="Times New Roman" w:hAnsi="Times New Roman" w:cs="Times New Roman"/>
          <w:spacing w:val="1"/>
          <w:sz w:val="22"/>
          <w:szCs w:val="22"/>
          <w:lang w:val="pt-BR"/>
        </w:rPr>
        <w:t xml:space="preserve"> </w:t>
      </w:r>
      <w:r w:rsidR="00BF0F72" w:rsidRPr="001A3C4F">
        <w:rPr>
          <w:rFonts w:ascii="Times New Roman" w:eastAsia="Times New Roman" w:hAnsi="Times New Roman" w:cs="Times New Roman"/>
          <w:sz w:val="22"/>
          <w:szCs w:val="22"/>
          <w:lang w:val="pt-BR"/>
        </w:rPr>
        <w:t>da</w:t>
      </w:r>
      <w:r w:rsidR="00BF0F72" w:rsidRPr="001A3C4F">
        <w:rPr>
          <w:rFonts w:ascii="Times New Roman" w:eastAsia="Times New Roman" w:hAnsi="Times New Roman" w:cs="Times New Roman"/>
          <w:spacing w:val="4"/>
          <w:sz w:val="22"/>
          <w:szCs w:val="22"/>
          <w:lang w:val="pt-BR"/>
        </w:rPr>
        <w:t xml:space="preserve"> </w:t>
      </w:r>
      <w:r w:rsidR="00BF0F72" w:rsidRPr="001A3C4F">
        <w:rPr>
          <w:rFonts w:ascii="Times New Roman" w:eastAsia="Times New Roman" w:hAnsi="Times New Roman" w:cs="Times New Roman"/>
          <w:spacing w:val="-2"/>
          <w:sz w:val="22"/>
          <w:szCs w:val="22"/>
          <w:lang w:val="pt-BR"/>
        </w:rPr>
        <w:t>p</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2"/>
          <w:sz w:val="22"/>
          <w:szCs w:val="22"/>
          <w:lang w:val="pt-BR"/>
        </w:rPr>
        <w:t>s</w:t>
      </w:r>
      <w:r w:rsidR="00BF0F72" w:rsidRPr="001A3C4F">
        <w:rPr>
          <w:rFonts w:ascii="Times New Roman" w:eastAsia="Times New Roman" w:hAnsi="Times New Roman" w:cs="Times New Roman"/>
          <w:sz w:val="22"/>
          <w:szCs w:val="22"/>
          <w:lang w:val="pt-BR"/>
        </w:rPr>
        <w:t>en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1"/>
          <w:sz w:val="22"/>
          <w:szCs w:val="22"/>
          <w:lang w:val="pt-BR"/>
        </w:rPr>
        <w:t xml:space="preserve"> </w:t>
      </w:r>
      <w:r w:rsidR="00BF0F72" w:rsidRPr="001A3C4F">
        <w:rPr>
          <w:rFonts w:ascii="Times New Roman" w:eastAsia="Times New Roman" w:hAnsi="Times New Roman" w:cs="Times New Roman"/>
          <w:sz w:val="22"/>
          <w:szCs w:val="22"/>
          <w:lang w:val="pt-BR"/>
        </w:rPr>
        <w:t>d</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pacing w:val="1"/>
          <w:sz w:val="22"/>
          <w:szCs w:val="22"/>
          <w:lang w:val="pt-BR"/>
        </w:rPr>
        <w:t>ta</w:t>
      </w:r>
      <w:r w:rsidR="00BF0F72" w:rsidRPr="001A3C4F">
        <w:rPr>
          <w:rFonts w:ascii="Times New Roman" w:eastAsia="Times New Roman" w:hAnsi="Times New Roman" w:cs="Times New Roman"/>
          <w:sz w:val="22"/>
          <w:szCs w:val="22"/>
          <w:lang w:val="pt-BR"/>
        </w:rPr>
        <w:t>, d</w:t>
      </w:r>
      <w:r w:rsidR="00BF0F72" w:rsidRPr="001A3C4F">
        <w:rPr>
          <w:rFonts w:ascii="Times New Roman" w:eastAsia="Times New Roman" w:hAnsi="Times New Roman" w:cs="Times New Roman"/>
          <w:spacing w:val="-2"/>
          <w:sz w:val="22"/>
          <w:szCs w:val="22"/>
          <w:lang w:val="pt-BR"/>
        </w:rPr>
        <w:t>e</w:t>
      </w:r>
      <w:r w:rsidR="00BF0F72" w:rsidRPr="001A3C4F">
        <w:rPr>
          <w:rFonts w:ascii="Times New Roman" w:eastAsia="Times New Roman" w:hAnsi="Times New Roman" w:cs="Times New Roman"/>
          <w:sz w:val="22"/>
          <w:szCs w:val="22"/>
          <w:lang w:val="pt-BR"/>
        </w:rPr>
        <w:t>c</w:t>
      </w:r>
      <w:r w:rsidR="00BF0F72" w:rsidRPr="001A3C4F">
        <w:rPr>
          <w:rFonts w:ascii="Times New Roman" w:eastAsia="Times New Roman" w:hAnsi="Times New Roman" w:cs="Times New Roman"/>
          <w:spacing w:val="1"/>
          <w:sz w:val="22"/>
          <w:szCs w:val="22"/>
          <w:lang w:val="pt-BR"/>
        </w:rPr>
        <w:t>l</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1"/>
          <w:sz w:val="22"/>
          <w:szCs w:val="22"/>
          <w:lang w:val="pt-BR"/>
        </w:rPr>
        <w:t>ç</w:t>
      </w:r>
      <w:r w:rsidR="00BF0F72" w:rsidRPr="001A3C4F">
        <w:rPr>
          <w:rFonts w:ascii="Times New Roman" w:eastAsia="Times New Roman" w:hAnsi="Times New Roman" w:cs="Times New Roman"/>
          <w:sz w:val="22"/>
          <w:szCs w:val="22"/>
          <w:lang w:val="pt-BR"/>
        </w:rPr>
        <w:t>ão</w:t>
      </w:r>
      <w:r w:rsidR="00BF0F72" w:rsidRPr="001A3C4F">
        <w:rPr>
          <w:rFonts w:ascii="Times New Roman" w:eastAsia="Times New Roman" w:hAnsi="Times New Roman" w:cs="Times New Roman"/>
          <w:spacing w:val="3"/>
          <w:sz w:val="22"/>
          <w:szCs w:val="22"/>
          <w:lang w:val="pt-BR"/>
        </w:rPr>
        <w:t xml:space="preserve"> </w:t>
      </w:r>
      <w:r w:rsidR="00BF0F72" w:rsidRPr="001A3C4F">
        <w:rPr>
          <w:rFonts w:ascii="Times New Roman" w:eastAsia="Times New Roman" w:hAnsi="Times New Roman" w:cs="Times New Roman"/>
          <w:spacing w:val="-2"/>
          <w:sz w:val="22"/>
          <w:szCs w:val="22"/>
          <w:lang w:val="pt-BR"/>
        </w:rPr>
        <w:t>f</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2"/>
          <w:sz w:val="22"/>
          <w:szCs w:val="22"/>
          <w:lang w:val="pt-BR"/>
        </w:rPr>
        <w:t>r</w:t>
      </w:r>
      <w:r w:rsidR="00BF0F72" w:rsidRPr="001A3C4F">
        <w:rPr>
          <w:rFonts w:ascii="Times New Roman" w:eastAsia="Times New Roman" w:hAnsi="Times New Roman" w:cs="Times New Roman"/>
          <w:spacing w:val="1"/>
          <w:sz w:val="22"/>
          <w:szCs w:val="22"/>
          <w:lang w:val="pt-BR"/>
        </w:rPr>
        <w:t>m</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da</w:t>
      </w:r>
      <w:r w:rsidR="00BF0F72" w:rsidRPr="001A3C4F">
        <w:rPr>
          <w:rFonts w:ascii="Times New Roman" w:eastAsia="Times New Roman" w:hAnsi="Times New Roman" w:cs="Times New Roman"/>
          <w:spacing w:val="3"/>
          <w:sz w:val="22"/>
          <w:szCs w:val="22"/>
          <w:lang w:val="pt-BR"/>
        </w:rPr>
        <w:t xml:space="preserve"> </w:t>
      </w:r>
      <w:r w:rsidR="00BF0F72" w:rsidRPr="001A3C4F">
        <w:rPr>
          <w:rFonts w:ascii="Times New Roman" w:eastAsia="Times New Roman" w:hAnsi="Times New Roman" w:cs="Times New Roman"/>
          <w:spacing w:val="-2"/>
          <w:sz w:val="22"/>
          <w:szCs w:val="22"/>
          <w:lang w:val="pt-BR"/>
        </w:rPr>
        <w:t>p</w:t>
      </w:r>
      <w:r w:rsidR="00BF0F72" w:rsidRPr="001A3C4F">
        <w:rPr>
          <w:rFonts w:ascii="Times New Roman" w:eastAsia="Times New Roman" w:hAnsi="Times New Roman" w:cs="Times New Roman"/>
          <w:sz w:val="22"/>
          <w:szCs w:val="22"/>
          <w:lang w:val="pt-BR"/>
        </w:rPr>
        <w:t>or</w:t>
      </w:r>
      <w:r w:rsidR="00BF0F72" w:rsidRPr="001A3C4F">
        <w:rPr>
          <w:rFonts w:ascii="Times New Roman" w:eastAsia="Times New Roman" w:hAnsi="Times New Roman" w:cs="Times New Roman"/>
          <w:spacing w:val="1"/>
          <w:sz w:val="22"/>
          <w:szCs w:val="22"/>
          <w:lang w:val="pt-BR"/>
        </w:rPr>
        <w:t xml:space="preserve"> r</w:t>
      </w:r>
      <w:r w:rsidR="00BF0F72" w:rsidRPr="001A3C4F">
        <w:rPr>
          <w:rFonts w:ascii="Times New Roman" w:eastAsia="Times New Roman" w:hAnsi="Times New Roman" w:cs="Times New Roman"/>
          <w:spacing w:val="-2"/>
          <w:sz w:val="22"/>
          <w:szCs w:val="22"/>
          <w:lang w:val="pt-BR"/>
        </w:rPr>
        <w:t>e</w:t>
      </w:r>
      <w:r w:rsidR="00BF0F72" w:rsidRPr="001A3C4F">
        <w:rPr>
          <w:rFonts w:ascii="Times New Roman" w:eastAsia="Times New Roman" w:hAnsi="Times New Roman" w:cs="Times New Roman"/>
          <w:sz w:val="22"/>
          <w:szCs w:val="22"/>
          <w:lang w:val="pt-BR"/>
        </w:rPr>
        <w:t>p</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pacing w:val="-2"/>
          <w:sz w:val="22"/>
          <w:szCs w:val="22"/>
          <w:lang w:val="pt-BR"/>
        </w:rPr>
        <w:t>e</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1"/>
          <w:sz w:val="22"/>
          <w:szCs w:val="22"/>
          <w:lang w:val="pt-BR"/>
        </w:rPr>
        <w:t>e</w:t>
      </w:r>
      <w:r w:rsidR="00BF0F72" w:rsidRPr="001A3C4F">
        <w:rPr>
          <w:rFonts w:ascii="Times New Roman" w:eastAsia="Times New Roman" w:hAnsi="Times New Roman" w:cs="Times New Roman"/>
          <w:spacing w:val="-2"/>
          <w:sz w:val="22"/>
          <w:szCs w:val="22"/>
          <w:lang w:val="pt-BR"/>
        </w:rPr>
        <w:t>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es</w:t>
      </w:r>
      <w:r w:rsidR="00BF0F72" w:rsidRPr="001A3C4F">
        <w:rPr>
          <w:rFonts w:ascii="Times New Roman" w:eastAsia="Times New Roman" w:hAnsi="Times New Roman" w:cs="Times New Roman"/>
          <w:spacing w:val="1"/>
          <w:sz w:val="22"/>
          <w:szCs w:val="22"/>
          <w:lang w:val="pt-BR"/>
        </w:rPr>
        <w:t xml:space="preserve"> </w:t>
      </w:r>
      <w:r w:rsidR="00BF0F72" w:rsidRPr="001A3C4F">
        <w:rPr>
          <w:rFonts w:ascii="Times New Roman" w:eastAsia="Times New Roman" w:hAnsi="Times New Roman" w:cs="Times New Roman"/>
          <w:spacing w:val="-1"/>
          <w:sz w:val="22"/>
          <w:szCs w:val="22"/>
          <w:lang w:val="pt-BR"/>
        </w:rPr>
        <w:t>l</w:t>
      </w:r>
      <w:r w:rsidR="00BF0F72" w:rsidRPr="001A3C4F">
        <w:rPr>
          <w:rFonts w:ascii="Times New Roman" w:eastAsia="Times New Roman" w:hAnsi="Times New Roman" w:cs="Times New Roman"/>
          <w:sz w:val="22"/>
          <w:szCs w:val="22"/>
          <w:lang w:val="pt-BR"/>
        </w:rPr>
        <w:t>eg</w:t>
      </w:r>
      <w:r w:rsidR="00BF0F72" w:rsidRPr="001A3C4F">
        <w:rPr>
          <w:rFonts w:ascii="Times New Roman" w:eastAsia="Times New Roman" w:hAnsi="Times New Roman" w:cs="Times New Roman"/>
          <w:spacing w:val="1"/>
          <w:sz w:val="22"/>
          <w:szCs w:val="22"/>
          <w:lang w:val="pt-BR"/>
        </w:rPr>
        <w:t>ai</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1"/>
          <w:sz w:val="22"/>
          <w:szCs w:val="22"/>
          <w:lang w:val="pt-BR"/>
        </w:rPr>
        <w:t xml:space="preserve"> </w:t>
      </w:r>
      <w:r w:rsidR="00BF0F72" w:rsidRPr="001A3C4F">
        <w:rPr>
          <w:rFonts w:ascii="Times New Roman" w:eastAsia="Times New Roman" w:hAnsi="Times New Roman" w:cs="Times New Roman"/>
          <w:sz w:val="22"/>
          <w:szCs w:val="22"/>
          <w:lang w:val="pt-BR"/>
        </w:rPr>
        <w:t xml:space="preserve">da </w:t>
      </w:r>
      <w:r w:rsidRPr="001A3C4F">
        <w:rPr>
          <w:rFonts w:ascii="Times New Roman" w:hAnsi="Times New Roman" w:cs="Times New Roman"/>
          <w:sz w:val="22"/>
          <w:szCs w:val="22"/>
          <w:lang w:val="pt-BR"/>
        </w:rPr>
        <w:t>Devedora</w:t>
      </w:r>
      <w:r w:rsidRPr="001A3C4F">
        <w:rPr>
          <w:rFonts w:ascii="Times New Roman" w:eastAsia="Times New Roman" w:hAnsi="Times New Roman" w:cs="Times New Roman"/>
          <w:sz w:val="22"/>
          <w:szCs w:val="22"/>
          <w:lang w:val="pt-BR"/>
        </w:rPr>
        <w:t xml:space="preserve"> </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ce</w:t>
      </w:r>
      <w:r w:rsidR="00BF0F72" w:rsidRPr="001A3C4F">
        <w:rPr>
          <w:rFonts w:ascii="Times New Roman" w:eastAsia="Times New Roman" w:hAnsi="Times New Roman" w:cs="Times New Roman"/>
          <w:spacing w:val="-2"/>
          <w:sz w:val="22"/>
          <w:szCs w:val="22"/>
          <w:lang w:val="pt-BR"/>
        </w:rPr>
        <w:t>r</w:t>
      </w:r>
      <w:r w:rsidR="00BF0F72" w:rsidRPr="001A3C4F">
        <w:rPr>
          <w:rFonts w:ascii="Times New Roman" w:eastAsia="Times New Roman" w:hAnsi="Times New Roman" w:cs="Times New Roman"/>
          <w:sz w:val="22"/>
          <w:szCs w:val="22"/>
          <w:lang w:val="pt-BR"/>
        </w:rPr>
        <w:t>ca</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pacing w:val="-2"/>
          <w:sz w:val="22"/>
          <w:szCs w:val="22"/>
          <w:lang w:val="pt-BR"/>
        </w:rPr>
        <w:t>d</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u</w:t>
      </w:r>
      <w:r w:rsidR="00BF0F72" w:rsidRPr="001A3C4F">
        <w:rPr>
          <w:rFonts w:ascii="Times New Roman" w:eastAsia="Times New Roman" w:hAnsi="Times New Roman" w:cs="Times New Roman"/>
          <w:spacing w:val="-1"/>
          <w:sz w:val="22"/>
          <w:szCs w:val="22"/>
          <w:lang w:val="pt-BR"/>
        </w:rPr>
        <w:t>ti</w:t>
      </w:r>
      <w:r w:rsidR="00BF0F72" w:rsidRPr="001A3C4F">
        <w:rPr>
          <w:rFonts w:ascii="Times New Roman" w:eastAsia="Times New Roman" w:hAnsi="Times New Roman" w:cs="Times New Roman"/>
          <w:spacing w:val="3"/>
          <w:sz w:val="22"/>
          <w:szCs w:val="22"/>
          <w:lang w:val="pt-BR"/>
        </w:rPr>
        <w:t>l</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2"/>
          <w:sz w:val="22"/>
          <w:szCs w:val="22"/>
          <w:lang w:val="pt-BR"/>
        </w:rPr>
        <w:t>za</w:t>
      </w:r>
      <w:r w:rsidR="00BF0F72" w:rsidRPr="001A3C4F">
        <w:rPr>
          <w:rFonts w:ascii="Times New Roman" w:eastAsia="Times New Roman" w:hAnsi="Times New Roman" w:cs="Times New Roman"/>
          <w:sz w:val="22"/>
          <w:szCs w:val="22"/>
          <w:lang w:val="pt-BR"/>
        </w:rPr>
        <w:t>ção</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d</w:t>
      </w:r>
      <w:r w:rsidR="00BF0F72" w:rsidRPr="001A3C4F">
        <w:rPr>
          <w:rFonts w:ascii="Times New Roman" w:eastAsia="Times New Roman" w:hAnsi="Times New Roman" w:cs="Times New Roman"/>
          <w:spacing w:val="-2"/>
          <w:sz w:val="22"/>
          <w:szCs w:val="22"/>
          <w:lang w:val="pt-BR"/>
        </w:rPr>
        <w:t>o</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pacing w:val="-2"/>
          <w:sz w:val="22"/>
          <w:szCs w:val="22"/>
          <w:lang w:val="pt-BR"/>
        </w:rPr>
        <w:t>r</w:t>
      </w:r>
      <w:r w:rsidR="00BF0F72" w:rsidRPr="001A3C4F">
        <w:rPr>
          <w:rFonts w:ascii="Times New Roman" w:eastAsia="Times New Roman" w:hAnsi="Times New Roman" w:cs="Times New Roman"/>
          <w:sz w:val="22"/>
          <w:szCs w:val="22"/>
          <w:lang w:val="pt-BR"/>
        </w:rPr>
        <w:t>ec</w:t>
      </w:r>
      <w:r w:rsidR="00BF0F72" w:rsidRPr="001A3C4F">
        <w:rPr>
          <w:rFonts w:ascii="Times New Roman" w:eastAsia="Times New Roman" w:hAnsi="Times New Roman" w:cs="Times New Roman"/>
          <w:spacing w:val="-2"/>
          <w:sz w:val="22"/>
          <w:szCs w:val="22"/>
          <w:lang w:val="pt-BR"/>
        </w:rPr>
        <w:t>u</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z w:val="22"/>
          <w:szCs w:val="22"/>
          <w:lang w:val="pt-BR"/>
        </w:rPr>
        <w:t xml:space="preserve">sos </w:t>
      </w:r>
      <w:r w:rsidR="00BF0F72" w:rsidRPr="001A3C4F">
        <w:rPr>
          <w:rFonts w:ascii="Times New Roman" w:eastAsia="Times New Roman" w:hAnsi="Times New Roman" w:cs="Times New Roman"/>
          <w:spacing w:val="1"/>
          <w:sz w:val="22"/>
          <w:szCs w:val="22"/>
          <w:lang w:val="pt-BR"/>
        </w:rPr>
        <w:t>lí</w:t>
      </w:r>
      <w:r w:rsidR="00BF0F72" w:rsidRPr="001A3C4F">
        <w:rPr>
          <w:rFonts w:ascii="Times New Roman" w:eastAsia="Times New Roman" w:hAnsi="Times New Roman" w:cs="Times New Roman"/>
          <w:sz w:val="22"/>
          <w:szCs w:val="22"/>
          <w:lang w:val="pt-BR"/>
        </w:rPr>
        <w:t>qu</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dos ob</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dos com a</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pacing w:val="-3"/>
          <w:sz w:val="22"/>
          <w:szCs w:val="22"/>
          <w:lang w:val="pt-BR"/>
        </w:rPr>
        <w:t>E</w:t>
      </w:r>
      <w:r w:rsidR="00BF0F72" w:rsidRPr="001A3C4F">
        <w:rPr>
          <w:rFonts w:ascii="Times New Roman" w:eastAsia="Times New Roman" w:hAnsi="Times New Roman" w:cs="Times New Roman"/>
          <w:spacing w:val="1"/>
          <w:sz w:val="22"/>
          <w:szCs w:val="22"/>
          <w:lang w:val="pt-BR"/>
        </w:rPr>
        <w:t>m</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1"/>
          <w:sz w:val="22"/>
          <w:szCs w:val="22"/>
          <w:lang w:val="pt-BR"/>
        </w:rPr>
        <w:t>s</w:t>
      </w:r>
      <w:r w:rsidR="00BF0F72" w:rsidRPr="001A3C4F">
        <w:rPr>
          <w:rFonts w:ascii="Times New Roman" w:eastAsia="Times New Roman" w:hAnsi="Times New Roman" w:cs="Times New Roman"/>
          <w:sz w:val="22"/>
          <w:szCs w:val="22"/>
          <w:lang w:val="pt-BR"/>
        </w:rPr>
        <w:t>ão e</w:t>
      </w:r>
      <w:r w:rsidR="00BF0F72" w:rsidRPr="001A3C4F">
        <w:rPr>
          <w:rFonts w:ascii="Times New Roman" w:eastAsia="Times New Roman" w:hAnsi="Times New Roman" w:cs="Times New Roman"/>
          <w:spacing w:val="-2"/>
          <w:sz w:val="22"/>
          <w:szCs w:val="22"/>
          <w:lang w:val="pt-BR"/>
        </w:rPr>
        <w:t>s</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pacing w:val="-2"/>
          <w:sz w:val="22"/>
          <w:szCs w:val="22"/>
          <w:lang w:val="pt-BR"/>
        </w:rPr>
        <w:t>r</w:t>
      </w:r>
      <w:r w:rsidR="00BF0F72" w:rsidRPr="001A3C4F">
        <w:rPr>
          <w:rFonts w:ascii="Times New Roman" w:eastAsia="Times New Roman" w:hAnsi="Times New Roman" w:cs="Times New Roman"/>
          <w:spacing w:val="3"/>
          <w:sz w:val="22"/>
          <w:szCs w:val="22"/>
          <w:lang w:val="pt-BR"/>
        </w:rPr>
        <w:t>i</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pacing w:val="1"/>
          <w:sz w:val="22"/>
          <w:szCs w:val="22"/>
          <w:lang w:val="pt-BR"/>
        </w:rPr>
        <w:t>m</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2"/>
          <w:sz w:val="22"/>
          <w:szCs w:val="22"/>
          <w:lang w:val="pt-BR"/>
        </w:rPr>
        <w:t>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 xml:space="preserve">e nos </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pacing w:val="1"/>
          <w:sz w:val="22"/>
          <w:szCs w:val="22"/>
          <w:lang w:val="pt-BR"/>
        </w:rPr>
        <w:t>m</w:t>
      </w:r>
      <w:r w:rsidR="00BF0F72" w:rsidRPr="001A3C4F">
        <w:rPr>
          <w:rFonts w:ascii="Times New Roman" w:eastAsia="Times New Roman" w:hAnsi="Times New Roman" w:cs="Times New Roman"/>
          <w:sz w:val="22"/>
          <w:szCs w:val="22"/>
          <w:lang w:val="pt-BR"/>
        </w:rPr>
        <w:t>os</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de</w:t>
      </w:r>
      <w:r w:rsidR="00BF0F72" w:rsidRPr="001A3C4F">
        <w:rPr>
          <w:rFonts w:ascii="Times New Roman" w:eastAsia="Times New Roman" w:hAnsi="Times New Roman" w:cs="Times New Roman"/>
          <w:spacing w:val="-2"/>
          <w:sz w:val="22"/>
          <w:szCs w:val="22"/>
          <w:lang w:val="pt-BR"/>
        </w:rPr>
        <w:t>s</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 xml:space="preserve">a </w:t>
      </w:r>
      <w:r w:rsidR="00BF0F72" w:rsidRPr="001A3C4F">
        <w:rPr>
          <w:rFonts w:ascii="Times New Roman" w:eastAsia="Times New Roman" w:hAnsi="Times New Roman" w:cs="Times New Roman"/>
          <w:spacing w:val="-3"/>
          <w:sz w:val="22"/>
          <w:szCs w:val="22"/>
          <w:lang w:val="pt-BR"/>
        </w:rPr>
        <w:t>E</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1"/>
          <w:sz w:val="22"/>
          <w:szCs w:val="22"/>
          <w:lang w:val="pt-BR"/>
        </w:rPr>
        <w:t>c</w:t>
      </w:r>
      <w:r w:rsidR="00BF0F72" w:rsidRPr="001A3C4F">
        <w:rPr>
          <w:rFonts w:ascii="Times New Roman" w:eastAsia="Times New Roman" w:hAnsi="Times New Roman" w:cs="Times New Roman"/>
          <w:spacing w:val="-2"/>
          <w:sz w:val="22"/>
          <w:szCs w:val="22"/>
          <w:lang w:val="pt-BR"/>
        </w:rPr>
        <w:t>r</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u</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z w:val="22"/>
          <w:szCs w:val="22"/>
          <w:lang w:val="pt-BR"/>
        </w:rPr>
        <w:t xml:space="preserve">a de </w:t>
      </w:r>
      <w:r w:rsidR="00BF0F72" w:rsidRPr="001A3C4F">
        <w:rPr>
          <w:rFonts w:ascii="Times New Roman" w:eastAsia="Times New Roman" w:hAnsi="Times New Roman" w:cs="Times New Roman"/>
          <w:spacing w:val="-3"/>
          <w:sz w:val="22"/>
          <w:szCs w:val="22"/>
          <w:lang w:val="pt-BR"/>
        </w:rPr>
        <w:t>E</w:t>
      </w:r>
      <w:r w:rsidR="00BF0F72" w:rsidRPr="001A3C4F">
        <w:rPr>
          <w:rFonts w:ascii="Times New Roman" w:eastAsia="Times New Roman" w:hAnsi="Times New Roman" w:cs="Times New Roman"/>
          <w:spacing w:val="1"/>
          <w:sz w:val="22"/>
          <w:szCs w:val="22"/>
          <w:lang w:val="pt-BR"/>
        </w:rPr>
        <w:t>m</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1"/>
          <w:sz w:val="22"/>
          <w:szCs w:val="22"/>
          <w:lang w:val="pt-BR"/>
        </w:rPr>
        <w:t>ssã</w:t>
      </w:r>
      <w:r w:rsidR="00BF0F72" w:rsidRPr="001A3C4F">
        <w:rPr>
          <w:rFonts w:ascii="Times New Roman" w:eastAsia="Times New Roman" w:hAnsi="Times New Roman" w:cs="Times New Roman"/>
          <w:spacing w:val="-3"/>
          <w:sz w:val="22"/>
          <w:szCs w:val="22"/>
          <w:lang w:val="pt-BR"/>
        </w:rPr>
        <w:t>o</w:t>
      </w:r>
      <w:r w:rsidR="00BF0F72" w:rsidRPr="001A3C4F">
        <w:rPr>
          <w:rFonts w:ascii="Times New Roman" w:eastAsia="Times New Roman" w:hAnsi="Times New Roman" w:cs="Times New Roman"/>
          <w:sz w:val="22"/>
          <w:szCs w:val="22"/>
          <w:lang w:val="pt-BR"/>
        </w:rPr>
        <w:t>;</w:t>
      </w:r>
      <w:r w:rsidR="00BF0F72" w:rsidRPr="001A3C4F">
        <w:rPr>
          <w:rFonts w:ascii="Times New Roman" w:eastAsia="Times New Roman" w:hAnsi="Times New Roman" w:cs="Times New Roman"/>
          <w:spacing w:val="1"/>
          <w:sz w:val="22"/>
          <w:szCs w:val="22"/>
          <w:lang w:val="pt-BR"/>
        </w:rPr>
        <w:t xml:space="preserve"> </w:t>
      </w:r>
    </w:p>
    <w:p w14:paraId="44F03503" w14:textId="77777777" w:rsidR="00BF0F72" w:rsidRPr="001A3C4F" w:rsidRDefault="00BF0F72" w:rsidP="009B4504">
      <w:pPr>
        <w:pStyle w:val="PargrafodaLista"/>
        <w:ind w:left="0"/>
        <w:rPr>
          <w:rFonts w:ascii="Times New Roman" w:eastAsia="Times New Roman" w:hAnsi="Times New Roman" w:cs="Times New Roman"/>
          <w:sz w:val="22"/>
          <w:szCs w:val="22"/>
          <w:lang w:val="pt-BR"/>
        </w:rPr>
      </w:pPr>
    </w:p>
    <w:p w14:paraId="4E2E8144" w14:textId="487C80BD" w:rsidR="00BF0F72" w:rsidRPr="001A3C4F" w:rsidRDefault="005A3B44" w:rsidP="009B4504">
      <w:pPr>
        <w:pStyle w:val="PargrafodaLista"/>
        <w:widowControl w:val="0"/>
        <w:tabs>
          <w:tab w:val="left" w:pos="8080"/>
        </w:tabs>
        <w:autoSpaceDE/>
        <w:autoSpaceDN/>
        <w:adjustRightInd/>
        <w:ind w:left="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 xml:space="preserve">(d) </w:t>
      </w:r>
      <w:r w:rsidR="00BF0F72" w:rsidRPr="001A3C4F">
        <w:rPr>
          <w:rFonts w:ascii="Times New Roman" w:eastAsia="Times New Roman" w:hAnsi="Times New Roman" w:cs="Times New Roman"/>
          <w:sz w:val="22"/>
          <w:szCs w:val="22"/>
          <w:lang w:val="pt-BR"/>
        </w:rPr>
        <w:t>no</w:t>
      </w:r>
      <w:r w:rsidR="00BF0F72" w:rsidRPr="001A3C4F">
        <w:rPr>
          <w:rFonts w:ascii="Times New Roman" w:eastAsia="Times New Roman" w:hAnsi="Times New Roman" w:cs="Times New Roman"/>
          <w:spacing w:val="44"/>
          <w:sz w:val="22"/>
          <w:szCs w:val="22"/>
          <w:lang w:val="pt-BR"/>
        </w:rPr>
        <w:t xml:space="preserve"> </w:t>
      </w:r>
      <w:r w:rsidR="00BF0F72" w:rsidRPr="001A3C4F">
        <w:rPr>
          <w:rFonts w:ascii="Times New Roman" w:eastAsia="Times New Roman" w:hAnsi="Times New Roman" w:cs="Times New Roman"/>
          <w:sz w:val="22"/>
          <w:szCs w:val="22"/>
          <w:lang w:val="pt-BR"/>
        </w:rPr>
        <w:t>p</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zo</w:t>
      </w:r>
      <w:r w:rsidR="00BF0F72" w:rsidRPr="001A3C4F">
        <w:rPr>
          <w:rFonts w:ascii="Times New Roman" w:eastAsia="Times New Roman" w:hAnsi="Times New Roman" w:cs="Times New Roman"/>
          <w:spacing w:val="46"/>
          <w:sz w:val="22"/>
          <w:szCs w:val="22"/>
          <w:lang w:val="pt-BR"/>
        </w:rPr>
        <w:t xml:space="preserve"> </w:t>
      </w:r>
      <w:r w:rsidR="00BF0F72" w:rsidRPr="001A3C4F">
        <w:rPr>
          <w:rFonts w:ascii="Times New Roman" w:eastAsia="Times New Roman" w:hAnsi="Times New Roman" w:cs="Times New Roman"/>
          <w:spacing w:val="-1"/>
          <w:sz w:val="22"/>
          <w:szCs w:val="22"/>
          <w:lang w:val="pt-BR"/>
        </w:rPr>
        <w:t>d</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46"/>
          <w:sz w:val="22"/>
          <w:szCs w:val="22"/>
          <w:lang w:val="pt-BR"/>
        </w:rPr>
        <w:t xml:space="preserve"> </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é</w:t>
      </w:r>
      <w:r w:rsidR="00BF0F72" w:rsidRPr="001A3C4F">
        <w:rPr>
          <w:rFonts w:ascii="Times New Roman" w:eastAsia="Times New Roman" w:hAnsi="Times New Roman" w:cs="Times New Roman"/>
          <w:spacing w:val="46"/>
          <w:sz w:val="22"/>
          <w:szCs w:val="22"/>
          <w:lang w:val="pt-BR"/>
        </w:rPr>
        <w:t xml:space="preserve"> </w:t>
      </w:r>
      <w:r w:rsidR="00BF0F72" w:rsidRPr="001A3C4F">
        <w:rPr>
          <w:rFonts w:ascii="Times New Roman" w:eastAsia="Times New Roman" w:hAnsi="Times New Roman" w:cs="Times New Roman"/>
          <w:sz w:val="22"/>
          <w:szCs w:val="22"/>
          <w:lang w:val="pt-BR"/>
        </w:rPr>
        <w:t>1</w:t>
      </w:r>
      <w:r w:rsidR="00BF0F72" w:rsidRPr="001A3C4F">
        <w:rPr>
          <w:rFonts w:ascii="Times New Roman" w:eastAsia="Times New Roman" w:hAnsi="Times New Roman" w:cs="Times New Roman"/>
          <w:spacing w:val="46"/>
          <w:sz w:val="22"/>
          <w:szCs w:val="22"/>
          <w:lang w:val="pt-BR"/>
        </w:rPr>
        <w:t xml:space="preserve"> </w:t>
      </w:r>
      <w:r w:rsidR="00BF0F72" w:rsidRPr="001A3C4F">
        <w:rPr>
          <w:rFonts w:ascii="Times New Roman" w:eastAsia="Times New Roman" w:hAnsi="Times New Roman" w:cs="Times New Roman"/>
          <w:spacing w:val="-2"/>
          <w:sz w:val="22"/>
          <w:szCs w:val="22"/>
          <w:lang w:val="pt-BR"/>
        </w:rPr>
        <w:t>(</w:t>
      </w:r>
      <w:r w:rsidR="00BF0F72" w:rsidRPr="001A3C4F">
        <w:rPr>
          <w:rFonts w:ascii="Times New Roman" w:eastAsia="Times New Roman" w:hAnsi="Times New Roman" w:cs="Times New Roman"/>
          <w:sz w:val="22"/>
          <w:szCs w:val="22"/>
          <w:lang w:val="pt-BR"/>
        </w:rPr>
        <w:t>u</w:t>
      </w:r>
      <w:r w:rsidR="00BF0F72" w:rsidRPr="001A3C4F">
        <w:rPr>
          <w:rFonts w:ascii="Times New Roman" w:eastAsia="Times New Roman" w:hAnsi="Times New Roman" w:cs="Times New Roman"/>
          <w:spacing w:val="1"/>
          <w:sz w:val="22"/>
          <w:szCs w:val="22"/>
          <w:lang w:val="pt-BR"/>
        </w:rPr>
        <w:t>m</w:t>
      </w:r>
      <w:r w:rsidR="00BF0F72" w:rsidRPr="001A3C4F">
        <w:rPr>
          <w:rFonts w:ascii="Times New Roman" w:eastAsia="Times New Roman" w:hAnsi="Times New Roman" w:cs="Times New Roman"/>
          <w:sz w:val="22"/>
          <w:szCs w:val="22"/>
          <w:lang w:val="pt-BR"/>
        </w:rPr>
        <w:t>)</w:t>
      </w:r>
      <w:r w:rsidR="00BF0F72" w:rsidRPr="001A3C4F">
        <w:rPr>
          <w:rFonts w:ascii="Times New Roman" w:eastAsia="Times New Roman" w:hAnsi="Times New Roman" w:cs="Times New Roman"/>
          <w:spacing w:val="44"/>
          <w:sz w:val="22"/>
          <w:szCs w:val="22"/>
          <w:lang w:val="pt-BR"/>
        </w:rPr>
        <w:t xml:space="preserve"> </w:t>
      </w:r>
      <w:r w:rsidR="00BF0F72" w:rsidRPr="001A3C4F">
        <w:rPr>
          <w:rFonts w:ascii="Times New Roman" w:eastAsia="Times New Roman" w:hAnsi="Times New Roman" w:cs="Times New Roman"/>
          <w:spacing w:val="-1"/>
          <w:sz w:val="22"/>
          <w:szCs w:val="22"/>
          <w:lang w:val="pt-BR"/>
        </w:rPr>
        <w:t>D</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46"/>
          <w:sz w:val="22"/>
          <w:szCs w:val="22"/>
          <w:lang w:val="pt-BR"/>
        </w:rPr>
        <w:t xml:space="preserve"> </w:t>
      </w:r>
      <w:r w:rsidR="00BF0F72" w:rsidRPr="001A3C4F">
        <w:rPr>
          <w:rFonts w:ascii="Times New Roman" w:eastAsia="Times New Roman" w:hAnsi="Times New Roman" w:cs="Times New Roman"/>
          <w:spacing w:val="-3"/>
          <w:sz w:val="22"/>
          <w:szCs w:val="22"/>
          <w:lang w:val="pt-BR"/>
        </w:rPr>
        <w:t>Ú</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l</w:t>
      </w:r>
      <w:r w:rsidR="00BF0F72" w:rsidRPr="001A3C4F">
        <w:rPr>
          <w:rFonts w:ascii="Times New Roman" w:eastAsia="Times New Roman" w:hAnsi="Times New Roman" w:cs="Times New Roman"/>
          <w:spacing w:val="47"/>
          <w:sz w:val="22"/>
          <w:szCs w:val="22"/>
          <w:lang w:val="pt-BR"/>
        </w:rPr>
        <w:t xml:space="preserve"> </w:t>
      </w:r>
      <w:r w:rsidR="00BF0F72" w:rsidRPr="001A3C4F">
        <w:rPr>
          <w:rFonts w:ascii="Times New Roman" w:eastAsia="Times New Roman" w:hAnsi="Times New Roman" w:cs="Times New Roman"/>
          <w:spacing w:val="-2"/>
          <w:sz w:val="22"/>
          <w:szCs w:val="22"/>
          <w:lang w:val="pt-BR"/>
        </w:rPr>
        <w:t>c</w:t>
      </w:r>
      <w:r w:rsidR="00BF0F72" w:rsidRPr="001A3C4F">
        <w:rPr>
          <w:rFonts w:ascii="Times New Roman" w:eastAsia="Times New Roman" w:hAnsi="Times New Roman" w:cs="Times New Roman"/>
          <w:sz w:val="22"/>
          <w:szCs w:val="22"/>
          <w:lang w:val="pt-BR"/>
        </w:rPr>
        <w:t>on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ado</w:t>
      </w:r>
      <w:r w:rsidR="00BF0F72" w:rsidRPr="001A3C4F">
        <w:rPr>
          <w:rFonts w:ascii="Times New Roman" w:eastAsia="Times New Roman" w:hAnsi="Times New Roman" w:cs="Times New Roman"/>
          <w:spacing w:val="46"/>
          <w:sz w:val="22"/>
          <w:szCs w:val="22"/>
          <w:lang w:val="pt-BR"/>
        </w:rPr>
        <w:t xml:space="preserve"> </w:t>
      </w:r>
      <w:r w:rsidR="00BF0F72" w:rsidRPr="001A3C4F">
        <w:rPr>
          <w:rFonts w:ascii="Times New Roman" w:eastAsia="Times New Roman" w:hAnsi="Times New Roman" w:cs="Times New Roman"/>
          <w:spacing w:val="-2"/>
          <w:sz w:val="22"/>
          <w:szCs w:val="22"/>
          <w:lang w:val="pt-BR"/>
        </w:rPr>
        <w:t>d</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43"/>
          <w:sz w:val="22"/>
          <w:szCs w:val="22"/>
          <w:lang w:val="pt-BR"/>
        </w:rPr>
        <w:t xml:space="preserve"> </w:t>
      </w:r>
      <w:r w:rsidR="00BF0F72" w:rsidRPr="001A3C4F">
        <w:rPr>
          <w:rFonts w:ascii="Times New Roman" w:eastAsia="Times New Roman" w:hAnsi="Times New Roman" w:cs="Times New Roman"/>
          <w:sz w:val="22"/>
          <w:szCs w:val="22"/>
          <w:lang w:val="pt-BR"/>
        </w:rPr>
        <w:t>da</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44"/>
          <w:sz w:val="22"/>
          <w:szCs w:val="22"/>
          <w:lang w:val="pt-BR"/>
        </w:rPr>
        <w:t xml:space="preserve"> </w:t>
      </w:r>
      <w:r w:rsidR="00BF0F72" w:rsidRPr="001A3C4F">
        <w:rPr>
          <w:rFonts w:ascii="Times New Roman" w:eastAsia="Times New Roman" w:hAnsi="Times New Roman" w:cs="Times New Roman"/>
          <w:sz w:val="22"/>
          <w:szCs w:val="22"/>
          <w:lang w:val="pt-BR"/>
        </w:rPr>
        <w:t>de</w:t>
      </w:r>
      <w:r w:rsidR="00BF0F72" w:rsidRPr="001A3C4F">
        <w:rPr>
          <w:rFonts w:ascii="Times New Roman" w:eastAsia="Times New Roman" w:hAnsi="Times New Roman" w:cs="Times New Roman"/>
          <w:spacing w:val="43"/>
          <w:sz w:val="22"/>
          <w:szCs w:val="22"/>
          <w:lang w:val="pt-BR"/>
        </w:rPr>
        <w:t xml:space="preserve"> </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2"/>
          <w:sz w:val="22"/>
          <w:szCs w:val="22"/>
          <w:lang w:val="pt-BR"/>
        </w:rPr>
        <w:t>c</w:t>
      </w:r>
      <w:r w:rsidR="00BF0F72" w:rsidRPr="001A3C4F">
        <w:rPr>
          <w:rFonts w:ascii="Times New Roman" w:eastAsia="Times New Roman" w:hAnsi="Times New Roman" w:cs="Times New Roman"/>
          <w:sz w:val="22"/>
          <w:szCs w:val="22"/>
          <w:lang w:val="pt-BR"/>
        </w:rPr>
        <w:t>eb</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1"/>
          <w:sz w:val="22"/>
          <w:szCs w:val="22"/>
          <w:lang w:val="pt-BR"/>
        </w:rPr>
        <w:t>m</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2"/>
          <w:sz w:val="22"/>
          <w:szCs w:val="22"/>
          <w:lang w:val="pt-BR"/>
        </w:rPr>
        <w:t>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o,</w:t>
      </w:r>
      <w:r w:rsidR="00BF0F72" w:rsidRPr="001A3C4F">
        <w:rPr>
          <w:rFonts w:ascii="Times New Roman" w:eastAsia="Times New Roman" w:hAnsi="Times New Roman" w:cs="Times New Roman"/>
          <w:spacing w:val="43"/>
          <w:sz w:val="22"/>
          <w:szCs w:val="22"/>
          <w:lang w:val="pt-BR"/>
        </w:rPr>
        <w:t xml:space="preserve"> </w:t>
      </w:r>
      <w:r w:rsidR="00BF0F72" w:rsidRPr="001A3C4F">
        <w:rPr>
          <w:rFonts w:ascii="Times New Roman" w:eastAsia="Times New Roman" w:hAnsi="Times New Roman" w:cs="Times New Roman"/>
          <w:sz w:val="22"/>
          <w:szCs w:val="22"/>
          <w:lang w:val="pt-BR"/>
        </w:rPr>
        <w:t>en</w:t>
      </w:r>
      <w:r w:rsidR="00BF0F72" w:rsidRPr="001A3C4F">
        <w:rPr>
          <w:rFonts w:ascii="Times New Roman" w:eastAsia="Times New Roman" w:hAnsi="Times New Roman" w:cs="Times New Roman"/>
          <w:spacing w:val="-2"/>
          <w:sz w:val="22"/>
          <w:szCs w:val="22"/>
          <w:lang w:val="pt-BR"/>
        </w:rPr>
        <w:t>v</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o</w:t>
      </w:r>
      <w:r w:rsidR="00BF0F72" w:rsidRPr="001A3C4F">
        <w:rPr>
          <w:rFonts w:ascii="Times New Roman" w:eastAsia="Times New Roman" w:hAnsi="Times New Roman" w:cs="Times New Roman"/>
          <w:spacing w:val="48"/>
          <w:sz w:val="22"/>
          <w:szCs w:val="22"/>
          <w:lang w:val="pt-BR"/>
        </w:rPr>
        <w:t xml:space="preserve"> </w:t>
      </w:r>
      <w:r w:rsidR="00BF0F72" w:rsidRPr="001A3C4F">
        <w:rPr>
          <w:rFonts w:ascii="Times New Roman" w:eastAsia="Times New Roman" w:hAnsi="Times New Roman" w:cs="Times New Roman"/>
          <w:sz w:val="22"/>
          <w:szCs w:val="22"/>
          <w:lang w:val="pt-BR"/>
        </w:rPr>
        <w:t>de</w:t>
      </w:r>
      <w:r w:rsidR="00BF0F72" w:rsidRPr="001A3C4F">
        <w:rPr>
          <w:rFonts w:ascii="Times New Roman" w:eastAsia="Times New Roman" w:hAnsi="Times New Roman" w:cs="Times New Roman"/>
          <w:spacing w:val="46"/>
          <w:sz w:val="22"/>
          <w:szCs w:val="22"/>
          <w:lang w:val="pt-BR"/>
        </w:rPr>
        <w:t xml:space="preserve"> </w:t>
      </w:r>
      <w:r w:rsidR="00BF0F72" w:rsidRPr="001A3C4F">
        <w:rPr>
          <w:rFonts w:ascii="Times New Roman" w:eastAsia="Times New Roman" w:hAnsi="Times New Roman" w:cs="Times New Roman"/>
          <w:spacing w:val="-2"/>
          <w:sz w:val="22"/>
          <w:szCs w:val="22"/>
          <w:lang w:val="pt-BR"/>
        </w:rPr>
        <w:t>c</w:t>
      </w:r>
      <w:r w:rsidR="00BF0F72" w:rsidRPr="001A3C4F">
        <w:rPr>
          <w:rFonts w:ascii="Times New Roman" w:eastAsia="Times New Roman" w:hAnsi="Times New Roman" w:cs="Times New Roman"/>
          <w:sz w:val="22"/>
          <w:szCs w:val="22"/>
          <w:lang w:val="pt-BR"/>
        </w:rPr>
        <w:t>óp</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46"/>
          <w:sz w:val="22"/>
          <w:szCs w:val="22"/>
          <w:lang w:val="pt-BR"/>
        </w:rPr>
        <w:t xml:space="preserve"> </w:t>
      </w:r>
      <w:r w:rsidR="00BF0F72" w:rsidRPr="001A3C4F">
        <w:rPr>
          <w:rFonts w:ascii="Times New Roman" w:eastAsia="Times New Roman" w:hAnsi="Times New Roman" w:cs="Times New Roman"/>
          <w:sz w:val="22"/>
          <w:szCs w:val="22"/>
          <w:lang w:val="pt-BR"/>
        </w:rPr>
        <w:t>de qua</w:t>
      </w:r>
      <w:r w:rsidR="00BF0F72" w:rsidRPr="001A3C4F">
        <w:rPr>
          <w:rFonts w:ascii="Times New Roman" w:eastAsia="Times New Roman" w:hAnsi="Times New Roman" w:cs="Times New Roman"/>
          <w:spacing w:val="1"/>
          <w:sz w:val="22"/>
          <w:szCs w:val="22"/>
          <w:lang w:val="pt-BR"/>
        </w:rPr>
        <w:t>l</w:t>
      </w:r>
      <w:r w:rsidR="00BF0F72" w:rsidRPr="001A3C4F">
        <w:rPr>
          <w:rFonts w:ascii="Times New Roman" w:eastAsia="Times New Roman" w:hAnsi="Times New Roman" w:cs="Times New Roman"/>
          <w:sz w:val="22"/>
          <w:szCs w:val="22"/>
          <w:lang w:val="pt-BR"/>
        </w:rPr>
        <w:t>q</w:t>
      </w:r>
      <w:r w:rsidR="00BF0F72" w:rsidRPr="001A3C4F">
        <w:rPr>
          <w:rFonts w:ascii="Times New Roman" w:eastAsia="Times New Roman" w:hAnsi="Times New Roman" w:cs="Times New Roman"/>
          <w:spacing w:val="-2"/>
          <w:sz w:val="22"/>
          <w:szCs w:val="22"/>
          <w:lang w:val="pt-BR"/>
        </w:rPr>
        <w:t>u</w:t>
      </w:r>
      <w:r w:rsidR="00BF0F72" w:rsidRPr="001A3C4F">
        <w:rPr>
          <w:rFonts w:ascii="Times New Roman" w:eastAsia="Times New Roman" w:hAnsi="Times New Roman" w:cs="Times New Roman"/>
          <w:sz w:val="22"/>
          <w:szCs w:val="22"/>
          <w:lang w:val="pt-BR"/>
        </w:rPr>
        <w:t>er</w:t>
      </w:r>
      <w:r w:rsidR="00BF0F72" w:rsidRPr="001A3C4F">
        <w:rPr>
          <w:rFonts w:ascii="Times New Roman" w:eastAsia="Times New Roman" w:hAnsi="Times New Roman" w:cs="Times New Roman"/>
          <w:spacing w:val="3"/>
          <w:sz w:val="22"/>
          <w:szCs w:val="22"/>
          <w:lang w:val="pt-BR"/>
        </w:rPr>
        <w:t xml:space="preserve"> </w:t>
      </w:r>
      <w:r w:rsidR="00BF0F72" w:rsidRPr="001A3C4F">
        <w:rPr>
          <w:rFonts w:ascii="Times New Roman" w:eastAsia="Times New Roman" w:hAnsi="Times New Roman" w:cs="Times New Roman"/>
          <w:spacing w:val="-2"/>
          <w:sz w:val="22"/>
          <w:szCs w:val="22"/>
          <w:lang w:val="pt-BR"/>
        </w:rPr>
        <w:t>c</w:t>
      </w:r>
      <w:r w:rsidR="00BF0F72" w:rsidRPr="001A3C4F">
        <w:rPr>
          <w:rFonts w:ascii="Times New Roman" w:eastAsia="Times New Roman" w:hAnsi="Times New Roman" w:cs="Times New Roman"/>
          <w:sz w:val="22"/>
          <w:szCs w:val="22"/>
          <w:lang w:val="pt-BR"/>
        </w:rPr>
        <w:t>o</w:t>
      </w:r>
      <w:r w:rsidR="00BF0F72" w:rsidRPr="001A3C4F">
        <w:rPr>
          <w:rFonts w:ascii="Times New Roman" w:eastAsia="Times New Roman" w:hAnsi="Times New Roman" w:cs="Times New Roman"/>
          <w:spacing w:val="-2"/>
          <w:sz w:val="22"/>
          <w:szCs w:val="22"/>
          <w:lang w:val="pt-BR"/>
        </w:rPr>
        <w:t>r</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1"/>
          <w:sz w:val="22"/>
          <w:szCs w:val="22"/>
          <w:lang w:val="pt-BR"/>
        </w:rPr>
        <w:t>s</w:t>
      </w:r>
      <w:r w:rsidR="00BF0F72" w:rsidRPr="001A3C4F">
        <w:rPr>
          <w:rFonts w:ascii="Times New Roman" w:eastAsia="Times New Roman" w:hAnsi="Times New Roman" w:cs="Times New Roman"/>
          <w:sz w:val="22"/>
          <w:szCs w:val="22"/>
          <w:lang w:val="pt-BR"/>
        </w:rPr>
        <w:t>p</w:t>
      </w:r>
      <w:r w:rsidR="00BF0F72" w:rsidRPr="001A3C4F">
        <w:rPr>
          <w:rFonts w:ascii="Times New Roman" w:eastAsia="Times New Roman" w:hAnsi="Times New Roman" w:cs="Times New Roman"/>
          <w:spacing w:val="-1"/>
          <w:sz w:val="22"/>
          <w:szCs w:val="22"/>
          <w:lang w:val="pt-BR"/>
        </w:rPr>
        <w:t>o</w:t>
      </w:r>
      <w:r w:rsidR="00BF0F72" w:rsidRPr="001A3C4F">
        <w:rPr>
          <w:rFonts w:ascii="Times New Roman" w:eastAsia="Times New Roman" w:hAnsi="Times New Roman" w:cs="Times New Roman"/>
          <w:sz w:val="22"/>
          <w:szCs w:val="22"/>
          <w:lang w:val="pt-BR"/>
        </w:rPr>
        <w:t>ndê</w:t>
      </w:r>
      <w:r w:rsidR="00BF0F72" w:rsidRPr="001A3C4F">
        <w:rPr>
          <w:rFonts w:ascii="Times New Roman" w:eastAsia="Times New Roman" w:hAnsi="Times New Roman" w:cs="Times New Roman"/>
          <w:spacing w:val="-2"/>
          <w:sz w:val="22"/>
          <w:szCs w:val="22"/>
          <w:lang w:val="pt-BR"/>
        </w:rPr>
        <w:t>n</w:t>
      </w:r>
      <w:r w:rsidR="00BF0F72" w:rsidRPr="001A3C4F">
        <w:rPr>
          <w:rFonts w:ascii="Times New Roman" w:eastAsia="Times New Roman" w:hAnsi="Times New Roman" w:cs="Times New Roman"/>
          <w:sz w:val="22"/>
          <w:szCs w:val="22"/>
          <w:lang w:val="pt-BR"/>
        </w:rPr>
        <w:t>c</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a ou</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no</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2"/>
          <w:sz w:val="22"/>
          <w:szCs w:val="22"/>
          <w:lang w:val="pt-BR"/>
        </w:rPr>
        <w:t>f</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ca</w:t>
      </w:r>
      <w:r w:rsidR="00BF0F72" w:rsidRPr="001A3C4F">
        <w:rPr>
          <w:rFonts w:ascii="Times New Roman" w:eastAsia="Times New Roman" w:hAnsi="Times New Roman" w:cs="Times New Roman"/>
          <w:spacing w:val="-2"/>
          <w:sz w:val="22"/>
          <w:szCs w:val="22"/>
          <w:lang w:val="pt-BR"/>
        </w:rPr>
        <w:t>ç</w:t>
      </w:r>
      <w:r w:rsidR="00BF0F72" w:rsidRPr="001A3C4F">
        <w:rPr>
          <w:rFonts w:ascii="Times New Roman" w:eastAsia="Times New Roman" w:hAnsi="Times New Roman" w:cs="Times New Roman"/>
          <w:sz w:val="22"/>
          <w:szCs w:val="22"/>
          <w:lang w:val="pt-BR"/>
        </w:rPr>
        <w:t>ão,</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pacing w:val="-1"/>
          <w:sz w:val="22"/>
          <w:szCs w:val="22"/>
          <w:lang w:val="pt-BR"/>
        </w:rPr>
        <w:t>j</w:t>
      </w:r>
      <w:r w:rsidR="00BF0F72" w:rsidRPr="001A3C4F">
        <w:rPr>
          <w:rFonts w:ascii="Times New Roman" w:eastAsia="Times New Roman" w:hAnsi="Times New Roman" w:cs="Times New Roman"/>
          <w:sz w:val="22"/>
          <w:szCs w:val="22"/>
          <w:lang w:val="pt-BR"/>
        </w:rPr>
        <w:t>ud</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c</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l</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pacing w:val="-2"/>
          <w:sz w:val="22"/>
          <w:szCs w:val="22"/>
          <w:lang w:val="pt-BR"/>
        </w:rPr>
        <w:t>o</w:t>
      </w:r>
      <w:r w:rsidR="00BF0F72" w:rsidRPr="001A3C4F">
        <w:rPr>
          <w:rFonts w:ascii="Times New Roman" w:eastAsia="Times New Roman" w:hAnsi="Times New Roman" w:cs="Times New Roman"/>
          <w:sz w:val="22"/>
          <w:szCs w:val="22"/>
          <w:lang w:val="pt-BR"/>
        </w:rPr>
        <w:t>u</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ex</w:t>
      </w:r>
      <w:r w:rsidR="00BF0F72" w:rsidRPr="001A3C4F">
        <w:rPr>
          <w:rFonts w:ascii="Times New Roman" w:eastAsia="Times New Roman" w:hAnsi="Times New Roman" w:cs="Times New Roman"/>
          <w:spacing w:val="1"/>
          <w:sz w:val="22"/>
          <w:szCs w:val="22"/>
          <w:lang w:val="pt-BR"/>
        </w:rPr>
        <w:t>tr</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1"/>
          <w:sz w:val="22"/>
          <w:szCs w:val="22"/>
          <w:lang w:val="pt-BR"/>
        </w:rPr>
        <w:t>j</w:t>
      </w:r>
      <w:r w:rsidR="00BF0F72" w:rsidRPr="001A3C4F">
        <w:rPr>
          <w:rFonts w:ascii="Times New Roman" w:eastAsia="Times New Roman" w:hAnsi="Times New Roman" w:cs="Times New Roman"/>
          <w:spacing w:val="-2"/>
          <w:sz w:val="22"/>
          <w:szCs w:val="22"/>
          <w:lang w:val="pt-BR"/>
        </w:rPr>
        <w:t>u</w:t>
      </w:r>
      <w:r w:rsidR="00BF0F72" w:rsidRPr="001A3C4F">
        <w:rPr>
          <w:rFonts w:ascii="Times New Roman" w:eastAsia="Times New Roman" w:hAnsi="Times New Roman" w:cs="Times New Roman"/>
          <w:sz w:val="22"/>
          <w:szCs w:val="22"/>
          <w:lang w:val="pt-BR"/>
        </w:rPr>
        <w:t>d</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2"/>
          <w:sz w:val="22"/>
          <w:szCs w:val="22"/>
          <w:lang w:val="pt-BR"/>
        </w:rPr>
        <w:t>c</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pacing w:val="1"/>
          <w:sz w:val="22"/>
          <w:szCs w:val="22"/>
          <w:lang w:val="pt-BR"/>
        </w:rPr>
        <w:t>l</w:t>
      </w:r>
      <w:r w:rsidR="00BF0F72" w:rsidRPr="001A3C4F">
        <w:rPr>
          <w:rFonts w:ascii="Times New Roman" w:eastAsia="Times New Roman" w:hAnsi="Times New Roman" w:cs="Times New Roman"/>
          <w:sz w:val="22"/>
          <w:szCs w:val="22"/>
          <w:lang w:val="pt-BR"/>
        </w:rPr>
        <w:t>,</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pacing w:val="-2"/>
          <w:sz w:val="22"/>
          <w:szCs w:val="22"/>
          <w:lang w:val="pt-BR"/>
        </w:rPr>
        <w:t>e</w:t>
      </w:r>
      <w:r w:rsidR="00BF0F72" w:rsidRPr="001A3C4F">
        <w:rPr>
          <w:rFonts w:ascii="Times New Roman" w:eastAsia="Times New Roman" w:hAnsi="Times New Roman" w:cs="Times New Roman"/>
          <w:sz w:val="22"/>
          <w:szCs w:val="22"/>
          <w:lang w:val="pt-BR"/>
        </w:rPr>
        <w:t>ce</w:t>
      </w:r>
      <w:r w:rsidR="00BF0F72" w:rsidRPr="001A3C4F">
        <w:rPr>
          <w:rFonts w:ascii="Times New Roman" w:eastAsia="Times New Roman" w:hAnsi="Times New Roman" w:cs="Times New Roman"/>
          <w:spacing w:val="-2"/>
          <w:sz w:val="22"/>
          <w:szCs w:val="22"/>
          <w:lang w:val="pt-BR"/>
        </w:rPr>
        <w:t>b</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da pe</w:t>
      </w:r>
      <w:r w:rsidR="00BF0F72" w:rsidRPr="001A3C4F">
        <w:rPr>
          <w:rFonts w:ascii="Times New Roman" w:eastAsia="Times New Roman" w:hAnsi="Times New Roman" w:cs="Times New Roman"/>
          <w:spacing w:val="1"/>
          <w:sz w:val="22"/>
          <w:szCs w:val="22"/>
          <w:lang w:val="pt-BR"/>
        </w:rPr>
        <w:t>l</w:t>
      </w:r>
      <w:r w:rsidR="00BF0F72" w:rsidRPr="001A3C4F">
        <w:rPr>
          <w:rFonts w:ascii="Times New Roman" w:eastAsia="Times New Roman" w:hAnsi="Times New Roman" w:cs="Times New Roman"/>
          <w:sz w:val="22"/>
          <w:szCs w:val="22"/>
          <w:lang w:val="pt-BR"/>
        </w:rPr>
        <w:t>a</w:t>
      </w:r>
      <w:r w:rsidR="007F6D11" w:rsidRPr="001A3C4F">
        <w:rPr>
          <w:rFonts w:ascii="Times New Roman" w:eastAsia="Times New Roman" w:hAnsi="Times New Roman" w:cs="Times New Roman"/>
          <w:sz w:val="22"/>
          <w:szCs w:val="22"/>
          <w:lang w:val="pt-BR"/>
        </w:rPr>
        <w:t xml:space="preserve"> </w:t>
      </w:r>
      <w:r w:rsidR="007F6D11" w:rsidRPr="001A3C4F">
        <w:rPr>
          <w:rFonts w:ascii="Times New Roman" w:hAnsi="Times New Roman" w:cs="Times New Roman"/>
          <w:sz w:val="22"/>
          <w:szCs w:val="22"/>
          <w:lang w:val="pt-BR"/>
        </w:rPr>
        <w:t>Devedora</w:t>
      </w:r>
      <w:r w:rsidR="00BF0F72" w:rsidRPr="001A3C4F">
        <w:rPr>
          <w:rFonts w:ascii="Times New Roman" w:eastAsia="Times New Roman" w:hAnsi="Times New Roman" w:cs="Times New Roman"/>
          <w:sz w:val="22"/>
          <w:szCs w:val="22"/>
          <w:lang w:val="pt-BR"/>
        </w:rPr>
        <w:t xml:space="preserve">, </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1"/>
          <w:sz w:val="22"/>
          <w:szCs w:val="22"/>
          <w:lang w:val="pt-BR"/>
        </w:rPr>
        <w:t>l</w:t>
      </w:r>
      <w:r w:rsidR="00BF0F72" w:rsidRPr="001A3C4F">
        <w:rPr>
          <w:rFonts w:ascii="Times New Roman" w:eastAsia="Times New Roman" w:hAnsi="Times New Roman" w:cs="Times New Roman"/>
          <w:sz w:val="22"/>
          <w:szCs w:val="22"/>
          <w:lang w:val="pt-BR"/>
        </w:rPr>
        <w:t>ac</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onada</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 xml:space="preserve">a </w:t>
      </w:r>
      <w:r w:rsidR="00BF0F72" w:rsidRPr="001A3C4F">
        <w:rPr>
          <w:rFonts w:ascii="Times New Roman" w:eastAsia="Times New Roman" w:hAnsi="Times New Roman" w:cs="Times New Roman"/>
          <w:spacing w:val="-2"/>
          <w:sz w:val="22"/>
          <w:szCs w:val="22"/>
          <w:lang w:val="pt-BR"/>
        </w:rPr>
        <w:t>u</w:t>
      </w:r>
      <w:r w:rsidR="00BF0F72" w:rsidRPr="001A3C4F">
        <w:rPr>
          <w:rFonts w:ascii="Times New Roman" w:eastAsia="Times New Roman" w:hAnsi="Times New Roman" w:cs="Times New Roman"/>
          <w:sz w:val="22"/>
          <w:szCs w:val="22"/>
          <w:lang w:val="pt-BR"/>
        </w:rPr>
        <w:t>m</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Eve</w:t>
      </w:r>
      <w:r w:rsidR="00BF0F72" w:rsidRPr="001A3C4F">
        <w:rPr>
          <w:rFonts w:ascii="Times New Roman" w:eastAsia="Times New Roman" w:hAnsi="Times New Roman" w:cs="Times New Roman"/>
          <w:spacing w:val="-3"/>
          <w:sz w:val="22"/>
          <w:szCs w:val="22"/>
          <w:lang w:val="pt-BR"/>
        </w:rPr>
        <w:t>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 xml:space="preserve">o </w:t>
      </w:r>
      <w:r w:rsidR="00BF0F72" w:rsidRPr="001A3C4F">
        <w:rPr>
          <w:rFonts w:ascii="Times New Roman" w:eastAsia="Times New Roman" w:hAnsi="Times New Roman" w:cs="Times New Roman"/>
          <w:spacing w:val="-2"/>
          <w:sz w:val="22"/>
          <w:szCs w:val="22"/>
          <w:lang w:val="pt-BR"/>
        </w:rPr>
        <w:t>d</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pacing w:val="-1"/>
          <w:sz w:val="22"/>
          <w:szCs w:val="22"/>
          <w:lang w:val="pt-BR"/>
        </w:rPr>
        <w:t>V</w:t>
      </w:r>
      <w:r w:rsidR="00BF0F72" w:rsidRPr="001A3C4F">
        <w:rPr>
          <w:rFonts w:ascii="Times New Roman" w:eastAsia="Times New Roman" w:hAnsi="Times New Roman" w:cs="Times New Roman"/>
          <w:sz w:val="22"/>
          <w:szCs w:val="22"/>
          <w:lang w:val="pt-BR"/>
        </w:rPr>
        <w:t>enc</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1"/>
          <w:sz w:val="22"/>
          <w:szCs w:val="22"/>
          <w:lang w:val="pt-BR"/>
        </w:rPr>
        <w:t>me</w:t>
      </w:r>
      <w:r w:rsidR="00BF0F72" w:rsidRPr="001A3C4F">
        <w:rPr>
          <w:rFonts w:ascii="Times New Roman" w:eastAsia="Times New Roman" w:hAnsi="Times New Roman" w:cs="Times New Roman"/>
          <w:spacing w:val="-2"/>
          <w:sz w:val="22"/>
          <w:szCs w:val="22"/>
          <w:lang w:val="pt-BR"/>
        </w:rPr>
        <w:t>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 xml:space="preserve">o </w:t>
      </w:r>
      <w:r w:rsidR="00BF0F72" w:rsidRPr="001A3C4F">
        <w:rPr>
          <w:rFonts w:ascii="Times New Roman" w:eastAsia="Times New Roman" w:hAnsi="Times New Roman" w:cs="Times New Roman"/>
          <w:spacing w:val="-1"/>
          <w:sz w:val="22"/>
          <w:szCs w:val="22"/>
          <w:lang w:val="pt-BR"/>
        </w:rPr>
        <w:t>A</w:t>
      </w:r>
      <w:r w:rsidR="00BF0F72" w:rsidRPr="001A3C4F">
        <w:rPr>
          <w:rFonts w:ascii="Times New Roman" w:eastAsia="Times New Roman" w:hAnsi="Times New Roman" w:cs="Times New Roman"/>
          <w:spacing w:val="-2"/>
          <w:sz w:val="22"/>
          <w:szCs w:val="22"/>
          <w:lang w:val="pt-BR"/>
        </w:rPr>
        <w:t>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2"/>
          <w:sz w:val="22"/>
          <w:szCs w:val="22"/>
          <w:lang w:val="pt-BR"/>
        </w:rPr>
        <w:t>c</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pad</w:t>
      </w:r>
      <w:r w:rsidR="00BF0F72"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 e</w:t>
      </w:r>
    </w:p>
    <w:p w14:paraId="581F7DCA" w14:textId="77777777" w:rsidR="005A3B44" w:rsidRPr="001A3C4F" w:rsidRDefault="005A3B44" w:rsidP="009B4504">
      <w:pPr>
        <w:pStyle w:val="PargrafodaLista"/>
        <w:widowControl w:val="0"/>
        <w:tabs>
          <w:tab w:val="left" w:pos="8080"/>
        </w:tabs>
        <w:autoSpaceDE/>
        <w:autoSpaceDN/>
        <w:adjustRightInd/>
        <w:ind w:left="0"/>
        <w:contextualSpacing/>
        <w:jc w:val="both"/>
        <w:rPr>
          <w:rFonts w:ascii="Times New Roman" w:eastAsia="Times New Roman" w:hAnsi="Times New Roman" w:cs="Times New Roman"/>
          <w:sz w:val="22"/>
          <w:szCs w:val="22"/>
          <w:lang w:val="pt-BR"/>
        </w:rPr>
      </w:pPr>
    </w:p>
    <w:p w14:paraId="3B7833B1" w14:textId="6593BF33" w:rsidR="00D1012B" w:rsidRPr="001A3C4F" w:rsidRDefault="005A3B44" w:rsidP="009B4504">
      <w:pPr>
        <w:pStyle w:val="PargrafodaLista"/>
        <w:widowControl w:val="0"/>
        <w:tabs>
          <w:tab w:val="left" w:pos="8080"/>
        </w:tabs>
        <w:autoSpaceDE/>
        <w:autoSpaceDN/>
        <w:adjustRightInd/>
        <w:ind w:left="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 xml:space="preserve">(e) enviar anualmente </w:t>
      </w:r>
      <w:r w:rsidR="00995296" w:rsidRPr="001A3C4F">
        <w:rPr>
          <w:rFonts w:ascii="Times New Roman" w:eastAsia="Times New Roman" w:hAnsi="Times New Roman" w:cs="Times New Roman"/>
          <w:sz w:val="22"/>
          <w:szCs w:val="22"/>
          <w:lang w:val="pt-BR"/>
        </w:rPr>
        <w:t xml:space="preserve">à Debenturista com cópia </w:t>
      </w:r>
      <w:r w:rsidRPr="001A3C4F">
        <w:rPr>
          <w:rFonts w:ascii="Times New Roman" w:eastAsia="Times New Roman" w:hAnsi="Times New Roman" w:cs="Times New Roman"/>
          <w:sz w:val="22"/>
          <w:szCs w:val="22"/>
          <w:lang w:val="pt-BR"/>
        </w:rPr>
        <w:t xml:space="preserve">ao Agente Fiduciário dos CRA </w:t>
      </w:r>
      <w:r w:rsidR="00995296" w:rsidRPr="001A3C4F">
        <w:rPr>
          <w:rFonts w:ascii="Times New Roman" w:eastAsia="Times New Roman" w:hAnsi="Times New Roman" w:cs="Times New Roman"/>
          <w:sz w:val="22"/>
          <w:szCs w:val="22"/>
          <w:lang w:val="pt-BR"/>
        </w:rPr>
        <w:t>até a Data de Vencimento ou até data em que for comprovada a alocação total dos recursos em Projetos Elegíveis, o que ocorrer primeiro</w:t>
      </w:r>
      <w:r w:rsidR="001B2E2C"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z w:val="22"/>
          <w:szCs w:val="22"/>
          <w:lang w:val="pt-BR"/>
        </w:rPr>
        <w:t>um relatório a respeito do montante destinado para Projetos Elegíveis dentro de, no máximo, 90 (noventa) dias após o término de cada exercício social, (</w:t>
      </w:r>
      <w:r w:rsidR="00995296"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u w:val="single"/>
          <w:lang w:val="pt-BR"/>
        </w:rPr>
        <w:t>Relatório de Alocação</w:t>
      </w:r>
      <w:r w:rsidR="00995296"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 xml:space="preserve">), sendo certo que o Relatório de Alocação </w:t>
      </w:r>
      <w:r w:rsidR="00C26D33">
        <w:rPr>
          <w:rFonts w:ascii="Times New Roman" w:eastAsia="Times New Roman" w:hAnsi="Times New Roman" w:cs="Times New Roman"/>
          <w:sz w:val="22"/>
          <w:szCs w:val="22"/>
          <w:lang w:val="pt-BR"/>
        </w:rPr>
        <w:t xml:space="preserve">não </w:t>
      </w:r>
      <w:r w:rsidRPr="001A3C4F">
        <w:rPr>
          <w:rFonts w:ascii="Times New Roman" w:eastAsia="Times New Roman" w:hAnsi="Times New Roman" w:cs="Times New Roman"/>
          <w:sz w:val="22"/>
          <w:szCs w:val="22"/>
          <w:lang w:val="pt-BR"/>
        </w:rPr>
        <w:t xml:space="preserve">será disponibilizado na página da Devedora na rede mundial de computadores e na página da CVM na rede mundial de computadores. Os Relatórios de Alocação deverão ser assinados </w:t>
      </w:r>
      <w:r w:rsidR="00EA4528" w:rsidRPr="001A3C4F">
        <w:rPr>
          <w:rFonts w:ascii="Times New Roman" w:eastAsia="Times New Roman" w:hAnsi="Times New Roman" w:cs="Times New Roman"/>
          <w:sz w:val="22"/>
          <w:szCs w:val="22"/>
          <w:lang w:val="pt-BR"/>
        </w:rPr>
        <w:t>por representantes legais da Devedora com poderes para tanto</w:t>
      </w:r>
      <w:r w:rsidRPr="001A3C4F">
        <w:rPr>
          <w:rFonts w:ascii="Times New Roman" w:eastAsia="Times New Roman" w:hAnsi="Times New Roman" w:cs="Times New Roman"/>
          <w:sz w:val="22"/>
          <w:szCs w:val="22"/>
          <w:lang w:val="pt-BR"/>
        </w:rPr>
        <w:t>.</w:t>
      </w:r>
      <w:r w:rsidR="00995296" w:rsidRPr="001A3C4F">
        <w:rPr>
          <w:rFonts w:ascii="Times New Roman" w:eastAsia="Times New Roman" w:hAnsi="Times New Roman" w:cs="Times New Roman"/>
          <w:sz w:val="22"/>
          <w:szCs w:val="22"/>
          <w:lang w:val="pt-BR"/>
        </w:rPr>
        <w:t xml:space="preserve"> </w:t>
      </w:r>
    </w:p>
    <w:bookmarkEnd w:id="3178"/>
    <w:p w14:paraId="5D332AD7" w14:textId="77777777" w:rsidR="00FB2D22" w:rsidRPr="001A3C4F" w:rsidRDefault="00FB2D22" w:rsidP="009B4504">
      <w:pPr>
        <w:tabs>
          <w:tab w:val="num" w:pos="1134"/>
        </w:tabs>
        <w:autoSpaceDE/>
        <w:autoSpaceDN/>
        <w:adjustRightInd/>
        <w:jc w:val="both"/>
        <w:rPr>
          <w:rFonts w:ascii="Times New Roman" w:hAnsi="Times New Roman" w:cs="Times New Roman"/>
          <w:sz w:val="22"/>
          <w:szCs w:val="22"/>
          <w:lang w:val="pt-BR"/>
        </w:rPr>
      </w:pPr>
    </w:p>
    <w:p w14:paraId="3D8615D0" w14:textId="77777777" w:rsidR="00BF0F72" w:rsidRPr="001A3C4F" w:rsidRDefault="00BF0F72" w:rsidP="009B4504">
      <w:pPr>
        <w:pStyle w:val="PargrafodaLista"/>
        <w:widowControl w:val="0"/>
        <w:numPr>
          <w:ilvl w:val="0"/>
          <w:numId w:val="21"/>
        </w:numPr>
        <w:autoSpaceDE/>
        <w:autoSpaceDN/>
        <w:adjustRightInd/>
        <w:ind w:left="0" w:firstLine="0"/>
        <w:contextualSpacing/>
        <w:jc w:val="both"/>
        <w:rPr>
          <w:rFonts w:ascii="Times New Roman" w:eastAsia="Times New Roman" w:hAnsi="Times New Roman" w:cs="Times New Roman"/>
          <w:sz w:val="22"/>
          <w:szCs w:val="22"/>
          <w:lang w:val="pt-BR"/>
        </w:rPr>
      </w:pPr>
      <w:bookmarkStart w:id="3179" w:name="_DV_C853"/>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er</w:t>
      </w:r>
      <w:r w:rsidRPr="001A3C4F">
        <w:rPr>
          <w:rFonts w:ascii="Times New Roman" w:eastAsia="Times New Roman" w:hAnsi="Times New Roman" w:cs="Times New Roman"/>
          <w:spacing w:val="6"/>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z</w:t>
      </w:r>
      <w:r w:rsidRPr="001A3C4F">
        <w:rPr>
          <w:rFonts w:ascii="Times New Roman" w:eastAsia="Times New Roman" w:hAnsi="Times New Roman" w:cs="Times New Roman"/>
          <w:sz w:val="22"/>
          <w:szCs w:val="22"/>
          <w:lang w:val="pt-BR"/>
        </w:rPr>
        <w:t>ado</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pacing w:val="1"/>
          <w:sz w:val="22"/>
          <w:szCs w:val="22"/>
          <w:lang w:val="pt-BR"/>
        </w:rPr>
        <w:t>re</w:t>
      </w:r>
      <w:r w:rsidRPr="001A3C4F">
        <w:rPr>
          <w:rFonts w:ascii="Times New Roman" w:eastAsia="Times New Roman" w:hAnsi="Times New Roman" w:cs="Times New Roman"/>
          <w:sz w:val="22"/>
          <w:szCs w:val="22"/>
          <w:lang w:val="pt-BR"/>
        </w:rPr>
        <w:t>g</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8"/>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nh</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z w:val="22"/>
          <w:szCs w:val="22"/>
          <w:lang w:val="pt-BR"/>
        </w:rPr>
        <w:t>abe</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z w:val="22"/>
          <w:szCs w:val="22"/>
          <w:lang w:val="pt-BR"/>
        </w:rPr>
        <w:t>na</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pacing w:val="-1"/>
          <w:sz w:val="22"/>
          <w:szCs w:val="22"/>
          <w:lang w:val="pt-BR"/>
        </w:rPr>
        <w:t>CV</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8"/>
          <w:sz w:val="22"/>
          <w:szCs w:val="22"/>
          <w:lang w:val="pt-BR"/>
        </w:rPr>
        <w:t xml:space="preserve"> </w:t>
      </w:r>
      <w:r w:rsidRPr="001A3C4F">
        <w:rPr>
          <w:rFonts w:ascii="Times New Roman" w:eastAsia="Times New Roman" w:hAnsi="Times New Roman" w:cs="Times New Roman"/>
          <w:sz w:val="22"/>
          <w:szCs w:val="22"/>
          <w:lang w:val="pt-BR"/>
        </w:rPr>
        <w:t>na</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or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ç</w:t>
      </w:r>
      <w:r w:rsidRPr="001A3C4F">
        <w:rPr>
          <w:rFonts w:ascii="Times New Roman" w:eastAsia="Times New Roman" w:hAnsi="Times New Roman" w:cs="Times New Roman"/>
          <w:sz w:val="22"/>
          <w:szCs w:val="22"/>
          <w:lang w:val="pt-BR"/>
        </w:rPr>
        <w:t>ão</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z w:val="22"/>
          <w:szCs w:val="22"/>
          <w:lang w:val="pt-BR"/>
        </w:rPr>
        <w:t xml:space="preserve">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eg</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ç</w:t>
      </w:r>
      <w:r w:rsidRPr="001A3C4F">
        <w:rPr>
          <w:rFonts w:ascii="Times New Roman" w:eastAsia="Times New Roman" w:hAnsi="Times New Roman" w:cs="Times New Roman"/>
          <w:sz w:val="22"/>
          <w:szCs w:val="22"/>
          <w:lang w:val="pt-BR"/>
        </w:rPr>
        <w:t>ão</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cá</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spo</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b</w:t>
      </w:r>
      <w:r w:rsidRPr="001A3C4F">
        <w:rPr>
          <w:rFonts w:ascii="Times New Roman" w:eastAsia="Times New Roman" w:hAnsi="Times New Roman" w:cs="Times New Roman"/>
          <w:spacing w:val="4"/>
          <w:sz w:val="22"/>
          <w:szCs w:val="22"/>
          <w:lang w:val="pt-BR"/>
        </w:rPr>
        <w:t>i</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z</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eus</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z w:val="22"/>
          <w:szCs w:val="22"/>
          <w:lang w:val="pt-BR"/>
        </w:rPr>
        <w:t>ac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as, à Debenturista e ao Agente Fiduciário,</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 xml:space="preserve">s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2"/>
          <w:sz w:val="22"/>
          <w:szCs w:val="22"/>
          <w:lang w:val="pt-BR"/>
        </w:rPr>
        <w:t>l</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2"/>
          <w:sz w:val="22"/>
          <w:szCs w:val="22"/>
          <w:lang w:val="pt-BR"/>
        </w:rPr>
        <w:t xml:space="preserve"> </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22"/>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açõ</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2"/>
          <w:sz w:val="22"/>
          <w:szCs w:val="22"/>
          <w:lang w:val="pt-BR"/>
        </w:rPr>
        <w:t xml:space="preserve"> </w:t>
      </w:r>
      <w:r w:rsidRPr="001A3C4F">
        <w:rPr>
          <w:rFonts w:ascii="Times New Roman" w:eastAsia="Times New Roman" w:hAnsi="Times New Roman" w:cs="Times New Roman"/>
          <w:spacing w:val="1"/>
          <w:sz w:val="22"/>
          <w:szCs w:val="22"/>
          <w:lang w:val="pt-BR"/>
        </w:rPr>
        <w:t>fi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anc</w:t>
      </w:r>
      <w:r w:rsidRPr="001A3C4F">
        <w:rPr>
          <w:rFonts w:ascii="Times New Roman" w:eastAsia="Times New Roman" w:hAnsi="Times New Roman" w:cs="Times New Roman"/>
          <w:spacing w:val="1"/>
          <w:sz w:val="22"/>
          <w:szCs w:val="22"/>
          <w:lang w:val="pt-BR"/>
        </w:rPr>
        <w:t>ei</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23"/>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ab</w:t>
      </w:r>
      <w:r w:rsidRPr="001A3C4F">
        <w:rPr>
          <w:rFonts w:ascii="Times New Roman" w:eastAsia="Times New Roman" w:hAnsi="Times New Roman" w:cs="Times New Roman"/>
          <w:spacing w:val="-2"/>
          <w:sz w:val="22"/>
          <w:szCs w:val="22"/>
          <w:lang w:val="pt-BR"/>
        </w:rPr>
        <w:t>or</w:t>
      </w:r>
      <w:r w:rsidRPr="001A3C4F">
        <w:rPr>
          <w:rFonts w:ascii="Times New Roman" w:eastAsia="Times New Roman" w:hAnsi="Times New Roman" w:cs="Times New Roman"/>
          <w:sz w:val="22"/>
          <w:szCs w:val="22"/>
          <w:lang w:val="pt-BR"/>
        </w:rPr>
        <w:t>adas</w:t>
      </w:r>
      <w:r w:rsidRPr="001A3C4F">
        <w:rPr>
          <w:rFonts w:ascii="Times New Roman" w:eastAsia="Times New Roman" w:hAnsi="Times New Roman" w:cs="Times New Roman"/>
          <w:spacing w:val="23"/>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2"/>
          <w:sz w:val="22"/>
          <w:szCs w:val="22"/>
          <w:lang w:val="pt-BR"/>
        </w:rPr>
        <w:t xml:space="preserve"> </w:t>
      </w:r>
      <w:r w:rsidRPr="001A3C4F">
        <w:rPr>
          <w:rFonts w:ascii="Times New Roman" w:eastAsia="Times New Roman" w:hAnsi="Times New Roman" w:cs="Times New Roman"/>
          <w:sz w:val="22"/>
          <w:szCs w:val="22"/>
          <w:lang w:val="pt-BR"/>
        </w:rPr>
        <w:t>ap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vad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23"/>
          <w:sz w:val="22"/>
          <w:szCs w:val="22"/>
          <w:lang w:val="pt-BR"/>
        </w:rPr>
        <w:t xml:space="preserve"> </w:t>
      </w:r>
      <w:r w:rsidRPr="001A3C4F">
        <w:rPr>
          <w:rFonts w:ascii="Times New Roman" w:eastAsia="Times New Roman" w:hAnsi="Times New Roman" w:cs="Times New Roman"/>
          <w:sz w:val="22"/>
          <w:szCs w:val="22"/>
          <w:lang w:val="pt-BR"/>
        </w:rPr>
        <w:t>no</w:t>
      </w:r>
      <w:r w:rsidRPr="001A3C4F">
        <w:rPr>
          <w:rFonts w:ascii="Times New Roman" w:eastAsia="Times New Roman" w:hAnsi="Times New Roman" w:cs="Times New Roman"/>
          <w:spacing w:val="22"/>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ti</w:t>
      </w:r>
      <w:r w:rsidRPr="001A3C4F">
        <w:rPr>
          <w:rFonts w:ascii="Times New Roman" w:eastAsia="Times New Roman" w:hAnsi="Times New Roman" w:cs="Times New Roman"/>
          <w:sz w:val="22"/>
          <w:szCs w:val="22"/>
          <w:lang w:val="pt-BR"/>
        </w:rPr>
        <w:t>go</w:t>
      </w:r>
      <w:r w:rsidRPr="001A3C4F">
        <w:rPr>
          <w:rFonts w:ascii="Times New Roman" w:eastAsia="Times New Roman" w:hAnsi="Times New Roman" w:cs="Times New Roman"/>
          <w:spacing w:val="22"/>
          <w:sz w:val="22"/>
          <w:szCs w:val="22"/>
          <w:lang w:val="pt-BR"/>
        </w:rPr>
        <w:t xml:space="preserve"> </w:t>
      </w:r>
      <w:r w:rsidRPr="001A3C4F">
        <w:rPr>
          <w:rFonts w:ascii="Times New Roman" w:eastAsia="Times New Roman" w:hAnsi="Times New Roman" w:cs="Times New Roman"/>
          <w:sz w:val="22"/>
          <w:szCs w:val="22"/>
          <w:lang w:val="pt-BR"/>
        </w:rPr>
        <w:t>176 da Lei</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 xml:space="preserve">das </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oc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z w:val="22"/>
          <w:szCs w:val="22"/>
          <w:lang w:val="pt-BR"/>
        </w:rPr>
        <w:t>da</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ções;</w:t>
      </w:r>
    </w:p>
    <w:p w14:paraId="5BFFADAB" w14:textId="77777777" w:rsidR="00BF0F72" w:rsidRPr="001A3C4F" w:rsidRDefault="00BF0F72" w:rsidP="009B4504">
      <w:pPr>
        <w:pStyle w:val="PargrafodaLista"/>
        <w:tabs>
          <w:tab w:val="left" w:pos="660"/>
          <w:tab w:val="left" w:pos="8080"/>
        </w:tabs>
        <w:ind w:left="0"/>
        <w:jc w:val="both"/>
        <w:rPr>
          <w:rFonts w:ascii="Times New Roman" w:eastAsia="Times New Roman" w:hAnsi="Times New Roman" w:cs="Times New Roman"/>
          <w:sz w:val="22"/>
          <w:szCs w:val="22"/>
          <w:lang w:val="pt-BR"/>
        </w:rPr>
      </w:pPr>
    </w:p>
    <w:p w14:paraId="7AB6628B" w14:textId="77777777" w:rsidR="00BF0F72" w:rsidRPr="001A3C4F" w:rsidRDefault="00BF0F72" w:rsidP="009B4504">
      <w:pPr>
        <w:pStyle w:val="PargrafodaLista"/>
        <w:widowControl w:val="0"/>
        <w:numPr>
          <w:ilvl w:val="0"/>
          <w:numId w:val="21"/>
        </w:numPr>
        <w:tabs>
          <w:tab w:val="left" w:pos="660"/>
          <w:tab w:val="left" w:pos="8080"/>
        </w:tabs>
        <w:autoSpaceDE/>
        <w:autoSpaceDN/>
        <w:adjustRightInd/>
        <w:ind w:left="0" w:firstLine="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não</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zar</w:t>
      </w:r>
      <w:r w:rsidRPr="001A3C4F">
        <w:rPr>
          <w:rFonts w:ascii="Times New Roman" w:eastAsia="Times New Roman" w:hAnsi="Times New Roman" w:cs="Times New Roman"/>
          <w:spacing w:val="8"/>
          <w:sz w:val="22"/>
          <w:szCs w:val="22"/>
          <w:lang w:val="pt-BR"/>
        </w:rPr>
        <w:t xml:space="preserve"> </w:t>
      </w:r>
      <w:r w:rsidRPr="001A3C4F">
        <w:rPr>
          <w:rFonts w:ascii="Times New Roman" w:eastAsia="Times New Roman" w:hAnsi="Times New Roman" w:cs="Times New Roman"/>
          <w:sz w:val="22"/>
          <w:szCs w:val="22"/>
          <w:lang w:val="pt-BR"/>
        </w:rPr>
        <w:t>op</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ç</w:t>
      </w:r>
      <w:r w:rsidRPr="001A3C4F">
        <w:rPr>
          <w:rFonts w:ascii="Times New Roman" w:eastAsia="Times New Roman" w:hAnsi="Times New Roman" w:cs="Times New Roman"/>
          <w:sz w:val="22"/>
          <w:szCs w:val="22"/>
          <w:lang w:val="pt-BR"/>
        </w:rPr>
        <w:t>ões</w:t>
      </w:r>
      <w:r w:rsidRPr="001A3C4F">
        <w:rPr>
          <w:rFonts w:ascii="Times New Roman" w:eastAsia="Times New Roman" w:hAnsi="Times New Roman" w:cs="Times New Roman"/>
          <w:spacing w:val="8"/>
          <w:sz w:val="22"/>
          <w:szCs w:val="22"/>
          <w:lang w:val="pt-BR"/>
        </w:rPr>
        <w:t xml:space="preserve">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z w:val="22"/>
          <w:szCs w:val="22"/>
          <w:lang w:val="pt-BR"/>
        </w:rPr>
        <w:t>do</w:t>
      </w:r>
      <w:r w:rsidRPr="001A3C4F">
        <w:rPr>
          <w:rFonts w:ascii="Times New Roman" w:eastAsia="Times New Roman" w:hAnsi="Times New Roman" w:cs="Times New Roman"/>
          <w:spacing w:val="9"/>
          <w:sz w:val="22"/>
          <w:szCs w:val="22"/>
          <w:lang w:val="pt-BR"/>
        </w:rPr>
        <w:t xml:space="preserve"> </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eu</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z w:val="22"/>
          <w:szCs w:val="22"/>
          <w:lang w:val="pt-BR"/>
        </w:rPr>
        <w:t>ob</w:t>
      </w:r>
      <w:r w:rsidRPr="001A3C4F">
        <w:rPr>
          <w:rFonts w:ascii="Times New Roman" w:eastAsia="Times New Roman" w:hAnsi="Times New Roman" w:cs="Times New Roman"/>
          <w:spacing w:val="-1"/>
          <w:sz w:val="22"/>
          <w:szCs w:val="22"/>
          <w:lang w:val="pt-BR"/>
        </w:rPr>
        <w:t>j</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z w:val="22"/>
          <w:szCs w:val="22"/>
          <w:lang w:val="pt-BR"/>
        </w:rPr>
        <w:t>so</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9"/>
          <w:sz w:val="22"/>
          <w:szCs w:val="22"/>
          <w:lang w:val="pt-BR"/>
        </w:rPr>
        <w:t xml:space="preserve"> </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bs</w:t>
      </w:r>
      <w:r w:rsidRPr="001A3C4F">
        <w:rPr>
          <w:rFonts w:ascii="Times New Roman" w:eastAsia="Times New Roman" w:hAnsi="Times New Roman" w:cs="Times New Roman"/>
          <w:spacing w:val="-2"/>
          <w:sz w:val="22"/>
          <w:szCs w:val="22"/>
          <w:lang w:val="pt-BR"/>
        </w:rPr>
        <w:t>er</w:t>
      </w:r>
      <w:r w:rsidRPr="001A3C4F">
        <w:rPr>
          <w:rFonts w:ascii="Times New Roman" w:eastAsia="Times New Roman" w:hAnsi="Times New Roman" w:cs="Times New Roman"/>
          <w:sz w:val="22"/>
          <w:szCs w:val="22"/>
          <w:lang w:val="pt-BR"/>
        </w:rPr>
        <w:t>va</w:t>
      </w:r>
      <w:r w:rsidRPr="001A3C4F">
        <w:rPr>
          <w:rFonts w:ascii="Times New Roman" w:eastAsia="Times New Roman" w:hAnsi="Times New Roman" w:cs="Times New Roman"/>
          <w:spacing w:val="6"/>
          <w:sz w:val="22"/>
          <w:szCs w:val="22"/>
          <w:lang w:val="pt-BR"/>
        </w:rPr>
        <w:t>d</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8"/>
          <w:sz w:val="22"/>
          <w:szCs w:val="22"/>
          <w:lang w:val="pt-BR"/>
        </w:rPr>
        <w:t xml:space="preserve"> </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8"/>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spo</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ç</w:t>
      </w:r>
      <w:r w:rsidRPr="001A3C4F">
        <w:rPr>
          <w:rFonts w:ascii="Times New Roman" w:eastAsia="Times New Roman" w:hAnsi="Times New Roman" w:cs="Times New Roman"/>
          <w:spacing w:val="-2"/>
          <w:sz w:val="22"/>
          <w:szCs w:val="22"/>
          <w:lang w:val="pt-BR"/>
        </w:rPr>
        <w:t>õ</w:t>
      </w:r>
      <w:r w:rsidRPr="001A3C4F">
        <w:rPr>
          <w:rFonts w:ascii="Times New Roman" w:eastAsia="Times New Roman" w:hAnsi="Times New Roman" w:cs="Times New Roman"/>
          <w:sz w:val="22"/>
          <w:szCs w:val="22"/>
          <w:lang w:val="pt-BR"/>
        </w:rPr>
        <w:t>es</w:t>
      </w:r>
      <w:r w:rsidRPr="001A3C4F">
        <w:rPr>
          <w:rFonts w:ascii="Times New Roman" w:eastAsia="Times New Roman" w:hAnsi="Times New Roman" w:cs="Times New Roman"/>
          <w:spacing w:val="8"/>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á</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9"/>
          <w:sz w:val="22"/>
          <w:szCs w:val="22"/>
          <w:lang w:val="pt-BR"/>
        </w:rPr>
        <w:t xml:space="preserve"> </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eg</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z w:val="22"/>
          <w:szCs w:val="22"/>
          <w:lang w:val="pt-BR"/>
        </w:rPr>
        <w:t xml:space="preserve">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eg</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1"/>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g</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w:t>
      </w:r>
    </w:p>
    <w:p w14:paraId="41EF5E24" w14:textId="77777777" w:rsidR="00BF0F72" w:rsidRPr="001A3C4F" w:rsidRDefault="00BF0F72" w:rsidP="009B4504">
      <w:pPr>
        <w:tabs>
          <w:tab w:val="left" w:pos="8080"/>
        </w:tabs>
        <w:jc w:val="both"/>
        <w:rPr>
          <w:rFonts w:ascii="Times New Roman" w:hAnsi="Times New Roman" w:cs="Times New Roman"/>
          <w:sz w:val="22"/>
          <w:szCs w:val="22"/>
          <w:lang w:val="pt-BR"/>
        </w:rPr>
      </w:pPr>
    </w:p>
    <w:p w14:paraId="16FB576F" w14:textId="56A9D4DE" w:rsidR="00BF0F72" w:rsidRPr="001A3C4F" w:rsidRDefault="00BF0F72" w:rsidP="009B4504">
      <w:pPr>
        <w:pStyle w:val="PargrafodaLista"/>
        <w:widowControl w:val="0"/>
        <w:numPr>
          <w:ilvl w:val="0"/>
          <w:numId w:val="21"/>
        </w:numPr>
        <w:tabs>
          <w:tab w:val="left" w:pos="660"/>
          <w:tab w:val="left" w:pos="8080"/>
        </w:tabs>
        <w:autoSpaceDE/>
        <w:autoSpaceDN/>
        <w:adjustRightInd/>
        <w:ind w:left="0" w:firstLine="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no</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car a Debenturista e o Agente Fiduciário</w:t>
      </w:r>
      <w:r w:rsidRPr="001A3C4F">
        <w:rPr>
          <w:rFonts w:ascii="Times New Roman" w:eastAsia="Times New Roman" w:hAnsi="Times New Roman" w:cs="Times New Roman"/>
          <w:spacing w:val="30"/>
          <w:sz w:val="22"/>
          <w:szCs w:val="22"/>
          <w:lang w:val="pt-BR"/>
        </w:rPr>
        <w:t xml:space="preserve">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30"/>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é</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z w:val="22"/>
          <w:szCs w:val="22"/>
          <w:lang w:val="pt-BR"/>
        </w:rPr>
        <w:t>5</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30"/>
          <w:sz w:val="22"/>
          <w:szCs w:val="22"/>
          <w:lang w:val="pt-BR"/>
        </w:rPr>
        <w:t xml:space="preserve"> </w:t>
      </w:r>
      <w:r w:rsidRPr="001A3C4F">
        <w:rPr>
          <w:rFonts w:ascii="Times New Roman" w:eastAsia="Times New Roman" w:hAnsi="Times New Roman" w:cs="Times New Roman"/>
          <w:spacing w:val="-1"/>
          <w:sz w:val="22"/>
          <w:szCs w:val="22"/>
          <w:lang w:val="pt-BR"/>
        </w:rPr>
        <w:t>Di</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pacing w:val="-3"/>
          <w:sz w:val="22"/>
          <w:szCs w:val="22"/>
          <w:lang w:val="pt-BR"/>
        </w:rPr>
        <w:t>Ú</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8"/>
          <w:sz w:val="22"/>
          <w:szCs w:val="22"/>
          <w:lang w:val="pt-BR"/>
        </w:rPr>
        <w:t xml:space="preserve"> </w:t>
      </w:r>
      <w:r w:rsidRPr="001A3C4F">
        <w:rPr>
          <w:rFonts w:ascii="Times New Roman" w:eastAsia="Times New Roman" w:hAnsi="Times New Roman" w:cs="Times New Roman"/>
          <w:sz w:val="22"/>
          <w:szCs w:val="22"/>
          <w:lang w:val="pt-BR"/>
        </w:rPr>
        <w:t>sob</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er</w:t>
      </w:r>
      <w:r w:rsidRPr="001A3C4F">
        <w:rPr>
          <w:rFonts w:ascii="Times New Roman" w:eastAsia="Times New Roman" w:hAnsi="Times New Roman" w:cs="Times New Roman"/>
          <w:spacing w:val="28"/>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aç</w:t>
      </w:r>
      <w:r w:rsidRPr="001A3C4F">
        <w:rPr>
          <w:rFonts w:ascii="Times New Roman" w:eastAsia="Times New Roman" w:hAnsi="Times New Roman" w:cs="Times New Roman"/>
          <w:spacing w:val="-2"/>
          <w:sz w:val="22"/>
          <w:szCs w:val="22"/>
          <w:lang w:val="pt-BR"/>
        </w:rPr>
        <w:t>ã</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z w:val="22"/>
          <w:szCs w:val="22"/>
          <w:lang w:val="pt-BR"/>
        </w:rPr>
        <w:t>sub</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an</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l</w:t>
      </w:r>
      <w:r w:rsidRPr="001A3C4F">
        <w:rPr>
          <w:rFonts w:ascii="Times New Roman" w:eastAsia="Times New Roman" w:hAnsi="Times New Roman" w:cs="Times New Roman"/>
          <w:spacing w:val="31"/>
          <w:sz w:val="22"/>
          <w:szCs w:val="22"/>
          <w:lang w:val="pt-BR"/>
        </w:rPr>
        <w:t xml:space="preserve"> </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 cond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 xml:space="preserve">ções </w:t>
      </w:r>
      <w:r w:rsidRPr="001A3C4F">
        <w:rPr>
          <w:rFonts w:ascii="Times New Roman" w:eastAsia="Times New Roman" w:hAnsi="Times New Roman" w:cs="Times New Roman"/>
          <w:spacing w:val="-2"/>
          <w:sz w:val="22"/>
          <w:szCs w:val="22"/>
          <w:lang w:val="pt-BR"/>
        </w:rPr>
        <w:t>f</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ô</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cas,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on</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 xml:space="preserve"> r</w:t>
      </w:r>
      <w:r w:rsidRPr="001A3C4F">
        <w:rPr>
          <w:rFonts w:ascii="Times New Roman" w:eastAsia="Times New Roman" w:hAnsi="Times New Roman" w:cs="Times New Roman"/>
          <w:sz w:val="22"/>
          <w:szCs w:val="22"/>
          <w:lang w:val="pt-BR"/>
        </w:rPr>
        <w:t>eg</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ó</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ou so</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á</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ou nos negó</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da</w:t>
      </w:r>
      <w:r w:rsidRPr="001A3C4F">
        <w:rPr>
          <w:rFonts w:ascii="Times New Roman" w:eastAsia="Times New Roman" w:hAnsi="Times New Roman" w:cs="Times New Roman"/>
          <w:spacing w:val="3"/>
          <w:sz w:val="22"/>
          <w:szCs w:val="22"/>
          <w:lang w:val="pt-BR"/>
        </w:rPr>
        <w:t xml:space="preserve"> </w:t>
      </w:r>
      <w:r w:rsidR="007F6D11" w:rsidRPr="001A3C4F">
        <w:rPr>
          <w:rFonts w:ascii="Times New Roman" w:hAnsi="Times New Roman" w:cs="Times New Roman"/>
          <w:sz w:val="22"/>
          <w:szCs w:val="22"/>
          <w:lang w:val="pt-BR"/>
        </w:rPr>
        <w:t>Devedora</w:t>
      </w:r>
      <w:r w:rsidR="007F6D11"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 xml:space="preserve">e </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f</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 xml:space="preserve">a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z w:val="22"/>
          <w:szCs w:val="22"/>
          <w:lang w:val="pt-BR"/>
        </w:rPr>
        <w:t>an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o c</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 pe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 xml:space="preserve">a </w:t>
      </w:r>
      <w:r w:rsidR="007F6D11" w:rsidRPr="001A3C4F">
        <w:rPr>
          <w:rFonts w:ascii="Times New Roman" w:hAnsi="Times New Roman" w:cs="Times New Roman"/>
          <w:sz w:val="22"/>
          <w:szCs w:val="22"/>
          <w:lang w:val="pt-BR"/>
        </w:rPr>
        <w:t>Devedora</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de su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b</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z w:val="22"/>
          <w:szCs w:val="22"/>
          <w:lang w:val="pt-BR"/>
        </w:rPr>
        <w:t>aç</w:t>
      </w:r>
      <w:r w:rsidRPr="001A3C4F">
        <w:rPr>
          <w:rFonts w:ascii="Times New Roman" w:eastAsia="Times New Roman" w:hAnsi="Times New Roman" w:cs="Times New Roman"/>
          <w:spacing w:val="-2"/>
          <w:sz w:val="22"/>
          <w:szCs w:val="22"/>
          <w:lang w:val="pt-BR"/>
        </w:rPr>
        <w:t>õ</w:t>
      </w:r>
      <w:r w:rsidRPr="001A3C4F">
        <w:rPr>
          <w:rFonts w:ascii="Times New Roman" w:eastAsia="Times New Roman" w:hAnsi="Times New Roman" w:cs="Times New Roman"/>
          <w:sz w:val="22"/>
          <w:szCs w:val="22"/>
          <w:lang w:val="pt-BR"/>
        </w:rPr>
        <w:t>es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co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 xml:space="preserve">es </w:t>
      </w:r>
      <w:r w:rsidRPr="001A3C4F">
        <w:rPr>
          <w:rFonts w:ascii="Times New Roman" w:eastAsia="Times New Roman" w:hAnsi="Times New Roman" w:cs="Times New Roman"/>
          <w:spacing w:val="1"/>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ão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 das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2"/>
          <w:sz w:val="22"/>
          <w:szCs w:val="22"/>
          <w:lang w:val="pt-BR"/>
        </w:rPr>
        <w:t>ê</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 ou</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w:t>
      </w:r>
      <w:r w:rsidRPr="001A3C4F">
        <w:rPr>
          <w:rFonts w:ascii="Times New Roman" w:eastAsia="Times New Roman" w:hAnsi="Times New Roman" w:cs="Times New Roman"/>
          <w:spacing w:val="-1"/>
          <w:sz w:val="22"/>
          <w:szCs w:val="22"/>
          <w:lang w:val="pt-BR"/>
        </w:rPr>
        <w:t>b</w:t>
      </w:r>
      <w:r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z w:val="22"/>
          <w:szCs w:val="22"/>
          <w:lang w:val="pt-BR"/>
        </w:rPr>
        <w:t>aça</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que</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on</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ações</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aç</w:t>
      </w:r>
      <w:r w:rsidRPr="001A3C4F">
        <w:rPr>
          <w:rFonts w:ascii="Times New Roman" w:eastAsia="Times New Roman" w:hAnsi="Times New Roman" w:cs="Times New Roman"/>
          <w:spacing w:val="-2"/>
          <w:sz w:val="22"/>
          <w:szCs w:val="22"/>
          <w:lang w:val="pt-BR"/>
        </w:rPr>
        <w:t>õ</w:t>
      </w:r>
      <w:r w:rsidRPr="001A3C4F">
        <w:rPr>
          <w:rFonts w:ascii="Times New Roman" w:eastAsia="Times New Roman" w:hAnsi="Times New Roman" w:cs="Times New Roman"/>
          <w:sz w:val="22"/>
          <w:szCs w:val="22"/>
          <w:lang w:val="pt-BR"/>
        </w:rPr>
        <w:t>es</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2"/>
          <w:sz w:val="22"/>
          <w:szCs w:val="22"/>
          <w:lang w:val="pt-BR"/>
        </w:rPr>
        <w:t>f</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nce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ne</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3"/>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7"/>
          <w:sz w:val="22"/>
          <w:szCs w:val="22"/>
          <w:lang w:val="pt-BR"/>
        </w:rPr>
        <w:t xml:space="preserve"> </w:t>
      </w:r>
      <w:r w:rsidR="007F6D11" w:rsidRPr="001A3C4F">
        <w:rPr>
          <w:rFonts w:ascii="Times New Roman" w:hAnsi="Times New Roman" w:cs="Times New Roman"/>
          <w:sz w:val="22"/>
          <w:szCs w:val="22"/>
          <w:lang w:val="pt-BR"/>
        </w:rPr>
        <w:t>Devedora</w:t>
      </w:r>
      <w:r w:rsidR="007F6D11"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à</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1"/>
          <w:sz w:val="22"/>
          <w:szCs w:val="22"/>
          <w:lang w:val="pt-BR"/>
        </w:rPr>
        <w:t>CV</w:t>
      </w:r>
      <w:r w:rsidRPr="001A3C4F">
        <w:rPr>
          <w:rFonts w:ascii="Times New Roman" w:eastAsia="Times New Roman" w:hAnsi="Times New Roman" w:cs="Times New Roman"/>
          <w:sz w:val="22"/>
          <w:szCs w:val="22"/>
          <w:lang w:val="pt-BR"/>
        </w:rPr>
        <w:t xml:space="preserve">M não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 xml:space="preserve">s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1"/>
          <w:sz w:val="22"/>
          <w:szCs w:val="22"/>
          <w:lang w:val="pt-BR"/>
        </w:rPr>
        <w:t>li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 xml:space="preserve">a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l</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co</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ção</w:t>
      </w:r>
      <w:r w:rsidRPr="001A3C4F">
        <w:rPr>
          <w:rFonts w:ascii="Times New Roman" w:eastAsia="Times New Roman" w:hAnsi="Times New Roman" w:cs="Times New Roman"/>
          <w:spacing w:val="-2"/>
          <w:sz w:val="22"/>
          <w:szCs w:val="22"/>
          <w:lang w:val="pt-BR"/>
        </w:rPr>
        <w:t xml:space="preserve"> f</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ce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 xml:space="preserve">a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w:t>
      </w:r>
      <w:r w:rsidR="007F6D11" w:rsidRPr="001A3C4F">
        <w:rPr>
          <w:rFonts w:ascii="Times New Roman" w:eastAsia="Times New Roman" w:hAnsi="Times New Roman" w:cs="Times New Roman"/>
          <w:sz w:val="22"/>
          <w:szCs w:val="22"/>
          <w:lang w:val="pt-BR"/>
        </w:rPr>
        <w:t xml:space="preserve"> </w:t>
      </w:r>
      <w:r w:rsidR="007F6D11" w:rsidRPr="001A3C4F">
        <w:rPr>
          <w:rFonts w:ascii="Times New Roman" w:hAnsi="Times New Roman" w:cs="Times New Roman"/>
          <w:sz w:val="22"/>
          <w:szCs w:val="22"/>
          <w:lang w:val="pt-BR"/>
        </w:rPr>
        <w:t>Devedora</w:t>
      </w:r>
      <w:r w:rsidRPr="001A3C4F">
        <w:rPr>
          <w:rFonts w:ascii="Times New Roman" w:eastAsia="Times New Roman" w:hAnsi="Times New Roman" w:cs="Times New Roman"/>
          <w:sz w:val="22"/>
          <w:szCs w:val="22"/>
          <w:lang w:val="pt-BR"/>
        </w:rPr>
        <w:t>;</w:t>
      </w:r>
    </w:p>
    <w:p w14:paraId="4355F452" w14:textId="77777777" w:rsidR="00BF0F72" w:rsidRPr="001A3C4F" w:rsidRDefault="00BF0F72" w:rsidP="009B4504">
      <w:pPr>
        <w:tabs>
          <w:tab w:val="left" w:pos="8080"/>
        </w:tabs>
        <w:jc w:val="both"/>
        <w:rPr>
          <w:rFonts w:ascii="Times New Roman" w:hAnsi="Times New Roman" w:cs="Times New Roman"/>
          <w:sz w:val="22"/>
          <w:szCs w:val="22"/>
          <w:lang w:val="pt-BR"/>
        </w:rPr>
      </w:pPr>
    </w:p>
    <w:p w14:paraId="538AD411" w14:textId="77777777" w:rsidR="00BF0F72" w:rsidRPr="001A3C4F" w:rsidRDefault="00BF0F72" w:rsidP="009B4504">
      <w:pPr>
        <w:pStyle w:val="PargrafodaLista"/>
        <w:widowControl w:val="0"/>
        <w:numPr>
          <w:ilvl w:val="0"/>
          <w:numId w:val="21"/>
        </w:numPr>
        <w:autoSpaceDE/>
        <w:autoSpaceDN/>
        <w:adjustRightInd/>
        <w:ind w:left="0" w:firstLine="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lastRenderedPageBreak/>
        <w:t xml:space="preserve"> co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ar</w:t>
      </w:r>
      <w:r w:rsidRPr="001A3C4F">
        <w:rPr>
          <w:rFonts w:ascii="Times New Roman" w:eastAsia="Times New Roman" w:hAnsi="Times New Roman" w:cs="Times New Roman"/>
          <w:spacing w:val="4"/>
          <w:sz w:val="22"/>
          <w:szCs w:val="22"/>
          <w:lang w:val="pt-BR"/>
        </w:rPr>
        <w:t xml:space="preserve"> à Debenturista e ao Agente Fiduciário dos CRA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em</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é</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 xml:space="preserve">2 </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z w:val="22"/>
          <w:szCs w:val="22"/>
          <w:lang w:val="pt-BR"/>
        </w:rPr>
        <w:t>do</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6"/>
          <w:sz w:val="22"/>
          <w:szCs w:val="22"/>
          <w:lang w:val="pt-BR"/>
        </w:rPr>
        <w:t xml:space="preserve"> </w:t>
      </w:r>
      <w:r w:rsidRPr="001A3C4F">
        <w:rPr>
          <w:rFonts w:ascii="Times New Roman" w:eastAsia="Times New Roman" w:hAnsi="Times New Roman" w:cs="Times New Roman"/>
          <w:spacing w:val="-3"/>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Út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co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ên</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er</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ou 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ç</w:t>
      </w:r>
      <w:r w:rsidRPr="001A3C4F">
        <w:rPr>
          <w:rFonts w:ascii="Times New Roman" w:eastAsia="Times New Roman" w:hAnsi="Times New Roman" w:cs="Times New Roman"/>
          <w:spacing w:val="-2"/>
          <w:sz w:val="22"/>
          <w:szCs w:val="22"/>
          <w:lang w:val="pt-BR"/>
        </w:rPr>
        <w:t>õ</w:t>
      </w:r>
      <w:r w:rsidRPr="001A3C4F">
        <w:rPr>
          <w:rFonts w:ascii="Times New Roman" w:eastAsia="Times New Roman" w:hAnsi="Times New Roman" w:cs="Times New Roman"/>
          <w:sz w:val="22"/>
          <w:szCs w:val="22"/>
          <w:lang w:val="pt-BR"/>
        </w:rPr>
        <w:t>es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que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pacing w:val="1"/>
          <w:sz w:val="22"/>
          <w:szCs w:val="22"/>
          <w:lang w:val="pt-BR"/>
        </w:rPr>
        <w:t>j</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u conhe</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pos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neg</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sua</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hab</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6"/>
          <w:sz w:val="22"/>
          <w:szCs w:val="22"/>
          <w:lang w:val="pt-BR"/>
        </w:rPr>
        <w:t>i</w:t>
      </w:r>
      <w:r w:rsidRPr="001A3C4F">
        <w:rPr>
          <w:rFonts w:ascii="Times New Roman" w:eastAsia="Times New Roman" w:hAnsi="Times New Roman" w:cs="Times New Roman"/>
          <w:sz w:val="22"/>
          <w:szCs w:val="22"/>
          <w:lang w:val="pt-BR"/>
        </w:rPr>
        <w:t>da</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de e</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o po</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l</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3"/>
          <w:sz w:val="22"/>
          <w:szCs w:val="22"/>
          <w:lang w:val="pt-BR"/>
        </w:rPr>
        <w:t>m</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ob</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g</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çõe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z w:val="22"/>
          <w:szCs w:val="22"/>
          <w:lang w:val="pt-BR"/>
        </w:rPr>
        <w:t xml:space="preserve">no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do ou</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rt</w:t>
      </w:r>
      <w:r w:rsidRPr="001A3C4F">
        <w:rPr>
          <w:rFonts w:ascii="Times New Roman" w:eastAsia="Times New Roman" w:hAnsi="Times New Roman" w:cs="Times New Roman"/>
          <w:sz w:val="22"/>
          <w:szCs w:val="22"/>
          <w:lang w:val="pt-BR"/>
        </w:rPr>
        <w:t xml:space="preserve">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mi</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 Esc</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it</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 xml:space="preserve">a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 E</w:t>
      </w:r>
      <w:r w:rsidRPr="001A3C4F">
        <w:rPr>
          <w:rFonts w:ascii="Times New Roman" w:eastAsia="Times New Roman" w:hAnsi="Times New Roman" w:cs="Times New Roman"/>
          <w:spacing w:val="-2"/>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ã</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w:t>
      </w:r>
    </w:p>
    <w:p w14:paraId="0FF667B2" w14:textId="77777777" w:rsidR="00BF0F72" w:rsidRPr="001A3C4F" w:rsidRDefault="00BF0F72" w:rsidP="009B4504">
      <w:pPr>
        <w:tabs>
          <w:tab w:val="left" w:pos="8080"/>
        </w:tabs>
        <w:jc w:val="both"/>
        <w:rPr>
          <w:rFonts w:ascii="Times New Roman" w:hAnsi="Times New Roman" w:cs="Times New Roman"/>
          <w:sz w:val="22"/>
          <w:szCs w:val="22"/>
          <w:lang w:val="pt-BR"/>
        </w:rPr>
      </w:pPr>
    </w:p>
    <w:p w14:paraId="7AF4D121" w14:textId="1BD14762" w:rsidR="00BF0F72" w:rsidRPr="001A3C4F" w:rsidRDefault="00BF0F72" w:rsidP="009B4504">
      <w:pPr>
        <w:pStyle w:val="PargrafodaLista"/>
        <w:widowControl w:val="0"/>
        <w:numPr>
          <w:ilvl w:val="0"/>
          <w:numId w:val="21"/>
        </w:numPr>
        <w:tabs>
          <w:tab w:val="left" w:pos="660"/>
          <w:tab w:val="left" w:pos="8080"/>
        </w:tabs>
        <w:autoSpaceDE/>
        <w:autoSpaceDN/>
        <w:adjustRightInd/>
        <w:ind w:left="0" w:firstLine="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er</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be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vos</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z w:val="22"/>
          <w:szCs w:val="22"/>
          <w:lang w:val="pt-BR"/>
        </w:rPr>
        <w:t>dev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gu</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ado</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x</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et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z w:val="22"/>
          <w:szCs w:val="22"/>
          <w:lang w:val="pt-BR"/>
        </w:rPr>
        <w:t>pe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vos</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pacing w:val="1"/>
          <w:sz w:val="22"/>
          <w:szCs w:val="22"/>
          <w:lang w:val="pt-BR"/>
        </w:rPr>
        <w:t>fl</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2"/>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z w:val="22"/>
          <w:szCs w:val="22"/>
          <w:lang w:val="pt-BR"/>
        </w:rPr>
        <w:t>da</w:t>
      </w:r>
      <w:r w:rsidRPr="001A3C4F">
        <w:rPr>
          <w:rFonts w:ascii="Times New Roman" w:eastAsia="Times New Roman" w:hAnsi="Times New Roman" w:cs="Times New Roman"/>
          <w:spacing w:val="27"/>
          <w:sz w:val="22"/>
          <w:szCs w:val="22"/>
          <w:lang w:val="pt-BR"/>
        </w:rPr>
        <w:t xml:space="preserve"> </w:t>
      </w:r>
      <w:r w:rsidR="000131B2" w:rsidRPr="001A3C4F">
        <w:rPr>
          <w:rFonts w:ascii="Times New Roman" w:hAnsi="Times New Roman" w:cs="Times New Roman"/>
          <w:sz w:val="22"/>
          <w:szCs w:val="22"/>
          <w:lang w:val="pt-BR"/>
        </w:rPr>
        <w:t>Devedora</w:t>
      </w:r>
      <w:r w:rsidRPr="001A3C4F">
        <w:rPr>
          <w:rFonts w:ascii="Times New Roman" w:eastAsia="Times New Roman" w:hAnsi="Times New Roman" w:cs="Times New Roman"/>
          <w:sz w:val="22"/>
          <w:szCs w:val="22"/>
          <w:lang w:val="pt-BR"/>
        </w:rPr>
        <w:t>, con</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á</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 xml:space="preserve">s </w:t>
      </w:r>
      <w:r w:rsidRPr="001A3C4F">
        <w:rPr>
          <w:rFonts w:ascii="Times New Roman" w:eastAsia="Times New Roman" w:hAnsi="Times New Roman" w:cs="Times New Roman"/>
          <w:spacing w:val="1"/>
          <w:sz w:val="22"/>
          <w:szCs w:val="22"/>
          <w:lang w:val="pt-BR"/>
        </w:rPr>
        <w:t>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 xml:space="preserve">de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ad</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w:t>
      </w:r>
    </w:p>
    <w:p w14:paraId="1D07EB68" w14:textId="77777777" w:rsidR="00BF0F72" w:rsidRPr="001A3C4F" w:rsidRDefault="00BF0F72" w:rsidP="009B4504">
      <w:pPr>
        <w:tabs>
          <w:tab w:val="left" w:pos="8080"/>
        </w:tabs>
        <w:jc w:val="both"/>
        <w:rPr>
          <w:rFonts w:ascii="Times New Roman" w:hAnsi="Times New Roman" w:cs="Times New Roman"/>
          <w:sz w:val="22"/>
          <w:szCs w:val="22"/>
          <w:lang w:val="pt-BR"/>
        </w:rPr>
      </w:pPr>
    </w:p>
    <w:p w14:paraId="53DEB78B" w14:textId="198A9DBE" w:rsidR="00BF0F72" w:rsidRPr="001A3C4F" w:rsidRDefault="00BF0F72" w:rsidP="009B4504">
      <w:pPr>
        <w:pStyle w:val="PargrafodaLista"/>
        <w:widowControl w:val="0"/>
        <w:numPr>
          <w:ilvl w:val="0"/>
          <w:numId w:val="21"/>
        </w:numPr>
        <w:tabs>
          <w:tab w:val="left" w:pos="660"/>
          <w:tab w:val="left" w:pos="8080"/>
        </w:tabs>
        <w:autoSpaceDE/>
        <w:autoSpaceDN/>
        <w:adjustRightInd/>
        <w:ind w:left="0" w:firstLine="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não</w:t>
      </w:r>
      <w:r w:rsidRPr="001A3C4F">
        <w:rPr>
          <w:rFonts w:ascii="Times New Roman" w:eastAsia="Times New Roman" w:hAnsi="Times New Roman" w:cs="Times New Roman"/>
          <w:spacing w:val="41"/>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41"/>
          <w:sz w:val="22"/>
          <w:szCs w:val="22"/>
          <w:lang w:val="pt-BR"/>
        </w:rPr>
        <w:t xml:space="preserve"> </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er</w:t>
      </w:r>
      <w:r w:rsidRPr="001A3C4F">
        <w:rPr>
          <w:rFonts w:ascii="Times New Roman" w:eastAsia="Times New Roman" w:hAnsi="Times New Roman" w:cs="Times New Roman"/>
          <w:spacing w:val="42"/>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38"/>
          <w:sz w:val="22"/>
          <w:szCs w:val="22"/>
          <w:lang w:val="pt-BR"/>
        </w:rPr>
        <w:t xml:space="preserve"> </w:t>
      </w:r>
      <w:r w:rsidRPr="001A3C4F">
        <w:rPr>
          <w:rFonts w:ascii="Times New Roman" w:eastAsia="Times New Roman" w:hAnsi="Times New Roman" w:cs="Times New Roman"/>
          <w:sz w:val="22"/>
          <w:szCs w:val="22"/>
          <w:lang w:val="pt-BR"/>
        </w:rPr>
        <w:t>em</w:t>
      </w:r>
      <w:r w:rsidRPr="001A3C4F">
        <w:rPr>
          <w:rFonts w:ascii="Times New Roman" w:eastAsia="Times New Roman" w:hAnsi="Times New Roman" w:cs="Times New Roman"/>
          <w:spacing w:val="42"/>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do</w:t>
      </w:r>
      <w:r w:rsidRPr="001A3C4F">
        <w:rPr>
          <w:rFonts w:ascii="Times New Roman" w:eastAsia="Times New Roman" w:hAnsi="Times New Roman" w:cs="Times New Roman"/>
          <w:spacing w:val="38"/>
          <w:sz w:val="22"/>
          <w:szCs w:val="22"/>
          <w:lang w:val="pt-BR"/>
        </w:rPr>
        <w:t xml:space="preserve"> </w:t>
      </w:r>
      <w:r w:rsidRPr="001A3C4F">
        <w:rPr>
          <w:rFonts w:ascii="Times New Roman" w:eastAsia="Times New Roman" w:hAnsi="Times New Roman" w:cs="Times New Roman"/>
          <w:spacing w:val="4"/>
          <w:sz w:val="22"/>
          <w:szCs w:val="22"/>
          <w:lang w:val="pt-BR"/>
        </w:rPr>
        <w:t>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42"/>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41"/>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38"/>
          <w:sz w:val="22"/>
          <w:szCs w:val="22"/>
          <w:lang w:val="pt-BR"/>
        </w:rPr>
        <w:t xml:space="preserve"> </w:t>
      </w:r>
      <w:r w:rsidRPr="001A3C4F">
        <w:rPr>
          <w:rFonts w:ascii="Times New Roman" w:eastAsia="Times New Roman" w:hAnsi="Times New Roman" w:cs="Times New Roman"/>
          <w:sz w:val="22"/>
          <w:szCs w:val="22"/>
          <w:lang w:val="pt-BR"/>
        </w:rPr>
        <w:t>Es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2"/>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41"/>
          <w:sz w:val="22"/>
          <w:szCs w:val="22"/>
          <w:lang w:val="pt-BR"/>
        </w:rPr>
        <w:t xml:space="preserve"> </w:t>
      </w:r>
      <w:r w:rsidRPr="001A3C4F">
        <w:rPr>
          <w:rFonts w:ascii="Times New Roman" w:eastAsia="Times New Roman" w:hAnsi="Times New Roman" w:cs="Times New Roman"/>
          <w:sz w:val="22"/>
          <w:szCs w:val="22"/>
          <w:lang w:val="pt-BR"/>
        </w:rPr>
        <w:t>So</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al</w:t>
      </w:r>
      <w:r w:rsidRPr="001A3C4F">
        <w:rPr>
          <w:rFonts w:ascii="Times New Roman" w:eastAsia="Times New Roman" w:hAnsi="Times New Roman" w:cs="Times New Roman"/>
          <w:spacing w:val="40"/>
          <w:sz w:val="22"/>
          <w:szCs w:val="22"/>
          <w:lang w:val="pt-BR"/>
        </w:rPr>
        <w:t xml:space="preserve"> </w:t>
      </w:r>
      <w:r w:rsidRPr="001A3C4F">
        <w:rPr>
          <w:rFonts w:ascii="Times New Roman" w:eastAsia="Times New Roman" w:hAnsi="Times New Roman" w:cs="Times New Roman"/>
          <w:sz w:val="22"/>
          <w:szCs w:val="22"/>
          <w:lang w:val="pt-BR"/>
        </w:rPr>
        <w:t>e</w:t>
      </w:r>
      <w:r w:rsidR="00B577E4"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41"/>
          <w:sz w:val="22"/>
          <w:szCs w:val="22"/>
          <w:lang w:val="pt-BR"/>
        </w:rPr>
        <w:t xml:space="preserve"> </w:t>
      </w:r>
      <w:r w:rsidRPr="001A3C4F">
        <w:rPr>
          <w:rFonts w:ascii="Times New Roman" w:eastAsia="Times New Roman" w:hAnsi="Times New Roman" w:cs="Times New Roman"/>
          <w:sz w:val="22"/>
          <w:szCs w:val="22"/>
          <w:lang w:val="pt-BR"/>
        </w:rPr>
        <w:t>com</w:t>
      </w:r>
      <w:r w:rsidRPr="001A3C4F">
        <w:rPr>
          <w:rFonts w:ascii="Times New Roman" w:eastAsia="Times New Roman" w:hAnsi="Times New Roman" w:cs="Times New Roman"/>
          <w:spacing w:val="42"/>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41"/>
          <w:sz w:val="22"/>
          <w:szCs w:val="22"/>
          <w:lang w:val="pt-BR"/>
        </w:rPr>
        <w:t xml:space="preserve"> </w:t>
      </w:r>
      <w:r w:rsidRPr="001A3C4F">
        <w:rPr>
          <w:rFonts w:ascii="Times New Roman" w:eastAsia="Times New Roman" w:hAnsi="Times New Roman" w:cs="Times New Roman"/>
          <w:sz w:val="22"/>
          <w:szCs w:val="22"/>
          <w:lang w:val="pt-BR"/>
        </w:rPr>
        <w:t>Esc</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39"/>
          <w:sz w:val="22"/>
          <w:szCs w:val="22"/>
          <w:lang w:val="pt-BR"/>
        </w:rPr>
        <w:t xml:space="preserve"> </w:t>
      </w:r>
      <w:r w:rsidRPr="001A3C4F">
        <w:rPr>
          <w:rFonts w:ascii="Times New Roman" w:eastAsia="Times New Roman" w:hAnsi="Times New Roman" w:cs="Times New Roman"/>
          <w:sz w:val="22"/>
          <w:szCs w:val="22"/>
          <w:lang w:val="pt-BR"/>
        </w:rPr>
        <w:t xml:space="preserve">de </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 xml:space="preserve">ão,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al</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qu</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po</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 xml:space="preserve">a ou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 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o po</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ual</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 xml:space="preserve">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5"/>
          <w:sz w:val="22"/>
          <w:szCs w:val="22"/>
          <w:lang w:val="pt-BR"/>
        </w:rPr>
        <w:t>e</w:t>
      </w:r>
      <w:r w:rsidRPr="001A3C4F">
        <w:rPr>
          <w:rFonts w:ascii="Times New Roman" w:eastAsia="Times New Roman" w:hAnsi="Times New Roman" w:cs="Times New Roman"/>
          <w:sz w:val="22"/>
          <w:szCs w:val="22"/>
          <w:lang w:val="pt-BR"/>
        </w:rPr>
        <w:t>g</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al cu</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 xml:space="preserve">o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b</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gaç</w:t>
      </w:r>
      <w:r w:rsidRPr="001A3C4F">
        <w:rPr>
          <w:rFonts w:ascii="Times New Roman" w:eastAsia="Times New Roman" w:hAnsi="Times New Roman" w:cs="Times New Roman"/>
          <w:spacing w:val="-2"/>
          <w:sz w:val="22"/>
          <w:szCs w:val="22"/>
          <w:lang w:val="pt-BR"/>
        </w:rPr>
        <w:t>õe</w:t>
      </w:r>
      <w:r w:rsidRPr="001A3C4F">
        <w:rPr>
          <w:rFonts w:ascii="Times New Roman" w:eastAsia="Times New Roman" w:hAnsi="Times New Roman" w:cs="Times New Roman"/>
          <w:sz w:val="22"/>
          <w:szCs w:val="22"/>
          <w:lang w:val="pt-BR"/>
        </w:rPr>
        <w:t xml:space="preserve">s </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 p</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 o</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1"/>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be</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w:t>
      </w:r>
    </w:p>
    <w:p w14:paraId="22342345" w14:textId="77777777" w:rsidR="00BF0F72" w:rsidRPr="001A3C4F" w:rsidRDefault="00BF0F72" w:rsidP="009B4504">
      <w:pPr>
        <w:tabs>
          <w:tab w:val="left" w:pos="8080"/>
        </w:tabs>
        <w:jc w:val="both"/>
        <w:rPr>
          <w:rFonts w:ascii="Times New Roman" w:hAnsi="Times New Roman" w:cs="Times New Roman"/>
          <w:sz w:val="22"/>
          <w:szCs w:val="22"/>
          <w:lang w:val="pt-BR"/>
        </w:rPr>
      </w:pPr>
    </w:p>
    <w:p w14:paraId="4539C464" w14:textId="75D231E6" w:rsidR="00BF0F72" w:rsidRPr="001A3C4F" w:rsidRDefault="00BF0F72" w:rsidP="009B4504">
      <w:pPr>
        <w:pStyle w:val="PargrafodaLista"/>
        <w:widowControl w:val="0"/>
        <w:numPr>
          <w:ilvl w:val="0"/>
          <w:numId w:val="21"/>
        </w:numPr>
        <w:tabs>
          <w:tab w:val="left" w:pos="660"/>
          <w:tab w:val="left" w:pos="8080"/>
        </w:tabs>
        <w:autoSpaceDE/>
        <w:autoSpaceDN/>
        <w:adjustRightInd/>
        <w:ind w:left="0" w:firstLine="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cu</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em</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dos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ec</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eg</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ens</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á</w:t>
      </w:r>
      <w:r w:rsidRPr="001A3C4F">
        <w:rPr>
          <w:rFonts w:ascii="Times New Roman" w:eastAsia="Times New Roman" w:hAnsi="Times New Roman" w:cs="Times New Roman"/>
          <w:sz w:val="22"/>
          <w:szCs w:val="22"/>
          <w:lang w:val="pt-BR"/>
        </w:rPr>
        <w:t>ve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 em</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q</w:t>
      </w:r>
      <w:r w:rsidRPr="001A3C4F">
        <w:rPr>
          <w:rFonts w:ascii="Times New Roman" w:eastAsia="Times New Roman" w:hAnsi="Times New Roman" w:cs="Times New Roman"/>
          <w:sz w:val="22"/>
          <w:szCs w:val="22"/>
          <w:lang w:val="pt-BR"/>
        </w:rPr>
        <w:t>uer</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2"/>
          <w:sz w:val="22"/>
          <w:szCs w:val="22"/>
          <w:lang w:val="pt-BR"/>
        </w:rPr>
        <w:t>j</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ç</w:t>
      </w:r>
      <w:r w:rsidRPr="001A3C4F">
        <w:rPr>
          <w:rFonts w:ascii="Times New Roman" w:eastAsia="Times New Roman" w:hAnsi="Times New Roman" w:cs="Times New Roman"/>
          <w:sz w:val="22"/>
          <w:szCs w:val="22"/>
          <w:lang w:val="pt-BR"/>
        </w:rPr>
        <w:t>ão na</w:t>
      </w:r>
      <w:r w:rsidRPr="001A3C4F">
        <w:rPr>
          <w:rFonts w:ascii="Times New Roman" w:eastAsia="Times New Roman" w:hAnsi="Times New Roman" w:cs="Times New Roman"/>
          <w:spacing w:val="-2"/>
          <w:sz w:val="22"/>
          <w:szCs w:val="22"/>
          <w:lang w:val="pt-BR"/>
        </w:rPr>
        <w:t xml:space="preserve"> q</w:t>
      </w:r>
      <w:r w:rsidRPr="001A3C4F">
        <w:rPr>
          <w:rFonts w:ascii="Times New Roman" w:eastAsia="Times New Roman" w:hAnsi="Times New Roman" w:cs="Times New Roman"/>
          <w:sz w:val="22"/>
          <w:szCs w:val="22"/>
          <w:lang w:val="pt-BR"/>
        </w:rPr>
        <w:t>ual</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ze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gó</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os ou</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po</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sua</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ti</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z w:val="22"/>
          <w:szCs w:val="22"/>
          <w:lang w:val="pt-BR"/>
        </w:rPr>
        <w:t>os</w:t>
      </w:r>
      <w:r w:rsidR="00CB0348" w:rsidRPr="001A3C4F">
        <w:rPr>
          <w:rFonts w:ascii="Times New Roman" w:eastAsia="Times New Roman" w:hAnsi="Times New Roman" w:cs="Times New Roman"/>
          <w:sz w:val="22"/>
          <w:szCs w:val="22"/>
          <w:lang w:val="pt-BR"/>
        </w:rPr>
        <w:t xml:space="preserve">, exceto o descumprimento </w:t>
      </w:r>
      <w:r w:rsidR="004E618C" w:rsidRPr="001A3C4F">
        <w:rPr>
          <w:rFonts w:ascii="Times New Roman" w:eastAsia="Times New Roman" w:hAnsi="Times New Roman" w:cs="Times New Roman"/>
          <w:sz w:val="22"/>
          <w:szCs w:val="22"/>
          <w:lang w:val="pt-BR"/>
        </w:rPr>
        <w:t xml:space="preserve">(a) </w:t>
      </w:r>
      <w:r w:rsidR="00CB0348" w:rsidRPr="001A3C4F">
        <w:rPr>
          <w:rFonts w:ascii="Times New Roman" w:eastAsia="Times New Roman" w:hAnsi="Times New Roman" w:cs="Times New Roman"/>
          <w:sz w:val="22"/>
          <w:szCs w:val="22"/>
          <w:lang w:val="pt-BR"/>
        </w:rPr>
        <w:t>que não gere um Efeito Adverso Relevante</w:t>
      </w:r>
      <w:r w:rsidR="00987FB6" w:rsidRPr="001A3C4F">
        <w:rPr>
          <w:rFonts w:ascii="Times New Roman" w:eastAsia="Times New Roman" w:hAnsi="Times New Roman" w:cs="Times New Roman"/>
          <w:sz w:val="22"/>
          <w:szCs w:val="22"/>
          <w:lang w:val="pt-BR"/>
        </w:rPr>
        <w:t xml:space="preserve"> ou </w:t>
      </w:r>
      <w:r w:rsidR="004E618C" w:rsidRPr="001A3C4F">
        <w:rPr>
          <w:rFonts w:ascii="Times New Roman" w:eastAsia="Times New Roman" w:hAnsi="Times New Roman" w:cs="Times New Roman"/>
          <w:sz w:val="22"/>
          <w:szCs w:val="22"/>
          <w:lang w:val="pt-BR"/>
        </w:rPr>
        <w:t xml:space="preserve">(b) </w:t>
      </w:r>
      <w:r w:rsidR="00987FB6" w:rsidRPr="001A3C4F">
        <w:rPr>
          <w:rFonts w:ascii="Times New Roman" w:eastAsia="Times New Roman" w:hAnsi="Times New Roman" w:cs="Times New Roman"/>
          <w:sz w:val="22"/>
          <w:szCs w:val="22"/>
          <w:lang w:val="pt-BR"/>
        </w:rPr>
        <w:t xml:space="preserve">que </w:t>
      </w:r>
      <w:r w:rsidR="00987FB6" w:rsidRPr="001A3C4F">
        <w:rPr>
          <w:rFonts w:ascii="Times New Roman" w:eastAsia="Times New Roman" w:hAnsi="Times New Roman" w:cs="Times New Roman"/>
          <w:spacing w:val="-2"/>
          <w:sz w:val="22"/>
          <w:szCs w:val="22"/>
          <w:lang w:val="pt-BR"/>
        </w:rPr>
        <w:t>estejam sendo questionados de boa-fé nas esferas judicial ou administrativa</w:t>
      </w:r>
      <w:r w:rsidR="00827044" w:rsidRPr="001A3C4F">
        <w:rPr>
          <w:rFonts w:ascii="Times New Roman" w:eastAsia="Times New Roman" w:hAnsi="Times New Roman" w:cs="Times New Roman"/>
          <w:spacing w:val="-2"/>
          <w:sz w:val="22"/>
          <w:szCs w:val="22"/>
          <w:lang w:val="pt-BR"/>
        </w:rPr>
        <w:t xml:space="preserve"> </w:t>
      </w:r>
      <w:r w:rsidR="00EF128C" w:rsidRPr="001A3C4F">
        <w:rPr>
          <w:rFonts w:ascii="Times New Roman" w:eastAsia="Times New Roman" w:hAnsi="Times New Roman" w:cs="Times New Roman"/>
          <w:spacing w:val="-2"/>
          <w:sz w:val="22"/>
          <w:szCs w:val="22"/>
          <w:lang w:val="pt-BR"/>
        </w:rPr>
        <w:t>e</w:t>
      </w:r>
      <w:r w:rsidR="004E618C" w:rsidRPr="001A3C4F">
        <w:rPr>
          <w:rFonts w:ascii="Times New Roman" w:eastAsia="Times New Roman" w:hAnsi="Times New Roman" w:cs="Times New Roman"/>
          <w:spacing w:val="-2"/>
          <w:sz w:val="22"/>
          <w:szCs w:val="22"/>
          <w:lang w:val="pt-BR"/>
        </w:rPr>
        <w:t xml:space="preserve"> cujos efeitos tenham sido suspensos</w:t>
      </w:r>
      <w:r w:rsidRPr="001A3C4F">
        <w:rPr>
          <w:rFonts w:ascii="Times New Roman" w:eastAsia="Times New Roman" w:hAnsi="Times New Roman" w:cs="Times New Roman"/>
          <w:sz w:val="22"/>
          <w:szCs w:val="22"/>
          <w:lang w:val="pt-BR"/>
        </w:rPr>
        <w:t>;</w:t>
      </w:r>
    </w:p>
    <w:p w14:paraId="542FFE41" w14:textId="77777777" w:rsidR="00BF0F72" w:rsidRPr="001A3C4F" w:rsidRDefault="00BF0F72" w:rsidP="009B4504">
      <w:pPr>
        <w:tabs>
          <w:tab w:val="left" w:pos="8080"/>
        </w:tabs>
        <w:jc w:val="both"/>
        <w:rPr>
          <w:rFonts w:ascii="Times New Roman" w:hAnsi="Times New Roman" w:cs="Times New Roman"/>
          <w:sz w:val="22"/>
          <w:szCs w:val="22"/>
          <w:lang w:val="pt-BR"/>
        </w:rPr>
      </w:pPr>
    </w:p>
    <w:p w14:paraId="5039D9DB" w14:textId="77777777" w:rsidR="00BF0F72" w:rsidRPr="001A3C4F" w:rsidRDefault="00BF0F72" w:rsidP="009B4504">
      <w:pPr>
        <w:pStyle w:val="PargrafodaLista"/>
        <w:widowControl w:val="0"/>
        <w:numPr>
          <w:ilvl w:val="0"/>
          <w:numId w:val="21"/>
        </w:numPr>
        <w:tabs>
          <w:tab w:val="left" w:pos="660"/>
          <w:tab w:val="left" w:pos="8080"/>
        </w:tabs>
        <w:autoSpaceDE/>
        <w:autoSpaceDN/>
        <w:adjustRightInd/>
        <w:ind w:left="0" w:firstLine="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cu</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8"/>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odas</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8"/>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b</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ga</w:t>
      </w:r>
      <w:r w:rsidRPr="001A3C4F">
        <w:rPr>
          <w:rFonts w:ascii="Times New Roman" w:eastAsia="Times New Roman" w:hAnsi="Times New Roman" w:cs="Times New Roman"/>
          <w:spacing w:val="3"/>
          <w:sz w:val="22"/>
          <w:szCs w:val="22"/>
          <w:lang w:val="pt-BR"/>
        </w:rPr>
        <w:t>ç</w:t>
      </w:r>
      <w:r w:rsidRPr="001A3C4F">
        <w:rPr>
          <w:rFonts w:ascii="Times New Roman" w:eastAsia="Times New Roman" w:hAnsi="Times New Roman" w:cs="Times New Roman"/>
          <w:spacing w:val="-2"/>
          <w:sz w:val="22"/>
          <w:szCs w:val="22"/>
          <w:lang w:val="pt-BR"/>
        </w:rPr>
        <w:t>õe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8"/>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8"/>
          <w:sz w:val="22"/>
          <w:szCs w:val="22"/>
          <w:lang w:val="pt-BR"/>
        </w:rPr>
        <w:t xml:space="preserve"> </w:t>
      </w:r>
      <w:r w:rsidRPr="001A3C4F">
        <w:rPr>
          <w:rFonts w:ascii="Times New Roman" w:eastAsia="Times New Roman" w:hAnsi="Times New Roman" w:cs="Times New Roman"/>
          <w:sz w:val="22"/>
          <w:szCs w:val="22"/>
          <w:lang w:val="pt-BR"/>
        </w:rPr>
        <w:t>nos</w:t>
      </w:r>
      <w:r w:rsidRPr="001A3C4F">
        <w:rPr>
          <w:rFonts w:ascii="Times New Roman" w:eastAsia="Times New Roman" w:hAnsi="Times New Roman" w:cs="Times New Roman"/>
          <w:spacing w:val="6"/>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rm</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8"/>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es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it</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i</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ão e dos demais Documentos da Oferta,</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ve</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z w:val="22"/>
          <w:szCs w:val="22"/>
          <w:lang w:val="pt-BR"/>
        </w:rPr>
        <w:t>no</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z w:val="22"/>
          <w:szCs w:val="22"/>
          <w:lang w:val="pt-BR"/>
        </w:rPr>
        <w:t xml:space="preserve">que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ange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à</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aç</w:t>
      </w:r>
      <w:r w:rsidRPr="001A3C4F">
        <w:rPr>
          <w:rFonts w:ascii="Times New Roman" w:eastAsia="Times New Roman" w:hAnsi="Times New Roman" w:cs="Times New Roman"/>
          <w:spacing w:val="-2"/>
          <w:sz w:val="22"/>
          <w:szCs w:val="22"/>
          <w:lang w:val="pt-BR"/>
        </w:rPr>
        <w:t>ã</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2"/>
          <w:sz w:val="22"/>
          <w:szCs w:val="22"/>
          <w:lang w:val="pt-BR"/>
        </w:rPr>
        <w:t>re</w:t>
      </w:r>
      <w:r w:rsidRPr="001A3C4F">
        <w:rPr>
          <w:rFonts w:ascii="Times New Roman" w:eastAsia="Times New Roman" w:hAnsi="Times New Roman" w:cs="Times New Roman"/>
          <w:sz w:val="22"/>
          <w:szCs w:val="22"/>
          <w:lang w:val="pt-BR"/>
        </w:rPr>
        <w:t>cu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ap</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ados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 xml:space="preserve">por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3"/>
          <w:sz w:val="22"/>
          <w:szCs w:val="22"/>
          <w:lang w:val="pt-BR"/>
        </w:rPr>
        <w:t>i</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da</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pacing w:val="-3"/>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sã</w:t>
      </w:r>
      <w:r w:rsidRPr="001A3C4F">
        <w:rPr>
          <w:rFonts w:ascii="Times New Roman" w:eastAsia="Times New Roman" w:hAnsi="Times New Roman" w:cs="Times New Roman"/>
          <w:sz w:val="22"/>
          <w:szCs w:val="22"/>
          <w:lang w:val="pt-BR"/>
        </w:rPr>
        <w:t>o;</w:t>
      </w:r>
    </w:p>
    <w:p w14:paraId="56678305" w14:textId="77777777" w:rsidR="00BF0F72" w:rsidRPr="001A3C4F" w:rsidRDefault="00BF0F72" w:rsidP="009B4504">
      <w:pPr>
        <w:tabs>
          <w:tab w:val="left" w:pos="8080"/>
        </w:tabs>
        <w:jc w:val="both"/>
        <w:rPr>
          <w:rFonts w:ascii="Times New Roman" w:hAnsi="Times New Roman" w:cs="Times New Roman"/>
          <w:sz w:val="22"/>
          <w:szCs w:val="22"/>
          <w:lang w:val="pt-BR"/>
        </w:rPr>
      </w:pPr>
    </w:p>
    <w:p w14:paraId="5C1A3633" w14:textId="7A4A9031" w:rsidR="00BF0F72" w:rsidRPr="001A3C4F" w:rsidRDefault="00BF0F72" w:rsidP="009B4504">
      <w:pPr>
        <w:pStyle w:val="PargrafodaLista"/>
        <w:widowControl w:val="0"/>
        <w:numPr>
          <w:ilvl w:val="0"/>
          <w:numId w:val="21"/>
        </w:numPr>
        <w:autoSpaceDE/>
        <w:autoSpaceDN/>
        <w:adjustRightInd/>
        <w:ind w:left="0" w:firstLine="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er</w:t>
      </w:r>
      <w:r w:rsidRPr="001A3C4F">
        <w:rPr>
          <w:rFonts w:ascii="Times New Roman" w:eastAsia="Times New Roman" w:hAnsi="Times New Roman" w:cs="Times New Roman"/>
          <w:spacing w:val="32"/>
          <w:sz w:val="22"/>
          <w:szCs w:val="22"/>
          <w:lang w:val="pt-BR"/>
        </w:rPr>
        <w:t xml:space="preserve">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on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ad</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 du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 o 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zo de</w:t>
      </w:r>
      <w:r w:rsidRPr="001A3C4F">
        <w:rPr>
          <w:rFonts w:ascii="Times New Roman" w:eastAsia="Times New Roman" w:hAnsi="Times New Roman" w:cs="Times New Roman"/>
          <w:spacing w:val="32"/>
          <w:sz w:val="22"/>
          <w:szCs w:val="22"/>
          <w:lang w:val="pt-BR"/>
        </w:rPr>
        <w:t xml:space="preserve"> </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z w:val="22"/>
          <w:szCs w:val="22"/>
          <w:lang w:val="pt-BR"/>
        </w:rPr>
        <w:t>ên</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9"/>
          <w:sz w:val="22"/>
          <w:szCs w:val="22"/>
          <w:lang w:val="pt-BR"/>
        </w:rPr>
        <w:t xml:space="preserve"> </w:t>
      </w:r>
      <w:r w:rsidR="00B577E4" w:rsidRPr="001A3C4F">
        <w:rPr>
          <w:rFonts w:ascii="Times New Roman" w:eastAsia="Times New Roman" w:hAnsi="Times New Roman" w:cs="Times New Roman"/>
          <w:sz w:val="22"/>
          <w:szCs w:val="22"/>
          <w:lang w:val="pt-BR"/>
        </w:rPr>
        <w:t>dos</w:t>
      </w:r>
      <w:r w:rsidR="00B577E4" w:rsidRPr="001A3C4F">
        <w:rPr>
          <w:rFonts w:ascii="Times New Roman" w:eastAsia="Times New Roman" w:hAnsi="Times New Roman" w:cs="Times New Roman"/>
          <w:spacing w:val="32"/>
          <w:sz w:val="22"/>
          <w:szCs w:val="22"/>
          <w:lang w:val="pt-BR"/>
        </w:rPr>
        <w:t xml:space="preserve"> </w:t>
      </w:r>
      <w:r w:rsidR="00B577E4" w:rsidRPr="001A3C4F">
        <w:rPr>
          <w:rFonts w:ascii="Times New Roman" w:eastAsia="Times New Roman" w:hAnsi="Times New Roman" w:cs="Times New Roman"/>
          <w:spacing w:val="-1"/>
          <w:sz w:val="22"/>
          <w:szCs w:val="22"/>
          <w:lang w:val="pt-BR"/>
        </w:rPr>
        <w:t>CRA</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31"/>
          <w:sz w:val="22"/>
          <w:szCs w:val="22"/>
          <w:lang w:val="pt-BR"/>
        </w:rPr>
        <w:t xml:space="preserve"> </w:t>
      </w:r>
      <w:r w:rsidRPr="001A3C4F">
        <w:rPr>
          <w:rFonts w:ascii="Times New Roman" w:eastAsia="Times New Roman" w:hAnsi="Times New Roman" w:cs="Times New Roman"/>
          <w:sz w:val="22"/>
          <w:szCs w:val="22"/>
          <w:lang w:val="pt-BR"/>
        </w:rPr>
        <w:t>às</w:t>
      </w:r>
      <w:r w:rsidRPr="001A3C4F">
        <w:rPr>
          <w:rFonts w:ascii="Times New Roman" w:eastAsia="Times New Roman" w:hAnsi="Times New Roman" w:cs="Times New Roman"/>
          <w:spacing w:val="32"/>
          <w:sz w:val="22"/>
          <w:szCs w:val="22"/>
          <w:lang w:val="pt-BR"/>
        </w:rPr>
        <w:t xml:space="preserve"> </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uas</w:t>
      </w:r>
      <w:r w:rsidRPr="001A3C4F">
        <w:rPr>
          <w:rFonts w:ascii="Times New Roman" w:eastAsia="Times New Roman" w:hAnsi="Times New Roman" w:cs="Times New Roman"/>
          <w:spacing w:val="30"/>
          <w:sz w:val="22"/>
          <w:szCs w:val="22"/>
          <w:lang w:val="pt-BR"/>
        </w:rPr>
        <w:t xml:space="preserve"> </w:t>
      </w:r>
      <w:r w:rsidRPr="001A3C4F">
        <w:rPr>
          <w:rFonts w:ascii="Times New Roman" w:eastAsia="Times New Roman" w:hAnsi="Times New Roman" w:cs="Times New Roman"/>
          <w:sz w:val="22"/>
          <w:szCs w:val="22"/>
          <w:lang w:val="pt-BR"/>
        </w:rPr>
        <w:t>expens</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3"/>
          <w:sz w:val="22"/>
          <w:szCs w:val="22"/>
          <w:lang w:val="pt-BR"/>
        </w:rPr>
        <w:t>s</w:t>
      </w:r>
      <w:r w:rsidRPr="001A3C4F">
        <w:rPr>
          <w:rFonts w:ascii="Times New Roman" w:eastAsia="Times New Roman" w:hAnsi="Times New Roman" w:cs="Times New Roman"/>
          <w:sz w:val="22"/>
          <w:szCs w:val="22"/>
          <w:lang w:val="pt-BR"/>
        </w:rPr>
        <w:t>, os p</w:t>
      </w:r>
      <w:r w:rsidRPr="001A3C4F">
        <w:rPr>
          <w:rFonts w:ascii="Times New Roman" w:eastAsia="Times New Roman" w:hAnsi="Times New Roman" w:cs="Times New Roman"/>
          <w:spacing w:val="1"/>
          <w:sz w:val="22"/>
          <w:szCs w:val="22"/>
          <w:lang w:val="pt-BR"/>
        </w:rPr>
        <w:t>re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ad</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ço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ces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á</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à</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6"/>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ã</w:t>
      </w:r>
      <w:r w:rsidRPr="001A3C4F">
        <w:rPr>
          <w:rFonts w:ascii="Times New Roman" w:eastAsia="Times New Roman" w:hAnsi="Times New Roman" w:cs="Times New Roman"/>
          <w:spacing w:val="1"/>
          <w:sz w:val="22"/>
          <w:szCs w:val="22"/>
          <w:lang w:val="pt-BR"/>
        </w:rPr>
        <w:t>o</w:t>
      </w:r>
      <w:r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do</w:t>
      </w:r>
      <w:r w:rsidRPr="001A3C4F">
        <w:rPr>
          <w:rFonts w:ascii="Times New Roman" w:eastAsia="Times New Roman" w:hAnsi="Times New Roman" w:cs="Times New Roman"/>
          <w:spacing w:val="2"/>
          <w:sz w:val="22"/>
          <w:szCs w:val="22"/>
          <w:lang w:val="pt-BR"/>
        </w:rPr>
        <w:t xml:space="preserve"> </w:t>
      </w:r>
      <w:r w:rsidR="00B577E4" w:rsidRPr="001A3C4F">
        <w:rPr>
          <w:rFonts w:ascii="Times New Roman" w:eastAsia="Times New Roman" w:hAnsi="Times New Roman" w:cs="Times New Roman"/>
          <w:sz w:val="22"/>
          <w:szCs w:val="22"/>
          <w:lang w:val="pt-BR"/>
        </w:rPr>
        <w:t>o Agente Fiduciário dos CRA, banco mandatário, custodiante, a B3</w:t>
      </w:r>
      <w:r w:rsidR="003E188B"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agê</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de c</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f</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ação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 xml:space="preserve">de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o</w:t>
      </w:r>
      <w:r w:rsidR="00B577E4" w:rsidRPr="001A3C4F">
        <w:rPr>
          <w:rFonts w:ascii="Times New Roman" w:eastAsia="Times New Roman" w:hAnsi="Times New Roman" w:cs="Times New Roman"/>
          <w:spacing w:val="1"/>
          <w:sz w:val="22"/>
          <w:szCs w:val="22"/>
          <w:lang w:val="pt-BR"/>
        </w:rPr>
        <w:t xml:space="preserve"> e quaisquer outras providências necessárias para a manutenção dos CRA registradas para negociação na B3</w:t>
      </w:r>
      <w:r w:rsidRPr="001A3C4F">
        <w:rPr>
          <w:rFonts w:ascii="Times New Roman" w:eastAsia="Times New Roman" w:hAnsi="Times New Roman" w:cs="Times New Roman"/>
          <w:sz w:val="22"/>
          <w:szCs w:val="22"/>
          <w:lang w:val="pt-BR"/>
        </w:rPr>
        <w:t>;</w:t>
      </w:r>
    </w:p>
    <w:p w14:paraId="749E2521" w14:textId="77777777" w:rsidR="00BF0F72" w:rsidRPr="001A3C4F" w:rsidRDefault="00BF0F72" w:rsidP="009B4504">
      <w:pPr>
        <w:tabs>
          <w:tab w:val="left" w:pos="8080"/>
        </w:tabs>
        <w:jc w:val="both"/>
        <w:rPr>
          <w:rFonts w:ascii="Times New Roman" w:hAnsi="Times New Roman" w:cs="Times New Roman"/>
          <w:sz w:val="22"/>
          <w:szCs w:val="22"/>
          <w:lang w:val="pt-BR"/>
        </w:rPr>
      </w:pPr>
    </w:p>
    <w:p w14:paraId="720364B0" w14:textId="7267B738" w:rsidR="00BF0F72" w:rsidRPr="001A3C4F" w:rsidRDefault="00BF0F72" w:rsidP="009B4504">
      <w:pPr>
        <w:pStyle w:val="PargrafodaLista"/>
        <w:widowControl w:val="0"/>
        <w:numPr>
          <w:ilvl w:val="0"/>
          <w:numId w:val="21"/>
        </w:numPr>
        <w:tabs>
          <w:tab w:val="left" w:pos="660"/>
          <w:tab w:val="left" w:pos="8080"/>
        </w:tabs>
        <w:autoSpaceDE/>
        <w:autoSpaceDN/>
        <w:adjustRightInd/>
        <w:ind w:left="0" w:firstLine="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co</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h</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er</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ib</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o</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b</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çõ</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am</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2"/>
          <w:sz w:val="22"/>
          <w:szCs w:val="22"/>
          <w:lang w:val="pt-BR"/>
        </w:rPr>
        <w:t>en</w:t>
      </w:r>
      <w:r w:rsidRPr="001A3C4F">
        <w:rPr>
          <w:rFonts w:ascii="Times New Roman" w:eastAsia="Times New Roman" w:hAnsi="Times New Roman" w:cs="Times New Roman"/>
          <w:sz w:val="22"/>
          <w:szCs w:val="22"/>
          <w:lang w:val="pt-BR"/>
        </w:rPr>
        <w:t>ham</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4"/>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r sob</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 xml:space="preserve">a </w:t>
      </w:r>
      <w:r w:rsidRPr="001A3C4F">
        <w:rPr>
          <w:rFonts w:ascii="Times New Roman" w:eastAsia="Times New Roman" w:hAnsi="Times New Roman" w:cs="Times New Roman"/>
          <w:spacing w:val="-3"/>
          <w:sz w:val="22"/>
          <w:szCs w:val="22"/>
          <w:lang w:val="pt-BR"/>
        </w:rPr>
        <w:t>E</w:t>
      </w:r>
      <w:r w:rsidRPr="001A3C4F">
        <w:rPr>
          <w:rFonts w:ascii="Times New Roman" w:eastAsia="Times New Roman" w:hAnsi="Times New Roman" w:cs="Times New Roman"/>
          <w:spacing w:val="1"/>
          <w:sz w:val="22"/>
          <w:szCs w:val="22"/>
          <w:lang w:val="pt-BR"/>
        </w:rPr>
        <w:t>mi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ã</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 que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j</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pon</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ab</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li</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ade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da</w:t>
      </w:r>
      <w:r w:rsidR="000131B2" w:rsidRPr="001A3C4F">
        <w:rPr>
          <w:rFonts w:ascii="Times New Roman" w:eastAsia="Times New Roman" w:hAnsi="Times New Roman" w:cs="Times New Roman"/>
          <w:sz w:val="22"/>
          <w:szCs w:val="22"/>
          <w:lang w:val="pt-BR"/>
        </w:rPr>
        <w:t xml:space="preserve"> </w:t>
      </w:r>
      <w:r w:rsidR="000131B2" w:rsidRPr="001A3C4F">
        <w:rPr>
          <w:rFonts w:ascii="Times New Roman" w:hAnsi="Times New Roman" w:cs="Times New Roman"/>
          <w:sz w:val="22"/>
          <w:szCs w:val="22"/>
          <w:lang w:val="pt-BR"/>
        </w:rPr>
        <w:t>Devedora</w:t>
      </w:r>
      <w:r w:rsidRPr="001A3C4F">
        <w:rPr>
          <w:rFonts w:ascii="Times New Roman" w:eastAsia="Times New Roman" w:hAnsi="Times New Roman" w:cs="Times New Roman"/>
          <w:sz w:val="22"/>
          <w:szCs w:val="22"/>
          <w:lang w:val="pt-BR"/>
        </w:rPr>
        <w:t>;</w:t>
      </w:r>
    </w:p>
    <w:p w14:paraId="073A9DF7" w14:textId="77777777" w:rsidR="00BF0F72" w:rsidRPr="001A3C4F" w:rsidRDefault="00BF0F72" w:rsidP="009B4504">
      <w:pPr>
        <w:tabs>
          <w:tab w:val="left" w:pos="8080"/>
        </w:tabs>
        <w:jc w:val="both"/>
        <w:rPr>
          <w:rFonts w:ascii="Times New Roman" w:hAnsi="Times New Roman" w:cs="Times New Roman"/>
          <w:sz w:val="22"/>
          <w:szCs w:val="22"/>
          <w:lang w:val="pt-BR"/>
        </w:rPr>
      </w:pPr>
    </w:p>
    <w:p w14:paraId="6ECAC11A" w14:textId="1CAF2A69" w:rsidR="00BF0F72" w:rsidRPr="001A3C4F" w:rsidRDefault="00BF0F72" w:rsidP="009B4504">
      <w:pPr>
        <w:pStyle w:val="PargrafodaLista"/>
        <w:widowControl w:val="0"/>
        <w:numPr>
          <w:ilvl w:val="0"/>
          <w:numId w:val="21"/>
        </w:numPr>
        <w:tabs>
          <w:tab w:val="left" w:pos="660"/>
          <w:tab w:val="left" w:pos="8080"/>
        </w:tabs>
        <w:autoSpaceDE/>
        <w:autoSpaceDN/>
        <w:adjustRightInd/>
        <w:ind w:left="0" w:firstLine="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er</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2"/>
          <w:sz w:val="22"/>
          <w:szCs w:val="22"/>
          <w:lang w:val="pt-BR"/>
        </w:rPr>
        <w:t>á</w:t>
      </w:r>
      <w:r w:rsidRPr="001A3C4F">
        <w:rPr>
          <w:rFonts w:ascii="Times New Roman" w:eastAsia="Times New Roman" w:hAnsi="Times New Roman" w:cs="Times New Roman"/>
          <w:spacing w:val="1"/>
          <w:sz w:val="22"/>
          <w:szCs w:val="22"/>
          <w:lang w:val="pt-BR"/>
        </w:rPr>
        <w:t>li</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as</w:t>
      </w:r>
      <w:r w:rsidR="00B577E4" w:rsidRPr="001A3C4F">
        <w:rPr>
          <w:rFonts w:ascii="Times New Roman" w:eastAsia="Times New Roman" w:hAnsi="Times New Roman" w:cs="Times New Roman"/>
          <w:sz w:val="22"/>
          <w:szCs w:val="22"/>
          <w:lang w:val="pt-BR"/>
        </w:rPr>
        <w:t>, eficazes, em perfeita ordem,</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g</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r</w:t>
      </w:r>
      <w:r w:rsidR="00B577E4" w:rsidRPr="001A3C4F">
        <w:rPr>
          <w:rFonts w:ascii="Times New Roman" w:eastAsia="Times New Roman" w:hAnsi="Times New Roman" w:cs="Times New Roman"/>
          <w:sz w:val="22"/>
          <w:szCs w:val="22"/>
          <w:lang w:val="pt-BR"/>
        </w:rPr>
        <w:t>, durante o prazo de vigência dos CRA, tod</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ças</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pacing w:val="-2"/>
          <w:sz w:val="22"/>
          <w:szCs w:val="22"/>
          <w:lang w:val="pt-BR"/>
        </w:rPr>
        <w:t>z</w:t>
      </w:r>
      <w:r w:rsidRPr="001A3C4F">
        <w:rPr>
          <w:rFonts w:ascii="Times New Roman" w:eastAsia="Times New Roman" w:hAnsi="Times New Roman" w:cs="Times New Roman"/>
          <w:sz w:val="22"/>
          <w:szCs w:val="22"/>
          <w:lang w:val="pt-BR"/>
        </w:rPr>
        <w:t>açõ</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ve</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b</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is</w:t>
      </w:r>
      <w:r w:rsidRPr="001A3C4F">
        <w:rPr>
          <w:rFonts w:ascii="Times New Roman" w:eastAsia="Times New Roman" w:hAnsi="Times New Roman" w:cs="Times New Roman"/>
          <w:sz w:val="22"/>
          <w:szCs w:val="22"/>
          <w:lang w:val="pt-BR"/>
        </w:rPr>
        <w:t>, pa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 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b</w:t>
      </w:r>
      <w:r w:rsidRPr="001A3C4F">
        <w:rPr>
          <w:rFonts w:ascii="Times New Roman" w:eastAsia="Times New Roman" w:hAnsi="Times New Roman" w:cs="Times New Roman"/>
          <w:sz w:val="22"/>
          <w:szCs w:val="22"/>
          <w:lang w:val="pt-BR"/>
        </w:rPr>
        <w:t>oa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ondu</w:t>
      </w:r>
      <w:r w:rsidRPr="001A3C4F">
        <w:rPr>
          <w:rFonts w:ascii="Times New Roman" w:eastAsia="Times New Roman" w:hAnsi="Times New Roman" w:cs="Times New Roman"/>
          <w:spacing w:val="-2"/>
          <w:sz w:val="22"/>
          <w:szCs w:val="22"/>
          <w:lang w:val="pt-BR"/>
        </w:rPr>
        <w:t>ç</w:t>
      </w:r>
      <w:r w:rsidRPr="001A3C4F">
        <w:rPr>
          <w:rFonts w:ascii="Times New Roman" w:eastAsia="Times New Roman" w:hAnsi="Times New Roman" w:cs="Times New Roman"/>
          <w:sz w:val="22"/>
          <w:szCs w:val="22"/>
          <w:lang w:val="pt-BR"/>
        </w:rPr>
        <w:t>ão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 xml:space="preserve">dos </w:t>
      </w:r>
      <w:r w:rsidRPr="001A3C4F">
        <w:rPr>
          <w:rFonts w:ascii="Times New Roman" w:eastAsia="Times New Roman" w:hAnsi="Times New Roman" w:cs="Times New Roman"/>
          <w:spacing w:val="-1"/>
          <w:sz w:val="22"/>
          <w:szCs w:val="22"/>
          <w:lang w:val="pt-BR"/>
        </w:rPr>
        <w:t>n</w:t>
      </w:r>
      <w:r w:rsidRPr="001A3C4F">
        <w:rPr>
          <w:rFonts w:ascii="Times New Roman" w:eastAsia="Times New Roman" w:hAnsi="Times New Roman" w:cs="Times New Roman"/>
          <w:sz w:val="22"/>
          <w:szCs w:val="22"/>
          <w:lang w:val="pt-BR"/>
        </w:rPr>
        <w:t>egóc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da</w:t>
      </w:r>
      <w:r w:rsidR="000131B2" w:rsidRPr="001A3C4F">
        <w:rPr>
          <w:rFonts w:ascii="Times New Roman" w:eastAsia="Times New Roman" w:hAnsi="Times New Roman" w:cs="Times New Roman"/>
          <w:sz w:val="22"/>
          <w:szCs w:val="22"/>
          <w:lang w:val="pt-BR"/>
        </w:rPr>
        <w:t xml:space="preserve"> </w:t>
      </w:r>
      <w:r w:rsidR="000131B2" w:rsidRPr="001A3C4F">
        <w:rPr>
          <w:rFonts w:ascii="Times New Roman" w:hAnsi="Times New Roman" w:cs="Times New Roman"/>
          <w:sz w:val="22"/>
          <w:szCs w:val="22"/>
          <w:lang w:val="pt-BR"/>
        </w:rPr>
        <w:t>Devedora</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ev</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ndo,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000131B2" w:rsidRPr="001A3C4F">
        <w:rPr>
          <w:rFonts w:ascii="Times New Roman" w:hAnsi="Times New Roman" w:cs="Times New Roman"/>
          <w:sz w:val="22"/>
          <w:szCs w:val="22"/>
          <w:lang w:val="pt-BR"/>
        </w:rPr>
        <w:t>Devedora</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 à</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pacing w:val="-1"/>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b</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 e ao Agente Fiduciário dos CRA</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x</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ên</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an</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ção</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f</w:t>
      </w:r>
      <w:r w:rsidRPr="001A3C4F">
        <w:rPr>
          <w:rFonts w:ascii="Times New Roman" w:eastAsia="Times New Roman" w:hAnsi="Times New Roman" w:cs="Times New Roman"/>
          <w:sz w:val="22"/>
          <w:szCs w:val="22"/>
          <w:lang w:val="pt-BR"/>
        </w:rPr>
        <w:t>avo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áv</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l</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q</w:t>
      </w:r>
      <w:r w:rsidRPr="001A3C4F">
        <w:rPr>
          <w:rFonts w:ascii="Times New Roman" w:eastAsia="Times New Roman" w:hAnsi="Times New Roman" w:cs="Times New Roman"/>
          <w:sz w:val="22"/>
          <w:szCs w:val="22"/>
          <w:lang w:val="pt-BR"/>
        </w:rPr>
        <w:t>uer au</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pacing w:val="3"/>
          <w:sz w:val="22"/>
          <w:szCs w:val="22"/>
          <w:lang w:val="pt-BR"/>
        </w:rPr>
        <w:t>d</w:t>
      </w:r>
      <w:r w:rsidRPr="001A3C4F">
        <w:rPr>
          <w:rFonts w:ascii="Times New Roman" w:eastAsia="Times New Roman" w:hAnsi="Times New Roman" w:cs="Times New Roman"/>
          <w:sz w:val="22"/>
          <w:szCs w:val="22"/>
          <w:lang w:val="pt-BR"/>
        </w:rPr>
        <w:t>ade,</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 xml:space="preserve">no </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 xml:space="preserve">de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ev</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ga</w:t>
      </w:r>
      <w:r w:rsidRPr="001A3C4F">
        <w:rPr>
          <w:rFonts w:ascii="Times New Roman" w:eastAsia="Times New Roman" w:hAnsi="Times New Roman" w:cs="Times New Roman"/>
          <w:spacing w:val="-2"/>
          <w:sz w:val="22"/>
          <w:szCs w:val="22"/>
          <w:lang w:val="pt-BR"/>
        </w:rPr>
        <w:t>ç</w:t>
      </w:r>
      <w:r w:rsidRPr="001A3C4F">
        <w:rPr>
          <w:rFonts w:ascii="Times New Roman" w:eastAsia="Times New Roman" w:hAnsi="Times New Roman" w:cs="Times New Roman"/>
          <w:sz w:val="22"/>
          <w:szCs w:val="22"/>
          <w:lang w:val="pt-BR"/>
        </w:rPr>
        <w:t>ão,</w:t>
      </w:r>
      <w:r w:rsidRPr="001A3C4F">
        <w:rPr>
          <w:rFonts w:ascii="Times New Roman" w:eastAsia="Times New Roman" w:hAnsi="Times New Roman" w:cs="Times New Roman"/>
          <w:spacing w:val="2"/>
          <w:sz w:val="22"/>
          <w:szCs w:val="22"/>
          <w:lang w:val="pt-BR"/>
        </w:rPr>
        <w:t xml:space="preserve"> n</w:t>
      </w:r>
      <w:r w:rsidRPr="001A3C4F">
        <w:rPr>
          <w:rFonts w:ascii="Times New Roman" w:eastAsia="Times New Roman" w:hAnsi="Times New Roman" w:cs="Times New Roman"/>
          <w:sz w:val="22"/>
          <w:szCs w:val="22"/>
          <w:lang w:val="pt-BR"/>
        </w:rPr>
        <w:t>ão ob</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ção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ã</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nova</w:t>
      </w:r>
      <w:r w:rsidRPr="001A3C4F">
        <w:rPr>
          <w:rFonts w:ascii="Times New Roman" w:eastAsia="Times New Roman" w:hAnsi="Times New Roman" w:cs="Times New Roman"/>
          <w:spacing w:val="-2"/>
          <w:sz w:val="22"/>
          <w:szCs w:val="22"/>
          <w:lang w:val="pt-BR"/>
        </w:rPr>
        <w:t>ç</w:t>
      </w:r>
      <w:r w:rsidRPr="001A3C4F">
        <w:rPr>
          <w:rFonts w:ascii="Times New Roman" w:eastAsia="Times New Roman" w:hAnsi="Times New Roman" w:cs="Times New Roman"/>
          <w:sz w:val="22"/>
          <w:szCs w:val="22"/>
          <w:lang w:val="pt-BR"/>
        </w:rPr>
        <w:t>ão de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nças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au</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z</w:t>
      </w:r>
      <w:r w:rsidRPr="001A3C4F">
        <w:rPr>
          <w:rFonts w:ascii="Times New Roman" w:eastAsia="Times New Roman" w:hAnsi="Times New Roman" w:cs="Times New Roman"/>
          <w:spacing w:val="-2"/>
          <w:sz w:val="22"/>
          <w:szCs w:val="22"/>
          <w:lang w:val="pt-BR"/>
        </w:rPr>
        <w:t>aç</w:t>
      </w:r>
      <w:r w:rsidRPr="001A3C4F">
        <w:rPr>
          <w:rFonts w:ascii="Times New Roman" w:eastAsia="Times New Roman" w:hAnsi="Times New Roman" w:cs="Times New Roman"/>
          <w:sz w:val="22"/>
          <w:szCs w:val="22"/>
          <w:lang w:val="pt-BR"/>
        </w:rPr>
        <w:t>õe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ex</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00B52CAF" w:rsidRPr="001A3C4F">
        <w:rPr>
          <w:rFonts w:ascii="Times New Roman" w:eastAsia="Times New Roman" w:hAnsi="Times New Roman" w:cs="Times New Roman"/>
          <w:sz w:val="22"/>
          <w:szCs w:val="22"/>
          <w:lang w:val="pt-BR"/>
        </w:rPr>
        <w:t xml:space="preserve"> se obtido provimento jurisdicional ou administrativo autorizando a continuidade das atividades da Devedora até a renovação da referida licença ou autorização</w:t>
      </w:r>
      <w:r w:rsidR="001372A3" w:rsidRPr="001A3C4F">
        <w:rPr>
          <w:rFonts w:ascii="Times New Roman" w:eastAsia="Times New Roman" w:hAnsi="Times New Roman" w:cs="Times New Roman"/>
          <w:sz w:val="22"/>
          <w:szCs w:val="22"/>
          <w:lang w:val="pt-BR"/>
        </w:rPr>
        <w:t xml:space="preserve"> e desde que não gere um </w:t>
      </w:r>
      <w:r w:rsidR="004E618C" w:rsidRPr="001A3C4F">
        <w:rPr>
          <w:rFonts w:ascii="Times New Roman" w:eastAsia="Times New Roman" w:hAnsi="Times New Roman" w:cs="Times New Roman"/>
          <w:sz w:val="22"/>
          <w:szCs w:val="22"/>
          <w:lang w:val="pt-BR"/>
        </w:rPr>
        <w:t>E</w:t>
      </w:r>
      <w:r w:rsidR="001372A3" w:rsidRPr="001A3C4F">
        <w:rPr>
          <w:rFonts w:ascii="Times New Roman" w:eastAsia="Times New Roman" w:hAnsi="Times New Roman" w:cs="Times New Roman"/>
          <w:sz w:val="22"/>
          <w:szCs w:val="22"/>
          <w:lang w:val="pt-BR"/>
        </w:rPr>
        <w:t xml:space="preserve">feito </w:t>
      </w:r>
      <w:r w:rsidR="004E618C" w:rsidRPr="001A3C4F">
        <w:rPr>
          <w:rFonts w:ascii="Times New Roman" w:eastAsia="Times New Roman" w:hAnsi="Times New Roman" w:cs="Times New Roman"/>
          <w:sz w:val="22"/>
          <w:szCs w:val="22"/>
          <w:lang w:val="pt-BR"/>
        </w:rPr>
        <w:t>A</w:t>
      </w:r>
      <w:r w:rsidR="001372A3" w:rsidRPr="001A3C4F">
        <w:rPr>
          <w:rFonts w:ascii="Times New Roman" w:eastAsia="Times New Roman" w:hAnsi="Times New Roman" w:cs="Times New Roman"/>
          <w:sz w:val="22"/>
          <w:szCs w:val="22"/>
          <w:lang w:val="pt-BR"/>
        </w:rPr>
        <w:t xml:space="preserve">dverso </w:t>
      </w:r>
      <w:r w:rsidR="004E618C" w:rsidRPr="001A3C4F">
        <w:rPr>
          <w:rFonts w:ascii="Times New Roman" w:eastAsia="Times New Roman" w:hAnsi="Times New Roman" w:cs="Times New Roman"/>
          <w:sz w:val="22"/>
          <w:szCs w:val="22"/>
          <w:lang w:val="pt-BR"/>
        </w:rPr>
        <w:t>R</w:t>
      </w:r>
      <w:r w:rsidR="001372A3" w:rsidRPr="001A3C4F">
        <w:rPr>
          <w:rFonts w:ascii="Times New Roman" w:eastAsia="Times New Roman" w:hAnsi="Times New Roman" w:cs="Times New Roman"/>
          <w:sz w:val="22"/>
          <w:szCs w:val="22"/>
          <w:lang w:val="pt-BR"/>
        </w:rPr>
        <w:t>elevante</w:t>
      </w:r>
      <w:r w:rsidRPr="001A3C4F">
        <w:rPr>
          <w:rFonts w:ascii="Times New Roman" w:eastAsia="Times New Roman" w:hAnsi="Times New Roman" w:cs="Times New Roman"/>
          <w:sz w:val="22"/>
          <w:szCs w:val="22"/>
          <w:lang w:val="pt-BR"/>
        </w:rPr>
        <w:t>;</w:t>
      </w:r>
      <w:r w:rsidR="001372A3" w:rsidRPr="001A3C4F">
        <w:rPr>
          <w:rFonts w:ascii="Times New Roman" w:eastAsia="Times New Roman" w:hAnsi="Times New Roman" w:cs="Times New Roman"/>
          <w:sz w:val="22"/>
          <w:szCs w:val="22"/>
          <w:lang w:val="pt-BR"/>
        </w:rPr>
        <w:t xml:space="preserve"> </w:t>
      </w:r>
    </w:p>
    <w:p w14:paraId="735F015F" w14:textId="77777777" w:rsidR="00BF0F72" w:rsidRPr="001A3C4F" w:rsidRDefault="00BF0F72" w:rsidP="009B4504">
      <w:pPr>
        <w:tabs>
          <w:tab w:val="left" w:pos="8080"/>
        </w:tabs>
        <w:jc w:val="both"/>
        <w:rPr>
          <w:rFonts w:ascii="Times New Roman" w:hAnsi="Times New Roman" w:cs="Times New Roman"/>
          <w:sz w:val="22"/>
          <w:szCs w:val="22"/>
          <w:lang w:val="pt-BR"/>
        </w:rPr>
      </w:pPr>
    </w:p>
    <w:p w14:paraId="1EC48E54" w14:textId="77777777" w:rsidR="00BF0F72" w:rsidRPr="001A3C4F" w:rsidRDefault="00BF0F72" w:rsidP="009B4504">
      <w:pPr>
        <w:pStyle w:val="PargrafodaLista"/>
        <w:widowControl w:val="0"/>
        <w:numPr>
          <w:ilvl w:val="0"/>
          <w:numId w:val="21"/>
        </w:numPr>
        <w:tabs>
          <w:tab w:val="left" w:pos="660"/>
          <w:tab w:val="left" w:pos="8080"/>
        </w:tabs>
        <w:autoSpaceDE/>
        <w:autoSpaceDN/>
        <w:adjustRightInd/>
        <w:ind w:left="0" w:firstLine="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ag</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das</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sp</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zoá</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 co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ov</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5"/>
          <w:sz w:val="22"/>
          <w:szCs w:val="22"/>
          <w:lang w:val="pt-BR"/>
        </w:rPr>
        <w:t>d</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la</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1"/>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b</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 xml:space="preserve">a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li</w:t>
      </w:r>
      <w:r w:rsidRPr="001A3C4F">
        <w:rPr>
          <w:rFonts w:ascii="Times New Roman" w:eastAsia="Times New Roman" w:hAnsi="Times New Roman" w:cs="Times New Roman"/>
          <w:spacing w:val="-2"/>
          <w:sz w:val="22"/>
          <w:szCs w:val="22"/>
          <w:lang w:val="pt-BR"/>
        </w:rPr>
        <w:t>z</w:t>
      </w:r>
      <w:r w:rsidRPr="001A3C4F">
        <w:rPr>
          <w:rFonts w:ascii="Times New Roman" w:eastAsia="Times New Roman" w:hAnsi="Times New Roman" w:cs="Times New Roman"/>
          <w:sz w:val="22"/>
          <w:szCs w:val="22"/>
          <w:lang w:val="pt-BR"/>
        </w:rPr>
        <w:t>ar</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z w:val="22"/>
          <w:szCs w:val="22"/>
          <w:lang w:val="pt-BR"/>
        </w:rPr>
        <w:t>us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é</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z w:val="22"/>
          <w:szCs w:val="22"/>
          <w:lang w:val="pt-BR"/>
        </w:rPr>
        <w:t xml:space="preserve">e </w:t>
      </w:r>
      <w:r w:rsidRPr="001A3C4F">
        <w:rPr>
          <w:rFonts w:ascii="Times New Roman" w:eastAsia="Times New Roman" w:hAnsi="Times New Roman" w:cs="Times New Roman"/>
          <w:spacing w:val="-2"/>
          <w:sz w:val="22"/>
          <w:szCs w:val="22"/>
          <w:lang w:val="pt-BR"/>
        </w:rPr>
        <w:t>h</w:t>
      </w:r>
      <w:r w:rsidRPr="001A3C4F">
        <w:rPr>
          <w:rFonts w:ascii="Times New Roman" w:eastAsia="Times New Roman" w:hAnsi="Times New Roman" w:cs="Times New Roman"/>
          <w:sz w:val="22"/>
          <w:szCs w:val="22"/>
          <w:lang w:val="pt-BR"/>
        </w:rPr>
        <w:t>ono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á</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 xml:space="preserve">os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dvo</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í</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 e</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 xml:space="preserve">dos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 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ude</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cob</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ança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qua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dev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da</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ao</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1"/>
          <w:sz w:val="22"/>
          <w:szCs w:val="22"/>
          <w:lang w:val="pt-BR"/>
        </w:rPr>
        <w:t>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ben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1"/>
          <w:sz w:val="22"/>
          <w:szCs w:val="22"/>
          <w:lang w:val="pt-BR"/>
        </w:rPr>
        <w:t xml:space="preserve"> t</w:t>
      </w:r>
      <w:r w:rsidRPr="001A3C4F">
        <w:rPr>
          <w:rFonts w:ascii="Times New Roman" w:eastAsia="Times New Roman" w:hAnsi="Times New Roman" w:cs="Times New Roman"/>
          <w:spacing w:val="-2"/>
          <w:sz w:val="22"/>
          <w:szCs w:val="22"/>
          <w:lang w:val="pt-BR"/>
        </w:rPr>
        <w:t>er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 Esc</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de Em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ã</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e</w:t>
      </w:r>
    </w:p>
    <w:p w14:paraId="7594E6E2" w14:textId="77777777" w:rsidR="00BF0F72" w:rsidRPr="001A3C4F" w:rsidRDefault="00BF0F72" w:rsidP="009B4504">
      <w:pPr>
        <w:tabs>
          <w:tab w:val="left" w:pos="8080"/>
        </w:tabs>
        <w:jc w:val="both"/>
        <w:rPr>
          <w:rFonts w:ascii="Times New Roman" w:hAnsi="Times New Roman" w:cs="Times New Roman"/>
          <w:sz w:val="22"/>
          <w:szCs w:val="22"/>
          <w:lang w:val="pt-BR"/>
        </w:rPr>
      </w:pPr>
    </w:p>
    <w:p w14:paraId="6C6A590C" w14:textId="5C123EE3" w:rsidR="00BF0F72" w:rsidRPr="001A3C4F" w:rsidRDefault="00BF0F72" w:rsidP="009B4504">
      <w:pPr>
        <w:pStyle w:val="PargrafodaLista"/>
        <w:widowControl w:val="0"/>
        <w:numPr>
          <w:ilvl w:val="0"/>
          <w:numId w:val="21"/>
        </w:numPr>
        <w:tabs>
          <w:tab w:val="left" w:pos="660"/>
          <w:tab w:val="left" w:pos="8080"/>
        </w:tabs>
        <w:autoSpaceDE/>
        <w:autoSpaceDN/>
        <w:adjustRightInd/>
        <w:ind w:left="0" w:firstLine="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 xml:space="preserve">er </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z w:val="22"/>
          <w:szCs w:val="22"/>
          <w:lang w:val="pt-BR"/>
        </w:rPr>
        <w:t>á</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 xml:space="preserve"> 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 du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 xml:space="preserve">o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z</w:t>
      </w:r>
      <w:r w:rsidRPr="001A3C4F">
        <w:rPr>
          <w:rFonts w:ascii="Times New Roman" w:eastAsia="Times New Roman" w:hAnsi="Times New Roman" w:cs="Times New Roman"/>
          <w:sz w:val="22"/>
          <w:szCs w:val="22"/>
          <w:lang w:val="pt-BR"/>
        </w:rPr>
        <w:t>o de</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z w:val="22"/>
          <w:szCs w:val="22"/>
          <w:lang w:val="pt-BR"/>
        </w:rPr>
        <w:t>ênc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 xml:space="preserve">a </w:t>
      </w:r>
      <w:r w:rsidR="00B577E4" w:rsidRPr="001A3C4F">
        <w:rPr>
          <w:rFonts w:ascii="Times New Roman" w:eastAsia="Times New Roman" w:hAnsi="Times New Roman" w:cs="Times New Roman"/>
          <w:sz w:val="22"/>
          <w:szCs w:val="22"/>
          <w:lang w:val="pt-BR"/>
        </w:rPr>
        <w:t>dos</w:t>
      </w:r>
      <w:r w:rsidR="00B577E4" w:rsidRPr="001A3C4F">
        <w:rPr>
          <w:rFonts w:ascii="Times New Roman" w:eastAsia="Times New Roman" w:hAnsi="Times New Roman" w:cs="Times New Roman"/>
          <w:spacing w:val="1"/>
          <w:sz w:val="22"/>
          <w:szCs w:val="22"/>
          <w:lang w:val="pt-BR"/>
        </w:rPr>
        <w:t xml:space="preserve"> </w:t>
      </w:r>
      <w:r w:rsidR="00B577E4" w:rsidRPr="001A3C4F">
        <w:rPr>
          <w:rFonts w:ascii="Times New Roman" w:eastAsia="Times New Roman" w:hAnsi="Times New Roman" w:cs="Times New Roman"/>
          <w:spacing w:val="-1"/>
          <w:sz w:val="22"/>
          <w:szCs w:val="22"/>
          <w:lang w:val="pt-BR"/>
        </w:rPr>
        <w:t>CRA</w:t>
      </w:r>
      <w:r w:rsidRPr="001A3C4F">
        <w:rPr>
          <w:rFonts w:ascii="Times New Roman" w:eastAsia="Times New Roman" w:hAnsi="Times New Roman" w:cs="Times New Roman"/>
          <w:sz w:val="22"/>
          <w:szCs w:val="22"/>
          <w:lang w:val="pt-BR"/>
        </w:rPr>
        <w:t>, as</w:t>
      </w:r>
      <w:r w:rsidRPr="001A3C4F">
        <w:rPr>
          <w:rFonts w:ascii="Times New Roman" w:eastAsia="Times New Roman" w:hAnsi="Times New Roman" w:cs="Times New Roman"/>
          <w:spacing w:val="53"/>
          <w:sz w:val="22"/>
          <w:szCs w:val="22"/>
          <w:lang w:val="pt-BR"/>
        </w:rPr>
        <w:t xml:space="preserve"> </w:t>
      </w:r>
      <w:r w:rsidRPr="001A3C4F">
        <w:rPr>
          <w:rFonts w:ascii="Times New Roman" w:eastAsia="Times New Roman" w:hAnsi="Times New Roman" w:cs="Times New Roman"/>
          <w:sz w:val="22"/>
          <w:szCs w:val="22"/>
          <w:lang w:val="pt-BR"/>
        </w:rPr>
        <w:t>dec</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3"/>
          <w:sz w:val="22"/>
          <w:szCs w:val="22"/>
          <w:lang w:val="pt-BR"/>
        </w:rPr>
        <w:t>a</w:t>
      </w:r>
      <w:r w:rsidRPr="001A3C4F">
        <w:rPr>
          <w:rFonts w:ascii="Times New Roman" w:eastAsia="Times New Roman" w:hAnsi="Times New Roman" w:cs="Times New Roman"/>
          <w:sz w:val="22"/>
          <w:szCs w:val="22"/>
          <w:lang w:val="pt-BR"/>
        </w:rPr>
        <w:t>çõ</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 e ga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as ap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ta</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it</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m</w:t>
      </w:r>
      <w:r w:rsidRPr="001A3C4F">
        <w:rPr>
          <w:rFonts w:ascii="Times New Roman" w:eastAsia="Times New Roman" w:hAnsi="Times New Roman" w:cs="Times New Roman"/>
          <w:spacing w:val="3"/>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ã</w:t>
      </w:r>
      <w:r w:rsidRPr="001A3C4F">
        <w:rPr>
          <w:rFonts w:ascii="Times New Roman" w:eastAsia="Times New Roman" w:hAnsi="Times New Roman" w:cs="Times New Roman"/>
          <w:sz w:val="22"/>
          <w:szCs w:val="22"/>
          <w:lang w:val="pt-BR"/>
        </w:rPr>
        <w:t>o e nos demais Documentos da Operação de que seja parte;</w:t>
      </w:r>
      <w:r w:rsidR="00B577E4" w:rsidRPr="001A3C4F">
        <w:rPr>
          <w:rFonts w:ascii="Times New Roman" w:eastAsia="Times New Roman" w:hAnsi="Times New Roman" w:cs="Times New Roman"/>
          <w:sz w:val="22"/>
          <w:szCs w:val="22"/>
          <w:lang w:val="pt-BR"/>
        </w:rPr>
        <w:t xml:space="preserve"> </w:t>
      </w:r>
    </w:p>
    <w:p w14:paraId="46E6FF65" w14:textId="77777777" w:rsidR="00BF0F72" w:rsidRPr="001A3C4F" w:rsidRDefault="00BF0F72" w:rsidP="009B4504">
      <w:pPr>
        <w:tabs>
          <w:tab w:val="left" w:pos="8080"/>
        </w:tabs>
        <w:jc w:val="both"/>
        <w:rPr>
          <w:rFonts w:ascii="Times New Roman" w:hAnsi="Times New Roman" w:cs="Times New Roman"/>
          <w:sz w:val="22"/>
          <w:szCs w:val="22"/>
          <w:lang w:val="pt-BR"/>
        </w:rPr>
      </w:pPr>
    </w:p>
    <w:p w14:paraId="26E09E09" w14:textId="77777777" w:rsidR="00BF0F72" w:rsidRPr="001A3C4F" w:rsidRDefault="00BF0F72" w:rsidP="009B4504">
      <w:pPr>
        <w:pStyle w:val="PargrafodaLista"/>
        <w:widowControl w:val="0"/>
        <w:numPr>
          <w:ilvl w:val="0"/>
          <w:numId w:val="21"/>
        </w:numPr>
        <w:tabs>
          <w:tab w:val="left" w:pos="660"/>
          <w:tab w:val="left" w:pos="8080"/>
        </w:tabs>
        <w:autoSpaceDE/>
        <w:autoSpaceDN/>
        <w:adjustRightInd/>
        <w:ind w:left="0" w:firstLine="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lastRenderedPageBreak/>
        <w:t>e</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10"/>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2"/>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h</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9"/>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10"/>
          <w:sz w:val="22"/>
          <w:szCs w:val="22"/>
          <w:lang w:val="pt-BR"/>
        </w:rPr>
        <w:t xml:space="preserve"> </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er</w:t>
      </w:r>
      <w:r w:rsidRPr="001A3C4F">
        <w:rPr>
          <w:rFonts w:ascii="Times New Roman" w:eastAsia="Times New Roman" w:hAnsi="Times New Roman" w:cs="Times New Roman"/>
          <w:spacing w:val="11"/>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10"/>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9"/>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t</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ç</w:t>
      </w:r>
      <w:r w:rsidRPr="001A3C4F">
        <w:rPr>
          <w:rFonts w:ascii="Times New Roman" w:eastAsia="Times New Roman" w:hAnsi="Times New Roman" w:cs="Times New Roman"/>
          <w:spacing w:val="-2"/>
          <w:sz w:val="22"/>
          <w:szCs w:val="22"/>
          <w:lang w:val="pt-BR"/>
        </w:rPr>
        <w:t>õ</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7"/>
          <w:sz w:val="22"/>
          <w:szCs w:val="22"/>
          <w:lang w:val="pt-BR"/>
        </w:rPr>
        <w:t xml:space="preserve"> </w:t>
      </w:r>
      <w:r w:rsidRPr="001A3C4F">
        <w:rPr>
          <w:rFonts w:ascii="Times New Roman" w:eastAsia="Times New Roman" w:hAnsi="Times New Roman" w:cs="Times New Roman"/>
          <w:sz w:val="22"/>
          <w:szCs w:val="22"/>
          <w:lang w:val="pt-BR"/>
        </w:rPr>
        <w:t>que</w:t>
      </w:r>
      <w:r w:rsidRPr="001A3C4F">
        <w:rPr>
          <w:rFonts w:ascii="Times New Roman" w:eastAsia="Times New Roman" w:hAnsi="Times New Roman" w:cs="Times New Roman"/>
          <w:spacing w:val="10"/>
          <w:sz w:val="22"/>
          <w:szCs w:val="22"/>
          <w:lang w:val="pt-BR"/>
        </w:rPr>
        <w:t xml:space="preserve"> </w:t>
      </w:r>
      <w:r w:rsidRPr="001A3C4F">
        <w:rPr>
          <w:rFonts w:ascii="Times New Roman" w:eastAsia="Times New Roman" w:hAnsi="Times New Roman" w:cs="Times New Roman"/>
          <w:spacing w:val="2"/>
          <w:sz w:val="22"/>
          <w:szCs w:val="22"/>
          <w:lang w:val="pt-BR"/>
        </w:rPr>
        <w:t>i</w:t>
      </w:r>
      <w:r w:rsidRPr="001A3C4F">
        <w:rPr>
          <w:rFonts w:ascii="Times New Roman" w:eastAsia="Times New Roman" w:hAnsi="Times New Roman" w:cs="Times New Roman"/>
          <w:sz w:val="22"/>
          <w:szCs w:val="22"/>
          <w:lang w:val="pt-BR"/>
        </w:rPr>
        <w:t>nc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10"/>
          <w:sz w:val="22"/>
          <w:szCs w:val="22"/>
          <w:lang w:val="pt-BR"/>
        </w:rPr>
        <w:t xml:space="preserve"> </w:t>
      </w:r>
      <w:r w:rsidRPr="001A3C4F">
        <w:rPr>
          <w:rFonts w:ascii="Times New Roman" w:eastAsia="Times New Roman" w:hAnsi="Times New Roman" w:cs="Times New Roman"/>
          <w:sz w:val="22"/>
          <w:szCs w:val="22"/>
          <w:lang w:val="pt-BR"/>
        </w:rPr>
        <w:t>ou venh</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 xml:space="preserve">a </w:t>
      </w:r>
      <w:r w:rsidRPr="001A3C4F">
        <w:rPr>
          <w:rFonts w:ascii="Times New Roman" w:eastAsia="Times New Roman" w:hAnsi="Times New Roman" w:cs="Times New Roman"/>
          <w:spacing w:val="-3"/>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sã</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 que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j</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sua</w:t>
      </w:r>
      <w:r w:rsidRPr="001A3C4F">
        <w:rPr>
          <w:rFonts w:ascii="Times New Roman" w:eastAsia="Times New Roman" w:hAnsi="Times New Roman" w:cs="Times New Roman"/>
          <w:spacing w:val="-2"/>
          <w:sz w:val="22"/>
          <w:szCs w:val="22"/>
          <w:lang w:val="pt-BR"/>
        </w:rPr>
        <w:t xml:space="preserve"> 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pon</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ab</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idad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w:t>
      </w:r>
    </w:p>
    <w:p w14:paraId="121B78AB" w14:textId="77777777" w:rsidR="00BF0F72" w:rsidRPr="001A3C4F" w:rsidRDefault="00BF0F72" w:rsidP="009B4504">
      <w:pPr>
        <w:tabs>
          <w:tab w:val="left" w:pos="8080"/>
        </w:tabs>
        <w:jc w:val="both"/>
        <w:rPr>
          <w:rFonts w:ascii="Times New Roman" w:hAnsi="Times New Roman" w:cs="Times New Roman"/>
          <w:sz w:val="22"/>
          <w:szCs w:val="22"/>
          <w:lang w:val="pt-BR"/>
        </w:rPr>
      </w:pPr>
      <w:bookmarkStart w:id="3180" w:name="_Hlk107581294"/>
    </w:p>
    <w:p w14:paraId="42F0F0D8" w14:textId="5AE0B9F3" w:rsidR="00BF0F72" w:rsidRPr="001A3C4F" w:rsidRDefault="00BF0F72" w:rsidP="009B4504">
      <w:pPr>
        <w:pStyle w:val="PargrafodaLista"/>
        <w:widowControl w:val="0"/>
        <w:numPr>
          <w:ilvl w:val="0"/>
          <w:numId w:val="21"/>
        </w:numPr>
        <w:tabs>
          <w:tab w:val="left" w:pos="660"/>
          <w:tab w:val="left" w:pos="8080"/>
        </w:tabs>
        <w:autoSpaceDE/>
        <w:autoSpaceDN/>
        <w:adjustRightInd/>
        <w:ind w:left="0" w:firstLine="0"/>
        <w:contextualSpacing/>
        <w:jc w:val="both"/>
        <w:rPr>
          <w:rFonts w:ascii="Times New Roman" w:eastAsia="Times New Roman" w:hAnsi="Times New Roman" w:cs="Times New Roman"/>
          <w:spacing w:val="1"/>
          <w:sz w:val="22"/>
          <w:szCs w:val="22"/>
          <w:lang w:val="pt-BR"/>
        </w:rPr>
      </w:pPr>
      <w:r w:rsidRPr="001A3C4F">
        <w:rPr>
          <w:rFonts w:ascii="Times New Roman" w:eastAsia="Times New Roman" w:hAnsi="Times New Roman" w:cs="Times New Roman"/>
          <w:sz w:val="22"/>
          <w:szCs w:val="22"/>
          <w:lang w:val="pt-BR"/>
        </w:rPr>
        <w:t>obs</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 c</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r</w:t>
      </w:r>
      <w:r w:rsidR="00A8472F"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10"/>
          <w:sz w:val="22"/>
          <w:szCs w:val="22"/>
          <w:lang w:val="pt-BR"/>
        </w:rPr>
        <w:t xml:space="preserve">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3"/>
          <w:sz w:val="22"/>
          <w:szCs w:val="22"/>
          <w:lang w:val="pt-BR"/>
        </w:rPr>
        <w:t>a</w:t>
      </w:r>
      <w:r w:rsidRPr="001A3C4F">
        <w:rPr>
          <w:rFonts w:ascii="Times New Roman" w:eastAsia="Times New Roman" w:hAnsi="Times New Roman" w:cs="Times New Roman"/>
          <w:sz w:val="22"/>
          <w:szCs w:val="22"/>
          <w:lang w:val="pt-BR"/>
        </w:rPr>
        <w:t>z</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r c</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 xml:space="preserve">, </w:t>
      </w:r>
      <w:r w:rsidR="00672724" w:rsidRPr="001A3C4F">
        <w:rPr>
          <w:rFonts w:ascii="Times New Roman" w:eastAsia="Times New Roman" w:hAnsi="Times New Roman" w:cs="Times New Roman"/>
          <w:spacing w:val="-2"/>
          <w:sz w:val="22"/>
          <w:szCs w:val="22"/>
          <w:lang w:val="pt-BR"/>
        </w:rPr>
        <w:t xml:space="preserve">por </w:t>
      </w:r>
      <w:r w:rsidR="00987FB6" w:rsidRPr="001A3C4F">
        <w:rPr>
          <w:rFonts w:ascii="Times New Roman" w:eastAsia="Times New Roman" w:hAnsi="Times New Roman" w:cs="Times New Roman"/>
          <w:spacing w:val="-2"/>
          <w:sz w:val="22"/>
          <w:szCs w:val="22"/>
          <w:lang w:val="pt-BR"/>
        </w:rPr>
        <w:t xml:space="preserve">si, </w:t>
      </w:r>
      <w:r w:rsidR="00672724" w:rsidRPr="001A3C4F">
        <w:rPr>
          <w:rFonts w:ascii="Times New Roman" w:eastAsia="Times New Roman" w:hAnsi="Times New Roman" w:cs="Times New Roman"/>
          <w:spacing w:val="-2"/>
          <w:sz w:val="22"/>
          <w:szCs w:val="22"/>
          <w:lang w:val="pt-BR"/>
        </w:rPr>
        <w:t xml:space="preserve">por suas </w:t>
      </w:r>
      <w:r w:rsidR="007A5D69" w:rsidRPr="001A3C4F">
        <w:rPr>
          <w:rFonts w:ascii="Times New Roman" w:eastAsia="Times New Roman" w:hAnsi="Times New Roman" w:cs="Times New Roman"/>
          <w:spacing w:val="-2"/>
          <w:sz w:val="22"/>
          <w:szCs w:val="22"/>
          <w:lang w:val="pt-BR"/>
        </w:rPr>
        <w:t>Controlada</w:t>
      </w:r>
      <w:r w:rsidR="00672724" w:rsidRPr="001A3C4F">
        <w:rPr>
          <w:rFonts w:ascii="Times New Roman" w:eastAsia="Times New Roman" w:hAnsi="Times New Roman" w:cs="Times New Roman"/>
          <w:spacing w:val="-2"/>
          <w:sz w:val="22"/>
          <w:szCs w:val="22"/>
          <w:lang w:val="pt-BR"/>
        </w:rPr>
        <w:t>s</w:t>
      </w:r>
      <w:r w:rsidR="00A8472F" w:rsidRPr="001A3C4F">
        <w:rPr>
          <w:rFonts w:ascii="Times New Roman" w:eastAsia="Times New Roman" w:hAnsi="Times New Roman" w:cs="Times New Roman"/>
          <w:spacing w:val="-2"/>
          <w:sz w:val="22"/>
          <w:szCs w:val="22"/>
          <w:lang w:val="pt-BR"/>
        </w:rPr>
        <w:t xml:space="preserve"> e por seus respectivos</w:t>
      </w:r>
      <w:r w:rsidR="00A8472F" w:rsidRPr="001A3C4F">
        <w:rPr>
          <w:rFonts w:ascii="Times New Roman" w:eastAsia="Times New Roman" w:hAnsi="Times New Roman" w:cs="Times New Roman"/>
          <w:sz w:val="22"/>
          <w:szCs w:val="22"/>
          <w:lang w:val="pt-BR"/>
        </w:rPr>
        <w:t xml:space="preserve"> a</w:t>
      </w:r>
      <w:r w:rsidR="00A8472F" w:rsidRPr="001A3C4F">
        <w:rPr>
          <w:rFonts w:ascii="Times New Roman" w:eastAsia="Times New Roman" w:hAnsi="Times New Roman" w:cs="Times New Roman"/>
          <w:spacing w:val="-2"/>
          <w:sz w:val="22"/>
          <w:szCs w:val="22"/>
          <w:lang w:val="pt-BR"/>
        </w:rPr>
        <w:t>d</w:t>
      </w:r>
      <w:r w:rsidR="00A8472F" w:rsidRPr="001A3C4F">
        <w:rPr>
          <w:rFonts w:ascii="Times New Roman" w:eastAsia="Times New Roman" w:hAnsi="Times New Roman" w:cs="Times New Roman"/>
          <w:spacing w:val="1"/>
          <w:sz w:val="22"/>
          <w:szCs w:val="22"/>
          <w:lang w:val="pt-BR"/>
        </w:rPr>
        <w:t>mi</w:t>
      </w:r>
      <w:r w:rsidR="00A8472F" w:rsidRPr="001A3C4F">
        <w:rPr>
          <w:rFonts w:ascii="Times New Roman" w:eastAsia="Times New Roman" w:hAnsi="Times New Roman" w:cs="Times New Roman"/>
          <w:spacing w:val="3"/>
          <w:sz w:val="22"/>
          <w:szCs w:val="22"/>
          <w:lang w:val="pt-BR"/>
        </w:rPr>
        <w:t>n</w:t>
      </w:r>
      <w:r w:rsidR="00A8472F" w:rsidRPr="001A3C4F">
        <w:rPr>
          <w:rFonts w:ascii="Times New Roman" w:eastAsia="Times New Roman" w:hAnsi="Times New Roman" w:cs="Times New Roman"/>
          <w:spacing w:val="1"/>
          <w:sz w:val="22"/>
          <w:szCs w:val="22"/>
          <w:lang w:val="pt-BR"/>
        </w:rPr>
        <w:t>i</w:t>
      </w:r>
      <w:r w:rsidR="00A8472F" w:rsidRPr="001A3C4F">
        <w:rPr>
          <w:rFonts w:ascii="Times New Roman" w:eastAsia="Times New Roman" w:hAnsi="Times New Roman" w:cs="Times New Roman"/>
          <w:spacing w:val="-2"/>
          <w:sz w:val="22"/>
          <w:szCs w:val="22"/>
          <w:lang w:val="pt-BR"/>
        </w:rPr>
        <w:t>s</w:t>
      </w:r>
      <w:r w:rsidR="00A8472F" w:rsidRPr="001A3C4F">
        <w:rPr>
          <w:rFonts w:ascii="Times New Roman" w:eastAsia="Times New Roman" w:hAnsi="Times New Roman" w:cs="Times New Roman"/>
          <w:spacing w:val="1"/>
          <w:sz w:val="22"/>
          <w:szCs w:val="22"/>
          <w:lang w:val="pt-BR"/>
        </w:rPr>
        <w:t>t</w:t>
      </w:r>
      <w:r w:rsidR="00A8472F" w:rsidRPr="001A3C4F">
        <w:rPr>
          <w:rFonts w:ascii="Times New Roman" w:eastAsia="Times New Roman" w:hAnsi="Times New Roman" w:cs="Times New Roman"/>
          <w:spacing w:val="-2"/>
          <w:sz w:val="22"/>
          <w:szCs w:val="22"/>
          <w:lang w:val="pt-BR"/>
        </w:rPr>
        <w:t>r</w:t>
      </w:r>
      <w:r w:rsidR="00A8472F" w:rsidRPr="001A3C4F">
        <w:rPr>
          <w:rFonts w:ascii="Times New Roman" w:eastAsia="Times New Roman" w:hAnsi="Times New Roman" w:cs="Times New Roman"/>
          <w:sz w:val="22"/>
          <w:szCs w:val="22"/>
          <w:lang w:val="pt-BR"/>
        </w:rPr>
        <w:t>ado</w:t>
      </w:r>
      <w:r w:rsidR="00A8472F" w:rsidRPr="001A3C4F">
        <w:rPr>
          <w:rFonts w:ascii="Times New Roman" w:eastAsia="Times New Roman" w:hAnsi="Times New Roman" w:cs="Times New Roman"/>
          <w:spacing w:val="-1"/>
          <w:sz w:val="22"/>
          <w:szCs w:val="22"/>
          <w:lang w:val="pt-BR"/>
        </w:rPr>
        <w:t>r</w:t>
      </w:r>
      <w:r w:rsidR="00A8472F" w:rsidRPr="001A3C4F">
        <w:rPr>
          <w:rFonts w:ascii="Times New Roman" w:eastAsia="Times New Roman" w:hAnsi="Times New Roman" w:cs="Times New Roman"/>
          <w:sz w:val="22"/>
          <w:szCs w:val="22"/>
          <w:lang w:val="pt-BR"/>
        </w:rPr>
        <w:t>es</w:t>
      </w:r>
      <w:r w:rsidR="000876CB" w:rsidRPr="001A3C4F">
        <w:rPr>
          <w:rFonts w:ascii="Times New Roman" w:eastAsia="Times New Roman" w:hAnsi="Times New Roman" w:cs="Times New Roman"/>
          <w:sz w:val="22"/>
          <w:szCs w:val="22"/>
          <w:lang w:val="pt-BR"/>
        </w:rPr>
        <w:t>,</w:t>
      </w:r>
      <w:r w:rsidR="00A8472F" w:rsidRPr="001A3C4F">
        <w:rPr>
          <w:rFonts w:ascii="Times New Roman" w:eastAsia="Times New Roman" w:hAnsi="Times New Roman" w:cs="Times New Roman"/>
          <w:sz w:val="22"/>
          <w:szCs w:val="22"/>
          <w:lang w:val="pt-BR"/>
        </w:rPr>
        <w:t xml:space="preserve"> funcionários</w:t>
      </w:r>
      <w:r w:rsidR="000876CB" w:rsidRPr="001A3C4F">
        <w:rPr>
          <w:rFonts w:ascii="Times New Roman" w:eastAsia="Times New Roman" w:hAnsi="Times New Roman" w:cs="Times New Roman"/>
          <w:sz w:val="22"/>
          <w:szCs w:val="22"/>
          <w:lang w:val="pt-BR"/>
        </w:rPr>
        <w:t xml:space="preserve"> e representantes</w:t>
      </w:r>
      <w:r w:rsidR="00F15B44" w:rsidRPr="001A3C4F">
        <w:rPr>
          <w:rFonts w:ascii="Times New Roman" w:eastAsia="Times New Roman" w:hAnsi="Times New Roman" w:cs="Times New Roman"/>
          <w:sz w:val="22"/>
          <w:szCs w:val="22"/>
          <w:lang w:val="pt-BR"/>
        </w:rPr>
        <w:t xml:space="preserve">, a Legislação Anticorrupção </w:t>
      </w:r>
      <w:r w:rsidR="009D0739" w:rsidRPr="001A3C4F">
        <w:rPr>
          <w:rFonts w:ascii="Times New Roman" w:eastAsia="Times New Roman" w:hAnsi="Times New Roman" w:cs="Times New Roman"/>
          <w:sz w:val="22"/>
          <w:szCs w:val="22"/>
          <w:lang w:val="pt-BR"/>
        </w:rPr>
        <w:t xml:space="preserve">e </w:t>
      </w:r>
      <w:r w:rsidR="00987FB6" w:rsidRPr="001A3C4F">
        <w:rPr>
          <w:rFonts w:ascii="Times New Roman" w:eastAsia="Times New Roman" w:hAnsi="Times New Roman" w:cs="Times New Roman"/>
          <w:sz w:val="22"/>
          <w:szCs w:val="22"/>
          <w:lang w:val="pt-BR"/>
        </w:rPr>
        <w:t xml:space="preserve">envidar seus melhores esforços para fazer com que seus subcontratados observem e cumpram a Legislação Anticorrupção, devendo, em </w:t>
      </w:r>
      <w:r w:rsidR="00F15B44" w:rsidRPr="001A3C4F">
        <w:rPr>
          <w:rFonts w:ascii="Times New Roman" w:eastAsia="Times New Roman" w:hAnsi="Times New Roman" w:cs="Times New Roman"/>
          <w:sz w:val="22"/>
          <w:szCs w:val="22"/>
          <w:lang w:val="pt-BR"/>
        </w:rPr>
        <w:t>todos os casos</w:t>
      </w:r>
      <w:r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2"/>
          <w:sz w:val="22"/>
          <w:szCs w:val="22"/>
          <w:lang w:val="pt-BR"/>
        </w:rPr>
        <w: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3"/>
          <w:sz w:val="22"/>
          <w:szCs w:val="22"/>
          <w:lang w:val="pt-BR"/>
        </w:rPr>
        <w:t>o</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í</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cas</w:t>
      </w:r>
      <w:r w:rsidRPr="001A3C4F">
        <w:rPr>
          <w:rFonts w:ascii="Times New Roman" w:eastAsia="Times New Roman" w:hAnsi="Times New Roman" w:cs="Times New Roman"/>
          <w:spacing w:val="22"/>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ed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22"/>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nos</w:t>
      </w:r>
      <w:r w:rsidRPr="001A3C4F">
        <w:rPr>
          <w:rFonts w:ascii="Times New Roman" w:eastAsia="Times New Roman" w:hAnsi="Times New Roman" w:cs="Times New Roman"/>
          <w:spacing w:val="28"/>
          <w:sz w:val="22"/>
          <w:szCs w:val="22"/>
          <w:lang w:val="pt-BR"/>
        </w:rPr>
        <w:t xml:space="preserve"> </w:t>
      </w:r>
      <w:r w:rsidRPr="001A3C4F">
        <w:rPr>
          <w:rFonts w:ascii="Times New Roman" w:eastAsia="Times New Roman" w:hAnsi="Times New Roman" w:cs="Times New Roman"/>
          <w:spacing w:val="-2"/>
          <w:sz w:val="22"/>
          <w:szCs w:val="22"/>
          <w:lang w:val="pt-BR"/>
        </w:rPr>
        <w:t>q</w:t>
      </w:r>
      <w:r w:rsidRPr="001A3C4F">
        <w:rPr>
          <w:rFonts w:ascii="Times New Roman" w:eastAsia="Times New Roman" w:hAnsi="Times New Roman" w:cs="Times New Roman"/>
          <w:sz w:val="22"/>
          <w:szCs w:val="22"/>
          <w:lang w:val="pt-BR"/>
        </w:rPr>
        <w:t>ue</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egu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 xml:space="preserve">em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eg</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l</w:t>
      </w:r>
      <w:r w:rsidRPr="001A3C4F">
        <w:rPr>
          <w:rFonts w:ascii="Times New Roman" w:eastAsia="Times New Roman" w:hAnsi="Times New Roman" w:cs="Times New Roman"/>
          <w:spacing w:val="40"/>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41"/>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37"/>
          <w:sz w:val="22"/>
          <w:szCs w:val="22"/>
          <w:lang w:val="pt-BR"/>
        </w:rPr>
        <w:t xml:space="preserve"> </w:t>
      </w:r>
      <w:r w:rsidRPr="001A3C4F">
        <w:rPr>
          <w:rFonts w:ascii="Times New Roman" w:eastAsia="Times New Roman" w:hAnsi="Times New Roman" w:cs="Times New Roman"/>
          <w:sz w:val="22"/>
          <w:szCs w:val="22"/>
          <w:lang w:val="pt-BR"/>
        </w:rPr>
        <w:t>Le</w:t>
      </w:r>
      <w:r w:rsidRPr="001A3C4F">
        <w:rPr>
          <w:rFonts w:ascii="Times New Roman" w:eastAsia="Times New Roman" w:hAnsi="Times New Roman" w:cs="Times New Roman"/>
          <w:spacing w:val="2"/>
          <w:sz w:val="22"/>
          <w:szCs w:val="22"/>
          <w:lang w:val="pt-BR"/>
        </w:rPr>
        <w:t>gislação</w:t>
      </w:r>
      <w:r w:rsidRPr="001A3C4F">
        <w:rPr>
          <w:rFonts w:ascii="Times New Roman" w:eastAsia="Times New Roman" w:hAnsi="Times New Roman" w:cs="Times New Roman"/>
          <w:spacing w:val="39"/>
          <w:sz w:val="22"/>
          <w:szCs w:val="22"/>
          <w:lang w:val="pt-BR"/>
        </w:rPr>
        <w:t xml:space="preserve"> </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rr</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çã</w:t>
      </w:r>
      <w:r w:rsidRPr="001A3C4F">
        <w:rPr>
          <w:rFonts w:ascii="Times New Roman" w:eastAsia="Times New Roman" w:hAnsi="Times New Roman" w:cs="Times New Roman"/>
          <w:spacing w:val="-1"/>
          <w:sz w:val="22"/>
          <w:szCs w:val="22"/>
          <w:lang w:val="pt-BR"/>
        </w:rPr>
        <w:t>o</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39"/>
          <w:sz w:val="22"/>
          <w:szCs w:val="22"/>
          <w:lang w:val="pt-BR"/>
        </w:rPr>
        <w:t xml:space="preserve"> </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39"/>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ar</w:t>
      </w:r>
      <w:r w:rsidRPr="001A3C4F">
        <w:rPr>
          <w:rFonts w:ascii="Times New Roman" w:eastAsia="Times New Roman" w:hAnsi="Times New Roman" w:cs="Times New Roman"/>
          <w:spacing w:val="40"/>
          <w:sz w:val="22"/>
          <w:szCs w:val="22"/>
          <w:lang w:val="pt-BR"/>
        </w:rPr>
        <w:t xml:space="preserve"> </w:t>
      </w:r>
      <w:r w:rsidRPr="001A3C4F">
        <w:rPr>
          <w:rFonts w:ascii="Times New Roman" w:eastAsia="Times New Roman" w:hAnsi="Times New Roman" w:cs="Times New Roman"/>
          <w:sz w:val="22"/>
          <w:szCs w:val="22"/>
          <w:lang w:val="pt-BR"/>
        </w:rPr>
        <w:t>conh</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40"/>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eno</w:t>
      </w:r>
      <w:r w:rsidRPr="001A3C4F">
        <w:rPr>
          <w:rFonts w:ascii="Times New Roman" w:eastAsia="Times New Roman" w:hAnsi="Times New Roman" w:cs="Times New Roman"/>
          <w:spacing w:val="39"/>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39"/>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9"/>
          <w:sz w:val="22"/>
          <w:szCs w:val="22"/>
          <w:lang w:val="pt-BR"/>
        </w:rPr>
        <w:t xml:space="preserve"> </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9"/>
          <w:sz w:val="22"/>
          <w:szCs w:val="22"/>
          <w:lang w:val="pt-BR"/>
        </w:rPr>
        <w:t xml:space="preserve"> </w:t>
      </w:r>
      <w:r w:rsidRPr="001A3C4F">
        <w:rPr>
          <w:rFonts w:ascii="Times New Roman" w:eastAsia="Times New Roman" w:hAnsi="Times New Roman" w:cs="Times New Roman"/>
          <w:sz w:val="22"/>
          <w:szCs w:val="22"/>
          <w:lang w:val="pt-BR"/>
        </w:rPr>
        <w:t xml:space="preserve">a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 xml:space="preserve">odos </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 s</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z w:val="22"/>
          <w:szCs w:val="22"/>
          <w:lang w:val="pt-BR"/>
        </w:rPr>
        <w:t xml:space="preserve">us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f</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z w:val="22"/>
          <w:szCs w:val="22"/>
          <w:lang w:val="pt-BR"/>
        </w:rPr>
        <w:t xml:space="preserve">ou os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 xml:space="preserve">s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 de s</w:t>
      </w:r>
      <w:r w:rsidRPr="001A3C4F">
        <w:rPr>
          <w:rFonts w:ascii="Times New Roman" w:eastAsia="Times New Roman" w:hAnsi="Times New Roman" w:cs="Times New Roman"/>
          <w:spacing w:val="1"/>
          <w:sz w:val="22"/>
          <w:szCs w:val="22"/>
          <w:lang w:val="pt-BR"/>
        </w:rPr>
        <w:t>er</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pacing w:val="4"/>
          <w:sz w:val="22"/>
          <w:szCs w:val="22"/>
          <w:lang w:val="pt-BR"/>
        </w:rPr>
        <w:t>i</w:t>
      </w:r>
      <w:r w:rsidRPr="001A3C4F">
        <w:rPr>
          <w:rFonts w:ascii="Times New Roman" w:eastAsia="Times New Roman" w:hAnsi="Times New Roman" w:cs="Times New Roman"/>
          <w:sz w:val="22"/>
          <w:szCs w:val="22"/>
          <w:lang w:val="pt-BR"/>
        </w:rPr>
        <w:t>ç</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 p</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ev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 xml:space="preserve">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 xml:space="preserve">o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í</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 xml:space="preserve">o de </w:t>
      </w:r>
      <w:r w:rsidRPr="001A3C4F">
        <w:rPr>
          <w:rFonts w:ascii="Times New Roman" w:eastAsia="Times New Roman" w:hAnsi="Times New Roman" w:cs="Times New Roman"/>
          <w:spacing w:val="-2"/>
          <w:sz w:val="22"/>
          <w:szCs w:val="22"/>
          <w:lang w:val="pt-BR"/>
        </w:rPr>
        <w:t>su</w:t>
      </w:r>
      <w:r w:rsidRPr="001A3C4F">
        <w:rPr>
          <w:rFonts w:ascii="Times New Roman" w:eastAsia="Times New Roman" w:hAnsi="Times New Roman" w:cs="Times New Roman"/>
          <w:sz w:val="22"/>
          <w:szCs w:val="22"/>
          <w:lang w:val="pt-BR"/>
        </w:rPr>
        <w:t>a 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ção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â</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da</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3"/>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ã</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ab</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2"/>
          <w:sz w:val="22"/>
          <w:szCs w:val="22"/>
          <w:lang w:val="pt-BR"/>
        </w:rPr>
        <w:t>-</w:t>
      </w:r>
      <w:r w:rsidRPr="001A3C4F">
        <w:rPr>
          <w:rFonts w:ascii="Times New Roman" w:eastAsia="Times New Roman" w:hAnsi="Times New Roman" w:cs="Times New Roman"/>
          <w:sz w:val="22"/>
          <w:szCs w:val="22"/>
          <w:lang w:val="pt-BR"/>
        </w:rPr>
        <w:t>se</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de 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car</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de co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ção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 de ag</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 xml:space="preserve">de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4"/>
          <w:sz w:val="22"/>
          <w:szCs w:val="22"/>
          <w:lang w:val="pt-BR"/>
        </w:rPr>
        <w:t>m</w:t>
      </w:r>
      <w:r w:rsidRPr="001A3C4F">
        <w:rPr>
          <w:rFonts w:ascii="Times New Roman" w:eastAsia="Times New Roman" w:hAnsi="Times New Roman" w:cs="Times New Roman"/>
          <w:sz w:val="22"/>
          <w:szCs w:val="22"/>
          <w:lang w:val="pt-BR"/>
        </w:rPr>
        <w:t xml:space="preserve">a </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va à</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ç</w:t>
      </w:r>
      <w:r w:rsidRPr="001A3C4F">
        <w:rPr>
          <w:rFonts w:ascii="Times New Roman" w:eastAsia="Times New Roman" w:hAnsi="Times New Roman" w:cs="Times New Roman"/>
          <w:sz w:val="22"/>
          <w:szCs w:val="22"/>
          <w:lang w:val="pt-BR"/>
        </w:rPr>
        <w:t>ão púb</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ca</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ac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on</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l</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on</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or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 ap</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á</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 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ge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eu</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o</w:t>
      </w:r>
      <w:r w:rsidRPr="001A3C4F">
        <w:rPr>
          <w:rFonts w:ascii="Times New Roman" w:eastAsia="Times New Roman" w:hAnsi="Times New Roman" w:cs="Times New Roman"/>
          <w:sz w:val="22"/>
          <w:szCs w:val="22"/>
          <w:lang w:val="pt-BR"/>
        </w:rPr>
        <w:t>u pa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 s</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z w:val="22"/>
          <w:szCs w:val="22"/>
          <w:lang w:val="pt-BR"/>
        </w:rPr>
        <w:t>u be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1"/>
          <w:sz w:val="22"/>
          <w:szCs w:val="22"/>
          <w:lang w:val="pt-BR"/>
        </w:rPr>
        <w:t>í</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x</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vo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ão;</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 xml:space="preserve">o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 xml:space="preserve">nha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onhe</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de qu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 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e 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e 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 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 xml:space="preserve">é </w:t>
      </w:r>
      <w:r w:rsidR="00DB6F99" w:rsidRPr="001A3C4F">
        <w:rPr>
          <w:rFonts w:ascii="Times New Roman" w:eastAsia="Times New Roman" w:hAnsi="Times New Roman" w:cs="Times New Roman"/>
          <w:sz w:val="22"/>
          <w:szCs w:val="22"/>
          <w:lang w:val="pt-BR"/>
        </w:rPr>
        <w:t>5</w:t>
      </w:r>
      <w:r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1"/>
          <w:sz w:val="22"/>
          <w:szCs w:val="22"/>
          <w:lang w:val="pt-BR"/>
        </w:rPr>
        <w:t>(</w:t>
      </w:r>
      <w:r w:rsidR="004E618C" w:rsidRPr="001A3C4F">
        <w:rPr>
          <w:rFonts w:ascii="Times New Roman" w:eastAsia="Times New Roman" w:hAnsi="Times New Roman" w:cs="Times New Roman"/>
          <w:spacing w:val="1"/>
          <w:sz w:val="22"/>
          <w:szCs w:val="22"/>
          <w:lang w:val="pt-BR"/>
        </w:rPr>
        <w:t>cinco</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3"/>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Út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D</w:t>
      </w:r>
      <w:r w:rsidRPr="001A3C4F">
        <w:rPr>
          <w:rFonts w:ascii="Times New Roman" w:eastAsia="Times New Roman" w:hAnsi="Times New Roman" w:cs="Times New Roman"/>
          <w:sz w:val="22"/>
          <w:szCs w:val="22"/>
          <w:lang w:val="pt-BR"/>
        </w:rPr>
        <w:t>eb</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e pod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 xml:space="preserve">á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 xml:space="preserve">r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odas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dê</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e 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der</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ne</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á</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 xml:space="preserve">e </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1"/>
          <w:sz w:val="22"/>
          <w:szCs w:val="22"/>
          <w:lang w:val="pt-BR"/>
        </w:rPr>
        <w:t xml:space="preserve"> 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li</w:t>
      </w:r>
      <w:r w:rsidRPr="001A3C4F">
        <w:rPr>
          <w:rFonts w:ascii="Times New Roman" w:eastAsia="Times New Roman" w:hAnsi="Times New Roman" w:cs="Times New Roman"/>
          <w:spacing w:val="-2"/>
          <w:sz w:val="22"/>
          <w:szCs w:val="22"/>
          <w:lang w:val="pt-BR"/>
        </w:rPr>
        <w:t>z</w:t>
      </w:r>
      <w:r w:rsidRPr="001A3C4F">
        <w:rPr>
          <w:rFonts w:ascii="Times New Roman" w:eastAsia="Times New Roman" w:hAnsi="Times New Roman" w:cs="Times New Roman"/>
          <w:sz w:val="22"/>
          <w:szCs w:val="22"/>
          <w:lang w:val="pt-BR"/>
        </w:rPr>
        <w:t>ar</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ev</w:t>
      </w:r>
      <w:r w:rsidRPr="001A3C4F">
        <w:rPr>
          <w:rFonts w:ascii="Times New Roman" w:eastAsia="Times New Roman" w:hAnsi="Times New Roman" w:cs="Times New Roman"/>
          <w:spacing w:val="4"/>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ag</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 xml:space="preserve">o </w:t>
      </w:r>
      <w:r w:rsidRPr="001A3C4F">
        <w:rPr>
          <w:rFonts w:ascii="Times New Roman" w:eastAsia="Times New Roman" w:hAnsi="Times New Roman" w:cs="Times New Roman"/>
          <w:spacing w:val="-1"/>
          <w:sz w:val="22"/>
          <w:szCs w:val="22"/>
          <w:lang w:val="pt-BR"/>
        </w:rPr>
        <w:t>D</w:t>
      </w:r>
      <w:r w:rsidRPr="001A3C4F">
        <w:rPr>
          <w:rFonts w:ascii="Times New Roman" w:eastAsia="Times New Roman" w:hAnsi="Times New Roman" w:cs="Times New Roman"/>
          <w:sz w:val="22"/>
          <w:szCs w:val="22"/>
          <w:lang w:val="pt-BR"/>
        </w:rPr>
        <w:t>eben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ex</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 por</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 xml:space="preserve">o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 xml:space="preserve">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an</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ê</w:t>
      </w:r>
      <w:r w:rsidRPr="001A3C4F">
        <w:rPr>
          <w:rFonts w:ascii="Times New Roman" w:eastAsia="Times New Roman" w:hAnsi="Times New Roman" w:cs="Times New Roman"/>
          <w:spacing w:val="3"/>
          <w:sz w:val="22"/>
          <w:szCs w:val="22"/>
          <w:lang w:val="pt-BR"/>
        </w:rPr>
        <w:t>n</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banc</w:t>
      </w:r>
      <w:r w:rsidRPr="001A3C4F">
        <w:rPr>
          <w:rFonts w:ascii="Times New Roman" w:eastAsia="Times New Roman" w:hAnsi="Times New Roman" w:cs="Times New Roman"/>
          <w:spacing w:val="-2"/>
          <w:sz w:val="22"/>
          <w:szCs w:val="22"/>
          <w:lang w:val="pt-BR"/>
        </w:rPr>
        <w:t>á</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 xml:space="preserve">a ou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hequ</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w:t>
      </w:r>
    </w:p>
    <w:bookmarkEnd w:id="3180"/>
    <w:p w14:paraId="30545534" w14:textId="77777777" w:rsidR="00BF0F72" w:rsidRPr="001A3C4F" w:rsidRDefault="00BF0F72" w:rsidP="009B4504">
      <w:pPr>
        <w:tabs>
          <w:tab w:val="left" w:pos="8080"/>
        </w:tabs>
        <w:jc w:val="both"/>
        <w:rPr>
          <w:rFonts w:ascii="Times New Roman" w:hAnsi="Times New Roman" w:cs="Times New Roman"/>
          <w:sz w:val="22"/>
          <w:szCs w:val="22"/>
          <w:lang w:val="pt-BR"/>
        </w:rPr>
      </w:pPr>
    </w:p>
    <w:p w14:paraId="2E55715A" w14:textId="522B1C12" w:rsidR="00BF0F72" w:rsidRPr="001A3C4F" w:rsidRDefault="00BF0F72" w:rsidP="009B4504">
      <w:pPr>
        <w:pStyle w:val="PargrafodaLista"/>
        <w:widowControl w:val="0"/>
        <w:numPr>
          <w:ilvl w:val="0"/>
          <w:numId w:val="21"/>
        </w:numPr>
        <w:tabs>
          <w:tab w:val="left" w:pos="660"/>
          <w:tab w:val="left" w:pos="8080"/>
        </w:tabs>
        <w:autoSpaceDE/>
        <w:autoSpaceDN/>
        <w:adjustRightInd/>
        <w:ind w:left="0" w:firstLine="0"/>
        <w:contextualSpacing/>
        <w:jc w:val="both"/>
        <w:rPr>
          <w:rFonts w:ascii="Times New Roman" w:eastAsia="Times New Roman" w:hAnsi="Times New Roman" w:cs="Times New Roman"/>
          <w:sz w:val="22"/>
          <w:szCs w:val="22"/>
          <w:lang w:val="pt-BR"/>
        </w:rPr>
      </w:pPr>
      <w:bookmarkStart w:id="3181" w:name="_Hlk107581307"/>
      <w:r w:rsidRPr="001A3C4F">
        <w:rPr>
          <w:rFonts w:ascii="Times New Roman" w:eastAsia="Times New Roman" w:hAnsi="Times New Roman" w:cs="Times New Roman"/>
          <w:sz w:val="22"/>
          <w:szCs w:val="22"/>
          <w:lang w:val="pt-BR"/>
        </w:rPr>
        <w:t>no</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f</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1"/>
          <w:sz w:val="22"/>
          <w:szCs w:val="22"/>
          <w:lang w:val="pt-BR"/>
        </w:rPr>
        <w:t>D</w:t>
      </w:r>
      <w:r w:rsidRPr="001A3C4F">
        <w:rPr>
          <w:rFonts w:ascii="Times New Roman" w:eastAsia="Times New Roman" w:hAnsi="Times New Roman" w:cs="Times New Roman"/>
          <w:sz w:val="22"/>
          <w:szCs w:val="22"/>
          <w:lang w:val="pt-BR"/>
        </w:rPr>
        <w:t>eb</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 e o Agente Fiduciário dos CRA</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z w:val="22"/>
          <w:szCs w:val="22"/>
          <w:lang w:val="pt-BR"/>
        </w:rPr>
        <w:t>em</w:t>
      </w:r>
      <w:r w:rsidRPr="001A3C4F">
        <w:rPr>
          <w:rFonts w:ascii="Times New Roman" w:eastAsia="Times New Roman" w:hAnsi="Times New Roman" w:cs="Times New Roman"/>
          <w:spacing w:val="28"/>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é</w:t>
      </w:r>
      <w:r w:rsidRPr="001A3C4F">
        <w:rPr>
          <w:rFonts w:ascii="Times New Roman" w:eastAsia="Times New Roman" w:hAnsi="Times New Roman" w:cs="Times New Roman"/>
          <w:spacing w:val="30"/>
          <w:sz w:val="22"/>
          <w:szCs w:val="22"/>
          <w:lang w:val="pt-BR"/>
        </w:rPr>
        <w:t xml:space="preserve"> </w:t>
      </w:r>
      <w:r w:rsidR="003D05F9" w:rsidRPr="001A3C4F">
        <w:rPr>
          <w:rFonts w:ascii="Times New Roman" w:eastAsia="Times New Roman" w:hAnsi="Times New Roman" w:cs="Times New Roman"/>
          <w:sz w:val="22"/>
          <w:szCs w:val="22"/>
          <w:lang w:val="pt-BR"/>
        </w:rPr>
        <w:t>2</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2"/>
          <w:sz w:val="22"/>
          <w:szCs w:val="22"/>
          <w:lang w:val="pt-BR"/>
        </w:rPr>
        <w:t>(</w:t>
      </w:r>
      <w:r w:rsidR="003D05F9" w:rsidRPr="001A3C4F">
        <w:rPr>
          <w:rFonts w:ascii="Times New Roman" w:eastAsia="Times New Roman" w:hAnsi="Times New Roman" w:cs="Times New Roman"/>
          <w:sz w:val="22"/>
          <w:szCs w:val="22"/>
          <w:lang w:val="pt-BR"/>
        </w:rPr>
        <w:t>dois</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pacing w:val="-3"/>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003D05F9"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7"/>
          <w:sz w:val="22"/>
          <w:szCs w:val="22"/>
          <w:lang w:val="pt-BR"/>
        </w:rPr>
        <w:t xml:space="preserve"> </w:t>
      </w:r>
      <w:r w:rsidR="00DB6F99" w:rsidRPr="001A3C4F">
        <w:rPr>
          <w:rFonts w:ascii="Times New Roman" w:eastAsia="Times New Roman" w:hAnsi="Times New Roman" w:cs="Times New Roman"/>
          <w:spacing w:val="-1"/>
          <w:sz w:val="22"/>
          <w:szCs w:val="22"/>
          <w:lang w:val="pt-BR"/>
        </w:rPr>
        <w:t>Ú</w:t>
      </w:r>
      <w:r w:rsidR="00DB6F99" w:rsidRPr="001A3C4F">
        <w:rPr>
          <w:rFonts w:ascii="Times New Roman" w:eastAsia="Times New Roman" w:hAnsi="Times New Roman" w:cs="Times New Roman"/>
          <w:spacing w:val="1"/>
          <w:sz w:val="22"/>
          <w:szCs w:val="22"/>
          <w:lang w:val="pt-BR"/>
        </w:rPr>
        <w:t>t</w:t>
      </w:r>
      <w:r w:rsidR="003D05F9" w:rsidRPr="001A3C4F">
        <w:rPr>
          <w:rFonts w:ascii="Times New Roman" w:eastAsia="Times New Roman" w:hAnsi="Times New Roman" w:cs="Times New Roman"/>
          <w:spacing w:val="-2"/>
          <w:sz w:val="22"/>
          <w:szCs w:val="22"/>
          <w:lang w:val="pt-BR"/>
        </w:rPr>
        <w:t>eis</w:t>
      </w:r>
      <w:r w:rsidR="00DB6F99"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z w:val="22"/>
          <w:szCs w:val="22"/>
          <w:lang w:val="pt-BR"/>
        </w:rPr>
        <w:t>da</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3"/>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30"/>
          <w:sz w:val="22"/>
          <w:szCs w:val="22"/>
          <w:lang w:val="pt-BR"/>
        </w:rPr>
        <w:t xml:space="preserve"> </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8"/>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ar</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ênc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 xml:space="preserve">a </w:t>
      </w:r>
      <w:r w:rsidR="000131B2" w:rsidRPr="001A3C4F">
        <w:rPr>
          <w:rFonts w:ascii="Times New Roman" w:hAnsi="Times New Roman" w:cs="Times New Roman"/>
          <w:sz w:val="22"/>
          <w:szCs w:val="22"/>
          <w:lang w:val="pt-BR"/>
        </w:rPr>
        <w:t>Devedora</w:t>
      </w:r>
      <w:r w:rsidR="001859E0" w:rsidRPr="001A3C4F">
        <w:rPr>
          <w:rFonts w:ascii="Times New Roman" w:eastAsia="Times New Roman" w:hAnsi="Times New Roman" w:cs="Times New Roman"/>
          <w:spacing w:val="3"/>
          <w:sz w:val="22"/>
          <w:szCs w:val="22"/>
          <w:lang w:val="pt-BR"/>
        </w:rPr>
        <w:t xml:space="preserve">, </w:t>
      </w:r>
      <w:r w:rsidR="00EF6CC6" w:rsidRPr="001A3C4F">
        <w:rPr>
          <w:rFonts w:ascii="Times New Roman" w:eastAsia="Times New Roman" w:hAnsi="Times New Roman" w:cs="Times New Roman"/>
          <w:spacing w:val="3"/>
          <w:sz w:val="22"/>
          <w:szCs w:val="22"/>
          <w:lang w:val="pt-BR"/>
        </w:rPr>
        <w:t>suas Controladas</w:t>
      </w:r>
      <w:r w:rsidR="001859E0" w:rsidRPr="001A3C4F">
        <w:rPr>
          <w:rFonts w:ascii="Times New Roman" w:eastAsia="Times New Roman" w:hAnsi="Times New Roman" w:cs="Times New Roman"/>
          <w:spacing w:val="3"/>
          <w:sz w:val="22"/>
          <w:szCs w:val="22"/>
          <w:lang w:val="pt-BR"/>
        </w:rPr>
        <w:t>,</w:t>
      </w:r>
      <w:r w:rsidR="00EF6CC6"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ou</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er dos seus a</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in</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ad</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2"/>
          <w:sz w:val="22"/>
          <w:szCs w:val="22"/>
          <w:lang w:val="pt-BR"/>
        </w:rPr>
        <w:t>m</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eg</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 xml:space="preserve">ou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á</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 enco</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tr</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w:t>
      </w:r>
      <w:r w:rsidRPr="001A3C4F">
        <w:rPr>
          <w:rFonts w:ascii="Times New Roman" w:eastAsia="Times New Roman" w:hAnsi="Times New Roman" w:cs="Times New Roman"/>
          <w:sz w:val="22"/>
          <w:szCs w:val="22"/>
          <w:lang w:val="pt-BR"/>
        </w:rPr>
        <w:t>se</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env</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ve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ti</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z w:val="22"/>
          <w:szCs w:val="22"/>
          <w:lang w:val="pt-BR"/>
        </w:rPr>
        <w:t>açã</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q</w:t>
      </w:r>
      <w:r w:rsidRPr="001A3C4F">
        <w:rPr>
          <w:rFonts w:ascii="Times New Roman" w:eastAsia="Times New Roman" w:hAnsi="Times New Roman" w:cs="Times New Roman"/>
          <w:sz w:val="22"/>
          <w:szCs w:val="22"/>
          <w:lang w:val="pt-BR"/>
        </w:rPr>
        <w:t>ué</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4"/>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 ação,</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ed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pr</w:t>
      </w:r>
      <w:r w:rsidRPr="001A3C4F">
        <w:rPr>
          <w:rFonts w:ascii="Times New Roman" w:eastAsia="Times New Roman" w:hAnsi="Times New Roman" w:cs="Times New Roman"/>
          <w:sz w:val="22"/>
          <w:szCs w:val="22"/>
          <w:lang w:val="pt-BR"/>
        </w:rPr>
        <w:t>oces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j</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l ou</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vo,</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ndu</w:t>
      </w:r>
      <w:r w:rsidRPr="001A3C4F">
        <w:rPr>
          <w:rFonts w:ascii="Times New Roman" w:eastAsia="Times New Roman" w:hAnsi="Times New Roman" w:cs="Times New Roman"/>
          <w:spacing w:val="-2"/>
          <w:sz w:val="22"/>
          <w:szCs w:val="22"/>
          <w:lang w:val="pt-BR"/>
        </w:rPr>
        <w:t>z</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dos</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or</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da</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3"/>
          <w:sz w:val="22"/>
          <w:szCs w:val="22"/>
          <w:lang w:val="pt-BR"/>
        </w:rPr>
        <w:t>a</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va</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1"/>
          <w:sz w:val="22"/>
          <w:szCs w:val="22"/>
          <w:lang w:val="pt-BR"/>
        </w:rPr>
        <w:t xml:space="preserve"> j</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al</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nal ou</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ang</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 xml:space="preserve">a,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 xml:space="preserve">vos à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á</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 xml:space="preserve">ca de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 relativos à Legislação Anticorrupção, devend</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quan</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o</w:t>
      </w:r>
      <w:r w:rsidRPr="001A3C4F">
        <w:rPr>
          <w:rFonts w:ascii="Times New Roman" w:eastAsia="Times New Roman" w:hAnsi="Times New Roman" w:cs="Times New Roman"/>
          <w:spacing w:val="1"/>
          <w:sz w:val="22"/>
          <w:szCs w:val="22"/>
          <w:lang w:val="pt-BR"/>
        </w:rPr>
        <w:t>li</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ado pe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b</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a ou pelo Agente Fiduciário</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c</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có</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de eve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õ</w:t>
      </w:r>
      <w:r w:rsidRPr="001A3C4F">
        <w:rPr>
          <w:rFonts w:ascii="Times New Roman" w:eastAsia="Times New Roman" w:hAnsi="Times New Roman" w:cs="Times New Roman"/>
          <w:sz w:val="22"/>
          <w:szCs w:val="22"/>
          <w:lang w:val="pt-BR"/>
        </w:rPr>
        <w:t>es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4"/>
          <w:sz w:val="22"/>
          <w:szCs w:val="22"/>
          <w:lang w:val="pt-BR"/>
        </w:rPr>
        <w:t>f</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as e de qu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er</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aco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dos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j</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 xml:space="preserve">s </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u e</w:t>
      </w:r>
      <w:r w:rsidRPr="001A3C4F">
        <w:rPr>
          <w:rFonts w:ascii="Times New Roman" w:eastAsia="Times New Roman" w:hAnsi="Times New Roman" w:cs="Times New Roman"/>
          <w:spacing w:val="-2"/>
          <w:sz w:val="22"/>
          <w:szCs w:val="22"/>
          <w:lang w:val="pt-BR"/>
        </w:rPr>
        <w:t>x</w:t>
      </w:r>
      <w:r w:rsidRPr="001A3C4F">
        <w:rPr>
          <w:rFonts w:ascii="Times New Roman" w:eastAsia="Times New Roman" w:hAnsi="Times New Roman" w:cs="Times New Roman"/>
          <w:spacing w:val="1"/>
          <w:sz w:val="22"/>
          <w:szCs w:val="22"/>
          <w:lang w:val="pt-BR"/>
        </w:rPr>
        <w:t>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j</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4"/>
          <w:sz w:val="22"/>
          <w:szCs w:val="22"/>
          <w:lang w:val="pt-BR"/>
        </w:rPr>
        <w:t>i</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 xml:space="preserve">s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ad</w:t>
      </w:r>
      <w:r w:rsidRPr="001A3C4F">
        <w:rPr>
          <w:rFonts w:ascii="Times New Roman" w:eastAsia="Times New Roman" w:hAnsi="Times New Roman" w:cs="Times New Roman"/>
          <w:sz w:val="22"/>
          <w:szCs w:val="22"/>
          <w:lang w:val="pt-BR"/>
        </w:rPr>
        <w:t xml:space="preserve">os no </w:t>
      </w:r>
      <w:r w:rsidRPr="001A3C4F">
        <w:rPr>
          <w:rFonts w:ascii="Times New Roman" w:eastAsia="Times New Roman" w:hAnsi="Times New Roman" w:cs="Times New Roman"/>
          <w:spacing w:val="-2"/>
          <w:sz w:val="22"/>
          <w:szCs w:val="22"/>
          <w:lang w:val="pt-BR"/>
        </w:rPr>
        <w:t>â</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b</w:t>
      </w:r>
      <w:r w:rsidRPr="001A3C4F">
        <w:rPr>
          <w:rFonts w:ascii="Times New Roman" w:eastAsia="Times New Roman" w:hAnsi="Times New Roman" w:cs="Times New Roman"/>
          <w:spacing w:val="1"/>
          <w:sz w:val="22"/>
          <w:szCs w:val="22"/>
          <w:lang w:val="pt-BR"/>
        </w:rPr>
        <w:t>it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 xml:space="preserve">dos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ad</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 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oced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3"/>
          <w:sz w:val="22"/>
          <w:szCs w:val="22"/>
          <w:lang w:val="pt-BR"/>
        </w:rPr>
        <w:t>m</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00987FB6" w:rsidRPr="001A3C4F">
        <w:rPr>
          <w:rFonts w:ascii="Times New Roman" w:eastAsia="Times New Roman" w:hAnsi="Times New Roman" w:cs="Times New Roman"/>
          <w:sz w:val="22"/>
          <w:szCs w:val="22"/>
          <w:lang w:val="pt-BR"/>
        </w:rPr>
        <w:t>, exceto se tais decisões ou acordos estiverem sujeitas a sigilo imposto por Autoridade Governamental ou obrigação de confidencialidade</w:t>
      </w:r>
      <w:r w:rsidRPr="001A3C4F">
        <w:rPr>
          <w:rFonts w:ascii="Times New Roman" w:eastAsia="Times New Roman" w:hAnsi="Times New Roman" w:cs="Times New Roman"/>
          <w:sz w:val="22"/>
          <w:szCs w:val="22"/>
          <w:lang w:val="pt-BR"/>
        </w:rPr>
        <w:t>;</w:t>
      </w:r>
    </w:p>
    <w:bookmarkEnd w:id="3181"/>
    <w:p w14:paraId="1EEA4BC9" w14:textId="77777777" w:rsidR="00BF0F72" w:rsidRPr="001A3C4F" w:rsidRDefault="00BF0F72" w:rsidP="009B4504">
      <w:pPr>
        <w:tabs>
          <w:tab w:val="left" w:pos="8080"/>
        </w:tabs>
        <w:jc w:val="both"/>
        <w:rPr>
          <w:rFonts w:ascii="Times New Roman" w:hAnsi="Times New Roman" w:cs="Times New Roman"/>
          <w:sz w:val="22"/>
          <w:szCs w:val="22"/>
          <w:lang w:val="pt-BR"/>
        </w:rPr>
      </w:pPr>
    </w:p>
    <w:p w14:paraId="1D6A1971" w14:textId="3E38DA6D" w:rsidR="00BF0F72" w:rsidRPr="001A3C4F" w:rsidRDefault="00BF0F72" w:rsidP="009B4504">
      <w:pPr>
        <w:pStyle w:val="PargrafodaLista"/>
        <w:widowControl w:val="0"/>
        <w:numPr>
          <w:ilvl w:val="0"/>
          <w:numId w:val="21"/>
        </w:numPr>
        <w:tabs>
          <w:tab w:val="left" w:pos="660"/>
          <w:tab w:val="left" w:pos="8080"/>
        </w:tabs>
        <w:autoSpaceDE/>
        <w:autoSpaceDN/>
        <w:adjustRightInd/>
        <w:ind w:left="0" w:firstLine="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não</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 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z</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so</w:t>
      </w:r>
      <w:r w:rsidRPr="001A3C4F">
        <w:rPr>
          <w:rFonts w:ascii="Times New Roman" w:eastAsia="Times New Roman" w:hAnsi="Times New Roman" w:cs="Times New Roman"/>
          <w:spacing w:val="1"/>
          <w:sz w:val="22"/>
          <w:szCs w:val="22"/>
          <w:lang w:val="pt-BR"/>
        </w:rPr>
        <w:t>li</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ar</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ac</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r van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g</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pec</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á</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3"/>
          <w:sz w:val="22"/>
          <w:szCs w:val="22"/>
          <w:lang w:val="pt-BR"/>
        </w:rPr>
        <w:t>z</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ada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ue</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 xml:space="preserve">m a </w:t>
      </w:r>
      <w:r w:rsidRPr="001A3C4F">
        <w:rPr>
          <w:rFonts w:ascii="Times New Roman" w:eastAsia="Times New Roman" w:hAnsi="Times New Roman" w:cs="Times New Roman"/>
          <w:spacing w:val="1"/>
          <w:sz w:val="22"/>
          <w:szCs w:val="22"/>
          <w:lang w:val="pt-BR"/>
        </w:rPr>
        <w:t>fi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dade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3"/>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Es</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Em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ão,</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ão 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ti</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v</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ç</w:t>
      </w:r>
      <w:r w:rsidRPr="001A3C4F">
        <w:rPr>
          <w:rFonts w:ascii="Times New Roman" w:eastAsia="Times New Roman" w:hAnsi="Times New Roman" w:cs="Times New Roman"/>
          <w:sz w:val="22"/>
          <w:szCs w:val="22"/>
          <w:lang w:val="pt-BR"/>
        </w:rPr>
        <w:t>ões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ou</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 con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o 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con</w:t>
      </w:r>
      <w:r w:rsidRPr="001A3C4F">
        <w:rPr>
          <w:rFonts w:ascii="Times New Roman" w:eastAsia="Times New Roman" w:hAnsi="Times New Roman" w:cs="Times New Roman"/>
          <w:spacing w:val="-2"/>
          <w:sz w:val="22"/>
          <w:szCs w:val="22"/>
          <w:lang w:val="pt-BR"/>
        </w:rPr>
        <w:t>ô</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 xml:space="preserve">ou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á</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 o 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 xml:space="preserve">a </w:t>
      </w:r>
      <w:r w:rsidRPr="001A3C4F">
        <w:rPr>
          <w:rFonts w:ascii="Times New Roman" w:eastAsia="Times New Roman" w:hAnsi="Times New Roman" w:cs="Times New Roman"/>
          <w:spacing w:val="4"/>
          <w:sz w:val="22"/>
          <w:szCs w:val="22"/>
          <w:lang w:val="pt-BR"/>
        </w:rPr>
        <w:t>f</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nan</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 xml:space="preserve">o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ado de ca</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it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 xml:space="preserve">s </w:t>
      </w:r>
      <w:r w:rsidRPr="001A3C4F">
        <w:rPr>
          <w:rFonts w:ascii="Times New Roman" w:eastAsia="Times New Roman" w:hAnsi="Times New Roman" w:cs="Times New Roman"/>
          <w:spacing w:val="3"/>
          <w:sz w:val="22"/>
          <w:szCs w:val="22"/>
          <w:lang w:val="pt-BR"/>
        </w:rPr>
        <w:t>o</w:t>
      </w:r>
      <w:r w:rsidRPr="001A3C4F">
        <w:rPr>
          <w:rFonts w:ascii="Times New Roman" w:eastAsia="Times New Roman" w:hAnsi="Times New Roman" w:cs="Times New Roman"/>
          <w:sz w:val="22"/>
          <w:szCs w:val="22"/>
          <w:lang w:val="pt-BR"/>
        </w:rPr>
        <w:t>u a ad</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ç</w:t>
      </w:r>
      <w:r w:rsidRPr="001A3C4F">
        <w:rPr>
          <w:rFonts w:ascii="Times New Roman" w:eastAsia="Times New Roman" w:hAnsi="Times New Roman" w:cs="Times New Roman"/>
          <w:sz w:val="22"/>
          <w:szCs w:val="22"/>
          <w:lang w:val="pt-BR"/>
        </w:rPr>
        <w:t>ão</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ú</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ca, na</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on</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l</w:t>
      </w:r>
      <w:r w:rsidRPr="001A3C4F">
        <w:rPr>
          <w:rFonts w:ascii="Times New Roman" w:eastAsia="Times New Roman" w:hAnsi="Times New Roman" w:cs="Times New Roman"/>
          <w:spacing w:val="6"/>
          <w:sz w:val="22"/>
          <w:szCs w:val="22"/>
          <w:lang w:val="pt-BR"/>
        </w:rPr>
        <w:t xml:space="preserve"> </w:t>
      </w:r>
      <w:r w:rsidRPr="001A3C4F">
        <w:rPr>
          <w:rFonts w:ascii="Times New Roman" w:eastAsia="Times New Roman" w:hAnsi="Times New Roman" w:cs="Times New Roman"/>
          <w:sz w:val="22"/>
          <w:szCs w:val="22"/>
          <w:lang w:val="pt-BR"/>
        </w:rPr>
        <w:t>ou 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ng</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ir</w:t>
      </w:r>
      <w:r w:rsidRPr="001A3C4F">
        <w:rPr>
          <w:rFonts w:ascii="Times New Roman" w:eastAsia="Times New Roman" w:hAnsi="Times New Roman" w:cs="Times New Roman"/>
          <w:sz w:val="22"/>
          <w:szCs w:val="22"/>
          <w:lang w:val="pt-BR"/>
        </w:rPr>
        <w:t xml:space="preserve">a, de </w:t>
      </w:r>
      <w:r w:rsidR="00C408BE" w:rsidRPr="001A3C4F">
        <w:rPr>
          <w:rFonts w:ascii="Times New Roman" w:eastAsia="Times New Roman" w:hAnsi="Times New Roman" w:cs="Times New Roman"/>
          <w:spacing w:val="-2"/>
          <w:sz w:val="22"/>
          <w:szCs w:val="22"/>
          <w:lang w:val="pt-BR"/>
        </w:rPr>
        <w:t>"</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ava</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m</w:t>
      </w:r>
      <w:r w:rsidR="00C408BE"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ou oc</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ação b</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ns,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5"/>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e va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51"/>
          <w:sz w:val="22"/>
          <w:szCs w:val="22"/>
          <w:lang w:val="pt-BR"/>
        </w:rPr>
        <w:t xml:space="preserve"> </w:t>
      </w:r>
      <w:r w:rsidRPr="001A3C4F">
        <w:rPr>
          <w:rFonts w:ascii="Times New Roman" w:eastAsia="Times New Roman" w:hAnsi="Times New Roman" w:cs="Times New Roman"/>
          <w:sz w:val="22"/>
          <w:szCs w:val="22"/>
          <w:lang w:val="pt-BR"/>
        </w:rPr>
        <w:t xml:space="preserve">ou </w:t>
      </w:r>
      <w:r w:rsidRPr="001A3C4F">
        <w:rPr>
          <w:rFonts w:ascii="Times New Roman" w:eastAsia="Times New Roman" w:hAnsi="Times New Roman" w:cs="Times New Roman"/>
          <w:spacing w:val="-2"/>
          <w:sz w:val="22"/>
          <w:szCs w:val="22"/>
          <w:lang w:val="pt-BR"/>
        </w:rPr>
        <w:t>f</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nanc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 xml:space="preserve">o ao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51"/>
          <w:sz w:val="22"/>
          <w:szCs w:val="22"/>
          <w:lang w:val="pt-BR"/>
        </w:rPr>
        <w:t xml:space="preserve">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49"/>
          <w:sz w:val="22"/>
          <w:szCs w:val="22"/>
          <w:lang w:val="pt-BR"/>
        </w:rPr>
        <w:t xml:space="preserve"> </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ç</w:t>
      </w:r>
      <w:r w:rsidRPr="001A3C4F">
        <w:rPr>
          <w:rFonts w:ascii="Times New Roman" w:eastAsia="Times New Roman" w:hAnsi="Times New Roman" w:cs="Times New Roman"/>
          <w:sz w:val="22"/>
          <w:szCs w:val="22"/>
          <w:lang w:val="pt-BR"/>
        </w:rPr>
        <w:t>ão</w:t>
      </w:r>
      <w:r w:rsidRPr="001A3C4F">
        <w:rPr>
          <w:rFonts w:ascii="Times New Roman" w:eastAsia="Times New Roman" w:hAnsi="Times New Roman" w:cs="Times New Roman"/>
          <w:spacing w:val="49"/>
          <w:sz w:val="22"/>
          <w:szCs w:val="22"/>
          <w:lang w:val="pt-BR"/>
        </w:rPr>
        <w:t xml:space="preserve"> </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on</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 xml:space="preserve">l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z w:val="22"/>
          <w:szCs w:val="22"/>
          <w:lang w:val="pt-BR"/>
        </w:rPr>
        <w:t>ou 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an</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li</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áv</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ar</w:t>
      </w:r>
      <w:r w:rsidRPr="001A3C4F">
        <w:rPr>
          <w:rFonts w:ascii="Times New Roman" w:eastAsia="Times New Roman" w:hAnsi="Times New Roman" w:cs="Times New Roman"/>
          <w:spacing w:val="28"/>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30"/>
          <w:sz w:val="22"/>
          <w:szCs w:val="22"/>
          <w:lang w:val="pt-BR"/>
        </w:rPr>
        <w:t xml:space="preserve">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id</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eu</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ance</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pe</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4"/>
          <w:sz w:val="22"/>
          <w:szCs w:val="22"/>
          <w:lang w:val="pt-BR"/>
        </w:rPr>
        <w:t>i</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ad</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 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eg</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 xml:space="preserve">dos,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an</w:t>
      </w:r>
      <w:r w:rsidRPr="001A3C4F">
        <w:rPr>
          <w:rFonts w:ascii="Times New Roman" w:eastAsia="Times New Roman" w:hAnsi="Times New Roman" w:cs="Times New Roman"/>
          <w:spacing w:val="-1"/>
          <w:sz w:val="22"/>
          <w:szCs w:val="22"/>
          <w:lang w:val="pt-BR"/>
        </w:rPr>
        <w:t>d</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á</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 co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 xml:space="preserve">o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ece</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 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tr</w:t>
      </w:r>
      <w:r w:rsidRPr="001A3C4F">
        <w:rPr>
          <w:rFonts w:ascii="Times New Roman" w:eastAsia="Times New Roman" w:hAnsi="Times New Roman" w:cs="Times New Roman"/>
          <w:spacing w:val="3"/>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u sub</w:t>
      </w:r>
      <w:r w:rsidRPr="001A3C4F">
        <w:rPr>
          <w:rFonts w:ascii="Times New Roman" w:eastAsia="Times New Roman" w:hAnsi="Times New Roman" w:cs="Times New Roman"/>
          <w:spacing w:val="1"/>
          <w:sz w:val="22"/>
          <w:szCs w:val="22"/>
          <w:lang w:val="pt-BR"/>
        </w:rPr>
        <w:t>c</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 xml:space="preserve">dos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 xml:space="preserve">e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z w:val="22"/>
          <w:szCs w:val="22"/>
          <w:lang w:val="pt-BR"/>
        </w:rPr>
        <w:t>az</w:t>
      </w:r>
      <w:r w:rsidRPr="001A3C4F">
        <w:rPr>
          <w:rFonts w:ascii="Times New Roman" w:eastAsia="Times New Roman" w:hAnsi="Times New Roman" w:cs="Times New Roman"/>
          <w:spacing w:val="2"/>
          <w:sz w:val="22"/>
          <w:szCs w:val="22"/>
          <w:lang w:val="pt-BR"/>
        </w:rPr>
        <w:t>ê</w:t>
      </w:r>
      <w:r w:rsidRPr="001A3C4F">
        <w:rPr>
          <w:rFonts w:ascii="Times New Roman" w:eastAsia="Times New Roman" w:hAnsi="Times New Roman" w:cs="Times New Roman"/>
          <w:spacing w:val="-2"/>
          <w:sz w:val="22"/>
          <w:szCs w:val="22"/>
          <w:lang w:val="pt-BR"/>
        </w:rPr>
        <w:t>-</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w:t>
      </w:r>
    </w:p>
    <w:p w14:paraId="0A5EB91B" w14:textId="77777777" w:rsidR="00BF0F72" w:rsidRPr="001A3C4F" w:rsidRDefault="00BF0F72" w:rsidP="009B4504">
      <w:pPr>
        <w:tabs>
          <w:tab w:val="left" w:pos="8080"/>
        </w:tabs>
        <w:jc w:val="both"/>
        <w:rPr>
          <w:rFonts w:ascii="Times New Roman" w:hAnsi="Times New Roman" w:cs="Times New Roman"/>
          <w:sz w:val="22"/>
          <w:szCs w:val="22"/>
          <w:lang w:val="pt-BR"/>
        </w:rPr>
      </w:pPr>
      <w:bookmarkStart w:id="3182" w:name="_Hlk107581346"/>
    </w:p>
    <w:p w14:paraId="062B693E" w14:textId="1149AAD3" w:rsidR="00D14F9A" w:rsidRPr="001A3C4F" w:rsidRDefault="00BF0F72" w:rsidP="009B4504">
      <w:pPr>
        <w:pStyle w:val="PargrafodaLista"/>
        <w:numPr>
          <w:ilvl w:val="0"/>
          <w:numId w:val="21"/>
        </w:numPr>
        <w:ind w:left="0" w:firstLine="0"/>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cu</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 xml:space="preserve">r e </w:t>
      </w:r>
      <w:r w:rsidRPr="001A3C4F">
        <w:rPr>
          <w:rFonts w:ascii="Times New Roman" w:eastAsia="Times New Roman" w:hAnsi="Times New Roman" w:cs="Times New Roman"/>
          <w:spacing w:val="2"/>
          <w:sz w:val="22"/>
          <w:szCs w:val="22"/>
          <w:lang w:val="pt-BR"/>
        </w:rPr>
        <w:t>f</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z</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r c</w:t>
      </w:r>
      <w:r w:rsidRPr="001A3C4F">
        <w:rPr>
          <w:rFonts w:ascii="Times New Roman" w:eastAsia="Times New Roman" w:hAnsi="Times New Roman" w:cs="Times New Roman"/>
          <w:spacing w:val="1"/>
          <w:sz w:val="22"/>
          <w:szCs w:val="22"/>
          <w:lang w:val="pt-BR"/>
        </w:rPr>
        <w:t>o</w:t>
      </w:r>
      <w:r w:rsidRPr="001A3C4F">
        <w:rPr>
          <w:rFonts w:ascii="Times New Roman" w:eastAsia="Times New Roman" w:hAnsi="Times New Roman" w:cs="Times New Roman"/>
          <w:sz w:val="22"/>
          <w:szCs w:val="22"/>
          <w:lang w:val="pt-BR"/>
        </w:rPr>
        <w:t xml:space="preserve">m </w:t>
      </w:r>
      <w:r w:rsidRPr="001A3C4F">
        <w:rPr>
          <w:rFonts w:ascii="Times New Roman" w:eastAsia="Times New Roman" w:hAnsi="Times New Roman" w:cs="Times New Roman"/>
          <w:spacing w:val="-2"/>
          <w:sz w:val="22"/>
          <w:szCs w:val="22"/>
          <w:lang w:val="pt-BR"/>
        </w:rPr>
        <w:t>q</w:t>
      </w:r>
      <w:r w:rsidRPr="001A3C4F">
        <w:rPr>
          <w:rFonts w:ascii="Times New Roman" w:eastAsia="Times New Roman" w:hAnsi="Times New Roman" w:cs="Times New Roman"/>
          <w:sz w:val="22"/>
          <w:szCs w:val="22"/>
          <w:lang w:val="pt-BR"/>
        </w:rPr>
        <w:t xml:space="preserve">ue </w:t>
      </w:r>
      <w:r w:rsidR="00BF4626" w:rsidRPr="001A3C4F">
        <w:rPr>
          <w:rFonts w:ascii="Times New Roman" w:eastAsia="Times New Roman" w:hAnsi="Times New Roman" w:cs="Times New Roman"/>
          <w:sz w:val="22"/>
          <w:szCs w:val="22"/>
          <w:lang w:val="pt-BR"/>
        </w:rPr>
        <w:t xml:space="preserve">suas </w:t>
      </w:r>
      <w:r w:rsidR="007A5D69" w:rsidRPr="001A3C4F">
        <w:rPr>
          <w:rFonts w:ascii="Times New Roman" w:eastAsia="Times New Roman" w:hAnsi="Times New Roman" w:cs="Times New Roman"/>
          <w:sz w:val="22"/>
          <w:szCs w:val="22"/>
          <w:lang w:val="pt-BR"/>
        </w:rPr>
        <w:t>Controlada</w:t>
      </w:r>
      <w:r w:rsidR="00BF4626" w:rsidRPr="001A3C4F">
        <w:rPr>
          <w:rFonts w:ascii="Times New Roman" w:eastAsia="Times New Roman" w:hAnsi="Times New Roman" w:cs="Times New Roman"/>
          <w:sz w:val="22"/>
          <w:szCs w:val="22"/>
          <w:lang w:val="pt-BR"/>
        </w:rPr>
        <w:t>s</w:t>
      </w:r>
      <w:r w:rsidR="00303103" w:rsidRPr="001A3C4F">
        <w:rPr>
          <w:rFonts w:ascii="Times New Roman" w:eastAsia="Times New Roman" w:hAnsi="Times New Roman" w:cs="Times New Roman"/>
          <w:sz w:val="22"/>
          <w:szCs w:val="22"/>
          <w:lang w:val="pt-BR"/>
        </w:rPr>
        <w:t xml:space="preserve"> </w:t>
      </w:r>
      <w:r w:rsidR="00BF4626" w:rsidRPr="001A3C4F">
        <w:rPr>
          <w:rFonts w:ascii="Times New Roman" w:eastAsia="Times New Roman" w:hAnsi="Times New Roman" w:cs="Times New Roman"/>
          <w:sz w:val="22"/>
          <w:szCs w:val="22"/>
          <w:lang w:val="pt-BR"/>
        </w:rPr>
        <w:t xml:space="preserve">e </w:t>
      </w:r>
      <w:r w:rsidRPr="001A3C4F">
        <w:rPr>
          <w:rFonts w:ascii="Times New Roman" w:eastAsia="Times New Roman" w:hAnsi="Times New Roman" w:cs="Times New Roman"/>
          <w:sz w:val="22"/>
          <w:szCs w:val="22"/>
          <w:lang w:val="pt-BR"/>
        </w:rPr>
        <w:t>as 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 pa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3"/>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 a 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 sub</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 a</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 xml:space="preserve">m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 co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 xml:space="preserve">o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funcionários,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4"/>
          <w:sz w:val="22"/>
          <w:szCs w:val="22"/>
          <w:lang w:val="pt-BR"/>
        </w:rPr>
        <w:t>o</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ado</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 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ad</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ços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se</w:t>
      </w:r>
      <w:r w:rsidRPr="001A3C4F">
        <w:rPr>
          <w:rFonts w:ascii="Times New Roman" w:eastAsia="Times New Roman" w:hAnsi="Times New Roman" w:cs="Times New Roman"/>
          <w:sz w:val="22"/>
          <w:szCs w:val="22"/>
          <w:lang w:val="pt-BR"/>
        </w:rPr>
        <w:t xml:space="preserve">u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ando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em</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eu</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 sob</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4"/>
          <w:sz w:val="22"/>
          <w:szCs w:val="22"/>
          <w:lang w:val="pt-BR"/>
        </w:rPr>
        <w:t>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zo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gên</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D</w:t>
      </w:r>
      <w:r w:rsidRPr="001A3C4F">
        <w:rPr>
          <w:rFonts w:ascii="Times New Roman" w:eastAsia="Times New Roman" w:hAnsi="Times New Roman" w:cs="Times New Roman"/>
          <w:sz w:val="22"/>
          <w:szCs w:val="22"/>
          <w:lang w:val="pt-BR"/>
        </w:rPr>
        <w:t>ebên</w:t>
      </w:r>
      <w:r w:rsidRPr="001A3C4F">
        <w:rPr>
          <w:rFonts w:ascii="Times New Roman" w:eastAsia="Times New Roman" w:hAnsi="Times New Roman" w:cs="Times New Roman"/>
          <w:spacing w:val="4"/>
          <w:sz w:val="22"/>
          <w:szCs w:val="22"/>
          <w:lang w:val="pt-BR"/>
        </w:rPr>
        <w:t>t</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 cu</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go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is</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na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ç</w:t>
      </w:r>
      <w:r w:rsidRPr="001A3C4F">
        <w:rPr>
          <w:rFonts w:ascii="Times New Roman" w:eastAsia="Times New Roman" w:hAnsi="Times New Roman" w:cs="Times New Roman"/>
          <w:sz w:val="22"/>
          <w:szCs w:val="22"/>
          <w:lang w:val="pt-BR"/>
        </w:rPr>
        <w:t>ão Socioambiental,</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ad</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ndo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odas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das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ç</w:t>
      </w:r>
      <w:r w:rsidRPr="001A3C4F">
        <w:rPr>
          <w:rFonts w:ascii="Times New Roman" w:eastAsia="Times New Roman" w:hAnsi="Times New Roman" w:cs="Times New Roman"/>
          <w:sz w:val="22"/>
          <w:szCs w:val="22"/>
          <w:lang w:val="pt-BR"/>
        </w:rPr>
        <w:t>ões 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ev</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vas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 xml:space="preserve">u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ep</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ó</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15"/>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z w:val="22"/>
          <w:szCs w:val="22"/>
          <w:lang w:val="pt-BR"/>
        </w:rPr>
        <w:t>adas</w:t>
      </w:r>
      <w:r w:rsidRPr="001A3C4F">
        <w:rPr>
          <w:rFonts w:ascii="Times New Roman" w:eastAsia="Times New Roman" w:hAnsi="Times New Roman" w:cs="Times New Roman"/>
          <w:spacing w:val="15"/>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2"/>
          <w:sz w:val="22"/>
          <w:szCs w:val="22"/>
          <w:lang w:val="pt-BR"/>
        </w:rPr>
        <w:t xml:space="preserve">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ar</w:t>
      </w:r>
      <w:r w:rsidRPr="001A3C4F">
        <w:rPr>
          <w:rFonts w:ascii="Times New Roman" w:eastAsia="Times New Roman" w:hAnsi="Times New Roman" w:cs="Times New Roman"/>
          <w:spacing w:val="15"/>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5"/>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15"/>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8"/>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anos</w:t>
      </w:r>
      <w:r w:rsidRPr="001A3C4F">
        <w:rPr>
          <w:rFonts w:ascii="Times New Roman" w:eastAsia="Times New Roman" w:hAnsi="Times New Roman" w:cs="Times New Roman"/>
          <w:spacing w:val="15"/>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5"/>
          <w:sz w:val="22"/>
          <w:szCs w:val="22"/>
          <w:lang w:val="pt-BR"/>
        </w:rPr>
        <w:t xml:space="preserve"> </w:t>
      </w:r>
      <w:r w:rsidRPr="001A3C4F">
        <w:rPr>
          <w:rFonts w:ascii="Times New Roman" w:eastAsia="Times New Roman" w:hAnsi="Times New Roman" w:cs="Times New Roman"/>
          <w:sz w:val="22"/>
          <w:szCs w:val="22"/>
          <w:lang w:val="pt-BR"/>
        </w:rPr>
        <w:t>ap</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ado</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14"/>
          <w:sz w:val="22"/>
          <w:szCs w:val="22"/>
          <w:lang w:val="pt-BR"/>
        </w:rPr>
        <w:t xml:space="preserve"> </w:t>
      </w:r>
      <w:r w:rsidRPr="001A3C4F">
        <w:rPr>
          <w:rFonts w:ascii="Times New Roman" w:eastAsia="Times New Roman" w:hAnsi="Times New Roman" w:cs="Times New Roman"/>
          <w:sz w:val="22"/>
          <w:szCs w:val="22"/>
          <w:lang w:val="pt-BR"/>
        </w:rPr>
        <w:t>deco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5"/>
          <w:sz w:val="22"/>
          <w:szCs w:val="22"/>
          <w:lang w:val="pt-BR"/>
        </w:rPr>
        <w:t xml:space="preserve"> </w:t>
      </w:r>
      <w:r w:rsidRPr="001A3C4F">
        <w:rPr>
          <w:rFonts w:ascii="Times New Roman" w:eastAsia="Times New Roman" w:hAnsi="Times New Roman" w:cs="Times New Roman"/>
          <w:sz w:val="22"/>
          <w:szCs w:val="22"/>
          <w:lang w:val="pt-BR"/>
        </w:rPr>
        <w:t>da 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ade</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em</w:t>
      </w:r>
      <w:r w:rsidRPr="001A3C4F">
        <w:rPr>
          <w:rFonts w:ascii="Times New Roman" w:eastAsia="Times New Roman" w:hAnsi="Times New Roman" w:cs="Times New Roman"/>
          <w:spacing w:val="28"/>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z w:val="22"/>
          <w:szCs w:val="22"/>
          <w:lang w:val="pt-BR"/>
        </w:rPr>
        <w:t>ob</w:t>
      </w:r>
      <w:r w:rsidRPr="001A3C4F">
        <w:rPr>
          <w:rFonts w:ascii="Times New Roman" w:eastAsia="Times New Roman" w:hAnsi="Times New Roman" w:cs="Times New Roman"/>
          <w:spacing w:val="1"/>
          <w:sz w:val="22"/>
          <w:szCs w:val="22"/>
          <w:lang w:val="pt-BR"/>
        </w:rPr>
        <w:t>j</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oc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30"/>
          <w:sz w:val="22"/>
          <w:szCs w:val="22"/>
          <w:lang w:val="pt-BR"/>
        </w:rPr>
        <w:t xml:space="preserve">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6"/>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ed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7"/>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g</w:t>
      </w:r>
      <w:r w:rsidRPr="001A3C4F">
        <w:rPr>
          <w:rFonts w:ascii="Times New Roman" w:eastAsia="Times New Roman" w:hAnsi="Times New Roman" w:cs="Times New Roman"/>
          <w:spacing w:val="-2"/>
          <w:sz w:val="22"/>
          <w:szCs w:val="22"/>
          <w:lang w:val="pt-BR"/>
        </w:rPr>
        <w:t>ê</w:t>
      </w:r>
      <w:r w:rsidRPr="001A3C4F">
        <w:rPr>
          <w:rFonts w:ascii="Times New Roman" w:eastAsia="Times New Roman" w:hAnsi="Times New Roman" w:cs="Times New Roman"/>
          <w:sz w:val="22"/>
          <w:szCs w:val="22"/>
          <w:lang w:val="pt-BR"/>
        </w:rPr>
        <w:t>nc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5"/>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9"/>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x</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 pa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uas</w:t>
      </w:r>
      <w:r w:rsidRPr="001A3C4F">
        <w:rPr>
          <w:rFonts w:ascii="Times New Roman" w:eastAsia="Times New Roman" w:hAnsi="Times New Roman" w:cs="Times New Roman"/>
          <w:spacing w:val="25"/>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ades</w:t>
      </w:r>
      <w:r w:rsidRPr="001A3C4F">
        <w:rPr>
          <w:rFonts w:ascii="Times New Roman" w:eastAsia="Times New Roman" w:hAnsi="Times New Roman" w:cs="Times New Roman"/>
          <w:spacing w:val="22"/>
          <w:sz w:val="22"/>
          <w:szCs w:val="22"/>
          <w:lang w:val="pt-BR"/>
        </w:rPr>
        <w:t xml:space="preserve"> </w:t>
      </w:r>
      <w:r w:rsidRPr="001A3C4F">
        <w:rPr>
          <w:rFonts w:ascii="Times New Roman" w:eastAsia="Times New Roman" w:hAnsi="Times New Roman" w:cs="Times New Roman"/>
          <w:sz w:val="22"/>
          <w:szCs w:val="22"/>
          <w:lang w:val="pt-BR"/>
        </w:rPr>
        <w:t>econ</w:t>
      </w:r>
      <w:r w:rsidRPr="001A3C4F">
        <w:rPr>
          <w:rFonts w:ascii="Times New Roman" w:eastAsia="Times New Roman" w:hAnsi="Times New Roman" w:cs="Times New Roman"/>
          <w:spacing w:val="-2"/>
          <w:sz w:val="22"/>
          <w:szCs w:val="22"/>
          <w:lang w:val="pt-BR"/>
        </w:rPr>
        <w:t>ô</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cas,</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z w:val="22"/>
          <w:szCs w:val="22"/>
          <w:lang w:val="pt-BR"/>
        </w:rPr>
        <w:t>ando</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2"/>
          <w:sz w:val="22"/>
          <w:szCs w:val="22"/>
          <w:lang w:val="pt-BR"/>
        </w:rPr>
        <w:t xml:space="preserve">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2"/>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b</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endo</w:t>
      </w:r>
      <w:r w:rsidRPr="001A3C4F">
        <w:rPr>
          <w:rFonts w:ascii="Times New Roman" w:eastAsia="Times New Roman" w:hAnsi="Times New Roman" w:cs="Times New Roman"/>
          <w:spacing w:val="24"/>
          <w:sz w:val="22"/>
          <w:szCs w:val="22"/>
          <w:lang w:val="pt-BR"/>
        </w:rPr>
        <w:t xml:space="preserve"> </w:t>
      </w:r>
      <w:r w:rsidRPr="001A3C4F">
        <w:rPr>
          <w:rFonts w:ascii="Times New Roman" w:eastAsia="Times New Roman" w:hAnsi="Times New Roman" w:cs="Times New Roman"/>
          <w:spacing w:val="-2"/>
          <w:sz w:val="22"/>
          <w:szCs w:val="22"/>
          <w:lang w:val="pt-BR"/>
        </w:rPr>
        <w:t>à</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2"/>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7"/>
          <w:sz w:val="22"/>
          <w:szCs w:val="22"/>
          <w:lang w:val="pt-BR"/>
        </w:rPr>
        <w:t>e</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çõ</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 dos</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2"/>
          <w:sz w:val="22"/>
          <w:szCs w:val="22"/>
          <w:lang w:val="pt-BR"/>
        </w:rPr>
        <w:t>ó</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gã</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5"/>
          <w:sz w:val="22"/>
          <w:szCs w:val="22"/>
          <w:lang w:val="pt-BR"/>
        </w:rPr>
        <w:t xml:space="preserve"> </w:t>
      </w:r>
      <w:r w:rsidRPr="001A3C4F">
        <w:rPr>
          <w:rFonts w:ascii="Times New Roman" w:eastAsia="Times New Roman" w:hAnsi="Times New Roman" w:cs="Times New Roman"/>
          <w:spacing w:val="-2"/>
          <w:sz w:val="22"/>
          <w:szCs w:val="22"/>
          <w:lang w:val="pt-BR"/>
        </w:rPr>
        <w:t>f</w:t>
      </w:r>
      <w:r w:rsidRPr="001A3C4F">
        <w:rPr>
          <w:rFonts w:ascii="Times New Roman" w:eastAsia="Times New Roman" w:hAnsi="Times New Roman" w:cs="Times New Roman"/>
          <w:sz w:val="22"/>
          <w:szCs w:val="22"/>
          <w:lang w:val="pt-BR"/>
        </w:rPr>
        <w:t>ed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dua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2"/>
          <w:sz w:val="22"/>
          <w:szCs w:val="22"/>
          <w:lang w:val="pt-BR"/>
        </w:rPr>
        <w:t>i</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que sub</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4"/>
          <w:sz w:val="22"/>
          <w:szCs w:val="22"/>
          <w:lang w:val="pt-BR"/>
        </w:rPr>
        <w:t xml:space="preserve"> </w:t>
      </w:r>
      <w:r w:rsidRPr="001A3C4F">
        <w:rPr>
          <w:rFonts w:ascii="Times New Roman" w:eastAsia="Times New Roman" w:hAnsi="Times New Roman" w:cs="Times New Roman"/>
          <w:spacing w:val="-1"/>
          <w:sz w:val="22"/>
          <w:szCs w:val="22"/>
          <w:lang w:val="pt-BR"/>
        </w:rPr>
        <w:t>v</w:t>
      </w:r>
      <w:r w:rsidRPr="001A3C4F">
        <w:rPr>
          <w:rFonts w:ascii="Times New Roman" w:eastAsia="Times New Roman" w:hAnsi="Times New Roman" w:cs="Times New Roman"/>
          <w:sz w:val="22"/>
          <w:szCs w:val="22"/>
          <w:lang w:val="pt-BR"/>
        </w:rPr>
        <w:t>enh</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ar</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 xml:space="preserve">ou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eg</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ar</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Le</w:t>
      </w:r>
      <w:r w:rsidRPr="001A3C4F">
        <w:rPr>
          <w:rFonts w:ascii="Times New Roman" w:eastAsia="Times New Roman" w:hAnsi="Times New Roman" w:cs="Times New Roman"/>
          <w:spacing w:val="-3"/>
          <w:sz w:val="22"/>
          <w:szCs w:val="22"/>
          <w:lang w:val="pt-BR"/>
        </w:rPr>
        <w:t>g</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aç</w:t>
      </w:r>
      <w:r w:rsidRPr="001A3C4F">
        <w:rPr>
          <w:rFonts w:ascii="Times New Roman" w:eastAsia="Times New Roman" w:hAnsi="Times New Roman" w:cs="Times New Roman"/>
          <w:spacing w:val="-2"/>
          <w:sz w:val="22"/>
          <w:szCs w:val="22"/>
          <w:lang w:val="pt-BR"/>
        </w:rPr>
        <w:t>ã</w:t>
      </w:r>
      <w:r w:rsidRPr="001A3C4F">
        <w:rPr>
          <w:rFonts w:ascii="Times New Roman" w:eastAsia="Times New Roman" w:hAnsi="Times New Roman" w:cs="Times New Roman"/>
          <w:sz w:val="22"/>
          <w:szCs w:val="22"/>
          <w:lang w:val="pt-BR"/>
        </w:rPr>
        <w:t>o Soc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b</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pons</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1"/>
          <w:sz w:val="22"/>
          <w:szCs w:val="22"/>
          <w:lang w:val="pt-BR"/>
        </w:rPr>
        <w:t>li</w:t>
      </w:r>
      <w:r w:rsidRPr="001A3C4F">
        <w:rPr>
          <w:rFonts w:ascii="Times New Roman" w:eastAsia="Times New Roman" w:hAnsi="Times New Roman" w:cs="Times New Roman"/>
          <w:spacing w:val="-2"/>
          <w:sz w:val="22"/>
          <w:szCs w:val="22"/>
          <w:lang w:val="pt-BR"/>
        </w:rPr>
        <w:t>z</w:t>
      </w:r>
      <w:r w:rsidRPr="001A3C4F">
        <w:rPr>
          <w:rFonts w:ascii="Times New Roman" w:eastAsia="Times New Roman" w:hAnsi="Times New Roman" w:cs="Times New Roman"/>
          <w:sz w:val="22"/>
          <w:szCs w:val="22"/>
          <w:lang w:val="pt-BR"/>
        </w:rPr>
        <w:t>and</w:t>
      </w:r>
      <w:r w:rsidRPr="001A3C4F">
        <w:rPr>
          <w:rFonts w:ascii="Times New Roman" w:eastAsia="Times New Roman" w:hAnsi="Times New Roman" w:cs="Times New Roman"/>
          <w:spacing w:val="4"/>
          <w:sz w:val="22"/>
          <w:szCs w:val="22"/>
          <w:lang w:val="pt-BR"/>
        </w:rPr>
        <w:t>o</w:t>
      </w:r>
      <w:r w:rsidRPr="001A3C4F">
        <w:rPr>
          <w:rFonts w:ascii="Times New Roman" w:eastAsia="Times New Roman" w:hAnsi="Times New Roman" w:cs="Times New Roman"/>
          <w:spacing w:val="-2"/>
          <w:sz w:val="22"/>
          <w:szCs w:val="22"/>
          <w:lang w:val="pt-BR"/>
        </w:rPr>
        <w:t>-</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z w:val="22"/>
          <w:szCs w:val="22"/>
          <w:lang w:val="pt-BR"/>
        </w:rPr>
        <w:t>, ú</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ex</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va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 de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 xml:space="preserve">ção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 xml:space="preserve">os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ec</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sos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2"/>
          <w:sz w:val="22"/>
          <w:szCs w:val="22"/>
          <w:lang w:val="pt-BR"/>
        </w:rPr>
        <w:t>financeiros obtidos com a Emissão</w:t>
      </w:r>
      <w:r w:rsidR="00F86277" w:rsidRPr="001A3C4F">
        <w:rPr>
          <w:rFonts w:ascii="Times New Roman" w:eastAsia="Times New Roman" w:hAnsi="Times New Roman" w:cs="Times New Roman"/>
          <w:spacing w:val="-2"/>
          <w:sz w:val="22"/>
          <w:szCs w:val="22"/>
          <w:lang w:val="pt-BR"/>
        </w:rPr>
        <w:t xml:space="preserve">, exceto por eventuais descumprimentos que não causem um Efeito Adverso </w:t>
      </w:r>
      <w:r w:rsidR="00F86277" w:rsidRPr="001A3C4F">
        <w:rPr>
          <w:rFonts w:ascii="Times New Roman" w:eastAsia="Times New Roman" w:hAnsi="Times New Roman" w:cs="Times New Roman"/>
          <w:spacing w:val="-2"/>
          <w:sz w:val="22"/>
          <w:szCs w:val="22"/>
          <w:lang w:val="pt-BR"/>
        </w:rPr>
        <w:lastRenderedPageBreak/>
        <w:t>Relevante</w:t>
      </w:r>
      <w:r w:rsidR="00A145DC" w:rsidRPr="001A3C4F">
        <w:rPr>
          <w:rFonts w:ascii="Times New Roman" w:eastAsia="Times New Roman" w:hAnsi="Times New Roman" w:cs="Times New Roman"/>
          <w:spacing w:val="-2"/>
          <w:sz w:val="22"/>
          <w:szCs w:val="22"/>
          <w:lang w:val="pt-BR"/>
        </w:rPr>
        <w:t>,</w:t>
      </w:r>
      <w:r w:rsidR="00652179" w:rsidRPr="001A3C4F">
        <w:rPr>
          <w:rFonts w:ascii="Times New Roman" w:eastAsia="Times New Roman" w:hAnsi="Times New Roman" w:cs="Times New Roman"/>
          <w:spacing w:val="-2"/>
          <w:sz w:val="22"/>
          <w:szCs w:val="22"/>
          <w:lang w:val="pt-BR"/>
        </w:rPr>
        <w:t xml:space="preserve"> tenham algum efeito</w:t>
      </w:r>
      <w:r w:rsidR="00A145DC" w:rsidRPr="001A3C4F">
        <w:rPr>
          <w:rFonts w:ascii="Times New Roman" w:eastAsia="Times New Roman" w:hAnsi="Times New Roman" w:cs="Times New Roman"/>
          <w:spacing w:val="-2"/>
          <w:sz w:val="22"/>
          <w:szCs w:val="22"/>
          <w:lang w:val="pt-BR"/>
        </w:rPr>
        <w:t xml:space="preserve"> reputacional </w:t>
      </w:r>
      <w:r w:rsidR="00F86277" w:rsidRPr="001A3C4F">
        <w:rPr>
          <w:rFonts w:ascii="Times New Roman" w:eastAsia="Times New Roman" w:hAnsi="Times New Roman" w:cs="Times New Roman"/>
          <w:spacing w:val="-2"/>
          <w:sz w:val="22"/>
          <w:szCs w:val="22"/>
          <w:lang w:val="pt-BR"/>
        </w:rPr>
        <w:t>ou que estejam sendo questionados de boa-fé nas esferas judicial ou administrativa</w:t>
      </w:r>
      <w:r w:rsidR="00652179" w:rsidRPr="001A3C4F">
        <w:rPr>
          <w:rFonts w:ascii="Times New Roman" w:eastAsia="Times New Roman" w:hAnsi="Times New Roman" w:cs="Times New Roman"/>
          <w:spacing w:val="-2"/>
          <w:sz w:val="22"/>
          <w:szCs w:val="22"/>
          <w:lang w:val="pt-BR"/>
        </w:rPr>
        <w:t xml:space="preserve"> e tenham tido seus efeitos suspensos</w:t>
      </w:r>
      <w:r w:rsidRPr="001A3C4F">
        <w:rPr>
          <w:rFonts w:ascii="Times New Roman" w:eastAsia="Times New Roman" w:hAnsi="Times New Roman" w:cs="Times New Roman"/>
          <w:sz w:val="22"/>
          <w:szCs w:val="22"/>
          <w:lang w:val="pt-BR"/>
        </w:rPr>
        <w:t>;</w:t>
      </w:r>
    </w:p>
    <w:bookmarkEnd w:id="3182"/>
    <w:p w14:paraId="7F142F25" w14:textId="50A3D1A8" w:rsidR="00D14F9A" w:rsidRPr="001A3C4F" w:rsidRDefault="00D14F9A" w:rsidP="009B4504">
      <w:pPr>
        <w:widowControl w:val="0"/>
        <w:tabs>
          <w:tab w:val="left" w:pos="660"/>
          <w:tab w:val="left" w:pos="8080"/>
        </w:tabs>
        <w:autoSpaceDE/>
        <w:autoSpaceDN/>
        <w:adjustRightInd/>
        <w:contextualSpacing/>
        <w:jc w:val="both"/>
        <w:rPr>
          <w:rFonts w:ascii="Times New Roman" w:eastAsia="Times New Roman" w:hAnsi="Times New Roman" w:cs="Times New Roman"/>
          <w:sz w:val="22"/>
          <w:szCs w:val="22"/>
          <w:lang w:val="pt-BR"/>
        </w:rPr>
      </w:pPr>
    </w:p>
    <w:p w14:paraId="37AEE81B" w14:textId="3E7107EB" w:rsidR="00B52CAF" w:rsidRPr="001A3C4F" w:rsidRDefault="00B52CAF" w:rsidP="009B4504">
      <w:pPr>
        <w:widowControl w:val="0"/>
        <w:tabs>
          <w:tab w:val="left" w:pos="660"/>
          <w:tab w:val="left" w:pos="8080"/>
        </w:tabs>
        <w:autoSpaceDE/>
        <w:autoSpaceDN/>
        <w:adjustRightInd/>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xx</w:t>
      </w:r>
      <w:proofErr w:type="spellEnd"/>
      <w:r w:rsidRPr="001A3C4F">
        <w:rPr>
          <w:rFonts w:ascii="Times New Roman" w:eastAsia="Times New Roman" w:hAnsi="Times New Roman" w:cs="Times New Roman"/>
          <w:sz w:val="22"/>
          <w:szCs w:val="22"/>
          <w:lang w:val="pt-BR"/>
        </w:rPr>
        <w:t>)</w:t>
      </w:r>
      <w:bookmarkStart w:id="3183" w:name="_Hlk107581355"/>
      <w:r w:rsidRPr="001A3C4F">
        <w:rPr>
          <w:rFonts w:ascii="Times New Roman" w:eastAsia="Times New Roman" w:hAnsi="Times New Roman" w:cs="Times New Roman"/>
          <w:sz w:val="22"/>
          <w:szCs w:val="22"/>
          <w:lang w:val="pt-BR"/>
        </w:rPr>
        <w:tab/>
        <w:t>cu</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 xml:space="preserve">r e </w:t>
      </w:r>
      <w:r w:rsidRPr="001A3C4F">
        <w:rPr>
          <w:rFonts w:ascii="Times New Roman" w:eastAsia="Times New Roman" w:hAnsi="Times New Roman" w:cs="Times New Roman"/>
          <w:spacing w:val="2"/>
          <w:sz w:val="22"/>
          <w:szCs w:val="22"/>
          <w:lang w:val="pt-BR"/>
        </w:rPr>
        <w:t>f</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z</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r c</w:t>
      </w:r>
      <w:r w:rsidRPr="001A3C4F">
        <w:rPr>
          <w:rFonts w:ascii="Times New Roman" w:eastAsia="Times New Roman" w:hAnsi="Times New Roman" w:cs="Times New Roman"/>
          <w:spacing w:val="1"/>
          <w:sz w:val="22"/>
          <w:szCs w:val="22"/>
          <w:lang w:val="pt-BR"/>
        </w:rPr>
        <w:t>o</w:t>
      </w:r>
      <w:r w:rsidRPr="001A3C4F">
        <w:rPr>
          <w:rFonts w:ascii="Times New Roman" w:eastAsia="Times New Roman" w:hAnsi="Times New Roman" w:cs="Times New Roman"/>
          <w:sz w:val="22"/>
          <w:szCs w:val="22"/>
          <w:lang w:val="pt-BR"/>
        </w:rPr>
        <w:t xml:space="preserve">m </w:t>
      </w:r>
      <w:r w:rsidRPr="001A3C4F">
        <w:rPr>
          <w:rFonts w:ascii="Times New Roman" w:eastAsia="Times New Roman" w:hAnsi="Times New Roman" w:cs="Times New Roman"/>
          <w:spacing w:val="-2"/>
          <w:sz w:val="22"/>
          <w:szCs w:val="22"/>
          <w:lang w:val="pt-BR"/>
        </w:rPr>
        <w:t>q</w:t>
      </w:r>
      <w:r w:rsidRPr="001A3C4F">
        <w:rPr>
          <w:rFonts w:ascii="Times New Roman" w:eastAsia="Times New Roman" w:hAnsi="Times New Roman" w:cs="Times New Roman"/>
          <w:sz w:val="22"/>
          <w:szCs w:val="22"/>
          <w:lang w:val="pt-BR"/>
        </w:rPr>
        <w:t>ue suas Controladas</w:t>
      </w:r>
      <w:r w:rsidR="00303103"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z w:val="22"/>
          <w:szCs w:val="22"/>
          <w:lang w:val="pt-BR"/>
        </w:rPr>
        <w:t>e as 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 pa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3"/>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 a 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 sub</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 a</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 xml:space="preserve">m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 co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 xml:space="preserve">o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funcionários,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4"/>
          <w:sz w:val="22"/>
          <w:szCs w:val="22"/>
          <w:lang w:val="pt-BR"/>
        </w:rPr>
        <w:t>o</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ado</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z w:val="22"/>
          <w:szCs w:val="22"/>
          <w:lang w:val="pt-BR"/>
        </w:rPr>
        <w:t>, 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ad</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ços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q</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se</w:t>
      </w:r>
      <w:r w:rsidRPr="001A3C4F">
        <w:rPr>
          <w:rFonts w:ascii="Times New Roman" w:eastAsia="Times New Roman" w:hAnsi="Times New Roman" w:cs="Times New Roman"/>
          <w:sz w:val="22"/>
          <w:szCs w:val="22"/>
          <w:lang w:val="pt-BR"/>
        </w:rPr>
        <w:t xml:space="preserve">u </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ando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u</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em</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eu</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 sob</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qu</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r</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4"/>
          <w:sz w:val="22"/>
          <w:szCs w:val="22"/>
          <w:lang w:val="pt-BR"/>
        </w:rPr>
        <w:t>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zo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gên</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D</w:t>
      </w:r>
      <w:r w:rsidRPr="001A3C4F">
        <w:rPr>
          <w:rFonts w:ascii="Times New Roman" w:eastAsia="Times New Roman" w:hAnsi="Times New Roman" w:cs="Times New Roman"/>
          <w:sz w:val="22"/>
          <w:szCs w:val="22"/>
          <w:lang w:val="pt-BR"/>
        </w:rPr>
        <w:t>ebên</w:t>
      </w:r>
      <w:r w:rsidRPr="001A3C4F">
        <w:rPr>
          <w:rFonts w:ascii="Times New Roman" w:eastAsia="Times New Roman" w:hAnsi="Times New Roman" w:cs="Times New Roman"/>
          <w:spacing w:val="4"/>
          <w:sz w:val="22"/>
          <w:szCs w:val="22"/>
          <w:lang w:val="pt-BR"/>
        </w:rPr>
        <w:t>t</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 cu</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m a legislação e regulamentação em vigor, relativas à inexistência de trabalho infantil e análogo a de escravo, ou que incentivem a prostituição, inclusive no que se refere a conduta de discriminação de raça ou gênero ou crime contra o meio ambiente, proveito criminoso da prostituição, bem como crime contra os direitos dos silvícolas, em especial, mas não se limitando, ao direito sobre as áreas de ocupação indígena;</w:t>
      </w:r>
      <w:bookmarkEnd w:id="3183"/>
    </w:p>
    <w:p w14:paraId="402A7491" w14:textId="77777777" w:rsidR="00B52CAF" w:rsidRPr="001A3C4F" w:rsidRDefault="00B52CAF" w:rsidP="009B4504">
      <w:pPr>
        <w:widowControl w:val="0"/>
        <w:tabs>
          <w:tab w:val="left" w:pos="660"/>
          <w:tab w:val="left" w:pos="8080"/>
        </w:tabs>
        <w:autoSpaceDE/>
        <w:autoSpaceDN/>
        <w:adjustRightInd/>
        <w:contextualSpacing/>
        <w:jc w:val="both"/>
        <w:rPr>
          <w:rFonts w:ascii="Times New Roman" w:eastAsia="Times New Roman" w:hAnsi="Times New Roman" w:cs="Times New Roman"/>
          <w:sz w:val="22"/>
          <w:szCs w:val="22"/>
          <w:lang w:val="pt-BR"/>
        </w:rPr>
      </w:pPr>
    </w:p>
    <w:p w14:paraId="66EFDDA5" w14:textId="6527AD09" w:rsidR="00BF0F72" w:rsidRPr="001A3C4F" w:rsidRDefault="00B52CAF" w:rsidP="009B4504">
      <w:pPr>
        <w:pStyle w:val="PargrafodaLista"/>
        <w:widowControl w:val="0"/>
        <w:tabs>
          <w:tab w:val="left" w:pos="660"/>
        </w:tabs>
        <w:autoSpaceDE/>
        <w:autoSpaceDN/>
        <w:adjustRightInd/>
        <w:ind w:left="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xxi</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r>
      <w:r w:rsidR="00BF0F72" w:rsidRPr="001A3C4F">
        <w:rPr>
          <w:rFonts w:ascii="Times New Roman" w:eastAsia="Times New Roman" w:hAnsi="Times New Roman" w:cs="Times New Roman"/>
          <w:sz w:val="22"/>
          <w:szCs w:val="22"/>
          <w:lang w:val="pt-BR"/>
        </w:rPr>
        <w:t>p</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z w:val="22"/>
          <w:szCs w:val="22"/>
          <w:lang w:val="pt-BR"/>
        </w:rPr>
        <w:t>o</w:t>
      </w:r>
      <w:r w:rsidR="00BF0F72" w:rsidRPr="001A3C4F">
        <w:rPr>
          <w:rFonts w:ascii="Times New Roman" w:eastAsia="Times New Roman" w:hAnsi="Times New Roman" w:cs="Times New Roman"/>
          <w:spacing w:val="-2"/>
          <w:sz w:val="22"/>
          <w:szCs w:val="22"/>
          <w:lang w:val="pt-BR"/>
        </w:rPr>
        <w:t>c</w:t>
      </w:r>
      <w:r w:rsidR="00BF0F72" w:rsidRPr="001A3C4F">
        <w:rPr>
          <w:rFonts w:ascii="Times New Roman" w:eastAsia="Times New Roman" w:hAnsi="Times New Roman" w:cs="Times New Roman"/>
          <w:sz w:val="22"/>
          <w:szCs w:val="22"/>
          <w:lang w:val="pt-BR"/>
        </w:rPr>
        <w:t>ed</w:t>
      </w:r>
      <w:r w:rsidR="00BF0F72" w:rsidRPr="001A3C4F">
        <w:rPr>
          <w:rFonts w:ascii="Times New Roman" w:eastAsia="Times New Roman" w:hAnsi="Times New Roman" w:cs="Times New Roman"/>
          <w:spacing w:val="-2"/>
          <w:sz w:val="22"/>
          <w:szCs w:val="22"/>
          <w:lang w:val="pt-BR"/>
        </w:rPr>
        <w:t>e</w:t>
      </w:r>
      <w:r w:rsidR="00BF0F72" w:rsidRPr="001A3C4F">
        <w:rPr>
          <w:rFonts w:ascii="Times New Roman" w:eastAsia="Times New Roman" w:hAnsi="Times New Roman" w:cs="Times New Roman"/>
          <w:sz w:val="22"/>
          <w:szCs w:val="22"/>
          <w:lang w:val="pt-BR"/>
        </w:rPr>
        <w:t>r</w:t>
      </w:r>
      <w:r w:rsidR="00BF0F72" w:rsidRPr="001A3C4F">
        <w:rPr>
          <w:rFonts w:ascii="Times New Roman" w:eastAsia="Times New Roman" w:hAnsi="Times New Roman" w:cs="Times New Roman"/>
          <w:spacing w:val="3"/>
          <w:sz w:val="22"/>
          <w:szCs w:val="22"/>
          <w:lang w:val="pt-BR"/>
        </w:rPr>
        <w:t xml:space="preserve"> </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1"/>
          <w:sz w:val="22"/>
          <w:szCs w:val="22"/>
          <w:lang w:val="pt-BR"/>
        </w:rPr>
        <w:t xml:space="preserve"> t</w:t>
      </w:r>
      <w:r w:rsidR="00BF0F72" w:rsidRPr="001A3C4F">
        <w:rPr>
          <w:rFonts w:ascii="Times New Roman" w:eastAsia="Times New Roman" w:hAnsi="Times New Roman" w:cs="Times New Roman"/>
          <w:spacing w:val="-2"/>
          <w:sz w:val="22"/>
          <w:szCs w:val="22"/>
          <w:lang w:val="pt-BR"/>
        </w:rPr>
        <w:t>o</w:t>
      </w:r>
      <w:r w:rsidR="00BF0F72" w:rsidRPr="001A3C4F">
        <w:rPr>
          <w:rFonts w:ascii="Times New Roman" w:eastAsia="Times New Roman" w:hAnsi="Times New Roman" w:cs="Times New Roman"/>
          <w:sz w:val="22"/>
          <w:szCs w:val="22"/>
          <w:lang w:val="pt-BR"/>
        </w:rPr>
        <w:t>das</w:t>
      </w:r>
      <w:r w:rsidR="00BF0F72" w:rsidRPr="001A3C4F">
        <w:rPr>
          <w:rFonts w:ascii="Times New Roman" w:eastAsia="Times New Roman" w:hAnsi="Times New Roman" w:cs="Times New Roman"/>
          <w:spacing w:val="1"/>
          <w:sz w:val="22"/>
          <w:szCs w:val="22"/>
          <w:lang w:val="pt-BR"/>
        </w:rPr>
        <w:t xml:space="preserve"> </w:t>
      </w:r>
      <w:r w:rsidR="00BF0F72" w:rsidRPr="001A3C4F">
        <w:rPr>
          <w:rFonts w:ascii="Times New Roman" w:eastAsia="Times New Roman" w:hAnsi="Times New Roman" w:cs="Times New Roman"/>
          <w:sz w:val="22"/>
          <w:szCs w:val="22"/>
          <w:lang w:val="pt-BR"/>
        </w:rPr>
        <w:t>as</w:t>
      </w:r>
      <w:r w:rsidR="00BF0F72" w:rsidRPr="001A3C4F">
        <w:rPr>
          <w:rFonts w:ascii="Times New Roman" w:eastAsia="Times New Roman" w:hAnsi="Times New Roman" w:cs="Times New Roman"/>
          <w:spacing w:val="1"/>
          <w:sz w:val="22"/>
          <w:szCs w:val="22"/>
          <w:lang w:val="pt-BR"/>
        </w:rPr>
        <w:t xml:space="preserve"> </w:t>
      </w:r>
      <w:r w:rsidR="00BF0F72" w:rsidRPr="001A3C4F">
        <w:rPr>
          <w:rFonts w:ascii="Times New Roman" w:eastAsia="Times New Roman" w:hAnsi="Times New Roman" w:cs="Times New Roman"/>
          <w:sz w:val="22"/>
          <w:szCs w:val="22"/>
          <w:lang w:val="pt-BR"/>
        </w:rPr>
        <w:t>d</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1"/>
          <w:sz w:val="22"/>
          <w:szCs w:val="22"/>
          <w:lang w:val="pt-BR"/>
        </w:rPr>
        <w:t>l</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g</w:t>
      </w:r>
      <w:r w:rsidR="00BF0F72" w:rsidRPr="001A3C4F">
        <w:rPr>
          <w:rFonts w:ascii="Times New Roman" w:eastAsia="Times New Roman" w:hAnsi="Times New Roman" w:cs="Times New Roman"/>
          <w:spacing w:val="-2"/>
          <w:sz w:val="22"/>
          <w:szCs w:val="22"/>
          <w:lang w:val="pt-BR"/>
        </w:rPr>
        <w:t>ê</w:t>
      </w:r>
      <w:r w:rsidR="00BF0F72" w:rsidRPr="001A3C4F">
        <w:rPr>
          <w:rFonts w:ascii="Times New Roman" w:eastAsia="Times New Roman" w:hAnsi="Times New Roman" w:cs="Times New Roman"/>
          <w:sz w:val="22"/>
          <w:szCs w:val="22"/>
          <w:lang w:val="pt-BR"/>
        </w:rPr>
        <w:t>nc</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3"/>
          <w:sz w:val="22"/>
          <w:szCs w:val="22"/>
          <w:lang w:val="pt-BR"/>
        </w:rPr>
        <w:t xml:space="preserve"> </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2"/>
          <w:sz w:val="22"/>
          <w:szCs w:val="22"/>
          <w:lang w:val="pt-BR"/>
        </w:rPr>
        <w:t>x</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2"/>
          <w:sz w:val="22"/>
          <w:szCs w:val="22"/>
          <w:lang w:val="pt-BR"/>
        </w:rPr>
        <w:t>g</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d</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3"/>
          <w:sz w:val="22"/>
          <w:szCs w:val="22"/>
          <w:lang w:val="pt-BR"/>
        </w:rPr>
        <w:t xml:space="preserve"> </w:t>
      </w:r>
      <w:r w:rsidR="00BF0F72" w:rsidRPr="001A3C4F">
        <w:rPr>
          <w:rFonts w:ascii="Times New Roman" w:eastAsia="Times New Roman" w:hAnsi="Times New Roman" w:cs="Times New Roman"/>
          <w:sz w:val="22"/>
          <w:szCs w:val="22"/>
          <w:lang w:val="pt-BR"/>
        </w:rPr>
        <w:t>p</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4"/>
          <w:sz w:val="22"/>
          <w:szCs w:val="22"/>
          <w:lang w:val="pt-BR"/>
        </w:rPr>
        <w:t xml:space="preserve"> </w:t>
      </w:r>
      <w:r w:rsidR="00BF0F72" w:rsidRPr="001A3C4F">
        <w:rPr>
          <w:rFonts w:ascii="Times New Roman" w:eastAsia="Times New Roman" w:hAnsi="Times New Roman" w:cs="Times New Roman"/>
          <w:sz w:val="22"/>
          <w:szCs w:val="22"/>
          <w:lang w:val="pt-BR"/>
        </w:rPr>
        <w:t>o</w:t>
      </w:r>
      <w:r w:rsidR="00BF0F72" w:rsidRPr="001A3C4F">
        <w:rPr>
          <w:rFonts w:ascii="Times New Roman" w:eastAsia="Times New Roman" w:hAnsi="Times New Roman" w:cs="Times New Roman"/>
          <w:spacing w:val="3"/>
          <w:sz w:val="22"/>
          <w:szCs w:val="22"/>
          <w:lang w:val="pt-BR"/>
        </w:rPr>
        <w:t xml:space="preserve"> </w:t>
      </w:r>
      <w:r w:rsidR="00BF0F72" w:rsidRPr="001A3C4F">
        <w:rPr>
          <w:rFonts w:ascii="Times New Roman" w:eastAsia="Times New Roman" w:hAnsi="Times New Roman" w:cs="Times New Roman"/>
          <w:spacing w:val="-2"/>
          <w:sz w:val="22"/>
          <w:szCs w:val="22"/>
          <w:lang w:val="pt-BR"/>
        </w:rPr>
        <w:t>e</w:t>
      </w:r>
      <w:r w:rsidR="00BF0F72" w:rsidRPr="001A3C4F">
        <w:rPr>
          <w:rFonts w:ascii="Times New Roman" w:eastAsia="Times New Roman" w:hAnsi="Times New Roman" w:cs="Times New Roman"/>
          <w:sz w:val="22"/>
          <w:szCs w:val="22"/>
          <w:lang w:val="pt-BR"/>
        </w:rPr>
        <w:t>xe</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z w:val="22"/>
          <w:szCs w:val="22"/>
          <w:lang w:val="pt-BR"/>
        </w:rPr>
        <w:t>c</w:t>
      </w:r>
      <w:r w:rsidR="00BF0F72" w:rsidRPr="001A3C4F">
        <w:rPr>
          <w:rFonts w:ascii="Times New Roman" w:eastAsia="Times New Roman" w:hAnsi="Times New Roman" w:cs="Times New Roman"/>
          <w:spacing w:val="-1"/>
          <w:sz w:val="22"/>
          <w:szCs w:val="22"/>
          <w:lang w:val="pt-BR"/>
        </w:rPr>
        <w:t>í</w:t>
      </w:r>
      <w:r w:rsidR="00BF0F72" w:rsidRPr="001A3C4F">
        <w:rPr>
          <w:rFonts w:ascii="Times New Roman" w:eastAsia="Times New Roman" w:hAnsi="Times New Roman" w:cs="Times New Roman"/>
          <w:sz w:val="22"/>
          <w:szCs w:val="22"/>
          <w:lang w:val="pt-BR"/>
        </w:rPr>
        <w:t>c</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o de</w:t>
      </w:r>
      <w:r w:rsidR="00BF0F72" w:rsidRPr="001A3C4F">
        <w:rPr>
          <w:rFonts w:ascii="Times New Roman" w:eastAsia="Times New Roman" w:hAnsi="Times New Roman" w:cs="Times New Roman"/>
          <w:spacing w:val="1"/>
          <w:sz w:val="22"/>
          <w:szCs w:val="22"/>
          <w:lang w:val="pt-BR"/>
        </w:rPr>
        <w:t xml:space="preserve"> </w:t>
      </w:r>
      <w:r w:rsidR="00BF0F72" w:rsidRPr="001A3C4F">
        <w:rPr>
          <w:rFonts w:ascii="Times New Roman" w:eastAsia="Times New Roman" w:hAnsi="Times New Roman" w:cs="Times New Roman"/>
          <w:sz w:val="22"/>
          <w:szCs w:val="22"/>
          <w:lang w:val="pt-BR"/>
        </w:rPr>
        <w:t>su</w:t>
      </w:r>
      <w:r w:rsidR="00BF0F72" w:rsidRPr="001A3C4F">
        <w:rPr>
          <w:rFonts w:ascii="Times New Roman" w:eastAsia="Times New Roman" w:hAnsi="Times New Roman" w:cs="Times New Roman"/>
          <w:spacing w:val="1"/>
          <w:sz w:val="22"/>
          <w:szCs w:val="22"/>
          <w:lang w:val="pt-BR"/>
        </w:rPr>
        <w:t>a</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1"/>
          <w:sz w:val="22"/>
          <w:szCs w:val="22"/>
          <w:lang w:val="pt-BR"/>
        </w:rPr>
        <w:t xml:space="preserve"> </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pacing w:val="1"/>
          <w:sz w:val="22"/>
          <w:szCs w:val="22"/>
          <w:lang w:val="pt-BR"/>
        </w:rPr>
        <w:t>ti</w:t>
      </w:r>
      <w:r w:rsidR="00BF0F72" w:rsidRPr="001A3C4F">
        <w:rPr>
          <w:rFonts w:ascii="Times New Roman" w:eastAsia="Times New Roman" w:hAnsi="Times New Roman" w:cs="Times New Roman"/>
          <w:spacing w:val="-2"/>
          <w:sz w:val="22"/>
          <w:szCs w:val="22"/>
          <w:lang w:val="pt-BR"/>
        </w:rPr>
        <w:t>v</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da</w:t>
      </w:r>
      <w:r w:rsidR="00BF0F72" w:rsidRPr="001A3C4F">
        <w:rPr>
          <w:rFonts w:ascii="Times New Roman" w:eastAsia="Times New Roman" w:hAnsi="Times New Roman" w:cs="Times New Roman"/>
          <w:spacing w:val="-2"/>
          <w:sz w:val="22"/>
          <w:szCs w:val="22"/>
          <w:lang w:val="pt-BR"/>
        </w:rPr>
        <w:t>d</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1"/>
          <w:sz w:val="22"/>
          <w:szCs w:val="22"/>
          <w:lang w:val="pt-BR"/>
        </w:rPr>
        <w:t>s</w:t>
      </w:r>
      <w:r w:rsidR="00BF0F72" w:rsidRPr="001A3C4F">
        <w:rPr>
          <w:rFonts w:ascii="Times New Roman" w:eastAsia="Times New Roman" w:hAnsi="Times New Roman" w:cs="Times New Roman"/>
          <w:sz w:val="22"/>
          <w:szCs w:val="22"/>
          <w:lang w:val="pt-BR"/>
        </w:rPr>
        <w:t>, pre</w:t>
      </w:r>
      <w:r w:rsidR="00BF0F72" w:rsidRPr="001A3C4F">
        <w:rPr>
          <w:rFonts w:ascii="Times New Roman" w:eastAsia="Times New Roman" w:hAnsi="Times New Roman" w:cs="Times New Roman"/>
          <w:spacing w:val="-2"/>
          <w:sz w:val="22"/>
          <w:szCs w:val="22"/>
          <w:lang w:val="pt-BR"/>
        </w:rPr>
        <w:t>s</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z w:val="22"/>
          <w:szCs w:val="22"/>
          <w:lang w:val="pt-BR"/>
        </w:rPr>
        <w:t>va</w:t>
      </w:r>
      <w:r w:rsidR="00BF0F72" w:rsidRPr="001A3C4F">
        <w:rPr>
          <w:rFonts w:ascii="Times New Roman" w:eastAsia="Times New Roman" w:hAnsi="Times New Roman" w:cs="Times New Roman"/>
          <w:spacing w:val="-2"/>
          <w:sz w:val="22"/>
          <w:szCs w:val="22"/>
          <w:lang w:val="pt-BR"/>
        </w:rPr>
        <w:t>n</w:t>
      </w:r>
      <w:r w:rsidR="00BF0F72" w:rsidRPr="001A3C4F">
        <w:rPr>
          <w:rFonts w:ascii="Times New Roman" w:eastAsia="Times New Roman" w:hAnsi="Times New Roman" w:cs="Times New Roman"/>
          <w:sz w:val="22"/>
          <w:szCs w:val="22"/>
          <w:lang w:val="pt-BR"/>
        </w:rPr>
        <w:t>do</w:t>
      </w:r>
      <w:r w:rsidR="00BF0F72" w:rsidRPr="001A3C4F">
        <w:rPr>
          <w:rFonts w:ascii="Times New Roman" w:eastAsia="Times New Roman" w:hAnsi="Times New Roman" w:cs="Times New Roman"/>
          <w:spacing w:val="3"/>
          <w:sz w:val="22"/>
          <w:szCs w:val="22"/>
          <w:lang w:val="pt-BR"/>
        </w:rPr>
        <w:t xml:space="preserve"> </w:t>
      </w:r>
      <w:r w:rsidR="00BF0F72" w:rsidRPr="001A3C4F">
        <w:rPr>
          <w:rFonts w:ascii="Times New Roman" w:eastAsia="Times New Roman" w:hAnsi="Times New Roman" w:cs="Times New Roman"/>
          <w:sz w:val="22"/>
          <w:szCs w:val="22"/>
          <w:lang w:val="pt-BR"/>
        </w:rPr>
        <w:t xml:space="preserve">o </w:t>
      </w:r>
      <w:r w:rsidR="00BF0F72" w:rsidRPr="001A3C4F">
        <w:rPr>
          <w:rFonts w:ascii="Times New Roman" w:eastAsia="Times New Roman" w:hAnsi="Times New Roman" w:cs="Times New Roman"/>
          <w:spacing w:val="-1"/>
          <w:sz w:val="22"/>
          <w:szCs w:val="22"/>
          <w:lang w:val="pt-BR"/>
        </w:rPr>
        <w:t>m</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o a</w:t>
      </w:r>
      <w:r w:rsidR="00BF0F72" w:rsidRPr="001A3C4F">
        <w:rPr>
          <w:rFonts w:ascii="Times New Roman" w:eastAsia="Times New Roman" w:hAnsi="Times New Roman" w:cs="Times New Roman"/>
          <w:spacing w:val="1"/>
          <w:sz w:val="22"/>
          <w:szCs w:val="22"/>
          <w:lang w:val="pt-BR"/>
        </w:rPr>
        <w:t>m</w:t>
      </w:r>
      <w:r w:rsidR="00BF0F72" w:rsidRPr="001A3C4F">
        <w:rPr>
          <w:rFonts w:ascii="Times New Roman" w:eastAsia="Times New Roman" w:hAnsi="Times New Roman" w:cs="Times New Roman"/>
          <w:spacing w:val="-2"/>
          <w:sz w:val="22"/>
          <w:szCs w:val="22"/>
          <w:lang w:val="pt-BR"/>
        </w:rPr>
        <w:t>b</w:t>
      </w:r>
      <w:r w:rsidR="00BF0F72" w:rsidRPr="001A3C4F">
        <w:rPr>
          <w:rFonts w:ascii="Times New Roman" w:eastAsia="Times New Roman" w:hAnsi="Times New Roman" w:cs="Times New Roman"/>
          <w:spacing w:val="1"/>
          <w:sz w:val="22"/>
          <w:szCs w:val="22"/>
          <w:lang w:val="pt-BR"/>
        </w:rPr>
        <w:t>ie</w:t>
      </w:r>
      <w:r w:rsidR="00BF0F72" w:rsidRPr="001A3C4F">
        <w:rPr>
          <w:rFonts w:ascii="Times New Roman" w:eastAsia="Times New Roman" w:hAnsi="Times New Roman" w:cs="Times New Roman"/>
          <w:spacing w:val="-2"/>
          <w:sz w:val="22"/>
          <w:szCs w:val="22"/>
          <w:lang w:val="pt-BR"/>
        </w:rPr>
        <w:t>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ende</w:t>
      </w:r>
      <w:r w:rsidR="00BF0F72" w:rsidRPr="001A3C4F">
        <w:rPr>
          <w:rFonts w:ascii="Times New Roman" w:eastAsia="Times New Roman" w:hAnsi="Times New Roman" w:cs="Times New Roman"/>
          <w:spacing w:val="-2"/>
          <w:sz w:val="22"/>
          <w:szCs w:val="22"/>
          <w:lang w:val="pt-BR"/>
        </w:rPr>
        <w:t>n</w:t>
      </w:r>
      <w:r w:rsidR="00BF0F72" w:rsidRPr="001A3C4F">
        <w:rPr>
          <w:rFonts w:ascii="Times New Roman" w:eastAsia="Times New Roman" w:hAnsi="Times New Roman" w:cs="Times New Roman"/>
          <w:sz w:val="22"/>
          <w:szCs w:val="22"/>
          <w:lang w:val="pt-BR"/>
        </w:rPr>
        <w:t>do</w:t>
      </w:r>
      <w:r w:rsidR="00BF0F72" w:rsidRPr="001A3C4F">
        <w:rPr>
          <w:rFonts w:ascii="Times New Roman" w:eastAsia="Times New Roman" w:hAnsi="Times New Roman" w:cs="Times New Roman"/>
          <w:spacing w:val="1"/>
          <w:sz w:val="22"/>
          <w:szCs w:val="22"/>
          <w:lang w:val="pt-BR"/>
        </w:rPr>
        <w:t xml:space="preserve"> </w:t>
      </w:r>
      <w:r w:rsidR="00BF0F72" w:rsidRPr="001A3C4F">
        <w:rPr>
          <w:rFonts w:ascii="Times New Roman" w:eastAsia="Times New Roman" w:hAnsi="Times New Roman" w:cs="Times New Roman"/>
          <w:sz w:val="22"/>
          <w:szCs w:val="22"/>
          <w:lang w:val="pt-BR"/>
        </w:rPr>
        <w:t>às de</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1"/>
          <w:sz w:val="22"/>
          <w:szCs w:val="22"/>
          <w:lang w:val="pt-BR"/>
        </w:rPr>
        <w:t>rm</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na</w:t>
      </w:r>
      <w:r w:rsidR="00BF0F72" w:rsidRPr="001A3C4F">
        <w:rPr>
          <w:rFonts w:ascii="Times New Roman" w:eastAsia="Times New Roman" w:hAnsi="Times New Roman" w:cs="Times New Roman"/>
          <w:spacing w:val="-2"/>
          <w:sz w:val="22"/>
          <w:szCs w:val="22"/>
          <w:lang w:val="pt-BR"/>
        </w:rPr>
        <w:t>ç</w:t>
      </w:r>
      <w:r w:rsidR="00BF0F72" w:rsidRPr="001A3C4F">
        <w:rPr>
          <w:rFonts w:ascii="Times New Roman" w:eastAsia="Times New Roman" w:hAnsi="Times New Roman" w:cs="Times New Roman"/>
          <w:sz w:val="22"/>
          <w:szCs w:val="22"/>
          <w:lang w:val="pt-BR"/>
        </w:rPr>
        <w:t>ões</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dos</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pacing w:val="-2"/>
          <w:sz w:val="22"/>
          <w:szCs w:val="22"/>
          <w:lang w:val="pt-BR"/>
        </w:rPr>
        <w:t>ó</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z w:val="22"/>
          <w:szCs w:val="22"/>
          <w:lang w:val="pt-BR"/>
        </w:rPr>
        <w:t>gã</w:t>
      </w:r>
      <w:r w:rsidR="00BF0F72" w:rsidRPr="001A3C4F">
        <w:rPr>
          <w:rFonts w:ascii="Times New Roman" w:eastAsia="Times New Roman" w:hAnsi="Times New Roman" w:cs="Times New Roman"/>
          <w:spacing w:val="-2"/>
          <w:sz w:val="22"/>
          <w:szCs w:val="22"/>
          <w:lang w:val="pt-BR"/>
        </w:rPr>
        <w:t>o</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pacing w:val="1"/>
          <w:sz w:val="22"/>
          <w:szCs w:val="22"/>
          <w:lang w:val="pt-BR"/>
        </w:rPr>
        <w:t>m</w:t>
      </w:r>
      <w:r w:rsidR="00BF0F72" w:rsidRPr="001A3C4F">
        <w:rPr>
          <w:rFonts w:ascii="Times New Roman" w:eastAsia="Times New Roman" w:hAnsi="Times New Roman" w:cs="Times New Roman"/>
          <w:sz w:val="22"/>
          <w:szCs w:val="22"/>
          <w:lang w:val="pt-BR"/>
        </w:rPr>
        <w:t>un</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c</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2"/>
          <w:sz w:val="22"/>
          <w:szCs w:val="22"/>
          <w:lang w:val="pt-BR"/>
        </w:rPr>
        <w:t>p</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1"/>
          <w:sz w:val="22"/>
          <w:szCs w:val="22"/>
          <w:lang w:val="pt-BR"/>
        </w:rPr>
        <w:t>s</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adu</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5"/>
          <w:sz w:val="22"/>
          <w:szCs w:val="22"/>
          <w:lang w:val="pt-BR"/>
        </w:rPr>
        <w:t xml:space="preserve"> </w:t>
      </w:r>
      <w:r w:rsidR="00BF0F72" w:rsidRPr="001A3C4F">
        <w:rPr>
          <w:rFonts w:ascii="Times New Roman" w:eastAsia="Times New Roman" w:hAnsi="Times New Roman" w:cs="Times New Roman"/>
          <w:spacing w:val="1"/>
          <w:sz w:val="22"/>
          <w:szCs w:val="22"/>
          <w:lang w:val="pt-BR"/>
        </w:rPr>
        <w:t>f</w:t>
      </w:r>
      <w:r w:rsidR="00BF0F72" w:rsidRPr="001A3C4F">
        <w:rPr>
          <w:rFonts w:ascii="Times New Roman" w:eastAsia="Times New Roman" w:hAnsi="Times New Roman" w:cs="Times New Roman"/>
          <w:sz w:val="22"/>
          <w:szCs w:val="22"/>
          <w:lang w:val="pt-BR"/>
        </w:rPr>
        <w:t>ede</w:t>
      </w:r>
      <w:r w:rsidR="00BF0F72" w:rsidRPr="001A3C4F">
        <w:rPr>
          <w:rFonts w:ascii="Times New Roman" w:eastAsia="Times New Roman" w:hAnsi="Times New Roman" w:cs="Times New Roman"/>
          <w:spacing w:val="-2"/>
          <w:sz w:val="22"/>
          <w:szCs w:val="22"/>
          <w:lang w:val="pt-BR"/>
        </w:rPr>
        <w:t>r</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2"/>
          <w:sz w:val="22"/>
          <w:szCs w:val="22"/>
          <w:lang w:val="pt-BR"/>
        </w:rPr>
        <w:t>s</w:t>
      </w:r>
      <w:r w:rsidR="00BF0F72" w:rsidRPr="001A3C4F">
        <w:rPr>
          <w:rFonts w:ascii="Times New Roman" w:eastAsia="Times New Roman" w:hAnsi="Times New Roman" w:cs="Times New Roman"/>
          <w:sz w:val="22"/>
          <w:szCs w:val="22"/>
          <w:lang w:val="pt-BR"/>
        </w:rPr>
        <w:t>,</w:t>
      </w:r>
      <w:r w:rsidR="00BF0F72" w:rsidRPr="001A3C4F">
        <w:rPr>
          <w:rFonts w:ascii="Times New Roman" w:eastAsia="Times New Roman" w:hAnsi="Times New Roman" w:cs="Times New Roman"/>
          <w:spacing w:val="1"/>
          <w:sz w:val="22"/>
          <w:szCs w:val="22"/>
          <w:lang w:val="pt-BR"/>
        </w:rPr>
        <w:t xml:space="preserve"> </w:t>
      </w:r>
      <w:r w:rsidR="00BF0F72" w:rsidRPr="001A3C4F">
        <w:rPr>
          <w:rFonts w:ascii="Times New Roman" w:eastAsia="Times New Roman" w:hAnsi="Times New Roman" w:cs="Times New Roman"/>
          <w:sz w:val="22"/>
          <w:szCs w:val="22"/>
          <w:lang w:val="pt-BR"/>
        </w:rPr>
        <w:t>q</w:t>
      </w:r>
      <w:r w:rsidR="00BF0F72" w:rsidRPr="001A3C4F">
        <w:rPr>
          <w:rFonts w:ascii="Times New Roman" w:eastAsia="Times New Roman" w:hAnsi="Times New Roman" w:cs="Times New Roman"/>
          <w:spacing w:val="-2"/>
          <w:sz w:val="22"/>
          <w:szCs w:val="22"/>
          <w:lang w:val="pt-BR"/>
        </w:rPr>
        <w:t>u</w:t>
      </w:r>
      <w:r w:rsidR="00BF0F72" w:rsidRPr="001A3C4F">
        <w:rPr>
          <w:rFonts w:ascii="Times New Roman" w:eastAsia="Times New Roman" w:hAnsi="Times New Roman" w:cs="Times New Roman"/>
          <w:sz w:val="22"/>
          <w:szCs w:val="22"/>
          <w:lang w:val="pt-BR"/>
        </w:rPr>
        <w:t>e sub</w:t>
      </w:r>
      <w:r w:rsidR="00BF0F72" w:rsidRPr="001A3C4F">
        <w:rPr>
          <w:rFonts w:ascii="Times New Roman" w:eastAsia="Times New Roman" w:hAnsi="Times New Roman" w:cs="Times New Roman"/>
          <w:spacing w:val="-1"/>
          <w:sz w:val="22"/>
          <w:szCs w:val="22"/>
          <w:lang w:val="pt-BR"/>
        </w:rPr>
        <w:t>s</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d</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pacing w:val="1"/>
          <w:sz w:val="22"/>
          <w:szCs w:val="22"/>
          <w:lang w:val="pt-BR"/>
        </w:rPr>
        <w:t>m</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2"/>
          <w:sz w:val="22"/>
          <w:szCs w:val="22"/>
          <w:lang w:val="pt-BR"/>
        </w:rPr>
        <w:t>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e v</w:t>
      </w:r>
      <w:r w:rsidR="00BF0F72" w:rsidRPr="001A3C4F">
        <w:rPr>
          <w:rFonts w:ascii="Times New Roman" w:eastAsia="Times New Roman" w:hAnsi="Times New Roman" w:cs="Times New Roman"/>
          <w:spacing w:val="-2"/>
          <w:sz w:val="22"/>
          <w:szCs w:val="22"/>
          <w:lang w:val="pt-BR"/>
        </w:rPr>
        <w:t>e</w:t>
      </w:r>
      <w:r w:rsidR="00BF0F72" w:rsidRPr="001A3C4F">
        <w:rPr>
          <w:rFonts w:ascii="Times New Roman" w:eastAsia="Times New Roman" w:hAnsi="Times New Roman" w:cs="Times New Roman"/>
          <w:sz w:val="22"/>
          <w:szCs w:val="22"/>
          <w:lang w:val="pt-BR"/>
        </w:rPr>
        <w:t>nh</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m</w:t>
      </w:r>
      <w:r w:rsidR="00BF0F72" w:rsidRPr="001A3C4F">
        <w:rPr>
          <w:rFonts w:ascii="Times New Roman" w:eastAsia="Times New Roman" w:hAnsi="Times New Roman" w:cs="Times New Roman"/>
          <w:spacing w:val="1"/>
          <w:sz w:val="22"/>
          <w:szCs w:val="22"/>
          <w:lang w:val="pt-BR"/>
        </w:rPr>
        <w:t xml:space="preserve"> </w:t>
      </w:r>
      <w:r w:rsidR="00BF0F72" w:rsidRPr="001A3C4F">
        <w:rPr>
          <w:rFonts w:ascii="Times New Roman" w:eastAsia="Times New Roman" w:hAnsi="Times New Roman" w:cs="Times New Roman"/>
          <w:spacing w:val="-1"/>
          <w:sz w:val="22"/>
          <w:szCs w:val="22"/>
          <w:lang w:val="pt-BR"/>
        </w:rPr>
        <w:t>l</w:t>
      </w:r>
      <w:r w:rsidR="00BF0F72" w:rsidRPr="001A3C4F">
        <w:rPr>
          <w:rFonts w:ascii="Times New Roman" w:eastAsia="Times New Roman" w:hAnsi="Times New Roman" w:cs="Times New Roman"/>
          <w:spacing w:val="-2"/>
          <w:sz w:val="22"/>
          <w:szCs w:val="22"/>
          <w:lang w:val="pt-BR"/>
        </w:rPr>
        <w:t>e</w:t>
      </w:r>
      <w:r w:rsidR="00BF0F72" w:rsidRPr="001A3C4F">
        <w:rPr>
          <w:rFonts w:ascii="Times New Roman" w:eastAsia="Times New Roman" w:hAnsi="Times New Roman" w:cs="Times New Roman"/>
          <w:sz w:val="22"/>
          <w:szCs w:val="22"/>
          <w:lang w:val="pt-BR"/>
        </w:rPr>
        <w:t>g</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2"/>
          <w:sz w:val="22"/>
          <w:szCs w:val="22"/>
          <w:lang w:val="pt-BR"/>
        </w:rPr>
        <w:t>s</w:t>
      </w:r>
      <w:r w:rsidR="00BF0F72" w:rsidRPr="001A3C4F">
        <w:rPr>
          <w:rFonts w:ascii="Times New Roman" w:eastAsia="Times New Roman" w:hAnsi="Times New Roman" w:cs="Times New Roman"/>
          <w:spacing w:val="1"/>
          <w:sz w:val="22"/>
          <w:szCs w:val="22"/>
          <w:lang w:val="pt-BR"/>
        </w:rPr>
        <w:t>l</w:t>
      </w:r>
      <w:r w:rsidR="00BF0F72" w:rsidRPr="001A3C4F">
        <w:rPr>
          <w:rFonts w:ascii="Times New Roman" w:eastAsia="Times New Roman" w:hAnsi="Times New Roman" w:cs="Times New Roman"/>
          <w:sz w:val="22"/>
          <w:szCs w:val="22"/>
          <w:lang w:val="pt-BR"/>
        </w:rPr>
        <w:t>ar</w:t>
      </w:r>
      <w:r w:rsidR="00BF0F72" w:rsidRPr="001A3C4F">
        <w:rPr>
          <w:rFonts w:ascii="Times New Roman" w:eastAsia="Times New Roman" w:hAnsi="Times New Roman" w:cs="Times New Roman"/>
          <w:spacing w:val="-1"/>
          <w:sz w:val="22"/>
          <w:szCs w:val="22"/>
          <w:lang w:val="pt-BR"/>
        </w:rPr>
        <w:t xml:space="preserve"> </w:t>
      </w:r>
      <w:r w:rsidR="00BF0F72" w:rsidRPr="001A3C4F">
        <w:rPr>
          <w:rFonts w:ascii="Times New Roman" w:eastAsia="Times New Roman" w:hAnsi="Times New Roman" w:cs="Times New Roman"/>
          <w:sz w:val="22"/>
          <w:szCs w:val="22"/>
          <w:lang w:val="pt-BR"/>
        </w:rPr>
        <w:t xml:space="preserve">ou </w:t>
      </w:r>
      <w:r w:rsidR="00BF0F72" w:rsidRPr="001A3C4F">
        <w:rPr>
          <w:rFonts w:ascii="Times New Roman" w:eastAsia="Times New Roman" w:hAnsi="Times New Roman" w:cs="Times New Roman"/>
          <w:spacing w:val="-2"/>
          <w:sz w:val="22"/>
          <w:szCs w:val="22"/>
          <w:lang w:val="pt-BR"/>
        </w:rPr>
        <w:t>r</w:t>
      </w:r>
      <w:r w:rsidR="00BF0F72" w:rsidRPr="001A3C4F">
        <w:rPr>
          <w:rFonts w:ascii="Times New Roman" w:eastAsia="Times New Roman" w:hAnsi="Times New Roman" w:cs="Times New Roman"/>
          <w:sz w:val="22"/>
          <w:szCs w:val="22"/>
          <w:lang w:val="pt-BR"/>
        </w:rPr>
        <w:t>egu</w:t>
      </w:r>
      <w:r w:rsidR="00BF0F72" w:rsidRPr="001A3C4F">
        <w:rPr>
          <w:rFonts w:ascii="Times New Roman" w:eastAsia="Times New Roman" w:hAnsi="Times New Roman" w:cs="Times New Roman"/>
          <w:spacing w:val="-1"/>
          <w:sz w:val="22"/>
          <w:szCs w:val="22"/>
          <w:lang w:val="pt-BR"/>
        </w:rPr>
        <w:t>l</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1"/>
          <w:sz w:val="22"/>
          <w:szCs w:val="22"/>
          <w:lang w:val="pt-BR"/>
        </w:rPr>
        <w:t>m</w:t>
      </w:r>
      <w:r w:rsidR="00BF0F72" w:rsidRPr="001A3C4F">
        <w:rPr>
          <w:rFonts w:ascii="Times New Roman" w:eastAsia="Times New Roman" w:hAnsi="Times New Roman" w:cs="Times New Roman"/>
          <w:sz w:val="22"/>
          <w:szCs w:val="22"/>
          <w:lang w:val="pt-BR"/>
        </w:rPr>
        <w:t>en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ar</w:t>
      </w:r>
      <w:r w:rsidR="00BF0F72" w:rsidRPr="001A3C4F">
        <w:rPr>
          <w:rFonts w:ascii="Times New Roman" w:eastAsia="Times New Roman" w:hAnsi="Times New Roman" w:cs="Times New Roman"/>
          <w:spacing w:val="-1"/>
          <w:sz w:val="22"/>
          <w:szCs w:val="22"/>
          <w:lang w:val="pt-BR"/>
        </w:rPr>
        <w:t xml:space="preserve"> </w:t>
      </w:r>
      <w:r w:rsidR="00BF0F72" w:rsidRPr="001A3C4F">
        <w:rPr>
          <w:rFonts w:ascii="Times New Roman" w:eastAsia="Times New Roman" w:hAnsi="Times New Roman" w:cs="Times New Roman"/>
          <w:sz w:val="22"/>
          <w:szCs w:val="22"/>
          <w:lang w:val="pt-BR"/>
        </w:rPr>
        <w:t>as</w:t>
      </w:r>
      <w:r w:rsidR="00BF0F72" w:rsidRPr="001A3C4F">
        <w:rPr>
          <w:rFonts w:ascii="Times New Roman" w:eastAsia="Times New Roman" w:hAnsi="Times New Roman" w:cs="Times New Roman"/>
          <w:spacing w:val="1"/>
          <w:sz w:val="22"/>
          <w:szCs w:val="22"/>
          <w:lang w:val="pt-BR"/>
        </w:rPr>
        <w:t xml:space="preserve"> </w:t>
      </w:r>
      <w:r w:rsidR="00BF0F72" w:rsidRPr="001A3C4F">
        <w:rPr>
          <w:rFonts w:ascii="Times New Roman" w:eastAsia="Times New Roman" w:hAnsi="Times New Roman" w:cs="Times New Roman"/>
          <w:spacing w:val="-2"/>
          <w:sz w:val="22"/>
          <w:szCs w:val="22"/>
          <w:lang w:val="pt-BR"/>
        </w:rPr>
        <w:t>n</w:t>
      </w:r>
      <w:r w:rsidR="00BF0F72" w:rsidRPr="001A3C4F">
        <w:rPr>
          <w:rFonts w:ascii="Times New Roman" w:eastAsia="Times New Roman" w:hAnsi="Times New Roman" w:cs="Times New Roman"/>
          <w:sz w:val="22"/>
          <w:szCs w:val="22"/>
          <w:lang w:val="pt-BR"/>
        </w:rPr>
        <w:t>o</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pacing w:val="-1"/>
          <w:sz w:val="22"/>
          <w:szCs w:val="22"/>
          <w:lang w:val="pt-BR"/>
        </w:rPr>
        <w:t>m</w:t>
      </w:r>
      <w:r w:rsidR="00BF0F72" w:rsidRPr="001A3C4F">
        <w:rPr>
          <w:rFonts w:ascii="Times New Roman" w:eastAsia="Times New Roman" w:hAnsi="Times New Roman" w:cs="Times New Roman"/>
          <w:sz w:val="22"/>
          <w:szCs w:val="22"/>
          <w:lang w:val="pt-BR"/>
        </w:rPr>
        <w:t>as</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pacing w:val="1"/>
          <w:sz w:val="22"/>
          <w:szCs w:val="22"/>
          <w:lang w:val="pt-BR"/>
        </w:rPr>
        <w:t>tr</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ba</w:t>
      </w:r>
      <w:r w:rsidR="00BF0F72" w:rsidRPr="001A3C4F">
        <w:rPr>
          <w:rFonts w:ascii="Times New Roman" w:eastAsia="Times New Roman" w:hAnsi="Times New Roman" w:cs="Times New Roman"/>
          <w:spacing w:val="-1"/>
          <w:sz w:val="22"/>
          <w:szCs w:val="22"/>
          <w:lang w:val="pt-BR"/>
        </w:rPr>
        <w:t>l</w:t>
      </w:r>
      <w:r w:rsidR="00BF0F72" w:rsidRPr="001A3C4F">
        <w:rPr>
          <w:rFonts w:ascii="Times New Roman" w:eastAsia="Times New Roman" w:hAnsi="Times New Roman" w:cs="Times New Roman"/>
          <w:sz w:val="22"/>
          <w:szCs w:val="22"/>
          <w:lang w:val="pt-BR"/>
        </w:rPr>
        <w:t>h</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2"/>
          <w:sz w:val="22"/>
          <w:szCs w:val="22"/>
          <w:lang w:val="pt-BR"/>
        </w:rPr>
        <w:t>s</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s e</w:t>
      </w:r>
      <w:r w:rsidR="00BF0F72" w:rsidRPr="001A3C4F">
        <w:rPr>
          <w:rFonts w:ascii="Times New Roman" w:eastAsia="Times New Roman" w:hAnsi="Times New Roman" w:cs="Times New Roman"/>
          <w:spacing w:val="5"/>
          <w:sz w:val="22"/>
          <w:szCs w:val="22"/>
          <w:lang w:val="pt-BR"/>
        </w:rPr>
        <w:t xml:space="preserve"> </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pacing w:val="1"/>
          <w:sz w:val="22"/>
          <w:szCs w:val="22"/>
          <w:lang w:val="pt-BR"/>
        </w:rPr>
        <w:t>m</w:t>
      </w:r>
      <w:r w:rsidR="00BF0F72" w:rsidRPr="001A3C4F">
        <w:rPr>
          <w:rFonts w:ascii="Times New Roman" w:eastAsia="Times New Roman" w:hAnsi="Times New Roman" w:cs="Times New Roman"/>
          <w:spacing w:val="-2"/>
          <w:sz w:val="22"/>
          <w:szCs w:val="22"/>
          <w:lang w:val="pt-BR"/>
        </w:rPr>
        <w:t>b</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2"/>
          <w:sz w:val="22"/>
          <w:szCs w:val="22"/>
          <w:lang w:val="pt-BR"/>
        </w:rPr>
        <w:t>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 xml:space="preserve">s </w:t>
      </w:r>
      <w:r w:rsidR="00BF0F72" w:rsidRPr="001A3C4F">
        <w:rPr>
          <w:rFonts w:ascii="Times New Roman" w:eastAsia="Times New Roman" w:hAnsi="Times New Roman" w:cs="Times New Roman"/>
          <w:spacing w:val="-2"/>
          <w:sz w:val="22"/>
          <w:szCs w:val="22"/>
          <w:lang w:val="pt-BR"/>
        </w:rPr>
        <w:t>e</w:t>
      </w:r>
      <w:r w:rsidR="00BF0F72" w:rsidRPr="001A3C4F">
        <w:rPr>
          <w:rFonts w:ascii="Times New Roman" w:eastAsia="Times New Roman" w:hAnsi="Times New Roman" w:cs="Times New Roman"/>
          <w:sz w:val="22"/>
          <w:szCs w:val="22"/>
          <w:lang w:val="pt-BR"/>
        </w:rPr>
        <w:t>m</w:t>
      </w:r>
      <w:r w:rsidR="00BF0F72" w:rsidRPr="001A3C4F">
        <w:rPr>
          <w:rFonts w:ascii="Times New Roman" w:eastAsia="Times New Roman" w:hAnsi="Times New Roman" w:cs="Times New Roman"/>
          <w:spacing w:val="1"/>
          <w:sz w:val="22"/>
          <w:szCs w:val="22"/>
          <w:lang w:val="pt-BR"/>
        </w:rPr>
        <w:t xml:space="preserve"> </w:t>
      </w:r>
      <w:r w:rsidR="00BF0F72" w:rsidRPr="001A3C4F">
        <w:rPr>
          <w:rFonts w:ascii="Times New Roman" w:eastAsia="Times New Roman" w:hAnsi="Times New Roman" w:cs="Times New Roman"/>
          <w:spacing w:val="-2"/>
          <w:sz w:val="22"/>
          <w:szCs w:val="22"/>
          <w:lang w:val="pt-BR"/>
        </w:rPr>
        <w:t>v</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go</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z w:val="22"/>
          <w:szCs w:val="22"/>
          <w:lang w:val="pt-BR"/>
        </w:rPr>
        <w:t>;</w:t>
      </w:r>
    </w:p>
    <w:p w14:paraId="1B16DF68" w14:textId="77777777" w:rsidR="00BF0F72" w:rsidRPr="001A3C4F" w:rsidRDefault="00BF0F72" w:rsidP="009B4504">
      <w:pPr>
        <w:pStyle w:val="PargrafodaLista"/>
        <w:tabs>
          <w:tab w:val="left" w:pos="660"/>
          <w:tab w:val="left" w:pos="8080"/>
        </w:tabs>
        <w:ind w:left="0"/>
        <w:jc w:val="both"/>
        <w:rPr>
          <w:rFonts w:ascii="Times New Roman" w:eastAsia="Times New Roman" w:hAnsi="Times New Roman" w:cs="Times New Roman"/>
          <w:sz w:val="22"/>
          <w:szCs w:val="22"/>
          <w:lang w:val="pt-BR"/>
        </w:rPr>
      </w:pPr>
    </w:p>
    <w:p w14:paraId="17EA10F8" w14:textId="48A5DC84" w:rsidR="00D93943" w:rsidRPr="001A3C4F" w:rsidRDefault="00B52CAF" w:rsidP="009B4504">
      <w:pPr>
        <w:pStyle w:val="PargrafodaLista"/>
        <w:widowControl w:val="0"/>
        <w:tabs>
          <w:tab w:val="left" w:pos="660"/>
          <w:tab w:val="left" w:pos="8080"/>
        </w:tabs>
        <w:autoSpaceDE/>
        <w:autoSpaceDN/>
        <w:adjustRightInd/>
        <w:ind w:left="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xxii</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r>
      <w:r w:rsidR="00BF0F72" w:rsidRPr="001A3C4F">
        <w:rPr>
          <w:rFonts w:ascii="Times New Roman" w:eastAsia="Times New Roman" w:hAnsi="Times New Roman" w:cs="Times New Roman"/>
          <w:sz w:val="22"/>
          <w:szCs w:val="22"/>
          <w:lang w:val="pt-BR"/>
        </w:rPr>
        <w:t>em</w:t>
      </w:r>
      <w:r w:rsidR="00BF0F72" w:rsidRPr="001A3C4F">
        <w:rPr>
          <w:rFonts w:ascii="Times New Roman" w:eastAsia="Times New Roman" w:hAnsi="Times New Roman" w:cs="Times New Roman"/>
          <w:spacing w:val="23"/>
          <w:sz w:val="22"/>
          <w:szCs w:val="22"/>
          <w:lang w:val="pt-BR"/>
        </w:rPr>
        <w:t xml:space="preserve"> </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é</w:t>
      </w:r>
      <w:r w:rsidR="00BF0F72" w:rsidRPr="001A3C4F">
        <w:rPr>
          <w:rFonts w:ascii="Times New Roman" w:eastAsia="Times New Roman" w:hAnsi="Times New Roman" w:cs="Times New Roman"/>
          <w:spacing w:val="22"/>
          <w:sz w:val="22"/>
          <w:szCs w:val="22"/>
          <w:lang w:val="pt-BR"/>
        </w:rPr>
        <w:t xml:space="preserve"> </w:t>
      </w:r>
      <w:r w:rsidR="00BF0F72" w:rsidRPr="001A3C4F">
        <w:rPr>
          <w:rFonts w:ascii="Times New Roman" w:eastAsia="Times New Roman" w:hAnsi="Times New Roman" w:cs="Times New Roman"/>
          <w:sz w:val="22"/>
          <w:szCs w:val="22"/>
          <w:lang w:val="pt-BR"/>
        </w:rPr>
        <w:t>7</w:t>
      </w:r>
      <w:r w:rsidR="00BF0F72" w:rsidRPr="001A3C4F">
        <w:rPr>
          <w:rFonts w:ascii="Times New Roman" w:eastAsia="Times New Roman" w:hAnsi="Times New Roman" w:cs="Times New Roman"/>
          <w:spacing w:val="22"/>
          <w:sz w:val="22"/>
          <w:szCs w:val="22"/>
          <w:lang w:val="pt-BR"/>
        </w:rPr>
        <w:t xml:space="preserve"> </w:t>
      </w:r>
      <w:r w:rsidR="00BF0F72" w:rsidRPr="001A3C4F">
        <w:rPr>
          <w:rFonts w:ascii="Times New Roman" w:eastAsia="Times New Roman" w:hAnsi="Times New Roman" w:cs="Times New Roman"/>
          <w:spacing w:val="1"/>
          <w:sz w:val="22"/>
          <w:szCs w:val="22"/>
          <w:lang w:val="pt-BR"/>
        </w:rPr>
        <w:t>(</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2"/>
          <w:sz w:val="22"/>
          <w:szCs w:val="22"/>
          <w:lang w:val="pt-BR"/>
        </w:rPr>
        <w:t>e</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23"/>
          <w:sz w:val="22"/>
          <w:szCs w:val="22"/>
          <w:lang w:val="pt-BR"/>
        </w:rPr>
        <w:t xml:space="preserve"> </w:t>
      </w:r>
      <w:r w:rsidR="00BF0F72" w:rsidRPr="001A3C4F">
        <w:rPr>
          <w:rFonts w:ascii="Times New Roman" w:eastAsia="Times New Roman" w:hAnsi="Times New Roman" w:cs="Times New Roman"/>
          <w:spacing w:val="1"/>
          <w:sz w:val="22"/>
          <w:szCs w:val="22"/>
          <w:lang w:val="pt-BR"/>
        </w:rPr>
        <w:t>Di</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24"/>
          <w:sz w:val="22"/>
          <w:szCs w:val="22"/>
          <w:lang w:val="pt-BR"/>
        </w:rPr>
        <w:t xml:space="preserve"> </w:t>
      </w:r>
      <w:r w:rsidR="00BF0F72" w:rsidRPr="001A3C4F">
        <w:rPr>
          <w:rFonts w:ascii="Times New Roman" w:eastAsia="Times New Roman" w:hAnsi="Times New Roman" w:cs="Times New Roman"/>
          <w:spacing w:val="-1"/>
          <w:sz w:val="22"/>
          <w:szCs w:val="22"/>
          <w:lang w:val="pt-BR"/>
        </w:rPr>
        <w:t>Út</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22"/>
          <w:sz w:val="22"/>
          <w:szCs w:val="22"/>
          <w:lang w:val="pt-BR"/>
        </w:rPr>
        <w:t xml:space="preserve"> </w:t>
      </w:r>
      <w:r w:rsidR="00BF0F72" w:rsidRPr="001A3C4F">
        <w:rPr>
          <w:rFonts w:ascii="Times New Roman" w:eastAsia="Times New Roman" w:hAnsi="Times New Roman" w:cs="Times New Roman"/>
          <w:sz w:val="22"/>
          <w:szCs w:val="22"/>
          <w:lang w:val="pt-BR"/>
        </w:rPr>
        <w:t>con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ados</w:t>
      </w:r>
      <w:r w:rsidR="00BF0F72" w:rsidRPr="001A3C4F">
        <w:rPr>
          <w:rFonts w:ascii="Times New Roman" w:eastAsia="Times New Roman" w:hAnsi="Times New Roman" w:cs="Times New Roman"/>
          <w:spacing w:val="23"/>
          <w:sz w:val="22"/>
          <w:szCs w:val="22"/>
          <w:lang w:val="pt-BR"/>
        </w:rPr>
        <w:t xml:space="preserve"> </w:t>
      </w:r>
      <w:r w:rsidR="00BF0F72" w:rsidRPr="001A3C4F">
        <w:rPr>
          <w:rFonts w:ascii="Times New Roman" w:eastAsia="Times New Roman" w:hAnsi="Times New Roman" w:cs="Times New Roman"/>
          <w:sz w:val="22"/>
          <w:szCs w:val="22"/>
          <w:lang w:val="pt-BR"/>
        </w:rPr>
        <w:t>da</w:t>
      </w:r>
      <w:r w:rsidR="00BF0F72" w:rsidRPr="001A3C4F">
        <w:rPr>
          <w:rFonts w:ascii="Times New Roman" w:eastAsia="Times New Roman" w:hAnsi="Times New Roman" w:cs="Times New Roman"/>
          <w:spacing w:val="22"/>
          <w:sz w:val="22"/>
          <w:szCs w:val="22"/>
          <w:lang w:val="pt-BR"/>
        </w:rPr>
        <w:t xml:space="preserve"> </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2"/>
          <w:sz w:val="22"/>
          <w:szCs w:val="22"/>
          <w:lang w:val="pt-BR"/>
        </w:rPr>
        <w:t>s</w:t>
      </w:r>
      <w:r w:rsidR="00BF0F72" w:rsidRPr="001A3C4F">
        <w:rPr>
          <w:rFonts w:ascii="Times New Roman" w:eastAsia="Times New Roman" w:hAnsi="Times New Roman" w:cs="Times New Roman"/>
          <w:sz w:val="22"/>
          <w:szCs w:val="22"/>
          <w:lang w:val="pt-BR"/>
        </w:rPr>
        <w:t>pe</w:t>
      </w:r>
      <w:r w:rsidR="00BF0F72" w:rsidRPr="001A3C4F">
        <w:rPr>
          <w:rFonts w:ascii="Times New Roman" w:eastAsia="Times New Roman" w:hAnsi="Times New Roman" w:cs="Times New Roman"/>
          <w:spacing w:val="-2"/>
          <w:sz w:val="22"/>
          <w:szCs w:val="22"/>
          <w:lang w:val="pt-BR"/>
        </w:rPr>
        <w:t>c</w:t>
      </w:r>
      <w:r w:rsidR="00BF0F72" w:rsidRPr="001A3C4F">
        <w:rPr>
          <w:rFonts w:ascii="Times New Roman" w:eastAsia="Times New Roman" w:hAnsi="Times New Roman" w:cs="Times New Roman"/>
          <w:spacing w:val="1"/>
          <w:sz w:val="22"/>
          <w:szCs w:val="22"/>
          <w:lang w:val="pt-BR"/>
        </w:rPr>
        <w:t>ti</w:t>
      </w:r>
      <w:r w:rsidR="00BF0F72" w:rsidRPr="001A3C4F">
        <w:rPr>
          <w:rFonts w:ascii="Times New Roman" w:eastAsia="Times New Roman" w:hAnsi="Times New Roman" w:cs="Times New Roman"/>
          <w:spacing w:val="-2"/>
          <w:sz w:val="22"/>
          <w:szCs w:val="22"/>
          <w:lang w:val="pt-BR"/>
        </w:rPr>
        <w:t>v</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24"/>
          <w:sz w:val="22"/>
          <w:szCs w:val="22"/>
          <w:lang w:val="pt-BR"/>
        </w:rPr>
        <w:t xml:space="preserve"> </w:t>
      </w:r>
      <w:r w:rsidR="00BF0F72" w:rsidRPr="001A3C4F">
        <w:rPr>
          <w:rFonts w:ascii="Times New Roman" w:eastAsia="Times New Roman" w:hAnsi="Times New Roman" w:cs="Times New Roman"/>
          <w:spacing w:val="-2"/>
          <w:sz w:val="22"/>
          <w:szCs w:val="22"/>
          <w:lang w:val="pt-BR"/>
        </w:rPr>
        <w:t>s</w:t>
      </w:r>
      <w:r w:rsidR="00BF0F72" w:rsidRPr="001A3C4F">
        <w:rPr>
          <w:rFonts w:ascii="Times New Roman" w:eastAsia="Times New Roman" w:hAnsi="Times New Roman" w:cs="Times New Roman"/>
          <w:sz w:val="22"/>
          <w:szCs w:val="22"/>
          <w:lang w:val="pt-BR"/>
        </w:rPr>
        <w:t>o</w:t>
      </w:r>
      <w:r w:rsidR="00BF0F72" w:rsidRPr="001A3C4F">
        <w:rPr>
          <w:rFonts w:ascii="Times New Roman" w:eastAsia="Times New Roman" w:hAnsi="Times New Roman" w:cs="Times New Roman"/>
          <w:spacing w:val="-1"/>
          <w:sz w:val="22"/>
          <w:szCs w:val="22"/>
          <w:lang w:val="pt-BR"/>
        </w:rPr>
        <w:t>l</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c</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ção</w:t>
      </w:r>
      <w:r w:rsidR="00BF0F72" w:rsidRPr="001A3C4F">
        <w:rPr>
          <w:rFonts w:ascii="Times New Roman" w:eastAsia="Times New Roman" w:hAnsi="Times New Roman" w:cs="Times New Roman"/>
          <w:spacing w:val="24"/>
          <w:sz w:val="22"/>
          <w:szCs w:val="22"/>
          <w:lang w:val="pt-BR"/>
        </w:rPr>
        <w:t xml:space="preserve"> </w:t>
      </w:r>
      <w:r w:rsidR="00BF0F72" w:rsidRPr="001A3C4F">
        <w:rPr>
          <w:rFonts w:ascii="Times New Roman" w:eastAsia="Times New Roman" w:hAnsi="Times New Roman" w:cs="Times New Roman"/>
          <w:spacing w:val="-2"/>
          <w:sz w:val="22"/>
          <w:szCs w:val="22"/>
          <w:lang w:val="pt-BR"/>
        </w:rPr>
        <w:t>d</w:t>
      </w:r>
      <w:r w:rsidR="00BF0F72" w:rsidRPr="001A3C4F">
        <w:rPr>
          <w:rFonts w:ascii="Times New Roman" w:eastAsia="Times New Roman" w:hAnsi="Times New Roman" w:cs="Times New Roman"/>
          <w:sz w:val="22"/>
          <w:szCs w:val="22"/>
          <w:lang w:val="pt-BR"/>
        </w:rPr>
        <w:t>o</w:t>
      </w:r>
      <w:r w:rsidR="00BF0F72" w:rsidRPr="001A3C4F">
        <w:rPr>
          <w:rFonts w:ascii="Times New Roman" w:eastAsia="Times New Roman" w:hAnsi="Times New Roman" w:cs="Times New Roman"/>
          <w:spacing w:val="28"/>
          <w:sz w:val="22"/>
          <w:szCs w:val="22"/>
          <w:lang w:val="pt-BR"/>
        </w:rPr>
        <w:t xml:space="preserve"> </w:t>
      </w:r>
      <w:r w:rsidR="00BF0F72" w:rsidRPr="001A3C4F">
        <w:rPr>
          <w:rFonts w:ascii="Times New Roman" w:eastAsia="Times New Roman" w:hAnsi="Times New Roman" w:cs="Times New Roman"/>
          <w:spacing w:val="-1"/>
          <w:sz w:val="22"/>
          <w:szCs w:val="22"/>
          <w:lang w:val="pt-BR"/>
        </w:rPr>
        <w:t>D</w:t>
      </w:r>
      <w:r w:rsidR="00BF0F72" w:rsidRPr="001A3C4F">
        <w:rPr>
          <w:rFonts w:ascii="Times New Roman" w:eastAsia="Times New Roman" w:hAnsi="Times New Roman" w:cs="Times New Roman"/>
          <w:sz w:val="22"/>
          <w:szCs w:val="22"/>
          <w:lang w:val="pt-BR"/>
        </w:rPr>
        <w:t>eb</w:t>
      </w:r>
      <w:r w:rsidR="00BF0F72" w:rsidRPr="001A3C4F">
        <w:rPr>
          <w:rFonts w:ascii="Times New Roman" w:eastAsia="Times New Roman" w:hAnsi="Times New Roman" w:cs="Times New Roman"/>
          <w:spacing w:val="-2"/>
          <w:sz w:val="22"/>
          <w:szCs w:val="22"/>
          <w:lang w:val="pt-BR"/>
        </w:rPr>
        <w:t>e</w:t>
      </w:r>
      <w:r w:rsidR="00BF0F72" w:rsidRPr="001A3C4F">
        <w:rPr>
          <w:rFonts w:ascii="Times New Roman" w:eastAsia="Times New Roman" w:hAnsi="Times New Roman" w:cs="Times New Roman"/>
          <w:sz w:val="22"/>
          <w:szCs w:val="22"/>
          <w:lang w:val="pt-BR"/>
        </w:rPr>
        <w:t>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pacing w:val="-2"/>
          <w:sz w:val="22"/>
          <w:szCs w:val="22"/>
          <w:lang w:val="pt-BR"/>
        </w:rPr>
        <w:t>u</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pacing w:val="-1"/>
          <w:sz w:val="22"/>
          <w:szCs w:val="22"/>
          <w:lang w:val="pt-BR"/>
        </w:rPr>
        <w:t>a</w:t>
      </w:r>
      <w:r w:rsidR="00BF0F72" w:rsidRPr="001A3C4F">
        <w:rPr>
          <w:rFonts w:ascii="Times New Roman" w:eastAsia="Times New Roman" w:hAnsi="Times New Roman" w:cs="Times New Roman"/>
          <w:sz w:val="22"/>
          <w:szCs w:val="22"/>
          <w:lang w:val="pt-BR"/>
        </w:rPr>
        <w:t>:</w:t>
      </w:r>
      <w:r w:rsidR="00BF0F72" w:rsidRPr="001A3C4F">
        <w:rPr>
          <w:rFonts w:ascii="Times New Roman" w:eastAsia="Times New Roman" w:hAnsi="Times New Roman" w:cs="Times New Roman"/>
          <w:spacing w:val="23"/>
          <w:sz w:val="22"/>
          <w:szCs w:val="22"/>
          <w:lang w:val="pt-BR"/>
        </w:rPr>
        <w:t xml:space="preserve"> </w:t>
      </w:r>
      <w:r w:rsidR="00BF0F72" w:rsidRPr="001A3C4F">
        <w:rPr>
          <w:rFonts w:ascii="Times New Roman" w:eastAsia="Times New Roman" w:hAnsi="Times New Roman" w:cs="Times New Roman"/>
          <w:spacing w:val="-2"/>
          <w:sz w:val="22"/>
          <w:szCs w:val="22"/>
          <w:lang w:val="pt-BR"/>
        </w:rPr>
        <w:t>(</w:t>
      </w:r>
      <w:r w:rsidR="00BF0F72" w:rsidRPr="001A3C4F">
        <w:rPr>
          <w:rFonts w:ascii="Times New Roman" w:eastAsia="Times New Roman" w:hAnsi="Times New Roman" w:cs="Times New Roman"/>
          <w:spacing w:val="1"/>
          <w:sz w:val="22"/>
          <w:szCs w:val="22"/>
          <w:lang w:val="pt-BR"/>
        </w:rPr>
        <w:t>a</w:t>
      </w:r>
      <w:r w:rsidR="00BF0F72" w:rsidRPr="001A3C4F">
        <w:rPr>
          <w:rFonts w:ascii="Times New Roman" w:eastAsia="Times New Roman" w:hAnsi="Times New Roman" w:cs="Times New Roman"/>
          <w:sz w:val="22"/>
          <w:szCs w:val="22"/>
          <w:lang w:val="pt-BR"/>
        </w:rPr>
        <w:t>)</w:t>
      </w:r>
      <w:r w:rsidR="00BF0F72" w:rsidRPr="001A3C4F">
        <w:rPr>
          <w:rFonts w:ascii="Times New Roman" w:eastAsia="Times New Roman" w:hAnsi="Times New Roman" w:cs="Times New Roman"/>
          <w:spacing w:val="22"/>
          <w:sz w:val="22"/>
          <w:szCs w:val="22"/>
          <w:lang w:val="pt-BR"/>
        </w:rPr>
        <w:t xml:space="preserve"> </w:t>
      </w:r>
      <w:r w:rsidR="00BF0F72" w:rsidRPr="001A3C4F">
        <w:rPr>
          <w:rFonts w:ascii="Times New Roman" w:eastAsia="Times New Roman" w:hAnsi="Times New Roman" w:cs="Times New Roman"/>
          <w:spacing w:val="2"/>
          <w:sz w:val="22"/>
          <w:szCs w:val="22"/>
          <w:lang w:val="pt-BR"/>
        </w:rPr>
        <w:t>i</w:t>
      </w:r>
      <w:r w:rsidR="00BF0F72" w:rsidRPr="001A3C4F">
        <w:rPr>
          <w:rFonts w:ascii="Times New Roman" w:eastAsia="Times New Roman" w:hAnsi="Times New Roman" w:cs="Times New Roman"/>
          <w:sz w:val="22"/>
          <w:szCs w:val="22"/>
          <w:lang w:val="pt-BR"/>
        </w:rPr>
        <w:t>n</w:t>
      </w:r>
      <w:r w:rsidR="00BF0F72" w:rsidRPr="001A3C4F">
        <w:rPr>
          <w:rFonts w:ascii="Times New Roman" w:eastAsia="Times New Roman" w:hAnsi="Times New Roman" w:cs="Times New Roman"/>
          <w:spacing w:val="-2"/>
          <w:sz w:val="22"/>
          <w:szCs w:val="22"/>
          <w:lang w:val="pt-BR"/>
        </w:rPr>
        <w:t>f</w:t>
      </w:r>
      <w:r w:rsidR="00BF0F72" w:rsidRPr="001A3C4F">
        <w:rPr>
          <w:rFonts w:ascii="Times New Roman" w:eastAsia="Times New Roman" w:hAnsi="Times New Roman" w:cs="Times New Roman"/>
          <w:sz w:val="22"/>
          <w:szCs w:val="22"/>
          <w:lang w:val="pt-BR"/>
        </w:rPr>
        <w:t>o</w:t>
      </w:r>
      <w:r w:rsidR="00BF0F72" w:rsidRPr="001A3C4F">
        <w:rPr>
          <w:rFonts w:ascii="Times New Roman" w:eastAsia="Times New Roman" w:hAnsi="Times New Roman" w:cs="Times New Roman"/>
          <w:spacing w:val="-2"/>
          <w:sz w:val="22"/>
          <w:szCs w:val="22"/>
          <w:lang w:val="pt-BR"/>
        </w:rPr>
        <w:t>r</w:t>
      </w:r>
      <w:r w:rsidR="00BF0F72" w:rsidRPr="001A3C4F">
        <w:rPr>
          <w:rFonts w:ascii="Times New Roman" w:eastAsia="Times New Roman" w:hAnsi="Times New Roman" w:cs="Times New Roman"/>
          <w:spacing w:val="1"/>
          <w:sz w:val="22"/>
          <w:szCs w:val="22"/>
          <w:lang w:val="pt-BR"/>
        </w:rPr>
        <w:t>m</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r</w:t>
      </w:r>
      <w:r w:rsidR="00BF0F72" w:rsidRPr="001A3C4F">
        <w:rPr>
          <w:rFonts w:ascii="Times New Roman" w:eastAsia="Times New Roman" w:hAnsi="Times New Roman" w:cs="Times New Roman"/>
          <w:spacing w:val="25"/>
          <w:sz w:val="22"/>
          <w:szCs w:val="22"/>
          <w:lang w:val="pt-BR"/>
        </w:rPr>
        <w:t xml:space="preserve"> </w:t>
      </w:r>
      <w:r w:rsidR="00BF0F72" w:rsidRPr="001A3C4F">
        <w:rPr>
          <w:rFonts w:ascii="Times New Roman" w:eastAsia="Times New Roman" w:hAnsi="Times New Roman" w:cs="Times New Roman"/>
          <w:spacing w:val="-2"/>
          <w:sz w:val="22"/>
          <w:szCs w:val="22"/>
          <w:lang w:val="pt-BR"/>
        </w:rPr>
        <w:t>à Debenturista e ao Agente Fiduciário</w:t>
      </w:r>
      <w:r w:rsidR="00BF0F72" w:rsidRPr="001A3C4F">
        <w:rPr>
          <w:rFonts w:ascii="Times New Roman" w:eastAsia="Times New Roman" w:hAnsi="Times New Roman" w:cs="Times New Roman"/>
          <w:spacing w:val="3"/>
          <w:sz w:val="22"/>
          <w:szCs w:val="22"/>
          <w:lang w:val="pt-BR"/>
        </w:rPr>
        <w:t xml:space="preserve"> </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2"/>
          <w:sz w:val="22"/>
          <w:szCs w:val="22"/>
          <w:lang w:val="pt-BR"/>
        </w:rPr>
        <w:t>o</w:t>
      </w:r>
      <w:r w:rsidR="00BF0F72" w:rsidRPr="001A3C4F">
        <w:rPr>
          <w:rFonts w:ascii="Times New Roman" w:eastAsia="Times New Roman" w:hAnsi="Times New Roman" w:cs="Times New Roman"/>
          <w:sz w:val="22"/>
          <w:szCs w:val="22"/>
          <w:lang w:val="pt-BR"/>
        </w:rPr>
        <w:t>b</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1"/>
          <w:sz w:val="22"/>
          <w:szCs w:val="22"/>
          <w:lang w:val="pt-BR"/>
        </w:rPr>
        <w:t xml:space="preserve"> </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1"/>
          <w:sz w:val="22"/>
          <w:szCs w:val="22"/>
          <w:lang w:val="pt-BR"/>
        </w:rPr>
        <w:t>m</w:t>
      </w:r>
      <w:r w:rsidR="00BF0F72" w:rsidRPr="001A3C4F">
        <w:rPr>
          <w:rFonts w:ascii="Times New Roman" w:eastAsia="Times New Roman" w:hAnsi="Times New Roman" w:cs="Times New Roman"/>
          <w:sz w:val="22"/>
          <w:szCs w:val="22"/>
          <w:lang w:val="pt-BR"/>
        </w:rPr>
        <w:t>p</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c</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os</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2"/>
          <w:sz w:val="22"/>
          <w:szCs w:val="22"/>
          <w:lang w:val="pt-BR"/>
        </w:rPr>
        <w:t>o</w:t>
      </w:r>
      <w:r w:rsidR="00BF0F72" w:rsidRPr="001A3C4F">
        <w:rPr>
          <w:rFonts w:ascii="Times New Roman" w:eastAsia="Times New Roman" w:hAnsi="Times New Roman" w:cs="Times New Roman"/>
          <w:sz w:val="22"/>
          <w:szCs w:val="22"/>
          <w:lang w:val="pt-BR"/>
        </w:rPr>
        <w:t>c</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2"/>
          <w:sz w:val="22"/>
          <w:szCs w:val="22"/>
          <w:lang w:val="pt-BR"/>
        </w:rPr>
        <w:t>o</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1"/>
          <w:sz w:val="22"/>
          <w:szCs w:val="22"/>
          <w:lang w:val="pt-BR"/>
        </w:rPr>
        <w:t>m</w:t>
      </w:r>
      <w:r w:rsidR="00BF0F72" w:rsidRPr="001A3C4F">
        <w:rPr>
          <w:rFonts w:ascii="Times New Roman" w:eastAsia="Times New Roman" w:hAnsi="Times New Roman" w:cs="Times New Roman"/>
          <w:spacing w:val="-2"/>
          <w:sz w:val="22"/>
          <w:szCs w:val="22"/>
          <w:lang w:val="pt-BR"/>
        </w:rPr>
        <w:t>b</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2"/>
          <w:sz w:val="22"/>
          <w:szCs w:val="22"/>
          <w:lang w:val="pt-BR"/>
        </w:rPr>
        <w:t>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 xml:space="preserve">s </w:t>
      </w:r>
      <w:r w:rsidR="00BF0F72" w:rsidRPr="001A3C4F">
        <w:rPr>
          <w:rFonts w:ascii="Times New Roman" w:eastAsia="Times New Roman" w:hAnsi="Times New Roman" w:cs="Times New Roman"/>
          <w:spacing w:val="2"/>
          <w:sz w:val="22"/>
          <w:szCs w:val="22"/>
          <w:lang w:val="pt-BR"/>
        </w:rPr>
        <w:t>d</w:t>
      </w:r>
      <w:r w:rsidR="00BF0F72" w:rsidRPr="001A3C4F">
        <w:rPr>
          <w:rFonts w:ascii="Times New Roman" w:eastAsia="Times New Roman" w:hAnsi="Times New Roman" w:cs="Times New Roman"/>
          <w:sz w:val="22"/>
          <w:szCs w:val="22"/>
          <w:lang w:val="pt-BR"/>
        </w:rPr>
        <w:t>ec</w:t>
      </w:r>
      <w:r w:rsidR="00BF0F72" w:rsidRPr="001A3C4F">
        <w:rPr>
          <w:rFonts w:ascii="Times New Roman" w:eastAsia="Times New Roman" w:hAnsi="Times New Roman" w:cs="Times New Roman"/>
          <w:spacing w:val="-2"/>
          <w:sz w:val="22"/>
          <w:szCs w:val="22"/>
          <w:lang w:val="pt-BR"/>
        </w:rPr>
        <w:t>o</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pacing w:val="-2"/>
          <w:sz w:val="22"/>
          <w:szCs w:val="22"/>
          <w:lang w:val="pt-BR"/>
        </w:rPr>
        <w:t>r</w:t>
      </w:r>
      <w:r w:rsidR="00BF0F72" w:rsidRPr="001A3C4F">
        <w:rPr>
          <w:rFonts w:ascii="Times New Roman" w:eastAsia="Times New Roman" w:hAnsi="Times New Roman" w:cs="Times New Roman"/>
          <w:sz w:val="22"/>
          <w:szCs w:val="22"/>
          <w:lang w:val="pt-BR"/>
        </w:rPr>
        <w:t>en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pacing w:val="-2"/>
          <w:sz w:val="22"/>
          <w:szCs w:val="22"/>
          <w:lang w:val="pt-BR"/>
        </w:rPr>
        <w:t>e</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de s</w:t>
      </w:r>
      <w:r w:rsidR="00BF0F72" w:rsidRPr="001A3C4F">
        <w:rPr>
          <w:rFonts w:ascii="Times New Roman" w:eastAsia="Times New Roman" w:hAnsi="Times New Roman" w:cs="Times New Roman"/>
          <w:spacing w:val="-2"/>
          <w:sz w:val="22"/>
          <w:szCs w:val="22"/>
          <w:lang w:val="pt-BR"/>
        </w:rPr>
        <w:t>u</w:t>
      </w:r>
      <w:r w:rsidR="00BF0F72" w:rsidRPr="001A3C4F">
        <w:rPr>
          <w:rFonts w:ascii="Times New Roman" w:eastAsia="Times New Roman" w:hAnsi="Times New Roman" w:cs="Times New Roman"/>
          <w:sz w:val="22"/>
          <w:szCs w:val="22"/>
          <w:lang w:val="pt-BR"/>
        </w:rPr>
        <w:t>as a</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v</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2"/>
          <w:sz w:val="22"/>
          <w:szCs w:val="22"/>
          <w:lang w:val="pt-BR"/>
        </w:rPr>
        <w:t>d</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3"/>
          <w:sz w:val="22"/>
          <w:szCs w:val="22"/>
          <w:lang w:val="pt-BR"/>
        </w:rPr>
        <w:t>d</w:t>
      </w:r>
      <w:r w:rsidR="00BF0F72" w:rsidRPr="001A3C4F">
        <w:rPr>
          <w:rFonts w:ascii="Times New Roman" w:eastAsia="Times New Roman" w:hAnsi="Times New Roman" w:cs="Times New Roman"/>
          <w:spacing w:val="-2"/>
          <w:sz w:val="22"/>
          <w:szCs w:val="22"/>
          <w:lang w:val="pt-BR"/>
        </w:rPr>
        <w:t>e</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 xml:space="preserve">e as </w:t>
      </w:r>
      <w:r w:rsidR="00BF0F72" w:rsidRPr="001A3C4F">
        <w:rPr>
          <w:rFonts w:ascii="Times New Roman" w:eastAsia="Times New Roman" w:hAnsi="Times New Roman" w:cs="Times New Roman"/>
          <w:spacing w:val="1"/>
          <w:sz w:val="22"/>
          <w:szCs w:val="22"/>
          <w:lang w:val="pt-BR"/>
        </w:rPr>
        <w:t>f</w:t>
      </w:r>
      <w:r w:rsidR="00BF0F72" w:rsidRPr="001A3C4F">
        <w:rPr>
          <w:rFonts w:ascii="Times New Roman" w:eastAsia="Times New Roman" w:hAnsi="Times New Roman" w:cs="Times New Roman"/>
          <w:sz w:val="22"/>
          <w:szCs w:val="22"/>
          <w:lang w:val="pt-BR"/>
        </w:rPr>
        <w:t>o</w:t>
      </w:r>
      <w:r w:rsidR="00BF0F72" w:rsidRPr="001A3C4F">
        <w:rPr>
          <w:rFonts w:ascii="Times New Roman" w:eastAsia="Times New Roman" w:hAnsi="Times New Roman" w:cs="Times New Roman"/>
          <w:spacing w:val="-2"/>
          <w:sz w:val="22"/>
          <w:szCs w:val="22"/>
          <w:lang w:val="pt-BR"/>
        </w:rPr>
        <w:t>r</w:t>
      </w:r>
      <w:r w:rsidR="00BF0F72" w:rsidRPr="001A3C4F">
        <w:rPr>
          <w:rFonts w:ascii="Times New Roman" w:eastAsia="Times New Roman" w:hAnsi="Times New Roman" w:cs="Times New Roman"/>
          <w:spacing w:val="1"/>
          <w:sz w:val="22"/>
          <w:szCs w:val="22"/>
          <w:lang w:val="pt-BR"/>
        </w:rPr>
        <w:t>m</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pacing w:val="-5"/>
          <w:sz w:val="22"/>
          <w:szCs w:val="22"/>
          <w:lang w:val="pt-BR"/>
        </w:rPr>
        <w:t>d</w:t>
      </w:r>
      <w:r w:rsidR="00BF0F72" w:rsidRPr="001A3C4F">
        <w:rPr>
          <w:rFonts w:ascii="Times New Roman" w:eastAsia="Times New Roman" w:hAnsi="Times New Roman" w:cs="Times New Roman"/>
          <w:sz w:val="22"/>
          <w:szCs w:val="22"/>
          <w:lang w:val="pt-BR"/>
        </w:rPr>
        <w:t>e p</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z w:val="22"/>
          <w:szCs w:val="22"/>
          <w:lang w:val="pt-BR"/>
        </w:rPr>
        <w:t>ev</w:t>
      </w:r>
      <w:r w:rsidR="00BF0F72" w:rsidRPr="001A3C4F">
        <w:rPr>
          <w:rFonts w:ascii="Times New Roman" w:eastAsia="Times New Roman" w:hAnsi="Times New Roman" w:cs="Times New Roman"/>
          <w:spacing w:val="-2"/>
          <w:sz w:val="22"/>
          <w:szCs w:val="22"/>
          <w:lang w:val="pt-BR"/>
        </w:rPr>
        <w:t>e</w:t>
      </w:r>
      <w:r w:rsidR="00BF0F72" w:rsidRPr="001A3C4F">
        <w:rPr>
          <w:rFonts w:ascii="Times New Roman" w:eastAsia="Times New Roman" w:hAnsi="Times New Roman" w:cs="Times New Roman"/>
          <w:sz w:val="22"/>
          <w:szCs w:val="22"/>
          <w:lang w:val="pt-BR"/>
        </w:rPr>
        <w:t>nção e</w:t>
      </w:r>
      <w:r w:rsidR="00BF0F72" w:rsidRPr="001A3C4F">
        <w:rPr>
          <w:rFonts w:ascii="Times New Roman" w:eastAsia="Times New Roman" w:hAnsi="Times New Roman" w:cs="Times New Roman"/>
          <w:spacing w:val="3"/>
          <w:sz w:val="22"/>
          <w:szCs w:val="22"/>
          <w:lang w:val="pt-BR"/>
        </w:rPr>
        <w:t xml:space="preserve"> </w:t>
      </w:r>
      <w:r w:rsidR="00BF0F72" w:rsidRPr="001A3C4F">
        <w:rPr>
          <w:rFonts w:ascii="Times New Roman" w:eastAsia="Times New Roman" w:hAnsi="Times New Roman" w:cs="Times New Roman"/>
          <w:spacing w:val="-2"/>
          <w:sz w:val="22"/>
          <w:szCs w:val="22"/>
          <w:lang w:val="pt-BR"/>
        </w:rPr>
        <w:t>c</w:t>
      </w:r>
      <w:r w:rsidR="00BF0F72" w:rsidRPr="001A3C4F">
        <w:rPr>
          <w:rFonts w:ascii="Times New Roman" w:eastAsia="Times New Roman" w:hAnsi="Times New Roman" w:cs="Times New Roman"/>
          <w:sz w:val="22"/>
          <w:szCs w:val="22"/>
          <w:lang w:val="pt-BR"/>
        </w:rPr>
        <w:t>on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enç</w:t>
      </w:r>
      <w:r w:rsidR="00BF0F72" w:rsidRPr="001A3C4F">
        <w:rPr>
          <w:rFonts w:ascii="Times New Roman" w:eastAsia="Times New Roman" w:hAnsi="Times New Roman" w:cs="Times New Roman"/>
          <w:spacing w:val="-2"/>
          <w:sz w:val="22"/>
          <w:szCs w:val="22"/>
          <w:lang w:val="pt-BR"/>
        </w:rPr>
        <w:t>ã</w:t>
      </w:r>
      <w:r w:rsidR="00BF0F72" w:rsidRPr="001A3C4F">
        <w:rPr>
          <w:rFonts w:ascii="Times New Roman" w:eastAsia="Times New Roman" w:hAnsi="Times New Roman" w:cs="Times New Roman"/>
          <w:sz w:val="22"/>
          <w:szCs w:val="22"/>
          <w:lang w:val="pt-BR"/>
        </w:rPr>
        <w:t>o</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de</w:t>
      </w:r>
      <w:r w:rsidR="00BF0F72" w:rsidRPr="001A3C4F">
        <w:rPr>
          <w:rFonts w:ascii="Times New Roman" w:eastAsia="Times New Roman" w:hAnsi="Times New Roman" w:cs="Times New Roman"/>
          <w:spacing w:val="-2"/>
          <w:sz w:val="22"/>
          <w:szCs w:val="22"/>
          <w:lang w:val="pt-BR"/>
        </w:rPr>
        <w:t>s</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1"/>
          <w:sz w:val="22"/>
          <w:szCs w:val="22"/>
          <w:lang w:val="pt-BR"/>
        </w:rPr>
        <w:t>e</w:t>
      </w:r>
      <w:r w:rsidR="00BF0F72" w:rsidRPr="001A3C4F">
        <w:rPr>
          <w:rFonts w:ascii="Times New Roman" w:eastAsia="Times New Roman" w:hAnsi="Times New Roman" w:cs="Times New Roman"/>
          <w:sz w:val="22"/>
          <w:szCs w:val="22"/>
          <w:lang w:val="pt-BR"/>
        </w:rPr>
        <w:t xml:space="preserve">s </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1"/>
          <w:sz w:val="22"/>
          <w:szCs w:val="22"/>
          <w:lang w:val="pt-BR"/>
        </w:rPr>
        <w:t>m</w:t>
      </w:r>
      <w:r w:rsidR="00BF0F72" w:rsidRPr="001A3C4F">
        <w:rPr>
          <w:rFonts w:ascii="Times New Roman" w:eastAsia="Times New Roman" w:hAnsi="Times New Roman" w:cs="Times New Roman"/>
          <w:sz w:val="22"/>
          <w:szCs w:val="22"/>
          <w:lang w:val="pt-BR"/>
        </w:rPr>
        <w:t>pa</w:t>
      </w:r>
      <w:r w:rsidR="00BF0F72" w:rsidRPr="001A3C4F">
        <w:rPr>
          <w:rFonts w:ascii="Times New Roman" w:eastAsia="Times New Roman" w:hAnsi="Times New Roman" w:cs="Times New Roman"/>
          <w:spacing w:val="-2"/>
          <w:sz w:val="22"/>
          <w:szCs w:val="22"/>
          <w:lang w:val="pt-BR"/>
        </w:rPr>
        <w:t>c</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o</w:t>
      </w:r>
      <w:r w:rsidR="00BF0F72" w:rsidRPr="001A3C4F">
        <w:rPr>
          <w:rFonts w:ascii="Times New Roman" w:eastAsia="Times New Roman" w:hAnsi="Times New Roman" w:cs="Times New Roman"/>
          <w:spacing w:val="-2"/>
          <w:sz w:val="22"/>
          <w:szCs w:val="22"/>
          <w:lang w:val="pt-BR"/>
        </w:rPr>
        <w:t>s</w:t>
      </w:r>
      <w:r w:rsidR="00BF0F72" w:rsidRPr="001A3C4F">
        <w:rPr>
          <w:rFonts w:ascii="Times New Roman" w:eastAsia="Times New Roman" w:hAnsi="Times New Roman" w:cs="Times New Roman"/>
          <w:sz w:val="22"/>
          <w:szCs w:val="22"/>
          <w:lang w:val="pt-BR"/>
        </w:rPr>
        <w:t>;</w:t>
      </w:r>
      <w:r w:rsidR="00BF0F72" w:rsidRPr="001A3C4F">
        <w:rPr>
          <w:rFonts w:ascii="Times New Roman" w:eastAsia="Times New Roman" w:hAnsi="Times New Roman" w:cs="Times New Roman"/>
          <w:spacing w:val="3"/>
          <w:sz w:val="22"/>
          <w:szCs w:val="22"/>
          <w:lang w:val="pt-BR"/>
        </w:rPr>
        <w:t xml:space="preserve"> </w:t>
      </w:r>
      <w:r w:rsidR="00BF0F72" w:rsidRPr="001A3C4F">
        <w:rPr>
          <w:rFonts w:ascii="Times New Roman" w:eastAsia="Times New Roman" w:hAnsi="Times New Roman" w:cs="Times New Roman"/>
          <w:sz w:val="22"/>
          <w:szCs w:val="22"/>
          <w:lang w:val="pt-BR"/>
        </w:rPr>
        <w:t xml:space="preserve">e </w:t>
      </w:r>
      <w:r w:rsidR="00BF0F72" w:rsidRPr="001A3C4F">
        <w:rPr>
          <w:rFonts w:ascii="Times New Roman" w:eastAsia="Times New Roman" w:hAnsi="Times New Roman" w:cs="Times New Roman"/>
          <w:spacing w:val="1"/>
          <w:sz w:val="22"/>
          <w:szCs w:val="22"/>
          <w:lang w:val="pt-BR"/>
        </w:rPr>
        <w:t>(b</w:t>
      </w:r>
      <w:r w:rsidR="00BF0F72" w:rsidRPr="001A3C4F">
        <w:rPr>
          <w:rFonts w:ascii="Times New Roman" w:eastAsia="Times New Roman" w:hAnsi="Times New Roman" w:cs="Times New Roman"/>
          <w:sz w:val="22"/>
          <w:szCs w:val="22"/>
          <w:lang w:val="pt-BR"/>
        </w:rPr>
        <w:t>)</w:t>
      </w:r>
      <w:r w:rsidR="00BF0F72" w:rsidRPr="001A3C4F">
        <w:rPr>
          <w:rFonts w:ascii="Times New Roman" w:eastAsia="Times New Roman" w:hAnsi="Times New Roman" w:cs="Times New Roman"/>
          <w:spacing w:val="5"/>
          <w:sz w:val="22"/>
          <w:szCs w:val="22"/>
          <w:lang w:val="pt-BR"/>
        </w:rPr>
        <w:t xml:space="preserve"> </w:t>
      </w:r>
      <w:r w:rsidR="00BF0F72" w:rsidRPr="001A3C4F">
        <w:rPr>
          <w:rFonts w:ascii="Times New Roman" w:eastAsia="Times New Roman" w:hAnsi="Times New Roman" w:cs="Times New Roman"/>
          <w:sz w:val="22"/>
          <w:szCs w:val="22"/>
          <w:lang w:val="pt-BR"/>
        </w:rPr>
        <w:t>d</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spo</w:t>
      </w:r>
      <w:r w:rsidR="00BF0F72" w:rsidRPr="001A3C4F">
        <w:rPr>
          <w:rFonts w:ascii="Times New Roman" w:eastAsia="Times New Roman" w:hAnsi="Times New Roman" w:cs="Times New Roman"/>
          <w:spacing w:val="-2"/>
          <w:sz w:val="22"/>
          <w:szCs w:val="22"/>
          <w:lang w:val="pt-BR"/>
        </w:rPr>
        <w:t>n</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b</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1"/>
          <w:sz w:val="22"/>
          <w:szCs w:val="22"/>
          <w:lang w:val="pt-BR"/>
        </w:rPr>
        <w:t>l</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z</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r</w:t>
      </w:r>
      <w:r w:rsidR="00BF0F72" w:rsidRPr="001A3C4F">
        <w:rPr>
          <w:rFonts w:ascii="Times New Roman" w:eastAsia="Times New Roman" w:hAnsi="Times New Roman" w:cs="Times New Roman"/>
          <w:spacing w:val="3"/>
          <w:sz w:val="22"/>
          <w:szCs w:val="22"/>
          <w:lang w:val="pt-BR"/>
        </w:rPr>
        <w:t xml:space="preserve"> </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o</w:t>
      </w:r>
      <w:r w:rsidR="00BF0F72" w:rsidRPr="001A3C4F">
        <w:rPr>
          <w:rFonts w:ascii="Times New Roman" w:eastAsia="Times New Roman" w:hAnsi="Times New Roman" w:cs="Times New Roman"/>
          <w:spacing w:val="3"/>
          <w:sz w:val="22"/>
          <w:szCs w:val="22"/>
          <w:lang w:val="pt-BR"/>
        </w:rPr>
        <w:t xml:space="preserve"> </w:t>
      </w:r>
      <w:r w:rsidR="00BF0F72" w:rsidRPr="001A3C4F">
        <w:rPr>
          <w:rFonts w:ascii="Times New Roman" w:eastAsia="Times New Roman" w:hAnsi="Times New Roman" w:cs="Times New Roman"/>
          <w:spacing w:val="-1"/>
          <w:sz w:val="22"/>
          <w:szCs w:val="22"/>
          <w:lang w:val="pt-BR"/>
        </w:rPr>
        <w:t>D</w:t>
      </w:r>
      <w:r w:rsidR="00BF0F72" w:rsidRPr="001A3C4F">
        <w:rPr>
          <w:rFonts w:ascii="Times New Roman" w:eastAsia="Times New Roman" w:hAnsi="Times New Roman" w:cs="Times New Roman"/>
          <w:sz w:val="22"/>
          <w:szCs w:val="22"/>
          <w:lang w:val="pt-BR"/>
        </w:rPr>
        <w:t>eb</w:t>
      </w:r>
      <w:r w:rsidR="00BF0F72" w:rsidRPr="001A3C4F">
        <w:rPr>
          <w:rFonts w:ascii="Times New Roman" w:eastAsia="Times New Roman" w:hAnsi="Times New Roman" w:cs="Times New Roman"/>
          <w:spacing w:val="-2"/>
          <w:sz w:val="22"/>
          <w:szCs w:val="22"/>
          <w:lang w:val="pt-BR"/>
        </w:rPr>
        <w:t>e</w:t>
      </w:r>
      <w:r w:rsidR="00BF0F72" w:rsidRPr="001A3C4F">
        <w:rPr>
          <w:rFonts w:ascii="Times New Roman" w:eastAsia="Times New Roman" w:hAnsi="Times New Roman" w:cs="Times New Roman"/>
          <w:sz w:val="22"/>
          <w:szCs w:val="22"/>
          <w:lang w:val="pt-BR"/>
        </w:rPr>
        <w:t>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pacing w:val="-2"/>
          <w:sz w:val="22"/>
          <w:szCs w:val="22"/>
          <w:lang w:val="pt-BR"/>
        </w:rPr>
        <w:t>u</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1"/>
          <w:sz w:val="22"/>
          <w:szCs w:val="22"/>
          <w:lang w:val="pt-BR"/>
        </w:rPr>
        <w:t xml:space="preserve"> </w:t>
      </w:r>
      <w:r w:rsidR="00BF0F72" w:rsidRPr="001A3C4F">
        <w:rPr>
          <w:rFonts w:ascii="Times New Roman" w:eastAsia="Times New Roman" w:hAnsi="Times New Roman" w:cs="Times New Roman"/>
          <w:sz w:val="22"/>
          <w:szCs w:val="22"/>
          <w:lang w:val="pt-BR"/>
        </w:rPr>
        <w:t>có</w:t>
      </w:r>
      <w:r w:rsidR="00BF0F72" w:rsidRPr="001A3C4F">
        <w:rPr>
          <w:rFonts w:ascii="Times New Roman" w:eastAsia="Times New Roman" w:hAnsi="Times New Roman" w:cs="Times New Roman"/>
          <w:spacing w:val="-2"/>
          <w:sz w:val="22"/>
          <w:szCs w:val="22"/>
          <w:lang w:val="pt-BR"/>
        </w:rPr>
        <w:t>p</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3"/>
          <w:sz w:val="22"/>
          <w:szCs w:val="22"/>
          <w:lang w:val="pt-BR"/>
        </w:rPr>
        <w:t xml:space="preserve"> </w:t>
      </w:r>
      <w:r w:rsidR="00BF0F72" w:rsidRPr="001A3C4F">
        <w:rPr>
          <w:rFonts w:ascii="Times New Roman" w:eastAsia="Times New Roman" w:hAnsi="Times New Roman" w:cs="Times New Roman"/>
          <w:spacing w:val="-2"/>
          <w:sz w:val="22"/>
          <w:szCs w:val="22"/>
          <w:lang w:val="pt-BR"/>
        </w:rPr>
        <w:t>d</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3"/>
          <w:sz w:val="22"/>
          <w:szCs w:val="22"/>
          <w:lang w:val="pt-BR"/>
        </w:rPr>
        <w:t xml:space="preserve"> </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1"/>
          <w:sz w:val="22"/>
          <w:szCs w:val="22"/>
          <w:lang w:val="pt-BR"/>
        </w:rPr>
        <w:t>s</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ud</w:t>
      </w:r>
      <w:r w:rsidR="00BF0F72" w:rsidRPr="001A3C4F">
        <w:rPr>
          <w:rFonts w:ascii="Times New Roman" w:eastAsia="Times New Roman" w:hAnsi="Times New Roman" w:cs="Times New Roman"/>
          <w:spacing w:val="-2"/>
          <w:sz w:val="22"/>
          <w:szCs w:val="22"/>
          <w:lang w:val="pt-BR"/>
        </w:rPr>
        <w:t>o</w:t>
      </w:r>
      <w:r w:rsidR="00BF0F72" w:rsidRPr="001A3C4F">
        <w:rPr>
          <w:rFonts w:ascii="Times New Roman" w:eastAsia="Times New Roman" w:hAnsi="Times New Roman" w:cs="Times New Roman"/>
          <w:sz w:val="22"/>
          <w:szCs w:val="22"/>
          <w:lang w:val="pt-BR"/>
        </w:rPr>
        <w:t xml:space="preserve">s, </w:t>
      </w:r>
      <w:r w:rsidR="00BF0F72" w:rsidRPr="001A3C4F">
        <w:rPr>
          <w:rFonts w:ascii="Times New Roman" w:eastAsia="Times New Roman" w:hAnsi="Times New Roman" w:cs="Times New Roman"/>
          <w:spacing w:val="1"/>
          <w:sz w:val="22"/>
          <w:szCs w:val="22"/>
          <w:lang w:val="pt-BR"/>
        </w:rPr>
        <w:t>l</w:t>
      </w:r>
      <w:r w:rsidR="00BF0F72" w:rsidRPr="001A3C4F">
        <w:rPr>
          <w:rFonts w:ascii="Times New Roman" w:eastAsia="Times New Roman" w:hAnsi="Times New Roman" w:cs="Times New Roman"/>
          <w:sz w:val="22"/>
          <w:szCs w:val="22"/>
          <w:lang w:val="pt-BR"/>
        </w:rPr>
        <w:t>aud</w:t>
      </w:r>
      <w:r w:rsidR="00BF0F72" w:rsidRPr="001A3C4F">
        <w:rPr>
          <w:rFonts w:ascii="Times New Roman" w:eastAsia="Times New Roman" w:hAnsi="Times New Roman" w:cs="Times New Roman"/>
          <w:spacing w:val="-2"/>
          <w:sz w:val="22"/>
          <w:szCs w:val="22"/>
          <w:lang w:val="pt-BR"/>
        </w:rPr>
        <w:t>o</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pacing w:val="-2"/>
          <w:sz w:val="22"/>
          <w:szCs w:val="22"/>
          <w:lang w:val="pt-BR"/>
        </w:rPr>
        <w:t>e</w:t>
      </w:r>
      <w:r w:rsidR="00BF0F72" w:rsidRPr="001A3C4F">
        <w:rPr>
          <w:rFonts w:ascii="Times New Roman" w:eastAsia="Times New Roman" w:hAnsi="Times New Roman" w:cs="Times New Roman"/>
          <w:spacing w:val="1"/>
          <w:sz w:val="22"/>
          <w:szCs w:val="22"/>
          <w:lang w:val="pt-BR"/>
        </w:rPr>
        <w:t>l</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ó</w:t>
      </w:r>
      <w:r w:rsidR="00BF0F72" w:rsidRPr="001A3C4F">
        <w:rPr>
          <w:rFonts w:ascii="Times New Roman" w:eastAsia="Times New Roman" w:hAnsi="Times New Roman" w:cs="Times New Roman"/>
          <w:spacing w:val="-2"/>
          <w:sz w:val="22"/>
          <w:szCs w:val="22"/>
          <w:lang w:val="pt-BR"/>
        </w:rPr>
        <w:t>r</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o</w:t>
      </w:r>
      <w:r w:rsidR="00BF0F72" w:rsidRPr="001A3C4F">
        <w:rPr>
          <w:rFonts w:ascii="Times New Roman" w:eastAsia="Times New Roman" w:hAnsi="Times New Roman" w:cs="Times New Roman"/>
          <w:spacing w:val="-2"/>
          <w:sz w:val="22"/>
          <w:szCs w:val="22"/>
          <w:lang w:val="pt-BR"/>
        </w:rPr>
        <w:t>s</w:t>
      </w:r>
      <w:r w:rsidR="00BF0F72" w:rsidRPr="001A3C4F">
        <w:rPr>
          <w:rFonts w:ascii="Times New Roman" w:eastAsia="Times New Roman" w:hAnsi="Times New Roman" w:cs="Times New Roman"/>
          <w:sz w:val="22"/>
          <w:szCs w:val="22"/>
          <w:lang w:val="pt-BR"/>
        </w:rPr>
        <w:t>,</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au</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o</w:t>
      </w:r>
      <w:r w:rsidR="00BF0F72" w:rsidRPr="001A3C4F">
        <w:rPr>
          <w:rFonts w:ascii="Times New Roman" w:eastAsia="Times New Roman" w:hAnsi="Times New Roman" w:cs="Times New Roman"/>
          <w:spacing w:val="-2"/>
          <w:sz w:val="22"/>
          <w:szCs w:val="22"/>
          <w:lang w:val="pt-BR"/>
        </w:rPr>
        <w:t>r</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2"/>
          <w:sz w:val="22"/>
          <w:szCs w:val="22"/>
          <w:lang w:val="pt-BR"/>
        </w:rPr>
        <w:t>z</w:t>
      </w:r>
      <w:r w:rsidR="00BF0F72" w:rsidRPr="001A3C4F">
        <w:rPr>
          <w:rFonts w:ascii="Times New Roman" w:eastAsia="Times New Roman" w:hAnsi="Times New Roman" w:cs="Times New Roman"/>
          <w:sz w:val="22"/>
          <w:szCs w:val="22"/>
          <w:lang w:val="pt-BR"/>
        </w:rPr>
        <w:t>açõe</w:t>
      </w:r>
      <w:r w:rsidR="00BF0F72" w:rsidRPr="001A3C4F">
        <w:rPr>
          <w:rFonts w:ascii="Times New Roman" w:eastAsia="Times New Roman" w:hAnsi="Times New Roman" w:cs="Times New Roman"/>
          <w:spacing w:val="-2"/>
          <w:sz w:val="22"/>
          <w:szCs w:val="22"/>
          <w:lang w:val="pt-BR"/>
        </w:rPr>
        <w:t>s</w:t>
      </w:r>
      <w:r w:rsidR="00BF0F72" w:rsidRPr="001A3C4F">
        <w:rPr>
          <w:rFonts w:ascii="Times New Roman" w:eastAsia="Times New Roman" w:hAnsi="Times New Roman" w:cs="Times New Roman"/>
          <w:sz w:val="22"/>
          <w:szCs w:val="22"/>
          <w:lang w:val="pt-BR"/>
        </w:rPr>
        <w:t>,</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pacing w:val="1"/>
          <w:sz w:val="22"/>
          <w:szCs w:val="22"/>
          <w:lang w:val="pt-BR"/>
        </w:rPr>
        <w:t>l</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ce</w:t>
      </w:r>
      <w:r w:rsidR="00BF0F72" w:rsidRPr="001A3C4F">
        <w:rPr>
          <w:rFonts w:ascii="Times New Roman" w:eastAsia="Times New Roman" w:hAnsi="Times New Roman" w:cs="Times New Roman"/>
          <w:spacing w:val="-2"/>
          <w:sz w:val="22"/>
          <w:szCs w:val="22"/>
          <w:lang w:val="pt-BR"/>
        </w:rPr>
        <w:t>n</w:t>
      </w:r>
      <w:r w:rsidR="00BF0F72" w:rsidRPr="001A3C4F">
        <w:rPr>
          <w:rFonts w:ascii="Times New Roman" w:eastAsia="Times New Roman" w:hAnsi="Times New Roman" w:cs="Times New Roman"/>
          <w:sz w:val="22"/>
          <w:szCs w:val="22"/>
          <w:lang w:val="pt-BR"/>
        </w:rPr>
        <w:t>ças, a</w:t>
      </w:r>
      <w:r w:rsidR="00BF0F72" w:rsidRPr="001A3C4F">
        <w:rPr>
          <w:rFonts w:ascii="Times New Roman" w:eastAsia="Times New Roman" w:hAnsi="Times New Roman" w:cs="Times New Roman"/>
          <w:spacing w:val="1"/>
          <w:sz w:val="22"/>
          <w:szCs w:val="22"/>
          <w:lang w:val="pt-BR"/>
        </w:rPr>
        <w:t>l</w:t>
      </w:r>
      <w:r w:rsidR="00BF0F72" w:rsidRPr="001A3C4F">
        <w:rPr>
          <w:rFonts w:ascii="Times New Roman" w:eastAsia="Times New Roman" w:hAnsi="Times New Roman" w:cs="Times New Roman"/>
          <w:spacing w:val="-2"/>
          <w:sz w:val="22"/>
          <w:szCs w:val="22"/>
          <w:lang w:val="pt-BR"/>
        </w:rPr>
        <w:t>v</w:t>
      </w:r>
      <w:r w:rsidR="00BF0F72" w:rsidRPr="001A3C4F">
        <w:rPr>
          <w:rFonts w:ascii="Times New Roman" w:eastAsia="Times New Roman" w:hAnsi="Times New Roman" w:cs="Times New Roman"/>
          <w:sz w:val="22"/>
          <w:szCs w:val="22"/>
          <w:lang w:val="pt-BR"/>
        </w:rPr>
        <w:t>a</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pacing w:val="-2"/>
          <w:sz w:val="22"/>
          <w:szCs w:val="22"/>
          <w:lang w:val="pt-BR"/>
        </w:rPr>
        <w:t>á</w:t>
      </w:r>
      <w:r w:rsidR="00BF0F72" w:rsidRPr="001A3C4F">
        <w:rPr>
          <w:rFonts w:ascii="Times New Roman" w:eastAsia="Times New Roman" w:hAnsi="Times New Roman" w:cs="Times New Roman"/>
          <w:spacing w:val="5"/>
          <w:sz w:val="22"/>
          <w:szCs w:val="22"/>
          <w:lang w:val="pt-BR"/>
        </w:rPr>
        <w:t>s</w:t>
      </w:r>
      <w:r w:rsidR="00BF0F72" w:rsidRPr="001A3C4F">
        <w:rPr>
          <w:rFonts w:ascii="Times New Roman" w:eastAsia="Times New Roman" w:hAnsi="Times New Roman" w:cs="Times New Roman"/>
          <w:sz w:val="22"/>
          <w:szCs w:val="22"/>
          <w:lang w:val="pt-BR"/>
        </w:rPr>
        <w:t>,</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pacing w:val="-2"/>
          <w:sz w:val="22"/>
          <w:szCs w:val="22"/>
          <w:lang w:val="pt-BR"/>
        </w:rPr>
        <w:t>o</w:t>
      </w:r>
      <w:r w:rsidR="00BF0F72" w:rsidRPr="001A3C4F">
        <w:rPr>
          <w:rFonts w:ascii="Times New Roman" w:eastAsia="Times New Roman" w:hAnsi="Times New Roman" w:cs="Times New Roman"/>
          <w:sz w:val="22"/>
          <w:szCs w:val="22"/>
          <w:lang w:val="pt-BR"/>
        </w:rPr>
        <w:t>u</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o</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pacing w:val="-2"/>
          <w:sz w:val="22"/>
          <w:szCs w:val="22"/>
          <w:lang w:val="pt-BR"/>
        </w:rPr>
        <w:t>g</w:t>
      </w:r>
      <w:r w:rsidR="00BF0F72" w:rsidRPr="001A3C4F">
        <w:rPr>
          <w:rFonts w:ascii="Times New Roman" w:eastAsia="Times New Roman" w:hAnsi="Times New Roman" w:cs="Times New Roman"/>
          <w:spacing w:val="1"/>
          <w:sz w:val="22"/>
          <w:szCs w:val="22"/>
          <w:lang w:val="pt-BR"/>
        </w:rPr>
        <w:t>a</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e su</w:t>
      </w:r>
      <w:r w:rsidR="00BF0F72" w:rsidRPr="001A3C4F">
        <w:rPr>
          <w:rFonts w:ascii="Times New Roman" w:eastAsia="Times New Roman" w:hAnsi="Times New Roman" w:cs="Times New Roman"/>
          <w:spacing w:val="1"/>
          <w:sz w:val="22"/>
          <w:szCs w:val="22"/>
          <w:lang w:val="pt-BR"/>
        </w:rPr>
        <w:t>a</w:t>
      </w:r>
      <w:r w:rsidR="00BF0F72" w:rsidRPr="001A3C4F">
        <w:rPr>
          <w:rFonts w:ascii="Times New Roman" w:eastAsia="Times New Roman" w:hAnsi="Times New Roman" w:cs="Times New Roman"/>
          <w:sz w:val="22"/>
          <w:szCs w:val="22"/>
          <w:lang w:val="pt-BR"/>
        </w:rPr>
        <w:t xml:space="preserve">s </w:t>
      </w:r>
      <w:r w:rsidR="00BF0F72" w:rsidRPr="001A3C4F">
        <w:rPr>
          <w:rFonts w:ascii="Times New Roman" w:eastAsia="Times New Roman" w:hAnsi="Times New Roman" w:cs="Times New Roman"/>
          <w:spacing w:val="1"/>
          <w:sz w:val="22"/>
          <w:szCs w:val="22"/>
          <w:lang w:val="pt-BR"/>
        </w:rPr>
        <w:t>r</w:t>
      </w:r>
      <w:r w:rsidR="00BF0F72" w:rsidRPr="001A3C4F">
        <w:rPr>
          <w:rFonts w:ascii="Times New Roman" w:eastAsia="Times New Roman" w:hAnsi="Times New Roman" w:cs="Times New Roman"/>
          <w:sz w:val="22"/>
          <w:szCs w:val="22"/>
          <w:lang w:val="pt-BR"/>
        </w:rPr>
        <w:t>en</w:t>
      </w:r>
      <w:r w:rsidR="00BF0F72" w:rsidRPr="001A3C4F">
        <w:rPr>
          <w:rFonts w:ascii="Times New Roman" w:eastAsia="Times New Roman" w:hAnsi="Times New Roman" w:cs="Times New Roman"/>
          <w:spacing w:val="-2"/>
          <w:sz w:val="22"/>
          <w:szCs w:val="22"/>
          <w:lang w:val="pt-BR"/>
        </w:rPr>
        <w:t>o</w:t>
      </w:r>
      <w:r w:rsidR="00BF0F72" w:rsidRPr="001A3C4F">
        <w:rPr>
          <w:rFonts w:ascii="Times New Roman" w:eastAsia="Times New Roman" w:hAnsi="Times New Roman" w:cs="Times New Roman"/>
          <w:sz w:val="22"/>
          <w:szCs w:val="22"/>
          <w:lang w:val="pt-BR"/>
        </w:rPr>
        <w:t>vaç</w:t>
      </w:r>
      <w:r w:rsidR="00BF0F72" w:rsidRPr="001A3C4F">
        <w:rPr>
          <w:rFonts w:ascii="Times New Roman" w:eastAsia="Times New Roman" w:hAnsi="Times New Roman" w:cs="Times New Roman"/>
          <w:spacing w:val="-2"/>
          <w:sz w:val="22"/>
          <w:szCs w:val="22"/>
          <w:lang w:val="pt-BR"/>
        </w:rPr>
        <w:t>õe</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su</w:t>
      </w:r>
      <w:r w:rsidR="00BF0F72" w:rsidRPr="001A3C4F">
        <w:rPr>
          <w:rFonts w:ascii="Times New Roman" w:eastAsia="Times New Roman" w:hAnsi="Times New Roman" w:cs="Times New Roman"/>
          <w:spacing w:val="1"/>
          <w:sz w:val="22"/>
          <w:szCs w:val="22"/>
          <w:lang w:val="pt-BR"/>
        </w:rPr>
        <w:t>s</w:t>
      </w:r>
      <w:r w:rsidR="00BF0F72" w:rsidRPr="001A3C4F">
        <w:rPr>
          <w:rFonts w:ascii="Times New Roman" w:eastAsia="Times New Roman" w:hAnsi="Times New Roman" w:cs="Times New Roman"/>
          <w:spacing w:val="-2"/>
          <w:sz w:val="22"/>
          <w:szCs w:val="22"/>
          <w:lang w:val="pt-BR"/>
        </w:rPr>
        <w:t>p</w:t>
      </w:r>
      <w:r w:rsidR="00BF0F72" w:rsidRPr="001A3C4F">
        <w:rPr>
          <w:rFonts w:ascii="Times New Roman" w:eastAsia="Times New Roman" w:hAnsi="Times New Roman" w:cs="Times New Roman"/>
          <w:sz w:val="22"/>
          <w:szCs w:val="22"/>
          <w:lang w:val="pt-BR"/>
        </w:rPr>
        <w:t>en</w:t>
      </w:r>
      <w:r w:rsidR="00BF0F72" w:rsidRPr="001A3C4F">
        <w:rPr>
          <w:rFonts w:ascii="Times New Roman" w:eastAsia="Times New Roman" w:hAnsi="Times New Roman" w:cs="Times New Roman"/>
          <w:spacing w:val="1"/>
          <w:sz w:val="22"/>
          <w:szCs w:val="22"/>
          <w:lang w:val="pt-BR"/>
        </w:rPr>
        <w:t>s</w:t>
      </w:r>
      <w:r w:rsidR="00BF0F72" w:rsidRPr="001A3C4F">
        <w:rPr>
          <w:rFonts w:ascii="Times New Roman" w:eastAsia="Times New Roman" w:hAnsi="Times New Roman" w:cs="Times New Roman"/>
          <w:sz w:val="22"/>
          <w:szCs w:val="22"/>
          <w:lang w:val="pt-BR"/>
        </w:rPr>
        <w:t>õe</w:t>
      </w:r>
      <w:r w:rsidR="00BF0F72" w:rsidRPr="001A3C4F">
        <w:rPr>
          <w:rFonts w:ascii="Times New Roman" w:eastAsia="Times New Roman" w:hAnsi="Times New Roman" w:cs="Times New Roman"/>
          <w:spacing w:val="1"/>
          <w:sz w:val="22"/>
          <w:szCs w:val="22"/>
          <w:lang w:val="pt-BR"/>
        </w:rPr>
        <w:t>s</w:t>
      </w:r>
      <w:r w:rsidR="00BF0F72" w:rsidRPr="001A3C4F">
        <w:rPr>
          <w:rFonts w:ascii="Times New Roman" w:eastAsia="Times New Roman" w:hAnsi="Times New Roman" w:cs="Times New Roman"/>
          <w:sz w:val="22"/>
          <w:szCs w:val="22"/>
          <w:lang w:val="pt-BR"/>
        </w:rPr>
        <w:t>, canc</w:t>
      </w:r>
      <w:r w:rsidR="00BF0F72" w:rsidRPr="001A3C4F">
        <w:rPr>
          <w:rFonts w:ascii="Times New Roman" w:eastAsia="Times New Roman" w:hAnsi="Times New Roman" w:cs="Times New Roman"/>
          <w:spacing w:val="-2"/>
          <w:sz w:val="22"/>
          <w:szCs w:val="22"/>
          <w:lang w:val="pt-BR"/>
        </w:rPr>
        <w:t>e</w:t>
      </w:r>
      <w:r w:rsidR="00BF0F72" w:rsidRPr="001A3C4F">
        <w:rPr>
          <w:rFonts w:ascii="Times New Roman" w:eastAsia="Times New Roman" w:hAnsi="Times New Roman" w:cs="Times New Roman"/>
          <w:spacing w:val="1"/>
          <w:sz w:val="22"/>
          <w:szCs w:val="22"/>
          <w:lang w:val="pt-BR"/>
        </w:rPr>
        <w:t>l</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pacing w:val="1"/>
          <w:sz w:val="22"/>
          <w:szCs w:val="22"/>
          <w:lang w:val="pt-BR"/>
        </w:rPr>
        <w:t>m</w:t>
      </w:r>
      <w:r w:rsidR="00BF0F72" w:rsidRPr="001A3C4F">
        <w:rPr>
          <w:rFonts w:ascii="Times New Roman" w:eastAsia="Times New Roman" w:hAnsi="Times New Roman" w:cs="Times New Roman"/>
          <w:sz w:val="22"/>
          <w:szCs w:val="22"/>
          <w:lang w:val="pt-BR"/>
        </w:rPr>
        <w:t>e</w:t>
      </w:r>
      <w:r w:rsidR="00BF0F72" w:rsidRPr="001A3C4F">
        <w:rPr>
          <w:rFonts w:ascii="Times New Roman" w:eastAsia="Times New Roman" w:hAnsi="Times New Roman" w:cs="Times New Roman"/>
          <w:spacing w:val="-2"/>
          <w:sz w:val="22"/>
          <w:szCs w:val="22"/>
          <w:lang w:val="pt-BR"/>
        </w:rPr>
        <w:t>n</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z w:val="22"/>
          <w:szCs w:val="22"/>
          <w:lang w:val="pt-BR"/>
        </w:rPr>
        <w:t>os</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 xml:space="preserve">ou </w:t>
      </w:r>
      <w:r w:rsidR="00BF0F72" w:rsidRPr="001A3C4F">
        <w:rPr>
          <w:rFonts w:ascii="Times New Roman" w:eastAsia="Times New Roman" w:hAnsi="Times New Roman" w:cs="Times New Roman"/>
          <w:spacing w:val="-2"/>
          <w:sz w:val="22"/>
          <w:szCs w:val="22"/>
          <w:lang w:val="pt-BR"/>
        </w:rPr>
        <w:t>r</w:t>
      </w:r>
      <w:r w:rsidR="00BF0F72" w:rsidRPr="001A3C4F">
        <w:rPr>
          <w:rFonts w:ascii="Times New Roman" w:eastAsia="Times New Roman" w:hAnsi="Times New Roman" w:cs="Times New Roman"/>
          <w:sz w:val="22"/>
          <w:szCs w:val="22"/>
          <w:lang w:val="pt-BR"/>
        </w:rPr>
        <w:t>evo</w:t>
      </w:r>
      <w:r w:rsidR="00BF0F72" w:rsidRPr="001A3C4F">
        <w:rPr>
          <w:rFonts w:ascii="Times New Roman" w:eastAsia="Times New Roman" w:hAnsi="Times New Roman" w:cs="Times New Roman"/>
          <w:spacing w:val="-2"/>
          <w:sz w:val="22"/>
          <w:szCs w:val="22"/>
          <w:lang w:val="pt-BR"/>
        </w:rPr>
        <w:t>g</w:t>
      </w:r>
      <w:r w:rsidR="00BF0F72" w:rsidRPr="001A3C4F">
        <w:rPr>
          <w:rFonts w:ascii="Times New Roman" w:eastAsia="Times New Roman" w:hAnsi="Times New Roman" w:cs="Times New Roman"/>
          <w:sz w:val="22"/>
          <w:szCs w:val="22"/>
          <w:lang w:val="pt-BR"/>
        </w:rPr>
        <w:t>aç</w:t>
      </w:r>
      <w:r w:rsidR="00BF0F72" w:rsidRPr="001A3C4F">
        <w:rPr>
          <w:rFonts w:ascii="Times New Roman" w:eastAsia="Times New Roman" w:hAnsi="Times New Roman" w:cs="Times New Roman"/>
          <w:spacing w:val="-2"/>
          <w:sz w:val="22"/>
          <w:szCs w:val="22"/>
          <w:lang w:val="pt-BR"/>
        </w:rPr>
        <w:t>õ</w:t>
      </w:r>
      <w:r w:rsidR="00BF0F72" w:rsidRPr="001A3C4F">
        <w:rPr>
          <w:rFonts w:ascii="Times New Roman" w:eastAsia="Times New Roman" w:hAnsi="Times New Roman" w:cs="Times New Roman"/>
          <w:sz w:val="22"/>
          <w:szCs w:val="22"/>
          <w:lang w:val="pt-BR"/>
        </w:rPr>
        <w:t>es</w:t>
      </w:r>
      <w:r w:rsidR="00BF0F72" w:rsidRPr="001A3C4F">
        <w:rPr>
          <w:rFonts w:ascii="Times New Roman" w:eastAsia="Times New Roman" w:hAnsi="Times New Roman" w:cs="Times New Roman"/>
          <w:spacing w:val="1"/>
          <w:sz w:val="22"/>
          <w:szCs w:val="22"/>
          <w:lang w:val="pt-BR"/>
        </w:rPr>
        <w:t xml:space="preserve"> r</w:t>
      </w:r>
      <w:r w:rsidR="00BF0F72" w:rsidRPr="001A3C4F">
        <w:rPr>
          <w:rFonts w:ascii="Times New Roman" w:eastAsia="Times New Roman" w:hAnsi="Times New Roman" w:cs="Times New Roman"/>
          <w:spacing w:val="-2"/>
          <w:sz w:val="22"/>
          <w:szCs w:val="22"/>
          <w:lang w:val="pt-BR"/>
        </w:rPr>
        <w:t>e</w:t>
      </w:r>
      <w:r w:rsidR="00BF0F72" w:rsidRPr="001A3C4F">
        <w:rPr>
          <w:rFonts w:ascii="Times New Roman" w:eastAsia="Times New Roman" w:hAnsi="Times New Roman" w:cs="Times New Roman"/>
          <w:spacing w:val="1"/>
          <w:sz w:val="22"/>
          <w:szCs w:val="22"/>
          <w:lang w:val="pt-BR"/>
        </w:rPr>
        <w:t>l</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c</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2"/>
          <w:sz w:val="22"/>
          <w:szCs w:val="22"/>
          <w:lang w:val="pt-BR"/>
        </w:rPr>
        <w:t>o</w:t>
      </w:r>
      <w:r w:rsidR="00BF0F72" w:rsidRPr="001A3C4F">
        <w:rPr>
          <w:rFonts w:ascii="Times New Roman" w:eastAsia="Times New Roman" w:hAnsi="Times New Roman" w:cs="Times New Roman"/>
          <w:sz w:val="22"/>
          <w:szCs w:val="22"/>
          <w:lang w:val="pt-BR"/>
        </w:rPr>
        <w:t>nad</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s</w:t>
      </w:r>
      <w:r w:rsidR="00BF0F72" w:rsidRPr="001A3C4F">
        <w:rPr>
          <w:rFonts w:ascii="Times New Roman" w:eastAsia="Times New Roman" w:hAnsi="Times New Roman" w:cs="Times New Roman"/>
          <w:spacing w:val="3"/>
          <w:sz w:val="22"/>
          <w:szCs w:val="22"/>
          <w:lang w:val="pt-BR"/>
        </w:rPr>
        <w:t xml:space="preserve"> </w:t>
      </w:r>
      <w:r w:rsidR="00BF0F72" w:rsidRPr="001A3C4F">
        <w:rPr>
          <w:rFonts w:ascii="Times New Roman" w:eastAsia="Times New Roman" w:hAnsi="Times New Roman" w:cs="Times New Roman"/>
          <w:sz w:val="22"/>
          <w:szCs w:val="22"/>
          <w:lang w:val="pt-BR"/>
        </w:rPr>
        <w:t>às</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su</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z w:val="22"/>
          <w:szCs w:val="22"/>
          <w:lang w:val="pt-BR"/>
        </w:rPr>
        <w:t xml:space="preserve">s </w:t>
      </w:r>
      <w:r w:rsidR="00BF0F72" w:rsidRPr="001A3C4F">
        <w:rPr>
          <w:rFonts w:ascii="Times New Roman" w:eastAsia="Times New Roman" w:hAnsi="Times New Roman" w:cs="Times New Roman"/>
          <w:spacing w:val="2"/>
          <w:sz w:val="22"/>
          <w:szCs w:val="22"/>
          <w:lang w:val="pt-BR"/>
        </w:rPr>
        <w:t>a</w:t>
      </w:r>
      <w:r w:rsidR="00BF0F72" w:rsidRPr="001A3C4F">
        <w:rPr>
          <w:rFonts w:ascii="Times New Roman" w:eastAsia="Times New Roman" w:hAnsi="Times New Roman" w:cs="Times New Roman"/>
          <w:spacing w:val="-1"/>
          <w:sz w:val="22"/>
          <w:szCs w:val="22"/>
          <w:lang w:val="pt-BR"/>
        </w:rPr>
        <w:t>t</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2"/>
          <w:sz w:val="22"/>
          <w:szCs w:val="22"/>
          <w:lang w:val="pt-BR"/>
        </w:rPr>
        <w:t>v</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z w:val="22"/>
          <w:szCs w:val="22"/>
          <w:lang w:val="pt-BR"/>
        </w:rPr>
        <w:t>dade</w:t>
      </w:r>
      <w:r w:rsidR="00BF0F72" w:rsidRPr="001A3C4F">
        <w:rPr>
          <w:rFonts w:ascii="Times New Roman" w:eastAsia="Times New Roman" w:hAnsi="Times New Roman" w:cs="Times New Roman"/>
          <w:spacing w:val="1"/>
          <w:sz w:val="22"/>
          <w:szCs w:val="22"/>
          <w:lang w:val="pt-BR"/>
        </w:rPr>
        <w:t>s</w:t>
      </w:r>
      <w:r w:rsidR="00BF0F72" w:rsidRPr="001A3C4F">
        <w:rPr>
          <w:rFonts w:ascii="Times New Roman" w:eastAsia="Times New Roman" w:hAnsi="Times New Roman" w:cs="Times New Roman"/>
          <w:sz w:val="22"/>
          <w:szCs w:val="22"/>
          <w:lang w:val="pt-BR"/>
        </w:rPr>
        <w:t>,</w:t>
      </w:r>
      <w:r w:rsidR="00BF0F72" w:rsidRPr="001A3C4F">
        <w:rPr>
          <w:rFonts w:ascii="Times New Roman" w:eastAsia="Times New Roman" w:hAnsi="Times New Roman" w:cs="Times New Roman"/>
          <w:spacing w:val="-2"/>
          <w:sz w:val="22"/>
          <w:szCs w:val="22"/>
          <w:lang w:val="pt-BR"/>
        </w:rPr>
        <w:t xml:space="preserve"> </w:t>
      </w:r>
      <w:r w:rsidR="00BF0F72" w:rsidRPr="001A3C4F">
        <w:rPr>
          <w:rFonts w:ascii="Times New Roman" w:eastAsia="Times New Roman" w:hAnsi="Times New Roman" w:cs="Times New Roman"/>
          <w:sz w:val="22"/>
          <w:szCs w:val="22"/>
          <w:lang w:val="pt-BR"/>
        </w:rPr>
        <w:t>ca</w:t>
      </w:r>
      <w:r w:rsidR="00BF0F72" w:rsidRPr="001A3C4F">
        <w:rPr>
          <w:rFonts w:ascii="Times New Roman" w:eastAsia="Times New Roman" w:hAnsi="Times New Roman" w:cs="Times New Roman"/>
          <w:spacing w:val="-2"/>
          <w:sz w:val="22"/>
          <w:szCs w:val="22"/>
          <w:lang w:val="pt-BR"/>
        </w:rPr>
        <w:t>s</w:t>
      </w:r>
      <w:r w:rsidR="00BF0F72" w:rsidRPr="001A3C4F">
        <w:rPr>
          <w:rFonts w:ascii="Times New Roman" w:eastAsia="Times New Roman" w:hAnsi="Times New Roman" w:cs="Times New Roman"/>
          <w:sz w:val="22"/>
          <w:szCs w:val="22"/>
          <w:lang w:val="pt-BR"/>
        </w:rPr>
        <w:t>o a</w:t>
      </w:r>
      <w:r w:rsidR="00BF0F72" w:rsidRPr="001A3C4F">
        <w:rPr>
          <w:rFonts w:ascii="Times New Roman" w:eastAsia="Times New Roman" w:hAnsi="Times New Roman" w:cs="Times New Roman"/>
          <w:spacing w:val="-2"/>
          <w:sz w:val="22"/>
          <w:szCs w:val="22"/>
          <w:lang w:val="pt-BR"/>
        </w:rPr>
        <w:t>p</w:t>
      </w:r>
      <w:r w:rsidR="00BF0F72" w:rsidRPr="001A3C4F">
        <w:rPr>
          <w:rFonts w:ascii="Times New Roman" w:eastAsia="Times New Roman" w:hAnsi="Times New Roman" w:cs="Times New Roman"/>
          <w:spacing w:val="1"/>
          <w:sz w:val="22"/>
          <w:szCs w:val="22"/>
          <w:lang w:val="pt-BR"/>
        </w:rPr>
        <w:t>li</w:t>
      </w:r>
      <w:r w:rsidR="00BF0F72" w:rsidRPr="001A3C4F">
        <w:rPr>
          <w:rFonts w:ascii="Times New Roman" w:eastAsia="Times New Roman" w:hAnsi="Times New Roman" w:cs="Times New Roman"/>
          <w:spacing w:val="-2"/>
          <w:sz w:val="22"/>
          <w:szCs w:val="22"/>
          <w:lang w:val="pt-BR"/>
        </w:rPr>
        <w:t>c</w:t>
      </w:r>
      <w:r w:rsidR="00BF0F72" w:rsidRPr="001A3C4F">
        <w:rPr>
          <w:rFonts w:ascii="Times New Roman" w:eastAsia="Times New Roman" w:hAnsi="Times New Roman" w:cs="Times New Roman"/>
          <w:sz w:val="22"/>
          <w:szCs w:val="22"/>
          <w:lang w:val="pt-BR"/>
        </w:rPr>
        <w:t>áv</w:t>
      </w:r>
      <w:r w:rsidR="00BF0F72" w:rsidRPr="001A3C4F">
        <w:rPr>
          <w:rFonts w:ascii="Times New Roman" w:eastAsia="Times New Roman" w:hAnsi="Times New Roman" w:cs="Times New Roman"/>
          <w:spacing w:val="-2"/>
          <w:sz w:val="22"/>
          <w:szCs w:val="22"/>
          <w:lang w:val="pt-BR"/>
        </w:rPr>
        <w:t>e</w:t>
      </w:r>
      <w:r w:rsidR="00BF0F72" w:rsidRPr="001A3C4F">
        <w:rPr>
          <w:rFonts w:ascii="Times New Roman" w:eastAsia="Times New Roman" w:hAnsi="Times New Roman" w:cs="Times New Roman"/>
          <w:spacing w:val="1"/>
          <w:sz w:val="22"/>
          <w:szCs w:val="22"/>
          <w:lang w:val="pt-BR"/>
        </w:rPr>
        <w:t>i</w:t>
      </w:r>
      <w:r w:rsidR="00BF0F72" w:rsidRPr="001A3C4F">
        <w:rPr>
          <w:rFonts w:ascii="Times New Roman" w:eastAsia="Times New Roman" w:hAnsi="Times New Roman" w:cs="Times New Roman"/>
          <w:spacing w:val="2"/>
          <w:sz w:val="22"/>
          <w:szCs w:val="22"/>
          <w:lang w:val="pt-BR"/>
        </w:rPr>
        <w:t>s</w:t>
      </w:r>
      <w:r w:rsidR="00D93943" w:rsidRPr="001A3C4F">
        <w:rPr>
          <w:rFonts w:ascii="Times New Roman" w:eastAsia="Times New Roman" w:hAnsi="Times New Roman" w:cs="Times New Roman"/>
          <w:sz w:val="22"/>
          <w:szCs w:val="22"/>
          <w:lang w:val="pt-BR"/>
        </w:rPr>
        <w:t xml:space="preserve">; </w:t>
      </w:r>
    </w:p>
    <w:p w14:paraId="4EE21D5C" w14:textId="77777777" w:rsidR="00D93943" w:rsidRPr="001A3C4F" w:rsidRDefault="00D93943" w:rsidP="009B4504">
      <w:pPr>
        <w:pStyle w:val="PargrafodaLista"/>
        <w:widowControl w:val="0"/>
        <w:tabs>
          <w:tab w:val="left" w:pos="660"/>
          <w:tab w:val="left" w:pos="8080"/>
        </w:tabs>
        <w:autoSpaceDE/>
        <w:autoSpaceDN/>
        <w:adjustRightInd/>
        <w:ind w:left="0"/>
        <w:contextualSpacing/>
        <w:jc w:val="both"/>
        <w:rPr>
          <w:rFonts w:ascii="Times New Roman" w:eastAsia="Times New Roman" w:hAnsi="Times New Roman" w:cs="Times New Roman"/>
          <w:sz w:val="22"/>
          <w:szCs w:val="22"/>
          <w:lang w:val="pt-BR"/>
        </w:rPr>
      </w:pPr>
    </w:p>
    <w:p w14:paraId="028B0808" w14:textId="3971976F" w:rsidR="00D93943" w:rsidRPr="001A3C4F" w:rsidRDefault="00D93943" w:rsidP="009B4504">
      <w:pPr>
        <w:pStyle w:val="PargrafodaLista"/>
        <w:widowControl w:val="0"/>
        <w:tabs>
          <w:tab w:val="left" w:pos="660"/>
        </w:tabs>
        <w:autoSpaceDE/>
        <w:autoSpaceDN/>
        <w:adjustRightInd/>
        <w:ind w:left="0"/>
        <w:contextualSpacing/>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xxii</w:t>
      </w:r>
      <w:r w:rsidR="00B52CAF" w:rsidRPr="001A3C4F">
        <w:rPr>
          <w:rFonts w:ascii="Times New Roman" w:eastAsia="Times New Roman" w:hAnsi="Times New Roman" w:cs="Times New Roman"/>
          <w:sz w:val="22"/>
          <w:szCs w:val="22"/>
          <w:lang w:val="pt-BR"/>
        </w:rPr>
        <w:t>i</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t>cumprir com a destinação de recursos, conforme definida na Cláusula 4.7 acima;</w:t>
      </w:r>
      <w:r w:rsidR="00B00FCB" w:rsidRPr="001A3C4F">
        <w:rPr>
          <w:rFonts w:ascii="Times New Roman" w:eastAsia="Times New Roman" w:hAnsi="Times New Roman" w:cs="Times New Roman"/>
          <w:sz w:val="22"/>
          <w:szCs w:val="22"/>
          <w:lang w:val="pt-BR"/>
        </w:rPr>
        <w:t xml:space="preserve"> </w:t>
      </w:r>
    </w:p>
    <w:p w14:paraId="6F5BC38E" w14:textId="77777777" w:rsidR="00D93943" w:rsidRPr="001A3C4F" w:rsidRDefault="00D93943" w:rsidP="009B4504">
      <w:pPr>
        <w:pStyle w:val="PargrafodaLista"/>
        <w:widowControl w:val="0"/>
        <w:tabs>
          <w:tab w:val="left" w:pos="660"/>
        </w:tabs>
        <w:autoSpaceDE/>
        <w:autoSpaceDN/>
        <w:adjustRightInd/>
        <w:ind w:left="0"/>
        <w:contextualSpacing/>
        <w:jc w:val="both"/>
        <w:rPr>
          <w:rFonts w:ascii="Times New Roman" w:eastAsia="Times New Roman" w:hAnsi="Times New Roman" w:cs="Times New Roman"/>
          <w:sz w:val="22"/>
          <w:szCs w:val="22"/>
          <w:lang w:val="pt-BR"/>
        </w:rPr>
      </w:pPr>
    </w:p>
    <w:p w14:paraId="6A554A5B" w14:textId="55CB5510" w:rsidR="00D93943" w:rsidRPr="001A3C4F" w:rsidRDefault="00D93943" w:rsidP="009B4504">
      <w:pPr>
        <w:pStyle w:val="PargrafodaLista"/>
        <w:widowControl w:val="0"/>
        <w:tabs>
          <w:tab w:val="left" w:pos="660"/>
        </w:tabs>
        <w:autoSpaceDE/>
        <w:autoSpaceDN/>
        <w:adjustRightInd/>
        <w:ind w:left="0"/>
        <w:contextualSpacing/>
        <w:jc w:val="both"/>
        <w:rPr>
          <w:rFonts w:ascii="Times New Roman" w:eastAsia="Times New Roman" w:hAnsi="Times New Roman" w:cs="Times New Roman"/>
          <w:sz w:val="22"/>
          <w:szCs w:val="22"/>
          <w:lang w:val="pt-BR"/>
        </w:rPr>
      </w:pPr>
      <w:bookmarkStart w:id="3184" w:name="_Hlk107589240"/>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x</w:t>
      </w:r>
      <w:r w:rsidR="00B52CAF" w:rsidRPr="001A3C4F">
        <w:rPr>
          <w:rFonts w:ascii="Times New Roman" w:eastAsia="Times New Roman" w:hAnsi="Times New Roman" w:cs="Times New Roman"/>
          <w:sz w:val="22"/>
          <w:szCs w:val="22"/>
          <w:lang w:val="pt-BR"/>
        </w:rPr>
        <w:t>xv</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t>não utilizar os Projetos Elegíveis indicados na Cláusula 4.7 em outra operação de captação para fins ESG, evitando a dupla contagem de lastro</w:t>
      </w:r>
      <w:r w:rsidR="002F02D7" w:rsidRPr="001A3C4F">
        <w:rPr>
          <w:rFonts w:ascii="Times New Roman" w:eastAsia="Times New Roman" w:hAnsi="Times New Roman" w:cs="Times New Roman"/>
          <w:sz w:val="22"/>
          <w:szCs w:val="22"/>
          <w:lang w:val="pt-BR"/>
        </w:rPr>
        <w:t>;</w:t>
      </w:r>
      <w:r w:rsidR="005C6B35" w:rsidRPr="001A3C4F">
        <w:rPr>
          <w:rFonts w:ascii="Times New Roman" w:eastAsia="Times New Roman" w:hAnsi="Times New Roman" w:cs="Times New Roman"/>
          <w:sz w:val="22"/>
          <w:szCs w:val="22"/>
          <w:lang w:val="pt-BR"/>
        </w:rPr>
        <w:t xml:space="preserve"> e</w:t>
      </w:r>
    </w:p>
    <w:p w14:paraId="25CFD76D" w14:textId="32B2E67A" w:rsidR="002F02D7" w:rsidRPr="001A3C4F" w:rsidRDefault="002F02D7" w:rsidP="009B4504">
      <w:pPr>
        <w:pStyle w:val="PargrafodaLista"/>
        <w:widowControl w:val="0"/>
        <w:tabs>
          <w:tab w:val="left" w:pos="660"/>
        </w:tabs>
        <w:autoSpaceDE/>
        <w:autoSpaceDN/>
        <w:adjustRightInd/>
        <w:ind w:left="0"/>
        <w:contextualSpacing/>
        <w:jc w:val="both"/>
        <w:rPr>
          <w:rFonts w:ascii="Times New Roman" w:eastAsia="Times New Roman" w:hAnsi="Times New Roman" w:cs="Times New Roman"/>
          <w:sz w:val="22"/>
          <w:szCs w:val="22"/>
          <w:lang w:val="pt-BR"/>
        </w:rPr>
      </w:pPr>
    </w:p>
    <w:p w14:paraId="1440AAEB" w14:textId="05F68814" w:rsidR="002F02D7" w:rsidRPr="001A3C4F" w:rsidRDefault="002F02D7" w:rsidP="009B4504">
      <w:pPr>
        <w:pStyle w:val="PargrafodaLista"/>
        <w:widowControl w:val="0"/>
        <w:tabs>
          <w:tab w:val="left" w:pos="660"/>
        </w:tabs>
        <w:autoSpaceDE/>
        <w:autoSpaceDN/>
        <w:adjustRightInd/>
        <w:ind w:left="0"/>
        <w:contextualSpacing/>
        <w:jc w:val="both"/>
        <w:rPr>
          <w:rFonts w:ascii="Times New Roman" w:hAnsi="Times New Roman" w:cs="Times New Roman"/>
          <w:sz w:val="22"/>
          <w:szCs w:val="22"/>
          <w:lang w:val="pt-BR"/>
        </w:rPr>
      </w:pPr>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xxvii</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t xml:space="preserve">A Emissora se compromete a enviar, sempre que </w:t>
      </w:r>
      <w:r w:rsidR="002A2D6F" w:rsidRPr="001A3C4F">
        <w:rPr>
          <w:rFonts w:ascii="Times New Roman" w:eastAsia="Times New Roman" w:hAnsi="Times New Roman" w:cs="Times New Roman"/>
          <w:sz w:val="22"/>
          <w:szCs w:val="22"/>
          <w:lang w:val="pt-BR"/>
        </w:rPr>
        <w:t xml:space="preserve">razoavelmente </w:t>
      </w:r>
      <w:r w:rsidRPr="001A3C4F">
        <w:rPr>
          <w:rFonts w:ascii="Times New Roman" w:eastAsia="Times New Roman" w:hAnsi="Times New Roman" w:cs="Times New Roman"/>
          <w:sz w:val="22"/>
          <w:szCs w:val="22"/>
          <w:lang w:val="pt-BR"/>
        </w:rPr>
        <w:t>solicitado pelo Agente Fiduciário qualquer documento comprobatório referente a destinação de recursos informada no Relatório de Alocação.</w:t>
      </w:r>
    </w:p>
    <w:bookmarkEnd w:id="3184"/>
    <w:p w14:paraId="4A67224A" w14:textId="77777777" w:rsidR="00D00FF6" w:rsidRPr="001A3C4F" w:rsidRDefault="00D00FF6" w:rsidP="009B4504">
      <w:pPr>
        <w:pStyle w:val="PargrafodaLista"/>
        <w:widowControl w:val="0"/>
        <w:tabs>
          <w:tab w:val="left" w:pos="660"/>
        </w:tabs>
        <w:autoSpaceDE/>
        <w:autoSpaceDN/>
        <w:adjustRightInd/>
        <w:ind w:left="0"/>
        <w:contextualSpacing/>
        <w:jc w:val="both"/>
        <w:rPr>
          <w:rFonts w:ascii="Times New Roman" w:eastAsia="MS Mincho" w:hAnsi="Times New Roman" w:cs="Times New Roman"/>
          <w:sz w:val="22"/>
          <w:szCs w:val="22"/>
          <w:lang w:val="pt-BR"/>
        </w:rPr>
      </w:pPr>
    </w:p>
    <w:p w14:paraId="2C4666E2" w14:textId="180978EE" w:rsidR="007923AC" w:rsidRPr="001A3C4F" w:rsidRDefault="007923AC" w:rsidP="009B4504">
      <w:pPr>
        <w:pStyle w:val="Level2"/>
        <w:numPr>
          <w:ilvl w:val="0"/>
          <w:numId w:val="0"/>
        </w:numPr>
        <w:spacing w:after="0" w:line="240" w:lineRule="auto"/>
        <w:rPr>
          <w:rFonts w:ascii="Times New Roman" w:hAnsi="Times New Roman" w:cs="Times New Roman"/>
          <w:sz w:val="22"/>
          <w:szCs w:val="22"/>
          <w:lang w:val="pt-BR"/>
        </w:rPr>
      </w:pPr>
      <w:r w:rsidRPr="001A3C4F">
        <w:rPr>
          <w:rFonts w:ascii="Times New Roman" w:hAnsi="Times New Roman" w:cs="Times New Roman"/>
          <w:sz w:val="22"/>
          <w:szCs w:val="22"/>
          <w:lang w:val="pt-BR"/>
        </w:rPr>
        <w:t>8.2.</w:t>
      </w:r>
      <w:r w:rsidRPr="001A3C4F">
        <w:rPr>
          <w:rFonts w:ascii="Times New Roman" w:hAnsi="Times New Roman" w:cs="Times New Roman"/>
          <w:sz w:val="22"/>
          <w:szCs w:val="22"/>
          <w:lang w:val="pt-BR"/>
        </w:rPr>
        <w:tab/>
      </w:r>
      <w:r w:rsidRPr="001A3C4F">
        <w:rPr>
          <w:rFonts w:ascii="Times New Roman" w:hAnsi="Times New Roman" w:cs="Times New Roman"/>
          <w:sz w:val="22"/>
          <w:szCs w:val="22"/>
          <w:u w:val="single"/>
          <w:lang w:val="pt-BR"/>
        </w:rPr>
        <w:t>Despesas</w:t>
      </w:r>
      <w:r w:rsidRPr="001A3C4F">
        <w:rPr>
          <w:rFonts w:ascii="Times New Roman" w:hAnsi="Times New Roman" w:cs="Times New Roman"/>
          <w:sz w:val="22"/>
          <w:szCs w:val="22"/>
          <w:lang w:val="pt-BR"/>
        </w:rPr>
        <w:t xml:space="preserve">. Correrão por conta da </w:t>
      </w:r>
      <w:r w:rsidR="000131B2" w:rsidRPr="001A3C4F">
        <w:rPr>
          <w:rFonts w:ascii="Times New Roman" w:hAnsi="Times New Roman" w:cs="Times New Roman"/>
          <w:sz w:val="22"/>
          <w:szCs w:val="22"/>
          <w:lang w:val="pt-BR"/>
        </w:rPr>
        <w:t xml:space="preserve">Devedora </w:t>
      </w:r>
      <w:r w:rsidRPr="001A3C4F">
        <w:rPr>
          <w:rFonts w:ascii="Times New Roman" w:hAnsi="Times New Roman" w:cs="Times New Roman"/>
          <w:sz w:val="22"/>
          <w:szCs w:val="22"/>
          <w:lang w:val="pt-BR"/>
        </w:rPr>
        <w:t xml:space="preserve">todos os custos razoáveis incorridos e devidamente comprovados com a Emissão das Debêntures e com a estruturação, registro e execução das Debêntures e da operação de securitização dos CRA, conforme o caso, incluindo publicações, inscrições, registros, contratação do Agente Fiduciário dos CRA, do </w:t>
      </w:r>
      <w:proofErr w:type="spellStart"/>
      <w:r w:rsidRPr="001A3C4F">
        <w:rPr>
          <w:rFonts w:ascii="Times New Roman" w:hAnsi="Times New Roman" w:cs="Times New Roman"/>
          <w:sz w:val="22"/>
          <w:szCs w:val="22"/>
          <w:lang w:val="pt-BR"/>
        </w:rPr>
        <w:t>escriturador</w:t>
      </w:r>
      <w:proofErr w:type="spellEnd"/>
      <w:r w:rsidRPr="001A3C4F">
        <w:rPr>
          <w:rFonts w:ascii="Times New Roman" w:hAnsi="Times New Roman" w:cs="Times New Roman"/>
          <w:sz w:val="22"/>
          <w:szCs w:val="22"/>
          <w:lang w:val="pt-BR"/>
        </w:rPr>
        <w:t xml:space="preserve"> e do liquidante dos CRA, do auditor independente, da agência de classificação de risco e dos demais prestadores de serviços, e quaisquer outros custos relacionados às Debêntures e à operação de securitização dos CRA.</w:t>
      </w:r>
    </w:p>
    <w:p w14:paraId="23E5C4AB" w14:textId="77777777" w:rsidR="007923AC" w:rsidRPr="001A3C4F" w:rsidRDefault="007923AC" w:rsidP="009B4504">
      <w:pPr>
        <w:pStyle w:val="Level2"/>
        <w:numPr>
          <w:ilvl w:val="0"/>
          <w:numId w:val="0"/>
        </w:numPr>
        <w:spacing w:after="0" w:line="240" w:lineRule="auto"/>
        <w:rPr>
          <w:rFonts w:ascii="Times New Roman" w:hAnsi="Times New Roman" w:cs="Times New Roman"/>
          <w:sz w:val="22"/>
          <w:szCs w:val="22"/>
          <w:lang w:val="pt-BR"/>
        </w:rPr>
      </w:pPr>
    </w:p>
    <w:p w14:paraId="3981DBF5" w14:textId="748B3B8C" w:rsidR="007923AC" w:rsidRPr="001A3C4F" w:rsidRDefault="007923AC" w:rsidP="009B4504">
      <w:pPr>
        <w:pStyle w:val="Level2"/>
        <w:numPr>
          <w:ilvl w:val="0"/>
          <w:numId w:val="0"/>
        </w:numPr>
        <w:spacing w:after="0" w:line="240" w:lineRule="auto"/>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Sem prejuízo do disposto nesta Escritura de Emissão, as despesas abaixo listadas,(em conjunto, </w:t>
      </w:r>
      <w:r w:rsidR="00C408BE" w:rsidRPr="001A3C4F">
        <w:rPr>
          <w:rFonts w:ascii="Times New Roman" w:hAnsi="Times New Roman" w:cs="Times New Roman"/>
          <w:sz w:val="22"/>
          <w:szCs w:val="22"/>
          <w:lang w:val="pt-BR"/>
        </w:rPr>
        <w:t>"</w:t>
      </w:r>
      <w:r w:rsidRPr="001A3C4F">
        <w:rPr>
          <w:rFonts w:ascii="Times New Roman" w:hAnsi="Times New Roman" w:cs="Times New Roman"/>
          <w:bCs/>
          <w:sz w:val="22"/>
          <w:szCs w:val="22"/>
          <w:u w:val="single"/>
          <w:lang w:val="pt-BR"/>
        </w:rPr>
        <w:t>Despesas</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xml:space="preserve">) serão arcadas da seguinte forma: (i) os valores referentes às </w:t>
      </w:r>
      <w:r w:rsidRPr="001A3C4F">
        <w:rPr>
          <w:rFonts w:ascii="Times New Roman" w:hAnsi="Times New Roman" w:cs="Times New Roman"/>
          <w:iCs/>
          <w:sz w:val="22"/>
          <w:szCs w:val="22"/>
          <w:lang w:val="pt-BR"/>
        </w:rPr>
        <w:t xml:space="preserve">despesas iniciais da Oferta listadas no </w:t>
      </w:r>
      <w:r w:rsidRPr="001A3C4F">
        <w:rPr>
          <w:rFonts w:ascii="Times New Roman" w:hAnsi="Times New Roman" w:cs="Times New Roman"/>
          <w:sz w:val="22"/>
          <w:szCs w:val="22"/>
          <w:u w:val="single"/>
          <w:lang w:val="pt-BR"/>
        </w:rPr>
        <w:t>Anexo IV</w:t>
      </w:r>
      <w:r w:rsidRPr="001A3C4F">
        <w:rPr>
          <w:rFonts w:ascii="Times New Roman" w:hAnsi="Times New Roman" w:cs="Times New Roman"/>
          <w:sz w:val="22"/>
          <w:szCs w:val="22"/>
          <w:lang w:val="pt-BR"/>
        </w:rPr>
        <w:t xml:space="preserve"> (</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u w:val="single"/>
          <w:lang w:val="pt-BR"/>
        </w:rPr>
        <w:t xml:space="preserve">Despesas </w:t>
      </w:r>
      <w:r w:rsidRPr="001A3C4F">
        <w:rPr>
          <w:rFonts w:ascii="Times New Roman" w:hAnsi="Times New Roman" w:cs="Times New Roman"/>
          <w:i/>
          <w:iCs/>
          <w:sz w:val="22"/>
          <w:szCs w:val="22"/>
          <w:u w:val="single"/>
          <w:lang w:val="pt-BR"/>
        </w:rPr>
        <w:t>Flat</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serão retidos pela Debenturista quando do pagamento do Preço de Integralização das Debêntures, na primeira Data de Integralização, e (</w:t>
      </w:r>
      <w:proofErr w:type="spellStart"/>
      <w:r w:rsidRPr="001A3C4F">
        <w:rPr>
          <w:rFonts w:ascii="Times New Roman" w:hAnsi="Times New Roman" w:cs="Times New Roman"/>
          <w:sz w:val="22"/>
          <w:szCs w:val="22"/>
          <w:lang w:val="pt-BR"/>
        </w:rPr>
        <w:t>ii</w:t>
      </w:r>
      <w:proofErr w:type="spellEnd"/>
      <w:r w:rsidRPr="001A3C4F">
        <w:rPr>
          <w:rFonts w:ascii="Times New Roman" w:hAnsi="Times New Roman" w:cs="Times New Roman"/>
          <w:sz w:val="22"/>
          <w:szCs w:val="22"/>
          <w:lang w:val="pt-BR"/>
        </w:rPr>
        <w:t>)</w:t>
      </w:r>
      <w:r w:rsidR="003007B4" w:rsidRPr="001A3C4F">
        <w:rPr>
          <w:rFonts w:ascii="Times New Roman" w:hAnsi="Times New Roman" w:cs="Times New Roman"/>
          <w:sz w:val="22"/>
          <w:szCs w:val="22"/>
          <w:lang w:val="pt-BR"/>
        </w:rPr>
        <w:t> </w:t>
      </w:r>
      <w:r w:rsidRPr="001A3C4F">
        <w:rPr>
          <w:rFonts w:ascii="Times New Roman" w:hAnsi="Times New Roman" w:cs="Times New Roman"/>
          <w:sz w:val="22"/>
          <w:szCs w:val="22"/>
          <w:lang w:val="pt-BR"/>
        </w:rPr>
        <w:t xml:space="preserve">as demais Despesas serão arcadas pela Debenturista, na qualidade de </w:t>
      </w:r>
      <w:proofErr w:type="spellStart"/>
      <w:r w:rsidRPr="001A3C4F">
        <w:rPr>
          <w:rFonts w:ascii="Times New Roman" w:hAnsi="Times New Roman" w:cs="Times New Roman"/>
          <w:sz w:val="22"/>
          <w:szCs w:val="22"/>
          <w:lang w:val="pt-BR"/>
        </w:rPr>
        <w:t>Securitizadora</w:t>
      </w:r>
      <w:proofErr w:type="spellEnd"/>
      <w:r w:rsidRPr="001A3C4F">
        <w:rPr>
          <w:rFonts w:ascii="Times New Roman" w:hAnsi="Times New Roman" w:cs="Times New Roman"/>
          <w:sz w:val="22"/>
          <w:szCs w:val="22"/>
          <w:lang w:val="pt-BR"/>
        </w:rPr>
        <w:t>, mediante utilização de recursos do Fundo de Despesas a ser constituído para os CRA</w:t>
      </w:r>
      <w:r w:rsidR="00E34A38" w:rsidRPr="001A3C4F">
        <w:rPr>
          <w:rFonts w:ascii="Times New Roman" w:hAnsi="Times New Roman" w:cs="Times New Roman"/>
          <w:sz w:val="22"/>
          <w:szCs w:val="22"/>
          <w:lang w:val="pt-BR"/>
        </w:rPr>
        <w:t xml:space="preserve"> mantido na conta </w:t>
      </w:r>
      <w:r w:rsidR="00E34A38" w:rsidRPr="001A3C4F">
        <w:rPr>
          <w:rFonts w:ascii="Times New Roman" w:hAnsi="Times New Roman" w:cs="Times New Roman"/>
          <w:sz w:val="22"/>
          <w:szCs w:val="22"/>
          <w:lang w:val="pt-BR"/>
        </w:rPr>
        <w:lastRenderedPageBreak/>
        <w:t xml:space="preserve">corrente n.º </w:t>
      </w:r>
      <w:r w:rsidR="00E34A38" w:rsidRPr="001A3C4F">
        <w:rPr>
          <w:rFonts w:ascii="Times New Roman" w:hAnsi="Times New Roman" w:cs="Times New Roman"/>
          <w:color w:val="000000"/>
          <w:sz w:val="22"/>
          <w:szCs w:val="22"/>
          <w:lang w:val="pt-BR"/>
        </w:rPr>
        <w:t>5855-6</w:t>
      </w:r>
      <w:r w:rsidR="00E34A38" w:rsidRPr="001A3C4F">
        <w:rPr>
          <w:rFonts w:ascii="Times New Roman" w:hAnsi="Times New Roman" w:cs="Times New Roman"/>
          <w:sz w:val="22"/>
          <w:szCs w:val="22"/>
          <w:lang w:val="pt-BR"/>
        </w:rPr>
        <w:t xml:space="preserve">, de titularidade da </w:t>
      </w:r>
      <w:proofErr w:type="spellStart"/>
      <w:r w:rsidR="00E34A38" w:rsidRPr="001A3C4F">
        <w:rPr>
          <w:rFonts w:ascii="Times New Roman" w:hAnsi="Times New Roman" w:cs="Times New Roman"/>
          <w:sz w:val="22"/>
          <w:szCs w:val="22"/>
          <w:lang w:val="pt-BR"/>
        </w:rPr>
        <w:t>Securitizadora</w:t>
      </w:r>
      <w:proofErr w:type="spellEnd"/>
      <w:r w:rsidR="00E34A38" w:rsidRPr="001A3C4F">
        <w:rPr>
          <w:rFonts w:ascii="Times New Roman" w:hAnsi="Times New Roman" w:cs="Times New Roman"/>
          <w:sz w:val="22"/>
          <w:szCs w:val="22"/>
          <w:lang w:val="pt-BR"/>
        </w:rPr>
        <w:t>, mantida na agência 3396 do Banco Bradesco S.A (237) ("</w:t>
      </w:r>
      <w:r w:rsidR="00E34A38" w:rsidRPr="001A3C4F">
        <w:rPr>
          <w:rFonts w:ascii="Times New Roman" w:hAnsi="Times New Roman" w:cs="Times New Roman"/>
          <w:sz w:val="22"/>
          <w:szCs w:val="22"/>
          <w:u w:val="single"/>
          <w:lang w:val="pt-BR"/>
        </w:rPr>
        <w:t>Conta do Fundo de Despesas</w:t>
      </w:r>
      <w:r w:rsidR="00E34A38"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xml:space="preserve">, nos termos da </w:t>
      </w:r>
      <w:r w:rsidRPr="001A3C4F">
        <w:rPr>
          <w:rFonts w:ascii="Times New Roman" w:hAnsi="Times New Roman" w:cs="Times New Roman"/>
          <w:sz w:val="22"/>
          <w:szCs w:val="22"/>
          <w:u w:val="single"/>
          <w:lang w:val="pt-BR"/>
        </w:rPr>
        <w:t>Cláusula 8.4</w:t>
      </w:r>
      <w:r w:rsidRPr="001A3C4F">
        <w:rPr>
          <w:rFonts w:ascii="Times New Roman" w:hAnsi="Times New Roman" w:cs="Times New Roman"/>
          <w:sz w:val="22"/>
          <w:szCs w:val="22"/>
          <w:lang w:val="pt-BR"/>
        </w:rPr>
        <w:t xml:space="preserve"> abaixo:</w:t>
      </w:r>
    </w:p>
    <w:p w14:paraId="73E8A536" w14:textId="77777777" w:rsidR="00FE008E" w:rsidRPr="001A3C4F" w:rsidRDefault="00FE008E" w:rsidP="009B4504">
      <w:pPr>
        <w:pStyle w:val="Level2"/>
        <w:numPr>
          <w:ilvl w:val="0"/>
          <w:numId w:val="0"/>
        </w:numPr>
        <w:spacing w:after="0" w:line="240" w:lineRule="auto"/>
        <w:rPr>
          <w:rFonts w:ascii="Times New Roman" w:hAnsi="Times New Roman" w:cs="Times New Roman"/>
          <w:sz w:val="22"/>
          <w:szCs w:val="22"/>
          <w:lang w:val="pt-BR"/>
        </w:rPr>
      </w:pPr>
    </w:p>
    <w:p w14:paraId="45E00DDC" w14:textId="77777777" w:rsidR="007923AC" w:rsidRPr="001A3C4F" w:rsidRDefault="007923AC" w:rsidP="009B4504">
      <w:pPr>
        <w:pStyle w:val="Level4"/>
        <w:numPr>
          <w:ilvl w:val="3"/>
          <w:numId w:val="22"/>
        </w:numPr>
        <w:tabs>
          <w:tab w:val="clear" w:pos="2041"/>
          <w:tab w:val="clear" w:pos="2722"/>
          <w:tab w:val="num" w:pos="680"/>
        </w:tabs>
        <w:autoSpaceDE w:val="0"/>
        <w:autoSpaceDN w:val="0"/>
        <w:adjustRightInd w:val="0"/>
        <w:spacing w:after="0" w:line="240" w:lineRule="auto"/>
        <w:ind w:left="0" w:firstLine="0"/>
        <w:outlineLvl w:val="3"/>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remuneração da </w:t>
      </w:r>
      <w:proofErr w:type="spellStart"/>
      <w:r w:rsidRPr="001A3C4F">
        <w:rPr>
          <w:rFonts w:ascii="Times New Roman" w:hAnsi="Times New Roman" w:cs="Times New Roman"/>
          <w:sz w:val="22"/>
          <w:szCs w:val="22"/>
          <w:lang w:val="pt-BR"/>
        </w:rPr>
        <w:t>Securitizadora</w:t>
      </w:r>
      <w:proofErr w:type="spellEnd"/>
      <w:r w:rsidRPr="001A3C4F">
        <w:rPr>
          <w:rFonts w:ascii="Times New Roman" w:hAnsi="Times New Roman" w:cs="Times New Roman"/>
          <w:sz w:val="22"/>
          <w:szCs w:val="22"/>
          <w:lang w:val="pt-BR"/>
        </w:rPr>
        <w:t>, nos seguintes termos:</w:t>
      </w:r>
    </w:p>
    <w:p w14:paraId="3F80922E" w14:textId="77777777" w:rsidR="007923AC" w:rsidRPr="001A3C4F" w:rsidRDefault="007923AC" w:rsidP="009B4504">
      <w:pPr>
        <w:pStyle w:val="Level4"/>
        <w:numPr>
          <w:ilvl w:val="0"/>
          <w:numId w:val="0"/>
        </w:numPr>
        <w:spacing w:after="0" w:line="240" w:lineRule="auto"/>
        <w:rPr>
          <w:rFonts w:ascii="Times New Roman" w:hAnsi="Times New Roman" w:cs="Times New Roman"/>
          <w:sz w:val="22"/>
          <w:szCs w:val="22"/>
          <w:lang w:val="pt-BR"/>
        </w:rPr>
      </w:pPr>
    </w:p>
    <w:p w14:paraId="4274BFB5" w14:textId="6469057B" w:rsidR="007923AC" w:rsidRPr="001A3C4F" w:rsidRDefault="007923AC" w:rsidP="009B4504">
      <w:pPr>
        <w:pStyle w:val="Level5"/>
        <w:numPr>
          <w:ilvl w:val="4"/>
          <w:numId w:val="22"/>
        </w:numPr>
        <w:tabs>
          <w:tab w:val="clear" w:pos="2721"/>
          <w:tab w:val="clear" w:pos="3289"/>
        </w:tabs>
        <w:autoSpaceDE w:val="0"/>
        <w:autoSpaceDN w:val="0"/>
        <w:adjustRightInd w:val="0"/>
        <w:spacing w:after="0" w:line="240" w:lineRule="auto"/>
        <w:ind w:left="0" w:firstLine="0"/>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pela administração do patrimônio separado dos CRA, em virtude da securitização dos Direitos Creditórios do Agronegócio, bem como diante do disposto na Lei 11.076 e nos normativos emanados da CVM, que estabelecem as obrigações da </w:t>
      </w:r>
      <w:proofErr w:type="spellStart"/>
      <w:r w:rsidRPr="001A3C4F">
        <w:rPr>
          <w:rFonts w:ascii="Times New Roman" w:hAnsi="Times New Roman" w:cs="Times New Roman"/>
          <w:sz w:val="22"/>
          <w:szCs w:val="22"/>
          <w:lang w:val="pt-BR"/>
        </w:rPr>
        <w:t>Securitizadora</w:t>
      </w:r>
      <w:proofErr w:type="spellEnd"/>
      <w:r w:rsidRPr="001A3C4F">
        <w:rPr>
          <w:rFonts w:ascii="Times New Roman" w:hAnsi="Times New Roman" w:cs="Times New Roman"/>
          <w:sz w:val="22"/>
          <w:szCs w:val="22"/>
          <w:lang w:val="pt-BR"/>
        </w:rPr>
        <w:t xml:space="preserve">, durante o período de vigência dos CRA, serão devidas parcelas </w:t>
      </w:r>
      <w:r w:rsidR="00E65768" w:rsidRPr="001A3C4F">
        <w:rPr>
          <w:rFonts w:ascii="Times New Roman" w:hAnsi="Times New Roman" w:cs="Times New Roman"/>
          <w:sz w:val="22"/>
          <w:szCs w:val="22"/>
          <w:lang w:val="pt-BR"/>
        </w:rPr>
        <w:t xml:space="preserve">anuais </w:t>
      </w:r>
      <w:r w:rsidRPr="001A3C4F">
        <w:rPr>
          <w:rFonts w:ascii="Times New Roman" w:hAnsi="Times New Roman" w:cs="Times New Roman"/>
          <w:sz w:val="22"/>
          <w:szCs w:val="22"/>
          <w:lang w:val="pt-BR"/>
        </w:rPr>
        <w:t>no valor de R</w:t>
      </w:r>
      <w:r w:rsidR="00E65768" w:rsidRPr="001A3C4F">
        <w:rPr>
          <w:rFonts w:ascii="Times New Roman" w:hAnsi="Times New Roman" w:cs="Times New Roman"/>
          <w:sz w:val="22"/>
          <w:szCs w:val="22"/>
          <w:lang w:val="pt-BR"/>
        </w:rPr>
        <w:t xml:space="preserve">$36.000,00 (trinta e seis mil reais), </w:t>
      </w:r>
      <w:r w:rsidRPr="001A3C4F">
        <w:rPr>
          <w:rFonts w:ascii="Times New Roman" w:hAnsi="Times New Roman" w:cs="Times New Roman"/>
          <w:sz w:val="22"/>
          <w:szCs w:val="22"/>
          <w:lang w:val="pt-BR"/>
        </w:rPr>
        <w:t xml:space="preserve">líquido de tributos, atualizadas </w:t>
      </w:r>
      <w:r w:rsidR="00E65768" w:rsidRPr="001A3C4F">
        <w:rPr>
          <w:rFonts w:ascii="Times New Roman" w:hAnsi="Times New Roman" w:cs="Times New Roman"/>
          <w:sz w:val="22"/>
          <w:szCs w:val="22"/>
          <w:lang w:val="pt-BR"/>
        </w:rPr>
        <w:t>anualmente</w:t>
      </w:r>
      <w:r w:rsidRPr="001A3C4F">
        <w:rPr>
          <w:rFonts w:ascii="Times New Roman" w:hAnsi="Times New Roman" w:cs="Times New Roman"/>
          <w:sz w:val="22"/>
          <w:szCs w:val="22"/>
          <w:lang w:val="pt-BR"/>
        </w:rPr>
        <w:t xml:space="preserve">, pela variação positiva acumulada do IPCA, ou na falta deste, ou, ainda, na impossibilidade de sua utilização, pelo índice que vier a substituí-lo, calculadas pro rata die, se necessário, a ser paga à </w:t>
      </w:r>
      <w:proofErr w:type="spellStart"/>
      <w:r w:rsidRPr="001A3C4F">
        <w:rPr>
          <w:rFonts w:ascii="Times New Roman" w:hAnsi="Times New Roman" w:cs="Times New Roman"/>
          <w:sz w:val="22"/>
          <w:szCs w:val="22"/>
          <w:lang w:val="pt-BR"/>
        </w:rPr>
        <w:t>Securitizadora</w:t>
      </w:r>
      <w:proofErr w:type="spellEnd"/>
      <w:r w:rsidRPr="001A3C4F">
        <w:rPr>
          <w:rFonts w:ascii="Times New Roman" w:hAnsi="Times New Roman" w:cs="Times New Roman"/>
          <w:sz w:val="22"/>
          <w:szCs w:val="22"/>
          <w:lang w:val="pt-BR"/>
        </w:rPr>
        <w:t xml:space="preserve"> </w:t>
      </w:r>
      <w:r w:rsidR="00E65768" w:rsidRPr="001A3C4F">
        <w:rPr>
          <w:rFonts w:ascii="Times New Roman" w:hAnsi="Times New Roman" w:cs="Times New Roman"/>
          <w:sz w:val="22"/>
          <w:szCs w:val="22"/>
          <w:lang w:val="pt-BR"/>
        </w:rPr>
        <w:t>até o 5º (quinto) dia útil da data da</w:t>
      </w:r>
      <w:r w:rsidRPr="001A3C4F">
        <w:rPr>
          <w:rFonts w:ascii="Times New Roman" w:hAnsi="Times New Roman" w:cs="Times New Roman"/>
          <w:sz w:val="22"/>
          <w:szCs w:val="22"/>
          <w:lang w:val="pt-BR"/>
        </w:rPr>
        <w:t xml:space="preserve"> integralização dos CRA, e as demais, na mesma data dos meses subsequentes até o resgate total dos CRA;</w:t>
      </w:r>
      <w:r w:rsidR="00E65768" w:rsidRPr="001A3C4F">
        <w:rPr>
          <w:rFonts w:ascii="Times New Roman" w:hAnsi="Times New Roman" w:cs="Times New Roman"/>
          <w:sz w:val="22"/>
          <w:szCs w:val="22"/>
          <w:lang w:val="pt-BR"/>
        </w:rPr>
        <w:t xml:space="preserve"> </w:t>
      </w:r>
    </w:p>
    <w:p w14:paraId="13EB6A28" w14:textId="77777777" w:rsidR="007923AC" w:rsidRPr="001A3C4F" w:rsidRDefault="007923AC" w:rsidP="009B4504">
      <w:pPr>
        <w:pStyle w:val="Level5"/>
        <w:numPr>
          <w:ilvl w:val="0"/>
          <w:numId w:val="0"/>
        </w:numPr>
        <w:spacing w:after="0" w:line="240" w:lineRule="auto"/>
        <w:rPr>
          <w:rFonts w:ascii="Times New Roman" w:hAnsi="Times New Roman" w:cs="Times New Roman"/>
          <w:sz w:val="22"/>
          <w:szCs w:val="22"/>
          <w:lang w:val="pt-BR"/>
        </w:rPr>
      </w:pPr>
    </w:p>
    <w:p w14:paraId="49544D7B" w14:textId="4A8CD394" w:rsidR="007923AC" w:rsidRPr="001A3C4F" w:rsidRDefault="007923AC" w:rsidP="009B4504">
      <w:pPr>
        <w:pStyle w:val="Level5"/>
        <w:numPr>
          <w:ilvl w:val="4"/>
          <w:numId w:val="22"/>
        </w:numPr>
        <w:tabs>
          <w:tab w:val="clear" w:pos="2721"/>
          <w:tab w:val="clear" w:pos="3289"/>
        </w:tabs>
        <w:autoSpaceDE w:val="0"/>
        <w:autoSpaceDN w:val="0"/>
        <w:adjustRightInd w:val="0"/>
        <w:spacing w:after="0" w:line="240" w:lineRule="auto"/>
        <w:ind w:left="0" w:firstLine="0"/>
        <w:rPr>
          <w:rFonts w:ascii="Times New Roman" w:hAnsi="Times New Roman" w:cs="Times New Roman"/>
          <w:sz w:val="22"/>
          <w:szCs w:val="22"/>
          <w:lang w:val="pt-BR"/>
        </w:rPr>
      </w:pPr>
      <w:r w:rsidRPr="001A3C4F">
        <w:rPr>
          <w:rFonts w:ascii="Times New Roman" w:hAnsi="Times New Roman" w:cs="Times New Roman"/>
          <w:sz w:val="22"/>
          <w:szCs w:val="22"/>
          <w:lang w:val="pt-BR"/>
        </w:rPr>
        <w:t>pela emissão dos CRA, será devido o valor de R</w:t>
      </w:r>
      <w:r w:rsidR="00E65768" w:rsidRPr="001A3C4F">
        <w:rPr>
          <w:rFonts w:ascii="Times New Roman" w:hAnsi="Times New Roman" w:cs="Times New Roman"/>
          <w:sz w:val="22"/>
          <w:szCs w:val="22"/>
          <w:lang w:val="pt-BR"/>
        </w:rPr>
        <w:t xml:space="preserve">$25.000,00 (vinte e cinco mil reais), </w:t>
      </w:r>
      <w:r w:rsidRPr="001A3C4F">
        <w:rPr>
          <w:rFonts w:ascii="Times New Roman" w:hAnsi="Times New Roman" w:cs="Times New Roman"/>
          <w:sz w:val="22"/>
          <w:szCs w:val="22"/>
          <w:lang w:val="pt-BR"/>
        </w:rPr>
        <w:t xml:space="preserve">líquido de tributos, a ser paga à </w:t>
      </w:r>
      <w:proofErr w:type="spellStart"/>
      <w:r w:rsidRPr="001A3C4F">
        <w:rPr>
          <w:rFonts w:ascii="Times New Roman" w:hAnsi="Times New Roman" w:cs="Times New Roman"/>
          <w:sz w:val="22"/>
          <w:szCs w:val="22"/>
          <w:lang w:val="pt-BR"/>
        </w:rPr>
        <w:t>Securitizadora</w:t>
      </w:r>
      <w:proofErr w:type="spellEnd"/>
      <w:r w:rsidRPr="001A3C4F">
        <w:rPr>
          <w:rFonts w:ascii="Times New Roman" w:hAnsi="Times New Roman" w:cs="Times New Roman"/>
          <w:sz w:val="22"/>
          <w:szCs w:val="22"/>
          <w:lang w:val="pt-BR"/>
        </w:rPr>
        <w:t xml:space="preserve">, ou a qualquer empresa do mesmo grupo econômico da </w:t>
      </w:r>
      <w:proofErr w:type="spellStart"/>
      <w:r w:rsidRPr="001A3C4F">
        <w:rPr>
          <w:rFonts w:ascii="Times New Roman" w:hAnsi="Times New Roman" w:cs="Times New Roman"/>
          <w:sz w:val="22"/>
          <w:szCs w:val="22"/>
          <w:lang w:val="pt-BR"/>
        </w:rPr>
        <w:t>Securitizadora</w:t>
      </w:r>
      <w:proofErr w:type="spellEnd"/>
      <w:r w:rsidRPr="001A3C4F">
        <w:rPr>
          <w:rFonts w:ascii="Times New Roman" w:hAnsi="Times New Roman" w:cs="Times New Roman"/>
          <w:sz w:val="22"/>
          <w:szCs w:val="22"/>
          <w:lang w:val="pt-BR"/>
        </w:rPr>
        <w:t xml:space="preserve">, </w:t>
      </w:r>
      <w:r w:rsidR="00E65768" w:rsidRPr="001A3C4F">
        <w:rPr>
          <w:rFonts w:ascii="Times New Roman" w:hAnsi="Times New Roman" w:cs="Times New Roman"/>
          <w:sz w:val="22"/>
          <w:szCs w:val="22"/>
          <w:lang w:val="pt-BR"/>
        </w:rPr>
        <w:t xml:space="preserve">até o 5º (quinto) dia útil da data da </w:t>
      </w:r>
      <w:r w:rsidRPr="001A3C4F">
        <w:rPr>
          <w:rFonts w:ascii="Times New Roman" w:hAnsi="Times New Roman" w:cs="Times New Roman"/>
          <w:sz w:val="22"/>
          <w:szCs w:val="22"/>
          <w:lang w:val="pt-BR"/>
        </w:rPr>
        <w:t>integralização dos CRA;</w:t>
      </w:r>
    </w:p>
    <w:p w14:paraId="422D566E" w14:textId="77777777" w:rsidR="007923AC" w:rsidRPr="001A3C4F" w:rsidRDefault="007923AC" w:rsidP="009B4504">
      <w:pPr>
        <w:pStyle w:val="Level5"/>
        <w:numPr>
          <w:ilvl w:val="0"/>
          <w:numId w:val="0"/>
        </w:numPr>
        <w:spacing w:after="0" w:line="240" w:lineRule="auto"/>
        <w:rPr>
          <w:rFonts w:ascii="Times New Roman" w:hAnsi="Times New Roman" w:cs="Times New Roman"/>
          <w:sz w:val="22"/>
          <w:szCs w:val="22"/>
          <w:lang w:val="pt-BR"/>
        </w:rPr>
      </w:pPr>
    </w:p>
    <w:p w14:paraId="60597F45" w14:textId="77777777" w:rsidR="007923AC" w:rsidRPr="001A3C4F" w:rsidRDefault="007923AC" w:rsidP="009B4504">
      <w:pPr>
        <w:pStyle w:val="Level5"/>
        <w:numPr>
          <w:ilvl w:val="4"/>
          <w:numId w:val="22"/>
        </w:numPr>
        <w:tabs>
          <w:tab w:val="clear" w:pos="2721"/>
          <w:tab w:val="clear" w:pos="3289"/>
        </w:tabs>
        <w:autoSpaceDE w:val="0"/>
        <w:autoSpaceDN w:val="0"/>
        <w:adjustRightInd w:val="0"/>
        <w:spacing w:after="0" w:line="240" w:lineRule="auto"/>
        <w:ind w:left="0" w:firstLine="0"/>
        <w:rPr>
          <w:rFonts w:ascii="Times New Roman" w:hAnsi="Times New Roman" w:cs="Times New Roman"/>
          <w:sz w:val="22"/>
          <w:szCs w:val="22"/>
          <w:lang w:val="pt-BR"/>
        </w:rPr>
      </w:pPr>
      <w:r w:rsidRPr="001A3C4F">
        <w:rPr>
          <w:rFonts w:ascii="Times New Roman" w:hAnsi="Times New Roman" w:cs="Times New Roman"/>
          <w:sz w:val="22"/>
          <w:szCs w:val="22"/>
          <w:lang w:val="pt-BR"/>
        </w:rPr>
        <w:t>os valores indicados nos itens acima serão acrescidos do Imposto Sobre Serviços de Qualquer Natureza – ISS, da Contribuição ao Programa de Integração Social – PIS, da Contribuição para o Financiamento da Seguridade Social – COFINS.</w:t>
      </w:r>
    </w:p>
    <w:p w14:paraId="64745494" w14:textId="77777777" w:rsidR="007923AC" w:rsidRPr="001A3C4F" w:rsidRDefault="007923AC" w:rsidP="009B4504">
      <w:pPr>
        <w:pStyle w:val="Level4"/>
        <w:numPr>
          <w:ilvl w:val="0"/>
          <w:numId w:val="0"/>
        </w:numPr>
        <w:spacing w:after="0" w:line="240" w:lineRule="auto"/>
        <w:rPr>
          <w:rFonts w:ascii="Times New Roman" w:hAnsi="Times New Roman" w:cs="Times New Roman"/>
          <w:sz w:val="22"/>
          <w:szCs w:val="22"/>
          <w:lang w:val="pt-BR"/>
        </w:rPr>
      </w:pPr>
    </w:p>
    <w:p w14:paraId="5DDD9BCA" w14:textId="77777777" w:rsidR="007923AC" w:rsidRPr="001A3C4F" w:rsidRDefault="007923AC" w:rsidP="009B4504">
      <w:pPr>
        <w:pStyle w:val="Level4"/>
        <w:numPr>
          <w:ilvl w:val="3"/>
          <w:numId w:val="22"/>
        </w:numPr>
        <w:tabs>
          <w:tab w:val="clear" w:pos="2041"/>
          <w:tab w:val="clear" w:pos="2722"/>
        </w:tabs>
        <w:autoSpaceDE w:val="0"/>
        <w:autoSpaceDN w:val="0"/>
        <w:adjustRightInd w:val="0"/>
        <w:spacing w:after="0" w:line="240" w:lineRule="auto"/>
        <w:ind w:left="0" w:firstLine="0"/>
        <w:outlineLvl w:val="3"/>
        <w:rPr>
          <w:rFonts w:ascii="Times New Roman" w:hAnsi="Times New Roman" w:cs="Times New Roman"/>
          <w:sz w:val="22"/>
          <w:szCs w:val="22"/>
          <w:lang w:val="pt-BR"/>
        </w:rPr>
      </w:pPr>
      <w:r w:rsidRPr="001A3C4F">
        <w:rPr>
          <w:rFonts w:ascii="Times New Roman" w:hAnsi="Times New Roman" w:cs="Times New Roman"/>
          <w:sz w:val="22"/>
          <w:szCs w:val="22"/>
          <w:lang w:val="pt-BR"/>
        </w:rPr>
        <w:t>remuneração do Custodiante, pelos serviços prestados nos termos desta Escritura de Emissão e do Termo de Securitização, nos seguintes termos;</w:t>
      </w:r>
    </w:p>
    <w:p w14:paraId="19AE6F0C" w14:textId="77777777" w:rsidR="007923AC" w:rsidRPr="001A3C4F" w:rsidRDefault="007923AC" w:rsidP="009B4504">
      <w:pPr>
        <w:pStyle w:val="Level4"/>
        <w:numPr>
          <w:ilvl w:val="0"/>
          <w:numId w:val="0"/>
        </w:numPr>
        <w:spacing w:after="0" w:line="240" w:lineRule="auto"/>
        <w:rPr>
          <w:rFonts w:ascii="Times New Roman" w:hAnsi="Times New Roman" w:cs="Times New Roman"/>
          <w:sz w:val="22"/>
          <w:szCs w:val="22"/>
          <w:lang w:val="pt-BR"/>
        </w:rPr>
      </w:pPr>
    </w:p>
    <w:p w14:paraId="32628C47" w14:textId="78BD1601" w:rsidR="0093645A" w:rsidRPr="001A3C4F" w:rsidRDefault="007923AC" w:rsidP="009B4504">
      <w:pPr>
        <w:pStyle w:val="Level5"/>
        <w:numPr>
          <w:ilvl w:val="4"/>
          <w:numId w:val="22"/>
        </w:numPr>
        <w:tabs>
          <w:tab w:val="clear" w:pos="2721"/>
          <w:tab w:val="clear" w:pos="3289"/>
        </w:tabs>
        <w:autoSpaceDE w:val="0"/>
        <w:autoSpaceDN w:val="0"/>
        <w:adjustRightInd w:val="0"/>
        <w:spacing w:after="0" w:line="240" w:lineRule="auto"/>
        <w:ind w:left="0" w:firstLine="0"/>
        <w:rPr>
          <w:rFonts w:ascii="Times New Roman" w:hAnsi="Times New Roman" w:cs="Times New Roman"/>
          <w:sz w:val="22"/>
          <w:szCs w:val="22"/>
          <w:lang w:val="pt-BR"/>
        </w:rPr>
      </w:pPr>
      <w:r w:rsidRPr="001A3C4F">
        <w:rPr>
          <w:rFonts w:ascii="Times New Roman" w:hAnsi="Times New Roman" w:cs="Times New Roman"/>
          <w:sz w:val="22"/>
          <w:szCs w:val="22"/>
          <w:lang w:val="pt-BR"/>
        </w:rPr>
        <w:t>Será devida, pela prestação de serviços de custódia parcelas anuais, no valor de R</w:t>
      </w:r>
      <w:r w:rsidR="00E65768" w:rsidRPr="001A3C4F">
        <w:rPr>
          <w:rFonts w:ascii="Times New Roman" w:hAnsi="Times New Roman" w:cs="Times New Roman"/>
          <w:sz w:val="22"/>
          <w:szCs w:val="22"/>
          <w:lang w:val="pt-BR"/>
        </w:rPr>
        <w:t xml:space="preserve">$14.400,00 (quatorze mil e quatrocentos reais), líquido de tributos, </w:t>
      </w:r>
      <w:r w:rsidRPr="001A3C4F">
        <w:rPr>
          <w:rFonts w:ascii="Times New Roman" w:hAnsi="Times New Roman" w:cs="Times New Roman"/>
          <w:sz w:val="22"/>
          <w:szCs w:val="22"/>
          <w:lang w:val="pt-BR"/>
        </w:rPr>
        <w:t xml:space="preserve">sendo devidas </w:t>
      </w:r>
      <w:r w:rsidR="00E65768" w:rsidRPr="001A3C4F">
        <w:rPr>
          <w:rFonts w:ascii="Times New Roman" w:hAnsi="Times New Roman" w:cs="Times New Roman"/>
          <w:sz w:val="22"/>
          <w:szCs w:val="22"/>
          <w:lang w:val="pt-BR"/>
        </w:rPr>
        <w:t>até o 5º (quinto) dia útil da data da integralização dos CRA</w:t>
      </w:r>
      <w:r w:rsidR="0093645A" w:rsidRPr="001A3C4F">
        <w:rPr>
          <w:rFonts w:ascii="Times New Roman" w:hAnsi="Times New Roman" w:cs="Times New Roman"/>
          <w:sz w:val="22"/>
          <w:szCs w:val="22"/>
          <w:lang w:val="pt-BR"/>
        </w:rPr>
        <w:t xml:space="preserve">; </w:t>
      </w:r>
    </w:p>
    <w:p w14:paraId="6DCB95E6" w14:textId="77777777" w:rsidR="0093645A" w:rsidRPr="001A3C4F" w:rsidRDefault="0093645A" w:rsidP="009B4504">
      <w:pPr>
        <w:pStyle w:val="Level5"/>
        <w:numPr>
          <w:ilvl w:val="0"/>
          <w:numId w:val="0"/>
        </w:numPr>
        <w:tabs>
          <w:tab w:val="clear" w:pos="3289"/>
        </w:tabs>
        <w:autoSpaceDE w:val="0"/>
        <w:autoSpaceDN w:val="0"/>
        <w:adjustRightInd w:val="0"/>
        <w:spacing w:after="0" w:line="240" w:lineRule="auto"/>
        <w:rPr>
          <w:rFonts w:ascii="Times New Roman" w:hAnsi="Times New Roman" w:cs="Times New Roman"/>
          <w:sz w:val="22"/>
          <w:szCs w:val="22"/>
          <w:lang w:val="pt-BR"/>
        </w:rPr>
      </w:pPr>
    </w:p>
    <w:p w14:paraId="45F45CF2" w14:textId="4C82A1FA" w:rsidR="007923AC" w:rsidRPr="001A3C4F" w:rsidRDefault="0093645A" w:rsidP="009B4504">
      <w:pPr>
        <w:pStyle w:val="Level5"/>
        <w:numPr>
          <w:ilvl w:val="4"/>
          <w:numId w:val="22"/>
        </w:numPr>
        <w:tabs>
          <w:tab w:val="clear" w:pos="2721"/>
          <w:tab w:val="clear" w:pos="3289"/>
        </w:tabs>
        <w:autoSpaceDE w:val="0"/>
        <w:autoSpaceDN w:val="0"/>
        <w:adjustRightInd w:val="0"/>
        <w:spacing w:after="0" w:line="240" w:lineRule="auto"/>
        <w:ind w:left="0" w:firstLine="0"/>
        <w:rPr>
          <w:rFonts w:ascii="Times New Roman" w:hAnsi="Times New Roman" w:cs="Times New Roman"/>
          <w:sz w:val="22"/>
          <w:szCs w:val="22"/>
          <w:lang w:val="pt-BR"/>
        </w:rPr>
      </w:pPr>
      <w:r w:rsidRPr="001A3C4F">
        <w:rPr>
          <w:rFonts w:ascii="Times New Roman" w:hAnsi="Times New Roman" w:cs="Times New Roman"/>
          <w:sz w:val="22"/>
          <w:szCs w:val="22"/>
          <w:lang w:val="pt-BR"/>
        </w:rPr>
        <w:t>Será devida, pela prestação de serviços de custódia parcelas anuais, no valor de R$14.400,00 (quatorze mil e quatrocentos reais), sendo devidas no mesmo dia do vencimento da parcela (i) acima dos anos subsequentes, atualizadas anualmente pela variação acumulada do IPCA/IBGE, ou na falta deste, ou ainda na impossibilidade de sua utilização, pelo índice que vier a substituí-lo, a partir da data do primeiro pagamento, calculada pro rata die, se necessário</w:t>
      </w:r>
      <w:r w:rsidR="007923AC" w:rsidRPr="001A3C4F">
        <w:rPr>
          <w:rFonts w:ascii="Times New Roman" w:hAnsi="Times New Roman" w:cs="Times New Roman"/>
          <w:sz w:val="22"/>
          <w:szCs w:val="22"/>
          <w:lang w:val="pt-BR"/>
        </w:rPr>
        <w:t>;</w:t>
      </w:r>
    </w:p>
    <w:p w14:paraId="724DA861" w14:textId="77777777" w:rsidR="00277B59" w:rsidRPr="001A3C4F" w:rsidRDefault="00277B59" w:rsidP="009B4504">
      <w:pPr>
        <w:pStyle w:val="Level5"/>
        <w:numPr>
          <w:ilvl w:val="0"/>
          <w:numId w:val="0"/>
        </w:numPr>
        <w:tabs>
          <w:tab w:val="clear" w:pos="3289"/>
        </w:tabs>
        <w:autoSpaceDE w:val="0"/>
        <w:autoSpaceDN w:val="0"/>
        <w:adjustRightInd w:val="0"/>
        <w:spacing w:after="0" w:line="240" w:lineRule="auto"/>
        <w:rPr>
          <w:rFonts w:ascii="Times New Roman" w:hAnsi="Times New Roman" w:cs="Times New Roman"/>
          <w:sz w:val="22"/>
          <w:szCs w:val="22"/>
          <w:lang w:val="pt-BR"/>
        </w:rPr>
      </w:pPr>
    </w:p>
    <w:p w14:paraId="18E7A7B7" w14:textId="77777777" w:rsidR="004B2E9A" w:rsidRPr="001A3C4F" w:rsidRDefault="00C42108" w:rsidP="009B4504">
      <w:pPr>
        <w:pStyle w:val="Level5"/>
        <w:numPr>
          <w:ilvl w:val="4"/>
          <w:numId w:val="22"/>
        </w:numPr>
        <w:tabs>
          <w:tab w:val="clear" w:pos="2721"/>
          <w:tab w:val="clear" w:pos="3289"/>
        </w:tabs>
        <w:spacing w:after="0" w:line="240" w:lineRule="auto"/>
        <w:ind w:left="0" w:firstLine="0"/>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As parcelas citadas no item "a" acima, serão acrescidas de ISS (Imposto Sobre Serviços de Qualquer Natureza), PIS (Contribuição ao Programa de Integração Social), COFINS (Contribuição para o Financiamento da Seguridade Social), CSLL (Contribuição sobre o Lucro Líquido), IRRF (Imposto de Renda Retido na Fonte) e quaisquer outros impostos que venham a incidir sobre a remuneração da Instituição Custodiante nas alíquotas vigentes nas datas de cada pagamento; </w:t>
      </w:r>
    </w:p>
    <w:p w14:paraId="2A415095" w14:textId="601A1D8B" w:rsidR="00C42108" w:rsidRPr="001A3C4F" w:rsidRDefault="00C42108" w:rsidP="009B4504">
      <w:pPr>
        <w:pStyle w:val="Level5"/>
        <w:numPr>
          <w:ilvl w:val="0"/>
          <w:numId w:val="0"/>
        </w:numPr>
        <w:tabs>
          <w:tab w:val="clear" w:pos="3289"/>
        </w:tabs>
        <w:spacing w:after="0" w:line="240" w:lineRule="auto"/>
        <w:rPr>
          <w:rFonts w:ascii="Times New Roman" w:hAnsi="Times New Roman" w:cs="Times New Roman"/>
          <w:sz w:val="22"/>
          <w:szCs w:val="22"/>
          <w:lang w:val="pt-BR"/>
        </w:rPr>
      </w:pPr>
    </w:p>
    <w:p w14:paraId="09F90CD4" w14:textId="77777777" w:rsidR="004B2E9A" w:rsidRPr="001A3C4F" w:rsidRDefault="00C42108" w:rsidP="009B4504">
      <w:pPr>
        <w:pStyle w:val="Level5"/>
        <w:numPr>
          <w:ilvl w:val="4"/>
          <w:numId w:val="22"/>
        </w:numPr>
        <w:tabs>
          <w:tab w:val="clear" w:pos="2721"/>
          <w:tab w:val="clear" w:pos="3289"/>
        </w:tabs>
        <w:spacing w:after="0" w:line="240" w:lineRule="auto"/>
        <w:ind w:left="0" w:firstLine="0"/>
        <w:rPr>
          <w:rFonts w:ascii="Times New Roman" w:hAnsi="Times New Roman" w:cs="Times New Roman"/>
          <w:sz w:val="22"/>
          <w:szCs w:val="22"/>
          <w:lang w:val="pt-BR"/>
        </w:rPr>
      </w:pPr>
      <w:r w:rsidRPr="001A3C4F">
        <w:rPr>
          <w:rFonts w:ascii="Times New Roman" w:hAnsi="Times New Roman" w:cs="Times New Roman"/>
          <w:sz w:val="22"/>
          <w:szCs w:val="22"/>
          <w:lang w:val="pt-BR"/>
        </w:rPr>
        <w:t>As parcelas citadas no item "b" poderão ser faturadas por qualquer empresa do grupo econômico, incluindo, mas não se limitando, a Vórtx Serviços Fiduciários Ltda., inscrita no CNPJ/ME nº 17.595.680/0001-36;</w:t>
      </w:r>
    </w:p>
    <w:p w14:paraId="26BD392D" w14:textId="10CE6FE4" w:rsidR="00C42108" w:rsidRPr="001A3C4F" w:rsidRDefault="00C42108" w:rsidP="009B4504">
      <w:pPr>
        <w:pStyle w:val="Level5"/>
        <w:numPr>
          <w:ilvl w:val="0"/>
          <w:numId w:val="0"/>
        </w:numPr>
        <w:tabs>
          <w:tab w:val="clear" w:pos="3289"/>
        </w:tabs>
        <w:spacing w:after="0" w:line="240" w:lineRule="auto"/>
        <w:rPr>
          <w:rFonts w:ascii="Times New Roman" w:hAnsi="Times New Roman" w:cs="Times New Roman"/>
          <w:sz w:val="22"/>
          <w:szCs w:val="22"/>
          <w:lang w:val="pt-BR"/>
        </w:rPr>
      </w:pPr>
    </w:p>
    <w:p w14:paraId="5B97E9C0" w14:textId="249F61DD" w:rsidR="004B2E9A" w:rsidRPr="001A3C4F" w:rsidRDefault="00C42108" w:rsidP="009B4504">
      <w:pPr>
        <w:pStyle w:val="Level5"/>
        <w:numPr>
          <w:ilvl w:val="4"/>
          <w:numId w:val="22"/>
        </w:numPr>
        <w:tabs>
          <w:tab w:val="clear" w:pos="2721"/>
          <w:tab w:val="clear" w:pos="3289"/>
        </w:tabs>
        <w:spacing w:after="0" w:line="240" w:lineRule="auto"/>
        <w:ind w:left="0" w:firstLine="0"/>
        <w:rPr>
          <w:rFonts w:ascii="Times New Roman" w:hAnsi="Times New Roman" w:cs="Times New Roman"/>
          <w:sz w:val="22"/>
          <w:szCs w:val="22"/>
          <w:lang w:val="pt-BR"/>
        </w:rPr>
      </w:pPr>
      <w:r w:rsidRPr="001A3C4F">
        <w:rPr>
          <w:rFonts w:ascii="Times New Roman" w:hAnsi="Times New Roman" w:cs="Times New Roman"/>
          <w:sz w:val="22"/>
          <w:szCs w:val="22"/>
          <w:lang w:val="pt-BR"/>
        </w:rPr>
        <w:lastRenderedPageBreak/>
        <w:t xml:space="preserve">Em caso de mora no pagamento de qualquer quantia devida, sobre os débitos em atraso incidirão multa contratual de </w:t>
      </w:r>
      <w:r w:rsidR="00A145DC" w:rsidRPr="001A3C4F">
        <w:rPr>
          <w:rFonts w:ascii="Times New Roman" w:hAnsi="Times New Roman" w:cs="Times New Roman"/>
          <w:sz w:val="22"/>
          <w:szCs w:val="22"/>
          <w:lang w:val="pt-BR"/>
        </w:rPr>
        <w:t>2</w:t>
      </w:r>
      <w:r w:rsidRPr="001A3C4F">
        <w:rPr>
          <w:rFonts w:ascii="Times New Roman" w:hAnsi="Times New Roman" w:cs="Times New Roman"/>
          <w:sz w:val="22"/>
          <w:szCs w:val="22"/>
          <w:lang w:val="pt-BR"/>
        </w:rPr>
        <w:t>% (</w:t>
      </w:r>
      <w:r w:rsidR="00A145DC" w:rsidRPr="001A3C4F">
        <w:rPr>
          <w:rFonts w:ascii="Times New Roman" w:hAnsi="Times New Roman" w:cs="Times New Roman"/>
          <w:sz w:val="22"/>
          <w:szCs w:val="22"/>
          <w:lang w:val="pt-BR"/>
        </w:rPr>
        <w:t xml:space="preserve">dois </w:t>
      </w:r>
      <w:r w:rsidRPr="001A3C4F">
        <w:rPr>
          <w:rFonts w:ascii="Times New Roman" w:hAnsi="Times New Roman" w:cs="Times New Roman"/>
          <w:sz w:val="22"/>
          <w:szCs w:val="22"/>
          <w:lang w:val="pt-BR"/>
        </w:rPr>
        <w:t>por cento) sobre o valor do débito, bem como juros moratórios de 1% (um por cento) ao mês, ficando o valor do débito em atraso sujeito a atualização monetária pelo IPCA acumulado, incidente desde a data da inadimplência até a data do efetivo pagamento, calculado pro rata die; e</w:t>
      </w:r>
    </w:p>
    <w:p w14:paraId="44472D0B" w14:textId="1C706C82" w:rsidR="00C42108" w:rsidRPr="001A3C4F" w:rsidRDefault="00C42108" w:rsidP="009B4504">
      <w:pPr>
        <w:pStyle w:val="Level5"/>
        <w:numPr>
          <w:ilvl w:val="0"/>
          <w:numId w:val="0"/>
        </w:numPr>
        <w:tabs>
          <w:tab w:val="clear" w:pos="3289"/>
        </w:tabs>
        <w:spacing w:after="0" w:line="240" w:lineRule="auto"/>
        <w:rPr>
          <w:rFonts w:ascii="Times New Roman" w:hAnsi="Times New Roman" w:cs="Times New Roman"/>
          <w:sz w:val="22"/>
          <w:szCs w:val="22"/>
          <w:lang w:val="pt-BR"/>
        </w:rPr>
      </w:pPr>
    </w:p>
    <w:p w14:paraId="7997D396" w14:textId="160EB000" w:rsidR="00C42108" w:rsidRPr="001A3C4F" w:rsidRDefault="00C42108" w:rsidP="009B4504">
      <w:pPr>
        <w:pStyle w:val="Level5"/>
        <w:numPr>
          <w:ilvl w:val="4"/>
          <w:numId w:val="22"/>
        </w:numPr>
        <w:tabs>
          <w:tab w:val="clear" w:pos="2721"/>
          <w:tab w:val="clear" w:pos="3289"/>
        </w:tabs>
        <w:autoSpaceDE w:val="0"/>
        <w:autoSpaceDN w:val="0"/>
        <w:adjustRightInd w:val="0"/>
        <w:spacing w:after="0" w:line="240" w:lineRule="auto"/>
        <w:ind w:left="0" w:firstLine="0"/>
        <w:rPr>
          <w:rFonts w:ascii="Times New Roman" w:hAnsi="Times New Roman" w:cs="Times New Roman"/>
          <w:sz w:val="22"/>
          <w:szCs w:val="22"/>
          <w:lang w:val="pt-BR"/>
        </w:rPr>
      </w:pPr>
      <w:r w:rsidRPr="001A3C4F">
        <w:rPr>
          <w:rFonts w:ascii="Times New Roman" w:hAnsi="Times New Roman" w:cs="Times New Roman"/>
          <w:sz w:val="22"/>
          <w:szCs w:val="22"/>
          <w:lang w:val="pt-BR"/>
        </w:rPr>
        <w:t>A remuneração não inclui despesas consideradas necessárias ao exercício da função de agente registrador e instituição custodiante durante a implantação e vigência do serviço, as quais serão cobertas pel</w:t>
      </w:r>
      <w:r w:rsidR="007C1CC1" w:rsidRPr="001A3C4F">
        <w:rPr>
          <w:rFonts w:ascii="Times New Roman" w:hAnsi="Times New Roman" w:cs="Times New Roman"/>
          <w:sz w:val="22"/>
          <w:szCs w:val="22"/>
          <w:lang w:val="pt-BR"/>
        </w:rPr>
        <w:t>a Devedora</w:t>
      </w:r>
      <w:r w:rsidRPr="001A3C4F">
        <w:rPr>
          <w:rFonts w:ascii="Times New Roman" w:hAnsi="Times New Roman" w:cs="Times New Roman"/>
          <w:sz w:val="22"/>
          <w:szCs w:val="22"/>
          <w:lang w:val="pt-BR"/>
        </w:rPr>
        <w:t>, mediante pagamento das respectivas cobranças acompanhadas dos respectivos comprovantes, emitidas diretamente em nome d</w:t>
      </w:r>
      <w:r w:rsidR="007C1CC1" w:rsidRPr="001A3C4F">
        <w:rPr>
          <w:rFonts w:ascii="Times New Roman" w:hAnsi="Times New Roman" w:cs="Times New Roman"/>
          <w:sz w:val="22"/>
          <w:szCs w:val="22"/>
          <w:lang w:val="pt-BR"/>
        </w:rPr>
        <w:t>a Devedora</w:t>
      </w:r>
      <w:r w:rsidRPr="001A3C4F">
        <w:rPr>
          <w:rFonts w:ascii="Times New Roman" w:hAnsi="Times New Roman" w:cs="Times New Roman"/>
          <w:sz w:val="22"/>
          <w:szCs w:val="22"/>
          <w:lang w:val="pt-BR"/>
        </w:rPr>
        <w:t xml:space="preserve"> ou mediante reembolso, após prévia aprovação, sempre que possível, quais sejam: custos com o Sistema de Negociação, publicações em geral, custos incorridos em contatos telefônicos relacionados à emissão, notificações, extração de certidões, despesas cartorárias, fotocópias, digitalizações, envio de documentos, viagens, alimentação e estadias, despesas com especialistas, tais como auditoria e/ou fiscalização, entre outros, ou assessoria legal aos titulares dos CRA.</w:t>
      </w:r>
    </w:p>
    <w:p w14:paraId="4A9E7B4B" w14:textId="77777777" w:rsidR="007923AC" w:rsidRPr="001A3C4F" w:rsidRDefault="007923AC" w:rsidP="009B4504">
      <w:pPr>
        <w:pStyle w:val="Level5"/>
        <w:numPr>
          <w:ilvl w:val="0"/>
          <w:numId w:val="0"/>
        </w:numPr>
        <w:spacing w:after="0" w:line="240" w:lineRule="auto"/>
        <w:rPr>
          <w:rFonts w:ascii="Times New Roman" w:hAnsi="Times New Roman" w:cs="Times New Roman"/>
          <w:sz w:val="22"/>
          <w:szCs w:val="22"/>
          <w:lang w:val="pt-BR"/>
        </w:rPr>
      </w:pPr>
    </w:p>
    <w:p w14:paraId="61653A7E" w14:textId="0DE81EC0" w:rsidR="00E65768" w:rsidRPr="001A3C4F" w:rsidRDefault="00E65768" w:rsidP="009B4504">
      <w:pPr>
        <w:pStyle w:val="Level4"/>
        <w:numPr>
          <w:ilvl w:val="3"/>
          <w:numId w:val="22"/>
        </w:numPr>
        <w:tabs>
          <w:tab w:val="clear" w:pos="2041"/>
          <w:tab w:val="clear" w:pos="2722"/>
        </w:tabs>
        <w:autoSpaceDE w:val="0"/>
        <w:autoSpaceDN w:val="0"/>
        <w:adjustRightInd w:val="0"/>
        <w:spacing w:after="0" w:line="240" w:lineRule="auto"/>
        <w:ind w:left="0" w:firstLine="0"/>
        <w:outlineLvl w:val="3"/>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remuneração do </w:t>
      </w:r>
      <w:proofErr w:type="spellStart"/>
      <w:r w:rsidR="003E188B" w:rsidRPr="001A3C4F">
        <w:rPr>
          <w:rFonts w:ascii="Times New Roman" w:hAnsi="Times New Roman" w:cs="Times New Roman"/>
          <w:sz w:val="22"/>
          <w:szCs w:val="22"/>
          <w:lang w:val="pt-BR"/>
        </w:rPr>
        <w:t>e</w:t>
      </w:r>
      <w:r w:rsidRPr="001A3C4F">
        <w:rPr>
          <w:rFonts w:ascii="Times New Roman" w:hAnsi="Times New Roman" w:cs="Times New Roman"/>
          <w:sz w:val="22"/>
          <w:szCs w:val="22"/>
          <w:lang w:val="pt-BR"/>
        </w:rPr>
        <w:t>scriturador</w:t>
      </w:r>
      <w:proofErr w:type="spellEnd"/>
      <w:r w:rsidR="003E188B" w:rsidRPr="001A3C4F">
        <w:rPr>
          <w:rFonts w:ascii="Times New Roman" w:hAnsi="Times New Roman" w:cs="Times New Roman"/>
          <w:sz w:val="22"/>
          <w:szCs w:val="22"/>
          <w:lang w:val="pt-BR"/>
        </w:rPr>
        <w:t xml:space="preserve"> dos CRA</w:t>
      </w:r>
      <w:r w:rsidRPr="001A3C4F">
        <w:rPr>
          <w:rFonts w:ascii="Times New Roman" w:hAnsi="Times New Roman" w:cs="Times New Roman"/>
          <w:sz w:val="22"/>
          <w:szCs w:val="22"/>
          <w:lang w:val="pt-BR"/>
        </w:rPr>
        <w:t>, pelos serviços prestados nos termos desta Escritura de Emissão e do Termo de Securitização, nos seguintes termos;</w:t>
      </w:r>
    </w:p>
    <w:p w14:paraId="0381D8DB" w14:textId="77777777" w:rsidR="00E65768" w:rsidRPr="001A3C4F" w:rsidRDefault="00E65768" w:rsidP="009B4504">
      <w:pPr>
        <w:pStyle w:val="Level5"/>
        <w:numPr>
          <w:ilvl w:val="0"/>
          <w:numId w:val="0"/>
        </w:numPr>
        <w:spacing w:after="0" w:line="240" w:lineRule="auto"/>
        <w:rPr>
          <w:rFonts w:ascii="Times New Roman" w:hAnsi="Times New Roman" w:cs="Times New Roman"/>
          <w:sz w:val="22"/>
          <w:szCs w:val="22"/>
          <w:lang w:val="pt-BR"/>
        </w:rPr>
      </w:pPr>
    </w:p>
    <w:p w14:paraId="2768FE4F" w14:textId="7216624A" w:rsidR="00E65768" w:rsidRPr="001A3C4F" w:rsidRDefault="007C1CC1" w:rsidP="009B4504">
      <w:pPr>
        <w:pStyle w:val="Level5"/>
        <w:numPr>
          <w:ilvl w:val="4"/>
          <w:numId w:val="22"/>
        </w:numPr>
        <w:tabs>
          <w:tab w:val="clear" w:pos="2721"/>
          <w:tab w:val="clear" w:pos="3289"/>
        </w:tabs>
        <w:autoSpaceDE w:val="0"/>
        <w:autoSpaceDN w:val="0"/>
        <w:adjustRightInd w:val="0"/>
        <w:spacing w:after="0" w:line="240" w:lineRule="auto"/>
        <w:ind w:left="0" w:firstLine="0"/>
        <w:rPr>
          <w:rFonts w:ascii="Times New Roman" w:hAnsi="Times New Roman" w:cs="Times New Roman"/>
          <w:sz w:val="22"/>
          <w:szCs w:val="22"/>
          <w:lang w:val="pt-BR"/>
        </w:rPr>
      </w:pPr>
      <w:r w:rsidRPr="001A3C4F">
        <w:rPr>
          <w:rFonts w:ascii="Times New Roman" w:hAnsi="Times New Roman" w:cs="Times New Roman"/>
          <w:sz w:val="22"/>
          <w:szCs w:val="22"/>
          <w:lang w:val="pt-BR"/>
        </w:rPr>
        <w:t>s</w:t>
      </w:r>
      <w:r w:rsidR="00E65768" w:rsidRPr="001A3C4F">
        <w:rPr>
          <w:rFonts w:ascii="Times New Roman" w:hAnsi="Times New Roman" w:cs="Times New Roman"/>
          <w:sz w:val="22"/>
          <w:szCs w:val="22"/>
          <w:lang w:val="pt-BR"/>
        </w:rPr>
        <w:t>erá devida, pela prestação de serviços de escrituração dos CRA parcela de implantação no valor de R$</w:t>
      </w:r>
      <w:r w:rsidR="00322B14" w:rsidRPr="001A3C4F">
        <w:rPr>
          <w:rFonts w:ascii="Times New Roman" w:hAnsi="Times New Roman" w:cs="Times New Roman"/>
          <w:sz w:val="22"/>
          <w:szCs w:val="22"/>
          <w:lang w:val="pt-BR"/>
        </w:rPr>
        <w:t>1</w:t>
      </w:r>
      <w:r w:rsidR="00E65768" w:rsidRPr="001A3C4F">
        <w:rPr>
          <w:rFonts w:ascii="Times New Roman" w:hAnsi="Times New Roman" w:cs="Times New Roman"/>
          <w:sz w:val="22"/>
          <w:szCs w:val="22"/>
          <w:lang w:val="pt-BR"/>
        </w:rPr>
        <w:t>.000,00 (</w:t>
      </w:r>
      <w:r w:rsidR="00322B14" w:rsidRPr="001A3C4F">
        <w:rPr>
          <w:rFonts w:ascii="Times New Roman" w:hAnsi="Times New Roman" w:cs="Times New Roman"/>
          <w:sz w:val="22"/>
          <w:szCs w:val="22"/>
          <w:lang w:val="pt-BR"/>
        </w:rPr>
        <w:t>um</w:t>
      </w:r>
      <w:r w:rsidR="0093645A" w:rsidRPr="001A3C4F">
        <w:rPr>
          <w:rFonts w:ascii="Times New Roman" w:hAnsi="Times New Roman" w:cs="Times New Roman"/>
          <w:sz w:val="22"/>
          <w:szCs w:val="22"/>
          <w:lang w:val="pt-BR"/>
        </w:rPr>
        <w:t xml:space="preserve"> </w:t>
      </w:r>
      <w:r w:rsidR="00E65768" w:rsidRPr="001A3C4F">
        <w:rPr>
          <w:rFonts w:ascii="Times New Roman" w:hAnsi="Times New Roman" w:cs="Times New Roman"/>
          <w:sz w:val="22"/>
          <w:szCs w:val="22"/>
          <w:lang w:val="pt-BR"/>
        </w:rPr>
        <w:t>mil reais), devida até o 5º (quinto) Dia Útil contado da primeira data de integralização dos CRA</w:t>
      </w:r>
      <w:r w:rsidRPr="001A3C4F">
        <w:rPr>
          <w:rFonts w:ascii="Times New Roman" w:hAnsi="Times New Roman" w:cs="Times New Roman"/>
          <w:sz w:val="22"/>
          <w:szCs w:val="22"/>
          <w:lang w:val="pt-BR"/>
        </w:rPr>
        <w:t>;</w:t>
      </w:r>
      <w:r w:rsidR="00E65768" w:rsidRPr="001A3C4F">
        <w:rPr>
          <w:rFonts w:ascii="Times New Roman" w:hAnsi="Times New Roman" w:cs="Times New Roman"/>
          <w:sz w:val="22"/>
          <w:szCs w:val="22"/>
          <w:lang w:val="pt-BR"/>
        </w:rPr>
        <w:t xml:space="preserve"> e</w:t>
      </w:r>
      <w:r w:rsidR="00322B14" w:rsidRPr="001A3C4F">
        <w:rPr>
          <w:rFonts w:ascii="Times New Roman" w:hAnsi="Times New Roman" w:cs="Times New Roman"/>
          <w:sz w:val="22"/>
          <w:szCs w:val="22"/>
          <w:lang w:val="pt-BR"/>
        </w:rPr>
        <w:t xml:space="preserve"> </w:t>
      </w:r>
    </w:p>
    <w:p w14:paraId="01F0F1BF" w14:textId="77777777" w:rsidR="00E65768" w:rsidRPr="001A3C4F" w:rsidRDefault="00E65768" w:rsidP="009B4504">
      <w:pPr>
        <w:pStyle w:val="Level5"/>
        <w:numPr>
          <w:ilvl w:val="0"/>
          <w:numId w:val="0"/>
        </w:numPr>
        <w:spacing w:after="0" w:line="240" w:lineRule="auto"/>
        <w:rPr>
          <w:rFonts w:ascii="Times New Roman" w:hAnsi="Times New Roman" w:cs="Times New Roman"/>
          <w:sz w:val="22"/>
          <w:szCs w:val="22"/>
          <w:lang w:val="pt-BR"/>
        </w:rPr>
      </w:pPr>
    </w:p>
    <w:p w14:paraId="1376E616" w14:textId="64D21C85" w:rsidR="00E65768" w:rsidRPr="001A3C4F" w:rsidRDefault="00E65768" w:rsidP="009B4504">
      <w:pPr>
        <w:pStyle w:val="Level5"/>
        <w:numPr>
          <w:ilvl w:val="4"/>
          <w:numId w:val="22"/>
        </w:numPr>
        <w:tabs>
          <w:tab w:val="clear" w:pos="2721"/>
          <w:tab w:val="clear" w:pos="3289"/>
        </w:tabs>
        <w:autoSpaceDE w:val="0"/>
        <w:autoSpaceDN w:val="0"/>
        <w:adjustRightInd w:val="0"/>
        <w:spacing w:after="0" w:line="240" w:lineRule="auto"/>
        <w:ind w:left="0" w:firstLine="0"/>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parcelas anuais no valor de R$6.000,00 (seis mil reais), por série, sendo a primeira parcela devida no mesmo dia do vencimento da parcela (i) acima do ano subsequente e as demais no mesmo dia dos anos subsequentes, atualizadas anualmente pela variação acumulada do IPCA, ou na falta deste, ou ainda na impossibilidade de sua utilização, pelo índice que vier a substituí-lo, a partir da data do primeiro pagamento, calculada pro rata die, se necessário. </w:t>
      </w:r>
    </w:p>
    <w:p w14:paraId="58B24DE8" w14:textId="77777777" w:rsidR="00E65768" w:rsidRPr="001A3C4F" w:rsidRDefault="00E65768" w:rsidP="009B4504">
      <w:pPr>
        <w:pStyle w:val="Level4"/>
        <w:numPr>
          <w:ilvl w:val="0"/>
          <w:numId w:val="0"/>
        </w:numPr>
        <w:tabs>
          <w:tab w:val="clear" w:pos="2722"/>
        </w:tabs>
        <w:autoSpaceDE w:val="0"/>
        <w:autoSpaceDN w:val="0"/>
        <w:adjustRightInd w:val="0"/>
        <w:spacing w:after="0" w:line="240" w:lineRule="auto"/>
        <w:outlineLvl w:val="3"/>
        <w:rPr>
          <w:rFonts w:ascii="Times New Roman" w:hAnsi="Times New Roman" w:cs="Times New Roman"/>
          <w:sz w:val="22"/>
          <w:szCs w:val="22"/>
          <w:lang w:val="pt-BR"/>
        </w:rPr>
      </w:pPr>
    </w:p>
    <w:p w14:paraId="3CECBBBF" w14:textId="4F34D86A" w:rsidR="007923AC" w:rsidRPr="001A3C4F" w:rsidRDefault="007923AC" w:rsidP="009B4504">
      <w:pPr>
        <w:pStyle w:val="Level4"/>
        <w:numPr>
          <w:ilvl w:val="3"/>
          <w:numId w:val="22"/>
        </w:numPr>
        <w:tabs>
          <w:tab w:val="clear" w:pos="2041"/>
          <w:tab w:val="clear" w:pos="2722"/>
        </w:tabs>
        <w:autoSpaceDE w:val="0"/>
        <w:autoSpaceDN w:val="0"/>
        <w:adjustRightInd w:val="0"/>
        <w:spacing w:after="0" w:line="240" w:lineRule="auto"/>
        <w:ind w:left="0" w:firstLine="0"/>
        <w:outlineLvl w:val="3"/>
        <w:rPr>
          <w:rFonts w:ascii="Times New Roman" w:hAnsi="Times New Roman" w:cs="Times New Roman"/>
          <w:sz w:val="22"/>
          <w:szCs w:val="22"/>
          <w:lang w:val="pt-BR"/>
        </w:rPr>
      </w:pPr>
      <w:r w:rsidRPr="001A3C4F">
        <w:rPr>
          <w:rFonts w:ascii="Times New Roman" w:hAnsi="Times New Roman" w:cs="Times New Roman"/>
          <w:sz w:val="22"/>
          <w:szCs w:val="22"/>
          <w:lang w:val="pt-BR"/>
        </w:rPr>
        <w:t>remuneração do Agente Fiduciário dos CRA, pelos serviços prestados no Termo de Securitização, nos seguintes termos:</w:t>
      </w:r>
    </w:p>
    <w:p w14:paraId="60EB5D82" w14:textId="77777777" w:rsidR="007923AC" w:rsidRPr="001A3C4F" w:rsidRDefault="007923AC" w:rsidP="009B4504">
      <w:pPr>
        <w:pStyle w:val="Level4"/>
        <w:numPr>
          <w:ilvl w:val="0"/>
          <w:numId w:val="0"/>
        </w:numPr>
        <w:spacing w:after="0" w:line="240" w:lineRule="auto"/>
        <w:rPr>
          <w:rFonts w:ascii="Times New Roman" w:hAnsi="Times New Roman" w:cs="Times New Roman"/>
          <w:sz w:val="22"/>
          <w:szCs w:val="22"/>
          <w:lang w:val="pt-BR"/>
        </w:rPr>
      </w:pPr>
    </w:p>
    <w:p w14:paraId="406F3D3C" w14:textId="2C043B9E" w:rsidR="007923AC" w:rsidRPr="001A3C4F" w:rsidRDefault="007923AC" w:rsidP="009B4504">
      <w:pPr>
        <w:pStyle w:val="Level5"/>
        <w:numPr>
          <w:ilvl w:val="4"/>
          <w:numId w:val="22"/>
        </w:numPr>
        <w:tabs>
          <w:tab w:val="clear" w:pos="2721"/>
          <w:tab w:val="clear" w:pos="3289"/>
        </w:tabs>
        <w:autoSpaceDE w:val="0"/>
        <w:autoSpaceDN w:val="0"/>
        <w:adjustRightInd w:val="0"/>
        <w:spacing w:after="0" w:line="240" w:lineRule="auto"/>
        <w:ind w:left="0" w:firstLine="0"/>
        <w:rPr>
          <w:rFonts w:ascii="Times New Roman" w:hAnsi="Times New Roman" w:cs="Times New Roman"/>
          <w:sz w:val="22"/>
          <w:szCs w:val="22"/>
          <w:lang w:val="pt-BR"/>
        </w:rPr>
      </w:pPr>
      <w:r w:rsidRPr="001A3C4F">
        <w:rPr>
          <w:rFonts w:ascii="Times New Roman" w:hAnsi="Times New Roman" w:cs="Times New Roman"/>
          <w:sz w:val="22"/>
          <w:szCs w:val="22"/>
          <w:lang w:val="pt-BR"/>
        </w:rPr>
        <w:t>pelos serviços prestados durante a vigência dos CRA, será devida parcela de implantação no valor de R</w:t>
      </w:r>
      <w:r w:rsidR="00E65768" w:rsidRPr="001A3C4F">
        <w:rPr>
          <w:rFonts w:ascii="Times New Roman" w:hAnsi="Times New Roman" w:cs="Times New Roman"/>
          <w:sz w:val="22"/>
          <w:szCs w:val="22"/>
          <w:lang w:val="pt-BR"/>
        </w:rPr>
        <w:t>$4.000,00 (quatro mil reais),</w:t>
      </w:r>
      <w:r w:rsidRPr="001A3C4F">
        <w:rPr>
          <w:rFonts w:ascii="Times New Roman" w:hAnsi="Times New Roman" w:cs="Times New Roman"/>
          <w:sz w:val="22"/>
          <w:szCs w:val="22"/>
          <w:lang w:val="pt-BR"/>
        </w:rPr>
        <w:t> devida até o 5º (quinto) Dia Útil contado da primeira data de integralização dos CRA; </w:t>
      </w:r>
    </w:p>
    <w:p w14:paraId="068D0E0D" w14:textId="77777777" w:rsidR="007923AC" w:rsidRPr="001A3C4F" w:rsidRDefault="007923AC" w:rsidP="009B4504">
      <w:pPr>
        <w:pStyle w:val="Level5"/>
        <w:numPr>
          <w:ilvl w:val="0"/>
          <w:numId w:val="0"/>
        </w:numPr>
        <w:spacing w:after="0" w:line="240" w:lineRule="auto"/>
        <w:rPr>
          <w:rFonts w:ascii="Times New Roman" w:hAnsi="Times New Roman" w:cs="Times New Roman"/>
          <w:sz w:val="22"/>
          <w:szCs w:val="22"/>
          <w:lang w:val="pt-BR"/>
        </w:rPr>
      </w:pPr>
    </w:p>
    <w:p w14:paraId="04ED1214" w14:textId="395F3F5D" w:rsidR="00A82531" w:rsidRPr="001A3C4F" w:rsidRDefault="007923AC" w:rsidP="009B4504">
      <w:pPr>
        <w:pStyle w:val="Level5"/>
        <w:numPr>
          <w:ilvl w:val="4"/>
          <w:numId w:val="22"/>
        </w:numPr>
        <w:tabs>
          <w:tab w:val="clear" w:pos="2721"/>
          <w:tab w:val="clear" w:pos="3289"/>
        </w:tabs>
        <w:autoSpaceDE w:val="0"/>
        <w:autoSpaceDN w:val="0"/>
        <w:adjustRightInd w:val="0"/>
        <w:spacing w:after="0" w:line="240" w:lineRule="auto"/>
        <w:ind w:left="0" w:firstLine="0"/>
        <w:rPr>
          <w:rFonts w:ascii="Times New Roman" w:hAnsi="Times New Roman" w:cs="Times New Roman"/>
          <w:sz w:val="22"/>
          <w:szCs w:val="22"/>
          <w:lang w:val="pt-BR"/>
        </w:rPr>
      </w:pPr>
      <w:r w:rsidRPr="001A3C4F">
        <w:rPr>
          <w:rFonts w:ascii="Times New Roman" w:hAnsi="Times New Roman" w:cs="Times New Roman"/>
          <w:sz w:val="22"/>
          <w:szCs w:val="22"/>
          <w:lang w:val="pt-BR"/>
        </w:rPr>
        <w:t>parcelas anuais no valor de R</w:t>
      </w:r>
      <w:r w:rsidR="00E65768" w:rsidRPr="001A3C4F">
        <w:rPr>
          <w:rFonts w:ascii="Times New Roman" w:hAnsi="Times New Roman" w:cs="Times New Roman"/>
          <w:sz w:val="22"/>
          <w:szCs w:val="22"/>
          <w:lang w:val="pt-BR"/>
        </w:rPr>
        <w:t xml:space="preserve">$16.000,00 (dezesseis mil reais), </w:t>
      </w:r>
      <w:r w:rsidRPr="001A3C4F">
        <w:rPr>
          <w:rFonts w:ascii="Times New Roman" w:hAnsi="Times New Roman" w:cs="Times New Roman"/>
          <w:sz w:val="22"/>
          <w:szCs w:val="22"/>
          <w:lang w:val="pt-BR"/>
        </w:rPr>
        <w:t>sendo a primeira parcela devida no mesmo dia do vencimento da parcela (</w:t>
      </w:r>
      <w:r w:rsidR="00A82531" w:rsidRPr="001A3C4F">
        <w:rPr>
          <w:rFonts w:ascii="Times New Roman" w:hAnsi="Times New Roman" w:cs="Times New Roman"/>
          <w:sz w:val="22"/>
          <w:szCs w:val="22"/>
          <w:lang w:val="pt-BR"/>
        </w:rPr>
        <w:t>a</w:t>
      </w:r>
      <w:r w:rsidRPr="001A3C4F">
        <w:rPr>
          <w:rFonts w:ascii="Times New Roman" w:hAnsi="Times New Roman" w:cs="Times New Roman"/>
          <w:sz w:val="22"/>
          <w:szCs w:val="22"/>
          <w:lang w:val="pt-BR"/>
        </w:rPr>
        <w:t>) acima do ano subsequente e as demais no mesmo dia dos anos subsequentes</w:t>
      </w:r>
      <w:r w:rsidR="00A82531" w:rsidRPr="001A3C4F">
        <w:rPr>
          <w:rFonts w:ascii="Times New Roman" w:hAnsi="Times New Roman" w:cs="Times New Roman"/>
          <w:sz w:val="22"/>
          <w:szCs w:val="22"/>
          <w:lang w:val="pt-BR"/>
        </w:rPr>
        <w:t>;</w:t>
      </w:r>
    </w:p>
    <w:p w14:paraId="40613184" w14:textId="77777777" w:rsidR="00A82531" w:rsidRPr="001A3C4F" w:rsidRDefault="00A82531" w:rsidP="009B4504">
      <w:pPr>
        <w:pStyle w:val="PargrafodaLista"/>
        <w:rPr>
          <w:rFonts w:ascii="Times New Roman" w:hAnsi="Times New Roman" w:cs="Times New Roman"/>
          <w:sz w:val="22"/>
          <w:szCs w:val="22"/>
          <w:lang w:val="pt-BR"/>
        </w:rPr>
      </w:pPr>
    </w:p>
    <w:p w14:paraId="1CECB825" w14:textId="39AF56BD" w:rsidR="00A82531" w:rsidRPr="001A3C4F" w:rsidRDefault="00A82531" w:rsidP="009B4504">
      <w:pPr>
        <w:pStyle w:val="Level5"/>
        <w:numPr>
          <w:ilvl w:val="4"/>
          <w:numId w:val="22"/>
        </w:numPr>
        <w:tabs>
          <w:tab w:val="clear" w:pos="2721"/>
          <w:tab w:val="clear" w:pos="3289"/>
        </w:tabs>
        <w:autoSpaceDE w:val="0"/>
        <w:autoSpaceDN w:val="0"/>
        <w:adjustRightInd w:val="0"/>
        <w:spacing w:after="0" w:line="240" w:lineRule="auto"/>
        <w:ind w:left="0" w:firstLine="0"/>
        <w:rPr>
          <w:rFonts w:ascii="Times New Roman" w:hAnsi="Times New Roman" w:cs="Times New Roman"/>
          <w:sz w:val="22"/>
          <w:szCs w:val="22"/>
          <w:lang w:val="pt-BR"/>
        </w:rPr>
      </w:pPr>
      <w:bookmarkStart w:id="3185" w:name="_Hlk106976897"/>
      <w:bookmarkStart w:id="3186" w:name="_Hlk106984515"/>
      <w:r w:rsidRPr="001A3C4F">
        <w:rPr>
          <w:rFonts w:ascii="Times New Roman" w:hAnsi="Times New Roman" w:cs="Times New Roman"/>
          <w:sz w:val="22"/>
          <w:szCs w:val="22"/>
          <w:lang w:val="pt-BR"/>
        </w:rPr>
        <w:t>pela verificação semestral da destinação dos recursos o valor de R$1.200,00 (mil e duzentos reais), sendo o primeiro</w:t>
      </w:r>
      <w:r w:rsidR="00652179" w:rsidRPr="001A3C4F">
        <w:rPr>
          <w:rFonts w:ascii="Times New Roman" w:hAnsi="Times New Roman" w:cs="Times New Roman"/>
          <w:sz w:val="22"/>
          <w:szCs w:val="22"/>
          <w:lang w:val="pt-BR"/>
        </w:rPr>
        <w:t xml:space="preserve"> pagamento</w:t>
      </w:r>
      <w:r w:rsidRPr="001A3C4F">
        <w:rPr>
          <w:rFonts w:ascii="Times New Roman" w:hAnsi="Times New Roman" w:cs="Times New Roman"/>
          <w:sz w:val="22"/>
          <w:szCs w:val="22"/>
          <w:lang w:val="pt-BR"/>
        </w:rPr>
        <w:t xml:space="preserve"> devido em 30 de janeiro de 2023 e o </w:t>
      </w:r>
      <w:r w:rsidR="00652179" w:rsidRPr="001A3C4F">
        <w:rPr>
          <w:rFonts w:ascii="Times New Roman" w:hAnsi="Times New Roman" w:cs="Times New Roman"/>
          <w:sz w:val="22"/>
          <w:szCs w:val="22"/>
          <w:lang w:val="pt-BR"/>
        </w:rPr>
        <w:t>s</w:t>
      </w:r>
      <w:r w:rsidRPr="001A3C4F">
        <w:rPr>
          <w:rFonts w:ascii="Times New Roman" w:hAnsi="Times New Roman" w:cs="Times New Roman"/>
          <w:sz w:val="22"/>
          <w:szCs w:val="22"/>
          <w:lang w:val="pt-BR"/>
        </w:rPr>
        <w:t>egundo em 30 de julho de 2023 e os demais a cada respectivo semestre até a destinação total dos recursos dos CRA</w:t>
      </w:r>
      <w:bookmarkEnd w:id="3185"/>
      <w:r w:rsidRPr="001A3C4F">
        <w:rPr>
          <w:rFonts w:ascii="Times New Roman" w:hAnsi="Times New Roman" w:cs="Times New Roman"/>
          <w:sz w:val="22"/>
          <w:szCs w:val="22"/>
          <w:lang w:val="pt-BR"/>
        </w:rPr>
        <w:t>;</w:t>
      </w:r>
      <w:bookmarkEnd w:id="3186"/>
    </w:p>
    <w:p w14:paraId="15DB424A" w14:textId="77777777" w:rsidR="00A82531" w:rsidRPr="001A3C4F" w:rsidRDefault="00A82531" w:rsidP="009B4504">
      <w:pPr>
        <w:pStyle w:val="PargrafodaLista"/>
        <w:rPr>
          <w:rFonts w:ascii="Times New Roman" w:hAnsi="Times New Roman" w:cs="Times New Roman"/>
          <w:sz w:val="22"/>
          <w:szCs w:val="22"/>
          <w:lang w:val="pt-BR"/>
        </w:rPr>
      </w:pPr>
    </w:p>
    <w:p w14:paraId="6C60C7BC" w14:textId="032F78AB" w:rsidR="007923AC" w:rsidRPr="001A3C4F" w:rsidRDefault="00A82531" w:rsidP="009B4504">
      <w:pPr>
        <w:pStyle w:val="Level5"/>
        <w:numPr>
          <w:ilvl w:val="4"/>
          <w:numId w:val="22"/>
        </w:numPr>
        <w:tabs>
          <w:tab w:val="clear" w:pos="2721"/>
          <w:tab w:val="clear" w:pos="3289"/>
        </w:tabs>
        <w:autoSpaceDE w:val="0"/>
        <w:autoSpaceDN w:val="0"/>
        <w:adjustRightInd w:val="0"/>
        <w:spacing w:after="0" w:line="240" w:lineRule="auto"/>
        <w:ind w:left="0" w:firstLine="0"/>
        <w:rPr>
          <w:rFonts w:ascii="Times New Roman" w:hAnsi="Times New Roman" w:cs="Times New Roman"/>
          <w:sz w:val="22"/>
          <w:szCs w:val="22"/>
          <w:lang w:val="pt-BR"/>
        </w:rPr>
      </w:pPr>
      <w:r w:rsidRPr="001A3C4F">
        <w:rPr>
          <w:rFonts w:ascii="Times New Roman" w:hAnsi="Times New Roman" w:cs="Times New Roman"/>
          <w:sz w:val="22"/>
          <w:szCs w:val="22"/>
          <w:lang w:val="pt-BR"/>
        </w:rPr>
        <w:t>as parcelas (b) e (c) acima serão</w:t>
      </w:r>
      <w:r w:rsidR="00592E37" w:rsidRPr="001A3C4F">
        <w:rPr>
          <w:rFonts w:ascii="Times New Roman" w:hAnsi="Times New Roman" w:cs="Times New Roman"/>
          <w:sz w:val="22"/>
          <w:szCs w:val="22"/>
          <w:lang w:val="pt-BR"/>
        </w:rPr>
        <w:t xml:space="preserve"> atualizadas anualmente pela variação acumulada </w:t>
      </w:r>
      <w:r w:rsidRPr="001A3C4F">
        <w:rPr>
          <w:rFonts w:ascii="Times New Roman" w:hAnsi="Times New Roman" w:cs="Times New Roman"/>
          <w:sz w:val="22"/>
          <w:szCs w:val="22"/>
          <w:lang w:val="pt-BR"/>
        </w:rPr>
        <w:t xml:space="preserve">positiva </w:t>
      </w:r>
      <w:r w:rsidR="00592E37" w:rsidRPr="001A3C4F">
        <w:rPr>
          <w:rFonts w:ascii="Times New Roman" w:hAnsi="Times New Roman" w:cs="Times New Roman"/>
          <w:sz w:val="22"/>
          <w:szCs w:val="22"/>
          <w:lang w:val="pt-BR"/>
        </w:rPr>
        <w:t>do IPCA, ou na falta deste, ou ainda na impossibilidade de sua utilização, pelo índice que vier a substituí-lo, a partir da data do primeiro pagamento, calculada pro rata die, se necessário</w:t>
      </w:r>
      <w:r w:rsidR="007923AC" w:rsidRPr="001A3C4F">
        <w:rPr>
          <w:rFonts w:ascii="Times New Roman" w:hAnsi="Times New Roman" w:cs="Times New Roman"/>
          <w:sz w:val="22"/>
          <w:szCs w:val="22"/>
          <w:lang w:val="pt-BR"/>
        </w:rPr>
        <w:t xml:space="preserve">. A </w:t>
      </w:r>
      <w:r w:rsidR="007923AC" w:rsidRPr="001A3C4F">
        <w:rPr>
          <w:rFonts w:ascii="Times New Roman" w:hAnsi="Times New Roman" w:cs="Times New Roman"/>
          <w:sz w:val="22"/>
          <w:szCs w:val="22"/>
          <w:lang w:val="pt-BR"/>
        </w:rPr>
        <w:lastRenderedPageBreak/>
        <w:t xml:space="preserve">remuneração do Agente Fiduciário dos CRA será devida mesmo após o vencimento final dos CRA, caso o Agente Fiduciário dos CRA ainda esteja exercendo atividades inerentes a sua função em relação à emissão, remuneração essa que será calculada pro rata die. Caso a operação seja desmontada, a primeira parcela </w:t>
      </w:r>
      <w:r w:rsidR="009864F8" w:rsidRPr="001A3C4F">
        <w:rPr>
          <w:rFonts w:ascii="Times New Roman" w:hAnsi="Times New Roman" w:cs="Times New Roman"/>
          <w:sz w:val="22"/>
          <w:szCs w:val="22"/>
          <w:lang w:val="pt-BR"/>
        </w:rPr>
        <w:t xml:space="preserve">do item b acima </w:t>
      </w:r>
      <w:r w:rsidR="007923AC" w:rsidRPr="001A3C4F">
        <w:rPr>
          <w:rFonts w:ascii="Times New Roman" w:hAnsi="Times New Roman" w:cs="Times New Roman"/>
          <w:sz w:val="22"/>
          <w:szCs w:val="22"/>
          <w:lang w:val="pt-BR"/>
        </w:rPr>
        <w:t xml:space="preserve">será devida a título de </w:t>
      </w:r>
      <w:proofErr w:type="spellStart"/>
      <w:r w:rsidR="007923AC" w:rsidRPr="001A3C4F">
        <w:rPr>
          <w:rFonts w:ascii="Times New Roman" w:hAnsi="Times New Roman" w:cs="Times New Roman"/>
          <w:i/>
          <w:iCs/>
          <w:sz w:val="22"/>
          <w:szCs w:val="22"/>
          <w:lang w:val="pt-BR"/>
        </w:rPr>
        <w:t>abort</w:t>
      </w:r>
      <w:proofErr w:type="spellEnd"/>
      <w:r w:rsidR="007923AC" w:rsidRPr="001A3C4F">
        <w:rPr>
          <w:rFonts w:ascii="Times New Roman" w:hAnsi="Times New Roman" w:cs="Times New Roman"/>
          <w:i/>
          <w:iCs/>
          <w:sz w:val="22"/>
          <w:szCs w:val="22"/>
          <w:lang w:val="pt-BR"/>
        </w:rPr>
        <w:t xml:space="preserve"> </w:t>
      </w:r>
      <w:proofErr w:type="spellStart"/>
      <w:r w:rsidR="007923AC" w:rsidRPr="001A3C4F">
        <w:rPr>
          <w:rFonts w:ascii="Times New Roman" w:hAnsi="Times New Roman" w:cs="Times New Roman"/>
          <w:i/>
          <w:iCs/>
          <w:sz w:val="22"/>
          <w:szCs w:val="22"/>
          <w:lang w:val="pt-BR"/>
        </w:rPr>
        <w:t>fee</w:t>
      </w:r>
      <w:proofErr w:type="spellEnd"/>
      <w:r w:rsidR="007923AC" w:rsidRPr="001A3C4F">
        <w:rPr>
          <w:rFonts w:ascii="Times New Roman" w:hAnsi="Times New Roman" w:cs="Times New Roman"/>
          <w:sz w:val="22"/>
          <w:szCs w:val="22"/>
          <w:lang w:val="pt-BR"/>
        </w:rPr>
        <w:t>, até o 5° (quinto) Dia Útil contado da comunicação do cancelamento da operação;</w:t>
      </w:r>
    </w:p>
    <w:p w14:paraId="57DB6E48" w14:textId="77777777" w:rsidR="007923AC" w:rsidRPr="001A3C4F" w:rsidRDefault="007923AC" w:rsidP="009B4504">
      <w:pPr>
        <w:pStyle w:val="Level5"/>
        <w:numPr>
          <w:ilvl w:val="0"/>
          <w:numId w:val="0"/>
        </w:numPr>
        <w:tabs>
          <w:tab w:val="clear" w:pos="3289"/>
        </w:tabs>
        <w:spacing w:after="0" w:line="240" w:lineRule="auto"/>
        <w:rPr>
          <w:rFonts w:ascii="Times New Roman" w:hAnsi="Times New Roman" w:cs="Times New Roman"/>
          <w:sz w:val="22"/>
          <w:szCs w:val="22"/>
          <w:lang w:val="pt-BR"/>
        </w:rPr>
      </w:pPr>
    </w:p>
    <w:p w14:paraId="30499A6D" w14:textId="081324AF" w:rsidR="00651E30" w:rsidRPr="001A3C4F" w:rsidRDefault="007923AC" w:rsidP="009B4504">
      <w:pPr>
        <w:pStyle w:val="Level5"/>
        <w:numPr>
          <w:ilvl w:val="4"/>
          <w:numId w:val="22"/>
        </w:numPr>
        <w:tabs>
          <w:tab w:val="clear" w:pos="2721"/>
          <w:tab w:val="clear" w:pos="3289"/>
        </w:tabs>
        <w:autoSpaceDE w:val="0"/>
        <w:autoSpaceDN w:val="0"/>
        <w:adjustRightInd w:val="0"/>
        <w:spacing w:after="0" w:line="240" w:lineRule="auto"/>
        <w:ind w:left="0" w:firstLine="0"/>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os valores indicados na alínea </w:t>
      </w:r>
      <w:r w:rsidR="009864F8" w:rsidRPr="001A3C4F">
        <w:rPr>
          <w:rFonts w:ascii="Times New Roman" w:hAnsi="Times New Roman" w:cs="Times New Roman"/>
          <w:sz w:val="22"/>
          <w:szCs w:val="22"/>
          <w:lang w:val="pt-BR"/>
        </w:rPr>
        <w:t>(</w:t>
      </w:r>
      <w:proofErr w:type="spellStart"/>
      <w:r w:rsidR="009864F8" w:rsidRPr="001A3C4F">
        <w:rPr>
          <w:rFonts w:ascii="Times New Roman" w:hAnsi="Times New Roman" w:cs="Times New Roman"/>
          <w:sz w:val="22"/>
          <w:szCs w:val="22"/>
          <w:lang w:val="pt-BR"/>
        </w:rPr>
        <w:t>iv</w:t>
      </w:r>
      <w:proofErr w:type="spellEnd"/>
      <w:r w:rsidR="009864F8"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xml:space="preserve"> acima serão acrescidos do Imposto Sobre Serviços de Qualquer Natureza – ISS, da Contribuição ao Programa de Integração Social – PIS, da Contribuição para o Financiamento da Seguridade Social – COFINS, Imposto de Renda Retido na Fonte – IRRF e de quaisquer outros tributos e despesas que venham a incidir sobre a remuneração devida ao Agente Fiduciário dos CRA, nas alíquotas vigentes nas datas de cada pagamento, exceto pelo Imposto de Renda e a Contribuição Social Sobre o Lucro Líquido, na alíquota vigente na data de pagamento; e</w:t>
      </w:r>
    </w:p>
    <w:p w14:paraId="122B8785" w14:textId="77777777" w:rsidR="00651E30" w:rsidRPr="001A3C4F" w:rsidRDefault="00651E30" w:rsidP="009B4504">
      <w:pPr>
        <w:pStyle w:val="Level5"/>
        <w:numPr>
          <w:ilvl w:val="0"/>
          <w:numId w:val="0"/>
        </w:numPr>
        <w:tabs>
          <w:tab w:val="clear" w:pos="3289"/>
        </w:tabs>
        <w:autoSpaceDE w:val="0"/>
        <w:autoSpaceDN w:val="0"/>
        <w:adjustRightInd w:val="0"/>
        <w:spacing w:after="0" w:line="240" w:lineRule="auto"/>
        <w:rPr>
          <w:rFonts w:ascii="Times New Roman" w:hAnsi="Times New Roman" w:cs="Times New Roman"/>
          <w:sz w:val="22"/>
          <w:szCs w:val="22"/>
          <w:lang w:val="pt-BR"/>
        </w:rPr>
      </w:pPr>
    </w:p>
    <w:p w14:paraId="6BA80828" w14:textId="51DA9FB5" w:rsidR="007923AC" w:rsidRPr="001A3C4F" w:rsidRDefault="00651E30" w:rsidP="009B4504">
      <w:pPr>
        <w:pStyle w:val="Level5"/>
        <w:numPr>
          <w:ilvl w:val="0"/>
          <w:numId w:val="0"/>
        </w:numPr>
        <w:tabs>
          <w:tab w:val="clear" w:pos="3289"/>
        </w:tabs>
        <w:autoSpaceDE w:val="0"/>
        <w:autoSpaceDN w:val="0"/>
        <w:adjustRightInd w:val="0"/>
        <w:spacing w:after="0" w:line="240" w:lineRule="auto"/>
        <w:rPr>
          <w:rFonts w:ascii="Times New Roman" w:hAnsi="Times New Roman" w:cs="Times New Roman"/>
          <w:sz w:val="22"/>
          <w:szCs w:val="22"/>
          <w:lang w:val="pt-BR"/>
        </w:rPr>
      </w:pPr>
      <w:r w:rsidRPr="001A3C4F">
        <w:rPr>
          <w:rFonts w:ascii="Times New Roman" w:hAnsi="Times New Roman" w:cs="Times New Roman"/>
          <w:sz w:val="22"/>
          <w:szCs w:val="22"/>
          <w:lang w:val="pt-BR"/>
        </w:rPr>
        <w:t>(</w:t>
      </w:r>
      <w:r w:rsidR="00FE008E" w:rsidRPr="001A3C4F">
        <w:rPr>
          <w:rFonts w:ascii="Times New Roman" w:hAnsi="Times New Roman" w:cs="Times New Roman"/>
          <w:sz w:val="22"/>
          <w:szCs w:val="22"/>
          <w:lang w:val="pt-BR"/>
        </w:rPr>
        <w:t>f</w:t>
      </w:r>
      <w:r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ab/>
      </w:r>
      <w:r w:rsidR="007923AC" w:rsidRPr="001A3C4F">
        <w:rPr>
          <w:rFonts w:ascii="Times New Roman" w:hAnsi="Times New Roman" w:cs="Times New Roman"/>
          <w:sz w:val="22"/>
          <w:szCs w:val="22"/>
          <w:lang w:val="pt-BR"/>
        </w:rPr>
        <w:t>a remuneração do Agente Fiduciário dos CRA não inclui despesas consideradas necessárias ao exercício da função de agente fiduciário dos CRA, em valores razoáveis de mercado e devidamente comprovadas, durante a implantação e vigência do serviço, as quais serão cobertas pela</w:t>
      </w:r>
      <w:r w:rsidR="000131B2" w:rsidRPr="001A3C4F">
        <w:rPr>
          <w:rFonts w:ascii="Times New Roman" w:hAnsi="Times New Roman" w:cs="Times New Roman"/>
          <w:sz w:val="22"/>
          <w:szCs w:val="22"/>
          <w:lang w:val="pt-BR"/>
        </w:rPr>
        <w:t xml:space="preserve"> Devedora</w:t>
      </w:r>
      <w:r w:rsidR="007923AC" w:rsidRPr="001A3C4F">
        <w:rPr>
          <w:rFonts w:ascii="Times New Roman" w:hAnsi="Times New Roman" w:cs="Times New Roman"/>
          <w:sz w:val="22"/>
          <w:szCs w:val="22"/>
          <w:lang w:val="pt-BR"/>
        </w:rPr>
        <w:t xml:space="preserve">, mediante pagamento das respectivas cobranças acompanhadas dos respectivos comprovantes, emitidas diretamente em nome da </w:t>
      </w:r>
      <w:r w:rsidR="000131B2" w:rsidRPr="001A3C4F">
        <w:rPr>
          <w:rFonts w:ascii="Times New Roman" w:hAnsi="Times New Roman" w:cs="Times New Roman"/>
          <w:sz w:val="22"/>
          <w:szCs w:val="22"/>
          <w:lang w:val="pt-BR"/>
        </w:rPr>
        <w:t>Devedora</w:t>
      </w:r>
      <w:r w:rsidR="007923AC" w:rsidRPr="001A3C4F">
        <w:rPr>
          <w:rFonts w:ascii="Times New Roman" w:hAnsi="Times New Roman" w:cs="Times New Roman"/>
          <w:sz w:val="22"/>
          <w:szCs w:val="22"/>
          <w:lang w:val="pt-BR"/>
        </w:rPr>
        <w:t xml:space="preserve">, após prévia aprovação, sempre que possível, quais sejam: publicações em geral; custos incorridos relacionados à emissão, notificações, extração de certidões, despesas cartorárias, envio de documentos, viagens, alimentação e estadias, despesas com especialistas, tais como auditoria e/ou fiscalização, revalidação de laudos de avaliação, se for o caso, nos termos do Ofício Circular CVM </w:t>
      </w:r>
      <w:r w:rsidR="007157A5" w:rsidRPr="001A3C4F">
        <w:rPr>
          <w:rFonts w:ascii="Times New Roman" w:hAnsi="Times New Roman" w:cs="Times New Roman"/>
          <w:sz w:val="22"/>
          <w:szCs w:val="22"/>
          <w:lang w:val="pt-BR"/>
        </w:rPr>
        <w:t>n.º</w:t>
      </w:r>
      <w:r w:rsidR="007923AC" w:rsidRPr="001A3C4F">
        <w:rPr>
          <w:rFonts w:ascii="Times New Roman" w:hAnsi="Times New Roman" w:cs="Times New Roman"/>
          <w:sz w:val="22"/>
          <w:szCs w:val="22"/>
          <w:lang w:val="pt-BR"/>
        </w:rPr>
        <w:t xml:space="preserve"> 1/2021, entre outros, ou assessoria legal aos titulares dos CRA, as quais serão pagas pela </w:t>
      </w:r>
      <w:proofErr w:type="spellStart"/>
      <w:r w:rsidR="007923AC" w:rsidRPr="001A3C4F">
        <w:rPr>
          <w:rFonts w:ascii="Times New Roman" w:hAnsi="Times New Roman" w:cs="Times New Roman"/>
          <w:sz w:val="22"/>
          <w:szCs w:val="22"/>
          <w:lang w:val="pt-BR"/>
        </w:rPr>
        <w:t>Securitizadora</w:t>
      </w:r>
      <w:proofErr w:type="spellEnd"/>
      <w:r w:rsidR="007923AC" w:rsidRPr="001A3C4F">
        <w:rPr>
          <w:rFonts w:ascii="Times New Roman" w:hAnsi="Times New Roman" w:cs="Times New Roman"/>
          <w:sz w:val="22"/>
          <w:szCs w:val="22"/>
          <w:lang w:val="pt-BR"/>
        </w:rPr>
        <w:t xml:space="preserve"> (por conta e ordem da </w:t>
      </w:r>
      <w:r w:rsidR="000131B2" w:rsidRPr="001A3C4F">
        <w:rPr>
          <w:rFonts w:ascii="Times New Roman" w:hAnsi="Times New Roman" w:cs="Times New Roman"/>
          <w:sz w:val="22"/>
          <w:szCs w:val="22"/>
          <w:lang w:val="pt-BR"/>
        </w:rPr>
        <w:t>Devedora</w:t>
      </w:r>
      <w:r w:rsidR="007923AC" w:rsidRPr="001A3C4F">
        <w:rPr>
          <w:rFonts w:ascii="Times New Roman" w:hAnsi="Times New Roman" w:cs="Times New Roman"/>
          <w:sz w:val="22"/>
          <w:szCs w:val="22"/>
          <w:lang w:val="pt-BR"/>
        </w:rPr>
        <w:t xml:space="preserve">) com recursos do patrimônio separado dos CRA se houver recursos no patrimônio separado dos CRA para essas despesas, e reembolsados pela </w:t>
      </w:r>
      <w:r w:rsidR="000131B2" w:rsidRPr="001A3C4F">
        <w:rPr>
          <w:rFonts w:ascii="Times New Roman" w:hAnsi="Times New Roman" w:cs="Times New Roman"/>
          <w:sz w:val="22"/>
          <w:szCs w:val="22"/>
          <w:lang w:val="pt-BR"/>
        </w:rPr>
        <w:t xml:space="preserve">Devedora </w:t>
      </w:r>
      <w:r w:rsidR="007923AC" w:rsidRPr="001A3C4F">
        <w:rPr>
          <w:rFonts w:ascii="Times New Roman" w:hAnsi="Times New Roman" w:cs="Times New Roman"/>
          <w:sz w:val="22"/>
          <w:szCs w:val="22"/>
          <w:lang w:val="pt-BR"/>
        </w:rPr>
        <w:t xml:space="preserve">ou, em caso de inadimplência da </w:t>
      </w:r>
      <w:r w:rsidR="000131B2" w:rsidRPr="001A3C4F">
        <w:rPr>
          <w:rFonts w:ascii="Times New Roman" w:hAnsi="Times New Roman" w:cs="Times New Roman"/>
          <w:sz w:val="22"/>
          <w:szCs w:val="22"/>
          <w:lang w:val="pt-BR"/>
        </w:rPr>
        <w:t>Devedora</w:t>
      </w:r>
      <w:r w:rsidR="007923AC" w:rsidRPr="001A3C4F">
        <w:rPr>
          <w:rFonts w:ascii="Times New Roman" w:hAnsi="Times New Roman" w:cs="Times New Roman"/>
          <w:sz w:val="22"/>
          <w:szCs w:val="22"/>
          <w:lang w:val="pt-BR"/>
        </w:rPr>
        <w:t>, pelos titulares dos CR</w:t>
      </w:r>
      <w:r w:rsidRPr="001A3C4F">
        <w:rPr>
          <w:rFonts w:ascii="Times New Roman" w:hAnsi="Times New Roman" w:cs="Times New Roman"/>
          <w:sz w:val="22"/>
          <w:szCs w:val="22"/>
          <w:lang w:val="pt-BR"/>
        </w:rPr>
        <w:t>A;</w:t>
      </w:r>
    </w:p>
    <w:p w14:paraId="284DE3D0" w14:textId="77777777" w:rsidR="007923AC" w:rsidRPr="001A3C4F" w:rsidRDefault="007923AC" w:rsidP="009B4504">
      <w:pPr>
        <w:pStyle w:val="Level4"/>
        <w:numPr>
          <w:ilvl w:val="0"/>
          <w:numId w:val="0"/>
        </w:numPr>
        <w:tabs>
          <w:tab w:val="clear" w:pos="2722"/>
          <w:tab w:val="left" w:pos="1418"/>
        </w:tabs>
        <w:spacing w:after="0" w:line="240" w:lineRule="auto"/>
        <w:rPr>
          <w:rFonts w:ascii="Times New Roman" w:hAnsi="Times New Roman" w:cs="Times New Roman"/>
          <w:sz w:val="22"/>
          <w:szCs w:val="22"/>
          <w:lang w:val="pt-BR"/>
        </w:rPr>
      </w:pPr>
    </w:p>
    <w:p w14:paraId="4F297103" w14:textId="0969459A" w:rsidR="007923AC" w:rsidRPr="001A3C4F" w:rsidRDefault="007923AC" w:rsidP="009B4504">
      <w:pPr>
        <w:pStyle w:val="Level4"/>
        <w:numPr>
          <w:ilvl w:val="3"/>
          <w:numId w:val="22"/>
        </w:numPr>
        <w:tabs>
          <w:tab w:val="clear" w:pos="2041"/>
          <w:tab w:val="clear" w:pos="2722"/>
        </w:tabs>
        <w:autoSpaceDE w:val="0"/>
        <w:autoSpaceDN w:val="0"/>
        <w:adjustRightInd w:val="0"/>
        <w:spacing w:after="0" w:line="240" w:lineRule="auto"/>
        <w:ind w:left="0" w:firstLine="0"/>
        <w:outlineLvl w:val="3"/>
        <w:rPr>
          <w:rFonts w:ascii="Times New Roman" w:hAnsi="Times New Roman" w:cs="Times New Roman"/>
          <w:sz w:val="22"/>
          <w:szCs w:val="22"/>
          <w:lang w:val="pt-BR"/>
        </w:rPr>
      </w:pPr>
      <w:r w:rsidRPr="001A3C4F">
        <w:rPr>
          <w:rFonts w:ascii="Times New Roman" w:hAnsi="Times New Roman" w:cs="Times New Roman"/>
          <w:sz w:val="22"/>
          <w:szCs w:val="22"/>
          <w:lang w:val="pt-BR"/>
        </w:rPr>
        <w:t>remuneração do</w:t>
      </w:r>
      <w:r w:rsidR="00CB72BA" w:rsidRPr="001A3C4F">
        <w:rPr>
          <w:rFonts w:ascii="Times New Roman" w:hAnsi="Times New Roman" w:cs="Times New Roman"/>
          <w:sz w:val="22"/>
          <w:szCs w:val="22"/>
          <w:lang w:val="pt-BR"/>
        </w:rPr>
        <w:t>s</w:t>
      </w:r>
      <w:r w:rsidRPr="001A3C4F">
        <w:rPr>
          <w:rFonts w:ascii="Times New Roman" w:hAnsi="Times New Roman" w:cs="Times New Roman"/>
          <w:sz w:val="22"/>
          <w:szCs w:val="22"/>
          <w:lang w:val="pt-BR"/>
        </w:rPr>
        <w:t xml:space="preserve"> Auditor Independente do Patrimônio Separado dos </w:t>
      </w:r>
      <w:r w:rsidR="00592E37" w:rsidRPr="001A3C4F">
        <w:rPr>
          <w:rFonts w:ascii="Times New Roman" w:hAnsi="Times New Roman" w:cs="Times New Roman"/>
          <w:sz w:val="22"/>
          <w:szCs w:val="22"/>
          <w:lang w:val="pt-BR"/>
        </w:rPr>
        <w:t>CRA</w:t>
      </w:r>
      <w:r w:rsidRPr="001A3C4F">
        <w:rPr>
          <w:rFonts w:ascii="Times New Roman" w:hAnsi="Times New Roman" w:cs="Times New Roman"/>
          <w:sz w:val="22"/>
          <w:szCs w:val="22"/>
          <w:lang w:val="pt-BR"/>
        </w:rPr>
        <w:t>, nos seguintes termos:</w:t>
      </w:r>
    </w:p>
    <w:p w14:paraId="03E160C0" w14:textId="77777777" w:rsidR="007923AC" w:rsidRPr="001A3C4F" w:rsidRDefault="007923AC" w:rsidP="009B4504">
      <w:pPr>
        <w:pStyle w:val="Level4"/>
        <w:numPr>
          <w:ilvl w:val="0"/>
          <w:numId w:val="0"/>
        </w:numPr>
        <w:tabs>
          <w:tab w:val="clear" w:pos="2722"/>
        </w:tabs>
        <w:spacing w:after="0" w:line="240" w:lineRule="auto"/>
        <w:rPr>
          <w:rFonts w:ascii="Times New Roman" w:hAnsi="Times New Roman" w:cs="Times New Roman"/>
          <w:sz w:val="22"/>
          <w:szCs w:val="22"/>
          <w:lang w:val="pt-BR"/>
        </w:rPr>
      </w:pPr>
    </w:p>
    <w:p w14:paraId="7849655C" w14:textId="722F4CFA" w:rsidR="007923AC" w:rsidRPr="001A3C4F" w:rsidRDefault="007923AC" w:rsidP="009B4504">
      <w:pPr>
        <w:pStyle w:val="Level5"/>
        <w:numPr>
          <w:ilvl w:val="4"/>
          <w:numId w:val="22"/>
        </w:numPr>
        <w:tabs>
          <w:tab w:val="clear" w:pos="2721"/>
          <w:tab w:val="clear" w:pos="3289"/>
        </w:tabs>
        <w:autoSpaceDE w:val="0"/>
        <w:autoSpaceDN w:val="0"/>
        <w:adjustRightInd w:val="0"/>
        <w:spacing w:after="0" w:line="240" w:lineRule="auto"/>
        <w:ind w:left="0" w:firstLine="0"/>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o Auditor Independente do Patrimônio Separado receberá da </w:t>
      </w:r>
      <w:r w:rsidR="000131B2" w:rsidRPr="001A3C4F">
        <w:rPr>
          <w:rFonts w:ascii="Times New Roman" w:hAnsi="Times New Roman" w:cs="Times New Roman"/>
          <w:sz w:val="22"/>
          <w:szCs w:val="22"/>
          <w:lang w:val="pt-BR"/>
        </w:rPr>
        <w:t>Devedora</w:t>
      </w:r>
      <w:r w:rsidRPr="001A3C4F">
        <w:rPr>
          <w:rFonts w:ascii="Times New Roman" w:hAnsi="Times New Roman" w:cs="Times New Roman"/>
          <w:sz w:val="22"/>
          <w:szCs w:val="22"/>
          <w:lang w:val="pt-BR"/>
        </w:rPr>
        <w:t>, mediante repasse dos valores a serem pagos pela</w:t>
      </w:r>
      <w:r w:rsidR="000131B2" w:rsidRPr="001A3C4F">
        <w:rPr>
          <w:rFonts w:ascii="Times New Roman" w:hAnsi="Times New Roman" w:cs="Times New Roman"/>
          <w:sz w:val="22"/>
          <w:szCs w:val="22"/>
          <w:lang w:val="pt-BR"/>
        </w:rPr>
        <w:t xml:space="preserve"> Devedora</w:t>
      </w:r>
      <w:r w:rsidRPr="001A3C4F">
        <w:rPr>
          <w:rFonts w:ascii="Times New Roman" w:hAnsi="Times New Roman" w:cs="Times New Roman"/>
          <w:sz w:val="22"/>
          <w:szCs w:val="22"/>
          <w:lang w:val="pt-BR"/>
        </w:rPr>
        <w:t>, como remuneração pelo desempenho dos deveres e atribuições que lhe competem, nos termos da lei e do Termo de Securitização, parcelas anuais de R</w:t>
      </w:r>
      <w:r w:rsidR="00592E37" w:rsidRPr="001A3C4F">
        <w:rPr>
          <w:rFonts w:ascii="Times New Roman" w:hAnsi="Times New Roman" w:cs="Times New Roman"/>
          <w:sz w:val="22"/>
          <w:szCs w:val="22"/>
          <w:lang w:val="pt-BR"/>
        </w:rPr>
        <w:t xml:space="preserve">$4.300,00 (quatro mil e trezentos reais), por patrimônio separado </w:t>
      </w:r>
      <w:r w:rsidRPr="001A3C4F">
        <w:rPr>
          <w:rFonts w:ascii="Times New Roman" w:hAnsi="Times New Roman" w:cs="Times New Roman"/>
          <w:sz w:val="22"/>
          <w:szCs w:val="22"/>
          <w:lang w:val="pt-BR"/>
        </w:rPr>
        <w:t xml:space="preserve">a serem pagas na data de subscrição e integralização dos CRA, as demais serão pagas nas mesmas datas dos anos subsequentes. Esses honorários serão reajustados anualmente, segundo o </w:t>
      </w:r>
      <w:r w:rsidR="00592E37" w:rsidRPr="001A3C4F">
        <w:rPr>
          <w:rFonts w:ascii="Times New Roman" w:hAnsi="Times New Roman" w:cs="Times New Roman"/>
          <w:sz w:val="22"/>
          <w:szCs w:val="22"/>
          <w:lang w:val="pt-BR"/>
        </w:rPr>
        <w:t>IPCA</w:t>
      </w:r>
      <w:r w:rsidRPr="001A3C4F">
        <w:rPr>
          <w:rFonts w:ascii="Times New Roman" w:hAnsi="Times New Roman" w:cs="Times New Roman"/>
          <w:sz w:val="22"/>
          <w:szCs w:val="22"/>
          <w:lang w:val="pt-BR"/>
        </w:rPr>
        <w:t xml:space="preserve"> e, no caso de sua supressão ou extinção, </w:t>
      </w:r>
      <w:proofErr w:type="spellStart"/>
      <w:r w:rsidRPr="001A3C4F">
        <w:rPr>
          <w:rFonts w:ascii="Times New Roman" w:hAnsi="Times New Roman" w:cs="Times New Roman"/>
          <w:sz w:val="22"/>
          <w:szCs w:val="22"/>
          <w:lang w:val="pt-BR"/>
        </w:rPr>
        <w:t>substitutivamente</w:t>
      </w:r>
      <w:proofErr w:type="spellEnd"/>
      <w:r w:rsidRPr="001A3C4F">
        <w:rPr>
          <w:rFonts w:ascii="Times New Roman" w:hAnsi="Times New Roman" w:cs="Times New Roman"/>
          <w:sz w:val="22"/>
          <w:szCs w:val="22"/>
          <w:lang w:val="pt-BR"/>
        </w:rPr>
        <w:t>, índice de reajuste permitido por lei;</w:t>
      </w:r>
      <w:r w:rsidR="00592E37" w:rsidRPr="001A3C4F">
        <w:rPr>
          <w:rFonts w:ascii="Times New Roman" w:hAnsi="Times New Roman" w:cs="Times New Roman"/>
          <w:sz w:val="22"/>
          <w:szCs w:val="22"/>
          <w:lang w:val="pt-BR"/>
        </w:rPr>
        <w:t xml:space="preserve"> </w:t>
      </w:r>
      <w:r w:rsidR="00651E30" w:rsidRPr="001A3C4F">
        <w:rPr>
          <w:rFonts w:ascii="Times New Roman" w:hAnsi="Times New Roman" w:cs="Times New Roman"/>
          <w:sz w:val="22"/>
          <w:szCs w:val="22"/>
          <w:lang w:val="pt-BR"/>
        </w:rPr>
        <w:t>e</w:t>
      </w:r>
    </w:p>
    <w:p w14:paraId="32C282CB" w14:textId="77777777" w:rsidR="007923AC" w:rsidRPr="001A3C4F" w:rsidRDefault="007923AC" w:rsidP="009B4504">
      <w:pPr>
        <w:pStyle w:val="Level5"/>
        <w:numPr>
          <w:ilvl w:val="0"/>
          <w:numId w:val="0"/>
        </w:numPr>
        <w:spacing w:after="0" w:line="240" w:lineRule="auto"/>
        <w:rPr>
          <w:rFonts w:ascii="Times New Roman" w:hAnsi="Times New Roman" w:cs="Times New Roman"/>
          <w:sz w:val="22"/>
          <w:szCs w:val="22"/>
          <w:lang w:val="pt-BR"/>
        </w:rPr>
      </w:pPr>
    </w:p>
    <w:p w14:paraId="6B206FB3" w14:textId="132EE6D8" w:rsidR="007923AC" w:rsidRPr="001A3C4F" w:rsidRDefault="00651E30"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(b)</w:t>
      </w:r>
      <w:r w:rsidRPr="001A3C4F">
        <w:rPr>
          <w:rFonts w:ascii="Times New Roman" w:hAnsi="Times New Roman" w:cs="Times New Roman"/>
          <w:sz w:val="22"/>
          <w:szCs w:val="22"/>
          <w:lang w:val="pt-BR"/>
        </w:rPr>
        <w:tab/>
      </w:r>
      <w:r w:rsidR="007923AC" w:rsidRPr="001A3C4F">
        <w:rPr>
          <w:rFonts w:ascii="Times New Roman" w:hAnsi="Times New Roman" w:cs="Times New Roman"/>
          <w:sz w:val="22"/>
          <w:szCs w:val="22"/>
          <w:lang w:val="pt-BR"/>
        </w:rPr>
        <w:t>os valores indicados nos itens acima serão acrescidos do Imposto Sobre Serviços de Qualquer Natureza – ISS, da Contribuição ao Programa de Integração Social – PIS, da Contribuição para o Financiamento da Seguridade Social – COFINS.</w:t>
      </w:r>
    </w:p>
    <w:p w14:paraId="566A0A95" w14:textId="77777777" w:rsidR="007923AC" w:rsidRPr="001A3C4F" w:rsidRDefault="007923AC" w:rsidP="009B4504">
      <w:pPr>
        <w:pStyle w:val="Level4"/>
        <w:numPr>
          <w:ilvl w:val="0"/>
          <w:numId w:val="0"/>
        </w:numPr>
        <w:tabs>
          <w:tab w:val="clear" w:pos="2722"/>
        </w:tabs>
        <w:spacing w:after="0" w:line="240" w:lineRule="auto"/>
        <w:rPr>
          <w:rFonts w:ascii="Times New Roman" w:hAnsi="Times New Roman" w:cs="Times New Roman"/>
          <w:sz w:val="22"/>
          <w:szCs w:val="22"/>
          <w:lang w:val="pt-BR"/>
        </w:rPr>
      </w:pPr>
    </w:p>
    <w:p w14:paraId="15893A5A" w14:textId="4C90D64E" w:rsidR="00FE008E" w:rsidRPr="001A3C4F" w:rsidRDefault="00FE008E" w:rsidP="009B4504">
      <w:pPr>
        <w:pStyle w:val="Level4"/>
        <w:numPr>
          <w:ilvl w:val="0"/>
          <w:numId w:val="0"/>
        </w:numPr>
        <w:tabs>
          <w:tab w:val="clear" w:pos="2722"/>
        </w:tabs>
        <w:autoSpaceDE w:val="0"/>
        <w:autoSpaceDN w:val="0"/>
        <w:adjustRightInd w:val="0"/>
        <w:spacing w:after="0" w:line="240" w:lineRule="auto"/>
        <w:outlineLvl w:val="3"/>
        <w:rPr>
          <w:rFonts w:ascii="Times New Roman" w:hAnsi="Times New Roman" w:cs="Times New Roman"/>
          <w:sz w:val="22"/>
          <w:szCs w:val="22"/>
          <w:lang w:val="pt-BR"/>
        </w:rPr>
      </w:pPr>
    </w:p>
    <w:p w14:paraId="302A83FA" w14:textId="4AD0EB8A" w:rsidR="003E188B" w:rsidRPr="001A3C4F" w:rsidRDefault="007923AC" w:rsidP="009B4504">
      <w:pPr>
        <w:pStyle w:val="Level4"/>
        <w:numPr>
          <w:ilvl w:val="3"/>
          <w:numId w:val="22"/>
        </w:numPr>
        <w:tabs>
          <w:tab w:val="clear" w:pos="2041"/>
          <w:tab w:val="clear" w:pos="2722"/>
        </w:tabs>
        <w:autoSpaceDE w:val="0"/>
        <w:autoSpaceDN w:val="0"/>
        <w:adjustRightInd w:val="0"/>
        <w:spacing w:after="0" w:line="240" w:lineRule="auto"/>
        <w:ind w:left="0" w:firstLine="0"/>
        <w:outlineLvl w:val="3"/>
        <w:rPr>
          <w:rFonts w:ascii="Times New Roman" w:hAnsi="Times New Roman" w:cs="Times New Roman"/>
          <w:sz w:val="22"/>
          <w:szCs w:val="22"/>
          <w:lang w:val="pt-BR"/>
        </w:rPr>
      </w:pPr>
      <w:r w:rsidRPr="001A3C4F">
        <w:rPr>
          <w:rFonts w:ascii="Times New Roman" w:hAnsi="Times New Roman" w:cs="Times New Roman"/>
          <w:sz w:val="22"/>
          <w:szCs w:val="22"/>
          <w:lang w:val="pt-BR"/>
        </w:rPr>
        <w:t>despesas com registro desta Escritura de Emissão na JUCISRS, bem como dos eventuais aditamento</w:t>
      </w:r>
      <w:r w:rsidR="00651E30" w:rsidRPr="001A3C4F">
        <w:rPr>
          <w:rFonts w:ascii="Times New Roman" w:hAnsi="Times New Roman" w:cs="Times New Roman"/>
          <w:sz w:val="22"/>
          <w:szCs w:val="22"/>
          <w:lang w:val="pt-BR"/>
        </w:rPr>
        <w:t>s;</w:t>
      </w:r>
    </w:p>
    <w:p w14:paraId="4BE8F848" w14:textId="77777777" w:rsidR="00651E30" w:rsidRPr="001A3C4F" w:rsidRDefault="00651E30" w:rsidP="009B4504">
      <w:pPr>
        <w:pStyle w:val="Level4"/>
        <w:numPr>
          <w:ilvl w:val="0"/>
          <w:numId w:val="0"/>
        </w:numPr>
        <w:tabs>
          <w:tab w:val="clear" w:pos="2722"/>
        </w:tabs>
        <w:autoSpaceDE w:val="0"/>
        <w:autoSpaceDN w:val="0"/>
        <w:adjustRightInd w:val="0"/>
        <w:spacing w:after="0" w:line="240" w:lineRule="auto"/>
        <w:outlineLvl w:val="3"/>
        <w:rPr>
          <w:rFonts w:ascii="Times New Roman" w:hAnsi="Times New Roman" w:cs="Times New Roman"/>
          <w:sz w:val="22"/>
          <w:szCs w:val="22"/>
          <w:lang w:val="pt-BR"/>
        </w:rPr>
      </w:pPr>
    </w:p>
    <w:p w14:paraId="7AA9EBE2" w14:textId="06F48436" w:rsidR="007923AC" w:rsidRPr="001A3C4F" w:rsidRDefault="00651E30"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lastRenderedPageBreak/>
        <w:t>(</w:t>
      </w:r>
      <w:proofErr w:type="spellStart"/>
      <w:r w:rsidRPr="001A3C4F">
        <w:rPr>
          <w:rFonts w:ascii="Times New Roman" w:hAnsi="Times New Roman" w:cs="Times New Roman"/>
          <w:sz w:val="22"/>
          <w:szCs w:val="22"/>
          <w:lang w:val="pt-BR"/>
        </w:rPr>
        <w:t>viii</w:t>
      </w:r>
      <w:proofErr w:type="spellEnd"/>
      <w:r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ab/>
      </w:r>
      <w:r w:rsidR="007923AC" w:rsidRPr="001A3C4F">
        <w:rPr>
          <w:rFonts w:ascii="Times New Roman" w:hAnsi="Times New Roman" w:cs="Times New Roman"/>
          <w:sz w:val="22"/>
          <w:szCs w:val="22"/>
          <w:lang w:val="pt-BR"/>
        </w:rPr>
        <w:t>todas as despesas razoavelmente incorridas e devidamente comprovadas pelo Agente Fiduciário dos CRA que sejam necessárias para proteger os direitos e interesses dos titulares dos CRA ou para realização dos seus créditos, conforme previsto no Termo de Securitização;</w:t>
      </w:r>
    </w:p>
    <w:p w14:paraId="63CB40D3" w14:textId="56D67A16" w:rsidR="007923AC" w:rsidRPr="001A3C4F" w:rsidRDefault="007923AC" w:rsidP="009B4504">
      <w:pPr>
        <w:pStyle w:val="Level4"/>
        <w:numPr>
          <w:ilvl w:val="0"/>
          <w:numId w:val="0"/>
        </w:numPr>
        <w:tabs>
          <w:tab w:val="clear" w:pos="2722"/>
        </w:tabs>
        <w:spacing w:after="0" w:line="240" w:lineRule="auto"/>
        <w:rPr>
          <w:rFonts w:ascii="Times New Roman" w:hAnsi="Times New Roman" w:cs="Times New Roman"/>
          <w:sz w:val="22"/>
          <w:szCs w:val="22"/>
          <w:lang w:val="pt-BR"/>
        </w:rPr>
      </w:pPr>
    </w:p>
    <w:p w14:paraId="62BEAE96" w14:textId="6FC20A16" w:rsidR="003E188B" w:rsidRPr="001A3C4F" w:rsidRDefault="00651E30" w:rsidP="009B4504">
      <w:pPr>
        <w:pStyle w:val="Level4"/>
        <w:numPr>
          <w:ilvl w:val="0"/>
          <w:numId w:val="0"/>
        </w:numPr>
        <w:tabs>
          <w:tab w:val="clear" w:pos="2722"/>
        </w:tabs>
        <w:spacing w:after="0" w:line="240" w:lineRule="auto"/>
        <w:rPr>
          <w:rFonts w:ascii="Times New Roman" w:hAnsi="Times New Roman" w:cs="Times New Roman"/>
          <w:sz w:val="22"/>
          <w:szCs w:val="22"/>
          <w:lang w:val="pt-BR"/>
        </w:rPr>
      </w:pPr>
      <w:r w:rsidRPr="001A3C4F">
        <w:rPr>
          <w:rFonts w:ascii="Times New Roman" w:hAnsi="Times New Roman" w:cs="Times New Roman"/>
          <w:sz w:val="22"/>
          <w:szCs w:val="22"/>
          <w:lang w:val="pt-BR"/>
        </w:rPr>
        <w:t>(</w:t>
      </w:r>
      <w:proofErr w:type="spellStart"/>
      <w:r w:rsidRPr="001A3C4F">
        <w:rPr>
          <w:rFonts w:ascii="Times New Roman" w:hAnsi="Times New Roman" w:cs="Times New Roman"/>
          <w:sz w:val="22"/>
          <w:szCs w:val="22"/>
          <w:lang w:val="pt-BR"/>
        </w:rPr>
        <w:t>ix</w:t>
      </w:r>
      <w:proofErr w:type="spellEnd"/>
      <w:r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ab/>
      </w:r>
      <w:r w:rsidR="007923AC" w:rsidRPr="001A3C4F">
        <w:rPr>
          <w:rFonts w:ascii="Times New Roman" w:hAnsi="Times New Roman" w:cs="Times New Roman"/>
          <w:sz w:val="22"/>
          <w:szCs w:val="22"/>
          <w:lang w:val="pt-BR"/>
        </w:rPr>
        <w:t xml:space="preserve">honorários, despesas e custos de terceiros especialistas, advogados ou fiscais, agência de </w:t>
      </w:r>
      <w:r w:rsidR="007C1CC1" w:rsidRPr="001A3C4F">
        <w:rPr>
          <w:rFonts w:ascii="Times New Roman" w:hAnsi="Times New Roman" w:cs="Times New Roman"/>
          <w:sz w:val="22"/>
          <w:szCs w:val="22"/>
          <w:lang w:val="pt-BR"/>
        </w:rPr>
        <w:t>classificação de risco</w:t>
      </w:r>
      <w:r w:rsidR="007923AC" w:rsidRPr="001A3C4F">
        <w:rPr>
          <w:rFonts w:ascii="Times New Roman" w:hAnsi="Times New Roman" w:cs="Times New Roman"/>
          <w:sz w:val="22"/>
          <w:szCs w:val="22"/>
          <w:lang w:val="pt-BR"/>
        </w:rPr>
        <w:t>, bem como as despesas razoáveis e devidamente comprovadas, com eventuais processos administrativos, arbitrais e/ou judiciais, incluindo sucumbência, incorridas, de forma justificada, para resguardar os interesses dos titulares dos CRA e a realização dos Direitos Creditórios do Agronegócio integrantes do patrimônio separado dos CR</w:t>
      </w:r>
      <w:r w:rsidRPr="001A3C4F">
        <w:rPr>
          <w:rFonts w:ascii="Times New Roman" w:hAnsi="Times New Roman" w:cs="Times New Roman"/>
          <w:sz w:val="22"/>
          <w:szCs w:val="22"/>
          <w:lang w:val="pt-BR"/>
        </w:rPr>
        <w:t>A;</w:t>
      </w:r>
    </w:p>
    <w:p w14:paraId="51F67B73" w14:textId="77777777" w:rsidR="00651E30" w:rsidRPr="001A3C4F" w:rsidRDefault="00651E30" w:rsidP="009B4504">
      <w:pPr>
        <w:pStyle w:val="Level4"/>
        <w:numPr>
          <w:ilvl w:val="0"/>
          <w:numId w:val="0"/>
        </w:numPr>
        <w:tabs>
          <w:tab w:val="clear" w:pos="2722"/>
        </w:tabs>
        <w:autoSpaceDE w:val="0"/>
        <w:autoSpaceDN w:val="0"/>
        <w:adjustRightInd w:val="0"/>
        <w:spacing w:after="0" w:line="240" w:lineRule="auto"/>
        <w:outlineLvl w:val="3"/>
        <w:rPr>
          <w:rFonts w:ascii="Times New Roman" w:hAnsi="Times New Roman" w:cs="Times New Roman"/>
          <w:sz w:val="22"/>
          <w:szCs w:val="22"/>
          <w:lang w:val="pt-BR"/>
        </w:rPr>
      </w:pPr>
    </w:p>
    <w:p w14:paraId="049B22E7" w14:textId="52F08C14" w:rsidR="00651E30" w:rsidRPr="001A3C4F" w:rsidRDefault="00651E30"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(x)</w:t>
      </w:r>
      <w:r w:rsidRPr="001A3C4F">
        <w:rPr>
          <w:rFonts w:ascii="Times New Roman" w:hAnsi="Times New Roman" w:cs="Times New Roman"/>
          <w:sz w:val="22"/>
          <w:szCs w:val="22"/>
          <w:lang w:val="pt-BR"/>
        </w:rPr>
        <w:tab/>
      </w:r>
      <w:r w:rsidR="007923AC" w:rsidRPr="001A3C4F">
        <w:rPr>
          <w:rFonts w:ascii="Times New Roman" w:hAnsi="Times New Roman" w:cs="Times New Roman"/>
          <w:sz w:val="22"/>
          <w:szCs w:val="22"/>
          <w:lang w:val="pt-BR"/>
        </w:rPr>
        <w:t>emolumentos e demais despesas de registro da B3 relativos aos C</w:t>
      </w:r>
      <w:r w:rsidRPr="001A3C4F">
        <w:rPr>
          <w:rFonts w:ascii="Times New Roman" w:hAnsi="Times New Roman" w:cs="Times New Roman"/>
          <w:sz w:val="22"/>
          <w:szCs w:val="22"/>
          <w:lang w:val="pt-BR"/>
        </w:rPr>
        <w:t>R</w:t>
      </w:r>
      <w:r w:rsidR="007923AC" w:rsidRPr="001A3C4F">
        <w:rPr>
          <w:rFonts w:ascii="Times New Roman" w:hAnsi="Times New Roman" w:cs="Times New Roman"/>
          <w:sz w:val="22"/>
          <w:szCs w:val="22"/>
          <w:lang w:val="pt-BR"/>
        </w:rPr>
        <w:t>A;</w:t>
      </w:r>
    </w:p>
    <w:p w14:paraId="4B738D05" w14:textId="77777777" w:rsidR="00651E30" w:rsidRPr="001A3C4F" w:rsidRDefault="00651E30" w:rsidP="009B4504">
      <w:pPr>
        <w:jc w:val="both"/>
        <w:rPr>
          <w:rFonts w:ascii="Times New Roman" w:hAnsi="Times New Roman" w:cs="Times New Roman"/>
          <w:sz w:val="22"/>
          <w:szCs w:val="22"/>
          <w:lang w:val="pt-BR"/>
        </w:rPr>
      </w:pPr>
    </w:p>
    <w:p w14:paraId="5294F58E" w14:textId="5B67A71B" w:rsidR="007923AC" w:rsidRPr="001A3C4F" w:rsidRDefault="00651E30"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(xi)</w:t>
      </w:r>
      <w:r w:rsidRPr="001A3C4F">
        <w:rPr>
          <w:rFonts w:ascii="Times New Roman" w:hAnsi="Times New Roman" w:cs="Times New Roman"/>
          <w:sz w:val="22"/>
          <w:szCs w:val="22"/>
          <w:lang w:val="pt-BR"/>
        </w:rPr>
        <w:tab/>
      </w:r>
      <w:r w:rsidR="007923AC" w:rsidRPr="001A3C4F">
        <w:rPr>
          <w:rFonts w:ascii="Times New Roman" w:hAnsi="Times New Roman" w:cs="Times New Roman"/>
          <w:sz w:val="22"/>
          <w:szCs w:val="22"/>
          <w:lang w:val="pt-BR"/>
        </w:rPr>
        <w:t xml:space="preserve">custos relacionados a qualquer realização de assembleia </w:t>
      </w:r>
      <w:r w:rsidR="00DB522C" w:rsidRPr="001A3C4F">
        <w:rPr>
          <w:rFonts w:ascii="Times New Roman" w:hAnsi="Times New Roman" w:cs="Times New Roman"/>
          <w:sz w:val="22"/>
          <w:szCs w:val="22"/>
          <w:lang w:val="pt-BR"/>
        </w:rPr>
        <w:t>especial</w:t>
      </w:r>
      <w:r w:rsidR="007923AC" w:rsidRPr="001A3C4F">
        <w:rPr>
          <w:rFonts w:ascii="Times New Roman" w:hAnsi="Times New Roman" w:cs="Times New Roman"/>
          <w:sz w:val="22"/>
          <w:szCs w:val="22"/>
          <w:lang w:val="pt-BR"/>
        </w:rPr>
        <w:t xml:space="preserve"> realizada nos termos dos Documentos da Operação; e</w:t>
      </w:r>
    </w:p>
    <w:p w14:paraId="379D31F0" w14:textId="77777777" w:rsidR="007923AC" w:rsidRPr="001A3C4F" w:rsidRDefault="007923AC" w:rsidP="009B4504">
      <w:pPr>
        <w:pStyle w:val="Level4"/>
        <w:numPr>
          <w:ilvl w:val="0"/>
          <w:numId w:val="0"/>
        </w:numPr>
        <w:tabs>
          <w:tab w:val="clear" w:pos="2722"/>
        </w:tabs>
        <w:spacing w:after="0" w:line="240" w:lineRule="auto"/>
        <w:rPr>
          <w:rFonts w:ascii="Times New Roman" w:hAnsi="Times New Roman" w:cs="Times New Roman"/>
          <w:sz w:val="22"/>
          <w:szCs w:val="22"/>
          <w:lang w:val="pt-BR"/>
        </w:rPr>
      </w:pPr>
    </w:p>
    <w:p w14:paraId="63DBD34C" w14:textId="15EE3487" w:rsidR="003E188B" w:rsidRPr="001A3C4F" w:rsidRDefault="00651E30"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w:t>
      </w:r>
      <w:proofErr w:type="spellStart"/>
      <w:r w:rsidRPr="001A3C4F">
        <w:rPr>
          <w:rFonts w:ascii="Times New Roman" w:hAnsi="Times New Roman" w:cs="Times New Roman"/>
          <w:sz w:val="22"/>
          <w:szCs w:val="22"/>
          <w:lang w:val="pt-BR"/>
        </w:rPr>
        <w:t>xii</w:t>
      </w:r>
      <w:proofErr w:type="spellEnd"/>
      <w:r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ab/>
      </w:r>
      <w:r w:rsidR="007923AC" w:rsidRPr="001A3C4F">
        <w:rPr>
          <w:rFonts w:ascii="Times New Roman" w:hAnsi="Times New Roman" w:cs="Times New Roman"/>
          <w:sz w:val="22"/>
          <w:szCs w:val="22"/>
          <w:lang w:val="pt-BR"/>
        </w:rPr>
        <w:t>as seguintes despesas razoáveis e comprovadas incorridas com gestão, cobrança, realização e administração do patrimônio separado dos CRA e outras despesas indispensáveis à administração dos Direitos Creditórios do Agronegócio: (A) as despesas cartorárias com autenticações, reconhecimento de firmas, emissões de certidões, registros de atos em cartórios e emolumentos em geral de documentos relacionados aos CRA, (B) as despesas com cópias, impressões, expedições de documentos e envio de correspondências relacionadas aos CRA, e (C) quaisquer outras despesas relacionadas à transferência da administração dos Direitos Creditórios do Agronegócio para outra companh</w:t>
      </w:r>
      <w:r w:rsidRPr="001A3C4F">
        <w:rPr>
          <w:rFonts w:ascii="Times New Roman" w:hAnsi="Times New Roman" w:cs="Times New Roman"/>
          <w:sz w:val="22"/>
          <w:szCs w:val="22"/>
          <w:lang w:val="pt-BR"/>
        </w:rPr>
        <w:t xml:space="preserve">ia </w:t>
      </w:r>
      <w:proofErr w:type="spellStart"/>
      <w:r w:rsidRPr="001A3C4F">
        <w:rPr>
          <w:rFonts w:ascii="Times New Roman" w:hAnsi="Times New Roman" w:cs="Times New Roman"/>
          <w:sz w:val="22"/>
          <w:szCs w:val="22"/>
          <w:lang w:val="pt-BR"/>
        </w:rPr>
        <w:t>s</w:t>
      </w:r>
      <w:r w:rsidR="003E188B" w:rsidRPr="001A3C4F">
        <w:rPr>
          <w:rFonts w:ascii="Times New Roman" w:hAnsi="Times New Roman" w:cs="Times New Roman"/>
          <w:sz w:val="22"/>
          <w:szCs w:val="22"/>
          <w:lang w:val="pt-BR"/>
        </w:rPr>
        <w:t>ecuritizadora</w:t>
      </w:r>
      <w:proofErr w:type="spellEnd"/>
      <w:r w:rsidR="007923AC" w:rsidRPr="001A3C4F">
        <w:rPr>
          <w:rFonts w:ascii="Times New Roman" w:hAnsi="Times New Roman" w:cs="Times New Roman"/>
          <w:sz w:val="22"/>
          <w:szCs w:val="22"/>
          <w:lang w:val="pt-BR"/>
        </w:rPr>
        <w:t xml:space="preserve"> de créditos </w:t>
      </w:r>
      <w:r w:rsidR="007F74A6" w:rsidRPr="001A3C4F">
        <w:rPr>
          <w:rFonts w:ascii="Times New Roman" w:hAnsi="Times New Roman" w:cs="Times New Roman"/>
          <w:sz w:val="22"/>
          <w:szCs w:val="22"/>
          <w:lang w:val="pt-BR"/>
        </w:rPr>
        <w:t>do agronegócio</w:t>
      </w:r>
      <w:r w:rsidR="007923AC" w:rsidRPr="001A3C4F">
        <w:rPr>
          <w:rFonts w:ascii="Times New Roman" w:hAnsi="Times New Roman" w:cs="Times New Roman"/>
          <w:sz w:val="22"/>
          <w:szCs w:val="22"/>
          <w:lang w:val="pt-BR"/>
        </w:rPr>
        <w:t>, na hipótese de o Agente Fiduciário dos CRA vir a assumir a sua administração, nos termos previstos no Termo de Securitizaçã</w:t>
      </w:r>
      <w:r w:rsidRPr="001A3C4F">
        <w:rPr>
          <w:rFonts w:ascii="Times New Roman" w:hAnsi="Times New Roman" w:cs="Times New Roman"/>
          <w:sz w:val="22"/>
          <w:szCs w:val="22"/>
          <w:lang w:val="pt-BR"/>
        </w:rPr>
        <w:t>o.</w:t>
      </w:r>
    </w:p>
    <w:p w14:paraId="7F0C74FA" w14:textId="77777777" w:rsidR="00651E30" w:rsidRPr="001A3C4F" w:rsidRDefault="00651E30" w:rsidP="009B4504">
      <w:pPr>
        <w:rPr>
          <w:rFonts w:ascii="Times New Roman" w:hAnsi="Times New Roman" w:cs="Times New Roman"/>
          <w:sz w:val="22"/>
          <w:szCs w:val="22"/>
          <w:lang w:val="pt-BR"/>
        </w:rPr>
      </w:pPr>
    </w:p>
    <w:p w14:paraId="73DFD69D" w14:textId="5B9BCDB5" w:rsidR="007C1CC1" w:rsidRPr="001A3C4F" w:rsidRDefault="00CD1E3A" w:rsidP="004F4245">
      <w:pPr>
        <w:pStyle w:val="PargrafoComumNvel1"/>
        <w:numPr>
          <w:ilvl w:val="0"/>
          <w:numId w:val="0"/>
        </w:numPr>
        <w:tabs>
          <w:tab w:val="clear" w:pos="1134"/>
          <w:tab w:val="left" w:pos="0"/>
        </w:tabs>
        <w:spacing w:line="240" w:lineRule="auto"/>
        <w:rPr>
          <w:rFonts w:ascii="Times New Roman" w:eastAsiaTheme="minorHAnsi" w:hAnsi="Times New Roman" w:cs="Times New Roman"/>
          <w:kern w:val="20"/>
          <w:sz w:val="22"/>
          <w:szCs w:val="22"/>
        </w:rPr>
      </w:pPr>
      <w:r w:rsidRPr="001A3C4F">
        <w:rPr>
          <w:rFonts w:ascii="Times New Roman" w:eastAsiaTheme="minorHAnsi" w:hAnsi="Times New Roman" w:cs="Times New Roman"/>
          <w:kern w:val="20"/>
          <w:sz w:val="22"/>
          <w:szCs w:val="22"/>
        </w:rPr>
        <w:t>8.3.</w:t>
      </w:r>
      <w:r w:rsidRPr="001A3C4F">
        <w:rPr>
          <w:rFonts w:ascii="Times New Roman" w:eastAsiaTheme="minorHAnsi" w:hAnsi="Times New Roman" w:cs="Times New Roman"/>
          <w:kern w:val="20"/>
          <w:sz w:val="22"/>
          <w:szCs w:val="22"/>
        </w:rPr>
        <w:tab/>
      </w:r>
      <w:r w:rsidR="007923AC" w:rsidRPr="001A3C4F">
        <w:rPr>
          <w:rFonts w:ascii="Times New Roman" w:eastAsiaTheme="minorHAnsi" w:hAnsi="Times New Roman" w:cs="Times New Roman"/>
          <w:kern w:val="20"/>
          <w:sz w:val="22"/>
          <w:szCs w:val="22"/>
        </w:rPr>
        <w:t xml:space="preserve">Quaisquer despesas não mencionadas na Cláusula 8.2 acima e relacionadas à manutenção dos CRA e à realização da Oferta, serão de responsabilidade única e exclusiva da </w:t>
      </w:r>
      <w:r w:rsidR="000131B2" w:rsidRPr="001A3C4F">
        <w:rPr>
          <w:rFonts w:ascii="Times New Roman" w:eastAsiaTheme="minorHAnsi" w:hAnsi="Times New Roman" w:cs="Times New Roman"/>
          <w:kern w:val="20"/>
          <w:sz w:val="22"/>
          <w:szCs w:val="22"/>
        </w:rPr>
        <w:t>Devedora</w:t>
      </w:r>
      <w:r w:rsidR="007923AC" w:rsidRPr="001A3C4F">
        <w:rPr>
          <w:rFonts w:ascii="Times New Roman" w:eastAsiaTheme="minorHAnsi" w:hAnsi="Times New Roman" w:cs="Times New Roman"/>
          <w:kern w:val="20"/>
          <w:sz w:val="22"/>
          <w:szCs w:val="22"/>
        </w:rPr>
        <w:t xml:space="preserve">, inclusive as seguintes despesas razoavelmente incorridas ou a incorrer e devidamente comprovadas pela </w:t>
      </w:r>
      <w:proofErr w:type="spellStart"/>
      <w:r w:rsidR="007923AC" w:rsidRPr="001A3C4F">
        <w:rPr>
          <w:rFonts w:ascii="Times New Roman" w:eastAsiaTheme="minorHAnsi" w:hAnsi="Times New Roman" w:cs="Times New Roman"/>
          <w:kern w:val="20"/>
          <w:sz w:val="22"/>
          <w:szCs w:val="22"/>
        </w:rPr>
        <w:t>Securitizadora</w:t>
      </w:r>
      <w:proofErr w:type="spellEnd"/>
      <w:r w:rsidR="007923AC" w:rsidRPr="001A3C4F">
        <w:rPr>
          <w:rFonts w:ascii="Times New Roman" w:eastAsiaTheme="minorHAnsi" w:hAnsi="Times New Roman" w:cs="Times New Roman"/>
          <w:kern w:val="20"/>
          <w:sz w:val="22"/>
          <w:szCs w:val="22"/>
        </w:rPr>
        <w:t xml:space="preserve">, necessárias ao exercício pleno de sua função: </w:t>
      </w:r>
      <w:r w:rsidR="00FE008E" w:rsidRPr="001A3C4F">
        <w:rPr>
          <w:rFonts w:ascii="Times New Roman" w:eastAsiaTheme="minorHAnsi" w:hAnsi="Times New Roman" w:cs="Times New Roman"/>
          <w:kern w:val="20"/>
          <w:sz w:val="22"/>
          <w:szCs w:val="22"/>
        </w:rPr>
        <w:t>(i) os valores a serem pagos à agência de classificação de risco dos CRA, composta por uma remuneração inicial de US$ 18.000,00 (dezoito mil dólares) a ser paga na data da entrega do rating dos CRA, e US$ 15.000,00 (quinze mil dólares) nas datas de aniversário dos anos subsequentes (sendo certo que tais valores não sofrerão atualização monetária)</w:t>
      </w:r>
      <w:r w:rsidR="00E6639F" w:rsidRPr="001A3C4F">
        <w:rPr>
          <w:rFonts w:ascii="Times New Roman" w:eastAsiaTheme="minorHAnsi" w:hAnsi="Times New Roman" w:cs="Times New Roman"/>
          <w:kern w:val="20"/>
          <w:sz w:val="22"/>
          <w:szCs w:val="22"/>
        </w:rPr>
        <w:t>;</w:t>
      </w:r>
      <w:r w:rsidR="00FE008E" w:rsidRPr="001A3C4F">
        <w:rPr>
          <w:rFonts w:ascii="Times New Roman" w:eastAsiaTheme="minorHAnsi" w:hAnsi="Times New Roman" w:cs="Times New Roman"/>
          <w:kern w:val="20"/>
          <w:sz w:val="22"/>
          <w:szCs w:val="22"/>
        </w:rPr>
        <w:t xml:space="preserve"> (</w:t>
      </w:r>
      <w:proofErr w:type="spellStart"/>
      <w:r w:rsidR="00FE008E" w:rsidRPr="001A3C4F">
        <w:rPr>
          <w:rFonts w:ascii="Times New Roman" w:eastAsiaTheme="minorHAnsi" w:hAnsi="Times New Roman" w:cs="Times New Roman"/>
          <w:kern w:val="20"/>
          <w:sz w:val="22"/>
          <w:szCs w:val="22"/>
        </w:rPr>
        <w:t>ii</w:t>
      </w:r>
      <w:proofErr w:type="spellEnd"/>
      <w:r w:rsidR="00FE008E" w:rsidRPr="001A3C4F">
        <w:rPr>
          <w:rFonts w:ascii="Times New Roman" w:eastAsiaTheme="minorHAnsi" w:hAnsi="Times New Roman" w:cs="Times New Roman"/>
          <w:kern w:val="20"/>
          <w:sz w:val="22"/>
          <w:szCs w:val="22"/>
        </w:rPr>
        <w:t xml:space="preserve">) os valores devidos à NINT em razão da emissão e/ou da atualização do Parecer; </w:t>
      </w:r>
      <w:r w:rsidR="007923AC" w:rsidRPr="001A3C4F">
        <w:rPr>
          <w:rFonts w:ascii="Times New Roman" w:eastAsiaTheme="minorHAnsi" w:hAnsi="Times New Roman" w:cs="Times New Roman"/>
          <w:kern w:val="20"/>
          <w:sz w:val="22"/>
          <w:szCs w:val="22"/>
        </w:rPr>
        <w:t>(</w:t>
      </w:r>
      <w:proofErr w:type="spellStart"/>
      <w:r w:rsidR="007923AC" w:rsidRPr="001A3C4F">
        <w:rPr>
          <w:rFonts w:ascii="Times New Roman" w:eastAsiaTheme="minorHAnsi" w:hAnsi="Times New Roman" w:cs="Times New Roman"/>
          <w:kern w:val="20"/>
          <w:sz w:val="22"/>
          <w:szCs w:val="22"/>
        </w:rPr>
        <w:t>i</w:t>
      </w:r>
      <w:r w:rsidR="00E6639F" w:rsidRPr="001A3C4F">
        <w:rPr>
          <w:rFonts w:ascii="Times New Roman" w:eastAsiaTheme="minorHAnsi" w:hAnsi="Times New Roman" w:cs="Times New Roman"/>
          <w:kern w:val="20"/>
          <w:sz w:val="22"/>
          <w:szCs w:val="22"/>
        </w:rPr>
        <w:t>ii</w:t>
      </w:r>
      <w:proofErr w:type="spellEnd"/>
      <w:r w:rsidR="007923AC" w:rsidRPr="001A3C4F">
        <w:rPr>
          <w:rFonts w:ascii="Times New Roman" w:eastAsiaTheme="minorHAnsi" w:hAnsi="Times New Roman" w:cs="Times New Roman"/>
          <w:kern w:val="20"/>
          <w:sz w:val="22"/>
          <w:szCs w:val="22"/>
        </w:rPr>
        <w:t>) registro de documentos, notificações, extração de certidões em geral, reconhecimento de firmas em cartórios, cópias autenticadas em cartório e/ou reprográficas, portadores, emolumentos cartorários, custas processuais, periciais e similares, bem como quaisquer prestadores de serviço que venham a ser utilizados para a realização dos procedimentos listados neste item (</w:t>
      </w:r>
      <w:proofErr w:type="spellStart"/>
      <w:r w:rsidR="007923AC" w:rsidRPr="001A3C4F">
        <w:rPr>
          <w:rFonts w:ascii="Times New Roman" w:eastAsiaTheme="minorHAnsi" w:hAnsi="Times New Roman" w:cs="Times New Roman"/>
          <w:kern w:val="20"/>
          <w:sz w:val="22"/>
          <w:szCs w:val="22"/>
        </w:rPr>
        <w:t>i</w:t>
      </w:r>
      <w:r w:rsidR="00E6639F" w:rsidRPr="001A3C4F">
        <w:rPr>
          <w:rFonts w:ascii="Times New Roman" w:eastAsiaTheme="minorHAnsi" w:hAnsi="Times New Roman" w:cs="Times New Roman"/>
          <w:kern w:val="20"/>
          <w:sz w:val="22"/>
          <w:szCs w:val="22"/>
        </w:rPr>
        <w:t>ii</w:t>
      </w:r>
      <w:proofErr w:type="spellEnd"/>
      <w:r w:rsidR="007923AC" w:rsidRPr="001A3C4F">
        <w:rPr>
          <w:rFonts w:ascii="Times New Roman" w:eastAsiaTheme="minorHAnsi" w:hAnsi="Times New Roman" w:cs="Times New Roman"/>
          <w:kern w:val="20"/>
          <w:sz w:val="22"/>
          <w:szCs w:val="22"/>
        </w:rPr>
        <w:t>); (</w:t>
      </w:r>
      <w:proofErr w:type="spellStart"/>
      <w:r w:rsidR="007923AC" w:rsidRPr="001A3C4F">
        <w:rPr>
          <w:rFonts w:ascii="Times New Roman" w:eastAsiaTheme="minorHAnsi" w:hAnsi="Times New Roman" w:cs="Times New Roman"/>
          <w:kern w:val="20"/>
          <w:sz w:val="22"/>
          <w:szCs w:val="22"/>
        </w:rPr>
        <w:t>i</w:t>
      </w:r>
      <w:r w:rsidR="00E6639F" w:rsidRPr="001A3C4F">
        <w:rPr>
          <w:rFonts w:ascii="Times New Roman" w:eastAsiaTheme="minorHAnsi" w:hAnsi="Times New Roman" w:cs="Times New Roman"/>
          <w:kern w:val="20"/>
          <w:sz w:val="22"/>
          <w:szCs w:val="22"/>
        </w:rPr>
        <w:t>v</w:t>
      </w:r>
      <w:proofErr w:type="spellEnd"/>
      <w:r w:rsidR="007923AC" w:rsidRPr="001A3C4F">
        <w:rPr>
          <w:rFonts w:ascii="Times New Roman" w:eastAsiaTheme="minorHAnsi" w:hAnsi="Times New Roman" w:cs="Times New Roman"/>
          <w:kern w:val="20"/>
          <w:sz w:val="22"/>
          <w:szCs w:val="22"/>
        </w:rPr>
        <w:t>) contratação de prestadores de serviços não determinados nos Documentos da Operação, inclusive assessores legais, agentes de auditoria, fiscalização e/ou cobrança; e (</w:t>
      </w:r>
      <w:r w:rsidR="00E6639F" w:rsidRPr="001A3C4F">
        <w:rPr>
          <w:rFonts w:ascii="Times New Roman" w:eastAsiaTheme="minorHAnsi" w:hAnsi="Times New Roman" w:cs="Times New Roman"/>
          <w:kern w:val="20"/>
          <w:sz w:val="22"/>
          <w:szCs w:val="22"/>
        </w:rPr>
        <w:t>v</w:t>
      </w:r>
      <w:r w:rsidR="007923AC" w:rsidRPr="001A3C4F">
        <w:rPr>
          <w:rFonts w:ascii="Times New Roman" w:eastAsiaTheme="minorHAnsi" w:hAnsi="Times New Roman" w:cs="Times New Roman"/>
          <w:kern w:val="20"/>
          <w:sz w:val="22"/>
          <w:szCs w:val="22"/>
        </w:rPr>
        <w:t>) publicações em jornais e outros meios de comunicação, locação de imóvel, contratação de colaboradores, bem como quaisquer outras despesas necessárias para realização de Assembleias Gerais de Titulares de CRA</w:t>
      </w:r>
      <w:r w:rsidR="00DA71D6" w:rsidRPr="001A3C4F">
        <w:rPr>
          <w:rFonts w:ascii="Times New Roman" w:eastAsiaTheme="minorHAnsi" w:hAnsi="Times New Roman" w:cs="Times New Roman"/>
          <w:kern w:val="20"/>
          <w:sz w:val="22"/>
          <w:szCs w:val="22"/>
        </w:rPr>
        <w:t>.</w:t>
      </w:r>
    </w:p>
    <w:p w14:paraId="1907C51E" w14:textId="77777777" w:rsidR="00A849B1" w:rsidRPr="001A3C4F" w:rsidRDefault="00A849B1" w:rsidP="009B4504">
      <w:pPr>
        <w:pStyle w:val="PargrafoComumNvel1"/>
        <w:numPr>
          <w:ilvl w:val="0"/>
          <w:numId w:val="0"/>
        </w:numPr>
        <w:tabs>
          <w:tab w:val="clear" w:pos="1134"/>
          <w:tab w:val="left" w:pos="0"/>
        </w:tabs>
        <w:spacing w:line="240" w:lineRule="auto"/>
        <w:rPr>
          <w:rFonts w:ascii="Times New Roman" w:eastAsiaTheme="minorHAnsi" w:hAnsi="Times New Roman" w:cs="Times New Roman"/>
          <w:kern w:val="20"/>
          <w:sz w:val="22"/>
          <w:szCs w:val="22"/>
        </w:rPr>
      </w:pPr>
    </w:p>
    <w:p w14:paraId="5CE5D96B" w14:textId="1A94DAD5" w:rsidR="007923AC" w:rsidRPr="001A3C4F" w:rsidRDefault="00CD1E3A" w:rsidP="004F4245">
      <w:pPr>
        <w:pStyle w:val="PargrafoComumNvel1"/>
        <w:numPr>
          <w:ilvl w:val="0"/>
          <w:numId w:val="0"/>
        </w:numPr>
        <w:tabs>
          <w:tab w:val="clear" w:pos="1134"/>
          <w:tab w:val="left" w:pos="0"/>
        </w:tabs>
        <w:spacing w:line="240" w:lineRule="auto"/>
        <w:rPr>
          <w:rFonts w:ascii="Times New Roman" w:hAnsi="Times New Roman" w:cs="Times New Roman"/>
          <w:sz w:val="22"/>
          <w:szCs w:val="22"/>
        </w:rPr>
      </w:pPr>
      <w:r w:rsidRPr="001A3C4F">
        <w:rPr>
          <w:rFonts w:ascii="Times New Roman" w:hAnsi="Times New Roman" w:cs="Times New Roman"/>
          <w:sz w:val="22"/>
          <w:szCs w:val="22"/>
        </w:rPr>
        <w:t>8.4.</w:t>
      </w:r>
      <w:r w:rsidRPr="001A3C4F">
        <w:rPr>
          <w:rFonts w:ascii="Times New Roman" w:hAnsi="Times New Roman" w:cs="Times New Roman"/>
          <w:sz w:val="22"/>
          <w:szCs w:val="22"/>
        </w:rPr>
        <w:tab/>
      </w:r>
      <w:r w:rsidR="007923AC" w:rsidRPr="001A3C4F">
        <w:rPr>
          <w:rFonts w:ascii="Times New Roman" w:hAnsi="Times New Roman" w:cs="Times New Roman"/>
          <w:sz w:val="22"/>
          <w:szCs w:val="22"/>
        </w:rPr>
        <w:t xml:space="preserve">A Debenturista descontará do Preço de Integralização das Debêntures um montante para constituição de um fundo de despesas para pagamento das Despesas indicadas acima, que será mantido na Conta </w:t>
      </w:r>
      <w:r w:rsidR="00592E37" w:rsidRPr="001A3C4F">
        <w:rPr>
          <w:rFonts w:ascii="Times New Roman" w:hAnsi="Times New Roman" w:cs="Times New Roman"/>
          <w:sz w:val="22"/>
          <w:szCs w:val="22"/>
        </w:rPr>
        <w:t>Fundo de Despesas</w:t>
      </w:r>
      <w:r w:rsidR="007923AC" w:rsidRPr="001A3C4F">
        <w:rPr>
          <w:rFonts w:ascii="Times New Roman" w:hAnsi="Times New Roman" w:cs="Times New Roman"/>
          <w:sz w:val="22"/>
          <w:szCs w:val="22"/>
        </w:rPr>
        <w:t xml:space="preserve"> (</w:t>
      </w:r>
      <w:r w:rsidR="00C408BE" w:rsidRPr="001A3C4F">
        <w:rPr>
          <w:rFonts w:ascii="Times New Roman" w:hAnsi="Times New Roman" w:cs="Times New Roman"/>
          <w:sz w:val="22"/>
          <w:szCs w:val="22"/>
        </w:rPr>
        <w:t>"</w:t>
      </w:r>
      <w:r w:rsidR="007923AC" w:rsidRPr="001A3C4F">
        <w:rPr>
          <w:rFonts w:ascii="Times New Roman" w:hAnsi="Times New Roman" w:cs="Times New Roman"/>
          <w:sz w:val="22"/>
          <w:szCs w:val="22"/>
          <w:u w:val="single"/>
        </w:rPr>
        <w:t>Fundo de Despesas</w:t>
      </w:r>
      <w:r w:rsidR="00C408BE" w:rsidRPr="001A3C4F">
        <w:rPr>
          <w:rFonts w:ascii="Times New Roman" w:hAnsi="Times New Roman" w:cs="Times New Roman"/>
          <w:sz w:val="22"/>
          <w:szCs w:val="22"/>
        </w:rPr>
        <w:t>"</w:t>
      </w:r>
      <w:r w:rsidR="007923AC" w:rsidRPr="001A3C4F">
        <w:rPr>
          <w:rFonts w:ascii="Times New Roman" w:hAnsi="Times New Roman" w:cs="Times New Roman"/>
          <w:sz w:val="22"/>
          <w:szCs w:val="22"/>
        </w:rPr>
        <w:t xml:space="preserve">). O valor total do Fundo de Despesas </w:t>
      </w:r>
      <w:r w:rsidR="007923AC" w:rsidRPr="001A3C4F">
        <w:rPr>
          <w:rFonts w:ascii="Times New Roman" w:hAnsi="Times New Roman" w:cs="Times New Roman"/>
          <w:sz w:val="22"/>
          <w:szCs w:val="22"/>
        </w:rPr>
        <w:lastRenderedPageBreak/>
        <w:t xml:space="preserve">será equivalente ao valor necessário para o pagamento das Despesas relativas a um período de </w:t>
      </w:r>
      <w:r w:rsidR="00592E37" w:rsidRPr="001A3C4F">
        <w:rPr>
          <w:rFonts w:ascii="Times New Roman" w:hAnsi="Times New Roman" w:cs="Times New Roman"/>
          <w:sz w:val="22"/>
          <w:szCs w:val="22"/>
        </w:rPr>
        <w:t xml:space="preserve">12 (doze) </w:t>
      </w:r>
      <w:r w:rsidR="007923AC" w:rsidRPr="001A3C4F">
        <w:rPr>
          <w:rFonts w:ascii="Times New Roman" w:hAnsi="Times New Roman" w:cs="Times New Roman"/>
          <w:sz w:val="22"/>
          <w:szCs w:val="22"/>
        </w:rPr>
        <w:t xml:space="preserve">meses, sendo o valor inicial de </w:t>
      </w:r>
      <w:r w:rsidR="007923AC" w:rsidRPr="001A3C4F">
        <w:rPr>
          <w:rFonts w:ascii="Times New Roman" w:eastAsia="Arial Unicode MS" w:hAnsi="Times New Roman" w:cs="Times New Roman"/>
          <w:sz w:val="22"/>
          <w:szCs w:val="22"/>
        </w:rPr>
        <w:t>R</w:t>
      </w:r>
      <w:r w:rsidR="00592E37" w:rsidRPr="001A3C4F">
        <w:rPr>
          <w:rFonts w:ascii="Times New Roman" w:eastAsia="Arial Unicode MS" w:hAnsi="Times New Roman" w:cs="Times New Roman"/>
          <w:sz w:val="22"/>
          <w:szCs w:val="22"/>
        </w:rPr>
        <w:t>$290.000,00 (duzentos e noventa mil reais)</w:t>
      </w:r>
      <w:r w:rsidR="00592E37" w:rsidRPr="001A3C4F">
        <w:rPr>
          <w:rFonts w:ascii="Times New Roman" w:hAnsi="Times New Roman" w:cs="Times New Roman"/>
          <w:sz w:val="22"/>
          <w:szCs w:val="22"/>
        </w:rPr>
        <w:t xml:space="preserve"> </w:t>
      </w:r>
      <w:r w:rsidR="007923AC" w:rsidRPr="001A3C4F">
        <w:rPr>
          <w:rFonts w:ascii="Times New Roman" w:hAnsi="Times New Roman" w:cs="Times New Roman"/>
          <w:sz w:val="22"/>
          <w:szCs w:val="22"/>
        </w:rPr>
        <w:t>(</w:t>
      </w:r>
      <w:r w:rsidR="00C408BE" w:rsidRPr="001A3C4F">
        <w:rPr>
          <w:rFonts w:ascii="Times New Roman" w:hAnsi="Times New Roman" w:cs="Times New Roman"/>
          <w:sz w:val="22"/>
          <w:szCs w:val="22"/>
        </w:rPr>
        <w:t>"</w:t>
      </w:r>
      <w:r w:rsidR="007923AC" w:rsidRPr="001A3C4F">
        <w:rPr>
          <w:rFonts w:ascii="Times New Roman" w:hAnsi="Times New Roman" w:cs="Times New Roman"/>
          <w:sz w:val="22"/>
          <w:szCs w:val="22"/>
          <w:u w:val="single"/>
        </w:rPr>
        <w:t>Valor Inicial do Fundo de Despesas</w:t>
      </w:r>
      <w:r w:rsidR="00C408BE" w:rsidRPr="001A3C4F">
        <w:rPr>
          <w:rFonts w:ascii="Times New Roman" w:hAnsi="Times New Roman" w:cs="Times New Roman"/>
          <w:sz w:val="22"/>
          <w:szCs w:val="22"/>
        </w:rPr>
        <w:t>"</w:t>
      </w:r>
      <w:r w:rsidR="007923AC" w:rsidRPr="001A3C4F">
        <w:rPr>
          <w:rFonts w:ascii="Times New Roman" w:hAnsi="Times New Roman" w:cs="Times New Roman"/>
          <w:sz w:val="22"/>
          <w:szCs w:val="22"/>
        </w:rPr>
        <w:t xml:space="preserve">), observado o valor mínimo do Fundo de Despesas correspondente a </w:t>
      </w:r>
      <w:r w:rsidR="007923AC" w:rsidRPr="001A3C4F">
        <w:rPr>
          <w:rFonts w:ascii="Times New Roman" w:eastAsia="Arial Unicode MS" w:hAnsi="Times New Roman" w:cs="Times New Roman"/>
          <w:sz w:val="22"/>
          <w:szCs w:val="22"/>
        </w:rPr>
        <w:t>R</w:t>
      </w:r>
      <w:r w:rsidR="00592E37" w:rsidRPr="001A3C4F">
        <w:rPr>
          <w:rFonts w:ascii="Times New Roman" w:eastAsia="Arial Unicode MS" w:hAnsi="Times New Roman" w:cs="Times New Roman"/>
          <w:sz w:val="22"/>
          <w:szCs w:val="22"/>
        </w:rPr>
        <w:t>$115.000,00 (cento e quinze mil reais), corrigido pelo IPCA, que será verificado semestralmente pela Debenturista</w:t>
      </w:r>
      <w:r w:rsidR="00592E37" w:rsidRPr="001A3C4F">
        <w:rPr>
          <w:rFonts w:ascii="Times New Roman" w:hAnsi="Times New Roman" w:cs="Times New Roman"/>
          <w:sz w:val="22"/>
          <w:szCs w:val="22"/>
        </w:rPr>
        <w:t xml:space="preserve"> </w:t>
      </w:r>
      <w:r w:rsidR="007923AC" w:rsidRPr="001A3C4F">
        <w:rPr>
          <w:rFonts w:ascii="Times New Roman" w:hAnsi="Times New Roman" w:cs="Times New Roman"/>
          <w:sz w:val="22"/>
          <w:szCs w:val="22"/>
        </w:rPr>
        <w:t>(</w:t>
      </w:r>
      <w:r w:rsidR="00C408BE" w:rsidRPr="001A3C4F">
        <w:rPr>
          <w:rFonts w:ascii="Times New Roman" w:hAnsi="Times New Roman" w:cs="Times New Roman"/>
          <w:sz w:val="22"/>
          <w:szCs w:val="22"/>
        </w:rPr>
        <w:t>"</w:t>
      </w:r>
      <w:r w:rsidR="007923AC" w:rsidRPr="001A3C4F">
        <w:rPr>
          <w:rFonts w:ascii="Times New Roman" w:hAnsi="Times New Roman" w:cs="Times New Roman"/>
          <w:sz w:val="22"/>
          <w:szCs w:val="22"/>
          <w:u w:val="single"/>
        </w:rPr>
        <w:t>Valor Mínimo do Fundo de Despesas</w:t>
      </w:r>
      <w:r w:rsidR="00C408BE" w:rsidRPr="001A3C4F">
        <w:rPr>
          <w:rFonts w:ascii="Times New Roman" w:hAnsi="Times New Roman" w:cs="Times New Roman"/>
          <w:sz w:val="22"/>
          <w:szCs w:val="22"/>
        </w:rPr>
        <w:t>"</w:t>
      </w:r>
      <w:r w:rsidR="007923AC" w:rsidRPr="001A3C4F">
        <w:rPr>
          <w:rFonts w:ascii="Times New Roman" w:hAnsi="Times New Roman" w:cs="Times New Roman"/>
          <w:sz w:val="22"/>
          <w:szCs w:val="22"/>
        </w:rPr>
        <w:t>), durante toda a vigência dos CRA</w:t>
      </w:r>
      <w:r w:rsidR="00322B14" w:rsidRPr="001A3C4F">
        <w:rPr>
          <w:rFonts w:ascii="Times New Roman" w:hAnsi="Times New Roman" w:cs="Times New Roman"/>
          <w:sz w:val="22"/>
          <w:szCs w:val="22"/>
        </w:rPr>
        <w:t>.</w:t>
      </w:r>
    </w:p>
    <w:p w14:paraId="78D2BEC0" w14:textId="447834AA" w:rsidR="007923AC" w:rsidRPr="001A3C4F" w:rsidRDefault="00592E37" w:rsidP="009B4504">
      <w:pPr>
        <w:jc w:val="both"/>
        <w:rPr>
          <w:rFonts w:ascii="Times New Roman" w:eastAsia="Arial Unicode MS" w:hAnsi="Times New Roman" w:cs="Times New Roman"/>
          <w:sz w:val="22"/>
          <w:szCs w:val="22"/>
          <w:lang w:val="pt-BR"/>
        </w:rPr>
      </w:pPr>
      <w:r w:rsidRPr="001A3C4F">
        <w:rPr>
          <w:rFonts w:ascii="Times New Roman" w:eastAsia="Arial Unicode MS" w:hAnsi="Times New Roman" w:cs="Times New Roman"/>
          <w:sz w:val="22"/>
          <w:szCs w:val="22"/>
          <w:lang w:val="pt-BR"/>
        </w:rPr>
        <w:t xml:space="preserve"> </w:t>
      </w:r>
    </w:p>
    <w:p w14:paraId="47ECC6A2" w14:textId="68040B86" w:rsidR="007923AC" w:rsidRPr="001A3C4F" w:rsidRDefault="007923AC" w:rsidP="009B4504">
      <w:pPr>
        <w:jc w:val="both"/>
        <w:rPr>
          <w:rFonts w:ascii="Times New Roman" w:hAnsi="Times New Roman" w:cs="Times New Roman"/>
          <w:sz w:val="22"/>
          <w:szCs w:val="22"/>
          <w:lang w:val="pt-BR"/>
        </w:rPr>
      </w:pPr>
      <w:r w:rsidRPr="001A3C4F">
        <w:rPr>
          <w:rFonts w:ascii="Times New Roman" w:eastAsia="Arial Unicode MS" w:hAnsi="Times New Roman" w:cs="Times New Roman"/>
          <w:sz w:val="22"/>
          <w:szCs w:val="22"/>
          <w:lang w:val="pt-BR"/>
        </w:rPr>
        <w:t>8.</w:t>
      </w:r>
      <w:r w:rsidR="00DA71D6" w:rsidRPr="001A3C4F">
        <w:rPr>
          <w:rFonts w:ascii="Times New Roman" w:eastAsia="Arial Unicode MS" w:hAnsi="Times New Roman" w:cs="Times New Roman"/>
          <w:sz w:val="22"/>
          <w:szCs w:val="22"/>
          <w:lang w:val="pt-BR"/>
        </w:rPr>
        <w:t>4</w:t>
      </w:r>
      <w:r w:rsidRPr="001A3C4F">
        <w:rPr>
          <w:rFonts w:ascii="Times New Roman" w:eastAsia="Arial Unicode MS" w:hAnsi="Times New Roman" w:cs="Times New Roman"/>
          <w:sz w:val="22"/>
          <w:szCs w:val="22"/>
          <w:lang w:val="pt-BR"/>
        </w:rPr>
        <w:t>.1.</w:t>
      </w:r>
      <w:r w:rsidRPr="001A3C4F">
        <w:rPr>
          <w:rFonts w:ascii="Times New Roman" w:eastAsia="Arial Unicode MS" w:hAnsi="Times New Roman" w:cs="Times New Roman"/>
          <w:sz w:val="22"/>
          <w:szCs w:val="22"/>
          <w:lang w:val="pt-BR"/>
        </w:rPr>
        <w:tab/>
        <w:t>Os valores necessários para o pagamento das Despesas e para constituição do Fundo de Despesas terão prioridade, sendo certo que a</w:t>
      </w:r>
      <w:r w:rsidR="000131B2" w:rsidRPr="001A3C4F">
        <w:rPr>
          <w:rFonts w:ascii="Times New Roman" w:eastAsia="Arial Unicode MS" w:hAnsi="Times New Roman" w:cs="Times New Roman"/>
          <w:sz w:val="22"/>
          <w:szCs w:val="22"/>
          <w:lang w:val="pt-BR"/>
        </w:rPr>
        <w:t xml:space="preserve"> </w:t>
      </w:r>
      <w:r w:rsidR="000131B2" w:rsidRPr="001A3C4F">
        <w:rPr>
          <w:rFonts w:ascii="Times New Roman" w:hAnsi="Times New Roman" w:cs="Times New Roman"/>
          <w:sz w:val="22"/>
          <w:szCs w:val="22"/>
          <w:lang w:val="pt-BR"/>
        </w:rPr>
        <w:t>Devedora</w:t>
      </w:r>
      <w:r w:rsidRPr="001A3C4F">
        <w:rPr>
          <w:rFonts w:ascii="Times New Roman" w:eastAsia="Arial Unicode MS" w:hAnsi="Times New Roman" w:cs="Times New Roman"/>
          <w:sz w:val="22"/>
          <w:szCs w:val="22"/>
          <w:lang w:val="pt-BR"/>
        </w:rPr>
        <w:t xml:space="preserve"> somente receberá qualquer quantia referente ao Preço de Integralização das Debêntures após o pagamento e desconto dos valores aqui previstos.</w:t>
      </w:r>
    </w:p>
    <w:p w14:paraId="618D0A7E" w14:textId="77777777" w:rsidR="007923AC" w:rsidRPr="001A3C4F" w:rsidRDefault="007923AC" w:rsidP="009B4504">
      <w:pPr>
        <w:jc w:val="both"/>
        <w:rPr>
          <w:rFonts w:ascii="Times New Roman" w:hAnsi="Times New Roman" w:cs="Times New Roman"/>
          <w:sz w:val="22"/>
          <w:szCs w:val="22"/>
          <w:lang w:val="pt-BR"/>
        </w:rPr>
      </w:pPr>
    </w:p>
    <w:p w14:paraId="7AD87536" w14:textId="0F5A69AD" w:rsidR="007923AC" w:rsidRPr="001A3C4F" w:rsidRDefault="007923AC"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8.</w:t>
      </w:r>
      <w:r w:rsidR="00DA71D6" w:rsidRPr="001A3C4F">
        <w:rPr>
          <w:rFonts w:ascii="Times New Roman" w:hAnsi="Times New Roman" w:cs="Times New Roman"/>
          <w:sz w:val="22"/>
          <w:szCs w:val="22"/>
          <w:lang w:val="pt-BR"/>
        </w:rPr>
        <w:t>4</w:t>
      </w:r>
      <w:r w:rsidRPr="001A3C4F">
        <w:rPr>
          <w:rFonts w:ascii="Times New Roman" w:hAnsi="Times New Roman" w:cs="Times New Roman"/>
          <w:sz w:val="22"/>
          <w:szCs w:val="22"/>
          <w:lang w:val="pt-BR"/>
        </w:rPr>
        <w:t>.2.</w:t>
      </w:r>
      <w:r w:rsidRPr="001A3C4F">
        <w:rPr>
          <w:rFonts w:ascii="Times New Roman" w:hAnsi="Times New Roman" w:cs="Times New Roman"/>
          <w:sz w:val="22"/>
          <w:szCs w:val="22"/>
          <w:lang w:val="pt-BR"/>
        </w:rPr>
        <w:tab/>
      </w:r>
      <w:r w:rsidRPr="001A3C4F">
        <w:rPr>
          <w:rFonts w:ascii="Times New Roman" w:eastAsia="Arial Unicode MS" w:hAnsi="Times New Roman" w:cs="Times New Roman"/>
          <w:sz w:val="22"/>
          <w:szCs w:val="22"/>
          <w:lang w:val="pt-BR"/>
        </w:rPr>
        <w:t xml:space="preserve">Sempre que, por qualquer motivo, a </w:t>
      </w:r>
      <w:proofErr w:type="spellStart"/>
      <w:r w:rsidRPr="001A3C4F">
        <w:rPr>
          <w:rFonts w:ascii="Times New Roman" w:eastAsia="Arial Unicode MS" w:hAnsi="Times New Roman" w:cs="Times New Roman"/>
          <w:sz w:val="22"/>
          <w:szCs w:val="22"/>
          <w:lang w:val="pt-BR"/>
        </w:rPr>
        <w:t>Securitizadora</w:t>
      </w:r>
      <w:proofErr w:type="spellEnd"/>
      <w:r w:rsidRPr="001A3C4F">
        <w:rPr>
          <w:rFonts w:ascii="Times New Roman" w:eastAsia="Arial Unicode MS" w:hAnsi="Times New Roman" w:cs="Times New Roman"/>
          <w:sz w:val="22"/>
          <w:szCs w:val="22"/>
          <w:lang w:val="pt-BR"/>
        </w:rPr>
        <w:t xml:space="preserve"> verifique que os recursos do Fundo de Despesas são inferiores ao Valor Mínimo do Fundo de Despesas, a Debenturista deverá, em até 1 (um) Dia Útil contado da referida verificação, enviar notificação neste sentido para a </w:t>
      </w:r>
      <w:r w:rsidR="000131B2" w:rsidRPr="001A3C4F">
        <w:rPr>
          <w:rFonts w:ascii="Times New Roman" w:hAnsi="Times New Roman" w:cs="Times New Roman"/>
          <w:sz w:val="22"/>
          <w:szCs w:val="22"/>
          <w:lang w:val="pt-BR"/>
        </w:rPr>
        <w:t>Devedora</w:t>
      </w:r>
      <w:r w:rsidRPr="001A3C4F">
        <w:rPr>
          <w:rFonts w:ascii="Times New Roman" w:eastAsia="Arial Unicode MS" w:hAnsi="Times New Roman" w:cs="Times New Roman"/>
          <w:sz w:val="22"/>
          <w:szCs w:val="22"/>
          <w:lang w:val="pt-BR"/>
        </w:rPr>
        <w:t xml:space="preserve">, solicitando a sua recomposição, sob pena de vencimento antecipado das Debêntures. Nos termos desta Escritura de Emissão, a </w:t>
      </w:r>
      <w:r w:rsidR="000131B2" w:rsidRPr="001A3C4F">
        <w:rPr>
          <w:rFonts w:ascii="Times New Roman" w:hAnsi="Times New Roman" w:cs="Times New Roman"/>
          <w:sz w:val="22"/>
          <w:szCs w:val="22"/>
          <w:lang w:val="pt-BR"/>
        </w:rPr>
        <w:t>Devedora</w:t>
      </w:r>
      <w:r w:rsidR="000131B2" w:rsidRPr="001A3C4F">
        <w:rPr>
          <w:rFonts w:ascii="Times New Roman" w:eastAsia="Arial Unicode MS" w:hAnsi="Times New Roman" w:cs="Times New Roman"/>
          <w:sz w:val="22"/>
          <w:szCs w:val="22"/>
          <w:lang w:val="pt-BR"/>
        </w:rPr>
        <w:t xml:space="preserve"> </w:t>
      </w:r>
      <w:r w:rsidRPr="001A3C4F">
        <w:rPr>
          <w:rFonts w:ascii="Times New Roman" w:eastAsia="Arial Unicode MS" w:hAnsi="Times New Roman" w:cs="Times New Roman"/>
          <w:sz w:val="22"/>
          <w:szCs w:val="22"/>
          <w:lang w:val="pt-BR"/>
        </w:rPr>
        <w:t xml:space="preserve">deverá, em até 5 (cinco) Dias Úteis contados do recebimento da referida notificação, recompor o Fundo de Despesas com o montante necessário para que os recursos existentes no Fundo de Despesas, após a recomposição sejam de, no mínimo, igual ao Valor </w:t>
      </w:r>
      <w:r w:rsidR="00592E37" w:rsidRPr="001A3C4F">
        <w:rPr>
          <w:rFonts w:ascii="Times New Roman" w:eastAsia="Arial Unicode MS" w:hAnsi="Times New Roman" w:cs="Times New Roman"/>
          <w:sz w:val="22"/>
          <w:szCs w:val="22"/>
          <w:lang w:val="pt-BR"/>
        </w:rPr>
        <w:t xml:space="preserve">Mínimo </w:t>
      </w:r>
      <w:r w:rsidRPr="001A3C4F">
        <w:rPr>
          <w:rFonts w:ascii="Times New Roman" w:eastAsia="Arial Unicode MS" w:hAnsi="Times New Roman" w:cs="Times New Roman"/>
          <w:sz w:val="22"/>
          <w:szCs w:val="22"/>
          <w:lang w:val="pt-BR"/>
        </w:rPr>
        <w:t xml:space="preserve">do Fundo de Despesas mediante transferência dos valores necessários à sua recomposição diretamente para a Conta </w:t>
      </w:r>
      <w:r w:rsidR="00592E37" w:rsidRPr="001A3C4F">
        <w:rPr>
          <w:rFonts w:ascii="Times New Roman" w:eastAsia="Arial Unicode MS" w:hAnsi="Times New Roman" w:cs="Times New Roman"/>
          <w:sz w:val="22"/>
          <w:szCs w:val="22"/>
          <w:lang w:val="pt-BR"/>
        </w:rPr>
        <w:t>do Fundo de Despesas</w:t>
      </w:r>
      <w:r w:rsidRPr="001A3C4F">
        <w:rPr>
          <w:rFonts w:ascii="Times New Roman" w:eastAsia="Arial Unicode MS" w:hAnsi="Times New Roman" w:cs="Times New Roman"/>
          <w:sz w:val="22"/>
          <w:szCs w:val="22"/>
          <w:lang w:val="pt-BR"/>
        </w:rPr>
        <w:t>.</w:t>
      </w:r>
      <w:r w:rsidRPr="001A3C4F">
        <w:rPr>
          <w:rFonts w:ascii="Times New Roman" w:hAnsi="Times New Roman" w:cs="Times New Roman"/>
          <w:sz w:val="22"/>
          <w:szCs w:val="22"/>
          <w:lang w:val="pt-BR"/>
        </w:rPr>
        <w:t xml:space="preserve"> A </w:t>
      </w:r>
      <w:proofErr w:type="spellStart"/>
      <w:r w:rsidRPr="001A3C4F">
        <w:rPr>
          <w:rFonts w:ascii="Times New Roman" w:hAnsi="Times New Roman" w:cs="Times New Roman"/>
          <w:sz w:val="22"/>
          <w:szCs w:val="22"/>
          <w:lang w:val="pt-BR"/>
        </w:rPr>
        <w:t>Securitizadora</w:t>
      </w:r>
      <w:proofErr w:type="spellEnd"/>
      <w:r w:rsidRPr="001A3C4F">
        <w:rPr>
          <w:rFonts w:ascii="Times New Roman" w:hAnsi="Times New Roman" w:cs="Times New Roman"/>
          <w:sz w:val="22"/>
          <w:szCs w:val="22"/>
          <w:lang w:val="pt-BR"/>
        </w:rPr>
        <w:t xml:space="preserve"> deverá verificar o valor existente no Fundo de Despesas </w:t>
      </w:r>
      <w:r w:rsidR="00592E37" w:rsidRPr="001A3C4F">
        <w:rPr>
          <w:rFonts w:ascii="Times New Roman" w:hAnsi="Times New Roman" w:cs="Times New Roman"/>
          <w:sz w:val="22"/>
          <w:szCs w:val="22"/>
          <w:lang w:val="pt-BR"/>
        </w:rPr>
        <w:t>semestralmente, contados da data da integralização dos CRA</w:t>
      </w:r>
      <w:r w:rsidR="00E27AC5" w:rsidRPr="001A3C4F">
        <w:rPr>
          <w:rFonts w:ascii="Times New Roman" w:hAnsi="Times New Roman" w:cs="Times New Roman"/>
          <w:sz w:val="22"/>
          <w:szCs w:val="22"/>
          <w:lang w:val="pt-BR"/>
        </w:rPr>
        <w:t>, sem prejuízo da verificação em período menor, a seu exclusivo critério</w:t>
      </w:r>
      <w:r w:rsidRPr="001A3C4F">
        <w:rPr>
          <w:rFonts w:ascii="Times New Roman" w:hAnsi="Times New Roman" w:cs="Times New Roman"/>
          <w:sz w:val="22"/>
          <w:szCs w:val="22"/>
          <w:lang w:val="pt-BR"/>
        </w:rPr>
        <w:t>.</w:t>
      </w:r>
    </w:p>
    <w:p w14:paraId="5D1598F8" w14:textId="77777777" w:rsidR="007923AC" w:rsidRPr="001A3C4F" w:rsidRDefault="007923AC" w:rsidP="009B4504">
      <w:pPr>
        <w:jc w:val="both"/>
        <w:rPr>
          <w:rFonts w:ascii="Times New Roman" w:hAnsi="Times New Roman" w:cs="Times New Roman"/>
          <w:sz w:val="22"/>
          <w:szCs w:val="22"/>
          <w:lang w:val="pt-BR"/>
        </w:rPr>
      </w:pPr>
    </w:p>
    <w:p w14:paraId="209A41C8" w14:textId="5F0773E5" w:rsidR="007923AC" w:rsidRPr="001A3C4F" w:rsidRDefault="00CD1E3A" w:rsidP="004F4245">
      <w:pPr>
        <w:pStyle w:val="PargrafoComumNvel1"/>
        <w:numPr>
          <w:ilvl w:val="0"/>
          <w:numId w:val="0"/>
        </w:numPr>
        <w:tabs>
          <w:tab w:val="clear" w:pos="1134"/>
          <w:tab w:val="left" w:pos="0"/>
        </w:tabs>
        <w:spacing w:line="240" w:lineRule="auto"/>
        <w:rPr>
          <w:rFonts w:ascii="Times New Roman" w:hAnsi="Times New Roman" w:cs="Times New Roman"/>
          <w:sz w:val="22"/>
          <w:szCs w:val="22"/>
        </w:rPr>
      </w:pPr>
      <w:r w:rsidRPr="001A3C4F">
        <w:rPr>
          <w:rFonts w:ascii="Times New Roman" w:eastAsia="Arial Unicode MS" w:hAnsi="Times New Roman" w:cs="Times New Roman"/>
          <w:sz w:val="22"/>
          <w:szCs w:val="22"/>
        </w:rPr>
        <w:t>8.5.</w:t>
      </w:r>
      <w:r w:rsidRPr="001A3C4F">
        <w:rPr>
          <w:rFonts w:ascii="Times New Roman" w:eastAsia="Arial Unicode MS" w:hAnsi="Times New Roman" w:cs="Times New Roman"/>
          <w:sz w:val="22"/>
          <w:szCs w:val="22"/>
        </w:rPr>
        <w:tab/>
      </w:r>
      <w:r w:rsidR="007923AC" w:rsidRPr="001A3C4F">
        <w:rPr>
          <w:rFonts w:ascii="Times New Roman" w:eastAsia="Arial Unicode MS" w:hAnsi="Times New Roman" w:cs="Times New Roman"/>
          <w:sz w:val="22"/>
          <w:szCs w:val="22"/>
        </w:rPr>
        <w:t>Os recursos do Fundo de Despesas estarão abrangidos pelo regime fiduciário a ser instituído pela Debenturista e integrarão o patrimônio separado dos CRA.</w:t>
      </w:r>
    </w:p>
    <w:p w14:paraId="58DA4768" w14:textId="77777777" w:rsidR="007923AC" w:rsidRPr="001A3C4F" w:rsidRDefault="007923AC" w:rsidP="009B4504">
      <w:pPr>
        <w:jc w:val="both"/>
        <w:rPr>
          <w:rFonts w:ascii="Times New Roman" w:hAnsi="Times New Roman" w:cs="Times New Roman"/>
          <w:sz w:val="22"/>
          <w:szCs w:val="22"/>
          <w:lang w:val="pt-BR"/>
        </w:rPr>
      </w:pPr>
    </w:p>
    <w:p w14:paraId="48F251FF" w14:textId="1360D182" w:rsidR="007923AC" w:rsidRPr="001A3C4F" w:rsidRDefault="007923AC"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8.</w:t>
      </w:r>
      <w:r w:rsidR="00603E41" w:rsidRPr="001A3C4F">
        <w:rPr>
          <w:rFonts w:ascii="Times New Roman" w:hAnsi="Times New Roman" w:cs="Times New Roman"/>
          <w:sz w:val="22"/>
          <w:szCs w:val="22"/>
          <w:lang w:val="pt-BR"/>
        </w:rPr>
        <w:t>5</w:t>
      </w:r>
      <w:r w:rsidRPr="001A3C4F">
        <w:rPr>
          <w:rFonts w:ascii="Times New Roman" w:hAnsi="Times New Roman" w:cs="Times New Roman"/>
          <w:sz w:val="22"/>
          <w:szCs w:val="22"/>
          <w:lang w:val="pt-BR"/>
        </w:rPr>
        <w:t>.</w:t>
      </w:r>
      <w:r w:rsidR="00651E30" w:rsidRPr="001A3C4F">
        <w:rPr>
          <w:rFonts w:ascii="Times New Roman" w:hAnsi="Times New Roman" w:cs="Times New Roman"/>
          <w:sz w:val="22"/>
          <w:szCs w:val="22"/>
          <w:lang w:val="pt-BR"/>
        </w:rPr>
        <w:t>1</w:t>
      </w:r>
      <w:r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ab/>
      </w:r>
      <w:r w:rsidRPr="001A3C4F">
        <w:rPr>
          <w:rFonts w:ascii="Times New Roman" w:eastAsia="Arial Unicode MS" w:hAnsi="Times New Roman" w:cs="Times New Roman"/>
          <w:sz w:val="22"/>
          <w:szCs w:val="22"/>
          <w:lang w:val="pt-BR"/>
        </w:rPr>
        <w:t xml:space="preserve">Sem prejuízo do disposto na </w:t>
      </w:r>
      <w:r w:rsidRPr="001A3C4F">
        <w:rPr>
          <w:rFonts w:ascii="Times New Roman" w:eastAsia="Arial Unicode MS" w:hAnsi="Times New Roman" w:cs="Times New Roman"/>
          <w:sz w:val="22"/>
          <w:szCs w:val="22"/>
          <w:u w:val="single"/>
          <w:lang w:val="pt-BR"/>
        </w:rPr>
        <w:t>Cláusula 8.</w:t>
      </w:r>
      <w:r w:rsidR="00603E41" w:rsidRPr="001A3C4F">
        <w:rPr>
          <w:rFonts w:ascii="Times New Roman" w:eastAsia="Arial Unicode MS" w:hAnsi="Times New Roman" w:cs="Times New Roman"/>
          <w:sz w:val="22"/>
          <w:szCs w:val="22"/>
          <w:u w:val="single"/>
          <w:lang w:val="pt-BR"/>
        </w:rPr>
        <w:t>4</w:t>
      </w:r>
      <w:r w:rsidRPr="001A3C4F">
        <w:rPr>
          <w:rFonts w:ascii="Times New Roman" w:eastAsia="Arial Unicode MS" w:hAnsi="Times New Roman" w:cs="Times New Roman"/>
          <w:sz w:val="22"/>
          <w:szCs w:val="22"/>
          <w:lang w:val="pt-BR"/>
        </w:rPr>
        <w:t xml:space="preserve"> acima, caso os recursos existentes no Fundo de Despesas para pagamento das Despesas sejam insuficientes e a </w:t>
      </w:r>
      <w:r w:rsidR="000131B2" w:rsidRPr="001A3C4F">
        <w:rPr>
          <w:rFonts w:ascii="Times New Roman" w:hAnsi="Times New Roman" w:cs="Times New Roman"/>
          <w:sz w:val="22"/>
          <w:szCs w:val="22"/>
          <w:lang w:val="pt-BR"/>
        </w:rPr>
        <w:t>Devedora</w:t>
      </w:r>
      <w:r w:rsidR="000131B2" w:rsidRPr="001A3C4F">
        <w:rPr>
          <w:rFonts w:ascii="Times New Roman" w:eastAsia="Arial Unicode MS" w:hAnsi="Times New Roman" w:cs="Times New Roman"/>
          <w:sz w:val="22"/>
          <w:szCs w:val="22"/>
          <w:lang w:val="pt-BR"/>
        </w:rPr>
        <w:t xml:space="preserve"> </w:t>
      </w:r>
      <w:r w:rsidRPr="001A3C4F">
        <w:rPr>
          <w:rFonts w:ascii="Times New Roman" w:eastAsia="Arial Unicode MS" w:hAnsi="Times New Roman" w:cs="Times New Roman"/>
          <w:sz w:val="22"/>
          <w:szCs w:val="22"/>
          <w:lang w:val="pt-BR"/>
        </w:rPr>
        <w:t>não efetue diretamente tais pagamentos, tais Despesas deverão ser arcadas pela Debenturista com os demais recursos integrantes do patrimônio separado e reembolsados pela</w:t>
      </w:r>
      <w:r w:rsidR="000131B2" w:rsidRPr="001A3C4F">
        <w:rPr>
          <w:rFonts w:ascii="Times New Roman" w:eastAsia="Arial Unicode MS" w:hAnsi="Times New Roman" w:cs="Times New Roman"/>
          <w:sz w:val="22"/>
          <w:szCs w:val="22"/>
          <w:lang w:val="pt-BR"/>
        </w:rPr>
        <w:t xml:space="preserve"> </w:t>
      </w:r>
      <w:r w:rsidR="000131B2" w:rsidRPr="001A3C4F">
        <w:rPr>
          <w:rFonts w:ascii="Times New Roman" w:hAnsi="Times New Roman" w:cs="Times New Roman"/>
          <w:sz w:val="22"/>
          <w:szCs w:val="22"/>
          <w:lang w:val="pt-BR"/>
        </w:rPr>
        <w:t>Devedora</w:t>
      </w:r>
      <w:r w:rsidRPr="001A3C4F">
        <w:rPr>
          <w:rFonts w:ascii="Times New Roman" w:eastAsia="Arial Unicode MS" w:hAnsi="Times New Roman" w:cs="Times New Roman"/>
          <w:sz w:val="22"/>
          <w:szCs w:val="22"/>
          <w:lang w:val="pt-BR"/>
        </w:rPr>
        <w:t xml:space="preserve">, nos termos da </w:t>
      </w:r>
      <w:r w:rsidRPr="001A3C4F">
        <w:rPr>
          <w:rFonts w:ascii="Times New Roman" w:eastAsia="Arial Unicode MS" w:hAnsi="Times New Roman" w:cs="Times New Roman"/>
          <w:sz w:val="22"/>
          <w:szCs w:val="22"/>
          <w:u w:val="single"/>
          <w:lang w:val="pt-BR"/>
        </w:rPr>
        <w:t>Cláusula 8.</w:t>
      </w:r>
      <w:r w:rsidR="00DA71D6" w:rsidRPr="001A3C4F">
        <w:rPr>
          <w:rFonts w:ascii="Times New Roman" w:eastAsia="Arial Unicode MS" w:hAnsi="Times New Roman" w:cs="Times New Roman"/>
          <w:sz w:val="22"/>
          <w:szCs w:val="22"/>
          <w:u w:val="single"/>
          <w:lang w:val="pt-BR"/>
        </w:rPr>
        <w:t>5</w:t>
      </w:r>
      <w:r w:rsidR="00256F65" w:rsidRPr="001A3C4F">
        <w:rPr>
          <w:rFonts w:ascii="Times New Roman" w:eastAsia="Arial Unicode MS" w:hAnsi="Times New Roman" w:cs="Times New Roman"/>
          <w:sz w:val="22"/>
          <w:szCs w:val="22"/>
          <w:u w:val="single"/>
          <w:lang w:val="pt-BR"/>
        </w:rPr>
        <w:t>.2</w:t>
      </w:r>
      <w:r w:rsidRPr="001A3C4F">
        <w:rPr>
          <w:rFonts w:ascii="Times New Roman" w:eastAsia="Arial Unicode MS" w:hAnsi="Times New Roman" w:cs="Times New Roman"/>
          <w:sz w:val="22"/>
          <w:szCs w:val="22"/>
          <w:lang w:val="pt-BR"/>
        </w:rPr>
        <w:t xml:space="preserve"> abaixo.</w:t>
      </w:r>
    </w:p>
    <w:p w14:paraId="13408F16" w14:textId="77777777" w:rsidR="007923AC" w:rsidRPr="001A3C4F" w:rsidRDefault="007923AC" w:rsidP="009B4504">
      <w:pPr>
        <w:jc w:val="both"/>
        <w:rPr>
          <w:rFonts w:ascii="Times New Roman" w:hAnsi="Times New Roman" w:cs="Times New Roman"/>
          <w:sz w:val="22"/>
          <w:szCs w:val="22"/>
          <w:lang w:val="pt-BR"/>
        </w:rPr>
      </w:pPr>
    </w:p>
    <w:p w14:paraId="2EBE049A" w14:textId="5E818942" w:rsidR="007923AC" w:rsidRPr="001A3C4F" w:rsidRDefault="007923AC"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8.</w:t>
      </w:r>
      <w:r w:rsidR="00DA71D6" w:rsidRPr="001A3C4F">
        <w:rPr>
          <w:rFonts w:ascii="Times New Roman" w:hAnsi="Times New Roman" w:cs="Times New Roman"/>
          <w:sz w:val="22"/>
          <w:szCs w:val="22"/>
          <w:lang w:val="pt-BR"/>
        </w:rPr>
        <w:t>5</w:t>
      </w:r>
      <w:r w:rsidRPr="001A3C4F">
        <w:rPr>
          <w:rFonts w:ascii="Times New Roman" w:hAnsi="Times New Roman" w:cs="Times New Roman"/>
          <w:sz w:val="22"/>
          <w:szCs w:val="22"/>
          <w:lang w:val="pt-BR"/>
        </w:rPr>
        <w:t>.2</w:t>
      </w:r>
      <w:r w:rsidRPr="001A3C4F">
        <w:rPr>
          <w:rFonts w:ascii="Times New Roman" w:hAnsi="Times New Roman" w:cs="Times New Roman"/>
          <w:sz w:val="22"/>
          <w:szCs w:val="22"/>
          <w:lang w:val="pt-BR"/>
        </w:rPr>
        <w:tab/>
        <w:t xml:space="preserve">As Despesas que, nos termos da </w:t>
      </w:r>
      <w:r w:rsidRPr="001A3C4F">
        <w:rPr>
          <w:rFonts w:ascii="Times New Roman" w:hAnsi="Times New Roman" w:cs="Times New Roman"/>
          <w:sz w:val="22"/>
          <w:szCs w:val="22"/>
          <w:u w:val="single"/>
          <w:lang w:val="pt-BR"/>
        </w:rPr>
        <w:t>Cláusula 8.</w:t>
      </w:r>
      <w:r w:rsidR="00603E41" w:rsidRPr="001A3C4F">
        <w:rPr>
          <w:rFonts w:ascii="Times New Roman" w:hAnsi="Times New Roman" w:cs="Times New Roman"/>
          <w:sz w:val="22"/>
          <w:szCs w:val="22"/>
          <w:u w:val="single"/>
          <w:lang w:val="pt-BR"/>
        </w:rPr>
        <w:t>5</w:t>
      </w:r>
      <w:r w:rsidRPr="001A3C4F">
        <w:rPr>
          <w:rFonts w:ascii="Times New Roman" w:hAnsi="Times New Roman" w:cs="Times New Roman"/>
          <w:sz w:val="22"/>
          <w:szCs w:val="22"/>
          <w:u w:val="single"/>
          <w:lang w:val="pt-BR"/>
        </w:rPr>
        <w:t>.</w:t>
      </w:r>
      <w:r w:rsidR="00651E30" w:rsidRPr="001A3C4F">
        <w:rPr>
          <w:rFonts w:ascii="Times New Roman" w:hAnsi="Times New Roman" w:cs="Times New Roman"/>
          <w:sz w:val="22"/>
          <w:szCs w:val="22"/>
          <w:u w:val="single"/>
          <w:lang w:val="pt-BR"/>
        </w:rPr>
        <w:t>1</w:t>
      </w:r>
      <w:r w:rsidR="00256F65" w:rsidRPr="001A3C4F">
        <w:rPr>
          <w:rFonts w:ascii="Times New Roman" w:hAnsi="Times New Roman" w:cs="Times New Roman"/>
          <w:sz w:val="22"/>
          <w:szCs w:val="22"/>
          <w:lang w:val="pt-BR"/>
        </w:rPr>
        <w:t xml:space="preserve"> </w:t>
      </w:r>
      <w:r w:rsidRPr="001A3C4F">
        <w:rPr>
          <w:rFonts w:ascii="Times New Roman" w:hAnsi="Times New Roman" w:cs="Times New Roman"/>
          <w:sz w:val="22"/>
          <w:szCs w:val="22"/>
          <w:lang w:val="pt-BR"/>
        </w:rPr>
        <w:t xml:space="preserve">acima, sejam pagas pela Debenturista, com os recursos do patrimônio separado dos CRA, serão reembolsadas pela </w:t>
      </w:r>
      <w:r w:rsidR="000131B2" w:rsidRPr="001A3C4F">
        <w:rPr>
          <w:rFonts w:ascii="Times New Roman" w:hAnsi="Times New Roman" w:cs="Times New Roman"/>
          <w:sz w:val="22"/>
          <w:szCs w:val="22"/>
          <w:lang w:val="pt-BR"/>
        </w:rPr>
        <w:t xml:space="preserve">Devedora </w:t>
      </w:r>
      <w:r w:rsidRPr="001A3C4F">
        <w:rPr>
          <w:rFonts w:ascii="Times New Roman" w:hAnsi="Times New Roman" w:cs="Times New Roman"/>
          <w:sz w:val="22"/>
          <w:szCs w:val="22"/>
          <w:lang w:val="pt-BR"/>
        </w:rPr>
        <w:t>à Debenturista no prazo de 5 (cinco) Dias Úteis, mediante a apresentação, pela Debenturista, de comunicação indicando as despesas incorridas, acompanhada dos recibos/notas fiscais correspondentes.</w:t>
      </w:r>
    </w:p>
    <w:p w14:paraId="4AC357F8" w14:textId="77777777" w:rsidR="007923AC" w:rsidRPr="001A3C4F" w:rsidRDefault="007923AC" w:rsidP="009B4504">
      <w:pPr>
        <w:jc w:val="both"/>
        <w:rPr>
          <w:rFonts w:ascii="Times New Roman" w:hAnsi="Times New Roman" w:cs="Times New Roman"/>
          <w:sz w:val="22"/>
          <w:szCs w:val="22"/>
          <w:lang w:val="pt-BR"/>
        </w:rPr>
      </w:pPr>
    </w:p>
    <w:p w14:paraId="43129EA2" w14:textId="0C67EB5A" w:rsidR="007923AC" w:rsidRPr="001A3C4F" w:rsidRDefault="007923AC"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8.</w:t>
      </w:r>
      <w:r w:rsidR="00DA71D6" w:rsidRPr="001A3C4F">
        <w:rPr>
          <w:rFonts w:ascii="Times New Roman" w:hAnsi="Times New Roman" w:cs="Times New Roman"/>
          <w:sz w:val="22"/>
          <w:szCs w:val="22"/>
          <w:lang w:val="pt-BR"/>
        </w:rPr>
        <w:t>5</w:t>
      </w:r>
      <w:r w:rsidRPr="001A3C4F">
        <w:rPr>
          <w:rFonts w:ascii="Times New Roman" w:hAnsi="Times New Roman" w:cs="Times New Roman"/>
          <w:sz w:val="22"/>
          <w:szCs w:val="22"/>
          <w:lang w:val="pt-BR"/>
        </w:rPr>
        <w:t>.</w:t>
      </w:r>
      <w:r w:rsidR="00651E30" w:rsidRPr="001A3C4F">
        <w:rPr>
          <w:rFonts w:ascii="Times New Roman" w:hAnsi="Times New Roman" w:cs="Times New Roman"/>
          <w:sz w:val="22"/>
          <w:szCs w:val="22"/>
          <w:lang w:val="pt-BR"/>
        </w:rPr>
        <w:t>3</w:t>
      </w:r>
      <w:r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ab/>
        <w:t xml:space="preserve">Caso os recursos do patrimônio separado não sejam suficientes para arcar com as Despesas, a Debenturista e/ou qualquer prestador de serviços no âmbito da Operação de Securitização, conforme o caso, poderão cobrar tal pagamento da </w:t>
      </w:r>
      <w:r w:rsidR="000131B2" w:rsidRPr="001A3C4F">
        <w:rPr>
          <w:rFonts w:ascii="Times New Roman" w:hAnsi="Times New Roman" w:cs="Times New Roman"/>
          <w:sz w:val="22"/>
          <w:szCs w:val="22"/>
          <w:lang w:val="pt-BR"/>
        </w:rPr>
        <w:t xml:space="preserve">Devedora </w:t>
      </w:r>
      <w:r w:rsidRPr="001A3C4F">
        <w:rPr>
          <w:rFonts w:ascii="Times New Roman" w:hAnsi="Times New Roman" w:cs="Times New Roman"/>
          <w:sz w:val="22"/>
          <w:szCs w:val="22"/>
          <w:lang w:val="pt-BR"/>
        </w:rPr>
        <w:t xml:space="preserve">com as penalidades previstas na </w:t>
      </w:r>
      <w:r w:rsidRPr="001A3C4F">
        <w:rPr>
          <w:rFonts w:ascii="Times New Roman" w:hAnsi="Times New Roman" w:cs="Times New Roman"/>
          <w:sz w:val="22"/>
          <w:szCs w:val="22"/>
          <w:u w:val="single"/>
          <w:lang w:val="pt-BR"/>
        </w:rPr>
        <w:t>Cláusula 8.</w:t>
      </w:r>
      <w:r w:rsidR="000D1E8D" w:rsidRPr="001A3C4F">
        <w:rPr>
          <w:rFonts w:ascii="Times New Roman" w:hAnsi="Times New Roman" w:cs="Times New Roman"/>
          <w:sz w:val="22"/>
          <w:szCs w:val="22"/>
          <w:u w:val="single"/>
          <w:lang w:val="pt-BR"/>
        </w:rPr>
        <w:t>6</w:t>
      </w:r>
      <w:r w:rsidRPr="001A3C4F">
        <w:rPr>
          <w:rFonts w:ascii="Times New Roman" w:hAnsi="Times New Roman" w:cs="Times New Roman"/>
          <w:sz w:val="22"/>
          <w:szCs w:val="22"/>
          <w:lang w:val="pt-BR"/>
        </w:rPr>
        <w:t xml:space="preserve"> abaixo, ou somente se (i) a </w:t>
      </w:r>
      <w:r w:rsidR="000131B2" w:rsidRPr="001A3C4F">
        <w:rPr>
          <w:rFonts w:ascii="Times New Roman" w:hAnsi="Times New Roman" w:cs="Times New Roman"/>
          <w:sz w:val="22"/>
          <w:szCs w:val="22"/>
          <w:lang w:val="pt-BR"/>
        </w:rPr>
        <w:t xml:space="preserve">Devedora </w:t>
      </w:r>
      <w:r w:rsidRPr="001A3C4F">
        <w:rPr>
          <w:rFonts w:ascii="Times New Roman" w:hAnsi="Times New Roman" w:cs="Times New Roman"/>
          <w:sz w:val="22"/>
          <w:szCs w:val="22"/>
          <w:lang w:val="pt-BR"/>
        </w:rPr>
        <w:t xml:space="preserve">não efetuar tal pagamento com as penalidades previstas na </w:t>
      </w:r>
      <w:r w:rsidRPr="001A3C4F">
        <w:rPr>
          <w:rFonts w:ascii="Times New Roman" w:hAnsi="Times New Roman" w:cs="Times New Roman"/>
          <w:sz w:val="22"/>
          <w:szCs w:val="22"/>
          <w:u w:val="single"/>
          <w:lang w:val="pt-BR"/>
        </w:rPr>
        <w:t>Cláusula 8.</w:t>
      </w:r>
      <w:r w:rsidR="000D1E8D" w:rsidRPr="001A3C4F">
        <w:rPr>
          <w:rFonts w:ascii="Times New Roman" w:hAnsi="Times New Roman" w:cs="Times New Roman"/>
          <w:sz w:val="22"/>
          <w:szCs w:val="22"/>
          <w:u w:val="single"/>
          <w:lang w:val="pt-BR"/>
        </w:rPr>
        <w:t>6</w:t>
      </w:r>
      <w:r w:rsidRPr="001A3C4F">
        <w:rPr>
          <w:rFonts w:ascii="Times New Roman" w:hAnsi="Times New Roman" w:cs="Times New Roman"/>
          <w:sz w:val="22"/>
          <w:szCs w:val="22"/>
          <w:lang w:val="pt-BR"/>
        </w:rPr>
        <w:t xml:space="preserve"> abaixo, e (</w:t>
      </w:r>
      <w:proofErr w:type="spellStart"/>
      <w:r w:rsidRPr="001A3C4F">
        <w:rPr>
          <w:rFonts w:ascii="Times New Roman" w:hAnsi="Times New Roman" w:cs="Times New Roman"/>
          <w:sz w:val="22"/>
          <w:szCs w:val="22"/>
          <w:lang w:val="pt-BR"/>
        </w:rPr>
        <w:t>ii</w:t>
      </w:r>
      <w:proofErr w:type="spellEnd"/>
      <w:r w:rsidRPr="001A3C4F">
        <w:rPr>
          <w:rFonts w:ascii="Times New Roman" w:hAnsi="Times New Roman" w:cs="Times New Roman"/>
          <w:sz w:val="22"/>
          <w:szCs w:val="22"/>
          <w:lang w:val="pt-BR"/>
        </w:rPr>
        <w:t>) os recursos do patrimônio separado não sejam suficientes, a Debenturista e/ou qualquer prestador de serviços no âmbito da Operação de Securitização, conforme o caso, poderão solicitar aos titulares de CRA que arquem com o referido pagamento mediante aporte de recursos no patrimônio separado</w:t>
      </w:r>
      <w:r w:rsidR="00A849B1" w:rsidRPr="001A3C4F">
        <w:rPr>
          <w:rFonts w:ascii="Times New Roman" w:hAnsi="Times New Roman" w:cs="Times New Roman"/>
          <w:sz w:val="22"/>
          <w:szCs w:val="22"/>
          <w:lang w:val="pt-BR"/>
        </w:rPr>
        <w:t xml:space="preserve"> dos CRA</w:t>
      </w:r>
      <w:r w:rsidRPr="001A3C4F">
        <w:rPr>
          <w:rFonts w:ascii="Times New Roman" w:hAnsi="Times New Roman" w:cs="Times New Roman"/>
          <w:sz w:val="22"/>
          <w:szCs w:val="22"/>
          <w:lang w:val="pt-BR"/>
        </w:rPr>
        <w:t xml:space="preserve">, </w:t>
      </w:r>
      <w:bookmarkStart w:id="3187" w:name="_Hlk66728213"/>
      <w:r w:rsidRPr="001A3C4F">
        <w:rPr>
          <w:rFonts w:ascii="Times New Roman" w:hAnsi="Times New Roman" w:cs="Times New Roman"/>
          <w:sz w:val="22"/>
          <w:szCs w:val="22"/>
          <w:lang w:val="pt-BR"/>
        </w:rPr>
        <w:t>sendo certo que os titulares dos CRA decidirão sobre tal(</w:t>
      </w:r>
      <w:proofErr w:type="spellStart"/>
      <w:r w:rsidRPr="001A3C4F">
        <w:rPr>
          <w:rFonts w:ascii="Times New Roman" w:hAnsi="Times New Roman" w:cs="Times New Roman"/>
          <w:sz w:val="22"/>
          <w:szCs w:val="22"/>
          <w:lang w:val="pt-BR"/>
        </w:rPr>
        <w:t>is</w:t>
      </w:r>
      <w:proofErr w:type="spellEnd"/>
      <w:r w:rsidRPr="001A3C4F">
        <w:rPr>
          <w:rFonts w:ascii="Times New Roman" w:hAnsi="Times New Roman" w:cs="Times New Roman"/>
          <w:sz w:val="22"/>
          <w:szCs w:val="22"/>
          <w:lang w:val="pt-BR"/>
        </w:rPr>
        <w:t xml:space="preserve">) pagamento(s), </w:t>
      </w:r>
      <w:bookmarkStart w:id="3188" w:name="_Hlk69129095"/>
      <w:r w:rsidRPr="001A3C4F">
        <w:rPr>
          <w:rFonts w:ascii="Times New Roman" w:hAnsi="Times New Roman" w:cs="Times New Roman"/>
          <w:sz w:val="22"/>
          <w:szCs w:val="22"/>
          <w:lang w:val="pt-BR"/>
        </w:rPr>
        <w:t xml:space="preserve">conforme deliberação na respectiva </w:t>
      </w:r>
      <w:bookmarkEnd w:id="3188"/>
      <w:r w:rsidR="00DB522C" w:rsidRPr="001A3C4F">
        <w:rPr>
          <w:rFonts w:ascii="Times New Roman" w:hAnsi="Times New Roman" w:cs="Times New Roman"/>
          <w:sz w:val="22"/>
          <w:szCs w:val="22"/>
          <w:lang w:val="pt-BR"/>
        </w:rPr>
        <w:t xml:space="preserve">Assembleia Especial de Titulares de CRA </w:t>
      </w:r>
      <w:bookmarkEnd w:id="3187"/>
      <w:r w:rsidRPr="001A3C4F">
        <w:rPr>
          <w:rFonts w:ascii="Times New Roman" w:hAnsi="Times New Roman" w:cs="Times New Roman"/>
          <w:sz w:val="22"/>
          <w:szCs w:val="22"/>
          <w:lang w:val="pt-BR"/>
        </w:rPr>
        <w:t>convocada para este fim.</w:t>
      </w:r>
    </w:p>
    <w:p w14:paraId="3C5C8904" w14:textId="77777777" w:rsidR="007923AC" w:rsidRPr="001A3C4F" w:rsidRDefault="007923AC" w:rsidP="009B4504">
      <w:pPr>
        <w:jc w:val="both"/>
        <w:rPr>
          <w:rFonts w:ascii="Times New Roman" w:hAnsi="Times New Roman" w:cs="Times New Roman"/>
          <w:sz w:val="22"/>
          <w:szCs w:val="22"/>
          <w:lang w:val="pt-BR"/>
        </w:rPr>
      </w:pPr>
    </w:p>
    <w:p w14:paraId="450121F7" w14:textId="217B3985" w:rsidR="007923AC" w:rsidRPr="001A3C4F" w:rsidRDefault="007923AC"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8.</w:t>
      </w:r>
      <w:r w:rsidR="00DA71D6" w:rsidRPr="001A3C4F">
        <w:rPr>
          <w:rFonts w:ascii="Times New Roman" w:hAnsi="Times New Roman" w:cs="Times New Roman"/>
          <w:sz w:val="22"/>
          <w:szCs w:val="22"/>
          <w:lang w:val="pt-BR"/>
        </w:rPr>
        <w:t>5</w:t>
      </w:r>
      <w:r w:rsidRPr="001A3C4F">
        <w:rPr>
          <w:rFonts w:ascii="Times New Roman" w:hAnsi="Times New Roman" w:cs="Times New Roman"/>
          <w:sz w:val="22"/>
          <w:szCs w:val="22"/>
          <w:lang w:val="pt-BR"/>
        </w:rPr>
        <w:t>.</w:t>
      </w:r>
      <w:r w:rsidR="00651E30" w:rsidRPr="001A3C4F">
        <w:rPr>
          <w:rFonts w:ascii="Times New Roman" w:hAnsi="Times New Roman" w:cs="Times New Roman"/>
          <w:sz w:val="22"/>
          <w:szCs w:val="22"/>
          <w:lang w:val="pt-BR"/>
        </w:rPr>
        <w:t>4</w:t>
      </w:r>
      <w:r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ab/>
        <w:t xml:space="preserve">Na hipótese da </w:t>
      </w:r>
      <w:r w:rsidRPr="001A3C4F">
        <w:rPr>
          <w:rFonts w:ascii="Times New Roman" w:hAnsi="Times New Roman" w:cs="Times New Roman"/>
          <w:sz w:val="22"/>
          <w:szCs w:val="22"/>
          <w:u w:val="single"/>
          <w:lang w:val="pt-BR"/>
        </w:rPr>
        <w:t>Cláusula 8.</w:t>
      </w:r>
      <w:r w:rsidR="000D1E8D" w:rsidRPr="001A3C4F">
        <w:rPr>
          <w:rFonts w:ascii="Times New Roman" w:hAnsi="Times New Roman" w:cs="Times New Roman"/>
          <w:sz w:val="22"/>
          <w:szCs w:val="22"/>
          <w:u w:val="single"/>
          <w:lang w:val="pt-BR"/>
        </w:rPr>
        <w:t>5</w:t>
      </w:r>
      <w:r w:rsidRPr="001A3C4F">
        <w:rPr>
          <w:rFonts w:ascii="Times New Roman" w:hAnsi="Times New Roman" w:cs="Times New Roman"/>
          <w:sz w:val="22"/>
          <w:szCs w:val="22"/>
          <w:u w:val="single"/>
          <w:lang w:val="pt-BR"/>
        </w:rPr>
        <w:t>.</w:t>
      </w:r>
      <w:r w:rsidR="00651E30" w:rsidRPr="001A3C4F">
        <w:rPr>
          <w:rFonts w:ascii="Times New Roman" w:hAnsi="Times New Roman" w:cs="Times New Roman"/>
          <w:sz w:val="22"/>
          <w:szCs w:val="22"/>
          <w:u w:val="single"/>
          <w:lang w:val="pt-BR"/>
        </w:rPr>
        <w:t>3</w:t>
      </w:r>
      <w:r w:rsidRPr="001A3C4F">
        <w:rPr>
          <w:rFonts w:ascii="Times New Roman" w:hAnsi="Times New Roman" w:cs="Times New Roman"/>
          <w:sz w:val="22"/>
          <w:szCs w:val="22"/>
          <w:lang w:val="pt-BR"/>
        </w:rPr>
        <w:t xml:space="preserve"> acima, os titulares de CRA reunidos em </w:t>
      </w:r>
      <w:r w:rsidR="00DB522C" w:rsidRPr="001A3C4F">
        <w:rPr>
          <w:rFonts w:ascii="Times New Roman" w:hAnsi="Times New Roman" w:cs="Times New Roman"/>
          <w:sz w:val="22"/>
          <w:szCs w:val="22"/>
          <w:lang w:val="pt-BR"/>
        </w:rPr>
        <w:t xml:space="preserve">Assembleia Especial de Titulares de CRA </w:t>
      </w:r>
      <w:r w:rsidRPr="001A3C4F">
        <w:rPr>
          <w:rFonts w:ascii="Times New Roman" w:hAnsi="Times New Roman" w:cs="Times New Roman"/>
          <w:sz w:val="22"/>
          <w:szCs w:val="22"/>
          <w:lang w:val="pt-BR"/>
        </w:rPr>
        <w:t>convocada com este fim, nos termos previstos no Termo de Securitização, deverão deliberar sobre o aporte de recursos,</w:t>
      </w:r>
      <w:r w:rsidRPr="001A3C4F">
        <w:rPr>
          <w:rFonts w:ascii="Times New Roman" w:eastAsia="Arial Unicode MS" w:hAnsi="Times New Roman" w:cs="Times New Roman"/>
          <w:sz w:val="22"/>
          <w:szCs w:val="22"/>
          <w:lang w:val="pt-BR"/>
        </w:rPr>
        <w:t xml:space="preserve"> de forma proporcional à quantidade de CRA detida por cada titular de CRA,</w:t>
      </w:r>
      <w:r w:rsidRPr="001A3C4F">
        <w:rPr>
          <w:rFonts w:ascii="Times New Roman" w:hAnsi="Times New Roman" w:cs="Times New Roman"/>
          <w:sz w:val="22"/>
          <w:szCs w:val="22"/>
          <w:lang w:val="pt-BR"/>
        </w:rPr>
        <w:t xml:space="preserve"> observado que, caso concordem com tal aporte, possuirão o direito de regresso contra a </w:t>
      </w:r>
      <w:r w:rsidR="000131B2" w:rsidRPr="001A3C4F">
        <w:rPr>
          <w:rFonts w:ascii="Times New Roman" w:hAnsi="Times New Roman" w:cs="Times New Roman"/>
          <w:sz w:val="22"/>
          <w:szCs w:val="22"/>
          <w:lang w:val="pt-BR"/>
        </w:rPr>
        <w:t xml:space="preserve">Devedora </w:t>
      </w:r>
      <w:r w:rsidRPr="001A3C4F">
        <w:rPr>
          <w:rFonts w:ascii="Times New Roman" w:eastAsia="Arial Unicode MS" w:hAnsi="Times New Roman" w:cs="Times New Roman"/>
          <w:sz w:val="22"/>
          <w:szCs w:val="22"/>
          <w:lang w:val="pt-BR"/>
        </w:rPr>
        <w:t>e preferência em caso de recebimento de créditos futuros pelo patrimônio separado dos CRA, objeto ou não de litígio</w:t>
      </w:r>
      <w:r w:rsidRPr="001A3C4F">
        <w:rPr>
          <w:rFonts w:ascii="Times New Roman" w:hAnsi="Times New Roman" w:cs="Times New Roman"/>
          <w:sz w:val="22"/>
          <w:szCs w:val="22"/>
          <w:lang w:val="pt-BR"/>
        </w:rPr>
        <w:t xml:space="preserve">. As despesas que eventualmente não tenham sido quitadas na forma desta cláusula serão acrescidas à dívida da </w:t>
      </w:r>
      <w:r w:rsidR="000131B2" w:rsidRPr="001A3C4F">
        <w:rPr>
          <w:rFonts w:ascii="Times New Roman" w:hAnsi="Times New Roman" w:cs="Times New Roman"/>
          <w:sz w:val="22"/>
          <w:szCs w:val="22"/>
          <w:lang w:val="pt-BR"/>
        </w:rPr>
        <w:t xml:space="preserve">Devedora </w:t>
      </w:r>
      <w:r w:rsidRPr="001A3C4F">
        <w:rPr>
          <w:rFonts w:ascii="Times New Roman" w:hAnsi="Times New Roman" w:cs="Times New Roman"/>
          <w:sz w:val="22"/>
          <w:szCs w:val="22"/>
          <w:lang w:val="pt-BR"/>
        </w:rPr>
        <w:t>no âmbito dos Direitos Creditórios do Agronegócio, e deverão ser pagos de acordo com a ordem de alocação de recursos prevista no Termo de Securitização.</w:t>
      </w:r>
    </w:p>
    <w:p w14:paraId="5780CD75" w14:textId="77777777" w:rsidR="007923AC" w:rsidRPr="001A3C4F" w:rsidRDefault="007923AC" w:rsidP="009B4504">
      <w:pPr>
        <w:jc w:val="both"/>
        <w:rPr>
          <w:rFonts w:ascii="Times New Roman" w:hAnsi="Times New Roman" w:cs="Times New Roman"/>
          <w:sz w:val="22"/>
          <w:szCs w:val="22"/>
          <w:lang w:val="pt-BR"/>
        </w:rPr>
      </w:pPr>
    </w:p>
    <w:p w14:paraId="0356DB59" w14:textId="346BAA91" w:rsidR="007923AC" w:rsidRPr="001A3C4F" w:rsidRDefault="007923AC"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8.</w:t>
      </w:r>
      <w:r w:rsidR="00DA71D6" w:rsidRPr="001A3C4F">
        <w:rPr>
          <w:rFonts w:ascii="Times New Roman" w:hAnsi="Times New Roman" w:cs="Times New Roman"/>
          <w:sz w:val="22"/>
          <w:szCs w:val="22"/>
          <w:lang w:val="pt-BR"/>
        </w:rPr>
        <w:t>5</w:t>
      </w:r>
      <w:r w:rsidRPr="001A3C4F">
        <w:rPr>
          <w:rFonts w:ascii="Times New Roman" w:hAnsi="Times New Roman" w:cs="Times New Roman"/>
          <w:sz w:val="22"/>
          <w:szCs w:val="22"/>
          <w:lang w:val="pt-BR"/>
        </w:rPr>
        <w:t>.</w:t>
      </w:r>
      <w:r w:rsidR="00651E30" w:rsidRPr="001A3C4F">
        <w:rPr>
          <w:rFonts w:ascii="Times New Roman" w:hAnsi="Times New Roman" w:cs="Times New Roman"/>
          <w:sz w:val="22"/>
          <w:szCs w:val="22"/>
          <w:lang w:val="pt-BR"/>
        </w:rPr>
        <w:t>5</w:t>
      </w:r>
      <w:r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ab/>
        <w:t>Caso qualquer um dos titulares de CRA não cumpra com eventual obrigação de realização de aportes de recursos no patrimônio separado</w:t>
      </w:r>
      <w:r w:rsidR="00A849B1" w:rsidRPr="001A3C4F">
        <w:rPr>
          <w:rFonts w:ascii="Times New Roman" w:hAnsi="Times New Roman" w:cs="Times New Roman"/>
          <w:sz w:val="22"/>
          <w:szCs w:val="22"/>
          <w:lang w:val="pt-BR"/>
        </w:rPr>
        <w:t xml:space="preserve"> dos CRA</w:t>
      </w:r>
      <w:r w:rsidRPr="001A3C4F">
        <w:rPr>
          <w:rFonts w:ascii="Times New Roman" w:hAnsi="Times New Roman" w:cs="Times New Roman"/>
          <w:sz w:val="22"/>
          <w:szCs w:val="22"/>
          <w:lang w:val="pt-BR"/>
        </w:rPr>
        <w:t>, para custear eventuais despesas necessárias a salvaguardar seus interesses, a Debenturista estará autorizada a realizar a compensação de eventual remuneração a que este titular de CRA inadimplente tenha direito com os valores gastos pela Debenturista com estas despesas.</w:t>
      </w:r>
      <w:bookmarkStart w:id="3189" w:name="_Hlk65746269"/>
    </w:p>
    <w:p w14:paraId="362990A4" w14:textId="77777777" w:rsidR="007923AC" w:rsidRPr="001A3C4F" w:rsidRDefault="007923AC" w:rsidP="009B4504">
      <w:pPr>
        <w:jc w:val="both"/>
        <w:rPr>
          <w:rFonts w:ascii="Times New Roman" w:hAnsi="Times New Roman" w:cs="Times New Roman"/>
          <w:sz w:val="22"/>
          <w:szCs w:val="22"/>
          <w:lang w:val="pt-BR"/>
        </w:rPr>
      </w:pPr>
    </w:p>
    <w:p w14:paraId="739EBCF7" w14:textId="1F31614D" w:rsidR="007923AC" w:rsidRPr="001A3C4F" w:rsidRDefault="00CD1E3A" w:rsidP="004F4245">
      <w:pPr>
        <w:pStyle w:val="PargrafoComumNvel1"/>
        <w:numPr>
          <w:ilvl w:val="0"/>
          <w:numId w:val="0"/>
        </w:numPr>
        <w:tabs>
          <w:tab w:val="clear" w:pos="1134"/>
          <w:tab w:val="left" w:pos="0"/>
        </w:tabs>
        <w:spacing w:line="240" w:lineRule="auto"/>
        <w:rPr>
          <w:rFonts w:ascii="Times New Roman" w:hAnsi="Times New Roman" w:cs="Times New Roman"/>
          <w:sz w:val="22"/>
          <w:szCs w:val="22"/>
        </w:rPr>
      </w:pPr>
      <w:r w:rsidRPr="001A3C4F">
        <w:rPr>
          <w:rFonts w:ascii="Times New Roman" w:hAnsi="Times New Roman" w:cs="Times New Roman"/>
          <w:sz w:val="22"/>
          <w:szCs w:val="22"/>
        </w:rPr>
        <w:t>8.6.</w:t>
      </w:r>
      <w:r w:rsidRPr="001A3C4F">
        <w:rPr>
          <w:rFonts w:ascii="Times New Roman" w:hAnsi="Times New Roman" w:cs="Times New Roman"/>
          <w:sz w:val="22"/>
          <w:szCs w:val="22"/>
        </w:rPr>
        <w:tab/>
      </w:r>
      <w:r w:rsidR="007923AC" w:rsidRPr="001A3C4F">
        <w:rPr>
          <w:rFonts w:ascii="Times New Roman" w:hAnsi="Times New Roman" w:cs="Times New Roman"/>
          <w:sz w:val="22"/>
          <w:szCs w:val="22"/>
        </w:rPr>
        <w:t>No caso de inadimplemento no pagamento ou reembolso pela</w:t>
      </w:r>
      <w:r w:rsidR="000131B2" w:rsidRPr="001A3C4F">
        <w:rPr>
          <w:rFonts w:ascii="Times New Roman" w:hAnsi="Times New Roman" w:cs="Times New Roman"/>
          <w:sz w:val="22"/>
          <w:szCs w:val="22"/>
        </w:rPr>
        <w:t xml:space="preserve"> Devedora</w:t>
      </w:r>
      <w:r w:rsidR="007923AC" w:rsidRPr="001A3C4F">
        <w:rPr>
          <w:rFonts w:ascii="Times New Roman" w:hAnsi="Times New Roman" w:cs="Times New Roman"/>
          <w:sz w:val="22"/>
          <w:szCs w:val="22"/>
        </w:rPr>
        <w:t xml:space="preserve"> de qualquer das despesas, sobre todos e quaisquer valores em atraso, incidirão, independentemente de aviso, notificação ou interpelação judicial ou extrajudicial, (i) juros de mora de 1% (um por cento) ao mês, calculados </w:t>
      </w:r>
      <w:r w:rsidR="007923AC" w:rsidRPr="001A3C4F">
        <w:rPr>
          <w:rFonts w:ascii="Times New Roman" w:hAnsi="Times New Roman" w:cs="Times New Roman"/>
          <w:i/>
          <w:iCs/>
          <w:sz w:val="22"/>
          <w:szCs w:val="22"/>
        </w:rPr>
        <w:t xml:space="preserve">pro rata </w:t>
      </w:r>
      <w:proofErr w:type="spellStart"/>
      <w:r w:rsidR="007923AC" w:rsidRPr="001A3C4F">
        <w:rPr>
          <w:rFonts w:ascii="Times New Roman" w:hAnsi="Times New Roman" w:cs="Times New Roman"/>
          <w:i/>
          <w:iCs/>
          <w:sz w:val="22"/>
          <w:szCs w:val="22"/>
        </w:rPr>
        <w:t>temporis</w:t>
      </w:r>
      <w:proofErr w:type="spellEnd"/>
      <w:r w:rsidR="007923AC" w:rsidRPr="001A3C4F">
        <w:rPr>
          <w:rFonts w:ascii="Times New Roman" w:hAnsi="Times New Roman" w:cs="Times New Roman"/>
          <w:sz w:val="22"/>
          <w:szCs w:val="22"/>
        </w:rPr>
        <w:t xml:space="preserve"> desde a data de inadimplemento até a data do efetivo pagamento; e (</w:t>
      </w:r>
      <w:proofErr w:type="spellStart"/>
      <w:r w:rsidR="007923AC" w:rsidRPr="001A3C4F">
        <w:rPr>
          <w:rFonts w:ascii="Times New Roman" w:hAnsi="Times New Roman" w:cs="Times New Roman"/>
          <w:sz w:val="22"/>
          <w:szCs w:val="22"/>
        </w:rPr>
        <w:t>ii</w:t>
      </w:r>
      <w:proofErr w:type="spellEnd"/>
      <w:r w:rsidR="007923AC" w:rsidRPr="001A3C4F">
        <w:rPr>
          <w:rFonts w:ascii="Times New Roman" w:hAnsi="Times New Roman" w:cs="Times New Roman"/>
          <w:sz w:val="22"/>
          <w:szCs w:val="22"/>
        </w:rPr>
        <w:t>) multa moratória de natureza não compensatória de 2% (dois por cento)</w:t>
      </w:r>
      <w:bookmarkEnd w:id="3189"/>
      <w:r w:rsidR="007923AC" w:rsidRPr="001A3C4F">
        <w:rPr>
          <w:rFonts w:ascii="Times New Roman" w:hAnsi="Times New Roman" w:cs="Times New Roman"/>
          <w:sz w:val="22"/>
          <w:szCs w:val="22"/>
        </w:rPr>
        <w:t>.</w:t>
      </w:r>
    </w:p>
    <w:p w14:paraId="2BC44452" w14:textId="77777777" w:rsidR="007923AC" w:rsidRPr="001A3C4F" w:rsidRDefault="007923AC" w:rsidP="009B4504">
      <w:pPr>
        <w:jc w:val="both"/>
        <w:rPr>
          <w:rFonts w:ascii="Times New Roman" w:hAnsi="Times New Roman" w:cs="Times New Roman"/>
          <w:sz w:val="22"/>
          <w:szCs w:val="22"/>
          <w:lang w:val="pt-BR"/>
        </w:rPr>
      </w:pPr>
    </w:p>
    <w:p w14:paraId="237DC98B" w14:textId="33DCB07E" w:rsidR="007923AC" w:rsidRPr="001A3C4F" w:rsidRDefault="00CD1E3A" w:rsidP="004F4245">
      <w:pPr>
        <w:pStyle w:val="PargrafoComumNvel1"/>
        <w:numPr>
          <w:ilvl w:val="0"/>
          <w:numId w:val="0"/>
        </w:numPr>
        <w:tabs>
          <w:tab w:val="clear" w:pos="1134"/>
          <w:tab w:val="left" w:pos="0"/>
        </w:tabs>
        <w:spacing w:line="240" w:lineRule="auto"/>
        <w:rPr>
          <w:rFonts w:ascii="Times New Roman" w:hAnsi="Times New Roman" w:cs="Times New Roman"/>
          <w:sz w:val="22"/>
          <w:szCs w:val="22"/>
        </w:rPr>
      </w:pPr>
      <w:r w:rsidRPr="001A3C4F">
        <w:rPr>
          <w:rFonts w:ascii="Times New Roman" w:hAnsi="Times New Roman" w:cs="Times New Roman"/>
          <w:sz w:val="22"/>
          <w:szCs w:val="22"/>
        </w:rPr>
        <w:t>8.7.</w:t>
      </w:r>
      <w:r w:rsidRPr="001A3C4F">
        <w:rPr>
          <w:rFonts w:ascii="Times New Roman" w:hAnsi="Times New Roman" w:cs="Times New Roman"/>
          <w:sz w:val="22"/>
          <w:szCs w:val="22"/>
        </w:rPr>
        <w:tab/>
      </w:r>
      <w:r w:rsidR="007923AC" w:rsidRPr="001A3C4F">
        <w:rPr>
          <w:rFonts w:ascii="Times New Roman" w:hAnsi="Times New Roman" w:cs="Times New Roman"/>
          <w:sz w:val="22"/>
          <w:szCs w:val="22"/>
        </w:rPr>
        <w:t>Os recursos do Fundo de Despesas estarão abrangidos pel</w:t>
      </w:r>
      <w:r w:rsidR="000D1E8D" w:rsidRPr="001A3C4F">
        <w:rPr>
          <w:rFonts w:ascii="Times New Roman" w:hAnsi="Times New Roman" w:cs="Times New Roman"/>
          <w:sz w:val="22"/>
          <w:szCs w:val="22"/>
        </w:rPr>
        <w:t>o</w:t>
      </w:r>
      <w:r w:rsidR="007923AC" w:rsidRPr="001A3C4F">
        <w:rPr>
          <w:rFonts w:ascii="Times New Roman" w:hAnsi="Times New Roman" w:cs="Times New Roman"/>
          <w:sz w:val="22"/>
          <w:szCs w:val="22"/>
        </w:rPr>
        <w:t xml:space="preserve"> regime fiduciário a ser instituído pela Debenturista e integrarão o patrimônio separado dos CRA, sendo certo que a Debenturista, na qualidade de titular da Conta </w:t>
      </w:r>
      <w:r w:rsidR="00463886" w:rsidRPr="001A3C4F">
        <w:rPr>
          <w:rFonts w:ascii="Times New Roman" w:hAnsi="Times New Roman" w:cs="Times New Roman"/>
          <w:sz w:val="22"/>
          <w:szCs w:val="22"/>
        </w:rPr>
        <w:t>do Fundo de Despesas</w:t>
      </w:r>
      <w:r w:rsidR="007923AC" w:rsidRPr="001A3C4F">
        <w:rPr>
          <w:rFonts w:ascii="Times New Roman" w:hAnsi="Times New Roman" w:cs="Times New Roman"/>
          <w:sz w:val="22"/>
          <w:szCs w:val="22"/>
        </w:rPr>
        <w:t xml:space="preserve">, envidará seus melhores esforços para aplicar tais recursos nas Aplicações Financeiras Permitidas (conforme abaixo </w:t>
      </w:r>
      <w:r w:rsidR="00D71778" w:rsidRPr="001A3C4F">
        <w:rPr>
          <w:rFonts w:ascii="Times New Roman" w:hAnsi="Times New Roman" w:cs="Times New Roman"/>
          <w:sz w:val="22"/>
          <w:szCs w:val="22"/>
        </w:rPr>
        <w:t>definido</w:t>
      </w:r>
      <w:r w:rsidR="007923AC" w:rsidRPr="001A3C4F">
        <w:rPr>
          <w:rFonts w:ascii="Times New Roman" w:hAnsi="Times New Roman" w:cs="Times New Roman"/>
          <w:sz w:val="22"/>
          <w:szCs w:val="22"/>
        </w:rPr>
        <w:t>), não sendo a Debenturista responsabilizada por qualquer garantia mínima de rentabilidade. Os resultados decorrentes desse investimento integrarão automaticamente o Fundo de Despesas.</w:t>
      </w:r>
    </w:p>
    <w:p w14:paraId="2BA9A57A" w14:textId="77777777" w:rsidR="007923AC" w:rsidRPr="001A3C4F" w:rsidRDefault="007923AC" w:rsidP="009B4504">
      <w:pPr>
        <w:jc w:val="both"/>
        <w:rPr>
          <w:rFonts w:ascii="Times New Roman" w:hAnsi="Times New Roman" w:cs="Times New Roman"/>
          <w:sz w:val="22"/>
          <w:szCs w:val="22"/>
          <w:lang w:val="pt-BR"/>
        </w:rPr>
      </w:pPr>
    </w:p>
    <w:p w14:paraId="263DF3D7" w14:textId="058E0183" w:rsidR="007923AC" w:rsidRPr="001A3C4F" w:rsidRDefault="00CD1E3A" w:rsidP="004F4245">
      <w:pPr>
        <w:pStyle w:val="PargrafoComumNvel1"/>
        <w:numPr>
          <w:ilvl w:val="0"/>
          <w:numId w:val="0"/>
        </w:numPr>
        <w:tabs>
          <w:tab w:val="clear" w:pos="1134"/>
          <w:tab w:val="left" w:pos="0"/>
        </w:tabs>
        <w:spacing w:line="240" w:lineRule="auto"/>
        <w:rPr>
          <w:rFonts w:ascii="Times New Roman" w:hAnsi="Times New Roman" w:cs="Times New Roman"/>
          <w:sz w:val="22"/>
          <w:szCs w:val="22"/>
        </w:rPr>
      </w:pPr>
      <w:r w:rsidRPr="001A3C4F">
        <w:rPr>
          <w:rFonts w:ascii="Times New Roman" w:hAnsi="Times New Roman" w:cs="Times New Roman"/>
          <w:sz w:val="22"/>
          <w:szCs w:val="22"/>
        </w:rPr>
        <w:t>8.8.</w:t>
      </w:r>
      <w:r w:rsidRPr="001A3C4F">
        <w:rPr>
          <w:rFonts w:ascii="Times New Roman" w:hAnsi="Times New Roman" w:cs="Times New Roman"/>
          <w:sz w:val="22"/>
          <w:szCs w:val="22"/>
        </w:rPr>
        <w:tab/>
      </w:r>
      <w:r w:rsidR="007923AC" w:rsidRPr="001A3C4F">
        <w:rPr>
          <w:rFonts w:ascii="Times New Roman" w:hAnsi="Times New Roman" w:cs="Times New Roman"/>
          <w:sz w:val="22"/>
          <w:szCs w:val="22"/>
        </w:rPr>
        <w:t xml:space="preserve">Para fins desta Escritura de Emissão, </w:t>
      </w:r>
      <w:r w:rsidR="00C408BE" w:rsidRPr="001A3C4F">
        <w:rPr>
          <w:rFonts w:ascii="Times New Roman" w:hAnsi="Times New Roman" w:cs="Times New Roman"/>
          <w:sz w:val="22"/>
          <w:szCs w:val="22"/>
        </w:rPr>
        <w:t>"</w:t>
      </w:r>
      <w:r w:rsidR="007923AC" w:rsidRPr="001A3C4F">
        <w:rPr>
          <w:rFonts w:ascii="Times New Roman" w:hAnsi="Times New Roman" w:cs="Times New Roman"/>
          <w:sz w:val="22"/>
          <w:szCs w:val="22"/>
          <w:u w:val="single"/>
        </w:rPr>
        <w:t>Aplicações Financeiras Permitidas</w:t>
      </w:r>
      <w:r w:rsidR="00C408BE" w:rsidRPr="001A3C4F">
        <w:rPr>
          <w:rFonts w:ascii="Times New Roman" w:hAnsi="Times New Roman" w:cs="Times New Roman"/>
          <w:sz w:val="22"/>
          <w:szCs w:val="22"/>
        </w:rPr>
        <w:t>"</w:t>
      </w:r>
      <w:r w:rsidR="007923AC" w:rsidRPr="001A3C4F">
        <w:rPr>
          <w:rFonts w:ascii="Times New Roman" w:hAnsi="Times New Roman" w:cs="Times New Roman"/>
          <w:sz w:val="22"/>
          <w:szCs w:val="22"/>
        </w:rPr>
        <w:t xml:space="preserve"> significam as aplicações financeiras permitidas, realizadas com os valores decorrentes da Conta da Emissão</w:t>
      </w:r>
      <w:r w:rsidR="00B05330" w:rsidRPr="001A3C4F">
        <w:rPr>
          <w:rFonts w:ascii="Times New Roman" w:hAnsi="Times New Roman" w:cs="Times New Roman"/>
          <w:sz w:val="22"/>
          <w:szCs w:val="22"/>
        </w:rPr>
        <w:t xml:space="preserve"> e da Conta do Fundo de Despesas</w:t>
      </w:r>
      <w:r w:rsidR="007923AC" w:rsidRPr="001A3C4F">
        <w:rPr>
          <w:rFonts w:ascii="Times New Roman" w:hAnsi="Times New Roman" w:cs="Times New Roman"/>
          <w:bCs/>
          <w:sz w:val="22"/>
          <w:szCs w:val="22"/>
        </w:rPr>
        <w:t xml:space="preserve"> </w:t>
      </w:r>
      <w:r w:rsidR="007923AC" w:rsidRPr="001A3C4F">
        <w:rPr>
          <w:rFonts w:ascii="Times New Roman" w:hAnsi="Times New Roman" w:cs="Times New Roman"/>
          <w:sz w:val="22"/>
          <w:szCs w:val="22"/>
        </w:rPr>
        <w:t>e que deverão ser resgatáveis de maneira que estejam imediatamente disponíveis na Conta da Emissão</w:t>
      </w:r>
      <w:r w:rsidR="00B05330" w:rsidRPr="001A3C4F">
        <w:rPr>
          <w:rFonts w:ascii="Times New Roman" w:hAnsi="Times New Roman" w:cs="Times New Roman"/>
          <w:sz w:val="22"/>
          <w:szCs w:val="22"/>
        </w:rPr>
        <w:t xml:space="preserve"> ou na Conta do Fundo de Despesas, conforme o caso</w:t>
      </w:r>
      <w:r w:rsidR="007923AC" w:rsidRPr="001A3C4F">
        <w:rPr>
          <w:rFonts w:ascii="Times New Roman" w:hAnsi="Times New Roman" w:cs="Times New Roman"/>
          <w:sz w:val="22"/>
          <w:szCs w:val="22"/>
        </w:rPr>
        <w:t xml:space="preserve">, quais sejam: (a) certificados de depósitos bancários com liquidez diária emitidos por instituições financeiras que tenham a classificação de risco no mínimo equivalente a </w:t>
      </w:r>
      <w:proofErr w:type="spellStart"/>
      <w:r w:rsidR="007923AC" w:rsidRPr="001A3C4F">
        <w:rPr>
          <w:rFonts w:ascii="Times New Roman" w:hAnsi="Times New Roman" w:cs="Times New Roman"/>
          <w:sz w:val="22"/>
          <w:szCs w:val="22"/>
        </w:rPr>
        <w:t>A</w:t>
      </w:r>
      <w:proofErr w:type="spellEnd"/>
      <w:r w:rsidR="007923AC" w:rsidRPr="001A3C4F">
        <w:rPr>
          <w:rFonts w:ascii="Times New Roman" w:hAnsi="Times New Roman" w:cs="Times New Roman"/>
          <w:sz w:val="22"/>
          <w:szCs w:val="22"/>
        </w:rPr>
        <w:t xml:space="preserve">- em escala nacional, atribuída pelas agências Standard &amp; </w:t>
      </w:r>
      <w:proofErr w:type="spellStart"/>
      <w:r w:rsidR="007923AC" w:rsidRPr="001A3C4F">
        <w:rPr>
          <w:rFonts w:ascii="Times New Roman" w:hAnsi="Times New Roman" w:cs="Times New Roman"/>
          <w:sz w:val="22"/>
          <w:szCs w:val="22"/>
        </w:rPr>
        <w:t>Poor’s</w:t>
      </w:r>
      <w:proofErr w:type="spellEnd"/>
      <w:r w:rsidR="007923AC" w:rsidRPr="001A3C4F">
        <w:rPr>
          <w:rFonts w:ascii="Times New Roman" w:hAnsi="Times New Roman" w:cs="Times New Roman"/>
          <w:sz w:val="22"/>
          <w:szCs w:val="22"/>
        </w:rPr>
        <w:t xml:space="preserve"> e/ou Fitch Ratings e/ou A3 pela Moody’s </w:t>
      </w:r>
      <w:proofErr w:type="spellStart"/>
      <w:r w:rsidR="007923AC" w:rsidRPr="001A3C4F">
        <w:rPr>
          <w:rFonts w:ascii="Times New Roman" w:hAnsi="Times New Roman" w:cs="Times New Roman"/>
          <w:sz w:val="22"/>
          <w:szCs w:val="22"/>
        </w:rPr>
        <w:t>Investors</w:t>
      </w:r>
      <w:proofErr w:type="spellEnd"/>
      <w:r w:rsidR="007923AC" w:rsidRPr="001A3C4F">
        <w:rPr>
          <w:rFonts w:ascii="Times New Roman" w:hAnsi="Times New Roman" w:cs="Times New Roman"/>
          <w:sz w:val="22"/>
          <w:szCs w:val="22"/>
        </w:rPr>
        <w:t xml:space="preserve"> Service, ou qualquer de suas representantes no País; (b) quotas de emissão de fundos de investimento de renda fixa de baixo risco regulados pela Instrução CVM </w:t>
      </w:r>
      <w:r w:rsidR="007157A5" w:rsidRPr="001A3C4F">
        <w:rPr>
          <w:rFonts w:ascii="Times New Roman" w:hAnsi="Times New Roman" w:cs="Times New Roman"/>
          <w:sz w:val="22"/>
          <w:szCs w:val="22"/>
        </w:rPr>
        <w:t>n.º</w:t>
      </w:r>
      <w:r w:rsidR="007923AC" w:rsidRPr="001A3C4F">
        <w:rPr>
          <w:rFonts w:ascii="Times New Roman" w:hAnsi="Times New Roman" w:cs="Times New Roman"/>
          <w:sz w:val="22"/>
          <w:szCs w:val="22"/>
        </w:rPr>
        <w:t xml:space="preserve"> 555, de 17 de dezembro de 2014, conforme alterada, com liquidez diária; e/ou (c) operações compromissadas, com liquidez diária, realizadas junto a qualquer instituições financeiras que tenham a classificação de risco no mínimo equivalente a A</w:t>
      </w:r>
      <w:r w:rsidR="00A145DC" w:rsidRPr="001A3C4F">
        <w:rPr>
          <w:rFonts w:ascii="Times New Roman" w:hAnsi="Times New Roman" w:cs="Times New Roman"/>
          <w:sz w:val="22"/>
          <w:szCs w:val="22"/>
        </w:rPr>
        <w:t>A</w:t>
      </w:r>
      <w:r w:rsidR="007923AC" w:rsidRPr="001A3C4F">
        <w:rPr>
          <w:rFonts w:ascii="Times New Roman" w:hAnsi="Times New Roman" w:cs="Times New Roman"/>
          <w:sz w:val="22"/>
          <w:szCs w:val="22"/>
        </w:rPr>
        <w:t xml:space="preserve"> em escala nacional, atribuída pelas agências Standard &amp; </w:t>
      </w:r>
      <w:proofErr w:type="spellStart"/>
      <w:r w:rsidR="007923AC" w:rsidRPr="001A3C4F">
        <w:rPr>
          <w:rFonts w:ascii="Times New Roman" w:hAnsi="Times New Roman" w:cs="Times New Roman"/>
          <w:sz w:val="22"/>
          <w:szCs w:val="22"/>
        </w:rPr>
        <w:t>Poor’s</w:t>
      </w:r>
      <w:proofErr w:type="spellEnd"/>
      <w:r w:rsidR="007923AC" w:rsidRPr="001A3C4F">
        <w:rPr>
          <w:rFonts w:ascii="Times New Roman" w:hAnsi="Times New Roman" w:cs="Times New Roman"/>
          <w:sz w:val="22"/>
          <w:szCs w:val="22"/>
        </w:rPr>
        <w:t xml:space="preserve"> e/ou Fitch Ratings e/ou A3 pela Moody’s </w:t>
      </w:r>
      <w:proofErr w:type="spellStart"/>
      <w:r w:rsidR="007923AC" w:rsidRPr="001A3C4F">
        <w:rPr>
          <w:rFonts w:ascii="Times New Roman" w:hAnsi="Times New Roman" w:cs="Times New Roman"/>
          <w:sz w:val="22"/>
          <w:szCs w:val="22"/>
        </w:rPr>
        <w:t>Investors</w:t>
      </w:r>
      <w:proofErr w:type="spellEnd"/>
      <w:r w:rsidR="007923AC" w:rsidRPr="001A3C4F">
        <w:rPr>
          <w:rFonts w:ascii="Times New Roman" w:hAnsi="Times New Roman" w:cs="Times New Roman"/>
          <w:sz w:val="22"/>
          <w:szCs w:val="22"/>
        </w:rPr>
        <w:t xml:space="preserve"> Service, ou qualquer de suas representantes no País.</w:t>
      </w:r>
    </w:p>
    <w:p w14:paraId="3E6FECA5" w14:textId="66D64597" w:rsidR="000E4F33" w:rsidRPr="001A3C4F" w:rsidRDefault="000E4F33" w:rsidP="009B4504">
      <w:pPr>
        <w:autoSpaceDE/>
        <w:autoSpaceDN/>
        <w:adjustRightInd/>
        <w:jc w:val="both"/>
        <w:rPr>
          <w:rFonts w:ascii="Times New Roman" w:hAnsi="Times New Roman" w:cs="Times New Roman"/>
          <w:sz w:val="22"/>
          <w:szCs w:val="22"/>
          <w:lang w:val="pt-BR"/>
        </w:rPr>
      </w:pPr>
    </w:p>
    <w:p w14:paraId="07366B0E" w14:textId="74F7DF8F" w:rsidR="000E4F33" w:rsidRPr="001A3C4F" w:rsidRDefault="00CD1E3A" w:rsidP="004F4245">
      <w:pPr>
        <w:pStyle w:val="PargrafoComumNvel1"/>
        <w:numPr>
          <w:ilvl w:val="0"/>
          <w:numId w:val="0"/>
        </w:numPr>
        <w:tabs>
          <w:tab w:val="clear" w:pos="1134"/>
          <w:tab w:val="left" w:pos="0"/>
        </w:tabs>
        <w:spacing w:line="240" w:lineRule="auto"/>
        <w:rPr>
          <w:rFonts w:ascii="Times New Roman" w:hAnsi="Times New Roman" w:cs="Times New Roman"/>
          <w:sz w:val="22"/>
          <w:szCs w:val="22"/>
        </w:rPr>
      </w:pPr>
      <w:r w:rsidRPr="001A3C4F">
        <w:rPr>
          <w:rFonts w:ascii="Times New Roman" w:hAnsi="Times New Roman" w:cs="Times New Roman"/>
          <w:sz w:val="22"/>
          <w:szCs w:val="22"/>
        </w:rPr>
        <w:lastRenderedPageBreak/>
        <w:t>8.9.</w:t>
      </w:r>
      <w:r w:rsidRPr="001A3C4F">
        <w:rPr>
          <w:rFonts w:ascii="Times New Roman" w:hAnsi="Times New Roman" w:cs="Times New Roman"/>
          <w:sz w:val="22"/>
          <w:szCs w:val="22"/>
        </w:rPr>
        <w:tab/>
      </w:r>
      <w:r w:rsidR="000E4F33" w:rsidRPr="001A3C4F">
        <w:rPr>
          <w:rFonts w:ascii="Times New Roman" w:hAnsi="Times New Roman" w:cs="Times New Roman"/>
          <w:sz w:val="22"/>
          <w:szCs w:val="22"/>
        </w:rPr>
        <w:t xml:space="preserve">Caso, quando da quitação integral de todas as obrigações existentes no âmbito dos CRA e após a quitação de todas as Despesas incorridas, ainda existam recursos remanescentes no Fundo de Despesas, a </w:t>
      </w:r>
      <w:proofErr w:type="spellStart"/>
      <w:r w:rsidR="000E4F33" w:rsidRPr="001A3C4F">
        <w:rPr>
          <w:rFonts w:ascii="Times New Roman" w:hAnsi="Times New Roman" w:cs="Times New Roman"/>
          <w:sz w:val="22"/>
          <w:szCs w:val="22"/>
        </w:rPr>
        <w:t>Securitizadora</w:t>
      </w:r>
      <w:proofErr w:type="spellEnd"/>
      <w:r w:rsidR="000E4F33" w:rsidRPr="001A3C4F">
        <w:rPr>
          <w:rFonts w:ascii="Times New Roman" w:hAnsi="Times New Roman" w:cs="Times New Roman"/>
          <w:sz w:val="22"/>
          <w:szCs w:val="22"/>
        </w:rPr>
        <w:t xml:space="preserve"> deverá transferir o montante excedente para uma conta corrente de livre movimentação da Devedora a ser indicada com antecedência mínima de 2 (dois) Dias Úteis, no prazo de 5 (cinco) Dias Úteis após a data de liquidação dos CRA, ou no prazo de 2 (dois) Dias Úteis após a data em que forem liquidadas as obrigações perante prestadores de serviço do patrimônio separado dos CRA, o que ocorrer por último.</w:t>
      </w:r>
    </w:p>
    <w:p w14:paraId="6C0A5E56" w14:textId="77777777" w:rsidR="00EB68AA" w:rsidRPr="001A3C4F" w:rsidRDefault="00EB68AA" w:rsidP="009B4504">
      <w:pPr>
        <w:pStyle w:val="Ttulo"/>
        <w:numPr>
          <w:ilvl w:val="0"/>
          <w:numId w:val="0"/>
        </w:numPr>
        <w:spacing w:line="240" w:lineRule="auto"/>
        <w:rPr>
          <w:rFonts w:ascii="Times New Roman" w:hAnsi="Times New Roman" w:cs="Times New Roman"/>
          <w:sz w:val="22"/>
          <w:szCs w:val="22"/>
        </w:rPr>
      </w:pPr>
    </w:p>
    <w:p w14:paraId="64D1F5F6" w14:textId="518F67CD" w:rsidR="00B07AD7" w:rsidRPr="001A3C4F" w:rsidRDefault="00B11E37" w:rsidP="009B4504">
      <w:pPr>
        <w:pStyle w:val="Ttulo1"/>
        <w:tabs>
          <w:tab w:val="clear" w:pos="1560"/>
          <w:tab w:val="left" w:pos="0"/>
        </w:tabs>
        <w:spacing w:before="0" w:line="240" w:lineRule="auto"/>
        <w:ind w:left="0" w:firstLine="0"/>
        <w:rPr>
          <w:rFonts w:ascii="Times New Roman" w:hAnsi="Times New Roman" w:cs="Times New Roman"/>
          <w:sz w:val="22"/>
          <w:szCs w:val="22"/>
        </w:rPr>
      </w:pPr>
      <w:bookmarkStart w:id="3190" w:name="_Toc3563843"/>
      <w:bookmarkStart w:id="3191" w:name="_Toc3566957"/>
      <w:bookmarkStart w:id="3192" w:name="_Toc3568677"/>
      <w:bookmarkStart w:id="3193" w:name="_Toc3570211"/>
      <w:bookmarkStart w:id="3194" w:name="_Toc3573683"/>
      <w:bookmarkStart w:id="3195" w:name="_Toc3740298"/>
      <w:bookmarkStart w:id="3196" w:name="_Toc3741196"/>
      <w:bookmarkStart w:id="3197" w:name="_Toc3741395"/>
      <w:bookmarkStart w:id="3198" w:name="_Toc3741594"/>
      <w:bookmarkStart w:id="3199" w:name="_Toc3743825"/>
      <w:bookmarkStart w:id="3200" w:name="_Toc3744907"/>
      <w:bookmarkStart w:id="3201" w:name="_Toc3747190"/>
      <w:bookmarkStart w:id="3202" w:name="_Toc3750990"/>
      <w:bookmarkStart w:id="3203" w:name="_Toc3751810"/>
      <w:bookmarkStart w:id="3204" w:name="_Toc3822546"/>
      <w:bookmarkStart w:id="3205" w:name="_Toc3823340"/>
      <w:bookmarkStart w:id="3206" w:name="_Toc3829552"/>
      <w:bookmarkStart w:id="3207" w:name="_Toc3831780"/>
      <w:bookmarkStart w:id="3208" w:name="_Toc3563844"/>
      <w:bookmarkStart w:id="3209" w:name="_Toc3566958"/>
      <w:bookmarkStart w:id="3210" w:name="_Toc3568678"/>
      <w:bookmarkStart w:id="3211" w:name="_Toc3570212"/>
      <w:bookmarkStart w:id="3212" w:name="_Toc3573684"/>
      <w:bookmarkStart w:id="3213" w:name="_Toc3740299"/>
      <w:bookmarkStart w:id="3214" w:name="_Toc3741197"/>
      <w:bookmarkStart w:id="3215" w:name="_Toc3741396"/>
      <w:bookmarkStart w:id="3216" w:name="_Toc3741595"/>
      <w:bookmarkStart w:id="3217" w:name="_Toc3743826"/>
      <w:bookmarkStart w:id="3218" w:name="_Toc3744908"/>
      <w:bookmarkStart w:id="3219" w:name="_Toc3747191"/>
      <w:bookmarkStart w:id="3220" w:name="_Toc3750991"/>
      <w:bookmarkStart w:id="3221" w:name="_Toc3751811"/>
      <w:bookmarkStart w:id="3222" w:name="_Toc3822547"/>
      <w:bookmarkStart w:id="3223" w:name="_Toc3823341"/>
      <w:bookmarkStart w:id="3224" w:name="_Toc3829553"/>
      <w:bookmarkStart w:id="3225" w:name="_Toc3831781"/>
      <w:bookmarkStart w:id="3226" w:name="_Toc3563845"/>
      <w:bookmarkStart w:id="3227" w:name="_Toc3566959"/>
      <w:bookmarkStart w:id="3228" w:name="_Toc3568679"/>
      <w:bookmarkStart w:id="3229" w:name="_Toc3570213"/>
      <w:bookmarkStart w:id="3230" w:name="_Toc3573685"/>
      <w:bookmarkStart w:id="3231" w:name="_Toc3740300"/>
      <w:bookmarkStart w:id="3232" w:name="_Toc3741198"/>
      <w:bookmarkStart w:id="3233" w:name="_Toc3741397"/>
      <w:bookmarkStart w:id="3234" w:name="_Toc3741596"/>
      <w:bookmarkStart w:id="3235" w:name="_Toc3743827"/>
      <w:bookmarkStart w:id="3236" w:name="_Toc3744909"/>
      <w:bookmarkStart w:id="3237" w:name="_Toc3747192"/>
      <w:bookmarkStart w:id="3238" w:name="_Toc3750992"/>
      <w:bookmarkStart w:id="3239" w:name="_Toc3751812"/>
      <w:bookmarkStart w:id="3240" w:name="_Toc3822548"/>
      <w:bookmarkStart w:id="3241" w:name="_Toc3823342"/>
      <w:bookmarkStart w:id="3242" w:name="_Toc3829554"/>
      <w:bookmarkStart w:id="3243" w:name="_Toc3831782"/>
      <w:bookmarkStart w:id="3244" w:name="_Toc3563846"/>
      <w:bookmarkStart w:id="3245" w:name="_Toc3566960"/>
      <w:bookmarkStart w:id="3246" w:name="_Toc3568680"/>
      <w:bookmarkStart w:id="3247" w:name="_Toc3570214"/>
      <w:bookmarkStart w:id="3248" w:name="_Toc3573686"/>
      <w:bookmarkStart w:id="3249" w:name="_Toc3740301"/>
      <w:bookmarkStart w:id="3250" w:name="_Toc3741199"/>
      <w:bookmarkStart w:id="3251" w:name="_Toc3741398"/>
      <w:bookmarkStart w:id="3252" w:name="_Toc3741597"/>
      <w:bookmarkStart w:id="3253" w:name="_Toc3743828"/>
      <w:bookmarkStart w:id="3254" w:name="_Toc3744910"/>
      <w:bookmarkStart w:id="3255" w:name="_Toc3747193"/>
      <w:bookmarkStart w:id="3256" w:name="_Toc3750993"/>
      <w:bookmarkStart w:id="3257" w:name="_Toc3751813"/>
      <w:bookmarkStart w:id="3258" w:name="_Toc3822549"/>
      <w:bookmarkStart w:id="3259" w:name="_Toc3823343"/>
      <w:bookmarkStart w:id="3260" w:name="_Toc3829555"/>
      <w:bookmarkStart w:id="3261" w:name="_Toc3831783"/>
      <w:bookmarkStart w:id="3262" w:name="_Toc3563847"/>
      <w:bookmarkStart w:id="3263" w:name="_Toc3566961"/>
      <w:bookmarkStart w:id="3264" w:name="_Toc3568681"/>
      <w:bookmarkStart w:id="3265" w:name="_Toc3570215"/>
      <w:bookmarkStart w:id="3266" w:name="_Toc3573687"/>
      <w:bookmarkStart w:id="3267" w:name="_Toc3740302"/>
      <w:bookmarkStart w:id="3268" w:name="_Toc3741200"/>
      <w:bookmarkStart w:id="3269" w:name="_Toc3741399"/>
      <w:bookmarkStart w:id="3270" w:name="_Toc3741598"/>
      <w:bookmarkStart w:id="3271" w:name="_Toc3743829"/>
      <w:bookmarkStart w:id="3272" w:name="_Toc3744911"/>
      <w:bookmarkStart w:id="3273" w:name="_Toc3747194"/>
      <w:bookmarkStart w:id="3274" w:name="_Toc3750994"/>
      <w:bookmarkStart w:id="3275" w:name="_Toc3751814"/>
      <w:bookmarkStart w:id="3276" w:name="_Toc3822550"/>
      <w:bookmarkStart w:id="3277" w:name="_Toc3823344"/>
      <w:bookmarkStart w:id="3278" w:name="_Toc3829556"/>
      <w:bookmarkStart w:id="3279" w:name="_Toc3831784"/>
      <w:bookmarkStart w:id="3280" w:name="_Toc3563848"/>
      <w:bookmarkStart w:id="3281" w:name="_Toc3566962"/>
      <w:bookmarkStart w:id="3282" w:name="_Toc3568682"/>
      <w:bookmarkStart w:id="3283" w:name="_Toc3570216"/>
      <w:bookmarkStart w:id="3284" w:name="_Toc3573688"/>
      <w:bookmarkStart w:id="3285" w:name="_Toc3740303"/>
      <w:bookmarkStart w:id="3286" w:name="_Toc3741201"/>
      <w:bookmarkStart w:id="3287" w:name="_Toc3741400"/>
      <w:bookmarkStart w:id="3288" w:name="_Toc3741599"/>
      <w:bookmarkStart w:id="3289" w:name="_Toc3743830"/>
      <w:bookmarkStart w:id="3290" w:name="_Toc3744912"/>
      <w:bookmarkStart w:id="3291" w:name="_Toc3747195"/>
      <w:bookmarkStart w:id="3292" w:name="_Toc3750995"/>
      <w:bookmarkStart w:id="3293" w:name="_Toc3751815"/>
      <w:bookmarkStart w:id="3294" w:name="_Toc3822551"/>
      <w:bookmarkStart w:id="3295" w:name="_Toc3823345"/>
      <w:bookmarkStart w:id="3296" w:name="_Toc3829557"/>
      <w:bookmarkStart w:id="3297" w:name="_Toc3831785"/>
      <w:bookmarkStart w:id="3298" w:name="_Toc3563849"/>
      <w:bookmarkStart w:id="3299" w:name="_Toc3566963"/>
      <w:bookmarkStart w:id="3300" w:name="_Toc3568683"/>
      <w:bookmarkStart w:id="3301" w:name="_Toc3570217"/>
      <w:bookmarkStart w:id="3302" w:name="_Toc3573689"/>
      <w:bookmarkStart w:id="3303" w:name="_Toc3740304"/>
      <w:bookmarkStart w:id="3304" w:name="_Toc3741202"/>
      <w:bookmarkStart w:id="3305" w:name="_Toc3741401"/>
      <w:bookmarkStart w:id="3306" w:name="_Toc3741600"/>
      <w:bookmarkStart w:id="3307" w:name="_Toc3743831"/>
      <w:bookmarkStart w:id="3308" w:name="_Toc3744913"/>
      <w:bookmarkStart w:id="3309" w:name="_Toc3747196"/>
      <w:bookmarkStart w:id="3310" w:name="_Toc3750996"/>
      <w:bookmarkStart w:id="3311" w:name="_Toc3751816"/>
      <w:bookmarkStart w:id="3312" w:name="_Toc3822552"/>
      <w:bookmarkStart w:id="3313" w:name="_Toc3823346"/>
      <w:bookmarkStart w:id="3314" w:name="_Toc3829558"/>
      <w:bookmarkStart w:id="3315" w:name="_Toc3831786"/>
      <w:bookmarkStart w:id="3316" w:name="_Toc7790909"/>
      <w:bookmarkStart w:id="3317" w:name="_Toc8697054"/>
      <w:bookmarkStart w:id="3318" w:name="_Toc49614997"/>
      <w:bookmarkStart w:id="3319" w:name="_Toc53782999"/>
      <w:bookmarkStart w:id="3320" w:name="_Toc78383220"/>
      <w:bookmarkStart w:id="3321" w:name="_Toc65267752"/>
      <w:bookmarkStart w:id="3322" w:name="_Toc85147361"/>
      <w:bookmarkStart w:id="3323" w:name="_Toc93927986"/>
      <w:bookmarkStart w:id="3324" w:name="_Toc97764069"/>
      <w:bookmarkStart w:id="3325" w:name="_Toc98695302"/>
      <w:bookmarkStart w:id="3326" w:name="_Toc98502680"/>
      <w:bookmarkEnd w:id="317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r w:rsidRPr="001A3C4F">
        <w:rPr>
          <w:rFonts w:ascii="Times New Roman" w:hAnsi="Times New Roman" w:cs="Times New Roman"/>
          <w:sz w:val="22"/>
          <w:szCs w:val="22"/>
        </w:rPr>
        <w:t xml:space="preserve">DECLARAÇÕES </w:t>
      </w:r>
      <w:r w:rsidR="00E34ABE" w:rsidRPr="001A3C4F">
        <w:rPr>
          <w:rFonts w:ascii="Times New Roman" w:hAnsi="Times New Roman" w:cs="Times New Roman"/>
          <w:sz w:val="22"/>
          <w:szCs w:val="22"/>
        </w:rPr>
        <w:t xml:space="preserve">E GARANTIAS </w:t>
      </w:r>
      <w:r w:rsidRPr="001A3C4F">
        <w:rPr>
          <w:rFonts w:ascii="Times New Roman" w:hAnsi="Times New Roman" w:cs="Times New Roman"/>
          <w:sz w:val="22"/>
          <w:szCs w:val="22"/>
        </w:rPr>
        <w:t>DA</w:t>
      </w:r>
      <w:r w:rsidR="000131B2" w:rsidRPr="001A3C4F">
        <w:rPr>
          <w:rFonts w:ascii="Times New Roman" w:hAnsi="Times New Roman" w:cs="Times New Roman"/>
          <w:sz w:val="22"/>
          <w:szCs w:val="22"/>
        </w:rPr>
        <w:t xml:space="preserve"> DEVEDORA</w:t>
      </w:r>
      <w:bookmarkEnd w:id="3316"/>
      <w:bookmarkEnd w:id="3317"/>
      <w:bookmarkEnd w:id="3318"/>
      <w:bookmarkEnd w:id="3319"/>
      <w:bookmarkEnd w:id="3320"/>
      <w:bookmarkEnd w:id="3321"/>
      <w:bookmarkEnd w:id="3322"/>
      <w:bookmarkEnd w:id="3323"/>
      <w:bookmarkEnd w:id="3324"/>
      <w:bookmarkEnd w:id="3325"/>
      <w:bookmarkEnd w:id="3326"/>
    </w:p>
    <w:p w14:paraId="65D5CDC9" w14:textId="77777777" w:rsidR="00B07AD7" w:rsidRPr="001A3C4F" w:rsidRDefault="00B07AD7" w:rsidP="009B4504">
      <w:pPr>
        <w:rPr>
          <w:rFonts w:ascii="Times New Roman" w:hAnsi="Times New Roman" w:cs="Times New Roman"/>
          <w:sz w:val="22"/>
          <w:szCs w:val="22"/>
          <w:lang w:val="pt-BR"/>
        </w:rPr>
      </w:pPr>
    </w:p>
    <w:p w14:paraId="564475AE" w14:textId="32997696" w:rsidR="00B11E37" w:rsidRPr="001A3C4F" w:rsidRDefault="00B11E37" w:rsidP="009B4504">
      <w:pPr>
        <w:pStyle w:val="PargrafoComumNvel1"/>
        <w:tabs>
          <w:tab w:val="clear" w:pos="1134"/>
        </w:tabs>
        <w:spacing w:line="240" w:lineRule="auto"/>
        <w:ind w:left="0" w:firstLine="0"/>
        <w:rPr>
          <w:rFonts w:ascii="Times New Roman" w:hAnsi="Times New Roman" w:cs="Times New Roman"/>
          <w:sz w:val="22"/>
          <w:szCs w:val="22"/>
        </w:rPr>
      </w:pPr>
      <w:bookmarkStart w:id="3327" w:name="_Ref8158412"/>
      <w:r w:rsidRPr="001A3C4F">
        <w:rPr>
          <w:rFonts w:ascii="Times New Roman" w:hAnsi="Times New Roman" w:cs="Times New Roman"/>
          <w:sz w:val="22"/>
          <w:szCs w:val="22"/>
        </w:rPr>
        <w:t xml:space="preserve">A </w:t>
      </w:r>
      <w:r w:rsidR="000131B2" w:rsidRPr="001A3C4F">
        <w:rPr>
          <w:rFonts w:ascii="Times New Roman" w:hAnsi="Times New Roman" w:cs="Times New Roman"/>
          <w:sz w:val="22"/>
          <w:szCs w:val="22"/>
        </w:rPr>
        <w:t xml:space="preserve">Devedora </w:t>
      </w:r>
      <w:r w:rsidRPr="001A3C4F">
        <w:rPr>
          <w:rFonts w:ascii="Times New Roman" w:hAnsi="Times New Roman" w:cs="Times New Roman"/>
          <w:sz w:val="22"/>
          <w:szCs w:val="22"/>
        </w:rPr>
        <w:t>neste ato declara que</w:t>
      </w:r>
      <w:r w:rsidR="00E34ABE" w:rsidRPr="001A3C4F">
        <w:rPr>
          <w:rFonts w:ascii="Times New Roman" w:hAnsi="Times New Roman" w:cs="Times New Roman"/>
          <w:sz w:val="22"/>
          <w:szCs w:val="22"/>
        </w:rPr>
        <w:t>, nesta data</w:t>
      </w:r>
      <w:r w:rsidRPr="001A3C4F">
        <w:rPr>
          <w:rFonts w:ascii="Times New Roman" w:hAnsi="Times New Roman" w:cs="Times New Roman"/>
          <w:sz w:val="22"/>
          <w:szCs w:val="22"/>
        </w:rPr>
        <w:t>:</w:t>
      </w:r>
      <w:bookmarkEnd w:id="3327"/>
      <w:r w:rsidR="00C036FB" w:rsidRPr="001A3C4F">
        <w:rPr>
          <w:rFonts w:ascii="Times New Roman" w:hAnsi="Times New Roman" w:cs="Times New Roman"/>
          <w:sz w:val="22"/>
          <w:szCs w:val="22"/>
        </w:rPr>
        <w:t xml:space="preserve"> </w:t>
      </w:r>
    </w:p>
    <w:p w14:paraId="1B637000" w14:textId="16D734B2" w:rsidR="00B11E37" w:rsidRPr="001A3C4F" w:rsidRDefault="00B11E37" w:rsidP="009B4504">
      <w:pPr>
        <w:pStyle w:val="PargrafodaLista"/>
        <w:keepNext/>
        <w:tabs>
          <w:tab w:val="left" w:pos="1134"/>
        </w:tabs>
        <w:ind w:left="0"/>
        <w:jc w:val="both"/>
        <w:rPr>
          <w:rFonts w:ascii="Times New Roman" w:eastAsia="MS Mincho" w:hAnsi="Times New Roman" w:cs="Times New Roman"/>
          <w:sz w:val="22"/>
          <w:szCs w:val="22"/>
          <w:lang w:val="pt-BR"/>
        </w:rPr>
      </w:pPr>
    </w:p>
    <w:p w14:paraId="15EBEABC" w14:textId="6D939386" w:rsidR="00651E30" w:rsidRPr="001A3C4F" w:rsidRDefault="00651E30" w:rsidP="009B4504">
      <w:pPr>
        <w:autoSpaceDE/>
        <w:autoSpaceDN/>
        <w:adjustRightInd/>
        <w:jc w:val="both"/>
        <w:rPr>
          <w:rFonts w:ascii="Times New Roman" w:eastAsia="Times New Roman" w:hAnsi="Times New Roman" w:cs="Times New Roman"/>
          <w:sz w:val="22"/>
          <w:szCs w:val="22"/>
          <w:lang w:val="pt-BR"/>
        </w:rPr>
      </w:pPr>
      <w:r w:rsidRPr="001A3C4F">
        <w:rPr>
          <w:rFonts w:ascii="Times New Roman" w:eastAsia="MS Mincho" w:hAnsi="Times New Roman" w:cs="Times New Roman"/>
          <w:sz w:val="22"/>
          <w:szCs w:val="22"/>
          <w:lang w:val="pt-BR"/>
        </w:rPr>
        <w:t>(i)</w:t>
      </w:r>
      <w:r w:rsidRPr="001A3C4F">
        <w:rPr>
          <w:rFonts w:ascii="Times New Roman" w:eastAsia="MS Mincho" w:hAnsi="Times New Roman" w:cs="Times New Roman"/>
          <w:sz w:val="22"/>
          <w:szCs w:val="22"/>
          <w:lang w:val="pt-BR"/>
        </w:rPr>
        <w:tab/>
      </w:r>
      <w:r w:rsidR="00C036FB" w:rsidRPr="001A3C4F">
        <w:rPr>
          <w:rFonts w:ascii="Times New Roman" w:eastAsia="MS Mincho" w:hAnsi="Times New Roman" w:cs="Times New Roman"/>
          <w:sz w:val="22"/>
          <w:szCs w:val="22"/>
          <w:lang w:val="pt-BR"/>
        </w:rPr>
        <w:t xml:space="preserve">está ciente de que as Debêntures da presente Emissão constituirão lastro da Operação de Securitização que envolverá a emissão dos CRA, a ser disciplinada pelo Termo de Securitização, nos termos da Lei 11.076, conforme alterada pela </w:t>
      </w:r>
      <w:r w:rsidR="00DF7E6C" w:rsidRPr="001A3C4F">
        <w:rPr>
          <w:rFonts w:ascii="Times New Roman" w:hAnsi="Times New Roman" w:cs="Times New Roman"/>
          <w:sz w:val="22"/>
          <w:szCs w:val="22"/>
          <w:lang w:val="pt-BR"/>
        </w:rPr>
        <w:t>Lei 14.430</w:t>
      </w:r>
      <w:r w:rsidR="00C036FB" w:rsidRPr="001A3C4F">
        <w:rPr>
          <w:rFonts w:ascii="Times New Roman" w:hAnsi="Times New Roman" w:cs="Times New Roman"/>
          <w:sz w:val="22"/>
          <w:szCs w:val="22"/>
          <w:lang w:val="pt-BR"/>
        </w:rPr>
        <w:t xml:space="preserve">, da </w:t>
      </w:r>
      <w:r w:rsidR="00C036FB" w:rsidRPr="001A3C4F">
        <w:rPr>
          <w:rFonts w:ascii="Times New Roman" w:eastAsia="MS Mincho" w:hAnsi="Times New Roman" w:cs="Times New Roman"/>
          <w:sz w:val="22"/>
          <w:szCs w:val="22"/>
          <w:lang w:val="pt-BR"/>
        </w:rPr>
        <w:t>Instrução CVM 400 e da Resolução CVM 60 e que será objeto da Oferta, bem como conhece e aceita a regulamentação aplicável ao crédito rural, assim como os precedentes da CVM em estruturas equivalentes, reconhecendo que a adequada e correta destinação dos Recursos é essencial à Operação de Securitização;</w:t>
      </w:r>
    </w:p>
    <w:p w14:paraId="3612E494" w14:textId="77777777" w:rsidR="00651E30" w:rsidRPr="001A3C4F" w:rsidRDefault="00651E30" w:rsidP="009B4504">
      <w:pPr>
        <w:autoSpaceDE/>
        <w:autoSpaceDN/>
        <w:adjustRightInd/>
        <w:jc w:val="both"/>
        <w:rPr>
          <w:rFonts w:ascii="Times New Roman" w:eastAsia="MS Mincho" w:hAnsi="Times New Roman" w:cs="Times New Roman"/>
          <w:sz w:val="22"/>
          <w:szCs w:val="22"/>
          <w:lang w:val="pt-BR"/>
        </w:rPr>
      </w:pPr>
    </w:p>
    <w:p w14:paraId="6C68098E" w14:textId="406D2FBC" w:rsidR="00C036FB" w:rsidRPr="001A3C4F" w:rsidRDefault="00651E30" w:rsidP="009B4504">
      <w:pPr>
        <w:autoSpaceDE/>
        <w:autoSpaceDN/>
        <w:adjustRightInd/>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ii</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r>
      <w:r w:rsidR="00C036FB" w:rsidRPr="001A3C4F">
        <w:rPr>
          <w:rFonts w:ascii="Times New Roman" w:eastAsia="Times New Roman" w:hAnsi="Times New Roman" w:cs="Times New Roman"/>
          <w:sz w:val="22"/>
          <w:szCs w:val="22"/>
          <w:lang w:val="pt-BR"/>
        </w:rPr>
        <w:t xml:space="preserve">a </w:t>
      </w:r>
      <w:r w:rsidR="000131B2" w:rsidRPr="001A3C4F">
        <w:rPr>
          <w:rFonts w:ascii="Times New Roman" w:hAnsi="Times New Roman" w:cs="Times New Roman"/>
          <w:sz w:val="22"/>
          <w:szCs w:val="22"/>
          <w:lang w:val="pt-BR"/>
        </w:rPr>
        <w:t>Devedora</w:t>
      </w:r>
      <w:r w:rsidR="000131B2" w:rsidRPr="001A3C4F">
        <w:rPr>
          <w:rFonts w:ascii="Times New Roman" w:eastAsia="Times New Roman" w:hAnsi="Times New Roman" w:cs="Times New Roman"/>
          <w:sz w:val="22"/>
          <w:szCs w:val="22"/>
          <w:lang w:val="pt-BR"/>
        </w:rPr>
        <w:t xml:space="preserve"> </w:t>
      </w:r>
      <w:r w:rsidR="00C036FB" w:rsidRPr="001A3C4F">
        <w:rPr>
          <w:rFonts w:ascii="Times New Roman" w:eastAsia="Times New Roman" w:hAnsi="Times New Roman" w:cs="Times New Roman"/>
          <w:sz w:val="22"/>
          <w:szCs w:val="22"/>
          <w:lang w:val="pt-BR"/>
        </w:rPr>
        <w:t xml:space="preserve">é </w:t>
      </w:r>
      <w:r w:rsidRPr="001A3C4F">
        <w:rPr>
          <w:rFonts w:ascii="Times New Roman" w:eastAsia="Times New Roman" w:hAnsi="Times New Roman" w:cs="Times New Roman"/>
          <w:sz w:val="22"/>
          <w:szCs w:val="22"/>
          <w:lang w:val="pt-BR"/>
        </w:rPr>
        <w:t xml:space="preserve">(a) </w:t>
      </w:r>
      <w:r w:rsidR="00C036FB" w:rsidRPr="001A3C4F">
        <w:rPr>
          <w:rFonts w:ascii="Times New Roman" w:eastAsia="Times New Roman" w:hAnsi="Times New Roman" w:cs="Times New Roman"/>
          <w:sz w:val="22"/>
          <w:szCs w:val="22"/>
          <w:lang w:val="pt-BR"/>
        </w:rPr>
        <w:t xml:space="preserve">sociedade devidamente organizada, constituída e existente sob a forma de sociedade por ações, de acordo com as leis brasileiras, com registro de emissor de valores mobiliários perante a </w:t>
      </w:r>
      <w:r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z w:val="22"/>
          <w:szCs w:val="22"/>
          <w:lang w:val="pt-BR"/>
        </w:rPr>
        <w:t>VM</w:t>
      </w:r>
      <w:r w:rsidRPr="001A3C4F">
        <w:rPr>
          <w:rFonts w:ascii="Times New Roman" w:eastAsia="Times New Roman" w:hAnsi="Times New Roman" w:cs="Times New Roman"/>
          <w:sz w:val="22"/>
          <w:szCs w:val="22"/>
          <w:lang w:val="pt-BR"/>
        </w:rPr>
        <w:t>, e (b) é caracterizada como produtor rural nos termos da legislação e normativos aplicáveis</w:t>
      </w:r>
      <w:r w:rsidR="00C036FB" w:rsidRPr="001A3C4F">
        <w:rPr>
          <w:rFonts w:ascii="Times New Roman" w:eastAsia="Times New Roman" w:hAnsi="Times New Roman" w:cs="Times New Roman"/>
          <w:sz w:val="22"/>
          <w:szCs w:val="22"/>
          <w:lang w:val="pt-BR"/>
        </w:rPr>
        <w:t>;</w:t>
      </w:r>
    </w:p>
    <w:p w14:paraId="6E438A03" w14:textId="77777777" w:rsidR="00C036FB" w:rsidRPr="001A3C4F" w:rsidRDefault="00C036FB" w:rsidP="009B4504">
      <w:pPr>
        <w:tabs>
          <w:tab w:val="left" w:pos="8080"/>
        </w:tabs>
        <w:jc w:val="both"/>
        <w:rPr>
          <w:rFonts w:ascii="Times New Roman" w:hAnsi="Times New Roman" w:cs="Times New Roman"/>
          <w:sz w:val="22"/>
          <w:szCs w:val="22"/>
          <w:lang w:val="pt-BR"/>
        </w:rPr>
      </w:pPr>
    </w:p>
    <w:p w14:paraId="301297FE" w14:textId="66B6C772" w:rsidR="00C036FB" w:rsidRPr="001A3C4F" w:rsidRDefault="00651E30" w:rsidP="009B4504">
      <w:pPr>
        <w:pStyle w:val="PargrafodaLista"/>
        <w:ind w:left="0"/>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iii</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r>
      <w:r w:rsidR="00C036FB" w:rsidRPr="001A3C4F">
        <w:rPr>
          <w:rFonts w:ascii="Times New Roman" w:eastAsia="Times New Roman" w:hAnsi="Times New Roman" w:cs="Times New Roman"/>
          <w:sz w:val="22"/>
          <w:szCs w:val="22"/>
          <w:lang w:val="pt-BR"/>
        </w:rPr>
        <w:t>é</w:t>
      </w:r>
      <w:r w:rsidR="00C036FB" w:rsidRPr="001A3C4F">
        <w:rPr>
          <w:rFonts w:ascii="Times New Roman" w:eastAsia="Times New Roman" w:hAnsi="Times New Roman" w:cs="Times New Roman"/>
          <w:spacing w:val="39"/>
          <w:sz w:val="22"/>
          <w:szCs w:val="22"/>
          <w:lang w:val="pt-BR"/>
        </w:rPr>
        <w:t xml:space="preserve"> </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le</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36"/>
          <w:sz w:val="22"/>
          <w:szCs w:val="22"/>
          <w:lang w:val="pt-BR"/>
        </w:rPr>
        <w:t xml:space="preserve"> </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z w:val="22"/>
          <w:szCs w:val="22"/>
          <w:lang w:val="pt-BR"/>
        </w:rPr>
        <w:t>apaz</w:t>
      </w:r>
      <w:r w:rsidR="00C036FB" w:rsidRPr="001A3C4F">
        <w:rPr>
          <w:rFonts w:ascii="Times New Roman" w:eastAsia="Times New Roman" w:hAnsi="Times New Roman" w:cs="Times New Roman"/>
          <w:spacing w:val="37"/>
          <w:sz w:val="22"/>
          <w:szCs w:val="22"/>
          <w:lang w:val="pt-BR"/>
        </w:rPr>
        <w:t xml:space="preserve"> </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1"/>
          <w:sz w:val="22"/>
          <w:szCs w:val="22"/>
          <w:lang w:val="pt-BR"/>
        </w:rPr>
        <w:t>a</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pacing w:val="1"/>
          <w:sz w:val="22"/>
          <w:szCs w:val="22"/>
          <w:lang w:val="pt-BR"/>
        </w:rPr>
        <w:t>c</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r</w:t>
      </w:r>
      <w:r w:rsidR="00C036FB" w:rsidRPr="001A3C4F">
        <w:rPr>
          <w:rFonts w:ascii="Times New Roman" w:eastAsia="Times New Roman" w:hAnsi="Times New Roman" w:cs="Times New Roman"/>
          <w:spacing w:val="37"/>
          <w:sz w:val="22"/>
          <w:szCs w:val="22"/>
          <w:lang w:val="pt-BR"/>
        </w:rPr>
        <w:t xml:space="preserve">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38"/>
          <w:sz w:val="22"/>
          <w:szCs w:val="22"/>
          <w:lang w:val="pt-BR"/>
        </w:rPr>
        <w:t xml:space="preserve"> </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37"/>
          <w:sz w:val="22"/>
          <w:szCs w:val="22"/>
          <w:lang w:val="pt-BR"/>
        </w:rPr>
        <w:t xml:space="preserve"> </w:t>
      </w:r>
      <w:r w:rsidR="00C036FB" w:rsidRPr="001A3C4F">
        <w:rPr>
          <w:rFonts w:ascii="Times New Roman" w:eastAsia="Times New Roman" w:hAnsi="Times New Roman" w:cs="Times New Roman"/>
          <w:sz w:val="22"/>
          <w:szCs w:val="22"/>
          <w:lang w:val="pt-BR"/>
        </w:rPr>
        <w:t>ob</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g</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ç</w:t>
      </w:r>
      <w:r w:rsidR="00C036FB" w:rsidRPr="001A3C4F">
        <w:rPr>
          <w:rFonts w:ascii="Times New Roman" w:eastAsia="Times New Roman" w:hAnsi="Times New Roman" w:cs="Times New Roman"/>
          <w:spacing w:val="-2"/>
          <w:sz w:val="22"/>
          <w:szCs w:val="22"/>
          <w:lang w:val="pt-BR"/>
        </w:rPr>
        <w:t>õ</w:t>
      </w:r>
      <w:r w:rsidR="00C036FB" w:rsidRPr="001A3C4F">
        <w:rPr>
          <w:rFonts w:ascii="Times New Roman" w:eastAsia="Times New Roman" w:hAnsi="Times New Roman" w:cs="Times New Roman"/>
          <w:sz w:val="22"/>
          <w:szCs w:val="22"/>
          <w:lang w:val="pt-BR"/>
        </w:rPr>
        <w:t>es</w:t>
      </w:r>
      <w:r w:rsidR="00C036FB" w:rsidRPr="001A3C4F">
        <w:rPr>
          <w:rFonts w:ascii="Times New Roman" w:eastAsia="Times New Roman" w:hAnsi="Times New Roman" w:cs="Times New Roman"/>
          <w:spacing w:val="37"/>
          <w:sz w:val="22"/>
          <w:szCs w:val="22"/>
          <w:lang w:val="pt-BR"/>
        </w:rPr>
        <w:t xml:space="preserve"> </w:t>
      </w:r>
      <w:r w:rsidR="00C036FB" w:rsidRPr="001A3C4F">
        <w:rPr>
          <w:rFonts w:ascii="Times New Roman" w:eastAsia="Times New Roman" w:hAnsi="Times New Roman" w:cs="Times New Roman"/>
          <w:spacing w:val="1"/>
          <w:sz w:val="22"/>
          <w:szCs w:val="22"/>
          <w:lang w:val="pt-BR"/>
        </w:rPr>
        <w:t>(</w:t>
      </w:r>
      <w:r w:rsidR="00C036FB" w:rsidRPr="001A3C4F">
        <w:rPr>
          <w:rFonts w:ascii="Times New Roman" w:eastAsia="Times New Roman" w:hAnsi="Times New Roman" w:cs="Times New Roman"/>
          <w:spacing w:val="-2"/>
          <w:sz w:val="22"/>
          <w:szCs w:val="22"/>
          <w:lang w:val="pt-BR"/>
        </w:rPr>
        <w:t>f</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na</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ce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9"/>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36"/>
          <w:sz w:val="22"/>
          <w:szCs w:val="22"/>
          <w:lang w:val="pt-BR"/>
        </w:rPr>
        <w:t xml:space="preserve"> </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ã</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36"/>
          <w:sz w:val="22"/>
          <w:szCs w:val="22"/>
          <w:lang w:val="pt-BR"/>
        </w:rPr>
        <w:t xml:space="preserve"> </w:t>
      </w:r>
      <w:r w:rsidR="00C036FB" w:rsidRPr="001A3C4F">
        <w:rPr>
          <w:rFonts w:ascii="Times New Roman" w:eastAsia="Times New Roman" w:hAnsi="Times New Roman" w:cs="Times New Roman"/>
          <w:spacing w:val="1"/>
          <w:sz w:val="22"/>
          <w:szCs w:val="22"/>
          <w:lang w:val="pt-BR"/>
        </w:rPr>
        <w:t>fi</w:t>
      </w:r>
      <w:r w:rsidR="00C036FB" w:rsidRPr="001A3C4F">
        <w:rPr>
          <w:rFonts w:ascii="Times New Roman" w:eastAsia="Times New Roman" w:hAnsi="Times New Roman" w:cs="Times New Roman"/>
          <w:spacing w:val="-2"/>
          <w:sz w:val="22"/>
          <w:szCs w:val="22"/>
          <w:lang w:val="pt-BR"/>
        </w:rPr>
        <w:t>na</w:t>
      </w:r>
      <w:r w:rsidR="00C036FB" w:rsidRPr="001A3C4F">
        <w:rPr>
          <w:rFonts w:ascii="Times New Roman" w:eastAsia="Times New Roman" w:hAnsi="Times New Roman" w:cs="Times New Roman"/>
          <w:sz w:val="22"/>
          <w:szCs w:val="22"/>
          <w:lang w:val="pt-BR"/>
        </w:rPr>
        <w:t>nce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37"/>
          <w:sz w:val="22"/>
          <w:szCs w:val="22"/>
          <w:lang w:val="pt-BR"/>
        </w:rPr>
        <w:t xml:space="preserve"> </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v</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3"/>
          <w:sz w:val="22"/>
          <w:szCs w:val="22"/>
          <w:lang w:val="pt-BR"/>
        </w:rPr>
        <w:t>a</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9"/>
          <w:sz w:val="22"/>
          <w:szCs w:val="22"/>
          <w:lang w:val="pt-BR"/>
        </w:rPr>
        <w:t xml:space="preserve"> </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 Esc</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it</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 xml:space="preserve">a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e E</w:t>
      </w:r>
      <w:r w:rsidR="00C036FB" w:rsidRPr="001A3C4F">
        <w:rPr>
          <w:rFonts w:ascii="Times New Roman" w:eastAsia="Times New Roman" w:hAnsi="Times New Roman" w:cs="Times New Roman"/>
          <w:spacing w:val="-2"/>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ã</w:t>
      </w:r>
      <w:r w:rsidR="00C036FB" w:rsidRPr="001A3C4F">
        <w:rPr>
          <w:rFonts w:ascii="Times New Roman" w:eastAsia="Times New Roman" w:hAnsi="Times New Roman" w:cs="Times New Roman"/>
          <w:sz w:val="22"/>
          <w:szCs w:val="22"/>
          <w:lang w:val="pt-BR"/>
        </w:rPr>
        <w:t xml:space="preserve">o e </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os demais Documentos da Operação de que seja parte;</w:t>
      </w:r>
    </w:p>
    <w:p w14:paraId="545DAB56" w14:textId="77777777" w:rsidR="00C036FB" w:rsidRPr="001A3C4F" w:rsidRDefault="00C036FB" w:rsidP="009B4504">
      <w:pPr>
        <w:tabs>
          <w:tab w:val="left" w:pos="8080"/>
        </w:tabs>
        <w:jc w:val="both"/>
        <w:rPr>
          <w:rFonts w:ascii="Times New Roman" w:hAnsi="Times New Roman" w:cs="Times New Roman"/>
          <w:sz w:val="22"/>
          <w:szCs w:val="22"/>
          <w:lang w:val="pt-BR"/>
        </w:rPr>
      </w:pPr>
    </w:p>
    <w:p w14:paraId="2882E7B2" w14:textId="0793B8A3" w:rsidR="00C036FB" w:rsidRPr="001A3C4F" w:rsidRDefault="00651E30" w:rsidP="009B4504">
      <w:pPr>
        <w:pStyle w:val="PargrafodaLista"/>
        <w:ind w:left="0"/>
        <w:jc w:val="both"/>
        <w:rPr>
          <w:rFonts w:ascii="Times New Roman" w:eastAsia="Times New Roman" w:hAnsi="Times New Roman" w:cs="Times New Roman"/>
          <w:spacing w:val="1"/>
          <w:sz w:val="22"/>
          <w:szCs w:val="22"/>
          <w:lang w:val="pt-BR"/>
        </w:rPr>
      </w:pPr>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iv</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st</w:t>
      </w:r>
      <w:r w:rsidR="00C036FB" w:rsidRPr="001A3C4F">
        <w:rPr>
          <w:rFonts w:ascii="Times New Roman" w:eastAsia="Times New Roman" w:hAnsi="Times New Roman" w:cs="Times New Roman"/>
          <w:sz w:val="22"/>
          <w:szCs w:val="22"/>
          <w:lang w:val="pt-BR"/>
        </w:rPr>
        <w:t>á</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2"/>
          <w:sz w:val="22"/>
          <w:szCs w:val="22"/>
          <w:lang w:val="pt-BR"/>
        </w:rPr>
        <w:t>v</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z</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da</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5"/>
          <w:sz w:val="22"/>
          <w:szCs w:val="22"/>
          <w:lang w:val="pt-BR"/>
        </w:rPr>
        <w:t xml:space="preserve"> </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b</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ve</w:t>
      </w:r>
      <w:r w:rsidR="00C036FB" w:rsidRPr="001A3C4F">
        <w:rPr>
          <w:rFonts w:ascii="Times New Roman" w:eastAsia="Times New Roman" w:hAnsi="Times New Roman" w:cs="Times New Roman"/>
          <w:spacing w:val="1"/>
          <w:sz w:val="22"/>
          <w:szCs w:val="22"/>
          <w:lang w:val="pt-BR"/>
        </w:rPr>
        <w:t xml:space="preserve"> t</w:t>
      </w:r>
      <w:r w:rsidR="00C036FB" w:rsidRPr="001A3C4F">
        <w:rPr>
          <w:rFonts w:ascii="Times New Roman" w:eastAsia="Times New Roman" w:hAnsi="Times New Roman" w:cs="Times New Roman"/>
          <w:sz w:val="22"/>
          <w:szCs w:val="22"/>
          <w:lang w:val="pt-BR"/>
        </w:rPr>
        <w:t>od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a</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
          <w:sz w:val="22"/>
          <w:szCs w:val="22"/>
          <w:lang w:val="pt-BR"/>
        </w:rPr>
        <w:t>ri</w:t>
      </w:r>
      <w:r w:rsidR="00C036FB" w:rsidRPr="001A3C4F">
        <w:rPr>
          <w:rFonts w:ascii="Times New Roman" w:eastAsia="Times New Roman" w:hAnsi="Times New Roman" w:cs="Times New Roman"/>
          <w:spacing w:val="-2"/>
          <w:sz w:val="22"/>
          <w:szCs w:val="22"/>
          <w:lang w:val="pt-BR"/>
        </w:rPr>
        <w:t>z</w:t>
      </w:r>
      <w:r w:rsidR="00C036FB" w:rsidRPr="001A3C4F">
        <w:rPr>
          <w:rFonts w:ascii="Times New Roman" w:eastAsia="Times New Roman" w:hAnsi="Times New Roman" w:cs="Times New Roman"/>
          <w:sz w:val="22"/>
          <w:szCs w:val="22"/>
          <w:lang w:val="pt-BR"/>
        </w:rPr>
        <w:t>aç</w:t>
      </w:r>
      <w:r w:rsidR="00C036FB" w:rsidRPr="001A3C4F">
        <w:rPr>
          <w:rFonts w:ascii="Times New Roman" w:eastAsia="Times New Roman" w:hAnsi="Times New Roman" w:cs="Times New Roman"/>
          <w:spacing w:val="-2"/>
          <w:sz w:val="22"/>
          <w:szCs w:val="22"/>
          <w:lang w:val="pt-BR"/>
        </w:rPr>
        <w:t>õ</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 xml:space="preserve">,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us</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ve,</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co</w:t>
      </w:r>
      <w:r w:rsidR="00C036FB" w:rsidRPr="001A3C4F">
        <w:rPr>
          <w:rFonts w:ascii="Times New Roman" w:eastAsia="Times New Roman" w:hAnsi="Times New Roman" w:cs="Times New Roman"/>
          <w:spacing w:val="-2"/>
          <w:sz w:val="22"/>
          <w:szCs w:val="22"/>
          <w:lang w:val="pt-BR"/>
        </w:rPr>
        <w:t>nf</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4"/>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á</w:t>
      </w:r>
      <w:r w:rsidR="00C036FB" w:rsidRPr="001A3C4F">
        <w:rPr>
          <w:rFonts w:ascii="Times New Roman" w:eastAsia="Times New Roman" w:hAnsi="Times New Roman" w:cs="Times New Roman"/>
          <w:sz w:val="22"/>
          <w:szCs w:val="22"/>
          <w:lang w:val="pt-BR"/>
        </w:rPr>
        <w:t>v</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 xml:space="preserve">, </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g</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 so</w:t>
      </w:r>
      <w:r w:rsidR="00C036FB" w:rsidRPr="001A3C4F">
        <w:rPr>
          <w:rFonts w:ascii="Times New Roman" w:eastAsia="Times New Roman" w:hAnsi="Times New Roman" w:cs="Times New Roman"/>
          <w:spacing w:val="1"/>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á</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 xml:space="preserve">,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gu</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ó</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 xml:space="preserve">de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ir</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 xml:space="preserve">s, </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ec</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2"/>
          <w:sz w:val="22"/>
          <w:szCs w:val="22"/>
          <w:lang w:val="pt-BR"/>
        </w:rPr>
        <w:t>á</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as à</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eb</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ação de</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Es</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ã</w:t>
      </w:r>
      <w:r w:rsidR="00C036FB" w:rsidRPr="001A3C4F">
        <w:rPr>
          <w:rFonts w:ascii="Times New Roman" w:eastAsia="Times New Roman" w:hAnsi="Times New Roman" w:cs="Times New Roman"/>
          <w:sz w:val="22"/>
          <w:szCs w:val="22"/>
          <w:lang w:val="pt-BR"/>
        </w:rPr>
        <w:t>o e dos demais Documentos da Operação de que seja parte, e ao c</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4"/>
          <w:sz w:val="22"/>
          <w:szCs w:val="22"/>
          <w:lang w:val="pt-BR"/>
        </w:rPr>
        <w:t xml:space="preserve">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 as ob</w:t>
      </w:r>
      <w:r w:rsidR="00C036FB" w:rsidRPr="001A3C4F">
        <w:rPr>
          <w:rFonts w:ascii="Times New Roman" w:eastAsia="Times New Roman" w:hAnsi="Times New Roman" w:cs="Times New Roman"/>
          <w:spacing w:val="1"/>
          <w:sz w:val="22"/>
          <w:szCs w:val="22"/>
          <w:lang w:val="pt-BR"/>
        </w:rPr>
        <w:t>ri</w:t>
      </w:r>
      <w:r w:rsidR="00C036FB" w:rsidRPr="001A3C4F">
        <w:rPr>
          <w:rFonts w:ascii="Times New Roman" w:eastAsia="Times New Roman" w:hAnsi="Times New Roman" w:cs="Times New Roman"/>
          <w:spacing w:val="-2"/>
          <w:sz w:val="22"/>
          <w:szCs w:val="22"/>
          <w:lang w:val="pt-BR"/>
        </w:rPr>
        <w:t>g</w:t>
      </w:r>
      <w:r w:rsidR="00C036FB" w:rsidRPr="001A3C4F">
        <w:rPr>
          <w:rFonts w:ascii="Times New Roman" w:eastAsia="Times New Roman" w:hAnsi="Times New Roman" w:cs="Times New Roman"/>
          <w:spacing w:val="1"/>
          <w:sz w:val="22"/>
          <w:szCs w:val="22"/>
          <w:lang w:val="pt-BR"/>
        </w:rPr>
        <w:t>a</w:t>
      </w:r>
      <w:r w:rsidR="00C036FB" w:rsidRPr="001A3C4F">
        <w:rPr>
          <w:rFonts w:ascii="Times New Roman" w:eastAsia="Times New Roman" w:hAnsi="Times New Roman" w:cs="Times New Roman"/>
          <w:sz w:val="22"/>
          <w:szCs w:val="22"/>
          <w:lang w:val="pt-BR"/>
        </w:rPr>
        <w:t>ç</w:t>
      </w:r>
      <w:r w:rsidR="00C036FB" w:rsidRPr="001A3C4F">
        <w:rPr>
          <w:rFonts w:ascii="Times New Roman" w:eastAsia="Times New Roman" w:hAnsi="Times New Roman" w:cs="Times New Roman"/>
          <w:spacing w:val="-2"/>
          <w:sz w:val="22"/>
          <w:szCs w:val="22"/>
          <w:lang w:val="pt-BR"/>
        </w:rPr>
        <w:t>õ</w:t>
      </w:r>
      <w:r w:rsidR="00C036FB" w:rsidRPr="001A3C4F">
        <w:rPr>
          <w:rFonts w:ascii="Times New Roman" w:eastAsia="Times New Roman" w:hAnsi="Times New Roman" w:cs="Times New Roman"/>
          <w:sz w:val="22"/>
          <w:szCs w:val="22"/>
          <w:lang w:val="pt-BR"/>
        </w:rPr>
        <w:t>es</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z w:val="22"/>
          <w:szCs w:val="22"/>
          <w:lang w:val="pt-BR"/>
        </w:rPr>
        <w:t>aq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i</w:t>
      </w:r>
      <w:r w:rsidR="00C036FB" w:rsidRPr="001A3C4F">
        <w:rPr>
          <w:rFonts w:ascii="Times New Roman" w:eastAsia="Times New Roman" w:hAnsi="Times New Roman" w:cs="Times New Roman"/>
          <w:spacing w:val="30"/>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i</w:t>
      </w:r>
      <w:r w:rsidR="00C036FB" w:rsidRPr="001A3C4F">
        <w:rPr>
          <w:rFonts w:ascii="Times New Roman" w:eastAsia="Times New Roman" w:hAnsi="Times New Roman" w:cs="Times New Roman"/>
          <w:spacing w:val="30"/>
          <w:sz w:val="22"/>
          <w:szCs w:val="22"/>
          <w:lang w:val="pt-BR"/>
        </w:rPr>
        <w:t xml:space="preserve"> </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v</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3"/>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z w:val="22"/>
          <w:szCs w:val="22"/>
          <w:lang w:val="pt-BR"/>
        </w:rPr>
        <w:t>à</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i</w:t>
      </w:r>
      <w:r w:rsidR="00C036FB" w:rsidRPr="001A3C4F">
        <w:rPr>
          <w:rFonts w:ascii="Times New Roman" w:eastAsia="Times New Roman" w:hAnsi="Times New Roman" w:cs="Times New Roman"/>
          <w:sz w:val="22"/>
          <w:szCs w:val="22"/>
          <w:lang w:val="pt-BR"/>
        </w:rPr>
        <w:t>z</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ção</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ã</w:t>
      </w:r>
      <w:r w:rsidR="00C036FB" w:rsidRPr="001A3C4F">
        <w:rPr>
          <w:rFonts w:ascii="Times New Roman" w:eastAsia="Times New Roman" w:hAnsi="Times New Roman" w:cs="Times New Roman"/>
          <w:spacing w:val="1"/>
          <w:sz w:val="22"/>
          <w:szCs w:val="22"/>
          <w:lang w:val="pt-BR"/>
        </w:rPr>
        <w:t>o</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26"/>
          <w:sz w:val="22"/>
          <w:szCs w:val="22"/>
          <w:lang w:val="pt-BR"/>
        </w:rPr>
        <w:t xml:space="preserve">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endo</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do</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os</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odos</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 xml:space="preserve">s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 xml:space="preserve">s </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1"/>
          <w:sz w:val="22"/>
          <w:szCs w:val="22"/>
          <w:lang w:val="pt-BR"/>
        </w:rPr>
        <w:t>e</w:t>
      </w:r>
      <w:r w:rsidR="00C036FB" w:rsidRPr="001A3C4F">
        <w:rPr>
          <w:rFonts w:ascii="Times New Roman" w:eastAsia="Times New Roman" w:hAnsi="Times New Roman" w:cs="Times New Roman"/>
          <w:sz w:val="22"/>
          <w:szCs w:val="22"/>
          <w:lang w:val="pt-BR"/>
        </w:rPr>
        <w:t>ga</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 xml:space="preserve">s, </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á</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 xml:space="preserve">s,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g</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ó</w:t>
      </w:r>
      <w:r w:rsidR="00C036FB" w:rsidRPr="001A3C4F">
        <w:rPr>
          <w:rFonts w:ascii="Times New Roman" w:eastAsia="Times New Roman" w:hAnsi="Times New Roman" w:cs="Times New Roman"/>
          <w:spacing w:val="1"/>
          <w:sz w:val="22"/>
          <w:szCs w:val="22"/>
          <w:lang w:val="pt-BR"/>
        </w:rPr>
        <w:t>ri</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s e</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 xml:space="preserve">e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s n</w:t>
      </w:r>
      <w:r w:rsidR="00C036FB" w:rsidRPr="001A3C4F">
        <w:rPr>
          <w:rFonts w:ascii="Times New Roman" w:eastAsia="Times New Roman" w:hAnsi="Times New Roman" w:cs="Times New Roman"/>
          <w:spacing w:val="1"/>
          <w:sz w:val="22"/>
          <w:szCs w:val="22"/>
          <w:lang w:val="pt-BR"/>
        </w:rPr>
        <w:t>e</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2"/>
          <w:sz w:val="22"/>
          <w:szCs w:val="22"/>
          <w:lang w:val="pt-BR"/>
        </w:rPr>
        <w:t>á</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 xml:space="preserve">os </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w:t>
      </w:r>
    </w:p>
    <w:p w14:paraId="40FF6F41" w14:textId="77777777" w:rsidR="00C036FB" w:rsidRPr="001A3C4F" w:rsidRDefault="00C036FB" w:rsidP="009B4504">
      <w:pPr>
        <w:tabs>
          <w:tab w:val="left" w:pos="8080"/>
        </w:tabs>
        <w:jc w:val="both"/>
        <w:rPr>
          <w:rFonts w:ascii="Times New Roman" w:hAnsi="Times New Roman" w:cs="Times New Roman"/>
          <w:sz w:val="22"/>
          <w:szCs w:val="22"/>
          <w:lang w:val="pt-BR"/>
        </w:rPr>
      </w:pPr>
    </w:p>
    <w:p w14:paraId="225BF76B" w14:textId="646A6C24" w:rsidR="00C036FB" w:rsidRPr="001A3C4F" w:rsidRDefault="00651E30" w:rsidP="009B4504">
      <w:pPr>
        <w:pStyle w:val="PargrafodaLista"/>
        <w:ind w:left="0"/>
        <w:jc w:val="both"/>
        <w:rPr>
          <w:rFonts w:ascii="Times New Roman" w:eastAsia="Times New Roman" w:hAnsi="Times New Roman" w:cs="Times New Roman"/>
          <w:spacing w:val="1"/>
          <w:sz w:val="22"/>
          <w:szCs w:val="22"/>
          <w:lang w:val="pt-BR"/>
        </w:rPr>
      </w:pP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z w:val="22"/>
          <w:szCs w:val="22"/>
          <w:lang w:val="pt-BR"/>
        </w:rPr>
        <w:tab/>
      </w:r>
      <w:r w:rsidR="00C036FB" w:rsidRPr="001A3C4F">
        <w:rPr>
          <w:rFonts w:ascii="Times New Roman" w:eastAsia="Times New Roman" w:hAnsi="Times New Roman" w:cs="Times New Roman"/>
          <w:sz w:val="22"/>
          <w:szCs w:val="22"/>
          <w:lang w:val="pt-BR"/>
        </w:rPr>
        <w:t xml:space="preserve">os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es</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g</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 da</w:t>
      </w:r>
      <w:r w:rsidR="00C036FB" w:rsidRPr="001A3C4F">
        <w:rPr>
          <w:rFonts w:ascii="Times New Roman" w:eastAsia="Times New Roman" w:hAnsi="Times New Roman" w:cs="Times New Roman"/>
          <w:spacing w:val="-2"/>
          <w:sz w:val="22"/>
          <w:szCs w:val="22"/>
          <w:lang w:val="pt-BR"/>
        </w:rPr>
        <w:t xml:space="preserve"> </w:t>
      </w:r>
      <w:r w:rsidR="000131B2" w:rsidRPr="001A3C4F">
        <w:rPr>
          <w:rFonts w:ascii="Times New Roman" w:hAnsi="Times New Roman" w:cs="Times New Roman"/>
          <w:sz w:val="22"/>
          <w:szCs w:val="22"/>
          <w:lang w:val="pt-BR"/>
        </w:rPr>
        <w:t>Devedora</w:t>
      </w:r>
      <w:r w:rsidR="000131B2" w:rsidRPr="001A3C4F">
        <w:rPr>
          <w:rFonts w:ascii="Times New Roman" w:eastAsia="Times New Roman" w:hAnsi="Times New Roman" w:cs="Times New Roman"/>
          <w:sz w:val="22"/>
          <w:szCs w:val="22"/>
          <w:lang w:val="pt-BR"/>
        </w:rPr>
        <w:t xml:space="preserve"> </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e a</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am</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Esc</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4"/>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 xml:space="preserve">a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e E</w:t>
      </w:r>
      <w:r w:rsidR="00C036FB" w:rsidRPr="001A3C4F">
        <w:rPr>
          <w:rFonts w:ascii="Times New Roman" w:eastAsia="Times New Roman" w:hAnsi="Times New Roman" w:cs="Times New Roman"/>
          <w:spacing w:val="-2"/>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 xml:space="preserve">ão </w:t>
      </w:r>
      <w:r w:rsidR="00C036FB" w:rsidRPr="001A3C4F">
        <w:rPr>
          <w:rFonts w:ascii="Times New Roman" w:eastAsia="Times New Roman" w:hAnsi="Times New Roman" w:cs="Times New Roman"/>
          <w:sz w:val="22"/>
          <w:szCs w:val="22"/>
          <w:lang w:val="pt-BR"/>
        </w:rPr>
        <w:t>e os demais Documentos da Operação de que seja parte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ê</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 co</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 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6"/>
          <w:sz w:val="22"/>
          <w:szCs w:val="22"/>
          <w:lang w:val="pt-BR"/>
        </w:rPr>
        <w:t>o</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á</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os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u de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g</w:t>
      </w:r>
      <w:r w:rsidR="00C036FB" w:rsidRPr="001A3C4F">
        <w:rPr>
          <w:rFonts w:ascii="Times New Roman" w:eastAsia="Times New Roman" w:hAnsi="Times New Roman" w:cs="Times New Roman"/>
          <w:sz w:val="22"/>
          <w:szCs w:val="22"/>
          <w:lang w:val="pt-BR"/>
        </w:rPr>
        <w:t>ados</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 da</w:t>
      </w:r>
      <w:r w:rsidR="000131B2" w:rsidRPr="001A3C4F">
        <w:rPr>
          <w:rFonts w:ascii="Times New Roman" w:eastAsia="Times New Roman" w:hAnsi="Times New Roman" w:cs="Times New Roman"/>
          <w:spacing w:val="-3"/>
          <w:sz w:val="22"/>
          <w:szCs w:val="22"/>
          <w:lang w:val="pt-BR"/>
        </w:rPr>
        <w:t xml:space="preserve"> </w:t>
      </w:r>
      <w:r w:rsidR="000131B2" w:rsidRPr="001A3C4F">
        <w:rPr>
          <w:rFonts w:ascii="Times New Roman" w:hAnsi="Times New Roman" w:cs="Times New Roman"/>
          <w:sz w:val="22"/>
          <w:szCs w:val="22"/>
          <w:lang w:val="pt-BR"/>
        </w:rPr>
        <w:t>Devedora</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b</w:t>
      </w:r>
      <w:r w:rsidR="00C036FB" w:rsidRPr="001A3C4F">
        <w:rPr>
          <w:rFonts w:ascii="Times New Roman" w:eastAsia="Times New Roman" w:hAnsi="Times New Roman" w:cs="Times New Roman"/>
          <w:spacing w:val="1"/>
          <w:sz w:val="22"/>
          <w:szCs w:val="22"/>
          <w:lang w:val="pt-BR"/>
        </w:rPr>
        <w:t>ri</w:t>
      </w:r>
      <w:r w:rsidR="00C036FB" w:rsidRPr="001A3C4F">
        <w:rPr>
          <w:rFonts w:ascii="Times New Roman" w:eastAsia="Times New Roman" w:hAnsi="Times New Roman" w:cs="Times New Roman"/>
          <w:spacing w:val="-2"/>
          <w:sz w:val="22"/>
          <w:szCs w:val="22"/>
          <w:lang w:val="pt-BR"/>
        </w:rPr>
        <w:t>g</w:t>
      </w:r>
      <w:r w:rsidR="00C036FB" w:rsidRPr="001A3C4F">
        <w:rPr>
          <w:rFonts w:ascii="Times New Roman" w:eastAsia="Times New Roman" w:hAnsi="Times New Roman" w:cs="Times New Roman"/>
          <w:sz w:val="22"/>
          <w:szCs w:val="22"/>
          <w:lang w:val="pt-BR"/>
        </w:rPr>
        <w:t>açõ</w:t>
      </w:r>
      <w:r w:rsidR="00C036FB" w:rsidRPr="001A3C4F">
        <w:rPr>
          <w:rFonts w:ascii="Times New Roman" w:eastAsia="Times New Roman" w:hAnsi="Times New Roman" w:cs="Times New Roman"/>
          <w:spacing w:val="3"/>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q</w:t>
      </w:r>
      <w:r w:rsidR="00C036FB" w:rsidRPr="001A3C4F">
        <w:rPr>
          <w:rFonts w:ascii="Times New Roman" w:eastAsia="Times New Roman" w:hAnsi="Times New Roman" w:cs="Times New Roman"/>
          <w:sz w:val="22"/>
          <w:szCs w:val="22"/>
          <w:lang w:val="pt-BR"/>
        </w:rPr>
        <w:t>ui</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i</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v</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e, s</w:t>
      </w:r>
      <w:r w:rsidR="00C036FB" w:rsidRPr="001A3C4F">
        <w:rPr>
          <w:rFonts w:ascii="Times New Roman" w:eastAsia="Times New Roman" w:hAnsi="Times New Roman" w:cs="Times New Roman"/>
          <w:spacing w:val="1"/>
          <w:sz w:val="22"/>
          <w:szCs w:val="22"/>
          <w:lang w:val="pt-BR"/>
        </w:rPr>
        <w:t>e</w:t>
      </w:r>
      <w:r w:rsidR="00C036FB" w:rsidRPr="001A3C4F">
        <w:rPr>
          <w:rFonts w:ascii="Times New Roman" w:eastAsia="Times New Roman" w:hAnsi="Times New Roman" w:cs="Times New Roman"/>
          <w:sz w:val="22"/>
          <w:szCs w:val="22"/>
          <w:lang w:val="pt-BR"/>
        </w:rPr>
        <w:t xml:space="preserve">ndo </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and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á</w:t>
      </w:r>
      <w:r w:rsidR="00C036FB" w:rsidRPr="001A3C4F">
        <w:rPr>
          <w:rFonts w:ascii="Times New Roman" w:eastAsia="Times New Roman" w:hAnsi="Times New Roman" w:cs="Times New Roman"/>
          <w:spacing w:val="1"/>
          <w:sz w:val="22"/>
          <w:szCs w:val="22"/>
          <w:lang w:val="pt-BR"/>
        </w:rPr>
        <w:t>ri</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 xml:space="preserve">s,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ê</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os</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z w:val="22"/>
          <w:szCs w:val="22"/>
          <w:lang w:val="pt-BR"/>
        </w:rPr>
        <w:t>ode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es</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g</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ma</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 o</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gad</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 xml:space="preserve">s, </w:t>
      </w:r>
      <w:r w:rsidR="00C036FB" w:rsidRPr="001A3C4F">
        <w:rPr>
          <w:rFonts w:ascii="Times New Roman" w:eastAsia="Times New Roman" w:hAnsi="Times New Roman" w:cs="Times New Roman"/>
          <w:spacing w:val="1"/>
          <w:sz w:val="22"/>
          <w:szCs w:val="22"/>
          <w:lang w:val="pt-BR"/>
        </w:rPr>
        <w:t>e</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2"/>
          <w:sz w:val="22"/>
          <w:szCs w:val="22"/>
          <w:lang w:val="pt-BR"/>
        </w:rPr>
        <w:t>t</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ndo os</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e</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v</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and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os</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em</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eno v</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gor</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e e</w:t>
      </w:r>
      <w:r w:rsidR="00C036FB" w:rsidRPr="001A3C4F">
        <w:rPr>
          <w:rFonts w:ascii="Times New Roman" w:eastAsia="Times New Roman" w:hAnsi="Times New Roman" w:cs="Times New Roman"/>
          <w:spacing w:val="-2"/>
          <w:sz w:val="22"/>
          <w:szCs w:val="22"/>
          <w:lang w:val="pt-BR"/>
        </w:rPr>
        <w:t>f</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w:t>
      </w:r>
    </w:p>
    <w:p w14:paraId="3D2F7F71" w14:textId="77777777" w:rsidR="00C036FB" w:rsidRPr="001A3C4F" w:rsidRDefault="00C036FB" w:rsidP="009B4504">
      <w:pPr>
        <w:pStyle w:val="PargrafodaLista"/>
        <w:tabs>
          <w:tab w:val="left" w:pos="680"/>
          <w:tab w:val="left" w:pos="8080"/>
        </w:tabs>
        <w:ind w:left="0"/>
        <w:jc w:val="both"/>
        <w:rPr>
          <w:rFonts w:ascii="Times New Roman" w:hAnsi="Times New Roman" w:cs="Times New Roman"/>
          <w:sz w:val="22"/>
          <w:szCs w:val="22"/>
          <w:lang w:val="pt-BR"/>
        </w:rPr>
      </w:pPr>
    </w:p>
    <w:p w14:paraId="6238D509" w14:textId="0D70A7BF" w:rsidR="00C036FB" w:rsidRPr="001A3C4F" w:rsidRDefault="00651E30" w:rsidP="009B4504">
      <w:pPr>
        <w:pStyle w:val="PargrafodaLista"/>
        <w:ind w:left="0"/>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(vi)</w:t>
      </w:r>
      <w:r w:rsidRPr="001A3C4F">
        <w:rPr>
          <w:rFonts w:ascii="Times New Roman" w:eastAsia="Times New Roman" w:hAnsi="Times New Roman" w:cs="Times New Roman"/>
          <w:sz w:val="22"/>
          <w:szCs w:val="22"/>
          <w:lang w:val="pt-BR"/>
        </w:rPr>
        <w:tab/>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st</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4"/>
          <w:sz w:val="22"/>
          <w:szCs w:val="22"/>
          <w:lang w:val="pt-BR"/>
        </w:rPr>
        <w:t xml:space="preserve"> </w:t>
      </w:r>
      <w:r w:rsidR="00C036FB" w:rsidRPr="001A3C4F">
        <w:rPr>
          <w:rFonts w:ascii="Times New Roman" w:eastAsia="Times New Roman" w:hAnsi="Times New Roman" w:cs="Times New Roman"/>
          <w:spacing w:val="-3"/>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c</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4"/>
          <w:sz w:val="22"/>
          <w:szCs w:val="22"/>
          <w:lang w:val="pt-BR"/>
        </w:rPr>
        <w:t xml:space="preserve">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4"/>
          <w:sz w:val="22"/>
          <w:szCs w:val="22"/>
          <w:lang w:val="pt-BR"/>
        </w:rPr>
        <w:t xml:space="preserve"> </w:t>
      </w:r>
      <w:r w:rsidR="00C036FB" w:rsidRPr="001A3C4F">
        <w:rPr>
          <w:rFonts w:ascii="Times New Roman" w:eastAsia="Times New Roman" w:hAnsi="Times New Roman" w:cs="Times New Roman"/>
          <w:sz w:val="22"/>
          <w:szCs w:val="22"/>
          <w:lang w:val="pt-BR"/>
        </w:rPr>
        <w:t>Em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2"/>
          <w:sz w:val="22"/>
          <w:szCs w:val="22"/>
          <w:lang w:val="pt-BR"/>
        </w:rPr>
        <w:t>ã</w:t>
      </w:r>
      <w:r w:rsidR="00C036FB" w:rsidRPr="001A3C4F">
        <w:rPr>
          <w:rFonts w:ascii="Times New Roman" w:eastAsia="Times New Roman" w:hAnsi="Times New Roman" w:cs="Times New Roman"/>
          <w:sz w:val="22"/>
          <w:szCs w:val="22"/>
          <w:lang w:val="pt-BR"/>
        </w:rPr>
        <w:t>o e os demais Documentos da Operação,</w:t>
      </w:r>
      <w:r w:rsidR="00C036FB" w:rsidRPr="001A3C4F">
        <w:rPr>
          <w:rFonts w:ascii="Times New Roman" w:eastAsia="Times New Roman" w:hAnsi="Times New Roman" w:cs="Times New Roman"/>
          <w:spacing w:val="24"/>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4"/>
          <w:sz w:val="22"/>
          <w:szCs w:val="22"/>
          <w:lang w:val="pt-BR"/>
        </w:rPr>
        <w:t xml:space="preserve"> </w:t>
      </w:r>
      <w:r w:rsidR="00C036FB" w:rsidRPr="001A3C4F">
        <w:rPr>
          <w:rFonts w:ascii="Times New Roman" w:eastAsia="Times New Roman" w:hAnsi="Times New Roman" w:cs="Times New Roman"/>
          <w:sz w:val="22"/>
          <w:szCs w:val="22"/>
          <w:lang w:val="pt-BR"/>
        </w:rPr>
        <w:t>as ob</w:t>
      </w:r>
      <w:r w:rsidR="00C036FB" w:rsidRPr="001A3C4F">
        <w:rPr>
          <w:rFonts w:ascii="Times New Roman" w:eastAsia="Times New Roman" w:hAnsi="Times New Roman" w:cs="Times New Roman"/>
          <w:spacing w:val="1"/>
          <w:sz w:val="22"/>
          <w:szCs w:val="22"/>
          <w:lang w:val="pt-BR"/>
        </w:rPr>
        <w:t>ri</w:t>
      </w:r>
      <w:r w:rsidR="00C036FB" w:rsidRPr="001A3C4F">
        <w:rPr>
          <w:rFonts w:ascii="Times New Roman" w:eastAsia="Times New Roman" w:hAnsi="Times New Roman" w:cs="Times New Roman"/>
          <w:spacing w:val="-2"/>
          <w:sz w:val="22"/>
          <w:szCs w:val="22"/>
          <w:lang w:val="pt-BR"/>
        </w:rPr>
        <w:t>g</w:t>
      </w:r>
      <w:r w:rsidR="00C036FB" w:rsidRPr="001A3C4F">
        <w:rPr>
          <w:rFonts w:ascii="Times New Roman" w:eastAsia="Times New Roman" w:hAnsi="Times New Roman" w:cs="Times New Roman"/>
          <w:sz w:val="22"/>
          <w:szCs w:val="22"/>
          <w:lang w:val="pt-BR"/>
        </w:rPr>
        <w:t>aç</w:t>
      </w:r>
      <w:r w:rsidR="00C036FB" w:rsidRPr="001A3C4F">
        <w:rPr>
          <w:rFonts w:ascii="Times New Roman" w:eastAsia="Times New Roman" w:hAnsi="Times New Roman" w:cs="Times New Roman"/>
          <w:spacing w:val="-2"/>
          <w:sz w:val="22"/>
          <w:szCs w:val="22"/>
          <w:lang w:val="pt-BR"/>
        </w:rPr>
        <w:t>õ</w:t>
      </w:r>
      <w:r w:rsidR="00C036FB" w:rsidRPr="001A3C4F">
        <w:rPr>
          <w:rFonts w:ascii="Times New Roman" w:eastAsia="Times New Roman" w:hAnsi="Times New Roman" w:cs="Times New Roman"/>
          <w:sz w:val="22"/>
          <w:szCs w:val="22"/>
          <w:lang w:val="pt-BR"/>
        </w:rPr>
        <w:t xml:space="preserve">es </w:t>
      </w:r>
      <w:r w:rsidR="00C036FB" w:rsidRPr="001A3C4F">
        <w:rPr>
          <w:rFonts w:ascii="Times New Roman" w:eastAsia="Times New Roman" w:hAnsi="Times New Roman" w:cs="Times New Roman"/>
          <w:spacing w:val="1"/>
          <w:sz w:val="22"/>
          <w:szCs w:val="22"/>
          <w:lang w:val="pt-BR"/>
        </w:rPr>
        <w:t>a</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i e 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i</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2"/>
          <w:sz w:val="22"/>
          <w:szCs w:val="22"/>
          <w:lang w:val="pt-BR"/>
        </w:rPr>
        <w:t>re</w:t>
      </w:r>
      <w:r w:rsidR="00C036FB" w:rsidRPr="001A3C4F">
        <w:rPr>
          <w:rFonts w:ascii="Times New Roman" w:eastAsia="Times New Roman" w:hAnsi="Times New Roman" w:cs="Times New Roman"/>
          <w:sz w:val="22"/>
          <w:szCs w:val="22"/>
          <w:lang w:val="pt-BR"/>
        </w:rPr>
        <w:t>v</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 c</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ns</w:t>
      </w:r>
      <w:r w:rsidR="00C036FB" w:rsidRPr="001A3C4F">
        <w:rPr>
          <w:rFonts w:ascii="Times New Roman" w:eastAsia="Times New Roman" w:hAnsi="Times New Roman" w:cs="Times New Roman"/>
          <w:spacing w:val="-1"/>
          <w:sz w:val="22"/>
          <w:szCs w:val="22"/>
          <w:lang w:val="pt-BR"/>
        </w:rPr>
        <w:t>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m ob</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g</w:t>
      </w:r>
      <w:r w:rsidR="00C036FB" w:rsidRPr="001A3C4F">
        <w:rPr>
          <w:rFonts w:ascii="Times New Roman" w:eastAsia="Times New Roman" w:hAnsi="Times New Roman" w:cs="Times New Roman"/>
          <w:spacing w:val="-2"/>
          <w:sz w:val="22"/>
          <w:szCs w:val="22"/>
          <w:lang w:val="pt-BR"/>
        </w:rPr>
        <w:t>aç</w:t>
      </w:r>
      <w:r w:rsidR="00C036FB" w:rsidRPr="001A3C4F">
        <w:rPr>
          <w:rFonts w:ascii="Times New Roman" w:eastAsia="Times New Roman" w:hAnsi="Times New Roman" w:cs="Times New Roman"/>
          <w:sz w:val="22"/>
          <w:szCs w:val="22"/>
          <w:lang w:val="pt-BR"/>
        </w:rPr>
        <w:t xml:space="preserve">ões </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1"/>
          <w:sz w:val="22"/>
          <w:szCs w:val="22"/>
          <w:lang w:val="pt-BR"/>
        </w:rPr>
        <w:t>í</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vá</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 v</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2"/>
          <w:sz w:val="22"/>
          <w:szCs w:val="22"/>
          <w:lang w:val="pt-BR"/>
        </w:rPr>
        <w:t>l</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 xml:space="preserve">es e </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caz</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 xml:space="preserve">s da </w:t>
      </w:r>
      <w:r w:rsidR="000131B2" w:rsidRPr="001A3C4F">
        <w:rPr>
          <w:rFonts w:ascii="Times New Roman" w:hAnsi="Times New Roman" w:cs="Times New Roman"/>
          <w:sz w:val="22"/>
          <w:szCs w:val="22"/>
          <w:lang w:val="pt-BR"/>
        </w:rPr>
        <w:t>Devedora</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x</w:t>
      </w:r>
      <w:r w:rsidR="00C036FB" w:rsidRPr="001A3C4F">
        <w:rPr>
          <w:rFonts w:ascii="Times New Roman" w:eastAsia="Times New Roman" w:hAnsi="Times New Roman" w:cs="Times New Roman"/>
          <w:sz w:val="22"/>
          <w:szCs w:val="22"/>
          <w:lang w:val="pt-BR"/>
        </w:rPr>
        <w:t>eq</w:t>
      </w:r>
      <w:r w:rsidR="00C036FB" w:rsidRPr="001A3C4F">
        <w:rPr>
          <w:rFonts w:ascii="Times New Roman" w:eastAsia="Times New Roman" w:hAnsi="Times New Roman" w:cs="Times New Roman"/>
          <w:spacing w:val="1"/>
          <w:sz w:val="22"/>
          <w:szCs w:val="22"/>
          <w:lang w:val="pt-BR"/>
        </w:rPr>
        <w:t>u</w:t>
      </w:r>
      <w:r w:rsidR="00C036FB" w:rsidRPr="001A3C4F">
        <w:rPr>
          <w:rFonts w:ascii="Times New Roman" w:eastAsia="Times New Roman" w:hAnsi="Times New Roman" w:cs="Times New Roman"/>
          <w:spacing w:val="-1"/>
          <w:sz w:val="22"/>
          <w:szCs w:val="22"/>
          <w:lang w:val="pt-BR"/>
        </w:rPr>
        <w:t>í</w:t>
      </w:r>
      <w:r w:rsidR="00C036FB" w:rsidRPr="001A3C4F">
        <w:rPr>
          <w:rFonts w:ascii="Times New Roman" w:eastAsia="Times New Roman" w:hAnsi="Times New Roman" w:cs="Times New Roman"/>
          <w:sz w:val="22"/>
          <w:szCs w:val="22"/>
          <w:lang w:val="pt-BR"/>
        </w:rPr>
        <w:t>ve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1"/>
          <w:sz w:val="22"/>
          <w:szCs w:val="22"/>
          <w:lang w:val="pt-BR"/>
        </w:rPr>
        <w:t>d</w:t>
      </w:r>
      <w:r w:rsidR="00C036FB" w:rsidRPr="001A3C4F">
        <w:rPr>
          <w:rFonts w:ascii="Times New Roman" w:eastAsia="Times New Roman" w:hAnsi="Times New Roman" w:cs="Times New Roman"/>
          <w:sz w:val="22"/>
          <w:szCs w:val="22"/>
          <w:lang w:val="pt-BR"/>
        </w:rPr>
        <w:t>e aco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os</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eus</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rm</w:t>
      </w:r>
      <w:r w:rsidR="00C036FB" w:rsidRPr="001A3C4F">
        <w:rPr>
          <w:rFonts w:ascii="Times New Roman" w:eastAsia="Times New Roman" w:hAnsi="Times New Roman" w:cs="Times New Roman"/>
          <w:sz w:val="22"/>
          <w:szCs w:val="22"/>
          <w:lang w:val="pt-BR"/>
        </w:rPr>
        <w:t>os</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con</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ç</w:t>
      </w:r>
      <w:r w:rsidR="00C036FB" w:rsidRPr="001A3C4F">
        <w:rPr>
          <w:rFonts w:ascii="Times New Roman" w:eastAsia="Times New Roman" w:hAnsi="Times New Roman" w:cs="Times New Roman"/>
          <w:spacing w:val="-2"/>
          <w:sz w:val="22"/>
          <w:szCs w:val="22"/>
          <w:lang w:val="pt-BR"/>
        </w:rPr>
        <w:t>õ</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 xml:space="preserve">m </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ç</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ít</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x</w:t>
      </w:r>
      <w:r w:rsidR="00C036FB" w:rsidRPr="001A3C4F">
        <w:rPr>
          <w:rFonts w:ascii="Times New Roman" w:eastAsia="Times New Roman" w:hAnsi="Times New Roman" w:cs="Times New Roman"/>
          <w:sz w:val="22"/>
          <w:szCs w:val="22"/>
          <w:lang w:val="pt-BR"/>
        </w:rPr>
        <w:t>ec</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6"/>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v</w:t>
      </w:r>
      <w:r w:rsidR="00C036FB" w:rsidRPr="001A3C4F">
        <w:rPr>
          <w:rFonts w:ascii="Times New Roman" w:eastAsia="Times New Roman" w:hAnsi="Times New Roman" w:cs="Times New Roman"/>
          <w:sz w:val="22"/>
          <w:szCs w:val="22"/>
          <w:lang w:val="pt-BR"/>
        </w:rPr>
        <w:t>o ex</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j</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l</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 xml:space="preserve">s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 xml:space="preserve">os </w:t>
      </w:r>
      <w:r w:rsidR="00D71778" w:rsidRPr="001A3C4F">
        <w:rPr>
          <w:rFonts w:ascii="Times New Roman" w:eastAsia="Times New Roman" w:hAnsi="Times New Roman" w:cs="Times New Roman"/>
          <w:sz w:val="22"/>
          <w:szCs w:val="22"/>
          <w:lang w:val="pt-BR"/>
        </w:rPr>
        <w:t xml:space="preserve">dos incisos I e III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 xml:space="preserve">go </w:t>
      </w:r>
      <w:r w:rsidR="00C036FB" w:rsidRPr="001A3C4F">
        <w:rPr>
          <w:rFonts w:ascii="Times New Roman" w:eastAsia="Times New Roman" w:hAnsi="Times New Roman" w:cs="Times New Roman"/>
          <w:spacing w:val="-2"/>
          <w:sz w:val="22"/>
          <w:szCs w:val="22"/>
          <w:lang w:val="pt-BR"/>
        </w:rPr>
        <w:t>7</w:t>
      </w:r>
      <w:r w:rsidR="00C036FB" w:rsidRPr="001A3C4F">
        <w:rPr>
          <w:rFonts w:ascii="Times New Roman" w:eastAsia="Times New Roman" w:hAnsi="Times New Roman" w:cs="Times New Roman"/>
          <w:sz w:val="22"/>
          <w:szCs w:val="22"/>
          <w:lang w:val="pt-BR"/>
        </w:rPr>
        <w:t xml:space="preserve">84 do </w:t>
      </w:r>
      <w:r w:rsidR="00C036FB" w:rsidRPr="001A3C4F">
        <w:rPr>
          <w:rFonts w:ascii="Times New Roman" w:eastAsia="Times New Roman" w:hAnsi="Times New Roman" w:cs="Times New Roman"/>
          <w:spacing w:val="-1"/>
          <w:sz w:val="22"/>
          <w:szCs w:val="22"/>
          <w:lang w:val="pt-BR"/>
        </w:rPr>
        <w:t>C</w:t>
      </w:r>
      <w:r w:rsidR="00C036FB" w:rsidRPr="001A3C4F">
        <w:rPr>
          <w:rFonts w:ascii="Times New Roman" w:eastAsia="Times New Roman" w:hAnsi="Times New Roman" w:cs="Times New Roman"/>
          <w:sz w:val="22"/>
          <w:szCs w:val="22"/>
          <w:lang w:val="pt-BR"/>
        </w:rPr>
        <w:t>ó</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go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de P</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oces</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 xml:space="preserve">o </w:t>
      </w:r>
      <w:r w:rsidR="00C036FB" w:rsidRPr="001A3C4F">
        <w:rPr>
          <w:rFonts w:ascii="Times New Roman" w:eastAsia="Times New Roman" w:hAnsi="Times New Roman" w:cs="Times New Roman"/>
          <w:spacing w:val="-1"/>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v</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l</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 da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 xml:space="preserve">a </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pacing w:val="-2"/>
          <w:sz w:val="22"/>
          <w:szCs w:val="22"/>
          <w:lang w:val="pt-BR"/>
        </w:rPr>
        <w:t>v</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go</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w:t>
      </w:r>
    </w:p>
    <w:p w14:paraId="3951A2F2" w14:textId="77777777" w:rsidR="00C036FB" w:rsidRPr="001A3C4F" w:rsidRDefault="00C036FB" w:rsidP="009B4504">
      <w:pPr>
        <w:tabs>
          <w:tab w:val="left" w:pos="8080"/>
        </w:tabs>
        <w:jc w:val="both"/>
        <w:rPr>
          <w:rFonts w:ascii="Times New Roman" w:hAnsi="Times New Roman" w:cs="Times New Roman"/>
          <w:sz w:val="22"/>
          <w:szCs w:val="22"/>
          <w:lang w:val="pt-BR"/>
        </w:rPr>
      </w:pPr>
    </w:p>
    <w:p w14:paraId="0BE4EE3E" w14:textId="35E00103" w:rsidR="00C036FB" w:rsidRPr="001A3C4F" w:rsidRDefault="00651E30" w:rsidP="009B4504">
      <w:pPr>
        <w:pStyle w:val="PargrafodaLista"/>
        <w:ind w:left="0"/>
        <w:jc w:val="both"/>
        <w:rPr>
          <w:rFonts w:ascii="Times New Roman" w:eastAsia="Times New Roman" w:hAnsi="Times New Roman" w:cs="Times New Roman"/>
          <w:sz w:val="22"/>
          <w:szCs w:val="22"/>
          <w:highlight w:val="yellow"/>
          <w:lang w:val="pt-BR"/>
        </w:rPr>
      </w:pPr>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vii</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r>
      <w:r w:rsidR="00C036FB" w:rsidRPr="001A3C4F">
        <w:rPr>
          <w:rFonts w:ascii="Times New Roman" w:eastAsia="Times New Roman" w:hAnsi="Times New Roman" w:cs="Times New Roman"/>
          <w:sz w:val="22"/>
          <w:szCs w:val="22"/>
          <w:lang w:val="pt-BR"/>
        </w:rPr>
        <w:t>a ce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eb</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ação,</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 xml:space="preserve"> t</w:t>
      </w:r>
      <w:r w:rsidR="00C036FB" w:rsidRPr="001A3C4F">
        <w:rPr>
          <w:rFonts w:ascii="Times New Roman" w:eastAsia="Times New Roman" w:hAnsi="Times New Roman" w:cs="Times New Roman"/>
          <w:spacing w:val="-2"/>
          <w:sz w:val="22"/>
          <w:szCs w:val="22"/>
          <w:lang w:val="pt-BR"/>
        </w:rPr>
        <w:t>er</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os e</w:t>
      </w:r>
      <w:r w:rsidR="00C036FB" w:rsidRPr="001A3C4F">
        <w:rPr>
          <w:rFonts w:ascii="Times New Roman" w:eastAsia="Times New Roman" w:hAnsi="Times New Roman" w:cs="Times New Roman"/>
          <w:spacing w:val="53"/>
          <w:sz w:val="22"/>
          <w:szCs w:val="22"/>
          <w:lang w:val="pt-BR"/>
        </w:rPr>
        <w:t xml:space="preserve"> </w:t>
      </w:r>
      <w:r w:rsidR="00C036FB" w:rsidRPr="001A3C4F">
        <w:rPr>
          <w:rFonts w:ascii="Times New Roman" w:eastAsia="Times New Roman" w:hAnsi="Times New Roman" w:cs="Times New Roman"/>
          <w:spacing w:val="3"/>
          <w:sz w:val="22"/>
          <w:szCs w:val="22"/>
          <w:lang w:val="pt-BR"/>
        </w:rPr>
        <w:t>c</w:t>
      </w:r>
      <w:r w:rsidR="00C036FB" w:rsidRPr="001A3C4F">
        <w:rPr>
          <w:rFonts w:ascii="Times New Roman" w:eastAsia="Times New Roman" w:hAnsi="Times New Roman" w:cs="Times New Roman"/>
          <w:sz w:val="22"/>
          <w:szCs w:val="22"/>
          <w:lang w:val="pt-BR"/>
        </w:rPr>
        <w:t>ond</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ç</w:t>
      </w:r>
      <w:r w:rsidR="00C036FB" w:rsidRPr="001A3C4F">
        <w:rPr>
          <w:rFonts w:ascii="Times New Roman" w:eastAsia="Times New Roman" w:hAnsi="Times New Roman" w:cs="Times New Roman"/>
          <w:sz w:val="22"/>
          <w:szCs w:val="22"/>
          <w:lang w:val="pt-BR"/>
        </w:rPr>
        <w:t xml:space="preserve">ões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 Es</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a de</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ão e dos demais Documentos da Operação, 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8"/>
          <w:sz w:val="22"/>
          <w:szCs w:val="22"/>
          <w:lang w:val="pt-BR"/>
        </w:rPr>
        <w:t xml:space="preserve"> </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b</w:t>
      </w:r>
      <w:r w:rsidR="00C036FB" w:rsidRPr="001A3C4F">
        <w:rPr>
          <w:rFonts w:ascii="Times New Roman" w:eastAsia="Times New Roman" w:hAnsi="Times New Roman" w:cs="Times New Roman"/>
          <w:spacing w:val="1"/>
          <w:sz w:val="22"/>
          <w:szCs w:val="22"/>
          <w:lang w:val="pt-BR"/>
        </w:rPr>
        <w:t>ri</w:t>
      </w:r>
      <w:r w:rsidR="00C036FB" w:rsidRPr="001A3C4F">
        <w:rPr>
          <w:rFonts w:ascii="Times New Roman" w:eastAsia="Times New Roman" w:hAnsi="Times New Roman" w:cs="Times New Roman"/>
          <w:spacing w:val="-2"/>
          <w:sz w:val="22"/>
          <w:szCs w:val="22"/>
          <w:lang w:val="pt-BR"/>
        </w:rPr>
        <w:t>g</w:t>
      </w:r>
      <w:r w:rsidR="00C036FB" w:rsidRPr="001A3C4F">
        <w:rPr>
          <w:rFonts w:ascii="Times New Roman" w:eastAsia="Times New Roman" w:hAnsi="Times New Roman" w:cs="Times New Roman"/>
          <w:sz w:val="22"/>
          <w:szCs w:val="22"/>
          <w:lang w:val="pt-BR"/>
        </w:rPr>
        <w:t>açõ</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q</w:t>
      </w:r>
      <w:r w:rsidR="00C036FB" w:rsidRPr="001A3C4F">
        <w:rPr>
          <w:rFonts w:ascii="Times New Roman" w:eastAsia="Times New Roman" w:hAnsi="Times New Roman" w:cs="Times New Roman"/>
          <w:sz w:val="22"/>
          <w:szCs w:val="22"/>
          <w:lang w:val="pt-BR"/>
        </w:rPr>
        <w:t>ui</w:t>
      </w:r>
      <w:r w:rsidR="00C036FB" w:rsidRPr="001A3C4F">
        <w:rPr>
          <w:rFonts w:ascii="Times New Roman" w:eastAsia="Times New Roman" w:hAnsi="Times New Roman" w:cs="Times New Roman"/>
          <w:spacing w:val="4"/>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i</w:t>
      </w:r>
      <w:r w:rsidR="00C036FB" w:rsidRPr="001A3C4F">
        <w:rPr>
          <w:rFonts w:ascii="Times New Roman" w:eastAsia="Times New Roman" w:hAnsi="Times New Roman" w:cs="Times New Roman"/>
          <w:spacing w:val="4"/>
          <w:sz w:val="22"/>
          <w:szCs w:val="22"/>
          <w:lang w:val="pt-BR"/>
        </w:rPr>
        <w:t xml:space="preserve"> </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ev</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 xml:space="preserve">a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li</w:t>
      </w:r>
      <w:r w:rsidR="00C036FB" w:rsidRPr="001A3C4F">
        <w:rPr>
          <w:rFonts w:ascii="Times New Roman" w:eastAsia="Times New Roman" w:hAnsi="Times New Roman" w:cs="Times New Roman"/>
          <w:spacing w:val="-2"/>
          <w:sz w:val="22"/>
          <w:szCs w:val="22"/>
          <w:lang w:val="pt-BR"/>
        </w:rPr>
        <w:t>z</w:t>
      </w:r>
      <w:r w:rsidR="00C036FB" w:rsidRPr="001A3C4F">
        <w:rPr>
          <w:rFonts w:ascii="Times New Roman" w:eastAsia="Times New Roman" w:hAnsi="Times New Roman" w:cs="Times New Roman"/>
          <w:sz w:val="22"/>
          <w:szCs w:val="22"/>
          <w:lang w:val="pt-BR"/>
        </w:rPr>
        <w:t>aç</w:t>
      </w:r>
      <w:r w:rsidR="00C036FB" w:rsidRPr="001A3C4F">
        <w:rPr>
          <w:rFonts w:ascii="Times New Roman" w:eastAsia="Times New Roman" w:hAnsi="Times New Roman" w:cs="Times New Roman"/>
          <w:spacing w:val="-2"/>
          <w:sz w:val="22"/>
          <w:szCs w:val="22"/>
          <w:lang w:val="pt-BR"/>
        </w:rPr>
        <w:t>ã</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43"/>
          <w:sz w:val="22"/>
          <w:szCs w:val="22"/>
          <w:lang w:val="pt-BR"/>
        </w:rPr>
        <w:t xml:space="preserve"> </w:t>
      </w:r>
      <w:r w:rsidR="00C036FB" w:rsidRPr="001A3C4F">
        <w:rPr>
          <w:rFonts w:ascii="Times New Roman" w:eastAsia="Times New Roman" w:hAnsi="Times New Roman" w:cs="Times New Roman"/>
          <w:sz w:val="22"/>
          <w:szCs w:val="22"/>
          <w:lang w:val="pt-BR"/>
        </w:rPr>
        <w:t>da</w:t>
      </w:r>
      <w:r w:rsidR="00C036FB" w:rsidRPr="001A3C4F">
        <w:rPr>
          <w:rFonts w:ascii="Times New Roman" w:eastAsia="Times New Roman" w:hAnsi="Times New Roman" w:cs="Times New Roman"/>
          <w:spacing w:val="41"/>
          <w:sz w:val="22"/>
          <w:szCs w:val="22"/>
          <w:lang w:val="pt-BR"/>
        </w:rPr>
        <w:t xml:space="preserve"> </w:t>
      </w:r>
      <w:r w:rsidR="00C036FB" w:rsidRPr="001A3C4F">
        <w:rPr>
          <w:rFonts w:ascii="Times New Roman" w:eastAsia="Times New Roman" w:hAnsi="Times New Roman" w:cs="Times New Roman"/>
          <w:spacing w:val="-3"/>
          <w:sz w:val="22"/>
          <w:szCs w:val="22"/>
          <w:lang w:val="pt-BR"/>
        </w:rPr>
        <w:t>E</w:t>
      </w:r>
      <w:r w:rsidR="00C036FB" w:rsidRPr="001A3C4F">
        <w:rPr>
          <w:rFonts w:ascii="Times New Roman" w:eastAsia="Times New Roman" w:hAnsi="Times New Roman" w:cs="Times New Roman"/>
          <w:spacing w:val="1"/>
          <w:sz w:val="22"/>
          <w:szCs w:val="22"/>
          <w:lang w:val="pt-BR"/>
        </w:rPr>
        <w:t>mi</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ã</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41"/>
          <w:sz w:val="22"/>
          <w:szCs w:val="22"/>
          <w:lang w:val="pt-BR"/>
        </w:rPr>
        <w:t xml:space="preserve"> </w:t>
      </w:r>
      <w:r w:rsidR="00C036FB" w:rsidRPr="001A3C4F">
        <w:rPr>
          <w:rFonts w:ascii="Times New Roman" w:eastAsia="Times New Roman" w:hAnsi="Times New Roman" w:cs="Times New Roman"/>
          <w:spacing w:val="-2"/>
          <w:sz w:val="22"/>
          <w:szCs w:val="22"/>
          <w:lang w:val="pt-BR"/>
        </w:rPr>
        <w:t>(</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lastRenderedPageBreak/>
        <w:t>não</w:t>
      </w:r>
      <w:r w:rsidR="00C036FB" w:rsidRPr="001A3C4F">
        <w:rPr>
          <w:rFonts w:ascii="Times New Roman" w:eastAsia="Times New Roman" w:hAnsi="Times New Roman" w:cs="Times New Roman"/>
          <w:spacing w:val="41"/>
          <w:sz w:val="22"/>
          <w:szCs w:val="22"/>
          <w:lang w:val="pt-BR"/>
        </w:rPr>
        <w:t xml:space="preserve">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f</w:t>
      </w:r>
      <w:r w:rsidR="00C036FB" w:rsidRPr="001A3C4F">
        <w:rPr>
          <w:rFonts w:ascii="Times New Roman" w:eastAsia="Times New Roman" w:hAnsi="Times New Roman" w:cs="Times New Roman"/>
          <w:spacing w:val="1"/>
          <w:sz w:val="22"/>
          <w:szCs w:val="22"/>
          <w:lang w:val="pt-BR"/>
        </w:rPr>
        <w:t>ri</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g</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44"/>
          <w:sz w:val="22"/>
          <w:szCs w:val="22"/>
          <w:lang w:val="pt-BR"/>
        </w:rPr>
        <w:t xml:space="preserve"> </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41"/>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tu</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41"/>
          <w:sz w:val="22"/>
          <w:szCs w:val="22"/>
          <w:lang w:val="pt-BR"/>
        </w:rPr>
        <w:t xml:space="preserve"> </w:t>
      </w:r>
      <w:r w:rsidR="00C036FB" w:rsidRPr="001A3C4F">
        <w:rPr>
          <w:rFonts w:ascii="Times New Roman" w:eastAsia="Times New Roman" w:hAnsi="Times New Roman" w:cs="Times New Roman"/>
          <w:sz w:val="22"/>
          <w:szCs w:val="22"/>
          <w:lang w:val="pt-BR"/>
        </w:rPr>
        <w:t>so</w:t>
      </w:r>
      <w:r w:rsidR="00C036FB" w:rsidRPr="001A3C4F">
        <w:rPr>
          <w:rFonts w:ascii="Times New Roman" w:eastAsia="Times New Roman" w:hAnsi="Times New Roman" w:cs="Times New Roman"/>
          <w:spacing w:val="1"/>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al</w:t>
      </w:r>
      <w:r w:rsidR="00C036FB" w:rsidRPr="001A3C4F">
        <w:rPr>
          <w:rFonts w:ascii="Times New Roman" w:eastAsia="Times New Roman" w:hAnsi="Times New Roman" w:cs="Times New Roman"/>
          <w:spacing w:val="42"/>
          <w:sz w:val="22"/>
          <w:szCs w:val="22"/>
          <w:lang w:val="pt-BR"/>
        </w:rPr>
        <w:t xml:space="preserve"> </w:t>
      </w:r>
      <w:r w:rsidR="00C036FB" w:rsidRPr="001A3C4F">
        <w:rPr>
          <w:rFonts w:ascii="Times New Roman" w:eastAsia="Times New Roman" w:hAnsi="Times New Roman" w:cs="Times New Roman"/>
          <w:sz w:val="22"/>
          <w:szCs w:val="22"/>
          <w:lang w:val="pt-BR"/>
        </w:rPr>
        <w:t>da</w:t>
      </w:r>
      <w:r w:rsidR="00C036FB" w:rsidRPr="001A3C4F">
        <w:rPr>
          <w:rFonts w:ascii="Times New Roman" w:eastAsia="Times New Roman" w:hAnsi="Times New Roman" w:cs="Times New Roman"/>
          <w:spacing w:val="41"/>
          <w:sz w:val="22"/>
          <w:szCs w:val="22"/>
          <w:lang w:val="pt-BR"/>
        </w:rPr>
        <w:t xml:space="preserve"> </w:t>
      </w:r>
      <w:r w:rsidR="000131B2" w:rsidRPr="001A3C4F">
        <w:rPr>
          <w:rFonts w:ascii="Times New Roman" w:hAnsi="Times New Roman" w:cs="Times New Roman"/>
          <w:sz w:val="22"/>
          <w:szCs w:val="22"/>
          <w:lang w:val="pt-BR"/>
        </w:rPr>
        <w:t>Devedora</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42"/>
          <w:sz w:val="22"/>
          <w:szCs w:val="22"/>
          <w:lang w:val="pt-BR"/>
        </w:rPr>
        <w:t xml:space="preserve"> </w:t>
      </w:r>
      <w:r w:rsidR="00C036FB" w:rsidRPr="001A3C4F">
        <w:rPr>
          <w:rFonts w:ascii="Times New Roman" w:eastAsia="Times New Roman" w:hAnsi="Times New Roman" w:cs="Times New Roman"/>
          <w:spacing w:val="1"/>
          <w:sz w:val="22"/>
          <w:szCs w:val="22"/>
          <w:lang w:val="pt-BR"/>
        </w:rPr>
        <w:t>(</w:t>
      </w:r>
      <w:r w:rsidR="00C036FB" w:rsidRPr="001A3C4F">
        <w:rPr>
          <w:rFonts w:ascii="Times New Roman" w:eastAsia="Times New Roman" w:hAnsi="Times New Roman" w:cs="Times New Roman"/>
          <w:sz w:val="22"/>
          <w:szCs w:val="22"/>
          <w:lang w:val="pt-BR"/>
        </w:rPr>
        <w:t>b) n</w:t>
      </w:r>
      <w:r w:rsidR="00C036FB" w:rsidRPr="001A3C4F">
        <w:rPr>
          <w:rFonts w:ascii="Times New Roman" w:eastAsia="Times New Roman" w:hAnsi="Times New Roman" w:cs="Times New Roman"/>
          <w:spacing w:val="-2"/>
          <w:sz w:val="22"/>
          <w:szCs w:val="22"/>
          <w:lang w:val="pt-BR"/>
        </w:rPr>
        <w:t>ã</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43"/>
          <w:sz w:val="22"/>
          <w:szCs w:val="22"/>
          <w:lang w:val="pt-BR"/>
        </w:rPr>
        <w:t xml:space="preserve">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ng</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42"/>
          <w:sz w:val="22"/>
          <w:szCs w:val="22"/>
          <w:lang w:val="pt-BR"/>
        </w:rPr>
        <w:t xml:space="preserve"> </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1"/>
          <w:sz w:val="22"/>
          <w:szCs w:val="22"/>
          <w:lang w:val="pt-BR"/>
        </w:rPr>
        <w:t>u</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r con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0"/>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9"/>
          <w:sz w:val="22"/>
          <w:szCs w:val="22"/>
          <w:lang w:val="pt-BR"/>
        </w:rPr>
        <w:t xml:space="preserve">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9"/>
          <w:sz w:val="22"/>
          <w:szCs w:val="22"/>
          <w:lang w:val="pt-BR"/>
        </w:rPr>
        <w:t xml:space="preserve"> </w:t>
      </w:r>
      <w:r w:rsidR="00C036FB" w:rsidRPr="001A3C4F">
        <w:rPr>
          <w:rFonts w:ascii="Times New Roman" w:eastAsia="Times New Roman" w:hAnsi="Times New Roman" w:cs="Times New Roman"/>
          <w:sz w:val="22"/>
          <w:szCs w:val="22"/>
          <w:lang w:val="pt-BR"/>
        </w:rPr>
        <w:t>do</w:t>
      </w:r>
      <w:r w:rsidR="00C036FB" w:rsidRPr="001A3C4F">
        <w:rPr>
          <w:rFonts w:ascii="Times New Roman" w:eastAsia="Times New Roman" w:hAnsi="Times New Roman" w:cs="Times New Roman"/>
          <w:spacing w:val="7"/>
          <w:sz w:val="22"/>
          <w:szCs w:val="22"/>
          <w:lang w:val="pt-BR"/>
        </w:rPr>
        <w:t xml:space="preserve"> </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l</w:t>
      </w:r>
      <w:r w:rsidR="00C036FB" w:rsidRPr="001A3C4F">
        <w:rPr>
          <w:rFonts w:ascii="Times New Roman" w:eastAsia="Times New Roman" w:hAnsi="Times New Roman" w:cs="Times New Roman"/>
          <w:spacing w:val="10"/>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0"/>
          <w:sz w:val="22"/>
          <w:szCs w:val="22"/>
          <w:lang w:val="pt-BR"/>
        </w:rPr>
        <w:t xml:space="preserve"> </w:t>
      </w:r>
      <w:r w:rsidR="000131B2" w:rsidRPr="001A3C4F">
        <w:rPr>
          <w:rFonts w:ascii="Times New Roman" w:hAnsi="Times New Roman" w:cs="Times New Roman"/>
          <w:sz w:val="22"/>
          <w:szCs w:val="22"/>
          <w:lang w:val="pt-BR"/>
        </w:rPr>
        <w:t>Devedora</w:t>
      </w:r>
      <w:r w:rsidR="000131B2"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j</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0"/>
          <w:sz w:val="22"/>
          <w:szCs w:val="22"/>
          <w:lang w:val="pt-BR"/>
        </w:rPr>
        <w:t xml:space="preserve"> </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1"/>
          <w:sz w:val="22"/>
          <w:szCs w:val="22"/>
          <w:lang w:val="pt-BR"/>
        </w:rPr>
        <w:t>a</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7"/>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9"/>
          <w:sz w:val="22"/>
          <w:szCs w:val="22"/>
          <w:lang w:val="pt-BR"/>
        </w:rPr>
        <w:t xml:space="preserve"> </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9"/>
          <w:sz w:val="22"/>
          <w:szCs w:val="22"/>
          <w:lang w:val="pt-BR"/>
        </w:rPr>
        <w:t xml:space="preserve"> </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al</w:t>
      </w:r>
      <w:r w:rsidR="00C036FB" w:rsidRPr="001A3C4F">
        <w:rPr>
          <w:rFonts w:ascii="Times New Roman" w:eastAsia="Times New Roman" w:hAnsi="Times New Roman" w:cs="Times New Roman"/>
          <w:spacing w:val="11"/>
          <w:sz w:val="22"/>
          <w:szCs w:val="22"/>
          <w:lang w:val="pt-BR"/>
        </w:rPr>
        <w:t xml:space="preserve"> </w:t>
      </w:r>
      <w:r w:rsidR="00C036FB" w:rsidRPr="001A3C4F">
        <w:rPr>
          <w:rFonts w:ascii="Times New Roman" w:eastAsia="Times New Roman" w:hAnsi="Times New Roman" w:cs="Times New Roman"/>
          <w:spacing w:val="-2"/>
          <w:sz w:val="22"/>
          <w:szCs w:val="22"/>
          <w:lang w:val="pt-BR"/>
        </w:rPr>
        <w:t>q</w:t>
      </w:r>
      <w:r w:rsidR="00C036FB" w:rsidRPr="001A3C4F">
        <w:rPr>
          <w:rFonts w:ascii="Times New Roman" w:eastAsia="Times New Roman" w:hAnsi="Times New Roman" w:cs="Times New Roman"/>
          <w:sz w:val="22"/>
          <w:szCs w:val="22"/>
          <w:lang w:val="pt-BR"/>
        </w:rPr>
        <w:t>ua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r</w:t>
      </w:r>
      <w:r w:rsidR="00C036FB" w:rsidRPr="001A3C4F">
        <w:rPr>
          <w:rFonts w:ascii="Times New Roman" w:eastAsia="Times New Roman" w:hAnsi="Times New Roman" w:cs="Times New Roman"/>
          <w:spacing w:val="10"/>
          <w:sz w:val="22"/>
          <w:szCs w:val="22"/>
          <w:lang w:val="pt-BR"/>
        </w:rPr>
        <w:t xml:space="preserve"> </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7"/>
          <w:sz w:val="22"/>
          <w:szCs w:val="22"/>
          <w:lang w:val="pt-BR"/>
        </w:rPr>
        <w:t xml:space="preserve"> </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e</w:t>
      </w:r>
      <w:r w:rsidR="00C036FB" w:rsidRPr="001A3C4F">
        <w:rPr>
          <w:rFonts w:ascii="Times New Roman" w:eastAsia="Times New Roman" w:hAnsi="Times New Roman" w:cs="Times New Roman"/>
          <w:sz w:val="22"/>
          <w:szCs w:val="22"/>
          <w:lang w:val="pt-BR"/>
        </w:rPr>
        <w:t>us</w:t>
      </w:r>
      <w:r w:rsidR="00C036FB" w:rsidRPr="001A3C4F">
        <w:rPr>
          <w:rFonts w:ascii="Times New Roman" w:eastAsia="Times New Roman" w:hAnsi="Times New Roman" w:cs="Times New Roman"/>
          <w:spacing w:val="10"/>
          <w:sz w:val="22"/>
          <w:szCs w:val="22"/>
          <w:lang w:val="pt-BR"/>
        </w:rPr>
        <w:t xml:space="preserve"> </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z w:val="22"/>
          <w:szCs w:val="22"/>
          <w:lang w:val="pt-BR"/>
        </w:rPr>
        <w:t>ec</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v</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0"/>
          <w:sz w:val="22"/>
          <w:szCs w:val="22"/>
          <w:lang w:val="pt-BR"/>
        </w:rPr>
        <w:t xml:space="preserve"> </w:t>
      </w:r>
      <w:r w:rsidR="00C036FB" w:rsidRPr="001A3C4F">
        <w:rPr>
          <w:rFonts w:ascii="Times New Roman" w:eastAsia="Times New Roman" w:hAnsi="Times New Roman" w:cs="Times New Roman"/>
          <w:sz w:val="22"/>
          <w:szCs w:val="22"/>
          <w:lang w:val="pt-BR"/>
        </w:rPr>
        <w:t>be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s ou</w:t>
      </w:r>
      <w:r w:rsidR="00C036FB" w:rsidRPr="001A3C4F">
        <w:rPr>
          <w:rFonts w:ascii="Times New Roman" w:eastAsia="Times New Roman" w:hAnsi="Times New Roman" w:cs="Times New Roman"/>
          <w:spacing w:val="38"/>
          <w:sz w:val="22"/>
          <w:szCs w:val="22"/>
          <w:lang w:val="pt-BR"/>
        </w:rPr>
        <w:t xml:space="preserve"> </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op</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ad</w:t>
      </w:r>
      <w:r w:rsidR="00C036FB" w:rsidRPr="001A3C4F">
        <w:rPr>
          <w:rFonts w:ascii="Times New Roman" w:eastAsia="Times New Roman" w:hAnsi="Times New Roman" w:cs="Times New Roman"/>
          <w:spacing w:val="1"/>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6"/>
          <w:sz w:val="22"/>
          <w:szCs w:val="22"/>
          <w:lang w:val="pt-BR"/>
        </w:rPr>
        <w:t xml:space="preserve"> </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j</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6"/>
          <w:sz w:val="22"/>
          <w:szCs w:val="22"/>
          <w:lang w:val="pt-BR"/>
        </w:rPr>
        <w:t xml:space="preserve"> </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j</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38"/>
          <w:sz w:val="22"/>
          <w:szCs w:val="22"/>
          <w:lang w:val="pt-BR"/>
        </w:rPr>
        <w:t xml:space="preserve"> </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36"/>
          <w:sz w:val="22"/>
          <w:szCs w:val="22"/>
          <w:lang w:val="pt-BR"/>
        </w:rPr>
        <w:t xml:space="preserve"> </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er</w:t>
      </w:r>
      <w:r w:rsidR="00C036FB" w:rsidRPr="001A3C4F">
        <w:rPr>
          <w:rFonts w:ascii="Times New Roman" w:eastAsia="Times New Roman" w:hAnsi="Times New Roman" w:cs="Times New Roman"/>
          <w:spacing w:val="37"/>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6"/>
          <w:sz w:val="22"/>
          <w:szCs w:val="22"/>
          <w:lang w:val="pt-BR"/>
        </w:rPr>
        <w:t xml:space="preserve"> </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b</w:t>
      </w:r>
      <w:r w:rsidR="00C036FB" w:rsidRPr="001A3C4F">
        <w:rPr>
          <w:rFonts w:ascii="Times New Roman" w:eastAsia="Times New Roman" w:hAnsi="Times New Roman" w:cs="Times New Roman"/>
          <w:spacing w:val="1"/>
          <w:sz w:val="22"/>
          <w:szCs w:val="22"/>
          <w:lang w:val="pt-BR"/>
        </w:rPr>
        <w:t>ri</w:t>
      </w:r>
      <w:r w:rsidR="00C036FB" w:rsidRPr="001A3C4F">
        <w:rPr>
          <w:rFonts w:ascii="Times New Roman" w:eastAsia="Times New Roman" w:hAnsi="Times New Roman" w:cs="Times New Roman"/>
          <w:spacing w:val="-2"/>
          <w:sz w:val="22"/>
          <w:szCs w:val="22"/>
          <w:lang w:val="pt-BR"/>
        </w:rPr>
        <w:t>g</w:t>
      </w:r>
      <w:r w:rsidR="00C036FB" w:rsidRPr="001A3C4F">
        <w:rPr>
          <w:rFonts w:ascii="Times New Roman" w:eastAsia="Times New Roman" w:hAnsi="Times New Roman" w:cs="Times New Roman"/>
          <w:sz w:val="22"/>
          <w:szCs w:val="22"/>
          <w:lang w:val="pt-BR"/>
        </w:rPr>
        <w:t>ação</w:t>
      </w:r>
      <w:r w:rsidR="00C036FB" w:rsidRPr="001A3C4F">
        <w:rPr>
          <w:rFonts w:ascii="Times New Roman" w:eastAsia="Times New Roman" w:hAnsi="Times New Roman" w:cs="Times New Roman"/>
          <w:spacing w:val="36"/>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ri</w:t>
      </w:r>
      <w:r w:rsidR="00C036FB" w:rsidRPr="001A3C4F">
        <w:rPr>
          <w:rFonts w:ascii="Times New Roman" w:eastAsia="Times New Roman" w:hAnsi="Times New Roman" w:cs="Times New Roman"/>
          <w:spacing w:val="-2"/>
          <w:sz w:val="22"/>
          <w:szCs w:val="22"/>
          <w:lang w:val="pt-BR"/>
        </w:rPr>
        <w:t>or</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36"/>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6"/>
          <w:sz w:val="22"/>
          <w:szCs w:val="22"/>
          <w:lang w:val="pt-BR"/>
        </w:rPr>
        <w:t>d</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6"/>
          <w:sz w:val="22"/>
          <w:szCs w:val="22"/>
          <w:lang w:val="pt-BR"/>
        </w:rPr>
        <w:t xml:space="preserve"> </w:t>
      </w:r>
      <w:r w:rsidR="00C036FB" w:rsidRPr="001A3C4F">
        <w:rPr>
          <w:rFonts w:ascii="Times New Roman" w:eastAsia="Times New Roman" w:hAnsi="Times New Roman" w:cs="Times New Roman"/>
          <w:sz w:val="22"/>
          <w:szCs w:val="22"/>
          <w:lang w:val="pt-BR"/>
        </w:rPr>
        <w:t>pe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9"/>
          <w:sz w:val="22"/>
          <w:szCs w:val="22"/>
          <w:lang w:val="pt-BR"/>
        </w:rPr>
        <w:t xml:space="preserve"> </w:t>
      </w:r>
      <w:r w:rsidR="000131B2" w:rsidRPr="001A3C4F">
        <w:rPr>
          <w:rFonts w:ascii="Times New Roman" w:hAnsi="Times New Roman" w:cs="Times New Roman"/>
          <w:sz w:val="22"/>
          <w:szCs w:val="22"/>
          <w:lang w:val="pt-BR"/>
        </w:rPr>
        <w:t>Devedora</w:t>
      </w:r>
      <w:r w:rsidR="00C036FB" w:rsidRPr="001A3C4F">
        <w:rPr>
          <w:rFonts w:ascii="Times New Roman" w:eastAsia="Times New Roman" w:hAnsi="Times New Roman" w:cs="Times New Roman"/>
          <w:sz w:val="22"/>
          <w:szCs w:val="22"/>
          <w:lang w:val="pt-BR"/>
        </w:rPr>
        <w:t xml:space="preserve">; </w:t>
      </w:r>
      <w:r w:rsidR="00C036FB" w:rsidRPr="001A3C4F">
        <w:rPr>
          <w:rFonts w:ascii="Times New Roman" w:eastAsia="Times New Roman" w:hAnsi="Times New Roman" w:cs="Times New Roman"/>
          <w:spacing w:val="1"/>
          <w:sz w:val="22"/>
          <w:szCs w:val="22"/>
          <w:lang w:val="pt-BR"/>
        </w:rPr>
        <w:t>(</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 xml:space="preserve">ão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su</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 xml:space="preserve">ão </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18"/>
          <w:sz w:val="22"/>
          <w:szCs w:val="22"/>
          <w:lang w:val="pt-BR"/>
        </w:rPr>
        <w:t xml:space="preserve"> </w:t>
      </w:r>
      <w:r w:rsidR="00C036FB" w:rsidRPr="001A3C4F">
        <w:rPr>
          <w:rFonts w:ascii="Times New Roman" w:eastAsia="Times New Roman" w:hAnsi="Times New Roman" w:cs="Times New Roman"/>
          <w:spacing w:val="-2"/>
          <w:sz w:val="22"/>
          <w:szCs w:val="22"/>
          <w:lang w:val="pt-BR"/>
        </w:rPr>
        <w: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venc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5"/>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 xml:space="preserve">do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e qu</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r</w:t>
      </w:r>
      <w:r w:rsidR="00C036FB" w:rsidRPr="001A3C4F">
        <w:rPr>
          <w:rFonts w:ascii="Times New Roman" w:eastAsia="Times New Roman" w:hAnsi="Times New Roman" w:cs="Times New Roman"/>
          <w:spacing w:val="18"/>
          <w:sz w:val="22"/>
          <w:szCs w:val="22"/>
          <w:lang w:val="pt-BR"/>
        </w:rPr>
        <w:t xml:space="preserve"> </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b</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ga</w:t>
      </w:r>
      <w:r w:rsidR="00C036FB" w:rsidRPr="001A3C4F">
        <w:rPr>
          <w:rFonts w:ascii="Times New Roman" w:eastAsia="Times New Roman" w:hAnsi="Times New Roman" w:cs="Times New Roman"/>
          <w:spacing w:val="-2"/>
          <w:sz w:val="22"/>
          <w:szCs w:val="22"/>
          <w:lang w:val="pt-BR"/>
        </w:rPr>
        <w:t>ç</w:t>
      </w:r>
      <w:r w:rsidR="00C036FB" w:rsidRPr="001A3C4F">
        <w:rPr>
          <w:rFonts w:ascii="Times New Roman" w:eastAsia="Times New Roman" w:hAnsi="Times New Roman" w:cs="Times New Roman"/>
          <w:sz w:val="22"/>
          <w:szCs w:val="22"/>
          <w:lang w:val="pt-BR"/>
        </w:rPr>
        <w:t>ão</w:t>
      </w:r>
      <w:r w:rsidR="00C036FB" w:rsidRPr="001A3C4F">
        <w:rPr>
          <w:rFonts w:ascii="Times New Roman" w:eastAsia="Times New Roman" w:hAnsi="Times New Roman" w:cs="Times New Roman"/>
          <w:spacing w:val="15"/>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be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7"/>
          <w:sz w:val="22"/>
          <w:szCs w:val="22"/>
          <w:lang w:val="pt-BR"/>
        </w:rPr>
        <w:t xml:space="preserve"> </w:t>
      </w:r>
      <w:r w:rsidR="00C036FB" w:rsidRPr="001A3C4F">
        <w:rPr>
          <w:rFonts w:ascii="Times New Roman" w:eastAsia="Times New Roman" w:hAnsi="Times New Roman" w:cs="Times New Roman"/>
          <w:sz w:val="22"/>
          <w:szCs w:val="22"/>
          <w:lang w:val="pt-BR"/>
        </w:rPr>
        <w:t>em</w:t>
      </w:r>
      <w:r w:rsidR="00C036FB" w:rsidRPr="001A3C4F">
        <w:rPr>
          <w:rFonts w:ascii="Times New Roman" w:eastAsia="Times New Roman" w:hAnsi="Times New Roman" w:cs="Times New Roman"/>
          <w:spacing w:val="16"/>
          <w:sz w:val="22"/>
          <w:szCs w:val="22"/>
          <w:lang w:val="pt-BR"/>
        </w:rPr>
        <w:t xml:space="preserve"> </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r con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do qual</w:t>
      </w:r>
      <w:r w:rsidR="00C036FB" w:rsidRPr="001A3C4F">
        <w:rPr>
          <w:rFonts w:ascii="Times New Roman" w:eastAsia="Times New Roman" w:hAnsi="Times New Roman" w:cs="Times New Roman"/>
          <w:spacing w:val="4"/>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
          <w:sz w:val="22"/>
          <w:szCs w:val="22"/>
          <w:lang w:val="pt-BR"/>
        </w:rPr>
        <w:t xml:space="preserve"> </w:t>
      </w:r>
      <w:r w:rsidR="000131B2" w:rsidRPr="001A3C4F">
        <w:rPr>
          <w:rFonts w:ascii="Times New Roman" w:hAnsi="Times New Roman" w:cs="Times New Roman"/>
          <w:sz w:val="22"/>
          <w:szCs w:val="22"/>
          <w:lang w:val="pt-BR"/>
        </w:rPr>
        <w:t>Devedora</w:t>
      </w:r>
      <w:r w:rsidR="000131B2"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j</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pa</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 e</w:t>
      </w:r>
      <w:r w:rsidR="00C036FB" w:rsidRPr="001A3C4F">
        <w:rPr>
          <w:rFonts w:ascii="Times New Roman" w:eastAsia="Times New Roman" w:hAnsi="Times New Roman" w:cs="Times New Roman"/>
          <w:spacing w:val="1"/>
          <w:sz w:val="22"/>
          <w:szCs w:val="22"/>
          <w:lang w:val="pt-BR"/>
        </w:rPr>
        <w:t>/</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al</w:t>
      </w:r>
      <w:r w:rsidR="00C036FB" w:rsidRPr="001A3C4F">
        <w:rPr>
          <w:rFonts w:ascii="Times New Roman" w:eastAsia="Times New Roman" w:hAnsi="Times New Roman" w:cs="Times New Roman"/>
          <w:spacing w:val="4"/>
          <w:sz w:val="22"/>
          <w:szCs w:val="22"/>
          <w:lang w:val="pt-BR"/>
        </w:rPr>
        <w:t xml:space="preserve"> </w:t>
      </w:r>
      <w:r w:rsidR="00C036FB" w:rsidRPr="001A3C4F">
        <w:rPr>
          <w:rFonts w:ascii="Times New Roman" w:eastAsia="Times New Roman" w:hAnsi="Times New Roman" w:cs="Times New Roman"/>
          <w:spacing w:val="-2"/>
          <w:sz w:val="22"/>
          <w:szCs w:val="22"/>
          <w:lang w:val="pt-BR"/>
        </w:rPr>
        <w:t>q</w:t>
      </w:r>
      <w:r w:rsidR="00C036FB" w:rsidRPr="001A3C4F">
        <w:rPr>
          <w:rFonts w:ascii="Times New Roman" w:eastAsia="Times New Roman" w:hAnsi="Times New Roman" w:cs="Times New Roman"/>
          <w:sz w:val="22"/>
          <w:szCs w:val="22"/>
          <w:lang w:val="pt-BR"/>
        </w:rPr>
        <w:t>ua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5"/>
          <w:sz w:val="22"/>
          <w:szCs w:val="22"/>
          <w:lang w:val="pt-BR"/>
        </w:rPr>
        <w:t>e</w:t>
      </w:r>
      <w:r w:rsidR="00C036FB" w:rsidRPr="001A3C4F">
        <w:rPr>
          <w:rFonts w:ascii="Times New Roman" w:eastAsia="Times New Roman" w:hAnsi="Times New Roman" w:cs="Times New Roman"/>
          <w:sz w:val="22"/>
          <w:szCs w:val="22"/>
          <w:lang w:val="pt-BR"/>
        </w:rPr>
        <w:t>r</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de s</w:t>
      </w:r>
      <w:r w:rsidR="00C036FB" w:rsidRPr="001A3C4F">
        <w:rPr>
          <w:rFonts w:ascii="Times New Roman" w:eastAsia="Times New Roman" w:hAnsi="Times New Roman" w:cs="Times New Roman"/>
          <w:spacing w:val="1"/>
          <w:sz w:val="22"/>
          <w:szCs w:val="22"/>
          <w:lang w:val="pt-BR"/>
        </w:rPr>
        <w:t>e</w:t>
      </w:r>
      <w:r w:rsidR="00C036FB" w:rsidRPr="001A3C4F">
        <w:rPr>
          <w:rFonts w:ascii="Times New Roman" w:eastAsia="Times New Roman" w:hAnsi="Times New Roman" w:cs="Times New Roman"/>
          <w:sz w:val="22"/>
          <w:szCs w:val="22"/>
          <w:lang w:val="pt-BR"/>
        </w:rPr>
        <w:t>us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z w:val="22"/>
          <w:szCs w:val="22"/>
          <w:lang w:val="pt-BR"/>
        </w:rPr>
        <w:t>ec</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v</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be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s ou</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ri</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dad</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j</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j</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pacing w:val="-2"/>
          <w:sz w:val="22"/>
          <w:szCs w:val="22"/>
          <w:lang w:val="pt-BR"/>
        </w:rPr>
        <w:t>(</w:t>
      </w:r>
      <w:proofErr w:type="spellStart"/>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i</w:t>
      </w:r>
      <w:proofErr w:type="spellEnd"/>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4"/>
          <w:sz w:val="22"/>
          <w:szCs w:val="22"/>
          <w:lang w:val="pt-BR"/>
        </w:rPr>
        <w:t xml:space="preserve"> </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is</w:t>
      </w:r>
      <w:r w:rsidR="00C036FB" w:rsidRPr="001A3C4F">
        <w:rPr>
          <w:rFonts w:ascii="Times New Roman" w:eastAsia="Times New Roman" w:hAnsi="Times New Roman" w:cs="Times New Roman"/>
          <w:spacing w:val="-2"/>
          <w:sz w:val="22"/>
          <w:szCs w:val="22"/>
          <w:lang w:val="pt-BR"/>
        </w:rPr>
        <w:t>ã</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r</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z w:val="22"/>
          <w:szCs w:val="22"/>
          <w:lang w:val="pt-BR"/>
        </w:rPr>
        <w:t>co</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tr</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os</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31"/>
          <w:sz w:val="22"/>
          <w:szCs w:val="22"/>
          <w:lang w:val="pt-BR"/>
        </w:rPr>
        <w:t xml:space="preserve">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pacing w:val="1"/>
          <w:sz w:val="22"/>
          <w:szCs w:val="22"/>
          <w:lang w:val="pt-BR"/>
        </w:rPr>
        <w:t>(</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4"/>
          <w:sz w:val="22"/>
          <w:szCs w:val="22"/>
          <w:lang w:val="pt-BR"/>
        </w:rPr>
        <w:t xml:space="preserve"> </w:t>
      </w:r>
      <w:r w:rsidR="00C036FB" w:rsidRPr="001A3C4F">
        <w:rPr>
          <w:rFonts w:ascii="Times New Roman" w:eastAsia="Times New Roman" w:hAnsi="Times New Roman" w:cs="Times New Roman"/>
          <w:sz w:val="22"/>
          <w:szCs w:val="22"/>
          <w:lang w:val="pt-BR"/>
        </w:rPr>
        <w:t xml:space="preserve">não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es</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ã</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na</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i</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ção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r</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Ô</w:t>
      </w:r>
      <w:r w:rsidR="00C036FB" w:rsidRPr="001A3C4F">
        <w:rPr>
          <w:rFonts w:ascii="Times New Roman" w:eastAsia="Times New Roman" w:hAnsi="Times New Roman" w:cs="Times New Roman"/>
          <w:sz w:val="22"/>
          <w:szCs w:val="22"/>
          <w:lang w:val="pt-BR"/>
        </w:rPr>
        <w:t>nus</w:t>
      </w:r>
      <w:r w:rsidR="00C036FB" w:rsidRPr="001A3C4F">
        <w:rPr>
          <w:rFonts w:ascii="Times New Roman" w:eastAsia="Times New Roman" w:hAnsi="Times New Roman" w:cs="Times New Roman"/>
          <w:spacing w:val="5"/>
          <w:sz w:val="22"/>
          <w:szCs w:val="22"/>
          <w:lang w:val="pt-BR"/>
        </w:rPr>
        <w:t xml:space="preserve"> </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b</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r</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b</w:t>
      </w:r>
      <w:r w:rsidR="00C036FB" w:rsidRPr="001A3C4F">
        <w:rPr>
          <w:rFonts w:ascii="Times New Roman" w:eastAsia="Times New Roman" w:hAnsi="Times New Roman" w:cs="Times New Roman"/>
          <w:sz w:val="22"/>
          <w:szCs w:val="22"/>
          <w:lang w:val="pt-BR"/>
        </w:rPr>
        <w:t>ens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ri</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dad</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da</w:t>
      </w:r>
      <w:r w:rsidR="000131B2" w:rsidRPr="001A3C4F">
        <w:rPr>
          <w:rFonts w:ascii="Times New Roman" w:eastAsia="Times New Roman" w:hAnsi="Times New Roman" w:cs="Times New Roman"/>
          <w:sz w:val="22"/>
          <w:szCs w:val="22"/>
          <w:lang w:val="pt-BR"/>
        </w:rPr>
        <w:t xml:space="preserve"> </w:t>
      </w:r>
      <w:r w:rsidR="000131B2" w:rsidRPr="001A3C4F">
        <w:rPr>
          <w:rFonts w:ascii="Times New Roman" w:hAnsi="Times New Roman" w:cs="Times New Roman"/>
          <w:sz w:val="22"/>
          <w:szCs w:val="22"/>
          <w:lang w:val="pt-BR"/>
        </w:rPr>
        <w:t>Devedora</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32"/>
          <w:sz w:val="22"/>
          <w:szCs w:val="22"/>
          <w:lang w:val="pt-BR"/>
        </w:rPr>
        <w:t xml:space="preserve"> </w:t>
      </w:r>
      <w:r w:rsidR="00C036FB" w:rsidRPr="001A3C4F">
        <w:rPr>
          <w:rFonts w:ascii="Times New Roman" w:eastAsia="Times New Roman" w:hAnsi="Times New Roman" w:cs="Times New Roman"/>
          <w:spacing w:val="-2"/>
          <w:sz w:val="22"/>
          <w:szCs w:val="22"/>
          <w:lang w:val="pt-BR"/>
        </w:rPr>
        <w: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ão</w:t>
      </w:r>
      <w:r w:rsidR="00C036FB" w:rsidRPr="001A3C4F">
        <w:rPr>
          <w:rFonts w:ascii="Times New Roman" w:eastAsia="Times New Roman" w:hAnsi="Times New Roman" w:cs="Times New Roman"/>
          <w:spacing w:val="30"/>
          <w:sz w:val="22"/>
          <w:szCs w:val="22"/>
          <w:lang w:val="pt-BR"/>
        </w:rPr>
        <w:t xml:space="preserve">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fr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ng</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32"/>
          <w:sz w:val="22"/>
          <w:szCs w:val="22"/>
          <w:lang w:val="pt-BR"/>
        </w:rPr>
        <w:t xml:space="preserve"> </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er</w:t>
      </w:r>
      <w:r w:rsidR="00C036FB" w:rsidRPr="001A3C4F">
        <w:rPr>
          <w:rFonts w:ascii="Times New Roman" w:eastAsia="Times New Roman" w:hAnsi="Times New Roman" w:cs="Times New Roman"/>
          <w:spacing w:val="30"/>
          <w:sz w:val="22"/>
          <w:szCs w:val="22"/>
          <w:lang w:val="pt-BR"/>
        </w:rPr>
        <w:t xml:space="preserve"> </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po</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ç</w:t>
      </w:r>
      <w:r w:rsidR="00C036FB" w:rsidRPr="001A3C4F">
        <w:rPr>
          <w:rFonts w:ascii="Times New Roman" w:eastAsia="Times New Roman" w:hAnsi="Times New Roman" w:cs="Times New Roman"/>
          <w:sz w:val="22"/>
          <w:szCs w:val="22"/>
          <w:lang w:val="pt-BR"/>
        </w:rPr>
        <w:t>ão</w:t>
      </w:r>
      <w:r w:rsidR="00C036FB" w:rsidRPr="001A3C4F">
        <w:rPr>
          <w:rFonts w:ascii="Times New Roman" w:eastAsia="Times New Roman" w:hAnsi="Times New Roman" w:cs="Times New Roman"/>
          <w:spacing w:val="32"/>
          <w:sz w:val="22"/>
          <w:szCs w:val="22"/>
          <w:lang w:val="pt-BR"/>
        </w:rPr>
        <w:t xml:space="preserve"> </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gal</w:t>
      </w:r>
      <w:r w:rsidR="00C036FB" w:rsidRPr="001A3C4F">
        <w:rPr>
          <w:rFonts w:ascii="Times New Roman" w:eastAsia="Times New Roman" w:hAnsi="Times New Roman" w:cs="Times New Roman"/>
          <w:spacing w:val="30"/>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eg</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ar</w:t>
      </w:r>
      <w:r w:rsidR="00C036FB" w:rsidRPr="001A3C4F">
        <w:rPr>
          <w:rFonts w:ascii="Times New Roman" w:eastAsia="Times New Roman" w:hAnsi="Times New Roman" w:cs="Times New Roman"/>
          <w:spacing w:val="28"/>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2"/>
          <w:sz w:val="22"/>
          <w:szCs w:val="22"/>
          <w:lang w:val="pt-BR"/>
        </w:rPr>
        <w:t xml:space="preserve"> </w:t>
      </w:r>
      <w:r w:rsidR="00C036FB" w:rsidRPr="001A3C4F">
        <w:rPr>
          <w:rFonts w:ascii="Times New Roman" w:eastAsia="Times New Roman" w:hAnsi="Times New Roman" w:cs="Times New Roman"/>
          <w:sz w:val="22"/>
          <w:szCs w:val="22"/>
          <w:lang w:val="pt-BR"/>
        </w:rPr>
        <w:t>qu</w:t>
      </w:r>
      <w:r w:rsidR="00477D60" w:rsidRPr="001A3C4F">
        <w:rPr>
          <w:rFonts w:ascii="Times New Roman" w:eastAsia="Times New Roman" w:hAnsi="Times New Roman" w:cs="Times New Roman"/>
          <w:sz w:val="22"/>
          <w:szCs w:val="22"/>
          <w:lang w:val="pt-BR"/>
        </w:rPr>
        <w:t>e a Devedora</w:t>
      </w:r>
      <w:r w:rsidR="00C036FB" w:rsidRPr="001A3C4F">
        <w:rPr>
          <w:rFonts w:ascii="Times New Roman" w:eastAsia="Times New Roman" w:hAnsi="Times New Roman" w:cs="Times New Roman"/>
          <w:spacing w:val="35"/>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w:t>
      </w:r>
      <w:r w:rsidR="00C036FB" w:rsidRPr="001A3C4F">
        <w:rPr>
          <w:rFonts w:ascii="Times New Roman" w:eastAsia="Times New Roman" w:hAnsi="Times New Roman" w:cs="Times New Roman"/>
          <w:sz w:val="22"/>
          <w:szCs w:val="22"/>
          <w:lang w:val="pt-BR"/>
        </w:rPr>
        <w:t>ou qua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er</w:t>
      </w:r>
      <w:r w:rsidR="00C036FB" w:rsidRPr="001A3C4F">
        <w:rPr>
          <w:rFonts w:ascii="Times New Roman" w:eastAsia="Times New Roman" w:hAnsi="Times New Roman" w:cs="Times New Roman"/>
          <w:spacing w:val="21"/>
          <w:sz w:val="22"/>
          <w:szCs w:val="22"/>
          <w:lang w:val="pt-BR"/>
        </w:rPr>
        <w:t xml:space="preserve"> </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20"/>
          <w:sz w:val="22"/>
          <w:szCs w:val="22"/>
          <w:lang w:val="pt-BR"/>
        </w:rPr>
        <w:t xml:space="preserve"> </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e</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20"/>
          <w:sz w:val="22"/>
          <w:szCs w:val="22"/>
          <w:lang w:val="pt-BR"/>
        </w:rPr>
        <w:t xml:space="preserve">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pe</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ti</w:t>
      </w:r>
      <w:r w:rsidR="00C036FB" w:rsidRPr="001A3C4F">
        <w:rPr>
          <w:rFonts w:ascii="Times New Roman" w:eastAsia="Times New Roman" w:hAnsi="Times New Roman" w:cs="Times New Roman"/>
          <w:spacing w:val="-2"/>
          <w:sz w:val="22"/>
          <w:szCs w:val="22"/>
          <w:lang w:val="pt-BR"/>
        </w:rPr>
        <w:t>v</w:t>
      </w:r>
      <w:r w:rsidR="00C036FB" w:rsidRPr="001A3C4F">
        <w:rPr>
          <w:rFonts w:ascii="Times New Roman" w:eastAsia="Times New Roman" w:hAnsi="Times New Roman" w:cs="Times New Roman"/>
          <w:sz w:val="22"/>
          <w:szCs w:val="22"/>
          <w:lang w:val="pt-BR"/>
        </w:rPr>
        <w:t>os</w:t>
      </w:r>
      <w:r w:rsidR="00C036FB" w:rsidRPr="001A3C4F">
        <w:rPr>
          <w:rFonts w:ascii="Times New Roman" w:eastAsia="Times New Roman" w:hAnsi="Times New Roman" w:cs="Times New Roman"/>
          <w:spacing w:val="22"/>
          <w:sz w:val="22"/>
          <w:szCs w:val="22"/>
          <w:lang w:val="pt-BR"/>
        </w:rPr>
        <w:t xml:space="preserve"> </w:t>
      </w:r>
      <w:r w:rsidR="00C036FB" w:rsidRPr="001A3C4F">
        <w:rPr>
          <w:rFonts w:ascii="Times New Roman" w:eastAsia="Times New Roman" w:hAnsi="Times New Roman" w:cs="Times New Roman"/>
          <w:sz w:val="22"/>
          <w:szCs w:val="22"/>
          <w:lang w:val="pt-BR"/>
        </w:rPr>
        <w:t>b</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ns</w:t>
      </w:r>
      <w:r w:rsidR="00C036FB" w:rsidRPr="001A3C4F">
        <w:rPr>
          <w:rFonts w:ascii="Times New Roman" w:eastAsia="Times New Roman" w:hAnsi="Times New Roman" w:cs="Times New Roman"/>
          <w:spacing w:val="20"/>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22"/>
          <w:sz w:val="22"/>
          <w:szCs w:val="22"/>
          <w:lang w:val="pt-BR"/>
        </w:rPr>
        <w:t xml:space="preserve"> </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ri</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dad</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20"/>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j</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2"/>
          <w:sz w:val="22"/>
          <w:szCs w:val="22"/>
          <w:lang w:val="pt-BR"/>
        </w:rPr>
        <w:t xml:space="preserve"> </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1"/>
          <w:sz w:val="22"/>
          <w:szCs w:val="22"/>
          <w:lang w:val="pt-BR"/>
        </w:rPr>
        <w:t>j</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1"/>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0"/>
          <w:sz w:val="22"/>
          <w:szCs w:val="22"/>
          <w:lang w:val="pt-BR"/>
        </w:rPr>
        <w:t xml:space="preserve"> </w:t>
      </w:r>
      <w:r w:rsidR="00C036FB" w:rsidRPr="001A3C4F">
        <w:rPr>
          <w:rFonts w:ascii="Times New Roman" w:eastAsia="Times New Roman" w:hAnsi="Times New Roman" w:cs="Times New Roman"/>
          <w:spacing w:val="1"/>
          <w:sz w:val="22"/>
          <w:szCs w:val="22"/>
          <w:lang w:val="pt-BR"/>
        </w:rPr>
        <w:t>(</w:t>
      </w:r>
      <w:r w:rsidR="00C036FB" w:rsidRPr="001A3C4F">
        <w:rPr>
          <w:rFonts w:ascii="Times New Roman" w:eastAsia="Times New Roman" w:hAnsi="Times New Roman" w:cs="Times New Roman"/>
          <w:spacing w:val="-2"/>
          <w:sz w:val="22"/>
          <w:szCs w:val="22"/>
          <w:lang w:val="pt-BR"/>
        </w:rPr>
        <w:t>f</w:t>
      </w:r>
      <w:r w:rsidR="00C036FB" w:rsidRPr="001A3C4F">
        <w:rPr>
          <w:rFonts w:ascii="Times New Roman" w:eastAsia="Times New Roman" w:hAnsi="Times New Roman" w:cs="Times New Roman"/>
          <w:sz w:val="22"/>
          <w:szCs w:val="22"/>
          <w:lang w:val="pt-BR"/>
        </w:rPr>
        <w:t>) n</w:t>
      </w:r>
      <w:r w:rsidR="00C036FB" w:rsidRPr="001A3C4F">
        <w:rPr>
          <w:rFonts w:ascii="Times New Roman" w:eastAsia="Times New Roman" w:hAnsi="Times New Roman" w:cs="Times New Roman"/>
          <w:spacing w:val="-2"/>
          <w:sz w:val="22"/>
          <w:szCs w:val="22"/>
          <w:lang w:val="pt-BR"/>
        </w:rPr>
        <w:t>ã</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0"/>
          <w:sz w:val="22"/>
          <w:szCs w:val="22"/>
          <w:lang w:val="pt-BR"/>
        </w:rPr>
        <w:t xml:space="preserve">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f</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ngem</w:t>
      </w:r>
      <w:r w:rsidR="00C036FB" w:rsidRPr="001A3C4F">
        <w:rPr>
          <w:rFonts w:ascii="Times New Roman" w:eastAsia="Times New Roman" w:hAnsi="Times New Roman" w:cs="Times New Roman"/>
          <w:spacing w:val="21"/>
          <w:sz w:val="22"/>
          <w:szCs w:val="22"/>
          <w:lang w:val="pt-BR"/>
        </w:rPr>
        <w:t xml:space="preserve"> </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er</w:t>
      </w:r>
      <w:r w:rsidR="00C036FB" w:rsidRPr="001A3C4F">
        <w:rPr>
          <w:rFonts w:ascii="Times New Roman" w:eastAsia="Times New Roman" w:hAnsi="Times New Roman" w:cs="Times New Roman"/>
          <w:spacing w:val="22"/>
          <w:sz w:val="22"/>
          <w:szCs w:val="22"/>
          <w:lang w:val="pt-BR"/>
        </w:rPr>
        <w:t xml:space="preserve"> </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 dec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ã</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e</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nça</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pacing w:val="1"/>
          <w:sz w:val="22"/>
          <w:szCs w:val="22"/>
          <w:lang w:val="pt-BR"/>
        </w:rPr>
        <w:t>mi</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ti</w:t>
      </w:r>
      <w:r w:rsidR="00C036FB" w:rsidRPr="001A3C4F">
        <w:rPr>
          <w:rFonts w:ascii="Times New Roman" w:eastAsia="Times New Roman" w:hAnsi="Times New Roman" w:cs="Times New Roman"/>
          <w:spacing w:val="-2"/>
          <w:sz w:val="22"/>
          <w:szCs w:val="22"/>
          <w:lang w:val="pt-BR"/>
        </w:rPr>
        <w:t>v</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pacing w:val="-1"/>
          <w:sz w:val="22"/>
          <w:szCs w:val="22"/>
          <w:lang w:val="pt-BR"/>
        </w:rPr>
        <w:t>j</w:t>
      </w:r>
      <w:r w:rsidR="00C036FB" w:rsidRPr="001A3C4F">
        <w:rPr>
          <w:rFonts w:ascii="Times New Roman" w:eastAsia="Times New Roman" w:hAnsi="Times New Roman" w:cs="Times New Roman"/>
          <w:sz w:val="22"/>
          <w:szCs w:val="22"/>
          <w:lang w:val="pt-BR"/>
        </w:rPr>
        <w:t>ud</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l</w:t>
      </w:r>
      <w:r w:rsidR="00C036FB" w:rsidRPr="001A3C4F">
        <w:rPr>
          <w:rFonts w:ascii="Times New Roman" w:eastAsia="Times New Roman" w:hAnsi="Times New Roman" w:cs="Times New Roman"/>
          <w:spacing w:val="30"/>
          <w:sz w:val="22"/>
          <w:szCs w:val="22"/>
          <w:lang w:val="pt-BR"/>
        </w:rPr>
        <w:t xml:space="preserve"> </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b</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al</w:t>
      </w:r>
      <w:r w:rsidR="00C036FB" w:rsidRPr="001A3C4F">
        <w:rPr>
          <w:rFonts w:ascii="Times New Roman" w:eastAsia="Times New Roman" w:hAnsi="Times New Roman" w:cs="Times New Roman"/>
          <w:spacing w:val="30"/>
          <w:sz w:val="22"/>
          <w:szCs w:val="22"/>
          <w:lang w:val="pt-BR"/>
        </w:rPr>
        <w:t xml:space="preserve"> </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9"/>
          <w:sz w:val="22"/>
          <w:szCs w:val="22"/>
          <w:lang w:val="pt-BR"/>
        </w:rPr>
        <w:t xml:space="preserve"> </w:t>
      </w:r>
      <w:r w:rsidR="000131B2" w:rsidRPr="001A3C4F">
        <w:rPr>
          <w:rFonts w:ascii="Times New Roman" w:hAnsi="Times New Roman" w:cs="Times New Roman"/>
          <w:sz w:val="22"/>
          <w:szCs w:val="22"/>
          <w:lang w:val="pt-BR"/>
        </w:rPr>
        <w:t>Devedora</w:t>
      </w:r>
      <w:r w:rsidR="000131B2"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26"/>
          <w:sz w:val="22"/>
          <w:szCs w:val="22"/>
          <w:lang w:val="pt-BR"/>
        </w:rPr>
        <w:t xml:space="preserve"> </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r</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e</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 xml:space="preserve">s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z w:val="22"/>
          <w:szCs w:val="22"/>
          <w:lang w:val="pt-BR"/>
        </w:rPr>
        <w:t>ec</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v</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s b</w:t>
      </w:r>
      <w:r w:rsidR="00C036FB" w:rsidRPr="001A3C4F">
        <w:rPr>
          <w:rFonts w:ascii="Times New Roman" w:eastAsia="Times New Roman" w:hAnsi="Times New Roman" w:cs="Times New Roman"/>
          <w:spacing w:val="1"/>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 xml:space="preserve">s ou </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ri</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dade</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w:t>
      </w:r>
    </w:p>
    <w:p w14:paraId="68946935" w14:textId="77777777" w:rsidR="00C036FB" w:rsidRPr="001A3C4F" w:rsidRDefault="00C036FB" w:rsidP="009B4504">
      <w:pPr>
        <w:tabs>
          <w:tab w:val="left" w:pos="8080"/>
        </w:tabs>
        <w:jc w:val="both"/>
        <w:rPr>
          <w:rFonts w:ascii="Times New Roman" w:hAnsi="Times New Roman" w:cs="Times New Roman"/>
          <w:sz w:val="22"/>
          <w:szCs w:val="22"/>
          <w:lang w:val="pt-BR"/>
        </w:rPr>
      </w:pPr>
    </w:p>
    <w:p w14:paraId="2095084C" w14:textId="1B16AC15" w:rsidR="00C036FB" w:rsidRPr="001A3C4F" w:rsidRDefault="00651E30" w:rsidP="009B4504">
      <w:pPr>
        <w:pStyle w:val="PargrafodaLista"/>
        <w:ind w:left="0"/>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viii</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st</w:t>
      </w:r>
      <w:r w:rsidR="00C036FB" w:rsidRPr="001A3C4F">
        <w:rPr>
          <w:rFonts w:ascii="Times New Roman" w:eastAsia="Times New Roman" w:hAnsi="Times New Roman" w:cs="Times New Roman"/>
          <w:sz w:val="22"/>
          <w:szCs w:val="22"/>
          <w:lang w:val="pt-BR"/>
        </w:rPr>
        <w:t xml:space="preserve">á </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en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 c</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m o cu</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3"/>
          <w:sz w:val="22"/>
          <w:szCs w:val="22"/>
          <w:lang w:val="pt-BR"/>
        </w:rPr>
        <w:t>t</w:t>
      </w:r>
      <w:r w:rsidR="00C036FB" w:rsidRPr="001A3C4F">
        <w:rPr>
          <w:rFonts w:ascii="Times New Roman" w:eastAsia="Times New Roman" w:hAnsi="Times New Roman" w:cs="Times New Roman"/>
          <w:sz w:val="22"/>
          <w:szCs w:val="22"/>
          <w:lang w:val="pt-BR"/>
        </w:rPr>
        <w:t>o das o</w:t>
      </w:r>
      <w:r w:rsidR="00C036FB" w:rsidRPr="001A3C4F">
        <w:rPr>
          <w:rFonts w:ascii="Times New Roman" w:eastAsia="Times New Roman" w:hAnsi="Times New Roman" w:cs="Times New Roman"/>
          <w:spacing w:val="-2"/>
          <w:sz w:val="22"/>
          <w:szCs w:val="22"/>
          <w:lang w:val="pt-BR"/>
        </w:rPr>
        <w:t>b</w:t>
      </w:r>
      <w:r w:rsidR="00C036FB" w:rsidRPr="001A3C4F">
        <w:rPr>
          <w:rFonts w:ascii="Times New Roman" w:eastAsia="Times New Roman" w:hAnsi="Times New Roman" w:cs="Times New Roman"/>
          <w:spacing w:val="1"/>
          <w:sz w:val="22"/>
          <w:szCs w:val="22"/>
          <w:lang w:val="pt-BR"/>
        </w:rPr>
        <w:t>ri</w:t>
      </w:r>
      <w:r w:rsidR="00C036FB" w:rsidRPr="001A3C4F">
        <w:rPr>
          <w:rFonts w:ascii="Times New Roman" w:eastAsia="Times New Roman" w:hAnsi="Times New Roman" w:cs="Times New Roman"/>
          <w:spacing w:val="-2"/>
          <w:sz w:val="22"/>
          <w:szCs w:val="22"/>
          <w:lang w:val="pt-BR"/>
        </w:rPr>
        <w:t>g</w:t>
      </w:r>
      <w:r w:rsidR="00C036FB" w:rsidRPr="001A3C4F">
        <w:rPr>
          <w:rFonts w:ascii="Times New Roman" w:eastAsia="Times New Roman" w:hAnsi="Times New Roman" w:cs="Times New Roman"/>
          <w:sz w:val="22"/>
          <w:szCs w:val="22"/>
          <w:lang w:val="pt-BR"/>
        </w:rPr>
        <w:t>aç</w:t>
      </w:r>
      <w:r w:rsidR="00C036FB" w:rsidRPr="001A3C4F">
        <w:rPr>
          <w:rFonts w:ascii="Times New Roman" w:eastAsia="Times New Roman" w:hAnsi="Times New Roman" w:cs="Times New Roman"/>
          <w:spacing w:val="-2"/>
          <w:sz w:val="22"/>
          <w:szCs w:val="22"/>
          <w:lang w:val="pt-BR"/>
        </w:rPr>
        <w:t>õ</w:t>
      </w:r>
      <w:r w:rsidR="00C036FB" w:rsidRPr="001A3C4F">
        <w:rPr>
          <w:rFonts w:ascii="Times New Roman" w:eastAsia="Times New Roman" w:hAnsi="Times New Roman" w:cs="Times New Roman"/>
          <w:sz w:val="22"/>
          <w:szCs w:val="22"/>
          <w:lang w:val="pt-BR"/>
        </w:rPr>
        <w:t>es con</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es d</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 Esc</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 de E</w:t>
      </w:r>
      <w:r w:rsidR="00C036FB" w:rsidRPr="001A3C4F">
        <w:rPr>
          <w:rFonts w:ascii="Times New Roman" w:eastAsia="Times New Roman" w:hAnsi="Times New Roman" w:cs="Times New Roman"/>
          <w:spacing w:val="-2"/>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ão e dos demais Documentos da Operação,</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z w:val="22"/>
          <w:szCs w:val="22"/>
          <w:lang w:val="pt-BR"/>
        </w:rPr>
        <w:t>não</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
          <w:sz w:val="22"/>
          <w:szCs w:val="22"/>
          <w:lang w:val="pt-BR"/>
        </w:rPr>
        <w:t>rr</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z w:val="22"/>
          <w:szCs w:val="22"/>
          <w:lang w:val="pt-BR"/>
        </w:rPr>
        <w:t>não</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z w:val="22"/>
          <w:szCs w:val="22"/>
          <w:lang w:val="pt-BR"/>
        </w:rPr>
        <w:t>ex</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z w:val="22"/>
          <w:szCs w:val="22"/>
          <w:lang w:val="pt-BR"/>
        </w:rPr>
        <w:t>na 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en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 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q</w:t>
      </w:r>
      <w:r w:rsidR="00C036FB" w:rsidRPr="001A3C4F">
        <w:rPr>
          <w:rFonts w:ascii="Times New Roman" w:eastAsia="Times New Roman" w:hAnsi="Times New Roman" w:cs="Times New Roman"/>
          <w:sz w:val="22"/>
          <w:szCs w:val="22"/>
          <w:lang w:val="pt-BR"/>
        </w:rPr>
        <w:t>uer</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Ev</w:t>
      </w:r>
      <w:r w:rsidR="00C036FB" w:rsidRPr="001A3C4F">
        <w:rPr>
          <w:rFonts w:ascii="Times New Roman" w:eastAsia="Times New Roman" w:hAnsi="Times New Roman" w:cs="Times New Roman"/>
          <w:spacing w:val="-3"/>
          <w:sz w:val="22"/>
          <w:szCs w:val="22"/>
          <w:lang w:val="pt-BR"/>
        </w:rPr>
        <w:t>e</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 xml:space="preserve">o de </w:t>
      </w:r>
      <w:r w:rsidR="00C036FB" w:rsidRPr="001A3C4F">
        <w:rPr>
          <w:rFonts w:ascii="Times New Roman" w:eastAsia="Times New Roman" w:hAnsi="Times New Roman" w:cs="Times New Roman"/>
          <w:spacing w:val="-3"/>
          <w:sz w:val="22"/>
          <w:szCs w:val="22"/>
          <w:lang w:val="pt-BR"/>
        </w:rPr>
        <w:t>V</w:t>
      </w:r>
      <w:r w:rsidR="00C036FB" w:rsidRPr="001A3C4F">
        <w:rPr>
          <w:rFonts w:ascii="Times New Roman" w:eastAsia="Times New Roman" w:hAnsi="Times New Roman" w:cs="Times New Roman"/>
          <w:sz w:val="22"/>
          <w:szCs w:val="22"/>
          <w:lang w:val="pt-BR"/>
        </w:rPr>
        <w:t>en</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1"/>
          <w:sz w:val="22"/>
          <w:szCs w:val="22"/>
          <w:lang w:val="pt-BR"/>
        </w:rPr>
        <w:t>A</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z w:val="22"/>
          <w:szCs w:val="22"/>
          <w:lang w:val="pt-BR"/>
        </w:rPr>
        <w:t>ado;</w:t>
      </w:r>
      <w:r w:rsidR="00590E55" w:rsidRPr="001A3C4F">
        <w:rPr>
          <w:rFonts w:ascii="Times New Roman" w:eastAsia="Times New Roman" w:hAnsi="Times New Roman" w:cs="Times New Roman"/>
          <w:sz w:val="22"/>
          <w:szCs w:val="22"/>
          <w:lang w:val="pt-BR"/>
        </w:rPr>
        <w:t xml:space="preserve"> </w:t>
      </w:r>
    </w:p>
    <w:p w14:paraId="106C109F" w14:textId="77777777" w:rsidR="00C036FB" w:rsidRPr="001A3C4F" w:rsidRDefault="00C036FB" w:rsidP="009B4504">
      <w:pPr>
        <w:tabs>
          <w:tab w:val="left" w:pos="8080"/>
        </w:tabs>
        <w:jc w:val="both"/>
        <w:rPr>
          <w:rFonts w:ascii="Times New Roman" w:hAnsi="Times New Roman" w:cs="Times New Roman"/>
          <w:sz w:val="22"/>
          <w:szCs w:val="22"/>
          <w:lang w:val="pt-BR"/>
        </w:rPr>
      </w:pPr>
    </w:p>
    <w:p w14:paraId="1CC66267" w14:textId="0C3E5E44" w:rsidR="00C036FB" w:rsidRPr="001A3C4F" w:rsidRDefault="00651E30" w:rsidP="009B4504">
      <w:pPr>
        <w:pStyle w:val="PargrafodaLista"/>
        <w:ind w:left="0"/>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pacing w:val="1"/>
          <w:sz w:val="22"/>
          <w:szCs w:val="22"/>
          <w:lang w:val="pt-BR"/>
        </w:rPr>
        <w:t>(</w:t>
      </w:r>
      <w:proofErr w:type="spellStart"/>
      <w:r w:rsidRPr="001A3C4F">
        <w:rPr>
          <w:rFonts w:ascii="Times New Roman" w:eastAsia="Times New Roman" w:hAnsi="Times New Roman" w:cs="Times New Roman"/>
          <w:spacing w:val="1"/>
          <w:sz w:val="22"/>
          <w:szCs w:val="22"/>
          <w:lang w:val="pt-BR"/>
        </w:rPr>
        <w:t>ix</w:t>
      </w:r>
      <w:proofErr w:type="spellEnd"/>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pacing w:val="1"/>
          <w:sz w:val="22"/>
          <w:szCs w:val="22"/>
          <w:lang w:val="pt-BR"/>
        </w:rPr>
        <w:tab/>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odas e</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quer</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pacing w:val="2"/>
          <w:sz w:val="22"/>
          <w:szCs w:val="22"/>
          <w:lang w:val="pt-BR"/>
        </w:rPr>
        <w:t>i</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ações 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adas</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pe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 xml:space="preserve"> </w:t>
      </w:r>
      <w:r w:rsidR="000131B2" w:rsidRPr="001A3C4F">
        <w:rPr>
          <w:rFonts w:ascii="Times New Roman" w:hAnsi="Times New Roman" w:cs="Times New Roman"/>
          <w:sz w:val="22"/>
          <w:szCs w:val="22"/>
          <w:lang w:val="pt-BR"/>
        </w:rPr>
        <w:t>Devedora</w:t>
      </w:r>
      <w:r w:rsidR="000131B2" w:rsidRPr="001A3C4F">
        <w:rPr>
          <w:rFonts w:ascii="Times New Roman" w:eastAsia="Times New Roman" w:hAnsi="Times New Roman" w:cs="Times New Roman"/>
          <w:sz w:val="22"/>
          <w:szCs w:val="22"/>
          <w:lang w:val="pt-BR"/>
        </w:rPr>
        <w:t xml:space="preserve"> </w:t>
      </w:r>
      <w:r w:rsidR="00C036FB" w:rsidRPr="001A3C4F">
        <w:rPr>
          <w:rFonts w:ascii="Times New Roman" w:eastAsia="Times New Roman" w:hAnsi="Times New Roman" w:cs="Times New Roman"/>
          <w:sz w:val="22"/>
          <w:szCs w:val="22"/>
          <w:lang w:val="pt-BR"/>
        </w:rPr>
        <w:t>por oc</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ã</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4"/>
          <w:sz w:val="22"/>
          <w:szCs w:val="22"/>
          <w:lang w:val="pt-BR"/>
        </w:rPr>
        <w:t xml:space="preserve"> </w:t>
      </w:r>
      <w:r w:rsidR="00C036FB" w:rsidRPr="001A3C4F">
        <w:rPr>
          <w:rFonts w:ascii="Times New Roman" w:eastAsia="Times New Roman" w:hAnsi="Times New Roman" w:cs="Times New Roman"/>
          <w:sz w:val="22"/>
          <w:szCs w:val="22"/>
          <w:lang w:val="pt-BR"/>
        </w:rPr>
        <w:t>da</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3"/>
          <w:sz w:val="22"/>
          <w:szCs w:val="22"/>
          <w:lang w:val="pt-BR"/>
        </w:rPr>
        <w:t>E</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ã</w:t>
      </w:r>
      <w:r w:rsidR="00C036FB" w:rsidRPr="001A3C4F">
        <w:rPr>
          <w:rFonts w:ascii="Times New Roman" w:eastAsia="Times New Roman" w:hAnsi="Times New Roman" w:cs="Times New Roman"/>
          <w:spacing w:val="1"/>
          <w:sz w:val="22"/>
          <w:szCs w:val="22"/>
          <w:lang w:val="pt-BR"/>
        </w:rPr>
        <w:t>o</w:t>
      </w:r>
      <w:r w:rsidR="00C036FB" w:rsidRPr="001A3C4F">
        <w:rPr>
          <w:rFonts w:ascii="Times New Roman" w:eastAsia="Times New Roman" w:hAnsi="Times New Roman" w:cs="Times New Roman"/>
          <w:sz w:val="22"/>
          <w:szCs w:val="22"/>
          <w:lang w:val="pt-BR"/>
        </w:rPr>
        <w:t>, s</w:t>
      </w:r>
      <w:r w:rsidR="00C036FB" w:rsidRPr="001A3C4F">
        <w:rPr>
          <w:rFonts w:ascii="Times New Roman" w:eastAsia="Times New Roman" w:hAnsi="Times New Roman" w:cs="Times New Roman"/>
          <w:spacing w:val="1"/>
          <w:sz w:val="22"/>
          <w:szCs w:val="22"/>
          <w:lang w:val="pt-BR"/>
        </w:rPr>
        <w:t>ã</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2"/>
          <w:sz w:val="22"/>
          <w:szCs w:val="22"/>
          <w:lang w:val="pt-BR"/>
        </w:rPr>
        <w:t>v</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 cons</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 p</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ec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a</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 xml:space="preserve">, </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su</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 pe</w:t>
      </w:r>
      <w:r w:rsidR="00C036FB" w:rsidRPr="001A3C4F">
        <w:rPr>
          <w:rFonts w:ascii="Times New Roman" w:eastAsia="Times New Roman" w:hAnsi="Times New Roman" w:cs="Times New Roman"/>
          <w:spacing w:val="-1"/>
          <w:sz w:val="22"/>
          <w:szCs w:val="22"/>
          <w:lang w:val="pt-BR"/>
        </w:rPr>
        <w:t>rm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ndo a</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 xml:space="preserve"> i</w:t>
      </w:r>
      <w:r w:rsidR="00C036FB" w:rsidRPr="001A3C4F">
        <w:rPr>
          <w:rFonts w:ascii="Times New Roman" w:eastAsia="Times New Roman" w:hAnsi="Times New Roman" w:cs="Times New Roman"/>
          <w:sz w:val="22"/>
          <w:szCs w:val="22"/>
          <w:lang w:val="pt-BR"/>
        </w:rPr>
        <w:t>nv</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ti</w:t>
      </w:r>
      <w:r w:rsidR="00C036FB" w:rsidRPr="001A3C4F">
        <w:rPr>
          <w:rFonts w:ascii="Times New Roman" w:eastAsia="Times New Roman" w:hAnsi="Times New Roman" w:cs="Times New Roman"/>
          <w:sz w:val="22"/>
          <w:szCs w:val="22"/>
          <w:lang w:val="pt-BR"/>
        </w:rPr>
        <w:t>do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es</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ada</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de dec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ã</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1"/>
          <w:sz w:val="22"/>
          <w:szCs w:val="22"/>
          <w:lang w:val="pt-BR"/>
        </w:rPr>
        <w:t>n</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da a</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es</w:t>
      </w:r>
      <w:r w:rsidR="00C036FB" w:rsidRPr="001A3C4F">
        <w:rPr>
          <w:rFonts w:ascii="Times New Roman" w:eastAsia="Times New Roman" w:hAnsi="Times New Roman" w:cs="Times New Roman"/>
          <w:sz w:val="22"/>
          <w:szCs w:val="22"/>
          <w:lang w:val="pt-BR"/>
        </w:rPr>
        <w:t>pe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 da</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3"/>
          <w:sz w:val="22"/>
          <w:szCs w:val="22"/>
          <w:lang w:val="pt-BR"/>
        </w:rPr>
        <w:t>E</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ão;</w:t>
      </w:r>
    </w:p>
    <w:p w14:paraId="01B9DD91" w14:textId="77777777" w:rsidR="00C036FB" w:rsidRPr="001A3C4F" w:rsidRDefault="00C036FB" w:rsidP="009B4504">
      <w:pPr>
        <w:tabs>
          <w:tab w:val="left" w:pos="8080"/>
        </w:tabs>
        <w:jc w:val="both"/>
        <w:rPr>
          <w:rFonts w:ascii="Times New Roman" w:hAnsi="Times New Roman" w:cs="Times New Roman"/>
          <w:sz w:val="22"/>
          <w:szCs w:val="22"/>
          <w:lang w:val="pt-BR"/>
        </w:rPr>
      </w:pPr>
    </w:p>
    <w:p w14:paraId="5275B67A" w14:textId="11D42755" w:rsidR="00C036FB" w:rsidRPr="001A3C4F" w:rsidRDefault="00651E30" w:rsidP="009B4504">
      <w:pPr>
        <w:pStyle w:val="PargrafodaLista"/>
        <w:ind w:left="0"/>
        <w:jc w:val="both"/>
        <w:rPr>
          <w:rFonts w:ascii="Times New Roman" w:eastAsia="Times New Roman" w:hAnsi="Times New Roman" w:cs="Times New Roman"/>
          <w:spacing w:val="1"/>
          <w:sz w:val="22"/>
          <w:szCs w:val="22"/>
          <w:lang w:val="pt-BR"/>
        </w:rPr>
      </w:pPr>
      <w:r w:rsidRPr="001A3C4F">
        <w:rPr>
          <w:rFonts w:ascii="Times New Roman" w:eastAsia="Times New Roman" w:hAnsi="Times New Roman" w:cs="Times New Roman"/>
          <w:sz w:val="22"/>
          <w:szCs w:val="22"/>
          <w:lang w:val="pt-BR"/>
        </w:rPr>
        <w:t>(x)</w:t>
      </w:r>
      <w:r w:rsidRPr="001A3C4F">
        <w:rPr>
          <w:rFonts w:ascii="Times New Roman" w:eastAsia="Times New Roman" w:hAnsi="Times New Roman" w:cs="Times New Roman"/>
          <w:sz w:val="22"/>
          <w:szCs w:val="22"/>
          <w:lang w:val="pt-BR"/>
        </w:rPr>
        <w:tab/>
      </w:r>
      <w:r w:rsidR="00C036FB" w:rsidRPr="001A3C4F">
        <w:rPr>
          <w:rFonts w:ascii="Times New Roman" w:eastAsia="Times New Roman" w:hAnsi="Times New Roman" w:cs="Times New Roman"/>
          <w:sz w:val="22"/>
          <w:szCs w:val="22"/>
          <w:lang w:val="pt-BR"/>
        </w:rPr>
        <w:t>não</w:t>
      </w:r>
      <w:r w:rsidR="00C036FB" w:rsidRPr="001A3C4F">
        <w:rPr>
          <w:rFonts w:ascii="Times New Roman" w:eastAsia="Times New Roman" w:hAnsi="Times New Roman" w:cs="Times New Roman"/>
          <w:spacing w:val="7"/>
          <w:sz w:val="22"/>
          <w:szCs w:val="22"/>
          <w:lang w:val="pt-BR"/>
        </w:rPr>
        <w:t xml:space="preserve"> </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7"/>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7"/>
          <w:sz w:val="22"/>
          <w:szCs w:val="22"/>
          <w:lang w:val="pt-BR"/>
        </w:rPr>
        <w:t xml:space="preserve"> </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á</w:t>
      </w:r>
      <w:r w:rsidR="00C036FB" w:rsidRPr="001A3C4F">
        <w:rPr>
          <w:rFonts w:ascii="Times New Roman" w:eastAsia="Times New Roman" w:hAnsi="Times New Roman" w:cs="Times New Roman"/>
          <w:spacing w:val="7"/>
          <w:sz w:val="22"/>
          <w:szCs w:val="22"/>
          <w:lang w:val="pt-BR"/>
        </w:rPr>
        <w:t xml:space="preserve"> </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quer</w:t>
      </w:r>
      <w:r w:rsidR="00C036FB" w:rsidRPr="001A3C4F">
        <w:rPr>
          <w:rFonts w:ascii="Times New Roman" w:eastAsia="Times New Roman" w:hAnsi="Times New Roman" w:cs="Times New Roman"/>
          <w:spacing w:val="8"/>
          <w:sz w:val="22"/>
          <w:szCs w:val="22"/>
          <w:lang w:val="pt-BR"/>
        </w:rPr>
        <w:t xml:space="preserve"> </w:t>
      </w:r>
      <w:r w:rsidR="00C036FB" w:rsidRPr="001A3C4F">
        <w:rPr>
          <w:rFonts w:ascii="Times New Roman" w:eastAsia="Times New Roman" w:hAnsi="Times New Roman" w:cs="Times New Roman"/>
          <w:spacing w:val="-2"/>
          <w:sz w:val="22"/>
          <w:szCs w:val="22"/>
          <w:lang w:val="pt-BR"/>
        </w:rPr>
        <w:t>f</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7"/>
          <w:sz w:val="22"/>
          <w:szCs w:val="22"/>
          <w:lang w:val="pt-BR"/>
        </w:rPr>
        <w:t xml:space="preserve"> </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7"/>
          <w:sz w:val="22"/>
          <w:szCs w:val="22"/>
          <w:lang w:val="pt-BR"/>
        </w:rPr>
        <w:t xml:space="preserve"> </w:t>
      </w:r>
      <w:r w:rsidR="00C036FB" w:rsidRPr="001A3C4F">
        <w:rPr>
          <w:rFonts w:ascii="Times New Roman" w:eastAsia="Times New Roman" w:hAnsi="Times New Roman" w:cs="Times New Roman"/>
          <w:sz w:val="22"/>
          <w:szCs w:val="22"/>
          <w:lang w:val="pt-BR"/>
        </w:rPr>
        <w:t>po</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sa</w:t>
      </w:r>
      <w:r w:rsidR="00C036FB" w:rsidRPr="001A3C4F">
        <w:rPr>
          <w:rFonts w:ascii="Times New Roman" w:eastAsia="Times New Roman" w:hAnsi="Times New Roman" w:cs="Times New Roman"/>
          <w:spacing w:val="8"/>
          <w:sz w:val="22"/>
          <w:szCs w:val="22"/>
          <w:lang w:val="pt-BR"/>
        </w:rPr>
        <w:t xml:space="preserve">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su</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r</w:t>
      </w:r>
      <w:r w:rsidR="00C036FB" w:rsidRPr="001A3C4F">
        <w:rPr>
          <w:rFonts w:ascii="Times New Roman" w:eastAsia="Times New Roman" w:hAnsi="Times New Roman" w:cs="Times New Roman"/>
          <w:spacing w:val="8"/>
          <w:sz w:val="22"/>
          <w:szCs w:val="22"/>
          <w:lang w:val="pt-BR"/>
        </w:rPr>
        <w:t xml:space="preserve"> </w:t>
      </w:r>
      <w:r w:rsidR="00C036FB" w:rsidRPr="001A3C4F">
        <w:rPr>
          <w:rFonts w:ascii="Times New Roman" w:eastAsia="Times New Roman" w:hAnsi="Times New Roman" w:cs="Times New Roman"/>
          <w:sz w:val="22"/>
          <w:szCs w:val="22"/>
          <w:lang w:val="pt-BR"/>
        </w:rPr>
        <w:t>em</w:t>
      </w:r>
      <w:r w:rsidR="00C036FB" w:rsidRPr="001A3C4F">
        <w:rPr>
          <w:rFonts w:ascii="Times New Roman" w:eastAsia="Times New Roman" w:hAnsi="Times New Roman" w:cs="Times New Roman"/>
          <w:spacing w:val="8"/>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ç</w:t>
      </w:r>
      <w:r w:rsidR="00C036FB" w:rsidRPr="001A3C4F">
        <w:rPr>
          <w:rFonts w:ascii="Times New Roman" w:eastAsia="Times New Roman" w:hAnsi="Times New Roman" w:cs="Times New Roman"/>
          <w:sz w:val="22"/>
          <w:szCs w:val="22"/>
          <w:lang w:val="pt-BR"/>
        </w:rPr>
        <w:t>ão</w:t>
      </w:r>
      <w:r w:rsidR="00C036FB" w:rsidRPr="001A3C4F">
        <w:rPr>
          <w:rFonts w:ascii="Times New Roman" w:eastAsia="Times New Roman" w:hAnsi="Times New Roman" w:cs="Times New Roman"/>
          <w:spacing w:val="7"/>
          <w:sz w:val="22"/>
          <w:szCs w:val="22"/>
          <w:lang w:val="pt-BR"/>
        </w:rPr>
        <w:t xml:space="preserve"> </w:t>
      </w:r>
      <w:r w:rsidR="00C036FB" w:rsidRPr="001A3C4F">
        <w:rPr>
          <w:rFonts w:ascii="Times New Roman" w:eastAsia="Times New Roman" w:hAnsi="Times New Roman" w:cs="Times New Roman"/>
          <w:sz w:val="22"/>
          <w:szCs w:val="22"/>
          <w:lang w:val="pt-BR"/>
        </w:rPr>
        <w:t>su</w:t>
      </w:r>
      <w:r w:rsidR="00C036FB" w:rsidRPr="001A3C4F">
        <w:rPr>
          <w:rFonts w:ascii="Times New Roman" w:eastAsia="Times New Roman" w:hAnsi="Times New Roman" w:cs="Times New Roman"/>
          <w:spacing w:val="-2"/>
          <w:sz w:val="22"/>
          <w:szCs w:val="22"/>
          <w:lang w:val="pt-BR"/>
        </w:rPr>
        <w:t>b</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nc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al</w:t>
      </w:r>
      <w:r w:rsidR="00C036FB" w:rsidRPr="001A3C4F">
        <w:rPr>
          <w:rFonts w:ascii="Times New Roman" w:eastAsia="Times New Roman" w:hAnsi="Times New Roman" w:cs="Times New Roman"/>
          <w:spacing w:val="8"/>
          <w:sz w:val="22"/>
          <w:szCs w:val="22"/>
          <w:lang w:val="pt-BR"/>
        </w:rPr>
        <w:t xml:space="preserve"> </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7"/>
          <w:sz w:val="22"/>
          <w:szCs w:val="22"/>
          <w:lang w:val="pt-BR"/>
        </w:rPr>
        <w:t xml:space="preserve"> </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ua</w:t>
      </w:r>
      <w:r w:rsidR="00C036FB" w:rsidRPr="001A3C4F">
        <w:rPr>
          <w:rFonts w:ascii="Times New Roman" w:eastAsia="Times New Roman" w:hAnsi="Times New Roman" w:cs="Times New Roman"/>
          <w:spacing w:val="-2"/>
          <w:sz w:val="22"/>
          <w:szCs w:val="22"/>
          <w:lang w:val="pt-BR"/>
        </w:rPr>
        <w:t>ç</w:t>
      </w:r>
      <w:r w:rsidR="00C036FB" w:rsidRPr="001A3C4F">
        <w:rPr>
          <w:rFonts w:ascii="Times New Roman" w:eastAsia="Times New Roman" w:hAnsi="Times New Roman" w:cs="Times New Roman"/>
          <w:sz w:val="22"/>
          <w:szCs w:val="22"/>
          <w:lang w:val="pt-BR"/>
        </w:rPr>
        <w:t>ão</w:t>
      </w:r>
      <w:r w:rsidR="00C036FB" w:rsidRPr="001A3C4F">
        <w:rPr>
          <w:rFonts w:ascii="Times New Roman" w:eastAsia="Times New Roman" w:hAnsi="Times New Roman" w:cs="Times New Roman"/>
          <w:spacing w:val="7"/>
          <w:sz w:val="22"/>
          <w:szCs w:val="22"/>
          <w:lang w:val="pt-BR"/>
        </w:rPr>
        <w:t xml:space="preserve"> </w:t>
      </w:r>
      <w:r w:rsidR="00C036FB" w:rsidRPr="001A3C4F">
        <w:rPr>
          <w:rFonts w:ascii="Times New Roman" w:eastAsia="Times New Roman" w:hAnsi="Times New Roman" w:cs="Times New Roman"/>
          <w:sz w:val="22"/>
          <w:szCs w:val="22"/>
          <w:lang w:val="pt-BR"/>
        </w:rPr>
        <w:t>eco</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2"/>
          <w:sz w:val="22"/>
          <w:szCs w:val="22"/>
          <w:lang w:val="pt-BR"/>
        </w:rPr>
        <w:t>ô</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co-</w:t>
      </w:r>
      <w:r w:rsidR="00C036FB" w:rsidRPr="001A3C4F">
        <w:rPr>
          <w:rFonts w:ascii="Times New Roman" w:eastAsia="Times New Roman" w:hAnsi="Times New Roman" w:cs="Times New Roman"/>
          <w:spacing w:val="1"/>
          <w:sz w:val="22"/>
          <w:szCs w:val="22"/>
          <w:lang w:val="pt-BR"/>
        </w:rPr>
        <w:t>fi</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nc</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a</w:t>
      </w:r>
      <w:r w:rsidR="00C036FB" w:rsidRPr="001A3C4F">
        <w:rPr>
          <w:rFonts w:ascii="Times New Roman" w:eastAsia="Times New Roman" w:hAnsi="Times New Roman" w:cs="Times New Roman"/>
          <w:sz w:val="22"/>
          <w:szCs w:val="22"/>
          <w:lang w:val="pt-BR"/>
        </w:rPr>
        <w:t>, op</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al</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 xml:space="preserve">u </w:t>
      </w:r>
      <w:r w:rsidR="00C036FB" w:rsidRPr="001A3C4F">
        <w:rPr>
          <w:rFonts w:ascii="Times New Roman" w:eastAsia="Times New Roman" w:hAnsi="Times New Roman" w:cs="Times New Roman"/>
          <w:spacing w:val="-1"/>
          <w:sz w:val="22"/>
          <w:szCs w:val="22"/>
          <w:lang w:val="pt-BR"/>
        </w:rPr>
        <w:t>j</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1"/>
          <w:sz w:val="22"/>
          <w:szCs w:val="22"/>
          <w:lang w:val="pt-BR"/>
        </w:rPr>
        <w:t>rí</w:t>
      </w:r>
      <w:r w:rsidR="00C036FB" w:rsidRPr="001A3C4F">
        <w:rPr>
          <w:rFonts w:ascii="Times New Roman" w:eastAsia="Times New Roman" w:hAnsi="Times New Roman" w:cs="Times New Roman"/>
          <w:spacing w:val="-1"/>
          <w:sz w:val="22"/>
          <w:szCs w:val="22"/>
          <w:lang w:val="pt-BR"/>
        </w:rPr>
        <w:t>d</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ca</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 xml:space="preserve">da </w:t>
      </w:r>
      <w:r w:rsidR="000131B2" w:rsidRPr="001A3C4F">
        <w:rPr>
          <w:rFonts w:ascii="Times New Roman" w:hAnsi="Times New Roman" w:cs="Times New Roman"/>
          <w:sz w:val="22"/>
          <w:szCs w:val="22"/>
          <w:lang w:val="pt-BR"/>
        </w:rPr>
        <w:t>Devedora</w:t>
      </w:r>
      <w:r w:rsidR="00C036FB" w:rsidRPr="001A3C4F">
        <w:rPr>
          <w:rFonts w:ascii="Times New Roman" w:eastAsia="Times New Roman" w:hAnsi="Times New Roman" w:cs="Times New Roman"/>
          <w:sz w:val="22"/>
          <w:szCs w:val="22"/>
          <w:lang w:val="pt-BR"/>
        </w:rPr>
        <w:t>;</w:t>
      </w:r>
    </w:p>
    <w:p w14:paraId="08E64603" w14:textId="77777777" w:rsidR="00C036FB" w:rsidRPr="001A3C4F" w:rsidRDefault="00C036FB" w:rsidP="009B4504">
      <w:pPr>
        <w:tabs>
          <w:tab w:val="left" w:pos="8080"/>
        </w:tabs>
        <w:jc w:val="both"/>
        <w:rPr>
          <w:rFonts w:ascii="Times New Roman" w:hAnsi="Times New Roman" w:cs="Times New Roman"/>
          <w:sz w:val="22"/>
          <w:szCs w:val="22"/>
          <w:lang w:val="pt-BR"/>
        </w:rPr>
      </w:pPr>
    </w:p>
    <w:p w14:paraId="4E72B88E" w14:textId="3D1F8CF2" w:rsidR="008D6D21" w:rsidRPr="001A3C4F" w:rsidRDefault="00651E30" w:rsidP="009B4504">
      <w:pPr>
        <w:pStyle w:val="PargrafodaLista"/>
        <w:ind w:left="0"/>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(xi)</w:t>
      </w:r>
      <w:r w:rsidRPr="001A3C4F">
        <w:rPr>
          <w:rFonts w:ascii="Times New Roman" w:eastAsia="Times New Roman" w:hAnsi="Times New Roman" w:cs="Times New Roman"/>
          <w:sz w:val="22"/>
          <w:szCs w:val="22"/>
          <w:lang w:val="pt-BR"/>
        </w:rPr>
        <w:tab/>
      </w:r>
      <w:r w:rsidR="00C036FB" w:rsidRPr="001A3C4F">
        <w:rPr>
          <w:rFonts w:ascii="Times New Roman" w:eastAsia="Times New Roman" w:hAnsi="Times New Roman" w:cs="Times New Roman"/>
          <w:sz w:val="22"/>
          <w:szCs w:val="22"/>
          <w:lang w:val="pt-BR"/>
        </w:rPr>
        <w:t>cu</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w:t>
      </w:r>
      <w:r w:rsidR="00414DC2" w:rsidRPr="001A3C4F">
        <w:rPr>
          <w:rFonts w:ascii="Times New Roman" w:eastAsia="Times New Roman" w:hAnsi="Times New Roman" w:cs="Times New Roman"/>
          <w:sz w:val="22"/>
          <w:szCs w:val="22"/>
          <w:lang w:val="pt-BR"/>
        </w:rPr>
        <w:t xml:space="preserve">, </w:t>
      </w:r>
      <w:r w:rsidR="00491EE9" w:rsidRPr="001A3C4F">
        <w:rPr>
          <w:rFonts w:ascii="Times New Roman" w:eastAsia="Times New Roman" w:hAnsi="Times New Roman" w:cs="Times New Roman"/>
          <w:sz w:val="22"/>
          <w:szCs w:val="22"/>
          <w:lang w:val="pt-BR"/>
        </w:rPr>
        <w:t>por si e por suas Controladas, por seus funcionários e subcontratados</w:t>
      </w:r>
      <w:r w:rsidR="00592538" w:rsidRPr="001A3C4F">
        <w:rPr>
          <w:rFonts w:ascii="Times New Roman" w:eastAsia="Times New Roman" w:hAnsi="Times New Roman" w:cs="Times New Roman"/>
          <w:sz w:val="22"/>
          <w:szCs w:val="22"/>
          <w:lang w:val="pt-BR"/>
        </w:rPr>
        <w:t>, com o disposto na Legislação Socioambiental</w:t>
      </w:r>
      <w:r w:rsidR="008D6D21" w:rsidRPr="001A3C4F">
        <w:rPr>
          <w:rFonts w:ascii="Times New Roman" w:eastAsia="Times New Roman" w:hAnsi="Times New Roman" w:cs="Times New Roman"/>
          <w:sz w:val="22"/>
          <w:szCs w:val="22"/>
          <w:lang w:val="pt-BR"/>
        </w:rPr>
        <w:t xml:space="preserve">; </w:t>
      </w:r>
    </w:p>
    <w:p w14:paraId="6068057C" w14:textId="77777777" w:rsidR="008D6D21" w:rsidRPr="001A3C4F" w:rsidRDefault="008D6D21" w:rsidP="009B4504">
      <w:pPr>
        <w:pStyle w:val="PargrafodaLista"/>
        <w:ind w:left="0"/>
        <w:jc w:val="both"/>
        <w:rPr>
          <w:rFonts w:ascii="Times New Roman" w:eastAsia="Times New Roman" w:hAnsi="Times New Roman" w:cs="Times New Roman"/>
          <w:sz w:val="22"/>
          <w:szCs w:val="22"/>
          <w:lang w:val="pt-BR"/>
        </w:rPr>
      </w:pPr>
    </w:p>
    <w:p w14:paraId="060CCD5B" w14:textId="4C098A19" w:rsidR="00491EE9" w:rsidRPr="001A3C4F" w:rsidRDefault="008D6D21" w:rsidP="009B4504">
      <w:pPr>
        <w:pStyle w:val="PargrafodaLista"/>
        <w:ind w:left="0"/>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xii</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r>
      <w:r w:rsidR="00491EE9" w:rsidRPr="001A3C4F">
        <w:rPr>
          <w:rFonts w:ascii="Times New Roman" w:eastAsia="Times New Roman" w:hAnsi="Times New Roman" w:cs="Times New Roman"/>
          <w:sz w:val="22"/>
          <w:szCs w:val="22"/>
          <w:lang w:val="pt-BR"/>
        </w:rPr>
        <w:t>a Companhia por si e suas Controladas</w:t>
      </w:r>
      <w:r w:rsidR="0040514D" w:rsidRPr="001A3C4F">
        <w:rPr>
          <w:rFonts w:ascii="Times New Roman" w:eastAsia="Times New Roman" w:hAnsi="Times New Roman" w:cs="Times New Roman"/>
          <w:sz w:val="22"/>
          <w:szCs w:val="22"/>
          <w:lang w:val="pt-BR"/>
        </w:rPr>
        <w:t xml:space="preserve">, e, no seu melhor conhecimento, seus controladores, coligadas, respectivos funcionários e subcontratados </w:t>
      </w:r>
      <w:r w:rsidR="00C036FB" w:rsidRPr="001A3C4F">
        <w:rPr>
          <w:rFonts w:ascii="Times New Roman" w:eastAsia="Times New Roman" w:hAnsi="Times New Roman" w:cs="Times New Roman"/>
          <w:spacing w:val="1"/>
          <w:sz w:val="22"/>
          <w:szCs w:val="22"/>
          <w:lang w:val="pt-BR"/>
        </w:rPr>
        <w:t>(</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não</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z</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 d</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 xml:space="preserve">u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nd</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0"/>
          <w:sz w:val="22"/>
          <w:szCs w:val="22"/>
          <w:lang w:val="pt-BR"/>
        </w:rPr>
        <w:t xml:space="preserve">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b</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h</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9"/>
          <w:sz w:val="22"/>
          <w:szCs w:val="22"/>
          <w:lang w:val="pt-BR"/>
        </w:rPr>
        <w:t xml:space="preserve"> </w:t>
      </w:r>
      <w:r w:rsidR="00C036FB" w:rsidRPr="001A3C4F">
        <w:rPr>
          <w:rFonts w:ascii="Times New Roman" w:eastAsia="Times New Roman" w:hAnsi="Times New Roman" w:cs="Times New Roman"/>
          <w:sz w:val="22"/>
          <w:szCs w:val="22"/>
          <w:lang w:val="pt-BR"/>
        </w:rPr>
        <w:t>em</w:t>
      </w:r>
      <w:r w:rsidR="00C036FB" w:rsidRPr="001A3C4F">
        <w:rPr>
          <w:rFonts w:ascii="Times New Roman" w:eastAsia="Times New Roman" w:hAnsi="Times New Roman" w:cs="Times New Roman"/>
          <w:spacing w:val="20"/>
          <w:sz w:val="22"/>
          <w:szCs w:val="22"/>
          <w:lang w:val="pt-BR"/>
        </w:rPr>
        <w:t xml:space="preserve"> </w:t>
      </w:r>
      <w:r w:rsidR="00C036FB" w:rsidRPr="001A3C4F">
        <w:rPr>
          <w:rFonts w:ascii="Times New Roman" w:eastAsia="Times New Roman" w:hAnsi="Times New Roman" w:cs="Times New Roman"/>
          <w:sz w:val="22"/>
          <w:szCs w:val="22"/>
          <w:lang w:val="pt-BR"/>
        </w:rPr>
        <w:t>cond</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ç</w:t>
      </w:r>
      <w:r w:rsidR="00C036FB" w:rsidRPr="001A3C4F">
        <w:rPr>
          <w:rFonts w:ascii="Times New Roman" w:eastAsia="Times New Roman" w:hAnsi="Times New Roman" w:cs="Times New Roman"/>
          <w:sz w:val="22"/>
          <w:szCs w:val="22"/>
          <w:lang w:val="pt-BR"/>
        </w:rPr>
        <w:t>ões</w:t>
      </w:r>
      <w:r w:rsidR="00C036FB" w:rsidRPr="001A3C4F">
        <w:rPr>
          <w:rFonts w:ascii="Times New Roman" w:eastAsia="Times New Roman" w:hAnsi="Times New Roman" w:cs="Times New Roman"/>
          <w:spacing w:val="20"/>
          <w:sz w:val="22"/>
          <w:szCs w:val="22"/>
          <w:lang w:val="pt-BR"/>
        </w:rPr>
        <w:t xml:space="preserve"> </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ná</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ogas</w:t>
      </w:r>
      <w:r w:rsidR="00C036FB" w:rsidRPr="001A3C4F">
        <w:rPr>
          <w:rFonts w:ascii="Times New Roman" w:eastAsia="Times New Roman" w:hAnsi="Times New Roman" w:cs="Times New Roman"/>
          <w:spacing w:val="17"/>
          <w:sz w:val="22"/>
          <w:szCs w:val="22"/>
          <w:lang w:val="pt-BR"/>
        </w:rPr>
        <w:t xml:space="preserve"> </w:t>
      </w:r>
      <w:r w:rsidR="00C036FB" w:rsidRPr="001A3C4F">
        <w:rPr>
          <w:rFonts w:ascii="Times New Roman" w:eastAsia="Times New Roman" w:hAnsi="Times New Roman" w:cs="Times New Roman"/>
          <w:sz w:val="22"/>
          <w:szCs w:val="22"/>
          <w:lang w:val="pt-BR"/>
        </w:rPr>
        <w:t>às</w:t>
      </w:r>
      <w:r w:rsidR="00C036FB" w:rsidRPr="001A3C4F">
        <w:rPr>
          <w:rFonts w:ascii="Times New Roman" w:eastAsia="Times New Roman" w:hAnsi="Times New Roman" w:cs="Times New Roman"/>
          <w:spacing w:val="20"/>
          <w:sz w:val="22"/>
          <w:szCs w:val="22"/>
          <w:lang w:val="pt-BR"/>
        </w:rPr>
        <w:t xml:space="preserve"> </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17"/>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3"/>
          <w:sz w:val="22"/>
          <w:szCs w:val="22"/>
          <w:lang w:val="pt-BR"/>
        </w:rPr>
        <w:t>s</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avo</w:t>
      </w:r>
      <w:r w:rsidR="00C036FB" w:rsidRPr="001A3C4F">
        <w:rPr>
          <w:rFonts w:ascii="Times New Roman" w:eastAsia="Times New Roman" w:hAnsi="Times New Roman" w:cs="Times New Roman"/>
          <w:spacing w:val="20"/>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17"/>
          <w:sz w:val="22"/>
          <w:szCs w:val="22"/>
          <w:lang w:val="pt-BR"/>
        </w:rPr>
        <w:t xml:space="preserve"> </w:t>
      </w:r>
      <w:r w:rsidR="00C036FB" w:rsidRPr="001A3C4F">
        <w:rPr>
          <w:rFonts w:ascii="Times New Roman" w:eastAsia="Times New Roman" w:hAnsi="Times New Roman" w:cs="Times New Roman"/>
          <w:spacing w:val="1"/>
          <w:sz w:val="22"/>
          <w:szCs w:val="22"/>
          <w:lang w:val="pt-BR"/>
        </w:rPr>
        <w:t>tr</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ba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ho</w:t>
      </w:r>
      <w:r w:rsidR="00C036FB" w:rsidRPr="001A3C4F">
        <w:rPr>
          <w:rFonts w:ascii="Times New Roman" w:eastAsia="Times New Roman" w:hAnsi="Times New Roman" w:cs="Times New Roman"/>
          <w:spacing w:val="20"/>
          <w:sz w:val="22"/>
          <w:szCs w:val="22"/>
          <w:lang w:val="pt-BR"/>
        </w:rPr>
        <w:t xml:space="preserve">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l</w:t>
      </w:r>
      <w:r w:rsidR="0040514D" w:rsidRPr="001A3C4F">
        <w:rPr>
          <w:rFonts w:ascii="Times New Roman" w:eastAsia="Times New Roman" w:hAnsi="Times New Roman" w:cs="Times New Roman"/>
          <w:spacing w:val="1"/>
          <w:sz w:val="22"/>
          <w:szCs w:val="22"/>
          <w:lang w:val="pt-BR"/>
        </w:rPr>
        <w:t>, (b) não estão condenados por crimes ambientais conforme decisão judicial condenatória, e (c) não incentivam a prostituição</w:t>
      </w:r>
      <w:r w:rsidR="00C036FB" w:rsidRPr="001A3C4F">
        <w:rPr>
          <w:rFonts w:ascii="Times New Roman" w:eastAsia="Times New Roman" w:hAnsi="Times New Roman" w:cs="Times New Roman"/>
          <w:sz w:val="22"/>
          <w:szCs w:val="22"/>
          <w:lang w:val="pt-BR"/>
        </w:rPr>
        <w:t>;</w:t>
      </w:r>
    </w:p>
    <w:p w14:paraId="4D472EEB" w14:textId="77777777" w:rsidR="00491EE9" w:rsidRPr="001A3C4F" w:rsidRDefault="00491EE9" w:rsidP="009B4504">
      <w:pPr>
        <w:pStyle w:val="PargrafodaLista"/>
        <w:ind w:left="0"/>
        <w:jc w:val="both"/>
        <w:rPr>
          <w:rFonts w:ascii="Times New Roman" w:eastAsia="Times New Roman" w:hAnsi="Times New Roman" w:cs="Times New Roman"/>
          <w:sz w:val="22"/>
          <w:szCs w:val="22"/>
          <w:lang w:val="pt-BR"/>
        </w:rPr>
      </w:pPr>
    </w:p>
    <w:p w14:paraId="0518837C" w14:textId="53CC9BC5" w:rsidR="00C036FB" w:rsidRPr="001A3C4F" w:rsidRDefault="00491EE9" w:rsidP="009B4504">
      <w:pPr>
        <w:pStyle w:val="PargrafodaLista"/>
        <w:ind w:left="0"/>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w:t>
      </w:r>
      <w:bookmarkStart w:id="3328" w:name="_Hlk107581485"/>
      <w:proofErr w:type="spellStart"/>
      <w:r w:rsidRPr="001A3C4F">
        <w:rPr>
          <w:rFonts w:ascii="Times New Roman" w:eastAsia="Times New Roman" w:hAnsi="Times New Roman" w:cs="Times New Roman"/>
          <w:sz w:val="22"/>
          <w:szCs w:val="22"/>
          <w:lang w:val="pt-BR"/>
        </w:rPr>
        <w:t>xiii</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r>
      <w:r w:rsidR="0040514D" w:rsidRPr="001A3C4F">
        <w:rPr>
          <w:rFonts w:ascii="Times New Roman" w:eastAsia="Times New Roman" w:hAnsi="Times New Roman" w:cs="Times New Roman"/>
          <w:sz w:val="22"/>
          <w:szCs w:val="22"/>
          <w:lang w:val="pt-BR"/>
        </w:rPr>
        <w:t>a Companhia por si e suas Controladas, e, no seu melhor conhecimento, por seus controladores, coligadas, respectivos funcionários e subcontratados, exceto por eventuais descumprimentos que não causem um Efeito Adverso Relevante ou efeito reputacional ou que estejam sendo questionados de boa-fé nas esferas judicial ou administrativa e tenha sido obtido efeito suspensivo</w:t>
      </w:r>
      <w:r w:rsidR="00E769DE" w:rsidRPr="001A3C4F">
        <w:rPr>
          <w:rFonts w:ascii="Times New Roman" w:eastAsia="Times New Roman" w:hAnsi="Times New Roman" w:cs="Times New Roman"/>
          <w:sz w:val="22"/>
          <w:szCs w:val="22"/>
          <w:lang w:val="pt-BR"/>
        </w:rPr>
        <w:t>, declara que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17"/>
          <w:sz w:val="22"/>
          <w:szCs w:val="22"/>
          <w:lang w:val="pt-BR"/>
        </w:rPr>
        <w:t xml:space="preserve"> </w:t>
      </w:r>
      <w:r w:rsidRPr="001A3C4F">
        <w:rPr>
          <w:rFonts w:ascii="Times New Roman" w:eastAsia="Times New Roman" w:hAnsi="Times New Roman" w:cs="Times New Roman"/>
          <w:spacing w:val="1"/>
          <w:sz w:val="22"/>
          <w:szCs w:val="22"/>
          <w:lang w:val="pt-BR"/>
        </w:rPr>
        <w:t>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ba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h</w:t>
      </w:r>
      <w:r w:rsidRPr="001A3C4F">
        <w:rPr>
          <w:rFonts w:ascii="Times New Roman" w:eastAsia="Times New Roman" w:hAnsi="Times New Roman" w:cs="Times New Roman"/>
          <w:spacing w:val="3"/>
          <w:sz w:val="22"/>
          <w:szCs w:val="22"/>
          <w:lang w:val="pt-BR"/>
        </w:rPr>
        <w:t>a</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 s</w:t>
      </w:r>
      <w:r w:rsidRPr="001A3C4F">
        <w:rPr>
          <w:rFonts w:ascii="Times New Roman" w:eastAsia="Times New Roman" w:hAnsi="Times New Roman" w:cs="Times New Roman"/>
          <w:spacing w:val="1"/>
          <w:sz w:val="22"/>
          <w:szCs w:val="22"/>
          <w:lang w:val="pt-BR"/>
        </w:rPr>
        <w:t>ã</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2"/>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2"/>
          <w:sz w:val="22"/>
          <w:szCs w:val="22"/>
          <w:lang w:val="pt-BR"/>
        </w:rPr>
        <w:t xml:space="preserve"> </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eg</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ad</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2"/>
          <w:sz w:val="22"/>
          <w:szCs w:val="22"/>
          <w:lang w:val="pt-BR"/>
        </w:rPr>
        <w:t xml:space="preserve"> </w:t>
      </w:r>
      <w:r w:rsidRPr="001A3C4F">
        <w:rPr>
          <w:rFonts w:ascii="Times New Roman" w:eastAsia="Times New Roman" w:hAnsi="Times New Roman" w:cs="Times New Roman"/>
          <w:sz w:val="22"/>
          <w:szCs w:val="22"/>
          <w:lang w:val="pt-BR"/>
        </w:rPr>
        <w:t>nos</w:t>
      </w:r>
      <w:r w:rsidRPr="001A3C4F">
        <w:rPr>
          <w:rFonts w:ascii="Times New Roman" w:eastAsia="Times New Roman" w:hAnsi="Times New Roman" w:cs="Times New Roman"/>
          <w:spacing w:val="22"/>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22"/>
          <w:sz w:val="22"/>
          <w:szCs w:val="22"/>
          <w:lang w:val="pt-BR"/>
        </w:rPr>
        <w:t xml:space="preserve">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2"/>
          <w:sz w:val="22"/>
          <w:szCs w:val="22"/>
          <w:lang w:val="pt-BR"/>
        </w:rPr>
        <w:t xml:space="preserve"> </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z w:val="22"/>
          <w:szCs w:val="22"/>
          <w:lang w:val="pt-BR"/>
        </w:rPr>
        <w:t>g</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aç</w:t>
      </w:r>
      <w:r w:rsidRPr="001A3C4F">
        <w:rPr>
          <w:rFonts w:ascii="Times New Roman" w:eastAsia="Times New Roman" w:hAnsi="Times New Roman" w:cs="Times New Roman"/>
          <w:spacing w:val="1"/>
          <w:sz w:val="22"/>
          <w:szCs w:val="22"/>
          <w:lang w:val="pt-BR"/>
        </w:rPr>
        <w:t>ã</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9"/>
          <w:sz w:val="22"/>
          <w:szCs w:val="22"/>
          <w:lang w:val="pt-BR"/>
        </w:rPr>
        <w:t xml:space="preserve"> </w:t>
      </w:r>
      <w:r w:rsidRPr="001A3C4F">
        <w:rPr>
          <w:rFonts w:ascii="Times New Roman" w:eastAsia="Times New Roman" w:hAnsi="Times New Roman" w:cs="Times New Roman"/>
          <w:sz w:val="22"/>
          <w:szCs w:val="22"/>
          <w:lang w:val="pt-BR"/>
        </w:rPr>
        <w:t>em</w:t>
      </w:r>
      <w:r w:rsidRPr="001A3C4F">
        <w:rPr>
          <w:rFonts w:ascii="Times New Roman" w:eastAsia="Times New Roman" w:hAnsi="Times New Roman" w:cs="Times New Roman"/>
          <w:spacing w:val="20"/>
          <w:sz w:val="22"/>
          <w:szCs w:val="22"/>
          <w:lang w:val="pt-BR"/>
        </w:rPr>
        <w:t xml:space="preserve"> </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3"/>
          <w:sz w:val="22"/>
          <w:szCs w:val="22"/>
          <w:lang w:val="pt-BR"/>
        </w:rPr>
        <w:t xml:space="preserve"> </w:t>
      </w:r>
      <w:r w:rsidRPr="001A3C4F">
        <w:rPr>
          <w:rFonts w:ascii="Times New Roman" w:eastAsia="Times New Roman" w:hAnsi="Times New Roman" w:cs="Times New Roman"/>
          <w:spacing w:val="-2"/>
          <w:sz w:val="22"/>
          <w:szCs w:val="22"/>
          <w:lang w:val="pt-BR"/>
        </w:rPr>
        <w:t>(</w:t>
      </w:r>
      <w:r w:rsidR="0040514D"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20"/>
          <w:sz w:val="22"/>
          <w:szCs w:val="22"/>
          <w:lang w:val="pt-BR"/>
        </w:rPr>
        <w:t xml:space="preserve"> </w:t>
      </w:r>
      <w:r w:rsidRPr="001A3C4F">
        <w:rPr>
          <w:rFonts w:ascii="Times New Roman" w:eastAsia="Times New Roman" w:hAnsi="Times New Roman" w:cs="Times New Roman"/>
          <w:sz w:val="22"/>
          <w:szCs w:val="22"/>
          <w:lang w:val="pt-BR"/>
        </w:rPr>
        <w:t>cu</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0"/>
          <w:sz w:val="22"/>
          <w:szCs w:val="22"/>
          <w:lang w:val="pt-BR"/>
        </w:rPr>
        <w:t xml:space="preserve"> </w:t>
      </w:r>
      <w:r w:rsidRPr="001A3C4F">
        <w:rPr>
          <w:rFonts w:ascii="Times New Roman" w:eastAsia="Times New Roman" w:hAnsi="Times New Roman" w:cs="Times New Roman"/>
          <w:sz w:val="22"/>
          <w:szCs w:val="22"/>
          <w:lang w:val="pt-BR"/>
        </w:rPr>
        <w:t>as</w:t>
      </w:r>
      <w:r w:rsidRPr="001A3C4F">
        <w:rPr>
          <w:rFonts w:ascii="Times New Roman" w:eastAsia="Times New Roman" w:hAnsi="Times New Roman" w:cs="Times New Roman"/>
          <w:spacing w:val="20"/>
          <w:sz w:val="22"/>
          <w:szCs w:val="22"/>
          <w:lang w:val="pt-BR"/>
        </w:rPr>
        <w:t xml:space="preserve"> </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z w:val="22"/>
          <w:szCs w:val="22"/>
          <w:lang w:val="pt-BR"/>
        </w:rPr>
        <w:t>açõ</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22"/>
          <w:sz w:val="22"/>
          <w:szCs w:val="22"/>
          <w:lang w:val="pt-BR"/>
        </w:rPr>
        <w:t xml:space="preserve"> </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co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 xml:space="preserve">s dos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p</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ti</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 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 xml:space="preserve">os </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b</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 xml:space="preserve">ho e da </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eg</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 xml:space="preserve">ção </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aba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h</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a e 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5"/>
          <w:sz w:val="22"/>
          <w:szCs w:val="22"/>
          <w:lang w:val="pt-BR"/>
        </w:rPr>
        <w:t>á</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 xml:space="preserve">a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g</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1"/>
          <w:sz w:val="22"/>
          <w:szCs w:val="22"/>
          <w:lang w:val="pt-BR"/>
        </w:rPr>
        <w:t xml:space="preserve"> (</w:t>
      </w:r>
      <w:r w:rsidR="0040514D"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z w:val="22"/>
          <w:szCs w:val="22"/>
          <w:lang w:val="pt-BR"/>
        </w:rPr>
        <w:t>) c</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 xml:space="preserve">e a </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ação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cá</w:t>
      </w:r>
      <w:r w:rsidRPr="001A3C4F">
        <w:rPr>
          <w:rFonts w:ascii="Times New Roman" w:eastAsia="Times New Roman" w:hAnsi="Times New Roman" w:cs="Times New Roman"/>
          <w:spacing w:val="-2"/>
          <w:sz w:val="22"/>
          <w:szCs w:val="22"/>
          <w:lang w:val="pt-BR"/>
        </w:rPr>
        <w:t>v</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z w:val="22"/>
          <w:szCs w:val="22"/>
          <w:lang w:val="pt-BR"/>
        </w:rPr>
        <w:t>l</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à</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2"/>
          <w:sz w:val="22"/>
          <w:szCs w:val="22"/>
          <w:lang w:val="pt-BR"/>
        </w:rPr>
        <w:t>r</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ção</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do</w:t>
      </w:r>
      <w:r w:rsidRPr="001A3C4F">
        <w:rPr>
          <w:rFonts w:ascii="Times New Roman" w:eastAsia="Times New Roman" w:hAnsi="Times New Roman" w:cs="Times New Roman"/>
          <w:spacing w:val="1"/>
          <w:sz w:val="22"/>
          <w:szCs w:val="22"/>
          <w:lang w:val="pt-BR"/>
        </w:rPr>
        <w:t xml:space="preserve"> m</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en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 co</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à</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z w:val="22"/>
          <w:szCs w:val="22"/>
          <w:lang w:val="pt-BR"/>
        </w:rPr>
        <w:t>ú</w:t>
      </w:r>
      <w:r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e</w:t>
      </w:r>
      <w:r w:rsidRPr="001A3C4F">
        <w:rPr>
          <w:rFonts w:ascii="Times New Roman" w:eastAsia="Times New Roman" w:hAnsi="Times New Roman" w:cs="Times New Roman"/>
          <w:sz w:val="22"/>
          <w:szCs w:val="22"/>
          <w:lang w:val="pt-BR"/>
        </w:rPr>
        <w:t>g</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an</w:t>
      </w:r>
      <w:r w:rsidRPr="001A3C4F">
        <w:rPr>
          <w:rFonts w:ascii="Times New Roman" w:eastAsia="Times New Roman" w:hAnsi="Times New Roman" w:cs="Times New Roman"/>
          <w:spacing w:val="-2"/>
          <w:sz w:val="22"/>
          <w:szCs w:val="22"/>
          <w:lang w:val="pt-BR"/>
        </w:rPr>
        <w:t>ç</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do</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pacing w:val="1"/>
          <w:sz w:val="22"/>
          <w:szCs w:val="22"/>
          <w:lang w:val="pt-BR"/>
        </w:rPr>
        <w:t>tr</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2"/>
          <w:sz w:val="22"/>
          <w:szCs w:val="22"/>
          <w:lang w:val="pt-BR"/>
        </w:rPr>
        <w:t>b</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h</w:t>
      </w:r>
      <w:r w:rsidRPr="001A3C4F">
        <w:rPr>
          <w:rFonts w:ascii="Times New Roman" w:eastAsia="Times New Roman" w:hAnsi="Times New Roman" w:cs="Times New Roman"/>
          <w:sz w:val="22"/>
          <w:szCs w:val="22"/>
          <w:lang w:val="pt-BR"/>
        </w:rPr>
        <w:t>o;</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 xml:space="preserve"> (</w:t>
      </w:r>
      <w:r w:rsidR="0040514D" w:rsidRPr="001A3C4F">
        <w:rPr>
          <w:rFonts w:ascii="Times New Roman" w:eastAsia="Times New Roman" w:hAnsi="Times New Roman" w:cs="Times New Roman"/>
          <w:spacing w:val="-2"/>
          <w:sz w:val="22"/>
          <w:szCs w:val="22"/>
          <w:lang w:val="pt-BR"/>
        </w:rPr>
        <w:t>d</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pos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u</w:t>
      </w:r>
      <w:r w:rsidRPr="001A3C4F">
        <w:rPr>
          <w:rFonts w:ascii="Times New Roman" w:eastAsia="Times New Roman" w:hAnsi="Times New Roman" w:cs="Times New Roman"/>
          <w:sz w:val="22"/>
          <w:szCs w:val="22"/>
          <w:lang w:val="pt-BR"/>
        </w:rPr>
        <w:t>i</w:t>
      </w:r>
      <w:r w:rsidRPr="001A3C4F">
        <w:rPr>
          <w:rFonts w:ascii="Times New Roman" w:eastAsia="Times New Roman" w:hAnsi="Times New Roman" w:cs="Times New Roman"/>
          <w:spacing w:val="1"/>
          <w:sz w:val="22"/>
          <w:szCs w:val="22"/>
          <w:lang w:val="pt-BR"/>
        </w:rPr>
        <w:t xml:space="preserve"> t</w:t>
      </w:r>
      <w:r w:rsidRPr="001A3C4F">
        <w:rPr>
          <w:rFonts w:ascii="Times New Roman" w:eastAsia="Times New Roman" w:hAnsi="Times New Roman" w:cs="Times New Roman"/>
          <w:sz w:val="22"/>
          <w:szCs w:val="22"/>
          <w:lang w:val="pt-BR"/>
        </w:rPr>
        <w:t>od</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3"/>
          <w:sz w:val="22"/>
          <w:szCs w:val="22"/>
          <w:lang w:val="pt-BR"/>
        </w:rPr>
        <w:t xml:space="preserve"> </w:t>
      </w:r>
      <w:r w:rsidRPr="001A3C4F">
        <w:rPr>
          <w:rFonts w:ascii="Times New Roman" w:eastAsia="Times New Roman" w:hAnsi="Times New Roman" w:cs="Times New Roman"/>
          <w:sz w:val="22"/>
          <w:szCs w:val="22"/>
          <w:lang w:val="pt-BR"/>
        </w:rPr>
        <w:t>os</w:t>
      </w:r>
      <w:r w:rsidRPr="001A3C4F">
        <w:rPr>
          <w:rFonts w:ascii="Times New Roman" w:eastAsia="Times New Roman" w:hAnsi="Times New Roman" w:cs="Times New Roman"/>
          <w:spacing w:val="1"/>
          <w:sz w:val="22"/>
          <w:szCs w:val="22"/>
          <w:lang w:val="pt-BR"/>
        </w:rPr>
        <w:t xml:space="preserve"> r</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g</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tr</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nec</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s</w:t>
      </w:r>
      <w:r w:rsidRPr="001A3C4F">
        <w:rPr>
          <w:rFonts w:ascii="Times New Roman" w:eastAsia="Times New Roman" w:hAnsi="Times New Roman" w:cs="Times New Roman"/>
          <w:spacing w:val="1"/>
          <w:sz w:val="22"/>
          <w:szCs w:val="22"/>
          <w:lang w:val="pt-BR"/>
        </w:rPr>
        <w:t>s</w:t>
      </w:r>
      <w:r w:rsidRPr="001A3C4F">
        <w:rPr>
          <w:rFonts w:ascii="Times New Roman" w:eastAsia="Times New Roman" w:hAnsi="Times New Roman" w:cs="Times New Roman"/>
          <w:spacing w:val="-2"/>
          <w:sz w:val="22"/>
          <w:szCs w:val="22"/>
          <w:lang w:val="pt-BR"/>
        </w:rPr>
        <w:t>á</w:t>
      </w:r>
      <w:r w:rsidRPr="001A3C4F">
        <w:rPr>
          <w:rFonts w:ascii="Times New Roman" w:eastAsia="Times New Roman" w:hAnsi="Times New Roman" w:cs="Times New Roman"/>
          <w:spacing w:val="1"/>
          <w:sz w:val="22"/>
          <w:szCs w:val="22"/>
          <w:lang w:val="pt-BR"/>
        </w:rPr>
        <w:t>ri</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3"/>
          <w:sz w:val="22"/>
          <w:szCs w:val="22"/>
          <w:lang w:val="pt-BR"/>
        </w:rPr>
        <w:t>s</w:t>
      </w:r>
      <w:r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m con</w:t>
      </w:r>
      <w:r w:rsidRPr="001A3C4F">
        <w:rPr>
          <w:rFonts w:ascii="Times New Roman" w:eastAsia="Times New Roman" w:hAnsi="Times New Roman" w:cs="Times New Roman"/>
          <w:spacing w:val="1"/>
          <w:sz w:val="22"/>
          <w:szCs w:val="22"/>
          <w:lang w:val="pt-BR"/>
        </w:rPr>
        <w:t>f</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d</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de 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m</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 xml:space="preserve">a </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g</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 xml:space="preserve">ção </w:t>
      </w:r>
      <w:r w:rsidRPr="001A3C4F">
        <w:rPr>
          <w:rFonts w:ascii="Times New Roman" w:eastAsia="Times New Roman" w:hAnsi="Times New Roman" w:cs="Times New Roman"/>
          <w:spacing w:val="-2"/>
          <w:sz w:val="22"/>
          <w:szCs w:val="22"/>
          <w:lang w:val="pt-BR"/>
        </w:rPr>
        <w:t>c</w:t>
      </w:r>
      <w:r w:rsidRPr="001A3C4F">
        <w:rPr>
          <w:rFonts w:ascii="Times New Roman" w:eastAsia="Times New Roman" w:hAnsi="Times New Roman" w:cs="Times New Roman"/>
          <w:spacing w:val="3"/>
          <w:sz w:val="22"/>
          <w:szCs w:val="22"/>
          <w:lang w:val="pt-BR"/>
        </w:rPr>
        <w:t>i</w:t>
      </w:r>
      <w:r w:rsidRPr="001A3C4F">
        <w:rPr>
          <w:rFonts w:ascii="Times New Roman" w:eastAsia="Times New Roman" w:hAnsi="Times New Roman" w:cs="Times New Roman"/>
          <w:sz w:val="22"/>
          <w:szCs w:val="22"/>
          <w:lang w:val="pt-BR"/>
        </w:rPr>
        <w:t>v</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l</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 xml:space="preserve"> </w:t>
      </w:r>
      <w:r w:rsidRPr="001A3C4F">
        <w:rPr>
          <w:rFonts w:ascii="Times New Roman" w:eastAsia="Times New Roman" w:hAnsi="Times New Roman" w:cs="Times New Roman"/>
          <w:sz w:val="22"/>
          <w:szCs w:val="22"/>
          <w:lang w:val="pt-BR"/>
        </w:rPr>
        <w:t>a</w:t>
      </w:r>
      <w:r w:rsidRPr="001A3C4F">
        <w:rPr>
          <w:rFonts w:ascii="Times New Roman" w:eastAsia="Times New Roman" w:hAnsi="Times New Roman" w:cs="Times New Roman"/>
          <w:spacing w:val="-1"/>
          <w:sz w:val="22"/>
          <w:szCs w:val="22"/>
          <w:lang w:val="pt-BR"/>
        </w:rPr>
        <w:t>m</w:t>
      </w:r>
      <w:r w:rsidRPr="001A3C4F">
        <w:rPr>
          <w:rFonts w:ascii="Times New Roman" w:eastAsia="Times New Roman" w:hAnsi="Times New Roman" w:cs="Times New Roman"/>
          <w:sz w:val="22"/>
          <w:szCs w:val="22"/>
          <w:lang w:val="pt-BR"/>
        </w:rPr>
        <w:t>b</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e</w:t>
      </w:r>
      <w:r w:rsidRPr="001A3C4F">
        <w:rPr>
          <w:rFonts w:ascii="Times New Roman" w:eastAsia="Times New Roman" w:hAnsi="Times New Roman" w:cs="Times New Roman"/>
          <w:sz w:val="22"/>
          <w:szCs w:val="22"/>
          <w:lang w:val="pt-BR"/>
        </w:rPr>
        <w:t>n</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l</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z w:val="22"/>
          <w:szCs w:val="22"/>
          <w:lang w:val="pt-BR"/>
        </w:rPr>
        <w:t>p</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á</w:t>
      </w:r>
      <w:r w:rsidRPr="001A3C4F">
        <w:rPr>
          <w:rFonts w:ascii="Times New Roman" w:eastAsia="Times New Roman" w:hAnsi="Times New Roman" w:cs="Times New Roman"/>
          <w:sz w:val="22"/>
          <w:szCs w:val="22"/>
          <w:lang w:val="pt-BR"/>
        </w:rPr>
        <w:t>ve</w:t>
      </w:r>
      <w:r w:rsidRPr="001A3C4F">
        <w:rPr>
          <w:rFonts w:ascii="Times New Roman" w:eastAsia="Times New Roman" w:hAnsi="Times New Roman" w:cs="Times New Roman"/>
          <w:spacing w:val="1"/>
          <w:sz w:val="22"/>
          <w:szCs w:val="22"/>
          <w:lang w:val="pt-BR"/>
        </w:rPr>
        <w:t>i</w:t>
      </w:r>
      <w:r w:rsidRPr="001A3C4F">
        <w:rPr>
          <w:rFonts w:ascii="Times New Roman" w:eastAsia="Times New Roman" w:hAnsi="Times New Roman" w:cs="Times New Roman"/>
          <w:spacing w:val="-2"/>
          <w:sz w:val="22"/>
          <w:szCs w:val="22"/>
          <w:lang w:val="pt-BR"/>
        </w:rPr>
        <w:t>s</w:t>
      </w:r>
      <w:r w:rsidRPr="001A3C4F">
        <w:rPr>
          <w:rFonts w:ascii="Times New Roman" w:eastAsia="Times New Roman" w:hAnsi="Times New Roman" w:cs="Times New Roman"/>
          <w:sz w:val="22"/>
          <w:szCs w:val="22"/>
          <w:lang w:val="pt-BR"/>
        </w:rPr>
        <w:t>;</w:t>
      </w:r>
      <w:r w:rsidR="00401642" w:rsidRPr="001A3C4F">
        <w:rPr>
          <w:rFonts w:ascii="Times New Roman" w:eastAsia="Times New Roman" w:hAnsi="Times New Roman" w:cs="Times New Roman"/>
          <w:sz w:val="22"/>
          <w:szCs w:val="22"/>
          <w:lang w:val="pt-BR"/>
        </w:rPr>
        <w:t xml:space="preserve"> </w:t>
      </w:r>
      <w:bookmarkEnd w:id="3328"/>
    </w:p>
    <w:p w14:paraId="1878EDD6" w14:textId="77777777" w:rsidR="00C036FB" w:rsidRPr="001A3C4F" w:rsidRDefault="00C036FB" w:rsidP="009B4504">
      <w:pPr>
        <w:tabs>
          <w:tab w:val="left" w:pos="8080"/>
        </w:tabs>
        <w:jc w:val="both"/>
        <w:rPr>
          <w:rFonts w:ascii="Times New Roman" w:hAnsi="Times New Roman" w:cs="Times New Roman"/>
          <w:sz w:val="22"/>
          <w:szCs w:val="22"/>
          <w:lang w:val="pt-BR"/>
        </w:rPr>
      </w:pPr>
    </w:p>
    <w:p w14:paraId="7248F0A6" w14:textId="742B2372" w:rsidR="00C036FB" w:rsidRPr="001A3C4F" w:rsidRDefault="00651E30" w:rsidP="009B4504">
      <w:pPr>
        <w:pStyle w:val="PargrafodaLista"/>
        <w:ind w:left="0"/>
        <w:jc w:val="both"/>
        <w:rPr>
          <w:rFonts w:ascii="Times New Roman" w:eastAsia="Times New Roman" w:hAnsi="Times New Roman" w:cs="Times New Roman"/>
          <w:sz w:val="22"/>
          <w:szCs w:val="22"/>
          <w:highlight w:val="yellow"/>
          <w:lang w:val="pt-BR"/>
        </w:rPr>
      </w:pPr>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xi</w:t>
      </w:r>
      <w:r w:rsidR="008D6D21" w:rsidRPr="001A3C4F">
        <w:rPr>
          <w:rFonts w:ascii="Times New Roman" w:eastAsia="Times New Roman" w:hAnsi="Times New Roman" w:cs="Times New Roman"/>
          <w:sz w:val="22"/>
          <w:szCs w:val="22"/>
          <w:lang w:val="pt-BR"/>
        </w:rPr>
        <w:t>i</w:t>
      </w:r>
      <w:r w:rsidRPr="001A3C4F">
        <w:rPr>
          <w:rFonts w:ascii="Times New Roman" w:eastAsia="Times New Roman" w:hAnsi="Times New Roman" w:cs="Times New Roman"/>
          <w:sz w:val="22"/>
          <w:szCs w:val="22"/>
          <w:lang w:val="pt-BR"/>
        </w:rPr>
        <w:t>i</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r>
      <w:r w:rsidR="00C036FB" w:rsidRPr="001A3C4F">
        <w:rPr>
          <w:rFonts w:ascii="Times New Roman" w:eastAsia="Times New Roman" w:hAnsi="Times New Roman" w:cs="Times New Roman"/>
          <w:sz w:val="22"/>
          <w:szCs w:val="22"/>
          <w:lang w:val="pt-BR"/>
        </w:rPr>
        <w:t>não</w:t>
      </w:r>
      <w:r w:rsidR="00C036FB" w:rsidRPr="001A3C4F">
        <w:rPr>
          <w:rFonts w:ascii="Times New Roman" w:eastAsia="Times New Roman" w:hAnsi="Times New Roman" w:cs="Times New Roman"/>
          <w:spacing w:val="20"/>
          <w:sz w:val="22"/>
          <w:szCs w:val="22"/>
          <w:lang w:val="pt-BR"/>
        </w:rPr>
        <w:t xml:space="preserve"> </w:t>
      </w:r>
      <w:r w:rsidR="00C036FB" w:rsidRPr="001A3C4F">
        <w:rPr>
          <w:rFonts w:ascii="Times New Roman" w:eastAsia="Times New Roman" w:hAnsi="Times New Roman" w:cs="Times New Roman"/>
          <w:sz w:val="22"/>
          <w:szCs w:val="22"/>
          <w:lang w:val="pt-BR"/>
        </w:rPr>
        <w:t>po</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sui</w:t>
      </w:r>
      <w:r w:rsidR="00C036FB" w:rsidRPr="001A3C4F">
        <w:rPr>
          <w:rFonts w:ascii="Times New Roman" w:eastAsia="Times New Roman" w:hAnsi="Times New Roman" w:cs="Times New Roman"/>
          <w:spacing w:val="18"/>
          <w:sz w:val="22"/>
          <w:szCs w:val="22"/>
          <w:lang w:val="pt-BR"/>
        </w:rPr>
        <w:t xml:space="preserve"> </w:t>
      </w:r>
      <w:r w:rsidR="00C036FB" w:rsidRPr="001A3C4F">
        <w:rPr>
          <w:rFonts w:ascii="Times New Roman" w:eastAsia="Times New Roman" w:hAnsi="Times New Roman" w:cs="Times New Roman"/>
          <w:sz w:val="22"/>
          <w:szCs w:val="22"/>
          <w:lang w:val="pt-BR"/>
        </w:rPr>
        <w:t>conh</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9"/>
          <w:sz w:val="22"/>
          <w:szCs w:val="22"/>
          <w:lang w:val="pt-BR"/>
        </w:rPr>
        <w:t xml:space="preserve">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0"/>
          <w:sz w:val="22"/>
          <w:szCs w:val="22"/>
          <w:lang w:val="pt-BR"/>
        </w:rPr>
        <w:t xml:space="preserve"> </w:t>
      </w:r>
      <w:r w:rsidR="00C036FB" w:rsidRPr="001A3C4F">
        <w:rPr>
          <w:rFonts w:ascii="Times New Roman" w:eastAsia="Times New Roman" w:hAnsi="Times New Roman" w:cs="Times New Roman"/>
          <w:sz w:val="22"/>
          <w:szCs w:val="22"/>
          <w:lang w:val="pt-BR"/>
        </w:rPr>
        <w:t>qua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r</w:t>
      </w:r>
      <w:r w:rsidR="00C036FB" w:rsidRPr="001A3C4F">
        <w:rPr>
          <w:rFonts w:ascii="Times New Roman" w:eastAsia="Times New Roman" w:hAnsi="Times New Roman" w:cs="Times New Roman"/>
          <w:spacing w:val="20"/>
          <w:sz w:val="22"/>
          <w:szCs w:val="22"/>
          <w:lang w:val="pt-BR"/>
        </w:rPr>
        <w:t xml:space="preserve"> </w:t>
      </w:r>
      <w:r w:rsidR="00C036FB" w:rsidRPr="001A3C4F">
        <w:rPr>
          <w:rFonts w:ascii="Times New Roman" w:eastAsia="Times New Roman" w:hAnsi="Times New Roman" w:cs="Times New Roman"/>
          <w:sz w:val="22"/>
          <w:szCs w:val="22"/>
          <w:lang w:val="pt-BR"/>
        </w:rPr>
        <w:t>aç</w:t>
      </w:r>
      <w:r w:rsidR="00C036FB" w:rsidRPr="001A3C4F">
        <w:rPr>
          <w:rFonts w:ascii="Times New Roman" w:eastAsia="Times New Roman" w:hAnsi="Times New Roman" w:cs="Times New Roman"/>
          <w:spacing w:val="-2"/>
          <w:sz w:val="22"/>
          <w:szCs w:val="22"/>
          <w:lang w:val="pt-BR"/>
        </w:rPr>
        <w:t>ã</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9"/>
          <w:sz w:val="22"/>
          <w:szCs w:val="22"/>
          <w:lang w:val="pt-BR"/>
        </w:rPr>
        <w:t xml:space="preserve"> </w:t>
      </w:r>
      <w:r w:rsidR="00C036FB" w:rsidRPr="001A3C4F">
        <w:rPr>
          <w:rFonts w:ascii="Times New Roman" w:eastAsia="Times New Roman" w:hAnsi="Times New Roman" w:cs="Times New Roman"/>
          <w:spacing w:val="1"/>
          <w:sz w:val="22"/>
          <w:szCs w:val="22"/>
          <w:lang w:val="pt-BR"/>
        </w:rPr>
        <w:t>j</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19"/>
          <w:sz w:val="22"/>
          <w:szCs w:val="22"/>
          <w:lang w:val="pt-BR"/>
        </w:rPr>
        <w:t xml:space="preserve"> </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oc</w:t>
      </w:r>
      <w:r w:rsidR="00C036FB" w:rsidRPr="001A3C4F">
        <w:rPr>
          <w:rFonts w:ascii="Times New Roman" w:eastAsia="Times New Roman" w:hAnsi="Times New Roman" w:cs="Times New Roman"/>
          <w:spacing w:val="5"/>
          <w:sz w:val="22"/>
          <w:szCs w:val="22"/>
          <w:lang w:val="pt-BR"/>
        </w:rPr>
        <w:t>e</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9"/>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vo</w:t>
      </w:r>
      <w:r w:rsidR="00C036FB" w:rsidRPr="001A3C4F">
        <w:rPr>
          <w:rFonts w:ascii="Times New Roman" w:eastAsia="Times New Roman" w:hAnsi="Times New Roman" w:cs="Times New Roman"/>
          <w:spacing w:val="17"/>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19"/>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b</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19"/>
          <w:sz w:val="22"/>
          <w:szCs w:val="22"/>
          <w:lang w:val="pt-BR"/>
        </w:rPr>
        <w:t xml:space="preserve">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qué</w:t>
      </w:r>
      <w:r w:rsidR="00C036FB" w:rsidRPr="001A3C4F">
        <w:rPr>
          <w:rFonts w:ascii="Times New Roman" w:eastAsia="Times New Roman" w:hAnsi="Times New Roman" w:cs="Times New Roman"/>
          <w:spacing w:val="-1"/>
          <w:sz w:val="22"/>
          <w:szCs w:val="22"/>
          <w:lang w:val="pt-BR"/>
        </w:rPr>
        <w:t>ri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 ou</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nve</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gaç</w:t>
      </w:r>
      <w:r w:rsidR="00C036FB" w:rsidRPr="001A3C4F">
        <w:rPr>
          <w:rFonts w:ascii="Times New Roman" w:eastAsia="Times New Roman" w:hAnsi="Times New Roman" w:cs="Times New Roman"/>
          <w:spacing w:val="-2"/>
          <w:sz w:val="22"/>
          <w:szCs w:val="22"/>
          <w:lang w:val="pt-BR"/>
        </w:rPr>
        <w:t>ã</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z w:val="22"/>
          <w:szCs w:val="22"/>
          <w:lang w:val="pt-BR"/>
        </w:rPr>
        <w:t>ende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 xml:space="preserve">ou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mi</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en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ndo,</w:t>
      </w:r>
      <w:r w:rsidR="00C036FB" w:rsidRPr="001A3C4F">
        <w:rPr>
          <w:rFonts w:ascii="Times New Roman" w:eastAsia="Times New Roman" w:hAnsi="Times New Roman" w:cs="Times New Roman"/>
          <w:spacing w:val="1"/>
          <w:sz w:val="22"/>
          <w:szCs w:val="22"/>
          <w:lang w:val="pt-BR"/>
        </w:rPr>
        <w:t xml:space="preserve"> m</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ão</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se</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i</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ando</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àqu</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3"/>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z</w:t>
      </w:r>
      <w:r w:rsidR="00C036FB" w:rsidRPr="001A3C4F">
        <w:rPr>
          <w:rFonts w:ascii="Times New Roman" w:eastAsia="Times New Roman" w:hAnsi="Times New Roman" w:cs="Times New Roman"/>
          <w:sz w:val="22"/>
          <w:szCs w:val="22"/>
          <w:lang w:val="pt-BR"/>
        </w:rPr>
        <w:t>a so</w:t>
      </w:r>
      <w:r w:rsidR="00C036FB" w:rsidRPr="001A3C4F">
        <w:rPr>
          <w:rFonts w:ascii="Times New Roman" w:eastAsia="Times New Roman" w:hAnsi="Times New Roman" w:cs="Times New Roman"/>
          <w:spacing w:val="1"/>
          <w:sz w:val="22"/>
          <w:szCs w:val="22"/>
          <w:lang w:val="pt-BR"/>
        </w:rPr>
        <w:t>ci</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b</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al</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w:t>
      </w:r>
      <w:r w:rsidR="00C036FB" w:rsidRPr="001A3C4F">
        <w:rPr>
          <w:rFonts w:ascii="Times New Roman" w:eastAsia="Times New Roman" w:hAnsi="Times New Roman" w:cs="Times New Roman"/>
          <w:sz w:val="22"/>
          <w:szCs w:val="22"/>
          <w:lang w:val="pt-BR"/>
        </w:rPr>
        <w:t xml:space="preserve">ou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nados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 xml:space="preserve">à Legislação </w:t>
      </w:r>
      <w:r w:rsidR="00C036FB" w:rsidRPr="001A3C4F">
        <w:rPr>
          <w:rFonts w:ascii="Times New Roman" w:eastAsia="Times New Roman" w:hAnsi="Times New Roman" w:cs="Times New Roman"/>
          <w:spacing w:val="-1"/>
          <w:sz w:val="22"/>
          <w:szCs w:val="22"/>
          <w:lang w:val="pt-BR"/>
        </w:rPr>
        <w:t>A</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ic</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rr</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z w:val="22"/>
          <w:szCs w:val="22"/>
          <w:lang w:val="pt-BR"/>
        </w:rPr>
        <w:t>ç</w:t>
      </w:r>
      <w:r w:rsidR="00C036FB" w:rsidRPr="001A3C4F">
        <w:rPr>
          <w:rFonts w:ascii="Times New Roman" w:eastAsia="Times New Roman" w:hAnsi="Times New Roman" w:cs="Times New Roman"/>
          <w:spacing w:val="-1"/>
          <w:sz w:val="22"/>
          <w:szCs w:val="22"/>
          <w:lang w:val="pt-BR"/>
        </w:rPr>
        <w:t>ã</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en</w:t>
      </w:r>
      <w:r w:rsidR="00C036FB" w:rsidRPr="001A3C4F">
        <w:rPr>
          <w:rFonts w:ascii="Times New Roman" w:eastAsia="Times New Roman" w:hAnsi="Times New Roman" w:cs="Times New Roman"/>
          <w:spacing w:val="-2"/>
          <w:sz w:val="22"/>
          <w:szCs w:val="22"/>
          <w:lang w:val="pt-BR"/>
        </w:rPr>
        <w:t>v</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v</w:t>
      </w:r>
      <w:r w:rsidR="00C036FB" w:rsidRPr="001A3C4F">
        <w:rPr>
          <w:rFonts w:ascii="Times New Roman" w:eastAsia="Times New Roman" w:hAnsi="Times New Roman" w:cs="Times New Roman"/>
          <w:sz w:val="22"/>
          <w:szCs w:val="22"/>
          <w:lang w:val="pt-BR"/>
        </w:rPr>
        <w:t>endo</w:t>
      </w:r>
      <w:r w:rsidR="00414DC2" w:rsidRPr="001A3C4F">
        <w:rPr>
          <w:rFonts w:ascii="Times New Roman" w:eastAsia="Times New Roman" w:hAnsi="Times New Roman" w:cs="Times New Roman"/>
          <w:sz w:val="22"/>
          <w:szCs w:val="22"/>
          <w:lang w:val="pt-BR"/>
        </w:rPr>
        <w:t xml:space="preserve"> a </w:t>
      </w:r>
      <w:r w:rsidR="000131B2" w:rsidRPr="001A3C4F">
        <w:rPr>
          <w:rFonts w:ascii="Times New Roman" w:hAnsi="Times New Roman" w:cs="Times New Roman"/>
          <w:sz w:val="22"/>
          <w:szCs w:val="22"/>
          <w:lang w:val="pt-BR"/>
        </w:rPr>
        <w:t>Devedora</w:t>
      </w:r>
      <w:r w:rsidR="00414DC2" w:rsidRPr="001A3C4F">
        <w:rPr>
          <w:rFonts w:ascii="Times New Roman" w:eastAsia="Times New Roman" w:hAnsi="Times New Roman" w:cs="Times New Roman"/>
          <w:sz w:val="22"/>
          <w:szCs w:val="22"/>
          <w:lang w:val="pt-BR"/>
        </w:rPr>
        <w:t xml:space="preserve">, sua controladora, suas </w:t>
      </w:r>
      <w:r w:rsidR="007A5D69" w:rsidRPr="001A3C4F">
        <w:rPr>
          <w:rFonts w:ascii="Times New Roman" w:eastAsia="Times New Roman" w:hAnsi="Times New Roman" w:cs="Times New Roman"/>
          <w:sz w:val="22"/>
          <w:szCs w:val="22"/>
          <w:lang w:val="pt-BR"/>
        </w:rPr>
        <w:t>Controlada</w:t>
      </w:r>
      <w:r w:rsidR="00414DC2" w:rsidRPr="001A3C4F">
        <w:rPr>
          <w:rFonts w:ascii="Times New Roman" w:eastAsia="Times New Roman" w:hAnsi="Times New Roman" w:cs="Times New Roman"/>
          <w:sz w:val="22"/>
          <w:szCs w:val="22"/>
          <w:lang w:val="pt-BR"/>
        </w:rPr>
        <w:t>s, suas coligadas ou seus funcionários</w:t>
      </w:r>
      <w:r w:rsidR="00C036FB" w:rsidRPr="001A3C4F">
        <w:rPr>
          <w:rFonts w:ascii="Times New Roman" w:eastAsia="Times New Roman" w:hAnsi="Times New Roman" w:cs="Times New Roman"/>
          <w:sz w:val="22"/>
          <w:szCs w:val="22"/>
          <w:lang w:val="pt-BR"/>
        </w:rPr>
        <w:t xml:space="preserve"> e</w:t>
      </w:r>
      <w:r w:rsidR="00C036FB" w:rsidRPr="001A3C4F">
        <w:rPr>
          <w:rFonts w:ascii="Times New Roman" w:eastAsia="Times New Roman" w:hAnsi="Times New Roman" w:cs="Times New Roman"/>
          <w:spacing w:val="-1"/>
          <w:sz w:val="22"/>
          <w:szCs w:val="22"/>
          <w:lang w:val="pt-BR"/>
        </w:rPr>
        <w:t>/</w:t>
      </w:r>
      <w:r w:rsidR="00C036FB" w:rsidRPr="001A3C4F">
        <w:rPr>
          <w:rFonts w:ascii="Times New Roman" w:eastAsia="Times New Roman" w:hAnsi="Times New Roman" w:cs="Times New Roman"/>
          <w:sz w:val="22"/>
          <w:szCs w:val="22"/>
          <w:lang w:val="pt-BR"/>
        </w:rPr>
        <w:t>ou que p</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 xml:space="preserve">a </w:t>
      </w:r>
      <w:r w:rsidR="00C036FB" w:rsidRPr="001A3C4F">
        <w:rPr>
          <w:rFonts w:ascii="Times New Roman" w:eastAsia="Times New Roman" w:hAnsi="Times New Roman" w:cs="Times New Roman"/>
          <w:sz w:val="22"/>
          <w:szCs w:val="22"/>
          <w:lang w:val="pt-BR"/>
        </w:rPr>
        <w:lastRenderedPageBreak/>
        <w:t>a</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r</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
          <w:sz w:val="22"/>
          <w:szCs w:val="22"/>
          <w:lang w:val="pt-BR"/>
        </w:rPr>
        <w:t xml:space="preserve"> </w:t>
      </w:r>
      <w:r w:rsidR="000131B2" w:rsidRPr="001A3C4F">
        <w:rPr>
          <w:rFonts w:ascii="Times New Roman" w:hAnsi="Times New Roman" w:cs="Times New Roman"/>
          <w:sz w:val="22"/>
          <w:szCs w:val="22"/>
          <w:lang w:val="pt-BR"/>
        </w:rPr>
        <w:t>Devedora</w:t>
      </w:r>
      <w:r w:rsidR="00C036FB" w:rsidRPr="001A3C4F">
        <w:rPr>
          <w:rFonts w:ascii="Times New Roman" w:eastAsia="Times New Roman" w:hAnsi="Times New Roman" w:cs="Times New Roman"/>
          <w:sz w:val="22"/>
          <w:szCs w:val="22"/>
          <w:lang w:val="pt-BR"/>
        </w:rPr>
        <w:t>, pe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r</w:t>
      </w:r>
      <w:r w:rsidR="00C036FB" w:rsidRPr="001A3C4F">
        <w:rPr>
          <w:rFonts w:ascii="Times New Roman" w:eastAsia="Times New Roman" w:hAnsi="Times New Roman" w:cs="Times New Roman"/>
          <w:spacing w:val="1"/>
          <w:sz w:val="22"/>
          <w:szCs w:val="22"/>
          <w:lang w:val="pt-BR"/>
        </w:rPr>
        <w:t xml:space="preserve"> 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bu</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 ó</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g</w:t>
      </w:r>
      <w:r w:rsidR="00C036FB" w:rsidRPr="001A3C4F">
        <w:rPr>
          <w:rFonts w:ascii="Times New Roman" w:eastAsia="Times New Roman" w:hAnsi="Times New Roman" w:cs="Times New Roman"/>
          <w:sz w:val="22"/>
          <w:szCs w:val="22"/>
          <w:lang w:val="pt-BR"/>
        </w:rPr>
        <w:t>ão g</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ve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al ou á</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b</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tr</w:t>
      </w:r>
      <w:r w:rsidR="00C036FB" w:rsidRPr="001A3C4F">
        <w:rPr>
          <w:rFonts w:ascii="Times New Roman" w:eastAsia="Times New Roman" w:hAnsi="Times New Roman" w:cs="Times New Roman"/>
          <w:sz w:val="22"/>
          <w:szCs w:val="22"/>
          <w:lang w:val="pt-BR"/>
        </w:rPr>
        <w:t xml:space="preserve">o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es às 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v</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da</w:t>
      </w:r>
      <w:r w:rsidR="00C036FB" w:rsidRPr="001A3C4F">
        <w:rPr>
          <w:rFonts w:ascii="Times New Roman" w:eastAsia="Times New Roman" w:hAnsi="Times New Roman" w:cs="Times New Roman"/>
          <w:spacing w:val="5"/>
          <w:sz w:val="22"/>
          <w:szCs w:val="22"/>
          <w:lang w:val="pt-BR"/>
        </w:rPr>
        <w:t>d</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4"/>
          <w:sz w:val="22"/>
          <w:szCs w:val="22"/>
          <w:lang w:val="pt-BR"/>
        </w:rPr>
        <w:t xml:space="preserve"> </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r</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 de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en</w:t>
      </w:r>
      <w:r w:rsidR="00C036FB" w:rsidRPr="001A3C4F">
        <w:rPr>
          <w:rFonts w:ascii="Times New Roman" w:eastAsia="Times New Roman" w:hAnsi="Times New Roman" w:cs="Times New Roman"/>
          <w:spacing w:val="-2"/>
          <w:sz w:val="22"/>
          <w:szCs w:val="22"/>
          <w:lang w:val="pt-BR"/>
        </w:rPr>
        <w:t>v</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v</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w:t>
      </w:r>
    </w:p>
    <w:p w14:paraId="7344FC33" w14:textId="77777777" w:rsidR="00C036FB" w:rsidRPr="001A3C4F" w:rsidRDefault="00C036FB" w:rsidP="009B4504">
      <w:pPr>
        <w:tabs>
          <w:tab w:val="left" w:pos="8080"/>
        </w:tabs>
        <w:jc w:val="both"/>
        <w:rPr>
          <w:rFonts w:ascii="Times New Roman" w:hAnsi="Times New Roman" w:cs="Times New Roman"/>
          <w:sz w:val="22"/>
          <w:szCs w:val="22"/>
          <w:lang w:val="pt-BR"/>
        </w:rPr>
      </w:pPr>
    </w:p>
    <w:p w14:paraId="388C1FF2" w14:textId="06733CE2" w:rsidR="00C036FB" w:rsidRPr="001A3C4F" w:rsidRDefault="00651E30" w:rsidP="009B4504">
      <w:pPr>
        <w:pStyle w:val="PargrafodaLista"/>
        <w:ind w:left="0"/>
        <w:jc w:val="both"/>
        <w:rPr>
          <w:rFonts w:ascii="Times New Roman" w:eastAsia="Times New Roman" w:hAnsi="Times New Roman" w:cs="Times New Roman"/>
          <w:sz w:val="22"/>
          <w:szCs w:val="22"/>
          <w:highlight w:val="yellow"/>
          <w:lang w:val="pt-BR"/>
        </w:rPr>
      </w:pPr>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xi</w:t>
      </w:r>
      <w:r w:rsidR="008D6D21" w:rsidRPr="001A3C4F">
        <w:rPr>
          <w:rFonts w:ascii="Times New Roman" w:eastAsia="Times New Roman" w:hAnsi="Times New Roman" w:cs="Times New Roman"/>
          <w:sz w:val="22"/>
          <w:szCs w:val="22"/>
          <w:lang w:val="pt-BR"/>
        </w:rPr>
        <w:t>v</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st</w:t>
      </w:r>
      <w:r w:rsidR="00C036FB" w:rsidRPr="001A3C4F">
        <w:rPr>
          <w:rFonts w:ascii="Times New Roman" w:eastAsia="Times New Roman" w:hAnsi="Times New Roman" w:cs="Times New Roman"/>
          <w:sz w:val="22"/>
          <w:szCs w:val="22"/>
          <w:lang w:val="pt-BR"/>
        </w:rPr>
        <w:t>á</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ndo</w:t>
      </w:r>
      <w:r w:rsidR="00E07D20" w:rsidRPr="001A3C4F">
        <w:rPr>
          <w:rFonts w:ascii="Times New Roman" w:eastAsia="Times New Roman" w:hAnsi="Times New Roman" w:cs="Times New Roman"/>
          <w:sz w:val="22"/>
          <w:szCs w:val="22"/>
          <w:lang w:val="pt-BR"/>
        </w:rPr>
        <w:t xml:space="preserve">, </w:t>
      </w:r>
      <w:bookmarkStart w:id="3329" w:name="_Hlk107560980"/>
      <w:r w:rsidR="007C3CEA" w:rsidRPr="001A3C4F">
        <w:rPr>
          <w:rFonts w:ascii="Times New Roman" w:eastAsia="Times New Roman" w:hAnsi="Times New Roman" w:cs="Times New Roman"/>
          <w:sz w:val="22"/>
          <w:szCs w:val="22"/>
          <w:lang w:val="pt-BR"/>
        </w:rPr>
        <w:t xml:space="preserve">bem como </w:t>
      </w:r>
      <w:r w:rsidR="00E07D20" w:rsidRPr="001A3C4F">
        <w:rPr>
          <w:rFonts w:ascii="Times New Roman" w:eastAsia="Times New Roman" w:hAnsi="Times New Roman" w:cs="Times New Roman"/>
          <w:sz w:val="22"/>
          <w:szCs w:val="22"/>
          <w:lang w:val="pt-BR"/>
        </w:rPr>
        <w:t xml:space="preserve">suas </w:t>
      </w:r>
      <w:r w:rsidR="007A5D69" w:rsidRPr="001A3C4F">
        <w:rPr>
          <w:rFonts w:ascii="Times New Roman" w:eastAsia="Times New Roman" w:hAnsi="Times New Roman" w:cs="Times New Roman"/>
          <w:sz w:val="22"/>
          <w:szCs w:val="22"/>
          <w:lang w:val="pt-BR"/>
        </w:rPr>
        <w:t>Controlada</w:t>
      </w:r>
      <w:r w:rsidR="00E07D20" w:rsidRPr="001A3C4F">
        <w:rPr>
          <w:rFonts w:ascii="Times New Roman" w:eastAsia="Times New Roman" w:hAnsi="Times New Roman" w:cs="Times New Roman"/>
          <w:sz w:val="22"/>
          <w:szCs w:val="22"/>
          <w:lang w:val="pt-BR"/>
        </w:rPr>
        <w:t>s</w:t>
      </w:r>
      <w:r w:rsidR="007C3CEA" w:rsidRPr="001A3C4F">
        <w:rPr>
          <w:rFonts w:ascii="Times New Roman" w:eastAsia="Times New Roman" w:hAnsi="Times New Roman" w:cs="Times New Roman"/>
          <w:sz w:val="22"/>
          <w:szCs w:val="22"/>
          <w:lang w:val="pt-BR"/>
        </w:rPr>
        <w:t xml:space="preserve"> e</w:t>
      </w:r>
      <w:r w:rsidR="00E07D20" w:rsidRPr="001A3C4F">
        <w:rPr>
          <w:rFonts w:ascii="Times New Roman" w:eastAsia="Times New Roman" w:hAnsi="Times New Roman" w:cs="Times New Roman"/>
          <w:sz w:val="22"/>
          <w:szCs w:val="22"/>
          <w:lang w:val="pt-BR"/>
        </w:rPr>
        <w:t>,</w:t>
      </w:r>
      <w:r w:rsidR="007C3CEA" w:rsidRPr="001A3C4F">
        <w:rPr>
          <w:rFonts w:ascii="Times New Roman" w:eastAsia="Times New Roman" w:hAnsi="Times New Roman" w:cs="Times New Roman"/>
          <w:sz w:val="22"/>
          <w:szCs w:val="22"/>
          <w:lang w:val="pt-BR"/>
        </w:rPr>
        <w:t xml:space="preserve"> no melhor de seu conhecimento, sua controladora, suas coligadas, </w:t>
      </w:r>
      <w:r w:rsidR="00E07D20" w:rsidRPr="001A3C4F">
        <w:rPr>
          <w:rFonts w:ascii="Times New Roman" w:eastAsia="Times New Roman" w:hAnsi="Times New Roman" w:cs="Times New Roman"/>
          <w:sz w:val="22"/>
          <w:szCs w:val="22"/>
          <w:lang w:val="pt-BR"/>
        </w:rPr>
        <w:t>seus funcionários e suas subcontratadas</w:t>
      </w:r>
      <w:bookmarkEnd w:id="3329"/>
      <w:r w:rsidR="007C3CEA" w:rsidRPr="001A3C4F">
        <w:rPr>
          <w:rFonts w:ascii="Times New Roman" w:eastAsia="Times New Roman" w:hAnsi="Times New Roman" w:cs="Times New Roman"/>
          <w:sz w:val="22"/>
          <w:szCs w:val="22"/>
          <w:lang w:val="pt-BR"/>
        </w:rPr>
        <w:t xml:space="preserve"> estão cumprindo</w:t>
      </w:r>
      <w:r w:rsidR="00E07D20"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26"/>
          <w:sz w:val="22"/>
          <w:szCs w:val="22"/>
          <w:lang w:val="pt-BR"/>
        </w:rPr>
        <w:t xml:space="preserve"> </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pacing w:val="2"/>
          <w:sz w:val="22"/>
          <w:szCs w:val="22"/>
          <w:lang w:val="pt-BR"/>
        </w:rPr>
        <w:t>l</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g</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os</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í</w:t>
      </w:r>
      <w:r w:rsidR="00C036FB" w:rsidRPr="001A3C4F">
        <w:rPr>
          <w:rFonts w:ascii="Times New Roman" w:eastAsia="Times New Roman" w:hAnsi="Times New Roman" w:cs="Times New Roman"/>
          <w:spacing w:val="1"/>
          <w:sz w:val="22"/>
          <w:szCs w:val="22"/>
          <w:lang w:val="pt-BR"/>
        </w:rPr>
        <w:t>ti</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
          <w:sz w:val="22"/>
          <w:szCs w:val="22"/>
          <w:lang w:val="pt-BR"/>
        </w:rPr>
        <w:t>rr</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z w:val="22"/>
          <w:szCs w:val="22"/>
          <w:lang w:val="pt-BR"/>
        </w:rPr>
        <w:t>ção</w:t>
      </w:r>
      <w:r w:rsidR="00C036FB" w:rsidRPr="001A3C4F">
        <w:rPr>
          <w:rFonts w:ascii="Times New Roman" w:eastAsia="Times New Roman" w:hAnsi="Times New Roman" w:cs="Times New Roman"/>
          <w:spacing w:val="26"/>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z w:val="22"/>
          <w:szCs w:val="22"/>
          <w:lang w:val="pt-BR"/>
        </w:rPr>
        <w:t>que</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ão</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2"/>
          <w:sz w:val="22"/>
          <w:szCs w:val="22"/>
          <w:lang w:val="pt-BR"/>
        </w:rPr>
        <w:t>b</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ti</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z w:val="22"/>
          <w:szCs w:val="22"/>
          <w:lang w:val="pt-BR"/>
        </w:rPr>
        <w:t>b</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o</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9"/>
          <w:sz w:val="22"/>
          <w:szCs w:val="22"/>
          <w:lang w:val="pt-BR"/>
        </w:rPr>
        <w:t xml:space="preserve"> </w:t>
      </w:r>
      <w:r w:rsidR="00C036FB" w:rsidRPr="001A3C4F">
        <w:rPr>
          <w:rFonts w:ascii="Times New Roman" w:eastAsia="Times New Roman" w:hAnsi="Times New Roman" w:cs="Times New Roman"/>
          <w:sz w:val="22"/>
          <w:szCs w:val="22"/>
          <w:lang w:val="pt-BR"/>
        </w:rPr>
        <w:t>as de</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çõ</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4"/>
          <w:sz w:val="22"/>
          <w:szCs w:val="22"/>
          <w:lang w:val="pt-BR"/>
        </w:rPr>
        <w:t xml:space="preserve">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eg</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anad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z w:val="22"/>
          <w:szCs w:val="22"/>
          <w:lang w:val="pt-BR"/>
        </w:rPr>
        <w:t>por</w:t>
      </w:r>
      <w:r w:rsidR="00C036FB" w:rsidRPr="001A3C4F">
        <w:rPr>
          <w:rFonts w:ascii="Times New Roman" w:eastAsia="Times New Roman" w:hAnsi="Times New Roman" w:cs="Times New Roman"/>
          <w:spacing w:val="25"/>
          <w:sz w:val="22"/>
          <w:szCs w:val="22"/>
          <w:lang w:val="pt-BR"/>
        </w:rPr>
        <w:t xml:space="preserve"> </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r</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pacing w:val="-2"/>
          <w:sz w:val="22"/>
          <w:szCs w:val="22"/>
          <w:lang w:val="pt-BR"/>
        </w:rPr>
        <w:t>ó</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gão</w:t>
      </w:r>
      <w:r w:rsidR="00C036FB" w:rsidRPr="001A3C4F">
        <w:rPr>
          <w:rFonts w:ascii="Times New Roman" w:eastAsia="Times New Roman" w:hAnsi="Times New Roman" w:cs="Times New Roman"/>
          <w:spacing w:val="24"/>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26"/>
          <w:sz w:val="22"/>
          <w:szCs w:val="22"/>
          <w:lang w:val="pt-BR"/>
        </w:rPr>
        <w:t xml:space="preserve"> </w:t>
      </w:r>
      <w:r w:rsidR="00C036FB" w:rsidRPr="001A3C4F">
        <w:rPr>
          <w:rFonts w:ascii="Times New Roman" w:eastAsia="Times New Roman" w:hAnsi="Times New Roman" w:cs="Times New Roman"/>
          <w:sz w:val="22"/>
          <w:szCs w:val="22"/>
          <w:lang w:val="pt-BR"/>
        </w:rPr>
        <w:t>en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z w:val="22"/>
          <w:szCs w:val="22"/>
          <w:lang w:val="pt-BR"/>
        </w:rPr>
        <w:t>g</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ve</w:t>
      </w:r>
      <w:r w:rsidR="00C036FB" w:rsidRPr="001A3C4F">
        <w:rPr>
          <w:rFonts w:ascii="Times New Roman" w:eastAsia="Times New Roman" w:hAnsi="Times New Roman" w:cs="Times New Roman"/>
          <w:spacing w:val="5"/>
          <w:sz w:val="22"/>
          <w:szCs w:val="22"/>
          <w:lang w:val="pt-BR"/>
        </w:rPr>
        <w:t>r</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l</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j</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7"/>
          <w:sz w:val="22"/>
          <w:szCs w:val="22"/>
          <w:lang w:val="pt-BR"/>
        </w:rPr>
        <w:t xml:space="preserve"> </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1"/>
          <w:sz w:val="22"/>
          <w:szCs w:val="22"/>
          <w:lang w:val="pt-BR"/>
        </w:rPr>
        <w:t>j</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 que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en</w:t>
      </w:r>
      <w:r w:rsidR="00C036FB" w:rsidRPr="001A3C4F">
        <w:rPr>
          <w:rFonts w:ascii="Times New Roman" w:eastAsia="Times New Roman" w:hAnsi="Times New Roman" w:cs="Times New Roman"/>
          <w:spacing w:val="-2"/>
          <w:sz w:val="22"/>
          <w:szCs w:val="22"/>
          <w:lang w:val="pt-BR"/>
        </w:rPr>
        <w:t>h</w:t>
      </w:r>
      <w:r w:rsidR="00C036FB" w:rsidRPr="001A3C4F">
        <w:rPr>
          <w:rFonts w:ascii="Times New Roman" w:eastAsia="Times New Roman" w:hAnsi="Times New Roman" w:cs="Times New Roman"/>
          <w:sz w:val="22"/>
          <w:szCs w:val="22"/>
          <w:lang w:val="pt-BR"/>
        </w:rPr>
        <w:t>am</w:t>
      </w:r>
      <w:r w:rsidR="00C036FB" w:rsidRPr="001A3C4F">
        <w:rPr>
          <w:rFonts w:ascii="Times New Roman" w:eastAsia="Times New Roman" w:hAnsi="Times New Roman" w:cs="Times New Roman"/>
          <w:spacing w:val="4"/>
          <w:sz w:val="22"/>
          <w:szCs w:val="22"/>
          <w:lang w:val="pt-BR"/>
        </w:rPr>
        <w:t xml:space="preserve"> </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r</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3"/>
          <w:sz w:val="22"/>
          <w:szCs w:val="22"/>
          <w:lang w:val="pt-BR"/>
        </w:rPr>
        <w:t>o</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b</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g</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ção dos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3"/>
          <w:sz w:val="22"/>
          <w:szCs w:val="22"/>
          <w:lang w:val="pt-BR"/>
        </w:rPr>
        <w:t>s</w:t>
      </w:r>
      <w:r w:rsidR="00C036FB" w:rsidRPr="001A3C4F">
        <w:rPr>
          <w:rFonts w:ascii="Times New Roman" w:eastAsia="Times New Roman" w:hAnsi="Times New Roman" w:cs="Times New Roman"/>
          <w:sz w:val="22"/>
          <w:szCs w:val="22"/>
          <w:lang w:val="pt-BR"/>
        </w:rPr>
        <w:t>cos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ac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onad</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5"/>
          <w:sz w:val="22"/>
          <w:szCs w:val="22"/>
          <w:lang w:val="pt-BR"/>
        </w:rPr>
        <w:t xml:space="preserve"> </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á</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co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 xml:space="preserve">s </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vos,</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a</w:t>
      </w:r>
      <w:r w:rsidR="00C036FB" w:rsidRPr="001A3C4F">
        <w:rPr>
          <w:rFonts w:ascii="Times New Roman" w:eastAsia="Times New Roman" w:hAnsi="Times New Roman" w:cs="Times New Roman"/>
          <w:sz w:val="22"/>
          <w:szCs w:val="22"/>
          <w:lang w:val="pt-BR"/>
        </w:rPr>
        <w:t>çõ</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6"/>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es</w:t>
      </w:r>
      <w:r w:rsidR="00C036FB" w:rsidRPr="001A3C4F">
        <w:rPr>
          <w:rFonts w:ascii="Times New Roman" w:eastAsia="Times New Roman" w:hAnsi="Times New Roman" w:cs="Times New Roman"/>
          <w:spacing w:val="37"/>
          <w:sz w:val="22"/>
          <w:szCs w:val="22"/>
          <w:lang w:val="pt-BR"/>
        </w:rPr>
        <w:t xml:space="preserve"> </w:t>
      </w:r>
      <w:r w:rsidR="00C036FB" w:rsidRPr="001A3C4F">
        <w:rPr>
          <w:rFonts w:ascii="Times New Roman" w:eastAsia="Times New Roman" w:hAnsi="Times New Roman" w:cs="Times New Roman"/>
          <w:sz w:val="22"/>
          <w:szCs w:val="22"/>
          <w:lang w:val="pt-BR"/>
        </w:rPr>
        <w:t>co</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8"/>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7"/>
          <w:sz w:val="22"/>
          <w:szCs w:val="22"/>
          <w:lang w:val="pt-BR"/>
        </w:rPr>
        <w:t xml:space="preserve"> </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z w:val="22"/>
          <w:szCs w:val="22"/>
          <w:lang w:val="pt-BR"/>
        </w:rPr>
        <w:t>econ</w:t>
      </w:r>
      <w:r w:rsidR="00C036FB" w:rsidRPr="001A3C4F">
        <w:rPr>
          <w:rFonts w:ascii="Times New Roman" w:eastAsia="Times New Roman" w:hAnsi="Times New Roman" w:cs="Times New Roman"/>
          <w:spacing w:val="-1"/>
          <w:sz w:val="22"/>
          <w:szCs w:val="22"/>
          <w:lang w:val="pt-BR"/>
        </w:rPr>
        <w:t>ôm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ca</w:t>
      </w:r>
      <w:r w:rsidR="00C036FB" w:rsidRPr="001A3C4F">
        <w:rPr>
          <w:rFonts w:ascii="Times New Roman" w:eastAsia="Times New Roman" w:hAnsi="Times New Roman" w:cs="Times New Roman"/>
          <w:spacing w:val="36"/>
          <w:sz w:val="22"/>
          <w:szCs w:val="22"/>
          <w:lang w:val="pt-BR"/>
        </w:rPr>
        <w:t xml:space="preserve"> </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36"/>
          <w:sz w:val="22"/>
          <w:szCs w:val="22"/>
          <w:lang w:val="pt-BR"/>
        </w:rPr>
        <w:t xml:space="preserve">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ri</w:t>
      </w:r>
      <w:r w:rsidR="00C036FB" w:rsidRPr="001A3C4F">
        <w:rPr>
          <w:rFonts w:ascii="Times New Roman" w:eastAsia="Times New Roman" w:hAnsi="Times New Roman" w:cs="Times New Roman"/>
          <w:spacing w:val="-2"/>
          <w:sz w:val="22"/>
          <w:szCs w:val="22"/>
          <w:lang w:val="pt-BR"/>
        </w:rPr>
        <w:t>b</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á</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6"/>
          <w:sz w:val="22"/>
          <w:szCs w:val="22"/>
          <w:lang w:val="pt-BR"/>
        </w:rPr>
        <w:t xml:space="preserve"> </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34"/>
          <w:sz w:val="22"/>
          <w:szCs w:val="22"/>
          <w:lang w:val="pt-BR"/>
        </w:rPr>
        <w:t xml:space="preserve"> </w:t>
      </w:r>
      <w:r w:rsidR="00C408BE"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av</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ge</w:t>
      </w:r>
      <w:r w:rsidR="00C036FB" w:rsidRPr="001A3C4F">
        <w:rPr>
          <w:rFonts w:ascii="Times New Roman" w:eastAsia="Times New Roman" w:hAnsi="Times New Roman" w:cs="Times New Roman"/>
          <w:spacing w:val="1"/>
          <w:sz w:val="22"/>
          <w:szCs w:val="22"/>
          <w:lang w:val="pt-BR"/>
        </w:rPr>
        <w:t>m</w:t>
      </w:r>
      <w:r w:rsidR="00C408BE"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36"/>
          <w:sz w:val="22"/>
          <w:szCs w:val="22"/>
          <w:lang w:val="pt-BR"/>
        </w:rPr>
        <w:t xml:space="preserve"> </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cu</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ç</w:t>
      </w:r>
      <w:r w:rsidR="00C036FB" w:rsidRPr="001A3C4F">
        <w:rPr>
          <w:rFonts w:ascii="Times New Roman" w:eastAsia="Times New Roman" w:hAnsi="Times New Roman" w:cs="Times New Roman"/>
          <w:sz w:val="22"/>
          <w:szCs w:val="22"/>
          <w:lang w:val="pt-BR"/>
        </w:rPr>
        <w:t>ão</w:t>
      </w:r>
      <w:r w:rsidR="00C036FB" w:rsidRPr="001A3C4F">
        <w:rPr>
          <w:rFonts w:ascii="Times New Roman" w:eastAsia="Times New Roman" w:hAnsi="Times New Roman" w:cs="Times New Roman"/>
          <w:spacing w:val="36"/>
          <w:sz w:val="22"/>
          <w:szCs w:val="22"/>
          <w:lang w:val="pt-BR"/>
        </w:rPr>
        <w:t xml:space="preserve"> </w:t>
      </w:r>
      <w:r w:rsidR="00C036FB" w:rsidRPr="001A3C4F">
        <w:rPr>
          <w:rFonts w:ascii="Times New Roman" w:eastAsia="Times New Roman" w:hAnsi="Times New Roman" w:cs="Times New Roman"/>
          <w:sz w:val="22"/>
          <w:szCs w:val="22"/>
          <w:lang w:val="pt-BR"/>
        </w:rPr>
        <w:t>de ben</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pacing w:val="1"/>
          <w:sz w:val="22"/>
          <w:szCs w:val="22"/>
          <w:lang w:val="pt-BR"/>
        </w:rPr>
        <w:t>ir</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v</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5"/>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con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3"/>
          <w:sz w:val="22"/>
          <w:szCs w:val="22"/>
          <w:lang w:val="pt-BR"/>
        </w:rPr>
        <w:t>S</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F</w:t>
      </w:r>
      <w:r w:rsidR="00C036FB" w:rsidRPr="001A3C4F">
        <w:rPr>
          <w:rFonts w:ascii="Times New Roman" w:eastAsia="Times New Roman" w:hAnsi="Times New Roman" w:cs="Times New Roman"/>
          <w:spacing w:val="-2"/>
          <w:sz w:val="22"/>
          <w:szCs w:val="22"/>
          <w:lang w:val="pt-BR"/>
        </w:rPr>
        <w:t>i</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nce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N</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on</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o M</w:t>
      </w:r>
      <w:r w:rsidR="00C036FB" w:rsidRPr="001A3C4F">
        <w:rPr>
          <w:rFonts w:ascii="Times New Roman" w:eastAsia="Times New Roman" w:hAnsi="Times New Roman" w:cs="Times New Roman"/>
          <w:spacing w:val="1"/>
          <w:sz w:val="22"/>
          <w:szCs w:val="22"/>
          <w:lang w:val="pt-BR"/>
        </w:rPr>
        <w:t>e</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do</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C</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it</w:t>
      </w:r>
      <w:r w:rsidR="00C036FB" w:rsidRPr="001A3C4F">
        <w:rPr>
          <w:rFonts w:ascii="Times New Roman" w:eastAsia="Times New Roman" w:hAnsi="Times New Roman" w:cs="Times New Roman"/>
          <w:spacing w:val="4"/>
          <w:sz w:val="22"/>
          <w:szCs w:val="22"/>
          <w:lang w:val="pt-BR"/>
        </w:rPr>
        <w:t>a</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ou a ad</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ç</w:t>
      </w:r>
      <w:r w:rsidR="00C036FB" w:rsidRPr="001A3C4F">
        <w:rPr>
          <w:rFonts w:ascii="Times New Roman" w:eastAsia="Times New Roman" w:hAnsi="Times New Roman" w:cs="Times New Roman"/>
          <w:sz w:val="22"/>
          <w:szCs w:val="22"/>
          <w:lang w:val="pt-BR"/>
        </w:rPr>
        <w:t>ão</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pú</w:t>
      </w:r>
      <w:r w:rsidR="00C036FB" w:rsidRPr="001A3C4F">
        <w:rPr>
          <w:rFonts w:ascii="Times New Roman" w:eastAsia="Times New Roman" w:hAnsi="Times New Roman" w:cs="Times New Roman"/>
          <w:spacing w:val="-2"/>
          <w:sz w:val="22"/>
          <w:szCs w:val="22"/>
          <w:lang w:val="pt-BR"/>
        </w:rPr>
        <w:t>b</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c</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na</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on</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l</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ou, co</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2"/>
          <w:sz w:val="22"/>
          <w:szCs w:val="22"/>
          <w:lang w:val="pt-BR"/>
        </w:rPr>
        <w:t>f</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E74578" w:rsidRPr="001A3C4F">
        <w:rPr>
          <w:rFonts w:ascii="Times New Roman" w:eastAsia="Times New Roman" w:hAnsi="Times New Roman" w:cs="Times New Roman"/>
          <w:sz w:val="22"/>
          <w:szCs w:val="22"/>
          <w:lang w:val="pt-BR"/>
        </w:rPr>
        <w:t xml:space="preserve"> </w:t>
      </w:r>
      <w:r w:rsidR="00C036FB" w:rsidRPr="001A3C4F">
        <w:rPr>
          <w:rFonts w:ascii="Times New Roman" w:eastAsia="Times New Roman" w:hAnsi="Times New Roman" w:cs="Times New Roman"/>
          <w:sz w:val="22"/>
          <w:szCs w:val="22"/>
          <w:lang w:val="pt-BR"/>
        </w:rPr>
        <w:t>ap</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cá</w:t>
      </w:r>
      <w:r w:rsidR="00C036FB" w:rsidRPr="001A3C4F">
        <w:rPr>
          <w:rFonts w:ascii="Times New Roman" w:eastAsia="Times New Roman" w:hAnsi="Times New Roman" w:cs="Times New Roman"/>
          <w:sz w:val="22"/>
          <w:szCs w:val="22"/>
          <w:lang w:val="pt-BR"/>
        </w:rPr>
        <w:t>ve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an</w:t>
      </w:r>
      <w:r w:rsidR="00C036FB" w:rsidRPr="001A3C4F">
        <w:rPr>
          <w:rFonts w:ascii="Times New Roman" w:eastAsia="Times New Roman" w:hAnsi="Times New Roman" w:cs="Times New Roman"/>
          <w:spacing w:val="-2"/>
          <w:sz w:val="22"/>
          <w:szCs w:val="22"/>
          <w:lang w:val="pt-BR"/>
        </w:rPr>
        <w:t>g</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o, s</w:t>
      </w:r>
      <w:r w:rsidR="00C036FB" w:rsidRPr="001A3C4F">
        <w:rPr>
          <w:rFonts w:ascii="Times New Roman" w:eastAsia="Times New Roman" w:hAnsi="Times New Roman" w:cs="Times New Roman"/>
          <w:spacing w:val="1"/>
          <w:sz w:val="22"/>
          <w:szCs w:val="22"/>
          <w:lang w:val="pt-BR"/>
        </w:rPr>
        <w:t>e</w:t>
      </w:r>
      <w:r w:rsidR="00C036FB" w:rsidRPr="001A3C4F">
        <w:rPr>
          <w:rFonts w:ascii="Times New Roman" w:eastAsia="Times New Roman" w:hAnsi="Times New Roman" w:cs="Times New Roman"/>
          <w:sz w:val="22"/>
          <w:szCs w:val="22"/>
          <w:lang w:val="pt-BR"/>
        </w:rPr>
        <w:t xml:space="preserve">m </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ç</w:t>
      </w:r>
      <w:r w:rsidR="00C036FB" w:rsidRPr="001A3C4F">
        <w:rPr>
          <w:rFonts w:ascii="Times New Roman" w:eastAsia="Times New Roman" w:hAnsi="Times New Roman" w:cs="Times New Roman"/>
          <w:sz w:val="22"/>
          <w:szCs w:val="22"/>
          <w:lang w:val="pt-BR"/>
        </w:rPr>
        <w:t xml:space="preserve">ão, </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 xml:space="preserve">os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1"/>
          <w:sz w:val="22"/>
          <w:szCs w:val="22"/>
          <w:lang w:val="pt-BR"/>
        </w:rPr>
        <w:t>í</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os</w:t>
      </w:r>
      <w:r w:rsidR="00C036FB" w:rsidRPr="001A3C4F">
        <w:rPr>
          <w:rFonts w:ascii="Times New Roman" w:eastAsia="Times New Roman" w:hAnsi="Times New Roman" w:cs="Times New Roman"/>
          <w:spacing w:val="53"/>
          <w:sz w:val="22"/>
          <w:szCs w:val="22"/>
          <w:lang w:val="pt-BR"/>
        </w:rPr>
        <w:t xml:space="preserve"> </w:t>
      </w:r>
      <w:r w:rsidR="00C036FB" w:rsidRPr="001A3C4F">
        <w:rPr>
          <w:rFonts w:ascii="Times New Roman" w:eastAsia="Times New Roman" w:hAnsi="Times New Roman" w:cs="Times New Roman"/>
          <w:spacing w:val="-2"/>
          <w:sz w:val="22"/>
          <w:szCs w:val="22"/>
          <w:lang w:val="pt-BR"/>
        </w:rPr>
        <w:t>q</w:t>
      </w:r>
      <w:r w:rsidR="00C036FB" w:rsidRPr="001A3C4F">
        <w:rPr>
          <w:rFonts w:ascii="Times New Roman" w:eastAsia="Times New Roman" w:hAnsi="Times New Roman" w:cs="Times New Roman"/>
          <w:sz w:val="22"/>
          <w:szCs w:val="22"/>
          <w:lang w:val="pt-BR"/>
        </w:rPr>
        <w:t>ue</w:t>
      </w:r>
      <w:r w:rsidR="00C036FB" w:rsidRPr="001A3C4F">
        <w:rPr>
          <w:rFonts w:ascii="Times New Roman" w:eastAsia="Times New Roman" w:hAnsi="Times New Roman" w:cs="Times New Roman"/>
          <w:spacing w:val="53"/>
          <w:sz w:val="22"/>
          <w:szCs w:val="22"/>
          <w:lang w:val="pt-BR"/>
        </w:rPr>
        <w:t xml:space="preserve"> </w:t>
      </w:r>
      <w:r w:rsidR="00C036FB" w:rsidRPr="001A3C4F">
        <w:rPr>
          <w:rFonts w:ascii="Times New Roman" w:eastAsia="Times New Roman" w:hAnsi="Times New Roman" w:cs="Times New Roman"/>
          <w:spacing w:val="1"/>
          <w:sz w:val="22"/>
          <w:szCs w:val="22"/>
          <w:lang w:val="pt-BR"/>
        </w:rPr>
        <w:t>p</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54"/>
          <w:sz w:val="22"/>
          <w:szCs w:val="22"/>
          <w:lang w:val="pt-BR"/>
        </w:rPr>
        <w:t xml:space="preserve"> </w:t>
      </w:r>
      <w:r w:rsidR="00C036FB" w:rsidRPr="001A3C4F">
        <w:rPr>
          <w:rFonts w:ascii="Times New Roman" w:eastAsia="Times New Roman" w:hAnsi="Times New Roman" w:cs="Times New Roman"/>
          <w:spacing w:val="1"/>
          <w:sz w:val="22"/>
          <w:szCs w:val="22"/>
          <w:lang w:val="pt-BR"/>
        </w:rPr>
        <w:t>e</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j</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r</w:t>
      </w:r>
      <w:r w:rsidR="00C036FB" w:rsidRPr="001A3C4F">
        <w:rPr>
          <w:rFonts w:ascii="Times New Roman" w:eastAsia="Times New Roman" w:hAnsi="Times New Roman" w:cs="Times New Roman"/>
          <w:spacing w:val="53"/>
          <w:sz w:val="22"/>
          <w:szCs w:val="22"/>
          <w:lang w:val="pt-BR"/>
        </w:rPr>
        <w:t xml:space="preserve">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pon</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ab</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li</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ade</w:t>
      </w:r>
      <w:r w:rsidR="00C036FB" w:rsidRPr="001A3C4F">
        <w:rPr>
          <w:rFonts w:ascii="Times New Roman" w:eastAsia="Times New Roman" w:hAnsi="Times New Roman" w:cs="Times New Roman"/>
          <w:spacing w:val="53"/>
          <w:sz w:val="22"/>
          <w:szCs w:val="22"/>
          <w:lang w:val="pt-BR"/>
        </w:rPr>
        <w:t xml:space="preserve"> </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va,</w:t>
      </w:r>
      <w:r w:rsidR="00C036FB" w:rsidRPr="001A3C4F">
        <w:rPr>
          <w:rFonts w:ascii="Times New Roman" w:eastAsia="Times New Roman" w:hAnsi="Times New Roman" w:cs="Times New Roman"/>
          <w:spacing w:val="53"/>
          <w:sz w:val="22"/>
          <w:szCs w:val="22"/>
          <w:lang w:val="pt-BR"/>
        </w:rPr>
        <w:t xml:space="preserve"> </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v</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l</w:t>
      </w:r>
      <w:r w:rsidR="00C036FB" w:rsidRPr="001A3C4F">
        <w:rPr>
          <w:rFonts w:ascii="Times New Roman" w:eastAsia="Times New Roman" w:hAnsi="Times New Roman" w:cs="Times New Roman"/>
          <w:spacing w:val="54"/>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53"/>
          <w:sz w:val="22"/>
          <w:szCs w:val="22"/>
          <w:lang w:val="pt-BR"/>
        </w:rPr>
        <w:t xml:space="preserve"> </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l</w:t>
      </w:r>
      <w:r w:rsidR="00C036FB" w:rsidRPr="001A3C4F">
        <w:rPr>
          <w:rFonts w:ascii="Times New Roman" w:eastAsia="Times New Roman" w:hAnsi="Times New Roman" w:cs="Times New Roman"/>
          <w:spacing w:val="51"/>
          <w:sz w:val="22"/>
          <w:szCs w:val="22"/>
          <w:lang w:val="pt-BR"/>
        </w:rPr>
        <w:t xml:space="preserve"> </w:t>
      </w:r>
      <w:r w:rsidR="00C036FB" w:rsidRPr="001A3C4F">
        <w:rPr>
          <w:rFonts w:ascii="Times New Roman" w:eastAsia="Times New Roman" w:hAnsi="Times New Roman" w:cs="Times New Roman"/>
          <w:sz w:val="22"/>
          <w:szCs w:val="22"/>
          <w:lang w:val="pt-BR"/>
        </w:rPr>
        <w:t>nos</w:t>
      </w:r>
      <w:r w:rsidR="00C036FB" w:rsidRPr="001A3C4F">
        <w:rPr>
          <w:rFonts w:ascii="Times New Roman" w:eastAsia="Times New Roman" w:hAnsi="Times New Roman" w:cs="Times New Roman"/>
          <w:spacing w:val="53"/>
          <w:sz w:val="22"/>
          <w:szCs w:val="22"/>
          <w:lang w:val="pt-BR"/>
        </w:rPr>
        <w:t xml:space="preserve">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rm</w:t>
      </w:r>
      <w:r w:rsidR="00C036FB" w:rsidRPr="001A3C4F">
        <w:rPr>
          <w:rFonts w:ascii="Times New Roman" w:eastAsia="Times New Roman" w:hAnsi="Times New Roman" w:cs="Times New Roman"/>
          <w:spacing w:val="3"/>
          <w:sz w:val="22"/>
          <w:szCs w:val="22"/>
          <w:lang w:val="pt-BR"/>
        </w:rPr>
        <w:t>o</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53"/>
          <w:sz w:val="22"/>
          <w:szCs w:val="22"/>
          <w:lang w:val="pt-BR"/>
        </w:rPr>
        <w:t xml:space="preserve"> </w:t>
      </w:r>
      <w:r w:rsidR="00C036FB" w:rsidRPr="001A3C4F">
        <w:rPr>
          <w:rFonts w:ascii="Times New Roman" w:eastAsia="Times New Roman" w:hAnsi="Times New Roman" w:cs="Times New Roman"/>
          <w:sz w:val="22"/>
          <w:szCs w:val="22"/>
          <w:lang w:val="pt-BR"/>
        </w:rPr>
        <w:t xml:space="preserve">da Legislação </w:t>
      </w:r>
      <w:r w:rsidR="00C036FB" w:rsidRPr="001A3C4F">
        <w:rPr>
          <w:rFonts w:ascii="Times New Roman" w:eastAsia="Times New Roman" w:hAnsi="Times New Roman" w:cs="Times New Roman"/>
          <w:spacing w:val="-1"/>
          <w:sz w:val="22"/>
          <w:szCs w:val="22"/>
          <w:lang w:val="pt-BR"/>
        </w:rPr>
        <w:t>A</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1"/>
          <w:sz w:val="22"/>
          <w:szCs w:val="22"/>
          <w:lang w:val="pt-BR"/>
        </w:rPr>
        <w:t>ti</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upç</w:t>
      </w:r>
      <w:r w:rsidR="00C036FB" w:rsidRPr="001A3C4F">
        <w:rPr>
          <w:rFonts w:ascii="Times New Roman" w:eastAsia="Times New Roman" w:hAnsi="Times New Roman" w:cs="Times New Roman"/>
          <w:spacing w:val="-2"/>
          <w:sz w:val="22"/>
          <w:szCs w:val="22"/>
          <w:lang w:val="pt-BR"/>
        </w:rPr>
        <w:t>ã</w:t>
      </w:r>
      <w:r w:rsidR="00C036FB" w:rsidRPr="001A3C4F">
        <w:rPr>
          <w:rFonts w:ascii="Times New Roman" w:eastAsia="Times New Roman" w:hAnsi="Times New Roman" w:cs="Times New Roman"/>
          <w:sz w:val="22"/>
          <w:szCs w:val="22"/>
          <w:lang w:val="pt-BR"/>
        </w:rPr>
        <w:t>o;</w:t>
      </w:r>
      <w:r w:rsidR="00E07D20" w:rsidRPr="001A3C4F">
        <w:rPr>
          <w:rFonts w:ascii="Times New Roman" w:eastAsia="Times New Roman" w:hAnsi="Times New Roman" w:cs="Times New Roman"/>
          <w:sz w:val="22"/>
          <w:szCs w:val="22"/>
          <w:lang w:val="pt-BR"/>
        </w:rPr>
        <w:t xml:space="preserve"> </w:t>
      </w:r>
    </w:p>
    <w:p w14:paraId="72B264A6" w14:textId="77777777" w:rsidR="00C036FB" w:rsidRPr="001A3C4F" w:rsidRDefault="00C036FB" w:rsidP="009B4504">
      <w:pPr>
        <w:tabs>
          <w:tab w:val="left" w:pos="8080"/>
        </w:tabs>
        <w:jc w:val="both"/>
        <w:rPr>
          <w:rFonts w:ascii="Times New Roman" w:hAnsi="Times New Roman" w:cs="Times New Roman"/>
          <w:sz w:val="22"/>
          <w:szCs w:val="22"/>
          <w:lang w:val="pt-BR"/>
        </w:rPr>
      </w:pPr>
    </w:p>
    <w:p w14:paraId="40CC170F" w14:textId="5FE8F0B9" w:rsidR="00C036FB" w:rsidRPr="001A3C4F" w:rsidRDefault="00651E30" w:rsidP="009B4504">
      <w:pPr>
        <w:pStyle w:val="PargrafodaLista"/>
        <w:ind w:left="0"/>
        <w:jc w:val="both"/>
        <w:rPr>
          <w:rFonts w:ascii="Times New Roman" w:eastAsia="Times New Roman" w:hAnsi="Times New Roman" w:cs="Times New Roman"/>
          <w:sz w:val="22"/>
          <w:szCs w:val="22"/>
          <w:highlight w:val="cyan"/>
          <w:lang w:val="pt-BR"/>
        </w:rPr>
      </w:pPr>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x</w:t>
      </w:r>
      <w:r w:rsidR="008D6D21" w:rsidRPr="001A3C4F">
        <w:rPr>
          <w:rFonts w:ascii="Times New Roman" w:eastAsia="Times New Roman" w:hAnsi="Times New Roman" w:cs="Times New Roman"/>
          <w:sz w:val="22"/>
          <w:szCs w:val="22"/>
          <w:lang w:val="pt-BR"/>
        </w:rPr>
        <w:t>v</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25"/>
          <w:sz w:val="22"/>
          <w:szCs w:val="22"/>
          <w:lang w:val="pt-BR"/>
        </w:rPr>
        <w:t xml:space="preserve"> </w:t>
      </w:r>
      <w:r w:rsidR="00C036FB" w:rsidRPr="001A3C4F">
        <w:rPr>
          <w:rFonts w:ascii="Times New Roman" w:eastAsia="Times New Roman" w:hAnsi="Times New Roman" w:cs="Times New Roman"/>
          <w:spacing w:val="-1"/>
          <w:sz w:val="22"/>
          <w:szCs w:val="22"/>
          <w:lang w:val="pt-BR"/>
        </w:rPr>
        <w:t>D</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aç</w:t>
      </w:r>
      <w:r w:rsidR="00C036FB" w:rsidRPr="001A3C4F">
        <w:rPr>
          <w:rFonts w:ascii="Times New Roman" w:eastAsia="Times New Roman" w:hAnsi="Times New Roman" w:cs="Times New Roman"/>
          <w:spacing w:val="-2"/>
          <w:sz w:val="22"/>
          <w:szCs w:val="22"/>
          <w:lang w:val="pt-BR"/>
        </w:rPr>
        <w:t>õ</w:t>
      </w:r>
      <w:r w:rsidR="00C036FB" w:rsidRPr="001A3C4F">
        <w:rPr>
          <w:rFonts w:ascii="Times New Roman" w:eastAsia="Times New Roman" w:hAnsi="Times New Roman" w:cs="Times New Roman"/>
          <w:sz w:val="22"/>
          <w:szCs w:val="22"/>
          <w:lang w:val="pt-BR"/>
        </w:rPr>
        <w:t>es Fi</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ce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23"/>
          <w:sz w:val="22"/>
          <w:szCs w:val="22"/>
          <w:lang w:val="pt-BR"/>
        </w:rPr>
        <w:t xml:space="preserve"> </w:t>
      </w:r>
      <w:r w:rsidR="00C036FB" w:rsidRPr="001A3C4F">
        <w:rPr>
          <w:rFonts w:ascii="Times New Roman" w:eastAsia="Times New Roman" w:hAnsi="Times New Roman" w:cs="Times New Roman"/>
          <w:sz w:val="22"/>
          <w:szCs w:val="22"/>
          <w:lang w:val="pt-BR"/>
        </w:rPr>
        <w:t>da</w:t>
      </w:r>
      <w:r w:rsidR="00C036FB" w:rsidRPr="001A3C4F">
        <w:rPr>
          <w:rFonts w:ascii="Times New Roman" w:eastAsia="Times New Roman" w:hAnsi="Times New Roman" w:cs="Times New Roman"/>
          <w:spacing w:val="22"/>
          <w:sz w:val="22"/>
          <w:szCs w:val="22"/>
          <w:lang w:val="pt-BR"/>
        </w:rPr>
        <w:t xml:space="preserve"> </w:t>
      </w:r>
      <w:r w:rsidR="000131B2" w:rsidRPr="001A3C4F">
        <w:rPr>
          <w:rFonts w:ascii="Times New Roman" w:hAnsi="Times New Roman" w:cs="Times New Roman"/>
          <w:sz w:val="22"/>
          <w:szCs w:val="22"/>
          <w:lang w:val="pt-BR"/>
        </w:rPr>
        <w:t>Devedora</w:t>
      </w:r>
      <w:r w:rsidR="000131B2"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ti</w:t>
      </w:r>
      <w:r w:rsidR="00C036FB" w:rsidRPr="001A3C4F">
        <w:rPr>
          <w:rFonts w:ascii="Times New Roman" w:eastAsia="Times New Roman" w:hAnsi="Times New Roman" w:cs="Times New Roman"/>
          <w:spacing w:val="-2"/>
          <w:sz w:val="22"/>
          <w:szCs w:val="22"/>
          <w:lang w:val="pt-BR"/>
        </w:rPr>
        <w:t>v</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23"/>
          <w:sz w:val="22"/>
          <w:szCs w:val="22"/>
          <w:lang w:val="pt-BR"/>
        </w:rPr>
        <w:t xml:space="preserve"> </w:t>
      </w:r>
      <w:r w:rsidR="00C036FB" w:rsidRPr="001A3C4F">
        <w:rPr>
          <w:rFonts w:ascii="Times New Roman" w:eastAsia="Times New Roman" w:hAnsi="Times New Roman" w:cs="Times New Roman"/>
          <w:sz w:val="22"/>
          <w:szCs w:val="22"/>
          <w:lang w:val="pt-BR"/>
        </w:rPr>
        <w:t>aos e</w:t>
      </w:r>
      <w:r w:rsidR="00C036FB" w:rsidRPr="001A3C4F">
        <w:rPr>
          <w:rFonts w:ascii="Times New Roman" w:eastAsia="Times New Roman" w:hAnsi="Times New Roman" w:cs="Times New Roman"/>
          <w:spacing w:val="-2"/>
          <w:sz w:val="22"/>
          <w:szCs w:val="22"/>
          <w:lang w:val="pt-BR"/>
        </w:rPr>
        <w:t>x</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í</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os s</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 en</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25"/>
          <w:sz w:val="22"/>
          <w:szCs w:val="22"/>
          <w:lang w:val="pt-BR"/>
        </w:rPr>
        <w:t xml:space="preserve"> </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m 31 de</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z</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b</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o de</w:t>
      </w:r>
      <w:r w:rsidR="00C036FB" w:rsidRPr="001A3C4F">
        <w:rPr>
          <w:rFonts w:ascii="Times New Roman" w:eastAsia="Times New Roman" w:hAnsi="Times New Roman" w:cs="Times New Roman"/>
          <w:spacing w:val="1"/>
          <w:sz w:val="22"/>
          <w:szCs w:val="22"/>
          <w:lang w:val="pt-BR"/>
        </w:rPr>
        <w:t xml:space="preserve"> 2019, 2020 e 2021</w:t>
      </w:r>
      <w:r w:rsidR="00C036FB" w:rsidRPr="001A3C4F">
        <w:rPr>
          <w:rFonts w:ascii="Times New Roman" w:eastAsia="Times New Roman" w:hAnsi="Times New Roman" w:cs="Times New Roman"/>
          <w:spacing w:val="12"/>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3"/>
          <w:sz w:val="22"/>
          <w:szCs w:val="22"/>
          <w:lang w:val="pt-BR"/>
        </w:rPr>
        <w:t xml:space="preserve"> </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13"/>
          <w:sz w:val="22"/>
          <w:szCs w:val="22"/>
          <w:lang w:val="pt-BR"/>
        </w:rPr>
        <w:t xml:space="preserve">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ç</w:t>
      </w:r>
      <w:r w:rsidR="00C036FB" w:rsidRPr="001A3C4F">
        <w:rPr>
          <w:rFonts w:ascii="Times New Roman" w:eastAsia="Times New Roman" w:hAnsi="Times New Roman" w:cs="Times New Roman"/>
          <w:spacing w:val="-2"/>
          <w:sz w:val="22"/>
          <w:szCs w:val="22"/>
          <w:lang w:val="pt-BR"/>
        </w:rPr>
        <w:t>õ</w:t>
      </w:r>
      <w:r w:rsidR="00C036FB" w:rsidRPr="001A3C4F">
        <w:rPr>
          <w:rFonts w:ascii="Times New Roman" w:eastAsia="Times New Roman" w:hAnsi="Times New Roman" w:cs="Times New Roman"/>
          <w:sz w:val="22"/>
          <w:szCs w:val="22"/>
          <w:lang w:val="pt-BR"/>
        </w:rPr>
        <w:t>es</w:t>
      </w:r>
      <w:r w:rsidR="00C036FB" w:rsidRPr="001A3C4F">
        <w:rPr>
          <w:rFonts w:ascii="Times New Roman" w:eastAsia="Times New Roman" w:hAnsi="Times New Roman" w:cs="Times New Roman"/>
          <w:spacing w:val="14"/>
          <w:sz w:val="22"/>
          <w:szCs w:val="22"/>
          <w:lang w:val="pt-BR"/>
        </w:rPr>
        <w:t xml:space="preserve">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tr</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3"/>
          <w:sz w:val="22"/>
          <w:szCs w:val="22"/>
          <w:lang w:val="pt-BR"/>
        </w:rPr>
        <w:t xml:space="preserve"> </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vas</w:t>
      </w:r>
      <w:r w:rsidR="00C036FB" w:rsidRPr="001A3C4F">
        <w:rPr>
          <w:rFonts w:ascii="Times New Roman" w:eastAsia="Times New Roman" w:hAnsi="Times New Roman" w:cs="Times New Roman"/>
          <w:spacing w:val="13"/>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3"/>
          <w:sz w:val="22"/>
          <w:szCs w:val="22"/>
          <w:lang w:val="pt-BR"/>
        </w:rPr>
        <w:t xml:space="preserve"> </w:t>
      </w:r>
      <w:r w:rsidR="00C036FB" w:rsidRPr="001A3C4F">
        <w:rPr>
          <w:rFonts w:ascii="Times New Roman" w:eastAsia="Times New Roman" w:hAnsi="Times New Roman" w:cs="Times New Roman"/>
          <w:sz w:val="22"/>
          <w:szCs w:val="22"/>
          <w:lang w:val="pt-BR"/>
        </w:rPr>
        <w:t>pe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í</w:t>
      </w:r>
      <w:r w:rsidR="00C036FB" w:rsidRPr="001A3C4F">
        <w:rPr>
          <w:rFonts w:ascii="Times New Roman" w:eastAsia="Times New Roman" w:hAnsi="Times New Roman" w:cs="Times New Roman"/>
          <w:sz w:val="22"/>
          <w:szCs w:val="22"/>
          <w:lang w:val="pt-BR"/>
        </w:rPr>
        <w:t>odos</w:t>
      </w:r>
      <w:r w:rsidR="00C036FB" w:rsidRPr="001A3C4F">
        <w:rPr>
          <w:rFonts w:ascii="Times New Roman" w:eastAsia="Times New Roman" w:hAnsi="Times New Roman" w:cs="Times New Roman"/>
          <w:spacing w:val="13"/>
          <w:sz w:val="22"/>
          <w:szCs w:val="22"/>
          <w:lang w:val="pt-BR"/>
        </w:rPr>
        <w:t xml:space="preserve"> </w:t>
      </w:r>
      <w:r w:rsidR="00C036FB" w:rsidRPr="001A3C4F">
        <w:rPr>
          <w:rFonts w:ascii="Times New Roman" w:eastAsia="Times New Roman" w:hAnsi="Times New Roman" w:cs="Times New Roman"/>
          <w:spacing w:val="-2"/>
          <w:sz w:val="22"/>
          <w:szCs w:val="22"/>
          <w:lang w:val="pt-BR"/>
        </w:rPr>
        <w:t>f</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nd</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3"/>
          <w:sz w:val="22"/>
          <w:szCs w:val="22"/>
          <w:lang w:val="pt-BR"/>
        </w:rPr>
        <w:t xml:space="preserve"> </w:t>
      </w:r>
      <w:r w:rsidR="00C036FB" w:rsidRPr="001A3C4F">
        <w:rPr>
          <w:rFonts w:ascii="Times New Roman" w:eastAsia="Times New Roman" w:hAnsi="Times New Roman" w:cs="Times New Roman"/>
          <w:sz w:val="22"/>
          <w:szCs w:val="22"/>
          <w:lang w:val="pt-BR"/>
        </w:rPr>
        <w:t>em</w:t>
      </w:r>
      <w:r w:rsidR="00C036FB" w:rsidRPr="001A3C4F">
        <w:rPr>
          <w:rFonts w:ascii="Times New Roman" w:eastAsia="Times New Roman" w:hAnsi="Times New Roman" w:cs="Times New Roman"/>
          <w:spacing w:val="13"/>
          <w:sz w:val="22"/>
          <w:szCs w:val="22"/>
          <w:lang w:val="pt-BR"/>
        </w:rPr>
        <w:t xml:space="preserve"> </w:t>
      </w:r>
      <w:r w:rsidR="00C036FB" w:rsidRPr="001A3C4F">
        <w:rPr>
          <w:rFonts w:ascii="Times New Roman" w:eastAsia="Times New Roman" w:hAnsi="Times New Roman" w:cs="Times New Roman"/>
          <w:sz w:val="22"/>
          <w:szCs w:val="22"/>
          <w:lang w:val="pt-BR"/>
        </w:rPr>
        <w:t>31 de</w:t>
      </w:r>
      <w:r w:rsidR="00C036FB" w:rsidRPr="001A3C4F">
        <w:rPr>
          <w:rFonts w:ascii="Times New Roman" w:eastAsia="Times New Roman" w:hAnsi="Times New Roman" w:cs="Times New Roman"/>
          <w:spacing w:val="32"/>
          <w:sz w:val="22"/>
          <w:szCs w:val="22"/>
          <w:lang w:val="pt-BR"/>
        </w:rPr>
        <w:t xml:space="preserve"> </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ço</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z w:val="22"/>
          <w:szCs w:val="22"/>
          <w:lang w:val="pt-BR"/>
        </w:rPr>
        <w:t>20</w:t>
      </w:r>
      <w:r w:rsidR="00C036FB" w:rsidRPr="001A3C4F">
        <w:rPr>
          <w:rFonts w:ascii="Times New Roman" w:eastAsia="Times New Roman" w:hAnsi="Times New Roman" w:cs="Times New Roman"/>
          <w:spacing w:val="-2"/>
          <w:sz w:val="22"/>
          <w:szCs w:val="22"/>
          <w:lang w:val="pt-BR"/>
        </w:rPr>
        <w:t>2</w:t>
      </w:r>
      <w:r w:rsidR="00C036FB" w:rsidRPr="001A3C4F">
        <w:rPr>
          <w:rFonts w:ascii="Times New Roman" w:eastAsia="Times New Roman" w:hAnsi="Times New Roman" w:cs="Times New Roman"/>
          <w:sz w:val="22"/>
          <w:szCs w:val="22"/>
          <w:lang w:val="pt-BR"/>
        </w:rPr>
        <w:t>2 e</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z w:val="22"/>
          <w:szCs w:val="22"/>
          <w:lang w:val="pt-BR"/>
        </w:rPr>
        <w:t>30</w:t>
      </w:r>
      <w:r w:rsidR="00C036FB" w:rsidRPr="001A3C4F">
        <w:rPr>
          <w:rFonts w:ascii="Times New Roman" w:eastAsia="Times New Roman" w:hAnsi="Times New Roman" w:cs="Times New Roman"/>
          <w:spacing w:val="31"/>
          <w:sz w:val="22"/>
          <w:szCs w:val="22"/>
          <w:lang w:val="pt-BR"/>
        </w:rPr>
        <w:t xml:space="preserve"> </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30"/>
          <w:sz w:val="22"/>
          <w:szCs w:val="22"/>
          <w:lang w:val="pt-BR"/>
        </w:rPr>
        <w:t xml:space="preserve"> </w:t>
      </w:r>
      <w:r w:rsidR="00C036FB" w:rsidRPr="001A3C4F">
        <w:rPr>
          <w:rFonts w:ascii="Times New Roman" w:eastAsia="Times New Roman" w:hAnsi="Times New Roman" w:cs="Times New Roman"/>
          <w:spacing w:val="1"/>
          <w:sz w:val="22"/>
          <w:szCs w:val="22"/>
          <w:lang w:val="pt-BR"/>
        </w:rPr>
        <w:t>j</w:t>
      </w:r>
      <w:r w:rsidR="00C036FB" w:rsidRPr="001A3C4F">
        <w:rPr>
          <w:rFonts w:ascii="Times New Roman" w:eastAsia="Times New Roman" w:hAnsi="Times New Roman" w:cs="Times New Roman"/>
          <w:sz w:val="22"/>
          <w:szCs w:val="22"/>
          <w:lang w:val="pt-BR"/>
        </w:rPr>
        <w:t>unho</w:t>
      </w:r>
      <w:r w:rsidR="00C036FB" w:rsidRPr="001A3C4F">
        <w:rPr>
          <w:rFonts w:ascii="Times New Roman" w:eastAsia="Times New Roman" w:hAnsi="Times New Roman" w:cs="Times New Roman"/>
          <w:spacing w:val="31"/>
          <w:sz w:val="22"/>
          <w:szCs w:val="22"/>
          <w:lang w:val="pt-BR"/>
        </w:rPr>
        <w:t xml:space="preserve"> </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32"/>
          <w:sz w:val="22"/>
          <w:szCs w:val="22"/>
          <w:lang w:val="pt-BR"/>
        </w:rPr>
        <w:t xml:space="preserve"> </w:t>
      </w:r>
      <w:r w:rsidR="00C036FB" w:rsidRPr="001A3C4F">
        <w:rPr>
          <w:rFonts w:ascii="Times New Roman" w:eastAsia="Times New Roman" w:hAnsi="Times New Roman" w:cs="Times New Roman"/>
          <w:sz w:val="22"/>
          <w:szCs w:val="22"/>
          <w:lang w:val="pt-BR"/>
        </w:rPr>
        <w:t>2022</w:t>
      </w:r>
      <w:r w:rsidR="00C036FB" w:rsidRPr="001A3C4F">
        <w:rPr>
          <w:rFonts w:ascii="Times New Roman" w:eastAsia="Times New Roman" w:hAnsi="Times New Roman" w:cs="Times New Roman"/>
          <w:spacing w:val="36"/>
          <w:sz w:val="22"/>
          <w:szCs w:val="22"/>
          <w:lang w:val="pt-BR"/>
        </w:rPr>
        <w:t xml:space="preserve"> </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ep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amen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34"/>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2"/>
          <w:sz w:val="22"/>
          <w:szCs w:val="22"/>
          <w:lang w:val="pt-BR"/>
        </w:rPr>
        <w:t xml:space="preserve"> </w:t>
      </w:r>
      <w:r w:rsidR="00C036FB" w:rsidRPr="001A3C4F">
        <w:rPr>
          <w:rFonts w:ascii="Times New Roman" w:eastAsia="Times New Roman" w:hAnsi="Times New Roman" w:cs="Times New Roman"/>
          <w:sz w:val="22"/>
          <w:szCs w:val="22"/>
          <w:lang w:val="pt-BR"/>
        </w:rPr>
        <w:t>sua pos</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ç</w:t>
      </w:r>
      <w:r w:rsidR="00C036FB" w:rsidRPr="001A3C4F">
        <w:rPr>
          <w:rFonts w:ascii="Times New Roman" w:eastAsia="Times New Roman" w:hAnsi="Times New Roman" w:cs="Times New Roman"/>
          <w:sz w:val="22"/>
          <w:szCs w:val="22"/>
          <w:lang w:val="pt-BR"/>
        </w:rPr>
        <w:t>ão p</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on</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al</w:t>
      </w:r>
      <w:r w:rsidR="00C036FB" w:rsidRPr="001A3C4F">
        <w:rPr>
          <w:rFonts w:ascii="Times New Roman" w:eastAsia="Times New Roman" w:hAnsi="Times New Roman" w:cs="Times New Roman"/>
          <w:spacing w:val="13"/>
          <w:sz w:val="22"/>
          <w:szCs w:val="22"/>
          <w:lang w:val="pt-BR"/>
        </w:rPr>
        <w:t xml:space="preserve"> </w:t>
      </w:r>
      <w:r w:rsidR="00C036FB" w:rsidRPr="001A3C4F">
        <w:rPr>
          <w:rFonts w:ascii="Times New Roman" w:eastAsia="Times New Roman" w:hAnsi="Times New Roman" w:cs="Times New Roman"/>
          <w:sz w:val="22"/>
          <w:szCs w:val="22"/>
          <w:lang w:val="pt-BR"/>
        </w:rPr>
        <w:t xml:space="preserve">e </w:t>
      </w:r>
      <w:r w:rsidR="00C036FB" w:rsidRPr="001A3C4F">
        <w:rPr>
          <w:rFonts w:ascii="Times New Roman" w:eastAsia="Times New Roman" w:hAnsi="Times New Roman" w:cs="Times New Roman"/>
          <w:spacing w:val="1"/>
          <w:sz w:val="22"/>
          <w:szCs w:val="22"/>
          <w:lang w:val="pt-BR"/>
        </w:rPr>
        <w:t>fi</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anc</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ir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0"/>
          <w:sz w:val="22"/>
          <w:szCs w:val="22"/>
          <w:lang w:val="pt-BR"/>
        </w:rPr>
        <w:t xml:space="preserve"> </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3"/>
          <w:sz w:val="22"/>
          <w:szCs w:val="22"/>
          <w:lang w:val="pt-BR"/>
        </w:rPr>
        <w:t>o</w:t>
      </w:r>
      <w:r w:rsidR="00C036FB" w:rsidRPr="001A3C4F">
        <w:rPr>
          <w:rFonts w:ascii="Times New Roman" w:eastAsia="Times New Roman" w:hAnsi="Times New Roman" w:cs="Times New Roman"/>
          <w:sz w:val="22"/>
          <w:szCs w:val="22"/>
          <w:lang w:val="pt-BR"/>
        </w:rPr>
        <w:t>ns</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dada,</w:t>
      </w:r>
      <w:r w:rsidR="00C036FB" w:rsidRPr="001A3C4F">
        <w:rPr>
          <w:rFonts w:ascii="Times New Roman" w:eastAsia="Times New Roman" w:hAnsi="Times New Roman" w:cs="Times New Roman"/>
          <w:spacing w:val="12"/>
          <w:sz w:val="22"/>
          <w:szCs w:val="22"/>
          <w:lang w:val="pt-BR"/>
        </w:rPr>
        <w:t xml:space="preserve"> </w:t>
      </w:r>
      <w:r w:rsidR="00C036FB" w:rsidRPr="001A3C4F">
        <w:rPr>
          <w:rFonts w:ascii="Times New Roman" w:eastAsia="Times New Roman" w:hAnsi="Times New Roman" w:cs="Times New Roman"/>
          <w:spacing w:val="-2"/>
          <w:sz w:val="22"/>
          <w:szCs w:val="22"/>
          <w:lang w:val="pt-BR"/>
        </w:rPr>
        <w:t>b</w:t>
      </w:r>
      <w:r w:rsidR="00C036FB" w:rsidRPr="001A3C4F">
        <w:rPr>
          <w:rFonts w:ascii="Times New Roman" w:eastAsia="Times New Roman" w:hAnsi="Times New Roman" w:cs="Times New Roman"/>
          <w:sz w:val="22"/>
          <w:szCs w:val="22"/>
          <w:lang w:val="pt-BR"/>
        </w:rPr>
        <w:t>em co</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12"/>
          <w:sz w:val="22"/>
          <w:szCs w:val="22"/>
          <w:lang w:val="pt-BR"/>
        </w:rPr>
        <w:t xml:space="preserve"> </w:t>
      </w:r>
      <w:r w:rsidR="00C036FB" w:rsidRPr="001A3C4F">
        <w:rPr>
          <w:rFonts w:ascii="Times New Roman" w:eastAsia="Times New Roman" w:hAnsi="Times New Roman" w:cs="Times New Roman"/>
          <w:sz w:val="22"/>
          <w:szCs w:val="22"/>
          <w:lang w:val="pt-BR"/>
        </w:rPr>
        <w:t>os</w:t>
      </w:r>
      <w:r w:rsidR="00C036FB" w:rsidRPr="001A3C4F">
        <w:rPr>
          <w:rFonts w:ascii="Times New Roman" w:eastAsia="Times New Roman" w:hAnsi="Times New Roman" w:cs="Times New Roman"/>
          <w:spacing w:val="10"/>
          <w:sz w:val="22"/>
          <w:szCs w:val="22"/>
          <w:lang w:val="pt-BR"/>
        </w:rPr>
        <w:t xml:space="preserve">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ad</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3"/>
          <w:sz w:val="22"/>
          <w:szCs w:val="22"/>
          <w:lang w:val="pt-BR"/>
        </w:rPr>
        <w:t xml:space="preserve"> </w:t>
      </w:r>
      <w:r w:rsidR="00C036FB" w:rsidRPr="001A3C4F">
        <w:rPr>
          <w:rFonts w:ascii="Times New Roman" w:eastAsia="Times New Roman" w:hAnsi="Times New Roman" w:cs="Times New Roman"/>
          <w:sz w:val="22"/>
          <w:szCs w:val="22"/>
          <w:lang w:val="pt-BR"/>
        </w:rPr>
        <w:t>op</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4"/>
          <w:sz w:val="22"/>
          <w:szCs w:val="22"/>
          <w:lang w:val="pt-BR"/>
        </w:rPr>
        <w:t>n</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 da</w:t>
      </w:r>
      <w:r w:rsidR="000131B2" w:rsidRPr="001A3C4F">
        <w:rPr>
          <w:rFonts w:ascii="Times New Roman" w:eastAsia="Times New Roman" w:hAnsi="Times New Roman" w:cs="Times New Roman"/>
          <w:sz w:val="22"/>
          <w:szCs w:val="22"/>
          <w:lang w:val="pt-BR"/>
        </w:rPr>
        <w:t xml:space="preserve"> </w:t>
      </w:r>
      <w:r w:rsidR="000131B2" w:rsidRPr="001A3C4F">
        <w:rPr>
          <w:rFonts w:ascii="Times New Roman" w:hAnsi="Times New Roman" w:cs="Times New Roman"/>
          <w:sz w:val="22"/>
          <w:szCs w:val="22"/>
          <w:lang w:val="pt-BR"/>
        </w:rPr>
        <w:t>Devedora</w:t>
      </w:r>
      <w:r w:rsidR="00C036FB" w:rsidRPr="001A3C4F">
        <w:rPr>
          <w:rFonts w:ascii="Times New Roman" w:eastAsia="Times New Roman" w:hAnsi="Times New Roman" w:cs="Times New Roman"/>
          <w:sz w:val="22"/>
          <w:szCs w:val="22"/>
          <w:lang w:val="pt-BR"/>
        </w:rPr>
        <w:t xml:space="preserve"> naqu</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da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aqu</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es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rí</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1"/>
          <w:sz w:val="22"/>
          <w:szCs w:val="22"/>
          <w:lang w:val="pt-BR"/>
        </w:rPr>
        <w:t>o</w:t>
      </w:r>
      <w:r w:rsidR="00C036FB" w:rsidRPr="001A3C4F">
        <w:rPr>
          <w:rFonts w:ascii="Times New Roman" w:eastAsia="Times New Roman" w:hAnsi="Times New Roman" w:cs="Times New Roman"/>
          <w:sz w:val="22"/>
          <w:szCs w:val="22"/>
          <w:lang w:val="pt-BR"/>
        </w:rPr>
        <w:t>s 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ev</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da</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 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bo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das</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em</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co</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da</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L</w:t>
      </w:r>
      <w:r w:rsidR="00C036FB" w:rsidRPr="001A3C4F">
        <w:rPr>
          <w:rFonts w:ascii="Times New Roman" w:eastAsia="Times New Roman" w:hAnsi="Times New Roman" w:cs="Times New Roman"/>
          <w:spacing w:val="-3"/>
          <w:sz w:val="22"/>
          <w:szCs w:val="22"/>
          <w:lang w:val="pt-BR"/>
        </w:rPr>
        <w:t>e</w:t>
      </w:r>
      <w:r w:rsidR="00C036FB" w:rsidRPr="001A3C4F">
        <w:rPr>
          <w:rFonts w:ascii="Times New Roman" w:eastAsia="Times New Roman" w:hAnsi="Times New Roman" w:cs="Times New Roman"/>
          <w:sz w:val="22"/>
          <w:szCs w:val="22"/>
          <w:lang w:val="pt-BR"/>
        </w:rPr>
        <w:t>i</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 Soc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ad</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r</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1"/>
          <w:sz w:val="22"/>
          <w:szCs w:val="22"/>
          <w:lang w:val="pt-BR"/>
        </w:rPr>
        <w:t>A</w:t>
      </w:r>
      <w:r w:rsidR="00C036FB" w:rsidRPr="001A3C4F">
        <w:rPr>
          <w:rFonts w:ascii="Times New Roman" w:eastAsia="Times New Roman" w:hAnsi="Times New Roman" w:cs="Times New Roman"/>
          <w:sz w:val="22"/>
          <w:szCs w:val="22"/>
          <w:lang w:val="pt-BR"/>
        </w:rPr>
        <w:t>çõ</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e c</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eg</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CV</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2"/>
          <w:sz w:val="22"/>
          <w:szCs w:val="22"/>
          <w:lang w:val="pt-BR"/>
        </w:rPr>
        <w:t>i</w:t>
      </w:r>
      <w:r w:rsidR="00C036FB" w:rsidRPr="001A3C4F">
        <w:rPr>
          <w:rFonts w:ascii="Times New Roman" w:eastAsia="Times New Roman" w:hAnsi="Times New Roman" w:cs="Times New Roman"/>
          <w:sz w:val="22"/>
          <w:szCs w:val="22"/>
          <w:lang w:val="pt-BR"/>
        </w:rPr>
        <w:t>s no</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vos con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áb</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 aplicáveis, s</w:t>
      </w:r>
      <w:r w:rsidR="00C036FB" w:rsidRPr="001A3C4F">
        <w:rPr>
          <w:rFonts w:ascii="Times New Roman" w:eastAsia="Times New Roman" w:hAnsi="Times New Roman" w:cs="Times New Roman"/>
          <w:spacing w:val="1"/>
          <w:sz w:val="22"/>
          <w:szCs w:val="22"/>
          <w:lang w:val="pt-BR"/>
        </w:rPr>
        <w:t>e</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e de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de a</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 xml:space="preserve">a das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ns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 xml:space="preserve">ções </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na</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ce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 xml:space="preserve">s </w:t>
      </w:r>
      <w:r w:rsidR="00C036FB" w:rsidRPr="001A3C4F">
        <w:rPr>
          <w:rFonts w:ascii="Times New Roman" w:eastAsia="Times New Roman" w:hAnsi="Times New Roman" w:cs="Times New Roman"/>
          <w:spacing w:val="3"/>
          <w:sz w:val="22"/>
          <w:szCs w:val="22"/>
          <w:lang w:val="pt-BR"/>
        </w:rPr>
        <w:t>d</w:t>
      </w:r>
      <w:r w:rsidR="00C036FB" w:rsidRPr="001A3C4F">
        <w:rPr>
          <w:rFonts w:ascii="Times New Roman" w:eastAsia="Times New Roman" w:hAnsi="Times New Roman" w:cs="Times New Roman"/>
          <w:sz w:val="22"/>
          <w:szCs w:val="22"/>
          <w:lang w:val="pt-BR"/>
        </w:rPr>
        <w:t xml:space="preserve">a </w:t>
      </w:r>
      <w:r w:rsidR="000131B2" w:rsidRPr="001A3C4F">
        <w:rPr>
          <w:rFonts w:ascii="Times New Roman" w:hAnsi="Times New Roman" w:cs="Times New Roman"/>
          <w:sz w:val="22"/>
          <w:szCs w:val="22"/>
          <w:lang w:val="pt-BR"/>
        </w:rPr>
        <w:t>Devedora</w:t>
      </w:r>
      <w:r w:rsidR="000131B2" w:rsidRPr="001A3C4F">
        <w:rPr>
          <w:rFonts w:ascii="Times New Roman" w:eastAsia="Times New Roman" w:hAnsi="Times New Roman" w:cs="Times New Roman"/>
          <w:sz w:val="22"/>
          <w:szCs w:val="22"/>
          <w:lang w:val="pt-BR"/>
        </w:rPr>
        <w:t xml:space="preserve"> </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z w:val="22"/>
          <w:szCs w:val="22"/>
          <w:lang w:val="pt-BR"/>
        </w:rPr>
        <w:t>en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 e</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é a</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en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 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 não ho</w:t>
      </w:r>
      <w:r w:rsidR="00C036FB" w:rsidRPr="001A3C4F">
        <w:rPr>
          <w:rFonts w:ascii="Times New Roman" w:eastAsia="Times New Roman" w:hAnsi="Times New Roman" w:cs="Times New Roman"/>
          <w:spacing w:val="1"/>
          <w:sz w:val="22"/>
          <w:szCs w:val="22"/>
          <w:lang w:val="pt-BR"/>
        </w:rPr>
        <w:t>u</w:t>
      </w:r>
      <w:r w:rsidR="00C036FB" w:rsidRPr="001A3C4F">
        <w:rPr>
          <w:rFonts w:ascii="Times New Roman" w:eastAsia="Times New Roman" w:hAnsi="Times New Roman" w:cs="Times New Roman"/>
          <w:spacing w:val="-2"/>
          <w:sz w:val="22"/>
          <w:szCs w:val="22"/>
          <w:lang w:val="pt-BR"/>
        </w:rPr>
        <w:t>v</w:t>
      </w:r>
      <w:r w:rsidR="00C036FB" w:rsidRPr="001A3C4F">
        <w:rPr>
          <w:rFonts w:ascii="Times New Roman" w:eastAsia="Times New Roman" w:hAnsi="Times New Roman" w:cs="Times New Roman"/>
          <w:sz w:val="22"/>
          <w:szCs w:val="22"/>
          <w:lang w:val="pt-BR"/>
        </w:rPr>
        <w:t xml:space="preserve">e </w:t>
      </w:r>
      <w:r w:rsidR="00C036FB" w:rsidRPr="001A3C4F">
        <w:rPr>
          <w:rFonts w:ascii="Times New Roman" w:eastAsia="Times New Roman" w:hAnsi="Times New Roman" w:cs="Times New Roman"/>
          <w:spacing w:val="1"/>
          <w:sz w:val="22"/>
          <w:szCs w:val="22"/>
          <w:lang w:val="pt-BR"/>
        </w:rPr>
        <w:t>(</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 nenh</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39"/>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38"/>
          <w:sz w:val="22"/>
          <w:szCs w:val="22"/>
          <w:lang w:val="pt-BR"/>
        </w:rPr>
        <w:t xml:space="preserve"> </w:t>
      </w:r>
      <w:r w:rsidR="00C036FB" w:rsidRPr="001A3C4F">
        <w:rPr>
          <w:rFonts w:ascii="Times New Roman" w:eastAsia="Times New Roman" w:hAnsi="Times New Roman" w:cs="Times New Roman"/>
          <w:sz w:val="22"/>
          <w:szCs w:val="22"/>
          <w:lang w:val="pt-BR"/>
        </w:rPr>
        <w:t>Adv</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so</w:t>
      </w:r>
      <w:r w:rsidR="00C036FB" w:rsidRPr="001A3C4F">
        <w:rPr>
          <w:rFonts w:ascii="Times New Roman" w:eastAsia="Times New Roman" w:hAnsi="Times New Roman" w:cs="Times New Roman"/>
          <w:spacing w:val="39"/>
          <w:sz w:val="22"/>
          <w:szCs w:val="22"/>
          <w:lang w:val="pt-BR"/>
        </w:rPr>
        <w:t xml:space="preserve"> </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evan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b)</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pacing w:val="-2"/>
          <w:sz w:val="22"/>
          <w:szCs w:val="22"/>
          <w:lang w:val="pt-BR"/>
        </w:rPr>
        <w:t>q</w:t>
      </w:r>
      <w:r w:rsidR="00C036FB" w:rsidRPr="001A3C4F">
        <w:rPr>
          <w:rFonts w:ascii="Times New Roman" w:eastAsia="Times New Roman" w:hAnsi="Times New Roman" w:cs="Times New Roman"/>
          <w:sz w:val="22"/>
          <w:szCs w:val="22"/>
          <w:lang w:val="pt-BR"/>
        </w:rPr>
        <w:t>ua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quer</w:t>
      </w:r>
      <w:r w:rsidR="00C036FB" w:rsidRPr="001A3C4F">
        <w:rPr>
          <w:rFonts w:ascii="Times New Roman" w:eastAsia="Times New Roman" w:hAnsi="Times New Roman" w:cs="Times New Roman"/>
          <w:spacing w:val="4"/>
          <w:sz w:val="22"/>
          <w:szCs w:val="22"/>
          <w:lang w:val="pt-BR"/>
        </w:rPr>
        <w:t xml:space="preserve"> </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ação</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env</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ve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do</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
          <w:sz w:val="22"/>
          <w:szCs w:val="22"/>
          <w:lang w:val="pt-BR"/>
        </w:rPr>
        <w:t xml:space="preserve"> </w:t>
      </w:r>
      <w:r w:rsidR="000131B2" w:rsidRPr="001A3C4F">
        <w:rPr>
          <w:rFonts w:ascii="Times New Roman" w:hAnsi="Times New Roman" w:cs="Times New Roman"/>
          <w:sz w:val="22"/>
          <w:szCs w:val="22"/>
          <w:lang w:val="pt-BR"/>
        </w:rPr>
        <w:t>Devedora</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do cu</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so</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al</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e</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eg</w:t>
      </w:r>
      <w:r w:rsidR="00C036FB" w:rsidRPr="001A3C4F">
        <w:rPr>
          <w:rFonts w:ascii="Times New Roman" w:eastAsia="Times New Roman" w:hAnsi="Times New Roman" w:cs="Times New Roman"/>
          <w:spacing w:val="-2"/>
          <w:sz w:val="22"/>
          <w:szCs w:val="22"/>
          <w:lang w:val="pt-BR"/>
        </w:rPr>
        <w:t>ó</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os</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que</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3"/>
          <w:sz w:val="22"/>
          <w:szCs w:val="22"/>
          <w:lang w:val="pt-BR"/>
        </w:rPr>
        <w:t>j</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va</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pa</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4"/>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 xml:space="preserve"> </w:t>
      </w:r>
      <w:r w:rsidR="000131B2" w:rsidRPr="001A3C4F">
        <w:rPr>
          <w:rFonts w:ascii="Times New Roman" w:hAnsi="Times New Roman" w:cs="Times New Roman"/>
          <w:sz w:val="22"/>
          <w:szCs w:val="22"/>
          <w:lang w:val="pt-BR"/>
        </w:rPr>
        <w:t>Devedora</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er</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ação</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o c</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l so</w:t>
      </w:r>
      <w:r w:rsidR="00C036FB" w:rsidRPr="001A3C4F">
        <w:rPr>
          <w:rFonts w:ascii="Times New Roman" w:eastAsia="Times New Roman" w:hAnsi="Times New Roman" w:cs="Times New Roman"/>
          <w:spacing w:val="1"/>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w:t>
      </w:r>
      <w:r w:rsidR="00590E55" w:rsidRPr="001A3C4F">
        <w:rPr>
          <w:rFonts w:ascii="Times New Roman" w:eastAsia="Times New Roman" w:hAnsi="Times New Roman" w:cs="Times New Roman"/>
          <w:sz w:val="22"/>
          <w:szCs w:val="22"/>
          <w:lang w:val="pt-BR"/>
        </w:rPr>
        <w:t xml:space="preserve"> </w:t>
      </w:r>
    </w:p>
    <w:p w14:paraId="709D83DF" w14:textId="77777777" w:rsidR="00C036FB" w:rsidRPr="001A3C4F" w:rsidRDefault="00C036FB" w:rsidP="009B4504">
      <w:pPr>
        <w:tabs>
          <w:tab w:val="left" w:pos="8080"/>
        </w:tabs>
        <w:jc w:val="both"/>
        <w:rPr>
          <w:rFonts w:ascii="Times New Roman" w:hAnsi="Times New Roman" w:cs="Times New Roman"/>
          <w:sz w:val="22"/>
          <w:szCs w:val="22"/>
          <w:lang w:val="pt-BR"/>
        </w:rPr>
      </w:pPr>
    </w:p>
    <w:p w14:paraId="65D8F1A7" w14:textId="1922A204" w:rsidR="00C036FB" w:rsidRPr="001A3C4F" w:rsidRDefault="00651E30" w:rsidP="009B4504">
      <w:pPr>
        <w:pStyle w:val="PargrafodaLista"/>
        <w:ind w:left="0"/>
        <w:jc w:val="both"/>
        <w:rPr>
          <w:rFonts w:ascii="Times New Roman" w:eastAsia="Times New Roman" w:hAnsi="Times New Roman" w:cs="Times New Roman"/>
          <w:spacing w:val="3"/>
          <w:sz w:val="22"/>
          <w:szCs w:val="22"/>
          <w:highlight w:val="yellow"/>
          <w:lang w:val="pt-BR"/>
        </w:rPr>
      </w:pPr>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xv</w:t>
      </w:r>
      <w:r w:rsidR="008D6D21" w:rsidRPr="001A3C4F">
        <w:rPr>
          <w:rFonts w:ascii="Times New Roman" w:eastAsia="Times New Roman" w:hAnsi="Times New Roman" w:cs="Times New Roman"/>
          <w:sz w:val="22"/>
          <w:szCs w:val="22"/>
          <w:lang w:val="pt-BR"/>
        </w:rPr>
        <w:t>i</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á</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ri</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 xml:space="preserve">do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 xml:space="preserve"> l</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 xml:space="preserve"> r</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g</w:t>
      </w:r>
      <w:r w:rsidR="00C036FB" w:rsidRPr="001A3C4F">
        <w:rPr>
          <w:rFonts w:ascii="Times New Roman" w:eastAsia="Times New Roman" w:hAnsi="Times New Roman" w:cs="Times New Roman"/>
          <w:spacing w:val="3"/>
          <w:sz w:val="22"/>
          <w:szCs w:val="22"/>
          <w:lang w:val="pt-BR"/>
        </w:rPr>
        <w:t>u</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or</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2"/>
          <w:sz w:val="22"/>
          <w:szCs w:val="22"/>
          <w:lang w:val="pt-BR"/>
        </w:rPr>
        <w:t>i</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ti</w:t>
      </w:r>
      <w:r w:rsidR="00C036FB" w:rsidRPr="001A3C4F">
        <w:rPr>
          <w:rFonts w:ascii="Times New Roman" w:eastAsia="Times New Roman" w:hAnsi="Times New Roman" w:cs="Times New Roman"/>
          <w:spacing w:val="-2"/>
          <w:sz w:val="22"/>
          <w:szCs w:val="22"/>
          <w:lang w:val="pt-BR"/>
        </w:rPr>
        <w:t>v</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er</w:t>
      </w:r>
      <w:r w:rsidR="00C036FB" w:rsidRPr="001A3C4F">
        <w:rPr>
          <w:rFonts w:ascii="Times New Roman" w:eastAsia="Times New Roman" w:hAnsi="Times New Roman" w:cs="Times New Roman"/>
          <w:spacing w:val="1"/>
          <w:sz w:val="22"/>
          <w:szCs w:val="22"/>
          <w:lang w:val="pt-BR"/>
        </w:rPr>
        <w:t>mi</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açõ</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os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ó</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g</w:t>
      </w:r>
      <w:r w:rsidR="00C036FB" w:rsidRPr="001A3C4F">
        <w:rPr>
          <w:rFonts w:ascii="Times New Roman" w:eastAsia="Times New Roman" w:hAnsi="Times New Roman" w:cs="Times New Roman"/>
          <w:spacing w:val="-2"/>
          <w:sz w:val="22"/>
          <w:szCs w:val="22"/>
          <w:lang w:val="pt-BR"/>
        </w:rPr>
        <w:t>ã</w:t>
      </w:r>
      <w:r w:rsidR="00C036FB" w:rsidRPr="001A3C4F">
        <w:rPr>
          <w:rFonts w:ascii="Times New Roman" w:eastAsia="Times New Roman" w:hAnsi="Times New Roman" w:cs="Times New Roman"/>
          <w:sz w:val="22"/>
          <w:szCs w:val="22"/>
          <w:lang w:val="pt-BR"/>
        </w:rPr>
        <w:t>os gove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a</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autarquias ou instâncias judiciais, administrativas e arbitrais aplicáveis ao exercício de suas atividades</w:t>
      </w:r>
      <w:r w:rsidR="006F4F80" w:rsidRPr="001A3C4F">
        <w:rPr>
          <w:rFonts w:ascii="Times New Roman" w:eastAsia="Times New Roman" w:hAnsi="Times New Roman" w:cs="Times New Roman"/>
          <w:spacing w:val="3"/>
          <w:sz w:val="22"/>
          <w:szCs w:val="22"/>
          <w:lang w:val="pt-BR"/>
        </w:rPr>
        <w:t>, exceto por eventuais descumprimentos que não causem um Efeito Adverso Relevante ou que estejam sendo questionados de boa-fé nas esferas judicial ou administrativa</w:t>
      </w:r>
      <w:r w:rsidR="00081D5A" w:rsidRPr="001A3C4F">
        <w:rPr>
          <w:rFonts w:ascii="Times New Roman" w:eastAsia="Times New Roman" w:hAnsi="Times New Roman" w:cs="Times New Roman"/>
          <w:spacing w:val="3"/>
          <w:sz w:val="22"/>
          <w:szCs w:val="22"/>
          <w:lang w:val="pt-BR"/>
        </w:rPr>
        <w:t xml:space="preserve"> </w:t>
      </w:r>
      <w:r w:rsidR="00081D5A" w:rsidRPr="001A3C4F">
        <w:rPr>
          <w:rFonts w:ascii="Times New Roman" w:eastAsia="Times New Roman" w:hAnsi="Times New Roman" w:cs="Times New Roman"/>
          <w:spacing w:val="-2"/>
          <w:sz w:val="22"/>
          <w:szCs w:val="22"/>
          <w:lang w:val="pt-BR"/>
        </w:rPr>
        <w:t>e que tenham tidos seus efeitos suspensos</w:t>
      </w:r>
      <w:r w:rsidR="00C036FB" w:rsidRPr="001A3C4F">
        <w:rPr>
          <w:rFonts w:ascii="Times New Roman" w:eastAsia="Times New Roman" w:hAnsi="Times New Roman" w:cs="Times New Roman"/>
          <w:spacing w:val="3"/>
          <w:sz w:val="22"/>
          <w:szCs w:val="22"/>
          <w:lang w:val="pt-BR"/>
        </w:rPr>
        <w:t>;</w:t>
      </w:r>
      <w:r w:rsidR="006F4F80" w:rsidRPr="001A3C4F">
        <w:rPr>
          <w:rFonts w:ascii="Times New Roman" w:eastAsia="Times New Roman" w:hAnsi="Times New Roman" w:cs="Times New Roman"/>
          <w:spacing w:val="3"/>
          <w:sz w:val="22"/>
          <w:szCs w:val="22"/>
          <w:lang w:val="pt-BR"/>
        </w:rPr>
        <w:t xml:space="preserve"> </w:t>
      </w:r>
    </w:p>
    <w:p w14:paraId="4EBB8662" w14:textId="53127520" w:rsidR="00C036FB" w:rsidRPr="001A3C4F" w:rsidRDefault="00C036FB" w:rsidP="009B4504">
      <w:pPr>
        <w:tabs>
          <w:tab w:val="left" w:pos="8080"/>
        </w:tabs>
        <w:jc w:val="both"/>
        <w:rPr>
          <w:rFonts w:ascii="Times New Roman" w:hAnsi="Times New Roman" w:cs="Times New Roman"/>
          <w:sz w:val="22"/>
          <w:szCs w:val="22"/>
          <w:lang w:val="pt-BR"/>
        </w:rPr>
      </w:pPr>
    </w:p>
    <w:p w14:paraId="0B1F3AF7" w14:textId="6130A757" w:rsidR="00C036FB" w:rsidRPr="001A3C4F" w:rsidRDefault="00651E30" w:rsidP="009B4504">
      <w:pPr>
        <w:pStyle w:val="PargrafodaLista"/>
        <w:ind w:left="0"/>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xvi</w:t>
      </w:r>
      <w:r w:rsidR="008D6D21" w:rsidRPr="001A3C4F">
        <w:rPr>
          <w:rFonts w:ascii="Times New Roman" w:eastAsia="Times New Roman" w:hAnsi="Times New Roman" w:cs="Times New Roman"/>
          <w:sz w:val="22"/>
          <w:szCs w:val="22"/>
          <w:lang w:val="pt-BR"/>
        </w:rPr>
        <w:t>i</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st</w:t>
      </w:r>
      <w:r w:rsidR="00C036FB" w:rsidRPr="001A3C4F">
        <w:rPr>
          <w:rFonts w:ascii="Times New Roman" w:eastAsia="Times New Roman" w:hAnsi="Times New Roman" w:cs="Times New Roman"/>
          <w:sz w:val="22"/>
          <w:szCs w:val="22"/>
          <w:lang w:val="pt-BR"/>
        </w:rPr>
        <w:t>á</w:t>
      </w:r>
      <w:r w:rsidR="00C036FB" w:rsidRPr="001A3C4F">
        <w:rPr>
          <w:rFonts w:ascii="Times New Roman" w:eastAsia="Times New Roman" w:hAnsi="Times New Roman" w:cs="Times New Roman"/>
          <w:spacing w:val="41"/>
          <w:sz w:val="22"/>
          <w:szCs w:val="22"/>
          <w:lang w:val="pt-BR"/>
        </w:rPr>
        <w:t xml:space="preserve"> </w:t>
      </w:r>
      <w:r w:rsidR="00C036FB" w:rsidRPr="001A3C4F">
        <w:rPr>
          <w:rFonts w:ascii="Times New Roman" w:eastAsia="Times New Roman" w:hAnsi="Times New Roman" w:cs="Times New Roman"/>
          <w:sz w:val="22"/>
          <w:szCs w:val="22"/>
          <w:lang w:val="pt-BR"/>
        </w:rPr>
        <w:t>em</w:t>
      </w:r>
      <w:r w:rsidR="00C036FB" w:rsidRPr="001A3C4F">
        <w:rPr>
          <w:rFonts w:ascii="Times New Roman" w:eastAsia="Times New Roman" w:hAnsi="Times New Roman" w:cs="Times New Roman"/>
          <w:spacing w:val="44"/>
          <w:sz w:val="22"/>
          <w:szCs w:val="22"/>
          <w:lang w:val="pt-BR"/>
        </w:rPr>
        <w:t xml:space="preserve">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43"/>
          <w:sz w:val="22"/>
          <w:szCs w:val="22"/>
          <w:lang w:val="pt-BR"/>
        </w:rPr>
        <w:t xml:space="preserve"> </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44"/>
          <w:sz w:val="22"/>
          <w:szCs w:val="22"/>
          <w:lang w:val="pt-BR"/>
        </w:rPr>
        <w:t xml:space="preserve"> </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43"/>
          <w:sz w:val="22"/>
          <w:szCs w:val="22"/>
          <w:lang w:val="pt-BR"/>
        </w:rPr>
        <w:t xml:space="preserve"> </w:t>
      </w:r>
      <w:r w:rsidR="00C036FB" w:rsidRPr="001A3C4F">
        <w:rPr>
          <w:rFonts w:ascii="Times New Roman" w:eastAsia="Times New Roman" w:hAnsi="Times New Roman" w:cs="Times New Roman"/>
          <w:sz w:val="22"/>
          <w:szCs w:val="22"/>
          <w:lang w:val="pt-BR"/>
        </w:rPr>
        <w:t>pa</w:t>
      </w:r>
      <w:r w:rsidR="00C036FB" w:rsidRPr="001A3C4F">
        <w:rPr>
          <w:rFonts w:ascii="Times New Roman" w:eastAsia="Times New Roman" w:hAnsi="Times New Roman" w:cs="Times New Roman"/>
          <w:spacing w:val="3"/>
          <w:sz w:val="22"/>
          <w:szCs w:val="22"/>
          <w:lang w:val="pt-BR"/>
        </w:rPr>
        <w:t>g</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43"/>
          <w:sz w:val="22"/>
          <w:szCs w:val="22"/>
          <w:lang w:val="pt-BR"/>
        </w:rPr>
        <w:t xml:space="preserve"> </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41"/>
          <w:sz w:val="22"/>
          <w:szCs w:val="22"/>
          <w:lang w:val="pt-BR"/>
        </w:rPr>
        <w:t xml:space="preserve">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44"/>
          <w:sz w:val="22"/>
          <w:szCs w:val="22"/>
          <w:lang w:val="pt-BR"/>
        </w:rPr>
        <w:t xml:space="preserve"> </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44"/>
          <w:sz w:val="22"/>
          <w:szCs w:val="22"/>
          <w:lang w:val="pt-BR"/>
        </w:rPr>
        <w:t xml:space="preserve"> </w:t>
      </w:r>
      <w:r w:rsidR="00C036FB" w:rsidRPr="001A3C4F">
        <w:rPr>
          <w:rFonts w:ascii="Times New Roman" w:eastAsia="Times New Roman" w:hAnsi="Times New Roman" w:cs="Times New Roman"/>
          <w:sz w:val="22"/>
          <w:szCs w:val="22"/>
          <w:lang w:val="pt-BR"/>
        </w:rPr>
        <w:t>ob</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g</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ç</w:t>
      </w:r>
      <w:r w:rsidR="00C036FB" w:rsidRPr="001A3C4F">
        <w:rPr>
          <w:rFonts w:ascii="Times New Roman" w:eastAsia="Times New Roman" w:hAnsi="Times New Roman" w:cs="Times New Roman"/>
          <w:spacing w:val="-2"/>
          <w:sz w:val="22"/>
          <w:szCs w:val="22"/>
          <w:lang w:val="pt-BR"/>
        </w:rPr>
        <w:t>õ</w:t>
      </w:r>
      <w:r w:rsidR="00C036FB" w:rsidRPr="001A3C4F">
        <w:rPr>
          <w:rFonts w:ascii="Times New Roman" w:eastAsia="Times New Roman" w:hAnsi="Times New Roman" w:cs="Times New Roman"/>
          <w:sz w:val="22"/>
          <w:szCs w:val="22"/>
          <w:lang w:val="pt-BR"/>
        </w:rPr>
        <w:t>es</w:t>
      </w:r>
      <w:r w:rsidR="00C036FB" w:rsidRPr="001A3C4F">
        <w:rPr>
          <w:rFonts w:ascii="Times New Roman" w:eastAsia="Times New Roman" w:hAnsi="Times New Roman" w:cs="Times New Roman"/>
          <w:spacing w:val="44"/>
          <w:sz w:val="22"/>
          <w:szCs w:val="22"/>
          <w:lang w:val="pt-BR"/>
        </w:rPr>
        <w:t xml:space="preserve"> </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43"/>
          <w:sz w:val="22"/>
          <w:szCs w:val="22"/>
          <w:lang w:val="pt-BR"/>
        </w:rPr>
        <w:t xml:space="preserve"> </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eza</w:t>
      </w:r>
      <w:r w:rsidR="00C036FB" w:rsidRPr="001A3C4F">
        <w:rPr>
          <w:rFonts w:ascii="Times New Roman" w:eastAsia="Times New Roman" w:hAnsi="Times New Roman" w:cs="Times New Roman"/>
          <w:spacing w:val="43"/>
          <w:sz w:val="22"/>
          <w:szCs w:val="22"/>
          <w:lang w:val="pt-BR"/>
        </w:rPr>
        <w:t xml:space="preserve">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bu</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á</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43"/>
          <w:sz w:val="22"/>
          <w:szCs w:val="22"/>
          <w:lang w:val="pt-BR"/>
        </w:rPr>
        <w:t xml:space="preserve"> </w:t>
      </w:r>
      <w:r w:rsidR="00C036FB" w:rsidRPr="001A3C4F">
        <w:rPr>
          <w:rFonts w:ascii="Times New Roman" w:eastAsia="Times New Roman" w:hAnsi="Times New Roman" w:cs="Times New Roman"/>
          <w:spacing w:val="-2"/>
          <w:sz w:val="22"/>
          <w:szCs w:val="22"/>
          <w:lang w:val="pt-BR"/>
        </w:rPr>
        <w:t>(</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pa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41"/>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ad</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l</w:t>
      </w:r>
      <w:r w:rsidR="00C036FB" w:rsidRPr="001A3C4F">
        <w:rPr>
          <w:rFonts w:ascii="Times New Roman" w:eastAsia="Times New Roman" w:hAnsi="Times New Roman" w:cs="Times New Roman"/>
          <w:spacing w:val="44"/>
          <w:sz w:val="22"/>
          <w:szCs w:val="22"/>
          <w:lang w:val="pt-BR"/>
        </w:rPr>
        <w:t xml:space="preserve"> </w:t>
      </w:r>
      <w:r w:rsidR="00C036FB" w:rsidRPr="001A3C4F">
        <w:rPr>
          <w:rFonts w:ascii="Times New Roman" w:eastAsia="Times New Roman" w:hAnsi="Times New Roman" w:cs="Times New Roman"/>
          <w:sz w:val="22"/>
          <w:szCs w:val="22"/>
          <w:lang w:val="pt-BR"/>
        </w:rPr>
        <w:t xml:space="preserve">e </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z w:val="22"/>
          <w:szCs w:val="22"/>
          <w:lang w:val="pt-BR"/>
        </w:rPr>
        <w:t>ed</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 xml:space="preserve">,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ab</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h</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 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v</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enc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á</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6"/>
          <w:sz w:val="22"/>
          <w:szCs w:val="22"/>
          <w:lang w:val="pt-BR"/>
        </w:rPr>
        <w:t xml:space="preserve"> </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2"/>
          <w:sz w:val="22"/>
          <w:szCs w:val="22"/>
          <w:lang w:val="pt-BR"/>
        </w:rPr>
        <w:t>b</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l</w:t>
      </w:r>
      <w:r w:rsidR="00C036FB" w:rsidRPr="001A3C4F">
        <w:rPr>
          <w:rFonts w:ascii="Times New Roman" w:eastAsia="Times New Roman" w:hAnsi="Times New Roman" w:cs="Times New Roman"/>
          <w:spacing w:val="4"/>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er</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as ob</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ga</w:t>
      </w:r>
      <w:r w:rsidR="00C036FB" w:rsidRPr="001A3C4F">
        <w:rPr>
          <w:rFonts w:ascii="Times New Roman" w:eastAsia="Times New Roman" w:hAnsi="Times New Roman" w:cs="Times New Roman"/>
          <w:spacing w:val="-2"/>
          <w:sz w:val="22"/>
          <w:szCs w:val="22"/>
          <w:lang w:val="pt-BR"/>
        </w:rPr>
        <w:t>ç</w:t>
      </w:r>
      <w:r w:rsidR="00C036FB" w:rsidRPr="001A3C4F">
        <w:rPr>
          <w:rFonts w:ascii="Times New Roman" w:eastAsia="Times New Roman" w:hAnsi="Times New Roman" w:cs="Times New Roman"/>
          <w:sz w:val="22"/>
          <w:szCs w:val="22"/>
          <w:lang w:val="pt-BR"/>
        </w:rPr>
        <w:t xml:space="preserve">ões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4"/>
          <w:sz w:val="22"/>
          <w:szCs w:val="22"/>
          <w:lang w:val="pt-BR"/>
        </w:rPr>
        <w:t>m</w:t>
      </w:r>
      <w:r w:rsidR="00C036FB" w:rsidRPr="001A3C4F">
        <w:rPr>
          <w:rFonts w:ascii="Times New Roman" w:eastAsia="Times New Roman" w:hAnsi="Times New Roman" w:cs="Times New Roman"/>
          <w:sz w:val="22"/>
          <w:szCs w:val="22"/>
          <w:lang w:val="pt-BR"/>
        </w:rPr>
        <w:t>po</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 xml:space="preserve">por </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x</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 por</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q</w:t>
      </w:r>
      <w:r w:rsidR="00C036FB" w:rsidRPr="001A3C4F">
        <w:rPr>
          <w:rFonts w:ascii="Times New Roman" w:eastAsia="Times New Roman" w:hAnsi="Times New Roman" w:cs="Times New Roman"/>
          <w:sz w:val="22"/>
          <w:szCs w:val="22"/>
          <w:lang w:val="pt-BR"/>
        </w:rPr>
        <w:t>ue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ti</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ad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 xml:space="preserve">s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e bo</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2"/>
          <w:sz w:val="22"/>
          <w:szCs w:val="22"/>
          <w:lang w:val="pt-BR"/>
        </w:rPr>
        <w:t>-</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z w:val="22"/>
          <w:szCs w:val="22"/>
          <w:lang w:val="pt-BR"/>
        </w:rPr>
        <w:t>é</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 xml:space="preserve">no </w:t>
      </w:r>
      <w:r w:rsidR="00C036FB" w:rsidRPr="001A3C4F">
        <w:rPr>
          <w:rFonts w:ascii="Times New Roman" w:eastAsia="Times New Roman" w:hAnsi="Times New Roman" w:cs="Times New Roman"/>
          <w:spacing w:val="-2"/>
          <w:sz w:val="22"/>
          <w:szCs w:val="22"/>
          <w:lang w:val="pt-BR"/>
        </w:rPr>
        <w:t>â</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b</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1"/>
          <w:sz w:val="22"/>
          <w:szCs w:val="22"/>
          <w:lang w:val="pt-BR"/>
        </w:rPr>
        <w:t>j</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al</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ou a</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pacing w:val="1"/>
          <w:sz w:val="22"/>
          <w:szCs w:val="22"/>
          <w:lang w:val="pt-BR"/>
        </w:rPr>
        <w:t>mi</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tr</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vo</w:t>
      </w:r>
      <w:r w:rsidR="00487F7C" w:rsidRPr="001A3C4F">
        <w:rPr>
          <w:rFonts w:ascii="Times New Roman" w:eastAsia="Times New Roman" w:hAnsi="Times New Roman" w:cs="Times New Roman"/>
          <w:sz w:val="22"/>
          <w:szCs w:val="22"/>
          <w:lang w:val="pt-BR"/>
        </w:rPr>
        <w:t>.</w:t>
      </w:r>
      <w:r w:rsidR="00E07D20" w:rsidRPr="001A3C4F">
        <w:rPr>
          <w:rFonts w:ascii="Times New Roman" w:eastAsia="Times New Roman" w:hAnsi="Times New Roman" w:cs="Times New Roman"/>
          <w:sz w:val="22"/>
          <w:szCs w:val="22"/>
          <w:lang w:val="pt-BR"/>
        </w:rPr>
        <w:t xml:space="preserve"> que</w:t>
      </w:r>
      <w:r w:rsidR="00487F7C" w:rsidRPr="001A3C4F">
        <w:rPr>
          <w:rFonts w:ascii="Times New Roman" w:eastAsia="Times New Roman" w:hAnsi="Times New Roman" w:cs="Times New Roman"/>
          <w:sz w:val="22"/>
          <w:szCs w:val="22"/>
          <w:lang w:val="pt-BR"/>
        </w:rPr>
        <w:t xml:space="preserve"> em razão de tal questionamento tenha sido obtido efeito suspensivo</w:t>
      </w:r>
      <w:r w:rsidR="00E07D20" w:rsidRPr="001A3C4F">
        <w:rPr>
          <w:rFonts w:ascii="Times New Roman" w:eastAsia="Times New Roman" w:hAnsi="Times New Roman" w:cs="Times New Roman"/>
          <w:sz w:val="22"/>
          <w:szCs w:val="22"/>
          <w:lang w:val="pt-BR"/>
        </w:rPr>
        <w:t xml:space="preserve"> </w:t>
      </w:r>
      <w:r w:rsidR="00487F7C" w:rsidRPr="001A3C4F">
        <w:rPr>
          <w:rFonts w:ascii="Times New Roman" w:eastAsia="Times New Roman" w:hAnsi="Times New Roman" w:cs="Times New Roman"/>
          <w:sz w:val="22"/>
          <w:szCs w:val="22"/>
          <w:lang w:val="pt-BR"/>
        </w:rPr>
        <w:t xml:space="preserve">e que </w:t>
      </w:r>
      <w:r w:rsidR="00E07D20" w:rsidRPr="001A3C4F">
        <w:rPr>
          <w:rFonts w:ascii="Times New Roman" w:eastAsia="Times New Roman" w:hAnsi="Times New Roman" w:cs="Times New Roman"/>
          <w:sz w:val="22"/>
          <w:szCs w:val="22"/>
          <w:lang w:val="pt-BR"/>
        </w:rPr>
        <w:t>não gere um Efeito Adverso Relevante</w:t>
      </w:r>
      <w:r w:rsidR="00C036FB" w:rsidRPr="001A3C4F">
        <w:rPr>
          <w:rFonts w:ascii="Times New Roman" w:eastAsia="Times New Roman" w:hAnsi="Times New Roman" w:cs="Times New Roman"/>
          <w:sz w:val="22"/>
          <w:szCs w:val="22"/>
          <w:lang w:val="pt-BR"/>
        </w:rPr>
        <w:t>;</w:t>
      </w:r>
      <w:r w:rsidR="00E07D20" w:rsidRPr="001A3C4F">
        <w:rPr>
          <w:rFonts w:ascii="Times New Roman" w:eastAsia="Times New Roman" w:hAnsi="Times New Roman" w:cs="Times New Roman"/>
          <w:sz w:val="22"/>
          <w:szCs w:val="22"/>
          <w:lang w:val="pt-BR"/>
        </w:rPr>
        <w:t xml:space="preserve"> </w:t>
      </w:r>
    </w:p>
    <w:p w14:paraId="4825D5A5" w14:textId="77777777" w:rsidR="00C036FB" w:rsidRPr="001A3C4F" w:rsidRDefault="00C036FB" w:rsidP="009B4504">
      <w:pPr>
        <w:tabs>
          <w:tab w:val="left" w:pos="8080"/>
        </w:tabs>
        <w:jc w:val="both"/>
        <w:rPr>
          <w:rFonts w:ascii="Times New Roman" w:hAnsi="Times New Roman" w:cs="Times New Roman"/>
          <w:sz w:val="22"/>
          <w:szCs w:val="22"/>
          <w:lang w:val="pt-BR"/>
        </w:rPr>
      </w:pPr>
    </w:p>
    <w:p w14:paraId="6E81F275" w14:textId="559BC7D2" w:rsidR="00C036FB" w:rsidRPr="001A3C4F" w:rsidRDefault="00651E30" w:rsidP="009B4504">
      <w:pPr>
        <w:pStyle w:val="PargrafodaLista"/>
        <w:ind w:left="0"/>
        <w:jc w:val="both"/>
        <w:rPr>
          <w:rFonts w:ascii="Times New Roman" w:eastAsia="Times New Roman" w:hAnsi="Times New Roman" w:cs="Times New Roman"/>
          <w:sz w:val="22"/>
          <w:szCs w:val="22"/>
          <w:highlight w:val="yellow"/>
          <w:lang w:val="pt-BR"/>
        </w:rPr>
      </w:pPr>
      <w:r w:rsidRPr="001A3C4F">
        <w:rPr>
          <w:rFonts w:ascii="Times New Roman" w:eastAsia="Times New Roman" w:hAnsi="Times New Roman" w:cs="Times New Roman"/>
          <w:spacing w:val="1"/>
          <w:sz w:val="22"/>
          <w:szCs w:val="22"/>
          <w:lang w:val="pt-BR"/>
        </w:rPr>
        <w:t>(</w:t>
      </w:r>
      <w:proofErr w:type="spellStart"/>
      <w:r w:rsidRPr="001A3C4F">
        <w:rPr>
          <w:rFonts w:ascii="Times New Roman" w:eastAsia="Times New Roman" w:hAnsi="Times New Roman" w:cs="Times New Roman"/>
          <w:spacing w:val="1"/>
          <w:sz w:val="22"/>
          <w:szCs w:val="22"/>
          <w:lang w:val="pt-BR"/>
        </w:rPr>
        <w:t>xvii</w:t>
      </w:r>
      <w:r w:rsidR="008D6D21" w:rsidRPr="001A3C4F">
        <w:rPr>
          <w:rFonts w:ascii="Times New Roman" w:eastAsia="Times New Roman" w:hAnsi="Times New Roman" w:cs="Times New Roman"/>
          <w:spacing w:val="1"/>
          <w:sz w:val="22"/>
          <w:szCs w:val="22"/>
          <w:lang w:val="pt-BR"/>
        </w:rPr>
        <w:t>i</w:t>
      </w:r>
      <w:proofErr w:type="spellEnd"/>
      <w:r w:rsidRPr="001A3C4F">
        <w:rPr>
          <w:rFonts w:ascii="Times New Roman" w:eastAsia="Times New Roman" w:hAnsi="Times New Roman" w:cs="Times New Roman"/>
          <w:spacing w:val="1"/>
          <w:sz w:val="22"/>
          <w:szCs w:val="22"/>
          <w:lang w:val="pt-BR"/>
        </w:rPr>
        <w:t>)</w:t>
      </w:r>
      <w:r w:rsidRPr="001A3C4F">
        <w:rPr>
          <w:rFonts w:ascii="Times New Roman" w:eastAsia="Times New Roman" w:hAnsi="Times New Roman" w:cs="Times New Roman"/>
          <w:spacing w:val="1"/>
          <w:sz w:val="22"/>
          <w:szCs w:val="22"/>
          <w:lang w:val="pt-BR"/>
        </w:rPr>
        <w:tab/>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ne</w:t>
      </w:r>
      <w:r w:rsidR="00C036FB" w:rsidRPr="001A3C4F">
        <w:rPr>
          <w:rFonts w:ascii="Times New Roman" w:eastAsia="Times New Roman" w:hAnsi="Times New Roman" w:cs="Times New Roman"/>
          <w:spacing w:val="-2"/>
          <w:sz w:val="22"/>
          <w:szCs w:val="22"/>
          <w:lang w:val="pt-BR"/>
        </w:rPr>
        <w:t>x</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c</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er</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sp</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5"/>
          <w:sz w:val="22"/>
          <w:szCs w:val="22"/>
          <w:lang w:val="pt-BR"/>
        </w:rPr>
        <w:t>ç</w:t>
      </w:r>
      <w:r w:rsidR="00C036FB" w:rsidRPr="001A3C4F">
        <w:rPr>
          <w:rFonts w:ascii="Times New Roman" w:eastAsia="Times New Roman" w:hAnsi="Times New Roman" w:cs="Times New Roman"/>
          <w:sz w:val="22"/>
          <w:szCs w:val="22"/>
          <w:lang w:val="pt-BR"/>
        </w:rPr>
        <w:t>ão con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ual,</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g</w:t>
      </w:r>
      <w:r w:rsidR="00C036FB" w:rsidRPr="001A3C4F">
        <w:rPr>
          <w:rFonts w:ascii="Times New Roman" w:eastAsia="Times New Roman" w:hAnsi="Times New Roman" w:cs="Times New Roman"/>
          <w:sz w:val="22"/>
          <w:szCs w:val="22"/>
          <w:lang w:val="pt-BR"/>
        </w:rPr>
        <w:t>al</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r</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a 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1"/>
          <w:sz w:val="22"/>
          <w:szCs w:val="22"/>
          <w:lang w:val="pt-BR"/>
        </w:rPr>
        <w:t xml:space="preserve"> j</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cia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 a</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va</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b</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 xml:space="preserve">u </w:t>
      </w:r>
      <w:r w:rsidR="00C036FB" w:rsidRPr="001A3C4F">
        <w:rPr>
          <w:rFonts w:ascii="Times New Roman" w:eastAsia="Times New Roman" w:hAnsi="Times New Roman" w:cs="Times New Roman"/>
          <w:spacing w:val="1"/>
          <w:sz w:val="22"/>
          <w:szCs w:val="22"/>
          <w:lang w:val="pt-BR"/>
        </w:rPr>
        <w:t>(</w:t>
      </w:r>
      <w:r w:rsidR="00C036FB" w:rsidRPr="001A3C4F">
        <w:rPr>
          <w:rFonts w:ascii="Times New Roman" w:eastAsia="Times New Roman" w:hAnsi="Times New Roman" w:cs="Times New Roman"/>
          <w:sz w:val="22"/>
          <w:szCs w:val="22"/>
          <w:lang w:val="pt-BR"/>
        </w:rPr>
        <w:t>b)</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1"/>
          <w:sz w:val="22"/>
          <w:szCs w:val="22"/>
          <w:lang w:val="pt-BR"/>
        </w:rPr>
        <w:t>e</w:t>
      </w:r>
      <w:r w:rsidR="00C036FB" w:rsidRPr="001A3C4F">
        <w:rPr>
          <w:rFonts w:ascii="Times New Roman" w:eastAsia="Times New Roman" w:hAnsi="Times New Roman" w:cs="Times New Roman"/>
          <w:sz w:val="22"/>
          <w:szCs w:val="22"/>
          <w:lang w:val="pt-BR"/>
        </w:rPr>
        <w:t>r</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 xml:space="preserve">so ou </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oce</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 xml:space="preserve">o, </w:t>
      </w:r>
      <w:r w:rsidR="00C036FB" w:rsidRPr="001A3C4F">
        <w:rPr>
          <w:rFonts w:ascii="Times New Roman" w:eastAsia="Times New Roman" w:hAnsi="Times New Roman" w:cs="Times New Roman"/>
          <w:spacing w:val="1"/>
          <w:sz w:val="22"/>
          <w:szCs w:val="22"/>
          <w:lang w:val="pt-BR"/>
        </w:rPr>
        <w:t>j</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 ad</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ti</w:t>
      </w:r>
      <w:r w:rsidR="00C036FB" w:rsidRPr="001A3C4F">
        <w:rPr>
          <w:rFonts w:ascii="Times New Roman" w:eastAsia="Times New Roman" w:hAnsi="Times New Roman" w:cs="Times New Roman"/>
          <w:sz w:val="22"/>
          <w:szCs w:val="22"/>
          <w:lang w:val="pt-BR"/>
        </w:rPr>
        <w:t>vo</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a</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b</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nqué</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it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q</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er</w:t>
      </w:r>
      <w:r w:rsidR="00C036FB" w:rsidRPr="001A3C4F">
        <w:rPr>
          <w:rFonts w:ascii="Times New Roman" w:eastAsia="Times New Roman" w:hAnsi="Times New Roman" w:cs="Times New Roman"/>
          <w:spacing w:val="4"/>
          <w:sz w:val="22"/>
          <w:szCs w:val="22"/>
          <w:lang w:val="pt-BR"/>
        </w:rPr>
        <w:t xml:space="preserve"> </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tr</w:t>
      </w:r>
      <w:r w:rsidR="00C036FB" w:rsidRPr="001A3C4F">
        <w:rPr>
          <w:rFonts w:ascii="Times New Roman" w:eastAsia="Times New Roman" w:hAnsi="Times New Roman" w:cs="Times New Roman"/>
          <w:sz w:val="22"/>
          <w:szCs w:val="22"/>
          <w:lang w:val="pt-BR"/>
        </w:rPr>
        <w:t xml:space="preserve">o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4"/>
          <w:sz w:val="22"/>
          <w:szCs w:val="22"/>
          <w:lang w:val="pt-BR"/>
        </w:rPr>
        <w:t>i</w:t>
      </w:r>
      <w:r w:rsidR="00C036FB" w:rsidRPr="001A3C4F">
        <w:rPr>
          <w:rFonts w:ascii="Times New Roman" w:eastAsia="Times New Roman" w:hAnsi="Times New Roman" w:cs="Times New Roman"/>
          <w:sz w:val="22"/>
          <w:szCs w:val="22"/>
          <w:lang w:val="pt-BR"/>
        </w:rPr>
        <w:t>po</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nve</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ga</w:t>
      </w:r>
      <w:r w:rsidR="00C036FB" w:rsidRPr="001A3C4F">
        <w:rPr>
          <w:rFonts w:ascii="Times New Roman" w:eastAsia="Times New Roman" w:hAnsi="Times New Roman" w:cs="Times New Roman"/>
          <w:spacing w:val="-2"/>
          <w:sz w:val="22"/>
          <w:szCs w:val="22"/>
          <w:lang w:val="pt-BR"/>
        </w:rPr>
        <w:t>ç</w:t>
      </w:r>
      <w:r w:rsidR="00C036FB" w:rsidRPr="001A3C4F">
        <w:rPr>
          <w:rFonts w:ascii="Times New Roman" w:eastAsia="Times New Roman" w:hAnsi="Times New Roman" w:cs="Times New Roman"/>
          <w:sz w:val="22"/>
          <w:szCs w:val="22"/>
          <w:lang w:val="pt-BR"/>
        </w:rPr>
        <w:t>ão</w:t>
      </w:r>
      <w:r w:rsidR="00C036FB" w:rsidRPr="001A3C4F">
        <w:rPr>
          <w:rFonts w:ascii="Times New Roman" w:eastAsia="Times New Roman" w:hAnsi="Times New Roman" w:cs="Times New Roman"/>
          <w:spacing w:val="5"/>
          <w:sz w:val="22"/>
          <w:szCs w:val="22"/>
          <w:lang w:val="pt-BR"/>
        </w:rPr>
        <w:t xml:space="preserve"> </w:t>
      </w:r>
      <w:r w:rsidR="00C036FB" w:rsidRPr="001A3C4F">
        <w:rPr>
          <w:rFonts w:ascii="Times New Roman" w:eastAsia="Times New Roman" w:hAnsi="Times New Roman" w:cs="Times New Roman"/>
          <w:spacing w:val="-2"/>
          <w:sz w:val="22"/>
          <w:szCs w:val="22"/>
          <w:lang w:val="pt-BR"/>
        </w:rPr>
        <w:t>g</w:t>
      </w:r>
      <w:r w:rsidR="00C036FB" w:rsidRPr="001A3C4F">
        <w:rPr>
          <w:rFonts w:ascii="Times New Roman" w:eastAsia="Times New Roman" w:hAnsi="Times New Roman" w:cs="Times New Roman"/>
          <w:sz w:val="22"/>
          <w:szCs w:val="22"/>
          <w:lang w:val="pt-BR"/>
        </w:rPr>
        <w:t>ov</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w:t>
      </w:r>
    </w:p>
    <w:p w14:paraId="0A3F5257" w14:textId="77777777" w:rsidR="00C036FB" w:rsidRPr="001A3C4F" w:rsidRDefault="00C036FB" w:rsidP="009B4504">
      <w:pPr>
        <w:tabs>
          <w:tab w:val="left" w:pos="8080"/>
        </w:tabs>
        <w:jc w:val="both"/>
        <w:rPr>
          <w:rFonts w:ascii="Times New Roman" w:hAnsi="Times New Roman" w:cs="Times New Roman"/>
          <w:sz w:val="22"/>
          <w:szCs w:val="22"/>
          <w:lang w:val="pt-BR"/>
        </w:rPr>
      </w:pPr>
    </w:p>
    <w:p w14:paraId="3A46935F" w14:textId="5F469AAB" w:rsidR="00C036FB" w:rsidRPr="001A3C4F" w:rsidRDefault="00651E30" w:rsidP="009B4504">
      <w:pPr>
        <w:pStyle w:val="PargrafodaLista"/>
        <w:ind w:left="0"/>
        <w:jc w:val="both"/>
        <w:rPr>
          <w:rFonts w:ascii="Times New Roman" w:eastAsia="Times New Roman" w:hAnsi="Times New Roman" w:cs="Times New Roman"/>
          <w:sz w:val="22"/>
          <w:szCs w:val="22"/>
          <w:highlight w:val="yellow"/>
          <w:lang w:val="pt-BR"/>
        </w:rPr>
      </w:pPr>
      <w:r w:rsidRPr="001A3C4F">
        <w:rPr>
          <w:rFonts w:ascii="Times New Roman" w:eastAsia="Times New Roman" w:hAnsi="Times New Roman" w:cs="Times New Roman"/>
          <w:sz w:val="22"/>
          <w:szCs w:val="22"/>
          <w:lang w:val="pt-BR"/>
        </w:rPr>
        <w:t>(</w:t>
      </w:r>
      <w:proofErr w:type="spellStart"/>
      <w:r w:rsidR="00401642" w:rsidRPr="001A3C4F">
        <w:rPr>
          <w:rFonts w:ascii="Times New Roman" w:eastAsia="Times New Roman" w:hAnsi="Times New Roman" w:cs="Times New Roman"/>
          <w:sz w:val="22"/>
          <w:szCs w:val="22"/>
          <w:lang w:val="pt-BR"/>
        </w:rPr>
        <w:t>xix</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r>
      <w:r w:rsidR="00C036FB" w:rsidRPr="001A3C4F">
        <w:rPr>
          <w:rFonts w:ascii="Times New Roman" w:eastAsia="Times New Roman" w:hAnsi="Times New Roman" w:cs="Times New Roman"/>
          <w:sz w:val="22"/>
          <w:szCs w:val="22"/>
          <w:lang w:val="pt-BR"/>
        </w:rPr>
        <w:t>pos</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z w:val="22"/>
          <w:szCs w:val="22"/>
          <w:lang w:val="pt-BR"/>
        </w:rPr>
        <w:t xml:space="preserve">i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 xml:space="preserve">s as </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ce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ças, conce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õe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 a</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ri</w:t>
      </w:r>
      <w:r w:rsidR="00C036FB" w:rsidRPr="001A3C4F">
        <w:rPr>
          <w:rFonts w:ascii="Times New Roman" w:eastAsia="Times New Roman" w:hAnsi="Times New Roman" w:cs="Times New Roman"/>
          <w:spacing w:val="-2"/>
          <w:sz w:val="22"/>
          <w:szCs w:val="22"/>
          <w:lang w:val="pt-BR"/>
        </w:rPr>
        <w:t>z</w:t>
      </w:r>
      <w:r w:rsidR="00C036FB" w:rsidRPr="001A3C4F">
        <w:rPr>
          <w:rFonts w:ascii="Times New Roman" w:eastAsia="Times New Roman" w:hAnsi="Times New Roman" w:cs="Times New Roman"/>
          <w:sz w:val="22"/>
          <w:szCs w:val="22"/>
          <w:lang w:val="pt-BR"/>
        </w:rPr>
        <w:t>aç</w:t>
      </w:r>
      <w:r w:rsidR="00C036FB" w:rsidRPr="001A3C4F">
        <w:rPr>
          <w:rFonts w:ascii="Times New Roman" w:eastAsia="Times New Roman" w:hAnsi="Times New Roman" w:cs="Times New Roman"/>
          <w:spacing w:val="-2"/>
          <w:sz w:val="22"/>
          <w:szCs w:val="22"/>
          <w:lang w:val="pt-BR"/>
        </w:rPr>
        <w:t>õ</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41"/>
          <w:sz w:val="22"/>
          <w:szCs w:val="22"/>
          <w:lang w:val="pt-BR"/>
        </w:rPr>
        <w:t xml:space="preserve"> </w:t>
      </w:r>
      <w:r w:rsidR="00C036FB" w:rsidRPr="001A3C4F">
        <w:rPr>
          <w:rFonts w:ascii="Times New Roman" w:eastAsia="Times New Roman" w:hAnsi="Times New Roman" w:cs="Times New Roman"/>
          <w:sz w:val="22"/>
          <w:szCs w:val="22"/>
          <w:lang w:val="pt-BR"/>
        </w:rPr>
        <w:t>pe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5"/>
          <w:sz w:val="22"/>
          <w:szCs w:val="22"/>
          <w:lang w:val="pt-BR"/>
        </w:rPr>
        <w:t>s</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ões e</w:t>
      </w:r>
      <w:r w:rsidR="00C036FB" w:rsidRPr="001A3C4F">
        <w:rPr>
          <w:rFonts w:ascii="Times New Roman" w:eastAsia="Times New Roman" w:hAnsi="Times New Roman" w:cs="Times New Roman"/>
          <w:spacing w:val="41"/>
          <w:sz w:val="22"/>
          <w:szCs w:val="22"/>
          <w:lang w:val="pt-BR"/>
        </w:rPr>
        <w:t xml:space="preserve"> </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v</w:t>
      </w:r>
      <w:r w:rsidR="00C036FB" w:rsidRPr="001A3C4F">
        <w:rPr>
          <w:rFonts w:ascii="Times New Roman" w:eastAsia="Times New Roman" w:hAnsi="Times New Roman" w:cs="Times New Roman"/>
          <w:spacing w:val="-1"/>
          <w:sz w:val="22"/>
          <w:szCs w:val="22"/>
          <w:lang w:val="pt-BR"/>
        </w:rPr>
        <w:t>a</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á</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 xml:space="preserve">, </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ve so</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á</w:t>
      </w:r>
      <w:r w:rsidR="00C036FB" w:rsidRPr="001A3C4F">
        <w:rPr>
          <w:rFonts w:ascii="Times New Roman" w:eastAsia="Times New Roman" w:hAnsi="Times New Roman" w:cs="Times New Roman"/>
          <w:spacing w:val="1"/>
          <w:sz w:val="22"/>
          <w:szCs w:val="22"/>
          <w:lang w:val="pt-BR"/>
        </w:rPr>
        <w:t>ri</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 xml:space="preserve">s,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eg</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ó</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e a</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b</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 ex</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g</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pe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4"/>
          <w:sz w:val="22"/>
          <w:szCs w:val="22"/>
          <w:lang w:val="pt-BR"/>
        </w:rPr>
        <w:t>u</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da</w:t>
      </w:r>
      <w:r w:rsidR="00C036FB" w:rsidRPr="001A3C4F">
        <w:rPr>
          <w:rFonts w:ascii="Times New Roman" w:eastAsia="Times New Roman" w:hAnsi="Times New Roman" w:cs="Times New Roman"/>
          <w:spacing w:val="-2"/>
          <w:sz w:val="22"/>
          <w:szCs w:val="22"/>
          <w:lang w:val="pt-BR"/>
        </w:rPr>
        <w:t>de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f</w:t>
      </w:r>
      <w:r w:rsidR="00C036FB" w:rsidRPr="001A3C4F">
        <w:rPr>
          <w:rFonts w:ascii="Times New Roman" w:eastAsia="Times New Roman" w:hAnsi="Times New Roman" w:cs="Times New Roman"/>
          <w:sz w:val="22"/>
          <w:szCs w:val="22"/>
          <w:lang w:val="pt-BR"/>
        </w:rPr>
        <w:t>ede</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4"/>
          <w:sz w:val="22"/>
          <w:szCs w:val="22"/>
          <w:lang w:val="pt-BR"/>
        </w:rPr>
        <w:t xml:space="preserve"> </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adu</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 xml:space="preserve">s, </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pa</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 xml:space="preserve">ou </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eg</w:t>
      </w:r>
      <w:r w:rsidR="00C036FB" w:rsidRPr="001A3C4F">
        <w:rPr>
          <w:rFonts w:ascii="Times New Roman" w:eastAsia="Times New Roman" w:hAnsi="Times New Roman" w:cs="Times New Roman"/>
          <w:spacing w:val="-2"/>
          <w:sz w:val="22"/>
          <w:szCs w:val="22"/>
          <w:lang w:val="pt-BR"/>
        </w:rPr>
        <w:t>u</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ad</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as ap</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á</w:t>
      </w:r>
      <w:r w:rsidR="00C036FB" w:rsidRPr="001A3C4F">
        <w:rPr>
          <w:rFonts w:ascii="Times New Roman" w:eastAsia="Times New Roman" w:hAnsi="Times New Roman" w:cs="Times New Roman"/>
          <w:spacing w:val="-2"/>
          <w:sz w:val="22"/>
          <w:szCs w:val="22"/>
          <w:lang w:val="pt-BR"/>
        </w:rPr>
        <w:t>v</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exe</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í</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de su</w:t>
      </w:r>
      <w:r w:rsidR="00C036FB" w:rsidRPr="001A3C4F">
        <w:rPr>
          <w:rFonts w:ascii="Times New Roman" w:eastAsia="Times New Roman" w:hAnsi="Times New Roman" w:cs="Times New Roman"/>
          <w:spacing w:val="1"/>
          <w:sz w:val="22"/>
          <w:szCs w:val="22"/>
          <w:lang w:val="pt-BR"/>
        </w:rPr>
        <w:t>a</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ti</w:t>
      </w:r>
      <w:r w:rsidR="00C036FB" w:rsidRPr="001A3C4F">
        <w:rPr>
          <w:rFonts w:ascii="Times New Roman" w:eastAsia="Times New Roman" w:hAnsi="Times New Roman" w:cs="Times New Roman"/>
          <w:spacing w:val="-2"/>
          <w:sz w:val="22"/>
          <w:szCs w:val="22"/>
          <w:lang w:val="pt-BR"/>
        </w:rPr>
        <w:t>v</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da</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ndo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4"/>
          <w:sz w:val="22"/>
          <w:szCs w:val="22"/>
          <w:lang w:val="pt-BR"/>
        </w:rPr>
        <w:t>q</w:t>
      </w:r>
      <w:r w:rsidR="00C036FB" w:rsidRPr="001A3C4F">
        <w:rPr>
          <w:rFonts w:ascii="Times New Roman" w:eastAsia="Times New Roman" w:hAnsi="Times New Roman" w:cs="Times New Roman"/>
          <w:sz w:val="22"/>
          <w:szCs w:val="22"/>
          <w:lang w:val="pt-BR"/>
        </w:rPr>
        <w:t>ue 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é</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5"/>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 xml:space="preserve"> </w:t>
      </w:r>
      <w:r w:rsidR="000131B2" w:rsidRPr="001A3C4F">
        <w:rPr>
          <w:rFonts w:ascii="Times New Roman" w:hAnsi="Times New Roman" w:cs="Times New Roman"/>
          <w:sz w:val="22"/>
          <w:szCs w:val="22"/>
          <w:lang w:val="pt-BR"/>
        </w:rPr>
        <w:t>Devedora</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não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2"/>
          <w:sz w:val="22"/>
          <w:szCs w:val="22"/>
          <w:lang w:val="pt-BR"/>
        </w:rPr>
        <w:t>f</w:t>
      </w:r>
      <w:r w:rsidR="00C036FB" w:rsidRPr="001A3C4F">
        <w:rPr>
          <w:rFonts w:ascii="Times New Roman" w:eastAsia="Times New Roman" w:hAnsi="Times New Roman" w:cs="Times New Roman"/>
          <w:sz w:val="22"/>
          <w:szCs w:val="22"/>
          <w:lang w:val="pt-BR"/>
        </w:rPr>
        <w:t>oi</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fi</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z w:val="22"/>
          <w:szCs w:val="22"/>
          <w:lang w:val="pt-BR"/>
        </w:rPr>
        <w:t>ada ace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ca</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da</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ev</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gaç</w:t>
      </w:r>
      <w:r w:rsidR="00C036FB" w:rsidRPr="001A3C4F">
        <w:rPr>
          <w:rFonts w:ascii="Times New Roman" w:eastAsia="Times New Roman" w:hAnsi="Times New Roman" w:cs="Times New Roman"/>
          <w:spacing w:val="-2"/>
          <w:sz w:val="22"/>
          <w:szCs w:val="22"/>
          <w:lang w:val="pt-BR"/>
        </w:rPr>
        <w:t>ã</w:t>
      </w:r>
      <w:r w:rsidR="00C036FB" w:rsidRPr="001A3C4F">
        <w:rPr>
          <w:rFonts w:ascii="Times New Roman" w:eastAsia="Times New Roman" w:hAnsi="Times New Roman" w:cs="Times New Roman"/>
          <w:sz w:val="22"/>
          <w:szCs w:val="22"/>
          <w:lang w:val="pt-BR"/>
        </w:rPr>
        <w:t>o de</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qu</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squ</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r</w:t>
      </w:r>
      <w:r w:rsidR="00C036FB" w:rsidRPr="001A3C4F">
        <w:rPr>
          <w:rFonts w:ascii="Times New Roman" w:eastAsia="Times New Roman" w:hAnsi="Times New Roman" w:cs="Times New Roman"/>
          <w:spacing w:val="1"/>
          <w:sz w:val="22"/>
          <w:szCs w:val="22"/>
          <w:lang w:val="pt-BR"/>
        </w:rPr>
        <w:t xml:space="preserve"> </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ou da e</w:t>
      </w:r>
      <w:r w:rsidR="00C036FB" w:rsidRPr="001A3C4F">
        <w:rPr>
          <w:rFonts w:ascii="Times New Roman" w:eastAsia="Times New Roman" w:hAnsi="Times New Roman" w:cs="Times New Roman"/>
          <w:spacing w:val="-2"/>
          <w:sz w:val="22"/>
          <w:szCs w:val="22"/>
          <w:lang w:val="pt-BR"/>
        </w:rPr>
        <w:t>x</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ê</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 xml:space="preserve">a </w:t>
      </w:r>
      <w:r w:rsidR="00C036FB" w:rsidRPr="001A3C4F">
        <w:rPr>
          <w:rFonts w:ascii="Times New Roman" w:eastAsia="Times New Roman" w:hAnsi="Times New Roman" w:cs="Times New Roman"/>
          <w:spacing w:val="2"/>
          <w:sz w:val="22"/>
          <w:szCs w:val="22"/>
          <w:lang w:val="pt-BR"/>
        </w:rPr>
        <w:t>d</w:t>
      </w:r>
      <w:r w:rsidR="00C036FB" w:rsidRPr="001A3C4F">
        <w:rPr>
          <w:rFonts w:ascii="Times New Roman" w:eastAsia="Times New Roman" w:hAnsi="Times New Roman" w:cs="Times New Roman"/>
          <w:sz w:val="22"/>
          <w:szCs w:val="22"/>
          <w:lang w:val="pt-BR"/>
        </w:rPr>
        <w:t xml:space="preserve">e processo administrativo que tenha por objeto a revogação, suspensão ou cancelamento de quaisquer delas, </w:t>
      </w:r>
      <w:r w:rsidR="00C036FB" w:rsidRPr="001A3C4F">
        <w:rPr>
          <w:rFonts w:ascii="Times New Roman" w:eastAsia="Times New Roman" w:hAnsi="Times New Roman" w:cs="Times New Roman"/>
          <w:sz w:val="22"/>
          <w:szCs w:val="22"/>
          <w:lang w:val="pt-BR"/>
        </w:rPr>
        <w:lastRenderedPageBreak/>
        <w:t>exceto por aquelas em processo tempestivo de renovação</w:t>
      </w:r>
      <w:r w:rsidR="006F4F80" w:rsidRPr="001A3C4F">
        <w:rPr>
          <w:rFonts w:ascii="Times New Roman" w:eastAsia="Times New Roman" w:hAnsi="Times New Roman" w:cs="Times New Roman"/>
          <w:sz w:val="22"/>
          <w:szCs w:val="22"/>
          <w:lang w:val="pt-BR"/>
        </w:rPr>
        <w:t xml:space="preserve">, e/ou que </w:t>
      </w:r>
      <w:r w:rsidR="00E10704" w:rsidRPr="001A3C4F">
        <w:rPr>
          <w:rFonts w:ascii="Times New Roman" w:eastAsia="Times New Roman" w:hAnsi="Times New Roman" w:cs="Times New Roman"/>
          <w:sz w:val="22"/>
          <w:szCs w:val="22"/>
          <w:lang w:val="pt-BR"/>
        </w:rPr>
        <w:t>não causem Efeito Adverso Relevante</w:t>
      </w:r>
      <w:r w:rsidR="00C036FB" w:rsidRPr="001A3C4F">
        <w:rPr>
          <w:rFonts w:ascii="Times New Roman" w:eastAsia="Times New Roman" w:hAnsi="Times New Roman" w:cs="Times New Roman"/>
          <w:sz w:val="22"/>
          <w:szCs w:val="22"/>
          <w:lang w:val="pt-BR"/>
        </w:rPr>
        <w:t>;</w:t>
      </w:r>
      <w:r w:rsidR="00E10704" w:rsidRPr="001A3C4F">
        <w:rPr>
          <w:rFonts w:ascii="Times New Roman" w:eastAsia="Times New Roman" w:hAnsi="Times New Roman" w:cs="Times New Roman"/>
          <w:sz w:val="22"/>
          <w:szCs w:val="22"/>
          <w:lang w:val="pt-BR"/>
        </w:rPr>
        <w:t xml:space="preserve"> </w:t>
      </w:r>
    </w:p>
    <w:p w14:paraId="40906D17" w14:textId="77777777" w:rsidR="00C036FB" w:rsidRPr="001A3C4F" w:rsidRDefault="00C036FB" w:rsidP="009B4504">
      <w:pPr>
        <w:tabs>
          <w:tab w:val="left" w:pos="8080"/>
        </w:tabs>
        <w:jc w:val="both"/>
        <w:rPr>
          <w:rFonts w:ascii="Times New Roman" w:hAnsi="Times New Roman" w:cs="Times New Roman"/>
          <w:sz w:val="22"/>
          <w:szCs w:val="22"/>
          <w:lang w:val="pt-BR"/>
        </w:rPr>
      </w:pPr>
    </w:p>
    <w:p w14:paraId="0C801413" w14:textId="03875F6E" w:rsidR="00487F7C" w:rsidRPr="001A3C4F" w:rsidRDefault="00651E30" w:rsidP="009B4504">
      <w:pPr>
        <w:pStyle w:val="PargrafodaLista"/>
        <w:ind w:left="0"/>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x</w:t>
      </w:r>
      <w:r w:rsidR="00401642" w:rsidRPr="001A3C4F">
        <w:rPr>
          <w:rFonts w:ascii="Times New Roman" w:eastAsia="Times New Roman" w:hAnsi="Times New Roman" w:cs="Times New Roman"/>
          <w:sz w:val="22"/>
          <w:szCs w:val="22"/>
          <w:lang w:val="pt-BR"/>
        </w:rPr>
        <w:t>x</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r>
      <w:r w:rsidR="00C036FB" w:rsidRPr="001A3C4F">
        <w:rPr>
          <w:rFonts w:ascii="Times New Roman" w:eastAsia="Times New Roman" w:hAnsi="Times New Roman" w:cs="Times New Roman"/>
          <w:sz w:val="22"/>
          <w:szCs w:val="22"/>
          <w:lang w:val="pt-BR"/>
        </w:rPr>
        <w:t>as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v</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dad</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ex</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das</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p</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z w:val="22"/>
          <w:szCs w:val="22"/>
          <w:lang w:val="pt-BR"/>
        </w:rPr>
        <w:t>a</w:t>
      </w:r>
      <w:r w:rsidR="000131B2" w:rsidRPr="001A3C4F">
        <w:rPr>
          <w:rFonts w:ascii="Times New Roman" w:eastAsia="Times New Roman" w:hAnsi="Times New Roman" w:cs="Times New Roman"/>
          <w:sz w:val="22"/>
          <w:szCs w:val="22"/>
          <w:lang w:val="pt-BR"/>
        </w:rPr>
        <w:t xml:space="preserve"> </w:t>
      </w:r>
      <w:r w:rsidR="000131B2" w:rsidRPr="001A3C4F">
        <w:rPr>
          <w:rFonts w:ascii="Times New Roman" w:hAnsi="Times New Roman" w:cs="Times New Roman"/>
          <w:sz w:val="22"/>
          <w:szCs w:val="22"/>
          <w:lang w:val="pt-BR"/>
        </w:rPr>
        <w:t>Devedora</w:t>
      </w:r>
      <w:r w:rsidR="00C036FB" w:rsidRPr="001A3C4F">
        <w:rPr>
          <w:rFonts w:ascii="Times New Roman" w:eastAsia="Times New Roman" w:hAnsi="Times New Roman" w:cs="Times New Roman"/>
          <w:sz w:val="22"/>
          <w:szCs w:val="22"/>
          <w:lang w:val="pt-BR"/>
        </w:rPr>
        <w:t>,</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que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2"/>
          <w:sz w:val="22"/>
          <w:szCs w:val="22"/>
          <w:lang w:val="pt-BR"/>
        </w:rPr>
        <w:t>f</w:t>
      </w:r>
      <w:r w:rsidR="00C036FB" w:rsidRPr="001A3C4F">
        <w:rPr>
          <w:rFonts w:ascii="Times New Roman" w:eastAsia="Times New Roman" w:hAnsi="Times New Roman" w:cs="Times New Roman"/>
          <w:spacing w:val="3"/>
          <w:sz w:val="22"/>
          <w:szCs w:val="22"/>
          <w:lang w:val="pt-BR"/>
        </w:rPr>
        <w:t>u</w:t>
      </w:r>
      <w:r w:rsidR="00C036FB" w:rsidRPr="001A3C4F">
        <w:rPr>
          <w:rFonts w:ascii="Times New Roman" w:eastAsia="Times New Roman" w:hAnsi="Times New Roman" w:cs="Times New Roman"/>
          <w:sz w:val="22"/>
          <w:szCs w:val="22"/>
          <w:lang w:val="pt-BR"/>
        </w:rPr>
        <w:t>nd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4"/>
          <w:sz w:val="22"/>
          <w:szCs w:val="22"/>
          <w:lang w:val="pt-BR"/>
        </w:rPr>
        <w:t xml:space="preserve"> </w:t>
      </w:r>
      <w:r w:rsidR="00C036FB" w:rsidRPr="001A3C4F">
        <w:rPr>
          <w:rFonts w:ascii="Times New Roman" w:eastAsia="Times New Roman" w:hAnsi="Times New Roman" w:cs="Times New Roman"/>
          <w:sz w:val="22"/>
          <w:szCs w:val="22"/>
          <w:lang w:val="pt-BR"/>
        </w:rPr>
        <w:t>p</w:t>
      </w:r>
      <w:r w:rsidR="00C036FB" w:rsidRPr="001A3C4F">
        <w:rPr>
          <w:rFonts w:ascii="Times New Roman" w:eastAsia="Times New Roman" w:hAnsi="Times New Roman" w:cs="Times New Roman"/>
          <w:spacing w:val="-2"/>
          <w:sz w:val="22"/>
          <w:szCs w:val="22"/>
          <w:lang w:val="pt-BR"/>
        </w:rPr>
        <w:t>r</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3"/>
          <w:sz w:val="22"/>
          <w:szCs w:val="22"/>
          <w:lang w:val="pt-BR"/>
        </w:rPr>
        <w:t>E</w:t>
      </w:r>
      <w:r w:rsidR="00C036FB" w:rsidRPr="001A3C4F">
        <w:rPr>
          <w:rFonts w:ascii="Times New Roman" w:eastAsia="Times New Roman" w:hAnsi="Times New Roman" w:cs="Times New Roman"/>
          <w:spacing w:val="1"/>
          <w:sz w:val="22"/>
          <w:szCs w:val="22"/>
          <w:lang w:val="pt-BR"/>
        </w:rPr>
        <w:t>mi</w:t>
      </w:r>
      <w:r w:rsidR="00C036FB" w:rsidRPr="001A3C4F">
        <w:rPr>
          <w:rFonts w:ascii="Times New Roman" w:eastAsia="Times New Roman" w:hAnsi="Times New Roman" w:cs="Times New Roman"/>
          <w:spacing w:val="-2"/>
          <w:sz w:val="22"/>
          <w:szCs w:val="22"/>
          <w:lang w:val="pt-BR"/>
        </w:rPr>
        <w:t>s</w:t>
      </w:r>
      <w:r w:rsidR="00C036FB" w:rsidRPr="001A3C4F">
        <w:rPr>
          <w:rFonts w:ascii="Times New Roman" w:eastAsia="Times New Roman" w:hAnsi="Times New Roman" w:cs="Times New Roman"/>
          <w:sz w:val="22"/>
          <w:szCs w:val="22"/>
          <w:lang w:val="pt-BR"/>
        </w:rPr>
        <w:t>s</w:t>
      </w:r>
      <w:r w:rsidR="00C036FB" w:rsidRPr="001A3C4F">
        <w:rPr>
          <w:rFonts w:ascii="Times New Roman" w:eastAsia="Times New Roman" w:hAnsi="Times New Roman" w:cs="Times New Roman"/>
          <w:spacing w:val="1"/>
          <w:sz w:val="22"/>
          <w:szCs w:val="22"/>
          <w:lang w:val="pt-BR"/>
        </w:rPr>
        <w:t>ã</w:t>
      </w:r>
      <w:r w:rsidR="00C036FB" w:rsidRPr="001A3C4F">
        <w:rPr>
          <w:rFonts w:ascii="Times New Roman" w:eastAsia="Times New Roman" w:hAnsi="Times New Roman" w:cs="Times New Roman"/>
          <w:sz w:val="22"/>
          <w:szCs w:val="22"/>
          <w:lang w:val="pt-BR"/>
        </w:rPr>
        <w:t>o,</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n</w:t>
      </w:r>
      <w:r w:rsidR="00C036FB" w:rsidRPr="001A3C4F">
        <w:rPr>
          <w:rFonts w:ascii="Times New Roman" w:eastAsia="Times New Roman" w:hAnsi="Times New Roman" w:cs="Times New Roman"/>
          <w:spacing w:val="-2"/>
          <w:sz w:val="22"/>
          <w:szCs w:val="22"/>
          <w:lang w:val="pt-BR"/>
        </w:rPr>
        <w:t>un</w:t>
      </w:r>
      <w:r w:rsidR="00C036FB" w:rsidRPr="001A3C4F">
        <w:rPr>
          <w:rFonts w:ascii="Times New Roman" w:eastAsia="Times New Roman" w:hAnsi="Times New Roman" w:cs="Times New Roman"/>
          <w:sz w:val="22"/>
          <w:szCs w:val="22"/>
          <w:lang w:val="pt-BR"/>
        </w:rPr>
        <w:t>ca</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m</w:t>
      </w:r>
      <w:r w:rsidR="00C036FB" w:rsidRPr="001A3C4F">
        <w:rPr>
          <w:rFonts w:ascii="Times New Roman" w:eastAsia="Times New Roman" w:hAnsi="Times New Roman" w:cs="Times New Roman"/>
          <w:spacing w:val="3"/>
          <w:sz w:val="22"/>
          <w:szCs w:val="22"/>
          <w:lang w:val="pt-BR"/>
        </w:rPr>
        <w:t xml:space="preserve"> </w:t>
      </w:r>
      <w:r w:rsidR="00C036FB" w:rsidRPr="001A3C4F">
        <w:rPr>
          <w:rFonts w:ascii="Times New Roman" w:eastAsia="Times New Roman" w:hAnsi="Times New Roman" w:cs="Times New Roman"/>
          <w:sz w:val="22"/>
          <w:szCs w:val="22"/>
          <w:lang w:val="pt-BR"/>
        </w:rPr>
        <w:t>de</w:t>
      </w:r>
      <w:r w:rsidR="00C036FB" w:rsidRPr="001A3C4F">
        <w:rPr>
          <w:rFonts w:ascii="Times New Roman" w:eastAsia="Times New Roman" w:hAnsi="Times New Roman" w:cs="Times New Roman"/>
          <w:spacing w:val="3"/>
          <w:sz w:val="22"/>
          <w:szCs w:val="22"/>
          <w:lang w:val="pt-BR"/>
        </w:rPr>
        <w:t>n</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pacing w:val="1"/>
          <w:sz w:val="22"/>
          <w:szCs w:val="22"/>
          <w:lang w:val="pt-BR"/>
        </w:rPr>
        <w:t>mi</w:t>
      </w:r>
      <w:r w:rsidR="00C036FB" w:rsidRPr="001A3C4F">
        <w:rPr>
          <w:rFonts w:ascii="Times New Roman" w:eastAsia="Times New Roman" w:hAnsi="Times New Roman" w:cs="Times New Roman"/>
          <w:spacing w:val="-2"/>
          <w:sz w:val="22"/>
          <w:szCs w:val="22"/>
          <w:lang w:val="pt-BR"/>
        </w:rPr>
        <w:t>n</w:t>
      </w:r>
      <w:r w:rsidR="00C036FB" w:rsidRPr="001A3C4F">
        <w:rPr>
          <w:rFonts w:ascii="Times New Roman" w:eastAsia="Times New Roman" w:hAnsi="Times New Roman" w:cs="Times New Roman"/>
          <w:sz w:val="22"/>
          <w:szCs w:val="22"/>
          <w:lang w:val="pt-BR"/>
        </w:rPr>
        <w:t>ad</w:t>
      </w:r>
      <w:r w:rsidR="00C036FB" w:rsidRPr="001A3C4F">
        <w:rPr>
          <w:rFonts w:ascii="Times New Roman" w:eastAsia="Times New Roman" w:hAnsi="Times New Roman" w:cs="Times New Roman"/>
          <w:spacing w:val="-2"/>
          <w:sz w:val="22"/>
          <w:szCs w:val="22"/>
          <w:lang w:val="pt-BR"/>
        </w:rPr>
        <w:t>a</w:t>
      </w:r>
      <w:r w:rsidR="00C036FB" w:rsidRPr="001A3C4F">
        <w:rPr>
          <w:rFonts w:ascii="Times New Roman" w:eastAsia="Times New Roman" w:hAnsi="Times New Roman" w:cs="Times New Roman"/>
          <w:sz w:val="22"/>
          <w:szCs w:val="22"/>
          <w:lang w:val="pt-BR"/>
        </w:rPr>
        <w:t>s pa</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a</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z w:val="22"/>
          <w:szCs w:val="22"/>
          <w:lang w:val="pt-BR"/>
        </w:rPr>
        <w:t>ou</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 xml:space="preserve">a </w:t>
      </w:r>
      <w:r w:rsidR="00C036FB" w:rsidRPr="001A3C4F">
        <w:rPr>
          <w:rFonts w:ascii="Times New Roman" w:eastAsia="Times New Roman" w:hAnsi="Times New Roman" w:cs="Times New Roman"/>
          <w:spacing w:val="-2"/>
          <w:sz w:val="22"/>
          <w:szCs w:val="22"/>
          <w:lang w:val="pt-BR"/>
        </w:rPr>
        <w:t>c</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pacing w:val="1"/>
          <w:sz w:val="22"/>
          <w:szCs w:val="22"/>
          <w:lang w:val="pt-BR"/>
        </w:rPr>
        <w:t>f</w:t>
      </w:r>
      <w:r w:rsidR="00C036FB" w:rsidRPr="001A3C4F">
        <w:rPr>
          <w:rFonts w:ascii="Times New Roman" w:eastAsia="Times New Roman" w:hAnsi="Times New Roman" w:cs="Times New Roman"/>
          <w:spacing w:val="-1"/>
          <w:sz w:val="22"/>
          <w:szCs w:val="22"/>
          <w:lang w:val="pt-BR"/>
        </w:rPr>
        <w:t>i</w:t>
      </w:r>
      <w:r w:rsidR="00C036FB" w:rsidRPr="001A3C4F">
        <w:rPr>
          <w:rFonts w:ascii="Times New Roman" w:eastAsia="Times New Roman" w:hAnsi="Times New Roman" w:cs="Times New Roman"/>
          <w:sz w:val="22"/>
          <w:szCs w:val="22"/>
          <w:lang w:val="pt-BR"/>
        </w:rPr>
        <w:t>caç</w:t>
      </w:r>
      <w:r w:rsidR="00C036FB" w:rsidRPr="001A3C4F">
        <w:rPr>
          <w:rFonts w:ascii="Times New Roman" w:eastAsia="Times New Roman" w:hAnsi="Times New Roman" w:cs="Times New Roman"/>
          <w:spacing w:val="-2"/>
          <w:sz w:val="22"/>
          <w:szCs w:val="22"/>
          <w:lang w:val="pt-BR"/>
        </w:rPr>
        <w:t>ã</w:t>
      </w:r>
      <w:r w:rsidR="00C036FB" w:rsidRPr="001A3C4F">
        <w:rPr>
          <w:rFonts w:ascii="Times New Roman" w:eastAsia="Times New Roman" w:hAnsi="Times New Roman" w:cs="Times New Roman"/>
          <w:sz w:val="22"/>
          <w:szCs w:val="22"/>
          <w:lang w:val="pt-BR"/>
        </w:rPr>
        <w:t>o de</w:t>
      </w:r>
      <w:r w:rsidR="00C036FB" w:rsidRPr="001A3C4F">
        <w:rPr>
          <w:rFonts w:ascii="Times New Roman" w:eastAsia="Times New Roman" w:hAnsi="Times New Roman" w:cs="Times New Roman"/>
          <w:spacing w:val="-2"/>
          <w:sz w:val="22"/>
          <w:szCs w:val="22"/>
          <w:lang w:val="pt-BR"/>
        </w:rPr>
        <w:t xml:space="preserve"> </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í</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z w:val="22"/>
          <w:szCs w:val="22"/>
          <w:lang w:val="pt-BR"/>
        </w:rPr>
        <w:t>u</w:t>
      </w:r>
      <w:r w:rsidR="00C036FB" w:rsidRPr="001A3C4F">
        <w:rPr>
          <w:rFonts w:ascii="Times New Roman" w:eastAsia="Times New Roman" w:hAnsi="Times New Roman" w:cs="Times New Roman"/>
          <w:spacing w:val="1"/>
          <w:sz w:val="22"/>
          <w:szCs w:val="22"/>
          <w:lang w:val="pt-BR"/>
        </w:rPr>
        <w:t>l</w:t>
      </w:r>
      <w:r w:rsidR="00C036FB" w:rsidRPr="001A3C4F">
        <w:rPr>
          <w:rFonts w:ascii="Times New Roman" w:eastAsia="Times New Roman" w:hAnsi="Times New Roman" w:cs="Times New Roman"/>
          <w:spacing w:val="-2"/>
          <w:sz w:val="22"/>
          <w:szCs w:val="22"/>
          <w:lang w:val="pt-BR"/>
        </w:rPr>
        <w:t>o</w:t>
      </w:r>
      <w:r w:rsidR="00C036FB" w:rsidRPr="001A3C4F">
        <w:rPr>
          <w:rFonts w:ascii="Times New Roman" w:eastAsia="Times New Roman" w:hAnsi="Times New Roman" w:cs="Times New Roman"/>
          <w:sz w:val="22"/>
          <w:szCs w:val="22"/>
          <w:lang w:val="pt-BR"/>
        </w:rPr>
        <w:t>s v</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pacing w:val="1"/>
          <w:sz w:val="22"/>
          <w:szCs w:val="22"/>
          <w:lang w:val="pt-BR"/>
        </w:rPr>
        <w:t>r</w:t>
      </w:r>
      <w:r w:rsidR="00C036FB" w:rsidRPr="001A3C4F">
        <w:rPr>
          <w:rFonts w:ascii="Times New Roman" w:eastAsia="Times New Roman" w:hAnsi="Times New Roman" w:cs="Times New Roman"/>
          <w:sz w:val="22"/>
          <w:szCs w:val="22"/>
          <w:lang w:val="pt-BR"/>
        </w:rPr>
        <w:t>d</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 xml:space="preserve">s ou </w:t>
      </w:r>
      <w:r w:rsidR="00C036FB" w:rsidRPr="001A3C4F">
        <w:rPr>
          <w:rFonts w:ascii="Times New Roman" w:eastAsia="Times New Roman" w:hAnsi="Times New Roman" w:cs="Times New Roman"/>
          <w:spacing w:val="-1"/>
          <w:sz w:val="22"/>
          <w:szCs w:val="22"/>
          <w:lang w:val="pt-BR"/>
        </w:rPr>
        <w:t>s</w:t>
      </w:r>
      <w:r w:rsidR="00C036FB" w:rsidRPr="001A3C4F">
        <w:rPr>
          <w:rFonts w:ascii="Times New Roman" w:eastAsia="Times New Roman" w:hAnsi="Times New Roman" w:cs="Times New Roman"/>
          <w:sz w:val="22"/>
          <w:szCs w:val="22"/>
          <w:lang w:val="pt-BR"/>
        </w:rPr>
        <w:t>e</w:t>
      </w:r>
      <w:r w:rsidR="00C036FB" w:rsidRPr="001A3C4F">
        <w:rPr>
          <w:rFonts w:ascii="Times New Roman" w:eastAsia="Times New Roman" w:hAnsi="Times New Roman" w:cs="Times New Roman"/>
          <w:spacing w:val="-1"/>
          <w:sz w:val="22"/>
          <w:szCs w:val="22"/>
          <w:lang w:val="pt-BR"/>
        </w:rPr>
        <w:t>m</w:t>
      </w:r>
      <w:r w:rsidR="00C036FB" w:rsidRPr="001A3C4F">
        <w:rPr>
          <w:rFonts w:ascii="Times New Roman" w:eastAsia="Times New Roman" w:hAnsi="Times New Roman" w:cs="Times New Roman"/>
          <w:spacing w:val="1"/>
          <w:sz w:val="22"/>
          <w:szCs w:val="22"/>
          <w:lang w:val="pt-BR"/>
        </w:rPr>
        <w:t>el</w:t>
      </w:r>
      <w:r w:rsidR="00C036FB" w:rsidRPr="001A3C4F">
        <w:rPr>
          <w:rFonts w:ascii="Times New Roman" w:eastAsia="Times New Roman" w:hAnsi="Times New Roman" w:cs="Times New Roman"/>
          <w:spacing w:val="-2"/>
          <w:sz w:val="22"/>
          <w:szCs w:val="22"/>
          <w:lang w:val="pt-BR"/>
        </w:rPr>
        <w:t>h</w:t>
      </w:r>
      <w:r w:rsidR="00C036FB" w:rsidRPr="001A3C4F">
        <w:rPr>
          <w:rFonts w:ascii="Times New Roman" w:eastAsia="Times New Roman" w:hAnsi="Times New Roman" w:cs="Times New Roman"/>
          <w:sz w:val="22"/>
          <w:szCs w:val="22"/>
          <w:lang w:val="pt-BR"/>
        </w:rPr>
        <w:t>an</w:t>
      </w:r>
      <w:r w:rsidR="00C036FB" w:rsidRPr="001A3C4F">
        <w:rPr>
          <w:rFonts w:ascii="Times New Roman" w:eastAsia="Times New Roman" w:hAnsi="Times New Roman" w:cs="Times New Roman"/>
          <w:spacing w:val="-1"/>
          <w:sz w:val="22"/>
          <w:szCs w:val="22"/>
          <w:lang w:val="pt-BR"/>
        </w:rPr>
        <w:t>t</w:t>
      </w:r>
      <w:r w:rsidR="00C036FB" w:rsidRPr="001A3C4F">
        <w:rPr>
          <w:rFonts w:ascii="Times New Roman" w:eastAsia="Times New Roman" w:hAnsi="Times New Roman" w:cs="Times New Roman"/>
          <w:spacing w:val="-2"/>
          <w:sz w:val="22"/>
          <w:szCs w:val="22"/>
          <w:lang w:val="pt-BR"/>
        </w:rPr>
        <w:t>e</w:t>
      </w:r>
      <w:r w:rsidR="00C036FB" w:rsidRPr="001A3C4F">
        <w:rPr>
          <w:rFonts w:ascii="Times New Roman" w:eastAsia="Times New Roman" w:hAnsi="Times New Roman" w:cs="Times New Roman"/>
          <w:sz w:val="22"/>
          <w:szCs w:val="22"/>
          <w:lang w:val="pt-BR"/>
        </w:rPr>
        <w:t>s</w:t>
      </w:r>
      <w:r w:rsidR="00487F7C"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 xml:space="preserve"> </w:t>
      </w:r>
    </w:p>
    <w:p w14:paraId="288EDADF" w14:textId="77777777" w:rsidR="00487F7C" w:rsidRPr="001A3C4F" w:rsidRDefault="00487F7C" w:rsidP="009B4504">
      <w:pPr>
        <w:pStyle w:val="PargrafodaLista"/>
        <w:ind w:left="0"/>
        <w:jc w:val="both"/>
        <w:rPr>
          <w:rFonts w:ascii="Times New Roman" w:eastAsia="Times New Roman" w:hAnsi="Times New Roman" w:cs="Times New Roman"/>
          <w:sz w:val="22"/>
          <w:szCs w:val="22"/>
          <w:lang w:val="pt-BR"/>
        </w:rPr>
      </w:pPr>
    </w:p>
    <w:p w14:paraId="7CD984B8" w14:textId="7F3680A8" w:rsidR="00487F7C" w:rsidRPr="001A3C4F" w:rsidRDefault="00651E30" w:rsidP="009B4504">
      <w:pPr>
        <w:pStyle w:val="PargrafodaLista"/>
        <w:ind w:left="0"/>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xx</w:t>
      </w:r>
      <w:r w:rsidR="00401642" w:rsidRPr="001A3C4F">
        <w:rPr>
          <w:rFonts w:ascii="Times New Roman" w:eastAsia="Times New Roman" w:hAnsi="Times New Roman" w:cs="Times New Roman"/>
          <w:sz w:val="22"/>
          <w:szCs w:val="22"/>
          <w:lang w:val="pt-BR"/>
        </w:rPr>
        <w:t>i</w:t>
      </w:r>
      <w:proofErr w:type="spellEnd"/>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z w:val="22"/>
          <w:szCs w:val="22"/>
          <w:lang w:val="pt-BR"/>
        </w:rPr>
        <w:tab/>
      </w:r>
      <w:r w:rsidR="00487F7C" w:rsidRPr="001A3C4F">
        <w:rPr>
          <w:rFonts w:ascii="Times New Roman" w:eastAsia="Times New Roman" w:hAnsi="Times New Roman" w:cs="Times New Roman"/>
          <w:sz w:val="22"/>
          <w:szCs w:val="22"/>
          <w:lang w:val="pt-BR"/>
        </w:rPr>
        <w:t>não foi condenada na esfera judicial ou administrativa por: (</w:t>
      </w:r>
      <w:r w:rsidR="008440A9" w:rsidRPr="001A3C4F">
        <w:rPr>
          <w:rFonts w:ascii="Times New Roman" w:eastAsia="Times New Roman" w:hAnsi="Times New Roman" w:cs="Times New Roman"/>
          <w:sz w:val="22"/>
          <w:szCs w:val="22"/>
          <w:lang w:val="pt-BR"/>
        </w:rPr>
        <w:t>1</w:t>
      </w:r>
      <w:r w:rsidR="00487F7C" w:rsidRPr="001A3C4F">
        <w:rPr>
          <w:rFonts w:ascii="Times New Roman" w:eastAsia="Times New Roman" w:hAnsi="Times New Roman" w:cs="Times New Roman"/>
          <w:sz w:val="22"/>
          <w:szCs w:val="22"/>
          <w:lang w:val="pt-BR"/>
        </w:rPr>
        <w:t>) questões trabalhistas envolvendo trabalho em condição análoga à de escravo e/ou trabalho infantil, ou (</w:t>
      </w:r>
      <w:r w:rsidR="008440A9" w:rsidRPr="001A3C4F">
        <w:rPr>
          <w:rFonts w:ascii="Times New Roman" w:eastAsia="Times New Roman" w:hAnsi="Times New Roman" w:cs="Times New Roman"/>
          <w:sz w:val="22"/>
          <w:szCs w:val="22"/>
          <w:lang w:val="pt-BR"/>
        </w:rPr>
        <w:t>2</w:t>
      </w:r>
      <w:r w:rsidR="00487F7C" w:rsidRPr="001A3C4F">
        <w:rPr>
          <w:rFonts w:ascii="Times New Roman" w:eastAsia="Times New Roman" w:hAnsi="Times New Roman" w:cs="Times New Roman"/>
          <w:sz w:val="22"/>
          <w:szCs w:val="22"/>
          <w:lang w:val="pt-BR"/>
        </w:rPr>
        <w:t>) crime contra o meio ambiente</w:t>
      </w:r>
      <w:r w:rsidR="00C004E2" w:rsidRPr="001A3C4F">
        <w:rPr>
          <w:rFonts w:ascii="Times New Roman" w:eastAsia="Times New Roman" w:hAnsi="Times New Roman" w:cs="Times New Roman"/>
          <w:sz w:val="22"/>
          <w:szCs w:val="22"/>
          <w:lang w:val="pt-BR"/>
        </w:rPr>
        <w:t>; e</w:t>
      </w:r>
      <w:r w:rsidR="00487F7C" w:rsidRPr="001A3C4F">
        <w:rPr>
          <w:rFonts w:ascii="Times New Roman" w:eastAsia="Times New Roman" w:hAnsi="Times New Roman" w:cs="Times New Roman"/>
          <w:sz w:val="22"/>
          <w:szCs w:val="22"/>
          <w:lang w:val="pt-BR"/>
        </w:rPr>
        <w:t xml:space="preserve"> </w:t>
      </w:r>
    </w:p>
    <w:p w14:paraId="5DFC9216" w14:textId="3435DFC8" w:rsidR="00D81440" w:rsidRPr="001A3C4F" w:rsidRDefault="00D81440" w:rsidP="009B4504">
      <w:pPr>
        <w:pStyle w:val="PargrafodaLista"/>
        <w:ind w:left="0"/>
        <w:jc w:val="both"/>
        <w:rPr>
          <w:rFonts w:ascii="Times New Roman" w:eastAsia="Times New Roman" w:hAnsi="Times New Roman" w:cs="Times New Roman"/>
          <w:sz w:val="22"/>
          <w:szCs w:val="22"/>
          <w:lang w:val="pt-BR"/>
        </w:rPr>
      </w:pPr>
    </w:p>
    <w:p w14:paraId="11D6CE01" w14:textId="4A346273" w:rsidR="00D81440" w:rsidRPr="001A3C4F" w:rsidRDefault="00D81440" w:rsidP="009B4504">
      <w:pPr>
        <w:pStyle w:val="PargrafodaLista"/>
        <w:ind w:left="0"/>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w:t>
      </w:r>
      <w:proofErr w:type="spellStart"/>
      <w:r w:rsidRPr="001A3C4F">
        <w:rPr>
          <w:rFonts w:ascii="Times New Roman" w:eastAsia="Times New Roman" w:hAnsi="Times New Roman" w:cs="Times New Roman"/>
          <w:sz w:val="22"/>
          <w:szCs w:val="22"/>
          <w:lang w:val="pt-BR"/>
        </w:rPr>
        <w:t>xxii</w:t>
      </w:r>
      <w:proofErr w:type="spellEnd"/>
      <w:r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z w:val="22"/>
          <w:szCs w:val="22"/>
          <w:lang w:val="pt-BR"/>
        </w:rPr>
        <w:tab/>
        <w:t xml:space="preserve">não utilizou, nem utilizará os </w:t>
      </w:r>
      <w:r w:rsidR="00BA1F90" w:rsidRPr="001A3C4F">
        <w:rPr>
          <w:rFonts w:ascii="Times New Roman" w:eastAsia="Times New Roman" w:hAnsi="Times New Roman" w:cs="Times New Roman"/>
          <w:sz w:val="22"/>
          <w:szCs w:val="22"/>
          <w:lang w:val="pt-BR"/>
        </w:rPr>
        <w:t>Projetos Elegíveis</w:t>
      </w:r>
      <w:r w:rsidRPr="001A3C4F">
        <w:rPr>
          <w:rFonts w:ascii="Times New Roman" w:eastAsia="Times New Roman" w:hAnsi="Times New Roman" w:cs="Times New Roman"/>
          <w:sz w:val="22"/>
          <w:szCs w:val="22"/>
          <w:lang w:val="pt-BR"/>
        </w:rPr>
        <w:t xml:space="preserve"> indicados na </w:t>
      </w:r>
      <w:r w:rsidR="008F4BBB"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z w:val="22"/>
          <w:szCs w:val="22"/>
          <w:lang w:val="pt-BR"/>
        </w:rPr>
        <w:t xml:space="preserve">láusula </w:t>
      </w:r>
      <w:r w:rsidR="00BA1F90" w:rsidRPr="001A3C4F">
        <w:rPr>
          <w:rFonts w:ascii="Times New Roman" w:eastAsia="Times New Roman" w:hAnsi="Times New Roman" w:cs="Times New Roman"/>
          <w:sz w:val="22"/>
          <w:szCs w:val="22"/>
          <w:lang w:val="pt-BR"/>
        </w:rPr>
        <w:t>4.7</w:t>
      </w:r>
      <w:r w:rsidRPr="001A3C4F">
        <w:rPr>
          <w:rFonts w:ascii="Times New Roman" w:eastAsia="Times New Roman" w:hAnsi="Times New Roman" w:cs="Times New Roman"/>
          <w:sz w:val="22"/>
          <w:szCs w:val="22"/>
          <w:lang w:val="pt-BR"/>
        </w:rPr>
        <w:t xml:space="preserve"> em outra operação que tenha sido caracterizada como ESG</w:t>
      </w:r>
      <w:r w:rsidR="00BA1F90" w:rsidRPr="001A3C4F">
        <w:rPr>
          <w:rFonts w:ascii="Times New Roman" w:eastAsia="Times New Roman" w:hAnsi="Times New Roman" w:cs="Times New Roman"/>
          <w:sz w:val="22"/>
          <w:szCs w:val="22"/>
          <w:lang w:val="pt-BR"/>
        </w:rPr>
        <w:t xml:space="preserve">. </w:t>
      </w:r>
    </w:p>
    <w:p w14:paraId="634E4FB7" w14:textId="2F275AC3" w:rsidR="00651E30" w:rsidRPr="001A3C4F" w:rsidRDefault="00651E30" w:rsidP="009B4504">
      <w:pPr>
        <w:rPr>
          <w:rFonts w:ascii="Times New Roman" w:eastAsia="Times New Roman" w:hAnsi="Times New Roman" w:cs="Times New Roman"/>
          <w:sz w:val="22"/>
          <w:szCs w:val="22"/>
          <w:highlight w:val="yellow"/>
          <w:lang w:val="pt-BR"/>
        </w:rPr>
      </w:pPr>
    </w:p>
    <w:p w14:paraId="386C025C" w14:textId="7BB93D95" w:rsidR="00C036FB" w:rsidRPr="001A3C4F" w:rsidRDefault="00C036FB" w:rsidP="009B4504">
      <w:pPr>
        <w:pStyle w:val="PargrafoComumNvel1"/>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A</w:t>
      </w:r>
      <w:r w:rsidRPr="001A3C4F">
        <w:rPr>
          <w:rFonts w:ascii="Times New Roman" w:hAnsi="Times New Roman" w:cs="Times New Roman"/>
          <w:spacing w:val="47"/>
          <w:sz w:val="22"/>
          <w:szCs w:val="22"/>
        </w:rPr>
        <w:t xml:space="preserve"> </w:t>
      </w:r>
      <w:r w:rsidR="00DA437C" w:rsidRPr="001A3C4F">
        <w:rPr>
          <w:rFonts w:ascii="Times New Roman" w:hAnsi="Times New Roman" w:cs="Times New Roman"/>
          <w:sz w:val="22"/>
          <w:szCs w:val="22"/>
        </w:rPr>
        <w:t xml:space="preserve">Devedora </w:t>
      </w:r>
      <w:r w:rsidRPr="001A3C4F">
        <w:rPr>
          <w:rFonts w:ascii="Times New Roman" w:hAnsi="Times New Roman" w:cs="Times New Roman"/>
          <w:spacing w:val="-2"/>
          <w:sz w:val="22"/>
          <w:szCs w:val="22"/>
        </w:rPr>
        <w:t>o</w:t>
      </w:r>
      <w:r w:rsidRPr="001A3C4F">
        <w:rPr>
          <w:rFonts w:ascii="Times New Roman" w:hAnsi="Times New Roman" w:cs="Times New Roman"/>
          <w:sz w:val="22"/>
          <w:szCs w:val="22"/>
        </w:rPr>
        <w:t>b</w:t>
      </w:r>
      <w:r w:rsidRPr="001A3C4F">
        <w:rPr>
          <w:rFonts w:ascii="Times New Roman" w:hAnsi="Times New Roman" w:cs="Times New Roman"/>
          <w:spacing w:val="-2"/>
          <w:sz w:val="22"/>
          <w:szCs w:val="22"/>
        </w:rPr>
        <w:t>r</w:t>
      </w:r>
      <w:r w:rsidRPr="001A3C4F">
        <w:rPr>
          <w:rFonts w:ascii="Times New Roman" w:hAnsi="Times New Roman" w:cs="Times New Roman"/>
          <w:spacing w:val="1"/>
          <w:sz w:val="22"/>
          <w:szCs w:val="22"/>
        </w:rPr>
        <w:t>i</w:t>
      </w:r>
      <w:r w:rsidRPr="001A3C4F">
        <w:rPr>
          <w:rFonts w:ascii="Times New Roman" w:hAnsi="Times New Roman" w:cs="Times New Roman"/>
          <w:sz w:val="22"/>
          <w:szCs w:val="22"/>
        </w:rPr>
        <w:t>g</w:t>
      </w:r>
      <w:r w:rsidRPr="001A3C4F">
        <w:rPr>
          <w:rFonts w:ascii="Times New Roman" w:hAnsi="Times New Roman" w:cs="Times New Roman"/>
          <w:spacing w:val="2"/>
          <w:sz w:val="22"/>
          <w:szCs w:val="22"/>
        </w:rPr>
        <w:t>a</w:t>
      </w:r>
      <w:r w:rsidRPr="001A3C4F">
        <w:rPr>
          <w:rFonts w:ascii="Times New Roman" w:hAnsi="Times New Roman" w:cs="Times New Roman"/>
          <w:spacing w:val="-2"/>
          <w:sz w:val="22"/>
          <w:szCs w:val="22"/>
        </w:rPr>
        <w:t>-</w:t>
      </w:r>
      <w:r w:rsidRPr="001A3C4F">
        <w:rPr>
          <w:rFonts w:ascii="Times New Roman" w:hAnsi="Times New Roman" w:cs="Times New Roman"/>
          <w:sz w:val="22"/>
          <w:szCs w:val="22"/>
        </w:rPr>
        <w:t>se</w:t>
      </w:r>
      <w:r w:rsidRPr="001A3C4F">
        <w:rPr>
          <w:rFonts w:ascii="Times New Roman" w:hAnsi="Times New Roman" w:cs="Times New Roman"/>
          <w:spacing w:val="46"/>
          <w:sz w:val="22"/>
          <w:szCs w:val="22"/>
        </w:rPr>
        <w:t xml:space="preserve"> </w:t>
      </w:r>
      <w:r w:rsidRPr="001A3C4F">
        <w:rPr>
          <w:rFonts w:ascii="Times New Roman" w:hAnsi="Times New Roman" w:cs="Times New Roman"/>
          <w:sz w:val="22"/>
          <w:szCs w:val="22"/>
        </w:rPr>
        <w:t>a</w:t>
      </w:r>
      <w:r w:rsidRPr="001A3C4F">
        <w:rPr>
          <w:rFonts w:ascii="Times New Roman" w:hAnsi="Times New Roman" w:cs="Times New Roman"/>
          <w:spacing w:val="49"/>
          <w:sz w:val="22"/>
          <w:szCs w:val="22"/>
        </w:rPr>
        <w:t xml:space="preserve"> </w:t>
      </w:r>
      <w:r w:rsidRPr="001A3C4F">
        <w:rPr>
          <w:rFonts w:ascii="Times New Roman" w:hAnsi="Times New Roman" w:cs="Times New Roman"/>
          <w:sz w:val="22"/>
          <w:szCs w:val="22"/>
        </w:rPr>
        <w:t>no</w:t>
      </w:r>
      <w:r w:rsidRPr="001A3C4F">
        <w:rPr>
          <w:rFonts w:ascii="Times New Roman" w:hAnsi="Times New Roman" w:cs="Times New Roman"/>
          <w:spacing w:val="-1"/>
          <w:sz w:val="22"/>
          <w:szCs w:val="22"/>
        </w:rPr>
        <w:t>t</w:t>
      </w:r>
      <w:r w:rsidRPr="001A3C4F">
        <w:rPr>
          <w:rFonts w:ascii="Times New Roman" w:hAnsi="Times New Roman" w:cs="Times New Roman"/>
          <w:spacing w:val="1"/>
          <w:sz w:val="22"/>
          <w:szCs w:val="22"/>
        </w:rPr>
        <w:t>i</w:t>
      </w:r>
      <w:r w:rsidRPr="001A3C4F">
        <w:rPr>
          <w:rFonts w:ascii="Times New Roman" w:hAnsi="Times New Roman" w:cs="Times New Roman"/>
          <w:spacing w:val="-2"/>
          <w:sz w:val="22"/>
          <w:szCs w:val="22"/>
        </w:rPr>
        <w:t>f</w:t>
      </w:r>
      <w:r w:rsidRPr="001A3C4F">
        <w:rPr>
          <w:rFonts w:ascii="Times New Roman" w:hAnsi="Times New Roman" w:cs="Times New Roman"/>
          <w:spacing w:val="1"/>
          <w:sz w:val="22"/>
          <w:szCs w:val="22"/>
        </w:rPr>
        <w:t>i</w:t>
      </w:r>
      <w:r w:rsidRPr="001A3C4F">
        <w:rPr>
          <w:rFonts w:ascii="Times New Roman" w:hAnsi="Times New Roman" w:cs="Times New Roman"/>
          <w:sz w:val="22"/>
          <w:szCs w:val="22"/>
        </w:rPr>
        <w:t>c</w:t>
      </w:r>
      <w:r w:rsidRPr="001A3C4F">
        <w:rPr>
          <w:rFonts w:ascii="Times New Roman" w:hAnsi="Times New Roman" w:cs="Times New Roman"/>
          <w:spacing w:val="-2"/>
          <w:sz w:val="22"/>
          <w:szCs w:val="22"/>
        </w:rPr>
        <w:t>a</w:t>
      </w:r>
      <w:r w:rsidRPr="001A3C4F">
        <w:rPr>
          <w:rFonts w:ascii="Times New Roman" w:hAnsi="Times New Roman" w:cs="Times New Roman"/>
          <w:spacing w:val="1"/>
          <w:sz w:val="22"/>
          <w:szCs w:val="22"/>
        </w:rPr>
        <w:t>r</w:t>
      </w:r>
      <w:r w:rsidRPr="001A3C4F">
        <w:rPr>
          <w:rFonts w:ascii="Times New Roman" w:hAnsi="Times New Roman" w:cs="Times New Roman"/>
          <w:sz w:val="22"/>
          <w:szCs w:val="22"/>
        </w:rPr>
        <w:t>,</w:t>
      </w:r>
      <w:r w:rsidRPr="001A3C4F">
        <w:rPr>
          <w:rFonts w:ascii="Times New Roman" w:hAnsi="Times New Roman" w:cs="Times New Roman"/>
          <w:spacing w:val="48"/>
          <w:sz w:val="22"/>
          <w:szCs w:val="22"/>
        </w:rPr>
        <w:t xml:space="preserve"> </w:t>
      </w:r>
      <w:r w:rsidRPr="001A3C4F">
        <w:rPr>
          <w:rFonts w:ascii="Times New Roman" w:hAnsi="Times New Roman" w:cs="Times New Roman"/>
          <w:spacing w:val="-2"/>
          <w:sz w:val="22"/>
          <w:szCs w:val="22"/>
        </w:rPr>
        <w:t>n</w:t>
      </w:r>
      <w:r w:rsidRPr="001A3C4F">
        <w:rPr>
          <w:rFonts w:ascii="Times New Roman" w:hAnsi="Times New Roman" w:cs="Times New Roman"/>
          <w:sz w:val="22"/>
          <w:szCs w:val="22"/>
        </w:rPr>
        <w:t>a</w:t>
      </w:r>
      <w:r w:rsidRPr="001A3C4F">
        <w:rPr>
          <w:rFonts w:ascii="Times New Roman" w:hAnsi="Times New Roman" w:cs="Times New Roman"/>
          <w:spacing w:val="48"/>
          <w:sz w:val="22"/>
          <w:szCs w:val="22"/>
        </w:rPr>
        <w:t xml:space="preserve"> </w:t>
      </w:r>
      <w:r w:rsidRPr="001A3C4F">
        <w:rPr>
          <w:rFonts w:ascii="Times New Roman" w:hAnsi="Times New Roman" w:cs="Times New Roman"/>
          <w:spacing w:val="-1"/>
          <w:sz w:val="22"/>
          <w:szCs w:val="22"/>
        </w:rPr>
        <w:t>m</w:t>
      </w:r>
      <w:r w:rsidRPr="001A3C4F">
        <w:rPr>
          <w:rFonts w:ascii="Times New Roman" w:hAnsi="Times New Roman" w:cs="Times New Roman"/>
          <w:sz w:val="22"/>
          <w:szCs w:val="22"/>
        </w:rPr>
        <w:t>e</w:t>
      </w:r>
      <w:r w:rsidRPr="001A3C4F">
        <w:rPr>
          <w:rFonts w:ascii="Times New Roman" w:hAnsi="Times New Roman" w:cs="Times New Roman"/>
          <w:spacing w:val="-2"/>
          <w:sz w:val="22"/>
          <w:szCs w:val="22"/>
        </w:rPr>
        <w:t>s</w:t>
      </w:r>
      <w:r w:rsidRPr="001A3C4F">
        <w:rPr>
          <w:rFonts w:ascii="Times New Roman" w:hAnsi="Times New Roman" w:cs="Times New Roman"/>
          <w:spacing w:val="1"/>
          <w:sz w:val="22"/>
          <w:szCs w:val="22"/>
        </w:rPr>
        <w:t>m</w:t>
      </w:r>
      <w:r w:rsidRPr="001A3C4F">
        <w:rPr>
          <w:rFonts w:ascii="Times New Roman" w:hAnsi="Times New Roman" w:cs="Times New Roman"/>
          <w:sz w:val="22"/>
          <w:szCs w:val="22"/>
        </w:rPr>
        <w:t>a</w:t>
      </w:r>
      <w:r w:rsidRPr="001A3C4F">
        <w:rPr>
          <w:rFonts w:ascii="Times New Roman" w:hAnsi="Times New Roman" w:cs="Times New Roman"/>
          <w:spacing w:val="48"/>
          <w:sz w:val="22"/>
          <w:szCs w:val="22"/>
        </w:rPr>
        <w:t xml:space="preserve"> </w:t>
      </w:r>
      <w:r w:rsidRPr="001A3C4F">
        <w:rPr>
          <w:rFonts w:ascii="Times New Roman" w:hAnsi="Times New Roman" w:cs="Times New Roman"/>
          <w:spacing w:val="-2"/>
          <w:sz w:val="22"/>
          <w:szCs w:val="22"/>
        </w:rPr>
        <w:t>da</w:t>
      </w:r>
      <w:r w:rsidRPr="001A3C4F">
        <w:rPr>
          <w:rFonts w:ascii="Times New Roman" w:hAnsi="Times New Roman" w:cs="Times New Roman"/>
          <w:spacing w:val="1"/>
          <w:sz w:val="22"/>
          <w:szCs w:val="22"/>
        </w:rPr>
        <w:t>t</w:t>
      </w:r>
      <w:r w:rsidRPr="001A3C4F">
        <w:rPr>
          <w:rFonts w:ascii="Times New Roman" w:hAnsi="Times New Roman" w:cs="Times New Roman"/>
          <w:sz w:val="22"/>
          <w:szCs w:val="22"/>
        </w:rPr>
        <w:t>a</w:t>
      </w:r>
      <w:r w:rsidRPr="001A3C4F">
        <w:rPr>
          <w:rFonts w:ascii="Times New Roman" w:hAnsi="Times New Roman" w:cs="Times New Roman"/>
          <w:spacing w:val="48"/>
          <w:sz w:val="22"/>
          <w:szCs w:val="22"/>
        </w:rPr>
        <w:t xml:space="preserve"> </w:t>
      </w:r>
      <w:r w:rsidRPr="001A3C4F">
        <w:rPr>
          <w:rFonts w:ascii="Times New Roman" w:hAnsi="Times New Roman" w:cs="Times New Roman"/>
          <w:spacing w:val="-2"/>
          <w:sz w:val="22"/>
          <w:szCs w:val="22"/>
        </w:rPr>
        <w:t>e</w:t>
      </w:r>
      <w:r w:rsidRPr="001A3C4F">
        <w:rPr>
          <w:rFonts w:ascii="Times New Roman" w:hAnsi="Times New Roman" w:cs="Times New Roman"/>
          <w:sz w:val="22"/>
          <w:szCs w:val="22"/>
        </w:rPr>
        <w:t>m</w:t>
      </w:r>
      <w:r w:rsidRPr="001A3C4F">
        <w:rPr>
          <w:rFonts w:ascii="Times New Roman" w:hAnsi="Times New Roman" w:cs="Times New Roman"/>
          <w:spacing w:val="49"/>
          <w:sz w:val="22"/>
          <w:szCs w:val="22"/>
        </w:rPr>
        <w:t xml:space="preserve"> </w:t>
      </w:r>
      <w:r w:rsidRPr="001A3C4F">
        <w:rPr>
          <w:rFonts w:ascii="Times New Roman" w:hAnsi="Times New Roman" w:cs="Times New Roman"/>
          <w:sz w:val="22"/>
          <w:szCs w:val="22"/>
        </w:rPr>
        <w:t>q</w:t>
      </w:r>
      <w:r w:rsidRPr="001A3C4F">
        <w:rPr>
          <w:rFonts w:ascii="Times New Roman" w:hAnsi="Times New Roman" w:cs="Times New Roman"/>
          <w:spacing w:val="-2"/>
          <w:sz w:val="22"/>
          <w:szCs w:val="22"/>
        </w:rPr>
        <w:t>u</w:t>
      </w:r>
      <w:r w:rsidRPr="001A3C4F">
        <w:rPr>
          <w:rFonts w:ascii="Times New Roman" w:hAnsi="Times New Roman" w:cs="Times New Roman"/>
          <w:sz w:val="22"/>
          <w:szCs w:val="22"/>
        </w:rPr>
        <w:t>e</w:t>
      </w:r>
      <w:r w:rsidRPr="001A3C4F">
        <w:rPr>
          <w:rFonts w:ascii="Times New Roman" w:hAnsi="Times New Roman" w:cs="Times New Roman"/>
          <w:spacing w:val="48"/>
          <w:sz w:val="22"/>
          <w:szCs w:val="22"/>
        </w:rPr>
        <w:t xml:space="preserve"> </w:t>
      </w:r>
      <w:r w:rsidRPr="001A3C4F">
        <w:rPr>
          <w:rFonts w:ascii="Times New Roman" w:hAnsi="Times New Roman" w:cs="Times New Roman"/>
          <w:spacing w:val="1"/>
          <w:sz w:val="22"/>
          <w:szCs w:val="22"/>
        </w:rPr>
        <w:t>t</w:t>
      </w:r>
      <w:r w:rsidRPr="001A3C4F">
        <w:rPr>
          <w:rFonts w:ascii="Times New Roman" w:hAnsi="Times New Roman" w:cs="Times New Roman"/>
          <w:spacing w:val="-2"/>
          <w:sz w:val="22"/>
          <w:szCs w:val="22"/>
        </w:rPr>
        <w:t>o</w:t>
      </w:r>
      <w:r w:rsidRPr="001A3C4F">
        <w:rPr>
          <w:rFonts w:ascii="Times New Roman" w:hAnsi="Times New Roman" w:cs="Times New Roman"/>
          <w:spacing w:val="1"/>
          <w:sz w:val="22"/>
          <w:szCs w:val="22"/>
        </w:rPr>
        <w:t>m</w:t>
      </w:r>
      <w:r w:rsidRPr="001A3C4F">
        <w:rPr>
          <w:rFonts w:ascii="Times New Roman" w:hAnsi="Times New Roman" w:cs="Times New Roman"/>
          <w:spacing w:val="-2"/>
          <w:sz w:val="22"/>
          <w:szCs w:val="22"/>
        </w:rPr>
        <w:t>a</w:t>
      </w:r>
      <w:r w:rsidRPr="001A3C4F">
        <w:rPr>
          <w:rFonts w:ascii="Times New Roman" w:hAnsi="Times New Roman" w:cs="Times New Roman"/>
          <w:sz w:val="22"/>
          <w:szCs w:val="22"/>
        </w:rPr>
        <w:t>r</w:t>
      </w:r>
      <w:r w:rsidRPr="001A3C4F">
        <w:rPr>
          <w:rFonts w:ascii="Times New Roman" w:hAnsi="Times New Roman" w:cs="Times New Roman"/>
          <w:spacing w:val="49"/>
          <w:sz w:val="22"/>
          <w:szCs w:val="22"/>
        </w:rPr>
        <w:t xml:space="preserve"> </w:t>
      </w:r>
      <w:r w:rsidRPr="001A3C4F">
        <w:rPr>
          <w:rFonts w:ascii="Times New Roman" w:hAnsi="Times New Roman" w:cs="Times New Roman"/>
          <w:sz w:val="22"/>
          <w:szCs w:val="22"/>
        </w:rPr>
        <w:t>c</w:t>
      </w:r>
      <w:r w:rsidRPr="001A3C4F">
        <w:rPr>
          <w:rFonts w:ascii="Times New Roman" w:hAnsi="Times New Roman" w:cs="Times New Roman"/>
          <w:spacing w:val="-2"/>
          <w:sz w:val="22"/>
          <w:szCs w:val="22"/>
        </w:rPr>
        <w:t>o</w:t>
      </w:r>
      <w:r w:rsidRPr="001A3C4F">
        <w:rPr>
          <w:rFonts w:ascii="Times New Roman" w:hAnsi="Times New Roman" w:cs="Times New Roman"/>
          <w:sz w:val="22"/>
          <w:szCs w:val="22"/>
        </w:rPr>
        <w:t>nhe</w:t>
      </w:r>
      <w:r w:rsidRPr="001A3C4F">
        <w:rPr>
          <w:rFonts w:ascii="Times New Roman" w:hAnsi="Times New Roman" w:cs="Times New Roman"/>
          <w:spacing w:val="-2"/>
          <w:sz w:val="22"/>
          <w:szCs w:val="22"/>
        </w:rPr>
        <w:t>c</w:t>
      </w:r>
      <w:r w:rsidRPr="001A3C4F">
        <w:rPr>
          <w:rFonts w:ascii="Times New Roman" w:hAnsi="Times New Roman" w:cs="Times New Roman"/>
          <w:spacing w:val="-1"/>
          <w:sz w:val="22"/>
          <w:szCs w:val="22"/>
        </w:rPr>
        <w:t>i</w:t>
      </w:r>
      <w:r w:rsidRPr="001A3C4F">
        <w:rPr>
          <w:rFonts w:ascii="Times New Roman" w:hAnsi="Times New Roman" w:cs="Times New Roman"/>
          <w:spacing w:val="1"/>
          <w:sz w:val="22"/>
          <w:szCs w:val="22"/>
        </w:rPr>
        <w:t>m</w:t>
      </w:r>
      <w:r w:rsidRPr="001A3C4F">
        <w:rPr>
          <w:rFonts w:ascii="Times New Roman" w:hAnsi="Times New Roman" w:cs="Times New Roman"/>
          <w:sz w:val="22"/>
          <w:szCs w:val="22"/>
        </w:rPr>
        <w:t>e</w:t>
      </w:r>
      <w:r w:rsidRPr="001A3C4F">
        <w:rPr>
          <w:rFonts w:ascii="Times New Roman" w:hAnsi="Times New Roman" w:cs="Times New Roman"/>
          <w:spacing w:val="-2"/>
          <w:sz w:val="22"/>
          <w:szCs w:val="22"/>
        </w:rPr>
        <w:t>n</w:t>
      </w:r>
      <w:r w:rsidRPr="001A3C4F">
        <w:rPr>
          <w:rFonts w:ascii="Times New Roman" w:hAnsi="Times New Roman" w:cs="Times New Roman"/>
          <w:spacing w:val="5"/>
          <w:sz w:val="22"/>
          <w:szCs w:val="22"/>
        </w:rPr>
        <w:t>t</w:t>
      </w:r>
      <w:r w:rsidRPr="001A3C4F">
        <w:rPr>
          <w:rFonts w:ascii="Times New Roman" w:hAnsi="Times New Roman" w:cs="Times New Roman"/>
          <w:sz w:val="22"/>
          <w:szCs w:val="22"/>
        </w:rPr>
        <w:t>o,</w:t>
      </w:r>
      <w:r w:rsidRPr="001A3C4F">
        <w:rPr>
          <w:rFonts w:ascii="Times New Roman" w:hAnsi="Times New Roman" w:cs="Times New Roman"/>
          <w:spacing w:val="48"/>
          <w:sz w:val="22"/>
          <w:szCs w:val="22"/>
        </w:rPr>
        <w:t xml:space="preserve"> </w:t>
      </w:r>
      <w:r w:rsidRPr="001A3C4F">
        <w:rPr>
          <w:rFonts w:ascii="Times New Roman" w:hAnsi="Times New Roman" w:cs="Times New Roman"/>
          <w:sz w:val="22"/>
          <w:szCs w:val="22"/>
        </w:rPr>
        <w:t>o</w:t>
      </w:r>
      <w:r w:rsidRPr="001A3C4F">
        <w:rPr>
          <w:rFonts w:ascii="Times New Roman" w:hAnsi="Times New Roman" w:cs="Times New Roman"/>
          <w:spacing w:val="49"/>
          <w:sz w:val="22"/>
          <w:szCs w:val="22"/>
        </w:rPr>
        <w:t xml:space="preserve"> </w:t>
      </w:r>
      <w:r w:rsidRPr="001A3C4F">
        <w:rPr>
          <w:rFonts w:ascii="Times New Roman" w:hAnsi="Times New Roman" w:cs="Times New Roman"/>
          <w:spacing w:val="-1"/>
          <w:sz w:val="22"/>
          <w:szCs w:val="22"/>
        </w:rPr>
        <w:t>D</w:t>
      </w:r>
      <w:r w:rsidRPr="001A3C4F">
        <w:rPr>
          <w:rFonts w:ascii="Times New Roman" w:hAnsi="Times New Roman" w:cs="Times New Roman"/>
          <w:spacing w:val="-2"/>
          <w:sz w:val="22"/>
          <w:szCs w:val="22"/>
        </w:rPr>
        <w:t>e</w:t>
      </w:r>
      <w:r w:rsidRPr="001A3C4F">
        <w:rPr>
          <w:rFonts w:ascii="Times New Roman" w:hAnsi="Times New Roman" w:cs="Times New Roman"/>
          <w:sz w:val="22"/>
          <w:szCs w:val="22"/>
        </w:rPr>
        <w:t>be</w:t>
      </w:r>
      <w:r w:rsidRPr="001A3C4F">
        <w:rPr>
          <w:rFonts w:ascii="Times New Roman" w:hAnsi="Times New Roman" w:cs="Times New Roman"/>
          <w:spacing w:val="-2"/>
          <w:sz w:val="22"/>
          <w:szCs w:val="22"/>
        </w:rPr>
        <w:t>n</w:t>
      </w:r>
      <w:r w:rsidRPr="001A3C4F">
        <w:rPr>
          <w:rFonts w:ascii="Times New Roman" w:hAnsi="Times New Roman" w:cs="Times New Roman"/>
          <w:spacing w:val="1"/>
          <w:sz w:val="22"/>
          <w:szCs w:val="22"/>
        </w:rPr>
        <w:t>t</w:t>
      </w:r>
      <w:r w:rsidRPr="001A3C4F">
        <w:rPr>
          <w:rFonts w:ascii="Times New Roman" w:hAnsi="Times New Roman" w:cs="Times New Roman"/>
          <w:sz w:val="22"/>
          <w:szCs w:val="22"/>
        </w:rPr>
        <w:t>u</w:t>
      </w:r>
      <w:r w:rsidRPr="001A3C4F">
        <w:rPr>
          <w:rFonts w:ascii="Times New Roman" w:hAnsi="Times New Roman" w:cs="Times New Roman"/>
          <w:spacing w:val="-2"/>
          <w:sz w:val="22"/>
          <w:szCs w:val="22"/>
        </w:rPr>
        <w:t>r</w:t>
      </w:r>
      <w:r w:rsidRPr="001A3C4F">
        <w:rPr>
          <w:rFonts w:ascii="Times New Roman" w:hAnsi="Times New Roman" w:cs="Times New Roman"/>
          <w:spacing w:val="1"/>
          <w:sz w:val="22"/>
          <w:szCs w:val="22"/>
        </w:rPr>
        <w:t>i</w:t>
      </w:r>
      <w:r w:rsidRPr="001A3C4F">
        <w:rPr>
          <w:rFonts w:ascii="Times New Roman" w:hAnsi="Times New Roman" w:cs="Times New Roman"/>
          <w:spacing w:val="-2"/>
          <w:sz w:val="22"/>
          <w:szCs w:val="22"/>
        </w:rPr>
        <w:t>s</w:t>
      </w:r>
      <w:r w:rsidRPr="001A3C4F">
        <w:rPr>
          <w:rFonts w:ascii="Times New Roman" w:hAnsi="Times New Roman" w:cs="Times New Roman"/>
          <w:spacing w:val="1"/>
          <w:sz w:val="22"/>
          <w:szCs w:val="22"/>
        </w:rPr>
        <w:t>t</w:t>
      </w:r>
      <w:r w:rsidRPr="001A3C4F">
        <w:rPr>
          <w:rFonts w:ascii="Times New Roman" w:hAnsi="Times New Roman" w:cs="Times New Roman"/>
          <w:sz w:val="22"/>
          <w:szCs w:val="22"/>
        </w:rPr>
        <w:t>a</w:t>
      </w:r>
      <w:r w:rsidRPr="001A3C4F">
        <w:rPr>
          <w:rFonts w:ascii="Times New Roman" w:hAnsi="Times New Roman" w:cs="Times New Roman"/>
          <w:spacing w:val="49"/>
          <w:sz w:val="22"/>
          <w:szCs w:val="22"/>
        </w:rPr>
        <w:t xml:space="preserve"> </w:t>
      </w:r>
      <w:r w:rsidRPr="001A3C4F">
        <w:rPr>
          <w:rFonts w:ascii="Times New Roman" w:hAnsi="Times New Roman" w:cs="Times New Roman"/>
          <w:spacing w:val="-2"/>
          <w:sz w:val="22"/>
          <w:szCs w:val="22"/>
        </w:rPr>
        <w:t>c</w:t>
      </w:r>
      <w:r w:rsidRPr="001A3C4F">
        <w:rPr>
          <w:rFonts w:ascii="Times New Roman" w:hAnsi="Times New Roman" w:cs="Times New Roman"/>
          <w:sz w:val="22"/>
          <w:szCs w:val="22"/>
        </w:rPr>
        <w:t>a</w:t>
      </w:r>
      <w:r w:rsidRPr="001A3C4F">
        <w:rPr>
          <w:rFonts w:ascii="Times New Roman" w:hAnsi="Times New Roman" w:cs="Times New Roman"/>
          <w:spacing w:val="-2"/>
          <w:sz w:val="22"/>
          <w:szCs w:val="22"/>
        </w:rPr>
        <w:t>s</w:t>
      </w:r>
      <w:r w:rsidRPr="001A3C4F">
        <w:rPr>
          <w:rFonts w:ascii="Times New Roman" w:hAnsi="Times New Roman" w:cs="Times New Roman"/>
          <w:sz w:val="22"/>
          <w:szCs w:val="22"/>
        </w:rPr>
        <w:t>o qua</w:t>
      </w:r>
      <w:r w:rsidRPr="001A3C4F">
        <w:rPr>
          <w:rFonts w:ascii="Times New Roman" w:hAnsi="Times New Roman" w:cs="Times New Roman"/>
          <w:spacing w:val="1"/>
          <w:sz w:val="22"/>
          <w:szCs w:val="22"/>
        </w:rPr>
        <w:t>l</w:t>
      </w:r>
      <w:r w:rsidRPr="001A3C4F">
        <w:rPr>
          <w:rFonts w:ascii="Times New Roman" w:hAnsi="Times New Roman" w:cs="Times New Roman"/>
          <w:sz w:val="22"/>
          <w:szCs w:val="22"/>
        </w:rPr>
        <w:t>q</w:t>
      </w:r>
      <w:r w:rsidRPr="001A3C4F">
        <w:rPr>
          <w:rFonts w:ascii="Times New Roman" w:hAnsi="Times New Roman" w:cs="Times New Roman"/>
          <w:spacing w:val="-2"/>
          <w:sz w:val="22"/>
          <w:szCs w:val="22"/>
        </w:rPr>
        <w:t>u</w:t>
      </w:r>
      <w:r w:rsidRPr="001A3C4F">
        <w:rPr>
          <w:rFonts w:ascii="Times New Roman" w:hAnsi="Times New Roman" w:cs="Times New Roman"/>
          <w:sz w:val="22"/>
          <w:szCs w:val="22"/>
        </w:rPr>
        <w:t>er</w:t>
      </w:r>
      <w:r w:rsidRPr="001A3C4F">
        <w:rPr>
          <w:rFonts w:ascii="Times New Roman" w:hAnsi="Times New Roman" w:cs="Times New Roman"/>
          <w:spacing w:val="32"/>
          <w:sz w:val="22"/>
          <w:szCs w:val="22"/>
        </w:rPr>
        <w:t xml:space="preserve"> </w:t>
      </w:r>
      <w:r w:rsidRPr="001A3C4F">
        <w:rPr>
          <w:rFonts w:ascii="Times New Roman" w:hAnsi="Times New Roman" w:cs="Times New Roman"/>
          <w:spacing w:val="-2"/>
          <w:sz w:val="22"/>
          <w:szCs w:val="22"/>
        </w:rPr>
        <w:t>d</w:t>
      </w:r>
      <w:r w:rsidRPr="001A3C4F">
        <w:rPr>
          <w:rFonts w:ascii="Times New Roman" w:hAnsi="Times New Roman" w:cs="Times New Roman"/>
          <w:sz w:val="22"/>
          <w:szCs w:val="22"/>
        </w:rPr>
        <w:t>as</w:t>
      </w:r>
      <w:r w:rsidRPr="001A3C4F">
        <w:rPr>
          <w:rFonts w:ascii="Times New Roman" w:hAnsi="Times New Roman" w:cs="Times New Roman"/>
          <w:spacing w:val="32"/>
          <w:sz w:val="22"/>
          <w:szCs w:val="22"/>
        </w:rPr>
        <w:t xml:space="preserve"> </w:t>
      </w:r>
      <w:r w:rsidRPr="001A3C4F">
        <w:rPr>
          <w:rFonts w:ascii="Times New Roman" w:hAnsi="Times New Roman" w:cs="Times New Roman"/>
          <w:sz w:val="22"/>
          <w:szCs w:val="22"/>
        </w:rPr>
        <w:t>d</w:t>
      </w:r>
      <w:r w:rsidRPr="001A3C4F">
        <w:rPr>
          <w:rFonts w:ascii="Times New Roman" w:hAnsi="Times New Roman" w:cs="Times New Roman"/>
          <w:spacing w:val="-2"/>
          <w:sz w:val="22"/>
          <w:szCs w:val="22"/>
        </w:rPr>
        <w:t>e</w:t>
      </w:r>
      <w:r w:rsidRPr="001A3C4F">
        <w:rPr>
          <w:rFonts w:ascii="Times New Roman" w:hAnsi="Times New Roman" w:cs="Times New Roman"/>
          <w:sz w:val="22"/>
          <w:szCs w:val="22"/>
        </w:rPr>
        <w:t>c</w:t>
      </w:r>
      <w:r w:rsidRPr="001A3C4F">
        <w:rPr>
          <w:rFonts w:ascii="Times New Roman" w:hAnsi="Times New Roman" w:cs="Times New Roman"/>
          <w:spacing w:val="-1"/>
          <w:sz w:val="22"/>
          <w:szCs w:val="22"/>
        </w:rPr>
        <w:t>l</w:t>
      </w:r>
      <w:r w:rsidRPr="001A3C4F">
        <w:rPr>
          <w:rFonts w:ascii="Times New Roman" w:hAnsi="Times New Roman" w:cs="Times New Roman"/>
          <w:sz w:val="22"/>
          <w:szCs w:val="22"/>
        </w:rPr>
        <w:t>a</w:t>
      </w:r>
      <w:r w:rsidRPr="001A3C4F">
        <w:rPr>
          <w:rFonts w:ascii="Times New Roman" w:hAnsi="Times New Roman" w:cs="Times New Roman"/>
          <w:spacing w:val="1"/>
          <w:sz w:val="22"/>
          <w:szCs w:val="22"/>
        </w:rPr>
        <w:t>r</w:t>
      </w:r>
      <w:r w:rsidRPr="001A3C4F">
        <w:rPr>
          <w:rFonts w:ascii="Times New Roman" w:hAnsi="Times New Roman" w:cs="Times New Roman"/>
          <w:spacing w:val="-2"/>
          <w:sz w:val="22"/>
          <w:szCs w:val="22"/>
        </w:rPr>
        <w:t>a</w:t>
      </w:r>
      <w:r w:rsidRPr="001A3C4F">
        <w:rPr>
          <w:rFonts w:ascii="Times New Roman" w:hAnsi="Times New Roman" w:cs="Times New Roman"/>
          <w:sz w:val="22"/>
          <w:szCs w:val="22"/>
        </w:rPr>
        <w:t>ções</w:t>
      </w:r>
      <w:r w:rsidRPr="001A3C4F">
        <w:rPr>
          <w:rFonts w:ascii="Times New Roman" w:hAnsi="Times New Roman" w:cs="Times New Roman"/>
          <w:spacing w:val="29"/>
          <w:sz w:val="22"/>
          <w:szCs w:val="22"/>
        </w:rPr>
        <w:t xml:space="preserve"> </w:t>
      </w:r>
      <w:r w:rsidRPr="001A3C4F">
        <w:rPr>
          <w:rFonts w:ascii="Times New Roman" w:hAnsi="Times New Roman" w:cs="Times New Roman"/>
          <w:sz w:val="22"/>
          <w:szCs w:val="22"/>
        </w:rPr>
        <w:t>p</w:t>
      </w:r>
      <w:r w:rsidRPr="001A3C4F">
        <w:rPr>
          <w:rFonts w:ascii="Times New Roman" w:hAnsi="Times New Roman" w:cs="Times New Roman"/>
          <w:spacing w:val="1"/>
          <w:sz w:val="22"/>
          <w:szCs w:val="22"/>
        </w:rPr>
        <w:t>r</w:t>
      </w:r>
      <w:r w:rsidRPr="001A3C4F">
        <w:rPr>
          <w:rFonts w:ascii="Times New Roman" w:hAnsi="Times New Roman" w:cs="Times New Roman"/>
          <w:sz w:val="22"/>
          <w:szCs w:val="22"/>
        </w:rPr>
        <w:t>e</w:t>
      </w:r>
      <w:r w:rsidRPr="001A3C4F">
        <w:rPr>
          <w:rFonts w:ascii="Times New Roman" w:hAnsi="Times New Roman" w:cs="Times New Roman"/>
          <w:spacing w:val="-2"/>
          <w:sz w:val="22"/>
          <w:szCs w:val="22"/>
        </w:rPr>
        <w:t>s</w:t>
      </w:r>
      <w:r w:rsidRPr="001A3C4F">
        <w:rPr>
          <w:rFonts w:ascii="Times New Roman" w:hAnsi="Times New Roman" w:cs="Times New Roman"/>
          <w:spacing w:val="1"/>
          <w:sz w:val="22"/>
          <w:szCs w:val="22"/>
        </w:rPr>
        <w:t>t</w:t>
      </w:r>
      <w:r w:rsidRPr="001A3C4F">
        <w:rPr>
          <w:rFonts w:ascii="Times New Roman" w:hAnsi="Times New Roman" w:cs="Times New Roman"/>
          <w:sz w:val="22"/>
          <w:szCs w:val="22"/>
        </w:rPr>
        <w:t>a</w:t>
      </w:r>
      <w:r w:rsidRPr="001A3C4F">
        <w:rPr>
          <w:rFonts w:ascii="Times New Roman" w:hAnsi="Times New Roman" w:cs="Times New Roman"/>
          <w:spacing w:val="-2"/>
          <w:sz w:val="22"/>
          <w:szCs w:val="22"/>
        </w:rPr>
        <w:t>d</w:t>
      </w:r>
      <w:r w:rsidRPr="001A3C4F">
        <w:rPr>
          <w:rFonts w:ascii="Times New Roman" w:hAnsi="Times New Roman" w:cs="Times New Roman"/>
          <w:sz w:val="22"/>
          <w:szCs w:val="22"/>
        </w:rPr>
        <w:t>as</w:t>
      </w:r>
      <w:r w:rsidRPr="001A3C4F">
        <w:rPr>
          <w:rFonts w:ascii="Times New Roman" w:hAnsi="Times New Roman" w:cs="Times New Roman"/>
          <w:spacing w:val="32"/>
          <w:sz w:val="22"/>
          <w:szCs w:val="22"/>
        </w:rPr>
        <w:t xml:space="preserve"> </w:t>
      </w:r>
      <w:r w:rsidRPr="001A3C4F">
        <w:rPr>
          <w:rFonts w:ascii="Times New Roman" w:hAnsi="Times New Roman" w:cs="Times New Roman"/>
          <w:sz w:val="22"/>
          <w:szCs w:val="22"/>
        </w:rPr>
        <w:t>n</w:t>
      </w:r>
      <w:r w:rsidRPr="001A3C4F">
        <w:rPr>
          <w:rFonts w:ascii="Times New Roman" w:hAnsi="Times New Roman" w:cs="Times New Roman"/>
          <w:spacing w:val="1"/>
          <w:sz w:val="22"/>
          <w:szCs w:val="22"/>
        </w:rPr>
        <w:t>o</w:t>
      </w:r>
      <w:r w:rsidRPr="001A3C4F">
        <w:rPr>
          <w:rFonts w:ascii="Times New Roman" w:hAnsi="Times New Roman" w:cs="Times New Roman"/>
          <w:sz w:val="22"/>
          <w:szCs w:val="22"/>
        </w:rPr>
        <w:t>s</w:t>
      </w:r>
      <w:r w:rsidRPr="001A3C4F">
        <w:rPr>
          <w:rFonts w:ascii="Times New Roman" w:hAnsi="Times New Roman" w:cs="Times New Roman"/>
          <w:spacing w:val="32"/>
          <w:sz w:val="22"/>
          <w:szCs w:val="22"/>
        </w:rPr>
        <w:t xml:space="preserve"> </w:t>
      </w:r>
      <w:r w:rsidRPr="001A3C4F">
        <w:rPr>
          <w:rFonts w:ascii="Times New Roman" w:hAnsi="Times New Roman" w:cs="Times New Roman"/>
          <w:spacing w:val="1"/>
          <w:sz w:val="22"/>
          <w:szCs w:val="22"/>
        </w:rPr>
        <w:t>t</w:t>
      </w:r>
      <w:r w:rsidRPr="001A3C4F">
        <w:rPr>
          <w:rFonts w:ascii="Times New Roman" w:hAnsi="Times New Roman" w:cs="Times New Roman"/>
          <w:spacing w:val="-2"/>
          <w:sz w:val="22"/>
          <w:szCs w:val="22"/>
        </w:rPr>
        <w:t>e</w:t>
      </w:r>
      <w:r w:rsidRPr="001A3C4F">
        <w:rPr>
          <w:rFonts w:ascii="Times New Roman" w:hAnsi="Times New Roman" w:cs="Times New Roman"/>
          <w:spacing w:val="1"/>
          <w:sz w:val="22"/>
          <w:szCs w:val="22"/>
        </w:rPr>
        <w:t>r</w:t>
      </w:r>
      <w:r w:rsidRPr="001A3C4F">
        <w:rPr>
          <w:rFonts w:ascii="Times New Roman" w:hAnsi="Times New Roman" w:cs="Times New Roman"/>
          <w:spacing w:val="-1"/>
          <w:sz w:val="22"/>
          <w:szCs w:val="22"/>
        </w:rPr>
        <w:t>m</w:t>
      </w:r>
      <w:r w:rsidRPr="001A3C4F">
        <w:rPr>
          <w:rFonts w:ascii="Times New Roman" w:hAnsi="Times New Roman" w:cs="Times New Roman"/>
          <w:sz w:val="22"/>
          <w:szCs w:val="22"/>
        </w:rPr>
        <w:t>os</w:t>
      </w:r>
      <w:r w:rsidRPr="001A3C4F">
        <w:rPr>
          <w:rFonts w:ascii="Times New Roman" w:hAnsi="Times New Roman" w:cs="Times New Roman"/>
          <w:spacing w:val="32"/>
          <w:sz w:val="22"/>
          <w:szCs w:val="22"/>
        </w:rPr>
        <w:t xml:space="preserve"> </w:t>
      </w:r>
      <w:r w:rsidRPr="001A3C4F">
        <w:rPr>
          <w:rFonts w:ascii="Times New Roman" w:hAnsi="Times New Roman" w:cs="Times New Roman"/>
          <w:sz w:val="22"/>
          <w:szCs w:val="22"/>
        </w:rPr>
        <w:t>da</w:t>
      </w:r>
      <w:r w:rsidRPr="001A3C4F">
        <w:rPr>
          <w:rFonts w:ascii="Times New Roman" w:hAnsi="Times New Roman" w:cs="Times New Roman"/>
          <w:spacing w:val="32"/>
          <w:sz w:val="22"/>
          <w:szCs w:val="22"/>
        </w:rPr>
        <w:t xml:space="preserve"> </w:t>
      </w:r>
      <w:r w:rsidRPr="001A3C4F">
        <w:rPr>
          <w:rFonts w:ascii="Times New Roman" w:hAnsi="Times New Roman" w:cs="Times New Roman"/>
          <w:spacing w:val="-3"/>
          <w:sz w:val="22"/>
          <w:szCs w:val="22"/>
          <w:u w:val="single"/>
        </w:rPr>
        <w:t>C</w:t>
      </w:r>
      <w:r w:rsidRPr="001A3C4F">
        <w:rPr>
          <w:rFonts w:ascii="Times New Roman" w:hAnsi="Times New Roman" w:cs="Times New Roman"/>
          <w:spacing w:val="1"/>
          <w:sz w:val="22"/>
          <w:szCs w:val="22"/>
          <w:u w:val="single"/>
        </w:rPr>
        <w:t>l</w:t>
      </w:r>
      <w:r w:rsidRPr="001A3C4F">
        <w:rPr>
          <w:rFonts w:ascii="Times New Roman" w:hAnsi="Times New Roman" w:cs="Times New Roman"/>
          <w:sz w:val="22"/>
          <w:szCs w:val="22"/>
          <w:u w:val="single"/>
        </w:rPr>
        <w:t>á</w:t>
      </w:r>
      <w:r w:rsidRPr="001A3C4F">
        <w:rPr>
          <w:rFonts w:ascii="Times New Roman" w:hAnsi="Times New Roman" w:cs="Times New Roman"/>
          <w:spacing w:val="1"/>
          <w:sz w:val="22"/>
          <w:szCs w:val="22"/>
          <w:u w:val="single"/>
        </w:rPr>
        <w:t>u</w:t>
      </w:r>
      <w:r w:rsidRPr="001A3C4F">
        <w:rPr>
          <w:rFonts w:ascii="Times New Roman" w:hAnsi="Times New Roman" w:cs="Times New Roman"/>
          <w:sz w:val="22"/>
          <w:szCs w:val="22"/>
          <w:u w:val="single"/>
        </w:rPr>
        <w:t>s</w:t>
      </w:r>
      <w:r w:rsidRPr="001A3C4F">
        <w:rPr>
          <w:rFonts w:ascii="Times New Roman" w:hAnsi="Times New Roman" w:cs="Times New Roman"/>
          <w:spacing w:val="-2"/>
          <w:sz w:val="22"/>
          <w:szCs w:val="22"/>
          <w:u w:val="single"/>
        </w:rPr>
        <w:t>u</w:t>
      </w:r>
      <w:r w:rsidRPr="001A3C4F">
        <w:rPr>
          <w:rFonts w:ascii="Times New Roman" w:hAnsi="Times New Roman" w:cs="Times New Roman"/>
          <w:spacing w:val="1"/>
          <w:sz w:val="22"/>
          <w:szCs w:val="22"/>
          <w:u w:val="single"/>
        </w:rPr>
        <w:t>l</w:t>
      </w:r>
      <w:r w:rsidRPr="001A3C4F">
        <w:rPr>
          <w:rFonts w:ascii="Times New Roman" w:hAnsi="Times New Roman" w:cs="Times New Roman"/>
          <w:sz w:val="22"/>
          <w:szCs w:val="22"/>
          <w:u w:val="single"/>
        </w:rPr>
        <w:t>a</w:t>
      </w:r>
      <w:r w:rsidRPr="001A3C4F">
        <w:rPr>
          <w:rFonts w:ascii="Times New Roman" w:hAnsi="Times New Roman" w:cs="Times New Roman"/>
          <w:spacing w:val="-1"/>
          <w:sz w:val="22"/>
          <w:szCs w:val="22"/>
          <w:u w:val="single"/>
        </w:rPr>
        <w:t xml:space="preserve"> </w:t>
      </w:r>
      <w:r w:rsidRPr="001A3C4F">
        <w:rPr>
          <w:rFonts w:ascii="Times New Roman" w:hAnsi="Times New Roman" w:cs="Times New Roman"/>
          <w:sz w:val="22"/>
          <w:szCs w:val="22"/>
          <w:u w:val="single"/>
        </w:rPr>
        <w:t>9.1</w:t>
      </w:r>
      <w:r w:rsidRPr="001A3C4F">
        <w:rPr>
          <w:rFonts w:ascii="Times New Roman" w:hAnsi="Times New Roman" w:cs="Times New Roman"/>
          <w:spacing w:val="31"/>
          <w:sz w:val="22"/>
          <w:szCs w:val="22"/>
        </w:rPr>
        <w:t xml:space="preserve"> </w:t>
      </w:r>
      <w:r w:rsidRPr="001A3C4F">
        <w:rPr>
          <w:rFonts w:ascii="Times New Roman" w:hAnsi="Times New Roman" w:cs="Times New Roman"/>
          <w:sz w:val="22"/>
          <w:szCs w:val="22"/>
        </w:rPr>
        <w:t>a</w:t>
      </w:r>
      <w:r w:rsidRPr="001A3C4F">
        <w:rPr>
          <w:rFonts w:ascii="Times New Roman" w:hAnsi="Times New Roman" w:cs="Times New Roman"/>
          <w:spacing w:val="-2"/>
          <w:sz w:val="22"/>
          <w:szCs w:val="22"/>
        </w:rPr>
        <w:t>c</w:t>
      </w:r>
      <w:r w:rsidRPr="001A3C4F">
        <w:rPr>
          <w:rFonts w:ascii="Times New Roman" w:hAnsi="Times New Roman" w:cs="Times New Roman"/>
          <w:spacing w:val="-1"/>
          <w:sz w:val="22"/>
          <w:szCs w:val="22"/>
        </w:rPr>
        <w:t>i</w:t>
      </w:r>
      <w:r w:rsidRPr="001A3C4F">
        <w:rPr>
          <w:rFonts w:ascii="Times New Roman" w:hAnsi="Times New Roman" w:cs="Times New Roman"/>
          <w:spacing w:val="1"/>
          <w:sz w:val="22"/>
          <w:szCs w:val="22"/>
        </w:rPr>
        <w:t>m</w:t>
      </w:r>
      <w:r w:rsidRPr="001A3C4F">
        <w:rPr>
          <w:rFonts w:ascii="Times New Roman" w:hAnsi="Times New Roman" w:cs="Times New Roman"/>
          <w:sz w:val="22"/>
          <w:szCs w:val="22"/>
        </w:rPr>
        <w:t>a</w:t>
      </w:r>
      <w:r w:rsidRPr="001A3C4F">
        <w:rPr>
          <w:rFonts w:ascii="Times New Roman" w:hAnsi="Times New Roman" w:cs="Times New Roman"/>
          <w:spacing w:val="32"/>
          <w:sz w:val="22"/>
          <w:szCs w:val="22"/>
        </w:rPr>
        <w:t xml:space="preserve"> </w:t>
      </w:r>
      <w:r w:rsidRPr="001A3C4F">
        <w:rPr>
          <w:rFonts w:ascii="Times New Roman" w:hAnsi="Times New Roman" w:cs="Times New Roman"/>
          <w:spacing w:val="-2"/>
          <w:sz w:val="22"/>
          <w:szCs w:val="22"/>
        </w:rPr>
        <w:t>s</w:t>
      </w:r>
      <w:r w:rsidRPr="001A3C4F">
        <w:rPr>
          <w:rFonts w:ascii="Times New Roman" w:hAnsi="Times New Roman" w:cs="Times New Roman"/>
          <w:sz w:val="22"/>
          <w:szCs w:val="22"/>
        </w:rPr>
        <w:t>e</w:t>
      </w:r>
      <w:r w:rsidRPr="001A3C4F">
        <w:rPr>
          <w:rFonts w:ascii="Times New Roman" w:hAnsi="Times New Roman" w:cs="Times New Roman"/>
          <w:spacing w:val="1"/>
          <w:sz w:val="22"/>
          <w:szCs w:val="22"/>
        </w:rPr>
        <w:t>j</w:t>
      </w:r>
      <w:r w:rsidRPr="001A3C4F">
        <w:rPr>
          <w:rFonts w:ascii="Times New Roman" w:hAnsi="Times New Roman" w:cs="Times New Roman"/>
          <w:sz w:val="22"/>
          <w:szCs w:val="22"/>
        </w:rPr>
        <w:t>a</w:t>
      </w:r>
      <w:r w:rsidRPr="001A3C4F">
        <w:rPr>
          <w:rFonts w:ascii="Times New Roman" w:hAnsi="Times New Roman" w:cs="Times New Roman"/>
          <w:spacing w:val="29"/>
          <w:sz w:val="22"/>
          <w:szCs w:val="22"/>
        </w:rPr>
        <w:t xml:space="preserve"> </w:t>
      </w:r>
      <w:r w:rsidRPr="001A3C4F">
        <w:rPr>
          <w:rFonts w:ascii="Times New Roman" w:hAnsi="Times New Roman" w:cs="Times New Roman"/>
          <w:spacing w:val="1"/>
          <w:sz w:val="22"/>
          <w:szCs w:val="22"/>
        </w:rPr>
        <w:t>f</w:t>
      </w:r>
      <w:r w:rsidRPr="001A3C4F">
        <w:rPr>
          <w:rFonts w:ascii="Times New Roman" w:hAnsi="Times New Roman" w:cs="Times New Roman"/>
          <w:spacing w:val="-2"/>
          <w:sz w:val="22"/>
          <w:szCs w:val="22"/>
        </w:rPr>
        <w:t>a</w:t>
      </w:r>
      <w:r w:rsidRPr="001A3C4F">
        <w:rPr>
          <w:rFonts w:ascii="Times New Roman" w:hAnsi="Times New Roman" w:cs="Times New Roman"/>
          <w:spacing w:val="1"/>
          <w:sz w:val="22"/>
          <w:szCs w:val="22"/>
        </w:rPr>
        <w:t>l</w:t>
      </w:r>
      <w:r w:rsidRPr="001A3C4F">
        <w:rPr>
          <w:rFonts w:ascii="Times New Roman" w:hAnsi="Times New Roman" w:cs="Times New Roman"/>
          <w:spacing w:val="-2"/>
          <w:sz w:val="22"/>
          <w:szCs w:val="22"/>
        </w:rPr>
        <w:t>s</w:t>
      </w:r>
      <w:r w:rsidRPr="001A3C4F">
        <w:rPr>
          <w:rFonts w:ascii="Times New Roman" w:hAnsi="Times New Roman" w:cs="Times New Roman"/>
          <w:sz w:val="22"/>
          <w:szCs w:val="22"/>
        </w:rPr>
        <w:t>a,</w:t>
      </w:r>
      <w:r w:rsidRPr="001A3C4F">
        <w:rPr>
          <w:rFonts w:ascii="Times New Roman" w:hAnsi="Times New Roman" w:cs="Times New Roman"/>
          <w:spacing w:val="32"/>
          <w:sz w:val="22"/>
          <w:szCs w:val="22"/>
        </w:rPr>
        <w:t xml:space="preserve"> </w:t>
      </w:r>
      <w:r w:rsidRPr="001A3C4F">
        <w:rPr>
          <w:rFonts w:ascii="Times New Roman" w:hAnsi="Times New Roman" w:cs="Times New Roman"/>
          <w:spacing w:val="1"/>
          <w:sz w:val="22"/>
          <w:szCs w:val="22"/>
        </w:rPr>
        <w:t>i</w:t>
      </w:r>
      <w:r w:rsidRPr="001A3C4F">
        <w:rPr>
          <w:rFonts w:ascii="Times New Roman" w:hAnsi="Times New Roman" w:cs="Times New Roman"/>
          <w:sz w:val="22"/>
          <w:szCs w:val="22"/>
        </w:rPr>
        <w:t>n</w:t>
      </w:r>
      <w:r w:rsidRPr="001A3C4F">
        <w:rPr>
          <w:rFonts w:ascii="Times New Roman" w:hAnsi="Times New Roman" w:cs="Times New Roman"/>
          <w:spacing w:val="-2"/>
          <w:sz w:val="22"/>
          <w:szCs w:val="22"/>
        </w:rPr>
        <w:t>c</w:t>
      </w:r>
      <w:r w:rsidRPr="001A3C4F">
        <w:rPr>
          <w:rFonts w:ascii="Times New Roman" w:hAnsi="Times New Roman" w:cs="Times New Roman"/>
          <w:sz w:val="22"/>
          <w:szCs w:val="22"/>
        </w:rPr>
        <w:t>on</w:t>
      </w:r>
      <w:r w:rsidRPr="001A3C4F">
        <w:rPr>
          <w:rFonts w:ascii="Times New Roman" w:hAnsi="Times New Roman" w:cs="Times New Roman"/>
          <w:spacing w:val="-2"/>
          <w:sz w:val="22"/>
          <w:szCs w:val="22"/>
        </w:rPr>
        <w:t>s</w:t>
      </w:r>
      <w:r w:rsidRPr="001A3C4F">
        <w:rPr>
          <w:rFonts w:ascii="Times New Roman" w:hAnsi="Times New Roman" w:cs="Times New Roman"/>
          <w:spacing w:val="4"/>
          <w:sz w:val="22"/>
          <w:szCs w:val="22"/>
        </w:rPr>
        <w:t>i</w:t>
      </w:r>
      <w:r w:rsidRPr="001A3C4F">
        <w:rPr>
          <w:rFonts w:ascii="Times New Roman" w:hAnsi="Times New Roman" w:cs="Times New Roman"/>
          <w:sz w:val="22"/>
          <w:szCs w:val="22"/>
        </w:rPr>
        <w:t>s</w:t>
      </w:r>
      <w:r w:rsidRPr="001A3C4F">
        <w:rPr>
          <w:rFonts w:ascii="Times New Roman" w:hAnsi="Times New Roman" w:cs="Times New Roman"/>
          <w:spacing w:val="-1"/>
          <w:sz w:val="22"/>
          <w:szCs w:val="22"/>
        </w:rPr>
        <w:t>t</w:t>
      </w:r>
      <w:r w:rsidRPr="001A3C4F">
        <w:rPr>
          <w:rFonts w:ascii="Times New Roman" w:hAnsi="Times New Roman" w:cs="Times New Roman"/>
          <w:sz w:val="22"/>
          <w:szCs w:val="22"/>
        </w:rPr>
        <w:t>en</w:t>
      </w:r>
      <w:r w:rsidRPr="001A3C4F">
        <w:rPr>
          <w:rFonts w:ascii="Times New Roman" w:hAnsi="Times New Roman" w:cs="Times New Roman"/>
          <w:spacing w:val="-1"/>
          <w:sz w:val="22"/>
          <w:szCs w:val="22"/>
        </w:rPr>
        <w:t>t</w:t>
      </w:r>
      <w:r w:rsidRPr="001A3C4F">
        <w:rPr>
          <w:rFonts w:ascii="Times New Roman" w:hAnsi="Times New Roman" w:cs="Times New Roman"/>
          <w:sz w:val="22"/>
          <w:szCs w:val="22"/>
        </w:rPr>
        <w:t>e,</w:t>
      </w:r>
      <w:r w:rsidRPr="001A3C4F">
        <w:rPr>
          <w:rFonts w:ascii="Times New Roman" w:hAnsi="Times New Roman" w:cs="Times New Roman"/>
          <w:spacing w:val="32"/>
          <w:sz w:val="22"/>
          <w:szCs w:val="22"/>
        </w:rPr>
        <w:t xml:space="preserve"> </w:t>
      </w:r>
      <w:r w:rsidRPr="001A3C4F">
        <w:rPr>
          <w:rFonts w:ascii="Times New Roman" w:hAnsi="Times New Roman" w:cs="Times New Roman"/>
          <w:spacing w:val="1"/>
          <w:sz w:val="22"/>
          <w:szCs w:val="22"/>
        </w:rPr>
        <w:t>i</w:t>
      </w:r>
      <w:r w:rsidRPr="001A3C4F">
        <w:rPr>
          <w:rFonts w:ascii="Times New Roman" w:hAnsi="Times New Roman" w:cs="Times New Roman"/>
          <w:spacing w:val="-2"/>
          <w:sz w:val="22"/>
          <w:szCs w:val="22"/>
        </w:rPr>
        <w:t>n</w:t>
      </w:r>
      <w:r w:rsidRPr="001A3C4F">
        <w:rPr>
          <w:rFonts w:ascii="Times New Roman" w:hAnsi="Times New Roman" w:cs="Times New Roman"/>
          <w:sz w:val="22"/>
          <w:szCs w:val="22"/>
        </w:rPr>
        <w:t>su</w:t>
      </w:r>
      <w:r w:rsidRPr="001A3C4F">
        <w:rPr>
          <w:rFonts w:ascii="Times New Roman" w:hAnsi="Times New Roman" w:cs="Times New Roman"/>
          <w:spacing w:val="-1"/>
          <w:sz w:val="22"/>
          <w:szCs w:val="22"/>
        </w:rPr>
        <w:t>f</w:t>
      </w:r>
      <w:r w:rsidRPr="001A3C4F">
        <w:rPr>
          <w:rFonts w:ascii="Times New Roman" w:hAnsi="Times New Roman" w:cs="Times New Roman"/>
          <w:spacing w:val="1"/>
          <w:sz w:val="22"/>
          <w:szCs w:val="22"/>
        </w:rPr>
        <w:t>i</w:t>
      </w:r>
      <w:r w:rsidRPr="001A3C4F">
        <w:rPr>
          <w:rFonts w:ascii="Times New Roman" w:hAnsi="Times New Roman" w:cs="Times New Roman"/>
          <w:spacing w:val="-2"/>
          <w:sz w:val="22"/>
          <w:szCs w:val="22"/>
        </w:rPr>
        <w:t>c</w:t>
      </w:r>
      <w:r w:rsidRPr="001A3C4F">
        <w:rPr>
          <w:rFonts w:ascii="Times New Roman" w:hAnsi="Times New Roman" w:cs="Times New Roman"/>
          <w:spacing w:val="1"/>
          <w:sz w:val="22"/>
          <w:szCs w:val="22"/>
        </w:rPr>
        <w:t>i</w:t>
      </w:r>
      <w:r w:rsidRPr="001A3C4F">
        <w:rPr>
          <w:rFonts w:ascii="Times New Roman" w:hAnsi="Times New Roman" w:cs="Times New Roman"/>
          <w:sz w:val="22"/>
          <w:szCs w:val="22"/>
        </w:rPr>
        <w:t>e</w:t>
      </w:r>
      <w:r w:rsidRPr="001A3C4F">
        <w:rPr>
          <w:rFonts w:ascii="Times New Roman" w:hAnsi="Times New Roman" w:cs="Times New Roman"/>
          <w:spacing w:val="-2"/>
          <w:sz w:val="22"/>
          <w:szCs w:val="22"/>
        </w:rPr>
        <w:t>n</w:t>
      </w:r>
      <w:r w:rsidRPr="001A3C4F">
        <w:rPr>
          <w:rFonts w:ascii="Times New Roman" w:hAnsi="Times New Roman" w:cs="Times New Roman"/>
          <w:spacing w:val="-1"/>
          <w:sz w:val="22"/>
          <w:szCs w:val="22"/>
        </w:rPr>
        <w:t>t</w:t>
      </w:r>
      <w:r w:rsidRPr="001A3C4F">
        <w:rPr>
          <w:rFonts w:ascii="Times New Roman" w:hAnsi="Times New Roman" w:cs="Times New Roman"/>
          <w:sz w:val="22"/>
          <w:szCs w:val="22"/>
        </w:rPr>
        <w:t>e e</w:t>
      </w:r>
      <w:r w:rsidRPr="001A3C4F">
        <w:rPr>
          <w:rFonts w:ascii="Times New Roman" w:hAnsi="Times New Roman" w:cs="Times New Roman"/>
          <w:spacing w:val="1"/>
          <w:sz w:val="22"/>
          <w:szCs w:val="22"/>
        </w:rPr>
        <w:t>/</w:t>
      </w:r>
      <w:r w:rsidRPr="001A3C4F">
        <w:rPr>
          <w:rFonts w:ascii="Times New Roman" w:hAnsi="Times New Roman" w:cs="Times New Roman"/>
          <w:sz w:val="22"/>
          <w:szCs w:val="22"/>
        </w:rPr>
        <w:t>ou</w:t>
      </w:r>
      <w:r w:rsidRPr="001A3C4F">
        <w:rPr>
          <w:rFonts w:ascii="Times New Roman" w:hAnsi="Times New Roman" w:cs="Times New Roman"/>
          <w:spacing w:val="-2"/>
          <w:sz w:val="22"/>
          <w:szCs w:val="22"/>
        </w:rPr>
        <w:t xml:space="preserve"> </w:t>
      </w:r>
      <w:r w:rsidRPr="001A3C4F">
        <w:rPr>
          <w:rFonts w:ascii="Times New Roman" w:hAnsi="Times New Roman" w:cs="Times New Roman"/>
          <w:spacing w:val="1"/>
          <w:sz w:val="22"/>
          <w:szCs w:val="22"/>
        </w:rPr>
        <w:t>i</w:t>
      </w:r>
      <w:r w:rsidRPr="001A3C4F">
        <w:rPr>
          <w:rFonts w:ascii="Times New Roman" w:hAnsi="Times New Roman" w:cs="Times New Roman"/>
          <w:sz w:val="22"/>
          <w:szCs w:val="22"/>
        </w:rPr>
        <w:t>nc</w:t>
      </w:r>
      <w:r w:rsidRPr="001A3C4F">
        <w:rPr>
          <w:rFonts w:ascii="Times New Roman" w:hAnsi="Times New Roman" w:cs="Times New Roman"/>
          <w:spacing w:val="-2"/>
          <w:sz w:val="22"/>
          <w:szCs w:val="22"/>
        </w:rPr>
        <w:t>o</w:t>
      </w:r>
      <w:r w:rsidRPr="001A3C4F">
        <w:rPr>
          <w:rFonts w:ascii="Times New Roman" w:hAnsi="Times New Roman" w:cs="Times New Roman"/>
          <w:spacing w:val="1"/>
          <w:sz w:val="22"/>
          <w:szCs w:val="22"/>
        </w:rPr>
        <w:t>r</w:t>
      </w:r>
      <w:r w:rsidRPr="001A3C4F">
        <w:rPr>
          <w:rFonts w:ascii="Times New Roman" w:hAnsi="Times New Roman" w:cs="Times New Roman"/>
          <w:spacing w:val="-2"/>
          <w:sz w:val="22"/>
          <w:szCs w:val="22"/>
        </w:rPr>
        <w:t>r</w:t>
      </w:r>
      <w:r w:rsidRPr="001A3C4F">
        <w:rPr>
          <w:rFonts w:ascii="Times New Roman" w:hAnsi="Times New Roman" w:cs="Times New Roman"/>
          <w:sz w:val="22"/>
          <w:szCs w:val="22"/>
        </w:rPr>
        <w:t>e</w:t>
      </w:r>
      <w:r w:rsidRPr="001A3C4F">
        <w:rPr>
          <w:rFonts w:ascii="Times New Roman" w:hAnsi="Times New Roman" w:cs="Times New Roman"/>
          <w:spacing w:val="-1"/>
          <w:sz w:val="22"/>
          <w:szCs w:val="22"/>
        </w:rPr>
        <w:t>t</w:t>
      </w:r>
      <w:r w:rsidRPr="001A3C4F">
        <w:rPr>
          <w:rFonts w:ascii="Times New Roman" w:hAnsi="Times New Roman" w:cs="Times New Roman"/>
          <w:sz w:val="22"/>
          <w:szCs w:val="22"/>
        </w:rPr>
        <w:t xml:space="preserve">a </w:t>
      </w:r>
      <w:r w:rsidRPr="001A3C4F">
        <w:rPr>
          <w:rFonts w:ascii="Times New Roman" w:hAnsi="Times New Roman" w:cs="Times New Roman"/>
          <w:spacing w:val="1"/>
          <w:sz w:val="22"/>
          <w:szCs w:val="22"/>
        </w:rPr>
        <w:t>n</w:t>
      </w:r>
      <w:r w:rsidRPr="001A3C4F">
        <w:rPr>
          <w:rFonts w:ascii="Times New Roman" w:hAnsi="Times New Roman" w:cs="Times New Roman"/>
          <w:sz w:val="22"/>
          <w:szCs w:val="22"/>
        </w:rPr>
        <w:t xml:space="preserve">a </w:t>
      </w:r>
      <w:r w:rsidRPr="001A3C4F">
        <w:rPr>
          <w:rFonts w:ascii="Times New Roman" w:hAnsi="Times New Roman" w:cs="Times New Roman"/>
          <w:spacing w:val="-2"/>
          <w:sz w:val="22"/>
          <w:szCs w:val="22"/>
        </w:rPr>
        <w:t>d</w:t>
      </w:r>
      <w:r w:rsidRPr="001A3C4F">
        <w:rPr>
          <w:rFonts w:ascii="Times New Roman" w:hAnsi="Times New Roman" w:cs="Times New Roman"/>
          <w:sz w:val="22"/>
          <w:szCs w:val="22"/>
        </w:rPr>
        <w:t>a</w:t>
      </w:r>
      <w:r w:rsidRPr="001A3C4F">
        <w:rPr>
          <w:rFonts w:ascii="Times New Roman" w:hAnsi="Times New Roman" w:cs="Times New Roman"/>
          <w:spacing w:val="1"/>
          <w:sz w:val="22"/>
          <w:szCs w:val="22"/>
        </w:rPr>
        <w:t>t</w:t>
      </w:r>
      <w:r w:rsidRPr="001A3C4F">
        <w:rPr>
          <w:rFonts w:ascii="Times New Roman" w:hAnsi="Times New Roman" w:cs="Times New Roman"/>
          <w:sz w:val="22"/>
          <w:szCs w:val="22"/>
        </w:rPr>
        <w:t>a</w:t>
      </w:r>
      <w:r w:rsidRPr="001A3C4F">
        <w:rPr>
          <w:rFonts w:ascii="Times New Roman" w:hAnsi="Times New Roman" w:cs="Times New Roman"/>
          <w:spacing w:val="-2"/>
          <w:sz w:val="22"/>
          <w:szCs w:val="22"/>
        </w:rPr>
        <w:t xml:space="preserve"> e</w:t>
      </w:r>
      <w:r w:rsidRPr="001A3C4F">
        <w:rPr>
          <w:rFonts w:ascii="Times New Roman" w:hAnsi="Times New Roman" w:cs="Times New Roman"/>
          <w:sz w:val="22"/>
          <w:szCs w:val="22"/>
        </w:rPr>
        <w:t>m</w:t>
      </w:r>
      <w:r w:rsidRPr="001A3C4F">
        <w:rPr>
          <w:rFonts w:ascii="Times New Roman" w:hAnsi="Times New Roman" w:cs="Times New Roman"/>
          <w:spacing w:val="1"/>
          <w:sz w:val="22"/>
          <w:szCs w:val="22"/>
        </w:rPr>
        <w:t xml:space="preserve"> </w:t>
      </w:r>
      <w:r w:rsidRPr="001A3C4F">
        <w:rPr>
          <w:rFonts w:ascii="Times New Roman" w:hAnsi="Times New Roman" w:cs="Times New Roman"/>
          <w:spacing w:val="-2"/>
          <w:sz w:val="22"/>
          <w:szCs w:val="22"/>
        </w:rPr>
        <w:t>q</w:t>
      </w:r>
      <w:r w:rsidRPr="001A3C4F">
        <w:rPr>
          <w:rFonts w:ascii="Times New Roman" w:hAnsi="Times New Roman" w:cs="Times New Roman"/>
          <w:sz w:val="22"/>
          <w:szCs w:val="22"/>
        </w:rPr>
        <w:t xml:space="preserve">ue </w:t>
      </w:r>
      <w:r w:rsidRPr="001A3C4F">
        <w:rPr>
          <w:rFonts w:ascii="Times New Roman" w:hAnsi="Times New Roman" w:cs="Times New Roman"/>
          <w:spacing w:val="1"/>
          <w:sz w:val="22"/>
          <w:szCs w:val="22"/>
        </w:rPr>
        <w:t>f</w:t>
      </w:r>
      <w:r w:rsidRPr="001A3C4F">
        <w:rPr>
          <w:rFonts w:ascii="Times New Roman" w:hAnsi="Times New Roman" w:cs="Times New Roman"/>
          <w:spacing w:val="-2"/>
          <w:sz w:val="22"/>
          <w:szCs w:val="22"/>
        </w:rPr>
        <w:t>o</w:t>
      </w:r>
      <w:r w:rsidRPr="001A3C4F">
        <w:rPr>
          <w:rFonts w:ascii="Times New Roman" w:hAnsi="Times New Roman" w:cs="Times New Roman"/>
          <w:sz w:val="22"/>
          <w:szCs w:val="22"/>
        </w:rPr>
        <w:t>i</w:t>
      </w:r>
      <w:r w:rsidRPr="001A3C4F">
        <w:rPr>
          <w:rFonts w:ascii="Times New Roman" w:hAnsi="Times New Roman" w:cs="Times New Roman"/>
          <w:spacing w:val="1"/>
          <w:sz w:val="22"/>
          <w:szCs w:val="22"/>
        </w:rPr>
        <w:t xml:space="preserve"> </w:t>
      </w:r>
      <w:r w:rsidRPr="001A3C4F">
        <w:rPr>
          <w:rFonts w:ascii="Times New Roman" w:hAnsi="Times New Roman" w:cs="Times New Roman"/>
          <w:sz w:val="22"/>
          <w:szCs w:val="22"/>
        </w:rPr>
        <w:t>pre</w:t>
      </w:r>
      <w:r w:rsidRPr="001A3C4F">
        <w:rPr>
          <w:rFonts w:ascii="Times New Roman" w:hAnsi="Times New Roman" w:cs="Times New Roman"/>
          <w:spacing w:val="-2"/>
          <w:sz w:val="22"/>
          <w:szCs w:val="22"/>
        </w:rPr>
        <w:t>s</w:t>
      </w:r>
      <w:r w:rsidRPr="001A3C4F">
        <w:rPr>
          <w:rFonts w:ascii="Times New Roman" w:hAnsi="Times New Roman" w:cs="Times New Roman"/>
          <w:spacing w:val="1"/>
          <w:sz w:val="22"/>
          <w:szCs w:val="22"/>
        </w:rPr>
        <w:t>t</w:t>
      </w:r>
      <w:r w:rsidRPr="001A3C4F">
        <w:rPr>
          <w:rFonts w:ascii="Times New Roman" w:hAnsi="Times New Roman" w:cs="Times New Roman"/>
          <w:sz w:val="22"/>
          <w:szCs w:val="22"/>
        </w:rPr>
        <w:t>ada.</w:t>
      </w:r>
    </w:p>
    <w:p w14:paraId="4EE6B614" w14:textId="77777777" w:rsidR="00EB68AA" w:rsidRPr="001A3C4F" w:rsidRDefault="00EB68AA" w:rsidP="009B4504">
      <w:pPr>
        <w:tabs>
          <w:tab w:val="num" w:pos="1134"/>
        </w:tabs>
        <w:autoSpaceDE/>
        <w:autoSpaceDN/>
        <w:adjustRightInd/>
        <w:jc w:val="both"/>
        <w:rPr>
          <w:rFonts w:ascii="Times New Roman" w:eastAsia="MS Mincho" w:hAnsi="Times New Roman" w:cs="Times New Roman"/>
          <w:sz w:val="22"/>
          <w:szCs w:val="22"/>
          <w:lang w:val="pt-BR"/>
        </w:rPr>
      </w:pPr>
    </w:p>
    <w:p w14:paraId="03E40E56" w14:textId="6426CAEE" w:rsidR="009E40B8" w:rsidRPr="001A3C4F" w:rsidRDefault="008F49E8" w:rsidP="009B4504">
      <w:pPr>
        <w:pStyle w:val="Ttulo1"/>
        <w:tabs>
          <w:tab w:val="clear" w:pos="1560"/>
          <w:tab w:val="left" w:pos="0"/>
        </w:tabs>
        <w:spacing w:before="0" w:line="240" w:lineRule="auto"/>
        <w:ind w:left="0" w:firstLine="0"/>
        <w:rPr>
          <w:rFonts w:ascii="Times New Roman" w:hAnsi="Times New Roman" w:cs="Times New Roman"/>
          <w:sz w:val="22"/>
          <w:szCs w:val="22"/>
        </w:rPr>
      </w:pPr>
      <w:bookmarkStart w:id="3330" w:name="_Ref7774129"/>
      <w:bookmarkStart w:id="3331" w:name="_Toc7790905"/>
      <w:bookmarkStart w:id="3332" w:name="_Toc8697055"/>
      <w:bookmarkStart w:id="3333" w:name="_Toc49614998"/>
      <w:bookmarkStart w:id="3334" w:name="_Toc53783000"/>
      <w:bookmarkStart w:id="3335" w:name="_Toc78383221"/>
      <w:bookmarkStart w:id="3336" w:name="_Toc65267753"/>
      <w:bookmarkStart w:id="3337" w:name="_Toc85147362"/>
      <w:bookmarkStart w:id="3338" w:name="_Toc93927987"/>
      <w:bookmarkStart w:id="3339" w:name="_Toc97764070"/>
      <w:bookmarkStart w:id="3340" w:name="_Toc98695303"/>
      <w:bookmarkStart w:id="3341" w:name="_Toc98502681"/>
      <w:r w:rsidRPr="001A3C4F">
        <w:rPr>
          <w:rFonts w:ascii="Times New Roman" w:hAnsi="Times New Roman" w:cs="Times New Roman"/>
          <w:sz w:val="22"/>
          <w:szCs w:val="22"/>
        </w:rPr>
        <w:t xml:space="preserve">ASSEMBLEIA </w:t>
      </w:r>
      <w:bookmarkEnd w:id="3330"/>
      <w:bookmarkEnd w:id="3331"/>
      <w:r w:rsidR="00DB522C" w:rsidRPr="001A3C4F">
        <w:rPr>
          <w:rFonts w:ascii="Times New Roman" w:hAnsi="Times New Roman" w:cs="Times New Roman"/>
          <w:sz w:val="22"/>
          <w:szCs w:val="22"/>
        </w:rPr>
        <w:t>ESPECIAL</w:t>
      </w:r>
      <w:r w:rsidR="00B11E37" w:rsidRPr="001A3C4F">
        <w:rPr>
          <w:rFonts w:ascii="Times New Roman" w:hAnsi="Times New Roman" w:cs="Times New Roman"/>
          <w:sz w:val="22"/>
          <w:szCs w:val="22"/>
        </w:rPr>
        <w:t xml:space="preserve"> DE </w:t>
      </w:r>
      <w:bookmarkEnd w:id="3332"/>
      <w:r w:rsidR="00B11E37" w:rsidRPr="001A3C4F">
        <w:rPr>
          <w:rFonts w:ascii="Times New Roman" w:hAnsi="Times New Roman" w:cs="Times New Roman"/>
          <w:sz w:val="22"/>
          <w:szCs w:val="22"/>
        </w:rPr>
        <w:t>DEBENTURISTA</w:t>
      </w:r>
      <w:bookmarkEnd w:id="3333"/>
      <w:bookmarkEnd w:id="3334"/>
      <w:bookmarkEnd w:id="3335"/>
      <w:bookmarkEnd w:id="3336"/>
      <w:bookmarkEnd w:id="3337"/>
      <w:bookmarkEnd w:id="3338"/>
      <w:bookmarkEnd w:id="3339"/>
      <w:bookmarkEnd w:id="3340"/>
      <w:bookmarkEnd w:id="3341"/>
    </w:p>
    <w:p w14:paraId="5F06B063" w14:textId="77777777" w:rsidR="008F49E8" w:rsidRPr="001A3C4F" w:rsidRDefault="008F49E8" w:rsidP="009B4504">
      <w:pPr>
        <w:tabs>
          <w:tab w:val="left" w:pos="1134"/>
        </w:tabs>
        <w:jc w:val="both"/>
        <w:rPr>
          <w:rFonts w:ascii="Times New Roman" w:hAnsi="Times New Roman" w:cs="Times New Roman"/>
          <w:sz w:val="22"/>
          <w:szCs w:val="22"/>
          <w:lang w:val="pt-BR"/>
        </w:rPr>
      </w:pPr>
    </w:p>
    <w:p w14:paraId="1EA9BA2E" w14:textId="0CCDEC77" w:rsidR="008F49E8" w:rsidRPr="001A3C4F" w:rsidRDefault="008F49E8" w:rsidP="009B4504">
      <w:pPr>
        <w:pStyle w:val="PargrafoComumNvel1"/>
        <w:tabs>
          <w:tab w:val="clear" w:pos="1134"/>
        </w:tabs>
        <w:spacing w:line="240" w:lineRule="auto"/>
        <w:ind w:left="0" w:firstLine="0"/>
        <w:rPr>
          <w:rFonts w:ascii="Times New Roman" w:hAnsi="Times New Roman" w:cs="Times New Roman"/>
          <w:sz w:val="22"/>
          <w:szCs w:val="22"/>
        </w:rPr>
      </w:pPr>
      <w:bookmarkStart w:id="3342" w:name="_Ref7774021"/>
      <w:r w:rsidRPr="001A3C4F">
        <w:rPr>
          <w:rFonts w:ascii="Times New Roman" w:hAnsi="Times New Roman" w:cs="Times New Roman"/>
          <w:sz w:val="22"/>
          <w:szCs w:val="22"/>
        </w:rPr>
        <w:t xml:space="preserve">Nos termos do artigo 71 da Lei das Sociedades por Ações, </w:t>
      </w:r>
      <w:r w:rsidR="00110105" w:rsidRPr="001A3C4F">
        <w:rPr>
          <w:rFonts w:ascii="Times New Roman" w:hAnsi="Times New Roman" w:cs="Times New Roman"/>
          <w:sz w:val="22"/>
          <w:szCs w:val="22"/>
        </w:rPr>
        <w:t>a Debenturista</w:t>
      </w:r>
      <w:r w:rsidRPr="001A3C4F">
        <w:rPr>
          <w:rFonts w:ascii="Times New Roman" w:hAnsi="Times New Roman" w:cs="Times New Roman"/>
          <w:sz w:val="22"/>
          <w:szCs w:val="22"/>
        </w:rPr>
        <w:t xml:space="preserve"> poder</w:t>
      </w:r>
      <w:r w:rsidR="00110105" w:rsidRPr="001A3C4F">
        <w:rPr>
          <w:rFonts w:ascii="Times New Roman" w:hAnsi="Times New Roman" w:cs="Times New Roman"/>
          <w:sz w:val="22"/>
          <w:szCs w:val="22"/>
        </w:rPr>
        <w:t>á</w:t>
      </w:r>
      <w:r w:rsidRPr="001A3C4F">
        <w:rPr>
          <w:rFonts w:ascii="Times New Roman" w:hAnsi="Times New Roman" w:cs="Times New Roman"/>
          <w:sz w:val="22"/>
          <w:szCs w:val="22"/>
        </w:rPr>
        <w:t xml:space="preserve">, a qualquer tempo, reunir-se em </w:t>
      </w:r>
      <w:r w:rsidR="00B11E37" w:rsidRPr="001A3C4F">
        <w:rPr>
          <w:rFonts w:ascii="Times New Roman" w:hAnsi="Times New Roman" w:cs="Times New Roman"/>
          <w:sz w:val="22"/>
          <w:szCs w:val="22"/>
        </w:rPr>
        <w:t>a</w:t>
      </w:r>
      <w:r w:rsidRPr="001A3C4F">
        <w:rPr>
          <w:rFonts w:ascii="Times New Roman" w:hAnsi="Times New Roman" w:cs="Times New Roman"/>
          <w:sz w:val="22"/>
          <w:szCs w:val="22"/>
        </w:rPr>
        <w:t xml:space="preserve">ssembleia </w:t>
      </w:r>
      <w:r w:rsidR="00DB522C" w:rsidRPr="001A3C4F">
        <w:rPr>
          <w:rFonts w:ascii="Times New Roman" w:hAnsi="Times New Roman" w:cs="Times New Roman"/>
          <w:sz w:val="22"/>
          <w:szCs w:val="22"/>
        </w:rPr>
        <w:t>especial</w:t>
      </w:r>
      <w:r w:rsidR="00C70B2F" w:rsidRPr="001A3C4F">
        <w:rPr>
          <w:rFonts w:ascii="Times New Roman" w:hAnsi="Times New Roman" w:cs="Times New Roman"/>
          <w:sz w:val="22"/>
          <w:szCs w:val="22"/>
        </w:rPr>
        <w:t xml:space="preserve"> </w:t>
      </w:r>
      <w:r w:rsidR="00B11E37" w:rsidRPr="001A3C4F">
        <w:rPr>
          <w:rFonts w:ascii="Times New Roman" w:hAnsi="Times New Roman" w:cs="Times New Roman"/>
          <w:sz w:val="22"/>
          <w:szCs w:val="22"/>
        </w:rPr>
        <w:t xml:space="preserve">de debenturista, </w:t>
      </w:r>
      <w:r w:rsidR="00C70B2F" w:rsidRPr="001A3C4F">
        <w:rPr>
          <w:rFonts w:ascii="Times New Roman" w:hAnsi="Times New Roman" w:cs="Times New Roman"/>
          <w:sz w:val="22"/>
          <w:szCs w:val="22"/>
        </w:rPr>
        <w:t xml:space="preserve">que poderá ser </w:t>
      </w:r>
      <w:r w:rsidR="00B11E37" w:rsidRPr="001A3C4F">
        <w:rPr>
          <w:rFonts w:ascii="Times New Roman" w:hAnsi="Times New Roman" w:cs="Times New Roman"/>
          <w:sz w:val="22"/>
          <w:szCs w:val="22"/>
        </w:rPr>
        <w:t xml:space="preserve">conjunta ou </w:t>
      </w:r>
      <w:r w:rsidR="00C70B2F" w:rsidRPr="001A3C4F">
        <w:rPr>
          <w:rFonts w:ascii="Times New Roman" w:hAnsi="Times New Roman" w:cs="Times New Roman"/>
          <w:sz w:val="22"/>
          <w:szCs w:val="22"/>
        </w:rPr>
        <w:t xml:space="preserve">individualizada por série das Debêntures, a fim de deliberar sobre matérias de interesse da comunhão dos titulares das Debêntures das respectivas séries, conforme o caso, observado o disposto nesta </w:t>
      </w:r>
      <w:r w:rsidR="00C70B2F" w:rsidRPr="001A3C4F">
        <w:rPr>
          <w:rFonts w:ascii="Times New Roman" w:hAnsi="Times New Roman" w:cs="Times New Roman"/>
          <w:sz w:val="22"/>
          <w:szCs w:val="22"/>
          <w:u w:val="single"/>
        </w:rPr>
        <w:t>Cláusula</w:t>
      </w:r>
      <w:r w:rsidR="00C036FB" w:rsidRPr="001A3C4F">
        <w:rPr>
          <w:rFonts w:ascii="Times New Roman" w:hAnsi="Times New Roman" w:cs="Times New Roman"/>
          <w:sz w:val="22"/>
          <w:szCs w:val="22"/>
          <w:u w:val="single"/>
        </w:rPr>
        <w:t xml:space="preserve"> 10.1</w:t>
      </w:r>
      <w:r w:rsidR="00C70B2F" w:rsidRPr="001A3C4F">
        <w:rPr>
          <w:rFonts w:ascii="Times New Roman" w:hAnsi="Times New Roman" w:cs="Times New Roman"/>
          <w:sz w:val="22"/>
          <w:szCs w:val="22"/>
        </w:rPr>
        <w:t>, nos termos abaixo (</w:t>
      </w:r>
      <w:r w:rsidR="00C408BE" w:rsidRPr="001A3C4F">
        <w:rPr>
          <w:rFonts w:ascii="Times New Roman" w:hAnsi="Times New Roman" w:cs="Times New Roman"/>
          <w:sz w:val="22"/>
          <w:szCs w:val="22"/>
        </w:rPr>
        <w:t>"</w:t>
      </w:r>
      <w:r w:rsidR="00C70B2F" w:rsidRPr="001A3C4F">
        <w:rPr>
          <w:rFonts w:ascii="Times New Roman" w:hAnsi="Times New Roman" w:cs="Times New Roman"/>
          <w:sz w:val="22"/>
          <w:szCs w:val="22"/>
          <w:u w:val="single"/>
        </w:rPr>
        <w:t xml:space="preserve">Assembleia </w:t>
      </w:r>
      <w:r w:rsidR="00DB522C" w:rsidRPr="001A3C4F">
        <w:rPr>
          <w:rFonts w:ascii="Times New Roman" w:hAnsi="Times New Roman" w:cs="Times New Roman"/>
          <w:sz w:val="22"/>
          <w:szCs w:val="22"/>
          <w:u w:val="single"/>
        </w:rPr>
        <w:t>Especial</w:t>
      </w:r>
      <w:r w:rsidR="00C70B2F" w:rsidRPr="001A3C4F">
        <w:rPr>
          <w:rFonts w:ascii="Times New Roman" w:hAnsi="Times New Roman" w:cs="Times New Roman"/>
          <w:sz w:val="22"/>
          <w:szCs w:val="22"/>
          <w:u w:val="single"/>
        </w:rPr>
        <w:t xml:space="preserve"> de Debenturista</w:t>
      </w:r>
      <w:r w:rsidR="00C408BE" w:rsidRPr="001A3C4F">
        <w:rPr>
          <w:rFonts w:ascii="Times New Roman" w:hAnsi="Times New Roman" w:cs="Times New Roman"/>
          <w:sz w:val="22"/>
          <w:szCs w:val="22"/>
        </w:rPr>
        <w:t>"</w:t>
      </w:r>
      <w:r w:rsidR="00C70B2F" w:rsidRPr="001A3C4F">
        <w:rPr>
          <w:rFonts w:ascii="Times New Roman" w:hAnsi="Times New Roman" w:cs="Times New Roman"/>
          <w:sz w:val="22"/>
          <w:szCs w:val="22"/>
        </w:rPr>
        <w:t>):</w:t>
      </w:r>
      <w:bookmarkEnd w:id="3342"/>
    </w:p>
    <w:p w14:paraId="705845FC" w14:textId="77777777" w:rsidR="00E03A3D" w:rsidRPr="001A3C4F" w:rsidRDefault="00E03A3D" w:rsidP="009B4504">
      <w:pPr>
        <w:pStyle w:val="PargrafodaLista"/>
        <w:tabs>
          <w:tab w:val="left" w:pos="1134"/>
        </w:tabs>
        <w:ind w:left="0"/>
        <w:jc w:val="both"/>
        <w:rPr>
          <w:rFonts w:ascii="Times New Roman" w:hAnsi="Times New Roman" w:cs="Times New Roman"/>
          <w:sz w:val="22"/>
          <w:szCs w:val="22"/>
          <w:lang w:val="pt-BR"/>
        </w:rPr>
      </w:pPr>
    </w:p>
    <w:p w14:paraId="66703913" w14:textId="602ABC66" w:rsidR="00651E30" w:rsidRPr="001A3C4F" w:rsidRDefault="00C70B2F" w:rsidP="009B4504">
      <w:pPr>
        <w:widowControl w:val="0"/>
        <w:numPr>
          <w:ilvl w:val="0"/>
          <w:numId w:val="13"/>
        </w:numPr>
        <w:suppressAutoHyphens/>
        <w:autoSpaceDE/>
        <w:autoSpaceDN/>
        <w:adjustRightInd/>
        <w:ind w:left="0" w:firstLine="0"/>
        <w:jc w:val="both"/>
        <w:rPr>
          <w:rFonts w:ascii="Times New Roman" w:hAnsi="Times New Roman" w:cs="Times New Roman"/>
          <w:sz w:val="22"/>
          <w:szCs w:val="22"/>
          <w:lang w:val="pt-BR"/>
        </w:rPr>
      </w:pPr>
      <w:bookmarkStart w:id="3343" w:name="_Ref7774017"/>
      <w:r w:rsidRPr="001A3C4F">
        <w:rPr>
          <w:rFonts w:ascii="Times New Roman" w:hAnsi="Times New Roman" w:cs="Times New Roman"/>
          <w:sz w:val="22"/>
          <w:szCs w:val="22"/>
          <w:lang w:val="pt-BR"/>
        </w:rPr>
        <w:t>quando a matéria a ser deliberada referir a interesses específicos de cada uma das séries das Debêntures, quais sejam (a) alteração das características das respectivas séries; e (b) demais assuntos específicos de cada uma das séries, então a respectiva Assembleia</w:t>
      </w:r>
      <w:r w:rsidR="00DB522C" w:rsidRPr="001A3C4F">
        <w:rPr>
          <w:rFonts w:ascii="Times New Roman" w:hAnsi="Times New Roman" w:cs="Times New Roman"/>
          <w:sz w:val="22"/>
          <w:szCs w:val="22"/>
          <w:lang w:val="pt-BR"/>
        </w:rPr>
        <w:t xml:space="preserve"> Especial</w:t>
      </w:r>
      <w:r w:rsidRPr="001A3C4F">
        <w:rPr>
          <w:rFonts w:ascii="Times New Roman" w:hAnsi="Times New Roman" w:cs="Times New Roman"/>
          <w:sz w:val="22"/>
          <w:szCs w:val="22"/>
          <w:lang w:val="pt-BR"/>
        </w:rPr>
        <w:t xml:space="preserve"> de </w:t>
      </w:r>
      <w:r w:rsidR="0052078F" w:rsidRPr="001A3C4F">
        <w:rPr>
          <w:rFonts w:ascii="Times New Roman" w:hAnsi="Times New Roman" w:cs="Times New Roman"/>
          <w:sz w:val="22"/>
          <w:szCs w:val="22"/>
          <w:lang w:val="pt-BR"/>
        </w:rPr>
        <w:t>Debenturista das</w:t>
      </w:r>
      <w:r w:rsidRPr="001A3C4F">
        <w:rPr>
          <w:rFonts w:ascii="Times New Roman" w:hAnsi="Times New Roman" w:cs="Times New Roman"/>
          <w:sz w:val="22"/>
          <w:szCs w:val="22"/>
          <w:lang w:val="pt-BR"/>
        </w:rPr>
        <w:t xml:space="preserve"> </w:t>
      </w:r>
      <w:r w:rsidR="00D41D7C" w:rsidRPr="001A3C4F">
        <w:rPr>
          <w:rFonts w:ascii="Times New Roman" w:hAnsi="Times New Roman" w:cs="Times New Roman"/>
          <w:sz w:val="22"/>
          <w:szCs w:val="22"/>
          <w:lang w:val="pt-BR"/>
        </w:rPr>
        <w:t>Debêntures 1ª Série</w:t>
      </w:r>
      <w:r w:rsidR="00C036FB" w:rsidRPr="001A3C4F">
        <w:rPr>
          <w:rFonts w:ascii="Times New Roman" w:hAnsi="Times New Roman" w:cs="Times New Roman"/>
          <w:sz w:val="22"/>
          <w:szCs w:val="22"/>
          <w:lang w:val="pt-BR"/>
        </w:rPr>
        <w:t xml:space="preserve"> ou</w:t>
      </w:r>
      <w:r w:rsidR="00CE485F" w:rsidRPr="001A3C4F">
        <w:rPr>
          <w:rFonts w:ascii="Times New Roman" w:hAnsi="Times New Roman" w:cs="Times New Roman"/>
          <w:sz w:val="22"/>
          <w:szCs w:val="22"/>
          <w:lang w:val="pt-BR"/>
        </w:rPr>
        <w:t xml:space="preserve"> </w:t>
      </w:r>
      <w:r w:rsidR="0052078F" w:rsidRPr="001A3C4F">
        <w:rPr>
          <w:rFonts w:ascii="Times New Roman" w:hAnsi="Times New Roman" w:cs="Times New Roman"/>
          <w:sz w:val="22"/>
          <w:szCs w:val="22"/>
          <w:lang w:val="pt-BR"/>
        </w:rPr>
        <w:t>Assembleia</w:t>
      </w:r>
      <w:r w:rsidR="00DB522C" w:rsidRPr="001A3C4F">
        <w:rPr>
          <w:rFonts w:ascii="Times New Roman" w:hAnsi="Times New Roman" w:cs="Times New Roman"/>
          <w:sz w:val="22"/>
          <w:szCs w:val="22"/>
          <w:lang w:val="pt-BR"/>
        </w:rPr>
        <w:t xml:space="preserve"> Especial</w:t>
      </w:r>
      <w:r w:rsidR="0052078F" w:rsidRPr="001A3C4F">
        <w:rPr>
          <w:rFonts w:ascii="Times New Roman" w:hAnsi="Times New Roman" w:cs="Times New Roman"/>
          <w:sz w:val="22"/>
          <w:szCs w:val="22"/>
          <w:lang w:val="pt-BR"/>
        </w:rPr>
        <w:t xml:space="preserve"> de Debenturista das </w:t>
      </w:r>
      <w:r w:rsidR="00D41D7C" w:rsidRPr="001A3C4F">
        <w:rPr>
          <w:rFonts w:ascii="Times New Roman" w:hAnsi="Times New Roman" w:cs="Times New Roman"/>
          <w:sz w:val="22"/>
          <w:szCs w:val="22"/>
          <w:lang w:val="pt-BR"/>
        </w:rPr>
        <w:t>Debêntures 2ª Série</w:t>
      </w:r>
      <w:r w:rsidRPr="001A3C4F">
        <w:rPr>
          <w:rFonts w:ascii="Times New Roman" w:hAnsi="Times New Roman" w:cs="Times New Roman"/>
          <w:sz w:val="22"/>
          <w:szCs w:val="22"/>
          <w:lang w:val="pt-BR"/>
        </w:rPr>
        <w:t>, conforme o caso, será realizada separadamente, computando-se em separado os respectivos quóruns de convocação, instalação e deliberação;</w:t>
      </w:r>
      <w:bookmarkEnd w:id="3343"/>
      <w:r w:rsidR="00651E30" w:rsidRPr="001A3C4F">
        <w:rPr>
          <w:rFonts w:ascii="Times New Roman" w:hAnsi="Times New Roman" w:cs="Times New Roman"/>
          <w:sz w:val="22"/>
          <w:szCs w:val="22"/>
          <w:lang w:val="pt-BR"/>
        </w:rPr>
        <w:t xml:space="preserve"> e</w:t>
      </w:r>
    </w:p>
    <w:p w14:paraId="5C021F6D" w14:textId="77777777" w:rsidR="00651E30" w:rsidRPr="001A3C4F" w:rsidRDefault="00651E30" w:rsidP="009B4504">
      <w:pPr>
        <w:widowControl w:val="0"/>
        <w:suppressAutoHyphens/>
        <w:autoSpaceDE/>
        <w:autoSpaceDN/>
        <w:adjustRightInd/>
        <w:jc w:val="both"/>
        <w:rPr>
          <w:rFonts w:ascii="Times New Roman" w:hAnsi="Times New Roman" w:cs="Times New Roman"/>
          <w:sz w:val="22"/>
          <w:szCs w:val="22"/>
          <w:lang w:val="pt-BR"/>
        </w:rPr>
      </w:pPr>
    </w:p>
    <w:p w14:paraId="3606A9A3" w14:textId="3F04C417" w:rsidR="00C70B2F" w:rsidRPr="001A3C4F" w:rsidRDefault="00C70B2F" w:rsidP="009B4504">
      <w:pPr>
        <w:widowControl w:val="0"/>
        <w:numPr>
          <w:ilvl w:val="0"/>
          <w:numId w:val="13"/>
        </w:numPr>
        <w:suppressAutoHyphens/>
        <w:autoSpaceDE/>
        <w:autoSpaceDN/>
        <w:adjustRightInd/>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quando a matéria a ser deliberada </w:t>
      </w:r>
      <w:bookmarkStart w:id="3344" w:name="_Hlk12959232"/>
      <w:r w:rsidRPr="001A3C4F">
        <w:rPr>
          <w:rFonts w:ascii="Times New Roman" w:hAnsi="Times New Roman" w:cs="Times New Roman"/>
          <w:sz w:val="22"/>
          <w:szCs w:val="22"/>
          <w:lang w:val="pt-BR"/>
        </w:rPr>
        <w:t xml:space="preserve">abranger </w:t>
      </w:r>
      <w:r w:rsidR="00AA5F8D" w:rsidRPr="001A3C4F">
        <w:rPr>
          <w:rFonts w:ascii="Times New Roman" w:hAnsi="Times New Roman" w:cs="Times New Roman"/>
          <w:sz w:val="22"/>
          <w:szCs w:val="22"/>
          <w:lang w:val="pt-BR"/>
        </w:rPr>
        <w:t>interesses de todas as séries</w:t>
      </w:r>
      <w:bookmarkEnd w:id="3344"/>
      <w:r w:rsidR="00AA5F8D" w:rsidRPr="001A3C4F">
        <w:rPr>
          <w:rFonts w:ascii="Times New Roman" w:hAnsi="Times New Roman" w:cs="Times New Roman"/>
          <w:sz w:val="22"/>
          <w:szCs w:val="22"/>
          <w:lang w:val="pt-BR"/>
        </w:rPr>
        <w:t xml:space="preserve">, os Debenturistas, a qualquer tempo, reunir-se-ão em assembleia </w:t>
      </w:r>
      <w:r w:rsidR="00DB522C" w:rsidRPr="001A3C4F">
        <w:rPr>
          <w:rFonts w:ascii="Times New Roman" w:hAnsi="Times New Roman" w:cs="Times New Roman"/>
          <w:sz w:val="22"/>
          <w:szCs w:val="22"/>
          <w:lang w:val="pt-BR"/>
        </w:rPr>
        <w:t xml:space="preserve">especial </w:t>
      </w:r>
      <w:r w:rsidR="00AA5F8D" w:rsidRPr="001A3C4F">
        <w:rPr>
          <w:rFonts w:ascii="Times New Roman" w:hAnsi="Times New Roman" w:cs="Times New Roman"/>
          <w:sz w:val="22"/>
          <w:szCs w:val="22"/>
          <w:lang w:val="pt-BR"/>
        </w:rPr>
        <w:t xml:space="preserve">conjunta, a fim de deliberarem sobre matéria de interesse da comunhão dos Debenturistas de todas as séries. </w:t>
      </w:r>
      <w:bookmarkStart w:id="3345" w:name="_Hlk12959168"/>
      <w:r w:rsidR="00AA5F8D" w:rsidRPr="001A3C4F">
        <w:rPr>
          <w:rFonts w:ascii="Times New Roman" w:hAnsi="Times New Roman" w:cs="Times New Roman"/>
          <w:sz w:val="22"/>
          <w:szCs w:val="22"/>
          <w:lang w:val="pt-BR"/>
        </w:rPr>
        <w:t>Para fins de apuração dos quóruns</w:t>
      </w:r>
      <w:r w:rsidR="00A07BA3" w:rsidRPr="001A3C4F">
        <w:rPr>
          <w:rFonts w:ascii="Times New Roman" w:hAnsi="Times New Roman" w:cs="Times New Roman"/>
          <w:sz w:val="22"/>
          <w:szCs w:val="22"/>
          <w:lang w:val="pt-BR"/>
        </w:rPr>
        <w:t>,</w:t>
      </w:r>
      <w:r w:rsidR="00AA5F8D" w:rsidRPr="001A3C4F">
        <w:rPr>
          <w:rFonts w:ascii="Times New Roman" w:hAnsi="Times New Roman" w:cs="Times New Roman"/>
          <w:sz w:val="22"/>
          <w:szCs w:val="22"/>
          <w:lang w:val="pt-BR"/>
        </w:rPr>
        <w:t xml:space="preserve"> deverão ser consideradas as Debêntures em Circulação da </w:t>
      </w:r>
      <w:r w:rsidR="00D41D7C" w:rsidRPr="001A3C4F">
        <w:rPr>
          <w:rFonts w:ascii="Times New Roman" w:hAnsi="Times New Roman" w:cs="Times New Roman"/>
          <w:sz w:val="22"/>
          <w:szCs w:val="22"/>
          <w:lang w:val="pt-BR"/>
        </w:rPr>
        <w:t>1ª Série</w:t>
      </w:r>
      <w:r w:rsidR="00C036FB" w:rsidRPr="001A3C4F">
        <w:rPr>
          <w:rFonts w:ascii="Times New Roman" w:hAnsi="Times New Roman" w:cs="Times New Roman"/>
          <w:sz w:val="22"/>
          <w:szCs w:val="22"/>
          <w:lang w:val="pt-BR"/>
        </w:rPr>
        <w:t xml:space="preserve"> e</w:t>
      </w:r>
      <w:r w:rsidR="00CE485F" w:rsidRPr="001A3C4F">
        <w:rPr>
          <w:rFonts w:ascii="Times New Roman" w:hAnsi="Times New Roman" w:cs="Times New Roman"/>
          <w:sz w:val="22"/>
          <w:szCs w:val="22"/>
          <w:lang w:val="pt-BR"/>
        </w:rPr>
        <w:t xml:space="preserve"> </w:t>
      </w:r>
      <w:r w:rsidR="00AA5F8D" w:rsidRPr="001A3C4F">
        <w:rPr>
          <w:rFonts w:ascii="Times New Roman" w:hAnsi="Times New Roman" w:cs="Times New Roman"/>
          <w:sz w:val="22"/>
          <w:szCs w:val="22"/>
          <w:lang w:val="pt-BR"/>
        </w:rPr>
        <w:t xml:space="preserve">as Debêntures em Circulação da </w:t>
      </w:r>
      <w:r w:rsidR="00D41D7C" w:rsidRPr="001A3C4F">
        <w:rPr>
          <w:rFonts w:ascii="Times New Roman" w:hAnsi="Times New Roman" w:cs="Times New Roman"/>
          <w:sz w:val="22"/>
          <w:szCs w:val="22"/>
          <w:lang w:val="pt-BR"/>
        </w:rPr>
        <w:t>2ª Série</w:t>
      </w:r>
      <w:r w:rsidR="00CE485F" w:rsidRPr="001A3C4F">
        <w:rPr>
          <w:rFonts w:ascii="Times New Roman" w:hAnsi="Times New Roman" w:cs="Times New Roman"/>
          <w:sz w:val="22"/>
          <w:szCs w:val="22"/>
          <w:lang w:val="pt-BR"/>
        </w:rPr>
        <w:t xml:space="preserve"> </w:t>
      </w:r>
      <w:r w:rsidR="00A07BA3" w:rsidRPr="001A3C4F">
        <w:rPr>
          <w:rFonts w:ascii="Times New Roman" w:hAnsi="Times New Roman" w:cs="Times New Roman"/>
          <w:sz w:val="22"/>
          <w:szCs w:val="22"/>
          <w:lang w:val="pt-BR"/>
        </w:rPr>
        <w:t>separadamente</w:t>
      </w:r>
      <w:r w:rsidRPr="001A3C4F">
        <w:rPr>
          <w:rFonts w:ascii="Times New Roman" w:hAnsi="Times New Roman" w:cs="Times New Roman"/>
          <w:sz w:val="22"/>
          <w:szCs w:val="22"/>
          <w:lang w:val="pt-BR"/>
        </w:rPr>
        <w:t>.</w:t>
      </w:r>
      <w:bookmarkEnd w:id="3345"/>
    </w:p>
    <w:p w14:paraId="38A697AD" w14:textId="77777777" w:rsidR="009E40B8" w:rsidRPr="001A3C4F" w:rsidRDefault="009E40B8" w:rsidP="009B4504">
      <w:pPr>
        <w:pStyle w:val="PargrafodaLista"/>
        <w:tabs>
          <w:tab w:val="left" w:pos="1134"/>
        </w:tabs>
        <w:ind w:left="0"/>
        <w:jc w:val="both"/>
        <w:rPr>
          <w:rFonts w:ascii="Times New Roman" w:hAnsi="Times New Roman" w:cs="Times New Roman"/>
          <w:sz w:val="22"/>
          <w:szCs w:val="22"/>
          <w:lang w:val="pt-BR"/>
        </w:rPr>
      </w:pPr>
    </w:p>
    <w:p w14:paraId="6A1589EF" w14:textId="26368924" w:rsidR="00093137" w:rsidRPr="001A3C4F" w:rsidRDefault="00651E30" w:rsidP="009B4504">
      <w:pPr>
        <w:pStyle w:val="PargrafoComumNvel1"/>
        <w:numPr>
          <w:ilvl w:val="0"/>
          <w:numId w:val="0"/>
        </w:numPr>
        <w:spacing w:line="240" w:lineRule="auto"/>
        <w:rPr>
          <w:rFonts w:ascii="Times New Roman" w:hAnsi="Times New Roman" w:cs="Times New Roman"/>
          <w:sz w:val="22"/>
          <w:szCs w:val="22"/>
        </w:rPr>
      </w:pPr>
      <w:r w:rsidRPr="001A3C4F">
        <w:rPr>
          <w:rFonts w:ascii="Times New Roman" w:hAnsi="Times New Roman" w:cs="Times New Roman"/>
          <w:sz w:val="22"/>
          <w:szCs w:val="22"/>
        </w:rPr>
        <w:t>10.1.1.</w:t>
      </w:r>
      <w:r w:rsidRPr="001A3C4F">
        <w:rPr>
          <w:rFonts w:ascii="Times New Roman" w:hAnsi="Times New Roman" w:cs="Times New Roman"/>
          <w:sz w:val="22"/>
          <w:szCs w:val="22"/>
        </w:rPr>
        <w:tab/>
      </w:r>
      <w:r w:rsidR="00093137" w:rsidRPr="001A3C4F">
        <w:rPr>
          <w:rFonts w:ascii="Times New Roman" w:hAnsi="Times New Roman" w:cs="Times New Roman"/>
          <w:sz w:val="22"/>
          <w:szCs w:val="22"/>
        </w:rPr>
        <w:t xml:space="preserve">A Assembleia </w:t>
      </w:r>
      <w:r w:rsidR="00DB522C" w:rsidRPr="001A3C4F">
        <w:rPr>
          <w:rFonts w:ascii="Times New Roman" w:hAnsi="Times New Roman" w:cs="Times New Roman"/>
          <w:sz w:val="22"/>
          <w:szCs w:val="22"/>
        </w:rPr>
        <w:t xml:space="preserve">Especial </w:t>
      </w:r>
      <w:r w:rsidR="00093137" w:rsidRPr="001A3C4F">
        <w:rPr>
          <w:rFonts w:ascii="Times New Roman" w:hAnsi="Times New Roman" w:cs="Times New Roman"/>
          <w:sz w:val="22"/>
          <w:szCs w:val="22"/>
        </w:rPr>
        <w:t xml:space="preserve">de Debenturista, conjunta ou de cada uma das séries de Debêntures, poderá ser realizada de forma presencial, parcial ou exclusivamente digital, em todos os casos sendo considerada como realizada no local da sede da </w:t>
      </w:r>
      <w:r w:rsidR="00DA437C" w:rsidRPr="001A3C4F">
        <w:rPr>
          <w:rFonts w:ascii="Times New Roman" w:hAnsi="Times New Roman" w:cs="Times New Roman"/>
          <w:sz w:val="22"/>
          <w:szCs w:val="22"/>
        </w:rPr>
        <w:t>Devedora</w:t>
      </w:r>
      <w:r w:rsidR="00093137" w:rsidRPr="001A3C4F">
        <w:rPr>
          <w:rFonts w:ascii="Times New Roman" w:hAnsi="Times New Roman" w:cs="Times New Roman"/>
          <w:sz w:val="22"/>
          <w:szCs w:val="22"/>
        </w:rPr>
        <w:t xml:space="preserve">, observando o previsto na </w:t>
      </w:r>
      <w:r w:rsidR="007D4C7A" w:rsidRPr="001A3C4F">
        <w:rPr>
          <w:rFonts w:ascii="Times New Roman" w:hAnsi="Times New Roman" w:cs="Times New Roman"/>
          <w:sz w:val="22"/>
          <w:szCs w:val="22"/>
        </w:rPr>
        <w:t>Resolução CVM 81</w:t>
      </w:r>
      <w:r w:rsidR="00093137" w:rsidRPr="001A3C4F">
        <w:rPr>
          <w:rFonts w:ascii="Times New Roman" w:hAnsi="Times New Roman" w:cs="Times New Roman"/>
          <w:sz w:val="22"/>
          <w:szCs w:val="22"/>
        </w:rPr>
        <w:t>.</w:t>
      </w:r>
    </w:p>
    <w:p w14:paraId="5759779B" w14:textId="77777777" w:rsidR="00E03A3D" w:rsidRPr="001A3C4F" w:rsidRDefault="00E03A3D" w:rsidP="009B4504">
      <w:pPr>
        <w:pStyle w:val="PargrafodaLista"/>
        <w:tabs>
          <w:tab w:val="left" w:pos="1134"/>
        </w:tabs>
        <w:ind w:left="0"/>
        <w:jc w:val="both"/>
        <w:rPr>
          <w:rFonts w:ascii="Times New Roman" w:hAnsi="Times New Roman" w:cs="Times New Roman"/>
          <w:sz w:val="22"/>
          <w:szCs w:val="22"/>
          <w:lang w:val="pt-BR"/>
        </w:rPr>
      </w:pPr>
    </w:p>
    <w:p w14:paraId="53F6D84D" w14:textId="06CC8956" w:rsidR="00651E30" w:rsidRPr="001A3C4F" w:rsidRDefault="00651E30"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10.2.</w:t>
      </w:r>
      <w:r w:rsidRPr="001A3C4F">
        <w:rPr>
          <w:rFonts w:ascii="Times New Roman" w:hAnsi="Times New Roman" w:cs="Times New Roman"/>
          <w:sz w:val="22"/>
          <w:szCs w:val="22"/>
          <w:lang w:val="pt-BR"/>
        </w:rPr>
        <w:tab/>
      </w:r>
      <w:bookmarkStart w:id="3346" w:name="_Ref10221847"/>
      <w:r w:rsidR="0064283A" w:rsidRPr="001A3C4F">
        <w:rPr>
          <w:rFonts w:ascii="Times New Roman" w:hAnsi="Times New Roman" w:cs="Times New Roman"/>
          <w:sz w:val="22"/>
          <w:szCs w:val="22"/>
          <w:u w:val="single"/>
          <w:lang w:val="pt-BR"/>
        </w:rPr>
        <w:t>Convocação</w:t>
      </w:r>
      <w:r w:rsidR="0064283A" w:rsidRPr="001A3C4F">
        <w:rPr>
          <w:rFonts w:ascii="Times New Roman" w:hAnsi="Times New Roman" w:cs="Times New Roman"/>
          <w:sz w:val="22"/>
          <w:szCs w:val="22"/>
          <w:lang w:val="pt-BR"/>
        </w:rPr>
        <w:t xml:space="preserve">. </w:t>
      </w:r>
      <w:r w:rsidR="00C70B2F" w:rsidRPr="001A3C4F">
        <w:rPr>
          <w:rFonts w:ascii="Times New Roman" w:hAnsi="Times New Roman" w:cs="Times New Roman"/>
          <w:sz w:val="22"/>
          <w:szCs w:val="22"/>
          <w:lang w:val="pt-BR"/>
        </w:rPr>
        <w:t xml:space="preserve">A Assembleia </w:t>
      </w:r>
      <w:r w:rsidR="00DB522C" w:rsidRPr="001A3C4F">
        <w:rPr>
          <w:rFonts w:ascii="Times New Roman" w:hAnsi="Times New Roman" w:cs="Times New Roman"/>
          <w:sz w:val="22"/>
          <w:szCs w:val="22"/>
          <w:lang w:val="pt-BR"/>
        </w:rPr>
        <w:t xml:space="preserve">Especial </w:t>
      </w:r>
      <w:r w:rsidR="00C70B2F" w:rsidRPr="001A3C4F">
        <w:rPr>
          <w:rFonts w:ascii="Times New Roman" w:hAnsi="Times New Roman" w:cs="Times New Roman"/>
          <w:sz w:val="22"/>
          <w:szCs w:val="22"/>
          <w:lang w:val="pt-BR"/>
        </w:rPr>
        <w:t xml:space="preserve">de Debenturista, conjunta ou de cada uma das séries de Debêntures, poderá ser convocada: (i) pela </w:t>
      </w:r>
      <w:r w:rsidR="00DA437C" w:rsidRPr="001A3C4F">
        <w:rPr>
          <w:rFonts w:ascii="Times New Roman" w:hAnsi="Times New Roman" w:cs="Times New Roman"/>
          <w:sz w:val="22"/>
          <w:szCs w:val="22"/>
          <w:lang w:val="pt-BR"/>
        </w:rPr>
        <w:t>Devedora</w:t>
      </w:r>
      <w:r w:rsidR="00C70B2F" w:rsidRPr="001A3C4F">
        <w:rPr>
          <w:rFonts w:ascii="Times New Roman" w:hAnsi="Times New Roman" w:cs="Times New Roman"/>
          <w:sz w:val="22"/>
          <w:szCs w:val="22"/>
          <w:lang w:val="pt-BR"/>
        </w:rPr>
        <w:t xml:space="preserve">; </w:t>
      </w:r>
      <w:bookmarkEnd w:id="3346"/>
      <w:r w:rsidR="00110105" w:rsidRPr="001A3C4F">
        <w:rPr>
          <w:rFonts w:ascii="Times New Roman" w:hAnsi="Times New Roman" w:cs="Times New Roman"/>
          <w:sz w:val="22"/>
          <w:szCs w:val="22"/>
          <w:lang w:val="pt-BR"/>
        </w:rPr>
        <w:t xml:space="preserve">ou </w:t>
      </w:r>
      <w:r w:rsidR="00C70B2F" w:rsidRPr="001A3C4F">
        <w:rPr>
          <w:rFonts w:ascii="Times New Roman" w:hAnsi="Times New Roman" w:cs="Times New Roman"/>
          <w:sz w:val="22"/>
          <w:szCs w:val="22"/>
          <w:lang w:val="pt-BR"/>
        </w:rPr>
        <w:t>(</w:t>
      </w:r>
      <w:proofErr w:type="spellStart"/>
      <w:r w:rsidR="00C70B2F" w:rsidRPr="001A3C4F">
        <w:rPr>
          <w:rFonts w:ascii="Times New Roman" w:hAnsi="Times New Roman" w:cs="Times New Roman"/>
          <w:sz w:val="22"/>
          <w:szCs w:val="22"/>
          <w:lang w:val="pt-BR"/>
        </w:rPr>
        <w:t>ii</w:t>
      </w:r>
      <w:proofErr w:type="spellEnd"/>
      <w:r w:rsidR="00C70B2F" w:rsidRPr="001A3C4F">
        <w:rPr>
          <w:rFonts w:ascii="Times New Roman" w:hAnsi="Times New Roman" w:cs="Times New Roman"/>
          <w:sz w:val="22"/>
          <w:szCs w:val="22"/>
          <w:lang w:val="pt-BR"/>
        </w:rPr>
        <w:t xml:space="preserve">) </w:t>
      </w:r>
      <w:r w:rsidR="00110105" w:rsidRPr="001A3C4F">
        <w:rPr>
          <w:rFonts w:ascii="Times New Roman" w:hAnsi="Times New Roman" w:cs="Times New Roman"/>
          <w:sz w:val="22"/>
          <w:szCs w:val="22"/>
          <w:lang w:val="pt-BR"/>
        </w:rPr>
        <w:t>pela Debenturista</w:t>
      </w:r>
      <w:r w:rsidR="00C70B2F" w:rsidRPr="001A3C4F">
        <w:rPr>
          <w:rFonts w:ascii="Times New Roman" w:hAnsi="Times New Roman" w:cs="Times New Roman"/>
          <w:sz w:val="22"/>
          <w:szCs w:val="22"/>
          <w:lang w:val="pt-BR"/>
        </w:rPr>
        <w:t>.</w:t>
      </w:r>
    </w:p>
    <w:p w14:paraId="138F65F6" w14:textId="77777777" w:rsidR="00651E30" w:rsidRPr="001A3C4F" w:rsidRDefault="00651E30" w:rsidP="009B4504">
      <w:pPr>
        <w:jc w:val="both"/>
        <w:rPr>
          <w:rFonts w:ascii="Times New Roman" w:hAnsi="Times New Roman" w:cs="Times New Roman"/>
          <w:sz w:val="22"/>
          <w:szCs w:val="22"/>
          <w:lang w:val="pt-BR"/>
        </w:rPr>
      </w:pPr>
    </w:p>
    <w:p w14:paraId="48E06F6A" w14:textId="0A56ED0E" w:rsidR="00C70B2F" w:rsidRPr="001A3C4F" w:rsidRDefault="00651E30"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lastRenderedPageBreak/>
        <w:t>10.2.1.</w:t>
      </w:r>
      <w:r w:rsidRPr="001A3C4F">
        <w:rPr>
          <w:rFonts w:ascii="Times New Roman" w:hAnsi="Times New Roman" w:cs="Times New Roman"/>
          <w:sz w:val="22"/>
          <w:szCs w:val="22"/>
          <w:lang w:val="pt-BR"/>
        </w:rPr>
        <w:tab/>
      </w:r>
      <w:r w:rsidR="00C70B2F" w:rsidRPr="001A3C4F">
        <w:rPr>
          <w:rFonts w:ascii="Times New Roman" w:hAnsi="Times New Roman" w:cs="Times New Roman"/>
          <w:sz w:val="22"/>
          <w:szCs w:val="22"/>
          <w:lang w:val="pt-BR"/>
        </w:rPr>
        <w:t xml:space="preserve">A convocação da Assembleia </w:t>
      </w:r>
      <w:r w:rsidR="00DB522C" w:rsidRPr="001A3C4F">
        <w:rPr>
          <w:rFonts w:ascii="Times New Roman" w:hAnsi="Times New Roman" w:cs="Times New Roman"/>
          <w:sz w:val="22"/>
          <w:szCs w:val="22"/>
          <w:lang w:val="pt-BR"/>
        </w:rPr>
        <w:t xml:space="preserve">Especial </w:t>
      </w:r>
      <w:r w:rsidR="00C70B2F" w:rsidRPr="001A3C4F">
        <w:rPr>
          <w:rFonts w:ascii="Times New Roman" w:hAnsi="Times New Roman" w:cs="Times New Roman"/>
          <w:sz w:val="22"/>
          <w:szCs w:val="22"/>
          <w:lang w:val="pt-BR"/>
        </w:rPr>
        <w:t xml:space="preserve">de Debenturista, conjunta ou de cada uma das séries de Debêntures, dar-se-á mediante </w:t>
      </w:r>
      <w:r w:rsidR="002E03F6" w:rsidRPr="001A3C4F">
        <w:rPr>
          <w:rFonts w:ascii="Times New Roman" w:hAnsi="Times New Roman" w:cs="Times New Roman"/>
          <w:sz w:val="22"/>
          <w:szCs w:val="22"/>
          <w:lang w:val="pt-BR"/>
        </w:rPr>
        <w:t>anúncio</w:t>
      </w:r>
      <w:r w:rsidR="00C70B2F" w:rsidRPr="001A3C4F">
        <w:rPr>
          <w:rFonts w:ascii="Times New Roman" w:hAnsi="Times New Roman" w:cs="Times New Roman"/>
          <w:sz w:val="22"/>
          <w:szCs w:val="22"/>
          <w:lang w:val="pt-BR"/>
        </w:rPr>
        <w:t xml:space="preserve"> publicado pelo meno</w:t>
      </w:r>
      <w:r w:rsidR="0064283A" w:rsidRPr="001A3C4F">
        <w:rPr>
          <w:rFonts w:ascii="Times New Roman" w:hAnsi="Times New Roman" w:cs="Times New Roman"/>
          <w:sz w:val="22"/>
          <w:szCs w:val="22"/>
          <w:lang w:val="pt-BR"/>
        </w:rPr>
        <w:t>s</w:t>
      </w:r>
      <w:r w:rsidR="00C70B2F" w:rsidRPr="001A3C4F">
        <w:rPr>
          <w:rFonts w:ascii="Times New Roman" w:hAnsi="Times New Roman" w:cs="Times New Roman"/>
          <w:sz w:val="22"/>
          <w:szCs w:val="22"/>
          <w:lang w:val="pt-BR"/>
        </w:rPr>
        <w:t xml:space="preserve"> 3 (três) vezes nos órgãos de impre</w:t>
      </w:r>
      <w:r w:rsidR="0064283A" w:rsidRPr="001A3C4F">
        <w:rPr>
          <w:rFonts w:ascii="Times New Roman" w:hAnsi="Times New Roman" w:cs="Times New Roman"/>
          <w:sz w:val="22"/>
          <w:szCs w:val="22"/>
          <w:lang w:val="pt-BR"/>
        </w:rPr>
        <w:t>n</w:t>
      </w:r>
      <w:r w:rsidR="00C70B2F" w:rsidRPr="001A3C4F">
        <w:rPr>
          <w:rFonts w:ascii="Times New Roman" w:hAnsi="Times New Roman" w:cs="Times New Roman"/>
          <w:sz w:val="22"/>
          <w:szCs w:val="22"/>
          <w:lang w:val="pt-BR"/>
        </w:rPr>
        <w:t xml:space="preserve">sa nos quais a </w:t>
      </w:r>
      <w:r w:rsidR="00DA437C" w:rsidRPr="001A3C4F">
        <w:rPr>
          <w:rFonts w:ascii="Times New Roman" w:hAnsi="Times New Roman" w:cs="Times New Roman"/>
          <w:sz w:val="22"/>
          <w:szCs w:val="22"/>
          <w:lang w:val="pt-BR"/>
        </w:rPr>
        <w:t xml:space="preserve">Devedora </w:t>
      </w:r>
      <w:r w:rsidR="00C70B2F" w:rsidRPr="001A3C4F">
        <w:rPr>
          <w:rFonts w:ascii="Times New Roman" w:hAnsi="Times New Roman" w:cs="Times New Roman"/>
          <w:sz w:val="22"/>
          <w:szCs w:val="22"/>
          <w:lang w:val="pt-BR"/>
        </w:rPr>
        <w:t>costuma efetuar suas publicações, respeitadas outras regras relacionadas à publicação de an</w:t>
      </w:r>
      <w:r w:rsidR="0064283A" w:rsidRPr="001A3C4F">
        <w:rPr>
          <w:rFonts w:ascii="Times New Roman" w:hAnsi="Times New Roman" w:cs="Times New Roman"/>
          <w:sz w:val="22"/>
          <w:szCs w:val="22"/>
          <w:lang w:val="pt-BR"/>
        </w:rPr>
        <w:t>ú</w:t>
      </w:r>
      <w:r w:rsidR="00C70B2F" w:rsidRPr="001A3C4F">
        <w:rPr>
          <w:rFonts w:ascii="Times New Roman" w:hAnsi="Times New Roman" w:cs="Times New Roman"/>
          <w:sz w:val="22"/>
          <w:szCs w:val="22"/>
          <w:lang w:val="pt-BR"/>
        </w:rPr>
        <w:t xml:space="preserve">ncio de convocação de assembleias gerais constantes da Lei das Sociedades por </w:t>
      </w:r>
      <w:r w:rsidR="00C203F1" w:rsidRPr="001A3C4F">
        <w:rPr>
          <w:rFonts w:ascii="Times New Roman" w:hAnsi="Times New Roman" w:cs="Times New Roman"/>
          <w:sz w:val="22"/>
          <w:szCs w:val="22"/>
          <w:lang w:val="pt-BR"/>
        </w:rPr>
        <w:t>Ações</w:t>
      </w:r>
      <w:r w:rsidR="00C70B2F" w:rsidRPr="001A3C4F">
        <w:rPr>
          <w:rFonts w:ascii="Times New Roman" w:hAnsi="Times New Roman" w:cs="Times New Roman"/>
          <w:sz w:val="22"/>
          <w:szCs w:val="22"/>
          <w:lang w:val="pt-BR"/>
        </w:rPr>
        <w:t xml:space="preserve">, da regulamentação aplicável e desta Escritura de Emissão. </w:t>
      </w:r>
      <w:r w:rsidR="00110105" w:rsidRPr="001A3C4F">
        <w:rPr>
          <w:rFonts w:ascii="Times New Roman" w:hAnsi="Times New Roman" w:cs="Times New Roman"/>
          <w:sz w:val="22"/>
          <w:szCs w:val="22"/>
          <w:lang w:val="pt-BR"/>
        </w:rPr>
        <w:t>Fica dispensada a convocação no caso da presença da Debenturista.</w:t>
      </w:r>
    </w:p>
    <w:p w14:paraId="5DFB1E3F" w14:textId="77777777" w:rsidR="00651E30" w:rsidRPr="001A3C4F" w:rsidRDefault="00651E30" w:rsidP="009B4504">
      <w:pPr>
        <w:pStyle w:val="PargrafodaLista"/>
        <w:ind w:left="0"/>
        <w:jc w:val="both"/>
        <w:rPr>
          <w:rFonts w:ascii="Times New Roman" w:hAnsi="Times New Roman" w:cs="Times New Roman"/>
          <w:sz w:val="22"/>
          <w:szCs w:val="22"/>
          <w:lang w:val="pt-BR"/>
        </w:rPr>
      </w:pPr>
    </w:p>
    <w:p w14:paraId="730CE178" w14:textId="2EF329D2" w:rsidR="00254407" w:rsidRPr="001A3C4F" w:rsidRDefault="00651E30"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10.3.</w:t>
      </w:r>
      <w:r w:rsidRPr="001A3C4F">
        <w:rPr>
          <w:rFonts w:ascii="Times New Roman" w:hAnsi="Times New Roman" w:cs="Times New Roman"/>
          <w:sz w:val="22"/>
          <w:szCs w:val="22"/>
          <w:lang w:val="pt-BR"/>
        </w:rPr>
        <w:tab/>
      </w:r>
      <w:r w:rsidR="0064283A" w:rsidRPr="001A3C4F">
        <w:rPr>
          <w:rFonts w:ascii="Times New Roman" w:hAnsi="Times New Roman" w:cs="Times New Roman"/>
          <w:sz w:val="22"/>
          <w:szCs w:val="22"/>
          <w:u w:val="single"/>
          <w:lang w:val="pt-BR"/>
        </w:rPr>
        <w:t>Data de Realização da Assembleia</w:t>
      </w:r>
      <w:r w:rsidR="0064283A" w:rsidRPr="001A3C4F">
        <w:rPr>
          <w:rFonts w:ascii="Times New Roman" w:hAnsi="Times New Roman" w:cs="Times New Roman"/>
          <w:sz w:val="22"/>
          <w:szCs w:val="22"/>
          <w:lang w:val="pt-BR"/>
        </w:rPr>
        <w:t xml:space="preserve">. </w:t>
      </w:r>
      <w:r w:rsidR="00C70B2F" w:rsidRPr="001A3C4F">
        <w:rPr>
          <w:rFonts w:ascii="Times New Roman" w:hAnsi="Times New Roman" w:cs="Times New Roman"/>
          <w:sz w:val="22"/>
          <w:szCs w:val="22"/>
          <w:lang w:val="pt-BR"/>
        </w:rPr>
        <w:t xml:space="preserve">A Assembleia </w:t>
      </w:r>
      <w:r w:rsidR="00DB522C" w:rsidRPr="001A3C4F">
        <w:rPr>
          <w:rFonts w:ascii="Times New Roman" w:hAnsi="Times New Roman" w:cs="Times New Roman"/>
          <w:sz w:val="22"/>
          <w:szCs w:val="22"/>
          <w:lang w:val="pt-BR"/>
        </w:rPr>
        <w:t xml:space="preserve">Especial </w:t>
      </w:r>
      <w:r w:rsidR="00C70B2F" w:rsidRPr="001A3C4F">
        <w:rPr>
          <w:rFonts w:ascii="Times New Roman" w:hAnsi="Times New Roman" w:cs="Times New Roman"/>
          <w:sz w:val="22"/>
          <w:szCs w:val="22"/>
          <w:lang w:val="pt-BR"/>
        </w:rPr>
        <w:t xml:space="preserve">de Debenturista, conjunta ou de cada uma das séries de Debêntures, deverá ser realizada em prazo mínimo de </w:t>
      </w:r>
      <w:r w:rsidR="00F67020" w:rsidRPr="001A3C4F">
        <w:rPr>
          <w:rFonts w:ascii="Times New Roman" w:hAnsi="Times New Roman" w:cs="Times New Roman"/>
          <w:sz w:val="22"/>
          <w:szCs w:val="22"/>
          <w:lang w:val="pt-BR"/>
        </w:rPr>
        <w:t>2</w:t>
      </w:r>
      <w:r w:rsidR="009D0739" w:rsidRPr="001A3C4F">
        <w:rPr>
          <w:rFonts w:ascii="Times New Roman" w:hAnsi="Times New Roman" w:cs="Times New Roman"/>
          <w:sz w:val="22"/>
          <w:szCs w:val="22"/>
          <w:lang w:val="pt-BR"/>
        </w:rPr>
        <w:t>0</w:t>
      </w:r>
      <w:r w:rsidR="0064283A" w:rsidRPr="001A3C4F">
        <w:rPr>
          <w:rFonts w:ascii="Times New Roman" w:hAnsi="Times New Roman" w:cs="Times New Roman"/>
          <w:sz w:val="22"/>
          <w:szCs w:val="22"/>
          <w:lang w:val="pt-BR"/>
        </w:rPr>
        <w:t xml:space="preserve"> (</w:t>
      </w:r>
      <w:r w:rsidR="00F67020" w:rsidRPr="001A3C4F">
        <w:rPr>
          <w:rFonts w:ascii="Times New Roman" w:hAnsi="Times New Roman" w:cs="Times New Roman"/>
          <w:sz w:val="22"/>
          <w:szCs w:val="22"/>
          <w:lang w:val="pt-BR"/>
        </w:rPr>
        <w:t>vinte</w:t>
      </w:r>
      <w:r w:rsidR="0064283A" w:rsidRPr="001A3C4F">
        <w:rPr>
          <w:rFonts w:ascii="Times New Roman" w:hAnsi="Times New Roman" w:cs="Times New Roman"/>
          <w:sz w:val="22"/>
          <w:szCs w:val="22"/>
          <w:lang w:val="pt-BR"/>
        </w:rPr>
        <w:t>)</w:t>
      </w:r>
      <w:r w:rsidR="00C70B2F" w:rsidRPr="001A3C4F">
        <w:rPr>
          <w:rFonts w:ascii="Times New Roman" w:hAnsi="Times New Roman" w:cs="Times New Roman"/>
          <w:sz w:val="22"/>
          <w:szCs w:val="22"/>
          <w:lang w:val="pt-BR"/>
        </w:rPr>
        <w:t xml:space="preserve"> dias, contados da data da primeira publicação d</w:t>
      </w:r>
      <w:r w:rsidR="0064283A" w:rsidRPr="001A3C4F">
        <w:rPr>
          <w:rFonts w:ascii="Times New Roman" w:hAnsi="Times New Roman" w:cs="Times New Roman"/>
          <w:sz w:val="22"/>
          <w:szCs w:val="22"/>
          <w:lang w:val="pt-BR"/>
        </w:rPr>
        <w:t>o edital de</w:t>
      </w:r>
      <w:r w:rsidR="00C70B2F" w:rsidRPr="001A3C4F">
        <w:rPr>
          <w:rFonts w:ascii="Times New Roman" w:hAnsi="Times New Roman" w:cs="Times New Roman"/>
          <w:sz w:val="22"/>
          <w:szCs w:val="22"/>
          <w:lang w:val="pt-BR"/>
        </w:rPr>
        <w:t xml:space="preserve"> convocação, sendo que a segunda convocação somente poderá ser realizada em, no mínimo, </w:t>
      </w:r>
      <w:r w:rsidR="0064283A" w:rsidRPr="001A3C4F">
        <w:rPr>
          <w:rFonts w:ascii="Times New Roman" w:hAnsi="Times New Roman" w:cs="Times New Roman"/>
          <w:sz w:val="22"/>
          <w:szCs w:val="22"/>
          <w:lang w:val="pt-BR"/>
        </w:rPr>
        <w:t>8 (oito)</w:t>
      </w:r>
      <w:r w:rsidR="00C70B2F" w:rsidRPr="001A3C4F">
        <w:rPr>
          <w:rFonts w:ascii="Times New Roman" w:hAnsi="Times New Roman" w:cs="Times New Roman"/>
          <w:sz w:val="22"/>
          <w:szCs w:val="22"/>
          <w:lang w:val="pt-BR"/>
        </w:rPr>
        <w:t xml:space="preserve"> dias </w:t>
      </w:r>
      <w:r w:rsidR="0064283A" w:rsidRPr="001A3C4F">
        <w:rPr>
          <w:rFonts w:ascii="Times New Roman" w:hAnsi="Times New Roman" w:cs="Times New Roman"/>
          <w:sz w:val="22"/>
          <w:szCs w:val="22"/>
          <w:lang w:val="pt-BR"/>
        </w:rPr>
        <w:t>contado da nova publicação do edital de convocação</w:t>
      </w:r>
      <w:r w:rsidR="00C70B2F" w:rsidRPr="001A3C4F">
        <w:rPr>
          <w:rFonts w:ascii="Times New Roman" w:hAnsi="Times New Roman" w:cs="Times New Roman"/>
          <w:sz w:val="22"/>
          <w:szCs w:val="22"/>
          <w:lang w:val="pt-BR"/>
        </w:rPr>
        <w:t>.</w:t>
      </w:r>
      <w:r w:rsidR="009D0739" w:rsidRPr="001A3C4F">
        <w:rPr>
          <w:rFonts w:ascii="Times New Roman" w:hAnsi="Times New Roman" w:cs="Times New Roman"/>
          <w:sz w:val="22"/>
          <w:szCs w:val="22"/>
          <w:lang w:val="pt-BR"/>
        </w:rPr>
        <w:t xml:space="preserve"> </w:t>
      </w:r>
    </w:p>
    <w:p w14:paraId="5032A038" w14:textId="77777777" w:rsidR="00254407" w:rsidRPr="001A3C4F" w:rsidRDefault="00254407" w:rsidP="009B4504">
      <w:pPr>
        <w:pStyle w:val="PargrafodaLista"/>
        <w:ind w:left="0"/>
        <w:jc w:val="both"/>
        <w:rPr>
          <w:rFonts w:ascii="Times New Roman" w:hAnsi="Times New Roman" w:cs="Times New Roman"/>
          <w:sz w:val="22"/>
          <w:szCs w:val="22"/>
          <w:u w:val="single"/>
          <w:lang w:val="pt-BR"/>
        </w:rPr>
      </w:pPr>
    </w:p>
    <w:p w14:paraId="41396646" w14:textId="2279D4D6" w:rsidR="00254407" w:rsidRPr="001A3C4F" w:rsidRDefault="00651E30"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10.4.</w:t>
      </w:r>
      <w:r w:rsidRPr="001A3C4F">
        <w:rPr>
          <w:rFonts w:ascii="Times New Roman" w:hAnsi="Times New Roman" w:cs="Times New Roman"/>
          <w:sz w:val="22"/>
          <w:szCs w:val="22"/>
          <w:lang w:val="pt-BR"/>
        </w:rPr>
        <w:tab/>
      </w:r>
      <w:r w:rsidR="0064283A" w:rsidRPr="001A3C4F">
        <w:rPr>
          <w:rFonts w:ascii="Times New Roman" w:hAnsi="Times New Roman" w:cs="Times New Roman"/>
          <w:sz w:val="22"/>
          <w:szCs w:val="22"/>
          <w:u w:val="single"/>
          <w:lang w:val="pt-BR"/>
        </w:rPr>
        <w:t>Quóru</w:t>
      </w:r>
      <w:r w:rsidRPr="001A3C4F">
        <w:rPr>
          <w:rFonts w:ascii="Times New Roman" w:hAnsi="Times New Roman" w:cs="Times New Roman"/>
          <w:sz w:val="22"/>
          <w:szCs w:val="22"/>
          <w:u w:val="single"/>
          <w:lang w:val="pt-BR"/>
        </w:rPr>
        <w:t>ns</w:t>
      </w:r>
      <w:r w:rsidR="0064283A" w:rsidRPr="001A3C4F">
        <w:rPr>
          <w:rFonts w:ascii="Times New Roman" w:hAnsi="Times New Roman" w:cs="Times New Roman"/>
          <w:sz w:val="22"/>
          <w:szCs w:val="22"/>
          <w:u w:val="single"/>
          <w:lang w:val="pt-BR"/>
        </w:rPr>
        <w:t xml:space="preserve"> de Instalação</w:t>
      </w:r>
      <w:r w:rsidRPr="001A3C4F">
        <w:rPr>
          <w:rFonts w:ascii="Times New Roman" w:hAnsi="Times New Roman" w:cs="Times New Roman"/>
          <w:sz w:val="22"/>
          <w:szCs w:val="22"/>
          <w:u w:val="single"/>
          <w:lang w:val="pt-BR"/>
        </w:rPr>
        <w:t xml:space="preserve"> e Deliberação</w:t>
      </w:r>
      <w:r w:rsidR="0064283A" w:rsidRPr="001A3C4F">
        <w:rPr>
          <w:rFonts w:ascii="Times New Roman" w:hAnsi="Times New Roman" w:cs="Times New Roman"/>
          <w:sz w:val="22"/>
          <w:szCs w:val="22"/>
          <w:lang w:val="pt-BR"/>
        </w:rPr>
        <w:t xml:space="preserve">. </w:t>
      </w:r>
      <w:r w:rsidR="00C70B2F" w:rsidRPr="001A3C4F">
        <w:rPr>
          <w:rFonts w:ascii="Times New Roman" w:hAnsi="Times New Roman" w:cs="Times New Roman"/>
          <w:sz w:val="22"/>
          <w:szCs w:val="22"/>
          <w:lang w:val="pt-BR"/>
        </w:rPr>
        <w:t xml:space="preserve">A Assembleia </w:t>
      </w:r>
      <w:r w:rsidR="00DB522C" w:rsidRPr="001A3C4F">
        <w:rPr>
          <w:rFonts w:ascii="Times New Roman" w:hAnsi="Times New Roman" w:cs="Times New Roman"/>
          <w:sz w:val="22"/>
          <w:szCs w:val="22"/>
          <w:lang w:val="pt-BR"/>
        </w:rPr>
        <w:t xml:space="preserve">Especial </w:t>
      </w:r>
      <w:r w:rsidR="00C70B2F" w:rsidRPr="001A3C4F">
        <w:rPr>
          <w:rFonts w:ascii="Times New Roman" w:hAnsi="Times New Roman" w:cs="Times New Roman"/>
          <w:sz w:val="22"/>
          <w:szCs w:val="22"/>
          <w:lang w:val="pt-BR"/>
        </w:rPr>
        <w:t>de Debenturista, conjunta ou de cada uma das</w:t>
      </w:r>
      <w:r w:rsidRPr="001A3C4F">
        <w:rPr>
          <w:rFonts w:ascii="Times New Roman" w:hAnsi="Times New Roman" w:cs="Times New Roman"/>
          <w:sz w:val="22"/>
          <w:szCs w:val="22"/>
          <w:lang w:val="pt-BR"/>
        </w:rPr>
        <w:t xml:space="preserve"> séries</w:t>
      </w:r>
      <w:r w:rsidR="00C70B2F" w:rsidRPr="001A3C4F">
        <w:rPr>
          <w:rFonts w:ascii="Times New Roman" w:hAnsi="Times New Roman" w:cs="Times New Roman"/>
          <w:sz w:val="22"/>
          <w:szCs w:val="22"/>
          <w:lang w:val="pt-BR"/>
        </w:rPr>
        <w:t xml:space="preserve"> de Debêntures, se instalará, nos termos do parágrafo 3º do artigo 71 da Lei das Sociedades por </w:t>
      </w:r>
      <w:r w:rsidR="00C203F1" w:rsidRPr="001A3C4F">
        <w:rPr>
          <w:rFonts w:ascii="Times New Roman" w:hAnsi="Times New Roman" w:cs="Times New Roman"/>
          <w:sz w:val="22"/>
          <w:szCs w:val="22"/>
          <w:lang w:val="pt-BR"/>
        </w:rPr>
        <w:t>Ações</w:t>
      </w:r>
      <w:r w:rsidR="00C70B2F" w:rsidRPr="001A3C4F">
        <w:rPr>
          <w:rFonts w:ascii="Times New Roman" w:hAnsi="Times New Roman" w:cs="Times New Roman"/>
          <w:sz w:val="22"/>
          <w:szCs w:val="22"/>
          <w:lang w:val="pt-BR"/>
        </w:rPr>
        <w:t xml:space="preserve">, </w:t>
      </w:r>
      <w:r w:rsidR="00110105" w:rsidRPr="001A3C4F">
        <w:rPr>
          <w:rFonts w:ascii="Times New Roman" w:hAnsi="Times New Roman" w:cs="Times New Roman"/>
          <w:sz w:val="22"/>
          <w:szCs w:val="22"/>
          <w:lang w:val="pt-BR"/>
        </w:rPr>
        <w:t>com a presença da Debenturista</w:t>
      </w:r>
      <w:r w:rsidR="00254407" w:rsidRPr="001A3C4F">
        <w:rPr>
          <w:rFonts w:ascii="Times New Roman" w:hAnsi="Times New Roman" w:cs="Times New Roman"/>
          <w:sz w:val="22"/>
          <w:szCs w:val="22"/>
          <w:lang w:val="pt-BR"/>
        </w:rPr>
        <w:t>.</w:t>
      </w:r>
      <w:r w:rsidR="00877370" w:rsidRPr="001A3C4F">
        <w:rPr>
          <w:rFonts w:ascii="Times New Roman" w:hAnsi="Times New Roman" w:cs="Times New Roman"/>
          <w:sz w:val="22"/>
          <w:szCs w:val="22"/>
          <w:lang w:val="pt-BR"/>
        </w:rPr>
        <w:t xml:space="preserve"> </w:t>
      </w:r>
    </w:p>
    <w:p w14:paraId="521574C7" w14:textId="77777777" w:rsidR="00E03A3D" w:rsidRPr="001A3C4F" w:rsidRDefault="00E03A3D" w:rsidP="009B4504">
      <w:pPr>
        <w:pStyle w:val="PargrafodaLista"/>
        <w:tabs>
          <w:tab w:val="left" w:pos="1134"/>
        </w:tabs>
        <w:ind w:left="0"/>
        <w:jc w:val="both"/>
        <w:rPr>
          <w:rFonts w:ascii="Times New Roman" w:hAnsi="Times New Roman" w:cs="Times New Roman"/>
          <w:sz w:val="22"/>
          <w:szCs w:val="22"/>
          <w:lang w:val="pt-BR"/>
        </w:rPr>
      </w:pPr>
    </w:p>
    <w:p w14:paraId="1C2DDEF8" w14:textId="7841F33D" w:rsidR="00C70B2F" w:rsidRPr="001A3C4F" w:rsidRDefault="00651E30" w:rsidP="009B4504">
      <w:pPr>
        <w:pStyle w:val="PargrafoComumNvel2"/>
        <w:numPr>
          <w:ilvl w:val="0"/>
          <w:numId w:val="0"/>
        </w:numPr>
        <w:tabs>
          <w:tab w:val="clear" w:pos="1134"/>
        </w:tabs>
        <w:spacing w:line="240" w:lineRule="auto"/>
        <w:rPr>
          <w:rFonts w:ascii="Times New Roman" w:hAnsi="Times New Roman" w:cs="Times New Roman"/>
          <w:sz w:val="22"/>
          <w:szCs w:val="22"/>
        </w:rPr>
      </w:pPr>
      <w:bookmarkStart w:id="3347" w:name="_Ref10221660"/>
      <w:r w:rsidRPr="001A3C4F">
        <w:rPr>
          <w:rFonts w:ascii="Times New Roman" w:hAnsi="Times New Roman" w:cs="Times New Roman"/>
          <w:sz w:val="22"/>
          <w:szCs w:val="22"/>
        </w:rPr>
        <w:t>10.4.1.</w:t>
      </w:r>
      <w:r w:rsidRPr="001A3C4F">
        <w:rPr>
          <w:rFonts w:ascii="Times New Roman" w:hAnsi="Times New Roman" w:cs="Times New Roman"/>
          <w:sz w:val="22"/>
          <w:szCs w:val="22"/>
        </w:rPr>
        <w:tab/>
      </w:r>
      <w:r w:rsidR="00C70B2F" w:rsidRPr="001A3C4F">
        <w:rPr>
          <w:rFonts w:ascii="Times New Roman" w:hAnsi="Times New Roman" w:cs="Times New Roman"/>
          <w:sz w:val="22"/>
          <w:szCs w:val="22"/>
        </w:rPr>
        <w:t xml:space="preserve">Independentemente das formalidades </w:t>
      </w:r>
      <w:r w:rsidR="0064283A" w:rsidRPr="001A3C4F">
        <w:rPr>
          <w:rFonts w:ascii="Times New Roman" w:hAnsi="Times New Roman" w:cs="Times New Roman"/>
          <w:sz w:val="22"/>
          <w:szCs w:val="22"/>
        </w:rPr>
        <w:t xml:space="preserve">acima </w:t>
      </w:r>
      <w:r w:rsidR="00C70B2F" w:rsidRPr="001A3C4F">
        <w:rPr>
          <w:rFonts w:ascii="Times New Roman" w:hAnsi="Times New Roman" w:cs="Times New Roman"/>
          <w:sz w:val="22"/>
          <w:szCs w:val="22"/>
        </w:rPr>
        <w:t xml:space="preserve">previstas, será considerada regular a Assembleia </w:t>
      </w:r>
      <w:r w:rsidR="00DB522C" w:rsidRPr="001A3C4F">
        <w:rPr>
          <w:rFonts w:ascii="Times New Roman" w:hAnsi="Times New Roman" w:cs="Times New Roman"/>
          <w:sz w:val="22"/>
          <w:szCs w:val="22"/>
        </w:rPr>
        <w:t xml:space="preserve">Especial </w:t>
      </w:r>
      <w:r w:rsidR="00C70B2F" w:rsidRPr="001A3C4F">
        <w:rPr>
          <w:rFonts w:ascii="Times New Roman" w:hAnsi="Times New Roman" w:cs="Times New Roman"/>
          <w:sz w:val="22"/>
          <w:szCs w:val="22"/>
        </w:rPr>
        <w:t>de Debenturista, conjunta ou de cada uma das séries de Debêntures, a que comparecer</w:t>
      </w:r>
      <w:r w:rsidR="00110105" w:rsidRPr="001A3C4F">
        <w:rPr>
          <w:rFonts w:ascii="Times New Roman" w:hAnsi="Times New Roman" w:cs="Times New Roman"/>
          <w:sz w:val="22"/>
          <w:szCs w:val="22"/>
        </w:rPr>
        <w:t xml:space="preserve"> a Debenturista</w:t>
      </w:r>
      <w:r w:rsidR="00C70B2F" w:rsidRPr="001A3C4F">
        <w:rPr>
          <w:rFonts w:ascii="Times New Roman" w:hAnsi="Times New Roman" w:cs="Times New Roman"/>
          <w:sz w:val="22"/>
          <w:szCs w:val="22"/>
        </w:rPr>
        <w:t>.</w:t>
      </w:r>
      <w:bookmarkEnd w:id="3347"/>
    </w:p>
    <w:p w14:paraId="7EA40F46" w14:textId="77777777" w:rsidR="002B2C35" w:rsidRPr="001A3C4F" w:rsidRDefault="002B2C35" w:rsidP="009B4504">
      <w:pPr>
        <w:pStyle w:val="PargrafoComumNvel2"/>
        <w:numPr>
          <w:ilvl w:val="0"/>
          <w:numId w:val="0"/>
        </w:numPr>
        <w:tabs>
          <w:tab w:val="clear" w:pos="1134"/>
        </w:tabs>
        <w:spacing w:line="240" w:lineRule="auto"/>
        <w:rPr>
          <w:rFonts w:ascii="Times New Roman" w:hAnsi="Times New Roman" w:cs="Times New Roman"/>
          <w:sz w:val="22"/>
          <w:szCs w:val="22"/>
        </w:rPr>
      </w:pPr>
    </w:p>
    <w:p w14:paraId="4FA831A5" w14:textId="4ABD0BAB" w:rsidR="002B2C35" w:rsidRPr="001A3C4F" w:rsidRDefault="00651E30" w:rsidP="009B4504">
      <w:pPr>
        <w:pStyle w:val="PargrafoComumNvel1"/>
        <w:numPr>
          <w:ilvl w:val="0"/>
          <w:numId w:val="0"/>
        </w:numPr>
        <w:tabs>
          <w:tab w:val="clear" w:pos="1134"/>
        </w:tabs>
        <w:spacing w:line="240" w:lineRule="auto"/>
        <w:rPr>
          <w:rFonts w:ascii="Times New Roman" w:hAnsi="Times New Roman" w:cs="Times New Roman"/>
          <w:sz w:val="22"/>
          <w:szCs w:val="22"/>
        </w:rPr>
      </w:pPr>
      <w:r w:rsidRPr="001A3C4F">
        <w:rPr>
          <w:rFonts w:ascii="Times New Roman" w:hAnsi="Times New Roman" w:cs="Times New Roman"/>
          <w:sz w:val="22"/>
          <w:szCs w:val="22"/>
        </w:rPr>
        <w:t>10.4.2.</w:t>
      </w:r>
      <w:r w:rsidRPr="001A3C4F">
        <w:rPr>
          <w:rFonts w:ascii="Times New Roman" w:hAnsi="Times New Roman" w:cs="Times New Roman"/>
          <w:sz w:val="22"/>
          <w:szCs w:val="22"/>
        </w:rPr>
        <w:tab/>
        <w:t xml:space="preserve">Exceto se de outra forma previsto nesta Escritura de Emissão, as matérias objeto da Assembleia </w:t>
      </w:r>
      <w:r w:rsidR="00DB522C" w:rsidRPr="001A3C4F">
        <w:rPr>
          <w:rFonts w:ascii="Times New Roman" w:hAnsi="Times New Roman" w:cs="Times New Roman"/>
          <w:sz w:val="22"/>
          <w:szCs w:val="22"/>
        </w:rPr>
        <w:t xml:space="preserve">Especial </w:t>
      </w:r>
      <w:r w:rsidRPr="001A3C4F">
        <w:rPr>
          <w:rFonts w:ascii="Times New Roman" w:hAnsi="Times New Roman" w:cs="Times New Roman"/>
          <w:sz w:val="22"/>
          <w:szCs w:val="22"/>
        </w:rPr>
        <w:t>de Debenturista serão aprovadas mediante o voto afirmativo da Debenturista.</w:t>
      </w:r>
    </w:p>
    <w:p w14:paraId="26CFA06B" w14:textId="77777777" w:rsidR="00E03A3D" w:rsidRPr="001A3C4F" w:rsidRDefault="00E03A3D" w:rsidP="009B4504">
      <w:pPr>
        <w:pStyle w:val="PargrafodaLista"/>
        <w:ind w:left="0"/>
        <w:jc w:val="both"/>
        <w:rPr>
          <w:rFonts w:ascii="Times New Roman" w:hAnsi="Times New Roman" w:cs="Times New Roman"/>
          <w:sz w:val="22"/>
          <w:szCs w:val="22"/>
          <w:lang w:val="pt-BR"/>
        </w:rPr>
      </w:pPr>
    </w:p>
    <w:p w14:paraId="0649F7ED" w14:textId="60D80401" w:rsidR="00C70B2F" w:rsidRPr="001A3C4F" w:rsidRDefault="00651E30"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10.5.</w:t>
      </w:r>
      <w:r w:rsidRPr="001A3C4F">
        <w:rPr>
          <w:rFonts w:ascii="Times New Roman" w:hAnsi="Times New Roman" w:cs="Times New Roman"/>
          <w:sz w:val="22"/>
          <w:szCs w:val="22"/>
          <w:lang w:val="pt-BR"/>
        </w:rPr>
        <w:tab/>
      </w:r>
      <w:r w:rsidR="0064283A" w:rsidRPr="001A3C4F">
        <w:rPr>
          <w:rFonts w:ascii="Times New Roman" w:hAnsi="Times New Roman" w:cs="Times New Roman"/>
          <w:sz w:val="22"/>
          <w:szCs w:val="22"/>
          <w:u w:val="single"/>
          <w:lang w:val="pt-BR"/>
        </w:rPr>
        <w:t xml:space="preserve">Participação da </w:t>
      </w:r>
      <w:r w:rsidR="00DA437C" w:rsidRPr="001A3C4F">
        <w:rPr>
          <w:rFonts w:ascii="Times New Roman" w:hAnsi="Times New Roman" w:cs="Times New Roman"/>
          <w:sz w:val="22"/>
          <w:szCs w:val="22"/>
          <w:u w:val="single"/>
          <w:lang w:val="pt-BR"/>
        </w:rPr>
        <w:t>Devedora</w:t>
      </w:r>
      <w:r w:rsidR="0064283A" w:rsidRPr="001A3C4F">
        <w:rPr>
          <w:rFonts w:ascii="Times New Roman" w:hAnsi="Times New Roman" w:cs="Times New Roman"/>
          <w:sz w:val="22"/>
          <w:szCs w:val="22"/>
          <w:lang w:val="pt-BR"/>
        </w:rPr>
        <w:t xml:space="preserve">. </w:t>
      </w:r>
      <w:r w:rsidR="00C70B2F" w:rsidRPr="001A3C4F">
        <w:rPr>
          <w:rFonts w:ascii="Times New Roman" w:hAnsi="Times New Roman" w:cs="Times New Roman"/>
          <w:sz w:val="22"/>
          <w:szCs w:val="22"/>
          <w:lang w:val="pt-BR"/>
        </w:rPr>
        <w:t xml:space="preserve">Será facultada a presença dos representantes legais da </w:t>
      </w:r>
      <w:r w:rsidR="00DA437C" w:rsidRPr="001A3C4F">
        <w:rPr>
          <w:rFonts w:ascii="Times New Roman" w:hAnsi="Times New Roman" w:cs="Times New Roman"/>
          <w:sz w:val="22"/>
          <w:szCs w:val="22"/>
          <w:lang w:val="pt-BR"/>
        </w:rPr>
        <w:t xml:space="preserve">Devedora </w:t>
      </w:r>
      <w:r w:rsidR="00C70B2F" w:rsidRPr="001A3C4F">
        <w:rPr>
          <w:rFonts w:ascii="Times New Roman" w:hAnsi="Times New Roman" w:cs="Times New Roman"/>
          <w:sz w:val="22"/>
          <w:szCs w:val="22"/>
          <w:lang w:val="pt-BR"/>
        </w:rPr>
        <w:t xml:space="preserve">na Assembleia </w:t>
      </w:r>
      <w:r w:rsidR="00DB522C" w:rsidRPr="001A3C4F">
        <w:rPr>
          <w:rFonts w:ascii="Times New Roman" w:hAnsi="Times New Roman" w:cs="Times New Roman"/>
          <w:sz w:val="22"/>
          <w:szCs w:val="22"/>
          <w:lang w:val="pt-BR"/>
        </w:rPr>
        <w:t>Especial d</w:t>
      </w:r>
      <w:r w:rsidR="00C70B2F" w:rsidRPr="001A3C4F">
        <w:rPr>
          <w:rFonts w:ascii="Times New Roman" w:hAnsi="Times New Roman" w:cs="Times New Roman"/>
          <w:sz w:val="22"/>
          <w:szCs w:val="22"/>
          <w:lang w:val="pt-BR"/>
        </w:rPr>
        <w:t>e Debenturista, conjunta ou de cada uma das séries de Debêntures, exceto (i) quando a</w:t>
      </w:r>
      <w:r w:rsidR="00DA437C" w:rsidRPr="001A3C4F">
        <w:rPr>
          <w:rFonts w:ascii="Times New Roman" w:hAnsi="Times New Roman" w:cs="Times New Roman"/>
          <w:sz w:val="22"/>
          <w:szCs w:val="22"/>
          <w:lang w:val="pt-BR"/>
        </w:rPr>
        <w:t xml:space="preserve"> Devedora</w:t>
      </w:r>
      <w:r w:rsidR="00C70B2F" w:rsidRPr="001A3C4F">
        <w:rPr>
          <w:rFonts w:ascii="Times New Roman" w:hAnsi="Times New Roman" w:cs="Times New Roman"/>
          <w:sz w:val="22"/>
          <w:szCs w:val="22"/>
          <w:lang w:val="pt-BR"/>
        </w:rPr>
        <w:t xml:space="preserve"> convocar a referida Assembleia </w:t>
      </w:r>
      <w:r w:rsidR="00DB522C" w:rsidRPr="001A3C4F">
        <w:rPr>
          <w:rFonts w:ascii="Times New Roman" w:hAnsi="Times New Roman" w:cs="Times New Roman"/>
          <w:sz w:val="22"/>
          <w:szCs w:val="22"/>
          <w:lang w:val="pt-BR"/>
        </w:rPr>
        <w:t xml:space="preserve">Especial </w:t>
      </w:r>
      <w:r w:rsidR="00C70B2F" w:rsidRPr="001A3C4F">
        <w:rPr>
          <w:rFonts w:ascii="Times New Roman" w:hAnsi="Times New Roman" w:cs="Times New Roman"/>
          <w:sz w:val="22"/>
          <w:szCs w:val="22"/>
          <w:lang w:val="pt-BR"/>
        </w:rPr>
        <w:t>de Debenturista, conjunta ou de cada uma das séries de Debêntures, ou (</w:t>
      </w:r>
      <w:proofErr w:type="spellStart"/>
      <w:r w:rsidR="00C70B2F" w:rsidRPr="001A3C4F">
        <w:rPr>
          <w:rFonts w:ascii="Times New Roman" w:hAnsi="Times New Roman" w:cs="Times New Roman"/>
          <w:sz w:val="22"/>
          <w:szCs w:val="22"/>
          <w:lang w:val="pt-BR"/>
        </w:rPr>
        <w:t>ii</w:t>
      </w:r>
      <w:proofErr w:type="spellEnd"/>
      <w:r w:rsidR="00C70B2F" w:rsidRPr="001A3C4F">
        <w:rPr>
          <w:rFonts w:ascii="Times New Roman" w:hAnsi="Times New Roman" w:cs="Times New Roman"/>
          <w:sz w:val="22"/>
          <w:szCs w:val="22"/>
          <w:lang w:val="pt-BR"/>
        </w:rPr>
        <w:t xml:space="preserve">) quando formalmente solicitado pela Debenturista, hipótese em que a presença da </w:t>
      </w:r>
      <w:r w:rsidR="00DA437C" w:rsidRPr="001A3C4F">
        <w:rPr>
          <w:rFonts w:ascii="Times New Roman" w:hAnsi="Times New Roman" w:cs="Times New Roman"/>
          <w:sz w:val="22"/>
          <w:szCs w:val="22"/>
          <w:lang w:val="pt-BR"/>
        </w:rPr>
        <w:t xml:space="preserve">Devedora </w:t>
      </w:r>
      <w:r w:rsidR="00C70B2F" w:rsidRPr="001A3C4F">
        <w:rPr>
          <w:rFonts w:ascii="Times New Roman" w:hAnsi="Times New Roman" w:cs="Times New Roman"/>
          <w:sz w:val="22"/>
          <w:szCs w:val="22"/>
          <w:lang w:val="pt-BR"/>
        </w:rPr>
        <w:t xml:space="preserve">será obrigatória. Em ambos os casos citados anteriormente, caso a </w:t>
      </w:r>
      <w:r w:rsidR="00DA437C" w:rsidRPr="001A3C4F">
        <w:rPr>
          <w:rFonts w:ascii="Times New Roman" w:hAnsi="Times New Roman" w:cs="Times New Roman"/>
          <w:sz w:val="22"/>
          <w:szCs w:val="22"/>
          <w:lang w:val="pt-BR"/>
        </w:rPr>
        <w:t xml:space="preserve">Devedora </w:t>
      </w:r>
      <w:r w:rsidR="00C70B2F" w:rsidRPr="001A3C4F">
        <w:rPr>
          <w:rFonts w:ascii="Times New Roman" w:hAnsi="Times New Roman" w:cs="Times New Roman"/>
          <w:sz w:val="22"/>
          <w:szCs w:val="22"/>
          <w:lang w:val="pt-BR"/>
        </w:rPr>
        <w:t xml:space="preserve">ainda assim não </w:t>
      </w:r>
      <w:r w:rsidR="00C203F1" w:rsidRPr="001A3C4F">
        <w:rPr>
          <w:rFonts w:ascii="Times New Roman" w:hAnsi="Times New Roman" w:cs="Times New Roman"/>
          <w:sz w:val="22"/>
          <w:szCs w:val="22"/>
          <w:lang w:val="pt-BR"/>
        </w:rPr>
        <w:t>compareça</w:t>
      </w:r>
      <w:r w:rsidR="00C70B2F" w:rsidRPr="001A3C4F">
        <w:rPr>
          <w:rFonts w:ascii="Times New Roman" w:hAnsi="Times New Roman" w:cs="Times New Roman"/>
          <w:sz w:val="22"/>
          <w:szCs w:val="22"/>
          <w:lang w:val="pt-BR"/>
        </w:rPr>
        <w:t xml:space="preserve"> à referida Assembleia</w:t>
      </w:r>
      <w:r w:rsidR="00DB522C" w:rsidRPr="001A3C4F">
        <w:rPr>
          <w:rFonts w:ascii="Times New Roman" w:hAnsi="Times New Roman" w:cs="Times New Roman"/>
          <w:sz w:val="22"/>
          <w:szCs w:val="22"/>
          <w:lang w:val="pt-BR"/>
        </w:rPr>
        <w:t xml:space="preserve"> Especial</w:t>
      </w:r>
      <w:r w:rsidR="00C70B2F" w:rsidRPr="001A3C4F">
        <w:rPr>
          <w:rFonts w:ascii="Times New Roman" w:hAnsi="Times New Roman" w:cs="Times New Roman"/>
          <w:sz w:val="22"/>
          <w:szCs w:val="22"/>
          <w:lang w:val="pt-BR"/>
        </w:rPr>
        <w:t xml:space="preserve"> de Debenturista, conjunta ou de cada uma das séries de Debêntures, o procedimento deverá seguir normalmente, sendo válida</w:t>
      </w:r>
      <w:r w:rsidR="00916E47" w:rsidRPr="001A3C4F">
        <w:rPr>
          <w:rFonts w:ascii="Times New Roman" w:hAnsi="Times New Roman" w:cs="Times New Roman"/>
          <w:sz w:val="22"/>
          <w:szCs w:val="22"/>
          <w:lang w:val="pt-BR"/>
        </w:rPr>
        <w:t>s</w:t>
      </w:r>
      <w:r w:rsidR="00C70B2F" w:rsidRPr="001A3C4F">
        <w:rPr>
          <w:rFonts w:ascii="Times New Roman" w:hAnsi="Times New Roman" w:cs="Times New Roman"/>
          <w:sz w:val="22"/>
          <w:szCs w:val="22"/>
          <w:lang w:val="pt-BR"/>
        </w:rPr>
        <w:t xml:space="preserve"> as deliberações nele tomad</w:t>
      </w:r>
      <w:r w:rsidRPr="001A3C4F">
        <w:rPr>
          <w:rFonts w:ascii="Times New Roman" w:hAnsi="Times New Roman" w:cs="Times New Roman"/>
          <w:sz w:val="22"/>
          <w:szCs w:val="22"/>
          <w:lang w:val="pt-BR"/>
        </w:rPr>
        <w:t>as</w:t>
      </w:r>
      <w:r w:rsidR="00C70B2F" w:rsidRPr="001A3C4F">
        <w:rPr>
          <w:rFonts w:ascii="Times New Roman" w:hAnsi="Times New Roman" w:cs="Times New Roman"/>
          <w:sz w:val="22"/>
          <w:szCs w:val="22"/>
          <w:lang w:val="pt-BR"/>
        </w:rPr>
        <w:t>.</w:t>
      </w:r>
    </w:p>
    <w:p w14:paraId="30D25BF5" w14:textId="77777777" w:rsidR="00E03A3D" w:rsidRPr="001A3C4F" w:rsidRDefault="00E03A3D" w:rsidP="009B4504">
      <w:pPr>
        <w:pStyle w:val="PargrafodaLista"/>
        <w:ind w:left="0"/>
        <w:jc w:val="both"/>
        <w:rPr>
          <w:rFonts w:ascii="Times New Roman" w:hAnsi="Times New Roman" w:cs="Times New Roman"/>
          <w:sz w:val="22"/>
          <w:szCs w:val="22"/>
          <w:lang w:val="pt-BR"/>
        </w:rPr>
      </w:pPr>
    </w:p>
    <w:p w14:paraId="111E9A27" w14:textId="721D32B1" w:rsidR="00C70B2F" w:rsidRPr="001A3C4F" w:rsidRDefault="00651E30"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10.</w:t>
      </w:r>
      <w:r w:rsidR="008F4BBB" w:rsidRPr="001A3C4F">
        <w:rPr>
          <w:rFonts w:ascii="Times New Roman" w:hAnsi="Times New Roman" w:cs="Times New Roman"/>
          <w:sz w:val="22"/>
          <w:szCs w:val="22"/>
          <w:lang w:val="pt-BR"/>
        </w:rPr>
        <w:t>6</w:t>
      </w:r>
      <w:r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ab/>
      </w:r>
      <w:r w:rsidR="00A57B03" w:rsidRPr="001A3C4F">
        <w:rPr>
          <w:rFonts w:ascii="Times New Roman" w:hAnsi="Times New Roman" w:cs="Times New Roman"/>
          <w:sz w:val="22"/>
          <w:szCs w:val="22"/>
          <w:u w:val="single"/>
          <w:lang w:val="pt-BR"/>
        </w:rPr>
        <w:t>Presidência da Assembleia</w:t>
      </w:r>
      <w:r w:rsidR="00A57B03" w:rsidRPr="001A3C4F">
        <w:rPr>
          <w:rFonts w:ascii="Times New Roman" w:hAnsi="Times New Roman" w:cs="Times New Roman"/>
          <w:sz w:val="22"/>
          <w:szCs w:val="22"/>
          <w:lang w:val="pt-BR"/>
        </w:rPr>
        <w:t xml:space="preserve">. </w:t>
      </w:r>
      <w:r w:rsidR="00C70B2F" w:rsidRPr="001A3C4F">
        <w:rPr>
          <w:rFonts w:ascii="Times New Roman" w:hAnsi="Times New Roman" w:cs="Times New Roman"/>
          <w:sz w:val="22"/>
          <w:szCs w:val="22"/>
          <w:lang w:val="pt-BR"/>
        </w:rPr>
        <w:t>A presidência da Assembleia</w:t>
      </w:r>
      <w:r w:rsidR="00DB522C" w:rsidRPr="001A3C4F">
        <w:rPr>
          <w:rFonts w:ascii="Times New Roman" w:hAnsi="Times New Roman" w:cs="Times New Roman"/>
          <w:sz w:val="22"/>
          <w:szCs w:val="22"/>
          <w:lang w:val="pt-BR"/>
        </w:rPr>
        <w:t xml:space="preserve"> Especial</w:t>
      </w:r>
      <w:r w:rsidR="00C70B2F" w:rsidRPr="001A3C4F">
        <w:rPr>
          <w:rFonts w:ascii="Times New Roman" w:hAnsi="Times New Roman" w:cs="Times New Roman"/>
          <w:sz w:val="22"/>
          <w:szCs w:val="22"/>
          <w:lang w:val="pt-BR"/>
        </w:rPr>
        <w:t xml:space="preserve"> de Debenturista, conjunta ou de cada uma das séries de Debêntures, caberá </w:t>
      </w:r>
      <w:r w:rsidR="008846B1" w:rsidRPr="001A3C4F">
        <w:rPr>
          <w:rFonts w:ascii="Times New Roman" w:hAnsi="Times New Roman" w:cs="Times New Roman"/>
          <w:sz w:val="22"/>
          <w:szCs w:val="22"/>
          <w:lang w:val="pt-BR"/>
        </w:rPr>
        <w:t>à</w:t>
      </w:r>
      <w:r w:rsidR="00C70B2F" w:rsidRPr="001A3C4F">
        <w:rPr>
          <w:rFonts w:ascii="Times New Roman" w:hAnsi="Times New Roman" w:cs="Times New Roman"/>
          <w:sz w:val="22"/>
          <w:szCs w:val="22"/>
          <w:lang w:val="pt-BR"/>
        </w:rPr>
        <w:t xml:space="preserve"> Debenturista.</w:t>
      </w:r>
    </w:p>
    <w:p w14:paraId="5E0C7CF8" w14:textId="77777777" w:rsidR="00E03A3D" w:rsidRPr="001A3C4F" w:rsidRDefault="00E03A3D" w:rsidP="009B4504">
      <w:pPr>
        <w:pStyle w:val="PargrafodaLista"/>
        <w:ind w:left="0"/>
        <w:jc w:val="both"/>
        <w:rPr>
          <w:rFonts w:ascii="Times New Roman" w:hAnsi="Times New Roman" w:cs="Times New Roman"/>
          <w:sz w:val="22"/>
          <w:szCs w:val="22"/>
          <w:lang w:val="pt-BR"/>
        </w:rPr>
      </w:pPr>
    </w:p>
    <w:p w14:paraId="202315C8" w14:textId="652E9959" w:rsidR="002F1444" w:rsidRPr="001A3C4F" w:rsidRDefault="00651E30"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10.</w:t>
      </w:r>
      <w:r w:rsidR="008F4BBB" w:rsidRPr="001A3C4F">
        <w:rPr>
          <w:rFonts w:ascii="Times New Roman" w:hAnsi="Times New Roman" w:cs="Times New Roman"/>
          <w:sz w:val="22"/>
          <w:szCs w:val="22"/>
          <w:lang w:val="pt-BR"/>
        </w:rPr>
        <w:t>7</w:t>
      </w:r>
      <w:r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ab/>
      </w:r>
      <w:r w:rsidR="0064283A" w:rsidRPr="001A3C4F">
        <w:rPr>
          <w:rFonts w:ascii="Times New Roman" w:hAnsi="Times New Roman" w:cs="Times New Roman"/>
          <w:sz w:val="22"/>
          <w:szCs w:val="22"/>
          <w:u w:val="single"/>
          <w:lang w:val="pt-BR"/>
        </w:rPr>
        <w:t>Direito de Voto</w:t>
      </w:r>
      <w:r w:rsidR="0064283A" w:rsidRPr="001A3C4F">
        <w:rPr>
          <w:rFonts w:ascii="Times New Roman" w:hAnsi="Times New Roman" w:cs="Times New Roman"/>
          <w:sz w:val="22"/>
          <w:szCs w:val="22"/>
          <w:lang w:val="pt-BR"/>
        </w:rPr>
        <w:t xml:space="preserve">. </w:t>
      </w:r>
      <w:r w:rsidR="00C70B2F" w:rsidRPr="001A3C4F">
        <w:rPr>
          <w:rFonts w:ascii="Times New Roman" w:hAnsi="Times New Roman" w:cs="Times New Roman"/>
          <w:sz w:val="22"/>
          <w:szCs w:val="22"/>
          <w:lang w:val="pt-BR"/>
        </w:rPr>
        <w:t xml:space="preserve">Cada Debênture conferirá a seu titular o direito a um voto na Assembleia </w:t>
      </w:r>
      <w:r w:rsidR="00DB522C" w:rsidRPr="001A3C4F">
        <w:rPr>
          <w:rFonts w:ascii="Times New Roman" w:hAnsi="Times New Roman" w:cs="Times New Roman"/>
          <w:sz w:val="22"/>
          <w:szCs w:val="22"/>
          <w:lang w:val="pt-BR"/>
        </w:rPr>
        <w:t xml:space="preserve">Especial </w:t>
      </w:r>
      <w:r w:rsidR="00C70B2F" w:rsidRPr="001A3C4F">
        <w:rPr>
          <w:rFonts w:ascii="Times New Roman" w:hAnsi="Times New Roman" w:cs="Times New Roman"/>
          <w:sz w:val="22"/>
          <w:szCs w:val="22"/>
          <w:lang w:val="pt-BR"/>
        </w:rPr>
        <w:t>de Debenturista, conjunta</w:t>
      </w:r>
      <w:r w:rsidR="00916E47" w:rsidRPr="001A3C4F">
        <w:rPr>
          <w:rFonts w:ascii="Times New Roman" w:hAnsi="Times New Roman" w:cs="Times New Roman"/>
          <w:sz w:val="22"/>
          <w:szCs w:val="22"/>
          <w:lang w:val="pt-BR"/>
        </w:rPr>
        <w:t>s</w:t>
      </w:r>
      <w:r w:rsidR="00C70B2F" w:rsidRPr="001A3C4F">
        <w:rPr>
          <w:rFonts w:ascii="Times New Roman" w:hAnsi="Times New Roman" w:cs="Times New Roman"/>
          <w:sz w:val="22"/>
          <w:szCs w:val="22"/>
          <w:lang w:val="pt-BR"/>
        </w:rPr>
        <w:t xml:space="preserve"> ou de cada uma das séries de Debêntures, sendo admitida a constituição de mandatários, titulares das Debêntures ou não.</w:t>
      </w:r>
    </w:p>
    <w:p w14:paraId="72A2C461" w14:textId="77777777" w:rsidR="00E6799C" w:rsidRPr="001A3C4F" w:rsidRDefault="00E6799C" w:rsidP="009B4504">
      <w:pPr>
        <w:pStyle w:val="PargrafodaLista"/>
        <w:ind w:left="0"/>
        <w:jc w:val="both"/>
        <w:rPr>
          <w:rFonts w:ascii="Times New Roman" w:hAnsi="Times New Roman" w:cs="Times New Roman"/>
          <w:sz w:val="22"/>
          <w:szCs w:val="22"/>
          <w:lang w:val="pt-BR"/>
        </w:rPr>
      </w:pPr>
    </w:p>
    <w:p w14:paraId="54FBFB74" w14:textId="47BDDEA6" w:rsidR="00877370" w:rsidRPr="001A3C4F" w:rsidRDefault="00651E30"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10.</w:t>
      </w:r>
      <w:r w:rsidR="008F4BBB" w:rsidRPr="001A3C4F">
        <w:rPr>
          <w:rFonts w:ascii="Times New Roman" w:hAnsi="Times New Roman" w:cs="Times New Roman"/>
          <w:sz w:val="22"/>
          <w:szCs w:val="22"/>
          <w:lang w:val="pt-BR"/>
        </w:rPr>
        <w:t>8</w:t>
      </w:r>
      <w:r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ab/>
      </w:r>
      <w:r w:rsidR="00A57B03" w:rsidRPr="001A3C4F">
        <w:rPr>
          <w:rFonts w:ascii="Times New Roman" w:hAnsi="Times New Roman" w:cs="Times New Roman"/>
          <w:sz w:val="22"/>
          <w:szCs w:val="22"/>
          <w:lang w:val="pt-BR"/>
        </w:rPr>
        <w:t xml:space="preserve">Fica desde já certo e ajustado que os Debenturistas somente poderão se manifestar em Assembleia </w:t>
      </w:r>
      <w:r w:rsidR="00DB522C" w:rsidRPr="001A3C4F">
        <w:rPr>
          <w:rFonts w:ascii="Times New Roman" w:hAnsi="Times New Roman" w:cs="Times New Roman"/>
          <w:sz w:val="22"/>
          <w:szCs w:val="22"/>
          <w:lang w:val="pt-BR"/>
        </w:rPr>
        <w:t xml:space="preserve">Especial </w:t>
      </w:r>
      <w:r w:rsidR="00A57B03" w:rsidRPr="001A3C4F">
        <w:rPr>
          <w:rFonts w:ascii="Times New Roman" w:hAnsi="Times New Roman" w:cs="Times New Roman"/>
          <w:sz w:val="22"/>
          <w:szCs w:val="22"/>
          <w:lang w:val="pt-BR"/>
        </w:rPr>
        <w:t xml:space="preserve">de Debenturista, conjunta ou de cada uma das séries de Debêntures, conforme instruídos pela </w:t>
      </w:r>
      <w:proofErr w:type="spellStart"/>
      <w:r w:rsidR="00A57B03" w:rsidRPr="001A3C4F">
        <w:rPr>
          <w:rFonts w:ascii="Times New Roman" w:hAnsi="Times New Roman" w:cs="Times New Roman"/>
          <w:sz w:val="22"/>
          <w:szCs w:val="22"/>
          <w:lang w:val="pt-BR"/>
        </w:rPr>
        <w:t>Securitizadora</w:t>
      </w:r>
      <w:proofErr w:type="spellEnd"/>
      <w:r w:rsidR="00A57B03" w:rsidRPr="001A3C4F">
        <w:rPr>
          <w:rFonts w:ascii="Times New Roman" w:hAnsi="Times New Roman" w:cs="Times New Roman"/>
          <w:sz w:val="22"/>
          <w:szCs w:val="22"/>
          <w:lang w:val="pt-BR"/>
        </w:rPr>
        <w:t xml:space="preserve"> ou pelo Agente Fiduciário dos CRA ou qualquer representante legal dos Titulares dos CRA</w:t>
      </w:r>
      <w:r w:rsidR="00A10571" w:rsidRPr="001A3C4F">
        <w:rPr>
          <w:rFonts w:ascii="Times New Roman" w:hAnsi="Times New Roman" w:cs="Times New Roman"/>
          <w:sz w:val="22"/>
          <w:szCs w:val="22"/>
          <w:lang w:val="pt-BR"/>
        </w:rPr>
        <w:t>,</w:t>
      </w:r>
      <w:r w:rsidR="00A57B03" w:rsidRPr="001A3C4F">
        <w:rPr>
          <w:rFonts w:ascii="Times New Roman" w:hAnsi="Times New Roman" w:cs="Times New Roman"/>
          <w:sz w:val="22"/>
          <w:szCs w:val="22"/>
          <w:lang w:val="pt-BR"/>
        </w:rPr>
        <w:t xml:space="preserve"> após ter sido realizada uma </w:t>
      </w:r>
      <w:r w:rsidR="00DC0637" w:rsidRPr="001A3C4F">
        <w:rPr>
          <w:rFonts w:ascii="Times New Roman" w:hAnsi="Times New Roman" w:cs="Times New Roman"/>
          <w:sz w:val="22"/>
          <w:szCs w:val="22"/>
          <w:lang w:val="pt-BR"/>
        </w:rPr>
        <w:t>Assembleia Especial de Titulares dos CRA</w:t>
      </w:r>
      <w:r w:rsidR="00A57B03" w:rsidRPr="001A3C4F">
        <w:rPr>
          <w:rFonts w:ascii="Times New Roman" w:hAnsi="Times New Roman" w:cs="Times New Roman"/>
          <w:sz w:val="22"/>
          <w:szCs w:val="22"/>
          <w:lang w:val="pt-BR"/>
        </w:rPr>
        <w:t xml:space="preserve"> de acordo com o Termo de Securitização</w:t>
      </w:r>
      <w:r w:rsidRPr="001A3C4F">
        <w:rPr>
          <w:rFonts w:ascii="Times New Roman" w:hAnsi="Times New Roman" w:cs="Times New Roman"/>
          <w:sz w:val="22"/>
          <w:szCs w:val="22"/>
          <w:lang w:val="pt-BR"/>
        </w:rPr>
        <w:t>.</w:t>
      </w:r>
    </w:p>
    <w:p w14:paraId="2A4556DC" w14:textId="77777777" w:rsidR="00EB68AA" w:rsidRPr="001A3C4F" w:rsidRDefault="00EB68AA" w:rsidP="009B4504">
      <w:pPr>
        <w:pStyle w:val="Ttulo"/>
        <w:numPr>
          <w:ilvl w:val="0"/>
          <w:numId w:val="0"/>
        </w:numPr>
        <w:spacing w:line="240" w:lineRule="auto"/>
        <w:rPr>
          <w:rFonts w:ascii="Times New Roman" w:hAnsi="Times New Roman" w:cs="Times New Roman"/>
          <w:sz w:val="22"/>
          <w:szCs w:val="22"/>
        </w:rPr>
      </w:pPr>
      <w:bookmarkStart w:id="3348" w:name="_Ref3843575"/>
      <w:bookmarkStart w:id="3349" w:name="_Toc7790910"/>
      <w:bookmarkStart w:id="3350" w:name="_Toc8697056"/>
      <w:bookmarkStart w:id="3351" w:name="_Toc49614999"/>
      <w:bookmarkStart w:id="3352" w:name="_Toc53783001"/>
      <w:bookmarkStart w:id="3353" w:name="_Toc78383222"/>
    </w:p>
    <w:p w14:paraId="4121F4B6" w14:textId="2FF2A2DC" w:rsidR="00864712" w:rsidRPr="001A3C4F" w:rsidRDefault="00864712" w:rsidP="009B4504">
      <w:pPr>
        <w:pStyle w:val="Ttulo1"/>
        <w:tabs>
          <w:tab w:val="clear" w:pos="1560"/>
          <w:tab w:val="left" w:pos="0"/>
        </w:tabs>
        <w:spacing w:before="0" w:line="240" w:lineRule="auto"/>
        <w:ind w:left="0" w:firstLine="0"/>
        <w:rPr>
          <w:rFonts w:ascii="Times New Roman" w:hAnsi="Times New Roman" w:cs="Times New Roman"/>
          <w:sz w:val="22"/>
          <w:szCs w:val="22"/>
        </w:rPr>
      </w:pPr>
      <w:bookmarkStart w:id="3354" w:name="_Toc65267754"/>
      <w:bookmarkStart w:id="3355" w:name="_Toc85147363"/>
      <w:bookmarkStart w:id="3356" w:name="_Toc93927988"/>
      <w:bookmarkStart w:id="3357" w:name="_Toc97764071"/>
      <w:bookmarkStart w:id="3358" w:name="_Toc98695304"/>
      <w:bookmarkStart w:id="3359" w:name="_Toc98502682"/>
      <w:r w:rsidRPr="001A3C4F">
        <w:rPr>
          <w:rFonts w:ascii="Times New Roman" w:hAnsi="Times New Roman" w:cs="Times New Roman"/>
          <w:sz w:val="22"/>
          <w:szCs w:val="22"/>
        </w:rPr>
        <w:lastRenderedPageBreak/>
        <w:t>COMUNICAÇÕES</w:t>
      </w:r>
      <w:bookmarkEnd w:id="3348"/>
      <w:bookmarkEnd w:id="3349"/>
      <w:r w:rsidR="00A21175" w:rsidRPr="001A3C4F">
        <w:rPr>
          <w:rFonts w:ascii="Times New Roman" w:hAnsi="Times New Roman" w:cs="Times New Roman"/>
          <w:sz w:val="22"/>
          <w:szCs w:val="22"/>
        </w:rPr>
        <w:t xml:space="preserve"> ENTRE AS PARTES</w:t>
      </w:r>
      <w:bookmarkEnd w:id="3350"/>
      <w:bookmarkEnd w:id="3351"/>
      <w:bookmarkEnd w:id="3352"/>
      <w:bookmarkEnd w:id="3353"/>
      <w:bookmarkEnd w:id="3354"/>
      <w:bookmarkEnd w:id="3355"/>
      <w:bookmarkEnd w:id="3356"/>
      <w:bookmarkEnd w:id="3357"/>
      <w:bookmarkEnd w:id="3358"/>
      <w:bookmarkEnd w:id="3359"/>
    </w:p>
    <w:p w14:paraId="4EB5CC33" w14:textId="77777777" w:rsidR="00864712" w:rsidRPr="001A3C4F" w:rsidRDefault="00864712" w:rsidP="009B4504">
      <w:pPr>
        <w:keepNext/>
        <w:keepLines/>
        <w:tabs>
          <w:tab w:val="left" w:pos="1134"/>
        </w:tabs>
        <w:jc w:val="both"/>
        <w:rPr>
          <w:rFonts w:ascii="Times New Roman" w:eastAsia="MS Mincho" w:hAnsi="Times New Roman" w:cs="Times New Roman"/>
          <w:sz w:val="22"/>
          <w:szCs w:val="22"/>
          <w:lang w:val="pt-BR"/>
        </w:rPr>
      </w:pPr>
    </w:p>
    <w:p w14:paraId="2F679174" w14:textId="77777777" w:rsidR="00864712" w:rsidRPr="001A3C4F" w:rsidRDefault="00864712" w:rsidP="009B4504">
      <w:pPr>
        <w:pStyle w:val="PargrafoComumNvel1"/>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Todas as comunicações entre as Partes deverão ser sempre feitas por escrito e encaminhadas para os seguintes endereços:</w:t>
      </w:r>
    </w:p>
    <w:p w14:paraId="3343C936" w14:textId="77777777" w:rsidR="00864712" w:rsidRPr="001A3C4F" w:rsidRDefault="00864712" w:rsidP="009B4504">
      <w:pPr>
        <w:jc w:val="both"/>
        <w:rPr>
          <w:rFonts w:ascii="Times New Roman" w:eastAsia="MS Mincho" w:hAnsi="Times New Roman" w:cs="Times New Roman"/>
          <w:sz w:val="22"/>
          <w:szCs w:val="22"/>
          <w:lang w:val="pt-BR"/>
        </w:rPr>
      </w:pPr>
    </w:p>
    <w:p w14:paraId="4A8AEDB0" w14:textId="47AB1088" w:rsidR="00864712" w:rsidRPr="001A3C4F" w:rsidRDefault="00864712" w:rsidP="009B4504">
      <w:pPr>
        <w:pStyle w:val="Lista2"/>
        <w:numPr>
          <w:ilvl w:val="0"/>
          <w:numId w:val="8"/>
        </w:numPr>
        <w:tabs>
          <w:tab w:val="left" w:pos="1134"/>
        </w:tabs>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u w:val="single"/>
          <w:lang w:val="pt-BR"/>
        </w:rPr>
        <w:t xml:space="preserve">Para a </w:t>
      </w:r>
      <w:r w:rsidR="00DA437C" w:rsidRPr="001A3C4F">
        <w:rPr>
          <w:rFonts w:ascii="Times New Roman" w:hAnsi="Times New Roman" w:cs="Times New Roman"/>
          <w:sz w:val="22"/>
          <w:szCs w:val="22"/>
          <w:u w:val="single"/>
          <w:lang w:val="pt-BR"/>
        </w:rPr>
        <w:t>Devedora</w:t>
      </w:r>
      <w:r w:rsidRPr="001A3C4F">
        <w:rPr>
          <w:rFonts w:ascii="Times New Roman" w:hAnsi="Times New Roman" w:cs="Times New Roman"/>
          <w:sz w:val="22"/>
          <w:szCs w:val="22"/>
          <w:lang w:val="pt-BR"/>
        </w:rPr>
        <w:t>:</w:t>
      </w:r>
    </w:p>
    <w:p w14:paraId="78645D39" w14:textId="77777777" w:rsidR="00F77E83" w:rsidRPr="001A3C4F" w:rsidRDefault="00F77E83" w:rsidP="009B4504">
      <w:pPr>
        <w:pStyle w:val="PargrafodaLista"/>
        <w:tabs>
          <w:tab w:val="left" w:pos="8080"/>
        </w:tabs>
        <w:ind w:left="0"/>
        <w:jc w:val="both"/>
        <w:rPr>
          <w:rFonts w:ascii="Times New Roman" w:eastAsia="Times New Roman" w:hAnsi="Times New Roman" w:cs="Times New Roman"/>
          <w:b/>
          <w:bCs/>
          <w:sz w:val="22"/>
          <w:szCs w:val="22"/>
          <w:lang w:val="pt-BR"/>
        </w:rPr>
      </w:pPr>
    </w:p>
    <w:p w14:paraId="3E240359" w14:textId="738AFA66" w:rsidR="00F77E83" w:rsidRPr="001A3C4F" w:rsidRDefault="00F77E83" w:rsidP="009B4504">
      <w:pPr>
        <w:pStyle w:val="PargrafodaLista"/>
        <w:tabs>
          <w:tab w:val="left" w:pos="8080"/>
        </w:tabs>
        <w:ind w:left="0"/>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b/>
          <w:bCs/>
          <w:sz w:val="22"/>
          <w:szCs w:val="22"/>
          <w:lang w:val="pt-BR"/>
        </w:rPr>
        <w:t>IR</w:t>
      </w:r>
      <w:r w:rsidRPr="001A3C4F">
        <w:rPr>
          <w:rFonts w:ascii="Times New Roman" w:eastAsia="Times New Roman" w:hAnsi="Times New Roman" w:cs="Times New Roman"/>
          <w:b/>
          <w:bCs/>
          <w:spacing w:val="-2"/>
          <w:sz w:val="22"/>
          <w:szCs w:val="22"/>
          <w:lang w:val="pt-BR"/>
        </w:rPr>
        <w:t>A</w:t>
      </w:r>
      <w:r w:rsidRPr="001A3C4F">
        <w:rPr>
          <w:rFonts w:ascii="Times New Roman" w:eastAsia="Times New Roman" w:hAnsi="Times New Roman" w:cs="Times New Roman"/>
          <w:b/>
          <w:bCs/>
          <w:spacing w:val="-1"/>
          <w:sz w:val="22"/>
          <w:szCs w:val="22"/>
          <w:lang w:val="pt-BR"/>
        </w:rPr>
        <w:t>N</w:t>
      </w:r>
      <w:r w:rsidRPr="001A3C4F">
        <w:rPr>
          <w:rFonts w:ascii="Times New Roman" w:eastAsia="Times New Roman" w:hAnsi="Times New Roman" w:cs="Times New Roman"/>
          <w:b/>
          <w:bCs/>
          <w:sz w:val="22"/>
          <w:szCs w:val="22"/>
          <w:lang w:val="pt-BR"/>
        </w:rPr>
        <w:t>I</w:t>
      </w:r>
      <w:r w:rsidRPr="001A3C4F">
        <w:rPr>
          <w:rFonts w:ascii="Times New Roman" w:eastAsia="Times New Roman" w:hAnsi="Times New Roman" w:cs="Times New Roman"/>
          <w:b/>
          <w:bCs/>
          <w:spacing w:val="1"/>
          <w:sz w:val="22"/>
          <w:szCs w:val="22"/>
          <w:lang w:val="pt-BR"/>
        </w:rPr>
        <w:t xml:space="preserve"> </w:t>
      </w:r>
      <w:r w:rsidRPr="001A3C4F">
        <w:rPr>
          <w:rFonts w:ascii="Times New Roman" w:eastAsia="Times New Roman" w:hAnsi="Times New Roman" w:cs="Times New Roman"/>
          <w:b/>
          <w:bCs/>
          <w:sz w:val="22"/>
          <w:szCs w:val="22"/>
          <w:lang w:val="pt-BR"/>
        </w:rPr>
        <w:t>P</w:t>
      </w:r>
      <w:r w:rsidRPr="001A3C4F">
        <w:rPr>
          <w:rFonts w:ascii="Times New Roman" w:eastAsia="Times New Roman" w:hAnsi="Times New Roman" w:cs="Times New Roman"/>
          <w:b/>
          <w:bCs/>
          <w:spacing w:val="-2"/>
          <w:sz w:val="22"/>
          <w:szCs w:val="22"/>
          <w:lang w:val="pt-BR"/>
        </w:rPr>
        <w:t>A</w:t>
      </w:r>
      <w:r w:rsidRPr="001A3C4F">
        <w:rPr>
          <w:rFonts w:ascii="Times New Roman" w:eastAsia="Times New Roman" w:hAnsi="Times New Roman" w:cs="Times New Roman"/>
          <w:b/>
          <w:bCs/>
          <w:sz w:val="22"/>
          <w:szCs w:val="22"/>
          <w:lang w:val="pt-BR"/>
        </w:rPr>
        <w:t>P</w:t>
      </w:r>
      <w:r w:rsidRPr="001A3C4F">
        <w:rPr>
          <w:rFonts w:ascii="Times New Roman" w:eastAsia="Times New Roman" w:hAnsi="Times New Roman" w:cs="Times New Roman"/>
          <w:b/>
          <w:bCs/>
          <w:spacing w:val="-1"/>
          <w:sz w:val="22"/>
          <w:szCs w:val="22"/>
          <w:lang w:val="pt-BR"/>
        </w:rPr>
        <w:t>E</w:t>
      </w:r>
      <w:r w:rsidRPr="001A3C4F">
        <w:rPr>
          <w:rFonts w:ascii="Times New Roman" w:eastAsia="Times New Roman" w:hAnsi="Times New Roman" w:cs="Times New Roman"/>
          <w:b/>
          <w:bCs/>
          <w:sz w:val="22"/>
          <w:szCs w:val="22"/>
          <w:lang w:val="pt-BR"/>
        </w:rPr>
        <w:t>L</w:t>
      </w:r>
      <w:r w:rsidRPr="001A3C4F">
        <w:rPr>
          <w:rFonts w:ascii="Times New Roman" w:eastAsia="Times New Roman" w:hAnsi="Times New Roman" w:cs="Times New Roman"/>
          <w:b/>
          <w:bCs/>
          <w:spacing w:val="-1"/>
          <w:sz w:val="22"/>
          <w:szCs w:val="22"/>
          <w:lang w:val="pt-BR"/>
        </w:rPr>
        <w:t xml:space="preserve"> </w:t>
      </w:r>
      <w:r w:rsidRPr="001A3C4F">
        <w:rPr>
          <w:rFonts w:ascii="Times New Roman" w:eastAsia="Times New Roman" w:hAnsi="Times New Roman" w:cs="Times New Roman"/>
          <w:b/>
          <w:bCs/>
          <w:sz w:val="22"/>
          <w:szCs w:val="22"/>
          <w:lang w:val="pt-BR"/>
        </w:rPr>
        <w:t>E</w:t>
      </w:r>
      <w:r w:rsidRPr="001A3C4F">
        <w:rPr>
          <w:rFonts w:ascii="Times New Roman" w:eastAsia="Times New Roman" w:hAnsi="Times New Roman" w:cs="Times New Roman"/>
          <w:b/>
          <w:bCs/>
          <w:spacing w:val="-1"/>
          <w:sz w:val="22"/>
          <w:szCs w:val="22"/>
          <w:lang w:val="pt-BR"/>
        </w:rPr>
        <w:t xml:space="preserve"> E</w:t>
      </w:r>
      <w:r w:rsidRPr="001A3C4F">
        <w:rPr>
          <w:rFonts w:ascii="Times New Roman" w:eastAsia="Times New Roman" w:hAnsi="Times New Roman" w:cs="Times New Roman"/>
          <w:b/>
          <w:bCs/>
          <w:sz w:val="22"/>
          <w:szCs w:val="22"/>
          <w:lang w:val="pt-BR"/>
        </w:rPr>
        <w:t>MB</w:t>
      </w:r>
      <w:r w:rsidRPr="001A3C4F">
        <w:rPr>
          <w:rFonts w:ascii="Times New Roman" w:eastAsia="Times New Roman" w:hAnsi="Times New Roman" w:cs="Times New Roman"/>
          <w:b/>
          <w:bCs/>
          <w:spacing w:val="-2"/>
          <w:sz w:val="22"/>
          <w:szCs w:val="22"/>
          <w:lang w:val="pt-BR"/>
        </w:rPr>
        <w:t>A</w:t>
      </w:r>
      <w:r w:rsidRPr="001A3C4F">
        <w:rPr>
          <w:rFonts w:ascii="Times New Roman" w:eastAsia="Times New Roman" w:hAnsi="Times New Roman" w:cs="Times New Roman"/>
          <w:b/>
          <w:bCs/>
          <w:spacing w:val="-1"/>
          <w:sz w:val="22"/>
          <w:szCs w:val="22"/>
          <w:lang w:val="pt-BR"/>
        </w:rPr>
        <w:t>LA</w:t>
      </w:r>
      <w:r w:rsidRPr="001A3C4F">
        <w:rPr>
          <w:rFonts w:ascii="Times New Roman" w:eastAsia="Times New Roman" w:hAnsi="Times New Roman" w:cs="Times New Roman"/>
          <w:b/>
          <w:bCs/>
          <w:spacing w:val="1"/>
          <w:sz w:val="22"/>
          <w:szCs w:val="22"/>
          <w:lang w:val="pt-BR"/>
        </w:rPr>
        <w:t>G</w:t>
      </w:r>
      <w:r w:rsidRPr="001A3C4F">
        <w:rPr>
          <w:rFonts w:ascii="Times New Roman" w:eastAsia="Times New Roman" w:hAnsi="Times New Roman" w:cs="Times New Roman"/>
          <w:b/>
          <w:bCs/>
          <w:spacing w:val="-1"/>
          <w:sz w:val="22"/>
          <w:szCs w:val="22"/>
          <w:lang w:val="pt-BR"/>
        </w:rPr>
        <w:t>E</w:t>
      </w:r>
      <w:r w:rsidRPr="001A3C4F">
        <w:rPr>
          <w:rFonts w:ascii="Times New Roman" w:eastAsia="Times New Roman" w:hAnsi="Times New Roman" w:cs="Times New Roman"/>
          <w:b/>
          <w:bCs/>
          <w:sz w:val="22"/>
          <w:szCs w:val="22"/>
          <w:lang w:val="pt-BR"/>
        </w:rPr>
        <w:t>M</w:t>
      </w:r>
      <w:r w:rsidRPr="001A3C4F">
        <w:rPr>
          <w:rFonts w:ascii="Times New Roman" w:eastAsia="Times New Roman" w:hAnsi="Times New Roman" w:cs="Times New Roman"/>
          <w:b/>
          <w:bCs/>
          <w:spacing w:val="1"/>
          <w:sz w:val="22"/>
          <w:szCs w:val="22"/>
          <w:lang w:val="pt-BR"/>
        </w:rPr>
        <w:t xml:space="preserve"> </w:t>
      </w:r>
      <w:r w:rsidRPr="001A3C4F">
        <w:rPr>
          <w:rFonts w:ascii="Times New Roman" w:eastAsia="Times New Roman" w:hAnsi="Times New Roman" w:cs="Times New Roman"/>
          <w:b/>
          <w:bCs/>
          <w:sz w:val="22"/>
          <w:szCs w:val="22"/>
          <w:lang w:val="pt-BR"/>
        </w:rPr>
        <w:t>S.</w:t>
      </w:r>
      <w:r w:rsidRPr="001A3C4F">
        <w:rPr>
          <w:rFonts w:ascii="Times New Roman" w:eastAsia="Times New Roman" w:hAnsi="Times New Roman" w:cs="Times New Roman"/>
          <w:b/>
          <w:bCs/>
          <w:spacing w:val="-1"/>
          <w:sz w:val="22"/>
          <w:szCs w:val="22"/>
          <w:lang w:val="pt-BR"/>
        </w:rPr>
        <w:t>A</w:t>
      </w:r>
      <w:r w:rsidRPr="001A3C4F">
        <w:rPr>
          <w:rFonts w:ascii="Times New Roman" w:eastAsia="Times New Roman" w:hAnsi="Times New Roman" w:cs="Times New Roman"/>
          <w:b/>
          <w:bCs/>
          <w:sz w:val="22"/>
          <w:szCs w:val="22"/>
          <w:lang w:val="pt-BR"/>
        </w:rPr>
        <w:t>.</w:t>
      </w:r>
      <w:r w:rsidR="00DE11AE" w:rsidRPr="001A3C4F">
        <w:rPr>
          <w:rFonts w:ascii="Times New Roman" w:eastAsia="Times New Roman" w:hAnsi="Times New Roman" w:cs="Times New Roman"/>
          <w:b/>
          <w:bCs/>
          <w:sz w:val="22"/>
          <w:szCs w:val="22"/>
          <w:lang w:val="pt-BR"/>
        </w:rPr>
        <w:t xml:space="preserve"> </w:t>
      </w:r>
    </w:p>
    <w:p w14:paraId="06A143BA" w14:textId="21AB14A2" w:rsidR="00F77E83" w:rsidRPr="001A3C4F" w:rsidRDefault="00DE11AE" w:rsidP="009B4504">
      <w:pPr>
        <w:pStyle w:val="PargrafodaLista"/>
        <w:tabs>
          <w:tab w:val="left" w:pos="8080"/>
        </w:tabs>
        <w:ind w:left="0"/>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pacing w:val="-1"/>
          <w:sz w:val="22"/>
          <w:szCs w:val="22"/>
          <w:lang w:val="pt-BR"/>
        </w:rPr>
        <w:t>Avenida Carlos Gomes, nº 400, salas 502/503, Bairro Boa Vista</w:t>
      </w:r>
      <w:r w:rsidR="003E188B" w:rsidRPr="001A3C4F">
        <w:rPr>
          <w:rFonts w:ascii="Times New Roman" w:eastAsia="Times New Roman" w:hAnsi="Times New Roman" w:cs="Times New Roman"/>
          <w:sz w:val="22"/>
          <w:szCs w:val="22"/>
          <w:lang w:val="pt-BR"/>
        </w:rPr>
        <w:t>–</w:t>
      </w:r>
    </w:p>
    <w:p w14:paraId="73AFFA9A" w14:textId="2E2809BD" w:rsidR="00F77E83" w:rsidRPr="001A3C4F" w:rsidRDefault="00F77E83" w:rsidP="009B4504">
      <w:pPr>
        <w:pStyle w:val="PargrafodaLista"/>
        <w:tabs>
          <w:tab w:val="left" w:pos="8080"/>
        </w:tabs>
        <w:ind w:left="0"/>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Por</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 xml:space="preserve">o </w:t>
      </w:r>
      <w:r w:rsidRPr="001A3C4F">
        <w:rPr>
          <w:rFonts w:ascii="Times New Roman" w:eastAsia="Times New Roman" w:hAnsi="Times New Roman" w:cs="Times New Roman"/>
          <w:spacing w:val="-3"/>
          <w:sz w:val="22"/>
          <w:szCs w:val="22"/>
          <w:lang w:val="pt-BR"/>
        </w:rPr>
        <w:t>A</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2"/>
          <w:sz w:val="22"/>
          <w:szCs w:val="22"/>
          <w:lang w:val="pt-BR"/>
        </w:rPr>
        <w:t>g</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e</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z w:val="22"/>
          <w:szCs w:val="22"/>
          <w:lang w:val="pt-BR"/>
        </w:rPr>
        <w:t xml:space="preserve">– </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 xml:space="preserve">S, </w:t>
      </w:r>
      <w:r w:rsidRPr="001A3C4F">
        <w:rPr>
          <w:rFonts w:ascii="Times New Roman" w:eastAsia="Times New Roman" w:hAnsi="Times New Roman" w:cs="Times New Roman"/>
          <w:spacing w:val="-1"/>
          <w:sz w:val="22"/>
          <w:szCs w:val="22"/>
          <w:lang w:val="pt-BR"/>
        </w:rPr>
        <w:t>C</w:t>
      </w:r>
      <w:r w:rsidRPr="001A3C4F">
        <w:rPr>
          <w:rFonts w:ascii="Times New Roman" w:eastAsia="Times New Roman" w:hAnsi="Times New Roman" w:cs="Times New Roman"/>
          <w:sz w:val="22"/>
          <w:szCs w:val="22"/>
          <w:lang w:val="pt-BR"/>
        </w:rPr>
        <w:t>EP</w:t>
      </w:r>
      <w:r w:rsidRPr="001A3C4F">
        <w:rPr>
          <w:rFonts w:ascii="Times New Roman" w:eastAsia="Times New Roman" w:hAnsi="Times New Roman" w:cs="Times New Roman"/>
          <w:spacing w:val="-1"/>
          <w:sz w:val="22"/>
          <w:szCs w:val="22"/>
          <w:lang w:val="pt-BR"/>
        </w:rPr>
        <w:t xml:space="preserve"> </w:t>
      </w:r>
      <w:r w:rsidR="00DE11AE" w:rsidRPr="001A3C4F">
        <w:rPr>
          <w:rFonts w:ascii="Times New Roman" w:eastAsia="Times New Roman" w:hAnsi="Times New Roman" w:cs="Times New Roman"/>
          <w:spacing w:val="-2"/>
          <w:sz w:val="22"/>
          <w:szCs w:val="22"/>
          <w:lang w:val="pt-BR"/>
        </w:rPr>
        <w:t>90.480-900</w:t>
      </w:r>
    </w:p>
    <w:p w14:paraId="412DE373" w14:textId="26AA7D06" w:rsidR="00F77E83" w:rsidRPr="001A3C4F" w:rsidRDefault="00F77E83" w:rsidP="009B4504">
      <w:pPr>
        <w:pStyle w:val="PargrafodaLista"/>
        <w:tabs>
          <w:tab w:val="left" w:pos="8080"/>
        </w:tabs>
        <w:ind w:left="0"/>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pacing w:val="-1"/>
          <w:sz w:val="22"/>
          <w:szCs w:val="22"/>
          <w:lang w:val="pt-BR"/>
        </w:rPr>
        <w:t>A</w:t>
      </w:r>
      <w:r w:rsidRPr="001A3C4F">
        <w:rPr>
          <w:rFonts w:ascii="Times New Roman" w:eastAsia="Times New Roman" w:hAnsi="Times New Roman" w:cs="Times New Roman"/>
          <w:spacing w:val="1"/>
          <w:sz w:val="22"/>
          <w:szCs w:val="22"/>
          <w:lang w:val="pt-BR"/>
        </w:rPr>
        <w:t>t</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3"/>
          <w:sz w:val="22"/>
          <w:szCs w:val="22"/>
          <w:lang w:val="pt-BR"/>
        </w:rPr>
        <w:t>S</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 M</w:t>
      </w:r>
      <w:r w:rsidRPr="001A3C4F">
        <w:rPr>
          <w:rFonts w:ascii="Times New Roman" w:eastAsia="Times New Roman" w:hAnsi="Times New Roman" w:cs="Times New Roman"/>
          <w:spacing w:val="-2"/>
          <w:sz w:val="22"/>
          <w:szCs w:val="22"/>
          <w:lang w:val="pt-BR"/>
        </w:rPr>
        <w:t>a</w:t>
      </w:r>
      <w:r w:rsidRPr="001A3C4F">
        <w:rPr>
          <w:rFonts w:ascii="Times New Roman" w:eastAsia="Times New Roman" w:hAnsi="Times New Roman" w:cs="Times New Roman"/>
          <w:spacing w:val="1"/>
          <w:sz w:val="22"/>
          <w:szCs w:val="22"/>
          <w:lang w:val="pt-BR"/>
        </w:rPr>
        <w:t>r</w:t>
      </w:r>
      <w:r w:rsidRPr="001A3C4F">
        <w:rPr>
          <w:rFonts w:ascii="Times New Roman" w:eastAsia="Times New Roman" w:hAnsi="Times New Roman" w:cs="Times New Roman"/>
          <w:sz w:val="22"/>
          <w:szCs w:val="22"/>
          <w:lang w:val="pt-BR"/>
        </w:rPr>
        <w:t>c</w:t>
      </w:r>
      <w:r w:rsidRPr="001A3C4F">
        <w:rPr>
          <w:rFonts w:ascii="Times New Roman" w:eastAsia="Times New Roman" w:hAnsi="Times New Roman" w:cs="Times New Roman"/>
          <w:spacing w:val="-2"/>
          <w:sz w:val="22"/>
          <w:szCs w:val="22"/>
          <w:lang w:val="pt-BR"/>
        </w:rPr>
        <w:t>o</w:t>
      </w:r>
      <w:r w:rsidRPr="001A3C4F">
        <w:rPr>
          <w:rFonts w:ascii="Times New Roman" w:eastAsia="Times New Roman" w:hAnsi="Times New Roman" w:cs="Times New Roman"/>
          <w:sz w:val="22"/>
          <w:szCs w:val="22"/>
          <w:lang w:val="pt-BR"/>
        </w:rPr>
        <w:t>s Sou</w:t>
      </w:r>
      <w:r w:rsidRPr="001A3C4F">
        <w:rPr>
          <w:rFonts w:ascii="Times New Roman" w:eastAsia="Times New Roman" w:hAnsi="Times New Roman" w:cs="Times New Roman"/>
          <w:spacing w:val="-2"/>
          <w:sz w:val="22"/>
          <w:szCs w:val="22"/>
          <w:lang w:val="pt-BR"/>
        </w:rPr>
        <w:t>z</w:t>
      </w:r>
      <w:r w:rsidRPr="001A3C4F">
        <w:rPr>
          <w:rFonts w:ascii="Times New Roman" w:eastAsia="Times New Roman" w:hAnsi="Times New Roman" w:cs="Times New Roman"/>
          <w:sz w:val="22"/>
          <w:szCs w:val="22"/>
          <w:lang w:val="pt-BR"/>
        </w:rPr>
        <w:t>a</w:t>
      </w:r>
      <w:r w:rsidR="00EE6E0A" w:rsidRPr="001A3C4F">
        <w:rPr>
          <w:rFonts w:ascii="Times New Roman" w:eastAsia="Times New Roman" w:hAnsi="Times New Roman" w:cs="Times New Roman"/>
          <w:sz w:val="22"/>
          <w:szCs w:val="22"/>
          <w:lang w:val="pt-BR"/>
        </w:rPr>
        <w:t xml:space="preserve"> e </w:t>
      </w:r>
      <w:r w:rsidR="00580D06" w:rsidRPr="001A3C4F">
        <w:rPr>
          <w:rFonts w:ascii="Times New Roman" w:eastAsia="Times New Roman" w:hAnsi="Times New Roman" w:cs="Times New Roman"/>
          <w:sz w:val="22"/>
          <w:szCs w:val="22"/>
          <w:lang w:val="pt-BR"/>
        </w:rPr>
        <w:t>Odivan Carlos Cargnin</w:t>
      </w:r>
    </w:p>
    <w:p w14:paraId="187B9636" w14:textId="300DFC62" w:rsidR="00F77E83" w:rsidRPr="001A3C4F" w:rsidRDefault="00F77E83" w:rsidP="009B4504">
      <w:pPr>
        <w:pStyle w:val="PargrafodaLista"/>
        <w:tabs>
          <w:tab w:val="left" w:pos="8080"/>
        </w:tabs>
        <w:ind w:left="0"/>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z w:val="22"/>
          <w:szCs w:val="22"/>
          <w:lang w:val="pt-BR"/>
        </w:rPr>
        <w:t>Te</w:t>
      </w:r>
      <w:r w:rsidRPr="001A3C4F">
        <w:rPr>
          <w:rFonts w:ascii="Times New Roman" w:eastAsia="Times New Roman" w:hAnsi="Times New Roman" w:cs="Times New Roman"/>
          <w:spacing w:val="1"/>
          <w:sz w:val="22"/>
          <w:szCs w:val="22"/>
          <w:lang w:val="pt-BR"/>
        </w:rPr>
        <w:t>l</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1"/>
          <w:sz w:val="22"/>
          <w:szCs w:val="22"/>
          <w:lang w:val="pt-BR"/>
        </w:rPr>
        <w:t xml:space="preserve"> </w:t>
      </w:r>
      <w:r w:rsidRPr="001A3C4F">
        <w:rPr>
          <w:rFonts w:ascii="Times New Roman" w:eastAsia="Times New Roman" w:hAnsi="Times New Roman" w:cs="Times New Roman"/>
          <w:spacing w:val="1"/>
          <w:sz w:val="22"/>
          <w:szCs w:val="22"/>
          <w:lang w:val="pt-BR"/>
        </w:rPr>
        <w:t>(</w:t>
      </w:r>
      <w:r w:rsidR="00DE11AE" w:rsidRPr="001A3C4F">
        <w:rPr>
          <w:rFonts w:ascii="Times New Roman" w:eastAsia="Times New Roman" w:hAnsi="Times New Roman" w:cs="Times New Roman"/>
          <w:sz w:val="22"/>
          <w:szCs w:val="22"/>
          <w:lang w:val="pt-BR"/>
        </w:rPr>
        <w:t>49</w:t>
      </w:r>
      <w:r w:rsidRPr="001A3C4F">
        <w:rPr>
          <w:rFonts w:ascii="Times New Roman" w:eastAsia="Times New Roman" w:hAnsi="Times New Roman" w:cs="Times New Roman"/>
          <w:sz w:val="22"/>
          <w:szCs w:val="22"/>
          <w:lang w:val="pt-BR"/>
        </w:rPr>
        <w:t>)</w:t>
      </w:r>
      <w:r w:rsidRPr="001A3C4F">
        <w:rPr>
          <w:rFonts w:ascii="Times New Roman" w:eastAsia="Times New Roman" w:hAnsi="Times New Roman" w:cs="Times New Roman"/>
          <w:spacing w:val="1"/>
          <w:sz w:val="22"/>
          <w:szCs w:val="22"/>
          <w:lang w:val="pt-BR"/>
        </w:rPr>
        <w:t xml:space="preserve"> </w:t>
      </w:r>
      <w:r w:rsidR="00DE11AE" w:rsidRPr="001A3C4F">
        <w:rPr>
          <w:rFonts w:ascii="Times New Roman" w:eastAsia="Times New Roman" w:hAnsi="Times New Roman" w:cs="Times New Roman"/>
          <w:sz w:val="22"/>
          <w:szCs w:val="22"/>
          <w:lang w:val="pt-BR"/>
        </w:rPr>
        <w:t>99127-9216</w:t>
      </w:r>
    </w:p>
    <w:p w14:paraId="583E4A84" w14:textId="284D7458" w:rsidR="00F77E83" w:rsidRPr="001A3C4F" w:rsidRDefault="00F77E83" w:rsidP="009B4504">
      <w:pPr>
        <w:pStyle w:val="PargrafodaLista"/>
        <w:tabs>
          <w:tab w:val="left" w:pos="8080"/>
        </w:tabs>
        <w:ind w:left="0"/>
        <w:jc w:val="both"/>
        <w:rPr>
          <w:rFonts w:ascii="Times New Roman" w:eastAsia="Times New Roman" w:hAnsi="Times New Roman" w:cs="Times New Roman"/>
          <w:sz w:val="22"/>
          <w:szCs w:val="22"/>
          <w:lang w:val="pt-BR"/>
        </w:rPr>
      </w:pPr>
      <w:r w:rsidRPr="001A3C4F">
        <w:rPr>
          <w:rFonts w:ascii="Times New Roman" w:eastAsia="Times New Roman" w:hAnsi="Times New Roman" w:cs="Times New Roman"/>
          <w:spacing w:val="-1"/>
          <w:position w:val="-1"/>
          <w:sz w:val="22"/>
          <w:szCs w:val="22"/>
          <w:lang w:val="pt-BR"/>
        </w:rPr>
        <w:t>E</w:t>
      </w:r>
      <w:r w:rsidRPr="001A3C4F">
        <w:rPr>
          <w:rFonts w:ascii="Times New Roman" w:eastAsia="Times New Roman" w:hAnsi="Times New Roman" w:cs="Times New Roman"/>
          <w:spacing w:val="-2"/>
          <w:position w:val="-1"/>
          <w:sz w:val="22"/>
          <w:szCs w:val="22"/>
          <w:lang w:val="pt-BR"/>
        </w:rPr>
        <w:t>-</w:t>
      </w:r>
      <w:r w:rsidRPr="001A3C4F">
        <w:rPr>
          <w:rFonts w:ascii="Times New Roman" w:eastAsia="Times New Roman" w:hAnsi="Times New Roman" w:cs="Times New Roman"/>
          <w:spacing w:val="1"/>
          <w:position w:val="-1"/>
          <w:sz w:val="22"/>
          <w:szCs w:val="22"/>
          <w:lang w:val="pt-BR"/>
        </w:rPr>
        <w:t>m</w:t>
      </w:r>
      <w:r w:rsidRPr="001A3C4F">
        <w:rPr>
          <w:rFonts w:ascii="Times New Roman" w:eastAsia="Times New Roman" w:hAnsi="Times New Roman" w:cs="Times New Roman"/>
          <w:position w:val="-1"/>
          <w:sz w:val="22"/>
          <w:szCs w:val="22"/>
          <w:lang w:val="pt-BR"/>
        </w:rPr>
        <w:t>a</w:t>
      </w:r>
      <w:r w:rsidRPr="001A3C4F">
        <w:rPr>
          <w:rFonts w:ascii="Times New Roman" w:eastAsia="Times New Roman" w:hAnsi="Times New Roman" w:cs="Times New Roman"/>
          <w:spacing w:val="-1"/>
          <w:position w:val="-1"/>
          <w:sz w:val="22"/>
          <w:szCs w:val="22"/>
          <w:lang w:val="pt-BR"/>
        </w:rPr>
        <w:t>i</w:t>
      </w:r>
      <w:r w:rsidRPr="001A3C4F">
        <w:rPr>
          <w:rFonts w:ascii="Times New Roman" w:eastAsia="Times New Roman" w:hAnsi="Times New Roman" w:cs="Times New Roman"/>
          <w:spacing w:val="1"/>
          <w:position w:val="-1"/>
          <w:sz w:val="22"/>
          <w:szCs w:val="22"/>
          <w:lang w:val="pt-BR"/>
        </w:rPr>
        <w:t>l</w:t>
      </w:r>
      <w:r w:rsidRPr="001A3C4F">
        <w:rPr>
          <w:rFonts w:ascii="Times New Roman" w:eastAsia="Times New Roman" w:hAnsi="Times New Roman" w:cs="Times New Roman"/>
          <w:position w:val="-1"/>
          <w:sz w:val="22"/>
          <w:szCs w:val="22"/>
          <w:lang w:val="pt-BR"/>
        </w:rPr>
        <w:t xml:space="preserve">: </w:t>
      </w:r>
      <w:hyperlink r:id="rId8">
        <w:r w:rsidRPr="001A3C4F">
          <w:rPr>
            <w:rFonts w:ascii="Times New Roman" w:eastAsia="Times New Roman" w:hAnsi="Times New Roman" w:cs="Times New Roman"/>
            <w:color w:val="0000FF"/>
            <w:spacing w:val="1"/>
            <w:position w:val="-1"/>
            <w:sz w:val="22"/>
            <w:szCs w:val="22"/>
            <w:u w:val="single" w:color="0000FF"/>
            <w:lang w:val="pt-BR"/>
          </w:rPr>
          <w:t>m</w:t>
        </w:r>
        <w:r w:rsidRPr="001A3C4F">
          <w:rPr>
            <w:rFonts w:ascii="Times New Roman" w:eastAsia="Times New Roman" w:hAnsi="Times New Roman" w:cs="Times New Roman"/>
            <w:color w:val="0000FF"/>
            <w:spacing w:val="-2"/>
            <w:position w:val="-1"/>
            <w:sz w:val="22"/>
            <w:szCs w:val="22"/>
            <w:u w:val="single" w:color="0000FF"/>
            <w:lang w:val="pt-BR"/>
          </w:rPr>
          <w:t>a</w:t>
        </w:r>
        <w:r w:rsidRPr="001A3C4F">
          <w:rPr>
            <w:rFonts w:ascii="Times New Roman" w:eastAsia="Times New Roman" w:hAnsi="Times New Roman" w:cs="Times New Roman"/>
            <w:color w:val="0000FF"/>
            <w:spacing w:val="1"/>
            <w:position w:val="-1"/>
            <w:sz w:val="22"/>
            <w:szCs w:val="22"/>
            <w:u w:val="single" w:color="0000FF"/>
            <w:lang w:val="pt-BR"/>
          </w:rPr>
          <w:t>r</w:t>
        </w:r>
        <w:r w:rsidRPr="001A3C4F">
          <w:rPr>
            <w:rFonts w:ascii="Times New Roman" w:eastAsia="Times New Roman" w:hAnsi="Times New Roman" w:cs="Times New Roman"/>
            <w:color w:val="0000FF"/>
            <w:position w:val="-1"/>
            <w:sz w:val="22"/>
            <w:szCs w:val="22"/>
            <w:u w:val="single" w:color="0000FF"/>
            <w:lang w:val="pt-BR"/>
          </w:rPr>
          <w:t>co</w:t>
        </w:r>
        <w:r w:rsidRPr="001A3C4F">
          <w:rPr>
            <w:rFonts w:ascii="Times New Roman" w:eastAsia="Times New Roman" w:hAnsi="Times New Roman" w:cs="Times New Roman"/>
            <w:color w:val="0000FF"/>
            <w:spacing w:val="-1"/>
            <w:position w:val="-1"/>
            <w:sz w:val="22"/>
            <w:szCs w:val="22"/>
            <w:u w:val="single" w:color="0000FF"/>
            <w:lang w:val="pt-BR"/>
          </w:rPr>
          <w:t>s</w:t>
        </w:r>
        <w:r w:rsidRPr="001A3C4F">
          <w:rPr>
            <w:rFonts w:ascii="Times New Roman" w:eastAsia="Times New Roman" w:hAnsi="Times New Roman" w:cs="Times New Roman"/>
            <w:color w:val="0000FF"/>
            <w:position w:val="-1"/>
            <w:sz w:val="22"/>
            <w:szCs w:val="22"/>
            <w:u w:val="single" w:color="0000FF"/>
            <w:lang w:val="pt-BR"/>
          </w:rPr>
          <w:t>sou</w:t>
        </w:r>
        <w:r w:rsidRPr="001A3C4F">
          <w:rPr>
            <w:rFonts w:ascii="Times New Roman" w:eastAsia="Times New Roman" w:hAnsi="Times New Roman" w:cs="Times New Roman"/>
            <w:color w:val="0000FF"/>
            <w:spacing w:val="-2"/>
            <w:position w:val="-1"/>
            <w:sz w:val="22"/>
            <w:szCs w:val="22"/>
            <w:u w:val="single" w:color="0000FF"/>
            <w:lang w:val="pt-BR"/>
          </w:rPr>
          <w:t>z</w:t>
        </w:r>
        <w:r w:rsidRPr="001A3C4F">
          <w:rPr>
            <w:rFonts w:ascii="Times New Roman" w:eastAsia="Times New Roman" w:hAnsi="Times New Roman" w:cs="Times New Roman"/>
            <w:color w:val="0000FF"/>
            <w:position w:val="-1"/>
            <w:sz w:val="22"/>
            <w:szCs w:val="22"/>
            <w:u w:val="single" w:color="0000FF"/>
            <w:lang w:val="pt-BR"/>
          </w:rPr>
          <w:t>a</w:t>
        </w:r>
        <w:r w:rsidRPr="001A3C4F">
          <w:rPr>
            <w:rFonts w:ascii="Times New Roman" w:eastAsia="Times New Roman" w:hAnsi="Times New Roman" w:cs="Times New Roman"/>
            <w:color w:val="0000FF"/>
            <w:spacing w:val="-2"/>
            <w:position w:val="-1"/>
            <w:sz w:val="22"/>
            <w:szCs w:val="22"/>
            <w:u w:val="single" w:color="0000FF"/>
            <w:lang w:val="pt-BR"/>
          </w:rPr>
          <w:t>@</w:t>
        </w:r>
        <w:r w:rsidRPr="001A3C4F">
          <w:rPr>
            <w:rFonts w:ascii="Times New Roman" w:eastAsia="Times New Roman" w:hAnsi="Times New Roman" w:cs="Times New Roman"/>
            <w:color w:val="0000FF"/>
            <w:spacing w:val="1"/>
            <w:position w:val="-1"/>
            <w:sz w:val="22"/>
            <w:szCs w:val="22"/>
            <w:u w:val="single" w:color="0000FF"/>
            <w:lang w:val="pt-BR"/>
          </w:rPr>
          <w:t>i</w:t>
        </w:r>
        <w:r w:rsidRPr="001A3C4F">
          <w:rPr>
            <w:rFonts w:ascii="Times New Roman" w:eastAsia="Times New Roman" w:hAnsi="Times New Roman" w:cs="Times New Roman"/>
            <w:color w:val="0000FF"/>
            <w:spacing w:val="-2"/>
            <w:position w:val="-1"/>
            <w:sz w:val="22"/>
            <w:szCs w:val="22"/>
            <w:u w:val="single" w:color="0000FF"/>
            <w:lang w:val="pt-BR"/>
          </w:rPr>
          <w:t>r</w:t>
        </w:r>
        <w:r w:rsidRPr="001A3C4F">
          <w:rPr>
            <w:rFonts w:ascii="Times New Roman" w:eastAsia="Times New Roman" w:hAnsi="Times New Roman" w:cs="Times New Roman"/>
            <w:color w:val="0000FF"/>
            <w:position w:val="-1"/>
            <w:sz w:val="22"/>
            <w:szCs w:val="22"/>
            <w:u w:val="single" w:color="0000FF"/>
            <w:lang w:val="pt-BR"/>
          </w:rPr>
          <w:t>a</w:t>
        </w:r>
        <w:r w:rsidRPr="001A3C4F">
          <w:rPr>
            <w:rFonts w:ascii="Times New Roman" w:eastAsia="Times New Roman" w:hAnsi="Times New Roman" w:cs="Times New Roman"/>
            <w:color w:val="0000FF"/>
            <w:spacing w:val="-2"/>
            <w:position w:val="-1"/>
            <w:sz w:val="22"/>
            <w:szCs w:val="22"/>
            <w:u w:val="single" w:color="0000FF"/>
            <w:lang w:val="pt-BR"/>
          </w:rPr>
          <w:t>n</w:t>
        </w:r>
        <w:r w:rsidRPr="001A3C4F">
          <w:rPr>
            <w:rFonts w:ascii="Times New Roman" w:eastAsia="Times New Roman" w:hAnsi="Times New Roman" w:cs="Times New Roman"/>
            <w:color w:val="0000FF"/>
            <w:spacing w:val="1"/>
            <w:position w:val="-1"/>
            <w:sz w:val="22"/>
            <w:szCs w:val="22"/>
            <w:u w:val="single" w:color="0000FF"/>
            <w:lang w:val="pt-BR"/>
          </w:rPr>
          <w:t>i</w:t>
        </w:r>
        <w:r w:rsidRPr="001A3C4F">
          <w:rPr>
            <w:rFonts w:ascii="Times New Roman" w:eastAsia="Times New Roman" w:hAnsi="Times New Roman" w:cs="Times New Roman"/>
            <w:color w:val="0000FF"/>
            <w:position w:val="-1"/>
            <w:sz w:val="22"/>
            <w:szCs w:val="22"/>
            <w:u w:val="single" w:color="0000FF"/>
            <w:lang w:val="pt-BR"/>
          </w:rPr>
          <w:t>.c</w:t>
        </w:r>
        <w:r w:rsidRPr="001A3C4F">
          <w:rPr>
            <w:rFonts w:ascii="Times New Roman" w:eastAsia="Times New Roman" w:hAnsi="Times New Roman" w:cs="Times New Roman"/>
            <w:color w:val="0000FF"/>
            <w:spacing w:val="-2"/>
            <w:position w:val="-1"/>
            <w:sz w:val="22"/>
            <w:szCs w:val="22"/>
            <w:u w:val="single" w:color="0000FF"/>
            <w:lang w:val="pt-BR"/>
          </w:rPr>
          <w:t>o</w:t>
        </w:r>
        <w:r w:rsidRPr="001A3C4F">
          <w:rPr>
            <w:rFonts w:ascii="Times New Roman" w:eastAsia="Times New Roman" w:hAnsi="Times New Roman" w:cs="Times New Roman"/>
            <w:color w:val="0000FF"/>
            <w:spacing w:val="1"/>
            <w:position w:val="-1"/>
            <w:sz w:val="22"/>
            <w:szCs w:val="22"/>
            <w:u w:val="single" w:color="0000FF"/>
            <w:lang w:val="pt-BR"/>
          </w:rPr>
          <w:t>m</w:t>
        </w:r>
        <w:r w:rsidRPr="001A3C4F">
          <w:rPr>
            <w:rFonts w:ascii="Times New Roman" w:eastAsia="Times New Roman" w:hAnsi="Times New Roman" w:cs="Times New Roman"/>
            <w:color w:val="0000FF"/>
            <w:position w:val="-1"/>
            <w:sz w:val="22"/>
            <w:szCs w:val="22"/>
            <w:u w:val="single" w:color="0000FF"/>
            <w:lang w:val="pt-BR"/>
          </w:rPr>
          <w:t>.br</w:t>
        </w:r>
      </w:hyperlink>
      <w:r w:rsidR="00EE6E0A" w:rsidRPr="001A3C4F">
        <w:rPr>
          <w:rFonts w:ascii="Times New Roman" w:eastAsia="Times New Roman" w:hAnsi="Times New Roman" w:cs="Times New Roman"/>
          <w:color w:val="0000FF"/>
          <w:position w:val="-1"/>
          <w:sz w:val="22"/>
          <w:szCs w:val="22"/>
          <w:u w:val="single" w:color="0000FF"/>
          <w:lang w:val="pt-BR"/>
        </w:rPr>
        <w:t xml:space="preserve"> e </w:t>
      </w:r>
      <w:hyperlink r:id="rId9" w:history="1">
        <w:r w:rsidR="00EE6E0A" w:rsidRPr="001A3C4F">
          <w:rPr>
            <w:rStyle w:val="Hyperlink"/>
            <w:rFonts w:ascii="Times New Roman" w:eastAsia="Times New Roman" w:hAnsi="Times New Roman"/>
            <w:spacing w:val="1"/>
            <w:position w:val="-1"/>
            <w:sz w:val="22"/>
            <w:szCs w:val="22"/>
            <w:lang w:val="pt-BR"/>
          </w:rPr>
          <w:t>odivancargnin@irani.com.br</w:t>
        </w:r>
      </w:hyperlink>
      <w:r w:rsidR="00EE6E0A" w:rsidRPr="001A3C4F">
        <w:rPr>
          <w:rFonts w:ascii="Times New Roman" w:eastAsia="Times New Roman" w:hAnsi="Times New Roman" w:cs="Times New Roman"/>
          <w:color w:val="0000FF"/>
          <w:spacing w:val="1"/>
          <w:position w:val="-1"/>
          <w:sz w:val="22"/>
          <w:szCs w:val="22"/>
          <w:u w:val="single" w:color="0000FF"/>
          <w:lang w:val="pt-BR"/>
        </w:rPr>
        <w:t>;</w:t>
      </w:r>
    </w:p>
    <w:p w14:paraId="4D331611" w14:textId="77777777" w:rsidR="00864712" w:rsidRPr="001A3C4F" w:rsidRDefault="00864712" w:rsidP="009B4504">
      <w:pPr>
        <w:pStyle w:val="Lista2"/>
        <w:tabs>
          <w:tab w:val="num" w:pos="1080"/>
          <w:tab w:val="left" w:pos="1134"/>
        </w:tabs>
        <w:ind w:left="0" w:firstLine="0"/>
        <w:jc w:val="both"/>
        <w:rPr>
          <w:rFonts w:ascii="Times New Roman" w:hAnsi="Times New Roman" w:cs="Times New Roman"/>
          <w:sz w:val="22"/>
          <w:szCs w:val="22"/>
          <w:lang w:val="pt-BR"/>
        </w:rPr>
      </w:pPr>
    </w:p>
    <w:p w14:paraId="3BE25EEC" w14:textId="77777777" w:rsidR="00864712" w:rsidRPr="001A3C4F" w:rsidRDefault="00864712" w:rsidP="009B4504">
      <w:pPr>
        <w:pStyle w:val="Lista2"/>
        <w:numPr>
          <w:ilvl w:val="0"/>
          <w:numId w:val="8"/>
        </w:numPr>
        <w:tabs>
          <w:tab w:val="left" w:pos="1134"/>
        </w:tabs>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u w:val="single"/>
          <w:lang w:val="pt-BR"/>
        </w:rPr>
        <w:t xml:space="preserve">Para </w:t>
      </w:r>
      <w:r w:rsidR="00A21175" w:rsidRPr="001A3C4F">
        <w:rPr>
          <w:rFonts w:ascii="Times New Roman" w:hAnsi="Times New Roman" w:cs="Times New Roman"/>
          <w:sz w:val="22"/>
          <w:szCs w:val="22"/>
          <w:u w:val="single"/>
          <w:lang w:val="pt-BR"/>
        </w:rPr>
        <w:t xml:space="preserve">a </w:t>
      </w:r>
      <w:proofErr w:type="spellStart"/>
      <w:r w:rsidR="00A21175" w:rsidRPr="001A3C4F">
        <w:rPr>
          <w:rFonts w:ascii="Times New Roman" w:hAnsi="Times New Roman" w:cs="Times New Roman"/>
          <w:sz w:val="22"/>
          <w:szCs w:val="22"/>
          <w:u w:val="single"/>
          <w:lang w:val="pt-BR"/>
        </w:rPr>
        <w:t>Securitizadora</w:t>
      </w:r>
      <w:proofErr w:type="spellEnd"/>
      <w:r w:rsidR="00A21175" w:rsidRPr="001A3C4F">
        <w:rPr>
          <w:rFonts w:ascii="Times New Roman" w:hAnsi="Times New Roman" w:cs="Times New Roman"/>
          <w:sz w:val="22"/>
          <w:szCs w:val="22"/>
          <w:u w:val="single"/>
          <w:lang w:val="pt-BR"/>
        </w:rPr>
        <w:t xml:space="preserve"> e</w:t>
      </w:r>
      <w:r w:rsidRPr="001A3C4F">
        <w:rPr>
          <w:rFonts w:ascii="Times New Roman" w:hAnsi="Times New Roman" w:cs="Times New Roman"/>
          <w:sz w:val="22"/>
          <w:szCs w:val="22"/>
          <w:u w:val="single"/>
          <w:lang w:val="pt-BR"/>
        </w:rPr>
        <w:t xml:space="preserve"> </w:t>
      </w:r>
      <w:r w:rsidR="00E83B5F" w:rsidRPr="001A3C4F">
        <w:rPr>
          <w:rFonts w:ascii="Times New Roman" w:hAnsi="Times New Roman" w:cs="Times New Roman"/>
          <w:sz w:val="22"/>
          <w:szCs w:val="22"/>
          <w:u w:val="single"/>
          <w:lang w:val="pt-BR"/>
        </w:rPr>
        <w:t>Debenturista</w:t>
      </w:r>
      <w:r w:rsidRPr="001A3C4F">
        <w:rPr>
          <w:rFonts w:ascii="Times New Roman" w:hAnsi="Times New Roman" w:cs="Times New Roman"/>
          <w:sz w:val="22"/>
          <w:szCs w:val="22"/>
          <w:lang w:val="pt-BR"/>
        </w:rPr>
        <w:t>:</w:t>
      </w:r>
    </w:p>
    <w:p w14:paraId="766047EB" w14:textId="77777777" w:rsidR="00942386" w:rsidRPr="001A3C4F" w:rsidRDefault="00942386" w:rsidP="009B4504">
      <w:pPr>
        <w:pStyle w:val="Lista2"/>
        <w:ind w:left="0" w:firstLine="0"/>
        <w:jc w:val="both"/>
        <w:rPr>
          <w:rFonts w:ascii="Times New Roman" w:hAnsi="Times New Roman" w:cs="Times New Roman"/>
          <w:b/>
          <w:sz w:val="22"/>
          <w:szCs w:val="22"/>
          <w:lang w:val="pt-BR"/>
        </w:rPr>
      </w:pPr>
    </w:p>
    <w:p w14:paraId="66B3E773" w14:textId="7688A715" w:rsidR="00942386" w:rsidRPr="001A3C4F" w:rsidRDefault="00F77E83" w:rsidP="009B4504">
      <w:pPr>
        <w:rPr>
          <w:rFonts w:ascii="Times New Roman" w:hAnsi="Times New Roman" w:cs="Times New Roman"/>
          <w:b/>
          <w:sz w:val="22"/>
          <w:szCs w:val="22"/>
          <w:lang w:val="pt-BR" w:eastAsia="ar-SA"/>
        </w:rPr>
      </w:pPr>
      <w:r w:rsidRPr="001A3C4F">
        <w:rPr>
          <w:rFonts w:ascii="Times New Roman" w:hAnsi="Times New Roman" w:cs="Times New Roman"/>
          <w:b/>
          <w:sz w:val="22"/>
          <w:szCs w:val="22"/>
          <w:lang w:val="pt-BR" w:eastAsia="ar-SA"/>
        </w:rPr>
        <w:t xml:space="preserve">ECO </w:t>
      </w:r>
      <w:r w:rsidRPr="001A3C4F">
        <w:rPr>
          <w:rFonts w:ascii="Times New Roman" w:hAnsi="Times New Roman" w:cs="Times New Roman"/>
          <w:b/>
          <w:sz w:val="22"/>
          <w:szCs w:val="22"/>
          <w:lang w:val="pt-BR"/>
        </w:rPr>
        <w:t>SECURITIZADORA DE DIREITOS CREDITÓRIOS DO AGRONEGÓCIO S.A.</w:t>
      </w:r>
      <w:r w:rsidR="00942386" w:rsidRPr="001A3C4F">
        <w:rPr>
          <w:rFonts w:ascii="Times New Roman" w:hAnsi="Times New Roman" w:cs="Times New Roman"/>
          <w:b/>
          <w:sz w:val="22"/>
          <w:szCs w:val="22"/>
          <w:lang w:val="pt-BR" w:eastAsia="ar-SA"/>
        </w:rPr>
        <w:t xml:space="preserve"> </w:t>
      </w:r>
    </w:p>
    <w:p w14:paraId="1EC301F8" w14:textId="23981584" w:rsidR="00942386" w:rsidRPr="001A3C4F" w:rsidRDefault="00463886" w:rsidP="009B4504">
      <w:pPr>
        <w:rPr>
          <w:rFonts w:ascii="Times New Roman" w:hAnsi="Times New Roman" w:cs="Times New Roman"/>
          <w:sz w:val="22"/>
          <w:szCs w:val="22"/>
          <w:lang w:val="pt-BR" w:eastAsia="ar-SA"/>
        </w:rPr>
      </w:pPr>
      <w:r w:rsidRPr="001A3C4F">
        <w:rPr>
          <w:rFonts w:ascii="Times New Roman" w:hAnsi="Times New Roman" w:cs="Times New Roman"/>
          <w:sz w:val="22"/>
          <w:szCs w:val="22"/>
          <w:lang w:val="pt-BR" w:eastAsia="ar-SA"/>
        </w:rPr>
        <w:t>Avenida Pedroso de Morais, n.º 1.553, 3º andar, conjunto 32</w:t>
      </w:r>
    </w:p>
    <w:p w14:paraId="3A2F3CBE" w14:textId="32A7397D" w:rsidR="00942386" w:rsidRPr="001A3C4F" w:rsidRDefault="00942386" w:rsidP="009B4504">
      <w:pPr>
        <w:rPr>
          <w:rFonts w:ascii="Times New Roman" w:hAnsi="Times New Roman" w:cs="Times New Roman"/>
          <w:sz w:val="22"/>
          <w:szCs w:val="22"/>
          <w:lang w:val="pt-BR" w:eastAsia="ar-SA"/>
        </w:rPr>
      </w:pPr>
      <w:r w:rsidRPr="001A3C4F">
        <w:rPr>
          <w:rFonts w:ascii="Times New Roman" w:hAnsi="Times New Roman" w:cs="Times New Roman"/>
          <w:sz w:val="22"/>
          <w:szCs w:val="22"/>
          <w:lang w:val="pt-BR" w:eastAsia="ar-SA"/>
        </w:rPr>
        <w:t xml:space="preserve">CEP </w:t>
      </w:r>
      <w:r w:rsidR="00463886" w:rsidRPr="001A3C4F">
        <w:rPr>
          <w:rFonts w:ascii="Times New Roman" w:hAnsi="Times New Roman" w:cs="Times New Roman"/>
          <w:sz w:val="22"/>
          <w:szCs w:val="22"/>
          <w:lang w:val="pt-BR" w:eastAsia="ar-SA"/>
        </w:rPr>
        <w:t xml:space="preserve">05419-001, </w:t>
      </w:r>
      <w:r w:rsidRPr="001A3C4F">
        <w:rPr>
          <w:rFonts w:ascii="Times New Roman" w:hAnsi="Times New Roman" w:cs="Times New Roman"/>
          <w:sz w:val="22"/>
          <w:szCs w:val="22"/>
          <w:lang w:val="pt-BR" w:eastAsia="ar-SA"/>
        </w:rPr>
        <w:t>São Paulo – SP</w:t>
      </w:r>
    </w:p>
    <w:p w14:paraId="413A20F6" w14:textId="54553F02" w:rsidR="00942386" w:rsidRPr="001A3C4F" w:rsidRDefault="00942386" w:rsidP="009B4504">
      <w:pPr>
        <w:rPr>
          <w:rFonts w:ascii="Times New Roman" w:hAnsi="Times New Roman" w:cs="Times New Roman"/>
          <w:sz w:val="22"/>
          <w:szCs w:val="22"/>
          <w:lang w:val="pt-BR" w:eastAsia="ar-SA"/>
        </w:rPr>
      </w:pPr>
      <w:r w:rsidRPr="001A3C4F">
        <w:rPr>
          <w:rFonts w:ascii="Times New Roman" w:hAnsi="Times New Roman" w:cs="Times New Roman"/>
          <w:sz w:val="22"/>
          <w:szCs w:val="22"/>
          <w:lang w:val="pt-BR" w:eastAsia="ar-SA"/>
        </w:rPr>
        <w:t xml:space="preserve">At.: </w:t>
      </w:r>
      <w:r w:rsidR="00463886" w:rsidRPr="001A3C4F">
        <w:rPr>
          <w:rFonts w:ascii="Times New Roman" w:hAnsi="Times New Roman" w:cs="Times New Roman"/>
          <w:sz w:val="22"/>
          <w:szCs w:val="22"/>
          <w:lang w:val="pt-BR" w:eastAsia="ar-SA"/>
        </w:rPr>
        <w:t>Cristian de Almeida Fumagalli</w:t>
      </w:r>
    </w:p>
    <w:p w14:paraId="6E0F5255" w14:textId="0D1B0D87" w:rsidR="00942386" w:rsidRPr="001A3C4F" w:rsidRDefault="00942386" w:rsidP="009B4504">
      <w:pPr>
        <w:rPr>
          <w:rFonts w:ascii="Times New Roman" w:hAnsi="Times New Roman" w:cs="Times New Roman"/>
          <w:sz w:val="22"/>
          <w:szCs w:val="22"/>
          <w:lang w:val="pt-BR" w:eastAsia="ar-SA"/>
        </w:rPr>
      </w:pPr>
      <w:r w:rsidRPr="001A3C4F">
        <w:rPr>
          <w:rFonts w:ascii="Times New Roman" w:hAnsi="Times New Roman" w:cs="Times New Roman"/>
          <w:sz w:val="22"/>
          <w:szCs w:val="22"/>
          <w:lang w:val="pt-BR" w:eastAsia="ar-SA"/>
        </w:rPr>
        <w:t xml:space="preserve">Telefones: (11) </w:t>
      </w:r>
      <w:r w:rsidR="00463886" w:rsidRPr="001A3C4F">
        <w:rPr>
          <w:rFonts w:ascii="Times New Roman" w:hAnsi="Times New Roman" w:cs="Times New Roman"/>
          <w:sz w:val="22"/>
          <w:szCs w:val="22"/>
          <w:lang w:val="pt-BR" w:eastAsia="ar-SA"/>
        </w:rPr>
        <w:t>3811-4959</w:t>
      </w:r>
    </w:p>
    <w:p w14:paraId="5CD68655" w14:textId="61E2B06F" w:rsidR="00B40A11" w:rsidRPr="001A3C4F" w:rsidRDefault="00942386" w:rsidP="009B4504">
      <w:pPr>
        <w:pStyle w:val="Lista2"/>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E-mail: </w:t>
      </w:r>
      <w:r w:rsidR="00463886" w:rsidRPr="001A3C4F">
        <w:rPr>
          <w:rFonts w:ascii="Times New Roman" w:hAnsi="Times New Roman" w:cs="Times New Roman"/>
          <w:sz w:val="22"/>
          <w:szCs w:val="22"/>
          <w:lang w:val="pt-BR"/>
        </w:rPr>
        <w:t>controleoperacional@ecoagro.agr.br</w:t>
      </w:r>
    </w:p>
    <w:p w14:paraId="4F97EA6F" w14:textId="77777777" w:rsidR="008B075D" w:rsidRPr="001A3C4F" w:rsidRDefault="008B075D" w:rsidP="009B4504">
      <w:pPr>
        <w:pStyle w:val="Lista2"/>
        <w:ind w:left="0" w:firstLine="0"/>
        <w:jc w:val="both"/>
        <w:rPr>
          <w:rFonts w:ascii="Times New Roman" w:hAnsi="Times New Roman" w:cs="Times New Roman"/>
          <w:sz w:val="22"/>
          <w:szCs w:val="22"/>
          <w:lang w:val="pt-BR"/>
        </w:rPr>
      </w:pPr>
      <w:bookmarkStart w:id="3360" w:name="_Hlk12960326"/>
      <w:bookmarkStart w:id="3361" w:name="_Hlk12960338"/>
    </w:p>
    <w:bookmarkEnd w:id="3360"/>
    <w:bookmarkEnd w:id="3361"/>
    <w:p w14:paraId="6140B404" w14:textId="77777777" w:rsidR="00864712" w:rsidRPr="001A3C4F" w:rsidRDefault="00864712" w:rsidP="009B4504">
      <w:pPr>
        <w:pStyle w:val="PargrafoComumNvel1"/>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 xml:space="preserve">As comunicações referentes a esta Escritura de Emissão serão consideradas entregues quando recebidas sob protocolo ou com </w:t>
      </w:r>
      <w:r w:rsidR="008E6B0E" w:rsidRPr="001A3C4F">
        <w:rPr>
          <w:rFonts w:ascii="Times New Roman" w:hAnsi="Times New Roman" w:cs="Times New Roman"/>
          <w:sz w:val="22"/>
          <w:szCs w:val="22"/>
        </w:rPr>
        <w:t>a</w:t>
      </w:r>
      <w:r w:rsidRPr="001A3C4F">
        <w:rPr>
          <w:rFonts w:ascii="Times New Roman" w:hAnsi="Times New Roman" w:cs="Times New Roman"/>
          <w:sz w:val="22"/>
          <w:szCs w:val="22"/>
        </w:rPr>
        <w:t xml:space="preserve">viso de </w:t>
      </w:r>
      <w:r w:rsidR="008E6B0E" w:rsidRPr="001A3C4F">
        <w:rPr>
          <w:rFonts w:ascii="Times New Roman" w:hAnsi="Times New Roman" w:cs="Times New Roman"/>
          <w:sz w:val="22"/>
          <w:szCs w:val="22"/>
        </w:rPr>
        <w:t>r</w:t>
      </w:r>
      <w:r w:rsidRPr="001A3C4F">
        <w:rPr>
          <w:rFonts w:ascii="Times New Roman" w:hAnsi="Times New Roman" w:cs="Times New Roman"/>
          <w:sz w:val="22"/>
          <w:szCs w:val="22"/>
        </w:rPr>
        <w:t xml:space="preserve">ecebimento expedido pelo correio ou por telegrama, nos endereços acima. As comunicações feitas por meio de fax ou </w:t>
      </w:r>
      <w:r w:rsidR="007428E2" w:rsidRPr="001A3C4F">
        <w:rPr>
          <w:rFonts w:ascii="Times New Roman" w:hAnsi="Times New Roman" w:cs="Times New Roman"/>
          <w:sz w:val="22"/>
          <w:szCs w:val="22"/>
        </w:rPr>
        <w:t>e-mail</w:t>
      </w:r>
      <w:r w:rsidRPr="001A3C4F">
        <w:rPr>
          <w:rFonts w:ascii="Times New Roman" w:hAnsi="Times New Roman" w:cs="Times New Roman"/>
          <w:sz w:val="22"/>
          <w:szCs w:val="22"/>
        </w:rPr>
        <w:t xml:space="preserve"> serão consideradas recebidas na data de seu envio, desde que seu recebimento seja confirmado através de indicativo (recibo emitido pela má</w:t>
      </w:r>
      <w:r w:rsidR="008A6759" w:rsidRPr="001A3C4F">
        <w:rPr>
          <w:rFonts w:ascii="Times New Roman" w:hAnsi="Times New Roman" w:cs="Times New Roman"/>
          <w:sz w:val="22"/>
          <w:szCs w:val="22"/>
        </w:rPr>
        <w:t>quina utilizada pelo remetente)</w:t>
      </w:r>
      <w:r w:rsidRPr="001A3C4F">
        <w:rPr>
          <w:rFonts w:ascii="Times New Roman" w:hAnsi="Times New Roman" w:cs="Times New Roman"/>
          <w:sz w:val="22"/>
          <w:szCs w:val="22"/>
        </w:rPr>
        <w:t>.</w:t>
      </w:r>
    </w:p>
    <w:p w14:paraId="0A46F125" w14:textId="77777777" w:rsidR="00864712" w:rsidRPr="001A3C4F" w:rsidRDefault="00864712" w:rsidP="009B4504">
      <w:pPr>
        <w:tabs>
          <w:tab w:val="left" w:pos="1134"/>
        </w:tabs>
        <w:jc w:val="both"/>
        <w:rPr>
          <w:rFonts w:ascii="Times New Roman" w:eastAsia="MS Mincho" w:hAnsi="Times New Roman" w:cs="Times New Roman"/>
          <w:sz w:val="22"/>
          <w:szCs w:val="22"/>
          <w:lang w:val="pt-BR"/>
        </w:rPr>
      </w:pPr>
    </w:p>
    <w:p w14:paraId="5E9DDD4D" w14:textId="33E5E4D4" w:rsidR="00864712" w:rsidRPr="001A3C4F" w:rsidRDefault="00651E30" w:rsidP="009B4504">
      <w:pPr>
        <w:rPr>
          <w:rFonts w:ascii="Times New Roman" w:hAnsi="Times New Roman" w:cs="Times New Roman"/>
          <w:sz w:val="22"/>
          <w:szCs w:val="22"/>
          <w:lang w:val="pt-BR"/>
        </w:rPr>
      </w:pPr>
      <w:bookmarkStart w:id="3362" w:name="_Ref2862957"/>
      <w:r w:rsidRPr="001A3C4F">
        <w:rPr>
          <w:rFonts w:ascii="Times New Roman" w:hAnsi="Times New Roman" w:cs="Times New Roman"/>
          <w:sz w:val="22"/>
          <w:szCs w:val="22"/>
          <w:lang w:val="pt-BR"/>
        </w:rPr>
        <w:t>11.3.</w:t>
      </w:r>
      <w:r w:rsidRPr="001A3C4F">
        <w:rPr>
          <w:rFonts w:ascii="Times New Roman" w:hAnsi="Times New Roman" w:cs="Times New Roman"/>
          <w:sz w:val="22"/>
          <w:szCs w:val="22"/>
          <w:lang w:val="pt-BR"/>
        </w:rPr>
        <w:tab/>
      </w:r>
      <w:r w:rsidR="00864712" w:rsidRPr="001A3C4F">
        <w:rPr>
          <w:rFonts w:ascii="Times New Roman" w:hAnsi="Times New Roman" w:cs="Times New Roman"/>
          <w:sz w:val="22"/>
          <w:szCs w:val="22"/>
          <w:lang w:val="pt-BR"/>
        </w:rPr>
        <w:t>Qualquer mudança nos dados de contato acima deverá ser notificada às Partes sob pena de ter sido considerada entregue a notificação enviada com a informação desatualizada.</w:t>
      </w:r>
      <w:bookmarkEnd w:id="3362"/>
    </w:p>
    <w:p w14:paraId="693FAA0A" w14:textId="77777777" w:rsidR="00864712" w:rsidRPr="001A3C4F" w:rsidRDefault="00864712" w:rsidP="009B4504">
      <w:pPr>
        <w:tabs>
          <w:tab w:val="left" w:pos="1134"/>
        </w:tabs>
        <w:jc w:val="both"/>
        <w:rPr>
          <w:rFonts w:ascii="Times New Roman" w:eastAsia="MS Mincho" w:hAnsi="Times New Roman" w:cs="Times New Roman"/>
          <w:sz w:val="22"/>
          <w:szCs w:val="22"/>
          <w:lang w:val="pt-BR"/>
        </w:rPr>
      </w:pPr>
      <w:bookmarkStart w:id="3363" w:name="_DV_C1030"/>
    </w:p>
    <w:p w14:paraId="4A6B1E05" w14:textId="43276B6D" w:rsidR="00864712" w:rsidRPr="001A3C4F" w:rsidRDefault="00651E30" w:rsidP="009B4504">
      <w:pPr>
        <w:rPr>
          <w:rFonts w:ascii="Times New Roman" w:hAnsi="Times New Roman" w:cs="Times New Roman"/>
          <w:sz w:val="22"/>
          <w:szCs w:val="22"/>
          <w:lang w:val="pt-BR"/>
        </w:rPr>
      </w:pPr>
      <w:bookmarkStart w:id="3364" w:name="_DV_C1031"/>
      <w:bookmarkEnd w:id="3363"/>
      <w:r w:rsidRPr="001A3C4F">
        <w:rPr>
          <w:rFonts w:ascii="Times New Roman" w:hAnsi="Times New Roman" w:cs="Times New Roman"/>
          <w:sz w:val="22"/>
          <w:szCs w:val="22"/>
          <w:lang w:val="pt-BR"/>
        </w:rPr>
        <w:t>11.4.</w:t>
      </w:r>
      <w:r w:rsidRPr="001A3C4F">
        <w:rPr>
          <w:rFonts w:ascii="Times New Roman" w:hAnsi="Times New Roman" w:cs="Times New Roman"/>
          <w:sz w:val="22"/>
          <w:szCs w:val="22"/>
          <w:lang w:val="pt-BR"/>
        </w:rPr>
        <w:tab/>
      </w:r>
      <w:r w:rsidR="00864712" w:rsidRPr="001A3C4F">
        <w:rPr>
          <w:rFonts w:ascii="Times New Roman" w:hAnsi="Times New Roman" w:cs="Times New Roman"/>
          <w:sz w:val="22"/>
          <w:szCs w:val="22"/>
          <w:lang w:val="pt-BR"/>
        </w:rPr>
        <w:t xml:space="preserve">Eventuais prejuízos decorrentes da não observância do disposto </w:t>
      </w:r>
      <w:r w:rsidR="00D21031" w:rsidRPr="001A3C4F">
        <w:rPr>
          <w:rFonts w:ascii="Times New Roman" w:hAnsi="Times New Roman" w:cs="Times New Roman"/>
          <w:sz w:val="22"/>
          <w:szCs w:val="22"/>
          <w:lang w:val="pt-BR"/>
        </w:rPr>
        <w:t xml:space="preserve">na </w:t>
      </w:r>
      <w:r w:rsidR="00D21031" w:rsidRPr="001A3C4F">
        <w:rPr>
          <w:rFonts w:ascii="Times New Roman" w:hAnsi="Times New Roman" w:cs="Times New Roman"/>
          <w:sz w:val="22"/>
          <w:szCs w:val="22"/>
          <w:u w:val="single"/>
          <w:lang w:val="pt-BR"/>
        </w:rPr>
        <w:t>Cláusula</w:t>
      </w:r>
      <w:r w:rsidR="008B075D" w:rsidRPr="001A3C4F">
        <w:rPr>
          <w:rFonts w:ascii="Times New Roman" w:hAnsi="Times New Roman" w:cs="Times New Roman"/>
          <w:sz w:val="22"/>
          <w:szCs w:val="22"/>
          <w:u w:val="single"/>
          <w:lang w:val="pt-BR"/>
        </w:rPr>
        <w:t xml:space="preserve"> 11.3</w:t>
      </w:r>
      <w:r w:rsidR="00D21031" w:rsidRPr="001A3C4F">
        <w:rPr>
          <w:rFonts w:ascii="Times New Roman" w:hAnsi="Times New Roman" w:cs="Times New Roman"/>
          <w:sz w:val="22"/>
          <w:szCs w:val="22"/>
          <w:lang w:val="pt-BR"/>
        </w:rPr>
        <w:t xml:space="preserve"> </w:t>
      </w:r>
      <w:r w:rsidR="003C4B44" w:rsidRPr="001A3C4F">
        <w:rPr>
          <w:rFonts w:ascii="Times New Roman" w:hAnsi="Times New Roman" w:cs="Times New Roman"/>
          <w:sz w:val="22"/>
          <w:szCs w:val="22"/>
          <w:lang w:val="pt-BR"/>
        </w:rPr>
        <w:t xml:space="preserve">acima </w:t>
      </w:r>
      <w:r w:rsidR="00864712" w:rsidRPr="001A3C4F">
        <w:rPr>
          <w:rFonts w:ascii="Times New Roman" w:hAnsi="Times New Roman" w:cs="Times New Roman"/>
          <w:sz w:val="22"/>
          <w:szCs w:val="22"/>
          <w:lang w:val="pt-BR"/>
        </w:rPr>
        <w:t>serão arcados pela Parte inadimplente.</w:t>
      </w:r>
      <w:bookmarkEnd w:id="3364"/>
    </w:p>
    <w:p w14:paraId="0A6B7E3C" w14:textId="77777777" w:rsidR="00EB68AA" w:rsidRPr="001A3C4F" w:rsidRDefault="00EB68AA" w:rsidP="009B4504">
      <w:pPr>
        <w:pStyle w:val="PargrafodaLista"/>
        <w:ind w:left="0"/>
        <w:rPr>
          <w:rFonts w:ascii="Times New Roman" w:hAnsi="Times New Roman" w:cs="Times New Roman"/>
          <w:sz w:val="22"/>
          <w:szCs w:val="22"/>
          <w:lang w:val="pt-BR"/>
        </w:rPr>
      </w:pPr>
    </w:p>
    <w:p w14:paraId="58D68429" w14:textId="77777777" w:rsidR="008E6B0E" w:rsidRPr="001A3C4F" w:rsidRDefault="008E6B0E" w:rsidP="009B4504">
      <w:pPr>
        <w:pStyle w:val="Ttulo1"/>
        <w:tabs>
          <w:tab w:val="clear" w:pos="1560"/>
          <w:tab w:val="left" w:pos="0"/>
        </w:tabs>
        <w:spacing w:before="0" w:line="240" w:lineRule="auto"/>
        <w:ind w:left="0" w:firstLine="0"/>
        <w:rPr>
          <w:rFonts w:ascii="Times New Roman" w:hAnsi="Times New Roman" w:cs="Times New Roman"/>
          <w:sz w:val="22"/>
          <w:szCs w:val="22"/>
        </w:rPr>
      </w:pPr>
      <w:bookmarkStart w:id="3365" w:name="_Toc8697057"/>
      <w:bookmarkStart w:id="3366" w:name="_Toc49615000"/>
      <w:bookmarkStart w:id="3367" w:name="_Toc53783002"/>
      <w:bookmarkStart w:id="3368" w:name="_Toc78383223"/>
      <w:bookmarkStart w:id="3369" w:name="_Toc65267755"/>
      <w:bookmarkStart w:id="3370" w:name="_Toc85147364"/>
      <w:bookmarkStart w:id="3371" w:name="_Toc93927989"/>
      <w:bookmarkStart w:id="3372" w:name="_Toc97764072"/>
      <w:bookmarkStart w:id="3373" w:name="_Toc98695305"/>
      <w:bookmarkStart w:id="3374" w:name="_Toc98502683"/>
      <w:r w:rsidRPr="001A3C4F">
        <w:rPr>
          <w:rFonts w:ascii="Times New Roman" w:hAnsi="Times New Roman" w:cs="Times New Roman"/>
          <w:sz w:val="22"/>
          <w:szCs w:val="22"/>
        </w:rPr>
        <w:t>PAGAMENTO DE TRIBUTOS</w:t>
      </w:r>
      <w:bookmarkEnd w:id="3365"/>
      <w:bookmarkEnd w:id="3366"/>
      <w:bookmarkEnd w:id="3367"/>
      <w:bookmarkEnd w:id="3368"/>
      <w:bookmarkEnd w:id="3369"/>
      <w:bookmarkEnd w:id="3370"/>
      <w:bookmarkEnd w:id="3371"/>
      <w:bookmarkEnd w:id="3372"/>
      <w:bookmarkEnd w:id="3373"/>
      <w:bookmarkEnd w:id="3374"/>
    </w:p>
    <w:p w14:paraId="3898F3DC" w14:textId="77777777" w:rsidR="008E6B0E" w:rsidRPr="001A3C4F" w:rsidRDefault="008E6B0E" w:rsidP="009B4504">
      <w:pPr>
        <w:pStyle w:val="Ttulo"/>
        <w:numPr>
          <w:ilvl w:val="0"/>
          <w:numId w:val="0"/>
        </w:numPr>
        <w:spacing w:line="240" w:lineRule="auto"/>
        <w:rPr>
          <w:rFonts w:ascii="Times New Roman" w:hAnsi="Times New Roman" w:cs="Times New Roman"/>
          <w:sz w:val="22"/>
          <w:szCs w:val="22"/>
        </w:rPr>
      </w:pPr>
    </w:p>
    <w:p w14:paraId="5ED00607" w14:textId="3D089609" w:rsidR="00CC53BA" w:rsidRPr="001A3C4F" w:rsidRDefault="008E6B0E" w:rsidP="009B4504">
      <w:pPr>
        <w:pStyle w:val="PargrafoComumNvel1"/>
        <w:spacing w:line="240" w:lineRule="auto"/>
        <w:ind w:left="0" w:firstLine="0"/>
        <w:rPr>
          <w:rFonts w:ascii="Times New Roman" w:hAnsi="Times New Roman" w:cs="Times New Roman"/>
          <w:sz w:val="22"/>
          <w:szCs w:val="22"/>
        </w:rPr>
      </w:pPr>
      <w:bookmarkStart w:id="3375" w:name="_Ref8158503"/>
      <w:r w:rsidRPr="001A3C4F">
        <w:rPr>
          <w:rFonts w:ascii="Times New Roman" w:hAnsi="Times New Roman" w:cs="Times New Roman"/>
          <w:sz w:val="22"/>
          <w:szCs w:val="22"/>
        </w:rPr>
        <w:t>Os tributos</w:t>
      </w:r>
      <w:r w:rsidR="004B2E9A" w:rsidRPr="001A3C4F">
        <w:rPr>
          <w:rFonts w:ascii="Times New Roman" w:hAnsi="Times New Roman" w:cs="Times New Roman"/>
          <w:sz w:val="22"/>
          <w:szCs w:val="22"/>
        </w:rPr>
        <w:t xml:space="preserve"> </w:t>
      </w:r>
      <w:r w:rsidRPr="001A3C4F">
        <w:rPr>
          <w:rFonts w:ascii="Times New Roman" w:hAnsi="Times New Roman" w:cs="Times New Roman"/>
          <w:sz w:val="22"/>
          <w:szCs w:val="22"/>
        </w:rPr>
        <w:t>incidentes sobre as obrigações da</w:t>
      </w:r>
      <w:r w:rsidR="00DA437C" w:rsidRPr="001A3C4F">
        <w:rPr>
          <w:rFonts w:ascii="Times New Roman" w:hAnsi="Times New Roman" w:cs="Times New Roman"/>
          <w:sz w:val="22"/>
          <w:szCs w:val="22"/>
        </w:rPr>
        <w:t xml:space="preserve"> Devedora</w:t>
      </w:r>
      <w:r w:rsidRPr="001A3C4F">
        <w:rPr>
          <w:rFonts w:ascii="Times New Roman" w:hAnsi="Times New Roman" w:cs="Times New Roman"/>
          <w:sz w:val="22"/>
          <w:szCs w:val="22"/>
        </w:rPr>
        <w:t xml:space="preserve"> nesta Escritura de Emissão de Debêntures, quando devidos, deverão ser integralmente pagos pela </w:t>
      </w:r>
      <w:r w:rsidR="00DA437C" w:rsidRPr="001A3C4F">
        <w:rPr>
          <w:rFonts w:ascii="Times New Roman" w:hAnsi="Times New Roman" w:cs="Times New Roman"/>
          <w:sz w:val="22"/>
          <w:szCs w:val="22"/>
        </w:rPr>
        <w:t>Devedora</w:t>
      </w:r>
      <w:r w:rsidRPr="001A3C4F">
        <w:rPr>
          <w:rFonts w:ascii="Times New Roman" w:hAnsi="Times New Roman" w:cs="Times New Roman"/>
          <w:sz w:val="22"/>
          <w:szCs w:val="22"/>
        </w:rPr>
        <w:t>, incluindo, sem limitação, todos os custos de tributação e demais valores incidentes sobre os pagamentos, remuneração e reembolso devidos à Debenturista, nos termos aqui previstos, em decorrência das Debêntures</w:t>
      </w:r>
      <w:r w:rsidR="006C6783" w:rsidRPr="001A3C4F">
        <w:rPr>
          <w:rFonts w:ascii="Times New Roman" w:hAnsi="Times New Roman" w:cs="Times New Roman"/>
          <w:sz w:val="22"/>
          <w:szCs w:val="22"/>
        </w:rPr>
        <w:t>, inclusive nas hipóteses de</w:t>
      </w:r>
      <w:r w:rsidR="00CF0B79" w:rsidRPr="001A3C4F">
        <w:rPr>
          <w:rFonts w:ascii="Times New Roman" w:hAnsi="Times New Roman" w:cs="Times New Roman"/>
          <w:sz w:val="22"/>
          <w:szCs w:val="22"/>
        </w:rPr>
        <w:t xml:space="preserve"> descaracterização de natureza de direitos creditórios do agronegócio das Debêntures </w:t>
      </w:r>
      <w:r w:rsidR="006C6783" w:rsidRPr="001A3C4F">
        <w:rPr>
          <w:rFonts w:ascii="Times New Roman" w:hAnsi="Times New Roman" w:cs="Times New Roman"/>
          <w:sz w:val="22"/>
          <w:szCs w:val="22"/>
        </w:rPr>
        <w:t>nos termos aqui previstos</w:t>
      </w:r>
      <w:r w:rsidR="00110105" w:rsidRPr="001A3C4F">
        <w:rPr>
          <w:rFonts w:ascii="Times New Roman" w:hAnsi="Times New Roman" w:cs="Times New Roman"/>
          <w:sz w:val="22"/>
          <w:szCs w:val="22"/>
        </w:rPr>
        <w:t xml:space="preserve"> </w:t>
      </w:r>
      <w:r w:rsidRPr="001A3C4F">
        <w:rPr>
          <w:rFonts w:ascii="Times New Roman" w:hAnsi="Times New Roman" w:cs="Times New Roman"/>
          <w:sz w:val="22"/>
          <w:szCs w:val="22"/>
        </w:rPr>
        <w:t>(</w:t>
      </w:r>
      <w:r w:rsidR="00C408BE" w:rsidRPr="001A3C4F">
        <w:rPr>
          <w:rFonts w:ascii="Times New Roman" w:hAnsi="Times New Roman" w:cs="Times New Roman"/>
          <w:sz w:val="22"/>
          <w:szCs w:val="22"/>
        </w:rPr>
        <w:t>"</w:t>
      </w:r>
      <w:r w:rsidRPr="001A3C4F">
        <w:rPr>
          <w:rFonts w:ascii="Times New Roman" w:hAnsi="Times New Roman" w:cs="Times New Roman"/>
          <w:sz w:val="22"/>
          <w:szCs w:val="22"/>
          <w:u w:val="single"/>
        </w:rPr>
        <w:t>Tributos</w:t>
      </w:r>
      <w:r w:rsidR="007A7892" w:rsidRPr="001A3C4F">
        <w:rPr>
          <w:rFonts w:ascii="Times New Roman" w:hAnsi="Times New Roman" w:cs="Times New Roman"/>
          <w:sz w:val="22"/>
          <w:szCs w:val="22"/>
        </w:rPr>
        <w:t>"). Da mesma forma, caso, por força de lei ou norma regulamentar, a Devedora tiver que reter ou deduzir, dos pagamentos feitos no âmbito desta Escritura de Emissão, quaisquer tributos e/ou taxas, a Devedora deverá acrescer a tais pagamentos valores adicionais de modo que a os Titulares dos CRA recebam os mesmos valores que seriam por ela recebidos caso nenhuma retenção ou dedução fosse realizada</w:t>
      </w:r>
      <w:r w:rsidRPr="001A3C4F">
        <w:rPr>
          <w:rFonts w:ascii="Times New Roman" w:hAnsi="Times New Roman" w:cs="Times New Roman"/>
          <w:sz w:val="22"/>
          <w:szCs w:val="22"/>
        </w:rPr>
        <w:t>.</w:t>
      </w:r>
      <w:bookmarkStart w:id="3376" w:name="_Toc7790911"/>
      <w:bookmarkEnd w:id="3375"/>
    </w:p>
    <w:p w14:paraId="6D8422D7" w14:textId="77777777" w:rsidR="00CC53BA" w:rsidRPr="001A3C4F" w:rsidRDefault="00CC53BA" w:rsidP="009B4504">
      <w:pPr>
        <w:pStyle w:val="PargrafodaLista"/>
        <w:ind w:left="0"/>
        <w:jc w:val="both"/>
        <w:rPr>
          <w:rFonts w:ascii="Times New Roman" w:eastAsia="MS Mincho" w:hAnsi="Times New Roman" w:cs="Times New Roman"/>
          <w:sz w:val="22"/>
          <w:szCs w:val="22"/>
          <w:lang w:val="pt-BR"/>
        </w:rPr>
      </w:pPr>
    </w:p>
    <w:p w14:paraId="13CEC32C" w14:textId="2B497724" w:rsidR="003E188B" w:rsidRPr="001A3C4F" w:rsidRDefault="000B02D4"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12.2.</w:t>
      </w:r>
      <w:r w:rsidRPr="001A3C4F">
        <w:rPr>
          <w:rFonts w:ascii="Times New Roman" w:hAnsi="Times New Roman" w:cs="Times New Roman"/>
          <w:sz w:val="22"/>
          <w:szCs w:val="22"/>
          <w:lang w:val="pt-BR"/>
        </w:rPr>
        <w:tab/>
      </w:r>
      <w:r w:rsidR="008E6B0E" w:rsidRPr="001A3C4F">
        <w:rPr>
          <w:rFonts w:ascii="Times New Roman" w:hAnsi="Times New Roman" w:cs="Times New Roman"/>
          <w:sz w:val="22"/>
          <w:szCs w:val="22"/>
          <w:lang w:val="pt-BR"/>
        </w:rPr>
        <w:t>Para tanto, a</w:t>
      </w:r>
      <w:r w:rsidR="00DA437C" w:rsidRPr="001A3C4F">
        <w:rPr>
          <w:rFonts w:ascii="Times New Roman" w:hAnsi="Times New Roman" w:cs="Times New Roman"/>
          <w:sz w:val="22"/>
          <w:szCs w:val="22"/>
          <w:lang w:val="pt-BR"/>
        </w:rPr>
        <w:t xml:space="preserve"> Devedora</w:t>
      </w:r>
      <w:r w:rsidR="008E6B0E" w:rsidRPr="001A3C4F">
        <w:rPr>
          <w:rFonts w:ascii="Times New Roman" w:hAnsi="Times New Roman" w:cs="Times New Roman"/>
          <w:sz w:val="22"/>
          <w:szCs w:val="22"/>
          <w:lang w:val="pt-BR"/>
        </w:rPr>
        <w:t xml:space="preserve"> desde já reconhece ser pecuniária a obrigação aqui prevista, e declara serem líquidos, certos e exigíveis todos e quaisquer valores que vierem a ser apresentados contra si, pela Debenturista, pertinentes a esses tributos, contribuições e/ou demais valores, nos termos desta Escritura de Emissão, os quais deverão ser liquidados, pela </w:t>
      </w:r>
      <w:r w:rsidR="00DA437C" w:rsidRPr="001A3C4F">
        <w:rPr>
          <w:rFonts w:ascii="Times New Roman" w:hAnsi="Times New Roman" w:cs="Times New Roman"/>
          <w:sz w:val="22"/>
          <w:szCs w:val="22"/>
          <w:lang w:val="pt-BR"/>
        </w:rPr>
        <w:t>Devedora</w:t>
      </w:r>
      <w:r w:rsidR="008E6B0E" w:rsidRPr="001A3C4F">
        <w:rPr>
          <w:rFonts w:ascii="Times New Roman" w:hAnsi="Times New Roman" w:cs="Times New Roman"/>
          <w:sz w:val="22"/>
          <w:szCs w:val="22"/>
          <w:lang w:val="pt-BR"/>
        </w:rPr>
        <w:t>, por ocasião da sua apresentação pela Debenturist</w:t>
      </w:r>
      <w:r w:rsidRPr="001A3C4F">
        <w:rPr>
          <w:rFonts w:ascii="Times New Roman" w:hAnsi="Times New Roman" w:cs="Times New Roman"/>
          <w:sz w:val="22"/>
          <w:szCs w:val="22"/>
          <w:lang w:val="pt-BR"/>
        </w:rPr>
        <w:t>a.</w:t>
      </w:r>
    </w:p>
    <w:p w14:paraId="3C6C66E3" w14:textId="70387D42" w:rsidR="007A7892" w:rsidRPr="001A3C4F" w:rsidRDefault="007A7892" w:rsidP="009B4504">
      <w:pPr>
        <w:jc w:val="both"/>
        <w:rPr>
          <w:rFonts w:ascii="Times New Roman" w:hAnsi="Times New Roman" w:cs="Times New Roman"/>
          <w:sz w:val="22"/>
          <w:szCs w:val="22"/>
          <w:lang w:val="pt-BR"/>
        </w:rPr>
      </w:pPr>
    </w:p>
    <w:p w14:paraId="422A5233" w14:textId="42B536EA" w:rsidR="007A7892" w:rsidRPr="001A3C4F" w:rsidRDefault="007A7892"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12.3.</w:t>
      </w:r>
      <w:r w:rsidRPr="001A3C4F">
        <w:rPr>
          <w:rFonts w:ascii="Times New Roman" w:hAnsi="Times New Roman" w:cs="Times New Roman"/>
          <w:sz w:val="22"/>
          <w:szCs w:val="22"/>
          <w:lang w:val="pt-BR"/>
        </w:rPr>
        <w:tab/>
        <w:t xml:space="preserve">Os CRA lastreados nos Direitos Creditórios do Agronegócio decorrentes das Debêntures serão tributados de acordo com a legislação aplicável aos CRA. A Devedora não será responsável pelo pagamento de quaisquer tributos que incidam ou venham a incidir sobre </w:t>
      </w:r>
      <w:r w:rsidR="00E6639F" w:rsidRPr="001A3C4F">
        <w:rPr>
          <w:rFonts w:ascii="Times New Roman" w:hAnsi="Times New Roman" w:cs="Times New Roman"/>
          <w:sz w:val="22"/>
          <w:szCs w:val="22"/>
          <w:lang w:val="pt-BR"/>
        </w:rPr>
        <w:t xml:space="preserve">qualquer </w:t>
      </w:r>
      <w:r w:rsidRPr="001A3C4F">
        <w:rPr>
          <w:rFonts w:ascii="Times New Roman" w:hAnsi="Times New Roman" w:cs="Times New Roman"/>
          <w:sz w:val="22"/>
          <w:szCs w:val="22"/>
          <w:lang w:val="pt-BR"/>
        </w:rPr>
        <w:t>pagamento de</w:t>
      </w:r>
      <w:r w:rsidR="00E6639F" w:rsidRPr="001A3C4F">
        <w:rPr>
          <w:rFonts w:ascii="Times New Roman" w:hAnsi="Times New Roman" w:cs="Times New Roman"/>
          <w:sz w:val="22"/>
          <w:szCs w:val="22"/>
          <w:lang w:val="pt-BR"/>
        </w:rPr>
        <w:t>vido</w:t>
      </w:r>
      <w:r w:rsidRPr="001A3C4F">
        <w:rPr>
          <w:rFonts w:ascii="Times New Roman" w:hAnsi="Times New Roman" w:cs="Times New Roman"/>
          <w:sz w:val="22"/>
          <w:szCs w:val="22"/>
          <w:lang w:val="pt-BR"/>
        </w:rPr>
        <w:t xml:space="preserve"> pela </w:t>
      </w:r>
      <w:proofErr w:type="spellStart"/>
      <w:r w:rsidRPr="001A3C4F">
        <w:rPr>
          <w:rFonts w:ascii="Times New Roman" w:hAnsi="Times New Roman" w:cs="Times New Roman"/>
          <w:sz w:val="22"/>
          <w:szCs w:val="22"/>
          <w:lang w:val="pt-BR"/>
        </w:rPr>
        <w:t>Securitizadora</w:t>
      </w:r>
      <w:proofErr w:type="spellEnd"/>
      <w:r w:rsidRPr="001A3C4F">
        <w:rPr>
          <w:rFonts w:ascii="Times New Roman" w:hAnsi="Times New Roman" w:cs="Times New Roman"/>
          <w:sz w:val="22"/>
          <w:szCs w:val="22"/>
          <w:lang w:val="pt-BR"/>
        </w:rPr>
        <w:t xml:space="preserve"> aos Titulares dos CRA</w:t>
      </w:r>
      <w:r w:rsidR="00EA04BF" w:rsidRPr="001A3C4F">
        <w:rPr>
          <w:rFonts w:ascii="Times New Roman" w:hAnsi="Times New Roman" w:cs="Times New Roman"/>
          <w:sz w:val="22"/>
          <w:szCs w:val="22"/>
          <w:lang w:val="pt-BR"/>
        </w:rPr>
        <w:t>, os quais serão arcados pelos Titulares dos CRA</w:t>
      </w:r>
      <w:r w:rsidRPr="001A3C4F">
        <w:rPr>
          <w:rFonts w:ascii="Times New Roman" w:hAnsi="Times New Roman" w:cs="Times New Roman"/>
          <w:sz w:val="22"/>
          <w:szCs w:val="22"/>
          <w:lang w:val="pt-BR"/>
        </w:rPr>
        <w:t xml:space="preserve">. Adicionalmente, a Devedora não será responsável por qualquer majoração ou cancelamento de isenção ou de imunidade tributária que venha a ocorrer com relação </w:t>
      </w:r>
      <w:r w:rsidR="00E6639F" w:rsidRPr="001A3C4F">
        <w:rPr>
          <w:rFonts w:ascii="Times New Roman" w:hAnsi="Times New Roman" w:cs="Times New Roman"/>
          <w:sz w:val="22"/>
          <w:szCs w:val="22"/>
          <w:lang w:val="pt-BR"/>
        </w:rPr>
        <w:t xml:space="preserve">aos valores que devam ser pagos </w:t>
      </w:r>
      <w:r w:rsidRPr="001A3C4F">
        <w:rPr>
          <w:rFonts w:ascii="Times New Roman" w:hAnsi="Times New Roman" w:cs="Times New Roman"/>
          <w:sz w:val="22"/>
          <w:szCs w:val="22"/>
          <w:lang w:val="pt-BR"/>
        </w:rPr>
        <w:t xml:space="preserve">aos Titulares dos CRA, bem como não será responsável por eventuais atrasos ou falhas da </w:t>
      </w:r>
      <w:proofErr w:type="spellStart"/>
      <w:r w:rsidRPr="001A3C4F">
        <w:rPr>
          <w:rFonts w:ascii="Times New Roman" w:hAnsi="Times New Roman" w:cs="Times New Roman"/>
          <w:sz w:val="22"/>
          <w:szCs w:val="22"/>
          <w:lang w:val="pt-BR"/>
        </w:rPr>
        <w:t>Securitizadora</w:t>
      </w:r>
      <w:proofErr w:type="spellEnd"/>
      <w:r w:rsidRPr="001A3C4F">
        <w:rPr>
          <w:rFonts w:ascii="Times New Roman" w:hAnsi="Times New Roman" w:cs="Times New Roman"/>
          <w:sz w:val="22"/>
          <w:szCs w:val="22"/>
          <w:lang w:val="pt-BR"/>
        </w:rPr>
        <w:t xml:space="preserve"> no repasse de pagamentos efetuados pela </w:t>
      </w:r>
      <w:proofErr w:type="spellStart"/>
      <w:r w:rsidRPr="001A3C4F">
        <w:rPr>
          <w:rFonts w:ascii="Times New Roman" w:hAnsi="Times New Roman" w:cs="Times New Roman"/>
          <w:sz w:val="22"/>
          <w:szCs w:val="22"/>
          <w:lang w:val="pt-BR"/>
        </w:rPr>
        <w:t>Securitizadora</w:t>
      </w:r>
      <w:proofErr w:type="spellEnd"/>
      <w:r w:rsidRPr="001A3C4F">
        <w:rPr>
          <w:rFonts w:ascii="Times New Roman" w:hAnsi="Times New Roman" w:cs="Times New Roman"/>
          <w:sz w:val="22"/>
          <w:szCs w:val="22"/>
          <w:lang w:val="pt-BR"/>
        </w:rPr>
        <w:t xml:space="preserve"> aos Titulares dos CRA.</w:t>
      </w:r>
    </w:p>
    <w:p w14:paraId="08253451" w14:textId="77777777" w:rsidR="00EB68AA" w:rsidRPr="001A3C4F" w:rsidRDefault="00EB68AA" w:rsidP="009B4504">
      <w:pPr>
        <w:pStyle w:val="Ttulo"/>
        <w:numPr>
          <w:ilvl w:val="0"/>
          <w:numId w:val="0"/>
        </w:numPr>
        <w:spacing w:line="240" w:lineRule="auto"/>
        <w:rPr>
          <w:rFonts w:ascii="Times New Roman" w:hAnsi="Times New Roman" w:cs="Times New Roman"/>
          <w:sz w:val="22"/>
          <w:szCs w:val="22"/>
        </w:rPr>
      </w:pPr>
    </w:p>
    <w:p w14:paraId="1654C907" w14:textId="73597298" w:rsidR="00864712" w:rsidRPr="001A3C4F" w:rsidRDefault="00864712" w:rsidP="009B4504">
      <w:pPr>
        <w:pStyle w:val="Ttulo1"/>
        <w:tabs>
          <w:tab w:val="clear" w:pos="1560"/>
          <w:tab w:val="left" w:pos="0"/>
        </w:tabs>
        <w:spacing w:before="0" w:line="240" w:lineRule="auto"/>
        <w:ind w:left="0" w:firstLine="0"/>
        <w:rPr>
          <w:rFonts w:ascii="Times New Roman" w:hAnsi="Times New Roman" w:cs="Times New Roman"/>
          <w:sz w:val="22"/>
          <w:szCs w:val="22"/>
        </w:rPr>
      </w:pPr>
      <w:bookmarkStart w:id="3377" w:name="_Toc8697058"/>
      <w:bookmarkStart w:id="3378" w:name="_Toc49615001"/>
      <w:bookmarkStart w:id="3379" w:name="_Toc53783003"/>
      <w:bookmarkStart w:id="3380" w:name="_Toc78383224"/>
      <w:bookmarkStart w:id="3381" w:name="_Toc65267756"/>
      <w:bookmarkStart w:id="3382" w:name="_Toc85147365"/>
      <w:bookmarkStart w:id="3383" w:name="_Toc93927990"/>
      <w:bookmarkStart w:id="3384" w:name="_Toc97764073"/>
      <w:bookmarkStart w:id="3385" w:name="_Toc98695306"/>
      <w:bookmarkStart w:id="3386" w:name="_Toc98502684"/>
      <w:r w:rsidRPr="001A3C4F">
        <w:rPr>
          <w:rFonts w:ascii="Times New Roman" w:hAnsi="Times New Roman" w:cs="Times New Roman"/>
          <w:sz w:val="22"/>
          <w:szCs w:val="22"/>
        </w:rPr>
        <w:t>DISPOSIÇÕES GERAIS</w:t>
      </w:r>
      <w:bookmarkEnd w:id="3376"/>
      <w:bookmarkEnd w:id="3377"/>
      <w:bookmarkEnd w:id="3378"/>
      <w:bookmarkEnd w:id="3379"/>
      <w:bookmarkEnd w:id="3380"/>
      <w:bookmarkEnd w:id="3381"/>
      <w:bookmarkEnd w:id="3382"/>
      <w:bookmarkEnd w:id="3383"/>
      <w:bookmarkEnd w:id="3384"/>
      <w:bookmarkEnd w:id="3385"/>
      <w:bookmarkEnd w:id="3386"/>
    </w:p>
    <w:p w14:paraId="4DB0D936" w14:textId="77777777" w:rsidR="00864712" w:rsidRPr="001A3C4F" w:rsidRDefault="00864712" w:rsidP="009B4504">
      <w:pPr>
        <w:keepNext/>
        <w:keepLines/>
        <w:tabs>
          <w:tab w:val="left" w:pos="1134"/>
          <w:tab w:val="left" w:pos="2025"/>
        </w:tabs>
        <w:jc w:val="both"/>
        <w:rPr>
          <w:rFonts w:ascii="Times New Roman" w:hAnsi="Times New Roman" w:cs="Times New Roman"/>
          <w:sz w:val="22"/>
          <w:szCs w:val="22"/>
          <w:lang w:val="pt-BR"/>
        </w:rPr>
      </w:pPr>
    </w:p>
    <w:p w14:paraId="1489CFA3" w14:textId="77777777" w:rsidR="00864712" w:rsidRPr="001A3C4F" w:rsidRDefault="00864712" w:rsidP="009B4504">
      <w:pPr>
        <w:pStyle w:val="PargrafoComumNvel1"/>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 xml:space="preserve">Não se presume a renúncia a qualquer dos direitos decorrentes da presente Escritura de Emissão. Dessa forma, nenhum atraso, omissão ou liberalidade no exercício de qualquer direito, faculdade ou remédio que caiba </w:t>
      </w:r>
      <w:r w:rsidR="00751CE5" w:rsidRPr="001A3C4F">
        <w:rPr>
          <w:rFonts w:ascii="Times New Roman" w:hAnsi="Times New Roman" w:cs="Times New Roman"/>
          <w:sz w:val="22"/>
          <w:szCs w:val="22"/>
        </w:rPr>
        <w:t>a qualquer uma das Partes</w:t>
      </w:r>
      <w:r w:rsidRPr="001A3C4F">
        <w:rPr>
          <w:rFonts w:ascii="Times New Roman" w:hAnsi="Times New Roman" w:cs="Times New Roman"/>
          <w:sz w:val="22"/>
          <w:szCs w:val="22"/>
        </w:rPr>
        <w:t xml:space="preserve"> em razão de qualquer inadimplemento, prejudicará tais direitos, faculdades ou remédios, ou será interpretado como uma renúncia aos mesmos ou concordância com tal inadimplemento, nem constituirá novação ou modificação de quaisquer outras obrigações assumidas nesta Escritura de Emissão ou precedente no tocante a qualquer outro inadimplemento ou atraso.</w:t>
      </w:r>
    </w:p>
    <w:p w14:paraId="05EF684D" w14:textId="77777777" w:rsidR="00864712" w:rsidRPr="001A3C4F" w:rsidRDefault="00864712" w:rsidP="009B4504">
      <w:pPr>
        <w:pStyle w:val="PargrafodaLista"/>
        <w:tabs>
          <w:tab w:val="left" w:pos="851"/>
        </w:tabs>
        <w:ind w:left="0"/>
        <w:jc w:val="both"/>
        <w:rPr>
          <w:rFonts w:ascii="Times New Roman" w:eastAsia="MS Mincho" w:hAnsi="Times New Roman" w:cs="Times New Roman"/>
          <w:sz w:val="22"/>
          <w:szCs w:val="22"/>
          <w:lang w:val="pt-BR"/>
        </w:rPr>
      </w:pPr>
    </w:p>
    <w:p w14:paraId="4C80FB68" w14:textId="09860A4F" w:rsidR="00864712" w:rsidRPr="001A3C4F" w:rsidRDefault="00651E30"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13.1.1.</w:t>
      </w:r>
      <w:r w:rsidRPr="001A3C4F">
        <w:rPr>
          <w:rFonts w:ascii="Times New Roman" w:hAnsi="Times New Roman" w:cs="Times New Roman"/>
          <w:sz w:val="22"/>
          <w:szCs w:val="22"/>
          <w:lang w:val="pt-BR"/>
        </w:rPr>
        <w:tab/>
      </w:r>
      <w:r w:rsidR="00864712" w:rsidRPr="001A3C4F">
        <w:rPr>
          <w:rFonts w:ascii="Times New Roman" w:hAnsi="Times New Roman" w:cs="Times New Roman"/>
          <w:sz w:val="22"/>
          <w:szCs w:val="22"/>
          <w:lang w:val="pt-BR"/>
        </w:rPr>
        <w:t>A</w:t>
      </w:r>
      <w:r w:rsidR="00F35F70" w:rsidRPr="001A3C4F">
        <w:rPr>
          <w:rFonts w:ascii="Times New Roman" w:hAnsi="Times New Roman" w:cs="Times New Roman"/>
          <w:sz w:val="22"/>
          <w:szCs w:val="22"/>
          <w:lang w:val="pt-BR"/>
        </w:rPr>
        <w:t>s obrigações assumidas nesta</w:t>
      </w:r>
      <w:r w:rsidR="00864712" w:rsidRPr="001A3C4F">
        <w:rPr>
          <w:rFonts w:ascii="Times New Roman" w:hAnsi="Times New Roman" w:cs="Times New Roman"/>
          <w:sz w:val="22"/>
          <w:szCs w:val="22"/>
          <w:lang w:val="pt-BR"/>
        </w:rPr>
        <w:t xml:space="preserve"> Escritura de Emissão </w:t>
      </w:r>
      <w:r w:rsidR="00F35F70" w:rsidRPr="001A3C4F">
        <w:rPr>
          <w:rFonts w:ascii="Times New Roman" w:hAnsi="Times New Roman" w:cs="Times New Roman"/>
          <w:sz w:val="22"/>
          <w:szCs w:val="22"/>
          <w:lang w:val="pt-BR"/>
        </w:rPr>
        <w:t xml:space="preserve">têm caráter </w:t>
      </w:r>
      <w:r w:rsidR="00864712" w:rsidRPr="001A3C4F">
        <w:rPr>
          <w:rFonts w:ascii="Times New Roman" w:hAnsi="Times New Roman" w:cs="Times New Roman"/>
          <w:sz w:val="22"/>
          <w:szCs w:val="22"/>
          <w:lang w:val="pt-BR"/>
        </w:rPr>
        <w:t>irrevogável e irretratável, obrigando as Partes por si e seus sucessores</w:t>
      </w:r>
      <w:bookmarkStart w:id="3387" w:name="_DV_M317"/>
      <w:bookmarkEnd w:id="3387"/>
      <w:r w:rsidR="007428E2" w:rsidRPr="001A3C4F">
        <w:rPr>
          <w:rFonts w:ascii="Times New Roman" w:hAnsi="Times New Roman" w:cs="Times New Roman"/>
          <w:sz w:val="22"/>
          <w:szCs w:val="22"/>
          <w:lang w:val="pt-BR"/>
        </w:rPr>
        <w:t>, a qualquer título, ao seu integral cumprimento</w:t>
      </w:r>
      <w:r w:rsidR="00864712" w:rsidRPr="001A3C4F">
        <w:rPr>
          <w:rFonts w:ascii="Times New Roman" w:hAnsi="Times New Roman" w:cs="Times New Roman"/>
          <w:sz w:val="22"/>
          <w:szCs w:val="22"/>
          <w:lang w:val="pt-BR"/>
        </w:rPr>
        <w:t>.</w:t>
      </w:r>
    </w:p>
    <w:p w14:paraId="0B39AFC8" w14:textId="77777777" w:rsidR="00864712" w:rsidRPr="001A3C4F" w:rsidRDefault="00864712" w:rsidP="009B4504">
      <w:pPr>
        <w:jc w:val="both"/>
        <w:rPr>
          <w:rFonts w:ascii="Times New Roman" w:eastAsia="MS Mincho" w:hAnsi="Times New Roman" w:cs="Times New Roman"/>
          <w:sz w:val="22"/>
          <w:szCs w:val="22"/>
          <w:lang w:val="pt-BR"/>
        </w:rPr>
      </w:pPr>
    </w:p>
    <w:p w14:paraId="3F194DD1" w14:textId="5C11781C" w:rsidR="00864712" w:rsidRPr="001A3C4F" w:rsidRDefault="00651E30"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13.2.</w:t>
      </w:r>
      <w:r w:rsidRPr="001A3C4F">
        <w:rPr>
          <w:rFonts w:ascii="Times New Roman" w:hAnsi="Times New Roman" w:cs="Times New Roman"/>
          <w:sz w:val="22"/>
          <w:szCs w:val="22"/>
          <w:lang w:val="pt-BR"/>
        </w:rPr>
        <w:tab/>
      </w:r>
      <w:r w:rsidR="00864712" w:rsidRPr="001A3C4F">
        <w:rPr>
          <w:rFonts w:ascii="Times New Roman" w:hAnsi="Times New Roman" w:cs="Times New Roman"/>
          <w:sz w:val="22"/>
          <w:szCs w:val="22"/>
          <w:lang w:val="pt-BR"/>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48CB33AD" w14:textId="77777777" w:rsidR="007428E2" w:rsidRPr="001A3C4F" w:rsidRDefault="007428E2" w:rsidP="009B4504">
      <w:pPr>
        <w:jc w:val="both"/>
        <w:rPr>
          <w:rFonts w:ascii="Times New Roman" w:eastAsia="MS Mincho" w:hAnsi="Times New Roman" w:cs="Times New Roman"/>
          <w:sz w:val="22"/>
          <w:szCs w:val="22"/>
          <w:lang w:val="pt-BR"/>
        </w:rPr>
      </w:pPr>
    </w:p>
    <w:p w14:paraId="368A4B24" w14:textId="29A0DA8B" w:rsidR="007428E2" w:rsidRPr="001A3C4F" w:rsidRDefault="00651E30"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13.3.</w:t>
      </w:r>
      <w:r w:rsidRPr="001A3C4F">
        <w:rPr>
          <w:rFonts w:ascii="Times New Roman" w:hAnsi="Times New Roman" w:cs="Times New Roman"/>
          <w:sz w:val="22"/>
          <w:szCs w:val="22"/>
          <w:lang w:val="pt-BR"/>
        </w:rPr>
        <w:tab/>
      </w:r>
      <w:r w:rsidR="007428E2" w:rsidRPr="001A3C4F">
        <w:rPr>
          <w:rFonts w:ascii="Times New Roman" w:hAnsi="Times New Roman" w:cs="Times New Roman"/>
          <w:sz w:val="22"/>
          <w:szCs w:val="22"/>
          <w:lang w:val="pt-BR"/>
        </w:rPr>
        <w:t>Qualquer alteração a esta Escritura de Emissão somente será considerada válida se formalizada por escrito, em instrumento próprio formalizado pelas Partes</w:t>
      </w:r>
      <w:r w:rsidR="00093137" w:rsidRPr="001A3C4F">
        <w:rPr>
          <w:rFonts w:ascii="Times New Roman" w:hAnsi="Times New Roman" w:cs="Times New Roman"/>
          <w:sz w:val="22"/>
          <w:szCs w:val="22"/>
          <w:lang w:val="pt-BR"/>
        </w:rPr>
        <w:t>.</w:t>
      </w:r>
    </w:p>
    <w:p w14:paraId="31DABCE3" w14:textId="77777777" w:rsidR="009864F8" w:rsidRPr="001A3C4F" w:rsidRDefault="009864F8" w:rsidP="009B4504">
      <w:pPr>
        <w:jc w:val="both"/>
        <w:rPr>
          <w:rFonts w:ascii="Times New Roman" w:eastAsia="MS Mincho" w:hAnsi="Times New Roman" w:cs="Times New Roman"/>
          <w:sz w:val="22"/>
          <w:szCs w:val="22"/>
          <w:lang w:val="pt-BR"/>
        </w:rPr>
      </w:pPr>
    </w:p>
    <w:p w14:paraId="04BC6BC8" w14:textId="3E34B61E" w:rsidR="00D90DF7" w:rsidRPr="001A3C4F" w:rsidRDefault="00651E30"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13.4.</w:t>
      </w:r>
      <w:r w:rsidRPr="001A3C4F">
        <w:rPr>
          <w:rFonts w:ascii="Times New Roman" w:hAnsi="Times New Roman" w:cs="Times New Roman"/>
          <w:sz w:val="22"/>
          <w:szCs w:val="22"/>
          <w:lang w:val="pt-BR"/>
        </w:rPr>
        <w:tab/>
      </w:r>
      <w:r w:rsidR="00864712" w:rsidRPr="001A3C4F">
        <w:rPr>
          <w:rFonts w:ascii="Times New Roman" w:hAnsi="Times New Roman" w:cs="Times New Roman"/>
          <w:sz w:val="22"/>
          <w:szCs w:val="22"/>
          <w:lang w:val="pt-BR"/>
        </w:rPr>
        <w:t xml:space="preserve">A presente Escritura de Emissão </w:t>
      </w:r>
      <w:r w:rsidR="008A6759" w:rsidRPr="001A3C4F">
        <w:rPr>
          <w:rFonts w:ascii="Times New Roman" w:hAnsi="Times New Roman" w:cs="Times New Roman"/>
          <w:sz w:val="22"/>
          <w:szCs w:val="22"/>
          <w:lang w:val="pt-BR"/>
        </w:rPr>
        <w:t xml:space="preserve">constitui </w:t>
      </w:r>
      <w:r w:rsidR="00864712" w:rsidRPr="001A3C4F">
        <w:rPr>
          <w:rFonts w:ascii="Times New Roman" w:hAnsi="Times New Roman" w:cs="Times New Roman"/>
          <w:sz w:val="22"/>
          <w:szCs w:val="22"/>
          <w:lang w:val="pt-BR"/>
        </w:rPr>
        <w:t>título executivo extrajudicial, nos termos do artigo 784, incisos I e I</w:t>
      </w:r>
      <w:r w:rsidR="00F35F70" w:rsidRPr="001A3C4F">
        <w:rPr>
          <w:rFonts w:ascii="Times New Roman" w:hAnsi="Times New Roman" w:cs="Times New Roman"/>
          <w:sz w:val="22"/>
          <w:szCs w:val="22"/>
          <w:lang w:val="pt-BR"/>
        </w:rPr>
        <w:t>I</w:t>
      </w:r>
      <w:r w:rsidR="00864712" w:rsidRPr="001A3C4F">
        <w:rPr>
          <w:rFonts w:ascii="Times New Roman" w:hAnsi="Times New Roman" w:cs="Times New Roman"/>
          <w:sz w:val="22"/>
          <w:szCs w:val="22"/>
          <w:lang w:val="pt-BR"/>
        </w:rPr>
        <w:t>I, do Código de Processo Civil, ficando as Partes cientes de que, independentemente de quaisquer outras medidas cabíveis, as obrigações assumidas nos termos desta Escritura de Emissão comportam execução específica, submetendo-se às disposições dos artigos</w:t>
      </w:r>
      <w:r w:rsidR="00F35F70" w:rsidRPr="001A3C4F">
        <w:rPr>
          <w:rFonts w:ascii="Times New Roman" w:hAnsi="Times New Roman" w:cs="Times New Roman"/>
          <w:sz w:val="22"/>
          <w:szCs w:val="22"/>
          <w:lang w:val="pt-BR"/>
        </w:rPr>
        <w:t xml:space="preserve"> 497 e seguintes, 538 e dos artigos sobre as diversas espécies de execução (artigo 797 e seguintes), todos </w:t>
      </w:r>
      <w:r w:rsidR="00864712" w:rsidRPr="001A3C4F">
        <w:rPr>
          <w:rFonts w:ascii="Times New Roman" w:hAnsi="Times New Roman" w:cs="Times New Roman"/>
          <w:sz w:val="22"/>
          <w:szCs w:val="22"/>
          <w:lang w:val="pt-BR"/>
        </w:rPr>
        <w:t>do Código de Processo Civil</w:t>
      </w:r>
      <w:r w:rsidR="00F35F70" w:rsidRPr="001A3C4F">
        <w:rPr>
          <w:rFonts w:ascii="Times New Roman" w:hAnsi="Times New Roman" w:cs="Times New Roman"/>
          <w:sz w:val="22"/>
          <w:szCs w:val="22"/>
          <w:lang w:val="pt-BR"/>
        </w:rPr>
        <w:t>, sem prejuízo do direito de declarar o vencimento antecipado das obrigações decorrentes das Debêntures, nos termos previstos nesta Escritura de Emissão</w:t>
      </w:r>
      <w:r w:rsidR="00864712" w:rsidRPr="001A3C4F">
        <w:rPr>
          <w:rFonts w:ascii="Times New Roman" w:hAnsi="Times New Roman" w:cs="Times New Roman"/>
          <w:sz w:val="22"/>
          <w:szCs w:val="22"/>
          <w:lang w:val="pt-BR"/>
        </w:rPr>
        <w:t>.</w:t>
      </w:r>
    </w:p>
    <w:p w14:paraId="4B7F9938" w14:textId="77777777" w:rsidR="00EB68AA" w:rsidRPr="001A3C4F" w:rsidRDefault="00EB68AA" w:rsidP="009B4504">
      <w:pPr>
        <w:pStyle w:val="Ttulo"/>
        <w:numPr>
          <w:ilvl w:val="0"/>
          <w:numId w:val="0"/>
        </w:numPr>
        <w:spacing w:line="240" w:lineRule="auto"/>
        <w:rPr>
          <w:rFonts w:ascii="Times New Roman" w:hAnsi="Times New Roman" w:cs="Times New Roman"/>
          <w:sz w:val="22"/>
          <w:szCs w:val="22"/>
        </w:rPr>
      </w:pPr>
    </w:p>
    <w:p w14:paraId="7925D0B5" w14:textId="2467199C" w:rsidR="007428E2" w:rsidRPr="001A3C4F" w:rsidRDefault="007428E2" w:rsidP="009B4504">
      <w:pPr>
        <w:pStyle w:val="Ttulo1"/>
        <w:tabs>
          <w:tab w:val="clear" w:pos="1560"/>
          <w:tab w:val="left" w:pos="0"/>
        </w:tabs>
        <w:spacing w:before="0" w:line="240" w:lineRule="auto"/>
        <w:ind w:left="0" w:firstLine="0"/>
        <w:rPr>
          <w:rFonts w:ascii="Times New Roman" w:hAnsi="Times New Roman" w:cs="Times New Roman"/>
          <w:sz w:val="22"/>
          <w:szCs w:val="22"/>
        </w:rPr>
      </w:pPr>
      <w:bookmarkStart w:id="3388" w:name="_Toc3195071"/>
      <w:bookmarkStart w:id="3389" w:name="_Toc3195176"/>
      <w:bookmarkStart w:id="3390" w:name="_Toc3195280"/>
      <w:bookmarkStart w:id="3391" w:name="_Toc3195758"/>
      <w:bookmarkStart w:id="3392" w:name="_Toc3195862"/>
      <w:bookmarkStart w:id="3393" w:name="_Toc7790912"/>
      <w:bookmarkStart w:id="3394" w:name="_Toc8697059"/>
      <w:bookmarkStart w:id="3395" w:name="_Toc49615002"/>
      <w:bookmarkStart w:id="3396" w:name="_Toc53783004"/>
      <w:bookmarkStart w:id="3397" w:name="_Toc78383225"/>
      <w:bookmarkStart w:id="3398" w:name="_Toc65267757"/>
      <w:bookmarkStart w:id="3399" w:name="_Toc85147366"/>
      <w:bookmarkStart w:id="3400" w:name="_Toc93927991"/>
      <w:bookmarkStart w:id="3401" w:name="_Toc97764074"/>
      <w:bookmarkStart w:id="3402" w:name="_Toc98695307"/>
      <w:bookmarkStart w:id="3403" w:name="_Toc98502685"/>
      <w:bookmarkEnd w:id="3388"/>
      <w:bookmarkEnd w:id="3389"/>
      <w:bookmarkEnd w:id="3390"/>
      <w:bookmarkEnd w:id="3391"/>
      <w:bookmarkEnd w:id="3392"/>
      <w:r w:rsidRPr="001A3C4F">
        <w:rPr>
          <w:rFonts w:ascii="Times New Roman" w:hAnsi="Times New Roman" w:cs="Times New Roman"/>
          <w:sz w:val="22"/>
          <w:szCs w:val="22"/>
        </w:rPr>
        <w:lastRenderedPageBreak/>
        <w:t>DA LEI APLICÁVEL</w:t>
      </w:r>
      <w:r w:rsidR="00751CE5" w:rsidRPr="001A3C4F">
        <w:rPr>
          <w:rFonts w:ascii="Times New Roman" w:hAnsi="Times New Roman" w:cs="Times New Roman"/>
          <w:sz w:val="22"/>
          <w:szCs w:val="22"/>
        </w:rPr>
        <w:t xml:space="preserve"> E FORO</w:t>
      </w:r>
      <w:bookmarkEnd w:id="3393"/>
      <w:bookmarkEnd w:id="3394"/>
      <w:bookmarkEnd w:id="3395"/>
      <w:bookmarkEnd w:id="3396"/>
      <w:bookmarkEnd w:id="3397"/>
      <w:bookmarkEnd w:id="3398"/>
      <w:bookmarkEnd w:id="3399"/>
      <w:bookmarkEnd w:id="3400"/>
      <w:bookmarkEnd w:id="3401"/>
      <w:bookmarkEnd w:id="3402"/>
      <w:bookmarkEnd w:id="3403"/>
    </w:p>
    <w:p w14:paraId="3AC4A804" w14:textId="77777777" w:rsidR="007428E2" w:rsidRPr="001A3C4F" w:rsidRDefault="007428E2" w:rsidP="009B4504">
      <w:pPr>
        <w:rPr>
          <w:rFonts w:ascii="Times New Roman" w:hAnsi="Times New Roman" w:cs="Times New Roman"/>
          <w:sz w:val="22"/>
          <w:szCs w:val="22"/>
          <w:lang w:val="pt-BR"/>
        </w:rPr>
      </w:pPr>
    </w:p>
    <w:p w14:paraId="4DDA8FC7" w14:textId="7207A58E" w:rsidR="00651E30" w:rsidRPr="001A3C4F" w:rsidRDefault="007428E2" w:rsidP="009B4504">
      <w:pPr>
        <w:pStyle w:val="PargrafoComumNvel1"/>
        <w:tabs>
          <w:tab w:val="clear" w:pos="1134"/>
        </w:tabs>
        <w:spacing w:line="240" w:lineRule="auto"/>
        <w:ind w:left="0" w:firstLine="0"/>
        <w:rPr>
          <w:rFonts w:ascii="Times New Roman" w:hAnsi="Times New Roman" w:cs="Times New Roman"/>
          <w:sz w:val="22"/>
          <w:szCs w:val="22"/>
        </w:rPr>
      </w:pPr>
      <w:r w:rsidRPr="001A3C4F">
        <w:rPr>
          <w:rFonts w:ascii="Times New Roman" w:hAnsi="Times New Roman" w:cs="Times New Roman"/>
          <w:sz w:val="22"/>
          <w:szCs w:val="22"/>
        </w:rPr>
        <w:t>Esta Escritura de Emissão será regida e interpretada de acordo com as Leis da República Federativa do Brasil.</w:t>
      </w:r>
    </w:p>
    <w:p w14:paraId="7DACAB31" w14:textId="77777777" w:rsidR="00651E30" w:rsidRPr="001A3C4F" w:rsidRDefault="00651E30" w:rsidP="009B4504">
      <w:pPr>
        <w:pStyle w:val="PargrafoComumNvel1"/>
        <w:numPr>
          <w:ilvl w:val="0"/>
          <w:numId w:val="0"/>
        </w:numPr>
        <w:tabs>
          <w:tab w:val="clear" w:pos="1134"/>
        </w:tabs>
        <w:spacing w:line="240" w:lineRule="auto"/>
        <w:rPr>
          <w:rFonts w:ascii="Times New Roman" w:hAnsi="Times New Roman" w:cs="Times New Roman"/>
          <w:sz w:val="22"/>
          <w:szCs w:val="22"/>
        </w:rPr>
      </w:pPr>
    </w:p>
    <w:p w14:paraId="391847C9" w14:textId="4E8F2EB4" w:rsidR="007428E2" w:rsidRPr="001A3C4F" w:rsidRDefault="00651E30" w:rsidP="009B4504">
      <w:pPr>
        <w:pStyle w:val="PargrafoComumNvel1"/>
        <w:numPr>
          <w:ilvl w:val="0"/>
          <w:numId w:val="0"/>
        </w:numPr>
        <w:tabs>
          <w:tab w:val="clear" w:pos="1134"/>
        </w:tabs>
        <w:spacing w:line="240" w:lineRule="auto"/>
        <w:rPr>
          <w:rFonts w:ascii="Times New Roman" w:hAnsi="Times New Roman" w:cs="Times New Roman"/>
          <w:sz w:val="22"/>
          <w:szCs w:val="22"/>
        </w:rPr>
      </w:pPr>
      <w:r w:rsidRPr="001A3C4F">
        <w:rPr>
          <w:rFonts w:ascii="Times New Roman" w:hAnsi="Times New Roman" w:cs="Times New Roman"/>
          <w:sz w:val="22"/>
          <w:szCs w:val="22"/>
        </w:rPr>
        <w:t>14.2.</w:t>
      </w:r>
      <w:r w:rsidRPr="001A3C4F">
        <w:rPr>
          <w:rFonts w:ascii="Times New Roman" w:hAnsi="Times New Roman" w:cs="Times New Roman"/>
          <w:sz w:val="22"/>
          <w:szCs w:val="22"/>
        </w:rPr>
        <w:tab/>
      </w:r>
      <w:r w:rsidR="00D35FA9" w:rsidRPr="001A3C4F">
        <w:rPr>
          <w:rFonts w:ascii="Times New Roman" w:hAnsi="Times New Roman" w:cs="Times New Roman"/>
          <w:sz w:val="22"/>
          <w:szCs w:val="22"/>
        </w:rPr>
        <w:t>As Partes elegem o foro da Comarca de São Paulo,</w:t>
      </w:r>
      <w:r w:rsidR="00D8654C" w:rsidRPr="001A3C4F">
        <w:rPr>
          <w:rFonts w:ascii="Times New Roman" w:hAnsi="Times New Roman" w:cs="Times New Roman"/>
          <w:sz w:val="22"/>
          <w:szCs w:val="22"/>
        </w:rPr>
        <w:t xml:space="preserve"> </w:t>
      </w:r>
      <w:r w:rsidR="008B075D" w:rsidRPr="001A3C4F">
        <w:rPr>
          <w:rFonts w:ascii="Times New Roman" w:hAnsi="Times New Roman" w:cs="Times New Roman"/>
          <w:sz w:val="22"/>
          <w:szCs w:val="22"/>
        </w:rPr>
        <w:t>E</w:t>
      </w:r>
      <w:r w:rsidR="00D8654C" w:rsidRPr="001A3C4F">
        <w:rPr>
          <w:rFonts w:ascii="Times New Roman" w:hAnsi="Times New Roman" w:cs="Times New Roman"/>
          <w:sz w:val="22"/>
          <w:szCs w:val="22"/>
        </w:rPr>
        <w:t>stado</w:t>
      </w:r>
      <w:r w:rsidR="00D35FA9" w:rsidRPr="001A3C4F">
        <w:rPr>
          <w:rFonts w:ascii="Times New Roman" w:hAnsi="Times New Roman" w:cs="Times New Roman"/>
          <w:sz w:val="22"/>
          <w:szCs w:val="22"/>
        </w:rPr>
        <w:t xml:space="preserve"> de São Paulo, como o único competente para dirimir quaisquer questões ou litígios originários desta Escritura de Emissão, renunciando expressamente a qualquer outro, por mais privilegiado que seja ou venha a ser</w:t>
      </w:r>
      <w:r w:rsidR="007428E2" w:rsidRPr="001A3C4F">
        <w:rPr>
          <w:rFonts w:ascii="Times New Roman" w:hAnsi="Times New Roman" w:cs="Times New Roman"/>
          <w:sz w:val="22"/>
          <w:szCs w:val="22"/>
        </w:rPr>
        <w:t>.</w:t>
      </w:r>
    </w:p>
    <w:p w14:paraId="6B96F8CF" w14:textId="77777777" w:rsidR="008B075D" w:rsidRPr="001A3C4F" w:rsidRDefault="008B075D" w:rsidP="009B4504">
      <w:pPr>
        <w:pStyle w:val="PargrafodaLista"/>
        <w:ind w:left="0"/>
        <w:jc w:val="both"/>
        <w:rPr>
          <w:rFonts w:ascii="Times New Roman" w:hAnsi="Times New Roman" w:cs="Times New Roman"/>
          <w:sz w:val="22"/>
          <w:szCs w:val="22"/>
          <w:lang w:val="pt-BR"/>
        </w:rPr>
      </w:pPr>
    </w:p>
    <w:p w14:paraId="30735C4E" w14:textId="68DEB43B" w:rsidR="008B075D" w:rsidRPr="001A3C4F" w:rsidRDefault="00651E30" w:rsidP="009B4504">
      <w:pPr>
        <w:jc w:val="both"/>
        <w:rPr>
          <w:rFonts w:ascii="Times New Roman" w:hAnsi="Times New Roman" w:cs="Times New Roman"/>
          <w:sz w:val="22"/>
          <w:szCs w:val="22"/>
          <w:highlight w:val="darkCyan"/>
          <w:lang w:val="pt-BR"/>
        </w:rPr>
      </w:pPr>
      <w:bookmarkStart w:id="3404" w:name="_Hlk88827440"/>
      <w:r w:rsidRPr="001A3C4F">
        <w:rPr>
          <w:rFonts w:ascii="Times New Roman" w:hAnsi="Times New Roman" w:cs="Times New Roman"/>
          <w:sz w:val="22"/>
          <w:szCs w:val="22"/>
          <w:lang w:val="pt-BR"/>
        </w:rPr>
        <w:t>14.</w:t>
      </w:r>
      <w:bookmarkStart w:id="3405" w:name="_Hlk62646562"/>
      <w:bookmarkStart w:id="3406" w:name="_Hlk85789174"/>
      <w:r w:rsidRPr="001A3C4F">
        <w:rPr>
          <w:rFonts w:ascii="Times New Roman" w:hAnsi="Times New Roman" w:cs="Times New Roman"/>
          <w:sz w:val="22"/>
          <w:szCs w:val="22"/>
          <w:lang w:val="pt-BR"/>
        </w:rPr>
        <w:t>3.</w:t>
      </w:r>
      <w:r w:rsidRPr="001A3C4F">
        <w:rPr>
          <w:rFonts w:ascii="Times New Roman" w:hAnsi="Times New Roman" w:cs="Times New Roman"/>
          <w:sz w:val="22"/>
          <w:szCs w:val="22"/>
          <w:lang w:val="pt-BR"/>
        </w:rPr>
        <w:tab/>
      </w:r>
      <w:r w:rsidR="008B075D" w:rsidRPr="001A3C4F">
        <w:rPr>
          <w:rFonts w:ascii="Times New Roman" w:hAnsi="Times New Roman" w:cs="Times New Roman"/>
          <w:sz w:val="22"/>
          <w:szCs w:val="22"/>
          <w:lang w:val="pt-BR"/>
        </w:rPr>
        <w:t xml:space="preserve">As Partes assinam esta Escritura de Emissão por meio eletrônico, sendo consideradas válidas apenas as assinaturas eletrônicas realizadas por meio de certificado digital, validado conforme a Infraestrutura de Chaves Públicas Brasileira ICP-Brasil, nos termos da Medida Provisória </w:t>
      </w:r>
      <w:r w:rsidR="007157A5" w:rsidRPr="001A3C4F">
        <w:rPr>
          <w:rFonts w:ascii="Times New Roman" w:hAnsi="Times New Roman" w:cs="Times New Roman"/>
          <w:sz w:val="22"/>
          <w:szCs w:val="22"/>
          <w:lang w:val="pt-BR"/>
        </w:rPr>
        <w:t>n.º</w:t>
      </w:r>
      <w:r w:rsidR="008B075D" w:rsidRPr="001A3C4F">
        <w:rPr>
          <w:rFonts w:ascii="Times New Roman" w:hAnsi="Times New Roman" w:cs="Times New Roman"/>
          <w:sz w:val="22"/>
          <w:szCs w:val="22"/>
          <w:lang w:val="pt-BR"/>
        </w:rPr>
        <w:t xml:space="preserve"> 2.200-2, de 24 de agosto de 2001. As Partes reconhecem, de forma irrevogável e irretratável, a autenticidade, validade e a plena eficácia da assinatura por certificado digital, para todos os fins de direito</w:t>
      </w:r>
      <w:bookmarkEnd w:id="3405"/>
      <w:bookmarkEnd w:id="3406"/>
      <w:r w:rsidR="008B075D" w:rsidRPr="001A3C4F">
        <w:rPr>
          <w:rFonts w:ascii="Times New Roman" w:hAnsi="Times New Roman" w:cs="Times New Roman"/>
          <w:sz w:val="22"/>
          <w:szCs w:val="22"/>
          <w:lang w:val="pt-BR"/>
        </w:rPr>
        <w:t>.</w:t>
      </w:r>
    </w:p>
    <w:p w14:paraId="54A8D74E" w14:textId="77777777" w:rsidR="008B075D" w:rsidRPr="001A3C4F" w:rsidRDefault="008B075D" w:rsidP="009B4504">
      <w:pPr>
        <w:pStyle w:val="PargrafodaLista"/>
        <w:ind w:left="0"/>
        <w:jc w:val="both"/>
        <w:rPr>
          <w:rFonts w:ascii="Times New Roman" w:hAnsi="Times New Roman" w:cs="Times New Roman"/>
          <w:bCs/>
          <w:sz w:val="22"/>
          <w:szCs w:val="22"/>
          <w:lang w:val="pt-BR"/>
        </w:rPr>
      </w:pPr>
    </w:p>
    <w:p w14:paraId="6C58A34D" w14:textId="5A0CA343" w:rsidR="008B075D" w:rsidRPr="001A3C4F" w:rsidRDefault="00651E30" w:rsidP="009B4504">
      <w:pPr>
        <w:pStyle w:val="PargrafoComumNvel2"/>
        <w:numPr>
          <w:ilvl w:val="0"/>
          <w:numId w:val="0"/>
        </w:numPr>
        <w:tabs>
          <w:tab w:val="clear" w:pos="1134"/>
        </w:tabs>
        <w:spacing w:line="240" w:lineRule="auto"/>
        <w:rPr>
          <w:rFonts w:ascii="Times New Roman" w:hAnsi="Times New Roman" w:cs="Times New Roman"/>
          <w:sz w:val="22"/>
          <w:szCs w:val="22"/>
        </w:rPr>
      </w:pPr>
      <w:bookmarkStart w:id="3407" w:name="_Hlk85789199"/>
      <w:r w:rsidRPr="001A3C4F">
        <w:rPr>
          <w:rFonts w:ascii="Times New Roman" w:hAnsi="Times New Roman" w:cs="Times New Roman"/>
          <w:sz w:val="22"/>
          <w:szCs w:val="22"/>
        </w:rPr>
        <w:t>14.3.1.</w:t>
      </w:r>
      <w:r w:rsidRPr="001A3C4F">
        <w:rPr>
          <w:rFonts w:ascii="Times New Roman" w:hAnsi="Times New Roman" w:cs="Times New Roman"/>
          <w:sz w:val="22"/>
          <w:szCs w:val="22"/>
        </w:rPr>
        <w:tab/>
      </w:r>
      <w:r w:rsidR="008B075D" w:rsidRPr="001A3C4F">
        <w:rPr>
          <w:rFonts w:ascii="Times New Roman" w:hAnsi="Times New Roman" w:cs="Times New Roman"/>
          <w:sz w:val="22"/>
          <w:szCs w:val="22"/>
        </w:rPr>
        <w:t>Esta Escritura de Emissão produz efeitos para todas as Partes a partir da data nela indicada, ainda que uma ou mais Partes realizem a assinatura eletrônica em data posterior. Ademais, ainda que alguma das Partes venha a assinar eletronicamente este instrumento em local diverso, o local de celebração deste instrumento é, para todos os fins, a Cidade de São Paulo, Estado de São Paulo, conforme abaixo indicado</w:t>
      </w:r>
      <w:bookmarkEnd w:id="3407"/>
      <w:r w:rsidR="008B075D" w:rsidRPr="001A3C4F">
        <w:rPr>
          <w:rFonts w:ascii="Times New Roman" w:hAnsi="Times New Roman" w:cs="Times New Roman"/>
          <w:sz w:val="22"/>
          <w:szCs w:val="22"/>
        </w:rPr>
        <w:t>.</w:t>
      </w:r>
    </w:p>
    <w:bookmarkEnd w:id="3404"/>
    <w:p w14:paraId="7386ABCE" w14:textId="77777777" w:rsidR="00991CE5" w:rsidRPr="001A3C4F" w:rsidRDefault="00991CE5" w:rsidP="009B4504">
      <w:pPr>
        <w:jc w:val="both"/>
        <w:rPr>
          <w:rFonts w:ascii="Times New Roman" w:hAnsi="Times New Roman" w:cs="Times New Roman"/>
          <w:sz w:val="22"/>
          <w:szCs w:val="22"/>
          <w:lang w:val="pt-BR"/>
        </w:rPr>
      </w:pPr>
    </w:p>
    <w:p w14:paraId="2D57C3DB" w14:textId="57EE8659" w:rsidR="008B075D" w:rsidRPr="001A3C4F" w:rsidRDefault="008B075D" w:rsidP="009B4504">
      <w:pPr>
        <w:tabs>
          <w:tab w:val="left" w:pos="1134"/>
        </w:tabs>
        <w:ind w:right="57"/>
        <w:jc w:val="both"/>
        <w:rPr>
          <w:rFonts w:ascii="Times New Roman" w:hAnsi="Times New Roman" w:cs="Times New Roman"/>
          <w:sz w:val="22"/>
          <w:szCs w:val="22"/>
          <w:lang w:val="pt-BR"/>
        </w:rPr>
      </w:pPr>
      <w:bookmarkStart w:id="3408" w:name="_Hlk88827512"/>
      <w:r w:rsidRPr="001A3C4F">
        <w:rPr>
          <w:rFonts w:ascii="Times New Roman" w:hAnsi="Times New Roman" w:cs="Times New Roman"/>
          <w:sz w:val="22"/>
          <w:szCs w:val="22"/>
          <w:lang w:val="pt-BR"/>
        </w:rPr>
        <w:t>E, por estarem assim justas e contratadas, as Partes assinam a presente Escritura de Emissão na forma prevista na Cláusula 14.3, na presença de 2 (duas) testemunhas.</w:t>
      </w:r>
    </w:p>
    <w:bookmarkEnd w:id="3408"/>
    <w:p w14:paraId="3016F9C8" w14:textId="77777777" w:rsidR="005C0D57" w:rsidRPr="001A3C4F" w:rsidRDefault="005C0D57" w:rsidP="009B4504">
      <w:pPr>
        <w:jc w:val="both"/>
        <w:rPr>
          <w:rFonts w:ascii="Times New Roman" w:hAnsi="Times New Roman" w:cs="Times New Roman"/>
          <w:sz w:val="22"/>
          <w:szCs w:val="22"/>
          <w:lang w:val="pt-BR"/>
        </w:rPr>
      </w:pPr>
    </w:p>
    <w:p w14:paraId="7C793DAD" w14:textId="78467D20" w:rsidR="00864712" w:rsidRPr="001A3C4F" w:rsidRDefault="00E03A3D"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São Paulo</w:t>
      </w:r>
      <w:r w:rsidR="00864712" w:rsidRPr="001A3C4F">
        <w:rPr>
          <w:rFonts w:ascii="Times New Roman" w:hAnsi="Times New Roman" w:cs="Times New Roman"/>
          <w:sz w:val="22"/>
          <w:szCs w:val="22"/>
          <w:lang w:val="pt-BR"/>
        </w:rPr>
        <w:t>,</w:t>
      </w:r>
      <w:r w:rsidR="00302337" w:rsidRPr="001A3C4F">
        <w:rPr>
          <w:rFonts w:ascii="Times New Roman" w:hAnsi="Times New Roman" w:cs="Times New Roman"/>
          <w:sz w:val="22"/>
          <w:szCs w:val="22"/>
          <w:lang w:val="pt-BR"/>
        </w:rPr>
        <w:t xml:space="preserve"> </w:t>
      </w:r>
      <w:r w:rsidR="00511C3B" w:rsidRPr="001A3C4F">
        <w:rPr>
          <w:rFonts w:ascii="Times New Roman" w:hAnsi="Times New Roman" w:cs="Times New Roman"/>
          <w:sz w:val="22"/>
          <w:szCs w:val="22"/>
          <w:lang w:val="pt-BR"/>
        </w:rPr>
        <w:t xml:space="preserve">10 </w:t>
      </w:r>
      <w:r w:rsidR="00010CE8" w:rsidRPr="001A3C4F">
        <w:rPr>
          <w:rFonts w:ascii="Times New Roman" w:hAnsi="Times New Roman" w:cs="Times New Roman"/>
          <w:sz w:val="22"/>
          <w:szCs w:val="22"/>
          <w:lang w:val="pt-BR"/>
        </w:rPr>
        <w:t xml:space="preserve">de </w:t>
      </w:r>
      <w:r w:rsidR="00511C3B" w:rsidRPr="001A3C4F">
        <w:rPr>
          <w:rFonts w:ascii="Times New Roman" w:hAnsi="Times New Roman" w:cs="Times New Roman"/>
          <w:sz w:val="22"/>
          <w:szCs w:val="22"/>
          <w:lang w:val="pt-BR"/>
        </w:rPr>
        <w:t>agosto</w:t>
      </w:r>
      <w:r w:rsidR="008B075D" w:rsidRPr="001A3C4F">
        <w:rPr>
          <w:rFonts w:ascii="Times New Roman" w:hAnsi="Times New Roman" w:cs="Times New Roman"/>
          <w:sz w:val="22"/>
          <w:szCs w:val="22"/>
          <w:lang w:val="pt-BR"/>
        </w:rPr>
        <w:t xml:space="preserve"> </w:t>
      </w:r>
      <w:r w:rsidR="00010CE8" w:rsidRPr="001A3C4F">
        <w:rPr>
          <w:rFonts w:ascii="Times New Roman" w:hAnsi="Times New Roman" w:cs="Times New Roman"/>
          <w:sz w:val="22"/>
          <w:szCs w:val="22"/>
          <w:lang w:val="pt-BR"/>
        </w:rPr>
        <w:t>de 202</w:t>
      </w:r>
      <w:r w:rsidR="00CE485F" w:rsidRPr="001A3C4F">
        <w:rPr>
          <w:rFonts w:ascii="Times New Roman" w:hAnsi="Times New Roman" w:cs="Times New Roman"/>
          <w:sz w:val="22"/>
          <w:szCs w:val="22"/>
          <w:lang w:val="pt-BR"/>
        </w:rPr>
        <w:t>2</w:t>
      </w:r>
      <w:r w:rsidR="00AC68FD" w:rsidRPr="001A3C4F">
        <w:rPr>
          <w:rFonts w:ascii="Times New Roman" w:hAnsi="Times New Roman" w:cs="Times New Roman"/>
          <w:sz w:val="22"/>
          <w:szCs w:val="22"/>
          <w:lang w:val="pt-BR"/>
        </w:rPr>
        <w:t>.</w:t>
      </w:r>
    </w:p>
    <w:p w14:paraId="524015C0" w14:textId="77777777" w:rsidR="00991CE5" w:rsidRPr="001A3C4F" w:rsidRDefault="00991CE5" w:rsidP="009B4504">
      <w:pPr>
        <w:jc w:val="center"/>
        <w:rPr>
          <w:rFonts w:ascii="Times New Roman" w:hAnsi="Times New Roman" w:cs="Times New Roman"/>
          <w:iCs/>
          <w:sz w:val="22"/>
          <w:szCs w:val="22"/>
          <w:lang w:val="pt-BR"/>
        </w:rPr>
      </w:pPr>
    </w:p>
    <w:p w14:paraId="7F8F42FC" w14:textId="77777777" w:rsidR="00FB2312" w:rsidRPr="001A3C4F" w:rsidRDefault="00FB2312" w:rsidP="009B4504">
      <w:pPr>
        <w:jc w:val="center"/>
        <w:rPr>
          <w:rFonts w:ascii="Times New Roman" w:hAnsi="Times New Roman" w:cs="Times New Roman"/>
          <w:i/>
          <w:sz w:val="22"/>
          <w:szCs w:val="22"/>
          <w:lang w:val="pt-BR"/>
        </w:rPr>
      </w:pPr>
      <w:r w:rsidRPr="001A3C4F">
        <w:rPr>
          <w:rFonts w:ascii="Times New Roman" w:hAnsi="Times New Roman" w:cs="Times New Roman"/>
          <w:i/>
          <w:sz w:val="22"/>
          <w:szCs w:val="22"/>
          <w:lang w:val="pt-BR"/>
        </w:rPr>
        <w:t>[RESTANTE DA PÁGINA DEIXADO INTENCIONALMENTE EM BRANCO.</w:t>
      </w:r>
    </w:p>
    <w:p w14:paraId="3609AE64" w14:textId="77777777" w:rsidR="00864712" w:rsidRPr="001A3C4F" w:rsidRDefault="00FB2312" w:rsidP="009B4504">
      <w:pPr>
        <w:jc w:val="center"/>
        <w:rPr>
          <w:rFonts w:ascii="Times New Roman" w:hAnsi="Times New Roman" w:cs="Times New Roman"/>
          <w:i/>
          <w:sz w:val="22"/>
          <w:szCs w:val="22"/>
          <w:lang w:val="pt-BR"/>
        </w:rPr>
      </w:pPr>
      <w:r w:rsidRPr="001A3C4F">
        <w:rPr>
          <w:rFonts w:ascii="Times New Roman" w:hAnsi="Times New Roman" w:cs="Times New Roman"/>
          <w:i/>
          <w:sz w:val="22"/>
          <w:szCs w:val="22"/>
          <w:lang w:val="pt-BR"/>
        </w:rPr>
        <w:t>SEGUEM PÁGINAS DE ASSINATURAS]</w:t>
      </w:r>
    </w:p>
    <w:p w14:paraId="2C73FB16" w14:textId="6A57F0EC" w:rsidR="00864712" w:rsidRPr="001A3C4F" w:rsidRDefault="00864712" w:rsidP="009B4504">
      <w:pPr>
        <w:jc w:val="both"/>
        <w:rPr>
          <w:rFonts w:ascii="Times New Roman" w:eastAsia="Times New Roman" w:hAnsi="Times New Roman" w:cs="Times New Roman"/>
          <w:i/>
          <w:sz w:val="22"/>
          <w:szCs w:val="22"/>
          <w:lang w:val="pt-BR"/>
        </w:rPr>
      </w:pPr>
      <w:r w:rsidRPr="001A3C4F">
        <w:rPr>
          <w:rFonts w:ascii="Times New Roman" w:hAnsi="Times New Roman" w:cs="Times New Roman"/>
          <w:i/>
          <w:sz w:val="22"/>
          <w:szCs w:val="22"/>
          <w:lang w:val="pt-BR"/>
        </w:rPr>
        <w:br w:type="page"/>
      </w:r>
      <w:r w:rsidR="00991CE5" w:rsidRPr="001A3C4F">
        <w:rPr>
          <w:rFonts w:ascii="Times New Roman" w:hAnsi="Times New Roman" w:cs="Times New Roman"/>
          <w:i/>
          <w:sz w:val="22"/>
          <w:szCs w:val="22"/>
          <w:lang w:val="pt-BR"/>
        </w:rPr>
        <w:lastRenderedPageBreak/>
        <w:t>[</w:t>
      </w:r>
      <w:r w:rsidRPr="001A3C4F">
        <w:rPr>
          <w:rFonts w:ascii="Times New Roman" w:eastAsia="Times New Roman" w:hAnsi="Times New Roman" w:cs="Times New Roman"/>
          <w:i/>
          <w:sz w:val="22"/>
          <w:szCs w:val="22"/>
          <w:lang w:val="pt-BR"/>
        </w:rPr>
        <w:t>Página de assinatur</w:t>
      </w:r>
      <w:r w:rsidR="00651E30" w:rsidRPr="001A3C4F">
        <w:rPr>
          <w:rFonts w:ascii="Times New Roman" w:eastAsia="Times New Roman" w:hAnsi="Times New Roman" w:cs="Times New Roman"/>
          <w:i/>
          <w:sz w:val="22"/>
          <w:szCs w:val="22"/>
          <w:lang w:val="pt-BR"/>
        </w:rPr>
        <w:t xml:space="preserve">a </w:t>
      </w:r>
      <w:r w:rsidR="00D90B4A" w:rsidRPr="001A3C4F">
        <w:rPr>
          <w:rFonts w:ascii="Times New Roman" w:eastAsia="Times New Roman" w:hAnsi="Times New Roman" w:cs="Times New Roman"/>
          <w:i/>
          <w:sz w:val="22"/>
          <w:szCs w:val="22"/>
          <w:lang w:val="pt-BR"/>
        </w:rPr>
        <w:t>1/</w:t>
      </w:r>
      <w:r w:rsidR="00651E30" w:rsidRPr="001A3C4F">
        <w:rPr>
          <w:rFonts w:ascii="Times New Roman" w:eastAsia="Times New Roman" w:hAnsi="Times New Roman" w:cs="Times New Roman"/>
          <w:i/>
          <w:sz w:val="22"/>
          <w:szCs w:val="22"/>
          <w:lang w:val="pt-BR"/>
        </w:rPr>
        <w:t>3</w:t>
      </w:r>
      <w:r w:rsidRPr="001A3C4F">
        <w:rPr>
          <w:rFonts w:ascii="Times New Roman" w:eastAsia="Times New Roman" w:hAnsi="Times New Roman" w:cs="Times New Roman"/>
          <w:i/>
          <w:sz w:val="22"/>
          <w:szCs w:val="22"/>
          <w:lang w:val="pt-BR"/>
        </w:rPr>
        <w:t xml:space="preserve"> </w:t>
      </w:r>
      <w:r w:rsidR="004556F5" w:rsidRPr="001A3C4F">
        <w:rPr>
          <w:rFonts w:ascii="Times New Roman" w:hAnsi="Times New Roman" w:cs="Times New Roman"/>
          <w:i/>
          <w:sz w:val="22"/>
          <w:szCs w:val="22"/>
          <w:lang w:val="pt-BR"/>
        </w:rPr>
        <w:t xml:space="preserve">do </w:t>
      </w:r>
      <w:r w:rsidR="00C408BE" w:rsidRPr="001A3C4F">
        <w:rPr>
          <w:rFonts w:ascii="Times New Roman" w:hAnsi="Times New Roman" w:cs="Times New Roman"/>
          <w:i/>
          <w:sz w:val="22"/>
          <w:szCs w:val="22"/>
          <w:lang w:val="pt-BR"/>
        </w:rPr>
        <w:t>"</w:t>
      </w:r>
      <w:r w:rsidR="004556F5" w:rsidRPr="001A3C4F">
        <w:rPr>
          <w:rFonts w:ascii="Times New Roman" w:hAnsi="Times New Roman" w:cs="Times New Roman"/>
          <w:i/>
          <w:sz w:val="22"/>
          <w:szCs w:val="22"/>
          <w:lang w:val="pt-BR"/>
        </w:rPr>
        <w:t xml:space="preserve">Instrumento Particular de Escritura da </w:t>
      </w:r>
      <w:r w:rsidR="008B075D" w:rsidRPr="001A3C4F">
        <w:rPr>
          <w:rFonts w:ascii="Times New Roman" w:hAnsi="Times New Roman" w:cs="Times New Roman"/>
          <w:i/>
          <w:sz w:val="22"/>
          <w:szCs w:val="22"/>
          <w:lang w:val="pt-BR"/>
        </w:rPr>
        <w:t>5</w:t>
      </w:r>
      <w:r w:rsidR="00212D7D" w:rsidRPr="001A3C4F">
        <w:rPr>
          <w:rFonts w:ascii="Times New Roman" w:hAnsi="Times New Roman" w:cs="Times New Roman"/>
          <w:i/>
          <w:sz w:val="22"/>
          <w:szCs w:val="22"/>
          <w:lang w:val="pt-BR"/>
        </w:rPr>
        <w:t>ª (</w:t>
      </w:r>
      <w:r w:rsidR="008B075D" w:rsidRPr="001A3C4F">
        <w:rPr>
          <w:rFonts w:ascii="Times New Roman" w:hAnsi="Times New Roman" w:cs="Times New Roman"/>
          <w:i/>
          <w:sz w:val="22"/>
          <w:szCs w:val="22"/>
          <w:lang w:val="pt-BR"/>
        </w:rPr>
        <w:t>Quinta</w:t>
      </w:r>
      <w:r w:rsidR="00212D7D" w:rsidRPr="001A3C4F">
        <w:rPr>
          <w:rFonts w:ascii="Times New Roman" w:hAnsi="Times New Roman" w:cs="Times New Roman"/>
          <w:i/>
          <w:sz w:val="22"/>
          <w:szCs w:val="22"/>
          <w:lang w:val="pt-BR"/>
        </w:rPr>
        <w:t>)</w:t>
      </w:r>
      <w:r w:rsidR="004556F5" w:rsidRPr="001A3C4F">
        <w:rPr>
          <w:rFonts w:ascii="Times New Roman" w:hAnsi="Times New Roman" w:cs="Times New Roman"/>
          <w:i/>
          <w:sz w:val="22"/>
          <w:szCs w:val="22"/>
          <w:lang w:val="pt-BR"/>
        </w:rPr>
        <w:t xml:space="preserve"> Emissão de Debêntures Simples, não Conversíveis em Ações, da Espécie Quirografária, em até </w:t>
      </w:r>
      <w:r w:rsidR="008B075D" w:rsidRPr="001A3C4F">
        <w:rPr>
          <w:rFonts w:ascii="Times New Roman" w:hAnsi="Times New Roman" w:cs="Times New Roman"/>
          <w:i/>
          <w:sz w:val="22"/>
          <w:szCs w:val="22"/>
          <w:lang w:val="pt-BR"/>
        </w:rPr>
        <w:t>2</w:t>
      </w:r>
      <w:r w:rsidR="004556F5" w:rsidRPr="001A3C4F">
        <w:rPr>
          <w:rFonts w:ascii="Times New Roman" w:hAnsi="Times New Roman" w:cs="Times New Roman"/>
          <w:i/>
          <w:sz w:val="22"/>
          <w:szCs w:val="22"/>
          <w:lang w:val="pt-BR"/>
        </w:rPr>
        <w:t xml:space="preserve"> (</w:t>
      </w:r>
      <w:r w:rsidR="008B075D" w:rsidRPr="001A3C4F">
        <w:rPr>
          <w:rFonts w:ascii="Times New Roman" w:hAnsi="Times New Roman" w:cs="Times New Roman"/>
          <w:i/>
          <w:sz w:val="22"/>
          <w:szCs w:val="22"/>
          <w:lang w:val="pt-BR"/>
        </w:rPr>
        <w:t>duas</w:t>
      </w:r>
      <w:r w:rsidR="004556F5" w:rsidRPr="001A3C4F">
        <w:rPr>
          <w:rFonts w:ascii="Times New Roman" w:hAnsi="Times New Roman" w:cs="Times New Roman"/>
          <w:i/>
          <w:sz w:val="22"/>
          <w:szCs w:val="22"/>
          <w:lang w:val="pt-BR"/>
        </w:rPr>
        <w:t>) Séries, para Colocação Privada, da</w:t>
      </w:r>
      <w:r w:rsidR="008B075D" w:rsidRPr="001A3C4F">
        <w:rPr>
          <w:rFonts w:ascii="Times New Roman" w:hAnsi="Times New Roman" w:cs="Times New Roman"/>
          <w:i/>
          <w:sz w:val="22"/>
          <w:szCs w:val="22"/>
          <w:lang w:val="pt-BR"/>
        </w:rPr>
        <w:t xml:space="preserve"> Irani Papel e Embalagem S.A.</w:t>
      </w:r>
      <w:r w:rsidR="00C408BE" w:rsidRPr="001A3C4F">
        <w:rPr>
          <w:rFonts w:ascii="Times New Roman" w:hAnsi="Times New Roman" w:cs="Times New Roman"/>
          <w:i/>
          <w:sz w:val="22"/>
          <w:szCs w:val="22"/>
          <w:lang w:val="pt-BR"/>
        </w:rPr>
        <w:t>"</w:t>
      </w:r>
      <w:r w:rsidR="00991CE5" w:rsidRPr="001A3C4F">
        <w:rPr>
          <w:rFonts w:ascii="Times New Roman" w:eastAsia="Times New Roman" w:hAnsi="Times New Roman" w:cs="Times New Roman"/>
          <w:i/>
          <w:iCs/>
          <w:sz w:val="22"/>
          <w:szCs w:val="22"/>
          <w:lang w:val="pt-BR"/>
        </w:rPr>
        <w:t>]</w:t>
      </w:r>
    </w:p>
    <w:p w14:paraId="78743CC7" w14:textId="77777777" w:rsidR="00864712" w:rsidRPr="001A3C4F" w:rsidRDefault="00864712" w:rsidP="009B4504">
      <w:pPr>
        <w:rPr>
          <w:rFonts w:ascii="Times New Roman" w:hAnsi="Times New Roman" w:cs="Times New Roman"/>
          <w:sz w:val="22"/>
          <w:szCs w:val="22"/>
          <w:lang w:val="pt-BR"/>
        </w:rPr>
      </w:pPr>
    </w:p>
    <w:p w14:paraId="1E4C8A91" w14:textId="77777777" w:rsidR="00864712" w:rsidRPr="001A3C4F" w:rsidRDefault="00864712" w:rsidP="009B4504">
      <w:pPr>
        <w:rPr>
          <w:rFonts w:ascii="Times New Roman" w:hAnsi="Times New Roman" w:cs="Times New Roman"/>
          <w:sz w:val="22"/>
          <w:szCs w:val="22"/>
          <w:lang w:val="pt-BR"/>
        </w:rPr>
      </w:pPr>
    </w:p>
    <w:p w14:paraId="796CA248" w14:textId="77777777" w:rsidR="000310F5" w:rsidRPr="001A3C4F" w:rsidRDefault="000310F5" w:rsidP="009B4504">
      <w:pPr>
        <w:rPr>
          <w:rFonts w:ascii="Times New Roman" w:hAnsi="Times New Roman" w:cs="Times New Roman"/>
          <w:sz w:val="22"/>
          <w:szCs w:val="22"/>
          <w:lang w:val="pt-BR"/>
        </w:rPr>
      </w:pPr>
    </w:p>
    <w:p w14:paraId="579A9A8B" w14:textId="5517E75E" w:rsidR="00864712" w:rsidRPr="001A3C4F" w:rsidRDefault="00A04716" w:rsidP="009B4504">
      <w:pPr>
        <w:jc w:val="center"/>
        <w:rPr>
          <w:rFonts w:ascii="Times New Roman" w:hAnsi="Times New Roman" w:cs="Times New Roman"/>
          <w:b/>
          <w:sz w:val="22"/>
          <w:szCs w:val="22"/>
          <w:lang w:val="pt-BR"/>
        </w:rPr>
      </w:pPr>
      <w:r w:rsidRPr="001A3C4F">
        <w:rPr>
          <w:rFonts w:ascii="Times New Roman" w:hAnsi="Times New Roman" w:cs="Times New Roman"/>
          <w:b/>
          <w:sz w:val="22"/>
          <w:szCs w:val="22"/>
          <w:lang w:val="pt-BR"/>
        </w:rPr>
        <w:t>IRANI PAPEL E EMBALAGEM</w:t>
      </w:r>
      <w:r w:rsidR="00E03A3D" w:rsidRPr="001A3C4F">
        <w:rPr>
          <w:rFonts w:ascii="Times New Roman" w:hAnsi="Times New Roman" w:cs="Times New Roman"/>
          <w:b/>
          <w:sz w:val="22"/>
          <w:szCs w:val="22"/>
          <w:lang w:val="pt-BR"/>
        </w:rPr>
        <w:t xml:space="preserve"> S.A.</w:t>
      </w:r>
    </w:p>
    <w:p w14:paraId="6127A009" w14:textId="26ED65E2" w:rsidR="00864712" w:rsidRPr="001A3C4F" w:rsidRDefault="00DA437C" w:rsidP="009B4504">
      <w:pPr>
        <w:jc w:val="center"/>
        <w:rPr>
          <w:rFonts w:ascii="Times New Roman" w:hAnsi="Times New Roman" w:cs="Times New Roman"/>
          <w:i/>
          <w:sz w:val="22"/>
          <w:szCs w:val="22"/>
          <w:lang w:val="pt-BR"/>
        </w:rPr>
      </w:pPr>
      <w:r w:rsidRPr="001A3C4F">
        <w:rPr>
          <w:rFonts w:ascii="Times New Roman" w:hAnsi="Times New Roman" w:cs="Times New Roman"/>
          <w:i/>
          <w:sz w:val="22"/>
          <w:szCs w:val="22"/>
          <w:lang w:val="pt-BR"/>
        </w:rPr>
        <w:t>Devedora</w:t>
      </w:r>
    </w:p>
    <w:p w14:paraId="52E74C78" w14:textId="77777777" w:rsidR="00991CE5" w:rsidRPr="001A3C4F" w:rsidRDefault="00991CE5" w:rsidP="009B4504">
      <w:pPr>
        <w:rPr>
          <w:rFonts w:ascii="Times New Roman" w:hAnsi="Times New Roman" w:cs="Times New Roman"/>
          <w:iCs/>
          <w:sz w:val="22"/>
          <w:szCs w:val="22"/>
          <w:lang w:val="pt-BR"/>
        </w:rPr>
      </w:pPr>
    </w:p>
    <w:p w14:paraId="0E6D7170" w14:textId="77777777" w:rsidR="00E9475D" w:rsidRPr="001A3C4F" w:rsidRDefault="00E9475D" w:rsidP="009B4504">
      <w:pPr>
        <w:rPr>
          <w:rFonts w:ascii="Times New Roman" w:hAnsi="Times New Roman" w:cs="Times New Roman"/>
          <w:iCs/>
          <w:sz w:val="22"/>
          <w:szCs w:val="22"/>
          <w:lang w:val="pt-BR"/>
        </w:rPr>
      </w:pPr>
    </w:p>
    <w:tbl>
      <w:tblPr>
        <w:tblStyle w:val="Tabelacomgrade"/>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1"/>
        <w:gridCol w:w="4162"/>
      </w:tblGrid>
      <w:tr w:rsidR="00AE3E7C" w:rsidRPr="001A3C4F" w14:paraId="516C2AC4" w14:textId="77777777" w:rsidTr="00E9475D">
        <w:tc>
          <w:tcPr>
            <w:tcW w:w="4520" w:type="dxa"/>
          </w:tcPr>
          <w:p w14:paraId="17A58100" w14:textId="77777777" w:rsidR="00E9475D" w:rsidRPr="001A3C4F" w:rsidRDefault="00E9475D" w:rsidP="009B4504">
            <w:pPr>
              <w:jc w:val="both"/>
              <w:rPr>
                <w:rFonts w:ascii="Times New Roman" w:hAnsi="Times New Roman"/>
                <w:sz w:val="22"/>
                <w:szCs w:val="22"/>
              </w:rPr>
            </w:pPr>
            <w:r w:rsidRPr="001A3C4F">
              <w:rPr>
                <w:rFonts w:ascii="Times New Roman" w:hAnsi="Times New Roman"/>
                <w:sz w:val="22"/>
                <w:szCs w:val="22"/>
              </w:rPr>
              <w:t>_______________________________</w:t>
            </w:r>
          </w:p>
        </w:tc>
        <w:tc>
          <w:tcPr>
            <w:tcW w:w="4520" w:type="dxa"/>
          </w:tcPr>
          <w:p w14:paraId="43529007" w14:textId="77777777" w:rsidR="00E9475D" w:rsidRPr="001A3C4F" w:rsidRDefault="00E9475D" w:rsidP="009B4504">
            <w:pPr>
              <w:jc w:val="both"/>
              <w:rPr>
                <w:rFonts w:ascii="Times New Roman" w:hAnsi="Times New Roman"/>
                <w:sz w:val="22"/>
                <w:szCs w:val="22"/>
              </w:rPr>
            </w:pPr>
            <w:r w:rsidRPr="001A3C4F">
              <w:rPr>
                <w:rFonts w:ascii="Times New Roman" w:hAnsi="Times New Roman"/>
                <w:sz w:val="22"/>
                <w:szCs w:val="22"/>
              </w:rPr>
              <w:t>______________________________</w:t>
            </w:r>
          </w:p>
        </w:tc>
      </w:tr>
      <w:tr w:rsidR="00AE3E7C" w:rsidRPr="001A3C4F" w14:paraId="63584C15" w14:textId="77777777" w:rsidTr="00E9475D">
        <w:tc>
          <w:tcPr>
            <w:tcW w:w="4520" w:type="dxa"/>
          </w:tcPr>
          <w:p w14:paraId="3DB19352" w14:textId="3E60DC37" w:rsidR="00991CE5" w:rsidRPr="001A3C4F" w:rsidRDefault="00E9475D" w:rsidP="009B4504">
            <w:pPr>
              <w:jc w:val="both"/>
              <w:rPr>
                <w:rFonts w:ascii="Times New Roman" w:hAnsi="Times New Roman"/>
                <w:sz w:val="22"/>
                <w:szCs w:val="22"/>
              </w:rPr>
            </w:pPr>
            <w:r w:rsidRPr="001A3C4F">
              <w:rPr>
                <w:rFonts w:ascii="Times New Roman" w:hAnsi="Times New Roman"/>
                <w:sz w:val="22"/>
                <w:szCs w:val="22"/>
              </w:rPr>
              <w:t>Nome:</w:t>
            </w:r>
            <w:r w:rsidR="00DC2905" w:rsidRPr="001A3C4F">
              <w:rPr>
                <w:rFonts w:ascii="Times New Roman" w:hAnsi="Times New Roman"/>
                <w:sz w:val="22"/>
                <w:szCs w:val="22"/>
              </w:rPr>
              <w:t xml:space="preserve"> </w:t>
            </w:r>
            <w:r w:rsidR="000A348D" w:rsidRPr="001A3C4F">
              <w:rPr>
                <w:rFonts w:ascii="Times New Roman" w:hAnsi="Times New Roman"/>
                <w:sz w:val="22"/>
                <w:szCs w:val="22"/>
              </w:rPr>
              <w:t>Odivan Carlos Cargnin</w:t>
            </w:r>
          </w:p>
        </w:tc>
        <w:tc>
          <w:tcPr>
            <w:tcW w:w="4520" w:type="dxa"/>
          </w:tcPr>
          <w:p w14:paraId="606D7CC4" w14:textId="41B8F586" w:rsidR="00E9475D" w:rsidRPr="001A3C4F" w:rsidRDefault="00E9475D" w:rsidP="009B4504">
            <w:pPr>
              <w:jc w:val="both"/>
              <w:rPr>
                <w:rFonts w:ascii="Times New Roman" w:hAnsi="Times New Roman"/>
                <w:sz w:val="22"/>
                <w:szCs w:val="22"/>
              </w:rPr>
            </w:pPr>
            <w:r w:rsidRPr="001A3C4F">
              <w:rPr>
                <w:rFonts w:ascii="Times New Roman" w:hAnsi="Times New Roman"/>
                <w:sz w:val="22"/>
                <w:szCs w:val="22"/>
              </w:rPr>
              <w:t>Nome:</w:t>
            </w:r>
            <w:r w:rsidR="00DC2905" w:rsidRPr="001A3C4F">
              <w:rPr>
                <w:rFonts w:ascii="Times New Roman" w:hAnsi="Times New Roman"/>
                <w:sz w:val="22"/>
                <w:szCs w:val="22"/>
              </w:rPr>
              <w:t xml:space="preserve"> </w:t>
            </w:r>
            <w:r w:rsidR="000A348D" w:rsidRPr="001A3C4F">
              <w:rPr>
                <w:rFonts w:ascii="Times New Roman" w:hAnsi="Times New Roman"/>
                <w:sz w:val="22"/>
                <w:szCs w:val="22"/>
              </w:rPr>
              <w:t>Marcos Antonio De Souza</w:t>
            </w:r>
          </w:p>
        </w:tc>
      </w:tr>
      <w:tr w:rsidR="00AE3E7C" w:rsidRPr="001A3C4F" w14:paraId="5EED9FE0" w14:textId="77777777" w:rsidTr="00E9475D">
        <w:tc>
          <w:tcPr>
            <w:tcW w:w="4520" w:type="dxa"/>
          </w:tcPr>
          <w:p w14:paraId="4D6BBC83" w14:textId="7CAD0D32" w:rsidR="00E9475D" w:rsidRPr="001A3C4F" w:rsidRDefault="00E9475D" w:rsidP="000A348D">
            <w:pPr>
              <w:jc w:val="both"/>
              <w:rPr>
                <w:rFonts w:ascii="Times New Roman" w:hAnsi="Times New Roman"/>
                <w:sz w:val="22"/>
                <w:szCs w:val="22"/>
              </w:rPr>
            </w:pPr>
            <w:r w:rsidRPr="001A3C4F">
              <w:rPr>
                <w:rFonts w:ascii="Times New Roman" w:hAnsi="Times New Roman"/>
                <w:sz w:val="22"/>
                <w:szCs w:val="22"/>
              </w:rPr>
              <w:t>Cargo:</w:t>
            </w:r>
            <w:r w:rsidR="00DC2905" w:rsidRPr="001A3C4F">
              <w:rPr>
                <w:rFonts w:ascii="Times New Roman" w:hAnsi="Times New Roman"/>
                <w:sz w:val="22"/>
                <w:szCs w:val="22"/>
              </w:rPr>
              <w:t xml:space="preserve"> </w:t>
            </w:r>
            <w:r w:rsidR="000A348D" w:rsidRPr="001A3C4F">
              <w:rPr>
                <w:rFonts w:ascii="Times New Roman" w:hAnsi="Times New Roman"/>
                <w:sz w:val="22"/>
                <w:szCs w:val="22"/>
              </w:rPr>
              <w:t>Diretor</w:t>
            </w:r>
          </w:p>
        </w:tc>
        <w:tc>
          <w:tcPr>
            <w:tcW w:w="4520" w:type="dxa"/>
          </w:tcPr>
          <w:p w14:paraId="392BC33C" w14:textId="1BB5D422" w:rsidR="00E9475D" w:rsidRPr="001A3C4F" w:rsidRDefault="00E9475D" w:rsidP="009B4504">
            <w:pPr>
              <w:jc w:val="both"/>
              <w:rPr>
                <w:rFonts w:ascii="Times New Roman" w:hAnsi="Times New Roman"/>
                <w:sz w:val="22"/>
                <w:szCs w:val="22"/>
              </w:rPr>
            </w:pPr>
            <w:r w:rsidRPr="001A3C4F">
              <w:rPr>
                <w:rFonts w:ascii="Times New Roman" w:hAnsi="Times New Roman"/>
                <w:sz w:val="22"/>
                <w:szCs w:val="22"/>
              </w:rPr>
              <w:t>Cargo:</w:t>
            </w:r>
            <w:r w:rsidR="00DC2905" w:rsidRPr="001A3C4F">
              <w:rPr>
                <w:rFonts w:ascii="Times New Roman" w:hAnsi="Times New Roman"/>
                <w:sz w:val="22"/>
                <w:szCs w:val="22"/>
              </w:rPr>
              <w:t xml:space="preserve"> </w:t>
            </w:r>
            <w:r w:rsidR="000A348D" w:rsidRPr="001A3C4F">
              <w:rPr>
                <w:rFonts w:ascii="Times New Roman" w:hAnsi="Times New Roman"/>
                <w:sz w:val="22"/>
                <w:szCs w:val="22"/>
              </w:rPr>
              <w:t>Procurador</w:t>
            </w:r>
          </w:p>
        </w:tc>
      </w:tr>
      <w:tr w:rsidR="00DC2905" w:rsidRPr="001A3C4F" w14:paraId="6BE044D6" w14:textId="77777777" w:rsidTr="000E1E7B">
        <w:trPr>
          <w:trHeight w:val="353"/>
        </w:trPr>
        <w:tc>
          <w:tcPr>
            <w:tcW w:w="4520" w:type="dxa"/>
          </w:tcPr>
          <w:p w14:paraId="5D1B2E5D" w14:textId="0B92989D" w:rsidR="00DC2905" w:rsidRPr="001A3C4F" w:rsidRDefault="00DC2905" w:rsidP="009B4504">
            <w:pPr>
              <w:jc w:val="both"/>
              <w:rPr>
                <w:rFonts w:ascii="Times New Roman" w:hAnsi="Times New Roman"/>
                <w:sz w:val="22"/>
                <w:szCs w:val="22"/>
              </w:rPr>
            </w:pPr>
            <w:r w:rsidRPr="001A3C4F">
              <w:rPr>
                <w:rFonts w:ascii="Times New Roman" w:hAnsi="Times New Roman"/>
                <w:sz w:val="22"/>
                <w:szCs w:val="22"/>
              </w:rPr>
              <w:t xml:space="preserve">CPF/ME: </w:t>
            </w:r>
            <w:r w:rsidR="000A348D" w:rsidRPr="001A3C4F">
              <w:rPr>
                <w:rFonts w:ascii="Times New Roman" w:hAnsi="Times New Roman"/>
                <w:sz w:val="22"/>
                <w:szCs w:val="22"/>
              </w:rPr>
              <w:t>767.695.189-53</w:t>
            </w:r>
          </w:p>
        </w:tc>
        <w:tc>
          <w:tcPr>
            <w:tcW w:w="4520" w:type="dxa"/>
          </w:tcPr>
          <w:p w14:paraId="76CE8564" w14:textId="14BBBEA6" w:rsidR="00DC2905" w:rsidRPr="001A3C4F" w:rsidRDefault="00DC2905" w:rsidP="009B4504">
            <w:pPr>
              <w:jc w:val="both"/>
              <w:rPr>
                <w:rFonts w:ascii="Times New Roman" w:hAnsi="Times New Roman"/>
                <w:sz w:val="22"/>
                <w:szCs w:val="22"/>
              </w:rPr>
            </w:pPr>
            <w:r w:rsidRPr="001A3C4F">
              <w:rPr>
                <w:rFonts w:ascii="Times New Roman" w:hAnsi="Times New Roman"/>
                <w:sz w:val="22"/>
                <w:szCs w:val="22"/>
              </w:rPr>
              <w:t xml:space="preserve">CPF/ME: </w:t>
            </w:r>
            <w:r w:rsidR="000A348D" w:rsidRPr="001A3C4F">
              <w:rPr>
                <w:rFonts w:ascii="Times New Roman" w:hAnsi="Times New Roman"/>
                <w:sz w:val="22"/>
                <w:szCs w:val="22"/>
              </w:rPr>
              <w:t>578.466.189-20</w:t>
            </w:r>
          </w:p>
        </w:tc>
      </w:tr>
    </w:tbl>
    <w:p w14:paraId="15BDBB28" w14:textId="77777777" w:rsidR="00E9475D" w:rsidRPr="001A3C4F" w:rsidRDefault="00E9475D" w:rsidP="009B4504">
      <w:pPr>
        <w:jc w:val="both"/>
        <w:rPr>
          <w:rFonts w:ascii="Times New Roman" w:hAnsi="Times New Roman" w:cs="Times New Roman"/>
          <w:sz w:val="22"/>
          <w:szCs w:val="22"/>
          <w:lang w:val="pt-BR"/>
        </w:rPr>
      </w:pPr>
    </w:p>
    <w:p w14:paraId="2AC1B949" w14:textId="77777777" w:rsidR="00D90B4A" w:rsidRPr="001A3C4F" w:rsidRDefault="00D90B4A" w:rsidP="009B4504">
      <w:pPr>
        <w:autoSpaceDE/>
        <w:autoSpaceDN/>
        <w:adjustRightInd/>
        <w:rPr>
          <w:rFonts w:ascii="Times New Roman" w:hAnsi="Times New Roman" w:cs="Times New Roman"/>
          <w:sz w:val="22"/>
          <w:szCs w:val="22"/>
          <w:lang w:val="pt-BR"/>
        </w:rPr>
      </w:pPr>
      <w:r w:rsidRPr="001A3C4F">
        <w:rPr>
          <w:rFonts w:ascii="Times New Roman" w:hAnsi="Times New Roman" w:cs="Times New Roman"/>
          <w:sz w:val="22"/>
          <w:szCs w:val="22"/>
          <w:lang w:val="pt-BR"/>
        </w:rPr>
        <w:br w:type="page"/>
      </w:r>
    </w:p>
    <w:p w14:paraId="64EDF17F" w14:textId="29E2CEE8" w:rsidR="00BB0752" w:rsidRPr="001A3C4F" w:rsidRDefault="00A04716" w:rsidP="009B4504">
      <w:pPr>
        <w:jc w:val="both"/>
        <w:rPr>
          <w:rFonts w:ascii="Times New Roman" w:eastAsia="Times New Roman" w:hAnsi="Times New Roman" w:cs="Times New Roman"/>
          <w:i/>
          <w:iCs/>
          <w:sz w:val="22"/>
          <w:szCs w:val="22"/>
          <w:lang w:val="pt-BR"/>
        </w:rPr>
      </w:pPr>
      <w:r w:rsidRPr="001A3C4F">
        <w:rPr>
          <w:rFonts w:ascii="Times New Roman" w:hAnsi="Times New Roman" w:cs="Times New Roman"/>
          <w:i/>
          <w:sz w:val="22"/>
          <w:szCs w:val="22"/>
          <w:lang w:val="pt-BR"/>
        </w:rPr>
        <w:lastRenderedPageBreak/>
        <w:t>[</w:t>
      </w:r>
      <w:r w:rsidRPr="001A3C4F">
        <w:rPr>
          <w:rFonts w:ascii="Times New Roman" w:eastAsia="Times New Roman" w:hAnsi="Times New Roman" w:cs="Times New Roman"/>
          <w:i/>
          <w:sz w:val="22"/>
          <w:szCs w:val="22"/>
          <w:lang w:val="pt-BR"/>
        </w:rPr>
        <w:t>Página de assinaturas 2/</w:t>
      </w:r>
      <w:r w:rsidR="00651E30" w:rsidRPr="001A3C4F">
        <w:rPr>
          <w:rFonts w:ascii="Times New Roman" w:eastAsia="Times New Roman" w:hAnsi="Times New Roman" w:cs="Times New Roman"/>
          <w:i/>
          <w:sz w:val="22"/>
          <w:szCs w:val="22"/>
          <w:lang w:val="pt-BR"/>
        </w:rPr>
        <w:t>3</w:t>
      </w:r>
      <w:r w:rsidRPr="001A3C4F">
        <w:rPr>
          <w:rFonts w:ascii="Times New Roman" w:eastAsia="Times New Roman" w:hAnsi="Times New Roman" w:cs="Times New Roman"/>
          <w:i/>
          <w:sz w:val="22"/>
          <w:szCs w:val="22"/>
          <w:lang w:val="pt-BR"/>
        </w:rPr>
        <w:t xml:space="preserve"> </w:t>
      </w:r>
      <w:r w:rsidRPr="001A3C4F">
        <w:rPr>
          <w:rFonts w:ascii="Times New Roman" w:hAnsi="Times New Roman" w:cs="Times New Roman"/>
          <w:i/>
          <w:sz w:val="22"/>
          <w:szCs w:val="22"/>
          <w:lang w:val="pt-BR"/>
        </w:rPr>
        <w:t xml:space="preserve">do </w:t>
      </w:r>
      <w:r w:rsidR="00C408BE" w:rsidRPr="001A3C4F">
        <w:rPr>
          <w:rFonts w:ascii="Times New Roman" w:hAnsi="Times New Roman" w:cs="Times New Roman"/>
          <w:i/>
          <w:sz w:val="22"/>
          <w:szCs w:val="22"/>
          <w:lang w:val="pt-BR"/>
        </w:rPr>
        <w:t>"</w:t>
      </w:r>
      <w:r w:rsidRPr="001A3C4F">
        <w:rPr>
          <w:rFonts w:ascii="Times New Roman" w:hAnsi="Times New Roman" w:cs="Times New Roman"/>
          <w:i/>
          <w:sz w:val="22"/>
          <w:szCs w:val="22"/>
          <w:lang w:val="pt-BR"/>
        </w:rPr>
        <w:t>Instrumento Particular de Escritura da 5ª (Quinta) Emissão de Debêntures Simples, não Conversíveis em Ações, da Espécie Quirografária, em até 2 (duas) Séries, para Colocação Privada, da Irani Papel e Embalagem S.A.</w:t>
      </w:r>
      <w:r w:rsidR="00C408BE" w:rsidRPr="001A3C4F">
        <w:rPr>
          <w:rFonts w:ascii="Times New Roman" w:hAnsi="Times New Roman" w:cs="Times New Roman"/>
          <w:i/>
          <w:sz w:val="22"/>
          <w:szCs w:val="22"/>
          <w:lang w:val="pt-BR"/>
        </w:rPr>
        <w:t>"</w:t>
      </w:r>
      <w:r w:rsidRPr="001A3C4F">
        <w:rPr>
          <w:rFonts w:ascii="Times New Roman" w:eastAsia="Times New Roman" w:hAnsi="Times New Roman" w:cs="Times New Roman"/>
          <w:i/>
          <w:iCs/>
          <w:sz w:val="22"/>
          <w:szCs w:val="22"/>
          <w:lang w:val="pt-BR"/>
        </w:rPr>
        <w:t>]</w:t>
      </w:r>
    </w:p>
    <w:p w14:paraId="17567606" w14:textId="77777777" w:rsidR="00A84740" w:rsidRPr="001A3C4F" w:rsidRDefault="00A84740" w:rsidP="009B4504">
      <w:pPr>
        <w:jc w:val="both"/>
        <w:rPr>
          <w:rFonts w:ascii="Times New Roman" w:hAnsi="Times New Roman" w:cs="Times New Roman"/>
          <w:sz w:val="22"/>
          <w:szCs w:val="22"/>
          <w:lang w:val="pt-BR"/>
        </w:rPr>
      </w:pPr>
    </w:p>
    <w:p w14:paraId="6AFA7255" w14:textId="77777777" w:rsidR="000310F5" w:rsidRPr="001A3C4F" w:rsidRDefault="000310F5" w:rsidP="009B4504">
      <w:pPr>
        <w:rPr>
          <w:rFonts w:ascii="Times New Roman" w:hAnsi="Times New Roman" w:cs="Times New Roman"/>
          <w:sz w:val="22"/>
          <w:szCs w:val="22"/>
          <w:lang w:val="pt-BR"/>
        </w:rPr>
      </w:pPr>
    </w:p>
    <w:p w14:paraId="250122E3" w14:textId="77777777" w:rsidR="00BB0752" w:rsidRPr="001A3C4F" w:rsidRDefault="00BB0752" w:rsidP="009B4504">
      <w:pPr>
        <w:rPr>
          <w:rFonts w:ascii="Times New Roman" w:hAnsi="Times New Roman" w:cs="Times New Roman"/>
          <w:sz w:val="22"/>
          <w:szCs w:val="22"/>
          <w:lang w:val="pt-BR"/>
        </w:rPr>
      </w:pPr>
    </w:p>
    <w:p w14:paraId="37A4299E" w14:textId="373E98DD" w:rsidR="00E3696C" w:rsidRPr="001A3C4F" w:rsidRDefault="00A04716" w:rsidP="009B4504">
      <w:pPr>
        <w:jc w:val="center"/>
        <w:rPr>
          <w:rFonts w:ascii="Times New Roman" w:hAnsi="Times New Roman" w:cs="Times New Roman"/>
          <w:sz w:val="22"/>
          <w:szCs w:val="22"/>
          <w:lang w:val="pt-BR"/>
        </w:rPr>
      </w:pPr>
      <w:r w:rsidRPr="001A3C4F">
        <w:rPr>
          <w:rFonts w:ascii="Times New Roman" w:hAnsi="Times New Roman" w:cs="Times New Roman"/>
          <w:b/>
          <w:sz w:val="22"/>
          <w:szCs w:val="22"/>
          <w:lang w:val="pt-BR"/>
        </w:rPr>
        <w:t>ECO SECURITIZADORA DE DIREITOS CREDITÓRIOS DO AGRONEGÓCIO S.A.</w:t>
      </w:r>
      <w:r w:rsidR="00EA23A2" w:rsidRPr="001A3C4F">
        <w:rPr>
          <w:rFonts w:ascii="Times New Roman" w:hAnsi="Times New Roman" w:cs="Times New Roman"/>
          <w:b/>
          <w:sz w:val="22"/>
          <w:szCs w:val="22"/>
          <w:lang w:val="pt-BR"/>
        </w:rPr>
        <w:t xml:space="preserve"> </w:t>
      </w:r>
    </w:p>
    <w:p w14:paraId="2FDD735B" w14:textId="77777777" w:rsidR="00BB0752" w:rsidRPr="001A3C4F" w:rsidRDefault="00BB0752" w:rsidP="009B4504">
      <w:pPr>
        <w:jc w:val="center"/>
        <w:rPr>
          <w:rFonts w:ascii="Times New Roman" w:hAnsi="Times New Roman" w:cs="Times New Roman"/>
          <w:i/>
          <w:sz w:val="22"/>
          <w:szCs w:val="22"/>
          <w:lang w:val="pt-BR"/>
        </w:rPr>
      </w:pPr>
      <w:r w:rsidRPr="001A3C4F">
        <w:rPr>
          <w:rFonts w:ascii="Times New Roman" w:hAnsi="Times New Roman" w:cs="Times New Roman"/>
          <w:i/>
          <w:sz w:val="22"/>
          <w:szCs w:val="22"/>
          <w:lang w:val="pt-BR"/>
        </w:rPr>
        <w:t>Debenturista</w:t>
      </w:r>
      <w:r w:rsidR="00D90B4A" w:rsidRPr="001A3C4F">
        <w:rPr>
          <w:rFonts w:ascii="Times New Roman" w:hAnsi="Times New Roman" w:cs="Times New Roman"/>
          <w:i/>
          <w:sz w:val="22"/>
          <w:szCs w:val="22"/>
          <w:lang w:val="pt-BR"/>
        </w:rPr>
        <w:t xml:space="preserve"> e </w:t>
      </w:r>
      <w:proofErr w:type="spellStart"/>
      <w:r w:rsidR="00D90B4A" w:rsidRPr="001A3C4F">
        <w:rPr>
          <w:rFonts w:ascii="Times New Roman" w:hAnsi="Times New Roman" w:cs="Times New Roman"/>
          <w:i/>
          <w:sz w:val="22"/>
          <w:szCs w:val="22"/>
          <w:lang w:val="pt-BR"/>
        </w:rPr>
        <w:t>Securitizadora</w:t>
      </w:r>
      <w:proofErr w:type="spellEnd"/>
    </w:p>
    <w:p w14:paraId="0DA8C40F" w14:textId="4810DD68" w:rsidR="00D90B4A" w:rsidRPr="001A3C4F" w:rsidRDefault="00D90B4A" w:rsidP="009B4504">
      <w:pPr>
        <w:rPr>
          <w:rFonts w:ascii="Times New Roman" w:hAnsi="Times New Roman" w:cs="Times New Roman"/>
          <w:iCs/>
          <w:sz w:val="22"/>
          <w:szCs w:val="22"/>
          <w:lang w:val="pt-BR"/>
        </w:rPr>
      </w:pPr>
    </w:p>
    <w:p w14:paraId="1ACF011D" w14:textId="77777777" w:rsidR="00A04716" w:rsidRPr="001A3C4F" w:rsidRDefault="00A04716" w:rsidP="009B4504">
      <w:pPr>
        <w:rPr>
          <w:rFonts w:ascii="Times New Roman" w:hAnsi="Times New Roman" w:cs="Times New Roman"/>
          <w:iCs/>
          <w:sz w:val="22"/>
          <w:szCs w:val="22"/>
          <w:lang w:val="pt-BR"/>
        </w:rPr>
      </w:pPr>
    </w:p>
    <w:p w14:paraId="126A7AC6" w14:textId="77777777" w:rsidR="00A04716" w:rsidRPr="001A3C4F" w:rsidRDefault="00A04716" w:rsidP="009B4504">
      <w:pPr>
        <w:rPr>
          <w:rFonts w:ascii="Times New Roman" w:hAnsi="Times New Roman" w:cs="Times New Roman"/>
          <w:iCs/>
          <w:sz w:val="22"/>
          <w:szCs w:val="22"/>
          <w:lang w:val="pt-BR"/>
        </w:rPr>
      </w:pPr>
    </w:p>
    <w:tbl>
      <w:tblPr>
        <w:tblStyle w:val="Tabelacomgrade"/>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1"/>
        <w:gridCol w:w="4162"/>
      </w:tblGrid>
      <w:tr w:rsidR="00A04716" w:rsidRPr="001A3C4F" w14:paraId="136AE0B8" w14:textId="77777777" w:rsidTr="0010200F">
        <w:tc>
          <w:tcPr>
            <w:tcW w:w="4520" w:type="dxa"/>
          </w:tcPr>
          <w:p w14:paraId="19F4AB1D" w14:textId="77777777" w:rsidR="00A04716" w:rsidRPr="001A3C4F" w:rsidRDefault="00A04716" w:rsidP="009B4504">
            <w:pPr>
              <w:jc w:val="both"/>
              <w:rPr>
                <w:rFonts w:ascii="Times New Roman" w:hAnsi="Times New Roman"/>
                <w:sz w:val="22"/>
                <w:szCs w:val="22"/>
              </w:rPr>
            </w:pPr>
            <w:r w:rsidRPr="001A3C4F">
              <w:rPr>
                <w:rFonts w:ascii="Times New Roman" w:hAnsi="Times New Roman"/>
                <w:sz w:val="22"/>
                <w:szCs w:val="22"/>
              </w:rPr>
              <w:t>_______________________________</w:t>
            </w:r>
          </w:p>
        </w:tc>
        <w:tc>
          <w:tcPr>
            <w:tcW w:w="4520" w:type="dxa"/>
          </w:tcPr>
          <w:p w14:paraId="5A553F51" w14:textId="77777777" w:rsidR="00A04716" w:rsidRPr="001A3C4F" w:rsidRDefault="00A04716" w:rsidP="009B4504">
            <w:pPr>
              <w:jc w:val="both"/>
              <w:rPr>
                <w:rFonts w:ascii="Times New Roman" w:hAnsi="Times New Roman"/>
                <w:sz w:val="22"/>
                <w:szCs w:val="22"/>
              </w:rPr>
            </w:pPr>
            <w:r w:rsidRPr="001A3C4F">
              <w:rPr>
                <w:rFonts w:ascii="Times New Roman" w:hAnsi="Times New Roman"/>
                <w:sz w:val="22"/>
                <w:szCs w:val="22"/>
              </w:rPr>
              <w:t>______________________________</w:t>
            </w:r>
          </w:p>
        </w:tc>
      </w:tr>
      <w:tr w:rsidR="00A04716" w:rsidRPr="001A3C4F" w14:paraId="524E9E25" w14:textId="77777777" w:rsidTr="0010200F">
        <w:tc>
          <w:tcPr>
            <w:tcW w:w="4520" w:type="dxa"/>
          </w:tcPr>
          <w:p w14:paraId="063BA19A" w14:textId="0A6D040A" w:rsidR="00A04716" w:rsidRPr="001A3C4F" w:rsidRDefault="00A04716" w:rsidP="009B4504">
            <w:pPr>
              <w:jc w:val="both"/>
              <w:rPr>
                <w:rFonts w:ascii="Times New Roman" w:hAnsi="Times New Roman"/>
                <w:sz w:val="22"/>
                <w:szCs w:val="22"/>
              </w:rPr>
            </w:pPr>
            <w:r w:rsidRPr="001A3C4F">
              <w:rPr>
                <w:rFonts w:ascii="Times New Roman" w:hAnsi="Times New Roman"/>
                <w:sz w:val="22"/>
                <w:szCs w:val="22"/>
              </w:rPr>
              <w:t xml:space="preserve">Nome: </w:t>
            </w:r>
            <w:r w:rsidR="000A348D" w:rsidRPr="001A3C4F">
              <w:rPr>
                <w:rFonts w:ascii="Times New Roman" w:hAnsi="Times New Roman"/>
                <w:sz w:val="22"/>
                <w:szCs w:val="22"/>
              </w:rPr>
              <w:t>Cristian de Almeida Fumagalli</w:t>
            </w:r>
          </w:p>
        </w:tc>
        <w:tc>
          <w:tcPr>
            <w:tcW w:w="4520" w:type="dxa"/>
          </w:tcPr>
          <w:p w14:paraId="38B3519C" w14:textId="6ABAE7CA" w:rsidR="00A04716" w:rsidRPr="001A3C4F" w:rsidRDefault="00A04716" w:rsidP="009B4504">
            <w:pPr>
              <w:jc w:val="both"/>
              <w:rPr>
                <w:rFonts w:ascii="Times New Roman" w:hAnsi="Times New Roman"/>
                <w:sz w:val="22"/>
                <w:szCs w:val="22"/>
              </w:rPr>
            </w:pPr>
            <w:r w:rsidRPr="001A3C4F">
              <w:rPr>
                <w:rFonts w:ascii="Times New Roman" w:hAnsi="Times New Roman"/>
                <w:sz w:val="22"/>
                <w:szCs w:val="22"/>
              </w:rPr>
              <w:t xml:space="preserve">Nome: </w:t>
            </w:r>
            <w:r w:rsidR="000A348D" w:rsidRPr="001A3C4F">
              <w:rPr>
                <w:rFonts w:ascii="Times New Roman" w:hAnsi="Times New Roman"/>
                <w:sz w:val="22"/>
                <w:szCs w:val="22"/>
              </w:rPr>
              <w:t xml:space="preserve">Milton </w:t>
            </w:r>
            <w:proofErr w:type="spellStart"/>
            <w:r w:rsidR="000A348D" w:rsidRPr="001A3C4F">
              <w:rPr>
                <w:rFonts w:ascii="Times New Roman" w:hAnsi="Times New Roman"/>
                <w:sz w:val="22"/>
                <w:szCs w:val="22"/>
              </w:rPr>
              <w:t>Scatolini</w:t>
            </w:r>
            <w:proofErr w:type="spellEnd"/>
            <w:r w:rsidR="000A348D" w:rsidRPr="001A3C4F">
              <w:rPr>
                <w:rFonts w:ascii="Times New Roman" w:hAnsi="Times New Roman"/>
                <w:sz w:val="22"/>
                <w:szCs w:val="22"/>
              </w:rPr>
              <w:t xml:space="preserve"> Menten</w:t>
            </w:r>
          </w:p>
        </w:tc>
      </w:tr>
      <w:tr w:rsidR="00A04716" w:rsidRPr="001A3C4F" w14:paraId="7D4AAFCF" w14:textId="77777777" w:rsidTr="0010200F">
        <w:tc>
          <w:tcPr>
            <w:tcW w:w="4520" w:type="dxa"/>
          </w:tcPr>
          <w:p w14:paraId="2D15CE6E" w14:textId="2F0C95DD" w:rsidR="00A04716" w:rsidRPr="001A3C4F" w:rsidRDefault="00A04716" w:rsidP="009B4504">
            <w:pPr>
              <w:jc w:val="both"/>
              <w:rPr>
                <w:rFonts w:ascii="Times New Roman" w:hAnsi="Times New Roman"/>
                <w:sz w:val="22"/>
                <w:szCs w:val="22"/>
              </w:rPr>
            </w:pPr>
            <w:r w:rsidRPr="001A3C4F">
              <w:rPr>
                <w:rFonts w:ascii="Times New Roman" w:hAnsi="Times New Roman"/>
                <w:sz w:val="22"/>
                <w:szCs w:val="22"/>
              </w:rPr>
              <w:t xml:space="preserve">Cargo: </w:t>
            </w:r>
            <w:r w:rsidR="000A348D" w:rsidRPr="001A3C4F">
              <w:rPr>
                <w:rFonts w:ascii="Times New Roman" w:hAnsi="Times New Roman"/>
                <w:sz w:val="22"/>
                <w:szCs w:val="22"/>
              </w:rPr>
              <w:t>Diretor</w:t>
            </w:r>
          </w:p>
        </w:tc>
        <w:tc>
          <w:tcPr>
            <w:tcW w:w="4520" w:type="dxa"/>
          </w:tcPr>
          <w:p w14:paraId="389D1566" w14:textId="1159F73A" w:rsidR="00A04716" w:rsidRPr="001A3C4F" w:rsidRDefault="00A04716" w:rsidP="009B4504">
            <w:pPr>
              <w:jc w:val="both"/>
              <w:rPr>
                <w:rFonts w:ascii="Times New Roman" w:hAnsi="Times New Roman"/>
                <w:sz w:val="22"/>
                <w:szCs w:val="22"/>
              </w:rPr>
            </w:pPr>
            <w:r w:rsidRPr="001A3C4F">
              <w:rPr>
                <w:rFonts w:ascii="Times New Roman" w:hAnsi="Times New Roman"/>
                <w:sz w:val="22"/>
                <w:szCs w:val="22"/>
              </w:rPr>
              <w:t>Cargo:</w:t>
            </w:r>
            <w:r w:rsidR="000A348D" w:rsidRPr="001A3C4F">
              <w:rPr>
                <w:rFonts w:ascii="Times New Roman" w:hAnsi="Times New Roman"/>
                <w:sz w:val="22"/>
                <w:szCs w:val="22"/>
              </w:rPr>
              <w:t xml:space="preserve"> Diretor</w:t>
            </w:r>
          </w:p>
        </w:tc>
      </w:tr>
      <w:tr w:rsidR="00A04716" w:rsidRPr="001A3C4F" w14:paraId="6F8EC078" w14:textId="77777777" w:rsidTr="0010200F">
        <w:trPr>
          <w:trHeight w:val="353"/>
        </w:trPr>
        <w:tc>
          <w:tcPr>
            <w:tcW w:w="4520" w:type="dxa"/>
          </w:tcPr>
          <w:p w14:paraId="35479C86" w14:textId="6986D42E" w:rsidR="00A04716" w:rsidRPr="001A3C4F" w:rsidRDefault="00A04716" w:rsidP="009B4504">
            <w:pPr>
              <w:jc w:val="both"/>
              <w:rPr>
                <w:rFonts w:ascii="Times New Roman" w:hAnsi="Times New Roman"/>
                <w:sz w:val="22"/>
                <w:szCs w:val="22"/>
              </w:rPr>
            </w:pPr>
            <w:r w:rsidRPr="001A3C4F">
              <w:rPr>
                <w:rFonts w:ascii="Times New Roman" w:hAnsi="Times New Roman"/>
                <w:sz w:val="22"/>
                <w:szCs w:val="22"/>
              </w:rPr>
              <w:t xml:space="preserve">CPF/ME: </w:t>
            </w:r>
            <w:r w:rsidR="000A348D" w:rsidRPr="001A3C4F">
              <w:rPr>
                <w:rFonts w:ascii="Times New Roman" w:hAnsi="Times New Roman"/>
                <w:sz w:val="22"/>
                <w:szCs w:val="22"/>
              </w:rPr>
              <w:t>327.518.808-94</w:t>
            </w:r>
          </w:p>
        </w:tc>
        <w:tc>
          <w:tcPr>
            <w:tcW w:w="4520" w:type="dxa"/>
          </w:tcPr>
          <w:p w14:paraId="174C9221" w14:textId="436E3760" w:rsidR="00A04716" w:rsidRPr="001A3C4F" w:rsidRDefault="00A04716" w:rsidP="009B4504">
            <w:pPr>
              <w:jc w:val="both"/>
              <w:rPr>
                <w:rFonts w:ascii="Times New Roman" w:hAnsi="Times New Roman"/>
                <w:sz w:val="22"/>
                <w:szCs w:val="22"/>
              </w:rPr>
            </w:pPr>
            <w:r w:rsidRPr="001A3C4F">
              <w:rPr>
                <w:rFonts w:ascii="Times New Roman" w:hAnsi="Times New Roman"/>
                <w:sz w:val="22"/>
                <w:szCs w:val="22"/>
              </w:rPr>
              <w:t>CPF/ME:</w:t>
            </w:r>
            <w:r w:rsidR="000A348D" w:rsidRPr="001A3C4F">
              <w:rPr>
                <w:rFonts w:ascii="Times New Roman" w:hAnsi="Times New Roman"/>
                <w:sz w:val="22"/>
                <w:szCs w:val="22"/>
              </w:rPr>
              <w:t xml:space="preserve"> 014.049.958-03</w:t>
            </w:r>
          </w:p>
        </w:tc>
      </w:tr>
    </w:tbl>
    <w:p w14:paraId="79619CEB" w14:textId="77777777" w:rsidR="00BB0752" w:rsidRPr="001A3C4F" w:rsidRDefault="00BB0752" w:rsidP="009B4504">
      <w:pPr>
        <w:jc w:val="both"/>
        <w:rPr>
          <w:rFonts w:ascii="Times New Roman" w:hAnsi="Times New Roman" w:cs="Times New Roman"/>
          <w:sz w:val="22"/>
          <w:szCs w:val="22"/>
          <w:lang w:val="pt-BR"/>
        </w:rPr>
      </w:pPr>
    </w:p>
    <w:p w14:paraId="30CDD7E3" w14:textId="77777777" w:rsidR="00DC2905" w:rsidRPr="001A3C4F" w:rsidRDefault="00DC2905"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br w:type="page"/>
      </w:r>
    </w:p>
    <w:p w14:paraId="6BF4267A" w14:textId="53DD9AE6" w:rsidR="00A04716" w:rsidRPr="001A3C4F" w:rsidRDefault="00A04716" w:rsidP="009B4504">
      <w:pPr>
        <w:jc w:val="both"/>
        <w:rPr>
          <w:rFonts w:ascii="Times New Roman" w:eastAsia="Times New Roman" w:hAnsi="Times New Roman" w:cs="Times New Roman"/>
          <w:i/>
          <w:iCs/>
          <w:sz w:val="22"/>
          <w:szCs w:val="22"/>
          <w:lang w:val="pt-BR"/>
        </w:rPr>
      </w:pPr>
      <w:r w:rsidRPr="001A3C4F">
        <w:rPr>
          <w:rFonts w:ascii="Times New Roman" w:hAnsi="Times New Roman" w:cs="Times New Roman"/>
          <w:i/>
          <w:sz w:val="22"/>
          <w:szCs w:val="22"/>
          <w:lang w:val="pt-BR"/>
        </w:rPr>
        <w:lastRenderedPageBreak/>
        <w:t>[</w:t>
      </w:r>
      <w:r w:rsidRPr="001A3C4F">
        <w:rPr>
          <w:rFonts w:ascii="Times New Roman" w:eastAsia="Times New Roman" w:hAnsi="Times New Roman" w:cs="Times New Roman"/>
          <w:i/>
          <w:sz w:val="22"/>
          <w:szCs w:val="22"/>
          <w:lang w:val="pt-BR"/>
        </w:rPr>
        <w:t>Página de assinaturas</w:t>
      </w:r>
      <w:r w:rsidR="00651E30" w:rsidRPr="001A3C4F">
        <w:rPr>
          <w:rFonts w:ascii="Times New Roman" w:eastAsia="Times New Roman" w:hAnsi="Times New Roman" w:cs="Times New Roman"/>
          <w:i/>
          <w:sz w:val="22"/>
          <w:szCs w:val="22"/>
          <w:lang w:val="pt-BR"/>
        </w:rPr>
        <w:t xml:space="preserve"> 3</w:t>
      </w:r>
      <w:r w:rsidRPr="001A3C4F">
        <w:rPr>
          <w:rFonts w:ascii="Times New Roman" w:eastAsia="Times New Roman" w:hAnsi="Times New Roman" w:cs="Times New Roman"/>
          <w:i/>
          <w:sz w:val="22"/>
          <w:szCs w:val="22"/>
          <w:lang w:val="pt-BR"/>
        </w:rPr>
        <w:t>/</w:t>
      </w:r>
      <w:r w:rsidR="00651E30" w:rsidRPr="001A3C4F">
        <w:rPr>
          <w:rFonts w:ascii="Times New Roman" w:eastAsia="Times New Roman" w:hAnsi="Times New Roman" w:cs="Times New Roman"/>
          <w:i/>
          <w:sz w:val="22"/>
          <w:szCs w:val="22"/>
          <w:lang w:val="pt-BR"/>
        </w:rPr>
        <w:t>3</w:t>
      </w:r>
      <w:r w:rsidRPr="001A3C4F">
        <w:rPr>
          <w:rFonts w:ascii="Times New Roman" w:eastAsia="Times New Roman" w:hAnsi="Times New Roman" w:cs="Times New Roman"/>
          <w:i/>
          <w:sz w:val="22"/>
          <w:szCs w:val="22"/>
          <w:lang w:val="pt-BR"/>
        </w:rPr>
        <w:t xml:space="preserve"> </w:t>
      </w:r>
      <w:r w:rsidRPr="001A3C4F">
        <w:rPr>
          <w:rFonts w:ascii="Times New Roman" w:hAnsi="Times New Roman" w:cs="Times New Roman"/>
          <w:i/>
          <w:sz w:val="22"/>
          <w:szCs w:val="22"/>
          <w:lang w:val="pt-BR"/>
        </w:rPr>
        <w:t xml:space="preserve">do </w:t>
      </w:r>
      <w:r w:rsidR="00C408BE" w:rsidRPr="001A3C4F">
        <w:rPr>
          <w:rFonts w:ascii="Times New Roman" w:hAnsi="Times New Roman" w:cs="Times New Roman"/>
          <w:i/>
          <w:sz w:val="22"/>
          <w:szCs w:val="22"/>
          <w:lang w:val="pt-BR"/>
        </w:rPr>
        <w:t>"</w:t>
      </w:r>
      <w:r w:rsidRPr="001A3C4F">
        <w:rPr>
          <w:rFonts w:ascii="Times New Roman" w:hAnsi="Times New Roman" w:cs="Times New Roman"/>
          <w:i/>
          <w:sz w:val="22"/>
          <w:szCs w:val="22"/>
          <w:lang w:val="pt-BR"/>
        </w:rPr>
        <w:t>Instrumento Particular de Escritura da 5ª (Quinta) Emissão de Debêntures Simples, não Conversíveis em Ações, da Espécie Quirografária, em até 2 (duas) Séries, para Colocação Privada, da Irani Papel e Embalagem S.A.</w:t>
      </w:r>
      <w:r w:rsidR="00C408BE" w:rsidRPr="001A3C4F">
        <w:rPr>
          <w:rFonts w:ascii="Times New Roman" w:hAnsi="Times New Roman" w:cs="Times New Roman"/>
          <w:i/>
          <w:sz w:val="22"/>
          <w:szCs w:val="22"/>
          <w:lang w:val="pt-BR"/>
        </w:rPr>
        <w:t>"</w:t>
      </w:r>
      <w:r w:rsidRPr="001A3C4F">
        <w:rPr>
          <w:rFonts w:ascii="Times New Roman" w:eastAsia="Times New Roman" w:hAnsi="Times New Roman" w:cs="Times New Roman"/>
          <w:i/>
          <w:iCs/>
          <w:sz w:val="22"/>
          <w:szCs w:val="22"/>
          <w:lang w:val="pt-BR"/>
        </w:rPr>
        <w:t>]</w:t>
      </w:r>
    </w:p>
    <w:p w14:paraId="79497C55" w14:textId="77777777" w:rsidR="00D90B4A" w:rsidRPr="001A3C4F" w:rsidRDefault="00D90B4A" w:rsidP="009B4504">
      <w:pPr>
        <w:jc w:val="both"/>
        <w:rPr>
          <w:rFonts w:ascii="Times New Roman" w:hAnsi="Times New Roman" w:cs="Times New Roman"/>
          <w:iCs/>
          <w:sz w:val="22"/>
          <w:szCs w:val="22"/>
          <w:lang w:val="pt-BR"/>
        </w:rPr>
      </w:pPr>
    </w:p>
    <w:p w14:paraId="1333B3BB" w14:textId="77777777" w:rsidR="00F3738B" w:rsidRPr="001A3C4F" w:rsidRDefault="00F3738B" w:rsidP="009B4504">
      <w:pPr>
        <w:jc w:val="both"/>
        <w:rPr>
          <w:rFonts w:ascii="Times New Roman" w:hAnsi="Times New Roman" w:cs="Times New Roman"/>
          <w:iCs/>
          <w:sz w:val="22"/>
          <w:szCs w:val="22"/>
          <w:lang w:val="pt-BR"/>
        </w:rPr>
      </w:pPr>
    </w:p>
    <w:p w14:paraId="4182C14F" w14:textId="6A9C5A33" w:rsidR="00B253E9" w:rsidRPr="001A3C4F" w:rsidRDefault="00F15B44" w:rsidP="009B4504">
      <w:pPr>
        <w:rPr>
          <w:rFonts w:ascii="Times New Roman" w:hAnsi="Times New Roman" w:cs="Times New Roman"/>
          <w:sz w:val="22"/>
          <w:szCs w:val="22"/>
          <w:u w:val="single"/>
          <w:lang w:val="pt-BR"/>
        </w:rPr>
      </w:pPr>
      <w:r w:rsidRPr="001A3C4F">
        <w:rPr>
          <w:rFonts w:ascii="Times New Roman" w:hAnsi="Times New Roman" w:cs="Times New Roman"/>
          <w:sz w:val="22"/>
          <w:szCs w:val="22"/>
          <w:u w:val="single"/>
          <w:lang w:val="pt-BR"/>
        </w:rPr>
        <w:t>Testemunhas</w:t>
      </w:r>
    </w:p>
    <w:p w14:paraId="387ADD43" w14:textId="77777777" w:rsidR="00F15B44" w:rsidRPr="001A3C4F" w:rsidRDefault="00F15B44" w:rsidP="009B4504">
      <w:pPr>
        <w:rPr>
          <w:rFonts w:ascii="Times New Roman" w:hAnsi="Times New Roman" w:cs="Times New Roman"/>
          <w:sz w:val="22"/>
          <w:szCs w:val="22"/>
          <w:u w:val="single"/>
          <w:lang w:val="pt-BR"/>
        </w:rPr>
      </w:pPr>
    </w:p>
    <w:tbl>
      <w:tblPr>
        <w:tblStyle w:val="Tabelacomgrade"/>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1"/>
        <w:gridCol w:w="4162"/>
      </w:tblGrid>
      <w:tr w:rsidR="00F15B44" w:rsidRPr="001A3C4F" w14:paraId="22A906CE" w14:textId="77777777" w:rsidTr="001427A0">
        <w:tc>
          <w:tcPr>
            <w:tcW w:w="4520" w:type="dxa"/>
          </w:tcPr>
          <w:p w14:paraId="1B647B95" w14:textId="77777777" w:rsidR="00F15B44" w:rsidRPr="001A3C4F" w:rsidRDefault="00F15B44" w:rsidP="009B4504">
            <w:pPr>
              <w:jc w:val="both"/>
              <w:rPr>
                <w:rFonts w:ascii="Times New Roman" w:hAnsi="Times New Roman"/>
                <w:sz w:val="22"/>
                <w:szCs w:val="22"/>
              </w:rPr>
            </w:pPr>
            <w:r w:rsidRPr="001A3C4F">
              <w:rPr>
                <w:rFonts w:ascii="Times New Roman" w:hAnsi="Times New Roman"/>
                <w:sz w:val="22"/>
                <w:szCs w:val="22"/>
              </w:rPr>
              <w:t>_______________________________</w:t>
            </w:r>
          </w:p>
        </w:tc>
        <w:tc>
          <w:tcPr>
            <w:tcW w:w="4520" w:type="dxa"/>
          </w:tcPr>
          <w:p w14:paraId="78E5CAFB" w14:textId="77777777" w:rsidR="00F15B44" w:rsidRPr="001A3C4F" w:rsidRDefault="00F15B44" w:rsidP="009B4504">
            <w:pPr>
              <w:jc w:val="both"/>
              <w:rPr>
                <w:rFonts w:ascii="Times New Roman" w:hAnsi="Times New Roman"/>
                <w:sz w:val="22"/>
                <w:szCs w:val="22"/>
              </w:rPr>
            </w:pPr>
            <w:r w:rsidRPr="001A3C4F">
              <w:rPr>
                <w:rFonts w:ascii="Times New Roman" w:hAnsi="Times New Roman"/>
                <w:sz w:val="22"/>
                <w:szCs w:val="22"/>
              </w:rPr>
              <w:t>______________________________</w:t>
            </w:r>
          </w:p>
        </w:tc>
      </w:tr>
      <w:tr w:rsidR="00F15B44" w:rsidRPr="001A3C4F" w14:paraId="50A86863" w14:textId="77777777" w:rsidTr="001427A0">
        <w:tc>
          <w:tcPr>
            <w:tcW w:w="4520" w:type="dxa"/>
          </w:tcPr>
          <w:p w14:paraId="4976DDFC" w14:textId="550C14B4" w:rsidR="00F15B44" w:rsidRPr="001A3C4F" w:rsidRDefault="00F15B44" w:rsidP="009B4504">
            <w:pPr>
              <w:jc w:val="both"/>
              <w:rPr>
                <w:rFonts w:ascii="Times New Roman" w:hAnsi="Times New Roman"/>
                <w:sz w:val="22"/>
                <w:szCs w:val="22"/>
              </w:rPr>
            </w:pPr>
            <w:r w:rsidRPr="001A3C4F">
              <w:rPr>
                <w:rFonts w:ascii="Times New Roman" w:hAnsi="Times New Roman"/>
                <w:sz w:val="22"/>
                <w:szCs w:val="22"/>
              </w:rPr>
              <w:t xml:space="preserve">Nome: </w:t>
            </w:r>
            <w:r w:rsidR="00BB057C" w:rsidRPr="001A3C4F">
              <w:rPr>
                <w:rFonts w:ascii="Times New Roman" w:hAnsi="Times New Roman"/>
                <w:sz w:val="22"/>
                <w:szCs w:val="22"/>
              </w:rPr>
              <w:t>Emanuel Trevisol</w:t>
            </w:r>
          </w:p>
        </w:tc>
        <w:tc>
          <w:tcPr>
            <w:tcW w:w="4520" w:type="dxa"/>
          </w:tcPr>
          <w:p w14:paraId="702EDB85" w14:textId="455C7F13" w:rsidR="00F15B44" w:rsidRPr="001A3C4F" w:rsidRDefault="00F15B44" w:rsidP="009B4504">
            <w:pPr>
              <w:jc w:val="both"/>
              <w:rPr>
                <w:rFonts w:ascii="Times New Roman" w:hAnsi="Times New Roman"/>
                <w:sz w:val="22"/>
                <w:szCs w:val="22"/>
              </w:rPr>
            </w:pPr>
            <w:r w:rsidRPr="001A3C4F">
              <w:rPr>
                <w:rFonts w:ascii="Times New Roman" w:hAnsi="Times New Roman"/>
                <w:sz w:val="22"/>
                <w:szCs w:val="22"/>
              </w:rPr>
              <w:t xml:space="preserve">Nome: </w:t>
            </w:r>
            <w:r w:rsidR="00BB057C" w:rsidRPr="001A3C4F">
              <w:rPr>
                <w:rFonts w:ascii="Times New Roman" w:hAnsi="Times New Roman"/>
                <w:sz w:val="22"/>
                <w:szCs w:val="22"/>
              </w:rPr>
              <w:t>José Marcos Jordão Teodoro</w:t>
            </w:r>
          </w:p>
        </w:tc>
      </w:tr>
      <w:tr w:rsidR="00F15B44" w:rsidRPr="001A3C4F" w14:paraId="085CA7E9" w14:textId="77777777" w:rsidTr="001427A0">
        <w:tc>
          <w:tcPr>
            <w:tcW w:w="4520" w:type="dxa"/>
          </w:tcPr>
          <w:p w14:paraId="67B98D88" w14:textId="62281024" w:rsidR="00F15B44" w:rsidRPr="001A3C4F" w:rsidRDefault="001D36DE" w:rsidP="009B4504">
            <w:pPr>
              <w:jc w:val="both"/>
              <w:rPr>
                <w:rFonts w:ascii="Times New Roman" w:hAnsi="Times New Roman"/>
                <w:sz w:val="22"/>
                <w:szCs w:val="22"/>
              </w:rPr>
            </w:pPr>
            <w:r w:rsidRPr="001A3C4F">
              <w:rPr>
                <w:rFonts w:ascii="Times New Roman" w:hAnsi="Times New Roman"/>
                <w:sz w:val="22"/>
                <w:szCs w:val="22"/>
              </w:rPr>
              <w:t>RG</w:t>
            </w:r>
            <w:r w:rsidR="00F15B44" w:rsidRPr="001A3C4F">
              <w:rPr>
                <w:rFonts w:ascii="Times New Roman" w:hAnsi="Times New Roman"/>
                <w:sz w:val="22"/>
                <w:szCs w:val="22"/>
              </w:rPr>
              <w:t xml:space="preserve">: </w:t>
            </w:r>
            <w:r w:rsidR="00BB057C" w:rsidRPr="001A3C4F">
              <w:rPr>
                <w:rFonts w:ascii="Times New Roman" w:hAnsi="Times New Roman"/>
                <w:sz w:val="22"/>
                <w:szCs w:val="22"/>
              </w:rPr>
              <w:t>5.464.546-8</w:t>
            </w:r>
          </w:p>
        </w:tc>
        <w:tc>
          <w:tcPr>
            <w:tcW w:w="4520" w:type="dxa"/>
          </w:tcPr>
          <w:p w14:paraId="54778601" w14:textId="1D40AB4F" w:rsidR="00F15B44" w:rsidRPr="001A3C4F" w:rsidRDefault="001D36DE" w:rsidP="009B4504">
            <w:pPr>
              <w:jc w:val="both"/>
              <w:rPr>
                <w:rFonts w:ascii="Times New Roman" w:hAnsi="Times New Roman"/>
                <w:sz w:val="22"/>
                <w:szCs w:val="22"/>
              </w:rPr>
            </w:pPr>
            <w:r w:rsidRPr="001A3C4F">
              <w:rPr>
                <w:rFonts w:ascii="Times New Roman" w:hAnsi="Times New Roman"/>
                <w:sz w:val="22"/>
                <w:szCs w:val="22"/>
              </w:rPr>
              <w:t>RG</w:t>
            </w:r>
            <w:r w:rsidR="00F15B44" w:rsidRPr="001A3C4F">
              <w:rPr>
                <w:rFonts w:ascii="Times New Roman" w:hAnsi="Times New Roman"/>
                <w:sz w:val="22"/>
                <w:szCs w:val="22"/>
              </w:rPr>
              <w:t xml:space="preserve">: </w:t>
            </w:r>
            <w:r w:rsidR="00BB057C" w:rsidRPr="001A3C4F">
              <w:rPr>
                <w:rFonts w:ascii="Times New Roman" w:hAnsi="Times New Roman"/>
                <w:sz w:val="22"/>
                <w:szCs w:val="22"/>
              </w:rPr>
              <w:t>56.048.073</w:t>
            </w:r>
          </w:p>
        </w:tc>
      </w:tr>
      <w:tr w:rsidR="00F15B44" w:rsidRPr="001A3C4F" w14:paraId="57E6F195" w14:textId="77777777" w:rsidTr="001427A0">
        <w:trPr>
          <w:trHeight w:val="353"/>
        </w:trPr>
        <w:tc>
          <w:tcPr>
            <w:tcW w:w="4520" w:type="dxa"/>
          </w:tcPr>
          <w:p w14:paraId="65A25D6D" w14:textId="2892C496" w:rsidR="00F15B44" w:rsidRPr="001A3C4F" w:rsidRDefault="00F15B44" w:rsidP="009B4504">
            <w:pPr>
              <w:jc w:val="both"/>
              <w:rPr>
                <w:rFonts w:ascii="Times New Roman" w:hAnsi="Times New Roman"/>
                <w:sz w:val="22"/>
                <w:szCs w:val="22"/>
              </w:rPr>
            </w:pPr>
            <w:r w:rsidRPr="001A3C4F">
              <w:rPr>
                <w:rFonts w:ascii="Times New Roman" w:hAnsi="Times New Roman"/>
                <w:sz w:val="22"/>
                <w:szCs w:val="22"/>
              </w:rPr>
              <w:t xml:space="preserve">CPF/ME: </w:t>
            </w:r>
            <w:r w:rsidR="00BB057C" w:rsidRPr="001A3C4F">
              <w:rPr>
                <w:rFonts w:ascii="Times New Roman" w:hAnsi="Times New Roman"/>
                <w:sz w:val="22"/>
                <w:szCs w:val="22"/>
              </w:rPr>
              <w:t>077.979.939-98</w:t>
            </w:r>
          </w:p>
        </w:tc>
        <w:tc>
          <w:tcPr>
            <w:tcW w:w="4520" w:type="dxa"/>
          </w:tcPr>
          <w:p w14:paraId="20E6F8E3" w14:textId="624C54C1" w:rsidR="00F15B44" w:rsidRPr="001A3C4F" w:rsidRDefault="00F15B44" w:rsidP="009B4504">
            <w:pPr>
              <w:jc w:val="both"/>
              <w:rPr>
                <w:rFonts w:ascii="Times New Roman" w:hAnsi="Times New Roman"/>
                <w:sz w:val="22"/>
                <w:szCs w:val="22"/>
              </w:rPr>
            </w:pPr>
            <w:r w:rsidRPr="001A3C4F">
              <w:rPr>
                <w:rFonts w:ascii="Times New Roman" w:hAnsi="Times New Roman"/>
                <w:sz w:val="22"/>
                <w:szCs w:val="22"/>
              </w:rPr>
              <w:t xml:space="preserve">CPF/ME: </w:t>
            </w:r>
            <w:r w:rsidR="00BB057C" w:rsidRPr="001A3C4F">
              <w:rPr>
                <w:rFonts w:ascii="Times New Roman" w:hAnsi="Times New Roman"/>
                <w:sz w:val="22"/>
                <w:szCs w:val="22"/>
              </w:rPr>
              <w:t>097.579.126-54</w:t>
            </w:r>
          </w:p>
        </w:tc>
      </w:tr>
    </w:tbl>
    <w:p w14:paraId="130EFB3C" w14:textId="77777777" w:rsidR="00864712" w:rsidRPr="001A3C4F" w:rsidRDefault="00864712" w:rsidP="009B4504">
      <w:pPr>
        <w:autoSpaceDE/>
        <w:autoSpaceDN/>
        <w:adjustRightInd/>
        <w:rPr>
          <w:rFonts w:ascii="Times New Roman" w:hAnsi="Times New Roman" w:cs="Times New Roman"/>
          <w:sz w:val="22"/>
          <w:szCs w:val="22"/>
          <w:lang w:val="pt-BR"/>
        </w:rPr>
      </w:pPr>
    </w:p>
    <w:p w14:paraId="40C8DDF3" w14:textId="77777777" w:rsidR="00864712" w:rsidRPr="001A3C4F" w:rsidRDefault="00864712" w:rsidP="009B4504">
      <w:pPr>
        <w:rPr>
          <w:rFonts w:ascii="Times New Roman" w:hAnsi="Times New Roman" w:cs="Times New Roman"/>
          <w:sz w:val="22"/>
          <w:szCs w:val="22"/>
          <w:lang w:val="pt-BR"/>
        </w:rPr>
      </w:pPr>
    </w:p>
    <w:p w14:paraId="74F7931C" w14:textId="77777777" w:rsidR="00864712" w:rsidRPr="001A3C4F" w:rsidRDefault="00864712" w:rsidP="009B4504">
      <w:pPr>
        <w:autoSpaceDE/>
        <w:autoSpaceDN/>
        <w:adjustRightInd/>
        <w:rPr>
          <w:rFonts w:ascii="Times New Roman" w:hAnsi="Times New Roman" w:cs="Times New Roman"/>
          <w:sz w:val="22"/>
          <w:szCs w:val="22"/>
          <w:lang w:val="pt-BR"/>
        </w:rPr>
      </w:pPr>
      <w:r w:rsidRPr="001A3C4F">
        <w:rPr>
          <w:rFonts w:ascii="Times New Roman" w:hAnsi="Times New Roman" w:cs="Times New Roman"/>
          <w:sz w:val="22"/>
          <w:szCs w:val="22"/>
          <w:lang w:val="pt-BR"/>
        </w:rPr>
        <w:br w:type="page"/>
      </w:r>
    </w:p>
    <w:p w14:paraId="44DB3D26" w14:textId="77777777" w:rsidR="005C4DB2" w:rsidRPr="001A3C4F" w:rsidRDefault="00FC1FBA">
      <w:pPr>
        <w:pStyle w:val="Ttulo4"/>
        <w:rPr>
          <w:rFonts w:ascii="Times New Roman" w:hAnsi="Times New Roman"/>
          <w:sz w:val="22"/>
          <w:szCs w:val="22"/>
        </w:rPr>
      </w:pPr>
      <w:bookmarkStart w:id="3409" w:name="_Ref8696695"/>
      <w:bookmarkStart w:id="3410" w:name="_Toc3831790"/>
      <w:r w:rsidRPr="001A3C4F">
        <w:rPr>
          <w:rFonts w:ascii="Times New Roman" w:hAnsi="Times New Roman"/>
          <w:sz w:val="22"/>
          <w:szCs w:val="22"/>
        </w:rPr>
        <w:lastRenderedPageBreak/>
        <w:t>Anexo</w:t>
      </w:r>
      <w:r w:rsidR="005C4DB2" w:rsidRPr="001A3C4F">
        <w:rPr>
          <w:rFonts w:ascii="Times New Roman" w:hAnsi="Times New Roman"/>
          <w:sz w:val="22"/>
          <w:szCs w:val="22"/>
        </w:rPr>
        <w:t xml:space="preserve"> I</w:t>
      </w:r>
      <w:bookmarkEnd w:id="3409"/>
    </w:p>
    <w:p w14:paraId="29C5B77E" w14:textId="77777777" w:rsidR="005C4DB2" w:rsidRPr="001A3C4F" w:rsidRDefault="005C4DB2" w:rsidP="009B4504">
      <w:pPr>
        <w:rPr>
          <w:rFonts w:ascii="Times New Roman" w:hAnsi="Times New Roman" w:cs="Times New Roman"/>
          <w:b/>
          <w:sz w:val="22"/>
          <w:szCs w:val="22"/>
          <w:lang w:val="pt-BR"/>
        </w:rPr>
      </w:pPr>
    </w:p>
    <w:p w14:paraId="211D2AB3" w14:textId="77777777" w:rsidR="005C4DB2" w:rsidRPr="001A3C4F" w:rsidRDefault="00FC1FBA">
      <w:pPr>
        <w:pStyle w:val="Ttulo4"/>
        <w:rPr>
          <w:rFonts w:ascii="Times New Roman" w:hAnsi="Times New Roman"/>
          <w:sz w:val="22"/>
          <w:szCs w:val="22"/>
        </w:rPr>
      </w:pPr>
      <w:bookmarkStart w:id="3411" w:name="_Ref8696702"/>
      <w:r w:rsidRPr="001A3C4F">
        <w:rPr>
          <w:rFonts w:ascii="Times New Roman" w:hAnsi="Times New Roman"/>
          <w:sz w:val="22"/>
          <w:szCs w:val="22"/>
        </w:rPr>
        <w:t>Datas de Pagamento da Remuneração</w:t>
      </w:r>
      <w:r w:rsidR="00025D52" w:rsidRPr="001A3C4F">
        <w:rPr>
          <w:rFonts w:ascii="Times New Roman" w:hAnsi="Times New Roman"/>
          <w:sz w:val="22"/>
          <w:szCs w:val="22"/>
        </w:rPr>
        <w:t xml:space="preserve"> </w:t>
      </w:r>
      <w:r w:rsidRPr="001A3C4F">
        <w:rPr>
          <w:rFonts w:ascii="Times New Roman" w:hAnsi="Times New Roman"/>
          <w:sz w:val="22"/>
          <w:szCs w:val="22"/>
        </w:rPr>
        <w:t>e Amortização</w:t>
      </w:r>
      <w:bookmarkEnd w:id="3411"/>
    </w:p>
    <w:p w14:paraId="76FBEB44" w14:textId="77777777" w:rsidR="00306830" w:rsidRPr="001A3C4F" w:rsidRDefault="00306830" w:rsidP="009B4504">
      <w:pPr>
        <w:rPr>
          <w:rFonts w:ascii="Times New Roman" w:hAnsi="Times New Roman" w:cs="Times New Roman"/>
          <w:sz w:val="22"/>
          <w:szCs w:val="22"/>
          <w:lang w:val="pt-BR"/>
        </w:rPr>
      </w:pPr>
    </w:p>
    <w:p w14:paraId="397D9287" w14:textId="77777777" w:rsidR="005C4DB2" w:rsidRPr="001A3C4F" w:rsidRDefault="005C4DB2" w:rsidP="009B4504">
      <w:pPr>
        <w:pBdr>
          <w:bottom w:val="single" w:sz="4" w:space="1" w:color="auto"/>
        </w:pBdr>
        <w:rPr>
          <w:rFonts w:ascii="Times New Roman" w:hAnsi="Times New Roman" w:cs="Times New Roman"/>
          <w:b/>
          <w:sz w:val="22"/>
          <w:szCs w:val="22"/>
          <w:lang w:val="pt-BR"/>
        </w:rPr>
      </w:pPr>
    </w:p>
    <w:p w14:paraId="216B2494" w14:textId="77777777" w:rsidR="005C4DB2" w:rsidRPr="001A3C4F" w:rsidRDefault="005C4DB2" w:rsidP="009B4504">
      <w:pPr>
        <w:widowControl w:val="0"/>
        <w:suppressAutoHyphens/>
        <w:rPr>
          <w:rFonts w:ascii="Times New Roman" w:hAnsi="Times New Roman" w:cs="Times New Roman"/>
          <w:b/>
          <w:sz w:val="22"/>
          <w:szCs w:val="22"/>
          <w:lang w:val="pt-BR"/>
        </w:rPr>
      </w:pPr>
    </w:p>
    <w:p w14:paraId="6F606683" w14:textId="60499B1C" w:rsidR="00A04716" w:rsidRPr="001A3C4F" w:rsidRDefault="00904E5C" w:rsidP="009B4504">
      <w:pPr>
        <w:jc w:val="center"/>
        <w:rPr>
          <w:rFonts w:ascii="Times New Roman" w:hAnsi="Times New Roman" w:cs="Times New Roman"/>
          <w:b/>
          <w:sz w:val="22"/>
          <w:szCs w:val="22"/>
          <w:lang w:val="pt-BR"/>
        </w:rPr>
      </w:pPr>
      <w:r w:rsidRPr="001A3C4F">
        <w:rPr>
          <w:rFonts w:ascii="Times New Roman" w:hAnsi="Times New Roman" w:cs="Times New Roman"/>
          <w:b/>
          <w:sz w:val="22"/>
          <w:szCs w:val="22"/>
          <w:lang w:val="pt-BR"/>
        </w:rPr>
        <w:t>Datas de Pagamento</w:t>
      </w:r>
      <w:r w:rsidR="00CE485F" w:rsidRPr="001A3C4F">
        <w:rPr>
          <w:rFonts w:ascii="Times New Roman" w:hAnsi="Times New Roman" w:cs="Times New Roman"/>
          <w:b/>
          <w:sz w:val="22"/>
          <w:szCs w:val="22"/>
          <w:lang w:val="pt-BR"/>
        </w:rPr>
        <w:t xml:space="preserve"> das Debêntures 1ª Série (Primeira Série)</w:t>
      </w:r>
    </w:p>
    <w:p w14:paraId="5A421602" w14:textId="77777777" w:rsidR="00CE485F" w:rsidRPr="001A3C4F" w:rsidRDefault="00CE485F" w:rsidP="009B4504">
      <w:pPr>
        <w:rPr>
          <w:rFonts w:ascii="Times New Roman" w:hAnsi="Times New Roman" w:cs="Times New Roman"/>
          <w:b/>
          <w:sz w:val="22"/>
          <w:szCs w:val="22"/>
          <w:lang w:val="pt-BR"/>
        </w:rPr>
      </w:pPr>
    </w:p>
    <w:tbl>
      <w:tblPr>
        <w:tblW w:w="8077" w:type="dxa"/>
        <w:jc w:val="center"/>
        <w:tblCellMar>
          <w:left w:w="70" w:type="dxa"/>
          <w:right w:w="70" w:type="dxa"/>
        </w:tblCellMar>
        <w:tblLook w:val="04A0" w:firstRow="1" w:lastRow="0" w:firstColumn="1" w:lastColumn="0" w:noHBand="0" w:noVBand="1"/>
      </w:tblPr>
      <w:tblGrid>
        <w:gridCol w:w="2145"/>
        <w:gridCol w:w="3779"/>
        <w:gridCol w:w="2153"/>
      </w:tblGrid>
      <w:tr w:rsidR="000C6284" w:rsidRPr="001A3C4F" w14:paraId="2CEBF462" w14:textId="77777777" w:rsidTr="00D63795">
        <w:trPr>
          <w:trHeight w:val="250"/>
          <w:jc w:val="center"/>
        </w:trPr>
        <w:tc>
          <w:tcPr>
            <w:tcW w:w="8077" w:type="dxa"/>
            <w:gridSpan w:val="3"/>
            <w:tcBorders>
              <w:top w:val="single" w:sz="4" w:space="0" w:color="auto"/>
              <w:left w:val="single" w:sz="4" w:space="0" w:color="auto"/>
              <w:bottom w:val="single" w:sz="4" w:space="0" w:color="auto"/>
              <w:right w:val="single" w:sz="4" w:space="0" w:color="000000"/>
            </w:tcBorders>
            <w:shd w:val="clear" w:color="000000" w:fill="E7E6E6"/>
            <w:noWrap/>
            <w:vAlign w:val="bottom"/>
            <w:hideMark/>
          </w:tcPr>
          <w:p w14:paraId="1542560D" w14:textId="77777777" w:rsidR="000C6284" w:rsidRPr="001A3C4F" w:rsidRDefault="000C6284" w:rsidP="009B4504">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Debênture 1ª Série</w:t>
            </w:r>
          </w:p>
        </w:tc>
      </w:tr>
      <w:tr w:rsidR="000C6284" w:rsidRPr="001A3C4F" w14:paraId="3552B8E9" w14:textId="77777777" w:rsidTr="00D63795">
        <w:trPr>
          <w:trHeight w:val="250"/>
          <w:jc w:val="center"/>
        </w:trPr>
        <w:tc>
          <w:tcPr>
            <w:tcW w:w="2145" w:type="dxa"/>
            <w:tcBorders>
              <w:top w:val="nil"/>
              <w:left w:val="single" w:sz="4" w:space="0" w:color="auto"/>
              <w:bottom w:val="single" w:sz="4" w:space="0" w:color="auto"/>
              <w:right w:val="single" w:sz="4" w:space="0" w:color="auto"/>
            </w:tcBorders>
            <w:shd w:val="clear" w:color="auto" w:fill="auto"/>
            <w:noWrap/>
            <w:vAlign w:val="bottom"/>
            <w:hideMark/>
          </w:tcPr>
          <w:p w14:paraId="730B2E43" w14:textId="77777777" w:rsidR="000C6284" w:rsidRPr="001A3C4F" w:rsidRDefault="000C6284" w:rsidP="009B4504">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Data de Pagamento</w:t>
            </w:r>
          </w:p>
        </w:tc>
        <w:tc>
          <w:tcPr>
            <w:tcW w:w="3779" w:type="dxa"/>
            <w:tcBorders>
              <w:top w:val="nil"/>
              <w:left w:val="nil"/>
              <w:bottom w:val="single" w:sz="4" w:space="0" w:color="auto"/>
              <w:right w:val="single" w:sz="4" w:space="0" w:color="auto"/>
            </w:tcBorders>
            <w:shd w:val="clear" w:color="auto" w:fill="auto"/>
            <w:noWrap/>
            <w:vAlign w:val="bottom"/>
            <w:hideMark/>
          </w:tcPr>
          <w:p w14:paraId="0EFAB84E" w14:textId="77777777" w:rsidR="000C6284" w:rsidRPr="001A3C4F" w:rsidRDefault="000C6284" w:rsidP="009B4504">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Pagamento de Juros Remuneratórios</w:t>
            </w:r>
          </w:p>
        </w:tc>
        <w:tc>
          <w:tcPr>
            <w:tcW w:w="2153" w:type="dxa"/>
            <w:tcBorders>
              <w:top w:val="nil"/>
              <w:left w:val="nil"/>
              <w:bottom w:val="single" w:sz="4" w:space="0" w:color="auto"/>
              <w:right w:val="single" w:sz="4" w:space="0" w:color="auto"/>
            </w:tcBorders>
            <w:shd w:val="clear" w:color="auto" w:fill="auto"/>
            <w:noWrap/>
            <w:vAlign w:val="bottom"/>
            <w:hideMark/>
          </w:tcPr>
          <w:p w14:paraId="437D3478" w14:textId="77777777" w:rsidR="000C6284" w:rsidRPr="001A3C4F" w:rsidRDefault="000C6284" w:rsidP="009B4504">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Taxa de Amortização</w:t>
            </w:r>
          </w:p>
        </w:tc>
      </w:tr>
      <w:tr w:rsidR="00D63795" w:rsidRPr="001A3C4F" w14:paraId="107377BD" w14:textId="77777777" w:rsidTr="001A3C4F">
        <w:trPr>
          <w:trHeight w:val="250"/>
          <w:jc w:val="center"/>
        </w:trPr>
        <w:tc>
          <w:tcPr>
            <w:tcW w:w="2145" w:type="dxa"/>
            <w:tcBorders>
              <w:top w:val="nil"/>
              <w:left w:val="single" w:sz="4" w:space="0" w:color="auto"/>
              <w:bottom w:val="single" w:sz="4" w:space="0" w:color="auto"/>
              <w:right w:val="single" w:sz="4" w:space="0" w:color="auto"/>
            </w:tcBorders>
            <w:shd w:val="clear" w:color="auto" w:fill="auto"/>
            <w:noWrap/>
            <w:hideMark/>
          </w:tcPr>
          <w:p w14:paraId="418C89E7" w14:textId="764F266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13/02/23</w:t>
            </w:r>
          </w:p>
        </w:tc>
        <w:tc>
          <w:tcPr>
            <w:tcW w:w="3779" w:type="dxa"/>
            <w:tcBorders>
              <w:top w:val="nil"/>
              <w:left w:val="nil"/>
              <w:bottom w:val="single" w:sz="4" w:space="0" w:color="auto"/>
              <w:right w:val="single" w:sz="4" w:space="0" w:color="auto"/>
            </w:tcBorders>
            <w:shd w:val="clear" w:color="auto" w:fill="auto"/>
            <w:noWrap/>
            <w:vAlign w:val="bottom"/>
            <w:hideMark/>
          </w:tcPr>
          <w:p w14:paraId="479332CB" w14:textId="7777777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75106159" w14:textId="7777777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D63795" w:rsidRPr="001A3C4F" w14:paraId="0193C2A7" w14:textId="77777777" w:rsidTr="001A3C4F">
        <w:trPr>
          <w:trHeight w:val="250"/>
          <w:jc w:val="center"/>
        </w:trPr>
        <w:tc>
          <w:tcPr>
            <w:tcW w:w="2145" w:type="dxa"/>
            <w:tcBorders>
              <w:top w:val="nil"/>
              <w:left w:val="single" w:sz="4" w:space="0" w:color="auto"/>
              <w:bottom w:val="single" w:sz="4" w:space="0" w:color="auto"/>
              <w:right w:val="single" w:sz="4" w:space="0" w:color="auto"/>
            </w:tcBorders>
            <w:shd w:val="clear" w:color="auto" w:fill="auto"/>
            <w:noWrap/>
            <w:hideMark/>
          </w:tcPr>
          <w:p w14:paraId="38C5506C" w14:textId="5581370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11/08/23</w:t>
            </w:r>
          </w:p>
        </w:tc>
        <w:tc>
          <w:tcPr>
            <w:tcW w:w="3779" w:type="dxa"/>
            <w:tcBorders>
              <w:top w:val="nil"/>
              <w:left w:val="nil"/>
              <w:bottom w:val="single" w:sz="4" w:space="0" w:color="auto"/>
              <w:right w:val="single" w:sz="4" w:space="0" w:color="auto"/>
            </w:tcBorders>
            <w:shd w:val="clear" w:color="auto" w:fill="auto"/>
            <w:noWrap/>
            <w:vAlign w:val="bottom"/>
            <w:hideMark/>
          </w:tcPr>
          <w:p w14:paraId="04AB1302" w14:textId="7777777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3204EA0D" w14:textId="7777777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D63795" w:rsidRPr="001A3C4F" w14:paraId="5FEF5ABD" w14:textId="77777777" w:rsidTr="001A3C4F">
        <w:trPr>
          <w:trHeight w:val="250"/>
          <w:jc w:val="center"/>
        </w:trPr>
        <w:tc>
          <w:tcPr>
            <w:tcW w:w="2145" w:type="dxa"/>
            <w:tcBorders>
              <w:top w:val="nil"/>
              <w:left w:val="single" w:sz="4" w:space="0" w:color="auto"/>
              <w:bottom w:val="single" w:sz="4" w:space="0" w:color="auto"/>
              <w:right w:val="single" w:sz="4" w:space="0" w:color="auto"/>
            </w:tcBorders>
            <w:shd w:val="clear" w:color="auto" w:fill="auto"/>
            <w:noWrap/>
            <w:hideMark/>
          </w:tcPr>
          <w:p w14:paraId="1C9F308D" w14:textId="5928D9E3"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09/02/24</w:t>
            </w:r>
          </w:p>
        </w:tc>
        <w:tc>
          <w:tcPr>
            <w:tcW w:w="3779" w:type="dxa"/>
            <w:tcBorders>
              <w:top w:val="nil"/>
              <w:left w:val="nil"/>
              <w:bottom w:val="single" w:sz="4" w:space="0" w:color="auto"/>
              <w:right w:val="single" w:sz="4" w:space="0" w:color="auto"/>
            </w:tcBorders>
            <w:shd w:val="clear" w:color="auto" w:fill="auto"/>
            <w:noWrap/>
            <w:vAlign w:val="bottom"/>
            <w:hideMark/>
          </w:tcPr>
          <w:p w14:paraId="22164753" w14:textId="7777777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4BBAFFAD" w14:textId="7777777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D63795" w:rsidRPr="001A3C4F" w14:paraId="6854490A" w14:textId="77777777" w:rsidTr="001A3C4F">
        <w:trPr>
          <w:trHeight w:val="250"/>
          <w:jc w:val="center"/>
        </w:trPr>
        <w:tc>
          <w:tcPr>
            <w:tcW w:w="2145" w:type="dxa"/>
            <w:tcBorders>
              <w:top w:val="nil"/>
              <w:left w:val="single" w:sz="4" w:space="0" w:color="auto"/>
              <w:bottom w:val="single" w:sz="4" w:space="0" w:color="auto"/>
              <w:right w:val="single" w:sz="4" w:space="0" w:color="auto"/>
            </w:tcBorders>
            <w:shd w:val="clear" w:color="auto" w:fill="auto"/>
            <w:noWrap/>
            <w:hideMark/>
          </w:tcPr>
          <w:p w14:paraId="7C78E05E" w14:textId="0F3BCB36"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13/08/24</w:t>
            </w:r>
          </w:p>
        </w:tc>
        <w:tc>
          <w:tcPr>
            <w:tcW w:w="3779" w:type="dxa"/>
            <w:tcBorders>
              <w:top w:val="nil"/>
              <w:left w:val="nil"/>
              <w:bottom w:val="single" w:sz="4" w:space="0" w:color="auto"/>
              <w:right w:val="single" w:sz="4" w:space="0" w:color="auto"/>
            </w:tcBorders>
            <w:shd w:val="clear" w:color="auto" w:fill="auto"/>
            <w:noWrap/>
            <w:vAlign w:val="bottom"/>
            <w:hideMark/>
          </w:tcPr>
          <w:p w14:paraId="444482F0" w14:textId="7777777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136016B8" w14:textId="7777777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D63795" w:rsidRPr="001A3C4F" w14:paraId="397213E4" w14:textId="77777777" w:rsidTr="001A3C4F">
        <w:trPr>
          <w:trHeight w:val="250"/>
          <w:jc w:val="center"/>
        </w:trPr>
        <w:tc>
          <w:tcPr>
            <w:tcW w:w="2145" w:type="dxa"/>
            <w:tcBorders>
              <w:top w:val="nil"/>
              <w:left w:val="single" w:sz="4" w:space="0" w:color="auto"/>
              <w:bottom w:val="single" w:sz="4" w:space="0" w:color="auto"/>
              <w:right w:val="single" w:sz="4" w:space="0" w:color="auto"/>
            </w:tcBorders>
            <w:shd w:val="clear" w:color="auto" w:fill="auto"/>
            <w:noWrap/>
            <w:hideMark/>
          </w:tcPr>
          <w:p w14:paraId="0482E751" w14:textId="03EF7FC2"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13/02/25</w:t>
            </w:r>
          </w:p>
        </w:tc>
        <w:tc>
          <w:tcPr>
            <w:tcW w:w="3779" w:type="dxa"/>
            <w:tcBorders>
              <w:top w:val="nil"/>
              <w:left w:val="nil"/>
              <w:bottom w:val="single" w:sz="4" w:space="0" w:color="auto"/>
              <w:right w:val="single" w:sz="4" w:space="0" w:color="auto"/>
            </w:tcBorders>
            <w:shd w:val="clear" w:color="auto" w:fill="auto"/>
            <w:noWrap/>
            <w:vAlign w:val="bottom"/>
            <w:hideMark/>
          </w:tcPr>
          <w:p w14:paraId="2CF0CA5F" w14:textId="7777777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2C905DFA" w14:textId="7777777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D63795" w:rsidRPr="001A3C4F" w14:paraId="520D7955" w14:textId="77777777" w:rsidTr="001A3C4F">
        <w:trPr>
          <w:trHeight w:val="250"/>
          <w:jc w:val="center"/>
        </w:trPr>
        <w:tc>
          <w:tcPr>
            <w:tcW w:w="2145" w:type="dxa"/>
            <w:tcBorders>
              <w:top w:val="nil"/>
              <w:left w:val="single" w:sz="4" w:space="0" w:color="auto"/>
              <w:bottom w:val="single" w:sz="4" w:space="0" w:color="auto"/>
              <w:right w:val="single" w:sz="4" w:space="0" w:color="auto"/>
            </w:tcBorders>
            <w:shd w:val="clear" w:color="auto" w:fill="auto"/>
            <w:noWrap/>
            <w:hideMark/>
          </w:tcPr>
          <w:p w14:paraId="6871E406" w14:textId="1604DE3E"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13/08/25</w:t>
            </w:r>
          </w:p>
        </w:tc>
        <w:tc>
          <w:tcPr>
            <w:tcW w:w="3779" w:type="dxa"/>
            <w:tcBorders>
              <w:top w:val="nil"/>
              <w:left w:val="nil"/>
              <w:bottom w:val="single" w:sz="4" w:space="0" w:color="auto"/>
              <w:right w:val="single" w:sz="4" w:space="0" w:color="auto"/>
            </w:tcBorders>
            <w:shd w:val="clear" w:color="auto" w:fill="auto"/>
            <w:noWrap/>
            <w:vAlign w:val="bottom"/>
            <w:hideMark/>
          </w:tcPr>
          <w:p w14:paraId="74459DFB" w14:textId="7777777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2DCAA44A" w14:textId="7777777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D63795" w:rsidRPr="001A3C4F" w14:paraId="69E438A5" w14:textId="77777777" w:rsidTr="001A3C4F">
        <w:trPr>
          <w:trHeight w:val="250"/>
          <w:jc w:val="center"/>
        </w:trPr>
        <w:tc>
          <w:tcPr>
            <w:tcW w:w="2145" w:type="dxa"/>
            <w:tcBorders>
              <w:top w:val="nil"/>
              <w:left w:val="single" w:sz="4" w:space="0" w:color="auto"/>
              <w:bottom w:val="single" w:sz="4" w:space="0" w:color="auto"/>
              <w:right w:val="single" w:sz="4" w:space="0" w:color="auto"/>
            </w:tcBorders>
            <w:shd w:val="clear" w:color="auto" w:fill="auto"/>
            <w:noWrap/>
            <w:hideMark/>
          </w:tcPr>
          <w:p w14:paraId="69F49289" w14:textId="53CE9CCE"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12/02/26</w:t>
            </w:r>
          </w:p>
        </w:tc>
        <w:tc>
          <w:tcPr>
            <w:tcW w:w="3779" w:type="dxa"/>
            <w:tcBorders>
              <w:top w:val="nil"/>
              <w:left w:val="nil"/>
              <w:bottom w:val="single" w:sz="4" w:space="0" w:color="auto"/>
              <w:right w:val="single" w:sz="4" w:space="0" w:color="auto"/>
            </w:tcBorders>
            <w:shd w:val="clear" w:color="auto" w:fill="auto"/>
            <w:noWrap/>
            <w:vAlign w:val="bottom"/>
            <w:hideMark/>
          </w:tcPr>
          <w:p w14:paraId="66A677BF" w14:textId="7777777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1B4CBC65" w14:textId="7777777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D63795" w:rsidRPr="001A3C4F" w14:paraId="04B2C374" w14:textId="77777777" w:rsidTr="001A3C4F">
        <w:trPr>
          <w:trHeight w:val="250"/>
          <w:jc w:val="center"/>
        </w:trPr>
        <w:tc>
          <w:tcPr>
            <w:tcW w:w="2145" w:type="dxa"/>
            <w:tcBorders>
              <w:top w:val="nil"/>
              <w:left w:val="single" w:sz="4" w:space="0" w:color="auto"/>
              <w:bottom w:val="single" w:sz="4" w:space="0" w:color="auto"/>
              <w:right w:val="single" w:sz="4" w:space="0" w:color="auto"/>
            </w:tcBorders>
            <w:shd w:val="clear" w:color="auto" w:fill="auto"/>
            <w:noWrap/>
            <w:hideMark/>
          </w:tcPr>
          <w:p w14:paraId="735DF67E" w14:textId="3862721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13/08/26</w:t>
            </w:r>
          </w:p>
        </w:tc>
        <w:tc>
          <w:tcPr>
            <w:tcW w:w="3779" w:type="dxa"/>
            <w:tcBorders>
              <w:top w:val="nil"/>
              <w:left w:val="nil"/>
              <w:bottom w:val="single" w:sz="4" w:space="0" w:color="auto"/>
              <w:right w:val="single" w:sz="4" w:space="0" w:color="auto"/>
            </w:tcBorders>
            <w:shd w:val="clear" w:color="auto" w:fill="auto"/>
            <w:noWrap/>
            <w:vAlign w:val="bottom"/>
            <w:hideMark/>
          </w:tcPr>
          <w:p w14:paraId="76C636D5" w14:textId="7777777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2D327B59" w14:textId="7777777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D63795" w:rsidRPr="001A3C4F" w14:paraId="752FEF17" w14:textId="77777777" w:rsidTr="001A3C4F">
        <w:trPr>
          <w:trHeight w:val="250"/>
          <w:jc w:val="center"/>
        </w:trPr>
        <w:tc>
          <w:tcPr>
            <w:tcW w:w="2145" w:type="dxa"/>
            <w:tcBorders>
              <w:top w:val="nil"/>
              <w:left w:val="single" w:sz="4" w:space="0" w:color="auto"/>
              <w:bottom w:val="single" w:sz="4" w:space="0" w:color="auto"/>
              <w:right w:val="single" w:sz="4" w:space="0" w:color="auto"/>
            </w:tcBorders>
            <w:shd w:val="clear" w:color="auto" w:fill="auto"/>
            <w:noWrap/>
            <w:hideMark/>
          </w:tcPr>
          <w:p w14:paraId="5900DC81" w14:textId="33BF9B5F"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11/02/27</w:t>
            </w:r>
          </w:p>
        </w:tc>
        <w:tc>
          <w:tcPr>
            <w:tcW w:w="3779" w:type="dxa"/>
            <w:tcBorders>
              <w:top w:val="nil"/>
              <w:left w:val="nil"/>
              <w:bottom w:val="single" w:sz="4" w:space="0" w:color="auto"/>
              <w:right w:val="single" w:sz="4" w:space="0" w:color="auto"/>
            </w:tcBorders>
            <w:shd w:val="clear" w:color="auto" w:fill="auto"/>
            <w:noWrap/>
            <w:vAlign w:val="bottom"/>
            <w:hideMark/>
          </w:tcPr>
          <w:p w14:paraId="111836E1" w14:textId="7777777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68FE0C6F" w14:textId="7777777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D63795" w:rsidRPr="001A3C4F" w14:paraId="02DE1DE7" w14:textId="77777777" w:rsidTr="001A3C4F">
        <w:trPr>
          <w:trHeight w:val="250"/>
          <w:jc w:val="center"/>
        </w:trPr>
        <w:tc>
          <w:tcPr>
            <w:tcW w:w="2145" w:type="dxa"/>
            <w:tcBorders>
              <w:top w:val="nil"/>
              <w:left w:val="single" w:sz="4" w:space="0" w:color="auto"/>
              <w:bottom w:val="single" w:sz="4" w:space="0" w:color="auto"/>
              <w:right w:val="single" w:sz="4" w:space="0" w:color="auto"/>
            </w:tcBorders>
            <w:shd w:val="clear" w:color="auto" w:fill="auto"/>
            <w:noWrap/>
            <w:hideMark/>
          </w:tcPr>
          <w:p w14:paraId="4AF42D5B" w14:textId="58B85C22"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12/08/27</w:t>
            </w:r>
          </w:p>
        </w:tc>
        <w:tc>
          <w:tcPr>
            <w:tcW w:w="3779" w:type="dxa"/>
            <w:tcBorders>
              <w:top w:val="nil"/>
              <w:left w:val="nil"/>
              <w:bottom w:val="single" w:sz="4" w:space="0" w:color="auto"/>
              <w:right w:val="single" w:sz="4" w:space="0" w:color="auto"/>
            </w:tcBorders>
            <w:shd w:val="clear" w:color="auto" w:fill="auto"/>
            <w:noWrap/>
            <w:vAlign w:val="bottom"/>
            <w:hideMark/>
          </w:tcPr>
          <w:p w14:paraId="147CDA65" w14:textId="7777777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14D32278" w14:textId="77777777" w:rsidR="00D63795" w:rsidRPr="001A3C4F" w:rsidRDefault="00D63795" w:rsidP="00D6379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100,0000%</w:t>
            </w:r>
          </w:p>
        </w:tc>
      </w:tr>
    </w:tbl>
    <w:p w14:paraId="3B658ADC" w14:textId="77777777" w:rsidR="00896354" w:rsidRPr="001A3C4F" w:rsidRDefault="00896354" w:rsidP="009B4504">
      <w:pPr>
        <w:jc w:val="center"/>
        <w:rPr>
          <w:rFonts w:ascii="Times New Roman" w:hAnsi="Times New Roman" w:cs="Times New Roman"/>
          <w:b/>
          <w:sz w:val="22"/>
          <w:szCs w:val="22"/>
          <w:lang w:val="pt-BR"/>
        </w:rPr>
      </w:pPr>
    </w:p>
    <w:p w14:paraId="312BCE93" w14:textId="77777777" w:rsidR="00CE485F" w:rsidRPr="001A3C4F" w:rsidRDefault="00CE485F" w:rsidP="009B4504">
      <w:pPr>
        <w:jc w:val="center"/>
        <w:rPr>
          <w:rFonts w:ascii="Times New Roman" w:hAnsi="Times New Roman" w:cs="Times New Roman"/>
          <w:b/>
          <w:sz w:val="22"/>
          <w:szCs w:val="22"/>
          <w:lang w:val="pt-BR"/>
        </w:rPr>
      </w:pPr>
    </w:p>
    <w:p w14:paraId="78A0B178" w14:textId="78A9A568" w:rsidR="005C4DB2" w:rsidRPr="001A3C4F" w:rsidRDefault="00904E5C" w:rsidP="009B4504">
      <w:pPr>
        <w:jc w:val="center"/>
        <w:rPr>
          <w:rFonts w:ascii="Times New Roman" w:hAnsi="Times New Roman" w:cs="Times New Roman"/>
          <w:b/>
          <w:sz w:val="22"/>
          <w:szCs w:val="22"/>
          <w:lang w:val="pt-BR"/>
        </w:rPr>
      </w:pPr>
      <w:r w:rsidRPr="001A3C4F">
        <w:rPr>
          <w:rFonts w:ascii="Times New Roman" w:hAnsi="Times New Roman" w:cs="Times New Roman"/>
          <w:b/>
          <w:sz w:val="22"/>
          <w:szCs w:val="22"/>
          <w:lang w:val="pt-BR"/>
        </w:rPr>
        <w:t xml:space="preserve">Datas de Pagamento </w:t>
      </w:r>
      <w:r w:rsidR="005C4DB2" w:rsidRPr="001A3C4F">
        <w:rPr>
          <w:rFonts w:ascii="Times New Roman" w:hAnsi="Times New Roman" w:cs="Times New Roman"/>
          <w:b/>
          <w:sz w:val="22"/>
          <w:szCs w:val="22"/>
          <w:lang w:val="pt-BR"/>
        </w:rPr>
        <w:t xml:space="preserve">das </w:t>
      </w:r>
      <w:r w:rsidR="00D41D7C" w:rsidRPr="001A3C4F">
        <w:rPr>
          <w:rFonts w:ascii="Times New Roman" w:hAnsi="Times New Roman" w:cs="Times New Roman"/>
          <w:b/>
          <w:sz w:val="22"/>
          <w:szCs w:val="22"/>
          <w:lang w:val="pt-BR"/>
        </w:rPr>
        <w:t xml:space="preserve">Debêntures </w:t>
      </w:r>
      <w:r w:rsidR="00CE485F" w:rsidRPr="001A3C4F">
        <w:rPr>
          <w:rFonts w:ascii="Times New Roman" w:hAnsi="Times New Roman" w:cs="Times New Roman"/>
          <w:b/>
          <w:sz w:val="22"/>
          <w:szCs w:val="22"/>
          <w:lang w:val="pt-BR"/>
        </w:rPr>
        <w:t>2</w:t>
      </w:r>
      <w:r w:rsidR="00D41D7C" w:rsidRPr="001A3C4F">
        <w:rPr>
          <w:rFonts w:ascii="Times New Roman" w:hAnsi="Times New Roman" w:cs="Times New Roman"/>
          <w:b/>
          <w:sz w:val="22"/>
          <w:szCs w:val="22"/>
          <w:lang w:val="pt-BR"/>
        </w:rPr>
        <w:t>ª Série</w:t>
      </w:r>
      <w:r w:rsidR="005C4DB2" w:rsidRPr="001A3C4F">
        <w:rPr>
          <w:rFonts w:ascii="Times New Roman" w:hAnsi="Times New Roman" w:cs="Times New Roman"/>
          <w:b/>
          <w:sz w:val="22"/>
          <w:szCs w:val="22"/>
          <w:lang w:val="pt-BR"/>
        </w:rPr>
        <w:t xml:space="preserve"> (</w:t>
      </w:r>
      <w:r w:rsidR="00CE485F" w:rsidRPr="001A3C4F">
        <w:rPr>
          <w:rFonts w:ascii="Times New Roman" w:hAnsi="Times New Roman" w:cs="Times New Roman"/>
          <w:b/>
          <w:sz w:val="22"/>
          <w:szCs w:val="22"/>
          <w:lang w:val="pt-BR"/>
        </w:rPr>
        <w:t>Segunda</w:t>
      </w:r>
      <w:r w:rsidR="005C4DB2" w:rsidRPr="001A3C4F">
        <w:rPr>
          <w:rFonts w:ascii="Times New Roman" w:hAnsi="Times New Roman" w:cs="Times New Roman"/>
          <w:b/>
          <w:sz w:val="22"/>
          <w:szCs w:val="22"/>
          <w:lang w:val="pt-BR"/>
        </w:rPr>
        <w:t xml:space="preserve"> Série)</w:t>
      </w:r>
    </w:p>
    <w:p w14:paraId="1F3B8629" w14:textId="61384C4A" w:rsidR="000C6284" w:rsidRPr="001A3C4F" w:rsidRDefault="000C6284" w:rsidP="009B4504">
      <w:pPr>
        <w:jc w:val="center"/>
        <w:rPr>
          <w:rFonts w:ascii="Times New Roman" w:hAnsi="Times New Roman" w:cs="Times New Roman"/>
          <w:b/>
          <w:sz w:val="22"/>
          <w:szCs w:val="22"/>
          <w:lang w:val="pt-BR"/>
        </w:rPr>
      </w:pPr>
    </w:p>
    <w:tbl>
      <w:tblPr>
        <w:tblW w:w="7960" w:type="dxa"/>
        <w:jc w:val="center"/>
        <w:tblCellMar>
          <w:left w:w="70" w:type="dxa"/>
          <w:right w:w="70" w:type="dxa"/>
        </w:tblCellMar>
        <w:tblLook w:val="04A0" w:firstRow="1" w:lastRow="0" w:firstColumn="1" w:lastColumn="0" w:noHBand="0" w:noVBand="1"/>
      </w:tblPr>
      <w:tblGrid>
        <w:gridCol w:w="2028"/>
        <w:gridCol w:w="3779"/>
        <w:gridCol w:w="2153"/>
      </w:tblGrid>
      <w:tr w:rsidR="000C6284" w:rsidRPr="001A3C4F" w14:paraId="228A9101" w14:textId="77777777" w:rsidTr="005A5D84">
        <w:trPr>
          <w:trHeight w:val="250"/>
          <w:jc w:val="center"/>
        </w:trPr>
        <w:tc>
          <w:tcPr>
            <w:tcW w:w="7960" w:type="dxa"/>
            <w:gridSpan w:val="3"/>
            <w:tcBorders>
              <w:top w:val="single" w:sz="4" w:space="0" w:color="auto"/>
              <w:left w:val="single" w:sz="4" w:space="0" w:color="auto"/>
              <w:bottom w:val="single" w:sz="4" w:space="0" w:color="auto"/>
              <w:right w:val="single" w:sz="4" w:space="0" w:color="000000"/>
            </w:tcBorders>
            <w:shd w:val="clear" w:color="000000" w:fill="E7E6E6"/>
            <w:noWrap/>
            <w:vAlign w:val="bottom"/>
            <w:hideMark/>
          </w:tcPr>
          <w:p w14:paraId="376115B5" w14:textId="77777777" w:rsidR="000C6284" w:rsidRPr="001A3C4F" w:rsidRDefault="000C6284" w:rsidP="009B4504">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Debênture 2ª Série</w:t>
            </w:r>
          </w:p>
        </w:tc>
      </w:tr>
      <w:tr w:rsidR="000C6284" w:rsidRPr="001A3C4F" w14:paraId="2643FD90" w14:textId="77777777" w:rsidTr="005A5D84">
        <w:trPr>
          <w:trHeight w:val="25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14:paraId="38E99B72" w14:textId="77777777" w:rsidR="000C6284" w:rsidRPr="001A3C4F" w:rsidRDefault="000C6284" w:rsidP="009B4504">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Data de Pagamento</w:t>
            </w:r>
          </w:p>
        </w:tc>
        <w:tc>
          <w:tcPr>
            <w:tcW w:w="3779" w:type="dxa"/>
            <w:tcBorders>
              <w:top w:val="nil"/>
              <w:left w:val="nil"/>
              <w:bottom w:val="single" w:sz="4" w:space="0" w:color="auto"/>
              <w:right w:val="single" w:sz="4" w:space="0" w:color="auto"/>
            </w:tcBorders>
            <w:shd w:val="clear" w:color="auto" w:fill="auto"/>
            <w:noWrap/>
            <w:vAlign w:val="bottom"/>
            <w:hideMark/>
          </w:tcPr>
          <w:p w14:paraId="74FD3436" w14:textId="77777777" w:rsidR="000C6284" w:rsidRPr="001A3C4F" w:rsidRDefault="000C6284" w:rsidP="009B4504">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Pagamento de Juros Remuneratórios</w:t>
            </w:r>
          </w:p>
        </w:tc>
        <w:tc>
          <w:tcPr>
            <w:tcW w:w="2153" w:type="dxa"/>
            <w:tcBorders>
              <w:top w:val="nil"/>
              <w:left w:val="nil"/>
              <w:bottom w:val="single" w:sz="4" w:space="0" w:color="auto"/>
              <w:right w:val="single" w:sz="4" w:space="0" w:color="auto"/>
            </w:tcBorders>
            <w:shd w:val="clear" w:color="auto" w:fill="auto"/>
            <w:noWrap/>
            <w:vAlign w:val="bottom"/>
            <w:hideMark/>
          </w:tcPr>
          <w:p w14:paraId="30C8E69E" w14:textId="77777777" w:rsidR="000C6284" w:rsidRPr="001A3C4F" w:rsidRDefault="000C6284" w:rsidP="009B4504">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Taxa de Amortização</w:t>
            </w:r>
          </w:p>
        </w:tc>
      </w:tr>
      <w:tr w:rsidR="00164B65" w:rsidRPr="001A3C4F" w14:paraId="120B57E6" w14:textId="77777777" w:rsidTr="001A3C4F">
        <w:trPr>
          <w:trHeight w:val="250"/>
          <w:jc w:val="center"/>
        </w:trPr>
        <w:tc>
          <w:tcPr>
            <w:tcW w:w="2028" w:type="dxa"/>
            <w:tcBorders>
              <w:top w:val="nil"/>
              <w:left w:val="single" w:sz="4" w:space="0" w:color="auto"/>
              <w:bottom w:val="single" w:sz="4" w:space="0" w:color="auto"/>
              <w:right w:val="single" w:sz="4" w:space="0" w:color="auto"/>
            </w:tcBorders>
            <w:shd w:val="clear" w:color="auto" w:fill="auto"/>
            <w:noWrap/>
            <w:hideMark/>
          </w:tcPr>
          <w:p w14:paraId="19633FB4" w14:textId="33B36F46"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13/02/2023</w:t>
            </w:r>
          </w:p>
        </w:tc>
        <w:tc>
          <w:tcPr>
            <w:tcW w:w="3779" w:type="dxa"/>
            <w:tcBorders>
              <w:top w:val="nil"/>
              <w:left w:val="nil"/>
              <w:bottom w:val="single" w:sz="4" w:space="0" w:color="auto"/>
              <w:right w:val="single" w:sz="4" w:space="0" w:color="auto"/>
            </w:tcBorders>
            <w:shd w:val="clear" w:color="auto" w:fill="auto"/>
            <w:noWrap/>
            <w:vAlign w:val="bottom"/>
            <w:hideMark/>
          </w:tcPr>
          <w:p w14:paraId="0F8F8D52"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112D4DB8"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164B65" w:rsidRPr="001A3C4F" w14:paraId="2350EFAD" w14:textId="77777777" w:rsidTr="001A3C4F">
        <w:trPr>
          <w:trHeight w:val="250"/>
          <w:jc w:val="center"/>
        </w:trPr>
        <w:tc>
          <w:tcPr>
            <w:tcW w:w="2028" w:type="dxa"/>
            <w:tcBorders>
              <w:top w:val="nil"/>
              <w:left w:val="single" w:sz="4" w:space="0" w:color="auto"/>
              <w:bottom w:val="single" w:sz="4" w:space="0" w:color="auto"/>
              <w:right w:val="single" w:sz="4" w:space="0" w:color="auto"/>
            </w:tcBorders>
            <w:shd w:val="clear" w:color="auto" w:fill="auto"/>
            <w:noWrap/>
            <w:hideMark/>
          </w:tcPr>
          <w:p w14:paraId="5837D40A" w14:textId="05C0B1FD"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11/08/2023</w:t>
            </w:r>
          </w:p>
        </w:tc>
        <w:tc>
          <w:tcPr>
            <w:tcW w:w="3779" w:type="dxa"/>
            <w:tcBorders>
              <w:top w:val="nil"/>
              <w:left w:val="nil"/>
              <w:bottom w:val="single" w:sz="4" w:space="0" w:color="auto"/>
              <w:right w:val="single" w:sz="4" w:space="0" w:color="auto"/>
            </w:tcBorders>
            <w:shd w:val="clear" w:color="auto" w:fill="auto"/>
            <w:noWrap/>
            <w:vAlign w:val="bottom"/>
            <w:hideMark/>
          </w:tcPr>
          <w:p w14:paraId="70CE7A64"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3C3A4AB6"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164B65" w:rsidRPr="001A3C4F" w14:paraId="6D16148E" w14:textId="77777777" w:rsidTr="001A3C4F">
        <w:trPr>
          <w:trHeight w:val="250"/>
          <w:jc w:val="center"/>
        </w:trPr>
        <w:tc>
          <w:tcPr>
            <w:tcW w:w="2028" w:type="dxa"/>
            <w:tcBorders>
              <w:top w:val="nil"/>
              <w:left w:val="single" w:sz="4" w:space="0" w:color="auto"/>
              <w:bottom w:val="single" w:sz="4" w:space="0" w:color="auto"/>
              <w:right w:val="single" w:sz="4" w:space="0" w:color="auto"/>
            </w:tcBorders>
            <w:shd w:val="clear" w:color="auto" w:fill="auto"/>
            <w:noWrap/>
            <w:hideMark/>
          </w:tcPr>
          <w:p w14:paraId="7307853A" w14:textId="4C78FD6B"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09/02/2024</w:t>
            </w:r>
          </w:p>
        </w:tc>
        <w:tc>
          <w:tcPr>
            <w:tcW w:w="3779" w:type="dxa"/>
            <w:tcBorders>
              <w:top w:val="nil"/>
              <w:left w:val="nil"/>
              <w:bottom w:val="single" w:sz="4" w:space="0" w:color="auto"/>
              <w:right w:val="single" w:sz="4" w:space="0" w:color="auto"/>
            </w:tcBorders>
            <w:shd w:val="clear" w:color="auto" w:fill="auto"/>
            <w:noWrap/>
            <w:vAlign w:val="bottom"/>
            <w:hideMark/>
          </w:tcPr>
          <w:p w14:paraId="028F09EB"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447C3BFC"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164B65" w:rsidRPr="001A3C4F" w14:paraId="37BD0CC7" w14:textId="77777777" w:rsidTr="001A3C4F">
        <w:trPr>
          <w:trHeight w:val="250"/>
          <w:jc w:val="center"/>
        </w:trPr>
        <w:tc>
          <w:tcPr>
            <w:tcW w:w="2028" w:type="dxa"/>
            <w:tcBorders>
              <w:top w:val="nil"/>
              <w:left w:val="single" w:sz="4" w:space="0" w:color="auto"/>
              <w:bottom w:val="single" w:sz="4" w:space="0" w:color="auto"/>
              <w:right w:val="single" w:sz="4" w:space="0" w:color="auto"/>
            </w:tcBorders>
            <w:shd w:val="clear" w:color="auto" w:fill="auto"/>
            <w:noWrap/>
            <w:hideMark/>
          </w:tcPr>
          <w:p w14:paraId="031F6C8C" w14:textId="589EC8C9"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13/08/2024</w:t>
            </w:r>
          </w:p>
        </w:tc>
        <w:tc>
          <w:tcPr>
            <w:tcW w:w="3779" w:type="dxa"/>
            <w:tcBorders>
              <w:top w:val="nil"/>
              <w:left w:val="nil"/>
              <w:bottom w:val="single" w:sz="4" w:space="0" w:color="auto"/>
              <w:right w:val="single" w:sz="4" w:space="0" w:color="auto"/>
            </w:tcBorders>
            <w:shd w:val="clear" w:color="auto" w:fill="auto"/>
            <w:noWrap/>
            <w:vAlign w:val="bottom"/>
            <w:hideMark/>
          </w:tcPr>
          <w:p w14:paraId="6793EC22"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30D6B3D0"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164B65" w:rsidRPr="001A3C4F" w14:paraId="3B2D14A2" w14:textId="77777777" w:rsidTr="001A3C4F">
        <w:trPr>
          <w:trHeight w:val="250"/>
          <w:jc w:val="center"/>
        </w:trPr>
        <w:tc>
          <w:tcPr>
            <w:tcW w:w="2028" w:type="dxa"/>
            <w:tcBorders>
              <w:top w:val="nil"/>
              <w:left w:val="single" w:sz="4" w:space="0" w:color="auto"/>
              <w:bottom w:val="single" w:sz="4" w:space="0" w:color="auto"/>
              <w:right w:val="single" w:sz="4" w:space="0" w:color="auto"/>
            </w:tcBorders>
            <w:shd w:val="clear" w:color="auto" w:fill="auto"/>
            <w:noWrap/>
            <w:hideMark/>
          </w:tcPr>
          <w:p w14:paraId="6A9FFC71" w14:textId="5E89BBD5"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13/02/2025</w:t>
            </w:r>
          </w:p>
        </w:tc>
        <w:tc>
          <w:tcPr>
            <w:tcW w:w="3779" w:type="dxa"/>
            <w:tcBorders>
              <w:top w:val="nil"/>
              <w:left w:val="nil"/>
              <w:bottom w:val="single" w:sz="4" w:space="0" w:color="auto"/>
              <w:right w:val="single" w:sz="4" w:space="0" w:color="auto"/>
            </w:tcBorders>
            <w:shd w:val="clear" w:color="auto" w:fill="auto"/>
            <w:noWrap/>
            <w:vAlign w:val="bottom"/>
            <w:hideMark/>
          </w:tcPr>
          <w:p w14:paraId="16A46633"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3BF182A0"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164B65" w:rsidRPr="001A3C4F" w14:paraId="4105F631" w14:textId="77777777" w:rsidTr="001A3C4F">
        <w:trPr>
          <w:trHeight w:val="250"/>
          <w:jc w:val="center"/>
        </w:trPr>
        <w:tc>
          <w:tcPr>
            <w:tcW w:w="2028" w:type="dxa"/>
            <w:tcBorders>
              <w:top w:val="nil"/>
              <w:left w:val="single" w:sz="4" w:space="0" w:color="auto"/>
              <w:bottom w:val="single" w:sz="4" w:space="0" w:color="auto"/>
              <w:right w:val="single" w:sz="4" w:space="0" w:color="auto"/>
            </w:tcBorders>
            <w:shd w:val="clear" w:color="auto" w:fill="auto"/>
            <w:noWrap/>
            <w:hideMark/>
          </w:tcPr>
          <w:p w14:paraId="4B7D62E4" w14:textId="64F7BB09"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13/08/2025</w:t>
            </w:r>
          </w:p>
        </w:tc>
        <w:tc>
          <w:tcPr>
            <w:tcW w:w="3779" w:type="dxa"/>
            <w:tcBorders>
              <w:top w:val="nil"/>
              <w:left w:val="nil"/>
              <w:bottom w:val="single" w:sz="4" w:space="0" w:color="auto"/>
              <w:right w:val="single" w:sz="4" w:space="0" w:color="auto"/>
            </w:tcBorders>
            <w:shd w:val="clear" w:color="auto" w:fill="auto"/>
            <w:noWrap/>
            <w:vAlign w:val="bottom"/>
            <w:hideMark/>
          </w:tcPr>
          <w:p w14:paraId="2447AF14"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6D145B78"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164B65" w:rsidRPr="001A3C4F" w14:paraId="6553D8D8" w14:textId="77777777" w:rsidTr="001A3C4F">
        <w:trPr>
          <w:trHeight w:val="250"/>
          <w:jc w:val="center"/>
        </w:trPr>
        <w:tc>
          <w:tcPr>
            <w:tcW w:w="2028" w:type="dxa"/>
            <w:tcBorders>
              <w:top w:val="nil"/>
              <w:left w:val="single" w:sz="4" w:space="0" w:color="auto"/>
              <w:bottom w:val="single" w:sz="4" w:space="0" w:color="auto"/>
              <w:right w:val="single" w:sz="4" w:space="0" w:color="auto"/>
            </w:tcBorders>
            <w:shd w:val="clear" w:color="auto" w:fill="auto"/>
            <w:noWrap/>
            <w:hideMark/>
          </w:tcPr>
          <w:p w14:paraId="1CC28959" w14:textId="0ECF2E40"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12/02/2026</w:t>
            </w:r>
          </w:p>
        </w:tc>
        <w:tc>
          <w:tcPr>
            <w:tcW w:w="3779" w:type="dxa"/>
            <w:tcBorders>
              <w:top w:val="nil"/>
              <w:left w:val="nil"/>
              <w:bottom w:val="single" w:sz="4" w:space="0" w:color="auto"/>
              <w:right w:val="single" w:sz="4" w:space="0" w:color="auto"/>
            </w:tcBorders>
            <w:shd w:val="clear" w:color="auto" w:fill="auto"/>
            <w:noWrap/>
            <w:vAlign w:val="bottom"/>
            <w:hideMark/>
          </w:tcPr>
          <w:p w14:paraId="6E1BE31C"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3EE4A9D3"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164B65" w:rsidRPr="001A3C4F" w14:paraId="3BB5ABB0" w14:textId="77777777" w:rsidTr="001A3C4F">
        <w:trPr>
          <w:trHeight w:val="250"/>
          <w:jc w:val="center"/>
        </w:trPr>
        <w:tc>
          <w:tcPr>
            <w:tcW w:w="2028" w:type="dxa"/>
            <w:tcBorders>
              <w:top w:val="nil"/>
              <w:left w:val="single" w:sz="4" w:space="0" w:color="auto"/>
              <w:bottom w:val="single" w:sz="4" w:space="0" w:color="auto"/>
              <w:right w:val="single" w:sz="4" w:space="0" w:color="auto"/>
            </w:tcBorders>
            <w:shd w:val="clear" w:color="auto" w:fill="auto"/>
            <w:noWrap/>
            <w:hideMark/>
          </w:tcPr>
          <w:p w14:paraId="5CB2C476" w14:textId="3D2E08E5"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13/08/2026</w:t>
            </w:r>
          </w:p>
        </w:tc>
        <w:tc>
          <w:tcPr>
            <w:tcW w:w="3779" w:type="dxa"/>
            <w:tcBorders>
              <w:top w:val="nil"/>
              <w:left w:val="nil"/>
              <w:bottom w:val="single" w:sz="4" w:space="0" w:color="auto"/>
              <w:right w:val="single" w:sz="4" w:space="0" w:color="auto"/>
            </w:tcBorders>
            <w:shd w:val="clear" w:color="auto" w:fill="auto"/>
            <w:noWrap/>
            <w:vAlign w:val="bottom"/>
            <w:hideMark/>
          </w:tcPr>
          <w:p w14:paraId="5127D595"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0039927E"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164B65" w:rsidRPr="001A3C4F" w14:paraId="7BC92435" w14:textId="77777777" w:rsidTr="001A3C4F">
        <w:trPr>
          <w:trHeight w:val="250"/>
          <w:jc w:val="center"/>
        </w:trPr>
        <w:tc>
          <w:tcPr>
            <w:tcW w:w="2028" w:type="dxa"/>
            <w:tcBorders>
              <w:top w:val="nil"/>
              <w:left w:val="single" w:sz="4" w:space="0" w:color="auto"/>
              <w:bottom w:val="single" w:sz="4" w:space="0" w:color="auto"/>
              <w:right w:val="single" w:sz="4" w:space="0" w:color="auto"/>
            </w:tcBorders>
            <w:shd w:val="clear" w:color="auto" w:fill="auto"/>
            <w:noWrap/>
            <w:hideMark/>
          </w:tcPr>
          <w:p w14:paraId="43885675" w14:textId="2A180326"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11/02/2027</w:t>
            </w:r>
          </w:p>
        </w:tc>
        <w:tc>
          <w:tcPr>
            <w:tcW w:w="3779" w:type="dxa"/>
            <w:tcBorders>
              <w:top w:val="nil"/>
              <w:left w:val="nil"/>
              <w:bottom w:val="single" w:sz="4" w:space="0" w:color="auto"/>
              <w:right w:val="single" w:sz="4" w:space="0" w:color="auto"/>
            </w:tcBorders>
            <w:shd w:val="clear" w:color="auto" w:fill="auto"/>
            <w:noWrap/>
            <w:vAlign w:val="bottom"/>
            <w:hideMark/>
          </w:tcPr>
          <w:p w14:paraId="60698E5C"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4C8740AE"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164B65" w:rsidRPr="001A3C4F" w14:paraId="72B1EBA3" w14:textId="77777777" w:rsidTr="001A3C4F">
        <w:trPr>
          <w:trHeight w:val="250"/>
          <w:jc w:val="center"/>
        </w:trPr>
        <w:tc>
          <w:tcPr>
            <w:tcW w:w="2028" w:type="dxa"/>
            <w:tcBorders>
              <w:top w:val="nil"/>
              <w:left w:val="single" w:sz="4" w:space="0" w:color="auto"/>
              <w:bottom w:val="single" w:sz="4" w:space="0" w:color="auto"/>
              <w:right w:val="single" w:sz="4" w:space="0" w:color="auto"/>
            </w:tcBorders>
            <w:shd w:val="clear" w:color="auto" w:fill="auto"/>
            <w:noWrap/>
            <w:hideMark/>
          </w:tcPr>
          <w:p w14:paraId="6E7EECA7" w14:textId="763D86FE"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12/08/2027</w:t>
            </w:r>
          </w:p>
        </w:tc>
        <w:tc>
          <w:tcPr>
            <w:tcW w:w="3779" w:type="dxa"/>
            <w:tcBorders>
              <w:top w:val="nil"/>
              <w:left w:val="nil"/>
              <w:bottom w:val="single" w:sz="4" w:space="0" w:color="auto"/>
              <w:right w:val="single" w:sz="4" w:space="0" w:color="auto"/>
            </w:tcBorders>
            <w:shd w:val="clear" w:color="auto" w:fill="auto"/>
            <w:noWrap/>
            <w:vAlign w:val="bottom"/>
            <w:hideMark/>
          </w:tcPr>
          <w:p w14:paraId="1649B5FC"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24D74D01"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164B65" w:rsidRPr="001A3C4F" w14:paraId="3DF2D241" w14:textId="77777777" w:rsidTr="001A3C4F">
        <w:trPr>
          <w:trHeight w:val="290"/>
          <w:jc w:val="center"/>
        </w:trPr>
        <w:tc>
          <w:tcPr>
            <w:tcW w:w="2028" w:type="dxa"/>
            <w:tcBorders>
              <w:top w:val="nil"/>
              <w:left w:val="single" w:sz="4" w:space="0" w:color="auto"/>
              <w:bottom w:val="single" w:sz="4" w:space="0" w:color="auto"/>
              <w:right w:val="single" w:sz="4" w:space="0" w:color="auto"/>
            </w:tcBorders>
            <w:shd w:val="clear" w:color="auto" w:fill="auto"/>
            <w:noWrap/>
            <w:hideMark/>
          </w:tcPr>
          <w:p w14:paraId="2EA9C8F9" w14:textId="3170B556"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11/02/2028</w:t>
            </w:r>
          </w:p>
        </w:tc>
        <w:tc>
          <w:tcPr>
            <w:tcW w:w="3779" w:type="dxa"/>
            <w:tcBorders>
              <w:top w:val="nil"/>
              <w:left w:val="nil"/>
              <w:bottom w:val="single" w:sz="4" w:space="0" w:color="auto"/>
              <w:right w:val="single" w:sz="4" w:space="0" w:color="auto"/>
            </w:tcBorders>
            <w:shd w:val="clear" w:color="auto" w:fill="auto"/>
            <w:noWrap/>
            <w:vAlign w:val="bottom"/>
            <w:hideMark/>
          </w:tcPr>
          <w:p w14:paraId="428FBC91"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1F41E4CA"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164B65" w:rsidRPr="001A3C4F" w14:paraId="6AB6A4DF" w14:textId="77777777" w:rsidTr="001A3C4F">
        <w:trPr>
          <w:trHeight w:val="290"/>
          <w:jc w:val="center"/>
        </w:trPr>
        <w:tc>
          <w:tcPr>
            <w:tcW w:w="2028" w:type="dxa"/>
            <w:tcBorders>
              <w:top w:val="nil"/>
              <w:left w:val="single" w:sz="4" w:space="0" w:color="auto"/>
              <w:bottom w:val="single" w:sz="4" w:space="0" w:color="auto"/>
              <w:right w:val="single" w:sz="4" w:space="0" w:color="auto"/>
            </w:tcBorders>
            <w:shd w:val="clear" w:color="auto" w:fill="auto"/>
            <w:noWrap/>
            <w:hideMark/>
          </w:tcPr>
          <w:p w14:paraId="2778DC49" w14:textId="4BE96FD8"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11/08/2028</w:t>
            </w:r>
          </w:p>
        </w:tc>
        <w:tc>
          <w:tcPr>
            <w:tcW w:w="3779" w:type="dxa"/>
            <w:tcBorders>
              <w:top w:val="nil"/>
              <w:left w:val="nil"/>
              <w:bottom w:val="single" w:sz="4" w:space="0" w:color="auto"/>
              <w:right w:val="single" w:sz="4" w:space="0" w:color="auto"/>
            </w:tcBorders>
            <w:shd w:val="clear" w:color="auto" w:fill="auto"/>
            <w:noWrap/>
            <w:vAlign w:val="bottom"/>
            <w:hideMark/>
          </w:tcPr>
          <w:p w14:paraId="62A799BC"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52C1AA7F"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50,0000%</w:t>
            </w:r>
          </w:p>
        </w:tc>
      </w:tr>
      <w:tr w:rsidR="00164B65" w:rsidRPr="001A3C4F" w14:paraId="7736BC18" w14:textId="77777777" w:rsidTr="001A3C4F">
        <w:trPr>
          <w:trHeight w:val="290"/>
          <w:jc w:val="center"/>
        </w:trPr>
        <w:tc>
          <w:tcPr>
            <w:tcW w:w="2028" w:type="dxa"/>
            <w:tcBorders>
              <w:top w:val="nil"/>
              <w:left w:val="single" w:sz="4" w:space="0" w:color="auto"/>
              <w:bottom w:val="single" w:sz="4" w:space="0" w:color="auto"/>
              <w:right w:val="single" w:sz="4" w:space="0" w:color="auto"/>
            </w:tcBorders>
            <w:shd w:val="clear" w:color="auto" w:fill="auto"/>
            <w:noWrap/>
            <w:hideMark/>
          </w:tcPr>
          <w:p w14:paraId="7BDFFDF0" w14:textId="557495DF"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09/02/2029</w:t>
            </w:r>
          </w:p>
        </w:tc>
        <w:tc>
          <w:tcPr>
            <w:tcW w:w="3779" w:type="dxa"/>
            <w:tcBorders>
              <w:top w:val="nil"/>
              <w:left w:val="nil"/>
              <w:bottom w:val="single" w:sz="4" w:space="0" w:color="auto"/>
              <w:right w:val="single" w:sz="4" w:space="0" w:color="auto"/>
            </w:tcBorders>
            <w:shd w:val="clear" w:color="auto" w:fill="auto"/>
            <w:noWrap/>
            <w:vAlign w:val="bottom"/>
            <w:hideMark/>
          </w:tcPr>
          <w:p w14:paraId="5B1DD4D9"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227B81FE"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0,0000%</w:t>
            </w:r>
          </w:p>
        </w:tc>
      </w:tr>
      <w:tr w:rsidR="00164B65" w:rsidRPr="001A3C4F" w14:paraId="48344706" w14:textId="77777777" w:rsidTr="001A3C4F">
        <w:trPr>
          <w:trHeight w:val="290"/>
          <w:jc w:val="center"/>
        </w:trPr>
        <w:tc>
          <w:tcPr>
            <w:tcW w:w="2028" w:type="dxa"/>
            <w:tcBorders>
              <w:top w:val="nil"/>
              <w:left w:val="single" w:sz="4" w:space="0" w:color="auto"/>
              <w:bottom w:val="single" w:sz="4" w:space="0" w:color="auto"/>
              <w:right w:val="single" w:sz="4" w:space="0" w:color="auto"/>
            </w:tcBorders>
            <w:shd w:val="clear" w:color="auto" w:fill="auto"/>
            <w:noWrap/>
            <w:hideMark/>
          </w:tcPr>
          <w:p w14:paraId="09DAE839" w14:textId="74A67522"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hAnsi="Times New Roman" w:cs="Times New Roman"/>
                <w:sz w:val="22"/>
                <w:szCs w:val="22"/>
              </w:rPr>
              <w:t>13/08/2029</w:t>
            </w:r>
          </w:p>
        </w:tc>
        <w:tc>
          <w:tcPr>
            <w:tcW w:w="3779" w:type="dxa"/>
            <w:tcBorders>
              <w:top w:val="nil"/>
              <w:left w:val="nil"/>
              <w:bottom w:val="single" w:sz="4" w:space="0" w:color="auto"/>
              <w:right w:val="single" w:sz="4" w:space="0" w:color="auto"/>
            </w:tcBorders>
            <w:shd w:val="clear" w:color="auto" w:fill="auto"/>
            <w:noWrap/>
            <w:vAlign w:val="bottom"/>
            <w:hideMark/>
          </w:tcPr>
          <w:p w14:paraId="2E0B7DCB"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Sim</w:t>
            </w:r>
          </w:p>
        </w:tc>
        <w:tc>
          <w:tcPr>
            <w:tcW w:w="2153" w:type="dxa"/>
            <w:tcBorders>
              <w:top w:val="nil"/>
              <w:left w:val="nil"/>
              <w:bottom w:val="single" w:sz="4" w:space="0" w:color="auto"/>
              <w:right w:val="single" w:sz="4" w:space="0" w:color="auto"/>
            </w:tcBorders>
            <w:shd w:val="clear" w:color="auto" w:fill="auto"/>
            <w:noWrap/>
            <w:vAlign w:val="bottom"/>
            <w:hideMark/>
          </w:tcPr>
          <w:p w14:paraId="09E5993C" w14:textId="77777777" w:rsidR="00164B65" w:rsidRPr="001A3C4F" w:rsidRDefault="00164B65" w:rsidP="00164B65">
            <w:pPr>
              <w:autoSpaceDE/>
              <w:autoSpaceDN/>
              <w:adjustRightInd/>
              <w:jc w:val="center"/>
              <w:rPr>
                <w:rFonts w:ascii="Times New Roman" w:eastAsia="Times New Roman" w:hAnsi="Times New Roman" w:cs="Times New Roman"/>
                <w:color w:val="000000"/>
                <w:sz w:val="22"/>
                <w:szCs w:val="22"/>
                <w:lang w:val="pt-BR" w:eastAsia="pt-BR"/>
              </w:rPr>
            </w:pPr>
            <w:r w:rsidRPr="001A3C4F">
              <w:rPr>
                <w:rFonts w:ascii="Times New Roman" w:eastAsia="Times New Roman" w:hAnsi="Times New Roman" w:cs="Times New Roman"/>
                <w:color w:val="000000"/>
                <w:sz w:val="22"/>
                <w:szCs w:val="22"/>
                <w:lang w:val="pt-BR" w:eastAsia="pt-BR"/>
              </w:rPr>
              <w:t>100,0000%</w:t>
            </w:r>
          </w:p>
        </w:tc>
      </w:tr>
    </w:tbl>
    <w:p w14:paraId="47D3A560" w14:textId="77777777" w:rsidR="000C6284" w:rsidRPr="001A3C4F" w:rsidRDefault="000C6284" w:rsidP="009B4504">
      <w:pPr>
        <w:jc w:val="center"/>
        <w:rPr>
          <w:rFonts w:ascii="Times New Roman" w:hAnsi="Times New Roman" w:cs="Times New Roman"/>
          <w:b/>
          <w:sz w:val="22"/>
          <w:szCs w:val="22"/>
          <w:lang w:val="pt-BR"/>
        </w:rPr>
      </w:pPr>
    </w:p>
    <w:p w14:paraId="558BB68F" w14:textId="77777777" w:rsidR="00EB68AA" w:rsidRPr="001A3C4F" w:rsidRDefault="00EB68AA" w:rsidP="009B4504">
      <w:pPr>
        <w:autoSpaceDE/>
        <w:autoSpaceDN/>
        <w:adjustRightInd/>
        <w:spacing w:after="200"/>
        <w:rPr>
          <w:rFonts w:ascii="Times New Roman" w:hAnsi="Times New Roman" w:cs="Times New Roman"/>
          <w:b/>
          <w:sz w:val="22"/>
          <w:szCs w:val="22"/>
          <w:lang w:val="pt-BR"/>
        </w:rPr>
      </w:pPr>
      <w:r w:rsidRPr="001A3C4F">
        <w:rPr>
          <w:rFonts w:ascii="Times New Roman" w:hAnsi="Times New Roman" w:cs="Times New Roman"/>
          <w:b/>
          <w:sz w:val="22"/>
          <w:szCs w:val="22"/>
          <w:lang w:val="pt-BR"/>
        </w:rPr>
        <w:br w:type="page"/>
      </w:r>
    </w:p>
    <w:p w14:paraId="26662973" w14:textId="77777777" w:rsidR="00EE0FF5" w:rsidRPr="001A3C4F" w:rsidRDefault="00EE0FF5">
      <w:pPr>
        <w:pStyle w:val="Ttulo4"/>
        <w:rPr>
          <w:rFonts w:ascii="Times New Roman" w:hAnsi="Times New Roman"/>
          <w:sz w:val="22"/>
          <w:szCs w:val="22"/>
          <w:u w:val="none"/>
        </w:rPr>
      </w:pPr>
      <w:bookmarkStart w:id="3412" w:name="_Ref8696721"/>
      <w:bookmarkEnd w:id="3410"/>
      <w:r w:rsidRPr="001A3C4F">
        <w:rPr>
          <w:rFonts w:ascii="Times New Roman" w:hAnsi="Times New Roman"/>
          <w:sz w:val="22"/>
          <w:szCs w:val="22"/>
        </w:rPr>
        <w:lastRenderedPageBreak/>
        <w:t>Anexo II</w:t>
      </w:r>
      <w:bookmarkEnd w:id="3412"/>
    </w:p>
    <w:p w14:paraId="3850F539" w14:textId="77777777" w:rsidR="00EE0FF5" w:rsidRPr="001A3C4F" w:rsidRDefault="00EE0FF5" w:rsidP="009B4504">
      <w:pPr>
        <w:jc w:val="both"/>
        <w:rPr>
          <w:rFonts w:ascii="Times New Roman" w:eastAsia="SimSun" w:hAnsi="Times New Roman" w:cs="Times New Roman"/>
          <w:snapToGrid w:val="0"/>
          <w:sz w:val="22"/>
          <w:szCs w:val="22"/>
          <w:lang w:val="pt-BR"/>
        </w:rPr>
      </w:pPr>
    </w:p>
    <w:p w14:paraId="14DC5A62" w14:textId="77777777" w:rsidR="00EE0FF5" w:rsidRPr="001A3C4F" w:rsidRDefault="00EE0FF5">
      <w:pPr>
        <w:pStyle w:val="Ttulo4"/>
        <w:rPr>
          <w:rFonts w:ascii="Times New Roman" w:hAnsi="Times New Roman"/>
          <w:sz w:val="22"/>
          <w:szCs w:val="22"/>
        </w:rPr>
      </w:pPr>
      <w:bookmarkStart w:id="3413" w:name="_Ref8696727"/>
      <w:r w:rsidRPr="001A3C4F">
        <w:rPr>
          <w:rFonts w:ascii="Times New Roman" w:hAnsi="Times New Roman"/>
          <w:sz w:val="22"/>
          <w:szCs w:val="22"/>
        </w:rPr>
        <w:t>Minuta de Boletim de Subscrição das Debêntures</w:t>
      </w:r>
      <w:bookmarkEnd w:id="3413"/>
    </w:p>
    <w:p w14:paraId="648430CD" w14:textId="77777777" w:rsidR="00EE0FF5" w:rsidRPr="001A3C4F" w:rsidRDefault="00EE0FF5" w:rsidP="009B4504">
      <w:pPr>
        <w:pBdr>
          <w:bottom w:val="single" w:sz="4" w:space="1" w:color="auto"/>
        </w:pBdr>
        <w:ind w:right="-7"/>
        <w:rPr>
          <w:rFonts w:ascii="Times New Roman" w:hAnsi="Times New Roman" w:cs="Times New Roman"/>
          <w:sz w:val="22"/>
          <w:szCs w:val="22"/>
          <w:lang w:val="pt-BR"/>
        </w:rPr>
      </w:pPr>
    </w:p>
    <w:p w14:paraId="3E510216" w14:textId="77777777" w:rsidR="00EE0FF5" w:rsidRPr="001A3C4F" w:rsidRDefault="00EE0FF5" w:rsidP="009B4504">
      <w:pPr>
        <w:rPr>
          <w:rFonts w:ascii="Times New Roman" w:hAnsi="Times New Roman" w:cs="Times New Roman"/>
          <w:bCs/>
          <w:sz w:val="22"/>
          <w:szCs w:val="22"/>
          <w:lang w:val="pt-BR"/>
        </w:rPr>
      </w:pPr>
    </w:p>
    <w:p w14:paraId="44C9E91F" w14:textId="4012CF6C" w:rsidR="00EE0FF5" w:rsidRPr="001A3C4F" w:rsidRDefault="00EE0FF5" w:rsidP="009B4504">
      <w:pPr>
        <w:ind w:right="-7"/>
        <w:jc w:val="center"/>
        <w:rPr>
          <w:rFonts w:ascii="Times New Roman" w:hAnsi="Times New Roman" w:cs="Times New Roman"/>
          <w:b/>
          <w:bCs/>
          <w:sz w:val="22"/>
          <w:szCs w:val="22"/>
          <w:lang w:val="pt-BR"/>
        </w:rPr>
      </w:pPr>
      <w:r w:rsidRPr="001A3C4F">
        <w:rPr>
          <w:rFonts w:ascii="Times New Roman" w:hAnsi="Times New Roman" w:cs="Times New Roman"/>
          <w:b/>
          <w:sz w:val="22"/>
          <w:szCs w:val="22"/>
          <w:lang w:val="pt-BR"/>
        </w:rPr>
        <w:t xml:space="preserve">BOLETIM DE </w:t>
      </w:r>
      <w:r w:rsidR="00815324" w:rsidRPr="001A3C4F">
        <w:rPr>
          <w:rFonts w:ascii="Times New Roman" w:hAnsi="Times New Roman" w:cs="Times New Roman"/>
          <w:b/>
          <w:sz w:val="22"/>
          <w:szCs w:val="22"/>
          <w:lang w:val="pt-BR"/>
        </w:rPr>
        <w:t xml:space="preserve">SUBSCRIÇÃO </w:t>
      </w:r>
      <w:r w:rsidR="00815324" w:rsidRPr="001A3C4F">
        <w:rPr>
          <w:rFonts w:ascii="Times New Roman" w:hAnsi="Times New Roman" w:cs="Times New Roman"/>
          <w:b/>
          <w:bCs/>
          <w:sz w:val="22"/>
          <w:szCs w:val="22"/>
          <w:lang w:val="pt-BR"/>
        </w:rPr>
        <w:t xml:space="preserve">DA </w:t>
      </w:r>
      <w:r w:rsidR="00A04716" w:rsidRPr="001A3C4F">
        <w:rPr>
          <w:rFonts w:ascii="Times New Roman" w:hAnsi="Times New Roman" w:cs="Times New Roman"/>
          <w:b/>
          <w:bCs/>
          <w:sz w:val="22"/>
          <w:szCs w:val="22"/>
          <w:lang w:val="pt-BR"/>
        </w:rPr>
        <w:t>5</w:t>
      </w:r>
      <w:r w:rsidR="00025D52" w:rsidRPr="001A3C4F">
        <w:rPr>
          <w:rFonts w:ascii="Times New Roman" w:hAnsi="Times New Roman" w:cs="Times New Roman"/>
          <w:b/>
          <w:bCs/>
          <w:sz w:val="22"/>
          <w:szCs w:val="22"/>
          <w:lang w:val="pt-BR"/>
        </w:rPr>
        <w:t>ª (</w:t>
      </w:r>
      <w:r w:rsidR="00A04716" w:rsidRPr="001A3C4F">
        <w:rPr>
          <w:rFonts w:ascii="Times New Roman" w:hAnsi="Times New Roman" w:cs="Times New Roman"/>
          <w:b/>
          <w:bCs/>
          <w:sz w:val="22"/>
          <w:szCs w:val="22"/>
          <w:lang w:val="pt-BR"/>
        </w:rPr>
        <w:t>QUINTA</w:t>
      </w:r>
      <w:r w:rsidR="00025D52" w:rsidRPr="001A3C4F">
        <w:rPr>
          <w:rFonts w:ascii="Times New Roman" w:hAnsi="Times New Roman" w:cs="Times New Roman"/>
          <w:b/>
          <w:bCs/>
          <w:sz w:val="22"/>
          <w:szCs w:val="22"/>
          <w:lang w:val="pt-BR"/>
        </w:rPr>
        <w:t xml:space="preserve">) </w:t>
      </w:r>
      <w:r w:rsidR="00815324" w:rsidRPr="001A3C4F">
        <w:rPr>
          <w:rFonts w:ascii="Times New Roman" w:hAnsi="Times New Roman" w:cs="Times New Roman"/>
          <w:b/>
          <w:bCs/>
          <w:sz w:val="22"/>
          <w:szCs w:val="22"/>
          <w:lang w:val="pt-BR"/>
        </w:rPr>
        <w:t>EMISSÃO DE DEBÊNTURES SIMPLES, NÃO CONVERSÍVEIS EM AÇÕES, DA ESPÉCIE QUIROGRAFÁRIA, EM</w:t>
      </w:r>
      <w:r w:rsidR="00A04716" w:rsidRPr="001A3C4F">
        <w:rPr>
          <w:rFonts w:ascii="Times New Roman" w:hAnsi="Times New Roman" w:cs="Times New Roman"/>
          <w:b/>
          <w:bCs/>
          <w:sz w:val="22"/>
          <w:szCs w:val="22"/>
          <w:lang w:val="pt-BR"/>
        </w:rPr>
        <w:t xml:space="preserve"> ATÉ 2 (DUAS)</w:t>
      </w:r>
      <w:r w:rsidR="00815324" w:rsidRPr="001A3C4F">
        <w:rPr>
          <w:rFonts w:ascii="Times New Roman" w:hAnsi="Times New Roman" w:cs="Times New Roman"/>
          <w:b/>
          <w:bCs/>
          <w:sz w:val="22"/>
          <w:szCs w:val="22"/>
          <w:lang w:val="pt-BR"/>
        </w:rPr>
        <w:t xml:space="preserve"> SÉRIES, PARA COLOCAÇÃO PRIVADA, DA </w:t>
      </w:r>
      <w:r w:rsidR="00A04716" w:rsidRPr="001A3C4F">
        <w:rPr>
          <w:rFonts w:ascii="Times New Roman" w:hAnsi="Times New Roman" w:cs="Times New Roman"/>
          <w:b/>
          <w:bCs/>
          <w:sz w:val="22"/>
          <w:szCs w:val="22"/>
          <w:lang w:val="pt-BR"/>
        </w:rPr>
        <w:t>IRANI PAPEL E EMBALAGEM S.A.</w:t>
      </w:r>
    </w:p>
    <w:p w14:paraId="759BD68D" w14:textId="77777777" w:rsidR="00EE0FF5" w:rsidRPr="001A3C4F" w:rsidRDefault="00EE0FF5" w:rsidP="009B4504">
      <w:pPr>
        <w:ind w:right="-7"/>
        <w:rPr>
          <w:rFonts w:ascii="Times New Roman" w:hAnsi="Times New Roman" w:cs="Times New Roman"/>
          <w:bCs/>
          <w:sz w:val="22"/>
          <w:szCs w:val="22"/>
          <w:lang w:val="pt-BR"/>
        </w:rPr>
      </w:pPr>
    </w:p>
    <w:p w14:paraId="7682DBE6" w14:textId="4C510F66" w:rsidR="00EE0FF5" w:rsidRPr="001A3C4F" w:rsidRDefault="009F3F42" w:rsidP="009B4504">
      <w:pPr>
        <w:snapToGrid w:val="0"/>
        <w:jc w:val="center"/>
        <w:rPr>
          <w:rFonts w:ascii="Times New Roman" w:hAnsi="Times New Roman" w:cs="Times New Roman"/>
          <w:b/>
          <w:sz w:val="22"/>
          <w:szCs w:val="22"/>
          <w:lang w:val="pt-BR"/>
        </w:rPr>
      </w:pPr>
      <w:r w:rsidRPr="001A3C4F">
        <w:rPr>
          <w:rFonts w:ascii="Times New Roman" w:hAnsi="Times New Roman" w:cs="Times New Roman"/>
          <w:b/>
          <w:sz w:val="22"/>
          <w:szCs w:val="22"/>
          <w:lang w:val="pt-BR"/>
        </w:rPr>
        <w:t>IRANI PAPEL E EMBALAGEM S.A.</w:t>
      </w:r>
    </w:p>
    <w:p w14:paraId="153B105A" w14:textId="75DB01C5" w:rsidR="00EE0FF5" w:rsidRPr="001A3C4F" w:rsidRDefault="00EE0FF5" w:rsidP="009B4504">
      <w:pPr>
        <w:snapToGrid w:val="0"/>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CNPJ/ME n</w:t>
      </w:r>
      <w:r w:rsidR="009F3F42"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xml:space="preserve">º </w:t>
      </w:r>
      <w:r w:rsidR="009F3F42" w:rsidRPr="001A3C4F">
        <w:rPr>
          <w:rFonts w:ascii="Times New Roman" w:hAnsi="Times New Roman" w:cs="Times New Roman"/>
          <w:sz w:val="22"/>
          <w:szCs w:val="22"/>
          <w:lang w:val="pt-BR"/>
        </w:rPr>
        <w:t>92.791.243/0001-03</w:t>
      </w:r>
    </w:p>
    <w:p w14:paraId="15EF01AC" w14:textId="58A8E0C8" w:rsidR="00EE0FF5" w:rsidRPr="001A3C4F" w:rsidRDefault="00EE0FF5" w:rsidP="009B4504">
      <w:pPr>
        <w:snapToGrid w:val="0"/>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NIRE n</w:t>
      </w:r>
      <w:r w:rsidR="009F3F42"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xml:space="preserve">º </w:t>
      </w:r>
      <w:r w:rsidR="0079757D" w:rsidRPr="001A3C4F">
        <w:rPr>
          <w:rFonts w:ascii="Times New Roman" w:hAnsi="Times New Roman" w:cs="Times New Roman"/>
          <w:sz w:val="22"/>
          <w:szCs w:val="22"/>
          <w:lang w:val="pt-BR"/>
        </w:rPr>
        <w:t>43300002799</w:t>
      </w:r>
    </w:p>
    <w:p w14:paraId="0D1FE713" w14:textId="4562CE65" w:rsidR="00EE0FF5" w:rsidRPr="001A3C4F" w:rsidRDefault="009F3F42" w:rsidP="009B4504">
      <w:pPr>
        <w:snapToGrid w:val="0"/>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Rua General Manoel, n.º 157, 9º andar, sala 903, CEP 90010-030</w:t>
      </w:r>
    </w:p>
    <w:p w14:paraId="7A94D693" w14:textId="1E94DF38" w:rsidR="009F3F42" w:rsidRPr="001A3C4F" w:rsidRDefault="009F3F42" w:rsidP="009B4504">
      <w:pPr>
        <w:snapToGrid w:val="0"/>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São Paulo, SP</w:t>
      </w:r>
    </w:p>
    <w:p w14:paraId="50442F0D" w14:textId="215A5C6D" w:rsidR="009F3F42" w:rsidRPr="001A3C4F" w:rsidRDefault="009F3F42" w:rsidP="009B4504">
      <w:pPr>
        <w:snapToGrid w:val="0"/>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Companhia Aberta</w:t>
      </w:r>
    </w:p>
    <w:p w14:paraId="1BF0713D" w14:textId="77777777" w:rsidR="00EE0FF5" w:rsidRPr="001A3C4F" w:rsidRDefault="00EE0FF5" w:rsidP="009B4504">
      <w:pPr>
        <w:pStyle w:val="Corpodetextobt"/>
        <w:ind w:right="-7"/>
        <w:jc w:val="left"/>
        <w:rPr>
          <w:rFonts w:ascii="Times New Roman" w:eastAsia="Calibri" w:hAnsi="Times New Roman" w:cs="Times New Roman"/>
          <w:sz w:val="22"/>
          <w:szCs w:val="22"/>
          <w:lang w:val="pt-BR"/>
        </w:rPr>
      </w:pPr>
    </w:p>
    <w:tbl>
      <w:tblPr>
        <w:tblW w:w="3681" w:type="dxa"/>
        <w:tblInd w:w="5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1"/>
      </w:tblGrid>
      <w:tr w:rsidR="00EE0FF5" w:rsidRPr="001A3C4F" w14:paraId="21A4A7F2" w14:textId="77777777" w:rsidTr="006C54FB">
        <w:tc>
          <w:tcPr>
            <w:tcW w:w="36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195F9FF" w14:textId="77777777" w:rsidR="00EE0FF5" w:rsidRPr="001A3C4F" w:rsidRDefault="00EE0FF5" w:rsidP="009B4504">
            <w:pPr>
              <w:jc w:val="both"/>
              <w:rPr>
                <w:rFonts w:ascii="Times New Roman" w:hAnsi="Times New Roman" w:cs="Times New Roman"/>
                <w:b/>
                <w:bCs/>
                <w:sz w:val="22"/>
                <w:szCs w:val="22"/>
                <w:lang w:val="pt-BR"/>
              </w:rPr>
            </w:pPr>
            <w:r w:rsidRPr="001A3C4F">
              <w:rPr>
                <w:rFonts w:ascii="Times New Roman" w:hAnsi="Times New Roman" w:cs="Times New Roman"/>
                <w:b/>
                <w:bCs/>
                <w:sz w:val="22"/>
                <w:szCs w:val="22"/>
                <w:lang w:val="pt-BR"/>
              </w:rPr>
              <w:t xml:space="preserve">N.º </w:t>
            </w:r>
          </w:p>
        </w:tc>
      </w:tr>
    </w:tbl>
    <w:p w14:paraId="44CBAF94" w14:textId="77777777" w:rsidR="00EE0FF5" w:rsidRPr="001A3C4F" w:rsidRDefault="00EE0FF5" w:rsidP="009B4504">
      <w:pPr>
        <w:rPr>
          <w:rFonts w:ascii="Times New Roman" w:hAnsi="Times New Roman" w:cs="Times New Roman"/>
          <w:sz w:val="22"/>
          <w:szCs w:val="22"/>
          <w:lang w:val="pt-BR"/>
        </w:rPr>
      </w:pPr>
    </w:p>
    <w:tbl>
      <w:tblPr>
        <w:tblW w:w="10279" w:type="dxa"/>
        <w:tblInd w:w="-78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000" w:firstRow="0" w:lastRow="0" w:firstColumn="0" w:lastColumn="0" w:noHBand="0" w:noVBand="0"/>
      </w:tblPr>
      <w:tblGrid>
        <w:gridCol w:w="3616"/>
        <w:gridCol w:w="3119"/>
        <w:gridCol w:w="3544"/>
      </w:tblGrid>
      <w:tr w:rsidR="00AE3E7C" w:rsidRPr="001A3C4F" w14:paraId="1CC28CF4" w14:textId="77777777" w:rsidTr="00F3738B">
        <w:trPr>
          <w:trHeight w:val="417"/>
        </w:trPr>
        <w:tc>
          <w:tcPr>
            <w:tcW w:w="10279" w:type="dxa"/>
            <w:gridSpan w:val="3"/>
          </w:tcPr>
          <w:p w14:paraId="551B913D" w14:textId="1FDB664F" w:rsidR="00EE0FF5" w:rsidRPr="001A3C4F" w:rsidRDefault="00EE0FF5" w:rsidP="009B4504">
            <w:pPr>
              <w:snapToGrid w:val="0"/>
              <w:jc w:val="both"/>
              <w:rPr>
                <w:rFonts w:ascii="Times New Roman" w:hAnsi="Times New Roman" w:cs="Times New Roman"/>
                <w:b/>
                <w:sz w:val="22"/>
                <w:szCs w:val="22"/>
                <w:lang w:val="pt-BR"/>
              </w:rPr>
            </w:pPr>
            <w:r w:rsidRPr="001A3C4F">
              <w:rPr>
                <w:rFonts w:ascii="Times New Roman" w:hAnsi="Times New Roman" w:cs="Times New Roman"/>
                <w:sz w:val="22"/>
                <w:szCs w:val="22"/>
                <w:lang w:val="pt-BR"/>
              </w:rPr>
              <w:t>Este boletim de subscrição (</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u w:val="single"/>
                <w:lang w:val="pt-BR"/>
              </w:rPr>
              <w:t>Boletim de Subscrição</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é destinado ao subscritor de debêntures simples, não conversíveis em ações, da espécie quirografária, emitidas pela</w:t>
            </w:r>
            <w:r w:rsidR="009F3F42" w:rsidRPr="001A3C4F">
              <w:rPr>
                <w:rFonts w:ascii="Times New Roman" w:hAnsi="Times New Roman" w:cs="Times New Roman"/>
                <w:sz w:val="22"/>
                <w:szCs w:val="22"/>
                <w:lang w:val="pt-BR"/>
              </w:rPr>
              <w:t xml:space="preserve"> </w:t>
            </w:r>
            <w:r w:rsidR="009F3F42" w:rsidRPr="001A3C4F">
              <w:rPr>
                <w:rFonts w:ascii="Times New Roman" w:hAnsi="Times New Roman" w:cs="Times New Roman"/>
                <w:b/>
                <w:sz w:val="22"/>
                <w:szCs w:val="22"/>
                <w:lang w:val="pt-BR"/>
              </w:rPr>
              <w:t>IRANI PAPEL E EMBALAGEM S.A.</w:t>
            </w:r>
            <w:r w:rsidRPr="001A3C4F">
              <w:rPr>
                <w:rFonts w:ascii="Times New Roman" w:hAnsi="Times New Roman" w:cs="Times New Roman"/>
                <w:sz w:val="22"/>
                <w:szCs w:val="22"/>
                <w:lang w:val="pt-BR"/>
              </w:rPr>
              <w:t xml:space="preserve"> (</w:t>
            </w:r>
            <w:r w:rsidR="00C408BE" w:rsidRPr="001A3C4F">
              <w:rPr>
                <w:rFonts w:ascii="Times New Roman" w:hAnsi="Times New Roman" w:cs="Times New Roman"/>
                <w:sz w:val="22"/>
                <w:szCs w:val="22"/>
                <w:lang w:val="pt-BR"/>
              </w:rPr>
              <w:t>"</w:t>
            </w:r>
            <w:r w:rsidR="00DA437C" w:rsidRPr="001A3C4F">
              <w:rPr>
                <w:rFonts w:ascii="Times New Roman" w:hAnsi="Times New Roman" w:cs="Times New Roman"/>
                <w:sz w:val="22"/>
                <w:szCs w:val="22"/>
                <w:u w:val="single"/>
                <w:lang w:val="pt-BR"/>
              </w:rPr>
              <w:t>Devedora</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xml:space="preserve">), em </w:t>
            </w:r>
            <w:r w:rsidR="00E07D20" w:rsidRPr="001A3C4F">
              <w:rPr>
                <w:rFonts w:ascii="Times New Roman" w:hAnsi="Times New Roman" w:cs="Times New Roman"/>
                <w:sz w:val="22"/>
                <w:szCs w:val="22"/>
                <w:lang w:val="pt-BR"/>
              </w:rPr>
              <w:t xml:space="preserve">2 </w:t>
            </w:r>
            <w:r w:rsidRPr="001A3C4F">
              <w:rPr>
                <w:rFonts w:ascii="Times New Roman" w:hAnsi="Times New Roman" w:cs="Times New Roman"/>
                <w:sz w:val="22"/>
                <w:szCs w:val="22"/>
                <w:lang w:val="pt-BR"/>
              </w:rPr>
              <w:t>(</w:t>
            </w:r>
            <w:r w:rsidR="00E07D20" w:rsidRPr="001A3C4F">
              <w:rPr>
                <w:rFonts w:ascii="Times New Roman" w:hAnsi="Times New Roman" w:cs="Times New Roman"/>
                <w:sz w:val="22"/>
                <w:szCs w:val="22"/>
                <w:lang w:val="pt-BR"/>
              </w:rPr>
              <w:t>duas</w:t>
            </w:r>
            <w:r w:rsidRPr="001A3C4F">
              <w:rPr>
                <w:rFonts w:ascii="Times New Roman" w:hAnsi="Times New Roman" w:cs="Times New Roman"/>
                <w:sz w:val="22"/>
                <w:szCs w:val="22"/>
                <w:lang w:val="pt-BR"/>
              </w:rPr>
              <w:t xml:space="preserve">) séries, para colocação privada, no âmbito da </w:t>
            </w:r>
            <w:r w:rsidR="009F3F42" w:rsidRPr="001A3C4F">
              <w:rPr>
                <w:rFonts w:ascii="Times New Roman" w:hAnsi="Times New Roman" w:cs="Times New Roman"/>
                <w:sz w:val="22"/>
                <w:szCs w:val="22"/>
                <w:lang w:val="pt-BR"/>
              </w:rPr>
              <w:t>5</w:t>
            </w:r>
            <w:r w:rsidR="00212D7D" w:rsidRPr="001A3C4F">
              <w:rPr>
                <w:rFonts w:ascii="Times New Roman" w:hAnsi="Times New Roman" w:cs="Times New Roman"/>
                <w:sz w:val="22"/>
                <w:szCs w:val="22"/>
                <w:lang w:val="pt-BR"/>
              </w:rPr>
              <w:t>ª (</w:t>
            </w:r>
            <w:r w:rsidR="009F3F42" w:rsidRPr="001A3C4F">
              <w:rPr>
                <w:rFonts w:ascii="Times New Roman" w:hAnsi="Times New Roman" w:cs="Times New Roman"/>
                <w:sz w:val="22"/>
                <w:szCs w:val="22"/>
                <w:lang w:val="pt-BR"/>
              </w:rPr>
              <w:t>quinta</w:t>
            </w:r>
            <w:r w:rsidR="00212D7D"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xml:space="preserve"> emissão d</w:t>
            </w:r>
            <w:r w:rsidR="00815324" w:rsidRPr="001A3C4F">
              <w:rPr>
                <w:rFonts w:ascii="Times New Roman" w:hAnsi="Times New Roman" w:cs="Times New Roman"/>
                <w:sz w:val="22"/>
                <w:szCs w:val="22"/>
                <w:lang w:val="pt-BR"/>
              </w:rPr>
              <w:t>e debêntures da</w:t>
            </w:r>
            <w:r w:rsidRPr="001A3C4F">
              <w:rPr>
                <w:rFonts w:ascii="Times New Roman" w:hAnsi="Times New Roman" w:cs="Times New Roman"/>
                <w:sz w:val="22"/>
                <w:szCs w:val="22"/>
                <w:lang w:val="pt-BR"/>
              </w:rPr>
              <w:t xml:space="preserve"> </w:t>
            </w:r>
            <w:r w:rsidR="00DA437C" w:rsidRPr="001A3C4F">
              <w:rPr>
                <w:rFonts w:ascii="Times New Roman" w:hAnsi="Times New Roman" w:cs="Times New Roman"/>
                <w:sz w:val="22"/>
                <w:szCs w:val="22"/>
                <w:lang w:val="pt-BR"/>
              </w:rPr>
              <w:t xml:space="preserve">Devedora </w:t>
            </w:r>
            <w:r w:rsidRPr="001A3C4F">
              <w:rPr>
                <w:rFonts w:ascii="Times New Roman" w:hAnsi="Times New Roman" w:cs="Times New Roman"/>
                <w:sz w:val="22"/>
                <w:szCs w:val="22"/>
                <w:lang w:val="pt-BR"/>
              </w:rPr>
              <w:t>(</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u w:val="single"/>
                <w:lang w:val="pt-BR"/>
              </w:rPr>
              <w:t>Emissão</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w:t>
            </w:r>
            <w:r w:rsidR="002B2C35" w:rsidRPr="001A3C4F">
              <w:rPr>
                <w:rFonts w:ascii="Times New Roman" w:hAnsi="Times New Roman" w:cs="Times New Roman"/>
                <w:sz w:val="22"/>
                <w:szCs w:val="22"/>
                <w:lang w:val="pt-BR"/>
              </w:rPr>
              <w:t xml:space="preserve"> </w:t>
            </w:r>
          </w:p>
          <w:p w14:paraId="1D9FAE26" w14:textId="77777777" w:rsidR="00815324" w:rsidRPr="001A3C4F" w:rsidRDefault="00815324" w:rsidP="009B4504">
            <w:pPr>
              <w:tabs>
                <w:tab w:val="left" w:pos="4455"/>
                <w:tab w:val="left" w:pos="8910"/>
              </w:tabs>
              <w:jc w:val="both"/>
              <w:rPr>
                <w:rFonts w:ascii="Times New Roman" w:hAnsi="Times New Roman" w:cs="Times New Roman"/>
                <w:sz w:val="22"/>
                <w:szCs w:val="22"/>
                <w:lang w:val="pt-BR"/>
              </w:rPr>
            </w:pPr>
          </w:p>
          <w:p w14:paraId="11E8AB3E" w14:textId="0C7C9622" w:rsidR="00EE0FF5" w:rsidRPr="001A3C4F" w:rsidRDefault="00EE0FF5" w:rsidP="009B4504">
            <w:pPr>
              <w:tabs>
                <w:tab w:val="left" w:pos="1995"/>
              </w:tabs>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A Emissão foi aprovada pela Reunião do Conselho de Administração da </w:t>
            </w:r>
            <w:r w:rsidR="00DA437C" w:rsidRPr="001A3C4F">
              <w:rPr>
                <w:rFonts w:ascii="Times New Roman" w:hAnsi="Times New Roman" w:cs="Times New Roman"/>
                <w:sz w:val="22"/>
                <w:szCs w:val="22"/>
                <w:lang w:val="pt-BR"/>
              </w:rPr>
              <w:t xml:space="preserve">Devedora </w:t>
            </w:r>
            <w:r w:rsidRPr="001A3C4F">
              <w:rPr>
                <w:rFonts w:ascii="Times New Roman" w:hAnsi="Times New Roman" w:cs="Times New Roman"/>
                <w:sz w:val="22"/>
                <w:szCs w:val="22"/>
                <w:lang w:val="pt-BR"/>
              </w:rPr>
              <w:t xml:space="preserve">realizada em </w:t>
            </w:r>
            <w:r w:rsidR="009F3F42" w:rsidRPr="001A3C4F">
              <w:rPr>
                <w:rFonts w:ascii="Times New Roman" w:hAnsi="Times New Roman" w:cs="Times New Roman"/>
                <w:sz w:val="22"/>
                <w:szCs w:val="22"/>
                <w:lang w:val="pt-BR"/>
              </w:rPr>
              <w:t xml:space="preserve">[=] de [=] </w:t>
            </w:r>
            <w:r w:rsidR="00010CE8" w:rsidRPr="001A3C4F">
              <w:rPr>
                <w:rFonts w:ascii="Times New Roman" w:hAnsi="Times New Roman" w:cs="Times New Roman"/>
                <w:sz w:val="22"/>
                <w:szCs w:val="22"/>
                <w:lang w:val="pt-BR"/>
              </w:rPr>
              <w:t>de 202</w:t>
            </w:r>
            <w:r w:rsidR="009F3F42" w:rsidRPr="001A3C4F">
              <w:rPr>
                <w:rFonts w:ascii="Times New Roman" w:hAnsi="Times New Roman" w:cs="Times New Roman"/>
                <w:sz w:val="22"/>
                <w:szCs w:val="22"/>
                <w:lang w:val="pt-BR"/>
              </w:rPr>
              <w:t>2</w:t>
            </w:r>
            <w:r w:rsidRPr="001A3C4F">
              <w:rPr>
                <w:rFonts w:ascii="Times New Roman" w:hAnsi="Times New Roman" w:cs="Times New Roman"/>
                <w:sz w:val="22"/>
                <w:szCs w:val="22"/>
                <w:lang w:val="pt-BR"/>
              </w:rPr>
              <w:t>.</w:t>
            </w:r>
          </w:p>
          <w:p w14:paraId="25FE2F49" w14:textId="77777777" w:rsidR="00EE0FF5" w:rsidRPr="001A3C4F" w:rsidRDefault="00EE0FF5" w:rsidP="009B4504">
            <w:pPr>
              <w:tabs>
                <w:tab w:val="left" w:pos="1995"/>
              </w:tabs>
              <w:jc w:val="both"/>
              <w:rPr>
                <w:rFonts w:ascii="Times New Roman" w:hAnsi="Times New Roman" w:cs="Times New Roman"/>
                <w:sz w:val="22"/>
                <w:szCs w:val="22"/>
                <w:lang w:val="pt-BR"/>
              </w:rPr>
            </w:pPr>
          </w:p>
          <w:p w14:paraId="2368BB1E" w14:textId="7D54F461" w:rsidR="00002229" w:rsidRPr="001A3C4F" w:rsidRDefault="00EE0FF5" w:rsidP="009B4504">
            <w:pPr>
              <w:tabs>
                <w:tab w:val="left" w:pos="4455"/>
                <w:tab w:val="left" w:pos="8910"/>
              </w:tabs>
              <w:jc w:val="both"/>
              <w:rPr>
                <w:rFonts w:ascii="Times New Roman" w:eastAsia="MS Mincho" w:hAnsi="Times New Roman" w:cs="Times New Roman"/>
                <w:sz w:val="22"/>
                <w:szCs w:val="22"/>
                <w:lang w:val="pt-BR"/>
              </w:rPr>
            </w:pPr>
            <w:r w:rsidRPr="001A3C4F">
              <w:rPr>
                <w:rFonts w:ascii="Times New Roman" w:hAnsi="Times New Roman" w:cs="Times New Roman"/>
                <w:sz w:val="22"/>
                <w:szCs w:val="22"/>
                <w:lang w:val="pt-BR"/>
              </w:rPr>
              <w:t xml:space="preserve">Nos termos do </w:t>
            </w:r>
            <w:r w:rsidR="00C408BE" w:rsidRPr="001A3C4F">
              <w:rPr>
                <w:rFonts w:ascii="Times New Roman" w:hAnsi="Times New Roman" w:cs="Times New Roman"/>
                <w:sz w:val="22"/>
                <w:szCs w:val="22"/>
                <w:lang w:val="pt-BR"/>
              </w:rPr>
              <w:t>"</w:t>
            </w:r>
            <w:r w:rsidRPr="001A3C4F">
              <w:rPr>
                <w:rFonts w:ascii="Times New Roman" w:hAnsi="Times New Roman" w:cs="Times New Roman"/>
                <w:i/>
                <w:sz w:val="22"/>
                <w:szCs w:val="22"/>
                <w:lang w:val="pt-BR"/>
              </w:rPr>
              <w:t xml:space="preserve">Instrumento Particular de Escritura da </w:t>
            </w:r>
            <w:r w:rsidR="009F3F42" w:rsidRPr="001A3C4F">
              <w:rPr>
                <w:rFonts w:ascii="Times New Roman" w:hAnsi="Times New Roman" w:cs="Times New Roman"/>
                <w:i/>
                <w:sz w:val="22"/>
                <w:szCs w:val="22"/>
                <w:lang w:val="pt-BR"/>
              </w:rPr>
              <w:t>5</w:t>
            </w:r>
            <w:r w:rsidR="00212D7D" w:rsidRPr="001A3C4F">
              <w:rPr>
                <w:rFonts w:ascii="Times New Roman" w:hAnsi="Times New Roman" w:cs="Times New Roman"/>
                <w:i/>
                <w:sz w:val="22"/>
                <w:szCs w:val="22"/>
                <w:lang w:val="pt-BR"/>
              </w:rPr>
              <w:t>ª (</w:t>
            </w:r>
            <w:r w:rsidR="009F3F42" w:rsidRPr="001A3C4F">
              <w:rPr>
                <w:rFonts w:ascii="Times New Roman" w:hAnsi="Times New Roman" w:cs="Times New Roman"/>
                <w:i/>
                <w:sz w:val="22"/>
                <w:szCs w:val="22"/>
                <w:lang w:val="pt-BR"/>
              </w:rPr>
              <w:t>Quinta</w:t>
            </w:r>
            <w:r w:rsidR="00212D7D" w:rsidRPr="001A3C4F">
              <w:rPr>
                <w:rFonts w:ascii="Times New Roman" w:hAnsi="Times New Roman" w:cs="Times New Roman"/>
                <w:i/>
                <w:sz w:val="22"/>
                <w:szCs w:val="22"/>
                <w:lang w:val="pt-BR"/>
              </w:rPr>
              <w:t>)</w:t>
            </w:r>
            <w:r w:rsidRPr="001A3C4F">
              <w:rPr>
                <w:rFonts w:ascii="Times New Roman" w:hAnsi="Times New Roman" w:cs="Times New Roman"/>
                <w:i/>
                <w:sz w:val="22"/>
                <w:szCs w:val="22"/>
                <w:lang w:val="pt-BR"/>
              </w:rPr>
              <w:t xml:space="preserve"> Emissão de Debêntures Simples, não Conversíveis em Ações, da Espécie Quirografária, em até </w:t>
            </w:r>
            <w:r w:rsidR="009F3F42" w:rsidRPr="001A3C4F">
              <w:rPr>
                <w:rFonts w:ascii="Times New Roman" w:hAnsi="Times New Roman" w:cs="Times New Roman"/>
                <w:i/>
                <w:sz w:val="22"/>
                <w:szCs w:val="22"/>
                <w:lang w:val="pt-BR"/>
              </w:rPr>
              <w:t>2</w:t>
            </w:r>
            <w:r w:rsidRPr="001A3C4F">
              <w:rPr>
                <w:rFonts w:ascii="Times New Roman" w:hAnsi="Times New Roman" w:cs="Times New Roman"/>
                <w:i/>
                <w:sz w:val="22"/>
                <w:szCs w:val="22"/>
                <w:lang w:val="pt-BR"/>
              </w:rPr>
              <w:t xml:space="preserve"> (</w:t>
            </w:r>
            <w:r w:rsidR="009F3F42" w:rsidRPr="001A3C4F">
              <w:rPr>
                <w:rFonts w:ascii="Times New Roman" w:hAnsi="Times New Roman" w:cs="Times New Roman"/>
                <w:i/>
                <w:sz w:val="22"/>
                <w:szCs w:val="22"/>
                <w:lang w:val="pt-BR"/>
              </w:rPr>
              <w:t>duas</w:t>
            </w:r>
            <w:r w:rsidRPr="001A3C4F">
              <w:rPr>
                <w:rFonts w:ascii="Times New Roman" w:hAnsi="Times New Roman" w:cs="Times New Roman"/>
                <w:i/>
                <w:sz w:val="22"/>
                <w:szCs w:val="22"/>
                <w:lang w:val="pt-BR"/>
              </w:rPr>
              <w:t>) Séries, para Colocação Privada, da</w:t>
            </w:r>
            <w:r w:rsidR="009F3F42" w:rsidRPr="001A3C4F">
              <w:rPr>
                <w:rFonts w:ascii="Times New Roman" w:hAnsi="Times New Roman" w:cs="Times New Roman"/>
                <w:i/>
                <w:sz w:val="22"/>
                <w:szCs w:val="22"/>
                <w:lang w:val="pt-BR"/>
              </w:rPr>
              <w:t xml:space="preserve"> Irani Papel e Embalagem S.A.</w:t>
            </w:r>
            <w:r w:rsidR="00C408BE" w:rsidRPr="001A3C4F">
              <w:rPr>
                <w:rFonts w:ascii="Times New Roman" w:hAnsi="Times New Roman" w:cs="Times New Roman"/>
                <w:sz w:val="22"/>
                <w:szCs w:val="22"/>
                <w:lang w:val="pt-BR"/>
              </w:rPr>
              <w:t>"</w:t>
            </w:r>
            <w:r w:rsidRPr="001A3C4F">
              <w:rPr>
                <w:rFonts w:ascii="Times New Roman" w:hAnsi="Times New Roman" w:cs="Times New Roman"/>
                <w:sz w:val="22"/>
                <w:szCs w:val="22"/>
                <w:lang w:val="pt-BR"/>
              </w:rPr>
              <w:t xml:space="preserve">, celebrado em </w:t>
            </w:r>
            <w:r w:rsidR="00162BDD" w:rsidRPr="001A3C4F">
              <w:rPr>
                <w:rFonts w:ascii="Times New Roman" w:hAnsi="Times New Roman" w:cs="Times New Roman"/>
                <w:sz w:val="22"/>
                <w:szCs w:val="22"/>
                <w:lang w:val="pt-BR"/>
              </w:rPr>
              <w:t xml:space="preserve">10 </w:t>
            </w:r>
            <w:r w:rsidR="006D555B" w:rsidRPr="001A3C4F">
              <w:rPr>
                <w:rFonts w:ascii="Times New Roman" w:hAnsi="Times New Roman" w:cs="Times New Roman"/>
                <w:sz w:val="22"/>
                <w:szCs w:val="22"/>
                <w:lang w:val="pt-BR"/>
              </w:rPr>
              <w:t xml:space="preserve">de </w:t>
            </w:r>
            <w:r w:rsidR="00162BDD" w:rsidRPr="001A3C4F">
              <w:rPr>
                <w:rFonts w:ascii="Times New Roman" w:hAnsi="Times New Roman" w:cs="Times New Roman"/>
                <w:sz w:val="22"/>
                <w:szCs w:val="22"/>
                <w:lang w:val="pt-BR"/>
              </w:rPr>
              <w:t>agosto</w:t>
            </w:r>
            <w:r w:rsidR="009F3F42" w:rsidRPr="001A3C4F">
              <w:rPr>
                <w:rFonts w:ascii="Times New Roman" w:hAnsi="Times New Roman" w:cs="Times New Roman"/>
                <w:sz w:val="22"/>
                <w:szCs w:val="22"/>
                <w:lang w:val="pt-BR"/>
              </w:rPr>
              <w:t xml:space="preserve"> </w:t>
            </w:r>
            <w:r w:rsidR="00010CE8" w:rsidRPr="001A3C4F">
              <w:rPr>
                <w:rFonts w:ascii="Times New Roman" w:hAnsi="Times New Roman" w:cs="Times New Roman"/>
                <w:sz w:val="22"/>
                <w:szCs w:val="22"/>
                <w:lang w:val="pt-BR"/>
              </w:rPr>
              <w:t>de 202</w:t>
            </w:r>
            <w:r w:rsidR="00896354" w:rsidRPr="001A3C4F">
              <w:rPr>
                <w:rFonts w:ascii="Times New Roman" w:hAnsi="Times New Roman" w:cs="Times New Roman"/>
                <w:sz w:val="22"/>
                <w:szCs w:val="22"/>
                <w:lang w:val="pt-BR"/>
              </w:rPr>
              <w:t>2</w:t>
            </w:r>
            <w:r w:rsidRPr="001A3C4F">
              <w:rPr>
                <w:rFonts w:ascii="Times New Roman" w:hAnsi="Times New Roman" w:cs="Times New Roman"/>
                <w:sz w:val="22"/>
                <w:szCs w:val="22"/>
                <w:lang w:val="pt-BR"/>
              </w:rPr>
              <w:t xml:space="preserve">, </w:t>
            </w:r>
            <w:r w:rsidR="00002229" w:rsidRPr="001A3C4F">
              <w:rPr>
                <w:rFonts w:ascii="Times New Roman" w:hAnsi="Times New Roman" w:cs="Times New Roman"/>
                <w:sz w:val="22"/>
                <w:szCs w:val="22"/>
                <w:lang w:val="pt-BR"/>
              </w:rPr>
              <w:t xml:space="preserve">conforme alterada pelo </w:t>
            </w:r>
            <w:r w:rsidR="00C408BE" w:rsidRPr="001A3C4F">
              <w:rPr>
                <w:rFonts w:ascii="Times New Roman" w:hAnsi="Times New Roman" w:cs="Times New Roman"/>
                <w:sz w:val="22"/>
                <w:szCs w:val="22"/>
                <w:lang w:val="pt-BR"/>
              </w:rPr>
              <w:t>"</w:t>
            </w:r>
            <w:r w:rsidR="00002229" w:rsidRPr="001A3C4F">
              <w:rPr>
                <w:rFonts w:ascii="Times New Roman" w:hAnsi="Times New Roman" w:cs="Times New Roman"/>
                <w:i/>
                <w:iCs/>
                <w:sz w:val="22"/>
                <w:szCs w:val="22"/>
                <w:lang w:val="pt-BR"/>
              </w:rPr>
              <w:t>Primeiro Aditamento ao</w:t>
            </w:r>
            <w:r w:rsidR="009F3F42" w:rsidRPr="001A3C4F">
              <w:rPr>
                <w:rFonts w:ascii="Times New Roman" w:hAnsi="Times New Roman" w:cs="Times New Roman"/>
                <w:i/>
                <w:iCs/>
                <w:sz w:val="22"/>
                <w:szCs w:val="22"/>
                <w:lang w:val="pt-BR"/>
              </w:rPr>
              <w:t xml:space="preserve"> </w:t>
            </w:r>
            <w:r w:rsidR="009F3F42" w:rsidRPr="001A3C4F">
              <w:rPr>
                <w:rFonts w:ascii="Times New Roman" w:hAnsi="Times New Roman" w:cs="Times New Roman"/>
                <w:i/>
                <w:sz w:val="22"/>
                <w:szCs w:val="22"/>
                <w:lang w:val="pt-BR"/>
              </w:rPr>
              <w:t>Instrumento Particular de Escritura da 5ª (Quinta) Emissão de Debêntures Simples, não Conversíveis em Ações, da Espécie Quirografária, em até 2 (duas) Séries, para Colocação Privada, da Irani Papel e Embalagem S.A.</w:t>
            </w:r>
            <w:r w:rsidR="00C408BE" w:rsidRPr="001A3C4F">
              <w:rPr>
                <w:rFonts w:ascii="Times New Roman" w:hAnsi="Times New Roman" w:cs="Times New Roman"/>
                <w:sz w:val="22"/>
                <w:szCs w:val="22"/>
                <w:lang w:val="pt-BR"/>
              </w:rPr>
              <w:t>"</w:t>
            </w:r>
            <w:r w:rsidR="00002229" w:rsidRPr="001A3C4F">
              <w:rPr>
                <w:rFonts w:ascii="Times New Roman" w:hAnsi="Times New Roman" w:cs="Times New Roman"/>
                <w:sz w:val="22"/>
                <w:szCs w:val="22"/>
                <w:lang w:val="pt-BR"/>
              </w:rPr>
              <w:t>, celebrado em [</w:t>
            </w:r>
            <w:r w:rsidR="009F3F42" w:rsidRPr="001A3C4F">
              <w:rPr>
                <w:rFonts w:ascii="Times New Roman" w:hAnsi="Times New Roman" w:cs="Times New Roman"/>
                <w:sz w:val="22"/>
                <w:szCs w:val="22"/>
                <w:lang w:val="pt-BR"/>
              </w:rPr>
              <w:t>=</w:t>
            </w:r>
            <w:r w:rsidR="00002229" w:rsidRPr="001A3C4F">
              <w:rPr>
                <w:rFonts w:ascii="Times New Roman" w:hAnsi="Times New Roman" w:cs="Times New Roman"/>
                <w:sz w:val="22"/>
                <w:szCs w:val="22"/>
                <w:lang w:val="pt-BR"/>
              </w:rPr>
              <w:t>] de [</w:t>
            </w:r>
            <w:r w:rsidR="009F3F42" w:rsidRPr="001A3C4F">
              <w:rPr>
                <w:rFonts w:ascii="Times New Roman" w:hAnsi="Times New Roman" w:cs="Times New Roman"/>
                <w:sz w:val="22"/>
                <w:szCs w:val="22"/>
                <w:lang w:val="pt-BR"/>
              </w:rPr>
              <w:t>=</w:t>
            </w:r>
            <w:r w:rsidR="00002229" w:rsidRPr="001A3C4F">
              <w:rPr>
                <w:rFonts w:ascii="Times New Roman" w:hAnsi="Times New Roman" w:cs="Times New Roman"/>
                <w:sz w:val="22"/>
                <w:szCs w:val="22"/>
                <w:lang w:val="pt-BR"/>
              </w:rPr>
              <w:t>] de 202</w:t>
            </w:r>
            <w:r w:rsidR="009F3F42" w:rsidRPr="001A3C4F">
              <w:rPr>
                <w:rFonts w:ascii="Times New Roman" w:hAnsi="Times New Roman" w:cs="Times New Roman"/>
                <w:sz w:val="22"/>
                <w:szCs w:val="22"/>
                <w:lang w:val="pt-BR"/>
              </w:rPr>
              <w:t>2</w:t>
            </w:r>
            <w:r w:rsidR="00002229" w:rsidRPr="001A3C4F">
              <w:rPr>
                <w:rFonts w:ascii="Times New Roman" w:hAnsi="Times New Roman" w:cs="Times New Roman"/>
                <w:sz w:val="22"/>
                <w:szCs w:val="22"/>
                <w:lang w:val="pt-BR"/>
              </w:rPr>
              <w:t xml:space="preserve"> (</w:t>
            </w:r>
            <w:r w:rsidR="00C408BE" w:rsidRPr="001A3C4F">
              <w:rPr>
                <w:rFonts w:ascii="Times New Roman" w:hAnsi="Times New Roman" w:cs="Times New Roman"/>
                <w:sz w:val="22"/>
                <w:szCs w:val="22"/>
                <w:lang w:val="pt-BR"/>
              </w:rPr>
              <w:t>"</w:t>
            </w:r>
            <w:r w:rsidR="00002229" w:rsidRPr="001A3C4F">
              <w:rPr>
                <w:rFonts w:ascii="Times New Roman" w:hAnsi="Times New Roman" w:cs="Times New Roman"/>
                <w:sz w:val="22"/>
                <w:szCs w:val="22"/>
                <w:u w:val="single"/>
                <w:lang w:val="pt-BR"/>
              </w:rPr>
              <w:t>Escritura de Emissão</w:t>
            </w:r>
            <w:r w:rsidR="00C408BE" w:rsidRPr="001A3C4F">
              <w:rPr>
                <w:rFonts w:ascii="Times New Roman" w:hAnsi="Times New Roman" w:cs="Times New Roman"/>
                <w:sz w:val="22"/>
                <w:szCs w:val="22"/>
                <w:lang w:val="pt-BR"/>
              </w:rPr>
              <w:t>"</w:t>
            </w:r>
            <w:r w:rsidR="00002229" w:rsidRPr="001A3C4F">
              <w:rPr>
                <w:rFonts w:ascii="Times New Roman" w:hAnsi="Times New Roman" w:cs="Times New Roman"/>
                <w:sz w:val="22"/>
                <w:szCs w:val="22"/>
                <w:lang w:val="pt-BR"/>
              </w:rPr>
              <w:t>), a quantidade de Debêntures objeto da Emissão é de [</w:t>
            </w:r>
            <w:r w:rsidR="001756C4" w:rsidRPr="001A3C4F">
              <w:rPr>
                <w:rFonts w:ascii="Times New Roman" w:hAnsi="Times New Roman" w:cs="Times New Roman"/>
                <w:sz w:val="22"/>
                <w:szCs w:val="22"/>
                <w:lang w:val="pt-BR"/>
              </w:rPr>
              <w:t>=</w:t>
            </w:r>
            <w:r w:rsidR="00002229" w:rsidRPr="001A3C4F">
              <w:rPr>
                <w:rFonts w:ascii="Times New Roman" w:hAnsi="Times New Roman" w:cs="Times New Roman"/>
                <w:sz w:val="22"/>
                <w:szCs w:val="22"/>
                <w:lang w:val="pt-BR"/>
              </w:rPr>
              <w:t>] ([</w:t>
            </w:r>
            <w:r w:rsidR="001756C4" w:rsidRPr="001A3C4F">
              <w:rPr>
                <w:rFonts w:ascii="Times New Roman" w:hAnsi="Times New Roman" w:cs="Times New Roman"/>
                <w:sz w:val="22"/>
                <w:szCs w:val="22"/>
                <w:lang w:val="pt-BR"/>
              </w:rPr>
              <w:t>=</w:t>
            </w:r>
            <w:r w:rsidR="00002229" w:rsidRPr="001A3C4F">
              <w:rPr>
                <w:rFonts w:ascii="Times New Roman" w:hAnsi="Times New Roman" w:cs="Times New Roman"/>
                <w:sz w:val="22"/>
                <w:szCs w:val="22"/>
                <w:lang w:val="pt-BR"/>
              </w:rPr>
              <w:t>]) Debêntures (</w:t>
            </w:r>
            <w:r w:rsidR="00C408BE" w:rsidRPr="001A3C4F">
              <w:rPr>
                <w:rFonts w:ascii="Times New Roman" w:hAnsi="Times New Roman" w:cs="Times New Roman"/>
                <w:sz w:val="22"/>
                <w:szCs w:val="22"/>
                <w:lang w:val="pt-BR"/>
              </w:rPr>
              <w:t>"</w:t>
            </w:r>
            <w:r w:rsidR="00002229" w:rsidRPr="001A3C4F">
              <w:rPr>
                <w:rFonts w:ascii="Times New Roman" w:hAnsi="Times New Roman" w:cs="Times New Roman"/>
                <w:sz w:val="22"/>
                <w:szCs w:val="22"/>
                <w:u w:val="single"/>
                <w:lang w:val="pt-BR"/>
              </w:rPr>
              <w:t>Debêntures</w:t>
            </w:r>
            <w:r w:rsidR="00C408BE" w:rsidRPr="001A3C4F">
              <w:rPr>
                <w:rFonts w:ascii="Times New Roman" w:hAnsi="Times New Roman" w:cs="Times New Roman"/>
                <w:sz w:val="22"/>
                <w:szCs w:val="22"/>
                <w:lang w:val="pt-BR"/>
              </w:rPr>
              <w:t>"</w:t>
            </w:r>
            <w:r w:rsidR="00002229" w:rsidRPr="001A3C4F">
              <w:rPr>
                <w:rFonts w:ascii="Times New Roman" w:hAnsi="Times New Roman" w:cs="Times New Roman"/>
                <w:sz w:val="22"/>
                <w:szCs w:val="22"/>
                <w:lang w:val="pt-BR"/>
              </w:rPr>
              <w:t>), das quais (i) [</w:t>
            </w:r>
            <w:r w:rsidR="001756C4" w:rsidRPr="001A3C4F">
              <w:rPr>
                <w:rFonts w:ascii="Times New Roman" w:hAnsi="Times New Roman" w:cs="Times New Roman"/>
                <w:sz w:val="22"/>
                <w:szCs w:val="22"/>
                <w:lang w:val="pt-BR"/>
              </w:rPr>
              <w:t>=</w:t>
            </w:r>
            <w:r w:rsidR="00002229" w:rsidRPr="001A3C4F">
              <w:rPr>
                <w:rFonts w:ascii="Times New Roman" w:hAnsi="Times New Roman" w:cs="Times New Roman"/>
                <w:sz w:val="22"/>
                <w:szCs w:val="22"/>
                <w:lang w:val="pt-BR"/>
              </w:rPr>
              <w:t>] ([</w:t>
            </w:r>
            <w:r w:rsidR="001756C4" w:rsidRPr="001A3C4F">
              <w:rPr>
                <w:rFonts w:ascii="Times New Roman" w:hAnsi="Times New Roman" w:cs="Times New Roman"/>
                <w:sz w:val="22"/>
                <w:szCs w:val="22"/>
                <w:lang w:val="pt-BR"/>
              </w:rPr>
              <w:t>=</w:t>
            </w:r>
            <w:r w:rsidR="00002229" w:rsidRPr="001A3C4F">
              <w:rPr>
                <w:rFonts w:ascii="Times New Roman" w:hAnsi="Times New Roman" w:cs="Times New Roman"/>
                <w:sz w:val="22"/>
                <w:szCs w:val="22"/>
                <w:lang w:val="pt-BR"/>
              </w:rPr>
              <w:t>]) são Debêntures da 1ª Série</w:t>
            </w:r>
            <w:r w:rsidR="00896354" w:rsidRPr="001A3C4F">
              <w:rPr>
                <w:rFonts w:ascii="Times New Roman" w:hAnsi="Times New Roman" w:cs="Times New Roman"/>
                <w:sz w:val="22"/>
                <w:szCs w:val="22"/>
                <w:lang w:val="pt-BR"/>
              </w:rPr>
              <w:t>,</w:t>
            </w:r>
            <w:r w:rsidR="001756C4" w:rsidRPr="001A3C4F">
              <w:rPr>
                <w:rFonts w:ascii="Times New Roman" w:hAnsi="Times New Roman" w:cs="Times New Roman"/>
                <w:sz w:val="22"/>
                <w:szCs w:val="22"/>
                <w:lang w:val="pt-BR"/>
              </w:rPr>
              <w:t xml:space="preserve"> e</w:t>
            </w:r>
            <w:r w:rsidR="00002229" w:rsidRPr="001A3C4F">
              <w:rPr>
                <w:rFonts w:ascii="Times New Roman" w:hAnsi="Times New Roman" w:cs="Times New Roman"/>
                <w:sz w:val="22"/>
                <w:szCs w:val="22"/>
                <w:lang w:val="pt-BR"/>
              </w:rPr>
              <w:t xml:space="preserve"> (</w:t>
            </w:r>
            <w:proofErr w:type="spellStart"/>
            <w:r w:rsidR="00002229" w:rsidRPr="001A3C4F">
              <w:rPr>
                <w:rFonts w:ascii="Times New Roman" w:hAnsi="Times New Roman" w:cs="Times New Roman"/>
                <w:sz w:val="22"/>
                <w:szCs w:val="22"/>
                <w:lang w:val="pt-BR"/>
              </w:rPr>
              <w:t>ii</w:t>
            </w:r>
            <w:proofErr w:type="spellEnd"/>
            <w:r w:rsidR="00002229" w:rsidRPr="001A3C4F">
              <w:rPr>
                <w:rFonts w:ascii="Times New Roman" w:hAnsi="Times New Roman" w:cs="Times New Roman"/>
                <w:sz w:val="22"/>
                <w:szCs w:val="22"/>
                <w:lang w:val="pt-BR"/>
              </w:rPr>
              <w:t>) [</w:t>
            </w:r>
            <w:r w:rsidR="001756C4" w:rsidRPr="001A3C4F">
              <w:rPr>
                <w:rFonts w:ascii="Times New Roman" w:hAnsi="Times New Roman" w:cs="Times New Roman"/>
                <w:sz w:val="22"/>
                <w:szCs w:val="22"/>
                <w:lang w:val="pt-BR"/>
              </w:rPr>
              <w:t>=</w:t>
            </w:r>
            <w:r w:rsidR="00002229" w:rsidRPr="001A3C4F">
              <w:rPr>
                <w:rFonts w:ascii="Times New Roman" w:hAnsi="Times New Roman" w:cs="Times New Roman"/>
                <w:sz w:val="22"/>
                <w:szCs w:val="22"/>
                <w:lang w:val="pt-BR"/>
              </w:rPr>
              <w:t>] ([</w:t>
            </w:r>
            <w:r w:rsidR="001756C4" w:rsidRPr="001A3C4F">
              <w:rPr>
                <w:rFonts w:ascii="Times New Roman" w:hAnsi="Times New Roman" w:cs="Times New Roman"/>
                <w:sz w:val="22"/>
                <w:szCs w:val="22"/>
                <w:lang w:val="pt-BR"/>
              </w:rPr>
              <w:t>=</w:t>
            </w:r>
            <w:r w:rsidR="00002229" w:rsidRPr="001A3C4F">
              <w:rPr>
                <w:rFonts w:ascii="Times New Roman" w:hAnsi="Times New Roman" w:cs="Times New Roman"/>
                <w:sz w:val="22"/>
                <w:szCs w:val="22"/>
                <w:lang w:val="pt-BR"/>
              </w:rPr>
              <w:t>]) são Debêntures da 2ª Série. A quantidade de Debêntures objeto da Emissão para cada uma das séries foi definida de acordo com o Procedimento de</w:t>
            </w:r>
            <w:r w:rsidR="00002229" w:rsidRPr="001A3C4F">
              <w:rPr>
                <w:rFonts w:ascii="Times New Roman" w:hAnsi="Times New Roman" w:cs="Times New Roman"/>
                <w:i/>
                <w:iCs/>
                <w:sz w:val="22"/>
                <w:szCs w:val="22"/>
                <w:lang w:val="pt-BR"/>
              </w:rPr>
              <w:t xml:space="preserve"> </w:t>
            </w:r>
            <w:proofErr w:type="spellStart"/>
            <w:r w:rsidR="00002229" w:rsidRPr="001A3C4F">
              <w:rPr>
                <w:rFonts w:ascii="Times New Roman" w:hAnsi="Times New Roman" w:cs="Times New Roman"/>
                <w:i/>
                <w:iCs/>
                <w:sz w:val="22"/>
                <w:szCs w:val="22"/>
                <w:lang w:val="pt-BR"/>
              </w:rPr>
              <w:t>Bookbuilding</w:t>
            </w:r>
            <w:proofErr w:type="spellEnd"/>
            <w:r w:rsidR="00002229" w:rsidRPr="001A3C4F">
              <w:rPr>
                <w:rFonts w:ascii="Times New Roman" w:hAnsi="Times New Roman" w:cs="Times New Roman"/>
                <w:sz w:val="22"/>
                <w:szCs w:val="22"/>
                <w:lang w:val="pt-BR"/>
              </w:rPr>
              <w:t>, observado o disposto nas Cláusula</w:t>
            </w:r>
            <w:r w:rsidR="001756C4" w:rsidRPr="001A3C4F">
              <w:rPr>
                <w:rFonts w:ascii="Times New Roman" w:hAnsi="Times New Roman" w:cs="Times New Roman"/>
                <w:sz w:val="22"/>
                <w:szCs w:val="22"/>
                <w:lang w:val="pt-BR"/>
              </w:rPr>
              <w:t xml:space="preserve"> 4.5.1</w:t>
            </w:r>
            <w:r w:rsidR="00002229" w:rsidRPr="001A3C4F">
              <w:rPr>
                <w:rFonts w:ascii="Times New Roman" w:hAnsi="Times New Roman" w:cs="Times New Roman"/>
                <w:sz w:val="22"/>
                <w:szCs w:val="22"/>
                <w:lang w:val="pt-BR"/>
              </w:rPr>
              <w:t xml:space="preserve"> da Escritura de Emissão</w:t>
            </w:r>
            <w:r w:rsidR="00002229" w:rsidRPr="001A3C4F" w:rsidDel="00002229">
              <w:rPr>
                <w:rFonts w:ascii="Times New Roman" w:hAnsi="Times New Roman" w:cs="Times New Roman"/>
                <w:sz w:val="22"/>
                <w:szCs w:val="22"/>
                <w:lang w:val="pt-BR"/>
              </w:rPr>
              <w:t xml:space="preserve"> </w:t>
            </w:r>
            <w:r w:rsidRPr="001A3C4F">
              <w:rPr>
                <w:rFonts w:ascii="Times New Roman" w:eastAsia="MS Mincho" w:hAnsi="Times New Roman" w:cs="Times New Roman"/>
                <w:sz w:val="22"/>
                <w:szCs w:val="22"/>
                <w:lang w:val="pt-BR"/>
              </w:rPr>
              <w:t>(</w:t>
            </w:r>
            <w:r w:rsidR="00C408BE" w:rsidRPr="001A3C4F">
              <w:rPr>
                <w:rFonts w:ascii="Times New Roman" w:eastAsia="MS Mincho" w:hAnsi="Times New Roman" w:cs="Times New Roman"/>
                <w:sz w:val="22"/>
                <w:szCs w:val="22"/>
                <w:lang w:val="pt-BR"/>
              </w:rPr>
              <w:t>"</w:t>
            </w:r>
            <w:r w:rsidRPr="001A3C4F">
              <w:rPr>
                <w:rFonts w:ascii="Times New Roman" w:eastAsia="MS Mincho" w:hAnsi="Times New Roman" w:cs="Times New Roman"/>
                <w:sz w:val="22"/>
                <w:szCs w:val="22"/>
                <w:u w:val="single"/>
                <w:lang w:val="pt-BR"/>
              </w:rPr>
              <w:t>Debêntures</w:t>
            </w:r>
            <w:r w:rsidR="00C408BE" w:rsidRPr="001A3C4F">
              <w:rPr>
                <w:rFonts w:ascii="Times New Roman" w:eastAsia="MS Mincho" w:hAnsi="Times New Roman" w:cs="Times New Roman"/>
                <w:sz w:val="22"/>
                <w:szCs w:val="22"/>
                <w:lang w:val="pt-BR"/>
              </w:rPr>
              <w:t>"</w:t>
            </w:r>
            <w:r w:rsidRPr="001A3C4F">
              <w:rPr>
                <w:rFonts w:ascii="Times New Roman" w:eastAsia="MS Mincho" w:hAnsi="Times New Roman" w:cs="Times New Roman"/>
                <w:sz w:val="22"/>
                <w:szCs w:val="22"/>
                <w:lang w:val="pt-BR"/>
              </w:rPr>
              <w:t>).</w:t>
            </w:r>
          </w:p>
          <w:p w14:paraId="03DF3F33" w14:textId="77777777" w:rsidR="00002229" w:rsidRPr="001A3C4F" w:rsidRDefault="00002229" w:rsidP="009B4504">
            <w:pPr>
              <w:tabs>
                <w:tab w:val="left" w:pos="4455"/>
                <w:tab w:val="left" w:pos="8910"/>
              </w:tabs>
              <w:jc w:val="both"/>
              <w:rPr>
                <w:rFonts w:ascii="Times New Roman" w:eastAsia="MS Mincho" w:hAnsi="Times New Roman" w:cs="Times New Roman"/>
                <w:sz w:val="22"/>
                <w:szCs w:val="22"/>
                <w:lang w:val="pt-BR"/>
              </w:rPr>
            </w:pPr>
          </w:p>
          <w:p w14:paraId="26883E14" w14:textId="5A764925" w:rsidR="00EE0FF5" w:rsidRPr="001A3C4F" w:rsidRDefault="00EE0FF5" w:rsidP="009B4504">
            <w:pPr>
              <w:jc w:val="both"/>
              <w:rPr>
                <w:rFonts w:ascii="Times New Roman" w:eastAsia="MS Mincho" w:hAnsi="Times New Roman" w:cs="Times New Roman"/>
                <w:sz w:val="22"/>
                <w:szCs w:val="22"/>
                <w:lang w:val="pt-BR"/>
              </w:rPr>
            </w:pPr>
            <w:r w:rsidRPr="001A3C4F">
              <w:rPr>
                <w:rFonts w:ascii="Times New Roman" w:eastAsia="MS Mincho" w:hAnsi="Times New Roman" w:cs="Times New Roman"/>
                <w:sz w:val="22"/>
                <w:szCs w:val="22"/>
                <w:lang w:val="pt-BR"/>
              </w:rPr>
              <w:t xml:space="preserve">Data de emissão: </w:t>
            </w:r>
            <w:r w:rsidR="00162BDD" w:rsidRPr="001A3C4F">
              <w:rPr>
                <w:rFonts w:ascii="Times New Roman" w:eastAsia="MS Mincho" w:hAnsi="Times New Roman" w:cs="Times New Roman"/>
                <w:sz w:val="22"/>
                <w:szCs w:val="22"/>
                <w:lang w:val="pt-BR"/>
              </w:rPr>
              <w:t>1</w:t>
            </w:r>
            <w:r w:rsidR="00164B65" w:rsidRPr="001A3C4F">
              <w:rPr>
                <w:rFonts w:ascii="Times New Roman" w:eastAsia="MS Mincho" w:hAnsi="Times New Roman" w:cs="Times New Roman"/>
                <w:sz w:val="22"/>
                <w:szCs w:val="22"/>
                <w:lang w:val="pt-BR"/>
              </w:rPr>
              <w:t>5</w:t>
            </w:r>
            <w:r w:rsidR="00162BDD" w:rsidRPr="001A3C4F">
              <w:rPr>
                <w:rFonts w:ascii="Times New Roman" w:eastAsia="MS Mincho" w:hAnsi="Times New Roman" w:cs="Times New Roman"/>
                <w:sz w:val="22"/>
                <w:szCs w:val="22"/>
                <w:lang w:val="pt-BR"/>
              </w:rPr>
              <w:t xml:space="preserve"> </w:t>
            </w:r>
            <w:r w:rsidR="00306830" w:rsidRPr="001A3C4F">
              <w:rPr>
                <w:rFonts w:ascii="Times New Roman" w:eastAsia="MS Mincho" w:hAnsi="Times New Roman" w:cs="Times New Roman"/>
                <w:sz w:val="22"/>
                <w:szCs w:val="22"/>
                <w:lang w:val="pt-BR"/>
              </w:rPr>
              <w:t xml:space="preserve">de </w:t>
            </w:r>
            <w:r w:rsidR="00463016" w:rsidRPr="001A3C4F">
              <w:rPr>
                <w:rFonts w:ascii="Times New Roman" w:eastAsia="MS Mincho" w:hAnsi="Times New Roman" w:cs="Times New Roman"/>
                <w:sz w:val="22"/>
                <w:szCs w:val="22"/>
                <w:lang w:val="pt-BR"/>
              </w:rPr>
              <w:t>agosto</w:t>
            </w:r>
            <w:r w:rsidR="00463016" w:rsidRPr="001A3C4F">
              <w:rPr>
                <w:rFonts w:ascii="Times New Roman" w:eastAsia="Times New Roman" w:hAnsi="Times New Roman" w:cs="Times New Roman"/>
                <w:sz w:val="22"/>
                <w:szCs w:val="22"/>
                <w:lang w:val="pt-BR"/>
              </w:rPr>
              <w:t xml:space="preserve"> </w:t>
            </w:r>
            <w:r w:rsidR="00306830" w:rsidRPr="001A3C4F">
              <w:rPr>
                <w:rFonts w:ascii="Times New Roman" w:eastAsia="MS Mincho" w:hAnsi="Times New Roman" w:cs="Times New Roman"/>
                <w:sz w:val="22"/>
                <w:szCs w:val="22"/>
                <w:lang w:val="pt-BR"/>
              </w:rPr>
              <w:t>de 202</w:t>
            </w:r>
            <w:r w:rsidR="00896354" w:rsidRPr="001A3C4F">
              <w:rPr>
                <w:rFonts w:ascii="Times New Roman" w:eastAsia="MS Mincho" w:hAnsi="Times New Roman" w:cs="Times New Roman"/>
                <w:sz w:val="22"/>
                <w:szCs w:val="22"/>
                <w:lang w:val="pt-BR"/>
              </w:rPr>
              <w:t>2</w:t>
            </w:r>
            <w:r w:rsidRPr="001A3C4F">
              <w:rPr>
                <w:rFonts w:ascii="Times New Roman" w:eastAsia="MS Mincho" w:hAnsi="Times New Roman" w:cs="Times New Roman"/>
                <w:sz w:val="22"/>
                <w:szCs w:val="22"/>
                <w:lang w:val="pt-BR"/>
              </w:rPr>
              <w:t xml:space="preserve"> (</w:t>
            </w:r>
            <w:r w:rsidR="00C408BE" w:rsidRPr="001A3C4F">
              <w:rPr>
                <w:rFonts w:ascii="Times New Roman" w:eastAsia="MS Mincho" w:hAnsi="Times New Roman" w:cs="Times New Roman"/>
                <w:sz w:val="22"/>
                <w:szCs w:val="22"/>
                <w:lang w:val="pt-BR"/>
              </w:rPr>
              <w:t>"</w:t>
            </w:r>
            <w:r w:rsidRPr="001A3C4F">
              <w:rPr>
                <w:rFonts w:ascii="Times New Roman" w:eastAsia="MS Mincho" w:hAnsi="Times New Roman" w:cs="Times New Roman"/>
                <w:sz w:val="22"/>
                <w:szCs w:val="22"/>
                <w:u w:val="single"/>
                <w:lang w:val="pt-BR"/>
              </w:rPr>
              <w:t>Data de Emissão</w:t>
            </w:r>
            <w:r w:rsidR="00C408BE" w:rsidRPr="001A3C4F">
              <w:rPr>
                <w:rFonts w:ascii="Times New Roman" w:eastAsia="MS Mincho" w:hAnsi="Times New Roman" w:cs="Times New Roman"/>
                <w:sz w:val="22"/>
                <w:szCs w:val="22"/>
                <w:lang w:val="pt-BR"/>
              </w:rPr>
              <w:t>"</w:t>
            </w:r>
            <w:r w:rsidRPr="001A3C4F">
              <w:rPr>
                <w:rFonts w:ascii="Times New Roman" w:eastAsia="MS Mincho" w:hAnsi="Times New Roman" w:cs="Times New Roman"/>
                <w:sz w:val="22"/>
                <w:szCs w:val="22"/>
                <w:lang w:val="pt-BR"/>
              </w:rPr>
              <w:t>).</w:t>
            </w:r>
          </w:p>
          <w:p w14:paraId="53C241BB" w14:textId="77777777" w:rsidR="00EE0FF5" w:rsidRPr="001A3C4F" w:rsidRDefault="00EE0FF5" w:rsidP="009B4504">
            <w:pPr>
              <w:jc w:val="both"/>
              <w:rPr>
                <w:rFonts w:ascii="Times New Roman" w:eastAsia="MS Mincho" w:hAnsi="Times New Roman" w:cs="Times New Roman"/>
                <w:sz w:val="22"/>
                <w:szCs w:val="22"/>
                <w:lang w:val="pt-BR"/>
              </w:rPr>
            </w:pPr>
          </w:p>
          <w:p w14:paraId="5E60932D" w14:textId="79A57C0C" w:rsidR="00EE0FF5" w:rsidRPr="001A3C4F" w:rsidRDefault="00EE0FF5" w:rsidP="009B4504">
            <w:pPr>
              <w:jc w:val="both"/>
              <w:rPr>
                <w:rStyle w:val="Forte"/>
                <w:rFonts w:ascii="Times New Roman" w:eastAsia="MS Mincho" w:hAnsi="Times New Roman"/>
                <w:b w:val="0"/>
                <w:bCs w:val="0"/>
                <w:sz w:val="22"/>
                <w:szCs w:val="22"/>
                <w:lang w:val="pt-BR"/>
              </w:rPr>
            </w:pPr>
            <w:r w:rsidRPr="001A3C4F">
              <w:rPr>
                <w:rFonts w:ascii="Times New Roman" w:eastAsia="MS Mincho" w:hAnsi="Times New Roman" w:cs="Times New Roman"/>
                <w:sz w:val="22"/>
                <w:szCs w:val="22"/>
                <w:lang w:val="pt-BR"/>
              </w:rPr>
              <w:t xml:space="preserve">O valor nominal unitário de cada uma das Debêntures, na </w:t>
            </w:r>
            <w:r w:rsidRPr="001A3C4F">
              <w:rPr>
                <w:rStyle w:val="Forte"/>
                <w:rFonts w:ascii="Times New Roman" w:eastAsia="MS Mincho" w:hAnsi="Times New Roman"/>
                <w:b w:val="0"/>
                <w:bCs w:val="0"/>
                <w:sz w:val="22"/>
                <w:szCs w:val="22"/>
                <w:lang w:val="pt-BR"/>
              </w:rPr>
              <w:t xml:space="preserve">Data de Emissão, é de </w:t>
            </w:r>
            <w:r w:rsidRPr="001A3C4F">
              <w:rPr>
                <w:rStyle w:val="Forte"/>
                <w:rFonts w:ascii="Times New Roman" w:hAnsi="Times New Roman"/>
                <w:b w:val="0"/>
                <w:sz w:val="22"/>
                <w:szCs w:val="22"/>
                <w:lang w:val="pt-BR"/>
              </w:rPr>
              <w:t>R$1.000,00 (mil reais</w:t>
            </w:r>
            <w:r w:rsidRPr="001A3C4F">
              <w:rPr>
                <w:rStyle w:val="Forte"/>
                <w:rFonts w:ascii="Times New Roman" w:eastAsia="MS Mincho" w:hAnsi="Times New Roman"/>
                <w:b w:val="0"/>
                <w:bCs w:val="0"/>
                <w:sz w:val="22"/>
                <w:szCs w:val="22"/>
                <w:lang w:val="pt-BR"/>
              </w:rPr>
              <w:t>) (</w:t>
            </w:r>
            <w:r w:rsidR="00C408BE" w:rsidRPr="001A3C4F">
              <w:rPr>
                <w:rStyle w:val="Forte"/>
                <w:rFonts w:ascii="Times New Roman" w:eastAsia="MS Mincho" w:hAnsi="Times New Roman"/>
                <w:b w:val="0"/>
                <w:bCs w:val="0"/>
                <w:sz w:val="22"/>
                <w:szCs w:val="22"/>
                <w:lang w:val="pt-BR"/>
              </w:rPr>
              <w:t>"</w:t>
            </w:r>
            <w:r w:rsidRPr="001A3C4F">
              <w:rPr>
                <w:rStyle w:val="Forte"/>
                <w:rFonts w:ascii="Times New Roman" w:eastAsia="MS Mincho" w:hAnsi="Times New Roman"/>
                <w:b w:val="0"/>
                <w:bCs w:val="0"/>
                <w:sz w:val="22"/>
                <w:szCs w:val="22"/>
                <w:u w:val="single"/>
                <w:lang w:val="pt-BR"/>
              </w:rPr>
              <w:t>Valor Nominal Unitário</w:t>
            </w:r>
            <w:r w:rsidR="00C408BE" w:rsidRPr="001A3C4F">
              <w:rPr>
                <w:rStyle w:val="Forte"/>
                <w:rFonts w:ascii="Times New Roman" w:eastAsia="MS Mincho" w:hAnsi="Times New Roman"/>
                <w:b w:val="0"/>
                <w:bCs w:val="0"/>
                <w:sz w:val="22"/>
                <w:szCs w:val="22"/>
                <w:lang w:val="pt-BR"/>
              </w:rPr>
              <w:t>"</w:t>
            </w:r>
            <w:r w:rsidRPr="001A3C4F">
              <w:rPr>
                <w:rStyle w:val="Forte"/>
                <w:rFonts w:ascii="Times New Roman" w:eastAsia="MS Mincho" w:hAnsi="Times New Roman"/>
                <w:b w:val="0"/>
                <w:bCs w:val="0"/>
                <w:sz w:val="22"/>
                <w:szCs w:val="22"/>
                <w:lang w:val="pt-BR"/>
              </w:rPr>
              <w:t>).</w:t>
            </w:r>
          </w:p>
          <w:p w14:paraId="39FB02EF" w14:textId="77777777" w:rsidR="00EE0FF5" w:rsidRPr="001A3C4F" w:rsidRDefault="00EE0FF5" w:rsidP="009B4504">
            <w:pPr>
              <w:jc w:val="both"/>
              <w:rPr>
                <w:rFonts w:ascii="Times New Roman" w:eastAsia="MS Mincho" w:hAnsi="Times New Roman" w:cs="Times New Roman"/>
                <w:sz w:val="22"/>
                <w:szCs w:val="22"/>
                <w:lang w:val="pt-BR"/>
              </w:rPr>
            </w:pPr>
          </w:p>
          <w:p w14:paraId="6DAC5FA4" w14:textId="77777777" w:rsidR="00EE0FF5" w:rsidRPr="001A3C4F" w:rsidRDefault="00EE0FF5" w:rsidP="009B4504">
            <w:pPr>
              <w:jc w:val="both"/>
              <w:rPr>
                <w:rFonts w:ascii="Times New Roman" w:eastAsia="MS Mincho" w:hAnsi="Times New Roman" w:cs="Times New Roman"/>
                <w:sz w:val="22"/>
                <w:szCs w:val="22"/>
                <w:lang w:val="pt-BR"/>
              </w:rPr>
            </w:pPr>
            <w:r w:rsidRPr="001A3C4F">
              <w:rPr>
                <w:rFonts w:ascii="Times New Roman" w:eastAsia="MS Mincho" w:hAnsi="Times New Roman" w:cs="Times New Roman"/>
                <w:sz w:val="22"/>
                <w:szCs w:val="22"/>
                <w:lang w:val="pt-BR"/>
              </w:rPr>
              <w:t>As Debêntures serão objeto de colocação privada, sem que haja (i) intermediação de instituições integrantes do sistema de distribuição de valores mobiliários, ou (</w:t>
            </w:r>
            <w:proofErr w:type="spellStart"/>
            <w:r w:rsidRPr="001A3C4F">
              <w:rPr>
                <w:rFonts w:ascii="Times New Roman" w:eastAsia="MS Mincho" w:hAnsi="Times New Roman" w:cs="Times New Roman"/>
                <w:sz w:val="22"/>
                <w:szCs w:val="22"/>
                <w:lang w:val="pt-BR"/>
              </w:rPr>
              <w:t>ii</w:t>
            </w:r>
            <w:proofErr w:type="spellEnd"/>
            <w:r w:rsidRPr="001A3C4F">
              <w:rPr>
                <w:rFonts w:ascii="Times New Roman" w:eastAsia="MS Mincho" w:hAnsi="Times New Roman" w:cs="Times New Roman"/>
                <w:sz w:val="22"/>
                <w:szCs w:val="22"/>
                <w:lang w:val="pt-BR"/>
              </w:rPr>
              <w:t>) realização de qualquer esforço de venda perante investidores indeterminados.</w:t>
            </w:r>
          </w:p>
          <w:p w14:paraId="08DE0819" w14:textId="77777777" w:rsidR="00EE0FF5" w:rsidRPr="001A3C4F" w:rsidRDefault="00EE0FF5" w:rsidP="009B4504">
            <w:pPr>
              <w:jc w:val="both"/>
              <w:rPr>
                <w:rFonts w:ascii="Times New Roman" w:eastAsia="MS Mincho" w:hAnsi="Times New Roman" w:cs="Times New Roman"/>
                <w:sz w:val="22"/>
                <w:szCs w:val="22"/>
                <w:lang w:val="pt-BR"/>
              </w:rPr>
            </w:pPr>
          </w:p>
          <w:p w14:paraId="48E961C0" w14:textId="77777777" w:rsidR="00EE0FF5" w:rsidRPr="001A3C4F" w:rsidRDefault="00EE0FF5" w:rsidP="009B4504">
            <w:pPr>
              <w:jc w:val="both"/>
              <w:rPr>
                <w:rFonts w:ascii="Times New Roman" w:eastAsia="MS Mincho" w:hAnsi="Times New Roman" w:cs="Times New Roman"/>
                <w:sz w:val="22"/>
                <w:szCs w:val="22"/>
                <w:lang w:val="pt-BR"/>
              </w:rPr>
            </w:pPr>
            <w:r w:rsidRPr="001A3C4F">
              <w:rPr>
                <w:rFonts w:ascii="Times New Roman" w:eastAsia="MS Mincho" w:hAnsi="Times New Roman" w:cs="Times New Roman"/>
                <w:sz w:val="22"/>
                <w:szCs w:val="22"/>
                <w:lang w:val="pt-BR"/>
              </w:rPr>
              <w:t>As Debêntures não serão registradas para negociação em mercado organizado.</w:t>
            </w:r>
          </w:p>
          <w:p w14:paraId="3C57E535" w14:textId="77777777" w:rsidR="00815324" w:rsidRPr="001A3C4F" w:rsidRDefault="00815324" w:rsidP="009B4504">
            <w:pPr>
              <w:jc w:val="both"/>
              <w:rPr>
                <w:rFonts w:ascii="Times New Roman" w:eastAsia="MS Mincho" w:hAnsi="Times New Roman" w:cs="Times New Roman"/>
                <w:sz w:val="22"/>
                <w:szCs w:val="22"/>
                <w:lang w:val="pt-BR"/>
              </w:rPr>
            </w:pPr>
          </w:p>
          <w:p w14:paraId="1300EFA8" w14:textId="269793E7" w:rsidR="00EE0FF5" w:rsidRPr="001A3C4F" w:rsidRDefault="00EE0FF5" w:rsidP="009B4504">
            <w:pPr>
              <w:tabs>
                <w:tab w:val="left" w:pos="1134"/>
              </w:tabs>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lastRenderedPageBreak/>
              <w:t xml:space="preserve">As Debêntures não serão convertidas em ações de emissão da </w:t>
            </w:r>
            <w:r w:rsidR="00DA437C" w:rsidRPr="001A3C4F">
              <w:rPr>
                <w:rFonts w:ascii="Times New Roman" w:hAnsi="Times New Roman" w:cs="Times New Roman"/>
                <w:sz w:val="22"/>
                <w:szCs w:val="22"/>
                <w:lang w:val="pt-BR"/>
              </w:rPr>
              <w:t>Devedora</w:t>
            </w:r>
            <w:r w:rsidRPr="001A3C4F">
              <w:rPr>
                <w:rFonts w:ascii="Times New Roman" w:hAnsi="Times New Roman" w:cs="Times New Roman"/>
                <w:sz w:val="22"/>
                <w:szCs w:val="22"/>
                <w:lang w:val="pt-BR"/>
              </w:rPr>
              <w:t>.</w:t>
            </w:r>
          </w:p>
          <w:p w14:paraId="25F6CBDC" w14:textId="77777777" w:rsidR="00EE0FF5" w:rsidRPr="001A3C4F" w:rsidRDefault="00EE0FF5" w:rsidP="009B4504">
            <w:pPr>
              <w:tabs>
                <w:tab w:val="left" w:pos="1134"/>
              </w:tabs>
              <w:jc w:val="both"/>
              <w:rPr>
                <w:rFonts w:ascii="Times New Roman" w:hAnsi="Times New Roman" w:cs="Times New Roman"/>
                <w:sz w:val="22"/>
                <w:szCs w:val="22"/>
                <w:lang w:val="pt-BR"/>
              </w:rPr>
            </w:pPr>
          </w:p>
          <w:p w14:paraId="07F789DF" w14:textId="77777777" w:rsidR="00EE0FF5" w:rsidRPr="001A3C4F" w:rsidRDefault="00EE0FF5" w:rsidP="009B4504">
            <w:pPr>
              <w:tabs>
                <w:tab w:val="left" w:pos="1134"/>
              </w:tabs>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As Debêntures serão subscritas mediante assinatura do titular das Debêntures neste Boletim de Subscrição, e integralizadas pelo Preço de Integralização</w:t>
            </w:r>
            <w:r w:rsidR="004D5C9C" w:rsidRPr="001A3C4F">
              <w:rPr>
                <w:rFonts w:ascii="Times New Roman" w:hAnsi="Times New Roman" w:cs="Times New Roman"/>
                <w:sz w:val="22"/>
                <w:szCs w:val="22"/>
                <w:lang w:val="pt-BR"/>
              </w:rPr>
              <w:t>, conforme definido na Escritura de Emissão.</w:t>
            </w:r>
          </w:p>
          <w:p w14:paraId="3E70E669" w14:textId="77777777" w:rsidR="00EE0FF5" w:rsidRPr="001A3C4F" w:rsidRDefault="00EE0FF5" w:rsidP="009B4504">
            <w:pPr>
              <w:tabs>
                <w:tab w:val="left" w:pos="1134"/>
              </w:tabs>
              <w:jc w:val="both"/>
              <w:rPr>
                <w:rFonts w:ascii="Times New Roman" w:hAnsi="Times New Roman" w:cs="Times New Roman"/>
                <w:sz w:val="22"/>
                <w:szCs w:val="22"/>
                <w:lang w:val="pt-BR"/>
              </w:rPr>
            </w:pPr>
          </w:p>
          <w:p w14:paraId="0C441F0B" w14:textId="77777777" w:rsidR="00EE0FF5" w:rsidRPr="001A3C4F" w:rsidRDefault="00EE0FF5" w:rsidP="009B4504">
            <w:pPr>
              <w:widowControl w:val="0"/>
              <w:tabs>
                <w:tab w:val="left" w:pos="0"/>
              </w:tabs>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Exceto quando definido diferentemente neste Boletim de Subscrição, os termos iniciados em letra maiúscula têm o significado a eles atribuído na Escritura de Emissão.</w:t>
            </w:r>
          </w:p>
          <w:p w14:paraId="2C6794C1" w14:textId="77777777" w:rsidR="00F3738B" w:rsidRPr="001A3C4F" w:rsidRDefault="00F3738B" w:rsidP="009B4504">
            <w:pPr>
              <w:widowControl w:val="0"/>
              <w:tabs>
                <w:tab w:val="left" w:pos="0"/>
              </w:tabs>
              <w:jc w:val="both"/>
              <w:rPr>
                <w:rFonts w:ascii="Times New Roman" w:hAnsi="Times New Roman" w:cs="Times New Roman"/>
                <w:sz w:val="22"/>
                <w:szCs w:val="22"/>
                <w:lang w:val="pt-BR"/>
              </w:rPr>
            </w:pPr>
          </w:p>
        </w:tc>
      </w:tr>
      <w:tr w:rsidR="00AE3E7C" w:rsidRPr="001A3C4F" w14:paraId="76788D13" w14:textId="77777777" w:rsidTr="00F3738B">
        <w:tc>
          <w:tcPr>
            <w:tcW w:w="10279" w:type="dxa"/>
            <w:gridSpan w:val="3"/>
          </w:tcPr>
          <w:p w14:paraId="6EA62223" w14:textId="77777777" w:rsidR="00EE0FF5" w:rsidRPr="001A3C4F" w:rsidRDefault="00EE0FF5" w:rsidP="009B4504">
            <w:pPr>
              <w:widowControl w:val="0"/>
              <w:tabs>
                <w:tab w:val="left" w:pos="0"/>
              </w:tabs>
              <w:jc w:val="center"/>
              <w:rPr>
                <w:rStyle w:val="Forte"/>
                <w:rFonts w:ascii="Times New Roman" w:hAnsi="Times New Roman"/>
                <w:sz w:val="22"/>
                <w:szCs w:val="22"/>
                <w:lang w:val="pt-BR"/>
              </w:rPr>
            </w:pPr>
            <w:bookmarkStart w:id="3414" w:name="_Toc3195864"/>
            <w:r w:rsidRPr="001A3C4F">
              <w:rPr>
                <w:rFonts w:ascii="Times New Roman" w:hAnsi="Times New Roman" w:cs="Times New Roman"/>
                <w:b/>
                <w:bCs/>
                <w:sz w:val="22"/>
                <w:szCs w:val="22"/>
                <w:lang w:val="pt-BR"/>
              </w:rPr>
              <w:lastRenderedPageBreak/>
              <w:t>SUBSCRITOR</w:t>
            </w:r>
            <w:bookmarkEnd w:id="3414"/>
          </w:p>
        </w:tc>
      </w:tr>
      <w:tr w:rsidR="00AE3E7C" w:rsidRPr="001A3C4F" w14:paraId="50E099EA" w14:textId="77777777" w:rsidTr="00F3738B">
        <w:trPr>
          <w:trHeight w:val="780"/>
        </w:trPr>
        <w:tc>
          <w:tcPr>
            <w:tcW w:w="10279" w:type="dxa"/>
            <w:gridSpan w:val="3"/>
          </w:tcPr>
          <w:p w14:paraId="09C9158E" w14:textId="49E16B83" w:rsidR="00EE0FF5" w:rsidRPr="001A3C4F" w:rsidRDefault="001756C4" w:rsidP="009B4504">
            <w:pPr>
              <w:jc w:val="both"/>
              <w:rPr>
                <w:rFonts w:ascii="Times New Roman" w:hAnsi="Times New Roman" w:cs="Times New Roman"/>
                <w:sz w:val="22"/>
                <w:szCs w:val="22"/>
                <w:lang w:val="pt-BR"/>
              </w:rPr>
            </w:pPr>
            <w:r w:rsidRPr="001A3C4F">
              <w:rPr>
                <w:rFonts w:ascii="Times New Roman" w:hAnsi="Times New Roman" w:cs="Times New Roman"/>
                <w:b/>
                <w:sz w:val="22"/>
                <w:szCs w:val="22"/>
                <w:lang w:val="pt-BR"/>
              </w:rPr>
              <w:t>ECO SECURITIZADORA DE DIREITOS CREDITÓRIOS DO AGRONEGÓCIO S.A.</w:t>
            </w:r>
            <w:r w:rsidRPr="001A3C4F">
              <w:rPr>
                <w:rFonts w:ascii="Times New Roman" w:hAnsi="Times New Roman" w:cs="Times New Roman"/>
                <w:sz w:val="22"/>
                <w:szCs w:val="22"/>
                <w:lang w:val="pt-BR"/>
              </w:rPr>
              <w:t xml:space="preserve">, </w:t>
            </w:r>
            <w:r w:rsidRPr="001A3C4F">
              <w:rPr>
                <w:rFonts w:ascii="Times New Roman" w:hAnsi="Times New Roman" w:cs="Times New Roman"/>
                <w:bCs/>
                <w:sz w:val="22"/>
                <w:szCs w:val="22"/>
                <w:lang w:val="pt-BR"/>
              </w:rPr>
              <w:t xml:space="preserve">sociedade anônima de capital aberto, registrada na CVM na Categoria </w:t>
            </w:r>
            <w:r w:rsidR="00252645" w:rsidRPr="001A3C4F">
              <w:rPr>
                <w:rFonts w:ascii="Times New Roman" w:hAnsi="Times New Roman" w:cs="Times New Roman"/>
                <w:bCs/>
                <w:sz w:val="22"/>
                <w:szCs w:val="22"/>
                <w:lang w:val="pt-BR"/>
              </w:rPr>
              <w:t>S1</w:t>
            </w:r>
            <w:r w:rsidRPr="001A3C4F">
              <w:rPr>
                <w:rFonts w:ascii="Times New Roman" w:hAnsi="Times New Roman" w:cs="Times New Roman"/>
                <w:bCs/>
                <w:sz w:val="22"/>
                <w:szCs w:val="22"/>
                <w:lang w:val="pt-BR"/>
              </w:rPr>
              <w:t xml:space="preserve">, sob o n.º </w:t>
            </w:r>
            <w:r w:rsidR="00252645" w:rsidRPr="001A3C4F">
              <w:rPr>
                <w:rFonts w:ascii="Times New Roman" w:hAnsi="Times New Roman" w:cs="Times New Roman"/>
                <w:bCs/>
                <w:sz w:val="22"/>
                <w:szCs w:val="22"/>
                <w:lang w:val="pt-BR"/>
              </w:rPr>
              <w:t>310</w:t>
            </w:r>
            <w:r w:rsidRPr="001A3C4F">
              <w:rPr>
                <w:rFonts w:ascii="Times New Roman" w:hAnsi="Times New Roman" w:cs="Times New Roman"/>
                <w:bCs/>
                <w:sz w:val="22"/>
                <w:szCs w:val="22"/>
                <w:lang w:val="pt-BR"/>
              </w:rPr>
              <w:t>, com sede na Cidade de São Paulo, Estado de São Paulo, na Avenida Pedroso de Morais, n.º 1.553, 3º andar, conjunto 32, CEP 05419-001, inscrita no CNPJ/ME sob o n.º 10.</w:t>
            </w:r>
            <w:r w:rsidR="008616CF" w:rsidRPr="001A3C4F">
              <w:rPr>
                <w:rFonts w:ascii="Times New Roman" w:hAnsi="Times New Roman" w:cs="Times New Roman"/>
                <w:bCs/>
                <w:sz w:val="22"/>
                <w:szCs w:val="22"/>
                <w:lang w:val="pt-BR"/>
              </w:rPr>
              <w:t>753</w:t>
            </w:r>
            <w:r w:rsidRPr="001A3C4F">
              <w:rPr>
                <w:rFonts w:ascii="Times New Roman" w:hAnsi="Times New Roman" w:cs="Times New Roman"/>
                <w:bCs/>
                <w:sz w:val="22"/>
                <w:szCs w:val="22"/>
                <w:lang w:val="pt-BR"/>
              </w:rPr>
              <w:t>.164/0001-43</w:t>
            </w:r>
            <w:r w:rsidR="00F3738B" w:rsidRPr="001A3C4F">
              <w:rPr>
                <w:rFonts w:ascii="Times New Roman" w:hAnsi="Times New Roman" w:cs="Times New Roman"/>
                <w:sz w:val="22"/>
                <w:szCs w:val="22"/>
                <w:lang w:val="pt-BR"/>
              </w:rPr>
              <w:t>.</w:t>
            </w:r>
          </w:p>
          <w:p w14:paraId="024CA19C" w14:textId="77777777" w:rsidR="00F3738B" w:rsidRPr="001A3C4F" w:rsidRDefault="00F3738B" w:rsidP="009B4504">
            <w:pPr>
              <w:jc w:val="both"/>
              <w:rPr>
                <w:rFonts w:ascii="Times New Roman" w:hAnsi="Times New Roman" w:cs="Times New Roman"/>
                <w:sz w:val="22"/>
                <w:szCs w:val="22"/>
                <w:lang w:val="pt-BR"/>
              </w:rPr>
            </w:pPr>
          </w:p>
        </w:tc>
      </w:tr>
      <w:tr w:rsidR="00AE3E7C" w:rsidRPr="001A3C4F" w14:paraId="10D80DEC" w14:textId="77777777" w:rsidTr="00F3738B">
        <w:tc>
          <w:tcPr>
            <w:tcW w:w="10279" w:type="dxa"/>
            <w:gridSpan w:val="3"/>
          </w:tcPr>
          <w:p w14:paraId="537D8159" w14:textId="77777777" w:rsidR="00EE0FF5" w:rsidRPr="001A3C4F" w:rsidRDefault="00EE0FF5" w:rsidP="009B4504">
            <w:pPr>
              <w:jc w:val="center"/>
              <w:rPr>
                <w:rFonts w:ascii="Times New Roman" w:hAnsi="Times New Roman" w:cs="Times New Roman"/>
                <w:b/>
                <w:bCs/>
                <w:iCs/>
                <w:sz w:val="22"/>
                <w:szCs w:val="22"/>
                <w:lang w:val="pt-BR"/>
              </w:rPr>
            </w:pPr>
            <w:bookmarkStart w:id="3415" w:name="_Toc3292242"/>
            <w:bookmarkStart w:id="3416" w:name="_Toc3831794"/>
            <w:r w:rsidRPr="001A3C4F">
              <w:rPr>
                <w:rFonts w:ascii="Times New Roman" w:hAnsi="Times New Roman" w:cs="Times New Roman"/>
                <w:b/>
                <w:bCs/>
                <w:iCs/>
                <w:sz w:val="22"/>
                <w:szCs w:val="22"/>
                <w:lang w:val="pt-BR"/>
              </w:rPr>
              <w:t>DEBÊNTURES SUBSCRITAS</w:t>
            </w:r>
            <w:bookmarkEnd w:id="3415"/>
            <w:bookmarkEnd w:id="3416"/>
            <w:r w:rsidRPr="001A3C4F">
              <w:rPr>
                <w:rFonts w:ascii="Times New Roman" w:hAnsi="Times New Roman" w:cs="Times New Roman"/>
                <w:b/>
                <w:bCs/>
                <w:iCs/>
                <w:sz w:val="22"/>
                <w:szCs w:val="22"/>
                <w:lang w:val="pt-BR"/>
              </w:rPr>
              <w:t xml:space="preserve"> DA PRIMEIRA SÉRIE</w:t>
            </w:r>
          </w:p>
        </w:tc>
      </w:tr>
      <w:tr w:rsidR="00AE3E7C" w:rsidRPr="001A3C4F" w14:paraId="66210879" w14:textId="77777777" w:rsidTr="00F3738B">
        <w:trPr>
          <w:trHeight w:val="1090"/>
        </w:trPr>
        <w:tc>
          <w:tcPr>
            <w:tcW w:w="3616" w:type="dxa"/>
          </w:tcPr>
          <w:p w14:paraId="4B9AE15D" w14:textId="350B9C94" w:rsidR="00EE0FF5" w:rsidRPr="001A3C4F" w:rsidRDefault="00EE0FF5"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Quantidade Subscrita de Debêntures </w:t>
            </w:r>
            <w:r w:rsidR="001756C4" w:rsidRPr="001A3C4F">
              <w:rPr>
                <w:rFonts w:ascii="Times New Roman" w:hAnsi="Times New Roman" w:cs="Times New Roman"/>
                <w:sz w:val="22"/>
                <w:szCs w:val="22"/>
                <w:lang w:val="pt-BR"/>
              </w:rPr>
              <w:t xml:space="preserve">1ª </w:t>
            </w:r>
            <w:r w:rsidRPr="001A3C4F">
              <w:rPr>
                <w:rFonts w:ascii="Times New Roman" w:hAnsi="Times New Roman" w:cs="Times New Roman"/>
                <w:sz w:val="22"/>
                <w:szCs w:val="22"/>
                <w:lang w:val="pt-BR"/>
              </w:rPr>
              <w:t>Série</w:t>
            </w:r>
          </w:p>
          <w:p w14:paraId="0FC48355" w14:textId="77777777" w:rsidR="00EE0FF5" w:rsidRPr="001A3C4F" w:rsidRDefault="00EE0FF5" w:rsidP="009B4504">
            <w:pPr>
              <w:jc w:val="center"/>
              <w:rPr>
                <w:rFonts w:ascii="Times New Roman" w:hAnsi="Times New Roman" w:cs="Times New Roman"/>
                <w:sz w:val="22"/>
                <w:szCs w:val="22"/>
                <w:lang w:val="pt-BR"/>
              </w:rPr>
            </w:pPr>
          </w:p>
          <w:p w14:paraId="00EEFF7E" w14:textId="1CDA4865" w:rsidR="00EE0FF5" w:rsidRPr="001A3C4F" w:rsidRDefault="00EE0FF5" w:rsidP="009B4504">
            <w:pPr>
              <w:jc w:val="center"/>
              <w:rPr>
                <w:rFonts w:ascii="Times New Roman" w:hAnsi="Times New Roman" w:cs="Times New Roman"/>
                <w:b/>
                <w:sz w:val="22"/>
                <w:szCs w:val="22"/>
                <w:lang w:val="pt-BR"/>
              </w:rPr>
            </w:pPr>
            <w:r w:rsidRPr="001A3C4F">
              <w:rPr>
                <w:rFonts w:ascii="Times New Roman" w:hAnsi="Times New Roman" w:cs="Times New Roman"/>
                <w:b/>
                <w:sz w:val="22"/>
                <w:szCs w:val="22"/>
                <w:lang w:val="pt-BR"/>
              </w:rPr>
              <w:t>[</w:t>
            </w:r>
            <w:r w:rsidR="001756C4" w:rsidRPr="001A3C4F">
              <w:rPr>
                <w:rFonts w:ascii="Times New Roman" w:hAnsi="Times New Roman" w:cs="Times New Roman"/>
                <w:b/>
                <w:sz w:val="22"/>
                <w:szCs w:val="22"/>
                <w:lang w:val="pt-BR"/>
              </w:rPr>
              <w:t>=</w:t>
            </w:r>
            <w:r w:rsidRPr="001A3C4F">
              <w:rPr>
                <w:rFonts w:ascii="Times New Roman" w:hAnsi="Times New Roman" w:cs="Times New Roman"/>
                <w:b/>
                <w:sz w:val="22"/>
                <w:szCs w:val="22"/>
                <w:lang w:val="pt-BR"/>
              </w:rPr>
              <w:t>]</w:t>
            </w:r>
          </w:p>
          <w:p w14:paraId="6BCC2D4F" w14:textId="77777777" w:rsidR="00F3738B" w:rsidRPr="001A3C4F" w:rsidRDefault="00F3738B" w:rsidP="009B4504">
            <w:pPr>
              <w:jc w:val="center"/>
              <w:rPr>
                <w:rFonts w:ascii="Times New Roman" w:hAnsi="Times New Roman" w:cs="Times New Roman"/>
                <w:b/>
                <w:sz w:val="22"/>
                <w:szCs w:val="22"/>
                <w:lang w:val="pt-BR"/>
              </w:rPr>
            </w:pPr>
          </w:p>
        </w:tc>
        <w:tc>
          <w:tcPr>
            <w:tcW w:w="3119" w:type="dxa"/>
          </w:tcPr>
          <w:p w14:paraId="12F313CF" w14:textId="77777777" w:rsidR="00EE0FF5" w:rsidRPr="001A3C4F" w:rsidRDefault="00EE0FF5"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Valor Nominal Unitário</w:t>
            </w:r>
          </w:p>
          <w:p w14:paraId="124B9EA1" w14:textId="77777777" w:rsidR="00EE0FF5" w:rsidRPr="001A3C4F" w:rsidRDefault="00EE0FF5"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(R$)</w:t>
            </w:r>
          </w:p>
          <w:p w14:paraId="7A114354" w14:textId="77777777" w:rsidR="00EE0FF5" w:rsidRPr="001A3C4F" w:rsidRDefault="00EE0FF5" w:rsidP="009B4504">
            <w:pPr>
              <w:jc w:val="center"/>
              <w:rPr>
                <w:rFonts w:ascii="Times New Roman" w:hAnsi="Times New Roman" w:cs="Times New Roman"/>
                <w:sz w:val="22"/>
                <w:szCs w:val="22"/>
                <w:lang w:val="pt-BR"/>
              </w:rPr>
            </w:pPr>
          </w:p>
          <w:p w14:paraId="0350DA3E" w14:textId="77777777" w:rsidR="00EE0FF5" w:rsidRPr="001A3C4F" w:rsidRDefault="00EE0FF5" w:rsidP="009B4504">
            <w:pPr>
              <w:jc w:val="center"/>
              <w:rPr>
                <w:rFonts w:ascii="Times New Roman" w:hAnsi="Times New Roman" w:cs="Times New Roman"/>
                <w:sz w:val="22"/>
                <w:szCs w:val="22"/>
                <w:lang w:val="pt-BR"/>
              </w:rPr>
            </w:pPr>
            <w:r w:rsidRPr="001A3C4F">
              <w:rPr>
                <w:rStyle w:val="Forte"/>
                <w:rFonts w:ascii="Times New Roman" w:hAnsi="Times New Roman"/>
                <w:b w:val="0"/>
                <w:sz w:val="22"/>
                <w:szCs w:val="22"/>
                <w:lang w:val="pt-BR"/>
              </w:rPr>
              <w:t>R$1.000,00 (mil reais</w:t>
            </w:r>
            <w:r w:rsidRPr="001A3C4F">
              <w:rPr>
                <w:rStyle w:val="Forte"/>
                <w:rFonts w:ascii="Times New Roman" w:eastAsia="MS Mincho" w:hAnsi="Times New Roman"/>
                <w:b w:val="0"/>
                <w:bCs w:val="0"/>
                <w:sz w:val="22"/>
                <w:szCs w:val="22"/>
                <w:lang w:val="pt-BR"/>
              </w:rPr>
              <w:t>)</w:t>
            </w:r>
          </w:p>
        </w:tc>
        <w:tc>
          <w:tcPr>
            <w:tcW w:w="3544" w:type="dxa"/>
          </w:tcPr>
          <w:p w14:paraId="4FD11F37" w14:textId="77777777" w:rsidR="00EE0FF5" w:rsidRPr="001A3C4F" w:rsidRDefault="00EE0FF5"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Valor Total Subscrito</w:t>
            </w:r>
          </w:p>
          <w:p w14:paraId="24A75EA5" w14:textId="77777777" w:rsidR="00EE0FF5" w:rsidRPr="001A3C4F" w:rsidRDefault="00EE0FF5"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(R$)</w:t>
            </w:r>
          </w:p>
          <w:p w14:paraId="43E6AC5E" w14:textId="77777777" w:rsidR="00EE0FF5" w:rsidRPr="001A3C4F" w:rsidRDefault="00EE0FF5" w:rsidP="009B4504">
            <w:pPr>
              <w:jc w:val="center"/>
              <w:rPr>
                <w:rFonts w:ascii="Times New Roman" w:hAnsi="Times New Roman" w:cs="Times New Roman"/>
                <w:sz w:val="22"/>
                <w:szCs w:val="22"/>
                <w:lang w:val="pt-BR"/>
              </w:rPr>
            </w:pPr>
          </w:p>
          <w:p w14:paraId="036F767B" w14:textId="46425234" w:rsidR="00EE0FF5" w:rsidRPr="001A3C4F" w:rsidRDefault="00EE0FF5" w:rsidP="009B4504">
            <w:pPr>
              <w:jc w:val="center"/>
              <w:rPr>
                <w:rFonts w:ascii="Times New Roman" w:hAnsi="Times New Roman" w:cs="Times New Roman"/>
                <w:sz w:val="22"/>
                <w:szCs w:val="22"/>
                <w:lang w:val="pt-BR"/>
              </w:rPr>
            </w:pPr>
            <w:r w:rsidRPr="001A3C4F">
              <w:rPr>
                <w:rFonts w:ascii="Times New Roman" w:hAnsi="Times New Roman" w:cs="Times New Roman"/>
                <w:b/>
                <w:sz w:val="22"/>
                <w:szCs w:val="22"/>
                <w:lang w:val="pt-BR"/>
              </w:rPr>
              <w:t>[</w:t>
            </w:r>
            <w:r w:rsidR="001756C4" w:rsidRPr="001A3C4F">
              <w:rPr>
                <w:rFonts w:ascii="Times New Roman" w:hAnsi="Times New Roman" w:cs="Times New Roman"/>
                <w:b/>
                <w:sz w:val="22"/>
                <w:szCs w:val="22"/>
                <w:lang w:val="pt-BR"/>
              </w:rPr>
              <w:t>=</w:t>
            </w:r>
            <w:r w:rsidRPr="001A3C4F">
              <w:rPr>
                <w:rFonts w:ascii="Times New Roman" w:hAnsi="Times New Roman" w:cs="Times New Roman"/>
                <w:b/>
                <w:sz w:val="22"/>
                <w:szCs w:val="22"/>
                <w:lang w:val="pt-BR"/>
              </w:rPr>
              <w:t>]</w:t>
            </w:r>
          </w:p>
        </w:tc>
      </w:tr>
      <w:tr w:rsidR="00AE3E7C" w:rsidRPr="001A3C4F" w14:paraId="1EFADBEE" w14:textId="77777777" w:rsidTr="00F3738B">
        <w:trPr>
          <w:trHeight w:val="181"/>
        </w:trPr>
        <w:tc>
          <w:tcPr>
            <w:tcW w:w="10279" w:type="dxa"/>
            <w:gridSpan w:val="3"/>
          </w:tcPr>
          <w:p w14:paraId="1C4F0837" w14:textId="77777777" w:rsidR="00EE0FF5" w:rsidRPr="001A3C4F" w:rsidRDefault="00EE0FF5" w:rsidP="009B4504">
            <w:pPr>
              <w:jc w:val="center"/>
              <w:rPr>
                <w:rFonts w:ascii="Times New Roman" w:hAnsi="Times New Roman" w:cs="Times New Roman"/>
                <w:b/>
                <w:sz w:val="22"/>
                <w:szCs w:val="22"/>
                <w:lang w:val="pt-BR"/>
              </w:rPr>
            </w:pPr>
            <w:bookmarkStart w:id="3417" w:name="_Toc3292243"/>
            <w:bookmarkStart w:id="3418" w:name="_Toc3831795"/>
            <w:r w:rsidRPr="001A3C4F">
              <w:rPr>
                <w:rFonts w:ascii="Times New Roman" w:hAnsi="Times New Roman" w:cs="Times New Roman"/>
                <w:b/>
                <w:bCs/>
                <w:iCs/>
                <w:sz w:val="22"/>
                <w:szCs w:val="22"/>
                <w:lang w:val="pt-BR"/>
              </w:rPr>
              <w:t>DEBÊNTURES SUBSCRITAS DA SEGUNDA SÉRIE</w:t>
            </w:r>
          </w:p>
        </w:tc>
      </w:tr>
      <w:bookmarkEnd w:id="3417"/>
      <w:bookmarkEnd w:id="3418"/>
      <w:tr w:rsidR="00AE3E7C" w:rsidRPr="001A3C4F" w14:paraId="1B7B5FCC" w14:textId="77777777" w:rsidTr="00F3738B">
        <w:trPr>
          <w:trHeight w:val="1090"/>
        </w:trPr>
        <w:tc>
          <w:tcPr>
            <w:tcW w:w="3616" w:type="dxa"/>
          </w:tcPr>
          <w:p w14:paraId="18D40AE9" w14:textId="6E14D73D" w:rsidR="00EE0FF5" w:rsidRPr="001A3C4F" w:rsidRDefault="00EE0FF5"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Quantidade Subscrita de Debêntures da </w:t>
            </w:r>
            <w:r w:rsidR="001756C4" w:rsidRPr="001A3C4F">
              <w:rPr>
                <w:rFonts w:ascii="Times New Roman" w:hAnsi="Times New Roman" w:cs="Times New Roman"/>
                <w:sz w:val="22"/>
                <w:szCs w:val="22"/>
                <w:lang w:val="pt-BR"/>
              </w:rPr>
              <w:t>2ª</w:t>
            </w:r>
            <w:r w:rsidRPr="001A3C4F">
              <w:rPr>
                <w:rFonts w:ascii="Times New Roman" w:hAnsi="Times New Roman" w:cs="Times New Roman"/>
                <w:sz w:val="22"/>
                <w:szCs w:val="22"/>
                <w:lang w:val="pt-BR"/>
              </w:rPr>
              <w:t xml:space="preserve"> Série</w:t>
            </w:r>
          </w:p>
          <w:p w14:paraId="19B35122" w14:textId="77777777" w:rsidR="00EE0FF5" w:rsidRPr="001A3C4F" w:rsidRDefault="00EE0FF5" w:rsidP="009B4504">
            <w:pPr>
              <w:jc w:val="center"/>
              <w:rPr>
                <w:rFonts w:ascii="Times New Roman" w:hAnsi="Times New Roman" w:cs="Times New Roman"/>
                <w:sz w:val="22"/>
                <w:szCs w:val="22"/>
                <w:lang w:val="pt-BR"/>
              </w:rPr>
            </w:pPr>
          </w:p>
          <w:p w14:paraId="0F3C3994" w14:textId="5296B6D8" w:rsidR="00EE0FF5" w:rsidRPr="001A3C4F" w:rsidRDefault="00EE0FF5" w:rsidP="009B4504">
            <w:pPr>
              <w:jc w:val="center"/>
              <w:rPr>
                <w:rFonts w:ascii="Times New Roman" w:hAnsi="Times New Roman" w:cs="Times New Roman"/>
                <w:b/>
                <w:sz w:val="22"/>
                <w:szCs w:val="22"/>
                <w:lang w:val="pt-BR"/>
              </w:rPr>
            </w:pPr>
            <w:r w:rsidRPr="001A3C4F">
              <w:rPr>
                <w:rFonts w:ascii="Times New Roman" w:hAnsi="Times New Roman" w:cs="Times New Roman"/>
                <w:b/>
                <w:sz w:val="22"/>
                <w:szCs w:val="22"/>
                <w:lang w:val="pt-BR"/>
              </w:rPr>
              <w:t>[</w:t>
            </w:r>
            <w:r w:rsidR="001756C4" w:rsidRPr="001A3C4F">
              <w:rPr>
                <w:rFonts w:ascii="Times New Roman" w:hAnsi="Times New Roman" w:cs="Times New Roman"/>
                <w:b/>
                <w:sz w:val="22"/>
                <w:szCs w:val="22"/>
                <w:lang w:val="pt-BR"/>
              </w:rPr>
              <w:t>=</w:t>
            </w:r>
            <w:r w:rsidRPr="001A3C4F">
              <w:rPr>
                <w:rFonts w:ascii="Times New Roman" w:hAnsi="Times New Roman" w:cs="Times New Roman"/>
                <w:b/>
                <w:sz w:val="22"/>
                <w:szCs w:val="22"/>
                <w:lang w:val="pt-BR"/>
              </w:rPr>
              <w:t>]</w:t>
            </w:r>
          </w:p>
          <w:p w14:paraId="1479AD66" w14:textId="77777777" w:rsidR="00F3738B" w:rsidRPr="001A3C4F" w:rsidRDefault="00F3738B" w:rsidP="009B4504">
            <w:pPr>
              <w:jc w:val="center"/>
              <w:rPr>
                <w:rFonts w:ascii="Times New Roman" w:hAnsi="Times New Roman" w:cs="Times New Roman"/>
                <w:sz w:val="22"/>
                <w:szCs w:val="22"/>
                <w:lang w:val="pt-BR"/>
              </w:rPr>
            </w:pPr>
          </w:p>
        </w:tc>
        <w:tc>
          <w:tcPr>
            <w:tcW w:w="3119" w:type="dxa"/>
          </w:tcPr>
          <w:p w14:paraId="1AFDD23C" w14:textId="77777777" w:rsidR="00EE0FF5" w:rsidRPr="001A3C4F" w:rsidRDefault="00EE0FF5"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Valor Nominal Unitário</w:t>
            </w:r>
          </w:p>
          <w:p w14:paraId="167719C5" w14:textId="77777777" w:rsidR="00EE0FF5" w:rsidRPr="001A3C4F" w:rsidRDefault="00EE0FF5"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(R$)</w:t>
            </w:r>
          </w:p>
          <w:p w14:paraId="72246977" w14:textId="77777777" w:rsidR="00EE0FF5" w:rsidRPr="001A3C4F" w:rsidRDefault="00EE0FF5" w:rsidP="009B4504">
            <w:pPr>
              <w:jc w:val="center"/>
              <w:rPr>
                <w:rFonts w:ascii="Times New Roman" w:hAnsi="Times New Roman" w:cs="Times New Roman"/>
                <w:sz w:val="22"/>
                <w:szCs w:val="22"/>
                <w:lang w:val="pt-BR"/>
              </w:rPr>
            </w:pPr>
          </w:p>
          <w:p w14:paraId="79EEDE55" w14:textId="77777777" w:rsidR="00EE0FF5" w:rsidRPr="001A3C4F" w:rsidRDefault="00815324" w:rsidP="009B4504">
            <w:pPr>
              <w:jc w:val="center"/>
              <w:rPr>
                <w:rFonts w:ascii="Times New Roman" w:hAnsi="Times New Roman" w:cs="Times New Roman"/>
                <w:sz w:val="22"/>
                <w:szCs w:val="22"/>
                <w:lang w:val="pt-BR"/>
              </w:rPr>
            </w:pPr>
            <w:r w:rsidRPr="001A3C4F">
              <w:rPr>
                <w:rStyle w:val="Forte"/>
                <w:rFonts w:ascii="Times New Roman" w:hAnsi="Times New Roman"/>
                <w:b w:val="0"/>
                <w:sz w:val="22"/>
                <w:szCs w:val="22"/>
                <w:lang w:val="pt-BR"/>
              </w:rPr>
              <w:t>R$1.000,00 (mil reais</w:t>
            </w:r>
            <w:r w:rsidRPr="001A3C4F">
              <w:rPr>
                <w:rStyle w:val="Forte"/>
                <w:rFonts w:ascii="Times New Roman" w:eastAsia="MS Mincho" w:hAnsi="Times New Roman"/>
                <w:b w:val="0"/>
                <w:bCs w:val="0"/>
                <w:sz w:val="22"/>
                <w:szCs w:val="22"/>
                <w:lang w:val="pt-BR"/>
              </w:rPr>
              <w:t>)</w:t>
            </w:r>
          </w:p>
        </w:tc>
        <w:tc>
          <w:tcPr>
            <w:tcW w:w="3544" w:type="dxa"/>
          </w:tcPr>
          <w:p w14:paraId="5BD4567E" w14:textId="77777777" w:rsidR="00EE0FF5" w:rsidRPr="001A3C4F" w:rsidRDefault="00EE0FF5"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Valor Total Subscrito</w:t>
            </w:r>
          </w:p>
          <w:p w14:paraId="7C070419" w14:textId="77777777" w:rsidR="00EE0FF5" w:rsidRPr="001A3C4F" w:rsidRDefault="00EE0FF5"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(R$)</w:t>
            </w:r>
          </w:p>
          <w:p w14:paraId="34353B9A" w14:textId="77777777" w:rsidR="00EE0FF5" w:rsidRPr="001A3C4F" w:rsidRDefault="00EE0FF5" w:rsidP="009B4504">
            <w:pPr>
              <w:jc w:val="center"/>
              <w:rPr>
                <w:rFonts w:ascii="Times New Roman" w:hAnsi="Times New Roman" w:cs="Times New Roman"/>
                <w:sz w:val="22"/>
                <w:szCs w:val="22"/>
                <w:lang w:val="pt-BR"/>
              </w:rPr>
            </w:pPr>
          </w:p>
          <w:p w14:paraId="793C5AFC" w14:textId="72A7665C" w:rsidR="00EE0FF5" w:rsidRPr="001A3C4F" w:rsidRDefault="00EE0FF5" w:rsidP="009B4504">
            <w:pPr>
              <w:jc w:val="center"/>
              <w:rPr>
                <w:rFonts w:ascii="Times New Roman" w:hAnsi="Times New Roman" w:cs="Times New Roman"/>
                <w:sz w:val="22"/>
                <w:szCs w:val="22"/>
                <w:lang w:val="pt-BR"/>
              </w:rPr>
            </w:pPr>
            <w:r w:rsidRPr="001A3C4F">
              <w:rPr>
                <w:rFonts w:ascii="Times New Roman" w:hAnsi="Times New Roman" w:cs="Times New Roman"/>
                <w:b/>
                <w:sz w:val="22"/>
                <w:szCs w:val="22"/>
                <w:lang w:val="pt-BR"/>
              </w:rPr>
              <w:t>[</w:t>
            </w:r>
            <w:r w:rsidR="001756C4" w:rsidRPr="001A3C4F">
              <w:rPr>
                <w:rFonts w:ascii="Times New Roman" w:hAnsi="Times New Roman" w:cs="Times New Roman"/>
                <w:b/>
                <w:sz w:val="22"/>
                <w:szCs w:val="22"/>
                <w:lang w:val="pt-BR"/>
              </w:rPr>
              <w:t>=</w:t>
            </w:r>
            <w:r w:rsidRPr="001A3C4F">
              <w:rPr>
                <w:rFonts w:ascii="Times New Roman" w:hAnsi="Times New Roman" w:cs="Times New Roman"/>
                <w:b/>
                <w:sz w:val="22"/>
                <w:szCs w:val="22"/>
                <w:lang w:val="pt-BR"/>
              </w:rPr>
              <w:t>]</w:t>
            </w:r>
          </w:p>
        </w:tc>
      </w:tr>
      <w:tr w:rsidR="00AE3E7C" w:rsidRPr="001A3C4F" w14:paraId="4312C44B" w14:textId="77777777" w:rsidTr="00F3738B">
        <w:tc>
          <w:tcPr>
            <w:tcW w:w="10279" w:type="dxa"/>
            <w:gridSpan w:val="3"/>
          </w:tcPr>
          <w:p w14:paraId="2889A1D9" w14:textId="77777777" w:rsidR="00EE0FF5" w:rsidRPr="001A3C4F" w:rsidRDefault="00EE0FF5" w:rsidP="009B4504">
            <w:pPr>
              <w:jc w:val="center"/>
              <w:rPr>
                <w:rFonts w:ascii="Times New Roman" w:hAnsi="Times New Roman" w:cs="Times New Roman"/>
                <w:sz w:val="22"/>
                <w:szCs w:val="22"/>
                <w:lang w:val="pt-BR"/>
              </w:rPr>
            </w:pPr>
            <w:r w:rsidRPr="001A3C4F">
              <w:rPr>
                <w:rFonts w:ascii="Times New Roman" w:hAnsi="Times New Roman" w:cs="Times New Roman"/>
                <w:b/>
                <w:bCs/>
                <w:iCs/>
                <w:sz w:val="22"/>
                <w:szCs w:val="22"/>
                <w:lang w:val="pt-BR"/>
              </w:rPr>
              <w:t>FORMA DE INTEGRALIZAÇÃO</w:t>
            </w:r>
          </w:p>
        </w:tc>
      </w:tr>
      <w:tr w:rsidR="00AE3E7C" w:rsidRPr="001A3C4F" w14:paraId="4753F509" w14:textId="77777777" w:rsidTr="00896354">
        <w:trPr>
          <w:trHeight w:val="626"/>
        </w:trPr>
        <w:tc>
          <w:tcPr>
            <w:tcW w:w="10279" w:type="dxa"/>
            <w:gridSpan w:val="3"/>
          </w:tcPr>
          <w:p w14:paraId="42014F82" w14:textId="66CA917B" w:rsidR="00F3738B" w:rsidRPr="001A3C4F" w:rsidRDefault="00EE0FF5" w:rsidP="009B4504">
            <w:pPr>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O Subscritor realizará a integralização </w:t>
            </w:r>
            <w:r w:rsidR="004D5C9C" w:rsidRPr="001A3C4F">
              <w:rPr>
                <w:rFonts w:ascii="Times New Roman" w:hAnsi="Times New Roman" w:cs="Times New Roman"/>
                <w:sz w:val="22"/>
                <w:szCs w:val="22"/>
                <w:lang w:val="pt-BR"/>
              </w:rPr>
              <w:t>conforme previsto na Escritura de Emissão</w:t>
            </w:r>
            <w:r w:rsidRPr="001A3C4F">
              <w:rPr>
                <w:rFonts w:ascii="Times New Roman" w:hAnsi="Times New Roman" w:cs="Times New Roman"/>
                <w:sz w:val="22"/>
                <w:szCs w:val="22"/>
                <w:lang w:val="pt-BR"/>
              </w:rPr>
              <w:t xml:space="preserve">, em moeda corrente nacional, mediante depósito, na </w:t>
            </w:r>
            <w:r w:rsidR="00B06B06" w:rsidRPr="001A3C4F">
              <w:rPr>
                <w:rFonts w:ascii="Times New Roman" w:hAnsi="Times New Roman" w:cs="Times New Roman"/>
                <w:sz w:val="22"/>
                <w:szCs w:val="22"/>
                <w:lang w:val="pt-BR"/>
              </w:rPr>
              <w:t xml:space="preserve">conta corrente </w:t>
            </w:r>
            <w:r w:rsidR="007157A5" w:rsidRPr="001A3C4F">
              <w:rPr>
                <w:rFonts w:ascii="Times New Roman" w:hAnsi="Times New Roman" w:cs="Times New Roman"/>
                <w:sz w:val="22"/>
                <w:szCs w:val="22"/>
                <w:lang w:val="pt-BR"/>
              </w:rPr>
              <w:t>n.º</w:t>
            </w:r>
            <w:r w:rsidR="00DA437C" w:rsidRPr="001A3C4F">
              <w:rPr>
                <w:rFonts w:ascii="Times New Roman" w:hAnsi="Times New Roman" w:cs="Times New Roman"/>
                <w:sz w:val="22"/>
                <w:szCs w:val="22"/>
                <w:lang w:val="pt-BR"/>
              </w:rPr>
              <w:t xml:space="preserve"> 11163-1, agência 0001, de titularidade da Devedora, mantida junto ao Banco BTG Pactual S.A. (208)</w:t>
            </w:r>
            <w:r w:rsidR="001756C4" w:rsidRPr="001A3C4F">
              <w:rPr>
                <w:rFonts w:ascii="Times New Roman" w:hAnsi="Times New Roman" w:cs="Times New Roman"/>
                <w:sz w:val="22"/>
                <w:szCs w:val="22"/>
                <w:lang w:val="pt-BR"/>
              </w:rPr>
              <w:t>.</w:t>
            </w:r>
          </w:p>
        </w:tc>
      </w:tr>
    </w:tbl>
    <w:tbl>
      <w:tblPr>
        <w:tblpPr w:leftFromText="141" w:rightFromText="141" w:vertAnchor="text" w:horzAnchor="margin" w:tblpX="-791" w:tblpY="209"/>
        <w:tblW w:w="102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145"/>
        <w:gridCol w:w="5123"/>
      </w:tblGrid>
      <w:tr w:rsidR="00AE3E7C" w:rsidRPr="001A3C4F" w14:paraId="50955EFE" w14:textId="77777777" w:rsidTr="00F3738B">
        <w:tc>
          <w:tcPr>
            <w:tcW w:w="1026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AEC26B1" w14:textId="77777777" w:rsidR="00EE0FF5" w:rsidRPr="001A3C4F" w:rsidRDefault="00EE0FF5" w:rsidP="009B4504">
            <w:pPr>
              <w:jc w:val="center"/>
              <w:rPr>
                <w:rFonts w:ascii="Times New Roman" w:hAnsi="Times New Roman" w:cs="Times New Roman"/>
                <w:b/>
                <w:bCs/>
                <w:sz w:val="22"/>
                <w:szCs w:val="22"/>
                <w:lang w:val="pt-BR"/>
              </w:rPr>
            </w:pPr>
            <w:bookmarkStart w:id="3419" w:name="_Toc3195865"/>
            <w:r w:rsidRPr="001A3C4F">
              <w:rPr>
                <w:rStyle w:val="Forte"/>
                <w:rFonts w:ascii="Times New Roman" w:hAnsi="Times New Roman"/>
                <w:sz w:val="22"/>
                <w:szCs w:val="22"/>
                <w:lang w:val="pt-BR"/>
              </w:rPr>
              <w:t>CLÁUSULAS CONTRATUAIS</w:t>
            </w:r>
            <w:bookmarkEnd w:id="3419"/>
          </w:p>
        </w:tc>
      </w:tr>
      <w:tr w:rsidR="00AE3E7C" w:rsidRPr="001A3C4F" w14:paraId="565422A1" w14:textId="77777777" w:rsidTr="00F3738B">
        <w:tc>
          <w:tcPr>
            <w:tcW w:w="1026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D6A1882" w14:textId="64D35DBA" w:rsidR="00EE0FF5" w:rsidRPr="001A3C4F" w:rsidRDefault="00EE0FF5" w:rsidP="009B4504">
            <w:pPr>
              <w:pStyle w:val="Corpodetexto"/>
              <w:numPr>
                <w:ilvl w:val="0"/>
                <w:numId w:val="3"/>
              </w:numPr>
              <w:tabs>
                <w:tab w:val="left" w:pos="810"/>
              </w:tabs>
              <w:autoSpaceDE/>
              <w:autoSpaceDN/>
              <w:adjustRightInd/>
              <w:spacing w:after="0"/>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Por </w:t>
            </w:r>
            <w:r w:rsidRPr="001A3C4F">
              <w:rPr>
                <w:rFonts w:ascii="Times New Roman" w:eastAsia="MS Mincho" w:hAnsi="Times New Roman" w:cs="Times New Roman"/>
                <w:sz w:val="22"/>
                <w:szCs w:val="22"/>
                <w:lang w:val="pt-BR"/>
              </w:rPr>
              <w:t>meio</w:t>
            </w:r>
            <w:r w:rsidRPr="001A3C4F">
              <w:rPr>
                <w:rFonts w:ascii="Times New Roman" w:hAnsi="Times New Roman" w:cs="Times New Roman"/>
                <w:sz w:val="22"/>
                <w:szCs w:val="22"/>
                <w:lang w:val="pt-BR"/>
              </w:rPr>
              <w:t xml:space="preserve"> deste Boletim de Subscrição, o Subscritor subscreve o número de Debêntures mencionado nos campos acima, pelos valores acima indicados, correspondente ao Valor Nominal Unitário da Debêntures, e a </w:t>
            </w:r>
            <w:r w:rsidR="00DA437C" w:rsidRPr="001A3C4F">
              <w:rPr>
                <w:rFonts w:ascii="Times New Roman" w:hAnsi="Times New Roman" w:cs="Times New Roman"/>
                <w:sz w:val="22"/>
                <w:szCs w:val="22"/>
                <w:lang w:val="pt-BR"/>
              </w:rPr>
              <w:t>Devedora</w:t>
            </w:r>
            <w:r w:rsidRPr="001A3C4F">
              <w:rPr>
                <w:rFonts w:ascii="Times New Roman" w:hAnsi="Times New Roman" w:cs="Times New Roman"/>
                <w:sz w:val="22"/>
                <w:szCs w:val="22"/>
                <w:lang w:val="pt-BR"/>
              </w:rPr>
              <w:t xml:space="preserve"> entrega ao Subscritor as Debêntures por ele subscritas, nas quantidades acima indicadas.</w:t>
            </w:r>
          </w:p>
          <w:p w14:paraId="3A3AEBB9" w14:textId="77777777" w:rsidR="00EE0FF5" w:rsidRPr="001A3C4F" w:rsidRDefault="00EE0FF5" w:rsidP="009B4504">
            <w:pPr>
              <w:pStyle w:val="Corpodetexto"/>
              <w:tabs>
                <w:tab w:val="left" w:pos="810"/>
              </w:tabs>
              <w:autoSpaceDE/>
              <w:autoSpaceDN/>
              <w:adjustRightInd/>
              <w:spacing w:after="0"/>
              <w:jc w:val="both"/>
              <w:rPr>
                <w:rFonts w:ascii="Times New Roman" w:hAnsi="Times New Roman" w:cs="Times New Roman"/>
                <w:sz w:val="22"/>
                <w:szCs w:val="22"/>
                <w:lang w:val="pt-BR"/>
              </w:rPr>
            </w:pPr>
          </w:p>
          <w:p w14:paraId="0171F067" w14:textId="2F2E82CD" w:rsidR="00EE0FF5" w:rsidRPr="001A3C4F" w:rsidRDefault="00EE0FF5" w:rsidP="009B4504">
            <w:pPr>
              <w:pStyle w:val="Corpodetexto"/>
              <w:numPr>
                <w:ilvl w:val="0"/>
                <w:numId w:val="3"/>
              </w:numPr>
              <w:tabs>
                <w:tab w:val="left" w:pos="810"/>
              </w:tabs>
              <w:autoSpaceDE/>
              <w:autoSpaceDN/>
              <w:adjustRightInd/>
              <w:spacing w:after="0"/>
              <w:ind w:left="0" w:firstLine="0"/>
              <w:jc w:val="both"/>
              <w:rPr>
                <w:rFonts w:ascii="Times New Roman" w:hAnsi="Times New Roman" w:cs="Times New Roman"/>
                <w:sz w:val="22"/>
                <w:szCs w:val="22"/>
                <w:lang w:val="pt-BR"/>
              </w:rPr>
            </w:pPr>
            <w:r w:rsidRPr="001A3C4F">
              <w:rPr>
                <w:rFonts w:ascii="Times New Roman" w:eastAsia="MS Mincho" w:hAnsi="Times New Roman" w:cs="Times New Roman"/>
                <w:sz w:val="22"/>
                <w:szCs w:val="22"/>
                <w:lang w:val="pt-BR"/>
              </w:rPr>
              <w:t xml:space="preserve">As Debêntures serão subscritas pelo Valor Nominal Unitário e serão integralizadas </w:t>
            </w:r>
            <w:r w:rsidR="00AA0F21" w:rsidRPr="001A3C4F">
              <w:rPr>
                <w:rFonts w:ascii="Times New Roman" w:eastAsia="MS Mincho" w:hAnsi="Times New Roman" w:cs="Times New Roman"/>
                <w:sz w:val="22"/>
                <w:szCs w:val="22"/>
                <w:lang w:val="pt-BR"/>
              </w:rPr>
              <w:t>em cada</w:t>
            </w:r>
            <w:r w:rsidR="004D5C9C" w:rsidRPr="001A3C4F">
              <w:rPr>
                <w:rFonts w:ascii="Times New Roman" w:eastAsia="MS Mincho" w:hAnsi="Times New Roman" w:cs="Times New Roman"/>
                <w:sz w:val="22"/>
                <w:szCs w:val="22"/>
                <w:lang w:val="pt-BR"/>
              </w:rPr>
              <w:t xml:space="preserve"> Data de Integralização, conforme previsto na Escritura de Emissão</w:t>
            </w:r>
            <w:r w:rsidRPr="001A3C4F">
              <w:rPr>
                <w:rFonts w:ascii="Times New Roman" w:eastAsia="MS Mincho" w:hAnsi="Times New Roman" w:cs="Times New Roman"/>
                <w:sz w:val="22"/>
                <w:szCs w:val="22"/>
                <w:lang w:val="pt-BR"/>
              </w:rPr>
              <w:t xml:space="preserve">, em moeda corrente nacional ou em créditos detidos pela Debenturista contra a </w:t>
            </w:r>
            <w:r w:rsidR="00DA437C" w:rsidRPr="001A3C4F">
              <w:rPr>
                <w:rFonts w:ascii="Times New Roman" w:eastAsia="MS Mincho" w:hAnsi="Times New Roman" w:cs="Times New Roman"/>
                <w:sz w:val="22"/>
                <w:szCs w:val="22"/>
                <w:lang w:val="pt-BR"/>
              </w:rPr>
              <w:t>Devedora</w:t>
            </w:r>
            <w:r w:rsidRPr="001A3C4F">
              <w:rPr>
                <w:rFonts w:ascii="Times New Roman" w:eastAsia="MS Mincho" w:hAnsi="Times New Roman" w:cs="Times New Roman"/>
                <w:sz w:val="22"/>
                <w:szCs w:val="22"/>
                <w:lang w:val="pt-BR"/>
              </w:rPr>
              <w:t>, nos termos da Escritura de Emissão.</w:t>
            </w:r>
          </w:p>
          <w:p w14:paraId="0B204AE1" w14:textId="77777777" w:rsidR="00EE0FF5" w:rsidRPr="001A3C4F" w:rsidRDefault="00EE0FF5" w:rsidP="009B4504">
            <w:pPr>
              <w:pStyle w:val="Corpodetexto"/>
              <w:tabs>
                <w:tab w:val="left" w:pos="810"/>
              </w:tabs>
              <w:autoSpaceDE/>
              <w:autoSpaceDN/>
              <w:adjustRightInd/>
              <w:spacing w:after="0"/>
              <w:jc w:val="both"/>
              <w:rPr>
                <w:rFonts w:ascii="Times New Roman" w:hAnsi="Times New Roman" w:cs="Times New Roman"/>
                <w:sz w:val="22"/>
                <w:szCs w:val="22"/>
                <w:lang w:val="pt-BR"/>
              </w:rPr>
            </w:pPr>
          </w:p>
          <w:p w14:paraId="70E55AB3" w14:textId="77777777" w:rsidR="00EE0FF5" w:rsidRPr="001A3C4F" w:rsidRDefault="00EE0FF5" w:rsidP="009B4504">
            <w:pPr>
              <w:pStyle w:val="Corpodetexto"/>
              <w:numPr>
                <w:ilvl w:val="1"/>
                <w:numId w:val="3"/>
              </w:numPr>
              <w:tabs>
                <w:tab w:val="left" w:pos="771"/>
              </w:tabs>
              <w:autoSpaceDE/>
              <w:autoSpaceDN/>
              <w:adjustRightInd/>
              <w:spacing w:after="0"/>
              <w:ind w:left="0" w:firstLine="0"/>
              <w:jc w:val="both"/>
              <w:rPr>
                <w:rFonts w:ascii="Times New Roman" w:hAnsi="Times New Roman" w:cs="Times New Roman"/>
                <w:sz w:val="22"/>
                <w:szCs w:val="22"/>
                <w:lang w:val="pt-BR"/>
              </w:rPr>
            </w:pPr>
            <w:r w:rsidRPr="001A3C4F">
              <w:rPr>
                <w:rFonts w:ascii="Times New Roman" w:eastAsia="MS Mincho" w:hAnsi="Times New Roman" w:cs="Times New Roman"/>
                <w:sz w:val="22"/>
                <w:szCs w:val="22"/>
                <w:lang w:val="pt-BR"/>
              </w:rPr>
              <w:t>A subscrição das Debêntures será realizada por meio da assinatura do titular da Debênture no presente Boletim de Subscrição.</w:t>
            </w:r>
          </w:p>
          <w:p w14:paraId="29D57CE0" w14:textId="77777777" w:rsidR="00EE0FF5" w:rsidRPr="001A3C4F" w:rsidRDefault="00EE0FF5" w:rsidP="009B4504">
            <w:pPr>
              <w:pStyle w:val="Corpodetexto"/>
              <w:tabs>
                <w:tab w:val="left" w:pos="771"/>
              </w:tabs>
              <w:autoSpaceDE/>
              <w:autoSpaceDN/>
              <w:adjustRightInd/>
              <w:spacing w:after="0"/>
              <w:jc w:val="both"/>
              <w:rPr>
                <w:rFonts w:ascii="Times New Roman" w:hAnsi="Times New Roman" w:cs="Times New Roman"/>
                <w:sz w:val="22"/>
                <w:szCs w:val="22"/>
                <w:lang w:val="pt-BR"/>
              </w:rPr>
            </w:pPr>
          </w:p>
          <w:p w14:paraId="7E24788F" w14:textId="444F1AE8" w:rsidR="00EE0FF5" w:rsidRPr="001A3C4F" w:rsidRDefault="00EE0FF5" w:rsidP="009B4504">
            <w:pPr>
              <w:pStyle w:val="Recuodecorpodetexto"/>
              <w:numPr>
                <w:ilvl w:val="0"/>
                <w:numId w:val="3"/>
              </w:numPr>
              <w:tabs>
                <w:tab w:val="left" w:pos="810"/>
              </w:tabs>
              <w:autoSpaceDE/>
              <w:autoSpaceDN/>
              <w:adjustRightInd/>
              <w:spacing w:after="0"/>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As Debêntures serão emitidas sob a forma nominativa, escritural, sem emissão de cautelas ou certificados representativos das Debêntures. Para todos os fins e efeitos, a titularidade das Debêntures será comprovada pel</w:t>
            </w:r>
            <w:r w:rsidR="003E188B" w:rsidRPr="001A3C4F">
              <w:rPr>
                <w:rFonts w:ascii="Times New Roman" w:hAnsi="Times New Roman" w:cs="Times New Roman"/>
                <w:sz w:val="22"/>
                <w:szCs w:val="22"/>
                <w:lang w:val="pt-BR"/>
              </w:rPr>
              <w:t>a inscrição no Livro de Registro de Debêntures da</w:t>
            </w:r>
            <w:r w:rsidR="00477D60" w:rsidRPr="001A3C4F">
              <w:rPr>
                <w:rFonts w:ascii="Times New Roman" w:hAnsi="Times New Roman" w:cs="Times New Roman"/>
                <w:bCs/>
                <w:sz w:val="22"/>
                <w:szCs w:val="22"/>
                <w:lang w:val="pt-BR"/>
              </w:rPr>
              <w:t xml:space="preserve"> Devedora</w:t>
            </w:r>
            <w:r w:rsidRPr="001A3C4F">
              <w:rPr>
                <w:rFonts w:ascii="Times New Roman" w:hAnsi="Times New Roman" w:cs="Times New Roman"/>
                <w:sz w:val="22"/>
                <w:szCs w:val="22"/>
                <w:lang w:val="pt-BR"/>
              </w:rPr>
              <w:t xml:space="preserve">. </w:t>
            </w:r>
          </w:p>
          <w:p w14:paraId="58320853" w14:textId="77777777" w:rsidR="00EE0FF5" w:rsidRPr="001A3C4F" w:rsidRDefault="00EE0FF5" w:rsidP="009B4504">
            <w:pPr>
              <w:pStyle w:val="Recuodecorpodetexto"/>
              <w:tabs>
                <w:tab w:val="left" w:pos="810"/>
              </w:tabs>
              <w:autoSpaceDE/>
              <w:autoSpaceDN/>
              <w:adjustRightInd/>
              <w:spacing w:after="0"/>
              <w:ind w:left="0"/>
              <w:jc w:val="both"/>
              <w:rPr>
                <w:rFonts w:ascii="Times New Roman" w:hAnsi="Times New Roman" w:cs="Times New Roman"/>
                <w:sz w:val="22"/>
                <w:szCs w:val="22"/>
                <w:lang w:val="pt-BR"/>
              </w:rPr>
            </w:pPr>
          </w:p>
          <w:p w14:paraId="12763418" w14:textId="77777777" w:rsidR="00EE0FF5" w:rsidRPr="001A3C4F" w:rsidRDefault="00EE0FF5" w:rsidP="009B4504">
            <w:pPr>
              <w:pStyle w:val="Recuodecorpodetexto"/>
              <w:numPr>
                <w:ilvl w:val="0"/>
                <w:numId w:val="3"/>
              </w:numPr>
              <w:tabs>
                <w:tab w:val="left" w:pos="810"/>
              </w:tabs>
              <w:autoSpaceDE/>
              <w:autoSpaceDN/>
              <w:adjustRightInd/>
              <w:spacing w:after="0"/>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lastRenderedPageBreak/>
              <w:t>O Subscritor poderá, a seu exclusivo critério desistir de integralizar as Debêntures, nas hipóteses previstas na Escritura de Emissão.</w:t>
            </w:r>
          </w:p>
          <w:p w14:paraId="5BB92B53" w14:textId="77777777" w:rsidR="00EE0FF5" w:rsidRPr="001A3C4F" w:rsidRDefault="00EE0FF5" w:rsidP="009B4504">
            <w:pPr>
              <w:pStyle w:val="Recuodecorpodetexto"/>
              <w:tabs>
                <w:tab w:val="left" w:pos="810"/>
              </w:tabs>
              <w:autoSpaceDE/>
              <w:autoSpaceDN/>
              <w:adjustRightInd/>
              <w:spacing w:after="0"/>
              <w:ind w:left="0"/>
              <w:jc w:val="both"/>
              <w:rPr>
                <w:rFonts w:ascii="Times New Roman" w:hAnsi="Times New Roman" w:cs="Times New Roman"/>
                <w:sz w:val="22"/>
                <w:szCs w:val="22"/>
                <w:lang w:val="pt-BR"/>
              </w:rPr>
            </w:pPr>
          </w:p>
          <w:p w14:paraId="69BFE83D" w14:textId="77777777" w:rsidR="00EE0FF5" w:rsidRPr="001A3C4F" w:rsidRDefault="00EE0FF5" w:rsidP="009B4504">
            <w:pPr>
              <w:pStyle w:val="Recuodecorpodetexto"/>
              <w:numPr>
                <w:ilvl w:val="0"/>
                <w:numId w:val="3"/>
              </w:numPr>
              <w:tabs>
                <w:tab w:val="left" w:pos="810"/>
              </w:tabs>
              <w:autoSpaceDE/>
              <w:autoSpaceDN/>
              <w:adjustRightInd/>
              <w:spacing w:after="0"/>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Este Boletim de Subscrição é celebrado em caráter irrevogável e irretratável, obrigando as partes por si e por seus sucessores a qualquer título.</w:t>
            </w:r>
          </w:p>
          <w:p w14:paraId="023D6B3E" w14:textId="77777777" w:rsidR="00EE0FF5" w:rsidRPr="001A3C4F" w:rsidRDefault="00EE0FF5" w:rsidP="009B4504">
            <w:pPr>
              <w:pStyle w:val="Recuodecorpodetexto"/>
              <w:tabs>
                <w:tab w:val="left" w:pos="810"/>
              </w:tabs>
              <w:autoSpaceDE/>
              <w:autoSpaceDN/>
              <w:adjustRightInd/>
              <w:spacing w:after="0"/>
              <w:ind w:left="0"/>
              <w:jc w:val="both"/>
              <w:rPr>
                <w:rFonts w:ascii="Times New Roman" w:hAnsi="Times New Roman" w:cs="Times New Roman"/>
                <w:sz w:val="22"/>
                <w:szCs w:val="22"/>
                <w:lang w:val="pt-BR"/>
              </w:rPr>
            </w:pPr>
          </w:p>
          <w:p w14:paraId="0947DF67" w14:textId="233440FA" w:rsidR="00EE0FF5" w:rsidRPr="001A3C4F" w:rsidRDefault="00EE0FF5" w:rsidP="009B4504">
            <w:pPr>
              <w:pStyle w:val="Recuodecorpodetexto"/>
              <w:numPr>
                <w:ilvl w:val="0"/>
                <w:numId w:val="3"/>
              </w:numPr>
              <w:tabs>
                <w:tab w:val="left" w:pos="810"/>
              </w:tabs>
              <w:autoSpaceDE/>
              <w:autoSpaceDN/>
              <w:adjustRightInd/>
              <w:spacing w:after="0"/>
              <w:ind w:left="0" w:firstLine="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Tendo recebido a totalidade do valor acima indicado, a </w:t>
            </w:r>
            <w:r w:rsidR="00DA437C" w:rsidRPr="001A3C4F">
              <w:rPr>
                <w:rFonts w:ascii="Times New Roman" w:hAnsi="Times New Roman" w:cs="Times New Roman"/>
                <w:sz w:val="22"/>
                <w:szCs w:val="22"/>
                <w:lang w:val="pt-BR"/>
              </w:rPr>
              <w:t>Devedora</w:t>
            </w:r>
            <w:r w:rsidRPr="001A3C4F">
              <w:rPr>
                <w:rFonts w:ascii="Times New Roman" w:hAnsi="Times New Roman" w:cs="Times New Roman"/>
                <w:sz w:val="22"/>
                <w:szCs w:val="22"/>
                <w:lang w:val="pt-BR"/>
              </w:rPr>
              <w:t xml:space="preserve"> dá ao SUBSCRITOR plena, geral e irrevogável quitação. Da mesma forma, tendo recebido a quantidade de Debêntures acima indicada, o </w:t>
            </w:r>
            <w:r w:rsidR="00815324" w:rsidRPr="001A3C4F">
              <w:rPr>
                <w:rFonts w:ascii="Times New Roman" w:hAnsi="Times New Roman" w:cs="Times New Roman"/>
                <w:sz w:val="22"/>
                <w:szCs w:val="22"/>
                <w:lang w:val="pt-BR"/>
              </w:rPr>
              <w:t xml:space="preserve">Subscritor </w:t>
            </w:r>
            <w:r w:rsidRPr="001A3C4F">
              <w:rPr>
                <w:rFonts w:ascii="Times New Roman" w:hAnsi="Times New Roman" w:cs="Times New Roman"/>
                <w:sz w:val="22"/>
                <w:szCs w:val="22"/>
                <w:lang w:val="pt-BR"/>
              </w:rPr>
              <w:t xml:space="preserve">dá à </w:t>
            </w:r>
            <w:r w:rsidR="00DA437C" w:rsidRPr="001A3C4F">
              <w:rPr>
                <w:rFonts w:ascii="Times New Roman" w:hAnsi="Times New Roman" w:cs="Times New Roman"/>
                <w:sz w:val="22"/>
                <w:szCs w:val="22"/>
                <w:lang w:val="pt-BR"/>
              </w:rPr>
              <w:t>Devedora</w:t>
            </w:r>
            <w:r w:rsidRPr="001A3C4F">
              <w:rPr>
                <w:rFonts w:ascii="Times New Roman" w:hAnsi="Times New Roman" w:cs="Times New Roman"/>
                <w:sz w:val="22"/>
                <w:szCs w:val="22"/>
                <w:lang w:val="pt-BR"/>
              </w:rPr>
              <w:t xml:space="preserve"> plena, geral e irrevogável quitação da entrega das Debêntures.</w:t>
            </w:r>
          </w:p>
          <w:p w14:paraId="2552168A" w14:textId="77777777" w:rsidR="00EE0FF5" w:rsidRPr="001A3C4F" w:rsidRDefault="00EE0FF5" w:rsidP="009B4504">
            <w:pPr>
              <w:tabs>
                <w:tab w:val="left" w:pos="810"/>
              </w:tabs>
              <w:jc w:val="both"/>
              <w:rPr>
                <w:rFonts w:ascii="Times New Roman" w:hAnsi="Times New Roman" w:cs="Times New Roman"/>
                <w:sz w:val="22"/>
                <w:szCs w:val="22"/>
                <w:lang w:val="pt-BR"/>
              </w:rPr>
            </w:pPr>
          </w:p>
          <w:p w14:paraId="5937655E" w14:textId="26AD7E9A" w:rsidR="00EE0FF5" w:rsidRPr="001A3C4F" w:rsidRDefault="00EE0FF5" w:rsidP="009B4504">
            <w:pPr>
              <w:pStyle w:val="PargrafodaLista"/>
              <w:tabs>
                <w:tab w:val="left" w:pos="810"/>
              </w:tabs>
              <w:ind w:left="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7.</w:t>
            </w:r>
            <w:r w:rsidRPr="001A3C4F">
              <w:rPr>
                <w:rFonts w:ascii="Times New Roman" w:hAnsi="Times New Roman" w:cs="Times New Roman"/>
                <w:sz w:val="22"/>
                <w:szCs w:val="22"/>
                <w:lang w:val="pt-BR"/>
              </w:rPr>
              <w:tab/>
              <w:t>Fica convencionado desde já que qualquer conflito envolvendo o presente Boletim de Subscrição deverá ser resolvido no foro da</w:t>
            </w:r>
            <w:r w:rsidR="00D8654C" w:rsidRPr="001A3C4F">
              <w:rPr>
                <w:rFonts w:ascii="Times New Roman" w:hAnsi="Times New Roman" w:cs="Times New Roman"/>
                <w:sz w:val="22"/>
                <w:szCs w:val="22"/>
                <w:lang w:val="pt-BR"/>
              </w:rPr>
              <w:t xml:space="preserve"> </w:t>
            </w:r>
            <w:r w:rsidR="001756C4" w:rsidRPr="001A3C4F">
              <w:rPr>
                <w:rFonts w:ascii="Times New Roman" w:hAnsi="Times New Roman" w:cs="Times New Roman"/>
                <w:sz w:val="22"/>
                <w:szCs w:val="22"/>
                <w:lang w:val="pt-BR"/>
              </w:rPr>
              <w:t>C</w:t>
            </w:r>
            <w:r w:rsidR="00D8654C" w:rsidRPr="001A3C4F">
              <w:rPr>
                <w:rFonts w:ascii="Times New Roman" w:hAnsi="Times New Roman" w:cs="Times New Roman"/>
                <w:sz w:val="22"/>
                <w:szCs w:val="22"/>
                <w:lang w:val="pt-BR"/>
              </w:rPr>
              <w:t>idade</w:t>
            </w:r>
            <w:r w:rsidRPr="001A3C4F">
              <w:rPr>
                <w:rFonts w:ascii="Times New Roman" w:hAnsi="Times New Roman" w:cs="Times New Roman"/>
                <w:sz w:val="22"/>
                <w:szCs w:val="22"/>
                <w:lang w:val="pt-BR"/>
              </w:rPr>
              <w:t xml:space="preserve"> de São Paulo,</w:t>
            </w:r>
            <w:r w:rsidR="00D8654C" w:rsidRPr="001A3C4F">
              <w:rPr>
                <w:rFonts w:ascii="Times New Roman" w:hAnsi="Times New Roman" w:cs="Times New Roman"/>
                <w:sz w:val="22"/>
                <w:szCs w:val="22"/>
                <w:lang w:val="pt-BR"/>
              </w:rPr>
              <w:t xml:space="preserve"> </w:t>
            </w:r>
            <w:r w:rsidR="001756C4" w:rsidRPr="001A3C4F">
              <w:rPr>
                <w:rFonts w:ascii="Times New Roman" w:hAnsi="Times New Roman" w:cs="Times New Roman"/>
                <w:sz w:val="22"/>
                <w:szCs w:val="22"/>
                <w:lang w:val="pt-BR"/>
              </w:rPr>
              <w:t>E</w:t>
            </w:r>
            <w:r w:rsidR="00D8654C" w:rsidRPr="001A3C4F">
              <w:rPr>
                <w:rFonts w:ascii="Times New Roman" w:hAnsi="Times New Roman" w:cs="Times New Roman"/>
                <w:sz w:val="22"/>
                <w:szCs w:val="22"/>
                <w:lang w:val="pt-BR"/>
              </w:rPr>
              <w:t>stado</w:t>
            </w:r>
            <w:r w:rsidRPr="001A3C4F">
              <w:rPr>
                <w:rFonts w:ascii="Times New Roman" w:hAnsi="Times New Roman" w:cs="Times New Roman"/>
                <w:sz w:val="22"/>
                <w:szCs w:val="22"/>
                <w:lang w:val="pt-BR"/>
              </w:rPr>
              <w:t xml:space="preserve"> de São Paulo.</w:t>
            </w:r>
          </w:p>
          <w:p w14:paraId="3D38AF69" w14:textId="77777777" w:rsidR="00815324" w:rsidRPr="001A3C4F" w:rsidRDefault="00815324" w:rsidP="009B4504">
            <w:pPr>
              <w:pStyle w:val="PargrafodaLista"/>
              <w:tabs>
                <w:tab w:val="left" w:pos="810"/>
              </w:tabs>
              <w:ind w:left="0"/>
              <w:jc w:val="both"/>
              <w:rPr>
                <w:rFonts w:ascii="Times New Roman" w:hAnsi="Times New Roman" w:cs="Times New Roman"/>
                <w:sz w:val="22"/>
                <w:szCs w:val="22"/>
                <w:lang w:val="pt-BR"/>
              </w:rPr>
            </w:pPr>
          </w:p>
          <w:p w14:paraId="42AE32A6" w14:textId="77777777" w:rsidR="00EE0FF5" w:rsidRPr="001A3C4F" w:rsidRDefault="00EE0FF5" w:rsidP="009B4504">
            <w:pPr>
              <w:tabs>
                <w:tab w:val="left" w:pos="810"/>
              </w:tabs>
              <w:jc w:val="both"/>
              <w:rPr>
                <w:rStyle w:val="Forte"/>
                <w:rFonts w:ascii="Times New Roman" w:hAnsi="Times New Roman"/>
                <w:b w:val="0"/>
                <w:sz w:val="22"/>
                <w:szCs w:val="22"/>
                <w:lang w:val="pt-BR"/>
              </w:rPr>
            </w:pPr>
            <w:bookmarkStart w:id="3420" w:name="_Toc3195866"/>
            <w:r w:rsidRPr="001A3C4F">
              <w:rPr>
                <w:rStyle w:val="Forte"/>
                <w:rFonts w:ascii="Times New Roman" w:hAnsi="Times New Roman"/>
                <w:b w:val="0"/>
                <w:sz w:val="22"/>
                <w:szCs w:val="22"/>
                <w:lang w:val="pt-BR"/>
              </w:rPr>
              <w:t>E, por assim estar justo e contratado, firmam as partes o presente Boletim de Subscrição, apondo suas assinaturas nos campos abaixo, em 3 (três) vias de igual teor e para um só efeito, na presença de 2 (duas) testemunhas que também o assinam.</w:t>
            </w:r>
            <w:bookmarkEnd w:id="3420"/>
          </w:p>
          <w:p w14:paraId="2FD9EC89" w14:textId="77777777" w:rsidR="00EE0FF5" w:rsidRPr="001A3C4F" w:rsidRDefault="00EE0FF5" w:rsidP="009B4504">
            <w:pPr>
              <w:jc w:val="both"/>
              <w:rPr>
                <w:rFonts w:ascii="Times New Roman" w:hAnsi="Times New Roman" w:cs="Times New Roman"/>
                <w:sz w:val="22"/>
                <w:szCs w:val="22"/>
                <w:lang w:val="pt-BR"/>
              </w:rPr>
            </w:pPr>
          </w:p>
        </w:tc>
      </w:tr>
      <w:tr w:rsidR="00AE3E7C" w:rsidRPr="001A3C4F" w14:paraId="378DAF09" w14:textId="77777777" w:rsidTr="00F3738B">
        <w:trPr>
          <w:trHeight w:val="1762"/>
        </w:trPr>
        <w:tc>
          <w:tcPr>
            <w:tcW w:w="1026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4C152AD" w14:textId="77777777" w:rsidR="00EE0FF5" w:rsidRPr="001A3C4F" w:rsidRDefault="00EE0FF5" w:rsidP="009B4504">
            <w:pPr>
              <w:jc w:val="both"/>
              <w:rPr>
                <w:rFonts w:ascii="Times New Roman" w:hAnsi="Times New Roman" w:cs="Times New Roman"/>
                <w:sz w:val="22"/>
                <w:szCs w:val="22"/>
                <w:lang w:val="pt-BR"/>
              </w:rPr>
            </w:pPr>
            <w:r w:rsidRPr="001A3C4F">
              <w:rPr>
                <w:rFonts w:ascii="Times New Roman" w:hAnsi="Times New Roman" w:cs="Times New Roman"/>
                <w:b/>
                <w:sz w:val="22"/>
                <w:szCs w:val="22"/>
                <w:lang w:val="pt-BR"/>
              </w:rPr>
              <w:lastRenderedPageBreak/>
              <w:t>DECLARO, PARA TODOS OS FINS QUE (I) ESTOU DE ACORDO COM AS CONDIÇÕES EXPRESSAS NO PRESENTE BOLETIM DE SUBSCRIÇÃO E NA ESCRITURA DE EMISSÃO; E (II) ESTOU CIENTE DE QUE AS DEBÊNTURES SERÃO OBJETO DE COLOCAÇÃO PRIVADA, SEM QUE HAJA (A) INTERMEDIAÇÃO DE INSTITUIÇÕES INTEGRANTES DO SISTEMA DE DISTRIBUIÇÃO DE VALORES MOBILIÁRIOS; OU (B) REALIZAÇÃO DE QUALQUER ESFORÇO DE VENDA PERANTE INVESTIDORES INDETERMINADOS.</w:t>
            </w:r>
          </w:p>
        </w:tc>
      </w:tr>
      <w:tr w:rsidR="00AE3E7C" w:rsidRPr="001A3C4F" w14:paraId="50829CC7" w14:textId="77777777" w:rsidTr="00F3738B">
        <w:trPr>
          <w:trHeight w:val="583"/>
        </w:trPr>
        <w:tc>
          <w:tcPr>
            <w:tcW w:w="1026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180AD3B" w14:textId="77777777" w:rsidR="00EE0FF5" w:rsidRPr="001A3C4F" w:rsidRDefault="00EE0FF5"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r w:rsidR="00F3738B" w:rsidRPr="001A3C4F">
              <w:rPr>
                <w:rFonts w:ascii="Times New Roman" w:hAnsi="Times New Roman" w:cs="Times New Roman"/>
                <w:sz w:val="22"/>
                <w:szCs w:val="22"/>
                <w:lang w:val="pt-BR"/>
              </w:rPr>
              <w:t>l</w:t>
            </w:r>
            <w:r w:rsidRPr="001A3C4F">
              <w:rPr>
                <w:rFonts w:ascii="Times New Roman" w:hAnsi="Times New Roman" w:cs="Times New Roman"/>
                <w:sz w:val="22"/>
                <w:szCs w:val="22"/>
                <w:lang w:val="pt-BR"/>
              </w:rPr>
              <w:t>ocal, data]</w:t>
            </w:r>
          </w:p>
        </w:tc>
      </w:tr>
      <w:tr w:rsidR="00AE3E7C" w:rsidRPr="001A3C4F" w14:paraId="516E9806" w14:textId="77777777" w:rsidTr="00F3738B">
        <w:trPr>
          <w:trHeight w:val="65"/>
        </w:trPr>
        <w:tc>
          <w:tcPr>
            <w:tcW w:w="51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C57129" w14:textId="77777777" w:rsidR="00F3738B" w:rsidRPr="001A3C4F" w:rsidRDefault="00F3738B" w:rsidP="009B4504">
            <w:pPr>
              <w:widowControl w:val="0"/>
              <w:jc w:val="both"/>
              <w:rPr>
                <w:rFonts w:ascii="Times New Roman" w:hAnsi="Times New Roman" w:cs="Times New Roman"/>
                <w:sz w:val="22"/>
                <w:szCs w:val="22"/>
                <w:lang w:val="pt-BR"/>
              </w:rPr>
            </w:pPr>
          </w:p>
          <w:p w14:paraId="0F1FF568" w14:textId="77777777" w:rsidR="001756C4" w:rsidRPr="001A3C4F" w:rsidRDefault="001756C4" w:rsidP="009B4504">
            <w:pPr>
              <w:widowControl w:val="0"/>
              <w:jc w:val="center"/>
              <w:rPr>
                <w:rFonts w:ascii="Times New Roman" w:hAnsi="Times New Roman" w:cs="Times New Roman"/>
                <w:b/>
                <w:sz w:val="22"/>
                <w:szCs w:val="22"/>
                <w:lang w:val="pt-BR"/>
              </w:rPr>
            </w:pPr>
            <w:r w:rsidRPr="001A3C4F">
              <w:rPr>
                <w:rFonts w:ascii="Times New Roman" w:hAnsi="Times New Roman" w:cs="Times New Roman"/>
                <w:b/>
                <w:sz w:val="22"/>
                <w:szCs w:val="22"/>
                <w:lang w:val="pt-BR"/>
              </w:rPr>
              <w:t>ECO SECURITIZADORA DE DIREITOS CREDITÓRIOS DO AGRONEGÓCIO S.A.</w:t>
            </w:r>
          </w:p>
          <w:p w14:paraId="5314010D" w14:textId="5A6EDE36" w:rsidR="00EE0FF5" w:rsidRPr="001A3C4F" w:rsidRDefault="001756C4" w:rsidP="009B4504">
            <w:pPr>
              <w:widowControl w:val="0"/>
              <w:jc w:val="center"/>
              <w:rPr>
                <w:rFonts w:ascii="Times New Roman" w:hAnsi="Times New Roman" w:cs="Times New Roman"/>
                <w:b/>
                <w:sz w:val="22"/>
                <w:szCs w:val="22"/>
                <w:lang w:val="pt-BR"/>
              </w:rPr>
            </w:pPr>
            <w:r w:rsidRPr="001A3C4F">
              <w:rPr>
                <w:rFonts w:ascii="Times New Roman" w:hAnsi="Times New Roman" w:cs="Times New Roman"/>
                <w:bCs/>
                <w:sz w:val="22"/>
                <w:szCs w:val="22"/>
                <w:lang w:val="pt-BR"/>
              </w:rPr>
              <w:t>10.</w:t>
            </w:r>
            <w:r w:rsidR="008616CF" w:rsidRPr="001A3C4F">
              <w:rPr>
                <w:rFonts w:ascii="Times New Roman" w:hAnsi="Times New Roman" w:cs="Times New Roman"/>
                <w:bCs/>
                <w:sz w:val="22"/>
                <w:szCs w:val="22"/>
                <w:lang w:val="pt-BR"/>
              </w:rPr>
              <w:t>753</w:t>
            </w:r>
            <w:r w:rsidRPr="001A3C4F">
              <w:rPr>
                <w:rFonts w:ascii="Times New Roman" w:hAnsi="Times New Roman" w:cs="Times New Roman"/>
                <w:bCs/>
                <w:sz w:val="22"/>
                <w:szCs w:val="22"/>
                <w:lang w:val="pt-BR"/>
              </w:rPr>
              <w:t>.164/0001-43</w:t>
            </w:r>
          </w:p>
          <w:p w14:paraId="417927FD" w14:textId="77777777" w:rsidR="00CA7D98" w:rsidRPr="001A3C4F" w:rsidRDefault="00CA7D98" w:rsidP="009B4504">
            <w:pPr>
              <w:widowControl w:val="0"/>
              <w:jc w:val="center"/>
              <w:rPr>
                <w:rFonts w:ascii="Times New Roman" w:hAnsi="Times New Roman" w:cs="Times New Roman"/>
                <w:i/>
                <w:sz w:val="22"/>
                <w:szCs w:val="22"/>
                <w:lang w:val="pt-BR"/>
              </w:rPr>
            </w:pPr>
            <w:r w:rsidRPr="001A3C4F">
              <w:rPr>
                <w:rFonts w:ascii="Times New Roman" w:hAnsi="Times New Roman" w:cs="Times New Roman"/>
                <w:i/>
                <w:sz w:val="22"/>
                <w:szCs w:val="22"/>
                <w:lang w:val="pt-BR"/>
              </w:rPr>
              <w:t>Subscritor</w:t>
            </w:r>
          </w:p>
          <w:p w14:paraId="5FFFEDB3" w14:textId="77777777" w:rsidR="00EE0FF5" w:rsidRPr="001A3C4F" w:rsidRDefault="00EE0FF5" w:rsidP="009B4504">
            <w:pPr>
              <w:widowControl w:val="0"/>
              <w:jc w:val="both"/>
              <w:rPr>
                <w:rFonts w:ascii="Times New Roman" w:hAnsi="Times New Roman" w:cs="Times New Roman"/>
                <w:sz w:val="22"/>
                <w:szCs w:val="22"/>
                <w:lang w:val="pt-BR"/>
              </w:rPr>
            </w:pPr>
          </w:p>
          <w:p w14:paraId="42C68296" w14:textId="77777777" w:rsidR="00EE0FF5" w:rsidRPr="001A3C4F" w:rsidRDefault="00EE0FF5" w:rsidP="009B4504">
            <w:pPr>
              <w:widowControl w:val="0"/>
              <w:jc w:val="both"/>
              <w:rPr>
                <w:rFonts w:ascii="Times New Roman" w:hAnsi="Times New Roman" w:cs="Times New Roman"/>
                <w:sz w:val="22"/>
                <w:szCs w:val="22"/>
                <w:lang w:val="pt-BR"/>
              </w:rPr>
            </w:pPr>
          </w:p>
          <w:p w14:paraId="548C9227" w14:textId="77777777" w:rsidR="00EE0FF5" w:rsidRPr="001A3C4F" w:rsidRDefault="00EE0FF5" w:rsidP="009B4504">
            <w:pPr>
              <w:widowControl w:val="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______________________________________</w:t>
            </w:r>
          </w:p>
          <w:p w14:paraId="53299F55" w14:textId="77777777" w:rsidR="00EE0FF5" w:rsidRPr="001A3C4F" w:rsidRDefault="00EE0FF5" w:rsidP="009B4504">
            <w:pPr>
              <w:widowControl w:val="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Nome:</w:t>
            </w:r>
          </w:p>
          <w:p w14:paraId="0E09C049" w14:textId="0314A8BA" w:rsidR="00EE0FF5" w:rsidRPr="001A3C4F" w:rsidRDefault="00EE0FF5" w:rsidP="009B4504">
            <w:pPr>
              <w:widowControl w:val="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Cargo:</w:t>
            </w:r>
          </w:p>
        </w:tc>
        <w:tc>
          <w:tcPr>
            <w:tcW w:w="51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226293" w14:textId="77777777" w:rsidR="00EE0FF5" w:rsidRPr="001A3C4F" w:rsidRDefault="00EE0FF5" w:rsidP="009B4504">
            <w:pPr>
              <w:widowControl w:val="0"/>
              <w:rPr>
                <w:rFonts w:ascii="Times New Roman" w:hAnsi="Times New Roman" w:cs="Times New Roman"/>
                <w:sz w:val="22"/>
                <w:szCs w:val="22"/>
                <w:lang w:val="pt-BR"/>
              </w:rPr>
            </w:pPr>
          </w:p>
          <w:p w14:paraId="6D2C61C3" w14:textId="1225EF4D" w:rsidR="00EE0FF5" w:rsidRPr="001A3C4F" w:rsidRDefault="008533FB" w:rsidP="009B4504">
            <w:pPr>
              <w:widowControl w:val="0"/>
              <w:jc w:val="center"/>
              <w:rPr>
                <w:rFonts w:ascii="Times New Roman" w:hAnsi="Times New Roman" w:cs="Times New Roman"/>
                <w:b/>
                <w:sz w:val="22"/>
                <w:szCs w:val="22"/>
                <w:lang w:val="pt-BR"/>
              </w:rPr>
            </w:pPr>
            <w:r w:rsidRPr="001A3C4F">
              <w:rPr>
                <w:rFonts w:ascii="Times New Roman" w:hAnsi="Times New Roman" w:cs="Times New Roman"/>
                <w:b/>
                <w:caps/>
                <w:sz w:val="22"/>
                <w:szCs w:val="22"/>
                <w:lang w:val="pt-BR"/>
              </w:rPr>
              <w:t>IRANI PAPEL E EMBALAGEM S.A.</w:t>
            </w:r>
          </w:p>
          <w:p w14:paraId="5AAF772A" w14:textId="331CCC30" w:rsidR="00EE0FF5" w:rsidRPr="001A3C4F" w:rsidRDefault="00DA437C" w:rsidP="009B4504">
            <w:pPr>
              <w:widowControl w:val="0"/>
              <w:jc w:val="center"/>
              <w:rPr>
                <w:rFonts w:ascii="Times New Roman" w:hAnsi="Times New Roman" w:cs="Times New Roman"/>
                <w:i/>
                <w:iCs/>
                <w:sz w:val="22"/>
                <w:szCs w:val="22"/>
                <w:lang w:val="pt-BR"/>
              </w:rPr>
            </w:pPr>
            <w:r w:rsidRPr="001A3C4F">
              <w:rPr>
                <w:rFonts w:ascii="Times New Roman" w:hAnsi="Times New Roman" w:cs="Times New Roman"/>
                <w:i/>
                <w:iCs/>
                <w:sz w:val="22"/>
                <w:szCs w:val="22"/>
                <w:lang w:val="pt-BR"/>
              </w:rPr>
              <w:t>Devedora</w:t>
            </w:r>
          </w:p>
          <w:p w14:paraId="187B73E1" w14:textId="77777777" w:rsidR="00EE0FF5" w:rsidRPr="001A3C4F" w:rsidRDefault="00EE0FF5" w:rsidP="009B4504">
            <w:pPr>
              <w:widowControl w:val="0"/>
              <w:rPr>
                <w:rFonts w:ascii="Times New Roman" w:hAnsi="Times New Roman" w:cs="Times New Roman"/>
                <w:sz w:val="22"/>
                <w:szCs w:val="22"/>
                <w:lang w:val="pt-BR"/>
              </w:rPr>
            </w:pPr>
          </w:p>
          <w:p w14:paraId="7E35EB85" w14:textId="77777777" w:rsidR="00F3738B" w:rsidRPr="001A3C4F" w:rsidRDefault="00F3738B" w:rsidP="009B4504">
            <w:pPr>
              <w:widowControl w:val="0"/>
              <w:rPr>
                <w:rFonts w:ascii="Times New Roman" w:hAnsi="Times New Roman" w:cs="Times New Roman"/>
                <w:sz w:val="22"/>
                <w:szCs w:val="22"/>
                <w:lang w:val="pt-BR"/>
              </w:rPr>
            </w:pPr>
          </w:p>
          <w:p w14:paraId="75994786" w14:textId="77777777" w:rsidR="00CA7D98" w:rsidRPr="001A3C4F" w:rsidRDefault="00CA7D98" w:rsidP="009B4504">
            <w:pPr>
              <w:widowControl w:val="0"/>
              <w:rPr>
                <w:rFonts w:ascii="Times New Roman" w:hAnsi="Times New Roman" w:cs="Times New Roman"/>
                <w:sz w:val="22"/>
                <w:szCs w:val="22"/>
                <w:lang w:val="pt-BR"/>
              </w:rPr>
            </w:pPr>
          </w:p>
          <w:p w14:paraId="1459C36A" w14:textId="77777777" w:rsidR="00EE0FF5" w:rsidRPr="001A3C4F" w:rsidRDefault="00EE0FF5" w:rsidP="009B4504">
            <w:pPr>
              <w:widowControl w:val="0"/>
              <w:rPr>
                <w:rFonts w:ascii="Times New Roman" w:hAnsi="Times New Roman" w:cs="Times New Roman"/>
                <w:sz w:val="22"/>
                <w:szCs w:val="22"/>
                <w:lang w:val="pt-BR"/>
              </w:rPr>
            </w:pPr>
            <w:r w:rsidRPr="001A3C4F">
              <w:rPr>
                <w:rFonts w:ascii="Times New Roman" w:hAnsi="Times New Roman" w:cs="Times New Roman"/>
                <w:sz w:val="22"/>
                <w:szCs w:val="22"/>
                <w:lang w:val="pt-BR"/>
              </w:rPr>
              <w:t>_____________________________________</w:t>
            </w:r>
          </w:p>
          <w:p w14:paraId="6DCAE0BC" w14:textId="77777777" w:rsidR="00EE0FF5" w:rsidRPr="001A3C4F" w:rsidRDefault="00EE0FF5" w:rsidP="009B4504">
            <w:pPr>
              <w:widowControl w:val="0"/>
              <w:rPr>
                <w:rFonts w:ascii="Times New Roman" w:hAnsi="Times New Roman" w:cs="Times New Roman"/>
                <w:sz w:val="22"/>
                <w:szCs w:val="22"/>
                <w:lang w:val="pt-BR"/>
              </w:rPr>
            </w:pPr>
            <w:r w:rsidRPr="001A3C4F">
              <w:rPr>
                <w:rFonts w:ascii="Times New Roman" w:hAnsi="Times New Roman" w:cs="Times New Roman"/>
                <w:sz w:val="22"/>
                <w:szCs w:val="22"/>
                <w:lang w:val="pt-BR"/>
              </w:rPr>
              <w:t>Nome:</w:t>
            </w:r>
          </w:p>
          <w:p w14:paraId="3094A444" w14:textId="77777777" w:rsidR="00EE0FF5" w:rsidRPr="001A3C4F" w:rsidRDefault="00EE0FF5" w:rsidP="009B4504">
            <w:pPr>
              <w:widowControl w:val="0"/>
              <w:rPr>
                <w:rFonts w:ascii="Times New Roman" w:hAnsi="Times New Roman" w:cs="Times New Roman"/>
                <w:i/>
                <w:sz w:val="22"/>
                <w:szCs w:val="22"/>
                <w:lang w:val="pt-BR"/>
              </w:rPr>
            </w:pPr>
            <w:r w:rsidRPr="001A3C4F">
              <w:rPr>
                <w:rFonts w:ascii="Times New Roman" w:hAnsi="Times New Roman" w:cs="Times New Roman"/>
                <w:sz w:val="22"/>
                <w:szCs w:val="22"/>
                <w:lang w:val="pt-BR"/>
              </w:rPr>
              <w:t>Cargo:</w:t>
            </w:r>
          </w:p>
        </w:tc>
      </w:tr>
      <w:tr w:rsidR="00AE3E7C" w:rsidRPr="001A3C4F" w14:paraId="0BBD571B" w14:textId="77777777" w:rsidTr="00F3738B">
        <w:trPr>
          <w:cantSplit/>
        </w:trPr>
        <w:tc>
          <w:tcPr>
            <w:tcW w:w="1026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ACAF76C" w14:textId="77777777" w:rsidR="00EE0FF5" w:rsidRPr="001A3C4F" w:rsidRDefault="00EE0FF5" w:rsidP="009B4504">
            <w:pPr>
              <w:widowControl w:val="0"/>
              <w:rPr>
                <w:rFonts w:ascii="Times New Roman" w:hAnsi="Times New Roman" w:cs="Times New Roman"/>
                <w:sz w:val="22"/>
                <w:szCs w:val="22"/>
                <w:lang w:val="pt-BR"/>
              </w:rPr>
            </w:pPr>
          </w:p>
          <w:p w14:paraId="7782AA85" w14:textId="77777777" w:rsidR="00EE0FF5" w:rsidRPr="001A3C4F" w:rsidRDefault="00EE0FF5" w:rsidP="009B4504">
            <w:pPr>
              <w:widowControl w:val="0"/>
              <w:rPr>
                <w:rFonts w:ascii="Times New Roman" w:hAnsi="Times New Roman" w:cs="Times New Roman"/>
                <w:sz w:val="22"/>
                <w:szCs w:val="22"/>
                <w:lang w:val="pt-BR"/>
              </w:rPr>
            </w:pPr>
            <w:r w:rsidRPr="001A3C4F">
              <w:rPr>
                <w:rFonts w:ascii="Times New Roman" w:hAnsi="Times New Roman" w:cs="Times New Roman"/>
                <w:sz w:val="22"/>
                <w:szCs w:val="22"/>
                <w:u w:val="single"/>
                <w:lang w:val="pt-BR"/>
              </w:rPr>
              <w:t>Testemunhas</w:t>
            </w:r>
            <w:r w:rsidRPr="001A3C4F">
              <w:rPr>
                <w:rFonts w:ascii="Times New Roman" w:hAnsi="Times New Roman" w:cs="Times New Roman"/>
                <w:sz w:val="22"/>
                <w:szCs w:val="22"/>
                <w:lang w:val="pt-BR"/>
              </w:rPr>
              <w:t>:</w:t>
            </w:r>
          </w:p>
          <w:p w14:paraId="6AD4AAAC" w14:textId="77777777" w:rsidR="00EE0FF5" w:rsidRPr="001A3C4F" w:rsidRDefault="00EE0FF5" w:rsidP="009B4504">
            <w:pPr>
              <w:widowControl w:val="0"/>
              <w:rPr>
                <w:rFonts w:ascii="Times New Roman" w:hAnsi="Times New Roman" w:cs="Times New Roman"/>
                <w:sz w:val="22"/>
                <w:szCs w:val="22"/>
                <w:lang w:val="pt-BR"/>
              </w:rPr>
            </w:pPr>
          </w:p>
          <w:p w14:paraId="22B1E98A" w14:textId="6CB37A29" w:rsidR="00EE0FF5" w:rsidRPr="001A3C4F" w:rsidRDefault="00EE0FF5" w:rsidP="009B4504">
            <w:pPr>
              <w:widowControl w:val="0"/>
              <w:rPr>
                <w:rFonts w:ascii="Times New Roman" w:hAnsi="Times New Roman" w:cs="Times New Roman"/>
                <w:sz w:val="22"/>
                <w:szCs w:val="22"/>
                <w:lang w:val="pt-BR"/>
              </w:rPr>
            </w:pPr>
            <w:r w:rsidRPr="001A3C4F">
              <w:rPr>
                <w:rFonts w:ascii="Times New Roman" w:hAnsi="Times New Roman" w:cs="Times New Roman"/>
                <w:sz w:val="22"/>
                <w:szCs w:val="22"/>
                <w:lang w:val="pt-BR"/>
              </w:rPr>
              <w:t>______________________________________</w:t>
            </w:r>
            <w:r w:rsidR="00E74578" w:rsidRPr="001A3C4F">
              <w:rPr>
                <w:rFonts w:ascii="Times New Roman" w:hAnsi="Times New Roman" w:cs="Times New Roman"/>
                <w:sz w:val="22"/>
                <w:szCs w:val="22"/>
                <w:lang w:val="pt-BR"/>
              </w:rPr>
              <w:t xml:space="preserve">  </w:t>
            </w:r>
            <w:r w:rsidRPr="001A3C4F">
              <w:rPr>
                <w:rFonts w:ascii="Times New Roman" w:hAnsi="Times New Roman" w:cs="Times New Roman"/>
                <w:sz w:val="22"/>
                <w:szCs w:val="22"/>
                <w:lang w:val="pt-BR"/>
              </w:rPr>
              <w:t>______________________________________</w:t>
            </w:r>
          </w:p>
          <w:p w14:paraId="5B649D8E" w14:textId="77777777" w:rsidR="00EE0FF5" w:rsidRPr="001A3C4F" w:rsidRDefault="00EE0FF5" w:rsidP="009B4504">
            <w:pPr>
              <w:widowControl w:val="0"/>
              <w:tabs>
                <w:tab w:val="left" w:pos="5165"/>
              </w:tabs>
              <w:rPr>
                <w:rFonts w:ascii="Times New Roman" w:hAnsi="Times New Roman" w:cs="Times New Roman"/>
                <w:sz w:val="22"/>
                <w:szCs w:val="22"/>
                <w:lang w:val="pt-BR"/>
              </w:rPr>
            </w:pPr>
            <w:r w:rsidRPr="001A3C4F">
              <w:rPr>
                <w:rFonts w:ascii="Times New Roman" w:hAnsi="Times New Roman" w:cs="Times New Roman"/>
                <w:sz w:val="22"/>
                <w:szCs w:val="22"/>
                <w:lang w:val="pt-BR"/>
              </w:rPr>
              <w:t>Nome:</w:t>
            </w:r>
            <w:r w:rsidRPr="001A3C4F">
              <w:rPr>
                <w:rFonts w:ascii="Times New Roman" w:hAnsi="Times New Roman" w:cs="Times New Roman"/>
                <w:sz w:val="22"/>
                <w:szCs w:val="22"/>
                <w:lang w:val="pt-BR"/>
              </w:rPr>
              <w:tab/>
              <w:t>Nome:</w:t>
            </w:r>
          </w:p>
          <w:p w14:paraId="34D88331" w14:textId="77777777" w:rsidR="00EE0FF5" w:rsidRPr="001A3C4F" w:rsidRDefault="00EE0FF5" w:rsidP="009B4504">
            <w:pPr>
              <w:widowControl w:val="0"/>
              <w:tabs>
                <w:tab w:val="left" w:pos="5165"/>
              </w:tabs>
              <w:rPr>
                <w:rFonts w:ascii="Times New Roman" w:hAnsi="Times New Roman" w:cs="Times New Roman"/>
                <w:sz w:val="22"/>
                <w:szCs w:val="22"/>
                <w:lang w:val="pt-BR"/>
              </w:rPr>
            </w:pPr>
            <w:r w:rsidRPr="001A3C4F">
              <w:rPr>
                <w:rFonts w:ascii="Times New Roman" w:hAnsi="Times New Roman" w:cs="Times New Roman"/>
                <w:sz w:val="22"/>
                <w:szCs w:val="22"/>
                <w:lang w:val="pt-BR"/>
              </w:rPr>
              <w:t>RG:</w:t>
            </w:r>
            <w:r w:rsidRPr="001A3C4F">
              <w:rPr>
                <w:rFonts w:ascii="Times New Roman" w:hAnsi="Times New Roman" w:cs="Times New Roman"/>
                <w:sz w:val="22"/>
                <w:szCs w:val="22"/>
                <w:lang w:val="pt-BR"/>
              </w:rPr>
              <w:tab/>
              <w:t>RG:</w:t>
            </w:r>
          </w:p>
          <w:p w14:paraId="041DF143" w14:textId="77777777" w:rsidR="00EE0FF5" w:rsidRPr="001A3C4F" w:rsidRDefault="00EE0FF5" w:rsidP="009B4504">
            <w:pPr>
              <w:widowControl w:val="0"/>
              <w:tabs>
                <w:tab w:val="left" w:pos="5165"/>
              </w:tabs>
              <w:rPr>
                <w:rFonts w:ascii="Times New Roman" w:hAnsi="Times New Roman" w:cs="Times New Roman"/>
                <w:sz w:val="22"/>
                <w:szCs w:val="22"/>
                <w:lang w:val="pt-BR"/>
              </w:rPr>
            </w:pPr>
            <w:r w:rsidRPr="001A3C4F">
              <w:rPr>
                <w:rFonts w:ascii="Times New Roman" w:hAnsi="Times New Roman" w:cs="Times New Roman"/>
                <w:sz w:val="22"/>
                <w:szCs w:val="22"/>
                <w:lang w:val="pt-BR"/>
              </w:rPr>
              <w:t>CPF:</w:t>
            </w:r>
            <w:r w:rsidRPr="001A3C4F">
              <w:rPr>
                <w:rFonts w:ascii="Times New Roman" w:hAnsi="Times New Roman" w:cs="Times New Roman"/>
                <w:sz w:val="22"/>
                <w:szCs w:val="22"/>
                <w:lang w:val="pt-BR"/>
              </w:rPr>
              <w:tab/>
              <w:t>CPF:</w:t>
            </w:r>
          </w:p>
        </w:tc>
      </w:tr>
    </w:tbl>
    <w:p w14:paraId="06795B04" w14:textId="77777777" w:rsidR="004C2F87" w:rsidRPr="001A3C4F" w:rsidRDefault="004C2F87" w:rsidP="009B4504">
      <w:pPr>
        <w:autoSpaceDE/>
        <w:autoSpaceDN/>
        <w:adjustRightInd/>
        <w:rPr>
          <w:rFonts w:ascii="Times New Roman" w:hAnsi="Times New Roman" w:cs="Times New Roman"/>
          <w:sz w:val="22"/>
          <w:szCs w:val="22"/>
          <w:lang w:val="pt-BR"/>
        </w:rPr>
      </w:pPr>
      <w:r w:rsidRPr="001A3C4F">
        <w:rPr>
          <w:rFonts w:ascii="Times New Roman" w:hAnsi="Times New Roman" w:cs="Times New Roman"/>
          <w:sz w:val="22"/>
          <w:szCs w:val="22"/>
          <w:lang w:val="pt-BR"/>
        </w:rPr>
        <w:br w:type="page"/>
      </w:r>
    </w:p>
    <w:p w14:paraId="65459043" w14:textId="77777777" w:rsidR="00014E67" w:rsidRPr="001A3C4F" w:rsidRDefault="00014E67">
      <w:pPr>
        <w:pStyle w:val="Ttulo4"/>
        <w:rPr>
          <w:rFonts w:ascii="Times New Roman" w:hAnsi="Times New Roman"/>
          <w:sz w:val="22"/>
          <w:szCs w:val="22"/>
        </w:rPr>
      </w:pPr>
      <w:bookmarkStart w:id="3421" w:name="_Ref11101284"/>
      <w:bookmarkStart w:id="3422" w:name="_Hlk10085971"/>
      <w:r w:rsidRPr="001A3C4F">
        <w:rPr>
          <w:rFonts w:ascii="Times New Roman" w:hAnsi="Times New Roman"/>
          <w:sz w:val="22"/>
          <w:szCs w:val="22"/>
        </w:rPr>
        <w:lastRenderedPageBreak/>
        <w:t>Anexo III</w:t>
      </w:r>
      <w:bookmarkEnd w:id="3421"/>
    </w:p>
    <w:p w14:paraId="38BC4E41" w14:textId="77777777" w:rsidR="00014E67" w:rsidRPr="001A3C4F" w:rsidRDefault="00014E67" w:rsidP="00002DB4">
      <w:pPr>
        <w:jc w:val="both"/>
        <w:rPr>
          <w:rFonts w:ascii="Times New Roman" w:eastAsia="SimSun" w:hAnsi="Times New Roman" w:cs="Times New Roman"/>
          <w:snapToGrid w:val="0"/>
          <w:sz w:val="22"/>
          <w:szCs w:val="22"/>
          <w:lang w:val="pt-BR"/>
        </w:rPr>
      </w:pPr>
    </w:p>
    <w:p w14:paraId="2B12ED61" w14:textId="1FAB63DF" w:rsidR="00122C48" w:rsidRPr="001A3C4F" w:rsidRDefault="00014E67">
      <w:pPr>
        <w:pStyle w:val="Ttulo4"/>
        <w:rPr>
          <w:rFonts w:ascii="Times New Roman" w:hAnsi="Times New Roman"/>
          <w:sz w:val="22"/>
          <w:szCs w:val="22"/>
        </w:rPr>
      </w:pPr>
      <w:bookmarkStart w:id="3423" w:name="_Ref11101307"/>
      <w:bookmarkStart w:id="3424" w:name="_Hlk50599999"/>
      <w:r w:rsidRPr="001A3C4F">
        <w:rPr>
          <w:rFonts w:ascii="Times New Roman" w:hAnsi="Times New Roman"/>
          <w:sz w:val="22"/>
          <w:szCs w:val="22"/>
        </w:rPr>
        <w:t>Cronograma Indicativo</w:t>
      </w:r>
      <w:bookmarkEnd w:id="3423"/>
    </w:p>
    <w:p w14:paraId="0D232F7E" w14:textId="77777777" w:rsidR="009348F3" w:rsidRPr="001A3C4F" w:rsidRDefault="009348F3" w:rsidP="001A3C4F">
      <w:pPr>
        <w:rPr>
          <w:rFonts w:ascii="Times New Roman" w:hAnsi="Times New Roman" w:cs="Times New Roman"/>
          <w:sz w:val="22"/>
          <w:szCs w:val="22"/>
        </w:rPr>
      </w:pPr>
    </w:p>
    <w:tbl>
      <w:tblPr>
        <w:tblStyle w:val="Tabelacomgrade"/>
        <w:tblW w:w="0" w:type="auto"/>
        <w:jc w:val="center"/>
        <w:tblLook w:val="04A0" w:firstRow="1" w:lastRow="0" w:firstColumn="1" w:lastColumn="0" w:noHBand="0" w:noVBand="1"/>
      </w:tblPr>
      <w:tblGrid>
        <w:gridCol w:w="718"/>
        <w:gridCol w:w="1072"/>
        <w:gridCol w:w="1220"/>
        <w:gridCol w:w="1220"/>
        <w:gridCol w:w="1738"/>
      </w:tblGrid>
      <w:tr w:rsidR="009348F3" w:rsidRPr="001A3C4F" w14:paraId="630D4F93" w14:textId="77777777" w:rsidTr="00AE3F85">
        <w:trPr>
          <w:trHeight w:val="300"/>
          <w:jc w:val="center"/>
        </w:trPr>
        <w:tc>
          <w:tcPr>
            <w:tcW w:w="580" w:type="dxa"/>
            <w:noWrap/>
            <w:hideMark/>
          </w:tcPr>
          <w:p w14:paraId="5902E8F1" w14:textId="77777777" w:rsidR="009348F3" w:rsidRPr="001A3C4F" w:rsidRDefault="009348F3" w:rsidP="00AE3F85">
            <w:pPr>
              <w:jc w:val="both"/>
              <w:rPr>
                <w:rFonts w:ascii="Times New Roman" w:hAnsi="Times New Roman"/>
                <w:b/>
                <w:bCs/>
                <w:sz w:val="22"/>
                <w:szCs w:val="22"/>
              </w:rPr>
            </w:pPr>
            <w:r w:rsidRPr="001A3C4F">
              <w:rPr>
                <w:rFonts w:ascii="Times New Roman" w:hAnsi="Times New Roman"/>
                <w:b/>
                <w:bCs/>
                <w:sz w:val="22"/>
                <w:szCs w:val="22"/>
              </w:rPr>
              <w:t>Ano</w:t>
            </w:r>
          </w:p>
        </w:tc>
        <w:tc>
          <w:tcPr>
            <w:tcW w:w="1000" w:type="dxa"/>
            <w:noWrap/>
            <w:hideMark/>
          </w:tcPr>
          <w:p w14:paraId="5FAF42AF" w14:textId="77777777" w:rsidR="009348F3" w:rsidRPr="001A3C4F" w:rsidRDefault="009348F3" w:rsidP="00AE3F85">
            <w:pPr>
              <w:jc w:val="both"/>
              <w:rPr>
                <w:rFonts w:ascii="Times New Roman" w:hAnsi="Times New Roman"/>
                <w:b/>
                <w:bCs/>
                <w:sz w:val="22"/>
                <w:szCs w:val="22"/>
              </w:rPr>
            </w:pPr>
            <w:r w:rsidRPr="001A3C4F">
              <w:rPr>
                <w:rFonts w:ascii="Times New Roman" w:hAnsi="Times New Roman"/>
                <w:b/>
                <w:bCs/>
                <w:sz w:val="22"/>
                <w:szCs w:val="22"/>
              </w:rPr>
              <w:t>Semestre</w:t>
            </w:r>
          </w:p>
        </w:tc>
        <w:tc>
          <w:tcPr>
            <w:tcW w:w="1220" w:type="dxa"/>
            <w:noWrap/>
            <w:hideMark/>
          </w:tcPr>
          <w:p w14:paraId="619E2B4F" w14:textId="77777777" w:rsidR="009348F3" w:rsidRPr="001A3C4F" w:rsidRDefault="009348F3" w:rsidP="00AE3F85">
            <w:pPr>
              <w:jc w:val="both"/>
              <w:rPr>
                <w:rFonts w:ascii="Times New Roman" w:hAnsi="Times New Roman"/>
                <w:b/>
                <w:bCs/>
                <w:sz w:val="22"/>
                <w:szCs w:val="22"/>
              </w:rPr>
            </w:pPr>
            <w:r w:rsidRPr="001A3C4F">
              <w:rPr>
                <w:rFonts w:ascii="Times New Roman" w:hAnsi="Times New Roman"/>
                <w:b/>
                <w:bCs/>
                <w:sz w:val="22"/>
                <w:szCs w:val="22"/>
              </w:rPr>
              <w:t>Data Inicial</w:t>
            </w:r>
          </w:p>
        </w:tc>
        <w:tc>
          <w:tcPr>
            <w:tcW w:w="1220" w:type="dxa"/>
            <w:noWrap/>
            <w:hideMark/>
          </w:tcPr>
          <w:p w14:paraId="0BF05995" w14:textId="77777777" w:rsidR="009348F3" w:rsidRPr="001A3C4F" w:rsidRDefault="009348F3" w:rsidP="00AE3F85">
            <w:pPr>
              <w:jc w:val="both"/>
              <w:rPr>
                <w:rFonts w:ascii="Times New Roman" w:hAnsi="Times New Roman"/>
                <w:b/>
                <w:bCs/>
                <w:sz w:val="22"/>
                <w:szCs w:val="22"/>
              </w:rPr>
            </w:pPr>
            <w:r w:rsidRPr="001A3C4F">
              <w:rPr>
                <w:rFonts w:ascii="Times New Roman" w:hAnsi="Times New Roman"/>
                <w:b/>
                <w:bCs/>
                <w:sz w:val="22"/>
                <w:szCs w:val="22"/>
              </w:rPr>
              <w:t>Data Final</w:t>
            </w:r>
          </w:p>
        </w:tc>
        <w:tc>
          <w:tcPr>
            <w:tcW w:w="1738" w:type="dxa"/>
            <w:noWrap/>
            <w:hideMark/>
          </w:tcPr>
          <w:p w14:paraId="1EA9617A" w14:textId="77777777" w:rsidR="009348F3" w:rsidRPr="001A3C4F" w:rsidRDefault="009348F3" w:rsidP="00AE3F85">
            <w:pPr>
              <w:jc w:val="both"/>
              <w:rPr>
                <w:rFonts w:ascii="Times New Roman" w:hAnsi="Times New Roman"/>
                <w:b/>
                <w:bCs/>
                <w:sz w:val="22"/>
                <w:szCs w:val="22"/>
              </w:rPr>
            </w:pPr>
            <w:r w:rsidRPr="001A3C4F">
              <w:rPr>
                <w:rFonts w:ascii="Times New Roman" w:hAnsi="Times New Roman"/>
                <w:b/>
                <w:bCs/>
                <w:sz w:val="22"/>
                <w:szCs w:val="22"/>
              </w:rPr>
              <w:t>Custos em R$ mil</w:t>
            </w:r>
          </w:p>
        </w:tc>
      </w:tr>
      <w:tr w:rsidR="009348F3" w:rsidRPr="001A3C4F" w14:paraId="50E3831F" w14:textId="77777777" w:rsidTr="00AE3F85">
        <w:trPr>
          <w:trHeight w:val="300"/>
          <w:jc w:val="center"/>
        </w:trPr>
        <w:tc>
          <w:tcPr>
            <w:tcW w:w="580" w:type="dxa"/>
            <w:noWrap/>
            <w:hideMark/>
          </w:tcPr>
          <w:p w14:paraId="10B29478"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2022</w:t>
            </w:r>
          </w:p>
        </w:tc>
        <w:tc>
          <w:tcPr>
            <w:tcW w:w="1000" w:type="dxa"/>
            <w:noWrap/>
            <w:hideMark/>
          </w:tcPr>
          <w:p w14:paraId="2DF67FCF"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2º</w:t>
            </w:r>
          </w:p>
        </w:tc>
        <w:tc>
          <w:tcPr>
            <w:tcW w:w="1220" w:type="dxa"/>
            <w:noWrap/>
            <w:hideMark/>
          </w:tcPr>
          <w:p w14:paraId="6491F539"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15/8/2022</w:t>
            </w:r>
          </w:p>
        </w:tc>
        <w:tc>
          <w:tcPr>
            <w:tcW w:w="1220" w:type="dxa"/>
            <w:noWrap/>
            <w:hideMark/>
          </w:tcPr>
          <w:p w14:paraId="4E79816B"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31/12/2022</w:t>
            </w:r>
          </w:p>
        </w:tc>
        <w:tc>
          <w:tcPr>
            <w:tcW w:w="1738" w:type="dxa"/>
            <w:noWrap/>
            <w:hideMark/>
          </w:tcPr>
          <w:p w14:paraId="2666CD6D"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 xml:space="preserve">                      32.814 </w:t>
            </w:r>
          </w:p>
        </w:tc>
      </w:tr>
      <w:tr w:rsidR="009348F3" w:rsidRPr="001A3C4F" w14:paraId="5EBE8E22" w14:textId="77777777" w:rsidTr="00AE3F85">
        <w:trPr>
          <w:trHeight w:val="300"/>
          <w:jc w:val="center"/>
        </w:trPr>
        <w:tc>
          <w:tcPr>
            <w:tcW w:w="580" w:type="dxa"/>
            <w:noWrap/>
            <w:hideMark/>
          </w:tcPr>
          <w:p w14:paraId="432A22C4"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2023</w:t>
            </w:r>
          </w:p>
        </w:tc>
        <w:tc>
          <w:tcPr>
            <w:tcW w:w="1000" w:type="dxa"/>
            <w:noWrap/>
            <w:hideMark/>
          </w:tcPr>
          <w:p w14:paraId="42847F43"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1º</w:t>
            </w:r>
          </w:p>
        </w:tc>
        <w:tc>
          <w:tcPr>
            <w:tcW w:w="1220" w:type="dxa"/>
            <w:noWrap/>
            <w:hideMark/>
          </w:tcPr>
          <w:p w14:paraId="701300CF"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31/12/2022</w:t>
            </w:r>
          </w:p>
        </w:tc>
        <w:tc>
          <w:tcPr>
            <w:tcW w:w="1220" w:type="dxa"/>
            <w:noWrap/>
            <w:hideMark/>
          </w:tcPr>
          <w:p w14:paraId="2412EC61"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30/6/2023</w:t>
            </w:r>
          </w:p>
        </w:tc>
        <w:tc>
          <w:tcPr>
            <w:tcW w:w="1738" w:type="dxa"/>
            <w:noWrap/>
            <w:hideMark/>
          </w:tcPr>
          <w:p w14:paraId="0502FD5D"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 xml:space="preserve">                      41.534 </w:t>
            </w:r>
          </w:p>
        </w:tc>
      </w:tr>
      <w:tr w:rsidR="009348F3" w:rsidRPr="001A3C4F" w14:paraId="063AEEA7" w14:textId="77777777" w:rsidTr="00AE3F85">
        <w:trPr>
          <w:trHeight w:val="300"/>
          <w:jc w:val="center"/>
        </w:trPr>
        <w:tc>
          <w:tcPr>
            <w:tcW w:w="580" w:type="dxa"/>
            <w:noWrap/>
            <w:hideMark/>
          </w:tcPr>
          <w:p w14:paraId="4F5F94C7"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2023</w:t>
            </w:r>
          </w:p>
        </w:tc>
        <w:tc>
          <w:tcPr>
            <w:tcW w:w="1000" w:type="dxa"/>
            <w:noWrap/>
            <w:hideMark/>
          </w:tcPr>
          <w:p w14:paraId="20DB7BC0"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2º</w:t>
            </w:r>
          </w:p>
        </w:tc>
        <w:tc>
          <w:tcPr>
            <w:tcW w:w="1220" w:type="dxa"/>
            <w:noWrap/>
            <w:hideMark/>
          </w:tcPr>
          <w:p w14:paraId="1F2725FB"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30/6/2023</w:t>
            </w:r>
          </w:p>
        </w:tc>
        <w:tc>
          <w:tcPr>
            <w:tcW w:w="1220" w:type="dxa"/>
            <w:noWrap/>
            <w:hideMark/>
          </w:tcPr>
          <w:p w14:paraId="3BE8CE9F"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31/12/2023</w:t>
            </w:r>
          </w:p>
        </w:tc>
        <w:tc>
          <w:tcPr>
            <w:tcW w:w="1738" w:type="dxa"/>
            <w:noWrap/>
            <w:hideMark/>
          </w:tcPr>
          <w:p w14:paraId="6D4B8BB1"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 xml:space="preserve">                      44.704 </w:t>
            </w:r>
          </w:p>
        </w:tc>
      </w:tr>
      <w:tr w:rsidR="009348F3" w:rsidRPr="001A3C4F" w14:paraId="5127F88C" w14:textId="77777777" w:rsidTr="00AE3F85">
        <w:trPr>
          <w:trHeight w:val="300"/>
          <w:jc w:val="center"/>
        </w:trPr>
        <w:tc>
          <w:tcPr>
            <w:tcW w:w="580" w:type="dxa"/>
            <w:noWrap/>
            <w:hideMark/>
          </w:tcPr>
          <w:p w14:paraId="1DE23F22"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2024</w:t>
            </w:r>
          </w:p>
        </w:tc>
        <w:tc>
          <w:tcPr>
            <w:tcW w:w="1000" w:type="dxa"/>
            <w:noWrap/>
            <w:hideMark/>
          </w:tcPr>
          <w:p w14:paraId="0B9CB340"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1º</w:t>
            </w:r>
          </w:p>
        </w:tc>
        <w:tc>
          <w:tcPr>
            <w:tcW w:w="1220" w:type="dxa"/>
            <w:noWrap/>
            <w:hideMark/>
          </w:tcPr>
          <w:p w14:paraId="1595650F"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31/12/2023</w:t>
            </w:r>
          </w:p>
        </w:tc>
        <w:tc>
          <w:tcPr>
            <w:tcW w:w="1220" w:type="dxa"/>
            <w:noWrap/>
            <w:hideMark/>
          </w:tcPr>
          <w:p w14:paraId="1F52BCE1"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30/6/2024</w:t>
            </w:r>
          </w:p>
        </w:tc>
        <w:tc>
          <w:tcPr>
            <w:tcW w:w="1738" w:type="dxa"/>
            <w:noWrap/>
            <w:hideMark/>
          </w:tcPr>
          <w:p w14:paraId="4424C1B4"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 xml:space="preserve">                      44.857 </w:t>
            </w:r>
          </w:p>
        </w:tc>
      </w:tr>
      <w:tr w:rsidR="009348F3" w:rsidRPr="001A3C4F" w14:paraId="3C8FBF27" w14:textId="77777777" w:rsidTr="00AE3F85">
        <w:trPr>
          <w:trHeight w:val="300"/>
          <w:jc w:val="center"/>
        </w:trPr>
        <w:tc>
          <w:tcPr>
            <w:tcW w:w="580" w:type="dxa"/>
            <w:noWrap/>
            <w:hideMark/>
          </w:tcPr>
          <w:p w14:paraId="0576EAC1"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2024</w:t>
            </w:r>
          </w:p>
        </w:tc>
        <w:tc>
          <w:tcPr>
            <w:tcW w:w="1000" w:type="dxa"/>
            <w:noWrap/>
            <w:hideMark/>
          </w:tcPr>
          <w:p w14:paraId="3E18A410"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2º</w:t>
            </w:r>
          </w:p>
        </w:tc>
        <w:tc>
          <w:tcPr>
            <w:tcW w:w="1220" w:type="dxa"/>
            <w:noWrap/>
            <w:hideMark/>
          </w:tcPr>
          <w:p w14:paraId="525ACB42"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30/6/2024</w:t>
            </w:r>
          </w:p>
        </w:tc>
        <w:tc>
          <w:tcPr>
            <w:tcW w:w="1220" w:type="dxa"/>
            <w:noWrap/>
            <w:hideMark/>
          </w:tcPr>
          <w:p w14:paraId="00348DD4"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31/12/2024</w:t>
            </w:r>
          </w:p>
        </w:tc>
        <w:tc>
          <w:tcPr>
            <w:tcW w:w="1738" w:type="dxa"/>
            <w:noWrap/>
            <w:hideMark/>
          </w:tcPr>
          <w:p w14:paraId="7B31B23D"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 xml:space="preserve">                      48.160 </w:t>
            </w:r>
          </w:p>
        </w:tc>
      </w:tr>
      <w:tr w:rsidR="009348F3" w:rsidRPr="001A3C4F" w14:paraId="79B12E69" w14:textId="77777777" w:rsidTr="00AE3F85">
        <w:trPr>
          <w:trHeight w:val="300"/>
          <w:jc w:val="center"/>
        </w:trPr>
        <w:tc>
          <w:tcPr>
            <w:tcW w:w="580" w:type="dxa"/>
            <w:noWrap/>
            <w:hideMark/>
          </w:tcPr>
          <w:p w14:paraId="71A52018"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2025</w:t>
            </w:r>
          </w:p>
        </w:tc>
        <w:tc>
          <w:tcPr>
            <w:tcW w:w="1000" w:type="dxa"/>
            <w:noWrap/>
            <w:hideMark/>
          </w:tcPr>
          <w:p w14:paraId="66CD2C42"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1º</w:t>
            </w:r>
          </w:p>
        </w:tc>
        <w:tc>
          <w:tcPr>
            <w:tcW w:w="1220" w:type="dxa"/>
            <w:noWrap/>
            <w:hideMark/>
          </w:tcPr>
          <w:p w14:paraId="6827BD69"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31/12/2024</w:t>
            </w:r>
          </w:p>
        </w:tc>
        <w:tc>
          <w:tcPr>
            <w:tcW w:w="1220" w:type="dxa"/>
            <w:noWrap/>
            <w:hideMark/>
          </w:tcPr>
          <w:p w14:paraId="579A5264"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30/6/2025</w:t>
            </w:r>
          </w:p>
        </w:tc>
        <w:tc>
          <w:tcPr>
            <w:tcW w:w="1738" w:type="dxa"/>
            <w:noWrap/>
            <w:hideMark/>
          </w:tcPr>
          <w:p w14:paraId="565799B9"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 xml:space="preserve">                      48.047 </w:t>
            </w:r>
          </w:p>
        </w:tc>
      </w:tr>
      <w:tr w:rsidR="009348F3" w:rsidRPr="001A3C4F" w14:paraId="416A55EA" w14:textId="77777777" w:rsidTr="00AE3F85">
        <w:trPr>
          <w:trHeight w:val="300"/>
          <w:jc w:val="center"/>
        </w:trPr>
        <w:tc>
          <w:tcPr>
            <w:tcW w:w="580" w:type="dxa"/>
            <w:noWrap/>
            <w:hideMark/>
          </w:tcPr>
          <w:p w14:paraId="1D4E7B0A"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2025</w:t>
            </w:r>
          </w:p>
        </w:tc>
        <w:tc>
          <w:tcPr>
            <w:tcW w:w="1000" w:type="dxa"/>
            <w:noWrap/>
            <w:hideMark/>
          </w:tcPr>
          <w:p w14:paraId="66D30313"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2º</w:t>
            </w:r>
          </w:p>
        </w:tc>
        <w:tc>
          <w:tcPr>
            <w:tcW w:w="1220" w:type="dxa"/>
            <w:noWrap/>
            <w:hideMark/>
          </w:tcPr>
          <w:p w14:paraId="4829E4F1"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30/6/2025</w:t>
            </w:r>
          </w:p>
        </w:tc>
        <w:tc>
          <w:tcPr>
            <w:tcW w:w="1220" w:type="dxa"/>
            <w:noWrap/>
            <w:hideMark/>
          </w:tcPr>
          <w:p w14:paraId="0A40C0C1"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31/12/2025</w:t>
            </w:r>
          </w:p>
        </w:tc>
        <w:tc>
          <w:tcPr>
            <w:tcW w:w="1738" w:type="dxa"/>
            <w:noWrap/>
            <w:hideMark/>
          </w:tcPr>
          <w:p w14:paraId="712F5F5D"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 xml:space="preserve">                      51.986 </w:t>
            </w:r>
          </w:p>
        </w:tc>
      </w:tr>
      <w:tr w:rsidR="009348F3" w:rsidRPr="001A3C4F" w14:paraId="2309D9EF" w14:textId="77777777" w:rsidTr="00AE3F85">
        <w:trPr>
          <w:trHeight w:val="300"/>
          <w:jc w:val="center"/>
        </w:trPr>
        <w:tc>
          <w:tcPr>
            <w:tcW w:w="580" w:type="dxa"/>
            <w:noWrap/>
            <w:hideMark/>
          </w:tcPr>
          <w:p w14:paraId="276ED7D6"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2026</w:t>
            </w:r>
          </w:p>
        </w:tc>
        <w:tc>
          <w:tcPr>
            <w:tcW w:w="1000" w:type="dxa"/>
            <w:noWrap/>
            <w:hideMark/>
          </w:tcPr>
          <w:p w14:paraId="625B00CF"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1º</w:t>
            </w:r>
          </w:p>
        </w:tc>
        <w:tc>
          <w:tcPr>
            <w:tcW w:w="1220" w:type="dxa"/>
            <w:noWrap/>
            <w:hideMark/>
          </w:tcPr>
          <w:p w14:paraId="583AFDC2"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31/12/2025</w:t>
            </w:r>
          </w:p>
        </w:tc>
        <w:tc>
          <w:tcPr>
            <w:tcW w:w="1220" w:type="dxa"/>
            <w:noWrap/>
            <w:hideMark/>
          </w:tcPr>
          <w:p w14:paraId="6A25DF47"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30/6/2026</w:t>
            </w:r>
          </w:p>
        </w:tc>
        <w:tc>
          <w:tcPr>
            <w:tcW w:w="1738" w:type="dxa"/>
            <w:noWrap/>
            <w:hideMark/>
          </w:tcPr>
          <w:p w14:paraId="49F3A4E6"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 xml:space="preserve">                      51.891 </w:t>
            </w:r>
          </w:p>
        </w:tc>
      </w:tr>
      <w:tr w:rsidR="009348F3" w:rsidRPr="001A3C4F" w14:paraId="3C3EA77A" w14:textId="77777777" w:rsidTr="00AE3F85">
        <w:trPr>
          <w:trHeight w:val="300"/>
          <w:jc w:val="center"/>
        </w:trPr>
        <w:tc>
          <w:tcPr>
            <w:tcW w:w="580" w:type="dxa"/>
            <w:noWrap/>
            <w:hideMark/>
          </w:tcPr>
          <w:p w14:paraId="4BFA5926"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2026</w:t>
            </w:r>
          </w:p>
        </w:tc>
        <w:tc>
          <w:tcPr>
            <w:tcW w:w="1000" w:type="dxa"/>
            <w:noWrap/>
            <w:hideMark/>
          </w:tcPr>
          <w:p w14:paraId="5E3AF0E7"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2º</w:t>
            </w:r>
          </w:p>
        </w:tc>
        <w:tc>
          <w:tcPr>
            <w:tcW w:w="1220" w:type="dxa"/>
            <w:noWrap/>
            <w:hideMark/>
          </w:tcPr>
          <w:p w14:paraId="1638AF8D"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30/6/2026</w:t>
            </w:r>
          </w:p>
        </w:tc>
        <w:tc>
          <w:tcPr>
            <w:tcW w:w="1220" w:type="dxa"/>
            <w:noWrap/>
            <w:hideMark/>
          </w:tcPr>
          <w:p w14:paraId="17B381B4"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31/12/2026</w:t>
            </w:r>
          </w:p>
        </w:tc>
        <w:tc>
          <w:tcPr>
            <w:tcW w:w="1738" w:type="dxa"/>
            <w:noWrap/>
            <w:hideMark/>
          </w:tcPr>
          <w:p w14:paraId="5C8382D2"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 xml:space="preserve">                      56.145 </w:t>
            </w:r>
          </w:p>
        </w:tc>
      </w:tr>
      <w:tr w:rsidR="009348F3" w:rsidRPr="001A3C4F" w14:paraId="75847FD8" w14:textId="77777777" w:rsidTr="00AE3F85">
        <w:trPr>
          <w:trHeight w:val="300"/>
          <w:jc w:val="center"/>
        </w:trPr>
        <w:tc>
          <w:tcPr>
            <w:tcW w:w="580" w:type="dxa"/>
            <w:noWrap/>
            <w:hideMark/>
          </w:tcPr>
          <w:p w14:paraId="4AABD075"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2027</w:t>
            </w:r>
          </w:p>
        </w:tc>
        <w:tc>
          <w:tcPr>
            <w:tcW w:w="1000" w:type="dxa"/>
            <w:noWrap/>
            <w:hideMark/>
          </w:tcPr>
          <w:p w14:paraId="3C68E9E0"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1º</w:t>
            </w:r>
          </w:p>
        </w:tc>
        <w:tc>
          <w:tcPr>
            <w:tcW w:w="1220" w:type="dxa"/>
            <w:noWrap/>
            <w:hideMark/>
          </w:tcPr>
          <w:p w14:paraId="1FE11A42"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31/12/2026</w:t>
            </w:r>
          </w:p>
        </w:tc>
        <w:tc>
          <w:tcPr>
            <w:tcW w:w="1220" w:type="dxa"/>
            <w:noWrap/>
            <w:hideMark/>
          </w:tcPr>
          <w:p w14:paraId="19B90E53"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30/6/2027</w:t>
            </w:r>
          </w:p>
        </w:tc>
        <w:tc>
          <w:tcPr>
            <w:tcW w:w="1738" w:type="dxa"/>
            <w:noWrap/>
            <w:hideMark/>
          </w:tcPr>
          <w:p w14:paraId="6B675067"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 xml:space="preserve">                      56.042 </w:t>
            </w:r>
          </w:p>
        </w:tc>
      </w:tr>
      <w:tr w:rsidR="009348F3" w:rsidRPr="001A3C4F" w14:paraId="5B079C9F" w14:textId="77777777" w:rsidTr="00AE3F85">
        <w:trPr>
          <w:trHeight w:val="300"/>
          <w:jc w:val="center"/>
        </w:trPr>
        <w:tc>
          <w:tcPr>
            <w:tcW w:w="580" w:type="dxa"/>
            <w:noWrap/>
            <w:hideMark/>
          </w:tcPr>
          <w:p w14:paraId="77296831"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2027</w:t>
            </w:r>
          </w:p>
        </w:tc>
        <w:tc>
          <w:tcPr>
            <w:tcW w:w="1000" w:type="dxa"/>
            <w:noWrap/>
            <w:hideMark/>
          </w:tcPr>
          <w:p w14:paraId="0A8F2135"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2º</w:t>
            </w:r>
          </w:p>
        </w:tc>
        <w:tc>
          <w:tcPr>
            <w:tcW w:w="1220" w:type="dxa"/>
            <w:noWrap/>
            <w:hideMark/>
          </w:tcPr>
          <w:p w14:paraId="2FF9960B"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30/6/2027</w:t>
            </w:r>
          </w:p>
        </w:tc>
        <w:tc>
          <w:tcPr>
            <w:tcW w:w="1220" w:type="dxa"/>
            <w:noWrap/>
            <w:hideMark/>
          </w:tcPr>
          <w:p w14:paraId="14FDE8C9"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31/12/2027</w:t>
            </w:r>
          </w:p>
        </w:tc>
        <w:tc>
          <w:tcPr>
            <w:tcW w:w="1738" w:type="dxa"/>
            <w:noWrap/>
            <w:hideMark/>
          </w:tcPr>
          <w:p w14:paraId="6BD810C1"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 xml:space="preserve">                      60.233 </w:t>
            </w:r>
          </w:p>
        </w:tc>
      </w:tr>
      <w:tr w:rsidR="009348F3" w:rsidRPr="001A3C4F" w14:paraId="5B61BAD2" w14:textId="77777777" w:rsidTr="00AE3F85">
        <w:trPr>
          <w:trHeight w:val="300"/>
          <w:jc w:val="center"/>
        </w:trPr>
        <w:tc>
          <w:tcPr>
            <w:tcW w:w="580" w:type="dxa"/>
            <w:noWrap/>
            <w:hideMark/>
          </w:tcPr>
          <w:p w14:paraId="4E1057CD"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2028</w:t>
            </w:r>
          </w:p>
        </w:tc>
        <w:tc>
          <w:tcPr>
            <w:tcW w:w="1000" w:type="dxa"/>
            <w:noWrap/>
            <w:hideMark/>
          </w:tcPr>
          <w:p w14:paraId="64053DB8"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1º</w:t>
            </w:r>
          </w:p>
        </w:tc>
        <w:tc>
          <w:tcPr>
            <w:tcW w:w="1220" w:type="dxa"/>
            <w:noWrap/>
            <w:hideMark/>
          </w:tcPr>
          <w:p w14:paraId="381DAB6A"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31/12/2027</w:t>
            </w:r>
          </w:p>
        </w:tc>
        <w:tc>
          <w:tcPr>
            <w:tcW w:w="1220" w:type="dxa"/>
            <w:noWrap/>
            <w:hideMark/>
          </w:tcPr>
          <w:p w14:paraId="6545C6BD"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30/6/2028</w:t>
            </w:r>
          </w:p>
        </w:tc>
        <w:tc>
          <w:tcPr>
            <w:tcW w:w="1738" w:type="dxa"/>
            <w:noWrap/>
            <w:hideMark/>
          </w:tcPr>
          <w:p w14:paraId="40E63A92"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 xml:space="preserve">                      60.364 </w:t>
            </w:r>
          </w:p>
        </w:tc>
      </w:tr>
      <w:tr w:rsidR="009348F3" w:rsidRPr="001A3C4F" w14:paraId="6D32F511" w14:textId="77777777" w:rsidTr="00AE3F85">
        <w:trPr>
          <w:trHeight w:val="300"/>
          <w:jc w:val="center"/>
        </w:trPr>
        <w:tc>
          <w:tcPr>
            <w:tcW w:w="580" w:type="dxa"/>
            <w:noWrap/>
            <w:hideMark/>
          </w:tcPr>
          <w:p w14:paraId="4F48E494"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2028</w:t>
            </w:r>
          </w:p>
        </w:tc>
        <w:tc>
          <w:tcPr>
            <w:tcW w:w="1000" w:type="dxa"/>
            <w:noWrap/>
            <w:hideMark/>
          </w:tcPr>
          <w:p w14:paraId="3A75D6E3"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2º</w:t>
            </w:r>
          </w:p>
        </w:tc>
        <w:tc>
          <w:tcPr>
            <w:tcW w:w="1220" w:type="dxa"/>
            <w:noWrap/>
            <w:hideMark/>
          </w:tcPr>
          <w:p w14:paraId="55C18321"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30/6/2028</w:t>
            </w:r>
          </w:p>
        </w:tc>
        <w:tc>
          <w:tcPr>
            <w:tcW w:w="1220" w:type="dxa"/>
            <w:noWrap/>
            <w:hideMark/>
          </w:tcPr>
          <w:p w14:paraId="7BD05975"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31/12/2028</w:t>
            </w:r>
          </w:p>
        </w:tc>
        <w:tc>
          <w:tcPr>
            <w:tcW w:w="1738" w:type="dxa"/>
            <w:noWrap/>
            <w:hideMark/>
          </w:tcPr>
          <w:p w14:paraId="0304E0DB"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 xml:space="preserve">                      56.973 </w:t>
            </w:r>
          </w:p>
        </w:tc>
      </w:tr>
      <w:tr w:rsidR="009348F3" w:rsidRPr="001A3C4F" w14:paraId="366B74D4" w14:textId="77777777" w:rsidTr="00AE3F85">
        <w:trPr>
          <w:trHeight w:val="300"/>
          <w:jc w:val="center"/>
        </w:trPr>
        <w:tc>
          <w:tcPr>
            <w:tcW w:w="580" w:type="dxa"/>
            <w:noWrap/>
            <w:hideMark/>
          </w:tcPr>
          <w:p w14:paraId="56F08044"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2029</w:t>
            </w:r>
          </w:p>
        </w:tc>
        <w:tc>
          <w:tcPr>
            <w:tcW w:w="1000" w:type="dxa"/>
            <w:noWrap/>
            <w:hideMark/>
          </w:tcPr>
          <w:p w14:paraId="6375A19E"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1º</w:t>
            </w:r>
          </w:p>
        </w:tc>
        <w:tc>
          <w:tcPr>
            <w:tcW w:w="1220" w:type="dxa"/>
            <w:noWrap/>
            <w:hideMark/>
          </w:tcPr>
          <w:p w14:paraId="32C62056"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31/12/2028</w:t>
            </w:r>
          </w:p>
        </w:tc>
        <w:tc>
          <w:tcPr>
            <w:tcW w:w="1220" w:type="dxa"/>
            <w:noWrap/>
            <w:hideMark/>
          </w:tcPr>
          <w:p w14:paraId="75D35955"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30/6/2029</w:t>
            </w:r>
          </w:p>
        </w:tc>
        <w:tc>
          <w:tcPr>
            <w:tcW w:w="1738" w:type="dxa"/>
            <w:noWrap/>
            <w:hideMark/>
          </w:tcPr>
          <w:p w14:paraId="481706C4"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 xml:space="preserve">                      55.006 </w:t>
            </w:r>
          </w:p>
        </w:tc>
      </w:tr>
      <w:tr w:rsidR="009348F3" w:rsidRPr="001A3C4F" w14:paraId="03AA24E5" w14:textId="77777777" w:rsidTr="00AE3F85">
        <w:trPr>
          <w:trHeight w:val="300"/>
          <w:jc w:val="center"/>
        </w:trPr>
        <w:tc>
          <w:tcPr>
            <w:tcW w:w="580" w:type="dxa"/>
            <w:noWrap/>
            <w:hideMark/>
          </w:tcPr>
          <w:p w14:paraId="536DCADF"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2029</w:t>
            </w:r>
          </w:p>
        </w:tc>
        <w:tc>
          <w:tcPr>
            <w:tcW w:w="1000" w:type="dxa"/>
            <w:noWrap/>
            <w:hideMark/>
          </w:tcPr>
          <w:p w14:paraId="360CAF65"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2º</w:t>
            </w:r>
          </w:p>
        </w:tc>
        <w:tc>
          <w:tcPr>
            <w:tcW w:w="1220" w:type="dxa"/>
            <w:noWrap/>
            <w:hideMark/>
          </w:tcPr>
          <w:p w14:paraId="1FB17C20"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30/6/2029</w:t>
            </w:r>
          </w:p>
        </w:tc>
        <w:tc>
          <w:tcPr>
            <w:tcW w:w="1220" w:type="dxa"/>
            <w:noWrap/>
            <w:hideMark/>
          </w:tcPr>
          <w:p w14:paraId="76F3A792"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15/8/2029</w:t>
            </w:r>
          </w:p>
        </w:tc>
        <w:tc>
          <w:tcPr>
            <w:tcW w:w="1738" w:type="dxa"/>
            <w:noWrap/>
            <w:hideMark/>
          </w:tcPr>
          <w:p w14:paraId="7C7084F8"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 xml:space="preserve">                      11.244 </w:t>
            </w:r>
          </w:p>
        </w:tc>
      </w:tr>
      <w:tr w:rsidR="009348F3" w:rsidRPr="001A3C4F" w14:paraId="3FD394D9" w14:textId="77777777" w:rsidTr="00AE3F85">
        <w:trPr>
          <w:trHeight w:val="300"/>
          <w:jc w:val="center"/>
        </w:trPr>
        <w:tc>
          <w:tcPr>
            <w:tcW w:w="580" w:type="dxa"/>
            <w:shd w:val="clear" w:color="auto" w:fill="D9D9D9" w:themeFill="background1" w:themeFillShade="D9"/>
            <w:noWrap/>
            <w:hideMark/>
          </w:tcPr>
          <w:p w14:paraId="31560FFA" w14:textId="77777777" w:rsidR="009348F3" w:rsidRPr="001A3C4F" w:rsidRDefault="009348F3" w:rsidP="00AE3F85">
            <w:pPr>
              <w:jc w:val="both"/>
              <w:rPr>
                <w:rFonts w:ascii="Times New Roman" w:hAnsi="Times New Roman"/>
                <w:b/>
                <w:bCs/>
                <w:sz w:val="22"/>
                <w:szCs w:val="22"/>
              </w:rPr>
            </w:pPr>
            <w:r w:rsidRPr="001A3C4F">
              <w:rPr>
                <w:rFonts w:ascii="Times New Roman" w:hAnsi="Times New Roman"/>
                <w:b/>
                <w:bCs/>
                <w:sz w:val="22"/>
                <w:szCs w:val="22"/>
              </w:rPr>
              <w:t>Total</w:t>
            </w:r>
          </w:p>
        </w:tc>
        <w:tc>
          <w:tcPr>
            <w:tcW w:w="1000" w:type="dxa"/>
            <w:shd w:val="clear" w:color="auto" w:fill="D9D9D9" w:themeFill="background1" w:themeFillShade="D9"/>
            <w:noWrap/>
            <w:hideMark/>
          </w:tcPr>
          <w:p w14:paraId="4DAFB8CB" w14:textId="77777777" w:rsidR="009348F3" w:rsidRPr="001A3C4F" w:rsidRDefault="009348F3" w:rsidP="00AE3F85">
            <w:pPr>
              <w:jc w:val="both"/>
              <w:rPr>
                <w:rFonts w:ascii="Times New Roman" w:hAnsi="Times New Roman"/>
                <w:b/>
                <w:bCs/>
                <w:sz w:val="22"/>
                <w:szCs w:val="22"/>
              </w:rPr>
            </w:pPr>
            <w:r w:rsidRPr="001A3C4F">
              <w:rPr>
                <w:rFonts w:ascii="Times New Roman" w:hAnsi="Times New Roman"/>
                <w:b/>
                <w:bCs/>
                <w:sz w:val="22"/>
                <w:szCs w:val="22"/>
              </w:rPr>
              <w:t> </w:t>
            </w:r>
          </w:p>
        </w:tc>
        <w:tc>
          <w:tcPr>
            <w:tcW w:w="1220" w:type="dxa"/>
            <w:shd w:val="clear" w:color="auto" w:fill="D9D9D9" w:themeFill="background1" w:themeFillShade="D9"/>
            <w:noWrap/>
            <w:hideMark/>
          </w:tcPr>
          <w:p w14:paraId="69512ED1"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 </w:t>
            </w:r>
          </w:p>
        </w:tc>
        <w:tc>
          <w:tcPr>
            <w:tcW w:w="1220" w:type="dxa"/>
            <w:shd w:val="clear" w:color="auto" w:fill="D9D9D9" w:themeFill="background1" w:themeFillShade="D9"/>
            <w:noWrap/>
            <w:hideMark/>
          </w:tcPr>
          <w:p w14:paraId="6A7DF76B" w14:textId="77777777" w:rsidR="009348F3" w:rsidRPr="001A3C4F" w:rsidRDefault="009348F3" w:rsidP="00AE3F85">
            <w:pPr>
              <w:jc w:val="both"/>
              <w:rPr>
                <w:rFonts w:ascii="Times New Roman" w:hAnsi="Times New Roman"/>
                <w:sz w:val="22"/>
                <w:szCs w:val="22"/>
              </w:rPr>
            </w:pPr>
            <w:r w:rsidRPr="001A3C4F">
              <w:rPr>
                <w:rFonts w:ascii="Times New Roman" w:hAnsi="Times New Roman"/>
                <w:sz w:val="22"/>
                <w:szCs w:val="22"/>
              </w:rPr>
              <w:t> </w:t>
            </w:r>
          </w:p>
        </w:tc>
        <w:tc>
          <w:tcPr>
            <w:tcW w:w="1738" w:type="dxa"/>
            <w:shd w:val="clear" w:color="auto" w:fill="D9D9D9" w:themeFill="background1" w:themeFillShade="D9"/>
            <w:noWrap/>
            <w:hideMark/>
          </w:tcPr>
          <w:p w14:paraId="7D89A87F" w14:textId="77777777" w:rsidR="009348F3" w:rsidRPr="001A3C4F" w:rsidRDefault="009348F3" w:rsidP="00AE3F85">
            <w:pPr>
              <w:jc w:val="both"/>
              <w:rPr>
                <w:rFonts w:ascii="Times New Roman" w:hAnsi="Times New Roman"/>
                <w:b/>
                <w:bCs/>
                <w:sz w:val="22"/>
                <w:szCs w:val="22"/>
              </w:rPr>
            </w:pPr>
            <w:r w:rsidRPr="001A3C4F">
              <w:rPr>
                <w:rFonts w:ascii="Times New Roman" w:hAnsi="Times New Roman"/>
                <w:b/>
                <w:bCs/>
                <w:sz w:val="22"/>
                <w:szCs w:val="22"/>
              </w:rPr>
              <w:t xml:space="preserve">                   720.000 </w:t>
            </w:r>
          </w:p>
        </w:tc>
      </w:tr>
    </w:tbl>
    <w:p w14:paraId="32372586" w14:textId="5F9B6197" w:rsidR="00360E04" w:rsidRPr="001A3C4F" w:rsidRDefault="00360E04" w:rsidP="00002DB4">
      <w:pPr>
        <w:jc w:val="both"/>
        <w:rPr>
          <w:rFonts w:ascii="Times New Roman" w:hAnsi="Times New Roman" w:cs="Times New Roman"/>
          <w:sz w:val="22"/>
          <w:szCs w:val="22"/>
          <w:lang w:val="pt-BR"/>
        </w:rPr>
      </w:pPr>
      <w:bookmarkStart w:id="3425" w:name="_Hlk110769187"/>
    </w:p>
    <w:bookmarkEnd w:id="3425"/>
    <w:p w14:paraId="6D5A6971" w14:textId="66FBCB06" w:rsidR="00A94DA3" w:rsidRPr="001A3C4F" w:rsidRDefault="00A94DA3" w:rsidP="009B4504">
      <w:pPr>
        <w:jc w:val="both"/>
        <w:rPr>
          <w:rFonts w:ascii="Times New Roman" w:hAnsi="Times New Roman" w:cs="Times New Roman"/>
          <w:sz w:val="22"/>
          <w:szCs w:val="22"/>
          <w:lang w:val="pt-BR"/>
        </w:rPr>
      </w:pPr>
    </w:p>
    <w:p w14:paraId="408C0CC3" w14:textId="38109F98" w:rsidR="00EE0FF5" w:rsidRPr="001A3C4F" w:rsidRDefault="00EE0FF5" w:rsidP="009B4504">
      <w:pPr>
        <w:jc w:val="both"/>
        <w:rPr>
          <w:rFonts w:ascii="Times New Roman" w:hAnsi="Times New Roman" w:cs="Times New Roman"/>
          <w:sz w:val="22"/>
          <w:szCs w:val="22"/>
          <w:lang w:val="pt-BR"/>
        </w:rPr>
      </w:pPr>
      <w:bookmarkStart w:id="3426" w:name="_Hlk106548973"/>
      <w:r w:rsidRPr="001A3C4F">
        <w:rPr>
          <w:rFonts w:ascii="Times New Roman" w:hAnsi="Times New Roman" w:cs="Times New Roman"/>
          <w:bCs/>
          <w:sz w:val="22"/>
          <w:szCs w:val="22"/>
          <w:lang w:val="pt-BR"/>
        </w:rPr>
        <w:t>Este cronograma é indicativo e não vinculante</w:t>
      </w:r>
      <w:r w:rsidRPr="001A3C4F">
        <w:rPr>
          <w:rFonts w:ascii="Times New Roman" w:hAnsi="Times New Roman" w:cs="Times New Roman"/>
          <w:sz w:val="22"/>
          <w:szCs w:val="22"/>
          <w:lang w:val="pt-BR"/>
        </w:rPr>
        <w:t xml:space="preserve">, sendo que, caso necessário considerando a dinâmica comercial do setor no qual atua, </w:t>
      </w:r>
      <w:r w:rsidRPr="001A3C4F">
        <w:rPr>
          <w:rFonts w:ascii="Times New Roman" w:hAnsi="Times New Roman" w:cs="Times New Roman"/>
          <w:bCs/>
          <w:sz w:val="22"/>
          <w:szCs w:val="22"/>
          <w:lang w:val="pt-BR"/>
        </w:rPr>
        <w:t xml:space="preserve">a </w:t>
      </w:r>
      <w:r w:rsidR="00DA437C" w:rsidRPr="001A3C4F">
        <w:rPr>
          <w:rFonts w:ascii="Times New Roman" w:hAnsi="Times New Roman" w:cs="Times New Roman"/>
          <w:bCs/>
          <w:sz w:val="22"/>
          <w:szCs w:val="22"/>
          <w:lang w:val="pt-BR"/>
        </w:rPr>
        <w:t>Devedora</w:t>
      </w:r>
      <w:r w:rsidRPr="001A3C4F">
        <w:rPr>
          <w:rFonts w:ascii="Times New Roman" w:hAnsi="Times New Roman" w:cs="Times New Roman"/>
          <w:bCs/>
          <w:sz w:val="22"/>
          <w:szCs w:val="22"/>
          <w:lang w:val="pt-BR"/>
        </w:rPr>
        <w:t xml:space="preserve"> poderá destinar os recursos provenientes da integralização das Debêntures em datas diversas das previstas neste Cronograma Indicativo</w:t>
      </w:r>
      <w:r w:rsidRPr="001A3C4F">
        <w:rPr>
          <w:rFonts w:ascii="Times New Roman" w:hAnsi="Times New Roman" w:cs="Times New Roman"/>
          <w:sz w:val="22"/>
          <w:szCs w:val="22"/>
          <w:lang w:val="pt-BR"/>
        </w:rPr>
        <w:t xml:space="preserve">, observada a </w:t>
      </w:r>
      <w:r w:rsidRPr="001A3C4F">
        <w:rPr>
          <w:rFonts w:ascii="Times New Roman" w:hAnsi="Times New Roman" w:cs="Times New Roman"/>
          <w:bCs/>
          <w:sz w:val="22"/>
          <w:szCs w:val="22"/>
          <w:lang w:val="pt-BR"/>
        </w:rPr>
        <w:t>obrigação desta de realizar a integral Destinação de Recursos até a Data de Vencimento</w:t>
      </w:r>
      <w:r w:rsidR="008533FB" w:rsidRPr="001A3C4F">
        <w:rPr>
          <w:rFonts w:ascii="Times New Roman" w:hAnsi="Times New Roman" w:cs="Times New Roman"/>
          <w:bCs/>
          <w:sz w:val="22"/>
          <w:szCs w:val="22"/>
          <w:lang w:val="pt-BR"/>
        </w:rPr>
        <w:t xml:space="preserve"> d</w:t>
      </w:r>
      <w:r w:rsidR="00477D60" w:rsidRPr="001A3C4F">
        <w:rPr>
          <w:rFonts w:ascii="Times New Roman" w:hAnsi="Times New Roman" w:cs="Times New Roman"/>
          <w:bCs/>
          <w:sz w:val="22"/>
          <w:szCs w:val="22"/>
          <w:lang w:val="pt-BR"/>
        </w:rPr>
        <w:t>o</w:t>
      </w:r>
      <w:r w:rsidR="008533FB" w:rsidRPr="001A3C4F">
        <w:rPr>
          <w:rFonts w:ascii="Times New Roman" w:hAnsi="Times New Roman" w:cs="Times New Roman"/>
          <w:bCs/>
          <w:sz w:val="22"/>
          <w:szCs w:val="22"/>
          <w:lang w:val="pt-BR"/>
        </w:rPr>
        <w:t xml:space="preserve">s </w:t>
      </w:r>
      <w:r w:rsidR="00477D60" w:rsidRPr="001A3C4F">
        <w:rPr>
          <w:rFonts w:ascii="Times New Roman" w:hAnsi="Times New Roman" w:cs="Times New Roman"/>
          <w:bCs/>
          <w:sz w:val="22"/>
          <w:szCs w:val="22"/>
          <w:lang w:val="pt-BR"/>
        </w:rPr>
        <w:t>CRA</w:t>
      </w:r>
      <w:r w:rsidR="008533FB" w:rsidRPr="001A3C4F">
        <w:rPr>
          <w:rFonts w:ascii="Times New Roman" w:hAnsi="Times New Roman" w:cs="Times New Roman"/>
          <w:bCs/>
          <w:sz w:val="22"/>
          <w:szCs w:val="22"/>
          <w:lang w:val="pt-BR"/>
        </w:rPr>
        <w:t xml:space="preserve"> 1ª Série e/ou da Data de Vencimento d</w:t>
      </w:r>
      <w:r w:rsidR="00477D60" w:rsidRPr="001A3C4F">
        <w:rPr>
          <w:rFonts w:ascii="Times New Roman" w:hAnsi="Times New Roman" w:cs="Times New Roman"/>
          <w:bCs/>
          <w:sz w:val="22"/>
          <w:szCs w:val="22"/>
          <w:lang w:val="pt-BR"/>
        </w:rPr>
        <w:t>o</w:t>
      </w:r>
      <w:r w:rsidR="008533FB" w:rsidRPr="001A3C4F">
        <w:rPr>
          <w:rFonts w:ascii="Times New Roman" w:hAnsi="Times New Roman" w:cs="Times New Roman"/>
          <w:bCs/>
          <w:sz w:val="22"/>
          <w:szCs w:val="22"/>
          <w:lang w:val="pt-BR"/>
        </w:rPr>
        <w:t xml:space="preserve">s </w:t>
      </w:r>
      <w:r w:rsidR="00477D60" w:rsidRPr="001A3C4F">
        <w:rPr>
          <w:rFonts w:ascii="Times New Roman" w:hAnsi="Times New Roman" w:cs="Times New Roman"/>
          <w:bCs/>
          <w:sz w:val="22"/>
          <w:szCs w:val="22"/>
          <w:lang w:val="pt-BR"/>
        </w:rPr>
        <w:t>CRA</w:t>
      </w:r>
      <w:r w:rsidR="008533FB" w:rsidRPr="001A3C4F">
        <w:rPr>
          <w:rFonts w:ascii="Times New Roman" w:hAnsi="Times New Roman" w:cs="Times New Roman"/>
          <w:bCs/>
          <w:sz w:val="22"/>
          <w:szCs w:val="22"/>
          <w:lang w:val="pt-BR"/>
        </w:rPr>
        <w:t xml:space="preserve"> da 2ª Série</w:t>
      </w:r>
      <w:r w:rsidRPr="001A3C4F">
        <w:rPr>
          <w:rFonts w:ascii="Times New Roman" w:hAnsi="Times New Roman" w:cs="Times New Roman"/>
          <w:bCs/>
          <w:sz w:val="22"/>
          <w:szCs w:val="22"/>
          <w:lang w:val="pt-BR"/>
        </w:rPr>
        <w:t xml:space="preserve"> ou até que a </w:t>
      </w:r>
      <w:r w:rsidR="00477D60" w:rsidRPr="001A3C4F">
        <w:rPr>
          <w:rFonts w:ascii="Times New Roman" w:hAnsi="Times New Roman" w:cs="Times New Roman"/>
          <w:bCs/>
          <w:sz w:val="22"/>
          <w:szCs w:val="22"/>
          <w:lang w:val="pt-BR"/>
        </w:rPr>
        <w:t>Devedora</w:t>
      </w:r>
      <w:r w:rsidRPr="001A3C4F">
        <w:rPr>
          <w:rFonts w:ascii="Times New Roman" w:hAnsi="Times New Roman" w:cs="Times New Roman"/>
          <w:bCs/>
          <w:sz w:val="22"/>
          <w:szCs w:val="22"/>
          <w:lang w:val="pt-BR"/>
        </w:rPr>
        <w:t xml:space="preserve"> comprove a aplicação da totalidade dos recursos obtidos com a Emissão, o que ocorrer primeiro</w:t>
      </w:r>
      <w:r w:rsidRPr="001A3C4F">
        <w:rPr>
          <w:rFonts w:ascii="Times New Roman" w:hAnsi="Times New Roman" w:cs="Times New Roman"/>
          <w:sz w:val="22"/>
          <w:szCs w:val="22"/>
          <w:lang w:val="pt-BR"/>
        </w:rPr>
        <w:t xml:space="preserve">. </w:t>
      </w:r>
    </w:p>
    <w:p w14:paraId="57D2604B" w14:textId="77777777" w:rsidR="00EE0FF5" w:rsidRPr="001A3C4F" w:rsidRDefault="00EE0FF5" w:rsidP="009B4504">
      <w:pPr>
        <w:jc w:val="both"/>
        <w:rPr>
          <w:rFonts w:ascii="Times New Roman" w:hAnsi="Times New Roman" w:cs="Times New Roman"/>
          <w:sz w:val="22"/>
          <w:szCs w:val="22"/>
          <w:lang w:val="pt-BR"/>
        </w:rPr>
      </w:pPr>
    </w:p>
    <w:p w14:paraId="3CC4F3B7" w14:textId="144A3348" w:rsidR="00491C41" w:rsidRPr="001A3C4F" w:rsidRDefault="00EE0FF5" w:rsidP="009B4504">
      <w:pPr>
        <w:autoSpaceDE/>
        <w:autoSpaceDN/>
        <w:adjustRightInd/>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Por se tratar de cronograma tentativo e indicativo, se, por qualquer motivo, ocorrer qualquer atraso ou antecipação do Cronograma Indicativo: (i) não será necessário notificar o Agente Fiduciário dos CRA, bem como tampouco aditar esta Escritura de Emissão ou quaisquer outros documentos da Emissão; e (</w:t>
      </w:r>
      <w:proofErr w:type="spellStart"/>
      <w:r w:rsidRPr="001A3C4F">
        <w:rPr>
          <w:rFonts w:ascii="Times New Roman" w:hAnsi="Times New Roman" w:cs="Times New Roman"/>
          <w:sz w:val="22"/>
          <w:szCs w:val="22"/>
          <w:lang w:val="pt-BR"/>
        </w:rPr>
        <w:t>ii</w:t>
      </w:r>
      <w:proofErr w:type="spellEnd"/>
      <w:r w:rsidRPr="001A3C4F">
        <w:rPr>
          <w:rFonts w:ascii="Times New Roman" w:hAnsi="Times New Roman" w:cs="Times New Roman"/>
          <w:sz w:val="22"/>
          <w:szCs w:val="22"/>
          <w:lang w:val="pt-BR"/>
        </w:rPr>
        <w:t>) não será configurada qualquer hipótese de vencimento antecipado ou resgate antecipado das Debêntures, desde que a</w:t>
      </w:r>
      <w:r w:rsidR="00477D60" w:rsidRPr="001A3C4F">
        <w:rPr>
          <w:rFonts w:ascii="Times New Roman" w:hAnsi="Times New Roman" w:cs="Times New Roman"/>
          <w:sz w:val="22"/>
          <w:szCs w:val="22"/>
          <w:lang w:val="pt-BR"/>
        </w:rPr>
        <w:t xml:space="preserve"> </w:t>
      </w:r>
      <w:r w:rsidR="00477D60" w:rsidRPr="001A3C4F">
        <w:rPr>
          <w:rFonts w:ascii="Times New Roman" w:hAnsi="Times New Roman" w:cs="Times New Roman"/>
          <w:bCs/>
          <w:sz w:val="22"/>
          <w:szCs w:val="22"/>
          <w:lang w:val="pt-BR"/>
        </w:rPr>
        <w:t>Devedora</w:t>
      </w:r>
      <w:r w:rsidRPr="001A3C4F">
        <w:rPr>
          <w:rFonts w:ascii="Times New Roman" w:hAnsi="Times New Roman" w:cs="Times New Roman"/>
          <w:sz w:val="22"/>
          <w:szCs w:val="22"/>
          <w:lang w:val="pt-BR"/>
        </w:rPr>
        <w:t xml:space="preserve"> realize a integral Destinação de Recursos até a </w:t>
      </w:r>
      <w:r w:rsidR="008533FB" w:rsidRPr="001A3C4F">
        <w:rPr>
          <w:rFonts w:ascii="Times New Roman" w:hAnsi="Times New Roman" w:cs="Times New Roman"/>
          <w:bCs/>
          <w:sz w:val="22"/>
          <w:szCs w:val="22"/>
          <w:lang w:val="pt-BR"/>
        </w:rPr>
        <w:t>Data de Vencimento d</w:t>
      </w:r>
      <w:r w:rsidR="00477D60" w:rsidRPr="001A3C4F">
        <w:rPr>
          <w:rFonts w:ascii="Times New Roman" w:hAnsi="Times New Roman" w:cs="Times New Roman"/>
          <w:bCs/>
          <w:sz w:val="22"/>
          <w:szCs w:val="22"/>
          <w:lang w:val="pt-BR"/>
        </w:rPr>
        <w:t>o</w:t>
      </w:r>
      <w:r w:rsidR="008533FB" w:rsidRPr="001A3C4F">
        <w:rPr>
          <w:rFonts w:ascii="Times New Roman" w:hAnsi="Times New Roman" w:cs="Times New Roman"/>
          <w:bCs/>
          <w:sz w:val="22"/>
          <w:szCs w:val="22"/>
          <w:lang w:val="pt-BR"/>
        </w:rPr>
        <w:t>s</w:t>
      </w:r>
      <w:r w:rsidR="00477D60" w:rsidRPr="001A3C4F">
        <w:rPr>
          <w:rFonts w:ascii="Times New Roman" w:hAnsi="Times New Roman" w:cs="Times New Roman"/>
          <w:bCs/>
          <w:sz w:val="22"/>
          <w:szCs w:val="22"/>
          <w:lang w:val="pt-BR"/>
        </w:rPr>
        <w:t xml:space="preserve"> CRA</w:t>
      </w:r>
      <w:r w:rsidR="008533FB" w:rsidRPr="001A3C4F">
        <w:rPr>
          <w:rFonts w:ascii="Times New Roman" w:hAnsi="Times New Roman" w:cs="Times New Roman"/>
          <w:bCs/>
          <w:sz w:val="22"/>
          <w:szCs w:val="22"/>
          <w:lang w:val="pt-BR"/>
        </w:rPr>
        <w:t xml:space="preserve"> 1ª Série e/ou da Data de Vencimento d</w:t>
      </w:r>
      <w:r w:rsidR="00477D60" w:rsidRPr="001A3C4F">
        <w:rPr>
          <w:rFonts w:ascii="Times New Roman" w:hAnsi="Times New Roman" w:cs="Times New Roman"/>
          <w:bCs/>
          <w:sz w:val="22"/>
          <w:szCs w:val="22"/>
          <w:lang w:val="pt-BR"/>
        </w:rPr>
        <w:t>o</w:t>
      </w:r>
      <w:r w:rsidR="008533FB" w:rsidRPr="001A3C4F">
        <w:rPr>
          <w:rFonts w:ascii="Times New Roman" w:hAnsi="Times New Roman" w:cs="Times New Roman"/>
          <w:bCs/>
          <w:sz w:val="22"/>
          <w:szCs w:val="22"/>
          <w:lang w:val="pt-BR"/>
        </w:rPr>
        <w:t xml:space="preserve">s </w:t>
      </w:r>
      <w:r w:rsidR="00477D60" w:rsidRPr="001A3C4F">
        <w:rPr>
          <w:rFonts w:ascii="Times New Roman" w:hAnsi="Times New Roman" w:cs="Times New Roman"/>
          <w:bCs/>
          <w:sz w:val="22"/>
          <w:szCs w:val="22"/>
          <w:lang w:val="pt-BR"/>
        </w:rPr>
        <w:t>CRA</w:t>
      </w:r>
      <w:r w:rsidR="008533FB" w:rsidRPr="001A3C4F">
        <w:rPr>
          <w:rFonts w:ascii="Times New Roman" w:hAnsi="Times New Roman" w:cs="Times New Roman"/>
          <w:bCs/>
          <w:sz w:val="22"/>
          <w:szCs w:val="22"/>
          <w:lang w:val="pt-BR"/>
        </w:rPr>
        <w:t xml:space="preserve"> 2ª Série</w:t>
      </w:r>
      <w:r w:rsidRPr="001A3C4F">
        <w:rPr>
          <w:rFonts w:ascii="Times New Roman" w:hAnsi="Times New Roman" w:cs="Times New Roman"/>
          <w:sz w:val="22"/>
          <w:szCs w:val="22"/>
          <w:lang w:val="pt-BR"/>
        </w:rPr>
        <w:t xml:space="preserve">. </w:t>
      </w:r>
    </w:p>
    <w:bookmarkEnd w:id="3426"/>
    <w:p w14:paraId="27D2F9C2" w14:textId="0A0D3C1F" w:rsidR="00904E5C" w:rsidRPr="001A3C4F" w:rsidRDefault="00904E5C" w:rsidP="009B4504">
      <w:pPr>
        <w:autoSpaceDE/>
        <w:autoSpaceDN/>
        <w:adjustRightInd/>
        <w:spacing w:after="200"/>
        <w:rPr>
          <w:rFonts w:ascii="Times New Roman" w:hAnsi="Times New Roman" w:cs="Times New Roman"/>
          <w:sz w:val="22"/>
          <w:szCs w:val="22"/>
          <w:lang w:val="pt-BR"/>
        </w:rPr>
      </w:pPr>
      <w:r w:rsidRPr="001A3C4F">
        <w:rPr>
          <w:rFonts w:ascii="Times New Roman" w:hAnsi="Times New Roman" w:cs="Times New Roman"/>
          <w:sz w:val="22"/>
          <w:szCs w:val="22"/>
          <w:lang w:val="pt-BR"/>
        </w:rPr>
        <w:br w:type="page"/>
      </w:r>
    </w:p>
    <w:p w14:paraId="5F728A12" w14:textId="28A1BB81" w:rsidR="004C2F87" w:rsidRPr="001A3C4F" w:rsidRDefault="00FC1FBA">
      <w:pPr>
        <w:pStyle w:val="Ttulo4"/>
        <w:rPr>
          <w:rFonts w:ascii="Times New Roman" w:hAnsi="Times New Roman"/>
          <w:sz w:val="22"/>
          <w:szCs w:val="22"/>
        </w:rPr>
      </w:pPr>
      <w:bookmarkStart w:id="3427" w:name="_Ref8696740"/>
      <w:bookmarkEnd w:id="3422"/>
      <w:bookmarkEnd w:id="3424"/>
      <w:r w:rsidRPr="001A3C4F">
        <w:rPr>
          <w:rFonts w:ascii="Times New Roman" w:hAnsi="Times New Roman"/>
          <w:sz w:val="22"/>
          <w:szCs w:val="22"/>
        </w:rPr>
        <w:lastRenderedPageBreak/>
        <w:t>Anexo I</w:t>
      </w:r>
      <w:r w:rsidR="00014E67" w:rsidRPr="001A3C4F">
        <w:rPr>
          <w:rFonts w:ascii="Times New Roman" w:hAnsi="Times New Roman"/>
          <w:sz w:val="22"/>
          <w:szCs w:val="22"/>
        </w:rPr>
        <w:t>V</w:t>
      </w:r>
      <w:bookmarkEnd w:id="3427"/>
    </w:p>
    <w:p w14:paraId="4827C7B4" w14:textId="77777777" w:rsidR="004C2F87" w:rsidRPr="001A3C4F" w:rsidRDefault="004C2F87" w:rsidP="009B4504">
      <w:pPr>
        <w:jc w:val="both"/>
        <w:rPr>
          <w:rFonts w:ascii="Times New Roman" w:hAnsi="Times New Roman" w:cs="Times New Roman"/>
          <w:bCs/>
          <w:sz w:val="22"/>
          <w:szCs w:val="22"/>
          <w:lang w:val="pt-BR"/>
        </w:rPr>
      </w:pPr>
    </w:p>
    <w:p w14:paraId="39252533" w14:textId="0DAEF4C0" w:rsidR="008533FB" w:rsidRPr="001A3C4F" w:rsidRDefault="008533FB">
      <w:pPr>
        <w:pStyle w:val="Ttulo4"/>
        <w:rPr>
          <w:rFonts w:ascii="Times New Roman" w:hAnsi="Times New Roman"/>
          <w:sz w:val="22"/>
          <w:szCs w:val="22"/>
        </w:rPr>
      </w:pPr>
      <w:bookmarkStart w:id="3428" w:name="_Ref8696743"/>
      <w:r w:rsidRPr="001A3C4F">
        <w:rPr>
          <w:rFonts w:ascii="Times New Roman" w:hAnsi="Times New Roman"/>
          <w:sz w:val="22"/>
          <w:szCs w:val="22"/>
        </w:rPr>
        <w:t xml:space="preserve">Despesas </w:t>
      </w:r>
      <w:r w:rsidRPr="001A3C4F">
        <w:rPr>
          <w:rFonts w:ascii="Times New Roman" w:hAnsi="Times New Roman"/>
          <w:i/>
          <w:iCs/>
          <w:sz w:val="22"/>
          <w:szCs w:val="22"/>
        </w:rPr>
        <w:t>Flat</w:t>
      </w:r>
      <w:bookmarkEnd w:id="3428"/>
      <w:r w:rsidR="00B25302" w:rsidRPr="001A3C4F">
        <w:rPr>
          <w:rFonts w:ascii="Times New Roman" w:hAnsi="Times New Roman"/>
          <w:sz w:val="22"/>
          <w:szCs w:val="22"/>
        </w:rPr>
        <w:t xml:space="preserve"> e recorrentes anuais</w:t>
      </w:r>
    </w:p>
    <w:p w14:paraId="5FE45007" w14:textId="14B7C94E" w:rsidR="00F54A95" w:rsidRPr="001A3C4F" w:rsidRDefault="00F54A95" w:rsidP="009B4504">
      <w:pPr>
        <w:keepNext/>
        <w:keepLines/>
        <w:tabs>
          <w:tab w:val="num" w:pos="850"/>
        </w:tabs>
        <w:autoSpaceDE/>
        <w:autoSpaceDN/>
        <w:adjustRightInd/>
        <w:jc w:val="center"/>
        <w:outlineLvl w:val="3"/>
        <w:rPr>
          <w:rFonts w:ascii="Times New Roman" w:eastAsia="SimSun" w:hAnsi="Times New Roman" w:cs="Times New Roman"/>
          <w:b/>
          <w:bCs/>
          <w:sz w:val="22"/>
          <w:szCs w:val="22"/>
          <w:lang w:val="pt-BR" w:eastAsia="x-none"/>
        </w:rPr>
      </w:pPr>
    </w:p>
    <w:p w14:paraId="311B3410" w14:textId="77777777" w:rsidR="001B2E2C" w:rsidRPr="001A3C4F" w:rsidRDefault="001B2E2C" w:rsidP="009B4504">
      <w:pPr>
        <w:rPr>
          <w:rFonts w:ascii="Times New Roman" w:hAnsi="Times New Roman" w:cs="Times New Roman"/>
          <w:sz w:val="22"/>
          <w:szCs w:val="22"/>
          <w:lang w:val="pt-BR"/>
        </w:rPr>
      </w:pPr>
    </w:p>
    <w:tbl>
      <w:tblPr>
        <w:tblW w:w="9099" w:type="dxa"/>
        <w:jc w:val="center"/>
        <w:tblCellMar>
          <w:left w:w="0" w:type="dxa"/>
          <w:right w:w="0" w:type="dxa"/>
        </w:tblCellMar>
        <w:tblLook w:val="04A0" w:firstRow="1" w:lastRow="0" w:firstColumn="1" w:lastColumn="0" w:noHBand="0" w:noVBand="1"/>
      </w:tblPr>
      <w:tblGrid>
        <w:gridCol w:w="2122"/>
        <w:gridCol w:w="1134"/>
        <w:gridCol w:w="992"/>
        <w:gridCol w:w="1130"/>
        <w:gridCol w:w="1418"/>
        <w:gridCol w:w="1366"/>
        <w:gridCol w:w="1075"/>
      </w:tblGrid>
      <w:tr w:rsidR="009D18AB" w:rsidRPr="001A3C4F" w14:paraId="19036FAF" w14:textId="77777777" w:rsidTr="00787027">
        <w:trPr>
          <w:trHeight w:val="293"/>
          <w:jc w:val="center"/>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hideMark/>
          </w:tcPr>
          <w:p w14:paraId="6F9C00A7"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Despesas (flat):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hideMark/>
          </w:tcPr>
          <w:p w14:paraId="4ED1EA9F"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hideMark/>
          </w:tcPr>
          <w:p w14:paraId="6622BB96"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hideMark/>
          </w:tcPr>
          <w:p w14:paraId="5D8363EC" w14:textId="1B00845C" w:rsidR="000152CD" w:rsidRPr="001A3C4F" w:rsidRDefault="000152CD" w:rsidP="009B4504">
            <w:pPr>
              <w:jc w:val="center"/>
              <w:rPr>
                <w:rFonts w:ascii="Times New Roman" w:hAnsi="Times New Roman" w:cs="Times New Roman"/>
                <w:i/>
                <w:iCs/>
                <w:sz w:val="22"/>
                <w:szCs w:val="22"/>
                <w:lang w:val="pt-BR"/>
              </w:rPr>
            </w:pPr>
            <w:r w:rsidRPr="001A3C4F">
              <w:rPr>
                <w:rFonts w:ascii="Times New Roman" w:hAnsi="Times New Roman" w:cs="Times New Roman"/>
                <w:i/>
                <w:iCs/>
                <w:color w:val="000000"/>
                <w:sz w:val="22"/>
                <w:szCs w:val="22"/>
                <w:lang w:val="pt-BR"/>
              </w:rPr>
              <w:t>Gross</w:t>
            </w:r>
            <w:r w:rsidR="002A52E0" w:rsidRPr="001A3C4F">
              <w:rPr>
                <w:rFonts w:ascii="Times New Roman" w:hAnsi="Times New Roman" w:cs="Times New Roman"/>
                <w:i/>
                <w:iCs/>
                <w:color w:val="000000"/>
                <w:sz w:val="22"/>
                <w:szCs w:val="22"/>
                <w:lang w:val="pt-BR"/>
              </w:rPr>
              <w:t xml:space="preserve"> </w:t>
            </w:r>
            <w:proofErr w:type="spellStart"/>
            <w:r w:rsidRPr="001A3C4F">
              <w:rPr>
                <w:rFonts w:ascii="Times New Roman" w:hAnsi="Times New Roman" w:cs="Times New Roman"/>
                <w:i/>
                <w:iCs/>
                <w:color w:val="000000"/>
                <w:sz w:val="22"/>
                <w:szCs w:val="22"/>
                <w:lang w:val="pt-BR"/>
              </w:rPr>
              <w:t>up</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hideMark/>
          </w:tcPr>
          <w:p w14:paraId="149D4D4C"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Líquido</w:t>
            </w:r>
          </w:p>
        </w:tc>
        <w:tc>
          <w:tcPr>
            <w:tcW w:w="136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hideMark/>
          </w:tcPr>
          <w:p w14:paraId="71AB1A0C"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Total</w:t>
            </w:r>
          </w:p>
        </w:tc>
        <w:tc>
          <w:tcPr>
            <w:tcW w:w="1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hideMark/>
          </w:tcPr>
          <w:p w14:paraId="4C133C77"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CRA</w:t>
            </w:r>
          </w:p>
        </w:tc>
      </w:tr>
      <w:tr w:rsidR="00502CE5" w:rsidRPr="001A3C4F" w14:paraId="510C70CE" w14:textId="77777777" w:rsidTr="00E154E7">
        <w:trPr>
          <w:trHeight w:val="293"/>
          <w:jc w:val="center"/>
        </w:trPr>
        <w:tc>
          <w:tcPr>
            <w:tcW w:w="212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33E046DF" w14:textId="77777777" w:rsidR="000152CD" w:rsidRPr="001A3C4F" w:rsidRDefault="000152CD" w:rsidP="009B4504">
            <w:pPr>
              <w:rPr>
                <w:rFonts w:ascii="Times New Roman" w:hAnsi="Times New Roman" w:cs="Times New Roman"/>
                <w:sz w:val="22"/>
                <w:szCs w:val="22"/>
                <w:lang w:val="pt-BR"/>
              </w:rPr>
            </w:pPr>
            <w:proofErr w:type="spellStart"/>
            <w:r w:rsidRPr="001A3C4F">
              <w:rPr>
                <w:rFonts w:ascii="Times New Roman" w:hAnsi="Times New Roman" w:cs="Times New Roman"/>
                <w:color w:val="000000"/>
                <w:sz w:val="22"/>
                <w:szCs w:val="22"/>
                <w:lang w:val="pt-BR"/>
              </w:rPr>
              <w:t>Securitizadora</w:t>
            </w:r>
            <w:proofErr w:type="spellEnd"/>
          </w:p>
        </w:tc>
        <w:tc>
          <w:tcPr>
            <w:tcW w:w="113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bottom"/>
            <w:hideMark/>
          </w:tcPr>
          <w:p w14:paraId="3E0B98A0" w14:textId="77777777" w:rsidR="000152CD" w:rsidRPr="001A3C4F" w:rsidRDefault="000152CD" w:rsidP="009B4504">
            <w:pPr>
              <w:rPr>
                <w:rFonts w:ascii="Times New Roman" w:hAnsi="Times New Roman" w:cs="Times New Roman"/>
                <w:sz w:val="22"/>
                <w:szCs w:val="22"/>
                <w:lang w:val="pt-BR"/>
              </w:rPr>
            </w:pPr>
            <w:proofErr w:type="spellStart"/>
            <w:r w:rsidRPr="001A3C4F">
              <w:rPr>
                <w:rFonts w:ascii="Times New Roman" w:hAnsi="Times New Roman" w:cs="Times New Roman"/>
                <w:color w:val="000000"/>
                <w:sz w:val="22"/>
                <w:szCs w:val="22"/>
                <w:lang w:val="pt-BR"/>
              </w:rPr>
              <w:t>Ecosec</w:t>
            </w:r>
            <w:proofErr w:type="spellEnd"/>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5DEB1421"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Fixo</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1E70264F"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xml:space="preserve">       0,9035 </w:t>
            </w:r>
          </w:p>
        </w:tc>
        <w:tc>
          <w:tcPr>
            <w:tcW w:w="1418"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4F7A62E4"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R$ 25.000</w:t>
            </w:r>
          </w:p>
        </w:tc>
        <w:tc>
          <w:tcPr>
            <w:tcW w:w="1366"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25309587"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R$ 27.670</w:t>
            </w:r>
          </w:p>
        </w:tc>
        <w:tc>
          <w:tcPr>
            <w:tcW w:w="1075"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53E52792"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0,00384%</w:t>
            </w:r>
          </w:p>
        </w:tc>
      </w:tr>
      <w:tr w:rsidR="00502CE5" w:rsidRPr="001A3C4F" w14:paraId="4F9F3CC0" w14:textId="77777777" w:rsidTr="00E154E7">
        <w:trPr>
          <w:trHeight w:val="293"/>
          <w:jc w:val="center"/>
        </w:trPr>
        <w:tc>
          <w:tcPr>
            <w:tcW w:w="212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44A8B434"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Agente Fiduciário</w:t>
            </w:r>
          </w:p>
        </w:tc>
        <w:tc>
          <w:tcPr>
            <w:tcW w:w="113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bottom"/>
            <w:hideMark/>
          </w:tcPr>
          <w:p w14:paraId="1716024A"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OT</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42628ABA"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Fixo</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5970E41A"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xml:space="preserve">       0,8785 </w:t>
            </w:r>
          </w:p>
        </w:tc>
        <w:tc>
          <w:tcPr>
            <w:tcW w:w="1418"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5AEB8DD0"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R$ 4.000</w:t>
            </w:r>
          </w:p>
        </w:tc>
        <w:tc>
          <w:tcPr>
            <w:tcW w:w="1366"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19AC52A3"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R$ 4.553</w:t>
            </w:r>
          </w:p>
        </w:tc>
        <w:tc>
          <w:tcPr>
            <w:tcW w:w="1075"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02EAE42D"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0,00063%</w:t>
            </w:r>
          </w:p>
        </w:tc>
      </w:tr>
      <w:tr w:rsidR="00502CE5" w:rsidRPr="001A3C4F" w14:paraId="1E3129C8" w14:textId="77777777" w:rsidTr="00E154E7">
        <w:trPr>
          <w:trHeight w:val="293"/>
          <w:jc w:val="center"/>
        </w:trPr>
        <w:tc>
          <w:tcPr>
            <w:tcW w:w="212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24AC825D" w14:textId="77777777" w:rsidR="000152CD" w:rsidRPr="001A3C4F" w:rsidRDefault="000152CD" w:rsidP="009B4504">
            <w:pPr>
              <w:rPr>
                <w:rFonts w:ascii="Times New Roman" w:hAnsi="Times New Roman" w:cs="Times New Roman"/>
                <w:sz w:val="22"/>
                <w:szCs w:val="22"/>
                <w:lang w:val="pt-BR"/>
              </w:rPr>
            </w:pPr>
            <w:proofErr w:type="spellStart"/>
            <w:r w:rsidRPr="001A3C4F">
              <w:rPr>
                <w:rFonts w:ascii="Times New Roman" w:hAnsi="Times New Roman" w:cs="Times New Roman"/>
                <w:color w:val="000000"/>
                <w:sz w:val="22"/>
                <w:szCs w:val="22"/>
                <w:lang w:val="pt-BR"/>
              </w:rPr>
              <w:t>Escriturador</w:t>
            </w:r>
            <w:proofErr w:type="spellEnd"/>
          </w:p>
        </w:tc>
        <w:tc>
          <w:tcPr>
            <w:tcW w:w="113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0911EE6A" w14:textId="77777777" w:rsidR="000152CD" w:rsidRPr="001A3C4F" w:rsidRDefault="000152CD" w:rsidP="009B4504">
            <w:pPr>
              <w:rPr>
                <w:rFonts w:ascii="Times New Roman" w:hAnsi="Times New Roman" w:cs="Times New Roman"/>
                <w:sz w:val="22"/>
                <w:szCs w:val="22"/>
                <w:lang w:val="pt-BR"/>
              </w:rPr>
            </w:pPr>
            <w:proofErr w:type="spellStart"/>
            <w:r w:rsidRPr="001A3C4F">
              <w:rPr>
                <w:rFonts w:ascii="Times New Roman" w:hAnsi="Times New Roman" w:cs="Times New Roman"/>
                <w:color w:val="000000"/>
                <w:sz w:val="22"/>
                <w:szCs w:val="22"/>
                <w:lang w:val="pt-BR"/>
              </w:rPr>
              <w:t>Vortx</w:t>
            </w:r>
            <w:proofErr w:type="spellEnd"/>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0FF40B6D"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xml:space="preserve">Fixo </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20670531"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xml:space="preserve">       0,9035 </w:t>
            </w:r>
          </w:p>
        </w:tc>
        <w:tc>
          <w:tcPr>
            <w:tcW w:w="1418"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2B3EE78E"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R$ 1.000</w:t>
            </w:r>
          </w:p>
        </w:tc>
        <w:tc>
          <w:tcPr>
            <w:tcW w:w="1366"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2745FE01"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R$ 1.107</w:t>
            </w:r>
          </w:p>
        </w:tc>
        <w:tc>
          <w:tcPr>
            <w:tcW w:w="1075"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432E2C2A"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0,00015%</w:t>
            </w:r>
          </w:p>
        </w:tc>
      </w:tr>
      <w:tr w:rsidR="00502CE5" w:rsidRPr="001A3C4F" w14:paraId="6C0218BC" w14:textId="77777777" w:rsidTr="00E154E7">
        <w:trPr>
          <w:trHeight w:val="293"/>
          <w:jc w:val="center"/>
        </w:trPr>
        <w:tc>
          <w:tcPr>
            <w:tcW w:w="212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733552BB"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Registro CRA</w:t>
            </w:r>
          </w:p>
        </w:tc>
        <w:tc>
          <w:tcPr>
            <w:tcW w:w="113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5FB3CC17"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B3</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0FA96773"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Fixo</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70F25920"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xml:space="preserve">       1,0000 </w:t>
            </w:r>
          </w:p>
        </w:tc>
        <w:tc>
          <w:tcPr>
            <w:tcW w:w="1418"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1C52233A"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R$ 142.750</w:t>
            </w:r>
          </w:p>
        </w:tc>
        <w:tc>
          <w:tcPr>
            <w:tcW w:w="1366"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161E32A0"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R$ 142.750</w:t>
            </w:r>
          </w:p>
        </w:tc>
        <w:tc>
          <w:tcPr>
            <w:tcW w:w="1075"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1F88F3B3"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0,01983%</w:t>
            </w:r>
          </w:p>
        </w:tc>
      </w:tr>
      <w:tr w:rsidR="00502CE5" w:rsidRPr="001A3C4F" w14:paraId="629538B1" w14:textId="77777777" w:rsidTr="00E154E7">
        <w:trPr>
          <w:trHeight w:val="293"/>
          <w:jc w:val="center"/>
        </w:trPr>
        <w:tc>
          <w:tcPr>
            <w:tcW w:w="212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067DA3CA" w14:textId="77777777" w:rsidR="000152CD" w:rsidRPr="001A3C4F" w:rsidRDefault="000152CD" w:rsidP="009B4504">
            <w:pPr>
              <w:ind w:firstLine="181"/>
              <w:rPr>
                <w:rFonts w:ascii="Times New Roman" w:hAnsi="Times New Roman" w:cs="Times New Roman"/>
                <w:sz w:val="22"/>
                <w:szCs w:val="22"/>
                <w:lang w:val="pt-BR"/>
              </w:rPr>
            </w:pPr>
            <w:r w:rsidRPr="001A3C4F">
              <w:rPr>
                <w:rFonts w:ascii="Times New Roman" w:hAnsi="Times New Roman" w:cs="Times New Roman"/>
                <w:b/>
                <w:bCs/>
                <w:color w:val="000000"/>
                <w:sz w:val="22"/>
                <w:szCs w:val="22"/>
                <w:lang w:val="pt-BR"/>
              </w:rPr>
              <w:t>Total</w:t>
            </w:r>
          </w:p>
        </w:tc>
        <w:tc>
          <w:tcPr>
            <w:tcW w:w="113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1D013DA6"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b/>
                <w:bCs/>
                <w:color w:val="000000"/>
                <w:sz w:val="22"/>
                <w:szCs w:val="22"/>
                <w:lang w:val="pt-BR"/>
              </w:rPr>
              <w:t> </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53A6C4CC"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b/>
                <w:bCs/>
                <w:color w:val="000000"/>
                <w:sz w:val="22"/>
                <w:szCs w:val="22"/>
                <w:lang w:val="pt-BR"/>
              </w:rPr>
              <w:t> </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3FD8A87E"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b/>
                <w:bCs/>
                <w:color w:val="000000"/>
                <w:sz w:val="22"/>
                <w:szCs w:val="22"/>
                <w:lang w:val="pt-BR"/>
              </w:rPr>
              <w:t> </w:t>
            </w:r>
          </w:p>
        </w:tc>
        <w:tc>
          <w:tcPr>
            <w:tcW w:w="1418"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75C4B034"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b/>
                <w:bCs/>
                <w:color w:val="000000"/>
                <w:sz w:val="22"/>
                <w:szCs w:val="22"/>
                <w:lang w:val="pt-BR"/>
              </w:rPr>
              <w:t>R$ 172.750</w:t>
            </w:r>
          </w:p>
        </w:tc>
        <w:tc>
          <w:tcPr>
            <w:tcW w:w="1366"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15A8B135"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b/>
                <w:bCs/>
                <w:color w:val="000000"/>
                <w:sz w:val="22"/>
                <w:szCs w:val="22"/>
                <w:lang w:val="pt-BR"/>
              </w:rPr>
              <w:t>R$ 176.080</w:t>
            </w:r>
          </w:p>
        </w:tc>
        <w:tc>
          <w:tcPr>
            <w:tcW w:w="1075"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03A2EA8A"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b/>
                <w:bCs/>
                <w:color w:val="000000"/>
                <w:sz w:val="22"/>
                <w:szCs w:val="22"/>
                <w:lang w:val="pt-BR"/>
              </w:rPr>
              <w:t>0,02446%</w:t>
            </w:r>
          </w:p>
        </w:tc>
      </w:tr>
      <w:tr w:rsidR="00502CE5" w:rsidRPr="001A3C4F" w14:paraId="2FB83DFE" w14:textId="77777777" w:rsidTr="00E154E7">
        <w:trPr>
          <w:trHeight w:val="293"/>
          <w:jc w:val="center"/>
        </w:trPr>
        <w:tc>
          <w:tcPr>
            <w:tcW w:w="2122" w:type="dxa"/>
            <w:tcBorders>
              <w:top w:val="single" w:sz="4" w:space="0" w:color="auto"/>
              <w:bottom w:val="single" w:sz="4" w:space="0" w:color="auto"/>
            </w:tcBorders>
            <w:noWrap/>
            <w:tcMar>
              <w:top w:w="0" w:type="dxa"/>
              <w:left w:w="70" w:type="dxa"/>
              <w:bottom w:w="0" w:type="dxa"/>
              <w:right w:w="70" w:type="dxa"/>
            </w:tcMar>
            <w:vAlign w:val="center"/>
            <w:hideMark/>
          </w:tcPr>
          <w:p w14:paraId="2458B232" w14:textId="77777777" w:rsidR="000152CD" w:rsidRPr="001A3C4F" w:rsidRDefault="000152CD" w:rsidP="009B4504">
            <w:pPr>
              <w:rPr>
                <w:rFonts w:ascii="Times New Roman" w:hAnsi="Times New Roman" w:cs="Times New Roman"/>
                <w:sz w:val="22"/>
                <w:szCs w:val="22"/>
                <w:lang w:val="pt-BR"/>
              </w:rPr>
            </w:pPr>
          </w:p>
        </w:tc>
        <w:tc>
          <w:tcPr>
            <w:tcW w:w="1134" w:type="dxa"/>
            <w:tcBorders>
              <w:top w:val="single" w:sz="4" w:space="0" w:color="auto"/>
              <w:bottom w:val="single" w:sz="4" w:space="0" w:color="auto"/>
            </w:tcBorders>
            <w:noWrap/>
            <w:tcMar>
              <w:top w:w="0" w:type="dxa"/>
              <w:left w:w="70" w:type="dxa"/>
              <w:bottom w:w="0" w:type="dxa"/>
              <w:right w:w="70" w:type="dxa"/>
            </w:tcMar>
            <w:vAlign w:val="center"/>
            <w:hideMark/>
          </w:tcPr>
          <w:p w14:paraId="79B8F8C9" w14:textId="77777777" w:rsidR="000152CD" w:rsidRPr="001A3C4F" w:rsidRDefault="000152CD" w:rsidP="009B4504">
            <w:pPr>
              <w:rPr>
                <w:rFonts w:ascii="Times New Roman" w:eastAsia="Times New Roman" w:hAnsi="Times New Roman" w:cs="Times New Roman"/>
                <w:sz w:val="22"/>
                <w:szCs w:val="22"/>
                <w:lang w:val="pt-BR" w:eastAsia="pt-BR"/>
              </w:rPr>
            </w:pPr>
          </w:p>
        </w:tc>
        <w:tc>
          <w:tcPr>
            <w:tcW w:w="992" w:type="dxa"/>
            <w:tcBorders>
              <w:top w:val="single" w:sz="4" w:space="0" w:color="auto"/>
              <w:bottom w:val="single" w:sz="4" w:space="0" w:color="auto"/>
            </w:tcBorders>
            <w:noWrap/>
            <w:tcMar>
              <w:top w:w="0" w:type="dxa"/>
              <w:left w:w="70" w:type="dxa"/>
              <w:bottom w:w="0" w:type="dxa"/>
              <w:right w:w="70" w:type="dxa"/>
            </w:tcMar>
            <w:vAlign w:val="center"/>
            <w:hideMark/>
          </w:tcPr>
          <w:p w14:paraId="482D21F1" w14:textId="77777777" w:rsidR="000152CD" w:rsidRPr="001A3C4F" w:rsidRDefault="000152CD" w:rsidP="009B4504">
            <w:pPr>
              <w:rPr>
                <w:rFonts w:ascii="Times New Roman" w:eastAsia="Times New Roman" w:hAnsi="Times New Roman" w:cs="Times New Roman"/>
                <w:sz w:val="22"/>
                <w:szCs w:val="22"/>
                <w:lang w:val="pt-BR" w:eastAsia="pt-BR"/>
              </w:rPr>
            </w:pPr>
          </w:p>
        </w:tc>
        <w:tc>
          <w:tcPr>
            <w:tcW w:w="992" w:type="dxa"/>
            <w:tcBorders>
              <w:top w:val="single" w:sz="4" w:space="0" w:color="auto"/>
              <w:bottom w:val="single" w:sz="4" w:space="0" w:color="auto"/>
            </w:tcBorders>
            <w:noWrap/>
            <w:tcMar>
              <w:top w:w="0" w:type="dxa"/>
              <w:left w:w="70" w:type="dxa"/>
              <w:bottom w:w="0" w:type="dxa"/>
              <w:right w:w="70" w:type="dxa"/>
            </w:tcMar>
            <w:vAlign w:val="center"/>
            <w:hideMark/>
          </w:tcPr>
          <w:p w14:paraId="067BFC30" w14:textId="77777777" w:rsidR="000152CD" w:rsidRPr="001A3C4F" w:rsidRDefault="000152CD" w:rsidP="009B4504">
            <w:pPr>
              <w:rPr>
                <w:rFonts w:ascii="Times New Roman" w:eastAsia="Times New Roman" w:hAnsi="Times New Roman" w:cs="Times New Roman"/>
                <w:sz w:val="22"/>
                <w:szCs w:val="22"/>
                <w:lang w:val="pt-BR" w:eastAsia="pt-BR"/>
              </w:rPr>
            </w:pPr>
          </w:p>
        </w:tc>
        <w:tc>
          <w:tcPr>
            <w:tcW w:w="1418" w:type="dxa"/>
            <w:tcBorders>
              <w:top w:val="single" w:sz="4" w:space="0" w:color="auto"/>
              <w:bottom w:val="single" w:sz="4" w:space="0" w:color="auto"/>
            </w:tcBorders>
            <w:noWrap/>
            <w:tcMar>
              <w:top w:w="0" w:type="dxa"/>
              <w:left w:w="70" w:type="dxa"/>
              <w:bottom w:w="0" w:type="dxa"/>
              <w:right w:w="70" w:type="dxa"/>
            </w:tcMar>
            <w:vAlign w:val="center"/>
            <w:hideMark/>
          </w:tcPr>
          <w:p w14:paraId="5D86648C" w14:textId="77777777" w:rsidR="000152CD" w:rsidRPr="001A3C4F" w:rsidRDefault="000152CD" w:rsidP="009B4504">
            <w:pPr>
              <w:rPr>
                <w:rFonts w:ascii="Times New Roman" w:eastAsia="Times New Roman" w:hAnsi="Times New Roman" w:cs="Times New Roman"/>
                <w:sz w:val="22"/>
                <w:szCs w:val="22"/>
                <w:lang w:val="pt-BR" w:eastAsia="pt-BR"/>
              </w:rPr>
            </w:pPr>
          </w:p>
        </w:tc>
        <w:tc>
          <w:tcPr>
            <w:tcW w:w="1366" w:type="dxa"/>
            <w:tcBorders>
              <w:top w:val="single" w:sz="4" w:space="0" w:color="auto"/>
              <w:bottom w:val="single" w:sz="4" w:space="0" w:color="auto"/>
            </w:tcBorders>
            <w:noWrap/>
            <w:tcMar>
              <w:top w:w="0" w:type="dxa"/>
              <w:left w:w="70" w:type="dxa"/>
              <w:bottom w:w="0" w:type="dxa"/>
              <w:right w:w="70" w:type="dxa"/>
            </w:tcMar>
            <w:vAlign w:val="center"/>
            <w:hideMark/>
          </w:tcPr>
          <w:p w14:paraId="07CC4806" w14:textId="77777777" w:rsidR="000152CD" w:rsidRPr="001A3C4F" w:rsidRDefault="000152CD" w:rsidP="009B4504">
            <w:pPr>
              <w:rPr>
                <w:rFonts w:ascii="Times New Roman" w:eastAsia="Times New Roman" w:hAnsi="Times New Roman" w:cs="Times New Roman"/>
                <w:sz w:val="22"/>
                <w:szCs w:val="22"/>
                <w:lang w:val="pt-BR" w:eastAsia="pt-BR"/>
              </w:rPr>
            </w:pPr>
          </w:p>
        </w:tc>
        <w:tc>
          <w:tcPr>
            <w:tcW w:w="1075" w:type="dxa"/>
            <w:tcBorders>
              <w:top w:val="single" w:sz="4" w:space="0" w:color="auto"/>
              <w:bottom w:val="single" w:sz="4" w:space="0" w:color="auto"/>
            </w:tcBorders>
            <w:noWrap/>
            <w:tcMar>
              <w:top w:w="0" w:type="dxa"/>
              <w:left w:w="70" w:type="dxa"/>
              <w:bottom w:w="0" w:type="dxa"/>
              <w:right w:w="70" w:type="dxa"/>
            </w:tcMar>
            <w:vAlign w:val="center"/>
            <w:hideMark/>
          </w:tcPr>
          <w:p w14:paraId="42F3B6A4" w14:textId="77777777" w:rsidR="000152CD" w:rsidRPr="001A3C4F" w:rsidRDefault="000152CD" w:rsidP="009B4504">
            <w:pPr>
              <w:rPr>
                <w:rFonts w:ascii="Times New Roman" w:eastAsia="Times New Roman" w:hAnsi="Times New Roman" w:cs="Times New Roman"/>
                <w:sz w:val="22"/>
                <w:szCs w:val="22"/>
                <w:lang w:val="pt-BR" w:eastAsia="pt-BR"/>
              </w:rPr>
            </w:pPr>
          </w:p>
        </w:tc>
      </w:tr>
      <w:tr w:rsidR="009D18AB" w:rsidRPr="001A3C4F" w14:paraId="7B2139D2" w14:textId="77777777" w:rsidTr="00787027">
        <w:trPr>
          <w:trHeight w:val="293"/>
          <w:jc w:val="center"/>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hideMark/>
          </w:tcPr>
          <w:p w14:paraId="4F19D3DA"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xml:space="preserve">Despesas recorrentes anuais: </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hideMark/>
          </w:tcPr>
          <w:p w14:paraId="2CE13614" w14:textId="77777777" w:rsidR="000152CD" w:rsidRPr="001A3C4F" w:rsidRDefault="000152CD" w:rsidP="009B4504">
            <w:pPr>
              <w:rPr>
                <w:rFonts w:ascii="Times New Roman" w:hAnsi="Times New Roman" w:cs="Times New Roman"/>
                <w:sz w:val="22"/>
                <w:szCs w:val="22"/>
                <w:lang w:val="pt-BR"/>
              </w:rPr>
            </w:pP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hideMark/>
          </w:tcPr>
          <w:p w14:paraId="56E4559C" w14:textId="77777777" w:rsidR="000152CD" w:rsidRPr="001A3C4F" w:rsidRDefault="000152CD" w:rsidP="009B4504">
            <w:pPr>
              <w:rPr>
                <w:rFonts w:ascii="Times New Roman" w:eastAsia="Times New Roman" w:hAnsi="Times New Roman" w:cs="Times New Roman"/>
                <w:sz w:val="22"/>
                <w:szCs w:val="22"/>
                <w:lang w:val="pt-BR" w:eastAsia="pt-BR"/>
              </w:rPr>
            </w:pP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hideMark/>
          </w:tcPr>
          <w:p w14:paraId="10B5324B" w14:textId="3773B3C6" w:rsidR="000152CD" w:rsidRPr="001A3C4F" w:rsidRDefault="000152CD" w:rsidP="009B4504">
            <w:pPr>
              <w:rPr>
                <w:rFonts w:ascii="Times New Roman" w:hAnsi="Times New Roman" w:cs="Times New Roman"/>
                <w:i/>
                <w:iCs/>
                <w:sz w:val="22"/>
                <w:szCs w:val="22"/>
                <w:lang w:val="pt-BR"/>
              </w:rPr>
            </w:pPr>
            <w:r w:rsidRPr="001A3C4F">
              <w:rPr>
                <w:rFonts w:ascii="Times New Roman" w:hAnsi="Times New Roman" w:cs="Times New Roman"/>
                <w:i/>
                <w:iCs/>
                <w:color w:val="000000"/>
                <w:sz w:val="22"/>
                <w:szCs w:val="22"/>
                <w:lang w:val="pt-BR"/>
              </w:rPr>
              <w:t>Gross</w:t>
            </w:r>
            <w:r w:rsidR="002A52E0" w:rsidRPr="001A3C4F">
              <w:rPr>
                <w:rFonts w:ascii="Times New Roman" w:hAnsi="Times New Roman" w:cs="Times New Roman"/>
                <w:i/>
                <w:iCs/>
                <w:color w:val="000000"/>
                <w:sz w:val="22"/>
                <w:szCs w:val="22"/>
                <w:lang w:val="pt-BR"/>
              </w:rPr>
              <w:t xml:space="preserve"> </w:t>
            </w:r>
            <w:proofErr w:type="spellStart"/>
            <w:r w:rsidRPr="001A3C4F">
              <w:rPr>
                <w:rFonts w:ascii="Times New Roman" w:hAnsi="Times New Roman" w:cs="Times New Roman"/>
                <w:i/>
                <w:iCs/>
                <w:color w:val="000000"/>
                <w:sz w:val="22"/>
                <w:szCs w:val="22"/>
                <w:lang w:val="pt-BR"/>
              </w:rPr>
              <w:t>up</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hideMark/>
          </w:tcPr>
          <w:p w14:paraId="12571AF3"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Líquido</w:t>
            </w:r>
          </w:p>
        </w:tc>
        <w:tc>
          <w:tcPr>
            <w:tcW w:w="136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hideMark/>
          </w:tcPr>
          <w:p w14:paraId="32B19C7E"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Total</w:t>
            </w:r>
          </w:p>
        </w:tc>
        <w:tc>
          <w:tcPr>
            <w:tcW w:w="1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hideMark/>
          </w:tcPr>
          <w:p w14:paraId="62CD5ACC"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CRA</w:t>
            </w:r>
          </w:p>
        </w:tc>
      </w:tr>
      <w:tr w:rsidR="00502CE5" w:rsidRPr="001A3C4F" w14:paraId="7F2EADB6" w14:textId="77777777" w:rsidTr="00E154E7">
        <w:trPr>
          <w:trHeight w:val="293"/>
          <w:jc w:val="center"/>
        </w:trPr>
        <w:tc>
          <w:tcPr>
            <w:tcW w:w="212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44B414D7" w14:textId="77777777" w:rsidR="000152CD" w:rsidRPr="001A3C4F" w:rsidRDefault="000152CD" w:rsidP="009B4504">
            <w:pPr>
              <w:rPr>
                <w:rFonts w:ascii="Times New Roman" w:hAnsi="Times New Roman" w:cs="Times New Roman"/>
                <w:sz w:val="22"/>
                <w:szCs w:val="22"/>
                <w:lang w:val="pt-BR"/>
              </w:rPr>
            </w:pPr>
            <w:proofErr w:type="spellStart"/>
            <w:r w:rsidRPr="001A3C4F">
              <w:rPr>
                <w:rFonts w:ascii="Times New Roman" w:hAnsi="Times New Roman" w:cs="Times New Roman"/>
                <w:color w:val="000000"/>
                <w:sz w:val="22"/>
                <w:szCs w:val="22"/>
                <w:lang w:val="pt-BR"/>
              </w:rPr>
              <w:t>Securitizadora</w:t>
            </w:r>
            <w:proofErr w:type="spellEnd"/>
          </w:p>
        </w:tc>
        <w:tc>
          <w:tcPr>
            <w:tcW w:w="113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4B905725" w14:textId="77777777" w:rsidR="000152CD" w:rsidRPr="001A3C4F" w:rsidRDefault="000152CD" w:rsidP="009B4504">
            <w:pPr>
              <w:rPr>
                <w:rFonts w:ascii="Times New Roman" w:hAnsi="Times New Roman" w:cs="Times New Roman"/>
                <w:sz w:val="22"/>
                <w:szCs w:val="22"/>
                <w:lang w:val="pt-BR"/>
              </w:rPr>
            </w:pPr>
            <w:proofErr w:type="spellStart"/>
            <w:r w:rsidRPr="001A3C4F">
              <w:rPr>
                <w:rFonts w:ascii="Times New Roman" w:hAnsi="Times New Roman" w:cs="Times New Roman"/>
                <w:color w:val="000000"/>
                <w:sz w:val="22"/>
                <w:szCs w:val="22"/>
                <w:lang w:val="pt-BR"/>
              </w:rPr>
              <w:t>Ecosec</w:t>
            </w:r>
            <w:proofErr w:type="spellEnd"/>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7B6BF483"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xml:space="preserve">Fixo </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77905021"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xml:space="preserve">       0,9035 </w:t>
            </w:r>
          </w:p>
        </w:tc>
        <w:tc>
          <w:tcPr>
            <w:tcW w:w="1418"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765EFCA5"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R$ 36.000</w:t>
            </w:r>
          </w:p>
        </w:tc>
        <w:tc>
          <w:tcPr>
            <w:tcW w:w="1366"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350F2D1E"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R$ 39.845</w:t>
            </w:r>
          </w:p>
        </w:tc>
        <w:tc>
          <w:tcPr>
            <w:tcW w:w="1075"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2242B663"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0,00553%</w:t>
            </w:r>
          </w:p>
        </w:tc>
      </w:tr>
      <w:tr w:rsidR="00502CE5" w:rsidRPr="001A3C4F" w14:paraId="65850E40" w14:textId="77777777" w:rsidTr="00E154E7">
        <w:trPr>
          <w:trHeight w:val="293"/>
          <w:jc w:val="center"/>
        </w:trPr>
        <w:tc>
          <w:tcPr>
            <w:tcW w:w="212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7B7B487C"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Agente Fiduciário</w:t>
            </w:r>
          </w:p>
        </w:tc>
        <w:tc>
          <w:tcPr>
            <w:tcW w:w="113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bottom"/>
            <w:hideMark/>
          </w:tcPr>
          <w:p w14:paraId="4398C8F0"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OT</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57617DD2"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xml:space="preserve">Fixo </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5224CAF0"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xml:space="preserve">       0,8785 </w:t>
            </w:r>
          </w:p>
        </w:tc>
        <w:tc>
          <w:tcPr>
            <w:tcW w:w="1418"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688A375F" w14:textId="13572AA9"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R$ 1</w:t>
            </w:r>
            <w:r w:rsidR="00131E28" w:rsidRPr="001A3C4F">
              <w:rPr>
                <w:rFonts w:ascii="Times New Roman" w:hAnsi="Times New Roman" w:cs="Times New Roman"/>
                <w:color w:val="000000"/>
                <w:sz w:val="22"/>
                <w:szCs w:val="22"/>
                <w:lang w:val="pt-BR"/>
              </w:rPr>
              <w:t>6</w:t>
            </w:r>
            <w:r w:rsidRPr="001A3C4F">
              <w:rPr>
                <w:rFonts w:ascii="Times New Roman" w:hAnsi="Times New Roman" w:cs="Times New Roman"/>
                <w:color w:val="000000"/>
                <w:sz w:val="22"/>
                <w:szCs w:val="22"/>
                <w:lang w:val="pt-BR"/>
              </w:rPr>
              <w:t>.000</w:t>
            </w:r>
          </w:p>
        </w:tc>
        <w:tc>
          <w:tcPr>
            <w:tcW w:w="1366"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197B1DB7" w14:textId="7B12732A"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R$ 1</w:t>
            </w:r>
            <w:r w:rsidR="00131E28" w:rsidRPr="001A3C4F">
              <w:rPr>
                <w:rFonts w:ascii="Times New Roman" w:hAnsi="Times New Roman" w:cs="Times New Roman"/>
                <w:color w:val="000000"/>
                <w:sz w:val="22"/>
                <w:szCs w:val="22"/>
                <w:lang w:val="pt-BR"/>
              </w:rPr>
              <w:t>8</w:t>
            </w:r>
            <w:r w:rsidRPr="001A3C4F">
              <w:rPr>
                <w:rFonts w:ascii="Times New Roman" w:hAnsi="Times New Roman" w:cs="Times New Roman"/>
                <w:color w:val="000000"/>
                <w:sz w:val="22"/>
                <w:szCs w:val="22"/>
                <w:lang w:val="pt-BR"/>
              </w:rPr>
              <w:t>.</w:t>
            </w:r>
            <w:r w:rsidR="00131E28" w:rsidRPr="001A3C4F">
              <w:rPr>
                <w:rFonts w:ascii="Times New Roman" w:hAnsi="Times New Roman" w:cs="Times New Roman"/>
                <w:color w:val="000000"/>
                <w:sz w:val="22"/>
                <w:szCs w:val="22"/>
                <w:lang w:val="pt-BR"/>
              </w:rPr>
              <w:t>2</w:t>
            </w:r>
            <w:r w:rsidRPr="001A3C4F">
              <w:rPr>
                <w:rFonts w:ascii="Times New Roman" w:hAnsi="Times New Roman" w:cs="Times New Roman"/>
                <w:color w:val="000000"/>
                <w:sz w:val="22"/>
                <w:szCs w:val="22"/>
                <w:lang w:val="pt-BR"/>
              </w:rPr>
              <w:t>75</w:t>
            </w:r>
          </w:p>
        </w:tc>
        <w:tc>
          <w:tcPr>
            <w:tcW w:w="1075"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232FC608" w14:textId="0DD91336"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0,</w:t>
            </w:r>
            <w:r w:rsidR="00131E28" w:rsidRPr="001A3C4F">
              <w:rPr>
                <w:rFonts w:ascii="Times New Roman" w:hAnsi="Times New Roman" w:cs="Times New Roman"/>
                <w:color w:val="000000"/>
                <w:sz w:val="22"/>
                <w:szCs w:val="22"/>
                <w:lang w:val="pt-BR"/>
              </w:rPr>
              <w:t>00253</w:t>
            </w:r>
            <w:r w:rsidRPr="001A3C4F">
              <w:rPr>
                <w:rFonts w:ascii="Times New Roman" w:hAnsi="Times New Roman" w:cs="Times New Roman"/>
                <w:color w:val="000000"/>
                <w:sz w:val="22"/>
                <w:szCs w:val="22"/>
                <w:lang w:val="pt-BR"/>
              </w:rPr>
              <w:t>%</w:t>
            </w:r>
          </w:p>
        </w:tc>
      </w:tr>
      <w:tr w:rsidR="00502CE5" w:rsidRPr="001A3C4F" w14:paraId="3265989D" w14:textId="77777777" w:rsidTr="00E154E7">
        <w:trPr>
          <w:trHeight w:val="293"/>
          <w:jc w:val="center"/>
        </w:trPr>
        <w:tc>
          <w:tcPr>
            <w:tcW w:w="212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208093D1"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Agente Fiduciário - verificação Semestral</w:t>
            </w:r>
          </w:p>
        </w:tc>
        <w:tc>
          <w:tcPr>
            <w:tcW w:w="113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bottom"/>
            <w:hideMark/>
          </w:tcPr>
          <w:p w14:paraId="7FB37F21"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OT</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24211CC3"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xml:space="preserve">Fixo </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25591D6A"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xml:space="preserve">       0,8785 </w:t>
            </w:r>
          </w:p>
        </w:tc>
        <w:tc>
          <w:tcPr>
            <w:tcW w:w="1418"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66CA244D"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R$ 1.200</w:t>
            </w:r>
          </w:p>
        </w:tc>
        <w:tc>
          <w:tcPr>
            <w:tcW w:w="1366"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73DF9209"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R$ 1.366</w:t>
            </w:r>
          </w:p>
        </w:tc>
        <w:tc>
          <w:tcPr>
            <w:tcW w:w="1075"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62F24AF8"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0,00019%</w:t>
            </w:r>
          </w:p>
        </w:tc>
      </w:tr>
      <w:tr w:rsidR="00502CE5" w:rsidRPr="001A3C4F" w14:paraId="749C968B" w14:textId="77777777" w:rsidTr="00E154E7">
        <w:trPr>
          <w:trHeight w:val="293"/>
          <w:jc w:val="center"/>
        </w:trPr>
        <w:tc>
          <w:tcPr>
            <w:tcW w:w="212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31EAB9A2"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Custódia documentos</w:t>
            </w:r>
          </w:p>
        </w:tc>
        <w:tc>
          <w:tcPr>
            <w:tcW w:w="113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14E042A9" w14:textId="77777777" w:rsidR="000152CD" w:rsidRPr="001A3C4F" w:rsidRDefault="000152CD" w:rsidP="009B4504">
            <w:pPr>
              <w:rPr>
                <w:rFonts w:ascii="Times New Roman" w:hAnsi="Times New Roman" w:cs="Times New Roman"/>
                <w:sz w:val="22"/>
                <w:szCs w:val="22"/>
                <w:lang w:val="pt-BR"/>
              </w:rPr>
            </w:pPr>
            <w:proofErr w:type="spellStart"/>
            <w:r w:rsidRPr="001A3C4F">
              <w:rPr>
                <w:rFonts w:ascii="Times New Roman" w:hAnsi="Times New Roman" w:cs="Times New Roman"/>
                <w:color w:val="000000"/>
                <w:sz w:val="22"/>
                <w:szCs w:val="22"/>
                <w:lang w:val="pt-BR"/>
              </w:rPr>
              <w:t>Vortx</w:t>
            </w:r>
            <w:proofErr w:type="spellEnd"/>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7A6A19D1"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xml:space="preserve">Fixo </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536D719E"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xml:space="preserve">       0,9035 </w:t>
            </w:r>
          </w:p>
        </w:tc>
        <w:tc>
          <w:tcPr>
            <w:tcW w:w="1418"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28AC9CA2"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R$ 14.400</w:t>
            </w:r>
          </w:p>
        </w:tc>
        <w:tc>
          <w:tcPr>
            <w:tcW w:w="1366"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0101AB5A"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R$ 15.938</w:t>
            </w:r>
          </w:p>
        </w:tc>
        <w:tc>
          <w:tcPr>
            <w:tcW w:w="1075"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38174D86"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0,00221%</w:t>
            </w:r>
          </w:p>
        </w:tc>
      </w:tr>
      <w:tr w:rsidR="00502CE5" w:rsidRPr="001A3C4F" w14:paraId="0792F371" w14:textId="77777777" w:rsidTr="00E154E7">
        <w:trPr>
          <w:trHeight w:val="293"/>
          <w:jc w:val="center"/>
        </w:trPr>
        <w:tc>
          <w:tcPr>
            <w:tcW w:w="212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095C244B" w14:textId="77777777" w:rsidR="000152CD" w:rsidRPr="001A3C4F" w:rsidRDefault="000152CD" w:rsidP="009B4504">
            <w:pPr>
              <w:rPr>
                <w:rFonts w:ascii="Times New Roman" w:hAnsi="Times New Roman" w:cs="Times New Roman"/>
                <w:sz w:val="22"/>
                <w:szCs w:val="22"/>
                <w:lang w:val="pt-BR"/>
              </w:rPr>
            </w:pPr>
            <w:proofErr w:type="spellStart"/>
            <w:r w:rsidRPr="001A3C4F">
              <w:rPr>
                <w:rFonts w:ascii="Times New Roman" w:hAnsi="Times New Roman" w:cs="Times New Roman"/>
                <w:color w:val="000000"/>
                <w:sz w:val="22"/>
                <w:szCs w:val="22"/>
                <w:lang w:val="pt-BR"/>
              </w:rPr>
              <w:t>Escriturador</w:t>
            </w:r>
            <w:proofErr w:type="spellEnd"/>
            <w:r w:rsidRPr="001A3C4F">
              <w:rPr>
                <w:rFonts w:ascii="Times New Roman" w:hAnsi="Times New Roman" w:cs="Times New Roman"/>
                <w:color w:val="000000"/>
                <w:sz w:val="22"/>
                <w:szCs w:val="22"/>
                <w:lang w:val="pt-BR"/>
              </w:rPr>
              <w:t xml:space="preserve"> do CRA</w:t>
            </w:r>
          </w:p>
        </w:tc>
        <w:tc>
          <w:tcPr>
            <w:tcW w:w="113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2EE90F37" w14:textId="77777777" w:rsidR="000152CD" w:rsidRPr="001A3C4F" w:rsidRDefault="000152CD" w:rsidP="009B4504">
            <w:pPr>
              <w:rPr>
                <w:rFonts w:ascii="Times New Roman" w:hAnsi="Times New Roman" w:cs="Times New Roman"/>
                <w:sz w:val="22"/>
                <w:szCs w:val="22"/>
                <w:lang w:val="pt-BR"/>
              </w:rPr>
            </w:pPr>
            <w:proofErr w:type="spellStart"/>
            <w:r w:rsidRPr="001A3C4F">
              <w:rPr>
                <w:rFonts w:ascii="Times New Roman" w:hAnsi="Times New Roman" w:cs="Times New Roman"/>
                <w:color w:val="000000"/>
                <w:sz w:val="22"/>
                <w:szCs w:val="22"/>
                <w:lang w:val="pt-BR"/>
              </w:rPr>
              <w:t>Vortx</w:t>
            </w:r>
            <w:proofErr w:type="spellEnd"/>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3DF96CC6"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xml:space="preserve">Fixo </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24CEBFD3"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xml:space="preserve">       0,9035 </w:t>
            </w:r>
          </w:p>
        </w:tc>
        <w:tc>
          <w:tcPr>
            <w:tcW w:w="1418"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2AA1B79A"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R$ 12.000</w:t>
            </w:r>
          </w:p>
        </w:tc>
        <w:tc>
          <w:tcPr>
            <w:tcW w:w="1366"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190D6065"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R$ 13.282</w:t>
            </w:r>
          </w:p>
        </w:tc>
        <w:tc>
          <w:tcPr>
            <w:tcW w:w="1075"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3137C72D"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0,00184%</w:t>
            </w:r>
          </w:p>
        </w:tc>
      </w:tr>
      <w:tr w:rsidR="00502CE5" w:rsidRPr="001A3C4F" w14:paraId="0C2FE855" w14:textId="77777777" w:rsidTr="00E154E7">
        <w:trPr>
          <w:trHeight w:val="293"/>
          <w:jc w:val="center"/>
        </w:trPr>
        <w:tc>
          <w:tcPr>
            <w:tcW w:w="212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259538D1"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xml:space="preserve">Assembleia do Patrimônio Separado </w:t>
            </w:r>
          </w:p>
        </w:tc>
        <w:tc>
          <w:tcPr>
            <w:tcW w:w="113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68B18077" w14:textId="77777777" w:rsidR="000152CD" w:rsidRPr="001A3C4F" w:rsidRDefault="000152CD" w:rsidP="009B4504">
            <w:pPr>
              <w:rPr>
                <w:rFonts w:ascii="Times New Roman" w:hAnsi="Times New Roman" w:cs="Times New Roman"/>
                <w:sz w:val="22"/>
                <w:szCs w:val="22"/>
                <w:lang w:val="pt-BR"/>
              </w:rPr>
            </w:pPr>
            <w:proofErr w:type="spellStart"/>
            <w:r w:rsidRPr="001A3C4F">
              <w:rPr>
                <w:rFonts w:ascii="Times New Roman" w:hAnsi="Times New Roman" w:cs="Times New Roman"/>
                <w:color w:val="000000"/>
                <w:sz w:val="22"/>
                <w:szCs w:val="22"/>
                <w:lang w:val="pt-BR"/>
              </w:rPr>
              <w:t>Ecosec</w:t>
            </w:r>
            <w:proofErr w:type="spellEnd"/>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7C9A4D90"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Fixo</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469E8293"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xml:space="preserve">       0,9035 </w:t>
            </w:r>
          </w:p>
        </w:tc>
        <w:tc>
          <w:tcPr>
            <w:tcW w:w="1418"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4A042595"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R$ 14.000</w:t>
            </w:r>
          </w:p>
        </w:tc>
        <w:tc>
          <w:tcPr>
            <w:tcW w:w="1366"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1C22995A"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R$ 15.495</w:t>
            </w:r>
          </w:p>
        </w:tc>
        <w:tc>
          <w:tcPr>
            <w:tcW w:w="1075"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7661CB76"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0,00215%</w:t>
            </w:r>
          </w:p>
        </w:tc>
      </w:tr>
      <w:tr w:rsidR="00502CE5" w:rsidRPr="001A3C4F" w14:paraId="2D8601DE" w14:textId="77777777" w:rsidTr="00E154E7">
        <w:trPr>
          <w:trHeight w:val="293"/>
          <w:jc w:val="center"/>
        </w:trPr>
        <w:tc>
          <w:tcPr>
            <w:tcW w:w="212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1E189763"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Auditoria CRA</w:t>
            </w:r>
          </w:p>
        </w:tc>
        <w:tc>
          <w:tcPr>
            <w:tcW w:w="113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3074863C"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Grant Thornton</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014E7A67"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xml:space="preserve">Fixo </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3ABA6349"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 xml:space="preserve">       0,8575 </w:t>
            </w:r>
          </w:p>
        </w:tc>
        <w:tc>
          <w:tcPr>
            <w:tcW w:w="1418"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1B7FC542"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R$ 4.300</w:t>
            </w:r>
          </w:p>
        </w:tc>
        <w:tc>
          <w:tcPr>
            <w:tcW w:w="1366"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0FBF3CD6"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R$ 5.015</w:t>
            </w:r>
          </w:p>
        </w:tc>
        <w:tc>
          <w:tcPr>
            <w:tcW w:w="1075"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368D98A3"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color w:val="000000"/>
                <w:sz w:val="22"/>
                <w:szCs w:val="22"/>
                <w:lang w:val="pt-BR"/>
              </w:rPr>
              <w:t>0,00070%</w:t>
            </w:r>
          </w:p>
        </w:tc>
      </w:tr>
      <w:tr w:rsidR="00502CE5" w:rsidRPr="001A3C4F" w14:paraId="010D9C6C" w14:textId="77777777" w:rsidTr="00E154E7">
        <w:trPr>
          <w:trHeight w:val="293"/>
          <w:jc w:val="center"/>
        </w:trPr>
        <w:tc>
          <w:tcPr>
            <w:tcW w:w="212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4534DD05"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b/>
                <w:bCs/>
                <w:color w:val="000000"/>
                <w:sz w:val="22"/>
                <w:szCs w:val="22"/>
                <w:lang w:val="pt-BR"/>
              </w:rPr>
              <w:t>Total</w:t>
            </w:r>
          </w:p>
        </w:tc>
        <w:tc>
          <w:tcPr>
            <w:tcW w:w="113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180FD5C5"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b/>
                <w:bCs/>
                <w:color w:val="000000"/>
                <w:sz w:val="22"/>
                <w:szCs w:val="22"/>
                <w:lang w:val="pt-BR"/>
              </w:rPr>
              <w:t> </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3288AEF3" w14:textId="77777777"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b/>
                <w:bCs/>
                <w:color w:val="000000"/>
                <w:sz w:val="22"/>
                <w:szCs w:val="22"/>
                <w:lang w:val="pt-BR"/>
              </w:rPr>
              <w:t> </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40AC6596" w14:textId="77777777" w:rsidR="000152CD" w:rsidRPr="001A3C4F" w:rsidRDefault="000152CD" w:rsidP="009B4504">
            <w:pPr>
              <w:rPr>
                <w:rFonts w:ascii="Times New Roman" w:hAnsi="Times New Roman" w:cs="Times New Roman"/>
                <w:sz w:val="22"/>
                <w:szCs w:val="22"/>
                <w:lang w:val="pt-BR"/>
              </w:rPr>
            </w:pPr>
            <w:r w:rsidRPr="001A3C4F">
              <w:rPr>
                <w:rFonts w:ascii="Times New Roman" w:hAnsi="Times New Roman" w:cs="Times New Roman"/>
                <w:b/>
                <w:bCs/>
                <w:color w:val="000000"/>
                <w:sz w:val="22"/>
                <w:szCs w:val="22"/>
                <w:lang w:val="pt-BR"/>
              </w:rPr>
              <w:t> </w:t>
            </w:r>
          </w:p>
        </w:tc>
        <w:tc>
          <w:tcPr>
            <w:tcW w:w="1418"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30C20602" w14:textId="5BC2C952"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b/>
                <w:bCs/>
                <w:color w:val="000000"/>
                <w:sz w:val="22"/>
                <w:szCs w:val="22"/>
                <w:lang w:val="pt-BR"/>
              </w:rPr>
              <w:t>R$ 9</w:t>
            </w:r>
            <w:r w:rsidR="00131E28" w:rsidRPr="001A3C4F">
              <w:rPr>
                <w:rFonts w:ascii="Times New Roman" w:hAnsi="Times New Roman" w:cs="Times New Roman"/>
                <w:b/>
                <w:bCs/>
                <w:color w:val="000000"/>
                <w:sz w:val="22"/>
                <w:szCs w:val="22"/>
                <w:lang w:val="pt-BR"/>
              </w:rPr>
              <w:t>7</w:t>
            </w:r>
            <w:r w:rsidRPr="001A3C4F">
              <w:rPr>
                <w:rFonts w:ascii="Times New Roman" w:hAnsi="Times New Roman" w:cs="Times New Roman"/>
                <w:b/>
                <w:bCs/>
                <w:color w:val="000000"/>
                <w:sz w:val="22"/>
                <w:szCs w:val="22"/>
                <w:lang w:val="pt-BR"/>
              </w:rPr>
              <w:t>.900</w:t>
            </w:r>
          </w:p>
        </w:tc>
        <w:tc>
          <w:tcPr>
            <w:tcW w:w="1366"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1E6D3E64" w14:textId="005A53D4"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b/>
                <w:bCs/>
                <w:color w:val="000000"/>
                <w:sz w:val="22"/>
                <w:szCs w:val="22"/>
                <w:lang w:val="pt-BR"/>
              </w:rPr>
              <w:t>R$ 10</w:t>
            </w:r>
            <w:r w:rsidR="00131E28" w:rsidRPr="001A3C4F">
              <w:rPr>
                <w:rFonts w:ascii="Times New Roman" w:hAnsi="Times New Roman" w:cs="Times New Roman"/>
                <w:b/>
                <w:bCs/>
                <w:color w:val="000000"/>
                <w:sz w:val="22"/>
                <w:szCs w:val="22"/>
                <w:lang w:val="pt-BR"/>
              </w:rPr>
              <w:t>9</w:t>
            </w:r>
            <w:r w:rsidRPr="001A3C4F">
              <w:rPr>
                <w:rFonts w:ascii="Times New Roman" w:hAnsi="Times New Roman" w:cs="Times New Roman"/>
                <w:b/>
                <w:bCs/>
                <w:color w:val="000000"/>
                <w:sz w:val="22"/>
                <w:szCs w:val="22"/>
                <w:lang w:val="pt-BR"/>
              </w:rPr>
              <w:t>.</w:t>
            </w:r>
            <w:r w:rsidR="00131E28" w:rsidRPr="001A3C4F">
              <w:rPr>
                <w:rFonts w:ascii="Times New Roman" w:hAnsi="Times New Roman" w:cs="Times New Roman"/>
                <w:b/>
                <w:bCs/>
                <w:color w:val="000000"/>
                <w:sz w:val="22"/>
                <w:szCs w:val="22"/>
                <w:lang w:val="pt-BR"/>
              </w:rPr>
              <w:t>153</w:t>
            </w:r>
          </w:p>
        </w:tc>
        <w:tc>
          <w:tcPr>
            <w:tcW w:w="1075"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5FFF36A0" w14:textId="244E94EE" w:rsidR="000152CD" w:rsidRPr="001A3C4F" w:rsidRDefault="000152CD" w:rsidP="009B4504">
            <w:pPr>
              <w:jc w:val="center"/>
              <w:rPr>
                <w:rFonts w:ascii="Times New Roman" w:hAnsi="Times New Roman" w:cs="Times New Roman"/>
                <w:sz w:val="22"/>
                <w:szCs w:val="22"/>
                <w:lang w:val="pt-BR"/>
              </w:rPr>
            </w:pPr>
            <w:r w:rsidRPr="001A3C4F">
              <w:rPr>
                <w:rFonts w:ascii="Times New Roman" w:hAnsi="Times New Roman" w:cs="Times New Roman"/>
                <w:b/>
                <w:bCs/>
                <w:color w:val="000000"/>
                <w:sz w:val="22"/>
                <w:szCs w:val="22"/>
                <w:lang w:val="pt-BR"/>
              </w:rPr>
              <w:t>0,015</w:t>
            </w:r>
            <w:r w:rsidR="00131E28" w:rsidRPr="001A3C4F">
              <w:rPr>
                <w:rFonts w:ascii="Times New Roman" w:hAnsi="Times New Roman" w:cs="Times New Roman"/>
                <w:b/>
                <w:bCs/>
                <w:color w:val="000000"/>
                <w:sz w:val="22"/>
                <w:szCs w:val="22"/>
                <w:lang w:val="pt-BR"/>
              </w:rPr>
              <w:t>16</w:t>
            </w:r>
            <w:r w:rsidRPr="001A3C4F">
              <w:rPr>
                <w:rFonts w:ascii="Times New Roman" w:hAnsi="Times New Roman" w:cs="Times New Roman"/>
                <w:b/>
                <w:bCs/>
                <w:color w:val="000000"/>
                <w:sz w:val="22"/>
                <w:szCs w:val="22"/>
                <w:lang w:val="pt-BR"/>
              </w:rPr>
              <w:t>%</w:t>
            </w:r>
          </w:p>
        </w:tc>
      </w:tr>
    </w:tbl>
    <w:p w14:paraId="07A76E6B" w14:textId="77777777" w:rsidR="000152CD" w:rsidRPr="001A3C4F" w:rsidRDefault="000152CD" w:rsidP="009B4504">
      <w:pPr>
        <w:rPr>
          <w:rFonts w:ascii="Times New Roman" w:hAnsi="Times New Roman" w:cs="Times New Roman"/>
          <w:sz w:val="22"/>
          <w:szCs w:val="22"/>
          <w:lang w:val="pt-BR"/>
        </w:rPr>
      </w:pPr>
    </w:p>
    <w:p w14:paraId="2F9453E9" w14:textId="3989368C" w:rsidR="003E188B" w:rsidRPr="001A3C4F" w:rsidRDefault="003E188B" w:rsidP="009B4504">
      <w:pPr>
        <w:autoSpaceDE/>
        <w:autoSpaceDN/>
        <w:adjustRightInd/>
        <w:spacing w:after="200"/>
        <w:rPr>
          <w:rFonts w:ascii="Times New Roman" w:eastAsia="SimSun" w:hAnsi="Times New Roman" w:cs="Times New Roman"/>
          <w:sz w:val="22"/>
          <w:szCs w:val="22"/>
          <w:lang w:val="pt-BR" w:eastAsia="x-none"/>
        </w:rPr>
      </w:pPr>
      <w:r w:rsidRPr="001A3C4F">
        <w:rPr>
          <w:rFonts w:ascii="Times New Roman" w:eastAsia="SimSun" w:hAnsi="Times New Roman" w:cs="Times New Roman"/>
          <w:sz w:val="22"/>
          <w:szCs w:val="22"/>
          <w:lang w:val="pt-BR" w:eastAsia="x-none"/>
        </w:rPr>
        <w:br w:type="page"/>
      </w:r>
    </w:p>
    <w:p w14:paraId="47B7307C" w14:textId="040EB46A" w:rsidR="003E188B" w:rsidRPr="001A3C4F" w:rsidRDefault="003E188B">
      <w:pPr>
        <w:pStyle w:val="Ttulo4"/>
        <w:rPr>
          <w:rFonts w:ascii="Times New Roman" w:hAnsi="Times New Roman"/>
          <w:sz w:val="22"/>
          <w:szCs w:val="22"/>
        </w:rPr>
      </w:pPr>
      <w:r w:rsidRPr="001A3C4F">
        <w:rPr>
          <w:rFonts w:ascii="Times New Roman" w:hAnsi="Times New Roman"/>
          <w:sz w:val="22"/>
          <w:szCs w:val="22"/>
        </w:rPr>
        <w:lastRenderedPageBreak/>
        <w:t>Anexo V</w:t>
      </w:r>
    </w:p>
    <w:p w14:paraId="59CBDAC3" w14:textId="77777777" w:rsidR="003E188B" w:rsidRPr="001A3C4F" w:rsidRDefault="003E188B" w:rsidP="009B4504">
      <w:pPr>
        <w:ind w:left="567"/>
        <w:jc w:val="both"/>
        <w:rPr>
          <w:rFonts w:ascii="Times New Roman" w:eastAsia="SimSun" w:hAnsi="Times New Roman" w:cs="Times New Roman"/>
          <w:snapToGrid w:val="0"/>
          <w:sz w:val="22"/>
          <w:szCs w:val="22"/>
          <w:lang w:val="pt-BR"/>
        </w:rPr>
      </w:pPr>
    </w:p>
    <w:p w14:paraId="7C94633F" w14:textId="071BD43E" w:rsidR="003E188B" w:rsidRPr="001A3C4F" w:rsidRDefault="003E188B">
      <w:pPr>
        <w:pStyle w:val="Ttulo4"/>
        <w:rPr>
          <w:rFonts w:ascii="Times New Roman" w:hAnsi="Times New Roman"/>
          <w:sz w:val="22"/>
          <w:szCs w:val="22"/>
        </w:rPr>
      </w:pPr>
      <w:r w:rsidRPr="001A3C4F">
        <w:rPr>
          <w:rFonts w:ascii="Times New Roman" w:hAnsi="Times New Roman"/>
          <w:sz w:val="22"/>
          <w:szCs w:val="22"/>
        </w:rPr>
        <w:t>Modelo de Relatório</w:t>
      </w:r>
    </w:p>
    <w:p w14:paraId="51AA15C8" w14:textId="79B5CAA7" w:rsidR="00114271" w:rsidRPr="001A3C4F" w:rsidRDefault="00114271" w:rsidP="009B4504">
      <w:pPr>
        <w:rPr>
          <w:rFonts w:ascii="Times New Roman" w:hAnsi="Times New Roman" w:cs="Times New Roman"/>
          <w:sz w:val="22"/>
          <w:szCs w:val="22"/>
          <w:lang w:val="pt-BR" w:eastAsia="x-none"/>
        </w:rPr>
      </w:pPr>
    </w:p>
    <w:p w14:paraId="7287E545" w14:textId="77777777" w:rsidR="00114271" w:rsidRPr="001A3C4F" w:rsidRDefault="00114271" w:rsidP="009B4504">
      <w:pPr>
        <w:jc w:val="right"/>
        <w:rPr>
          <w:rFonts w:ascii="Times New Roman" w:hAnsi="Times New Roman" w:cs="Times New Roman"/>
          <w:sz w:val="22"/>
          <w:szCs w:val="22"/>
          <w:lang w:val="pt-BR"/>
        </w:rPr>
      </w:pPr>
      <w:bookmarkStart w:id="3429" w:name="_Hlk106550159"/>
      <w:r w:rsidRPr="001A3C4F">
        <w:rPr>
          <w:rFonts w:ascii="Times New Roman" w:hAnsi="Times New Roman" w:cs="Times New Roman"/>
          <w:sz w:val="22"/>
          <w:szCs w:val="22"/>
          <w:lang w:val="pt-BR"/>
        </w:rPr>
        <w:t>[dia] de [mês] de [ano]</w:t>
      </w:r>
    </w:p>
    <w:p w14:paraId="03488760" w14:textId="789DD4CA" w:rsidR="00114271" w:rsidRPr="001A3C4F" w:rsidRDefault="00114271" w:rsidP="009B4504">
      <w:pPr>
        <w:jc w:val="both"/>
        <w:rPr>
          <w:rFonts w:ascii="Times New Roman" w:hAnsi="Times New Roman" w:cs="Times New Roman"/>
          <w:color w:val="000000" w:themeColor="text1"/>
          <w:sz w:val="22"/>
          <w:szCs w:val="22"/>
          <w:lang w:val="pt-BR"/>
        </w:rPr>
      </w:pPr>
      <w:bookmarkStart w:id="3430" w:name="_Hlk102679884"/>
    </w:p>
    <w:p w14:paraId="59F9355A" w14:textId="725C9267" w:rsidR="00114271" w:rsidRPr="001A3C4F" w:rsidRDefault="00114271" w:rsidP="009B4504">
      <w:pPr>
        <w:jc w:val="both"/>
        <w:rPr>
          <w:rFonts w:ascii="Times New Roman" w:hAnsi="Times New Roman" w:cs="Times New Roman"/>
          <w:b/>
          <w:bCs/>
          <w:color w:val="000000" w:themeColor="text1"/>
          <w:sz w:val="22"/>
          <w:szCs w:val="22"/>
          <w:lang w:val="pt-BR"/>
        </w:rPr>
      </w:pPr>
      <w:r w:rsidRPr="001A3C4F">
        <w:rPr>
          <w:rFonts w:ascii="Times New Roman" w:hAnsi="Times New Roman" w:cs="Times New Roman"/>
          <w:b/>
          <w:bCs/>
          <w:color w:val="000000" w:themeColor="text1"/>
          <w:sz w:val="22"/>
          <w:szCs w:val="22"/>
          <w:lang w:val="pt-BR"/>
        </w:rPr>
        <w:t xml:space="preserve">OLIVEIRA TRUST DISTRIBUIDORA DE TÍTULOS E VALORES MOBILIÁRIOS </w:t>
      </w:r>
      <w:r w:rsidR="005D5DF7" w:rsidRPr="001A3C4F">
        <w:rPr>
          <w:rFonts w:ascii="Times New Roman" w:hAnsi="Times New Roman" w:cs="Times New Roman"/>
          <w:b/>
          <w:bCs/>
          <w:color w:val="000000" w:themeColor="text1"/>
          <w:sz w:val="22"/>
          <w:szCs w:val="22"/>
          <w:lang w:val="pt-BR"/>
        </w:rPr>
        <w:t>S.A.</w:t>
      </w:r>
    </w:p>
    <w:p w14:paraId="76918621" w14:textId="74CA041D" w:rsidR="00114271" w:rsidRPr="001A3C4F" w:rsidRDefault="00114271" w:rsidP="009B4504">
      <w:pPr>
        <w:jc w:val="both"/>
        <w:rPr>
          <w:rFonts w:ascii="Times New Roman" w:hAnsi="Times New Roman" w:cs="Times New Roman"/>
          <w:color w:val="000000" w:themeColor="text1"/>
          <w:sz w:val="22"/>
          <w:szCs w:val="22"/>
          <w:lang w:val="pt-BR"/>
        </w:rPr>
      </w:pPr>
      <w:r w:rsidRPr="001A3C4F">
        <w:rPr>
          <w:rFonts w:ascii="Times New Roman" w:hAnsi="Times New Roman" w:cs="Times New Roman"/>
          <w:color w:val="000000" w:themeColor="text1"/>
          <w:sz w:val="22"/>
          <w:szCs w:val="22"/>
          <w:lang w:val="pt-BR"/>
        </w:rPr>
        <w:t>[</w:t>
      </w:r>
      <w:r w:rsidRPr="001A3C4F">
        <w:rPr>
          <w:rFonts w:ascii="Times New Roman" w:hAnsi="Times New Roman" w:cs="Times New Roman"/>
          <w:i/>
          <w:iCs/>
          <w:color w:val="000000" w:themeColor="text1"/>
          <w:sz w:val="22"/>
          <w:szCs w:val="22"/>
          <w:lang w:val="pt-BR"/>
        </w:rPr>
        <w:t>endereço</w:t>
      </w:r>
      <w:r w:rsidRPr="001A3C4F">
        <w:rPr>
          <w:rFonts w:ascii="Times New Roman" w:hAnsi="Times New Roman" w:cs="Times New Roman"/>
          <w:color w:val="000000" w:themeColor="text1"/>
          <w:sz w:val="22"/>
          <w:szCs w:val="22"/>
          <w:lang w:val="pt-BR"/>
        </w:rPr>
        <w:t>]</w:t>
      </w:r>
    </w:p>
    <w:p w14:paraId="307C7286" w14:textId="77777777" w:rsidR="00114271" w:rsidRPr="001A3C4F" w:rsidRDefault="00114271" w:rsidP="009B4504">
      <w:pPr>
        <w:jc w:val="both"/>
        <w:rPr>
          <w:rFonts w:ascii="Times New Roman" w:hAnsi="Times New Roman" w:cs="Times New Roman"/>
          <w:color w:val="000000" w:themeColor="text1"/>
          <w:sz w:val="22"/>
          <w:szCs w:val="22"/>
          <w:lang w:val="pt-BR"/>
        </w:rPr>
      </w:pPr>
      <w:r w:rsidRPr="001A3C4F">
        <w:rPr>
          <w:rFonts w:ascii="Times New Roman" w:hAnsi="Times New Roman" w:cs="Times New Roman"/>
          <w:color w:val="000000" w:themeColor="text1"/>
          <w:sz w:val="22"/>
          <w:szCs w:val="22"/>
          <w:lang w:val="pt-BR"/>
        </w:rPr>
        <w:t>At.: [=]</w:t>
      </w:r>
    </w:p>
    <w:p w14:paraId="74C91F3D" w14:textId="331C1691" w:rsidR="00114271" w:rsidRPr="001A3C4F" w:rsidRDefault="00114271" w:rsidP="009B4504">
      <w:pPr>
        <w:jc w:val="both"/>
        <w:rPr>
          <w:rFonts w:ascii="Times New Roman" w:hAnsi="Times New Roman" w:cs="Times New Roman"/>
          <w:color w:val="000000" w:themeColor="text1"/>
          <w:sz w:val="22"/>
          <w:szCs w:val="22"/>
          <w:lang w:val="pt-BR"/>
        </w:rPr>
      </w:pPr>
      <w:r w:rsidRPr="001A3C4F">
        <w:rPr>
          <w:rFonts w:ascii="Times New Roman" w:hAnsi="Times New Roman" w:cs="Times New Roman"/>
          <w:color w:val="000000" w:themeColor="text1"/>
          <w:sz w:val="22"/>
          <w:szCs w:val="22"/>
          <w:lang w:val="pt-BR"/>
        </w:rPr>
        <w:t>E-mail: [=]</w:t>
      </w:r>
    </w:p>
    <w:p w14:paraId="579A851A" w14:textId="77777777" w:rsidR="00114271" w:rsidRPr="001A3C4F" w:rsidRDefault="00114271" w:rsidP="009B4504">
      <w:pPr>
        <w:jc w:val="both"/>
        <w:rPr>
          <w:rFonts w:ascii="Times New Roman" w:hAnsi="Times New Roman" w:cs="Times New Roman"/>
          <w:color w:val="000000" w:themeColor="text1"/>
          <w:sz w:val="22"/>
          <w:szCs w:val="22"/>
          <w:lang w:val="pt-BR"/>
        </w:rPr>
      </w:pPr>
    </w:p>
    <w:p w14:paraId="5098F977" w14:textId="62ACB80F" w:rsidR="00114271" w:rsidRPr="001A3C4F" w:rsidRDefault="00114271" w:rsidP="009B4504">
      <w:pPr>
        <w:jc w:val="both"/>
        <w:rPr>
          <w:rFonts w:ascii="Times New Roman" w:hAnsi="Times New Roman" w:cs="Times New Roman"/>
          <w:b/>
          <w:sz w:val="22"/>
          <w:szCs w:val="22"/>
          <w:lang w:val="pt-BR"/>
        </w:rPr>
      </w:pPr>
      <w:r w:rsidRPr="001A3C4F">
        <w:rPr>
          <w:rFonts w:ascii="Times New Roman" w:hAnsi="Times New Roman" w:cs="Times New Roman"/>
          <w:color w:val="000000" w:themeColor="text1"/>
          <w:sz w:val="22"/>
          <w:szCs w:val="22"/>
          <w:lang w:val="pt-BR"/>
        </w:rPr>
        <w:t>c/c</w:t>
      </w:r>
      <w:r w:rsidRPr="001A3C4F">
        <w:rPr>
          <w:rFonts w:ascii="Times New Roman" w:hAnsi="Times New Roman" w:cs="Times New Roman"/>
          <w:sz w:val="22"/>
          <w:szCs w:val="22"/>
          <w:lang w:val="pt-BR"/>
        </w:rPr>
        <w:tab/>
      </w:r>
      <w:r w:rsidRPr="001A3C4F">
        <w:rPr>
          <w:rFonts w:ascii="Times New Roman" w:hAnsi="Times New Roman" w:cs="Times New Roman"/>
          <w:sz w:val="22"/>
          <w:szCs w:val="22"/>
          <w:lang w:val="pt-BR"/>
        </w:rPr>
        <w:br/>
      </w:r>
      <w:r w:rsidRPr="001A3C4F">
        <w:rPr>
          <w:rFonts w:ascii="Times New Roman" w:hAnsi="Times New Roman" w:cs="Times New Roman"/>
          <w:b/>
          <w:sz w:val="22"/>
          <w:szCs w:val="22"/>
          <w:lang w:val="pt-BR"/>
        </w:rPr>
        <w:t xml:space="preserve">ECO SECURITIZADORA DE DIREITOS CREDITÓRIOS DO AGRONEGÓCIO S.A. </w:t>
      </w:r>
    </w:p>
    <w:p w14:paraId="5460CC88" w14:textId="38987932" w:rsidR="00114271" w:rsidRPr="001A3C4F" w:rsidRDefault="0074619D" w:rsidP="009B4504">
      <w:pPr>
        <w:jc w:val="both"/>
        <w:rPr>
          <w:rFonts w:ascii="Times New Roman" w:hAnsi="Times New Roman" w:cs="Times New Roman"/>
          <w:color w:val="000000" w:themeColor="text1"/>
          <w:sz w:val="22"/>
          <w:szCs w:val="22"/>
          <w:lang w:val="pt-BR"/>
        </w:rPr>
      </w:pPr>
      <w:r w:rsidRPr="001A3C4F">
        <w:rPr>
          <w:rFonts w:ascii="Times New Roman" w:hAnsi="Times New Roman" w:cs="Times New Roman"/>
          <w:color w:val="000000" w:themeColor="text1"/>
          <w:sz w:val="22"/>
          <w:szCs w:val="22"/>
          <w:lang w:val="pt-BR"/>
        </w:rPr>
        <w:t>Avenida Pedroso de Morais, n.º 1.553, 3º andar, conjunto 32, CEP 05419-00, com sede na Cidade de São Paulo, Estado de São Paulo</w:t>
      </w:r>
      <w:r w:rsidRPr="001A3C4F" w:rsidDel="0074619D">
        <w:rPr>
          <w:rFonts w:ascii="Times New Roman" w:hAnsi="Times New Roman" w:cs="Times New Roman"/>
          <w:color w:val="000000" w:themeColor="text1"/>
          <w:sz w:val="22"/>
          <w:szCs w:val="22"/>
          <w:lang w:val="pt-BR"/>
        </w:rPr>
        <w:t xml:space="preserve"> </w:t>
      </w:r>
    </w:p>
    <w:p w14:paraId="209372D2" w14:textId="4C6E4C7A" w:rsidR="00114271" w:rsidRPr="001A3C4F" w:rsidRDefault="00114271" w:rsidP="009B4504">
      <w:pPr>
        <w:jc w:val="both"/>
        <w:rPr>
          <w:rFonts w:ascii="Times New Roman" w:hAnsi="Times New Roman" w:cs="Times New Roman"/>
          <w:color w:val="000000" w:themeColor="text1"/>
          <w:sz w:val="22"/>
          <w:szCs w:val="22"/>
          <w:lang w:val="pt-BR"/>
        </w:rPr>
      </w:pPr>
      <w:r w:rsidRPr="001A3C4F">
        <w:rPr>
          <w:rFonts w:ascii="Times New Roman" w:hAnsi="Times New Roman" w:cs="Times New Roman"/>
          <w:color w:val="000000" w:themeColor="text1"/>
          <w:sz w:val="22"/>
          <w:szCs w:val="22"/>
          <w:lang w:val="pt-BR"/>
        </w:rPr>
        <w:t xml:space="preserve">At.: </w:t>
      </w:r>
      <w:r w:rsidR="0074619D" w:rsidRPr="001A3C4F">
        <w:rPr>
          <w:rFonts w:ascii="Times New Roman" w:hAnsi="Times New Roman" w:cs="Times New Roman"/>
          <w:color w:val="000000" w:themeColor="text1"/>
          <w:sz w:val="22"/>
          <w:szCs w:val="22"/>
          <w:lang w:val="pt-BR"/>
        </w:rPr>
        <w:t>Cristian de Almeida Fumagalli</w:t>
      </w:r>
      <w:r w:rsidR="0074619D" w:rsidRPr="001A3C4F" w:rsidDel="0074619D">
        <w:rPr>
          <w:rFonts w:ascii="Times New Roman" w:hAnsi="Times New Roman" w:cs="Times New Roman"/>
          <w:color w:val="000000" w:themeColor="text1"/>
          <w:sz w:val="22"/>
          <w:szCs w:val="22"/>
          <w:lang w:val="pt-BR"/>
        </w:rPr>
        <w:t xml:space="preserve"> </w:t>
      </w:r>
    </w:p>
    <w:p w14:paraId="53A8ADF7" w14:textId="3E78D1F1" w:rsidR="00114271" w:rsidRPr="001A3C4F" w:rsidRDefault="00114271" w:rsidP="009B4504">
      <w:pPr>
        <w:jc w:val="both"/>
        <w:rPr>
          <w:rFonts w:ascii="Times New Roman" w:hAnsi="Times New Roman" w:cs="Times New Roman"/>
          <w:color w:val="000000" w:themeColor="text1"/>
          <w:sz w:val="22"/>
          <w:szCs w:val="22"/>
          <w:lang w:val="pt-BR"/>
        </w:rPr>
      </w:pPr>
      <w:r w:rsidRPr="001A3C4F">
        <w:rPr>
          <w:rFonts w:ascii="Times New Roman" w:hAnsi="Times New Roman" w:cs="Times New Roman"/>
          <w:color w:val="000000" w:themeColor="text1"/>
          <w:sz w:val="22"/>
          <w:szCs w:val="22"/>
          <w:lang w:val="pt-BR"/>
        </w:rPr>
        <w:t xml:space="preserve">E-mail: </w:t>
      </w:r>
      <w:r w:rsidR="0074619D" w:rsidRPr="001A3C4F">
        <w:rPr>
          <w:rFonts w:ascii="Times New Roman" w:hAnsi="Times New Roman" w:cs="Times New Roman"/>
          <w:color w:val="000000" w:themeColor="text1"/>
          <w:sz w:val="22"/>
          <w:szCs w:val="22"/>
          <w:lang w:val="pt-BR"/>
        </w:rPr>
        <w:t>controleoperacional@ecoagro.agr.br</w:t>
      </w:r>
      <w:r w:rsidR="0074619D" w:rsidRPr="001A3C4F" w:rsidDel="0074619D">
        <w:rPr>
          <w:rFonts w:ascii="Times New Roman" w:hAnsi="Times New Roman" w:cs="Times New Roman"/>
          <w:color w:val="000000" w:themeColor="text1"/>
          <w:sz w:val="22"/>
          <w:szCs w:val="22"/>
          <w:lang w:val="pt-BR"/>
        </w:rPr>
        <w:t xml:space="preserve"> </w:t>
      </w:r>
    </w:p>
    <w:p w14:paraId="171E1375" w14:textId="77777777" w:rsidR="00114271" w:rsidRPr="001A3C4F" w:rsidRDefault="00114271" w:rsidP="009B4504">
      <w:pPr>
        <w:jc w:val="both"/>
        <w:rPr>
          <w:rFonts w:ascii="Times New Roman" w:hAnsi="Times New Roman" w:cs="Times New Roman"/>
          <w:color w:val="000000" w:themeColor="text1"/>
          <w:sz w:val="22"/>
          <w:szCs w:val="22"/>
          <w:lang w:val="pt-BR"/>
        </w:rPr>
      </w:pPr>
    </w:p>
    <w:p w14:paraId="03D4848F" w14:textId="67F9BD62" w:rsidR="00114271" w:rsidRPr="001A3C4F" w:rsidRDefault="00114271" w:rsidP="009B4504">
      <w:pPr>
        <w:jc w:val="both"/>
        <w:rPr>
          <w:rFonts w:ascii="Times New Roman" w:hAnsi="Times New Roman" w:cs="Times New Roman"/>
          <w:b/>
          <w:sz w:val="22"/>
          <w:szCs w:val="22"/>
          <w:u w:val="single"/>
          <w:lang w:val="pt-BR"/>
        </w:rPr>
      </w:pPr>
      <w:r w:rsidRPr="001A3C4F">
        <w:rPr>
          <w:rFonts w:ascii="Times New Roman" w:hAnsi="Times New Roman" w:cs="Times New Roman"/>
          <w:b/>
          <w:sz w:val="22"/>
          <w:szCs w:val="22"/>
          <w:u w:val="single"/>
          <w:lang w:val="pt-BR"/>
        </w:rPr>
        <w:t xml:space="preserve">Ref. Relatório de Verificação da Destinação de Recursos – 5ª (Quinta) Emissão de Debêntures da Irani Papel e Embalagem S.A. – vinculada aos certificados de recebíveis do </w:t>
      </w:r>
      <w:r w:rsidR="000876CB" w:rsidRPr="001A3C4F">
        <w:rPr>
          <w:rFonts w:ascii="Times New Roman" w:hAnsi="Times New Roman" w:cs="Times New Roman"/>
          <w:b/>
          <w:sz w:val="22"/>
          <w:szCs w:val="22"/>
          <w:u w:val="single"/>
          <w:lang w:val="pt-BR"/>
        </w:rPr>
        <w:t>agronegócio</w:t>
      </w:r>
      <w:r w:rsidRPr="001A3C4F">
        <w:rPr>
          <w:rFonts w:ascii="Times New Roman" w:hAnsi="Times New Roman" w:cs="Times New Roman"/>
          <w:b/>
          <w:sz w:val="22"/>
          <w:szCs w:val="22"/>
          <w:u w:val="single"/>
          <w:lang w:val="pt-BR"/>
        </w:rPr>
        <w:t xml:space="preserve"> das 1ª e 2ª series da 194ª Emissão da Eco </w:t>
      </w:r>
      <w:proofErr w:type="spellStart"/>
      <w:r w:rsidRPr="001A3C4F">
        <w:rPr>
          <w:rFonts w:ascii="Times New Roman" w:hAnsi="Times New Roman" w:cs="Times New Roman"/>
          <w:b/>
          <w:sz w:val="22"/>
          <w:szCs w:val="22"/>
          <w:u w:val="single"/>
          <w:lang w:val="pt-BR"/>
        </w:rPr>
        <w:t>Securitizadora</w:t>
      </w:r>
      <w:proofErr w:type="spellEnd"/>
      <w:r w:rsidRPr="001A3C4F">
        <w:rPr>
          <w:rFonts w:ascii="Times New Roman" w:hAnsi="Times New Roman" w:cs="Times New Roman"/>
          <w:b/>
          <w:sz w:val="22"/>
          <w:szCs w:val="22"/>
          <w:u w:val="single"/>
          <w:lang w:val="pt-BR"/>
        </w:rPr>
        <w:t xml:space="preserve"> de Direitos Creditórios do Agronegócio S.A.</w:t>
      </w:r>
    </w:p>
    <w:p w14:paraId="0AEE0864" w14:textId="77777777" w:rsidR="00114271" w:rsidRPr="001A3C4F" w:rsidRDefault="00114271" w:rsidP="009B4504">
      <w:pPr>
        <w:jc w:val="both"/>
        <w:rPr>
          <w:rFonts w:ascii="Times New Roman" w:hAnsi="Times New Roman" w:cs="Times New Roman"/>
          <w:b/>
          <w:sz w:val="22"/>
          <w:szCs w:val="22"/>
          <w:u w:val="single"/>
          <w:lang w:val="pt-BR"/>
        </w:rPr>
      </w:pPr>
    </w:p>
    <w:p w14:paraId="68C49EC5" w14:textId="77777777" w:rsidR="00114271" w:rsidRPr="001A3C4F" w:rsidRDefault="00114271" w:rsidP="009B4504">
      <w:pPr>
        <w:rPr>
          <w:rFonts w:ascii="Times New Roman" w:hAnsi="Times New Roman" w:cs="Times New Roman"/>
          <w:sz w:val="22"/>
          <w:szCs w:val="22"/>
          <w:lang w:val="pt-BR"/>
        </w:rPr>
      </w:pPr>
      <w:r w:rsidRPr="001A3C4F">
        <w:rPr>
          <w:rFonts w:ascii="Times New Roman" w:hAnsi="Times New Roman" w:cs="Times New Roman"/>
          <w:sz w:val="22"/>
          <w:szCs w:val="22"/>
          <w:lang w:val="pt-BR"/>
        </w:rPr>
        <w:t>Período: __/____ a __/____.</w:t>
      </w:r>
    </w:p>
    <w:p w14:paraId="5A0BDF7B" w14:textId="77777777" w:rsidR="00114271" w:rsidRPr="001A3C4F" w:rsidRDefault="00114271" w:rsidP="009B4504">
      <w:pPr>
        <w:jc w:val="both"/>
        <w:rPr>
          <w:rFonts w:ascii="Times New Roman" w:hAnsi="Times New Roman" w:cs="Times New Roman"/>
          <w:b/>
          <w:sz w:val="22"/>
          <w:szCs w:val="22"/>
          <w:u w:val="single"/>
          <w:lang w:val="pt-BR"/>
        </w:rPr>
      </w:pPr>
    </w:p>
    <w:p w14:paraId="14894B73" w14:textId="6DEF2286" w:rsidR="00114271" w:rsidRPr="001A3C4F" w:rsidRDefault="00114271" w:rsidP="009B4504">
      <w:pPr>
        <w:jc w:val="both"/>
        <w:rPr>
          <w:rFonts w:ascii="Times New Roman" w:hAnsi="Times New Roman" w:cs="Times New Roman"/>
          <w:sz w:val="22"/>
          <w:szCs w:val="22"/>
          <w:lang w:val="pt-BR"/>
        </w:rPr>
      </w:pPr>
      <w:r w:rsidRPr="001A3C4F">
        <w:rPr>
          <w:rFonts w:ascii="Times New Roman" w:hAnsi="Times New Roman" w:cs="Times New Roman"/>
          <w:b/>
          <w:caps/>
          <w:sz w:val="22"/>
          <w:szCs w:val="22"/>
          <w:lang w:val="pt-BR"/>
        </w:rPr>
        <w:t>IRANI PAPEL E EMBALAGEM S.A.</w:t>
      </w:r>
      <w:r w:rsidRPr="001A3C4F">
        <w:rPr>
          <w:rFonts w:ascii="Times New Roman" w:hAnsi="Times New Roman" w:cs="Times New Roman"/>
          <w:sz w:val="22"/>
          <w:szCs w:val="22"/>
          <w:lang w:val="pt-BR"/>
        </w:rPr>
        <w:t>, sociedade anônima</w:t>
      </w:r>
      <w:r w:rsidRPr="001A3C4F">
        <w:rPr>
          <w:rFonts w:ascii="Times New Roman" w:hAnsi="Times New Roman" w:cs="Times New Roman"/>
          <w:bCs/>
          <w:sz w:val="22"/>
          <w:szCs w:val="22"/>
          <w:lang w:val="pt-BR"/>
        </w:rPr>
        <w:t xml:space="preserve"> de capital aberto, registrada na Comissão de Valores Mobiliários ("</w:t>
      </w:r>
      <w:r w:rsidRPr="001A3C4F">
        <w:rPr>
          <w:rFonts w:ascii="Times New Roman" w:hAnsi="Times New Roman" w:cs="Times New Roman"/>
          <w:bCs/>
          <w:sz w:val="22"/>
          <w:szCs w:val="22"/>
          <w:u w:val="single"/>
          <w:lang w:val="pt-BR"/>
        </w:rPr>
        <w:t>CVM</w:t>
      </w:r>
      <w:r w:rsidRPr="001A3C4F">
        <w:rPr>
          <w:rFonts w:ascii="Times New Roman" w:hAnsi="Times New Roman" w:cs="Times New Roman"/>
          <w:bCs/>
          <w:sz w:val="22"/>
          <w:szCs w:val="22"/>
          <w:lang w:val="pt-BR"/>
        </w:rPr>
        <w:t>") na Categoria A, sob o n.º 2429,</w:t>
      </w:r>
      <w:r w:rsidRPr="001A3C4F">
        <w:rPr>
          <w:rFonts w:ascii="Times New Roman" w:hAnsi="Times New Roman" w:cs="Times New Roman"/>
          <w:sz w:val="22"/>
          <w:szCs w:val="22"/>
          <w:lang w:val="pt-BR"/>
        </w:rPr>
        <w:t xml:space="preserve"> com sede na Cidade de Porto Alegre, Estado do Rio Grande do Sul, na Avenida Carlos Gomes, n.º 400, salas 502/503, Bairro Boa Vista, CEP 90480-900, inscrita no Cadastro Nacional da Pessoa Jurídica do Ministério da Economia ("</w:t>
      </w:r>
      <w:r w:rsidRPr="001A3C4F">
        <w:rPr>
          <w:rFonts w:ascii="Times New Roman" w:hAnsi="Times New Roman" w:cs="Times New Roman"/>
          <w:sz w:val="22"/>
          <w:szCs w:val="22"/>
          <w:u w:val="single"/>
          <w:lang w:val="pt-BR"/>
        </w:rPr>
        <w:t>CNPJ/ME</w:t>
      </w:r>
      <w:r w:rsidRPr="001A3C4F">
        <w:rPr>
          <w:rFonts w:ascii="Times New Roman" w:hAnsi="Times New Roman" w:cs="Times New Roman"/>
          <w:sz w:val="22"/>
          <w:szCs w:val="22"/>
          <w:lang w:val="pt-BR"/>
        </w:rPr>
        <w:t>") sob o n.º 92.791.243/0001-03, com seus atos constitutivos devidamente arquivados na Junta Comercial, Industrial e Serviços do Estado do Rio Grande do Sul ("</w:t>
      </w:r>
      <w:r w:rsidRPr="001A3C4F">
        <w:rPr>
          <w:rFonts w:ascii="Times New Roman" w:hAnsi="Times New Roman" w:cs="Times New Roman"/>
          <w:sz w:val="22"/>
          <w:szCs w:val="22"/>
          <w:u w:val="single"/>
          <w:lang w:val="pt-BR"/>
        </w:rPr>
        <w:t>JUCISRS</w:t>
      </w:r>
      <w:r w:rsidRPr="001A3C4F">
        <w:rPr>
          <w:rFonts w:ascii="Times New Roman" w:hAnsi="Times New Roman" w:cs="Times New Roman"/>
          <w:sz w:val="22"/>
          <w:szCs w:val="22"/>
          <w:lang w:val="pt-BR"/>
        </w:rPr>
        <w:t xml:space="preserve">") sob o NIRE </w:t>
      </w:r>
      <w:r w:rsidR="00F03F1F" w:rsidRPr="001A3C4F">
        <w:rPr>
          <w:rFonts w:ascii="Times New Roman" w:hAnsi="Times New Roman" w:cs="Times New Roman"/>
          <w:sz w:val="22"/>
          <w:szCs w:val="22"/>
          <w:lang w:val="pt-BR"/>
        </w:rPr>
        <w:t>43300002799</w:t>
      </w:r>
      <w:r w:rsidRPr="001A3C4F">
        <w:rPr>
          <w:rFonts w:ascii="Times New Roman" w:hAnsi="Times New Roman" w:cs="Times New Roman"/>
          <w:sz w:val="22"/>
          <w:szCs w:val="22"/>
          <w:lang w:val="pt-BR"/>
        </w:rPr>
        <w:t>, neste ato representada na forma do seu estatuto social ("</w:t>
      </w:r>
      <w:r w:rsidRPr="001A3C4F">
        <w:rPr>
          <w:rFonts w:ascii="Times New Roman" w:hAnsi="Times New Roman" w:cs="Times New Roman"/>
          <w:sz w:val="22"/>
          <w:szCs w:val="22"/>
          <w:u w:val="single"/>
          <w:lang w:val="pt-BR"/>
        </w:rPr>
        <w:t>Devedora</w:t>
      </w:r>
      <w:r w:rsidRPr="001A3C4F">
        <w:rPr>
          <w:rFonts w:ascii="Times New Roman" w:hAnsi="Times New Roman" w:cs="Times New Roman"/>
          <w:sz w:val="22"/>
          <w:szCs w:val="22"/>
          <w:lang w:val="pt-BR"/>
        </w:rPr>
        <w:t>"), em cumprimento ao disposto no "</w:t>
      </w:r>
      <w:r w:rsidRPr="001A3C4F">
        <w:rPr>
          <w:rFonts w:ascii="Times New Roman" w:hAnsi="Times New Roman" w:cs="Times New Roman"/>
          <w:i/>
          <w:sz w:val="22"/>
          <w:szCs w:val="22"/>
          <w:lang w:val="pt-BR"/>
        </w:rPr>
        <w:t>Instrumento Particular de Escritura da 5ª (Quinta) Emissão de Debêntures Simples, Não Conversíveis em Ações, da Espécie Quirografária, em Até 2 (Duas) Séries, da Irani Papel e Embalagem Ltda.</w:t>
      </w:r>
      <w:r w:rsidRPr="001A3C4F">
        <w:rPr>
          <w:rFonts w:ascii="Times New Roman" w:hAnsi="Times New Roman" w:cs="Times New Roman"/>
          <w:sz w:val="22"/>
          <w:szCs w:val="22"/>
          <w:lang w:val="pt-BR"/>
        </w:rPr>
        <w:t>"</w:t>
      </w:r>
      <w:r w:rsidRPr="001A3C4F">
        <w:rPr>
          <w:rFonts w:ascii="Times New Roman" w:hAnsi="Times New Roman" w:cs="Times New Roman"/>
          <w:i/>
          <w:sz w:val="22"/>
          <w:szCs w:val="22"/>
          <w:lang w:val="pt-BR"/>
        </w:rPr>
        <w:t xml:space="preserve"> </w:t>
      </w:r>
      <w:r w:rsidRPr="001A3C4F">
        <w:rPr>
          <w:rFonts w:ascii="Times New Roman" w:hAnsi="Times New Roman" w:cs="Times New Roman"/>
          <w:sz w:val="22"/>
          <w:szCs w:val="22"/>
          <w:lang w:val="pt-BR"/>
        </w:rPr>
        <w:t xml:space="preserve">celebrado entre a Devedora e a Eco </w:t>
      </w:r>
      <w:proofErr w:type="spellStart"/>
      <w:r w:rsidRPr="001A3C4F">
        <w:rPr>
          <w:rFonts w:ascii="Times New Roman" w:hAnsi="Times New Roman" w:cs="Times New Roman"/>
          <w:sz w:val="22"/>
          <w:szCs w:val="22"/>
          <w:lang w:val="pt-BR"/>
        </w:rPr>
        <w:t>Securitizadora</w:t>
      </w:r>
      <w:proofErr w:type="spellEnd"/>
      <w:r w:rsidRPr="001A3C4F">
        <w:rPr>
          <w:rFonts w:ascii="Times New Roman" w:hAnsi="Times New Roman" w:cs="Times New Roman"/>
          <w:sz w:val="22"/>
          <w:szCs w:val="22"/>
          <w:lang w:val="pt-BR"/>
        </w:rPr>
        <w:t xml:space="preserve"> de Direitos Creditórios do Agronegócio S.A. em </w:t>
      </w:r>
      <w:r w:rsidR="00EF263E" w:rsidRPr="001A3C4F">
        <w:rPr>
          <w:rFonts w:ascii="Times New Roman" w:hAnsi="Times New Roman" w:cs="Times New Roman"/>
          <w:sz w:val="22"/>
          <w:szCs w:val="22"/>
          <w:lang w:val="pt-BR"/>
        </w:rPr>
        <w:t xml:space="preserve">10 </w:t>
      </w:r>
      <w:r w:rsidRPr="001A3C4F">
        <w:rPr>
          <w:rFonts w:ascii="Times New Roman" w:hAnsi="Times New Roman" w:cs="Times New Roman"/>
          <w:sz w:val="22"/>
          <w:szCs w:val="22"/>
          <w:lang w:val="pt-BR"/>
        </w:rPr>
        <w:t xml:space="preserve">de </w:t>
      </w:r>
      <w:r w:rsidR="00EF263E" w:rsidRPr="001A3C4F">
        <w:rPr>
          <w:rFonts w:ascii="Times New Roman" w:hAnsi="Times New Roman" w:cs="Times New Roman"/>
          <w:sz w:val="22"/>
          <w:szCs w:val="22"/>
          <w:lang w:val="pt-BR"/>
        </w:rPr>
        <w:t xml:space="preserve">agosto </w:t>
      </w:r>
      <w:r w:rsidRPr="001A3C4F">
        <w:rPr>
          <w:rFonts w:ascii="Times New Roman" w:hAnsi="Times New Roman" w:cs="Times New Roman"/>
          <w:sz w:val="22"/>
          <w:szCs w:val="22"/>
          <w:lang w:val="pt-BR"/>
        </w:rPr>
        <w:t>de 2022, conforme aditado de tempos em tempos ("</w:t>
      </w:r>
      <w:r w:rsidRPr="001A3C4F">
        <w:rPr>
          <w:rFonts w:ascii="Times New Roman" w:hAnsi="Times New Roman" w:cs="Times New Roman"/>
          <w:bCs/>
          <w:sz w:val="22"/>
          <w:szCs w:val="22"/>
          <w:u w:val="single"/>
          <w:lang w:val="pt-BR"/>
        </w:rPr>
        <w:t>Escritura de Emissão</w:t>
      </w:r>
      <w:r w:rsidRPr="001A3C4F">
        <w:rPr>
          <w:rFonts w:ascii="Times New Roman" w:hAnsi="Times New Roman" w:cs="Times New Roman"/>
          <w:bCs/>
          <w:sz w:val="22"/>
          <w:szCs w:val="22"/>
          <w:lang w:val="pt-BR"/>
        </w:rPr>
        <w:t>", "</w:t>
      </w:r>
      <w:r w:rsidRPr="001A3C4F">
        <w:rPr>
          <w:rFonts w:ascii="Times New Roman" w:hAnsi="Times New Roman" w:cs="Times New Roman"/>
          <w:bCs/>
          <w:sz w:val="22"/>
          <w:szCs w:val="22"/>
          <w:u w:val="single"/>
          <w:lang w:val="pt-BR"/>
        </w:rPr>
        <w:t>Emissão</w:t>
      </w:r>
      <w:r w:rsidRPr="001A3C4F">
        <w:rPr>
          <w:rFonts w:ascii="Times New Roman" w:hAnsi="Times New Roman" w:cs="Times New Roman"/>
          <w:bCs/>
          <w:sz w:val="22"/>
          <w:szCs w:val="22"/>
          <w:lang w:val="pt-BR"/>
        </w:rPr>
        <w:t>" e "</w:t>
      </w:r>
      <w:r w:rsidRPr="001A3C4F">
        <w:rPr>
          <w:rFonts w:ascii="Times New Roman" w:hAnsi="Times New Roman" w:cs="Times New Roman"/>
          <w:bCs/>
          <w:sz w:val="22"/>
          <w:szCs w:val="22"/>
          <w:u w:val="single"/>
          <w:lang w:val="pt-BR"/>
        </w:rPr>
        <w:t>Debêntures</w:t>
      </w:r>
      <w:r w:rsidRPr="001A3C4F">
        <w:rPr>
          <w:rFonts w:ascii="Times New Roman" w:hAnsi="Times New Roman" w:cs="Times New Roman"/>
          <w:bCs/>
          <w:sz w:val="22"/>
          <w:szCs w:val="22"/>
          <w:lang w:val="pt-BR"/>
        </w:rPr>
        <w:t>"</w:t>
      </w:r>
      <w:r w:rsidRPr="001A3C4F">
        <w:rPr>
          <w:rFonts w:ascii="Times New Roman" w:hAnsi="Times New Roman" w:cs="Times New Roman"/>
          <w:sz w:val="22"/>
          <w:szCs w:val="22"/>
          <w:lang w:val="pt-BR"/>
        </w:rPr>
        <w:t xml:space="preserve">, respectivamente), por meio do presente, </w:t>
      </w:r>
      <w:r w:rsidRPr="001A3C4F">
        <w:rPr>
          <w:rFonts w:ascii="Times New Roman" w:hAnsi="Times New Roman" w:cs="Times New Roman"/>
          <w:b/>
          <w:sz w:val="22"/>
          <w:szCs w:val="22"/>
          <w:lang w:val="pt-BR"/>
        </w:rPr>
        <w:t>DECLARA</w:t>
      </w:r>
      <w:r w:rsidRPr="001A3C4F">
        <w:rPr>
          <w:rFonts w:ascii="Times New Roman" w:hAnsi="Times New Roman" w:cs="Times New Roman"/>
          <w:sz w:val="22"/>
          <w:szCs w:val="22"/>
          <w:lang w:val="pt-BR"/>
        </w:rPr>
        <w:t xml:space="preserve"> que: </w:t>
      </w:r>
    </w:p>
    <w:p w14:paraId="7665A119" w14:textId="77777777" w:rsidR="00114271" w:rsidRPr="001A3C4F" w:rsidRDefault="00114271" w:rsidP="009B4504">
      <w:pPr>
        <w:jc w:val="both"/>
        <w:rPr>
          <w:rFonts w:ascii="Times New Roman" w:hAnsi="Times New Roman" w:cs="Times New Roman"/>
          <w:sz w:val="22"/>
          <w:szCs w:val="22"/>
          <w:lang w:val="pt-BR"/>
        </w:rPr>
      </w:pPr>
    </w:p>
    <w:p w14:paraId="7220457A" w14:textId="3C1ADA6D" w:rsidR="00114271" w:rsidRPr="001A3C4F" w:rsidRDefault="00114271" w:rsidP="009B4504">
      <w:pPr>
        <w:pStyle w:val="Level4"/>
        <w:numPr>
          <w:ilvl w:val="3"/>
          <w:numId w:val="31"/>
        </w:numPr>
        <w:tabs>
          <w:tab w:val="clear" w:pos="2041"/>
          <w:tab w:val="clear" w:pos="2722"/>
          <w:tab w:val="num" w:pos="1134"/>
        </w:tabs>
        <w:spacing w:after="0" w:line="240" w:lineRule="auto"/>
        <w:ind w:left="1134" w:hanging="1134"/>
        <w:outlineLvl w:val="3"/>
        <w:rPr>
          <w:rFonts w:ascii="Times New Roman" w:hAnsi="Times New Roman" w:cs="Times New Roman"/>
          <w:sz w:val="22"/>
          <w:szCs w:val="22"/>
          <w:lang w:val="pt-BR"/>
        </w:rPr>
      </w:pPr>
      <w:r w:rsidRPr="001A3C4F">
        <w:rPr>
          <w:rFonts w:ascii="Times New Roman" w:hAnsi="Times New Roman" w:cs="Times New Roman"/>
          <w:sz w:val="22"/>
          <w:szCs w:val="22"/>
          <w:lang w:val="pt-BR"/>
        </w:rPr>
        <w:t xml:space="preserve">os recursos obtidos pela Devedora em virtude da integralização das Debêntures foram utilizados, </w:t>
      </w:r>
      <w:r w:rsidR="00BA5D77" w:rsidRPr="001A3C4F">
        <w:rPr>
          <w:rFonts w:ascii="Times New Roman" w:hAnsi="Times New Roman" w:cs="Times New Roman"/>
          <w:sz w:val="22"/>
          <w:szCs w:val="22"/>
          <w:lang w:val="pt-BR"/>
        </w:rPr>
        <w:t>pela Devedora e p</w:t>
      </w:r>
      <w:r w:rsidR="008F4BBB" w:rsidRPr="001A3C4F">
        <w:rPr>
          <w:rFonts w:ascii="Times New Roman" w:hAnsi="Times New Roman" w:cs="Times New Roman"/>
          <w:sz w:val="22"/>
          <w:szCs w:val="22"/>
          <w:lang w:val="pt-BR"/>
        </w:rPr>
        <w:t>or suas</w:t>
      </w:r>
      <w:r w:rsidR="00BA5D77" w:rsidRPr="001A3C4F">
        <w:rPr>
          <w:rFonts w:ascii="Times New Roman" w:hAnsi="Times New Roman" w:cs="Times New Roman"/>
          <w:sz w:val="22"/>
          <w:szCs w:val="22"/>
          <w:lang w:val="pt-BR"/>
        </w:rPr>
        <w:t xml:space="preserve"> subsidiárias</w:t>
      </w:r>
      <w:r w:rsidR="008F4BBB" w:rsidRPr="001A3C4F">
        <w:rPr>
          <w:rFonts w:ascii="Times New Roman" w:hAnsi="Times New Roman" w:cs="Times New Roman"/>
          <w:sz w:val="22"/>
          <w:szCs w:val="22"/>
          <w:lang w:val="pt-BR"/>
        </w:rPr>
        <w:t xml:space="preserve"> </w:t>
      </w:r>
      <w:r w:rsidRPr="001A3C4F">
        <w:rPr>
          <w:rFonts w:ascii="Times New Roman" w:hAnsi="Times New Roman" w:cs="Times New Roman"/>
          <w:sz w:val="22"/>
          <w:szCs w:val="22"/>
          <w:lang w:val="pt-BR"/>
        </w:rPr>
        <w:t xml:space="preserve">até a presenta data, para a finalidade prevista na Cláusulas 5 da Escritura de Emissão, conforme descrito abaixo, nos termos das notas fiscais ou </w:t>
      </w:r>
      <w:r w:rsidR="0003124E" w:rsidRPr="001A3C4F">
        <w:rPr>
          <w:rFonts w:ascii="Times New Roman" w:hAnsi="Times New Roman" w:cs="Times New Roman"/>
          <w:sz w:val="22"/>
          <w:szCs w:val="22"/>
          <w:lang w:val="pt-BR"/>
        </w:rPr>
        <w:t xml:space="preserve">outros </w:t>
      </w:r>
      <w:r w:rsidRPr="001A3C4F">
        <w:rPr>
          <w:rFonts w:ascii="Times New Roman" w:hAnsi="Times New Roman" w:cs="Times New Roman"/>
          <w:sz w:val="22"/>
          <w:szCs w:val="22"/>
          <w:lang w:val="pt-BR"/>
        </w:rPr>
        <w:t xml:space="preserve">documentos </w:t>
      </w:r>
      <w:r w:rsidR="0003124E" w:rsidRPr="001A3C4F">
        <w:rPr>
          <w:rFonts w:ascii="Times New Roman" w:hAnsi="Times New Roman" w:cs="Times New Roman"/>
          <w:sz w:val="22"/>
          <w:szCs w:val="22"/>
          <w:lang w:val="pt-BR"/>
        </w:rPr>
        <w:t>comprobatórios</w:t>
      </w:r>
      <w:r w:rsidRPr="001A3C4F">
        <w:rPr>
          <w:rFonts w:ascii="Times New Roman" w:hAnsi="Times New Roman" w:cs="Times New Roman"/>
          <w:sz w:val="22"/>
          <w:szCs w:val="22"/>
          <w:lang w:val="pt-BR"/>
        </w:rPr>
        <w:t xml:space="preserve"> anexos ao presente relatório</w:t>
      </w:r>
      <w:r w:rsidRPr="001A3C4F">
        <w:rPr>
          <w:rStyle w:val="Refdenotaderodap"/>
          <w:rFonts w:ascii="Times New Roman" w:hAnsi="Times New Roman"/>
          <w:sz w:val="22"/>
          <w:szCs w:val="22"/>
          <w:lang w:val="pt-BR"/>
        </w:rPr>
        <w:footnoteReference w:id="2"/>
      </w:r>
      <w:r w:rsidRPr="001A3C4F">
        <w:rPr>
          <w:rFonts w:ascii="Times New Roman" w:hAnsi="Times New Roman" w:cs="Times New Roman"/>
          <w:sz w:val="22"/>
          <w:szCs w:val="22"/>
          <w:lang w:val="pt-BR"/>
        </w:rPr>
        <w:t>; e</w:t>
      </w:r>
      <w:r w:rsidR="00BA5D77" w:rsidRPr="001A3C4F">
        <w:rPr>
          <w:rFonts w:ascii="Times New Roman" w:hAnsi="Times New Roman" w:cs="Times New Roman"/>
          <w:sz w:val="22"/>
          <w:szCs w:val="22"/>
          <w:lang w:val="pt-BR"/>
        </w:rPr>
        <w:t xml:space="preserve"> </w:t>
      </w:r>
    </w:p>
    <w:p w14:paraId="067A601B" w14:textId="77777777" w:rsidR="00114271" w:rsidRPr="001A3C4F" w:rsidRDefault="00114271" w:rsidP="009B4504">
      <w:pPr>
        <w:pStyle w:val="Level4"/>
        <w:numPr>
          <w:ilvl w:val="0"/>
          <w:numId w:val="0"/>
        </w:numPr>
        <w:tabs>
          <w:tab w:val="clear" w:pos="2722"/>
        </w:tabs>
        <w:spacing w:after="0" w:line="240" w:lineRule="auto"/>
        <w:ind w:left="1134"/>
        <w:outlineLvl w:val="3"/>
        <w:rPr>
          <w:rFonts w:ascii="Times New Roman" w:hAnsi="Times New Roman" w:cs="Times New Roman"/>
          <w:sz w:val="22"/>
          <w:szCs w:val="22"/>
          <w:lang w:val="pt-BR"/>
        </w:rPr>
      </w:pPr>
    </w:p>
    <w:p w14:paraId="5B165D31" w14:textId="0B4598C2" w:rsidR="00114271" w:rsidRPr="001A3C4F" w:rsidRDefault="00114271" w:rsidP="009B4504">
      <w:pPr>
        <w:pStyle w:val="Level4"/>
        <w:numPr>
          <w:ilvl w:val="3"/>
          <w:numId w:val="31"/>
        </w:numPr>
        <w:tabs>
          <w:tab w:val="clear" w:pos="2041"/>
          <w:tab w:val="clear" w:pos="2722"/>
          <w:tab w:val="num" w:pos="1134"/>
        </w:tabs>
        <w:spacing w:after="0" w:line="240" w:lineRule="auto"/>
        <w:ind w:left="1134" w:hanging="1134"/>
        <w:outlineLvl w:val="3"/>
        <w:rPr>
          <w:rFonts w:ascii="Times New Roman" w:hAnsi="Times New Roman" w:cs="Times New Roman"/>
          <w:sz w:val="22"/>
          <w:szCs w:val="22"/>
          <w:lang w:val="pt-BR"/>
        </w:rPr>
      </w:pPr>
      <w:r w:rsidRPr="001A3C4F">
        <w:rPr>
          <w:rFonts w:ascii="Times New Roman" w:hAnsi="Times New Roman" w:cs="Times New Roman"/>
          <w:sz w:val="22"/>
          <w:szCs w:val="22"/>
          <w:lang w:val="pt-BR"/>
        </w:rPr>
        <w:t>neste ato, de forma irrevogável e irretratável, que as informações e os eventuais documentos apresentados são verídicos e representam o direcionamento dos recursos obtidos por meio da Emissão.</w:t>
      </w:r>
    </w:p>
    <w:p w14:paraId="50DCBB46" w14:textId="77777777" w:rsidR="002A52E0" w:rsidRPr="001A3C4F" w:rsidRDefault="002A52E0" w:rsidP="004F4245">
      <w:pPr>
        <w:pStyle w:val="PargrafodaLista"/>
        <w:rPr>
          <w:rFonts w:ascii="Times New Roman" w:hAnsi="Times New Roman" w:cs="Times New Roman"/>
          <w:sz w:val="22"/>
          <w:szCs w:val="22"/>
          <w:lang w:val="pt-BR"/>
        </w:rPr>
      </w:pP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001"/>
        <w:gridCol w:w="1711"/>
        <w:gridCol w:w="1588"/>
        <w:gridCol w:w="1204"/>
        <w:gridCol w:w="2892"/>
      </w:tblGrid>
      <w:tr w:rsidR="002A52E0" w:rsidRPr="001A3C4F" w14:paraId="0F8C2D37" w14:textId="77777777" w:rsidTr="009E379C">
        <w:trPr>
          <w:trHeight w:val="1250"/>
          <w:jc w:val="center"/>
        </w:trPr>
        <w:tc>
          <w:tcPr>
            <w:tcW w:w="19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39B67BF" w14:textId="77777777" w:rsidR="002A52E0" w:rsidRPr="001A3C4F" w:rsidRDefault="002A52E0" w:rsidP="009B4504">
            <w:pPr>
              <w:jc w:val="center"/>
              <w:rPr>
                <w:rFonts w:ascii="Times New Roman" w:hAnsi="Times New Roman" w:cs="Times New Roman"/>
                <w:b/>
                <w:bCs/>
                <w:sz w:val="22"/>
                <w:szCs w:val="22"/>
                <w:lang w:val="pt-BR"/>
              </w:rPr>
            </w:pPr>
            <w:bookmarkStart w:id="3431" w:name="_Hlk91754289"/>
            <w:r w:rsidRPr="001A3C4F">
              <w:rPr>
                <w:rFonts w:ascii="Times New Roman" w:hAnsi="Times New Roman" w:cs="Times New Roman"/>
                <w:b/>
                <w:bCs/>
                <w:sz w:val="22"/>
                <w:szCs w:val="22"/>
                <w:lang w:val="pt-BR"/>
              </w:rPr>
              <w:t>Razão Social ou Nome do Produtor Rural/Cooperativa Rural / Sociedade</w:t>
            </w:r>
          </w:p>
        </w:tc>
        <w:tc>
          <w:tcPr>
            <w:tcW w:w="100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BE7F622" w14:textId="77777777" w:rsidR="002A52E0" w:rsidRPr="001A3C4F" w:rsidRDefault="002A52E0" w:rsidP="009B4504">
            <w:pPr>
              <w:jc w:val="center"/>
              <w:rPr>
                <w:rFonts w:ascii="Times New Roman" w:hAnsi="Times New Roman" w:cs="Times New Roman"/>
                <w:b/>
                <w:bCs/>
                <w:sz w:val="22"/>
                <w:szCs w:val="22"/>
                <w:lang w:val="pt-BR"/>
              </w:rPr>
            </w:pPr>
            <w:r w:rsidRPr="001A3C4F">
              <w:rPr>
                <w:rFonts w:ascii="Times New Roman" w:hAnsi="Times New Roman" w:cs="Times New Roman"/>
                <w:b/>
                <w:bCs/>
                <w:sz w:val="22"/>
                <w:szCs w:val="22"/>
                <w:lang w:val="pt-BR"/>
              </w:rPr>
              <w:t>Período / Data</w:t>
            </w:r>
          </w:p>
        </w:tc>
        <w:tc>
          <w:tcPr>
            <w:tcW w:w="171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CDA57D5" w14:textId="77777777" w:rsidR="002A52E0" w:rsidRPr="001A3C4F" w:rsidRDefault="002A52E0" w:rsidP="009B4504">
            <w:pPr>
              <w:jc w:val="center"/>
              <w:rPr>
                <w:rFonts w:ascii="Times New Roman" w:hAnsi="Times New Roman" w:cs="Times New Roman"/>
                <w:b/>
                <w:bCs/>
                <w:sz w:val="22"/>
                <w:szCs w:val="22"/>
                <w:lang w:val="pt-BR"/>
              </w:rPr>
            </w:pPr>
            <w:r w:rsidRPr="001A3C4F">
              <w:rPr>
                <w:rFonts w:ascii="Times New Roman" w:hAnsi="Times New Roman" w:cs="Times New Roman"/>
                <w:b/>
                <w:bCs/>
                <w:sz w:val="22"/>
                <w:szCs w:val="22"/>
                <w:lang w:val="pt-BR"/>
              </w:rPr>
              <w:t>Documento comprobatório</w:t>
            </w:r>
          </w:p>
        </w:tc>
        <w:tc>
          <w:tcPr>
            <w:tcW w:w="1588" w:type="dxa"/>
            <w:tcBorders>
              <w:top w:val="single" w:sz="4" w:space="0" w:color="auto"/>
              <w:left w:val="single" w:sz="4" w:space="0" w:color="auto"/>
              <w:bottom w:val="single" w:sz="4" w:space="0" w:color="auto"/>
              <w:right w:val="single" w:sz="4" w:space="0" w:color="auto"/>
            </w:tcBorders>
            <w:shd w:val="clear" w:color="auto" w:fill="D9D9D9"/>
            <w:vAlign w:val="center"/>
          </w:tcPr>
          <w:p w14:paraId="6F686C47" w14:textId="77777777" w:rsidR="002A52E0" w:rsidRPr="001A3C4F" w:rsidRDefault="002A52E0" w:rsidP="009B4504">
            <w:pPr>
              <w:jc w:val="center"/>
              <w:rPr>
                <w:rFonts w:ascii="Times New Roman" w:hAnsi="Times New Roman" w:cs="Times New Roman"/>
                <w:b/>
                <w:bCs/>
                <w:sz w:val="22"/>
                <w:szCs w:val="22"/>
                <w:lang w:val="pt-BR"/>
              </w:rPr>
            </w:pPr>
            <w:r w:rsidRPr="001A3C4F">
              <w:rPr>
                <w:rFonts w:ascii="Times New Roman" w:hAnsi="Times New Roman" w:cs="Times New Roman"/>
                <w:b/>
                <w:bCs/>
                <w:sz w:val="22"/>
                <w:szCs w:val="22"/>
                <w:lang w:val="pt-BR"/>
              </w:rPr>
              <w:t>Discriminação do Gasto</w:t>
            </w:r>
          </w:p>
        </w:tc>
        <w:tc>
          <w:tcPr>
            <w:tcW w:w="12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40EE132" w14:textId="77777777" w:rsidR="002A52E0" w:rsidRPr="001A3C4F" w:rsidRDefault="002A52E0" w:rsidP="009B4504">
            <w:pPr>
              <w:jc w:val="center"/>
              <w:rPr>
                <w:rFonts w:ascii="Times New Roman" w:hAnsi="Times New Roman" w:cs="Times New Roman"/>
                <w:b/>
                <w:bCs/>
                <w:sz w:val="22"/>
                <w:szCs w:val="22"/>
                <w:lang w:val="pt-BR"/>
              </w:rPr>
            </w:pPr>
            <w:r w:rsidRPr="001A3C4F">
              <w:rPr>
                <w:rFonts w:ascii="Times New Roman" w:hAnsi="Times New Roman" w:cs="Times New Roman"/>
                <w:b/>
                <w:bCs/>
                <w:sz w:val="22"/>
                <w:szCs w:val="22"/>
                <w:lang w:val="pt-BR"/>
              </w:rPr>
              <w:t>Valor Total do Contrato</w:t>
            </w:r>
          </w:p>
        </w:tc>
        <w:tc>
          <w:tcPr>
            <w:tcW w:w="289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9E20951" w14:textId="77777777" w:rsidR="002A52E0" w:rsidRPr="001A3C4F" w:rsidRDefault="002A52E0" w:rsidP="009B4504">
            <w:pPr>
              <w:jc w:val="center"/>
              <w:rPr>
                <w:rFonts w:ascii="Times New Roman" w:hAnsi="Times New Roman" w:cs="Times New Roman"/>
                <w:b/>
                <w:bCs/>
                <w:sz w:val="22"/>
                <w:szCs w:val="22"/>
                <w:lang w:val="pt-BR"/>
              </w:rPr>
            </w:pPr>
            <w:r w:rsidRPr="001A3C4F">
              <w:rPr>
                <w:rFonts w:ascii="Times New Roman" w:hAnsi="Times New Roman" w:cs="Times New Roman"/>
                <w:b/>
                <w:bCs/>
                <w:sz w:val="22"/>
                <w:szCs w:val="22"/>
                <w:lang w:val="pt-BR"/>
              </w:rPr>
              <w:t>Porcentagem do Lastro utilizado (%)</w:t>
            </w:r>
          </w:p>
        </w:tc>
      </w:tr>
      <w:tr w:rsidR="002A52E0" w:rsidRPr="001A3C4F" w14:paraId="0AAFC998" w14:textId="77777777" w:rsidTr="009E379C">
        <w:trPr>
          <w:trHeight w:val="253"/>
          <w:jc w:val="center"/>
        </w:trPr>
        <w:tc>
          <w:tcPr>
            <w:tcW w:w="1989" w:type="dxa"/>
            <w:tcBorders>
              <w:top w:val="single" w:sz="4" w:space="0" w:color="auto"/>
              <w:left w:val="single" w:sz="4" w:space="0" w:color="auto"/>
              <w:bottom w:val="single" w:sz="4" w:space="0" w:color="auto"/>
              <w:right w:val="single" w:sz="4" w:space="0" w:color="auto"/>
            </w:tcBorders>
            <w:shd w:val="clear" w:color="auto" w:fill="FFFFFF"/>
            <w:hideMark/>
          </w:tcPr>
          <w:p w14:paraId="0FAF40B8"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001" w:type="dxa"/>
            <w:tcBorders>
              <w:top w:val="single" w:sz="4" w:space="0" w:color="auto"/>
              <w:left w:val="single" w:sz="4" w:space="0" w:color="auto"/>
              <w:bottom w:val="single" w:sz="4" w:space="0" w:color="auto"/>
              <w:right w:val="single" w:sz="4" w:space="0" w:color="auto"/>
            </w:tcBorders>
            <w:hideMark/>
          </w:tcPr>
          <w:p w14:paraId="51528CFD"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711" w:type="dxa"/>
            <w:tcBorders>
              <w:top w:val="single" w:sz="4" w:space="0" w:color="auto"/>
              <w:left w:val="single" w:sz="4" w:space="0" w:color="auto"/>
              <w:bottom w:val="single" w:sz="4" w:space="0" w:color="auto"/>
              <w:right w:val="single" w:sz="4" w:space="0" w:color="auto"/>
            </w:tcBorders>
            <w:hideMark/>
          </w:tcPr>
          <w:p w14:paraId="66F79DF3"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588" w:type="dxa"/>
            <w:tcBorders>
              <w:top w:val="single" w:sz="4" w:space="0" w:color="auto"/>
              <w:left w:val="single" w:sz="4" w:space="0" w:color="auto"/>
              <w:bottom w:val="single" w:sz="4" w:space="0" w:color="auto"/>
              <w:right w:val="single" w:sz="4" w:space="0" w:color="auto"/>
            </w:tcBorders>
          </w:tcPr>
          <w:p w14:paraId="44735D87"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204" w:type="dxa"/>
            <w:tcBorders>
              <w:top w:val="single" w:sz="4" w:space="0" w:color="auto"/>
              <w:left w:val="single" w:sz="4" w:space="0" w:color="auto"/>
              <w:bottom w:val="single" w:sz="4" w:space="0" w:color="auto"/>
              <w:right w:val="single" w:sz="4" w:space="0" w:color="auto"/>
            </w:tcBorders>
            <w:hideMark/>
          </w:tcPr>
          <w:p w14:paraId="18D7CD40"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2892" w:type="dxa"/>
            <w:tcBorders>
              <w:top w:val="single" w:sz="4" w:space="0" w:color="auto"/>
              <w:left w:val="single" w:sz="4" w:space="0" w:color="auto"/>
              <w:bottom w:val="single" w:sz="4" w:space="0" w:color="auto"/>
              <w:right w:val="single" w:sz="4" w:space="0" w:color="auto"/>
            </w:tcBorders>
            <w:hideMark/>
          </w:tcPr>
          <w:p w14:paraId="29E9D57C"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r>
      <w:tr w:rsidR="002A52E0" w:rsidRPr="001A3C4F" w14:paraId="26DE8A7D" w14:textId="77777777" w:rsidTr="009E379C">
        <w:trPr>
          <w:trHeight w:val="238"/>
          <w:jc w:val="center"/>
        </w:trPr>
        <w:tc>
          <w:tcPr>
            <w:tcW w:w="1989" w:type="dxa"/>
            <w:tcBorders>
              <w:top w:val="single" w:sz="4" w:space="0" w:color="auto"/>
              <w:left w:val="single" w:sz="4" w:space="0" w:color="auto"/>
              <w:bottom w:val="single" w:sz="4" w:space="0" w:color="auto"/>
              <w:right w:val="single" w:sz="4" w:space="0" w:color="auto"/>
            </w:tcBorders>
            <w:shd w:val="clear" w:color="auto" w:fill="FFFFFF"/>
            <w:hideMark/>
          </w:tcPr>
          <w:p w14:paraId="14D59401"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001" w:type="dxa"/>
            <w:tcBorders>
              <w:top w:val="single" w:sz="4" w:space="0" w:color="auto"/>
              <w:left w:val="single" w:sz="4" w:space="0" w:color="auto"/>
              <w:bottom w:val="single" w:sz="4" w:space="0" w:color="auto"/>
              <w:right w:val="single" w:sz="4" w:space="0" w:color="auto"/>
            </w:tcBorders>
            <w:hideMark/>
          </w:tcPr>
          <w:p w14:paraId="609B9E49"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711" w:type="dxa"/>
            <w:tcBorders>
              <w:top w:val="single" w:sz="4" w:space="0" w:color="auto"/>
              <w:left w:val="single" w:sz="4" w:space="0" w:color="auto"/>
              <w:bottom w:val="single" w:sz="4" w:space="0" w:color="auto"/>
              <w:right w:val="single" w:sz="4" w:space="0" w:color="auto"/>
            </w:tcBorders>
            <w:hideMark/>
          </w:tcPr>
          <w:p w14:paraId="4D145200"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588" w:type="dxa"/>
            <w:tcBorders>
              <w:top w:val="single" w:sz="4" w:space="0" w:color="auto"/>
              <w:left w:val="single" w:sz="4" w:space="0" w:color="auto"/>
              <w:bottom w:val="single" w:sz="4" w:space="0" w:color="auto"/>
              <w:right w:val="single" w:sz="4" w:space="0" w:color="auto"/>
            </w:tcBorders>
          </w:tcPr>
          <w:p w14:paraId="1F9AB107"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204" w:type="dxa"/>
            <w:tcBorders>
              <w:top w:val="single" w:sz="4" w:space="0" w:color="auto"/>
              <w:left w:val="single" w:sz="4" w:space="0" w:color="auto"/>
              <w:bottom w:val="single" w:sz="4" w:space="0" w:color="auto"/>
              <w:right w:val="single" w:sz="4" w:space="0" w:color="auto"/>
            </w:tcBorders>
            <w:hideMark/>
          </w:tcPr>
          <w:p w14:paraId="0C862A05"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2892" w:type="dxa"/>
            <w:tcBorders>
              <w:top w:val="single" w:sz="4" w:space="0" w:color="auto"/>
              <w:left w:val="single" w:sz="4" w:space="0" w:color="auto"/>
              <w:bottom w:val="single" w:sz="4" w:space="0" w:color="auto"/>
              <w:right w:val="single" w:sz="4" w:space="0" w:color="auto"/>
            </w:tcBorders>
            <w:hideMark/>
          </w:tcPr>
          <w:p w14:paraId="1206B871"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r>
      <w:tr w:rsidR="002A52E0" w:rsidRPr="001A3C4F" w14:paraId="088AC41B" w14:textId="77777777" w:rsidTr="009E379C">
        <w:trPr>
          <w:trHeight w:val="253"/>
          <w:jc w:val="center"/>
        </w:trPr>
        <w:tc>
          <w:tcPr>
            <w:tcW w:w="1989" w:type="dxa"/>
            <w:tcBorders>
              <w:top w:val="single" w:sz="4" w:space="0" w:color="auto"/>
              <w:left w:val="single" w:sz="4" w:space="0" w:color="auto"/>
              <w:bottom w:val="single" w:sz="4" w:space="0" w:color="auto"/>
              <w:right w:val="single" w:sz="4" w:space="0" w:color="auto"/>
            </w:tcBorders>
            <w:shd w:val="clear" w:color="auto" w:fill="FFFFFF"/>
            <w:hideMark/>
          </w:tcPr>
          <w:p w14:paraId="4273A32B"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001" w:type="dxa"/>
            <w:tcBorders>
              <w:top w:val="single" w:sz="4" w:space="0" w:color="auto"/>
              <w:left w:val="single" w:sz="4" w:space="0" w:color="auto"/>
              <w:bottom w:val="single" w:sz="4" w:space="0" w:color="auto"/>
              <w:right w:val="single" w:sz="4" w:space="0" w:color="auto"/>
            </w:tcBorders>
            <w:hideMark/>
          </w:tcPr>
          <w:p w14:paraId="69478694"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711" w:type="dxa"/>
            <w:tcBorders>
              <w:top w:val="single" w:sz="4" w:space="0" w:color="auto"/>
              <w:left w:val="single" w:sz="4" w:space="0" w:color="auto"/>
              <w:bottom w:val="single" w:sz="4" w:space="0" w:color="auto"/>
              <w:right w:val="single" w:sz="4" w:space="0" w:color="auto"/>
            </w:tcBorders>
            <w:hideMark/>
          </w:tcPr>
          <w:p w14:paraId="7802D36C"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588" w:type="dxa"/>
            <w:tcBorders>
              <w:top w:val="single" w:sz="4" w:space="0" w:color="auto"/>
              <w:left w:val="single" w:sz="4" w:space="0" w:color="auto"/>
              <w:bottom w:val="single" w:sz="4" w:space="0" w:color="auto"/>
              <w:right w:val="single" w:sz="4" w:space="0" w:color="auto"/>
            </w:tcBorders>
          </w:tcPr>
          <w:p w14:paraId="1F75D983"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204" w:type="dxa"/>
            <w:tcBorders>
              <w:top w:val="single" w:sz="4" w:space="0" w:color="auto"/>
              <w:left w:val="single" w:sz="4" w:space="0" w:color="auto"/>
              <w:bottom w:val="single" w:sz="4" w:space="0" w:color="auto"/>
              <w:right w:val="single" w:sz="4" w:space="0" w:color="auto"/>
            </w:tcBorders>
            <w:hideMark/>
          </w:tcPr>
          <w:p w14:paraId="07263310"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2892" w:type="dxa"/>
            <w:tcBorders>
              <w:top w:val="single" w:sz="4" w:space="0" w:color="auto"/>
              <w:left w:val="single" w:sz="4" w:space="0" w:color="auto"/>
              <w:bottom w:val="single" w:sz="4" w:space="0" w:color="auto"/>
              <w:right w:val="single" w:sz="4" w:space="0" w:color="auto"/>
            </w:tcBorders>
            <w:hideMark/>
          </w:tcPr>
          <w:p w14:paraId="5F819054"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r>
      <w:tr w:rsidR="002A52E0" w:rsidRPr="001A3C4F" w14:paraId="483DD007" w14:textId="77777777" w:rsidTr="009E379C">
        <w:trPr>
          <w:trHeight w:val="238"/>
          <w:jc w:val="center"/>
        </w:trPr>
        <w:tc>
          <w:tcPr>
            <w:tcW w:w="1989" w:type="dxa"/>
            <w:tcBorders>
              <w:top w:val="single" w:sz="4" w:space="0" w:color="auto"/>
              <w:left w:val="single" w:sz="4" w:space="0" w:color="auto"/>
              <w:bottom w:val="single" w:sz="4" w:space="0" w:color="auto"/>
              <w:right w:val="single" w:sz="4" w:space="0" w:color="auto"/>
            </w:tcBorders>
            <w:shd w:val="clear" w:color="auto" w:fill="FFFFFF"/>
            <w:hideMark/>
          </w:tcPr>
          <w:p w14:paraId="4E91EE43"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001" w:type="dxa"/>
            <w:tcBorders>
              <w:top w:val="single" w:sz="4" w:space="0" w:color="auto"/>
              <w:left w:val="single" w:sz="4" w:space="0" w:color="auto"/>
              <w:bottom w:val="single" w:sz="4" w:space="0" w:color="auto"/>
              <w:right w:val="single" w:sz="4" w:space="0" w:color="auto"/>
            </w:tcBorders>
            <w:hideMark/>
          </w:tcPr>
          <w:p w14:paraId="4F6E71DB"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711" w:type="dxa"/>
            <w:tcBorders>
              <w:top w:val="single" w:sz="4" w:space="0" w:color="auto"/>
              <w:left w:val="single" w:sz="4" w:space="0" w:color="auto"/>
              <w:bottom w:val="single" w:sz="4" w:space="0" w:color="auto"/>
              <w:right w:val="single" w:sz="4" w:space="0" w:color="auto"/>
            </w:tcBorders>
            <w:hideMark/>
          </w:tcPr>
          <w:p w14:paraId="5B12BF84"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588" w:type="dxa"/>
            <w:tcBorders>
              <w:top w:val="single" w:sz="4" w:space="0" w:color="auto"/>
              <w:left w:val="single" w:sz="4" w:space="0" w:color="auto"/>
              <w:bottom w:val="single" w:sz="4" w:space="0" w:color="auto"/>
              <w:right w:val="single" w:sz="4" w:space="0" w:color="auto"/>
            </w:tcBorders>
          </w:tcPr>
          <w:p w14:paraId="794A0670"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204" w:type="dxa"/>
            <w:tcBorders>
              <w:top w:val="single" w:sz="4" w:space="0" w:color="auto"/>
              <w:left w:val="single" w:sz="4" w:space="0" w:color="auto"/>
              <w:bottom w:val="single" w:sz="4" w:space="0" w:color="auto"/>
              <w:right w:val="single" w:sz="4" w:space="0" w:color="auto"/>
            </w:tcBorders>
            <w:hideMark/>
          </w:tcPr>
          <w:p w14:paraId="27E5EE93"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2892" w:type="dxa"/>
            <w:tcBorders>
              <w:top w:val="single" w:sz="4" w:space="0" w:color="auto"/>
              <w:left w:val="single" w:sz="4" w:space="0" w:color="auto"/>
              <w:bottom w:val="single" w:sz="4" w:space="0" w:color="auto"/>
              <w:right w:val="single" w:sz="4" w:space="0" w:color="auto"/>
            </w:tcBorders>
            <w:hideMark/>
          </w:tcPr>
          <w:p w14:paraId="3AFE48DB"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r>
      <w:tr w:rsidR="002A52E0" w:rsidRPr="001A3C4F" w14:paraId="0F0A7B64" w14:textId="77777777" w:rsidTr="009E379C">
        <w:trPr>
          <w:trHeight w:val="253"/>
          <w:jc w:val="center"/>
        </w:trPr>
        <w:tc>
          <w:tcPr>
            <w:tcW w:w="1989" w:type="dxa"/>
            <w:tcBorders>
              <w:top w:val="single" w:sz="4" w:space="0" w:color="auto"/>
              <w:left w:val="single" w:sz="4" w:space="0" w:color="auto"/>
              <w:bottom w:val="single" w:sz="4" w:space="0" w:color="auto"/>
              <w:right w:val="single" w:sz="4" w:space="0" w:color="auto"/>
            </w:tcBorders>
            <w:shd w:val="clear" w:color="auto" w:fill="FFFFFF"/>
            <w:hideMark/>
          </w:tcPr>
          <w:p w14:paraId="0662678D"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001" w:type="dxa"/>
            <w:tcBorders>
              <w:top w:val="single" w:sz="4" w:space="0" w:color="auto"/>
              <w:left w:val="single" w:sz="4" w:space="0" w:color="auto"/>
              <w:bottom w:val="single" w:sz="4" w:space="0" w:color="auto"/>
              <w:right w:val="single" w:sz="4" w:space="0" w:color="auto"/>
            </w:tcBorders>
            <w:hideMark/>
          </w:tcPr>
          <w:p w14:paraId="082B38E2"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711" w:type="dxa"/>
            <w:tcBorders>
              <w:top w:val="single" w:sz="4" w:space="0" w:color="auto"/>
              <w:left w:val="single" w:sz="4" w:space="0" w:color="auto"/>
              <w:bottom w:val="single" w:sz="4" w:space="0" w:color="auto"/>
              <w:right w:val="single" w:sz="4" w:space="0" w:color="auto"/>
            </w:tcBorders>
            <w:hideMark/>
          </w:tcPr>
          <w:p w14:paraId="7D31F377"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588" w:type="dxa"/>
            <w:tcBorders>
              <w:top w:val="single" w:sz="4" w:space="0" w:color="auto"/>
              <w:left w:val="single" w:sz="4" w:space="0" w:color="auto"/>
              <w:bottom w:val="single" w:sz="4" w:space="0" w:color="auto"/>
              <w:right w:val="single" w:sz="4" w:space="0" w:color="auto"/>
            </w:tcBorders>
          </w:tcPr>
          <w:p w14:paraId="0056135F"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204" w:type="dxa"/>
            <w:tcBorders>
              <w:top w:val="single" w:sz="4" w:space="0" w:color="auto"/>
              <w:left w:val="single" w:sz="4" w:space="0" w:color="auto"/>
              <w:bottom w:val="single" w:sz="4" w:space="0" w:color="auto"/>
              <w:right w:val="single" w:sz="4" w:space="0" w:color="auto"/>
            </w:tcBorders>
            <w:hideMark/>
          </w:tcPr>
          <w:p w14:paraId="0131CFCC"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2892" w:type="dxa"/>
            <w:tcBorders>
              <w:top w:val="single" w:sz="4" w:space="0" w:color="auto"/>
              <w:left w:val="single" w:sz="4" w:space="0" w:color="auto"/>
              <w:bottom w:val="single" w:sz="4" w:space="0" w:color="auto"/>
              <w:right w:val="single" w:sz="4" w:space="0" w:color="auto"/>
            </w:tcBorders>
            <w:hideMark/>
          </w:tcPr>
          <w:p w14:paraId="6EFD85FF"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r>
      <w:tr w:rsidR="002A52E0" w:rsidRPr="001A3C4F" w14:paraId="6E50453C" w14:textId="77777777" w:rsidTr="009E379C">
        <w:trPr>
          <w:trHeight w:val="238"/>
          <w:jc w:val="center"/>
        </w:trPr>
        <w:tc>
          <w:tcPr>
            <w:tcW w:w="1989" w:type="dxa"/>
            <w:tcBorders>
              <w:top w:val="single" w:sz="4" w:space="0" w:color="auto"/>
              <w:left w:val="single" w:sz="4" w:space="0" w:color="auto"/>
              <w:bottom w:val="single" w:sz="4" w:space="0" w:color="auto"/>
              <w:right w:val="single" w:sz="4" w:space="0" w:color="auto"/>
            </w:tcBorders>
            <w:shd w:val="clear" w:color="auto" w:fill="FFFFFF"/>
            <w:hideMark/>
          </w:tcPr>
          <w:p w14:paraId="202C6BD8"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001" w:type="dxa"/>
            <w:tcBorders>
              <w:top w:val="single" w:sz="4" w:space="0" w:color="auto"/>
              <w:left w:val="single" w:sz="4" w:space="0" w:color="auto"/>
              <w:bottom w:val="single" w:sz="4" w:space="0" w:color="auto"/>
              <w:right w:val="single" w:sz="4" w:space="0" w:color="auto"/>
            </w:tcBorders>
            <w:hideMark/>
          </w:tcPr>
          <w:p w14:paraId="63320001"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711" w:type="dxa"/>
            <w:tcBorders>
              <w:top w:val="single" w:sz="4" w:space="0" w:color="auto"/>
              <w:left w:val="single" w:sz="4" w:space="0" w:color="auto"/>
              <w:bottom w:val="single" w:sz="4" w:space="0" w:color="auto"/>
              <w:right w:val="single" w:sz="4" w:space="0" w:color="auto"/>
            </w:tcBorders>
            <w:hideMark/>
          </w:tcPr>
          <w:p w14:paraId="10370B98"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588" w:type="dxa"/>
            <w:tcBorders>
              <w:top w:val="single" w:sz="4" w:space="0" w:color="auto"/>
              <w:left w:val="single" w:sz="4" w:space="0" w:color="auto"/>
              <w:bottom w:val="single" w:sz="4" w:space="0" w:color="auto"/>
              <w:right w:val="single" w:sz="4" w:space="0" w:color="auto"/>
            </w:tcBorders>
          </w:tcPr>
          <w:p w14:paraId="2AC488E8"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204" w:type="dxa"/>
            <w:tcBorders>
              <w:top w:val="single" w:sz="4" w:space="0" w:color="auto"/>
              <w:left w:val="single" w:sz="4" w:space="0" w:color="auto"/>
              <w:bottom w:val="single" w:sz="4" w:space="0" w:color="auto"/>
              <w:right w:val="single" w:sz="4" w:space="0" w:color="auto"/>
            </w:tcBorders>
            <w:hideMark/>
          </w:tcPr>
          <w:p w14:paraId="50C4F915"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2892" w:type="dxa"/>
            <w:tcBorders>
              <w:top w:val="single" w:sz="4" w:space="0" w:color="auto"/>
              <w:left w:val="single" w:sz="4" w:space="0" w:color="auto"/>
              <w:bottom w:val="single" w:sz="4" w:space="0" w:color="auto"/>
              <w:right w:val="single" w:sz="4" w:space="0" w:color="auto"/>
            </w:tcBorders>
            <w:hideMark/>
          </w:tcPr>
          <w:p w14:paraId="2F947B70"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r>
      <w:tr w:rsidR="002A52E0" w:rsidRPr="001A3C4F" w14:paraId="0CF144E8" w14:textId="77777777" w:rsidTr="009E379C">
        <w:trPr>
          <w:trHeight w:val="253"/>
          <w:jc w:val="center"/>
        </w:trPr>
        <w:tc>
          <w:tcPr>
            <w:tcW w:w="1989" w:type="dxa"/>
            <w:tcBorders>
              <w:top w:val="single" w:sz="4" w:space="0" w:color="auto"/>
              <w:left w:val="single" w:sz="4" w:space="0" w:color="auto"/>
              <w:bottom w:val="single" w:sz="4" w:space="0" w:color="auto"/>
              <w:right w:val="single" w:sz="4" w:space="0" w:color="auto"/>
            </w:tcBorders>
            <w:shd w:val="clear" w:color="auto" w:fill="FFFFFF"/>
            <w:hideMark/>
          </w:tcPr>
          <w:p w14:paraId="187D0EED"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001" w:type="dxa"/>
            <w:tcBorders>
              <w:top w:val="single" w:sz="4" w:space="0" w:color="auto"/>
              <w:left w:val="single" w:sz="4" w:space="0" w:color="auto"/>
              <w:bottom w:val="single" w:sz="4" w:space="0" w:color="auto"/>
              <w:right w:val="single" w:sz="4" w:space="0" w:color="auto"/>
            </w:tcBorders>
            <w:hideMark/>
          </w:tcPr>
          <w:p w14:paraId="10B264F4"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711" w:type="dxa"/>
            <w:tcBorders>
              <w:top w:val="single" w:sz="4" w:space="0" w:color="auto"/>
              <w:left w:val="single" w:sz="4" w:space="0" w:color="auto"/>
              <w:bottom w:val="single" w:sz="4" w:space="0" w:color="auto"/>
              <w:right w:val="single" w:sz="4" w:space="0" w:color="auto"/>
            </w:tcBorders>
            <w:hideMark/>
          </w:tcPr>
          <w:p w14:paraId="26D7A9BA"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588" w:type="dxa"/>
            <w:tcBorders>
              <w:top w:val="single" w:sz="4" w:space="0" w:color="auto"/>
              <w:left w:val="single" w:sz="4" w:space="0" w:color="auto"/>
              <w:bottom w:val="single" w:sz="4" w:space="0" w:color="auto"/>
              <w:right w:val="single" w:sz="4" w:space="0" w:color="auto"/>
            </w:tcBorders>
          </w:tcPr>
          <w:p w14:paraId="3A970A2E"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204" w:type="dxa"/>
            <w:tcBorders>
              <w:top w:val="single" w:sz="4" w:space="0" w:color="auto"/>
              <w:left w:val="single" w:sz="4" w:space="0" w:color="auto"/>
              <w:bottom w:val="single" w:sz="4" w:space="0" w:color="auto"/>
              <w:right w:val="single" w:sz="4" w:space="0" w:color="auto"/>
            </w:tcBorders>
            <w:hideMark/>
          </w:tcPr>
          <w:p w14:paraId="4F6E56BC"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2892" w:type="dxa"/>
            <w:tcBorders>
              <w:top w:val="single" w:sz="4" w:space="0" w:color="auto"/>
              <w:left w:val="single" w:sz="4" w:space="0" w:color="auto"/>
              <w:bottom w:val="single" w:sz="4" w:space="0" w:color="auto"/>
              <w:right w:val="single" w:sz="4" w:space="0" w:color="auto"/>
            </w:tcBorders>
            <w:hideMark/>
          </w:tcPr>
          <w:p w14:paraId="570243D6"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r>
      <w:tr w:rsidR="002A52E0" w:rsidRPr="001A3C4F" w14:paraId="1BAC8F3F" w14:textId="77777777" w:rsidTr="009E379C">
        <w:trPr>
          <w:trHeight w:val="238"/>
          <w:jc w:val="center"/>
        </w:trPr>
        <w:tc>
          <w:tcPr>
            <w:tcW w:w="1989" w:type="dxa"/>
            <w:tcBorders>
              <w:top w:val="single" w:sz="4" w:space="0" w:color="auto"/>
              <w:left w:val="single" w:sz="4" w:space="0" w:color="auto"/>
              <w:bottom w:val="single" w:sz="4" w:space="0" w:color="auto"/>
              <w:right w:val="single" w:sz="4" w:space="0" w:color="auto"/>
            </w:tcBorders>
            <w:shd w:val="clear" w:color="auto" w:fill="FFFFFF"/>
            <w:hideMark/>
          </w:tcPr>
          <w:p w14:paraId="1EED3BCB"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001" w:type="dxa"/>
            <w:tcBorders>
              <w:top w:val="single" w:sz="4" w:space="0" w:color="auto"/>
              <w:left w:val="single" w:sz="4" w:space="0" w:color="auto"/>
              <w:bottom w:val="single" w:sz="4" w:space="0" w:color="auto"/>
              <w:right w:val="single" w:sz="4" w:space="0" w:color="auto"/>
            </w:tcBorders>
            <w:hideMark/>
          </w:tcPr>
          <w:p w14:paraId="0E1BA77A"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711" w:type="dxa"/>
            <w:tcBorders>
              <w:top w:val="single" w:sz="4" w:space="0" w:color="auto"/>
              <w:left w:val="single" w:sz="4" w:space="0" w:color="auto"/>
              <w:bottom w:val="single" w:sz="4" w:space="0" w:color="auto"/>
              <w:right w:val="single" w:sz="4" w:space="0" w:color="auto"/>
            </w:tcBorders>
            <w:hideMark/>
          </w:tcPr>
          <w:p w14:paraId="55F4A6CC"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588" w:type="dxa"/>
            <w:tcBorders>
              <w:top w:val="single" w:sz="4" w:space="0" w:color="auto"/>
              <w:left w:val="single" w:sz="4" w:space="0" w:color="auto"/>
              <w:bottom w:val="single" w:sz="4" w:space="0" w:color="auto"/>
              <w:right w:val="single" w:sz="4" w:space="0" w:color="auto"/>
            </w:tcBorders>
          </w:tcPr>
          <w:p w14:paraId="25AFB1C8"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204" w:type="dxa"/>
            <w:tcBorders>
              <w:top w:val="single" w:sz="4" w:space="0" w:color="auto"/>
              <w:left w:val="single" w:sz="4" w:space="0" w:color="auto"/>
              <w:bottom w:val="single" w:sz="4" w:space="0" w:color="auto"/>
              <w:right w:val="single" w:sz="4" w:space="0" w:color="auto"/>
            </w:tcBorders>
            <w:hideMark/>
          </w:tcPr>
          <w:p w14:paraId="60441F0B"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2892" w:type="dxa"/>
            <w:tcBorders>
              <w:top w:val="single" w:sz="4" w:space="0" w:color="auto"/>
              <w:left w:val="single" w:sz="4" w:space="0" w:color="auto"/>
              <w:bottom w:val="single" w:sz="4" w:space="0" w:color="auto"/>
              <w:right w:val="single" w:sz="4" w:space="0" w:color="auto"/>
            </w:tcBorders>
            <w:hideMark/>
          </w:tcPr>
          <w:p w14:paraId="3067DD96"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r>
      <w:tr w:rsidR="002A52E0" w:rsidRPr="001A3C4F" w14:paraId="79E9BCB9" w14:textId="77777777" w:rsidTr="009E379C">
        <w:trPr>
          <w:trHeight w:val="253"/>
          <w:jc w:val="center"/>
        </w:trPr>
        <w:tc>
          <w:tcPr>
            <w:tcW w:w="1989" w:type="dxa"/>
            <w:tcBorders>
              <w:top w:val="single" w:sz="4" w:space="0" w:color="auto"/>
              <w:left w:val="single" w:sz="4" w:space="0" w:color="auto"/>
              <w:bottom w:val="single" w:sz="4" w:space="0" w:color="auto"/>
              <w:right w:val="single" w:sz="4" w:space="0" w:color="auto"/>
            </w:tcBorders>
            <w:shd w:val="clear" w:color="auto" w:fill="FFFFFF"/>
            <w:hideMark/>
          </w:tcPr>
          <w:p w14:paraId="46002FDD"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001" w:type="dxa"/>
            <w:tcBorders>
              <w:top w:val="single" w:sz="4" w:space="0" w:color="auto"/>
              <w:left w:val="single" w:sz="4" w:space="0" w:color="auto"/>
              <w:bottom w:val="single" w:sz="4" w:space="0" w:color="auto"/>
              <w:right w:val="single" w:sz="4" w:space="0" w:color="auto"/>
            </w:tcBorders>
            <w:hideMark/>
          </w:tcPr>
          <w:p w14:paraId="1039122C"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711" w:type="dxa"/>
            <w:tcBorders>
              <w:top w:val="single" w:sz="4" w:space="0" w:color="auto"/>
              <w:left w:val="single" w:sz="4" w:space="0" w:color="auto"/>
              <w:bottom w:val="single" w:sz="4" w:space="0" w:color="auto"/>
              <w:right w:val="single" w:sz="4" w:space="0" w:color="auto"/>
            </w:tcBorders>
            <w:hideMark/>
          </w:tcPr>
          <w:p w14:paraId="787AD023"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588" w:type="dxa"/>
            <w:tcBorders>
              <w:top w:val="single" w:sz="4" w:space="0" w:color="auto"/>
              <w:left w:val="single" w:sz="4" w:space="0" w:color="auto"/>
              <w:bottom w:val="single" w:sz="4" w:space="0" w:color="auto"/>
              <w:right w:val="single" w:sz="4" w:space="0" w:color="auto"/>
            </w:tcBorders>
          </w:tcPr>
          <w:p w14:paraId="1A8FCAB9"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204" w:type="dxa"/>
            <w:tcBorders>
              <w:top w:val="single" w:sz="4" w:space="0" w:color="auto"/>
              <w:left w:val="single" w:sz="4" w:space="0" w:color="auto"/>
              <w:bottom w:val="single" w:sz="4" w:space="0" w:color="auto"/>
              <w:right w:val="single" w:sz="4" w:space="0" w:color="auto"/>
            </w:tcBorders>
            <w:hideMark/>
          </w:tcPr>
          <w:p w14:paraId="1960E65D"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2892" w:type="dxa"/>
            <w:tcBorders>
              <w:top w:val="single" w:sz="4" w:space="0" w:color="auto"/>
              <w:left w:val="single" w:sz="4" w:space="0" w:color="auto"/>
              <w:bottom w:val="single" w:sz="4" w:space="0" w:color="auto"/>
              <w:right w:val="single" w:sz="4" w:space="0" w:color="auto"/>
            </w:tcBorders>
            <w:hideMark/>
          </w:tcPr>
          <w:p w14:paraId="35723861"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r>
      <w:tr w:rsidR="002A52E0" w:rsidRPr="001A3C4F" w14:paraId="2C308E5B" w14:textId="77777777" w:rsidTr="009E379C">
        <w:trPr>
          <w:trHeight w:val="238"/>
          <w:jc w:val="center"/>
        </w:trPr>
        <w:tc>
          <w:tcPr>
            <w:tcW w:w="1989" w:type="dxa"/>
            <w:tcBorders>
              <w:top w:val="single" w:sz="4" w:space="0" w:color="auto"/>
              <w:left w:val="single" w:sz="4" w:space="0" w:color="auto"/>
              <w:bottom w:val="single" w:sz="4" w:space="0" w:color="auto"/>
              <w:right w:val="single" w:sz="4" w:space="0" w:color="auto"/>
            </w:tcBorders>
            <w:shd w:val="clear" w:color="auto" w:fill="FFFFFF"/>
            <w:hideMark/>
          </w:tcPr>
          <w:p w14:paraId="16F9FD18"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001" w:type="dxa"/>
            <w:tcBorders>
              <w:top w:val="single" w:sz="4" w:space="0" w:color="auto"/>
              <w:left w:val="single" w:sz="4" w:space="0" w:color="auto"/>
              <w:bottom w:val="single" w:sz="4" w:space="0" w:color="auto"/>
              <w:right w:val="single" w:sz="4" w:space="0" w:color="auto"/>
            </w:tcBorders>
            <w:hideMark/>
          </w:tcPr>
          <w:p w14:paraId="0F6F4D2D"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711" w:type="dxa"/>
            <w:tcBorders>
              <w:top w:val="single" w:sz="4" w:space="0" w:color="auto"/>
              <w:left w:val="single" w:sz="4" w:space="0" w:color="auto"/>
              <w:bottom w:val="single" w:sz="4" w:space="0" w:color="auto"/>
              <w:right w:val="single" w:sz="4" w:space="0" w:color="auto"/>
            </w:tcBorders>
            <w:hideMark/>
          </w:tcPr>
          <w:p w14:paraId="3BF06774"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588" w:type="dxa"/>
            <w:tcBorders>
              <w:top w:val="single" w:sz="4" w:space="0" w:color="auto"/>
              <w:left w:val="single" w:sz="4" w:space="0" w:color="auto"/>
              <w:bottom w:val="single" w:sz="4" w:space="0" w:color="auto"/>
              <w:right w:val="single" w:sz="4" w:space="0" w:color="auto"/>
            </w:tcBorders>
          </w:tcPr>
          <w:p w14:paraId="10BD9826"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204" w:type="dxa"/>
            <w:tcBorders>
              <w:top w:val="single" w:sz="4" w:space="0" w:color="auto"/>
              <w:left w:val="single" w:sz="4" w:space="0" w:color="auto"/>
              <w:bottom w:val="single" w:sz="4" w:space="0" w:color="auto"/>
              <w:right w:val="single" w:sz="4" w:space="0" w:color="auto"/>
            </w:tcBorders>
            <w:hideMark/>
          </w:tcPr>
          <w:p w14:paraId="54829676"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2892" w:type="dxa"/>
            <w:tcBorders>
              <w:top w:val="single" w:sz="4" w:space="0" w:color="auto"/>
              <w:left w:val="single" w:sz="4" w:space="0" w:color="auto"/>
              <w:bottom w:val="single" w:sz="4" w:space="0" w:color="auto"/>
              <w:right w:val="single" w:sz="4" w:space="0" w:color="auto"/>
            </w:tcBorders>
            <w:hideMark/>
          </w:tcPr>
          <w:p w14:paraId="30D31099"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r>
      <w:tr w:rsidR="002A52E0" w:rsidRPr="001A3C4F" w14:paraId="5CCB0559" w14:textId="77777777" w:rsidTr="009E379C">
        <w:trPr>
          <w:trHeight w:val="253"/>
          <w:jc w:val="center"/>
        </w:trPr>
        <w:tc>
          <w:tcPr>
            <w:tcW w:w="1989" w:type="dxa"/>
            <w:tcBorders>
              <w:top w:val="single" w:sz="4" w:space="0" w:color="auto"/>
              <w:left w:val="single" w:sz="4" w:space="0" w:color="auto"/>
              <w:bottom w:val="single" w:sz="4" w:space="0" w:color="auto"/>
              <w:right w:val="single" w:sz="4" w:space="0" w:color="auto"/>
            </w:tcBorders>
            <w:shd w:val="clear" w:color="auto" w:fill="FFFFFF"/>
            <w:hideMark/>
          </w:tcPr>
          <w:p w14:paraId="5DD20B8E"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001" w:type="dxa"/>
            <w:tcBorders>
              <w:top w:val="single" w:sz="4" w:space="0" w:color="auto"/>
              <w:left w:val="single" w:sz="4" w:space="0" w:color="auto"/>
              <w:bottom w:val="single" w:sz="4" w:space="0" w:color="auto"/>
              <w:right w:val="single" w:sz="4" w:space="0" w:color="auto"/>
            </w:tcBorders>
            <w:hideMark/>
          </w:tcPr>
          <w:p w14:paraId="5E121FE6"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711" w:type="dxa"/>
            <w:tcBorders>
              <w:top w:val="single" w:sz="4" w:space="0" w:color="auto"/>
              <w:left w:val="single" w:sz="4" w:space="0" w:color="auto"/>
              <w:bottom w:val="single" w:sz="4" w:space="0" w:color="auto"/>
              <w:right w:val="single" w:sz="4" w:space="0" w:color="auto"/>
            </w:tcBorders>
            <w:hideMark/>
          </w:tcPr>
          <w:p w14:paraId="785EA82C"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588" w:type="dxa"/>
            <w:tcBorders>
              <w:top w:val="single" w:sz="4" w:space="0" w:color="auto"/>
              <w:left w:val="single" w:sz="4" w:space="0" w:color="auto"/>
              <w:bottom w:val="single" w:sz="4" w:space="0" w:color="auto"/>
              <w:right w:val="single" w:sz="4" w:space="0" w:color="auto"/>
            </w:tcBorders>
          </w:tcPr>
          <w:p w14:paraId="62669638"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204" w:type="dxa"/>
            <w:tcBorders>
              <w:top w:val="single" w:sz="4" w:space="0" w:color="auto"/>
              <w:left w:val="single" w:sz="4" w:space="0" w:color="auto"/>
              <w:bottom w:val="single" w:sz="4" w:space="0" w:color="auto"/>
              <w:right w:val="single" w:sz="4" w:space="0" w:color="auto"/>
            </w:tcBorders>
            <w:hideMark/>
          </w:tcPr>
          <w:p w14:paraId="149DD476"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2892" w:type="dxa"/>
            <w:tcBorders>
              <w:top w:val="single" w:sz="4" w:space="0" w:color="auto"/>
              <w:left w:val="single" w:sz="4" w:space="0" w:color="auto"/>
              <w:bottom w:val="single" w:sz="4" w:space="0" w:color="auto"/>
              <w:right w:val="single" w:sz="4" w:space="0" w:color="auto"/>
            </w:tcBorders>
            <w:hideMark/>
          </w:tcPr>
          <w:p w14:paraId="05EC7ED9"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r>
      <w:tr w:rsidR="002A52E0" w:rsidRPr="001A3C4F" w14:paraId="7FF3C106" w14:textId="77777777" w:rsidTr="009E379C">
        <w:trPr>
          <w:trHeight w:val="238"/>
          <w:jc w:val="center"/>
        </w:trPr>
        <w:tc>
          <w:tcPr>
            <w:tcW w:w="1989" w:type="dxa"/>
            <w:tcBorders>
              <w:top w:val="single" w:sz="4" w:space="0" w:color="auto"/>
              <w:left w:val="single" w:sz="4" w:space="0" w:color="auto"/>
              <w:bottom w:val="single" w:sz="4" w:space="0" w:color="auto"/>
              <w:right w:val="single" w:sz="4" w:space="0" w:color="auto"/>
            </w:tcBorders>
            <w:shd w:val="clear" w:color="auto" w:fill="FFFFFF"/>
            <w:hideMark/>
          </w:tcPr>
          <w:p w14:paraId="73992236"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001" w:type="dxa"/>
            <w:tcBorders>
              <w:top w:val="single" w:sz="4" w:space="0" w:color="auto"/>
              <w:left w:val="single" w:sz="4" w:space="0" w:color="auto"/>
              <w:bottom w:val="single" w:sz="4" w:space="0" w:color="auto"/>
              <w:right w:val="single" w:sz="4" w:space="0" w:color="auto"/>
            </w:tcBorders>
            <w:hideMark/>
          </w:tcPr>
          <w:p w14:paraId="54C26D9F"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711" w:type="dxa"/>
            <w:tcBorders>
              <w:top w:val="single" w:sz="4" w:space="0" w:color="auto"/>
              <w:left w:val="single" w:sz="4" w:space="0" w:color="auto"/>
              <w:bottom w:val="single" w:sz="4" w:space="0" w:color="auto"/>
              <w:right w:val="single" w:sz="4" w:space="0" w:color="auto"/>
            </w:tcBorders>
            <w:hideMark/>
          </w:tcPr>
          <w:p w14:paraId="41F45E47"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588" w:type="dxa"/>
            <w:tcBorders>
              <w:top w:val="single" w:sz="4" w:space="0" w:color="auto"/>
              <w:left w:val="single" w:sz="4" w:space="0" w:color="auto"/>
              <w:bottom w:val="single" w:sz="4" w:space="0" w:color="auto"/>
              <w:right w:val="single" w:sz="4" w:space="0" w:color="auto"/>
            </w:tcBorders>
          </w:tcPr>
          <w:p w14:paraId="56D1AAC0"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204" w:type="dxa"/>
            <w:tcBorders>
              <w:top w:val="single" w:sz="4" w:space="0" w:color="auto"/>
              <w:left w:val="single" w:sz="4" w:space="0" w:color="auto"/>
              <w:bottom w:val="single" w:sz="4" w:space="0" w:color="auto"/>
              <w:right w:val="single" w:sz="4" w:space="0" w:color="auto"/>
            </w:tcBorders>
            <w:hideMark/>
          </w:tcPr>
          <w:p w14:paraId="4490633D"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2892" w:type="dxa"/>
            <w:tcBorders>
              <w:top w:val="single" w:sz="4" w:space="0" w:color="auto"/>
              <w:left w:val="single" w:sz="4" w:space="0" w:color="auto"/>
              <w:bottom w:val="single" w:sz="4" w:space="0" w:color="auto"/>
              <w:right w:val="single" w:sz="4" w:space="0" w:color="auto"/>
            </w:tcBorders>
            <w:hideMark/>
          </w:tcPr>
          <w:p w14:paraId="723BECAE"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r>
      <w:tr w:rsidR="002A52E0" w:rsidRPr="001A3C4F" w14:paraId="3CAB3900" w14:textId="77777777" w:rsidTr="009E379C">
        <w:trPr>
          <w:trHeight w:val="253"/>
          <w:jc w:val="center"/>
        </w:trPr>
        <w:tc>
          <w:tcPr>
            <w:tcW w:w="1989" w:type="dxa"/>
            <w:tcBorders>
              <w:top w:val="single" w:sz="4" w:space="0" w:color="auto"/>
              <w:left w:val="single" w:sz="4" w:space="0" w:color="auto"/>
              <w:bottom w:val="single" w:sz="4" w:space="0" w:color="auto"/>
              <w:right w:val="single" w:sz="4" w:space="0" w:color="auto"/>
            </w:tcBorders>
            <w:shd w:val="clear" w:color="auto" w:fill="FFFFFF"/>
            <w:hideMark/>
          </w:tcPr>
          <w:p w14:paraId="45410016"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001" w:type="dxa"/>
            <w:tcBorders>
              <w:top w:val="single" w:sz="4" w:space="0" w:color="auto"/>
              <w:left w:val="single" w:sz="4" w:space="0" w:color="auto"/>
              <w:bottom w:val="single" w:sz="4" w:space="0" w:color="auto"/>
              <w:right w:val="single" w:sz="4" w:space="0" w:color="auto"/>
            </w:tcBorders>
            <w:hideMark/>
          </w:tcPr>
          <w:p w14:paraId="69AD1E09"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711" w:type="dxa"/>
            <w:tcBorders>
              <w:top w:val="single" w:sz="4" w:space="0" w:color="auto"/>
              <w:left w:val="single" w:sz="4" w:space="0" w:color="auto"/>
              <w:bottom w:val="single" w:sz="4" w:space="0" w:color="auto"/>
              <w:right w:val="single" w:sz="4" w:space="0" w:color="auto"/>
            </w:tcBorders>
            <w:hideMark/>
          </w:tcPr>
          <w:p w14:paraId="31663B80"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588" w:type="dxa"/>
            <w:tcBorders>
              <w:top w:val="single" w:sz="4" w:space="0" w:color="auto"/>
              <w:left w:val="single" w:sz="4" w:space="0" w:color="auto"/>
              <w:bottom w:val="single" w:sz="4" w:space="0" w:color="auto"/>
              <w:right w:val="single" w:sz="4" w:space="0" w:color="auto"/>
            </w:tcBorders>
          </w:tcPr>
          <w:p w14:paraId="3A057D7C"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204" w:type="dxa"/>
            <w:tcBorders>
              <w:top w:val="single" w:sz="4" w:space="0" w:color="auto"/>
              <w:left w:val="single" w:sz="4" w:space="0" w:color="auto"/>
              <w:bottom w:val="single" w:sz="4" w:space="0" w:color="auto"/>
              <w:right w:val="single" w:sz="4" w:space="0" w:color="auto"/>
            </w:tcBorders>
            <w:hideMark/>
          </w:tcPr>
          <w:p w14:paraId="7FABCBAB"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2892" w:type="dxa"/>
            <w:tcBorders>
              <w:top w:val="single" w:sz="4" w:space="0" w:color="auto"/>
              <w:left w:val="single" w:sz="4" w:space="0" w:color="auto"/>
              <w:bottom w:val="single" w:sz="4" w:space="0" w:color="auto"/>
              <w:right w:val="single" w:sz="4" w:space="0" w:color="auto"/>
            </w:tcBorders>
            <w:hideMark/>
          </w:tcPr>
          <w:p w14:paraId="7CB16637"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r>
      <w:tr w:rsidR="002A52E0" w:rsidRPr="001A3C4F" w14:paraId="2BFD5C11" w14:textId="77777777" w:rsidTr="009E379C">
        <w:trPr>
          <w:trHeight w:val="238"/>
          <w:jc w:val="center"/>
        </w:trPr>
        <w:tc>
          <w:tcPr>
            <w:tcW w:w="1989" w:type="dxa"/>
            <w:tcBorders>
              <w:top w:val="single" w:sz="4" w:space="0" w:color="auto"/>
              <w:left w:val="single" w:sz="4" w:space="0" w:color="auto"/>
              <w:bottom w:val="single" w:sz="4" w:space="0" w:color="auto"/>
              <w:right w:val="single" w:sz="4" w:space="0" w:color="auto"/>
            </w:tcBorders>
            <w:shd w:val="clear" w:color="auto" w:fill="FFFFFF"/>
            <w:hideMark/>
          </w:tcPr>
          <w:p w14:paraId="0FB699EF"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001" w:type="dxa"/>
            <w:tcBorders>
              <w:top w:val="single" w:sz="4" w:space="0" w:color="auto"/>
              <w:left w:val="single" w:sz="4" w:space="0" w:color="auto"/>
              <w:bottom w:val="single" w:sz="4" w:space="0" w:color="auto"/>
              <w:right w:val="single" w:sz="4" w:space="0" w:color="auto"/>
            </w:tcBorders>
            <w:hideMark/>
          </w:tcPr>
          <w:p w14:paraId="6B3C0CA3"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711" w:type="dxa"/>
            <w:tcBorders>
              <w:top w:val="single" w:sz="4" w:space="0" w:color="auto"/>
              <w:left w:val="single" w:sz="4" w:space="0" w:color="auto"/>
              <w:bottom w:val="single" w:sz="4" w:space="0" w:color="auto"/>
              <w:right w:val="single" w:sz="4" w:space="0" w:color="auto"/>
            </w:tcBorders>
            <w:hideMark/>
          </w:tcPr>
          <w:p w14:paraId="79BDA67F"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588" w:type="dxa"/>
            <w:tcBorders>
              <w:top w:val="single" w:sz="4" w:space="0" w:color="auto"/>
              <w:left w:val="single" w:sz="4" w:space="0" w:color="auto"/>
              <w:bottom w:val="single" w:sz="4" w:space="0" w:color="auto"/>
              <w:right w:val="single" w:sz="4" w:space="0" w:color="auto"/>
            </w:tcBorders>
          </w:tcPr>
          <w:p w14:paraId="7BA95BE1"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1204" w:type="dxa"/>
            <w:tcBorders>
              <w:top w:val="single" w:sz="4" w:space="0" w:color="auto"/>
              <w:left w:val="single" w:sz="4" w:space="0" w:color="auto"/>
              <w:bottom w:val="single" w:sz="4" w:space="0" w:color="auto"/>
              <w:right w:val="single" w:sz="4" w:space="0" w:color="auto"/>
            </w:tcBorders>
            <w:hideMark/>
          </w:tcPr>
          <w:p w14:paraId="2B36CFC9"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c>
          <w:tcPr>
            <w:tcW w:w="2892" w:type="dxa"/>
            <w:tcBorders>
              <w:top w:val="single" w:sz="4" w:space="0" w:color="auto"/>
              <w:left w:val="single" w:sz="4" w:space="0" w:color="auto"/>
              <w:bottom w:val="single" w:sz="4" w:space="0" w:color="auto"/>
              <w:right w:val="single" w:sz="4" w:space="0" w:color="auto"/>
            </w:tcBorders>
            <w:hideMark/>
          </w:tcPr>
          <w:p w14:paraId="70CE0E09"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w:t>
            </w:r>
          </w:p>
        </w:tc>
      </w:tr>
      <w:tr w:rsidR="002A52E0" w:rsidRPr="001A3C4F" w14:paraId="67BCCC72" w14:textId="77777777" w:rsidTr="009E379C">
        <w:trPr>
          <w:trHeight w:val="253"/>
          <w:jc w:val="center"/>
        </w:trPr>
        <w:tc>
          <w:tcPr>
            <w:tcW w:w="7493" w:type="dxa"/>
            <w:gridSpan w:val="5"/>
            <w:tcBorders>
              <w:top w:val="single" w:sz="4" w:space="0" w:color="auto"/>
              <w:left w:val="single" w:sz="4" w:space="0" w:color="auto"/>
              <w:bottom w:val="single" w:sz="4" w:space="0" w:color="auto"/>
              <w:right w:val="single" w:sz="4" w:space="0" w:color="auto"/>
            </w:tcBorders>
            <w:shd w:val="clear" w:color="auto" w:fill="FFFFFF"/>
          </w:tcPr>
          <w:p w14:paraId="31C1C820" w14:textId="77777777" w:rsidR="002A52E0" w:rsidRPr="001A3C4F" w:rsidRDefault="002A52E0" w:rsidP="009B4504">
            <w:pPr>
              <w:rPr>
                <w:rFonts w:ascii="Times New Roman" w:hAnsi="Times New Roman" w:cs="Times New Roman"/>
                <w:sz w:val="22"/>
                <w:szCs w:val="22"/>
                <w:lang w:val="pt-BR"/>
              </w:rPr>
            </w:pPr>
            <w:r w:rsidRPr="001A3C4F">
              <w:rPr>
                <w:rFonts w:ascii="Times New Roman" w:hAnsi="Times New Roman" w:cs="Times New Roman"/>
                <w:b/>
                <w:bCs/>
                <w:sz w:val="22"/>
                <w:szCs w:val="22"/>
                <w:lang w:val="pt-BR"/>
              </w:rPr>
              <w:t>Total destinado no semestre</w:t>
            </w:r>
          </w:p>
        </w:tc>
        <w:tc>
          <w:tcPr>
            <w:tcW w:w="2892" w:type="dxa"/>
            <w:tcBorders>
              <w:top w:val="single" w:sz="4" w:space="0" w:color="auto"/>
              <w:left w:val="single" w:sz="4" w:space="0" w:color="auto"/>
              <w:bottom w:val="single" w:sz="4" w:space="0" w:color="auto"/>
              <w:right w:val="single" w:sz="4" w:space="0" w:color="auto"/>
            </w:tcBorders>
            <w:hideMark/>
          </w:tcPr>
          <w:p w14:paraId="72274631"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R$ [=]</w:t>
            </w:r>
          </w:p>
        </w:tc>
      </w:tr>
      <w:tr w:rsidR="002A52E0" w:rsidRPr="001A3C4F" w14:paraId="204A3CF3" w14:textId="77777777" w:rsidTr="009E379C">
        <w:trPr>
          <w:trHeight w:val="253"/>
          <w:jc w:val="center"/>
        </w:trPr>
        <w:tc>
          <w:tcPr>
            <w:tcW w:w="7493" w:type="dxa"/>
            <w:gridSpan w:val="5"/>
            <w:tcBorders>
              <w:top w:val="single" w:sz="4" w:space="0" w:color="auto"/>
              <w:left w:val="single" w:sz="4" w:space="0" w:color="auto"/>
              <w:bottom w:val="single" w:sz="4" w:space="0" w:color="auto"/>
              <w:right w:val="single" w:sz="4" w:space="0" w:color="auto"/>
            </w:tcBorders>
            <w:shd w:val="clear" w:color="auto" w:fill="FFFFFF"/>
          </w:tcPr>
          <w:p w14:paraId="50FC1AFD" w14:textId="77777777" w:rsidR="002A52E0" w:rsidRPr="001A3C4F" w:rsidRDefault="002A52E0" w:rsidP="009B4504">
            <w:pPr>
              <w:rPr>
                <w:rFonts w:ascii="Times New Roman" w:hAnsi="Times New Roman" w:cs="Times New Roman"/>
                <w:sz w:val="22"/>
                <w:szCs w:val="22"/>
                <w:lang w:val="pt-BR"/>
              </w:rPr>
            </w:pPr>
            <w:r w:rsidRPr="001A3C4F">
              <w:rPr>
                <w:rFonts w:ascii="Times New Roman" w:hAnsi="Times New Roman" w:cs="Times New Roman"/>
                <w:b/>
                <w:bCs/>
                <w:sz w:val="22"/>
                <w:szCs w:val="22"/>
                <w:lang w:val="pt-BR"/>
              </w:rPr>
              <w:t>Valor total desembolsado à Devedora</w:t>
            </w:r>
          </w:p>
        </w:tc>
        <w:tc>
          <w:tcPr>
            <w:tcW w:w="2892" w:type="dxa"/>
            <w:tcBorders>
              <w:top w:val="single" w:sz="4" w:space="0" w:color="auto"/>
              <w:left w:val="single" w:sz="4" w:space="0" w:color="auto"/>
              <w:bottom w:val="single" w:sz="4" w:space="0" w:color="auto"/>
              <w:right w:val="single" w:sz="4" w:space="0" w:color="auto"/>
            </w:tcBorders>
            <w:hideMark/>
          </w:tcPr>
          <w:p w14:paraId="72A43320"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R$ [=]</w:t>
            </w:r>
          </w:p>
        </w:tc>
      </w:tr>
      <w:tr w:rsidR="002A52E0" w:rsidRPr="001A3C4F" w14:paraId="684D686C" w14:textId="77777777" w:rsidTr="009E379C">
        <w:trPr>
          <w:trHeight w:val="238"/>
          <w:jc w:val="center"/>
        </w:trPr>
        <w:tc>
          <w:tcPr>
            <w:tcW w:w="7493" w:type="dxa"/>
            <w:gridSpan w:val="5"/>
            <w:tcBorders>
              <w:top w:val="single" w:sz="4" w:space="0" w:color="auto"/>
              <w:left w:val="single" w:sz="4" w:space="0" w:color="auto"/>
              <w:bottom w:val="single" w:sz="4" w:space="0" w:color="auto"/>
              <w:right w:val="single" w:sz="4" w:space="0" w:color="auto"/>
            </w:tcBorders>
            <w:shd w:val="clear" w:color="auto" w:fill="FFFFFF"/>
          </w:tcPr>
          <w:p w14:paraId="5B110686" w14:textId="77777777" w:rsidR="002A52E0" w:rsidRPr="001A3C4F" w:rsidRDefault="002A52E0" w:rsidP="009B4504">
            <w:pPr>
              <w:rPr>
                <w:rFonts w:ascii="Times New Roman" w:hAnsi="Times New Roman" w:cs="Times New Roman"/>
                <w:sz w:val="22"/>
                <w:szCs w:val="22"/>
                <w:lang w:val="pt-BR"/>
              </w:rPr>
            </w:pPr>
            <w:r w:rsidRPr="001A3C4F">
              <w:rPr>
                <w:rFonts w:ascii="Times New Roman" w:hAnsi="Times New Roman" w:cs="Times New Roman"/>
                <w:b/>
                <w:bCs/>
                <w:sz w:val="22"/>
                <w:szCs w:val="22"/>
                <w:lang w:val="pt-BR"/>
              </w:rPr>
              <w:t>Saldo a destinar</w:t>
            </w:r>
          </w:p>
        </w:tc>
        <w:tc>
          <w:tcPr>
            <w:tcW w:w="2892" w:type="dxa"/>
            <w:tcBorders>
              <w:top w:val="single" w:sz="4" w:space="0" w:color="auto"/>
              <w:left w:val="single" w:sz="4" w:space="0" w:color="auto"/>
              <w:bottom w:val="single" w:sz="4" w:space="0" w:color="auto"/>
              <w:right w:val="single" w:sz="4" w:space="0" w:color="auto"/>
            </w:tcBorders>
            <w:hideMark/>
          </w:tcPr>
          <w:p w14:paraId="37343120"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R$ [=]</w:t>
            </w:r>
          </w:p>
        </w:tc>
      </w:tr>
      <w:tr w:rsidR="002A52E0" w:rsidRPr="001A3C4F" w14:paraId="134074D5" w14:textId="77777777" w:rsidTr="009E379C">
        <w:trPr>
          <w:trHeight w:val="238"/>
          <w:jc w:val="center"/>
        </w:trPr>
        <w:tc>
          <w:tcPr>
            <w:tcW w:w="7493" w:type="dxa"/>
            <w:gridSpan w:val="5"/>
            <w:tcBorders>
              <w:top w:val="single" w:sz="4" w:space="0" w:color="auto"/>
              <w:left w:val="single" w:sz="4" w:space="0" w:color="auto"/>
              <w:bottom w:val="single" w:sz="4" w:space="0" w:color="auto"/>
              <w:right w:val="single" w:sz="4" w:space="0" w:color="auto"/>
            </w:tcBorders>
            <w:shd w:val="clear" w:color="auto" w:fill="FFFFFF"/>
          </w:tcPr>
          <w:p w14:paraId="7CABE23B" w14:textId="77777777" w:rsidR="002A52E0" w:rsidRPr="001A3C4F" w:rsidRDefault="002A52E0" w:rsidP="009B4504">
            <w:pPr>
              <w:rPr>
                <w:rFonts w:ascii="Times New Roman" w:hAnsi="Times New Roman" w:cs="Times New Roman"/>
                <w:sz w:val="22"/>
                <w:szCs w:val="22"/>
                <w:lang w:val="pt-BR"/>
              </w:rPr>
            </w:pPr>
            <w:r w:rsidRPr="001A3C4F">
              <w:rPr>
                <w:rFonts w:ascii="Times New Roman" w:hAnsi="Times New Roman" w:cs="Times New Roman"/>
                <w:b/>
                <w:bCs/>
                <w:sz w:val="22"/>
                <w:szCs w:val="22"/>
                <w:lang w:val="pt-BR"/>
              </w:rPr>
              <w:t>Valor Total da Oferta</w:t>
            </w:r>
          </w:p>
        </w:tc>
        <w:tc>
          <w:tcPr>
            <w:tcW w:w="2892" w:type="dxa"/>
            <w:tcBorders>
              <w:top w:val="single" w:sz="4" w:space="0" w:color="auto"/>
              <w:left w:val="single" w:sz="4" w:space="0" w:color="auto"/>
              <w:bottom w:val="single" w:sz="4" w:space="0" w:color="auto"/>
              <w:right w:val="single" w:sz="4" w:space="0" w:color="auto"/>
            </w:tcBorders>
            <w:hideMark/>
          </w:tcPr>
          <w:p w14:paraId="6912D9F5" w14:textId="77777777" w:rsidR="002A52E0" w:rsidRPr="001A3C4F" w:rsidRDefault="002A52E0" w:rsidP="009B4504">
            <w:pPr>
              <w:jc w:val="center"/>
              <w:rPr>
                <w:rFonts w:ascii="Times New Roman" w:hAnsi="Times New Roman" w:cs="Times New Roman"/>
                <w:sz w:val="22"/>
                <w:szCs w:val="22"/>
                <w:lang w:val="pt-BR"/>
              </w:rPr>
            </w:pPr>
            <w:r w:rsidRPr="001A3C4F">
              <w:rPr>
                <w:rFonts w:ascii="Times New Roman" w:hAnsi="Times New Roman" w:cs="Times New Roman"/>
                <w:sz w:val="22"/>
                <w:szCs w:val="22"/>
                <w:lang w:val="pt-BR"/>
              </w:rPr>
              <w:t>R$ [=]</w:t>
            </w:r>
          </w:p>
        </w:tc>
      </w:tr>
      <w:bookmarkEnd w:id="3431"/>
    </w:tbl>
    <w:p w14:paraId="7F36F27F" w14:textId="77777777" w:rsidR="00114271" w:rsidRPr="001A3C4F" w:rsidRDefault="00114271" w:rsidP="009B4504">
      <w:pPr>
        <w:pStyle w:val="PargrafodaLista"/>
        <w:ind w:left="0"/>
        <w:jc w:val="both"/>
        <w:rPr>
          <w:rFonts w:ascii="Times New Roman" w:hAnsi="Times New Roman" w:cs="Times New Roman"/>
          <w:sz w:val="22"/>
          <w:szCs w:val="22"/>
          <w:lang w:val="pt-BR"/>
        </w:rPr>
      </w:pPr>
    </w:p>
    <w:p w14:paraId="7A01E0F4" w14:textId="77777777" w:rsidR="00114271" w:rsidRPr="001A3C4F" w:rsidRDefault="00114271" w:rsidP="009B4504">
      <w:pPr>
        <w:pStyle w:val="PargrafodaLista"/>
        <w:ind w:left="0"/>
        <w:jc w:val="both"/>
        <w:rPr>
          <w:rFonts w:ascii="Times New Roman" w:hAnsi="Times New Roman" w:cs="Times New Roman"/>
          <w:sz w:val="22"/>
          <w:szCs w:val="22"/>
          <w:lang w:val="pt-BR"/>
        </w:rPr>
      </w:pPr>
      <w:r w:rsidRPr="001A3C4F">
        <w:rPr>
          <w:rFonts w:ascii="Times New Roman" w:hAnsi="Times New Roman" w:cs="Times New Roman"/>
          <w:sz w:val="22"/>
          <w:szCs w:val="22"/>
          <w:lang w:val="pt-BR"/>
        </w:rPr>
        <w:t>Os termos em letras maiúsculas utilizados, mas não definidos neste instrumento, terão os significados a eles atribuídos na Escritura de Emissão.</w:t>
      </w:r>
    </w:p>
    <w:p w14:paraId="02ABC30B" w14:textId="77777777" w:rsidR="00114271" w:rsidRPr="001A3C4F" w:rsidRDefault="00114271" w:rsidP="009B4504">
      <w:pPr>
        <w:pStyle w:val="PargrafodaLista"/>
        <w:ind w:left="0"/>
        <w:jc w:val="both"/>
        <w:rPr>
          <w:rFonts w:ascii="Times New Roman" w:hAnsi="Times New Roman" w:cs="Times New Roman"/>
          <w:sz w:val="22"/>
          <w:szCs w:val="22"/>
          <w:lang w:val="pt-BR"/>
        </w:rPr>
      </w:pPr>
    </w:p>
    <w:p w14:paraId="38320F8B" w14:textId="77777777" w:rsidR="00114271" w:rsidRPr="001A3C4F" w:rsidRDefault="00114271" w:rsidP="009B4504">
      <w:pPr>
        <w:pStyle w:val="PargrafodaLista"/>
        <w:ind w:left="0"/>
        <w:jc w:val="center"/>
        <w:rPr>
          <w:rFonts w:ascii="Times New Roman" w:hAnsi="Times New Roman" w:cs="Times New Roman"/>
          <w:sz w:val="22"/>
          <w:szCs w:val="22"/>
          <w:lang w:val="pt-BR"/>
        </w:rPr>
      </w:pPr>
    </w:p>
    <w:p w14:paraId="2361F77F" w14:textId="79333CE3" w:rsidR="00114271" w:rsidRPr="001A3C4F" w:rsidRDefault="00114271" w:rsidP="009B4504">
      <w:pPr>
        <w:pStyle w:val="PargrafodaLista"/>
        <w:ind w:left="0"/>
        <w:jc w:val="center"/>
        <w:rPr>
          <w:rFonts w:ascii="Times New Roman" w:hAnsi="Times New Roman" w:cs="Times New Roman"/>
          <w:b/>
          <w:smallCaps/>
          <w:sz w:val="22"/>
          <w:szCs w:val="22"/>
          <w:lang w:val="pt-BR"/>
        </w:rPr>
      </w:pPr>
      <w:r w:rsidRPr="001A3C4F">
        <w:rPr>
          <w:rFonts w:ascii="Times New Roman" w:hAnsi="Times New Roman" w:cs="Times New Roman"/>
          <w:b/>
          <w:caps/>
          <w:sz w:val="22"/>
          <w:szCs w:val="22"/>
          <w:lang w:val="pt-BR"/>
        </w:rPr>
        <w:t>IRANI PAPEL E EMBALAGEM S.A.</w:t>
      </w:r>
      <w:r w:rsidRPr="001A3C4F" w:rsidDel="00E36C14">
        <w:rPr>
          <w:rFonts w:ascii="Times New Roman" w:hAnsi="Times New Roman" w:cs="Times New Roman"/>
          <w:b/>
          <w:smallCaps/>
          <w:sz w:val="22"/>
          <w:szCs w:val="22"/>
          <w:lang w:val="pt-BR"/>
        </w:rPr>
        <w:t xml:space="preserve"> </w:t>
      </w:r>
    </w:p>
    <w:p w14:paraId="0230ECCD" w14:textId="77777777" w:rsidR="00114271" w:rsidRPr="001A3C4F" w:rsidRDefault="00114271" w:rsidP="009B4504">
      <w:pPr>
        <w:pStyle w:val="PargrafodaLista"/>
        <w:ind w:left="0"/>
        <w:jc w:val="center"/>
        <w:rPr>
          <w:rFonts w:ascii="Times New Roman" w:hAnsi="Times New Roman" w:cs="Times New Roman"/>
          <w:b/>
          <w:smallCaps/>
          <w:sz w:val="22"/>
          <w:szCs w:val="22"/>
          <w:lang w:val="pt-BR"/>
        </w:rPr>
      </w:pPr>
    </w:p>
    <w:p w14:paraId="00608A06" w14:textId="77777777" w:rsidR="00114271" w:rsidRPr="001A3C4F" w:rsidRDefault="00114271" w:rsidP="009B4504">
      <w:pPr>
        <w:pStyle w:val="PargrafodaLista"/>
        <w:ind w:left="0"/>
        <w:jc w:val="center"/>
        <w:rPr>
          <w:rFonts w:ascii="Times New Roman" w:hAnsi="Times New Roman" w:cs="Times New Roman"/>
          <w:b/>
          <w:sz w:val="22"/>
          <w:szCs w:val="22"/>
          <w:lang w:val="pt-BR"/>
        </w:rPr>
      </w:pPr>
    </w:p>
    <w:tbl>
      <w:tblPr>
        <w:tblW w:w="0" w:type="auto"/>
        <w:jc w:val="center"/>
        <w:tblLayout w:type="fixed"/>
        <w:tblLook w:val="04A0" w:firstRow="1" w:lastRow="0" w:firstColumn="1" w:lastColumn="0" w:noHBand="0" w:noVBand="1"/>
      </w:tblPr>
      <w:tblGrid>
        <w:gridCol w:w="4605"/>
        <w:gridCol w:w="4606"/>
      </w:tblGrid>
      <w:tr w:rsidR="00114271" w:rsidRPr="001A3C4F" w14:paraId="2A56678D" w14:textId="77777777" w:rsidTr="0078379D">
        <w:trPr>
          <w:jc w:val="center"/>
        </w:trPr>
        <w:tc>
          <w:tcPr>
            <w:tcW w:w="4605" w:type="dxa"/>
            <w:shd w:val="clear" w:color="auto" w:fill="auto"/>
          </w:tcPr>
          <w:p w14:paraId="129BB537" w14:textId="77777777" w:rsidR="00114271" w:rsidRPr="001A3C4F" w:rsidRDefault="00114271" w:rsidP="009B4504">
            <w:pPr>
              <w:pStyle w:val="p00"/>
              <w:pBdr>
                <w:top w:val="single" w:sz="2" w:space="0" w:color="auto"/>
              </w:pBdr>
              <w:tabs>
                <w:tab w:val="clear" w:pos="72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240" w:lineRule="auto"/>
              <w:rPr>
                <w:rFonts w:ascii="Times New Roman" w:eastAsia="Arial Unicode MS" w:hAnsi="Times New Roman" w:cs="Times New Roman"/>
                <w:sz w:val="22"/>
                <w:szCs w:val="22"/>
                <w:lang w:val="pt-BR"/>
              </w:rPr>
            </w:pPr>
            <w:bookmarkStart w:id="3432" w:name="_Hlk63615013"/>
            <w:r w:rsidRPr="001A3C4F">
              <w:rPr>
                <w:rFonts w:ascii="Times New Roman" w:eastAsia="Arial Unicode MS" w:hAnsi="Times New Roman" w:cs="Times New Roman"/>
                <w:sz w:val="22"/>
                <w:szCs w:val="22"/>
                <w:lang w:val="pt-BR"/>
              </w:rPr>
              <w:t>Por:</w:t>
            </w:r>
          </w:p>
        </w:tc>
        <w:tc>
          <w:tcPr>
            <w:tcW w:w="4606" w:type="dxa"/>
            <w:shd w:val="clear" w:color="auto" w:fill="auto"/>
          </w:tcPr>
          <w:p w14:paraId="7A83B8D3" w14:textId="77777777" w:rsidR="00114271" w:rsidRPr="001A3C4F" w:rsidRDefault="00114271" w:rsidP="009B4504">
            <w:pPr>
              <w:pStyle w:val="p00"/>
              <w:pBdr>
                <w:top w:val="single" w:sz="2" w:space="0" w:color="auto"/>
              </w:pBdr>
              <w:tabs>
                <w:tab w:val="clear" w:pos="720"/>
              </w:tabs>
              <w:spacing w:line="240" w:lineRule="auto"/>
              <w:rPr>
                <w:rFonts w:ascii="Times New Roman" w:eastAsia="Arial Unicode MS" w:hAnsi="Times New Roman" w:cs="Times New Roman"/>
                <w:sz w:val="22"/>
                <w:szCs w:val="22"/>
                <w:lang w:val="pt-BR"/>
              </w:rPr>
            </w:pPr>
            <w:r w:rsidRPr="001A3C4F">
              <w:rPr>
                <w:rFonts w:ascii="Times New Roman" w:eastAsia="Arial Unicode MS" w:hAnsi="Times New Roman" w:cs="Times New Roman"/>
                <w:sz w:val="22"/>
                <w:szCs w:val="22"/>
                <w:lang w:val="pt-BR"/>
              </w:rPr>
              <w:t>Por:</w:t>
            </w:r>
          </w:p>
        </w:tc>
      </w:tr>
      <w:tr w:rsidR="00114271" w:rsidRPr="001A3C4F" w14:paraId="309C25F4" w14:textId="77777777" w:rsidTr="0078379D">
        <w:trPr>
          <w:jc w:val="center"/>
        </w:trPr>
        <w:tc>
          <w:tcPr>
            <w:tcW w:w="4605" w:type="dxa"/>
            <w:shd w:val="clear" w:color="auto" w:fill="auto"/>
          </w:tcPr>
          <w:p w14:paraId="4FCF63AA" w14:textId="77777777" w:rsidR="00114271" w:rsidRPr="001A3C4F" w:rsidRDefault="00114271" w:rsidP="009B4504">
            <w:pPr>
              <w:pStyle w:val="p00"/>
              <w:tabs>
                <w:tab w:val="clear" w:pos="72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240" w:lineRule="auto"/>
              <w:rPr>
                <w:rFonts w:ascii="Times New Roman" w:eastAsia="Arial Unicode MS" w:hAnsi="Times New Roman" w:cs="Times New Roman"/>
                <w:sz w:val="22"/>
                <w:szCs w:val="22"/>
                <w:lang w:val="pt-BR"/>
              </w:rPr>
            </w:pPr>
            <w:r w:rsidRPr="001A3C4F">
              <w:rPr>
                <w:rFonts w:ascii="Times New Roman" w:eastAsia="Arial Unicode MS" w:hAnsi="Times New Roman" w:cs="Times New Roman"/>
                <w:sz w:val="22"/>
                <w:szCs w:val="22"/>
                <w:lang w:val="pt-BR"/>
              </w:rPr>
              <w:t>Cargo:</w:t>
            </w:r>
          </w:p>
          <w:p w14:paraId="622F499F" w14:textId="77777777" w:rsidR="00114271" w:rsidRPr="001A3C4F" w:rsidRDefault="00114271" w:rsidP="009B4504">
            <w:pPr>
              <w:pStyle w:val="p00"/>
              <w:tabs>
                <w:tab w:val="clear" w:pos="72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240" w:lineRule="auto"/>
              <w:rPr>
                <w:rFonts w:ascii="Times New Roman" w:eastAsia="Arial Unicode MS" w:hAnsi="Times New Roman" w:cs="Times New Roman"/>
                <w:sz w:val="22"/>
                <w:szCs w:val="22"/>
                <w:lang w:val="pt-BR"/>
              </w:rPr>
            </w:pPr>
            <w:r w:rsidRPr="001A3C4F">
              <w:rPr>
                <w:rFonts w:ascii="Times New Roman" w:hAnsi="Times New Roman" w:cs="Times New Roman"/>
                <w:sz w:val="22"/>
                <w:szCs w:val="22"/>
                <w:lang w:val="pt-BR"/>
              </w:rPr>
              <w:t>CPF:</w:t>
            </w:r>
          </w:p>
        </w:tc>
        <w:tc>
          <w:tcPr>
            <w:tcW w:w="4606" w:type="dxa"/>
            <w:shd w:val="clear" w:color="auto" w:fill="auto"/>
          </w:tcPr>
          <w:p w14:paraId="4B2842EF" w14:textId="77777777" w:rsidR="00114271" w:rsidRPr="001A3C4F" w:rsidRDefault="00114271" w:rsidP="009B4504">
            <w:pPr>
              <w:pStyle w:val="p00"/>
              <w:tabs>
                <w:tab w:val="clear" w:pos="72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240" w:lineRule="auto"/>
              <w:rPr>
                <w:rFonts w:ascii="Times New Roman" w:eastAsia="Arial Unicode MS" w:hAnsi="Times New Roman" w:cs="Times New Roman"/>
                <w:sz w:val="22"/>
                <w:szCs w:val="22"/>
                <w:lang w:val="pt-BR"/>
              </w:rPr>
            </w:pPr>
            <w:r w:rsidRPr="001A3C4F">
              <w:rPr>
                <w:rFonts w:ascii="Times New Roman" w:eastAsia="Arial Unicode MS" w:hAnsi="Times New Roman" w:cs="Times New Roman"/>
                <w:sz w:val="22"/>
                <w:szCs w:val="22"/>
                <w:lang w:val="pt-BR"/>
              </w:rPr>
              <w:t>Cargo:</w:t>
            </w:r>
          </w:p>
          <w:p w14:paraId="629CB36C" w14:textId="77777777" w:rsidR="00114271" w:rsidRPr="001A3C4F" w:rsidRDefault="00114271" w:rsidP="009B4504">
            <w:pPr>
              <w:pStyle w:val="p00"/>
              <w:tabs>
                <w:tab w:val="clear" w:pos="72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240" w:lineRule="auto"/>
              <w:rPr>
                <w:rFonts w:ascii="Times New Roman" w:eastAsia="Arial Unicode MS" w:hAnsi="Times New Roman" w:cs="Times New Roman"/>
                <w:sz w:val="22"/>
                <w:szCs w:val="22"/>
                <w:lang w:val="pt-BR"/>
              </w:rPr>
            </w:pPr>
            <w:r w:rsidRPr="001A3C4F">
              <w:rPr>
                <w:rFonts w:ascii="Times New Roman" w:hAnsi="Times New Roman" w:cs="Times New Roman"/>
                <w:sz w:val="22"/>
                <w:szCs w:val="22"/>
                <w:lang w:val="pt-BR"/>
              </w:rPr>
              <w:t>CPF:</w:t>
            </w:r>
          </w:p>
        </w:tc>
      </w:tr>
      <w:bookmarkEnd w:id="3429"/>
      <w:bookmarkEnd w:id="3430"/>
      <w:bookmarkEnd w:id="3432"/>
    </w:tbl>
    <w:p w14:paraId="4E2C55C3" w14:textId="77777777" w:rsidR="00114271" w:rsidRPr="001A3C4F" w:rsidRDefault="00114271" w:rsidP="009B4504">
      <w:pPr>
        <w:rPr>
          <w:rFonts w:ascii="Times New Roman" w:hAnsi="Times New Roman" w:cs="Times New Roman"/>
          <w:sz w:val="22"/>
          <w:szCs w:val="22"/>
          <w:lang w:val="pt-BR" w:eastAsia="x-none"/>
        </w:rPr>
      </w:pPr>
    </w:p>
    <w:p w14:paraId="5FFE7B17" w14:textId="77777777" w:rsidR="003E188B" w:rsidRPr="001A3C4F" w:rsidRDefault="003E188B" w:rsidP="009B4504">
      <w:pPr>
        <w:keepNext/>
        <w:keepLines/>
        <w:tabs>
          <w:tab w:val="num" w:pos="850"/>
        </w:tabs>
        <w:autoSpaceDE/>
        <w:autoSpaceDN/>
        <w:adjustRightInd/>
        <w:outlineLvl w:val="3"/>
        <w:rPr>
          <w:rFonts w:ascii="Times New Roman" w:eastAsia="SimSun" w:hAnsi="Times New Roman" w:cs="Times New Roman"/>
          <w:sz w:val="22"/>
          <w:szCs w:val="22"/>
          <w:lang w:val="pt-BR" w:eastAsia="x-none"/>
        </w:rPr>
      </w:pPr>
    </w:p>
    <w:sectPr w:rsidR="003E188B" w:rsidRPr="001A3C4F" w:rsidSect="004B2E9A">
      <w:headerReference w:type="even" r:id="rId10"/>
      <w:headerReference w:type="default" r:id="rId11"/>
      <w:footerReference w:type="even" r:id="rId12"/>
      <w:footerReference w:type="default" r:id="rId13"/>
      <w:headerReference w:type="first" r:id="rId14"/>
      <w:footerReference w:type="first" r:id="rId15"/>
      <w:pgSz w:w="11907" w:h="16839" w:code="9"/>
      <w:pgMar w:top="2552" w:right="1701" w:bottom="1418" w:left="1701" w:header="567" w:footer="170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8EDC1" w14:textId="77777777" w:rsidR="00001F68" w:rsidRDefault="00001F68">
      <w:r>
        <w:separator/>
      </w:r>
    </w:p>
  </w:endnote>
  <w:endnote w:type="continuationSeparator" w:id="0">
    <w:p w14:paraId="1918D479" w14:textId="77777777" w:rsidR="00001F68" w:rsidRDefault="00001F68">
      <w:r>
        <w:continuationSeparator/>
      </w:r>
    </w:p>
  </w:endnote>
  <w:endnote w:type="continuationNotice" w:id="1">
    <w:p w14:paraId="3E6FC34E" w14:textId="77777777" w:rsidR="00001F68" w:rsidRDefault="00001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New Roman Negrito">
    <w:altName w:val="Times New Roman"/>
    <w:panose1 w:val="02020803070505020304"/>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Panton Light">
    <w:altName w:val="Times New Roman"/>
    <w:charset w:val="00"/>
    <w:family w:val="auto"/>
    <w:pitch w:val="default"/>
  </w:font>
  <w:font w:name="Lucida Grande">
    <w:charset w:val="00"/>
    <w:family w:val="swiss"/>
    <w:pitch w:val="variable"/>
    <w:sig w:usb0="E1000AEF" w:usb1="5000A1FF" w:usb2="00000000" w:usb3="00000000" w:csb0="000001BF" w:csb1="00000000"/>
  </w:font>
  <w:font w:name="ヒラギノ角ゴ Pro W3">
    <w:altName w:val="Yu Gothic"/>
    <w:panose1 w:val="00000000000000000000"/>
    <w:charset w:val="80"/>
    <w:family w:val="roman"/>
    <w:notTrueType/>
    <w:pitch w:val="default"/>
  </w:font>
  <w:font w:name="Myriad Pro Light">
    <w:altName w:val="Segoe UI Light"/>
    <w:panose1 w:val="00000000000000000000"/>
    <w:charset w:val="00"/>
    <w:family w:val="swiss"/>
    <w:notTrueType/>
    <w:pitch w:val="variable"/>
    <w:sig w:usb0="00000001"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D5753" w14:textId="77777777" w:rsidR="00ED63DF" w:rsidRDefault="00ED63D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8357596"/>
      <w:docPartObj>
        <w:docPartGallery w:val="Page Numbers (Bottom of Page)"/>
        <w:docPartUnique/>
      </w:docPartObj>
    </w:sdtPr>
    <w:sdtEndPr>
      <w:rPr>
        <w:rFonts w:ascii="Times New Roman" w:hAnsi="Times New Roman" w:cs="Times New Roman"/>
        <w:sz w:val="22"/>
        <w:szCs w:val="22"/>
      </w:rPr>
    </w:sdtEndPr>
    <w:sdtContent>
      <w:p w14:paraId="0385B77A" w14:textId="741F6394" w:rsidR="0098498C" w:rsidRPr="000D6DC2" w:rsidRDefault="0098498C">
        <w:pPr>
          <w:pStyle w:val="Rodap"/>
          <w:jc w:val="center"/>
          <w:rPr>
            <w:rFonts w:ascii="Times New Roman" w:hAnsi="Times New Roman" w:cs="Times New Roman"/>
            <w:sz w:val="22"/>
            <w:szCs w:val="22"/>
          </w:rPr>
        </w:pPr>
        <w:r w:rsidRPr="000D6DC2">
          <w:rPr>
            <w:rFonts w:ascii="Times New Roman" w:hAnsi="Times New Roman" w:cs="Times New Roman"/>
            <w:sz w:val="22"/>
            <w:szCs w:val="22"/>
          </w:rPr>
          <w:fldChar w:fldCharType="begin"/>
        </w:r>
        <w:r w:rsidRPr="000D6DC2">
          <w:rPr>
            <w:rFonts w:ascii="Times New Roman" w:hAnsi="Times New Roman" w:cs="Times New Roman"/>
            <w:sz w:val="22"/>
            <w:szCs w:val="22"/>
          </w:rPr>
          <w:instrText>PAGE   \* MERGEFORMAT</w:instrText>
        </w:r>
        <w:r w:rsidRPr="000D6DC2">
          <w:rPr>
            <w:rFonts w:ascii="Times New Roman" w:hAnsi="Times New Roman" w:cs="Times New Roman"/>
            <w:sz w:val="22"/>
            <w:szCs w:val="22"/>
          </w:rPr>
          <w:fldChar w:fldCharType="separate"/>
        </w:r>
        <w:r w:rsidRPr="000D6DC2">
          <w:rPr>
            <w:rFonts w:ascii="Times New Roman" w:hAnsi="Times New Roman" w:cs="Times New Roman"/>
            <w:sz w:val="22"/>
            <w:szCs w:val="22"/>
            <w:lang w:val="pt-BR"/>
          </w:rPr>
          <w:t>2</w:t>
        </w:r>
        <w:r w:rsidRPr="000D6DC2">
          <w:rPr>
            <w:rFonts w:ascii="Times New Roman" w:hAnsi="Times New Roman" w:cs="Times New Roman"/>
            <w:sz w:val="22"/>
            <w:szCs w:val="22"/>
          </w:rPr>
          <w:fldChar w:fldCharType="end"/>
        </w:r>
      </w:p>
    </w:sdtContent>
  </w:sdt>
  <w:p w14:paraId="1CCE2DFE" w14:textId="77777777" w:rsidR="0081382B" w:rsidRPr="00437034" w:rsidRDefault="0081382B">
    <w:pPr>
      <w:pStyle w:val="Rodap"/>
      <w:rPr>
        <w:lang w:val="pt-B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F4358" w14:textId="77777777" w:rsidR="00ED63DF" w:rsidRDefault="00ED63D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3D587" w14:textId="77777777" w:rsidR="00001F68" w:rsidRDefault="00001F68">
      <w:r>
        <w:separator/>
      </w:r>
    </w:p>
  </w:footnote>
  <w:footnote w:type="continuationSeparator" w:id="0">
    <w:p w14:paraId="27CDF69C" w14:textId="77777777" w:rsidR="00001F68" w:rsidRDefault="00001F68">
      <w:r>
        <w:continuationSeparator/>
      </w:r>
    </w:p>
  </w:footnote>
  <w:footnote w:type="continuationNotice" w:id="1">
    <w:p w14:paraId="3133EB86" w14:textId="77777777" w:rsidR="00001F68" w:rsidRDefault="00001F68"/>
  </w:footnote>
  <w:footnote w:id="2">
    <w:p w14:paraId="5DB8FADD" w14:textId="168AD00C" w:rsidR="00114271" w:rsidRPr="00E470C0" w:rsidRDefault="00114271" w:rsidP="00ED63DF">
      <w:pPr>
        <w:spacing w:after="240" w:line="320" w:lineRule="exact"/>
        <w:jc w:val="both"/>
      </w:pPr>
      <w:r w:rsidRPr="005A5D84">
        <w:rPr>
          <w:rStyle w:val="Refdenotaderodap"/>
          <w:rFonts w:ascii="Times New Roman" w:hAnsi="Times New Roman"/>
          <w:sz w:val="18"/>
          <w:lang w:val="pt-BR"/>
        </w:rPr>
        <w:footnoteRef/>
      </w:r>
      <w:r w:rsidRPr="005A5D84">
        <w:rPr>
          <w:rFonts w:ascii="Times New Roman" w:hAnsi="Times New Roman" w:cs="Times New Roman"/>
          <w:lang w:val="pt-BR"/>
        </w:rPr>
        <w:t xml:space="preserve"> No caso de notas fiscais, favor elencar o n.º das mesmas</w:t>
      </w:r>
      <w:r w:rsidRPr="00651E30">
        <w:rPr>
          <w:rFonts w:ascii="Times New Roman"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0A2C" w14:textId="77777777" w:rsidR="00ED63DF" w:rsidRDefault="00ED63D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B64A1" w14:textId="46CD64F6" w:rsidR="0081382B" w:rsidRPr="00A54D12" w:rsidRDefault="0081382B" w:rsidP="00651E30">
    <w:pPr>
      <w:pStyle w:val="Cabealho"/>
      <w:ind w:left="-567"/>
      <w:jc w:val="right"/>
      <w:rPr>
        <w:i/>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76B9" w14:textId="77777777" w:rsidR="00ED63DF" w:rsidRDefault="00ED63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FECFAA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4B636D"/>
    <w:multiLevelType w:val="multilevel"/>
    <w:tmpl w:val="77F80110"/>
    <w:lvl w:ilvl="0">
      <w:start w:val="1"/>
      <w:numFmt w:val="decimal"/>
      <w:lvlText w:val="%1."/>
      <w:lvlJc w:val="left"/>
      <w:pPr>
        <w:ind w:left="705" w:hanging="705"/>
      </w:pPr>
      <w:rPr>
        <w:rFonts w:hint="default"/>
        <w:b/>
      </w:rPr>
    </w:lvl>
    <w:lvl w:ilvl="1">
      <w:start w:val="1"/>
      <w:numFmt w:val="decimal"/>
      <w:lvlText w:val="%1.%2."/>
      <w:lvlJc w:val="left"/>
      <w:pPr>
        <w:ind w:left="989" w:hanging="705"/>
      </w:pPr>
      <w:rPr>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989" w:hanging="720"/>
      </w:pPr>
      <w:rPr>
        <w:rFonts w:ascii="Times New Roman" w:hAnsi="Times New Roman" w:cs="Times New Roman" w:hint="default"/>
        <w:b w:val="0"/>
        <w:i w:val="0"/>
        <w:color w:val="auto"/>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863F16"/>
    <w:multiLevelType w:val="multilevel"/>
    <w:tmpl w:val="BB52C8E8"/>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Verdana" w:hAnsi="Verdana" w:cs="Arial" w:hint="default"/>
        <w:b w:val="0"/>
        <w:caps w:val="0"/>
        <w:strike w:val="0"/>
        <w:dstrike w:val="0"/>
        <w:vanish w:val="0"/>
        <w:color w:val="000000"/>
        <w:sz w:val="20"/>
        <w:szCs w:val="18"/>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1965FF0"/>
    <w:multiLevelType w:val="hybridMultilevel"/>
    <w:tmpl w:val="186EA4CC"/>
    <w:lvl w:ilvl="0" w:tplc="CF0236C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2B01C92"/>
    <w:multiLevelType w:val="multilevel"/>
    <w:tmpl w:val="49140DF4"/>
    <w:lvl w:ilvl="0">
      <w:start w:val="1"/>
      <w:numFmt w:val="decimal"/>
      <w:lvlRestart w:val="0"/>
      <w:lvlText w:val="%1"/>
      <w:lvlJc w:val="left"/>
      <w:pPr>
        <w:tabs>
          <w:tab w:val="num" w:pos="680"/>
        </w:tabs>
        <w:ind w:left="680" w:hanging="680"/>
      </w:pPr>
      <w:rPr>
        <w:rFonts w:ascii="Times New Roman" w:hAnsi="Times New Roman" w:cs="Times New Roman" w:hint="default"/>
        <w:b w:val="0"/>
        <w:bCs w:val="0"/>
        <w:caps w:val="0"/>
        <w:strike w:val="0"/>
        <w:dstrike w:val="0"/>
        <w:vanish w:val="0"/>
        <w:color w:val="000000"/>
        <w:sz w:val="22"/>
        <w:szCs w:val="22"/>
        <w:vertAlign w:val="baseline"/>
      </w:rPr>
    </w:lvl>
    <w:lvl w:ilvl="1">
      <w:start w:val="1"/>
      <w:numFmt w:val="decimal"/>
      <w:lvlText w:val="%1.%2"/>
      <w:lvlJc w:val="left"/>
      <w:pPr>
        <w:tabs>
          <w:tab w:val="num" w:pos="680"/>
        </w:tabs>
        <w:ind w:left="680" w:hanging="680"/>
      </w:pPr>
      <w:rPr>
        <w:rFonts w:ascii="Times New Roman" w:hAnsi="Times New Roman" w:cs="Times New Roman" w:hint="default"/>
        <w:b w:val="0"/>
        <w:bCs/>
        <w:i w:val="0"/>
        <w:caps w:val="0"/>
        <w:strike w:val="0"/>
        <w:dstrike w:val="0"/>
        <w:vanish w:val="0"/>
        <w:color w:val="000000"/>
        <w:sz w:val="22"/>
        <w:szCs w:val="22"/>
        <w:vertAlign w:val="baseline"/>
      </w:rPr>
    </w:lvl>
    <w:lvl w:ilvl="2">
      <w:start w:val="1"/>
      <w:numFmt w:val="decimal"/>
      <w:lvlText w:val="%1.%2.%3"/>
      <w:lvlJc w:val="left"/>
      <w:pPr>
        <w:tabs>
          <w:tab w:val="num" w:pos="4934"/>
        </w:tabs>
        <w:ind w:left="4934" w:hanging="681"/>
      </w:pPr>
      <w:rPr>
        <w:rFonts w:ascii="Times New Roman" w:hAnsi="Times New Roman" w:cs="Times New Roman" w:hint="default"/>
        <w:b w:val="0"/>
        <w:bCs/>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0C72CC"/>
    <w:multiLevelType w:val="multilevel"/>
    <w:tmpl w:val="5D40F41C"/>
    <w:name w:val="House_Style5"/>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bCs/>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imes New Roman" w:hAnsi="Times New Roman" w:cs="Times New Roman" w:hint="default"/>
        <w:b/>
        <w:bCs/>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637F46"/>
    <w:multiLevelType w:val="hybridMultilevel"/>
    <w:tmpl w:val="4880D09C"/>
    <w:lvl w:ilvl="0" w:tplc="4A842768">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190E5E14"/>
    <w:multiLevelType w:val="multilevel"/>
    <w:tmpl w:val="D04ED71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230E08"/>
    <w:multiLevelType w:val="hybridMultilevel"/>
    <w:tmpl w:val="B23C48FC"/>
    <w:lvl w:ilvl="0" w:tplc="BC2C98F0">
      <w:start w:val="1"/>
      <w:numFmt w:val="lowerRoman"/>
      <w:lvlText w:val="(%1)"/>
      <w:lvlJc w:val="left"/>
      <w:pPr>
        <w:ind w:left="1400" w:hanging="72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1A44631C"/>
    <w:multiLevelType w:val="hybridMultilevel"/>
    <w:tmpl w:val="66DECA7E"/>
    <w:lvl w:ilvl="0" w:tplc="B596D2D8">
      <w:start w:val="1"/>
      <w:numFmt w:val="lowerLetter"/>
      <w:lvlText w:val="%1)"/>
      <w:lvlJc w:val="left"/>
      <w:pPr>
        <w:ind w:left="1780" w:hanging="360"/>
      </w:pPr>
      <w:rPr>
        <w:rFonts w:hint="default"/>
      </w:rPr>
    </w:lvl>
    <w:lvl w:ilvl="1" w:tplc="04160019" w:tentative="1">
      <w:start w:val="1"/>
      <w:numFmt w:val="lowerLetter"/>
      <w:lvlText w:val="%2."/>
      <w:lvlJc w:val="left"/>
      <w:pPr>
        <w:ind w:left="2500" w:hanging="360"/>
      </w:pPr>
    </w:lvl>
    <w:lvl w:ilvl="2" w:tplc="0416001B" w:tentative="1">
      <w:start w:val="1"/>
      <w:numFmt w:val="lowerRoman"/>
      <w:lvlText w:val="%3."/>
      <w:lvlJc w:val="right"/>
      <w:pPr>
        <w:ind w:left="3220" w:hanging="180"/>
      </w:pPr>
    </w:lvl>
    <w:lvl w:ilvl="3" w:tplc="0416000F" w:tentative="1">
      <w:start w:val="1"/>
      <w:numFmt w:val="decimal"/>
      <w:lvlText w:val="%4."/>
      <w:lvlJc w:val="left"/>
      <w:pPr>
        <w:ind w:left="3940" w:hanging="360"/>
      </w:pPr>
    </w:lvl>
    <w:lvl w:ilvl="4" w:tplc="04160019" w:tentative="1">
      <w:start w:val="1"/>
      <w:numFmt w:val="lowerLetter"/>
      <w:lvlText w:val="%5."/>
      <w:lvlJc w:val="left"/>
      <w:pPr>
        <w:ind w:left="4660" w:hanging="360"/>
      </w:pPr>
    </w:lvl>
    <w:lvl w:ilvl="5" w:tplc="0416001B" w:tentative="1">
      <w:start w:val="1"/>
      <w:numFmt w:val="lowerRoman"/>
      <w:lvlText w:val="%6."/>
      <w:lvlJc w:val="right"/>
      <w:pPr>
        <w:ind w:left="5380" w:hanging="180"/>
      </w:pPr>
    </w:lvl>
    <w:lvl w:ilvl="6" w:tplc="0416000F" w:tentative="1">
      <w:start w:val="1"/>
      <w:numFmt w:val="decimal"/>
      <w:lvlText w:val="%7."/>
      <w:lvlJc w:val="left"/>
      <w:pPr>
        <w:ind w:left="6100" w:hanging="360"/>
      </w:pPr>
    </w:lvl>
    <w:lvl w:ilvl="7" w:tplc="04160019" w:tentative="1">
      <w:start w:val="1"/>
      <w:numFmt w:val="lowerLetter"/>
      <w:lvlText w:val="%8."/>
      <w:lvlJc w:val="left"/>
      <w:pPr>
        <w:ind w:left="6820" w:hanging="360"/>
      </w:pPr>
    </w:lvl>
    <w:lvl w:ilvl="8" w:tplc="0416001B" w:tentative="1">
      <w:start w:val="1"/>
      <w:numFmt w:val="lowerRoman"/>
      <w:lvlText w:val="%9."/>
      <w:lvlJc w:val="right"/>
      <w:pPr>
        <w:ind w:left="7540" w:hanging="180"/>
      </w:pPr>
    </w:lvl>
  </w:abstractNum>
  <w:abstractNum w:abstractNumId="10" w15:restartNumberingAfterBreak="0">
    <w:nsid w:val="23E65649"/>
    <w:multiLevelType w:val="multilevel"/>
    <w:tmpl w:val="5322C1A4"/>
    <w:lvl w:ilvl="0">
      <w:start w:val="1"/>
      <w:numFmt w:val="decimal"/>
      <w:pStyle w:val="Ttulo"/>
      <w:lvlText w:val="%1."/>
      <w:lvlJc w:val="left"/>
      <w:pPr>
        <w:ind w:left="1920" w:hanging="360"/>
      </w:pPr>
      <w:rPr>
        <w:rFonts w:ascii="Times New Roman" w:hAnsi="Times New Roman" w:cs="Times New Roman" w:hint="default"/>
        <w:b/>
        <w:sz w:val="22"/>
        <w:szCs w:val="22"/>
      </w:rPr>
    </w:lvl>
    <w:lvl w:ilvl="1">
      <w:start w:val="1"/>
      <w:numFmt w:val="decimal"/>
      <w:pStyle w:val="PargrafoComumNvel1"/>
      <w:isLgl/>
      <w:lvlText w:val="%1.%2."/>
      <w:lvlJc w:val="left"/>
      <w:pPr>
        <w:ind w:left="1004"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PargrafoComumNvel2"/>
      <w:isLgl/>
      <w:lvlText w:val="%1.%2.%3."/>
      <w:lvlJc w:val="left"/>
      <w:pPr>
        <w:ind w:left="1222" w:hanging="1080"/>
      </w:pPr>
      <w:rPr>
        <w:rFonts w:ascii="Times New Roman" w:hAnsi="Times New Roman" w:cs="Times New Roman" w:hint="default"/>
        <w:b w:val="0"/>
        <w:i w:val="0"/>
        <w:sz w:val="22"/>
        <w:szCs w:val="22"/>
      </w:rPr>
    </w:lvl>
    <w:lvl w:ilvl="3">
      <w:start w:val="1"/>
      <w:numFmt w:val="decimal"/>
      <w:isLgl/>
      <w:lvlText w:val="%1.%2.%3.%4."/>
      <w:lvlJc w:val="left"/>
      <w:pPr>
        <w:ind w:left="2640" w:hanging="1080"/>
      </w:pPr>
      <w:rPr>
        <w:rFonts w:hint="default"/>
        <w:b w:val="0"/>
        <w:i w:val="0"/>
        <w:sz w:val="22"/>
        <w:szCs w:val="22"/>
      </w:rPr>
    </w:lvl>
    <w:lvl w:ilvl="4">
      <w:start w:val="1"/>
      <w:numFmt w:val="decimal"/>
      <w:isLgl/>
      <w:lvlText w:val="%1.%2.%3.%4.%5."/>
      <w:lvlJc w:val="left"/>
      <w:pPr>
        <w:ind w:left="3000" w:hanging="1440"/>
      </w:pPr>
      <w:rPr>
        <w:rFonts w:hint="default"/>
        <w:i w:val="0"/>
      </w:rPr>
    </w:lvl>
    <w:lvl w:ilvl="5">
      <w:start w:val="1"/>
      <w:numFmt w:val="decimal"/>
      <w:isLgl/>
      <w:lvlText w:val="%1.%2.%3.%4.%5.%6."/>
      <w:lvlJc w:val="left"/>
      <w:pPr>
        <w:ind w:left="3360" w:hanging="1800"/>
      </w:pPr>
      <w:rPr>
        <w:rFonts w:hint="default"/>
      </w:rPr>
    </w:lvl>
    <w:lvl w:ilvl="6">
      <w:start w:val="1"/>
      <w:numFmt w:val="decimal"/>
      <w:isLgl/>
      <w:lvlText w:val="%1.%2.%3.%4.%5.%6.%7."/>
      <w:lvlJc w:val="left"/>
      <w:pPr>
        <w:ind w:left="3360" w:hanging="1800"/>
      </w:pPr>
      <w:rPr>
        <w:rFonts w:hint="default"/>
      </w:rPr>
    </w:lvl>
    <w:lvl w:ilvl="7">
      <w:start w:val="1"/>
      <w:numFmt w:val="decimal"/>
      <w:isLgl/>
      <w:lvlText w:val="%1.%2.%3.%4.%5.%6.%7.%8."/>
      <w:lvlJc w:val="left"/>
      <w:pPr>
        <w:ind w:left="3720" w:hanging="2160"/>
      </w:pPr>
      <w:rPr>
        <w:rFonts w:hint="default"/>
      </w:rPr>
    </w:lvl>
    <w:lvl w:ilvl="8">
      <w:start w:val="1"/>
      <w:numFmt w:val="decimal"/>
      <w:isLgl/>
      <w:lvlText w:val="%1.%2.%3.%4.%5.%6.%7.%8.%9."/>
      <w:lvlJc w:val="left"/>
      <w:pPr>
        <w:ind w:left="4080" w:hanging="2520"/>
      </w:pPr>
      <w:rPr>
        <w:rFonts w:hint="default"/>
      </w:rPr>
    </w:lvl>
  </w:abstractNum>
  <w:abstractNum w:abstractNumId="11" w15:restartNumberingAfterBreak="0">
    <w:nsid w:val="2860365E"/>
    <w:multiLevelType w:val="hybridMultilevel"/>
    <w:tmpl w:val="AB9047F6"/>
    <w:lvl w:ilvl="0" w:tplc="1486C0C2">
      <w:start w:val="1"/>
      <w:numFmt w:val="lowerRoman"/>
      <w:lvlText w:val="(%1)"/>
      <w:lvlJc w:val="left"/>
      <w:pPr>
        <w:ind w:left="1080" w:hanging="72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3BC75E2"/>
    <w:multiLevelType w:val="hybridMultilevel"/>
    <w:tmpl w:val="1010A79E"/>
    <w:lvl w:ilvl="0" w:tplc="6BB6943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3DB248C"/>
    <w:multiLevelType w:val="hybridMultilevel"/>
    <w:tmpl w:val="0F3260AA"/>
    <w:lvl w:ilvl="0" w:tplc="E7344A12">
      <w:start w:val="1"/>
      <w:numFmt w:val="lowerRoman"/>
      <w:lvlText w:val="(%1)"/>
      <w:lvlJc w:val="left"/>
      <w:pPr>
        <w:ind w:left="1080" w:hanging="720"/>
      </w:pPr>
      <w:rPr>
        <w:rFonts w:hint="default"/>
      </w:rPr>
    </w:lvl>
    <w:lvl w:ilvl="1" w:tplc="04160019">
      <w:start w:val="1"/>
      <w:numFmt w:val="lowerLetter"/>
      <w:lvlText w:val="(%2)"/>
      <w:lvlJc w:val="left"/>
      <w:pPr>
        <w:ind w:left="1440" w:hanging="360"/>
      </w:pPr>
      <w:rPr>
        <w:rFonts w:cs="Times New Roman" w:hint="eastAsia"/>
        <w:spacing w:val="0"/>
      </w:rPr>
    </w:lvl>
    <w:lvl w:ilvl="2" w:tplc="C1686E08">
      <w:start w:val="1"/>
      <w:numFmt w:val="lowerRoman"/>
      <w:lvlText w:val="(%3)"/>
      <w:lvlJc w:val="left"/>
      <w:pPr>
        <w:ind w:left="2700" w:hanging="720"/>
      </w:pPr>
      <w:rPr>
        <w:rFonts w:ascii="Verdana" w:hAnsi="Verdana" w:hint="default"/>
        <w:b w:val="0"/>
        <w:sz w:val="20"/>
        <w:szCs w:val="20"/>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9FB0036"/>
    <w:multiLevelType w:val="multilevel"/>
    <w:tmpl w:val="9D509454"/>
    <w:name w:val="House_Style2"/>
    <w:lvl w:ilvl="0">
      <w:start w:val="1"/>
      <w:numFmt w:val="decimal"/>
      <w:lvlRestart w:val="0"/>
      <w:pStyle w:val="Level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pStyle w:val="Level3"/>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C8E4153"/>
    <w:multiLevelType w:val="hybridMultilevel"/>
    <w:tmpl w:val="E7B4A112"/>
    <w:lvl w:ilvl="0" w:tplc="B85E67EC">
      <w:start w:val="2"/>
      <w:numFmt w:val="lowerRoman"/>
      <w:lvlText w:val="(%1)"/>
      <w:lvlJc w:val="left"/>
      <w:pPr>
        <w:ind w:left="1080" w:hanging="720"/>
      </w:pPr>
      <w:rPr>
        <w:rFonts w:ascii="Times New Roman" w:hAnsi="Times New Roman" w:cs="Times New Roman" w:hint="default"/>
        <w:sz w:val="22"/>
        <w:szCs w:val="22"/>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C902E8D"/>
    <w:multiLevelType w:val="hybridMultilevel"/>
    <w:tmpl w:val="20C2FE70"/>
    <w:lvl w:ilvl="0" w:tplc="C3B47C62">
      <w:start w:val="1"/>
      <w:numFmt w:val="lowerRoman"/>
      <w:lvlText w:val="(%1)"/>
      <w:lvlJc w:val="left"/>
      <w:pPr>
        <w:ind w:left="1500" w:hanging="1140"/>
      </w:pPr>
      <w:rPr>
        <w:rFonts w:eastAsia="MS Mincho"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27831C9"/>
    <w:multiLevelType w:val="multilevel"/>
    <w:tmpl w:val="3B2450DC"/>
    <w:lvl w:ilvl="0">
      <w:start w:val="1"/>
      <w:numFmt w:val="upperRoman"/>
      <w:lvlText w:val="%1."/>
      <w:lvlJc w:val="left"/>
      <w:pPr>
        <w:ind w:left="1080" w:hanging="720"/>
      </w:pPr>
      <w:rPr>
        <w:rFonts w:hint="default"/>
        <w:b w:val="0"/>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18" w15:restartNumberingAfterBreak="0">
    <w:nsid w:val="48996116"/>
    <w:multiLevelType w:val="multilevel"/>
    <w:tmpl w:val="7ECE141E"/>
    <w:lvl w:ilvl="0">
      <w:start w:val="8"/>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9601BB7"/>
    <w:multiLevelType w:val="hybridMultilevel"/>
    <w:tmpl w:val="E858374A"/>
    <w:lvl w:ilvl="0" w:tplc="804E9D3E">
      <w:start w:val="1"/>
      <w:numFmt w:val="lowerRoman"/>
      <w:lvlText w:val="(%1)"/>
      <w:lvlJc w:val="left"/>
      <w:pPr>
        <w:ind w:left="1287" w:hanging="720"/>
      </w:pPr>
      <w:rPr>
        <w:rFonts w:ascii="Times New Roman" w:hAnsi="Times New Roman" w:cs="Times New Roman" w:hint="default"/>
        <w:b w:val="0"/>
        <w:sz w:val="22"/>
        <w:szCs w:val="22"/>
      </w:rPr>
    </w:lvl>
    <w:lvl w:ilvl="1" w:tplc="04160019">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0" w15:restartNumberingAfterBreak="0">
    <w:nsid w:val="49A573E8"/>
    <w:multiLevelType w:val="hybridMultilevel"/>
    <w:tmpl w:val="69B0E214"/>
    <w:lvl w:ilvl="0" w:tplc="48ECE0A2">
      <w:start w:val="110"/>
      <w:numFmt w:val="bullet"/>
      <w:lvlText w:val=""/>
      <w:lvlJc w:val="left"/>
      <w:pPr>
        <w:ind w:left="720" w:hanging="360"/>
      </w:pPr>
      <w:rPr>
        <w:rFonts w:ascii="Symbol" w:eastAsia="Calibr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1" w15:restartNumberingAfterBreak="0">
    <w:nsid w:val="4C940FA0"/>
    <w:multiLevelType w:val="multilevel"/>
    <w:tmpl w:val="9A88D074"/>
    <w:lvl w:ilvl="0">
      <w:start w:val="1"/>
      <w:numFmt w:val="decimal"/>
      <w:lvlText w:val="%1"/>
      <w:lvlJc w:val="left"/>
      <w:pPr>
        <w:tabs>
          <w:tab w:val="num" w:pos="680"/>
        </w:tabs>
        <w:ind w:left="680" w:hanging="680"/>
      </w:pPr>
      <w:rPr>
        <w:rFonts w:ascii="Arial" w:hAnsi="Arial" w:cs="Arial" w:hint="default"/>
        <w:b/>
        <w:i w:val="0"/>
        <w:caps w:val="0"/>
        <w:strike w:val="0"/>
        <w:dstrike w:val="0"/>
        <w:vanish w:val="0"/>
        <w:webHidden w:val="0"/>
        <w:color w:val="FFFFFF" w:themeColor="background1"/>
        <w:sz w:val="22"/>
        <w:u w:val="none"/>
        <w:effect w:val="none"/>
        <w:vertAlign w:val="baseline"/>
        <w:specVanish w:val="0"/>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webHidden w:val="0"/>
        <w:color w:val="000000"/>
        <w:sz w:val="21"/>
        <w:szCs w:val="20"/>
        <w:u w:val="none"/>
        <w:effect w:val="none"/>
        <w:vertAlign w:val="baseline"/>
        <w:specVanish w:val="0"/>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webHidden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webHidden w:val="0"/>
        <w:color w:val="000000"/>
        <w:sz w:val="20"/>
        <w:szCs w:val="17"/>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webHidden w:val="0"/>
        <w:color w:val="000000"/>
        <w:sz w:val="20"/>
        <w:u w:val="none"/>
        <w:effect w:val="none"/>
        <w:vertAlign w:val="baseline"/>
        <w:specVanish w:val="0"/>
      </w:rPr>
    </w:lvl>
    <w:lvl w:ilvl="5">
      <w:start w:val="1"/>
      <w:numFmt w:val="upperRoman"/>
      <w:lvlText w:val="(%6)"/>
      <w:lvlJc w:val="left"/>
      <w:pPr>
        <w:tabs>
          <w:tab w:val="num" w:pos="3402"/>
        </w:tabs>
        <w:ind w:left="3402" w:hanging="681"/>
      </w:pPr>
      <w:rPr>
        <w:rFonts w:ascii="Times New Roman" w:hAnsi="Times New Roman" w:cs="Times New Roman" w:hint="default"/>
        <w:b w:val="0"/>
        <w:i w:val="0"/>
        <w:caps w:val="0"/>
        <w:strike w:val="0"/>
        <w:dstrike w:val="0"/>
        <w:vanish w:val="0"/>
        <w:webHidden w:val="0"/>
        <w:color w:val="000000"/>
        <w:spacing w:val="0"/>
        <w:sz w:val="24"/>
        <w:szCs w:val="24"/>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0546084"/>
    <w:multiLevelType w:val="hybridMultilevel"/>
    <w:tmpl w:val="56569436"/>
    <w:lvl w:ilvl="0" w:tplc="B55AD17E">
      <w:start w:val="7"/>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29F7161"/>
    <w:multiLevelType w:val="multilevel"/>
    <w:tmpl w:val="3558D05E"/>
    <w:name w:val="House_Style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A2E5C68"/>
    <w:multiLevelType w:val="hybridMultilevel"/>
    <w:tmpl w:val="26480830"/>
    <w:lvl w:ilvl="0" w:tplc="52A286A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AFF2504"/>
    <w:multiLevelType w:val="multilevel"/>
    <w:tmpl w:val="EFA2A0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MS Mincho" w:hint="default"/>
        <w:sz w:val="20"/>
        <w:szCs w:val="20"/>
      </w:rPr>
    </w:lvl>
    <w:lvl w:ilvl="2">
      <w:start w:val="1"/>
      <w:numFmt w:val="decimal"/>
      <w:isLgl/>
      <w:lvlText w:val="%1.%2.%3."/>
      <w:lvlJc w:val="left"/>
      <w:pPr>
        <w:ind w:left="1080" w:hanging="720"/>
      </w:pPr>
      <w:rPr>
        <w:rFonts w:eastAsia="MS Mincho" w:hint="default"/>
        <w:sz w:val="22"/>
      </w:rPr>
    </w:lvl>
    <w:lvl w:ilvl="3">
      <w:start w:val="1"/>
      <w:numFmt w:val="decimal"/>
      <w:isLgl/>
      <w:lvlText w:val="%1.%2.%3.%4."/>
      <w:lvlJc w:val="left"/>
      <w:pPr>
        <w:ind w:left="1080" w:hanging="720"/>
      </w:pPr>
      <w:rPr>
        <w:rFonts w:eastAsia="MS Mincho" w:hint="default"/>
        <w:sz w:val="22"/>
      </w:rPr>
    </w:lvl>
    <w:lvl w:ilvl="4">
      <w:start w:val="1"/>
      <w:numFmt w:val="decimal"/>
      <w:isLgl/>
      <w:lvlText w:val="%1.%2.%3.%4.%5."/>
      <w:lvlJc w:val="left"/>
      <w:pPr>
        <w:ind w:left="1440" w:hanging="1080"/>
      </w:pPr>
      <w:rPr>
        <w:rFonts w:eastAsia="MS Mincho" w:hint="default"/>
        <w:sz w:val="22"/>
      </w:rPr>
    </w:lvl>
    <w:lvl w:ilvl="5">
      <w:start w:val="1"/>
      <w:numFmt w:val="decimal"/>
      <w:isLgl/>
      <w:lvlText w:val="%1.%2.%3.%4.%5.%6."/>
      <w:lvlJc w:val="left"/>
      <w:pPr>
        <w:ind w:left="1440" w:hanging="1080"/>
      </w:pPr>
      <w:rPr>
        <w:rFonts w:eastAsia="MS Mincho" w:hint="default"/>
        <w:sz w:val="22"/>
      </w:rPr>
    </w:lvl>
    <w:lvl w:ilvl="6">
      <w:start w:val="1"/>
      <w:numFmt w:val="decimal"/>
      <w:isLgl/>
      <w:lvlText w:val="%1.%2.%3.%4.%5.%6.%7."/>
      <w:lvlJc w:val="left"/>
      <w:pPr>
        <w:ind w:left="1800" w:hanging="1440"/>
      </w:pPr>
      <w:rPr>
        <w:rFonts w:eastAsia="MS Mincho" w:hint="default"/>
        <w:sz w:val="22"/>
      </w:rPr>
    </w:lvl>
    <w:lvl w:ilvl="7">
      <w:start w:val="1"/>
      <w:numFmt w:val="decimal"/>
      <w:isLgl/>
      <w:lvlText w:val="%1.%2.%3.%4.%5.%6.%7.%8."/>
      <w:lvlJc w:val="left"/>
      <w:pPr>
        <w:ind w:left="1800" w:hanging="1440"/>
      </w:pPr>
      <w:rPr>
        <w:rFonts w:eastAsia="MS Mincho" w:hint="default"/>
        <w:sz w:val="22"/>
      </w:rPr>
    </w:lvl>
    <w:lvl w:ilvl="8">
      <w:start w:val="1"/>
      <w:numFmt w:val="decimal"/>
      <w:isLgl/>
      <w:lvlText w:val="%1.%2.%3.%4.%5.%6.%7.%8.%9."/>
      <w:lvlJc w:val="left"/>
      <w:pPr>
        <w:ind w:left="1800" w:hanging="1440"/>
      </w:pPr>
      <w:rPr>
        <w:rFonts w:eastAsia="MS Mincho" w:hint="default"/>
        <w:sz w:val="22"/>
      </w:rPr>
    </w:lvl>
  </w:abstractNum>
  <w:abstractNum w:abstractNumId="26" w15:restartNumberingAfterBreak="0">
    <w:nsid w:val="6D0059E0"/>
    <w:multiLevelType w:val="hybridMultilevel"/>
    <w:tmpl w:val="0B08A1D2"/>
    <w:lvl w:ilvl="0" w:tplc="7A2A1E30">
      <w:start w:val="1"/>
      <w:numFmt w:val="lowerRoman"/>
      <w:lvlText w:val="(%1)"/>
      <w:lvlJc w:val="left"/>
      <w:pPr>
        <w:ind w:left="1287" w:hanging="720"/>
      </w:pPr>
      <w:rPr>
        <w:rFonts w:ascii="Times New Roman" w:hAnsi="Times New Roman" w:cs="Times New Roman" w:hint="default"/>
        <w:b w:val="0"/>
        <w:sz w:val="22"/>
        <w:szCs w:val="22"/>
      </w:rPr>
    </w:lvl>
    <w:lvl w:ilvl="1" w:tplc="04160019">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7" w15:restartNumberingAfterBreak="0">
    <w:nsid w:val="72CA059E"/>
    <w:multiLevelType w:val="multilevel"/>
    <w:tmpl w:val="25BE6368"/>
    <w:lvl w:ilvl="0">
      <w:start w:val="1"/>
      <w:numFmt w:val="decimal"/>
      <w:lvlRestart w:val="0"/>
      <w:lvlText w:val="%1"/>
      <w:lvlJc w:val="left"/>
      <w:pPr>
        <w:tabs>
          <w:tab w:val="num" w:pos="680"/>
        </w:tabs>
        <w:ind w:left="680" w:hanging="680"/>
      </w:pPr>
      <w:rPr>
        <w:rFonts w:ascii="Times New Roman" w:hAnsi="Times New Roman" w:cs="Times New Roman" w:hint="default"/>
        <w:b w:val="0"/>
        <w:bCs/>
        <w:caps w:val="0"/>
        <w:strike w:val="0"/>
        <w:dstrike w:val="0"/>
        <w:vanish w:val="0"/>
        <w:webHidden w:val="0"/>
        <w:color w:val="000000"/>
        <w:sz w:val="22"/>
        <w:szCs w:val="24"/>
        <w:u w:val="none"/>
        <w:effect w:val="none"/>
        <w:vertAlign w:val="baseline"/>
        <w:specVanish w:val="0"/>
      </w:rPr>
    </w:lvl>
    <w:lvl w:ilvl="1">
      <w:start w:val="1"/>
      <w:numFmt w:val="decimal"/>
      <w:lvlText w:val="%1.%2"/>
      <w:lvlJc w:val="left"/>
      <w:pPr>
        <w:tabs>
          <w:tab w:val="num" w:pos="680"/>
        </w:tabs>
        <w:ind w:left="680" w:hanging="680"/>
      </w:pPr>
      <w:rPr>
        <w:rFonts w:ascii="Times New Roman" w:hAnsi="Times New Roman" w:cs="Times New Roman" w:hint="default"/>
        <w:b w:val="0"/>
        <w:i w:val="0"/>
        <w:iCs w:val="0"/>
        <w:caps w:val="0"/>
        <w:strike w:val="0"/>
        <w:dstrike w:val="0"/>
        <w:vanish w:val="0"/>
        <w:webHidden w:val="0"/>
        <w:color w:val="000000"/>
        <w:sz w:val="22"/>
        <w:szCs w:val="22"/>
        <w:u w:val="none"/>
        <w:effect w:val="none"/>
        <w:vertAlign w:val="baseline"/>
        <w:specVanish w:val="0"/>
      </w:rPr>
    </w:lvl>
    <w:lvl w:ilvl="2">
      <w:start w:val="1"/>
      <w:numFmt w:val="decimal"/>
      <w:lvlText w:val="%1.%2.%3"/>
      <w:lvlJc w:val="left"/>
      <w:pPr>
        <w:tabs>
          <w:tab w:val="num" w:pos="1361"/>
        </w:tabs>
        <w:ind w:left="1361" w:hanging="681"/>
      </w:pPr>
      <w:rPr>
        <w:rFonts w:ascii="Times New Roman" w:hAnsi="Times New Roman" w:cs="Times New Roman" w:hint="default"/>
        <w:b w:val="0"/>
        <w:i w:val="0"/>
        <w:iCs w:val="0"/>
        <w:caps w:val="0"/>
        <w:strike w:val="0"/>
        <w:dstrike w:val="0"/>
        <w:vanish w:val="0"/>
        <w:webHidden w:val="0"/>
        <w:color w:val="000000"/>
        <w:sz w:val="22"/>
        <w:szCs w:val="22"/>
        <w:u w:val="none"/>
        <w:effect w:val="none"/>
        <w:vertAlign w:val="baseline"/>
        <w:specVanish w:val="0"/>
      </w:rPr>
    </w:lvl>
    <w:lvl w:ilvl="3">
      <w:start w:val="1"/>
      <w:numFmt w:val="lowerRoman"/>
      <w:lvlText w:val="(%4)"/>
      <w:lvlJc w:val="left"/>
      <w:pPr>
        <w:tabs>
          <w:tab w:val="num" w:pos="2041"/>
        </w:tabs>
        <w:ind w:left="2041" w:hanging="680"/>
      </w:pPr>
      <w:rPr>
        <w:rFonts w:ascii="Times New Roman" w:hAnsi="Times New Roman" w:cs="Times New Roman" w:hint="default"/>
        <w:b w:val="0"/>
        <w:caps w:val="0"/>
        <w:strike w:val="0"/>
        <w:dstrike w:val="0"/>
        <w:vanish w:val="0"/>
        <w:webHidden w:val="0"/>
        <w:color w:val="000000"/>
        <w:sz w:val="22"/>
        <w:szCs w:val="22"/>
        <w:u w:val="none"/>
        <w:effect w:val="none"/>
        <w:vertAlign w:val="baseline"/>
        <w:specVanish w:val="0"/>
      </w:rPr>
    </w:lvl>
    <w:lvl w:ilvl="4">
      <w:start w:val="1"/>
      <w:numFmt w:val="lowerLetter"/>
      <w:lvlText w:val="(%5)"/>
      <w:lvlJc w:val="left"/>
      <w:pPr>
        <w:tabs>
          <w:tab w:val="num" w:pos="2721"/>
        </w:tabs>
        <w:ind w:left="2721" w:hanging="680"/>
      </w:pPr>
      <w:rPr>
        <w:rFonts w:ascii="Times New Roman" w:hAnsi="Times New Roman" w:cs="Times New Roman" w:hint="default"/>
        <w:b w:val="0"/>
        <w:caps w:val="0"/>
        <w:strike w:val="0"/>
        <w:dstrike w:val="0"/>
        <w:vanish w:val="0"/>
        <w:webHidden w:val="0"/>
        <w:color w:val="000000"/>
        <w:sz w:val="22"/>
        <w:szCs w:val="22"/>
        <w:u w:val="none"/>
        <w:effect w:val="none"/>
        <w:vertAlign w:val="baseline"/>
        <w:specVanish w:val="0"/>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6461E66"/>
    <w:multiLevelType w:val="multilevel"/>
    <w:tmpl w:val="DCFEB954"/>
    <w:lvl w:ilvl="0">
      <w:start w:val="1"/>
      <w:numFmt w:val="upperRoman"/>
      <w:pStyle w:val="ArticleL1"/>
      <w:suff w:val="nothing"/>
      <w:lvlText w:val="CLÁUSULA %1"/>
      <w:lvlJc w:val="left"/>
      <w:pPr>
        <w:ind w:left="5400" w:firstLine="0"/>
      </w:pPr>
      <w:rPr>
        <w:rFonts w:ascii="Times New Roman" w:hAnsi="Times New Roman" w:cs="Times New Roman" w:hint="default"/>
        <w:b/>
        <w:i w:val="0"/>
        <w:caps/>
        <w:smallCaps w:val="0"/>
        <w:sz w:val="24"/>
        <w:u w:val="none"/>
      </w:rPr>
    </w:lvl>
    <w:lvl w:ilvl="1">
      <w:start w:val="3"/>
      <w:numFmt w:val="decimal"/>
      <w:pStyle w:val="ArticleL2"/>
      <w:isLgl/>
      <w:lvlText w:val="%1.%2."/>
      <w:lvlJc w:val="left"/>
      <w:pPr>
        <w:tabs>
          <w:tab w:val="num" w:pos="1080"/>
        </w:tabs>
        <w:ind w:left="1080" w:hanging="720"/>
      </w:pPr>
      <w:rPr>
        <w:rFonts w:ascii="Times New Roman" w:hAnsi="Times New Roman" w:cs="Times New Roman" w:hint="default"/>
        <w:b w:val="0"/>
        <w:i w:val="0"/>
        <w:caps w:val="0"/>
        <w:sz w:val="24"/>
        <w:u w:val="none"/>
      </w:rPr>
    </w:lvl>
    <w:lvl w:ilvl="2">
      <w:start w:val="1"/>
      <w:numFmt w:val="decimal"/>
      <w:pStyle w:val="ArticleL3"/>
      <w:isLgl/>
      <w:lvlText w:val="%1.%2.%3"/>
      <w:lvlJc w:val="left"/>
      <w:pPr>
        <w:tabs>
          <w:tab w:val="num" w:pos="1920"/>
        </w:tabs>
        <w:ind w:left="1920" w:hanging="720"/>
      </w:pPr>
      <w:rPr>
        <w:rFonts w:hint="default"/>
        <w:b w:val="0"/>
        <w:i w:val="0"/>
        <w:caps w:val="0"/>
        <w:u w:val="none"/>
      </w:rPr>
    </w:lvl>
    <w:lvl w:ilvl="3">
      <w:start w:val="1"/>
      <w:numFmt w:val="lowerLetter"/>
      <w:pStyle w:val="ArticleL4"/>
      <w:lvlText w:val="(%4)"/>
      <w:lvlJc w:val="left"/>
      <w:pPr>
        <w:tabs>
          <w:tab w:val="num" w:pos="1440"/>
        </w:tabs>
        <w:ind w:left="1440" w:hanging="720"/>
      </w:pPr>
      <w:rPr>
        <w:rFonts w:hint="default"/>
        <w:b w:val="0"/>
        <w:i w:val="0"/>
        <w:caps w:val="0"/>
        <w:u w:val="none"/>
      </w:rPr>
    </w:lvl>
    <w:lvl w:ilvl="4">
      <w:start w:val="1"/>
      <w:numFmt w:val="lowerRoman"/>
      <w:pStyle w:val="ArticleL5"/>
      <w:lvlText w:val="(%5)"/>
      <w:lvlJc w:val="left"/>
      <w:pPr>
        <w:tabs>
          <w:tab w:val="num" w:pos="2160"/>
        </w:tabs>
        <w:ind w:left="2160" w:hanging="720"/>
      </w:pPr>
      <w:rPr>
        <w:rFonts w:hint="default"/>
        <w:b w:val="0"/>
        <w:i w:val="0"/>
        <w:caps w:val="0"/>
        <w:u w:val="none"/>
      </w:rPr>
    </w:lvl>
    <w:lvl w:ilvl="5">
      <w:start w:val="1"/>
      <w:numFmt w:val="decimal"/>
      <w:pStyle w:val="ArticleL6"/>
      <w:lvlText w:val="%5.%6)"/>
      <w:lvlJc w:val="left"/>
      <w:pPr>
        <w:tabs>
          <w:tab w:val="num" w:pos="2880"/>
        </w:tabs>
        <w:ind w:left="2880" w:hanging="720"/>
      </w:pPr>
      <w:rPr>
        <w:rFonts w:hint="default"/>
        <w:b w:val="0"/>
        <w:i w:val="0"/>
        <w:caps w:val="0"/>
        <w:u w:val="none"/>
      </w:rPr>
    </w:lvl>
    <w:lvl w:ilvl="6">
      <w:start w:val="1"/>
      <w:numFmt w:val="lowerRoman"/>
      <w:pStyle w:val="ArticleL7"/>
      <w:lvlText w:val="%7."/>
      <w:lvlJc w:val="left"/>
      <w:pPr>
        <w:tabs>
          <w:tab w:val="num" w:pos="5040"/>
        </w:tabs>
        <w:ind w:left="0" w:firstLine="4320"/>
      </w:pPr>
      <w:rPr>
        <w:rFonts w:hint="default"/>
        <w:b w:val="0"/>
        <w:i w:val="0"/>
        <w:caps w:val="0"/>
        <w:u w:val="none"/>
      </w:rPr>
    </w:lvl>
    <w:lvl w:ilvl="7">
      <w:start w:val="1"/>
      <w:numFmt w:val="decimal"/>
      <w:pStyle w:val="ArticleL8"/>
      <w:lvlText w:val="%8."/>
      <w:lvlJc w:val="left"/>
      <w:pPr>
        <w:tabs>
          <w:tab w:val="num" w:pos="5760"/>
        </w:tabs>
        <w:ind w:left="0" w:firstLine="5040"/>
      </w:pPr>
      <w:rPr>
        <w:rFonts w:hint="default"/>
        <w:b w:val="0"/>
        <w:i w:val="0"/>
        <w:caps w:val="0"/>
        <w:u w:val="none"/>
      </w:rPr>
    </w:lvl>
    <w:lvl w:ilvl="8">
      <w:start w:val="1"/>
      <w:numFmt w:val="lowerLetter"/>
      <w:pStyle w:val="ArticleL9"/>
      <w:lvlText w:val="%9)"/>
      <w:lvlJc w:val="left"/>
      <w:pPr>
        <w:tabs>
          <w:tab w:val="num" w:pos="6480"/>
        </w:tabs>
        <w:ind w:left="0" w:firstLine="5760"/>
      </w:pPr>
      <w:rPr>
        <w:rFonts w:hint="default"/>
        <w:b w:val="0"/>
        <w:i w:val="0"/>
        <w:caps w:val="0"/>
        <w:u w:val="none"/>
      </w:rPr>
    </w:lvl>
  </w:abstractNum>
  <w:abstractNum w:abstractNumId="29" w15:restartNumberingAfterBreak="0">
    <w:nsid w:val="78424234"/>
    <w:multiLevelType w:val="hybridMultilevel"/>
    <w:tmpl w:val="FE36E1B2"/>
    <w:lvl w:ilvl="0" w:tplc="41B2D804">
      <w:start w:val="1"/>
      <w:numFmt w:val="lowerRoman"/>
      <w:lvlText w:val="(%1)"/>
      <w:lvlJc w:val="left"/>
      <w:pPr>
        <w:tabs>
          <w:tab w:val="num" w:pos="1069"/>
        </w:tabs>
        <w:ind w:left="1069" w:hanging="360"/>
      </w:pPr>
      <w:rPr>
        <w:rFonts w:hint="default"/>
        <w:b w:val="0"/>
        <w:i w:val="0"/>
      </w:rPr>
    </w:lvl>
    <w:lvl w:ilvl="1" w:tplc="04160019">
      <w:start w:val="1"/>
      <w:numFmt w:val="lowerLetter"/>
      <w:lvlText w:val="%2."/>
      <w:lvlJc w:val="left"/>
      <w:pPr>
        <w:tabs>
          <w:tab w:val="num" w:pos="1429"/>
        </w:tabs>
        <w:ind w:left="1429" w:hanging="360"/>
      </w:pPr>
      <w:rPr>
        <w:rFonts w:cs="Times New Roman"/>
      </w:rPr>
    </w:lvl>
    <w:lvl w:ilvl="2" w:tplc="0416001B" w:tentative="1">
      <w:start w:val="1"/>
      <w:numFmt w:val="lowerRoman"/>
      <w:lvlText w:val="%3."/>
      <w:lvlJc w:val="right"/>
      <w:pPr>
        <w:tabs>
          <w:tab w:val="num" w:pos="2149"/>
        </w:tabs>
        <w:ind w:left="2149" w:hanging="180"/>
      </w:pPr>
      <w:rPr>
        <w:rFonts w:cs="Times New Roman"/>
      </w:rPr>
    </w:lvl>
    <w:lvl w:ilvl="3" w:tplc="0416000F" w:tentative="1">
      <w:start w:val="1"/>
      <w:numFmt w:val="decimal"/>
      <w:lvlText w:val="%4."/>
      <w:lvlJc w:val="left"/>
      <w:pPr>
        <w:tabs>
          <w:tab w:val="num" w:pos="2869"/>
        </w:tabs>
        <w:ind w:left="2869" w:hanging="360"/>
      </w:pPr>
      <w:rPr>
        <w:rFonts w:cs="Times New Roman"/>
      </w:rPr>
    </w:lvl>
    <w:lvl w:ilvl="4" w:tplc="04160019" w:tentative="1">
      <w:start w:val="1"/>
      <w:numFmt w:val="lowerLetter"/>
      <w:lvlText w:val="%5."/>
      <w:lvlJc w:val="left"/>
      <w:pPr>
        <w:tabs>
          <w:tab w:val="num" w:pos="3589"/>
        </w:tabs>
        <w:ind w:left="3589" w:hanging="360"/>
      </w:pPr>
      <w:rPr>
        <w:rFonts w:cs="Times New Roman"/>
      </w:rPr>
    </w:lvl>
    <w:lvl w:ilvl="5" w:tplc="0416001B" w:tentative="1">
      <w:start w:val="1"/>
      <w:numFmt w:val="lowerRoman"/>
      <w:lvlText w:val="%6."/>
      <w:lvlJc w:val="right"/>
      <w:pPr>
        <w:tabs>
          <w:tab w:val="num" w:pos="4309"/>
        </w:tabs>
        <w:ind w:left="4309" w:hanging="180"/>
      </w:pPr>
      <w:rPr>
        <w:rFonts w:cs="Times New Roman"/>
      </w:rPr>
    </w:lvl>
    <w:lvl w:ilvl="6" w:tplc="0416000F" w:tentative="1">
      <w:start w:val="1"/>
      <w:numFmt w:val="decimal"/>
      <w:lvlText w:val="%7."/>
      <w:lvlJc w:val="left"/>
      <w:pPr>
        <w:tabs>
          <w:tab w:val="num" w:pos="5029"/>
        </w:tabs>
        <w:ind w:left="5029" w:hanging="360"/>
      </w:pPr>
      <w:rPr>
        <w:rFonts w:cs="Times New Roman"/>
      </w:rPr>
    </w:lvl>
    <w:lvl w:ilvl="7" w:tplc="04160019" w:tentative="1">
      <w:start w:val="1"/>
      <w:numFmt w:val="lowerLetter"/>
      <w:lvlText w:val="%8."/>
      <w:lvlJc w:val="left"/>
      <w:pPr>
        <w:tabs>
          <w:tab w:val="num" w:pos="5749"/>
        </w:tabs>
        <w:ind w:left="5749" w:hanging="360"/>
      </w:pPr>
      <w:rPr>
        <w:rFonts w:cs="Times New Roman"/>
      </w:rPr>
    </w:lvl>
    <w:lvl w:ilvl="8" w:tplc="0416001B" w:tentative="1">
      <w:start w:val="1"/>
      <w:numFmt w:val="lowerRoman"/>
      <w:lvlText w:val="%9."/>
      <w:lvlJc w:val="right"/>
      <w:pPr>
        <w:tabs>
          <w:tab w:val="num" w:pos="6469"/>
        </w:tabs>
        <w:ind w:left="6469" w:hanging="180"/>
      </w:pPr>
      <w:rPr>
        <w:rFonts w:cs="Times New Roman"/>
      </w:rPr>
    </w:lvl>
  </w:abstractNum>
  <w:abstractNum w:abstractNumId="30" w15:restartNumberingAfterBreak="0">
    <w:nsid w:val="7EBD7EB9"/>
    <w:multiLevelType w:val="multilevel"/>
    <w:tmpl w:val="25BE6368"/>
    <w:lvl w:ilvl="0">
      <w:start w:val="1"/>
      <w:numFmt w:val="decimal"/>
      <w:lvlRestart w:val="0"/>
      <w:lvlText w:val="%1"/>
      <w:lvlJc w:val="left"/>
      <w:pPr>
        <w:tabs>
          <w:tab w:val="num" w:pos="680"/>
        </w:tabs>
        <w:ind w:left="680" w:hanging="680"/>
      </w:pPr>
      <w:rPr>
        <w:rFonts w:ascii="Times New Roman" w:hAnsi="Times New Roman" w:cs="Times New Roman" w:hint="default"/>
        <w:b w:val="0"/>
        <w:bCs/>
        <w:caps w:val="0"/>
        <w:strike w:val="0"/>
        <w:dstrike w:val="0"/>
        <w:vanish w:val="0"/>
        <w:webHidden w:val="0"/>
        <w:color w:val="000000"/>
        <w:sz w:val="22"/>
        <w:szCs w:val="24"/>
        <w:u w:val="none"/>
        <w:effect w:val="none"/>
        <w:vertAlign w:val="baseline"/>
        <w:specVanish w:val="0"/>
      </w:rPr>
    </w:lvl>
    <w:lvl w:ilvl="1">
      <w:start w:val="1"/>
      <w:numFmt w:val="decimal"/>
      <w:lvlText w:val="%1.%2"/>
      <w:lvlJc w:val="left"/>
      <w:pPr>
        <w:tabs>
          <w:tab w:val="num" w:pos="680"/>
        </w:tabs>
        <w:ind w:left="680" w:hanging="680"/>
      </w:pPr>
      <w:rPr>
        <w:rFonts w:ascii="Times New Roman" w:hAnsi="Times New Roman" w:cs="Times New Roman" w:hint="default"/>
        <w:b w:val="0"/>
        <w:i w:val="0"/>
        <w:iCs w:val="0"/>
        <w:caps w:val="0"/>
        <w:strike w:val="0"/>
        <w:dstrike w:val="0"/>
        <w:vanish w:val="0"/>
        <w:webHidden w:val="0"/>
        <w:color w:val="000000"/>
        <w:sz w:val="22"/>
        <w:szCs w:val="22"/>
        <w:u w:val="none"/>
        <w:effect w:val="none"/>
        <w:vertAlign w:val="baseline"/>
        <w:specVanish w:val="0"/>
      </w:rPr>
    </w:lvl>
    <w:lvl w:ilvl="2">
      <w:start w:val="1"/>
      <w:numFmt w:val="decimal"/>
      <w:lvlText w:val="%1.%2.%3"/>
      <w:lvlJc w:val="left"/>
      <w:pPr>
        <w:tabs>
          <w:tab w:val="num" w:pos="1361"/>
        </w:tabs>
        <w:ind w:left="1361" w:hanging="681"/>
      </w:pPr>
      <w:rPr>
        <w:rFonts w:ascii="Times New Roman" w:hAnsi="Times New Roman" w:cs="Times New Roman" w:hint="default"/>
        <w:b w:val="0"/>
        <w:i w:val="0"/>
        <w:iCs w:val="0"/>
        <w:caps w:val="0"/>
        <w:strike w:val="0"/>
        <w:dstrike w:val="0"/>
        <w:vanish w:val="0"/>
        <w:webHidden w:val="0"/>
        <w:color w:val="000000"/>
        <w:sz w:val="22"/>
        <w:szCs w:val="22"/>
        <w:u w:val="none"/>
        <w:effect w:val="none"/>
        <w:vertAlign w:val="baseline"/>
        <w:specVanish w:val="0"/>
      </w:rPr>
    </w:lvl>
    <w:lvl w:ilvl="3">
      <w:start w:val="1"/>
      <w:numFmt w:val="lowerRoman"/>
      <w:lvlText w:val="(%4)"/>
      <w:lvlJc w:val="left"/>
      <w:pPr>
        <w:tabs>
          <w:tab w:val="num" w:pos="2041"/>
        </w:tabs>
        <w:ind w:left="2041" w:hanging="680"/>
      </w:pPr>
      <w:rPr>
        <w:rFonts w:ascii="Times New Roman" w:hAnsi="Times New Roman" w:cs="Times New Roman" w:hint="default"/>
        <w:b w:val="0"/>
        <w:caps w:val="0"/>
        <w:strike w:val="0"/>
        <w:dstrike w:val="0"/>
        <w:vanish w:val="0"/>
        <w:webHidden w:val="0"/>
        <w:color w:val="000000"/>
        <w:sz w:val="22"/>
        <w:szCs w:val="22"/>
        <w:u w:val="none"/>
        <w:effect w:val="none"/>
        <w:vertAlign w:val="baseline"/>
        <w:specVanish w:val="0"/>
      </w:rPr>
    </w:lvl>
    <w:lvl w:ilvl="4">
      <w:start w:val="1"/>
      <w:numFmt w:val="lowerLetter"/>
      <w:lvlText w:val="(%5)"/>
      <w:lvlJc w:val="left"/>
      <w:pPr>
        <w:tabs>
          <w:tab w:val="num" w:pos="2721"/>
        </w:tabs>
        <w:ind w:left="2721" w:hanging="680"/>
      </w:pPr>
      <w:rPr>
        <w:rFonts w:ascii="Times New Roman" w:hAnsi="Times New Roman" w:cs="Times New Roman" w:hint="default"/>
        <w:b w:val="0"/>
        <w:caps w:val="0"/>
        <w:strike w:val="0"/>
        <w:dstrike w:val="0"/>
        <w:vanish w:val="0"/>
        <w:webHidden w:val="0"/>
        <w:color w:val="000000"/>
        <w:sz w:val="22"/>
        <w:szCs w:val="22"/>
        <w:u w:val="none"/>
        <w:effect w:val="none"/>
        <w:vertAlign w:val="baseline"/>
        <w:specVanish w:val="0"/>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19551795">
    <w:abstractNumId w:val="29"/>
  </w:num>
  <w:num w:numId="2" w16cid:durableId="1995912888">
    <w:abstractNumId w:val="13"/>
  </w:num>
  <w:num w:numId="3" w16cid:durableId="1770849117">
    <w:abstractNumId w:val="25"/>
  </w:num>
  <w:num w:numId="4" w16cid:durableId="1026827976">
    <w:abstractNumId w:val="0"/>
  </w:num>
  <w:num w:numId="5" w16cid:durableId="2075661584">
    <w:abstractNumId w:val="17"/>
  </w:num>
  <w:num w:numId="6" w16cid:durableId="1320503713">
    <w:abstractNumId w:val="10"/>
  </w:num>
  <w:num w:numId="7" w16cid:durableId="392509749">
    <w:abstractNumId w:val="3"/>
  </w:num>
  <w:num w:numId="8" w16cid:durableId="1521775054">
    <w:abstractNumId w:val="6"/>
  </w:num>
  <w:num w:numId="9" w16cid:durableId="844393129">
    <w:abstractNumId w:val="28"/>
  </w:num>
  <w:num w:numId="10" w16cid:durableId="660473639">
    <w:abstractNumId w:val="26"/>
  </w:num>
  <w:num w:numId="11" w16cid:durableId="300578189">
    <w:abstractNumId w:val="11"/>
  </w:num>
  <w:num w:numId="12" w16cid:durableId="959991132">
    <w:abstractNumId w:val="12"/>
  </w:num>
  <w:num w:numId="13" w16cid:durableId="1484393531">
    <w:abstractNumId w:val="19"/>
  </w:num>
  <w:num w:numId="14" w16cid:durableId="1878852110">
    <w:abstractNumId w:val="2"/>
  </w:num>
  <w:num w:numId="15" w16cid:durableId="362823079">
    <w:abstractNumId w:val="14"/>
  </w:num>
  <w:num w:numId="16" w16cid:durableId="646670283">
    <w:abstractNumId w:val="22"/>
  </w:num>
  <w:num w:numId="17" w16cid:durableId="72774901">
    <w:abstractNumId w:val="16"/>
  </w:num>
  <w:num w:numId="18" w16cid:durableId="366032377">
    <w:abstractNumId w:val="9"/>
  </w:num>
  <w:num w:numId="19" w16cid:durableId="256908729">
    <w:abstractNumId w:val="8"/>
  </w:num>
  <w:num w:numId="20" w16cid:durableId="2091997211">
    <w:abstractNumId w:val="24"/>
  </w:num>
  <w:num w:numId="21" w16cid:durableId="699747251">
    <w:abstractNumId w:val="15"/>
  </w:num>
  <w:num w:numId="22" w16cid:durableId="560793516">
    <w:abstractNumId w:val="27"/>
  </w:num>
  <w:num w:numId="23" w16cid:durableId="117067258">
    <w:abstractNumId w:val="18"/>
  </w:num>
  <w:num w:numId="24" w16cid:durableId="589050314">
    <w:abstractNumId w:val="10"/>
  </w:num>
  <w:num w:numId="25" w16cid:durableId="124273203">
    <w:abstractNumId w:val="10"/>
    <w:lvlOverride w:ilvl="0">
      <w:startOverride w:val="6"/>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23264948">
    <w:abstractNumId w:val="10"/>
  </w:num>
  <w:num w:numId="27" w16cid:durableId="43333277">
    <w:abstractNumId w:val="10"/>
  </w:num>
  <w:num w:numId="28" w16cid:durableId="1146971533">
    <w:abstractNumId w:val="7"/>
  </w:num>
  <w:num w:numId="29" w16cid:durableId="1464737834">
    <w:abstractNumId w:val="30"/>
  </w:num>
  <w:num w:numId="30" w16cid:durableId="1626083467">
    <w:abstractNumId w:val="4"/>
  </w:num>
  <w:num w:numId="31" w16cid:durableId="2083330599">
    <w:abstractNumId w:val="5"/>
  </w:num>
  <w:num w:numId="32" w16cid:durableId="404955707">
    <w:abstractNumId w:val="1"/>
  </w:num>
  <w:num w:numId="33" w16cid:durableId="1515994209">
    <w:abstractNumId w:val="10"/>
  </w:num>
  <w:num w:numId="34" w16cid:durableId="2017800621">
    <w:abstractNumId w:val="10"/>
  </w:num>
  <w:num w:numId="35" w16cid:durableId="1434470021">
    <w:abstractNumId w:val="10"/>
  </w:num>
  <w:num w:numId="36" w16cid:durableId="374356296">
    <w:abstractNumId w:val="10"/>
  </w:num>
  <w:num w:numId="37" w16cid:durableId="270362820">
    <w:abstractNumId w:val="10"/>
  </w:num>
  <w:num w:numId="38" w16cid:durableId="1593971485">
    <w:abstractNumId w:val="10"/>
  </w:num>
  <w:num w:numId="39" w16cid:durableId="929701350">
    <w:abstractNumId w:val="10"/>
  </w:num>
  <w:num w:numId="40" w16cid:durableId="1714768244">
    <w:abstractNumId w:val="10"/>
  </w:num>
  <w:num w:numId="41" w16cid:durableId="2110656362">
    <w:abstractNumId w:val="10"/>
  </w:num>
  <w:num w:numId="42" w16cid:durableId="8796475">
    <w:abstractNumId w:val="10"/>
  </w:num>
  <w:num w:numId="43" w16cid:durableId="1499927053">
    <w:abstractNumId w:val="10"/>
  </w:num>
  <w:num w:numId="44" w16cid:durableId="1953201475">
    <w:abstractNumId w:val="14"/>
  </w:num>
  <w:num w:numId="45" w16cid:durableId="1211259290">
    <w:abstractNumId w:val="10"/>
  </w:num>
  <w:num w:numId="46" w16cid:durableId="1560633393">
    <w:abstractNumId w:val="10"/>
  </w:num>
  <w:num w:numId="47" w16cid:durableId="358972600">
    <w:abstractNumId w:val="10"/>
  </w:num>
  <w:num w:numId="48" w16cid:durableId="1423841191">
    <w:abstractNumId w:val="10"/>
  </w:num>
  <w:num w:numId="49" w16cid:durableId="645091072">
    <w:abstractNumId w:val="10"/>
  </w:num>
  <w:num w:numId="50" w16cid:durableId="1835953863">
    <w:abstractNumId w:val="10"/>
  </w:num>
  <w:num w:numId="51" w16cid:durableId="1134984457">
    <w:abstractNumId w:val="10"/>
  </w:num>
  <w:num w:numId="52" w16cid:durableId="990790125">
    <w:abstractNumId w:val="10"/>
  </w:num>
  <w:num w:numId="53" w16cid:durableId="1178927166">
    <w:abstractNumId w:val="10"/>
  </w:num>
  <w:num w:numId="54" w16cid:durableId="2077974062">
    <w:abstractNumId w:val="10"/>
  </w:num>
  <w:num w:numId="55" w16cid:durableId="24908649">
    <w:abstractNumId w:val="20"/>
  </w:num>
  <w:num w:numId="56" w16cid:durableId="1108893365">
    <w:abstractNumId w:val="10"/>
  </w:num>
  <w:num w:numId="57" w16cid:durableId="185366818">
    <w:abstractNumId w:val="10"/>
  </w:num>
  <w:num w:numId="58" w16cid:durableId="13859838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90767936">
    <w:abstractNumId w:val="10"/>
  </w:num>
  <w:num w:numId="60" w16cid:durableId="1344630226">
    <w:abstractNumId w:val="10"/>
  </w:num>
  <w:num w:numId="61" w16cid:durableId="1862433337">
    <w:abstractNumId w:val="10"/>
  </w:num>
  <w:num w:numId="62" w16cid:durableId="2089694272">
    <w:abstractNumId w:val="10"/>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nheiro Guimarães">
    <w15:presenceInfo w15:providerId="None" w15:userId="Pinheiro Guimarã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GB" w:vendorID="64" w:dllVersion="0" w:nlCheck="1" w:checkStyle="0"/>
  <w:activeWritingStyle w:appName="MSWord" w:lang="en-GB" w:vendorID="64" w:dllVersion="6" w:nlCheck="1" w:checkStyle="1"/>
  <w:activeWritingStyle w:appName="MSWord" w:lang="en-US" w:vendorID="64" w:dllVersion="4096" w:nlCheck="1" w:checkStyle="0"/>
  <w:proofState w:spelling="clean" w:grammar="clean"/>
  <w:trackRevisions/>
  <w:defaultTabStop w:val="567"/>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0F1"/>
    <w:rsid w:val="00000E32"/>
    <w:rsid w:val="00001AB8"/>
    <w:rsid w:val="00001F68"/>
    <w:rsid w:val="00001FBC"/>
    <w:rsid w:val="00002229"/>
    <w:rsid w:val="000022D7"/>
    <w:rsid w:val="00002AED"/>
    <w:rsid w:val="00002DB4"/>
    <w:rsid w:val="0000447A"/>
    <w:rsid w:val="0000534D"/>
    <w:rsid w:val="00005F05"/>
    <w:rsid w:val="00007857"/>
    <w:rsid w:val="00010546"/>
    <w:rsid w:val="00010CE8"/>
    <w:rsid w:val="00010F6D"/>
    <w:rsid w:val="000126DE"/>
    <w:rsid w:val="000131B2"/>
    <w:rsid w:val="00013610"/>
    <w:rsid w:val="000137F8"/>
    <w:rsid w:val="00014787"/>
    <w:rsid w:val="00014982"/>
    <w:rsid w:val="0001499B"/>
    <w:rsid w:val="00014E67"/>
    <w:rsid w:val="000152CD"/>
    <w:rsid w:val="00016A21"/>
    <w:rsid w:val="00016AC8"/>
    <w:rsid w:val="000172CC"/>
    <w:rsid w:val="00017399"/>
    <w:rsid w:val="000176DA"/>
    <w:rsid w:val="00017997"/>
    <w:rsid w:val="00017A93"/>
    <w:rsid w:val="00020616"/>
    <w:rsid w:val="00022048"/>
    <w:rsid w:val="00022088"/>
    <w:rsid w:val="00022F11"/>
    <w:rsid w:val="000235ED"/>
    <w:rsid w:val="000239DF"/>
    <w:rsid w:val="00023A86"/>
    <w:rsid w:val="0002444E"/>
    <w:rsid w:val="00024840"/>
    <w:rsid w:val="00025B89"/>
    <w:rsid w:val="00025D52"/>
    <w:rsid w:val="00025F83"/>
    <w:rsid w:val="00026789"/>
    <w:rsid w:val="00026FCC"/>
    <w:rsid w:val="000275FF"/>
    <w:rsid w:val="000276A4"/>
    <w:rsid w:val="000276F4"/>
    <w:rsid w:val="00027755"/>
    <w:rsid w:val="00027B9A"/>
    <w:rsid w:val="00027E8C"/>
    <w:rsid w:val="000303BD"/>
    <w:rsid w:val="00030544"/>
    <w:rsid w:val="00030B03"/>
    <w:rsid w:val="00030DD8"/>
    <w:rsid w:val="000310F5"/>
    <w:rsid w:val="0003124E"/>
    <w:rsid w:val="0003139D"/>
    <w:rsid w:val="000314DF"/>
    <w:rsid w:val="00032C49"/>
    <w:rsid w:val="00033324"/>
    <w:rsid w:val="00033825"/>
    <w:rsid w:val="00033C2B"/>
    <w:rsid w:val="00033DA1"/>
    <w:rsid w:val="0003403B"/>
    <w:rsid w:val="000345AC"/>
    <w:rsid w:val="000354B8"/>
    <w:rsid w:val="00035781"/>
    <w:rsid w:val="00035958"/>
    <w:rsid w:val="00036952"/>
    <w:rsid w:val="00036B3F"/>
    <w:rsid w:val="00036E11"/>
    <w:rsid w:val="00036E4A"/>
    <w:rsid w:val="000371FE"/>
    <w:rsid w:val="00037442"/>
    <w:rsid w:val="000400A0"/>
    <w:rsid w:val="00041ED9"/>
    <w:rsid w:val="00042268"/>
    <w:rsid w:val="000431BA"/>
    <w:rsid w:val="00043809"/>
    <w:rsid w:val="0004381A"/>
    <w:rsid w:val="000441AA"/>
    <w:rsid w:val="000447D0"/>
    <w:rsid w:val="00047016"/>
    <w:rsid w:val="00047DA2"/>
    <w:rsid w:val="00047E18"/>
    <w:rsid w:val="000508D9"/>
    <w:rsid w:val="0005106A"/>
    <w:rsid w:val="00051379"/>
    <w:rsid w:val="000517EF"/>
    <w:rsid w:val="00051A82"/>
    <w:rsid w:val="00051B09"/>
    <w:rsid w:val="00051EB7"/>
    <w:rsid w:val="00051F66"/>
    <w:rsid w:val="00052614"/>
    <w:rsid w:val="0005322F"/>
    <w:rsid w:val="00053254"/>
    <w:rsid w:val="00053274"/>
    <w:rsid w:val="0005384B"/>
    <w:rsid w:val="00054F22"/>
    <w:rsid w:val="000556BF"/>
    <w:rsid w:val="00055B06"/>
    <w:rsid w:val="00056C44"/>
    <w:rsid w:val="00057D81"/>
    <w:rsid w:val="000600B5"/>
    <w:rsid w:val="00060EB1"/>
    <w:rsid w:val="000615B7"/>
    <w:rsid w:val="00061DAA"/>
    <w:rsid w:val="00061DF8"/>
    <w:rsid w:val="00062280"/>
    <w:rsid w:val="000624D1"/>
    <w:rsid w:val="0006256E"/>
    <w:rsid w:val="00063CED"/>
    <w:rsid w:val="00064609"/>
    <w:rsid w:val="00064941"/>
    <w:rsid w:val="000652B0"/>
    <w:rsid w:val="000660E9"/>
    <w:rsid w:val="00066DE5"/>
    <w:rsid w:val="00066E26"/>
    <w:rsid w:val="00067191"/>
    <w:rsid w:val="00067852"/>
    <w:rsid w:val="000679DA"/>
    <w:rsid w:val="00070059"/>
    <w:rsid w:val="000700E5"/>
    <w:rsid w:val="000707F3"/>
    <w:rsid w:val="00070C75"/>
    <w:rsid w:val="00071116"/>
    <w:rsid w:val="00071CC0"/>
    <w:rsid w:val="00072598"/>
    <w:rsid w:val="000726B0"/>
    <w:rsid w:val="0007271E"/>
    <w:rsid w:val="00073072"/>
    <w:rsid w:val="000736E6"/>
    <w:rsid w:val="00073850"/>
    <w:rsid w:val="00073DCA"/>
    <w:rsid w:val="00073EB3"/>
    <w:rsid w:val="000752DB"/>
    <w:rsid w:val="000754CC"/>
    <w:rsid w:val="00075E44"/>
    <w:rsid w:val="000763DE"/>
    <w:rsid w:val="00076E65"/>
    <w:rsid w:val="0007773E"/>
    <w:rsid w:val="00077ADF"/>
    <w:rsid w:val="00080297"/>
    <w:rsid w:val="000802CF"/>
    <w:rsid w:val="00080445"/>
    <w:rsid w:val="00080A1F"/>
    <w:rsid w:val="00080BD0"/>
    <w:rsid w:val="0008199B"/>
    <w:rsid w:val="00081D5A"/>
    <w:rsid w:val="00082870"/>
    <w:rsid w:val="000828BF"/>
    <w:rsid w:val="00083289"/>
    <w:rsid w:val="00083401"/>
    <w:rsid w:val="00083697"/>
    <w:rsid w:val="00083C0F"/>
    <w:rsid w:val="000840AC"/>
    <w:rsid w:val="00085582"/>
    <w:rsid w:val="00085B77"/>
    <w:rsid w:val="000876CB"/>
    <w:rsid w:val="000878E0"/>
    <w:rsid w:val="00087ABF"/>
    <w:rsid w:val="00087E44"/>
    <w:rsid w:val="00090FA1"/>
    <w:rsid w:val="0009214B"/>
    <w:rsid w:val="00092BEA"/>
    <w:rsid w:val="00092C17"/>
    <w:rsid w:val="00093137"/>
    <w:rsid w:val="000932F8"/>
    <w:rsid w:val="0009373F"/>
    <w:rsid w:val="00094C27"/>
    <w:rsid w:val="0009514C"/>
    <w:rsid w:val="00095170"/>
    <w:rsid w:val="00095177"/>
    <w:rsid w:val="0009557C"/>
    <w:rsid w:val="00095CD8"/>
    <w:rsid w:val="000963EE"/>
    <w:rsid w:val="00096498"/>
    <w:rsid w:val="00096504"/>
    <w:rsid w:val="0009663A"/>
    <w:rsid w:val="00097739"/>
    <w:rsid w:val="00097E91"/>
    <w:rsid w:val="000A0339"/>
    <w:rsid w:val="000A061A"/>
    <w:rsid w:val="000A0B45"/>
    <w:rsid w:val="000A1541"/>
    <w:rsid w:val="000A194B"/>
    <w:rsid w:val="000A302F"/>
    <w:rsid w:val="000A320E"/>
    <w:rsid w:val="000A348D"/>
    <w:rsid w:val="000A38FF"/>
    <w:rsid w:val="000A5B3D"/>
    <w:rsid w:val="000A5E26"/>
    <w:rsid w:val="000A62A3"/>
    <w:rsid w:val="000A63E5"/>
    <w:rsid w:val="000A649E"/>
    <w:rsid w:val="000A6987"/>
    <w:rsid w:val="000A74F2"/>
    <w:rsid w:val="000A76AC"/>
    <w:rsid w:val="000A78CE"/>
    <w:rsid w:val="000A7994"/>
    <w:rsid w:val="000B02D4"/>
    <w:rsid w:val="000B13B7"/>
    <w:rsid w:val="000B18FB"/>
    <w:rsid w:val="000B369F"/>
    <w:rsid w:val="000B39FA"/>
    <w:rsid w:val="000B3C15"/>
    <w:rsid w:val="000B4DE0"/>
    <w:rsid w:val="000B4FD7"/>
    <w:rsid w:val="000B5525"/>
    <w:rsid w:val="000B6465"/>
    <w:rsid w:val="000B671F"/>
    <w:rsid w:val="000B7643"/>
    <w:rsid w:val="000B7EF5"/>
    <w:rsid w:val="000C0171"/>
    <w:rsid w:val="000C0983"/>
    <w:rsid w:val="000C0B3D"/>
    <w:rsid w:val="000C0BCF"/>
    <w:rsid w:val="000C0CF9"/>
    <w:rsid w:val="000C1100"/>
    <w:rsid w:val="000C1241"/>
    <w:rsid w:val="000C1465"/>
    <w:rsid w:val="000C1BA9"/>
    <w:rsid w:val="000C1BE1"/>
    <w:rsid w:val="000C2567"/>
    <w:rsid w:val="000C277D"/>
    <w:rsid w:val="000C3996"/>
    <w:rsid w:val="000C39C1"/>
    <w:rsid w:val="000C3CFE"/>
    <w:rsid w:val="000C429A"/>
    <w:rsid w:val="000C50F7"/>
    <w:rsid w:val="000C5508"/>
    <w:rsid w:val="000C6284"/>
    <w:rsid w:val="000C62BB"/>
    <w:rsid w:val="000C677A"/>
    <w:rsid w:val="000C7AB9"/>
    <w:rsid w:val="000C7BAC"/>
    <w:rsid w:val="000C7D69"/>
    <w:rsid w:val="000D0B88"/>
    <w:rsid w:val="000D0C36"/>
    <w:rsid w:val="000D0CBB"/>
    <w:rsid w:val="000D0DEE"/>
    <w:rsid w:val="000D17E4"/>
    <w:rsid w:val="000D1E0D"/>
    <w:rsid w:val="000D1E8D"/>
    <w:rsid w:val="000D2283"/>
    <w:rsid w:val="000D2D6F"/>
    <w:rsid w:val="000D2E4D"/>
    <w:rsid w:val="000D3097"/>
    <w:rsid w:val="000D4347"/>
    <w:rsid w:val="000D4CCA"/>
    <w:rsid w:val="000D4E71"/>
    <w:rsid w:val="000D5039"/>
    <w:rsid w:val="000D6D61"/>
    <w:rsid w:val="000D6DC2"/>
    <w:rsid w:val="000D72E2"/>
    <w:rsid w:val="000D7E19"/>
    <w:rsid w:val="000D7E8E"/>
    <w:rsid w:val="000D7F5D"/>
    <w:rsid w:val="000E0446"/>
    <w:rsid w:val="000E0910"/>
    <w:rsid w:val="000E1393"/>
    <w:rsid w:val="000E19B1"/>
    <w:rsid w:val="000E1C96"/>
    <w:rsid w:val="000E1E44"/>
    <w:rsid w:val="000E1E51"/>
    <w:rsid w:val="000E1E7B"/>
    <w:rsid w:val="000E284E"/>
    <w:rsid w:val="000E2C2D"/>
    <w:rsid w:val="000E3255"/>
    <w:rsid w:val="000E35A9"/>
    <w:rsid w:val="000E3781"/>
    <w:rsid w:val="000E3E20"/>
    <w:rsid w:val="000E42F7"/>
    <w:rsid w:val="000E4B88"/>
    <w:rsid w:val="000E4F33"/>
    <w:rsid w:val="000E7747"/>
    <w:rsid w:val="000E7BC4"/>
    <w:rsid w:val="000E7E8F"/>
    <w:rsid w:val="000F045B"/>
    <w:rsid w:val="000F1BCD"/>
    <w:rsid w:val="000F28BD"/>
    <w:rsid w:val="000F2AF7"/>
    <w:rsid w:val="000F2E53"/>
    <w:rsid w:val="000F3AFE"/>
    <w:rsid w:val="000F3CD9"/>
    <w:rsid w:val="000F3D2B"/>
    <w:rsid w:val="000F41E8"/>
    <w:rsid w:val="000F4633"/>
    <w:rsid w:val="000F4F8D"/>
    <w:rsid w:val="000F512E"/>
    <w:rsid w:val="000F581E"/>
    <w:rsid w:val="000F68B0"/>
    <w:rsid w:val="000F6955"/>
    <w:rsid w:val="000F763D"/>
    <w:rsid w:val="0010014B"/>
    <w:rsid w:val="001004C8"/>
    <w:rsid w:val="00100B09"/>
    <w:rsid w:val="001019B2"/>
    <w:rsid w:val="001019DF"/>
    <w:rsid w:val="001029BE"/>
    <w:rsid w:val="00102A20"/>
    <w:rsid w:val="00102CA9"/>
    <w:rsid w:val="00103AEB"/>
    <w:rsid w:val="00103EF2"/>
    <w:rsid w:val="001041CA"/>
    <w:rsid w:val="00104A50"/>
    <w:rsid w:val="00104E7E"/>
    <w:rsid w:val="001050B3"/>
    <w:rsid w:val="00105384"/>
    <w:rsid w:val="00105A42"/>
    <w:rsid w:val="00105BA3"/>
    <w:rsid w:val="00105D29"/>
    <w:rsid w:val="00106178"/>
    <w:rsid w:val="001061E9"/>
    <w:rsid w:val="0010630B"/>
    <w:rsid w:val="00106815"/>
    <w:rsid w:val="00110105"/>
    <w:rsid w:val="0011016C"/>
    <w:rsid w:val="0011069F"/>
    <w:rsid w:val="00110BF4"/>
    <w:rsid w:val="001128C6"/>
    <w:rsid w:val="001133C1"/>
    <w:rsid w:val="001136B5"/>
    <w:rsid w:val="00113799"/>
    <w:rsid w:val="00113957"/>
    <w:rsid w:val="001139E6"/>
    <w:rsid w:val="00113BE0"/>
    <w:rsid w:val="00114271"/>
    <w:rsid w:val="00114A44"/>
    <w:rsid w:val="00115283"/>
    <w:rsid w:val="001169C6"/>
    <w:rsid w:val="00116E26"/>
    <w:rsid w:val="00117025"/>
    <w:rsid w:val="0011732A"/>
    <w:rsid w:val="00117801"/>
    <w:rsid w:val="001203AF"/>
    <w:rsid w:val="001203DA"/>
    <w:rsid w:val="0012138E"/>
    <w:rsid w:val="0012159A"/>
    <w:rsid w:val="00121772"/>
    <w:rsid w:val="0012221F"/>
    <w:rsid w:val="00122C48"/>
    <w:rsid w:val="001236D6"/>
    <w:rsid w:val="0012396C"/>
    <w:rsid w:val="00124283"/>
    <w:rsid w:val="00125201"/>
    <w:rsid w:val="00125A9E"/>
    <w:rsid w:val="001269D4"/>
    <w:rsid w:val="0012705A"/>
    <w:rsid w:val="001273C3"/>
    <w:rsid w:val="001273E5"/>
    <w:rsid w:val="00127B55"/>
    <w:rsid w:val="00127E63"/>
    <w:rsid w:val="0013006C"/>
    <w:rsid w:val="0013010C"/>
    <w:rsid w:val="001302E2"/>
    <w:rsid w:val="001302EB"/>
    <w:rsid w:val="001303BB"/>
    <w:rsid w:val="00130DC2"/>
    <w:rsid w:val="00131119"/>
    <w:rsid w:val="00131202"/>
    <w:rsid w:val="001312B4"/>
    <w:rsid w:val="0013169B"/>
    <w:rsid w:val="00131E28"/>
    <w:rsid w:val="00131E48"/>
    <w:rsid w:val="0013283B"/>
    <w:rsid w:val="00132F89"/>
    <w:rsid w:val="00133A43"/>
    <w:rsid w:val="00133DB2"/>
    <w:rsid w:val="0013426D"/>
    <w:rsid w:val="001348DF"/>
    <w:rsid w:val="0013493E"/>
    <w:rsid w:val="00135251"/>
    <w:rsid w:val="00135847"/>
    <w:rsid w:val="00135C31"/>
    <w:rsid w:val="00135D99"/>
    <w:rsid w:val="00135E76"/>
    <w:rsid w:val="00136AFB"/>
    <w:rsid w:val="00136C41"/>
    <w:rsid w:val="0013710A"/>
    <w:rsid w:val="001372A3"/>
    <w:rsid w:val="001409C1"/>
    <w:rsid w:val="00140DF9"/>
    <w:rsid w:val="001413B7"/>
    <w:rsid w:val="001415AC"/>
    <w:rsid w:val="001419D7"/>
    <w:rsid w:val="00141F8D"/>
    <w:rsid w:val="00142027"/>
    <w:rsid w:val="00142F86"/>
    <w:rsid w:val="001430BC"/>
    <w:rsid w:val="00143CDA"/>
    <w:rsid w:val="0014417D"/>
    <w:rsid w:val="0014486C"/>
    <w:rsid w:val="00145059"/>
    <w:rsid w:val="00145198"/>
    <w:rsid w:val="001462A9"/>
    <w:rsid w:val="00146395"/>
    <w:rsid w:val="001464E3"/>
    <w:rsid w:val="001504E9"/>
    <w:rsid w:val="001505D9"/>
    <w:rsid w:val="0015146E"/>
    <w:rsid w:val="001516A4"/>
    <w:rsid w:val="001529E7"/>
    <w:rsid w:val="00152E6A"/>
    <w:rsid w:val="001542C7"/>
    <w:rsid w:val="00156527"/>
    <w:rsid w:val="00156623"/>
    <w:rsid w:val="001568C9"/>
    <w:rsid w:val="00156984"/>
    <w:rsid w:val="00156A92"/>
    <w:rsid w:val="00156C49"/>
    <w:rsid w:val="00156F18"/>
    <w:rsid w:val="0015725C"/>
    <w:rsid w:val="0016015F"/>
    <w:rsid w:val="00160386"/>
    <w:rsid w:val="00160472"/>
    <w:rsid w:val="00160488"/>
    <w:rsid w:val="00160B35"/>
    <w:rsid w:val="001615D9"/>
    <w:rsid w:val="0016182C"/>
    <w:rsid w:val="00161B05"/>
    <w:rsid w:val="0016219E"/>
    <w:rsid w:val="00162AFE"/>
    <w:rsid w:val="00162BDD"/>
    <w:rsid w:val="00162D3B"/>
    <w:rsid w:val="0016461F"/>
    <w:rsid w:val="00164B65"/>
    <w:rsid w:val="00164DE5"/>
    <w:rsid w:val="001662B7"/>
    <w:rsid w:val="00166480"/>
    <w:rsid w:val="00166C94"/>
    <w:rsid w:val="001671DB"/>
    <w:rsid w:val="001676E9"/>
    <w:rsid w:val="0016788D"/>
    <w:rsid w:val="00167CCC"/>
    <w:rsid w:val="0017018E"/>
    <w:rsid w:val="00170367"/>
    <w:rsid w:val="00170C1B"/>
    <w:rsid w:val="00170EFA"/>
    <w:rsid w:val="00170F9C"/>
    <w:rsid w:val="0017106F"/>
    <w:rsid w:val="00172100"/>
    <w:rsid w:val="0017246B"/>
    <w:rsid w:val="00172A77"/>
    <w:rsid w:val="00172BEC"/>
    <w:rsid w:val="00172DB6"/>
    <w:rsid w:val="00173C62"/>
    <w:rsid w:val="001741FF"/>
    <w:rsid w:val="0017427A"/>
    <w:rsid w:val="00174385"/>
    <w:rsid w:val="001743E5"/>
    <w:rsid w:val="001756C4"/>
    <w:rsid w:val="00176738"/>
    <w:rsid w:val="00177030"/>
    <w:rsid w:val="00180481"/>
    <w:rsid w:val="001815C5"/>
    <w:rsid w:val="001817AF"/>
    <w:rsid w:val="0018186D"/>
    <w:rsid w:val="0018252B"/>
    <w:rsid w:val="00183560"/>
    <w:rsid w:val="00183AA1"/>
    <w:rsid w:val="00183E73"/>
    <w:rsid w:val="0018400F"/>
    <w:rsid w:val="001842EF"/>
    <w:rsid w:val="001852E2"/>
    <w:rsid w:val="001853F1"/>
    <w:rsid w:val="001859E0"/>
    <w:rsid w:val="00185AE6"/>
    <w:rsid w:val="00185F1D"/>
    <w:rsid w:val="0018624D"/>
    <w:rsid w:val="00186250"/>
    <w:rsid w:val="00186353"/>
    <w:rsid w:val="0018650D"/>
    <w:rsid w:val="00186661"/>
    <w:rsid w:val="00186E22"/>
    <w:rsid w:val="00186EF0"/>
    <w:rsid w:val="0019044D"/>
    <w:rsid w:val="001904B2"/>
    <w:rsid w:val="001908A0"/>
    <w:rsid w:val="001910FE"/>
    <w:rsid w:val="0019110B"/>
    <w:rsid w:val="00191B55"/>
    <w:rsid w:val="00192255"/>
    <w:rsid w:val="00192B18"/>
    <w:rsid w:val="00192CA9"/>
    <w:rsid w:val="001930DD"/>
    <w:rsid w:val="00193386"/>
    <w:rsid w:val="00193BD5"/>
    <w:rsid w:val="00193F02"/>
    <w:rsid w:val="001943A9"/>
    <w:rsid w:val="001943C9"/>
    <w:rsid w:val="00194794"/>
    <w:rsid w:val="001948CB"/>
    <w:rsid w:val="001961F1"/>
    <w:rsid w:val="00196880"/>
    <w:rsid w:val="001969B3"/>
    <w:rsid w:val="00196B23"/>
    <w:rsid w:val="001971C3"/>
    <w:rsid w:val="00197594"/>
    <w:rsid w:val="001977A8"/>
    <w:rsid w:val="0019791E"/>
    <w:rsid w:val="001A0404"/>
    <w:rsid w:val="001A0F6A"/>
    <w:rsid w:val="001A1022"/>
    <w:rsid w:val="001A159E"/>
    <w:rsid w:val="001A2073"/>
    <w:rsid w:val="001A2E48"/>
    <w:rsid w:val="001A3C4F"/>
    <w:rsid w:val="001A3C6D"/>
    <w:rsid w:val="001A3E88"/>
    <w:rsid w:val="001A4228"/>
    <w:rsid w:val="001A4EA8"/>
    <w:rsid w:val="001A590C"/>
    <w:rsid w:val="001A6A87"/>
    <w:rsid w:val="001A7009"/>
    <w:rsid w:val="001A7602"/>
    <w:rsid w:val="001B019E"/>
    <w:rsid w:val="001B02BB"/>
    <w:rsid w:val="001B0E34"/>
    <w:rsid w:val="001B15C2"/>
    <w:rsid w:val="001B19B3"/>
    <w:rsid w:val="001B2285"/>
    <w:rsid w:val="001B231F"/>
    <w:rsid w:val="001B2E2C"/>
    <w:rsid w:val="001B3467"/>
    <w:rsid w:val="001B36A1"/>
    <w:rsid w:val="001B3EDD"/>
    <w:rsid w:val="001B3EF0"/>
    <w:rsid w:val="001B44EA"/>
    <w:rsid w:val="001B4756"/>
    <w:rsid w:val="001B650E"/>
    <w:rsid w:val="001B68EF"/>
    <w:rsid w:val="001B7036"/>
    <w:rsid w:val="001B718C"/>
    <w:rsid w:val="001B736A"/>
    <w:rsid w:val="001B772D"/>
    <w:rsid w:val="001C0A45"/>
    <w:rsid w:val="001C0DD6"/>
    <w:rsid w:val="001C2FE2"/>
    <w:rsid w:val="001C38BD"/>
    <w:rsid w:val="001C39C7"/>
    <w:rsid w:val="001C3C95"/>
    <w:rsid w:val="001C3E3C"/>
    <w:rsid w:val="001C4611"/>
    <w:rsid w:val="001C5DD8"/>
    <w:rsid w:val="001C6810"/>
    <w:rsid w:val="001C699B"/>
    <w:rsid w:val="001C70B6"/>
    <w:rsid w:val="001C729C"/>
    <w:rsid w:val="001C73B7"/>
    <w:rsid w:val="001C78A6"/>
    <w:rsid w:val="001C7C09"/>
    <w:rsid w:val="001C7EBA"/>
    <w:rsid w:val="001D01B8"/>
    <w:rsid w:val="001D03BC"/>
    <w:rsid w:val="001D03D4"/>
    <w:rsid w:val="001D0C30"/>
    <w:rsid w:val="001D0CCB"/>
    <w:rsid w:val="001D1819"/>
    <w:rsid w:val="001D1F26"/>
    <w:rsid w:val="001D2784"/>
    <w:rsid w:val="001D36DE"/>
    <w:rsid w:val="001D495C"/>
    <w:rsid w:val="001D49C6"/>
    <w:rsid w:val="001D53A6"/>
    <w:rsid w:val="001D5621"/>
    <w:rsid w:val="001D573D"/>
    <w:rsid w:val="001D5891"/>
    <w:rsid w:val="001D67FF"/>
    <w:rsid w:val="001D6DD8"/>
    <w:rsid w:val="001D77BE"/>
    <w:rsid w:val="001D7959"/>
    <w:rsid w:val="001D7DC5"/>
    <w:rsid w:val="001E07BC"/>
    <w:rsid w:val="001E0A4B"/>
    <w:rsid w:val="001E118E"/>
    <w:rsid w:val="001E1777"/>
    <w:rsid w:val="001E1975"/>
    <w:rsid w:val="001E25A5"/>
    <w:rsid w:val="001E2962"/>
    <w:rsid w:val="001E43E6"/>
    <w:rsid w:val="001E4C23"/>
    <w:rsid w:val="001E5D6F"/>
    <w:rsid w:val="001E5E81"/>
    <w:rsid w:val="001E61E7"/>
    <w:rsid w:val="001E71AB"/>
    <w:rsid w:val="001E73B6"/>
    <w:rsid w:val="001E768E"/>
    <w:rsid w:val="001F031D"/>
    <w:rsid w:val="001F1437"/>
    <w:rsid w:val="001F1571"/>
    <w:rsid w:val="001F1C69"/>
    <w:rsid w:val="001F1DC1"/>
    <w:rsid w:val="001F2291"/>
    <w:rsid w:val="001F22BB"/>
    <w:rsid w:val="001F2719"/>
    <w:rsid w:val="001F286C"/>
    <w:rsid w:val="001F36E8"/>
    <w:rsid w:val="001F521F"/>
    <w:rsid w:val="001F570B"/>
    <w:rsid w:val="001F5C91"/>
    <w:rsid w:val="001F60A9"/>
    <w:rsid w:val="001F6239"/>
    <w:rsid w:val="001F64DE"/>
    <w:rsid w:val="001F65FA"/>
    <w:rsid w:val="001F6D46"/>
    <w:rsid w:val="001F6FCB"/>
    <w:rsid w:val="001F7329"/>
    <w:rsid w:val="001F7667"/>
    <w:rsid w:val="001F772B"/>
    <w:rsid w:val="001F7A35"/>
    <w:rsid w:val="001F7E37"/>
    <w:rsid w:val="001F7EAA"/>
    <w:rsid w:val="002004DC"/>
    <w:rsid w:val="00200893"/>
    <w:rsid w:val="002008A5"/>
    <w:rsid w:val="00201348"/>
    <w:rsid w:val="00201400"/>
    <w:rsid w:val="00201A40"/>
    <w:rsid w:val="00202090"/>
    <w:rsid w:val="00202D01"/>
    <w:rsid w:val="0020520D"/>
    <w:rsid w:val="002055DE"/>
    <w:rsid w:val="002056AB"/>
    <w:rsid w:val="00205DAD"/>
    <w:rsid w:val="00210048"/>
    <w:rsid w:val="002112DF"/>
    <w:rsid w:val="00211C39"/>
    <w:rsid w:val="00211CD0"/>
    <w:rsid w:val="002129A8"/>
    <w:rsid w:val="00212B61"/>
    <w:rsid w:val="00212D7D"/>
    <w:rsid w:val="002135CF"/>
    <w:rsid w:val="00213C27"/>
    <w:rsid w:val="00215055"/>
    <w:rsid w:val="00216D3D"/>
    <w:rsid w:val="00217096"/>
    <w:rsid w:val="00217CC3"/>
    <w:rsid w:val="00220164"/>
    <w:rsid w:val="0022022F"/>
    <w:rsid w:val="002203E1"/>
    <w:rsid w:val="002207AF"/>
    <w:rsid w:val="00220E08"/>
    <w:rsid w:val="00221DED"/>
    <w:rsid w:val="0022253C"/>
    <w:rsid w:val="00222632"/>
    <w:rsid w:val="00223340"/>
    <w:rsid w:val="002234F1"/>
    <w:rsid w:val="00223844"/>
    <w:rsid w:val="0022430B"/>
    <w:rsid w:val="00224437"/>
    <w:rsid w:val="00224D02"/>
    <w:rsid w:val="00224F59"/>
    <w:rsid w:val="002265C2"/>
    <w:rsid w:val="0022664C"/>
    <w:rsid w:val="00226FFB"/>
    <w:rsid w:val="00227178"/>
    <w:rsid w:val="002272DB"/>
    <w:rsid w:val="002276E4"/>
    <w:rsid w:val="002301A1"/>
    <w:rsid w:val="002304B5"/>
    <w:rsid w:val="0023081F"/>
    <w:rsid w:val="002316D6"/>
    <w:rsid w:val="00231735"/>
    <w:rsid w:val="002320A9"/>
    <w:rsid w:val="00232C20"/>
    <w:rsid w:val="002331E0"/>
    <w:rsid w:val="002331F4"/>
    <w:rsid w:val="002369A0"/>
    <w:rsid w:val="00236AB7"/>
    <w:rsid w:val="00237108"/>
    <w:rsid w:val="002377EE"/>
    <w:rsid w:val="00240784"/>
    <w:rsid w:val="002408B7"/>
    <w:rsid w:val="002415EE"/>
    <w:rsid w:val="002416FC"/>
    <w:rsid w:val="00242DCD"/>
    <w:rsid w:val="0024372B"/>
    <w:rsid w:val="00243C19"/>
    <w:rsid w:val="00244EDD"/>
    <w:rsid w:val="002450D3"/>
    <w:rsid w:val="0024516A"/>
    <w:rsid w:val="00245187"/>
    <w:rsid w:val="00245296"/>
    <w:rsid w:val="0024575D"/>
    <w:rsid w:val="002459A8"/>
    <w:rsid w:val="002459CE"/>
    <w:rsid w:val="0024676B"/>
    <w:rsid w:val="00246BEF"/>
    <w:rsid w:val="00246DF2"/>
    <w:rsid w:val="0024738A"/>
    <w:rsid w:val="002473B9"/>
    <w:rsid w:val="00247919"/>
    <w:rsid w:val="00250201"/>
    <w:rsid w:val="002502D5"/>
    <w:rsid w:val="0025072D"/>
    <w:rsid w:val="00251DC3"/>
    <w:rsid w:val="002520AC"/>
    <w:rsid w:val="00252645"/>
    <w:rsid w:val="00252B3A"/>
    <w:rsid w:val="00252B46"/>
    <w:rsid w:val="00252D73"/>
    <w:rsid w:val="00252DED"/>
    <w:rsid w:val="00253224"/>
    <w:rsid w:val="00254054"/>
    <w:rsid w:val="00254407"/>
    <w:rsid w:val="00254501"/>
    <w:rsid w:val="00254C8B"/>
    <w:rsid w:val="00255117"/>
    <w:rsid w:val="002558A0"/>
    <w:rsid w:val="00256379"/>
    <w:rsid w:val="0025650C"/>
    <w:rsid w:val="00256806"/>
    <w:rsid w:val="00256B0D"/>
    <w:rsid w:val="00256F65"/>
    <w:rsid w:val="00260243"/>
    <w:rsid w:val="00260310"/>
    <w:rsid w:val="00261132"/>
    <w:rsid w:val="00261A13"/>
    <w:rsid w:val="0026251D"/>
    <w:rsid w:val="002628AE"/>
    <w:rsid w:val="002629FD"/>
    <w:rsid w:val="00263551"/>
    <w:rsid w:val="0026373A"/>
    <w:rsid w:val="00264155"/>
    <w:rsid w:val="0026480B"/>
    <w:rsid w:val="0026480F"/>
    <w:rsid w:val="00264C02"/>
    <w:rsid w:val="00264E3C"/>
    <w:rsid w:val="002656A4"/>
    <w:rsid w:val="00265BDE"/>
    <w:rsid w:val="00265FE7"/>
    <w:rsid w:val="00267888"/>
    <w:rsid w:val="002701E3"/>
    <w:rsid w:val="00270E78"/>
    <w:rsid w:val="00271636"/>
    <w:rsid w:val="00271673"/>
    <w:rsid w:val="00271E68"/>
    <w:rsid w:val="00271FA3"/>
    <w:rsid w:val="00272062"/>
    <w:rsid w:val="00272269"/>
    <w:rsid w:val="00272912"/>
    <w:rsid w:val="00272AC1"/>
    <w:rsid w:val="00272D9F"/>
    <w:rsid w:val="002739B6"/>
    <w:rsid w:val="00274979"/>
    <w:rsid w:val="00274F3B"/>
    <w:rsid w:val="00275D87"/>
    <w:rsid w:val="00276132"/>
    <w:rsid w:val="002767CB"/>
    <w:rsid w:val="00276AD0"/>
    <w:rsid w:val="00276B3B"/>
    <w:rsid w:val="00276C01"/>
    <w:rsid w:val="002771FD"/>
    <w:rsid w:val="00277216"/>
    <w:rsid w:val="00277A4A"/>
    <w:rsid w:val="00277B43"/>
    <w:rsid w:val="00277B59"/>
    <w:rsid w:val="00280026"/>
    <w:rsid w:val="00280B40"/>
    <w:rsid w:val="00280D4B"/>
    <w:rsid w:val="00282112"/>
    <w:rsid w:val="00282290"/>
    <w:rsid w:val="0028312D"/>
    <w:rsid w:val="00283B62"/>
    <w:rsid w:val="00284C24"/>
    <w:rsid w:val="00284FC8"/>
    <w:rsid w:val="00285141"/>
    <w:rsid w:val="002858A5"/>
    <w:rsid w:val="00285B9B"/>
    <w:rsid w:val="00285C7A"/>
    <w:rsid w:val="00286072"/>
    <w:rsid w:val="00286256"/>
    <w:rsid w:val="00286322"/>
    <w:rsid w:val="00286EE6"/>
    <w:rsid w:val="002870E2"/>
    <w:rsid w:val="002877D7"/>
    <w:rsid w:val="00287D87"/>
    <w:rsid w:val="002907B4"/>
    <w:rsid w:val="00290E91"/>
    <w:rsid w:val="00290F9D"/>
    <w:rsid w:val="0029153E"/>
    <w:rsid w:val="002918DB"/>
    <w:rsid w:val="00291DC0"/>
    <w:rsid w:val="00291DF9"/>
    <w:rsid w:val="00291ECE"/>
    <w:rsid w:val="002922E0"/>
    <w:rsid w:val="002929AF"/>
    <w:rsid w:val="00292E6D"/>
    <w:rsid w:val="002931A1"/>
    <w:rsid w:val="002935B8"/>
    <w:rsid w:val="00293EDB"/>
    <w:rsid w:val="0029498B"/>
    <w:rsid w:val="002950E7"/>
    <w:rsid w:val="0029584C"/>
    <w:rsid w:val="00296650"/>
    <w:rsid w:val="00296764"/>
    <w:rsid w:val="00296C56"/>
    <w:rsid w:val="0029711E"/>
    <w:rsid w:val="00297665"/>
    <w:rsid w:val="00297763"/>
    <w:rsid w:val="00297ADC"/>
    <w:rsid w:val="002A1815"/>
    <w:rsid w:val="002A1BE2"/>
    <w:rsid w:val="002A1C66"/>
    <w:rsid w:val="002A247F"/>
    <w:rsid w:val="002A25AB"/>
    <w:rsid w:val="002A2D6F"/>
    <w:rsid w:val="002A2D88"/>
    <w:rsid w:val="002A2E8D"/>
    <w:rsid w:val="002A43BA"/>
    <w:rsid w:val="002A49E5"/>
    <w:rsid w:val="002A4D55"/>
    <w:rsid w:val="002A518B"/>
    <w:rsid w:val="002A52E0"/>
    <w:rsid w:val="002A6340"/>
    <w:rsid w:val="002A63F5"/>
    <w:rsid w:val="002A6CE6"/>
    <w:rsid w:val="002A6E42"/>
    <w:rsid w:val="002A6E47"/>
    <w:rsid w:val="002A7043"/>
    <w:rsid w:val="002A73BF"/>
    <w:rsid w:val="002B0139"/>
    <w:rsid w:val="002B1103"/>
    <w:rsid w:val="002B1A90"/>
    <w:rsid w:val="002B2436"/>
    <w:rsid w:val="002B27E5"/>
    <w:rsid w:val="002B2C35"/>
    <w:rsid w:val="002B32E2"/>
    <w:rsid w:val="002B339F"/>
    <w:rsid w:val="002B3844"/>
    <w:rsid w:val="002B3954"/>
    <w:rsid w:val="002B43EF"/>
    <w:rsid w:val="002B457F"/>
    <w:rsid w:val="002B4741"/>
    <w:rsid w:val="002B4A83"/>
    <w:rsid w:val="002B4D4C"/>
    <w:rsid w:val="002B4ED9"/>
    <w:rsid w:val="002B556C"/>
    <w:rsid w:val="002B5D71"/>
    <w:rsid w:val="002B6079"/>
    <w:rsid w:val="002B6B64"/>
    <w:rsid w:val="002B6E26"/>
    <w:rsid w:val="002B79E2"/>
    <w:rsid w:val="002C0129"/>
    <w:rsid w:val="002C0135"/>
    <w:rsid w:val="002C05AF"/>
    <w:rsid w:val="002C09DF"/>
    <w:rsid w:val="002C0D2D"/>
    <w:rsid w:val="002C148E"/>
    <w:rsid w:val="002C15A6"/>
    <w:rsid w:val="002C16FE"/>
    <w:rsid w:val="002C2853"/>
    <w:rsid w:val="002C2FB8"/>
    <w:rsid w:val="002C3042"/>
    <w:rsid w:val="002C343C"/>
    <w:rsid w:val="002C3471"/>
    <w:rsid w:val="002C3EA0"/>
    <w:rsid w:val="002C48EC"/>
    <w:rsid w:val="002C63B9"/>
    <w:rsid w:val="002C6631"/>
    <w:rsid w:val="002C6917"/>
    <w:rsid w:val="002C6AB9"/>
    <w:rsid w:val="002C7042"/>
    <w:rsid w:val="002C77F9"/>
    <w:rsid w:val="002C7B0C"/>
    <w:rsid w:val="002D0412"/>
    <w:rsid w:val="002D044A"/>
    <w:rsid w:val="002D04F0"/>
    <w:rsid w:val="002D0E2C"/>
    <w:rsid w:val="002D13BE"/>
    <w:rsid w:val="002D1503"/>
    <w:rsid w:val="002D227D"/>
    <w:rsid w:val="002D2D41"/>
    <w:rsid w:val="002D3206"/>
    <w:rsid w:val="002D3463"/>
    <w:rsid w:val="002D48B5"/>
    <w:rsid w:val="002D4AA3"/>
    <w:rsid w:val="002D4DA8"/>
    <w:rsid w:val="002D5081"/>
    <w:rsid w:val="002D5271"/>
    <w:rsid w:val="002D53A6"/>
    <w:rsid w:val="002D54E0"/>
    <w:rsid w:val="002D592F"/>
    <w:rsid w:val="002D5B82"/>
    <w:rsid w:val="002D6336"/>
    <w:rsid w:val="002D716E"/>
    <w:rsid w:val="002D7DFC"/>
    <w:rsid w:val="002D7E3E"/>
    <w:rsid w:val="002E03F6"/>
    <w:rsid w:val="002E131E"/>
    <w:rsid w:val="002E14A2"/>
    <w:rsid w:val="002E14AD"/>
    <w:rsid w:val="002E2033"/>
    <w:rsid w:val="002E252F"/>
    <w:rsid w:val="002E2D5C"/>
    <w:rsid w:val="002E3784"/>
    <w:rsid w:val="002E38BD"/>
    <w:rsid w:val="002E3A0B"/>
    <w:rsid w:val="002E3ADA"/>
    <w:rsid w:val="002E3CE8"/>
    <w:rsid w:val="002E3EE2"/>
    <w:rsid w:val="002E4D6C"/>
    <w:rsid w:val="002E5896"/>
    <w:rsid w:val="002E7631"/>
    <w:rsid w:val="002E7E70"/>
    <w:rsid w:val="002F01F9"/>
    <w:rsid w:val="002F02D7"/>
    <w:rsid w:val="002F0B68"/>
    <w:rsid w:val="002F11AA"/>
    <w:rsid w:val="002F1444"/>
    <w:rsid w:val="002F14E8"/>
    <w:rsid w:val="002F15D6"/>
    <w:rsid w:val="002F186B"/>
    <w:rsid w:val="002F24B3"/>
    <w:rsid w:val="002F30D3"/>
    <w:rsid w:val="002F3CC0"/>
    <w:rsid w:val="002F3EF5"/>
    <w:rsid w:val="002F49C7"/>
    <w:rsid w:val="002F5FF7"/>
    <w:rsid w:val="002F613F"/>
    <w:rsid w:val="002F637D"/>
    <w:rsid w:val="002F6527"/>
    <w:rsid w:val="002F671E"/>
    <w:rsid w:val="002F69DE"/>
    <w:rsid w:val="00300331"/>
    <w:rsid w:val="003007B4"/>
    <w:rsid w:val="00300A71"/>
    <w:rsid w:val="00301D32"/>
    <w:rsid w:val="00301D81"/>
    <w:rsid w:val="00301DFF"/>
    <w:rsid w:val="003020F7"/>
    <w:rsid w:val="00302337"/>
    <w:rsid w:val="00303103"/>
    <w:rsid w:val="00303892"/>
    <w:rsid w:val="00303E8E"/>
    <w:rsid w:val="00305151"/>
    <w:rsid w:val="003052F1"/>
    <w:rsid w:val="00305715"/>
    <w:rsid w:val="00305AF8"/>
    <w:rsid w:val="00305F9D"/>
    <w:rsid w:val="003063E3"/>
    <w:rsid w:val="00306830"/>
    <w:rsid w:val="00306972"/>
    <w:rsid w:val="00307187"/>
    <w:rsid w:val="00307509"/>
    <w:rsid w:val="00307636"/>
    <w:rsid w:val="003077FC"/>
    <w:rsid w:val="0030787A"/>
    <w:rsid w:val="00307AE5"/>
    <w:rsid w:val="00307ED9"/>
    <w:rsid w:val="00307F1A"/>
    <w:rsid w:val="00310493"/>
    <w:rsid w:val="00311047"/>
    <w:rsid w:val="00311168"/>
    <w:rsid w:val="003111C1"/>
    <w:rsid w:val="0031125F"/>
    <w:rsid w:val="00311DA1"/>
    <w:rsid w:val="00312084"/>
    <w:rsid w:val="0031233D"/>
    <w:rsid w:val="00312A5E"/>
    <w:rsid w:val="003132FE"/>
    <w:rsid w:val="00313C04"/>
    <w:rsid w:val="00313FAA"/>
    <w:rsid w:val="003147D9"/>
    <w:rsid w:val="00315368"/>
    <w:rsid w:val="003157D6"/>
    <w:rsid w:val="00315EAB"/>
    <w:rsid w:val="00316071"/>
    <w:rsid w:val="003174E0"/>
    <w:rsid w:val="00317540"/>
    <w:rsid w:val="0031755B"/>
    <w:rsid w:val="00317A19"/>
    <w:rsid w:val="0032001E"/>
    <w:rsid w:val="0032008B"/>
    <w:rsid w:val="00320310"/>
    <w:rsid w:val="0032042F"/>
    <w:rsid w:val="00320462"/>
    <w:rsid w:val="00320B9B"/>
    <w:rsid w:val="00321B28"/>
    <w:rsid w:val="00322B14"/>
    <w:rsid w:val="0032358D"/>
    <w:rsid w:val="00323D77"/>
    <w:rsid w:val="00323F58"/>
    <w:rsid w:val="00323F6E"/>
    <w:rsid w:val="00326369"/>
    <w:rsid w:val="003265F4"/>
    <w:rsid w:val="00326F5E"/>
    <w:rsid w:val="00327007"/>
    <w:rsid w:val="00327A64"/>
    <w:rsid w:val="00327E14"/>
    <w:rsid w:val="00327F19"/>
    <w:rsid w:val="00327F22"/>
    <w:rsid w:val="00330473"/>
    <w:rsid w:val="00330824"/>
    <w:rsid w:val="00330963"/>
    <w:rsid w:val="00330F4E"/>
    <w:rsid w:val="00331220"/>
    <w:rsid w:val="003315D7"/>
    <w:rsid w:val="00331BB0"/>
    <w:rsid w:val="00332587"/>
    <w:rsid w:val="0033273F"/>
    <w:rsid w:val="0033297A"/>
    <w:rsid w:val="00332C1C"/>
    <w:rsid w:val="00332EF1"/>
    <w:rsid w:val="003334FA"/>
    <w:rsid w:val="0033396C"/>
    <w:rsid w:val="00333CA2"/>
    <w:rsid w:val="00333FB8"/>
    <w:rsid w:val="0033476D"/>
    <w:rsid w:val="00334C56"/>
    <w:rsid w:val="00335139"/>
    <w:rsid w:val="00335AB1"/>
    <w:rsid w:val="00335ED0"/>
    <w:rsid w:val="00336061"/>
    <w:rsid w:val="00336700"/>
    <w:rsid w:val="0033768A"/>
    <w:rsid w:val="003377BA"/>
    <w:rsid w:val="00337FB2"/>
    <w:rsid w:val="00340394"/>
    <w:rsid w:val="00341532"/>
    <w:rsid w:val="00341EBD"/>
    <w:rsid w:val="003425A1"/>
    <w:rsid w:val="00343295"/>
    <w:rsid w:val="0034350C"/>
    <w:rsid w:val="00343689"/>
    <w:rsid w:val="00343A61"/>
    <w:rsid w:val="00343C31"/>
    <w:rsid w:val="00343E4E"/>
    <w:rsid w:val="00343EC8"/>
    <w:rsid w:val="00344B1F"/>
    <w:rsid w:val="00345790"/>
    <w:rsid w:val="003457E5"/>
    <w:rsid w:val="00345DE4"/>
    <w:rsid w:val="00345F41"/>
    <w:rsid w:val="00346014"/>
    <w:rsid w:val="0034676C"/>
    <w:rsid w:val="00346AED"/>
    <w:rsid w:val="00347E48"/>
    <w:rsid w:val="003500F9"/>
    <w:rsid w:val="003511D3"/>
    <w:rsid w:val="0035140A"/>
    <w:rsid w:val="00351B96"/>
    <w:rsid w:val="00351C35"/>
    <w:rsid w:val="0035229F"/>
    <w:rsid w:val="00352D18"/>
    <w:rsid w:val="0035367B"/>
    <w:rsid w:val="00353C9A"/>
    <w:rsid w:val="00353E8A"/>
    <w:rsid w:val="003546CC"/>
    <w:rsid w:val="003550D6"/>
    <w:rsid w:val="003560BC"/>
    <w:rsid w:val="003572A3"/>
    <w:rsid w:val="00357709"/>
    <w:rsid w:val="003577C2"/>
    <w:rsid w:val="003579E3"/>
    <w:rsid w:val="00357CC6"/>
    <w:rsid w:val="00360845"/>
    <w:rsid w:val="00360A95"/>
    <w:rsid w:val="00360C64"/>
    <w:rsid w:val="00360E04"/>
    <w:rsid w:val="0036132D"/>
    <w:rsid w:val="0036177D"/>
    <w:rsid w:val="00361998"/>
    <w:rsid w:val="00362337"/>
    <w:rsid w:val="0036246F"/>
    <w:rsid w:val="003624BB"/>
    <w:rsid w:val="003625CF"/>
    <w:rsid w:val="00362971"/>
    <w:rsid w:val="0036345D"/>
    <w:rsid w:val="00363878"/>
    <w:rsid w:val="00363DB7"/>
    <w:rsid w:val="00364550"/>
    <w:rsid w:val="003648A4"/>
    <w:rsid w:val="00364B23"/>
    <w:rsid w:val="00365257"/>
    <w:rsid w:val="003662B9"/>
    <w:rsid w:val="00366B32"/>
    <w:rsid w:val="00366B7E"/>
    <w:rsid w:val="00367068"/>
    <w:rsid w:val="003674EC"/>
    <w:rsid w:val="003677B8"/>
    <w:rsid w:val="00367949"/>
    <w:rsid w:val="00367AAF"/>
    <w:rsid w:val="003700C4"/>
    <w:rsid w:val="003702E2"/>
    <w:rsid w:val="003704D6"/>
    <w:rsid w:val="00370E3E"/>
    <w:rsid w:val="0037210E"/>
    <w:rsid w:val="003725C5"/>
    <w:rsid w:val="00372661"/>
    <w:rsid w:val="00373959"/>
    <w:rsid w:val="00373C66"/>
    <w:rsid w:val="003753D4"/>
    <w:rsid w:val="003755A8"/>
    <w:rsid w:val="00376BB4"/>
    <w:rsid w:val="00377BA7"/>
    <w:rsid w:val="003807B2"/>
    <w:rsid w:val="00380879"/>
    <w:rsid w:val="00380E2A"/>
    <w:rsid w:val="0038263B"/>
    <w:rsid w:val="00382907"/>
    <w:rsid w:val="00382B34"/>
    <w:rsid w:val="00382F10"/>
    <w:rsid w:val="00383DD7"/>
    <w:rsid w:val="00384F05"/>
    <w:rsid w:val="003850F7"/>
    <w:rsid w:val="003852CF"/>
    <w:rsid w:val="003853E4"/>
    <w:rsid w:val="00385B7E"/>
    <w:rsid w:val="00386FD3"/>
    <w:rsid w:val="00387117"/>
    <w:rsid w:val="00387257"/>
    <w:rsid w:val="003879C7"/>
    <w:rsid w:val="00390469"/>
    <w:rsid w:val="00391441"/>
    <w:rsid w:val="003919D9"/>
    <w:rsid w:val="00391C63"/>
    <w:rsid w:val="00391D84"/>
    <w:rsid w:val="00392CE7"/>
    <w:rsid w:val="00392ECD"/>
    <w:rsid w:val="00392FF7"/>
    <w:rsid w:val="0039390C"/>
    <w:rsid w:val="00394218"/>
    <w:rsid w:val="0039429F"/>
    <w:rsid w:val="00394C6D"/>
    <w:rsid w:val="00396060"/>
    <w:rsid w:val="00396838"/>
    <w:rsid w:val="00396939"/>
    <w:rsid w:val="00397670"/>
    <w:rsid w:val="00397A06"/>
    <w:rsid w:val="003A0186"/>
    <w:rsid w:val="003A0626"/>
    <w:rsid w:val="003A0A53"/>
    <w:rsid w:val="003A0B64"/>
    <w:rsid w:val="003A0D14"/>
    <w:rsid w:val="003A1710"/>
    <w:rsid w:val="003A214E"/>
    <w:rsid w:val="003A2305"/>
    <w:rsid w:val="003A2A47"/>
    <w:rsid w:val="003A3948"/>
    <w:rsid w:val="003A3F21"/>
    <w:rsid w:val="003A48A8"/>
    <w:rsid w:val="003A4C08"/>
    <w:rsid w:val="003A4C65"/>
    <w:rsid w:val="003A4DB0"/>
    <w:rsid w:val="003A53BC"/>
    <w:rsid w:val="003A58A2"/>
    <w:rsid w:val="003A6074"/>
    <w:rsid w:val="003A661F"/>
    <w:rsid w:val="003A678D"/>
    <w:rsid w:val="003A68B7"/>
    <w:rsid w:val="003A72F1"/>
    <w:rsid w:val="003A740B"/>
    <w:rsid w:val="003A7D71"/>
    <w:rsid w:val="003A7EB2"/>
    <w:rsid w:val="003B0EBB"/>
    <w:rsid w:val="003B240E"/>
    <w:rsid w:val="003B2F47"/>
    <w:rsid w:val="003B321F"/>
    <w:rsid w:val="003B33A0"/>
    <w:rsid w:val="003B378F"/>
    <w:rsid w:val="003B3B5D"/>
    <w:rsid w:val="003B43A1"/>
    <w:rsid w:val="003B44F0"/>
    <w:rsid w:val="003B4AAB"/>
    <w:rsid w:val="003B56E3"/>
    <w:rsid w:val="003B5A29"/>
    <w:rsid w:val="003B5E7B"/>
    <w:rsid w:val="003B6797"/>
    <w:rsid w:val="003B6EBE"/>
    <w:rsid w:val="003C03BA"/>
    <w:rsid w:val="003C09E8"/>
    <w:rsid w:val="003C0F5D"/>
    <w:rsid w:val="003C1734"/>
    <w:rsid w:val="003C2021"/>
    <w:rsid w:val="003C20AF"/>
    <w:rsid w:val="003C224E"/>
    <w:rsid w:val="003C292B"/>
    <w:rsid w:val="003C2ABB"/>
    <w:rsid w:val="003C3C8D"/>
    <w:rsid w:val="003C3FD2"/>
    <w:rsid w:val="003C4546"/>
    <w:rsid w:val="003C4B44"/>
    <w:rsid w:val="003C4DB3"/>
    <w:rsid w:val="003C5A57"/>
    <w:rsid w:val="003C5D35"/>
    <w:rsid w:val="003C624A"/>
    <w:rsid w:val="003C6966"/>
    <w:rsid w:val="003C6997"/>
    <w:rsid w:val="003C6B3C"/>
    <w:rsid w:val="003C71DD"/>
    <w:rsid w:val="003C7BC9"/>
    <w:rsid w:val="003D04F5"/>
    <w:rsid w:val="003D05F9"/>
    <w:rsid w:val="003D17B6"/>
    <w:rsid w:val="003D189F"/>
    <w:rsid w:val="003D223C"/>
    <w:rsid w:val="003D3300"/>
    <w:rsid w:val="003D3600"/>
    <w:rsid w:val="003D47E7"/>
    <w:rsid w:val="003D4E31"/>
    <w:rsid w:val="003D50CC"/>
    <w:rsid w:val="003D550A"/>
    <w:rsid w:val="003D5ACE"/>
    <w:rsid w:val="003D656B"/>
    <w:rsid w:val="003D6E95"/>
    <w:rsid w:val="003D700F"/>
    <w:rsid w:val="003D7190"/>
    <w:rsid w:val="003D75EC"/>
    <w:rsid w:val="003D79CD"/>
    <w:rsid w:val="003D7ADF"/>
    <w:rsid w:val="003E0E2B"/>
    <w:rsid w:val="003E16DC"/>
    <w:rsid w:val="003E17DC"/>
    <w:rsid w:val="003E188B"/>
    <w:rsid w:val="003E21A7"/>
    <w:rsid w:val="003E2AA0"/>
    <w:rsid w:val="003E2D2E"/>
    <w:rsid w:val="003E2F0A"/>
    <w:rsid w:val="003E3AAD"/>
    <w:rsid w:val="003E4022"/>
    <w:rsid w:val="003E4708"/>
    <w:rsid w:val="003E4B6C"/>
    <w:rsid w:val="003E556A"/>
    <w:rsid w:val="003E57F8"/>
    <w:rsid w:val="003E5866"/>
    <w:rsid w:val="003E5916"/>
    <w:rsid w:val="003E7047"/>
    <w:rsid w:val="003E750D"/>
    <w:rsid w:val="003E77FC"/>
    <w:rsid w:val="003F0526"/>
    <w:rsid w:val="003F0B66"/>
    <w:rsid w:val="003F0F97"/>
    <w:rsid w:val="003F17C2"/>
    <w:rsid w:val="003F19CC"/>
    <w:rsid w:val="003F1A58"/>
    <w:rsid w:val="003F2298"/>
    <w:rsid w:val="003F261F"/>
    <w:rsid w:val="003F284C"/>
    <w:rsid w:val="003F2E2B"/>
    <w:rsid w:val="003F2F4E"/>
    <w:rsid w:val="003F3F36"/>
    <w:rsid w:val="003F440E"/>
    <w:rsid w:val="003F470F"/>
    <w:rsid w:val="003F47C3"/>
    <w:rsid w:val="003F4FC2"/>
    <w:rsid w:val="003F54AD"/>
    <w:rsid w:val="003F5952"/>
    <w:rsid w:val="003F5DE8"/>
    <w:rsid w:val="003F6907"/>
    <w:rsid w:val="003F72AC"/>
    <w:rsid w:val="003F7385"/>
    <w:rsid w:val="003F74BC"/>
    <w:rsid w:val="003F7D64"/>
    <w:rsid w:val="004001B5"/>
    <w:rsid w:val="004002B6"/>
    <w:rsid w:val="004008A4"/>
    <w:rsid w:val="00400A41"/>
    <w:rsid w:val="00401642"/>
    <w:rsid w:val="00401E9A"/>
    <w:rsid w:val="00401F85"/>
    <w:rsid w:val="004021AB"/>
    <w:rsid w:val="00403DA0"/>
    <w:rsid w:val="00403FA8"/>
    <w:rsid w:val="004043B3"/>
    <w:rsid w:val="004044F7"/>
    <w:rsid w:val="004045C8"/>
    <w:rsid w:val="0040514D"/>
    <w:rsid w:val="004051E2"/>
    <w:rsid w:val="004053A9"/>
    <w:rsid w:val="00405971"/>
    <w:rsid w:val="00407A1E"/>
    <w:rsid w:val="004103BD"/>
    <w:rsid w:val="0041097D"/>
    <w:rsid w:val="00410E8C"/>
    <w:rsid w:val="00412472"/>
    <w:rsid w:val="004137EA"/>
    <w:rsid w:val="00413989"/>
    <w:rsid w:val="00413BC8"/>
    <w:rsid w:val="004141DE"/>
    <w:rsid w:val="00414B9E"/>
    <w:rsid w:val="00414BBC"/>
    <w:rsid w:val="00414DC2"/>
    <w:rsid w:val="00414E1A"/>
    <w:rsid w:val="004151F0"/>
    <w:rsid w:val="00416082"/>
    <w:rsid w:val="0041671E"/>
    <w:rsid w:val="0041732E"/>
    <w:rsid w:val="0041767C"/>
    <w:rsid w:val="00417E4F"/>
    <w:rsid w:val="004214E5"/>
    <w:rsid w:val="00421518"/>
    <w:rsid w:val="00421558"/>
    <w:rsid w:val="00421C45"/>
    <w:rsid w:val="00421CF2"/>
    <w:rsid w:val="0042250B"/>
    <w:rsid w:val="00422E83"/>
    <w:rsid w:val="0042306E"/>
    <w:rsid w:val="004235E4"/>
    <w:rsid w:val="00425D48"/>
    <w:rsid w:val="00426429"/>
    <w:rsid w:val="004265C7"/>
    <w:rsid w:val="00426A30"/>
    <w:rsid w:val="00426AA5"/>
    <w:rsid w:val="004275BD"/>
    <w:rsid w:val="00427637"/>
    <w:rsid w:val="00430902"/>
    <w:rsid w:val="00430EBA"/>
    <w:rsid w:val="00431254"/>
    <w:rsid w:val="00431B4B"/>
    <w:rsid w:val="00432226"/>
    <w:rsid w:val="004324B2"/>
    <w:rsid w:val="004328BB"/>
    <w:rsid w:val="00432BD1"/>
    <w:rsid w:val="00433162"/>
    <w:rsid w:val="0043317A"/>
    <w:rsid w:val="00433994"/>
    <w:rsid w:val="00433F3B"/>
    <w:rsid w:val="00434121"/>
    <w:rsid w:val="00434888"/>
    <w:rsid w:val="00434E22"/>
    <w:rsid w:val="00435425"/>
    <w:rsid w:val="00435A6B"/>
    <w:rsid w:val="0043669C"/>
    <w:rsid w:val="00436713"/>
    <w:rsid w:val="00437034"/>
    <w:rsid w:val="004405CA"/>
    <w:rsid w:val="00440ACC"/>
    <w:rsid w:val="0044102A"/>
    <w:rsid w:val="004426B2"/>
    <w:rsid w:val="00442D33"/>
    <w:rsid w:val="00443512"/>
    <w:rsid w:val="004435B1"/>
    <w:rsid w:val="004440D3"/>
    <w:rsid w:val="00444670"/>
    <w:rsid w:val="00444E74"/>
    <w:rsid w:val="00445151"/>
    <w:rsid w:val="004456BF"/>
    <w:rsid w:val="00446CBC"/>
    <w:rsid w:val="00447B3D"/>
    <w:rsid w:val="00447E9B"/>
    <w:rsid w:val="00447EE5"/>
    <w:rsid w:val="00447F48"/>
    <w:rsid w:val="00450B7F"/>
    <w:rsid w:val="00450C01"/>
    <w:rsid w:val="00450D7E"/>
    <w:rsid w:val="00450E38"/>
    <w:rsid w:val="0045229A"/>
    <w:rsid w:val="004524A6"/>
    <w:rsid w:val="00452678"/>
    <w:rsid w:val="00452955"/>
    <w:rsid w:val="00452BD9"/>
    <w:rsid w:val="00453E8A"/>
    <w:rsid w:val="004547BE"/>
    <w:rsid w:val="00454813"/>
    <w:rsid w:val="00454992"/>
    <w:rsid w:val="004549A8"/>
    <w:rsid w:val="00454E27"/>
    <w:rsid w:val="00454F08"/>
    <w:rsid w:val="00454F29"/>
    <w:rsid w:val="00455391"/>
    <w:rsid w:val="00455605"/>
    <w:rsid w:val="004556F5"/>
    <w:rsid w:val="00455BDD"/>
    <w:rsid w:val="00455BE6"/>
    <w:rsid w:val="00455CFE"/>
    <w:rsid w:val="0045621E"/>
    <w:rsid w:val="00456E5E"/>
    <w:rsid w:val="004571B8"/>
    <w:rsid w:val="00457B06"/>
    <w:rsid w:val="00460905"/>
    <w:rsid w:val="00461114"/>
    <w:rsid w:val="004618DE"/>
    <w:rsid w:val="00461C39"/>
    <w:rsid w:val="00461D88"/>
    <w:rsid w:val="00462CB8"/>
    <w:rsid w:val="00463016"/>
    <w:rsid w:val="004631EC"/>
    <w:rsid w:val="0046387A"/>
    <w:rsid w:val="00463886"/>
    <w:rsid w:val="00463CF0"/>
    <w:rsid w:val="00463D2D"/>
    <w:rsid w:val="004645F0"/>
    <w:rsid w:val="0046548B"/>
    <w:rsid w:val="00465ACD"/>
    <w:rsid w:val="00465CE9"/>
    <w:rsid w:val="00465E66"/>
    <w:rsid w:val="00466BDF"/>
    <w:rsid w:val="00466D41"/>
    <w:rsid w:val="004676EE"/>
    <w:rsid w:val="00470018"/>
    <w:rsid w:val="0047012C"/>
    <w:rsid w:val="00470ABF"/>
    <w:rsid w:val="00471D64"/>
    <w:rsid w:val="00472580"/>
    <w:rsid w:val="00473061"/>
    <w:rsid w:val="004736A8"/>
    <w:rsid w:val="00474450"/>
    <w:rsid w:val="00474AC2"/>
    <w:rsid w:val="00475688"/>
    <w:rsid w:val="00475C9C"/>
    <w:rsid w:val="00475E13"/>
    <w:rsid w:val="00476FFA"/>
    <w:rsid w:val="00477415"/>
    <w:rsid w:val="00477D60"/>
    <w:rsid w:val="00477EF3"/>
    <w:rsid w:val="00477F76"/>
    <w:rsid w:val="00480171"/>
    <w:rsid w:val="00480642"/>
    <w:rsid w:val="00481C50"/>
    <w:rsid w:val="00482AB2"/>
    <w:rsid w:val="00483770"/>
    <w:rsid w:val="00483972"/>
    <w:rsid w:val="00483A28"/>
    <w:rsid w:val="004841B3"/>
    <w:rsid w:val="00484FC4"/>
    <w:rsid w:val="0048509D"/>
    <w:rsid w:val="00485D67"/>
    <w:rsid w:val="00486409"/>
    <w:rsid w:val="00486CB8"/>
    <w:rsid w:val="00486DF6"/>
    <w:rsid w:val="00486F7A"/>
    <w:rsid w:val="004873AC"/>
    <w:rsid w:val="0048783B"/>
    <w:rsid w:val="00487F7C"/>
    <w:rsid w:val="00490EBA"/>
    <w:rsid w:val="004911A1"/>
    <w:rsid w:val="00491C41"/>
    <w:rsid w:val="00491EE9"/>
    <w:rsid w:val="00492BD4"/>
    <w:rsid w:val="00493BD8"/>
    <w:rsid w:val="00493FDA"/>
    <w:rsid w:val="00494DC2"/>
    <w:rsid w:val="00494F73"/>
    <w:rsid w:val="004954F9"/>
    <w:rsid w:val="00495DDE"/>
    <w:rsid w:val="00496783"/>
    <w:rsid w:val="00496D4F"/>
    <w:rsid w:val="004A04B5"/>
    <w:rsid w:val="004A0A6C"/>
    <w:rsid w:val="004A0B1B"/>
    <w:rsid w:val="004A1214"/>
    <w:rsid w:val="004A1B7A"/>
    <w:rsid w:val="004A1FB1"/>
    <w:rsid w:val="004A2588"/>
    <w:rsid w:val="004A264F"/>
    <w:rsid w:val="004A2CBD"/>
    <w:rsid w:val="004A33A7"/>
    <w:rsid w:val="004A3CC0"/>
    <w:rsid w:val="004A3EF4"/>
    <w:rsid w:val="004A4C89"/>
    <w:rsid w:val="004A4D82"/>
    <w:rsid w:val="004A50C1"/>
    <w:rsid w:val="004A5C92"/>
    <w:rsid w:val="004A5D72"/>
    <w:rsid w:val="004A6B95"/>
    <w:rsid w:val="004A7355"/>
    <w:rsid w:val="004A7823"/>
    <w:rsid w:val="004B2B14"/>
    <w:rsid w:val="004B2D14"/>
    <w:rsid w:val="004B2E9A"/>
    <w:rsid w:val="004B2EB4"/>
    <w:rsid w:val="004B36FB"/>
    <w:rsid w:val="004B3CB7"/>
    <w:rsid w:val="004B3E37"/>
    <w:rsid w:val="004B4064"/>
    <w:rsid w:val="004B4259"/>
    <w:rsid w:val="004B49DB"/>
    <w:rsid w:val="004B4D5D"/>
    <w:rsid w:val="004B59DC"/>
    <w:rsid w:val="004B5AC9"/>
    <w:rsid w:val="004B64A2"/>
    <w:rsid w:val="004B6AC0"/>
    <w:rsid w:val="004B6C99"/>
    <w:rsid w:val="004B7323"/>
    <w:rsid w:val="004C0603"/>
    <w:rsid w:val="004C0742"/>
    <w:rsid w:val="004C193A"/>
    <w:rsid w:val="004C26AC"/>
    <w:rsid w:val="004C2B11"/>
    <w:rsid w:val="004C2C71"/>
    <w:rsid w:val="004C2F87"/>
    <w:rsid w:val="004C3241"/>
    <w:rsid w:val="004C337E"/>
    <w:rsid w:val="004C36FC"/>
    <w:rsid w:val="004C380E"/>
    <w:rsid w:val="004C3EAE"/>
    <w:rsid w:val="004C4011"/>
    <w:rsid w:val="004C4048"/>
    <w:rsid w:val="004C4A7C"/>
    <w:rsid w:val="004C4D7A"/>
    <w:rsid w:val="004C4DFA"/>
    <w:rsid w:val="004C5A6A"/>
    <w:rsid w:val="004C5F2E"/>
    <w:rsid w:val="004C62E3"/>
    <w:rsid w:val="004C62E4"/>
    <w:rsid w:val="004C637E"/>
    <w:rsid w:val="004C674A"/>
    <w:rsid w:val="004D06C7"/>
    <w:rsid w:val="004D0867"/>
    <w:rsid w:val="004D148B"/>
    <w:rsid w:val="004D21BF"/>
    <w:rsid w:val="004D21DA"/>
    <w:rsid w:val="004D22BB"/>
    <w:rsid w:val="004D2C36"/>
    <w:rsid w:val="004D2CA1"/>
    <w:rsid w:val="004D3011"/>
    <w:rsid w:val="004D3806"/>
    <w:rsid w:val="004D3C68"/>
    <w:rsid w:val="004D4C52"/>
    <w:rsid w:val="004D4F69"/>
    <w:rsid w:val="004D5C5D"/>
    <w:rsid w:val="004D5C9C"/>
    <w:rsid w:val="004D6BD9"/>
    <w:rsid w:val="004D7BCC"/>
    <w:rsid w:val="004E0BFC"/>
    <w:rsid w:val="004E0E72"/>
    <w:rsid w:val="004E1473"/>
    <w:rsid w:val="004E14F1"/>
    <w:rsid w:val="004E157F"/>
    <w:rsid w:val="004E1D6C"/>
    <w:rsid w:val="004E2CBB"/>
    <w:rsid w:val="004E31A2"/>
    <w:rsid w:val="004E42C0"/>
    <w:rsid w:val="004E43C5"/>
    <w:rsid w:val="004E4D75"/>
    <w:rsid w:val="004E5537"/>
    <w:rsid w:val="004E5703"/>
    <w:rsid w:val="004E5A6F"/>
    <w:rsid w:val="004E5A87"/>
    <w:rsid w:val="004E5B28"/>
    <w:rsid w:val="004E5D85"/>
    <w:rsid w:val="004E6006"/>
    <w:rsid w:val="004E618C"/>
    <w:rsid w:val="004E68A7"/>
    <w:rsid w:val="004E705A"/>
    <w:rsid w:val="004E7F7B"/>
    <w:rsid w:val="004F11B8"/>
    <w:rsid w:val="004F17D1"/>
    <w:rsid w:val="004F3025"/>
    <w:rsid w:val="004F3514"/>
    <w:rsid w:val="004F4245"/>
    <w:rsid w:val="004F44BB"/>
    <w:rsid w:val="004F46B5"/>
    <w:rsid w:val="004F5174"/>
    <w:rsid w:val="004F52A1"/>
    <w:rsid w:val="004F5CF2"/>
    <w:rsid w:val="004F5D6A"/>
    <w:rsid w:val="004F674F"/>
    <w:rsid w:val="004F69C3"/>
    <w:rsid w:val="004F6CAD"/>
    <w:rsid w:val="004F6FA6"/>
    <w:rsid w:val="00500270"/>
    <w:rsid w:val="00500E9B"/>
    <w:rsid w:val="00501195"/>
    <w:rsid w:val="0050142A"/>
    <w:rsid w:val="005015F7"/>
    <w:rsid w:val="005019E9"/>
    <w:rsid w:val="00501C11"/>
    <w:rsid w:val="00502B60"/>
    <w:rsid w:val="00502BA9"/>
    <w:rsid w:val="00502CE5"/>
    <w:rsid w:val="00502DD8"/>
    <w:rsid w:val="0050339C"/>
    <w:rsid w:val="00503511"/>
    <w:rsid w:val="00504C8B"/>
    <w:rsid w:val="005053EB"/>
    <w:rsid w:val="00505875"/>
    <w:rsid w:val="0050597E"/>
    <w:rsid w:val="00505E4F"/>
    <w:rsid w:val="005065CB"/>
    <w:rsid w:val="00506D51"/>
    <w:rsid w:val="0051008A"/>
    <w:rsid w:val="00510411"/>
    <w:rsid w:val="005105BA"/>
    <w:rsid w:val="00511964"/>
    <w:rsid w:val="00511A65"/>
    <w:rsid w:val="00511A88"/>
    <w:rsid w:val="00511C3B"/>
    <w:rsid w:val="00512797"/>
    <w:rsid w:val="0051286C"/>
    <w:rsid w:val="00512B0F"/>
    <w:rsid w:val="00512B9E"/>
    <w:rsid w:val="005130F6"/>
    <w:rsid w:val="00514490"/>
    <w:rsid w:val="00514728"/>
    <w:rsid w:val="00514A3F"/>
    <w:rsid w:val="00514A40"/>
    <w:rsid w:val="0051554D"/>
    <w:rsid w:val="005164D3"/>
    <w:rsid w:val="00516845"/>
    <w:rsid w:val="00516BE0"/>
    <w:rsid w:val="0051749D"/>
    <w:rsid w:val="005178A2"/>
    <w:rsid w:val="0052047E"/>
    <w:rsid w:val="0052078F"/>
    <w:rsid w:val="00520F93"/>
    <w:rsid w:val="005216B9"/>
    <w:rsid w:val="00522398"/>
    <w:rsid w:val="00522507"/>
    <w:rsid w:val="00522A9B"/>
    <w:rsid w:val="005231E8"/>
    <w:rsid w:val="00523BE7"/>
    <w:rsid w:val="00523E5C"/>
    <w:rsid w:val="0052433F"/>
    <w:rsid w:val="005255E4"/>
    <w:rsid w:val="00525618"/>
    <w:rsid w:val="005256DB"/>
    <w:rsid w:val="00526C3A"/>
    <w:rsid w:val="005275C8"/>
    <w:rsid w:val="00527BBF"/>
    <w:rsid w:val="005306A8"/>
    <w:rsid w:val="00530F8F"/>
    <w:rsid w:val="005317BE"/>
    <w:rsid w:val="00531A21"/>
    <w:rsid w:val="005321F3"/>
    <w:rsid w:val="005324BF"/>
    <w:rsid w:val="00532BBD"/>
    <w:rsid w:val="005333B4"/>
    <w:rsid w:val="00533616"/>
    <w:rsid w:val="005338EA"/>
    <w:rsid w:val="00534382"/>
    <w:rsid w:val="005345CB"/>
    <w:rsid w:val="005353FA"/>
    <w:rsid w:val="00535C11"/>
    <w:rsid w:val="00536330"/>
    <w:rsid w:val="00536902"/>
    <w:rsid w:val="00537150"/>
    <w:rsid w:val="00537248"/>
    <w:rsid w:val="005376EC"/>
    <w:rsid w:val="00537ED1"/>
    <w:rsid w:val="005408CF"/>
    <w:rsid w:val="005409F3"/>
    <w:rsid w:val="00540F1F"/>
    <w:rsid w:val="005419DB"/>
    <w:rsid w:val="00542074"/>
    <w:rsid w:val="005429C2"/>
    <w:rsid w:val="00542E40"/>
    <w:rsid w:val="0054364A"/>
    <w:rsid w:val="005436C9"/>
    <w:rsid w:val="00544628"/>
    <w:rsid w:val="00545126"/>
    <w:rsid w:val="0054532C"/>
    <w:rsid w:val="00546C19"/>
    <w:rsid w:val="00546F49"/>
    <w:rsid w:val="00547656"/>
    <w:rsid w:val="00550110"/>
    <w:rsid w:val="00550157"/>
    <w:rsid w:val="005505A0"/>
    <w:rsid w:val="00550FDE"/>
    <w:rsid w:val="0055148C"/>
    <w:rsid w:val="005515ED"/>
    <w:rsid w:val="00551663"/>
    <w:rsid w:val="00552013"/>
    <w:rsid w:val="00552A90"/>
    <w:rsid w:val="005536B4"/>
    <w:rsid w:val="00553C7B"/>
    <w:rsid w:val="00553E1B"/>
    <w:rsid w:val="00554284"/>
    <w:rsid w:val="00554571"/>
    <w:rsid w:val="00554CCD"/>
    <w:rsid w:val="005552E0"/>
    <w:rsid w:val="00555DAF"/>
    <w:rsid w:val="005566D1"/>
    <w:rsid w:val="00557631"/>
    <w:rsid w:val="00557810"/>
    <w:rsid w:val="00560283"/>
    <w:rsid w:val="00560F29"/>
    <w:rsid w:val="00561319"/>
    <w:rsid w:val="00561474"/>
    <w:rsid w:val="005615AC"/>
    <w:rsid w:val="00561A39"/>
    <w:rsid w:val="00562594"/>
    <w:rsid w:val="00562643"/>
    <w:rsid w:val="005636DC"/>
    <w:rsid w:val="00564C83"/>
    <w:rsid w:val="0056517D"/>
    <w:rsid w:val="00565E6C"/>
    <w:rsid w:val="00566071"/>
    <w:rsid w:val="005660F4"/>
    <w:rsid w:val="005665AE"/>
    <w:rsid w:val="00566C22"/>
    <w:rsid w:val="00566C64"/>
    <w:rsid w:val="00567B2E"/>
    <w:rsid w:val="00567BF9"/>
    <w:rsid w:val="005709B3"/>
    <w:rsid w:val="00570CA9"/>
    <w:rsid w:val="00571618"/>
    <w:rsid w:val="00571C11"/>
    <w:rsid w:val="00572BCD"/>
    <w:rsid w:val="00573CED"/>
    <w:rsid w:val="00574601"/>
    <w:rsid w:val="00574A45"/>
    <w:rsid w:val="00574DED"/>
    <w:rsid w:val="00574E50"/>
    <w:rsid w:val="00574E51"/>
    <w:rsid w:val="0057603A"/>
    <w:rsid w:val="005761CE"/>
    <w:rsid w:val="005763C7"/>
    <w:rsid w:val="005768DF"/>
    <w:rsid w:val="00576D52"/>
    <w:rsid w:val="005771B4"/>
    <w:rsid w:val="005775D0"/>
    <w:rsid w:val="0057775D"/>
    <w:rsid w:val="005778C9"/>
    <w:rsid w:val="0057792B"/>
    <w:rsid w:val="00577930"/>
    <w:rsid w:val="005779EA"/>
    <w:rsid w:val="00580240"/>
    <w:rsid w:val="005802EE"/>
    <w:rsid w:val="00580773"/>
    <w:rsid w:val="00580D06"/>
    <w:rsid w:val="005816DB"/>
    <w:rsid w:val="00582BDB"/>
    <w:rsid w:val="005832E0"/>
    <w:rsid w:val="00583A22"/>
    <w:rsid w:val="00583DFE"/>
    <w:rsid w:val="005844B9"/>
    <w:rsid w:val="00584989"/>
    <w:rsid w:val="00584A5D"/>
    <w:rsid w:val="00586576"/>
    <w:rsid w:val="005904FE"/>
    <w:rsid w:val="00590E55"/>
    <w:rsid w:val="00591A67"/>
    <w:rsid w:val="00592538"/>
    <w:rsid w:val="0059261A"/>
    <w:rsid w:val="005928EF"/>
    <w:rsid w:val="00592E37"/>
    <w:rsid w:val="00593290"/>
    <w:rsid w:val="00593F2E"/>
    <w:rsid w:val="0059549A"/>
    <w:rsid w:val="00595F2B"/>
    <w:rsid w:val="005965D1"/>
    <w:rsid w:val="00597C91"/>
    <w:rsid w:val="00597CD5"/>
    <w:rsid w:val="005A04C8"/>
    <w:rsid w:val="005A0861"/>
    <w:rsid w:val="005A0976"/>
    <w:rsid w:val="005A112F"/>
    <w:rsid w:val="005A184B"/>
    <w:rsid w:val="005A1BAE"/>
    <w:rsid w:val="005A1DD5"/>
    <w:rsid w:val="005A227D"/>
    <w:rsid w:val="005A24E2"/>
    <w:rsid w:val="005A26C6"/>
    <w:rsid w:val="005A28A1"/>
    <w:rsid w:val="005A28F3"/>
    <w:rsid w:val="005A2F5A"/>
    <w:rsid w:val="005A325D"/>
    <w:rsid w:val="005A3B44"/>
    <w:rsid w:val="005A4158"/>
    <w:rsid w:val="005A494D"/>
    <w:rsid w:val="005A4971"/>
    <w:rsid w:val="005A5183"/>
    <w:rsid w:val="005A572F"/>
    <w:rsid w:val="005A5769"/>
    <w:rsid w:val="005A5886"/>
    <w:rsid w:val="005A5D84"/>
    <w:rsid w:val="005A678E"/>
    <w:rsid w:val="005A6BE6"/>
    <w:rsid w:val="005B02E0"/>
    <w:rsid w:val="005B04BA"/>
    <w:rsid w:val="005B0CEC"/>
    <w:rsid w:val="005B11A4"/>
    <w:rsid w:val="005B2242"/>
    <w:rsid w:val="005B2306"/>
    <w:rsid w:val="005B3716"/>
    <w:rsid w:val="005B3F57"/>
    <w:rsid w:val="005B3FCC"/>
    <w:rsid w:val="005B426C"/>
    <w:rsid w:val="005B4812"/>
    <w:rsid w:val="005B6245"/>
    <w:rsid w:val="005B63CC"/>
    <w:rsid w:val="005B7006"/>
    <w:rsid w:val="005B748F"/>
    <w:rsid w:val="005B7A1A"/>
    <w:rsid w:val="005B7BE6"/>
    <w:rsid w:val="005B7FFA"/>
    <w:rsid w:val="005C0D57"/>
    <w:rsid w:val="005C1361"/>
    <w:rsid w:val="005C2320"/>
    <w:rsid w:val="005C240A"/>
    <w:rsid w:val="005C25CC"/>
    <w:rsid w:val="005C2A74"/>
    <w:rsid w:val="005C3518"/>
    <w:rsid w:val="005C3ABC"/>
    <w:rsid w:val="005C3D5D"/>
    <w:rsid w:val="005C410E"/>
    <w:rsid w:val="005C429C"/>
    <w:rsid w:val="005C482B"/>
    <w:rsid w:val="005C48F9"/>
    <w:rsid w:val="005C4D70"/>
    <w:rsid w:val="005C4DB2"/>
    <w:rsid w:val="005C4FC3"/>
    <w:rsid w:val="005C5131"/>
    <w:rsid w:val="005C5E94"/>
    <w:rsid w:val="005C6617"/>
    <w:rsid w:val="005C6A7A"/>
    <w:rsid w:val="005C6B35"/>
    <w:rsid w:val="005C6BA1"/>
    <w:rsid w:val="005C6CF9"/>
    <w:rsid w:val="005C738C"/>
    <w:rsid w:val="005C7EE7"/>
    <w:rsid w:val="005D0170"/>
    <w:rsid w:val="005D17B2"/>
    <w:rsid w:val="005D1890"/>
    <w:rsid w:val="005D19FB"/>
    <w:rsid w:val="005D20B1"/>
    <w:rsid w:val="005D2E36"/>
    <w:rsid w:val="005D3FF5"/>
    <w:rsid w:val="005D4851"/>
    <w:rsid w:val="005D51E3"/>
    <w:rsid w:val="005D5208"/>
    <w:rsid w:val="005D5DF7"/>
    <w:rsid w:val="005D6028"/>
    <w:rsid w:val="005D609B"/>
    <w:rsid w:val="005D63C1"/>
    <w:rsid w:val="005D6C76"/>
    <w:rsid w:val="005D77FD"/>
    <w:rsid w:val="005E005F"/>
    <w:rsid w:val="005E0B6E"/>
    <w:rsid w:val="005E0DCB"/>
    <w:rsid w:val="005E186B"/>
    <w:rsid w:val="005E1E43"/>
    <w:rsid w:val="005E23CA"/>
    <w:rsid w:val="005E309B"/>
    <w:rsid w:val="005E3D6F"/>
    <w:rsid w:val="005E402E"/>
    <w:rsid w:val="005E45D8"/>
    <w:rsid w:val="005E4998"/>
    <w:rsid w:val="005E4D4D"/>
    <w:rsid w:val="005E4DD3"/>
    <w:rsid w:val="005E50E7"/>
    <w:rsid w:val="005E5115"/>
    <w:rsid w:val="005E6148"/>
    <w:rsid w:val="005E64BB"/>
    <w:rsid w:val="005E6B81"/>
    <w:rsid w:val="005F0206"/>
    <w:rsid w:val="005F044F"/>
    <w:rsid w:val="005F0BCA"/>
    <w:rsid w:val="005F0EB5"/>
    <w:rsid w:val="005F0EF8"/>
    <w:rsid w:val="005F1764"/>
    <w:rsid w:val="005F177B"/>
    <w:rsid w:val="005F1BE1"/>
    <w:rsid w:val="005F29B1"/>
    <w:rsid w:val="005F3102"/>
    <w:rsid w:val="005F32F9"/>
    <w:rsid w:val="005F3A78"/>
    <w:rsid w:val="005F401E"/>
    <w:rsid w:val="005F5BDC"/>
    <w:rsid w:val="005F5BE9"/>
    <w:rsid w:val="005F7003"/>
    <w:rsid w:val="005F7646"/>
    <w:rsid w:val="005F7BB4"/>
    <w:rsid w:val="005F7F0E"/>
    <w:rsid w:val="006000F2"/>
    <w:rsid w:val="006005E6"/>
    <w:rsid w:val="0060077F"/>
    <w:rsid w:val="00600E3E"/>
    <w:rsid w:val="006012D0"/>
    <w:rsid w:val="00601E41"/>
    <w:rsid w:val="00601F6D"/>
    <w:rsid w:val="00602096"/>
    <w:rsid w:val="00602420"/>
    <w:rsid w:val="00603554"/>
    <w:rsid w:val="00603629"/>
    <w:rsid w:val="00603C87"/>
    <w:rsid w:val="00603D30"/>
    <w:rsid w:val="00603E41"/>
    <w:rsid w:val="0060467F"/>
    <w:rsid w:val="006049EE"/>
    <w:rsid w:val="00604DAC"/>
    <w:rsid w:val="00605FEE"/>
    <w:rsid w:val="00606061"/>
    <w:rsid w:val="006066C5"/>
    <w:rsid w:val="00606CBB"/>
    <w:rsid w:val="00607997"/>
    <w:rsid w:val="00610032"/>
    <w:rsid w:val="0061013B"/>
    <w:rsid w:val="006105D6"/>
    <w:rsid w:val="00610FA7"/>
    <w:rsid w:val="0061197E"/>
    <w:rsid w:val="00611A93"/>
    <w:rsid w:val="00611BA2"/>
    <w:rsid w:val="00611E2C"/>
    <w:rsid w:val="00611FD9"/>
    <w:rsid w:val="00612204"/>
    <w:rsid w:val="0061228A"/>
    <w:rsid w:val="0061385E"/>
    <w:rsid w:val="0061533F"/>
    <w:rsid w:val="0061632D"/>
    <w:rsid w:val="00616EC5"/>
    <w:rsid w:val="00617363"/>
    <w:rsid w:val="006173C1"/>
    <w:rsid w:val="0061782B"/>
    <w:rsid w:val="00617EA9"/>
    <w:rsid w:val="00620276"/>
    <w:rsid w:val="00620581"/>
    <w:rsid w:val="00621524"/>
    <w:rsid w:val="006218B6"/>
    <w:rsid w:val="00621DB6"/>
    <w:rsid w:val="00621FA3"/>
    <w:rsid w:val="00622452"/>
    <w:rsid w:val="00622817"/>
    <w:rsid w:val="00622ED5"/>
    <w:rsid w:val="00622FB8"/>
    <w:rsid w:val="00623375"/>
    <w:rsid w:val="006235B4"/>
    <w:rsid w:val="0062380C"/>
    <w:rsid w:val="00623DBF"/>
    <w:rsid w:val="00623ECE"/>
    <w:rsid w:val="0062498E"/>
    <w:rsid w:val="00624A54"/>
    <w:rsid w:val="006254FE"/>
    <w:rsid w:val="00625A3E"/>
    <w:rsid w:val="00626473"/>
    <w:rsid w:val="00626898"/>
    <w:rsid w:val="00626948"/>
    <w:rsid w:val="006273B9"/>
    <w:rsid w:val="00627D65"/>
    <w:rsid w:val="00631D9C"/>
    <w:rsid w:val="00631DCB"/>
    <w:rsid w:val="0063300E"/>
    <w:rsid w:val="00633926"/>
    <w:rsid w:val="00633BC4"/>
    <w:rsid w:val="00633D40"/>
    <w:rsid w:val="00634663"/>
    <w:rsid w:val="00634690"/>
    <w:rsid w:val="00634CD7"/>
    <w:rsid w:val="00635BBC"/>
    <w:rsid w:val="006365A6"/>
    <w:rsid w:val="0063705C"/>
    <w:rsid w:val="0063749F"/>
    <w:rsid w:val="0064017C"/>
    <w:rsid w:val="006409D3"/>
    <w:rsid w:val="00641871"/>
    <w:rsid w:val="00641EE4"/>
    <w:rsid w:val="00642066"/>
    <w:rsid w:val="0064238E"/>
    <w:rsid w:val="0064283A"/>
    <w:rsid w:val="00642A2C"/>
    <w:rsid w:val="006431DB"/>
    <w:rsid w:val="00643219"/>
    <w:rsid w:val="00643464"/>
    <w:rsid w:val="00644505"/>
    <w:rsid w:val="006448D4"/>
    <w:rsid w:val="006450B9"/>
    <w:rsid w:val="006466A0"/>
    <w:rsid w:val="00646CE6"/>
    <w:rsid w:val="006472E0"/>
    <w:rsid w:val="00647F7C"/>
    <w:rsid w:val="00650FD9"/>
    <w:rsid w:val="0065103A"/>
    <w:rsid w:val="0065105E"/>
    <w:rsid w:val="0065148E"/>
    <w:rsid w:val="006515F9"/>
    <w:rsid w:val="00651E30"/>
    <w:rsid w:val="00651FF8"/>
    <w:rsid w:val="00652179"/>
    <w:rsid w:val="006522E6"/>
    <w:rsid w:val="006526F1"/>
    <w:rsid w:val="00652A7A"/>
    <w:rsid w:val="00652CF8"/>
    <w:rsid w:val="00653019"/>
    <w:rsid w:val="00653B39"/>
    <w:rsid w:val="00654399"/>
    <w:rsid w:val="006544F7"/>
    <w:rsid w:val="00654A17"/>
    <w:rsid w:val="00654DF4"/>
    <w:rsid w:val="00654E07"/>
    <w:rsid w:val="0065659B"/>
    <w:rsid w:val="00656845"/>
    <w:rsid w:val="006569D0"/>
    <w:rsid w:val="00656D88"/>
    <w:rsid w:val="00656DC6"/>
    <w:rsid w:val="006571DF"/>
    <w:rsid w:val="006574DA"/>
    <w:rsid w:val="00657548"/>
    <w:rsid w:val="006577A8"/>
    <w:rsid w:val="00657C0D"/>
    <w:rsid w:val="00660117"/>
    <w:rsid w:val="00660130"/>
    <w:rsid w:val="006603C7"/>
    <w:rsid w:val="006603FA"/>
    <w:rsid w:val="00660CD3"/>
    <w:rsid w:val="00661573"/>
    <w:rsid w:val="00662063"/>
    <w:rsid w:val="0066293B"/>
    <w:rsid w:val="006630A1"/>
    <w:rsid w:val="0066315A"/>
    <w:rsid w:val="00663C13"/>
    <w:rsid w:val="0066412C"/>
    <w:rsid w:val="00664180"/>
    <w:rsid w:val="00664667"/>
    <w:rsid w:val="0066474F"/>
    <w:rsid w:val="006651D7"/>
    <w:rsid w:val="006651DE"/>
    <w:rsid w:val="006652F3"/>
    <w:rsid w:val="006654E0"/>
    <w:rsid w:val="00665F32"/>
    <w:rsid w:val="00667608"/>
    <w:rsid w:val="00667AFB"/>
    <w:rsid w:val="00667FC5"/>
    <w:rsid w:val="0067009A"/>
    <w:rsid w:val="00670B67"/>
    <w:rsid w:val="00671386"/>
    <w:rsid w:val="00671557"/>
    <w:rsid w:val="00671AB4"/>
    <w:rsid w:val="00672724"/>
    <w:rsid w:val="00673049"/>
    <w:rsid w:val="0067323D"/>
    <w:rsid w:val="006736A5"/>
    <w:rsid w:val="00674311"/>
    <w:rsid w:val="00675143"/>
    <w:rsid w:val="0067531D"/>
    <w:rsid w:val="00675463"/>
    <w:rsid w:val="0067556A"/>
    <w:rsid w:val="00675B4C"/>
    <w:rsid w:val="00675FD2"/>
    <w:rsid w:val="00676992"/>
    <w:rsid w:val="006803DB"/>
    <w:rsid w:val="00680DE7"/>
    <w:rsid w:val="00681821"/>
    <w:rsid w:val="0068183B"/>
    <w:rsid w:val="00681B62"/>
    <w:rsid w:val="006827C5"/>
    <w:rsid w:val="00682D7D"/>
    <w:rsid w:val="00683156"/>
    <w:rsid w:val="00683519"/>
    <w:rsid w:val="00683590"/>
    <w:rsid w:val="0068382B"/>
    <w:rsid w:val="006838C9"/>
    <w:rsid w:val="00684613"/>
    <w:rsid w:val="0068482D"/>
    <w:rsid w:val="006849D8"/>
    <w:rsid w:val="006858B2"/>
    <w:rsid w:val="0068599A"/>
    <w:rsid w:val="0068658B"/>
    <w:rsid w:val="00686C51"/>
    <w:rsid w:val="0068700F"/>
    <w:rsid w:val="00690549"/>
    <w:rsid w:val="006907FE"/>
    <w:rsid w:val="00690CA7"/>
    <w:rsid w:val="00690EB2"/>
    <w:rsid w:val="006918DC"/>
    <w:rsid w:val="0069249A"/>
    <w:rsid w:val="00692607"/>
    <w:rsid w:val="0069263B"/>
    <w:rsid w:val="00692730"/>
    <w:rsid w:val="00692BB7"/>
    <w:rsid w:val="00692EB8"/>
    <w:rsid w:val="006937C1"/>
    <w:rsid w:val="00693822"/>
    <w:rsid w:val="00693B2B"/>
    <w:rsid w:val="00693D32"/>
    <w:rsid w:val="00694058"/>
    <w:rsid w:val="006940FE"/>
    <w:rsid w:val="00694C12"/>
    <w:rsid w:val="006956E3"/>
    <w:rsid w:val="0069590D"/>
    <w:rsid w:val="0069616A"/>
    <w:rsid w:val="00696280"/>
    <w:rsid w:val="0069690D"/>
    <w:rsid w:val="00696BD8"/>
    <w:rsid w:val="00696EB9"/>
    <w:rsid w:val="006970A9"/>
    <w:rsid w:val="0069717A"/>
    <w:rsid w:val="00697499"/>
    <w:rsid w:val="006A043D"/>
    <w:rsid w:val="006A049E"/>
    <w:rsid w:val="006A0B14"/>
    <w:rsid w:val="006A0C82"/>
    <w:rsid w:val="006A15FB"/>
    <w:rsid w:val="006A1E9D"/>
    <w:rsid w:val="006A2AAC"/>
    <w:rsid w:val="006A2E3E"/>
    <w:rsid w:val="006A3156"/>
    <w:rsid w:val="006A3166"/>
    <w:rsid w:val="006A3936"/>
    <w:rsid w:val="006A3D1A"/>
    <w:rsid w:val="006A4152"/>
    <w:rsid w:val="006A43EC"/>
    <w:rsid w:val="006A4F72"/>
    <w:rsid w:val="006A5688"/>
    <w:rsid w:val="006A5AB7"/>
    <w:rsid w:val="006A5AE5"/>
    <w:rsid w:val="006A604C"/>
    <w:rsid w:val="006A61A2"/>
    <w:rsid w:val="006A70B7"/>
    <w:rsid w:val="006A72A2"/>
    <w:rsid w:val="006A7BD5"/>
    <w:rsid w:val="006B049A"/>
    <w:rsid w:val="006B0BD5"/>
    <w:rsid w:val="006B0E8F"/>
    <w:rsid w:val="006B18A8"/>
    <w:rsid w:val="006B29F4"/>
    <w:rsid w:val="006B2F08"/>
    <w:rsid w:val="006B2FBD"/>
    <w:rsid w:val="006B314E"/>
    <w:rsid w:val="006B3190"/>
    <w:rsid w:val="006B36D1"/>
    <w:rsid w:val="006B3881"/>
    <w:rsid w:val="006B38E0"/>
    <w:rsid w:val="006B4C7D"/>
    <w:rsid w:val="006B534D"/>
    <w:rsid w:val="006B5DD1"/>
    <w:rsid w:val="006B64BD"/>
    <w:rsid w:val="006B684D"/>
    <w:rsid w:val="006B6DF8"/>
    <w:rsid w:val="006B7847"/>
    <w:rsid w:val="006B7D0B"/>
    <w:rsid w:val="006C0119"/>
    <w:rsid w:val="006C07C5"/>
    <w:rsid w:val="006C0838"/>
    <w:rsid w:val="006C0AFD"/>
    <w:rsid w:val="006C0E2D"/>
    <w:rsid w:val="006C1806"/>
    <w:rsid w:val="006C2170"/>
    <w:rsid w:val="006C3DCB"/>
    <w:rsid w:val="006C48F4"/>
    <w:rsid w:val="006C4DF4"/>
    <w:rsid w:val="006C4E5B"/>
    <w:rsid w:val="006C53D2"/>
    <w:rsid w:val="006C54FB"/>
    <w:rsid w:val="006C5A89"/>
    <w:rsid w:val="006C65D5"/>
    <w:rsid w:val="006C6783"/>
    <w:rsid w:val="006C6CD0"/>
    <w:rsid w:val="006C79F2"/>
    <w:rsid w:val="006D0115"/>
    <w:rsid w:val="006D06AF"/>
    <w:rsid w:val="006D08CD"/>
    <w:rsid w:val="006D2AD1"/>
    <w:rsid w:val="006D2D3A"/>
    <w:rsid w:val="006D2DCC"/>
    <w:rsid w:val="006D2EBB"/>
    <w:rsid w:val="006D383F"/>
    <w:rsid w:val="006D3D13"/>
    <w:rsid w:val="006D401E"/>
    <w:rsid w:val="006D4254"/>
    <w:rsid w:val="006D4B12"/>
    <w:rsid w:val="006D555B"/>
    <w:rsid w:val="006D5565"/>
    <w:rsid w:val="006D59AD"/>
    <w:rsid w:val="006D5BE5"/>
    <w:rsid w:val="006D5C5C"/>
    <w:rsid w:val="006D5F20"/>
    <w:rsid w:val="006D5F91"/>
    <w:rsid w:val="006D5FDA"/>
    <w:rsid w:val="006D7B92"/>
    <w:rsid w:val="006D7D81"/>
    <w:rsid w:val="006E00E1"/>
    <w:rsid w:val="006E128C"/>
    <w:rsid w:val="006E1808"/>
    <w:rsid w:val="006E1ABE"/>
    <w:rsid w:val="006E226B"/>
    <w:rsid w:val="006E283C"/>
    <w:rsid w:val="006E2F91"/>
    <w:rsid w:val="006E2FA5"/>
    <w:rsid w:val="006E38D6"/>
    <w:rsid w:val="006E3D7A"/>
    <w:rsid w:val="006E4108"/>
    <w:rsid w:val="006E42A9"/>
    <w:rsid w:val="006E4879"/>
    <w:rsid w:val="006E4E3A"/>
    <w:rsid w:val="006E5926"/>
    <w:rsid w:val="006E5DA6"/>
    <w:rsid w:val="006E5DFD"/>
    <w:rsid w:val="006E60F4"/>
    <w:rsid w:val="006E6D86"/>
    <w:rsid w:val="006E6EEA"/>
    <w:rsid w:val="006E7383"/>
    <w:rsid w:val="006F0180"/>
    <w:rsid w:val="006F1C80"/>
    <w:rsid w:val="006F1CA7"/>
    <w:rsid w:val="006F1CEA"/>
    <w:rsid w:val="006F269F"/>
    <w:rsid w:val="006F2B54"/>
    <w:rsid w:val="006F2DB1"/>
    <w:rsid w:val="006F2F9C"/>
    <w:rsid w:val="006F342B"/>
    <w:rsid w:val="006F399D"/>
    <w:rsid w:val="006F3C54"/>
    <w:rsid w:val="006F4985"/>
    <w:rsid w:val="006F4EA5"/>
    <w:rsid w:val="006F4F80"/>
    <w:rsid w:val="006F50AB"/>
    <w:rsid w:val="006F585D"/>
    <w:rsid w:val="006F5D09"/>
    <w:rsid w:val="006F692D"/>
    <w:rsid w:val="006F6AB7"/>
    <w:rsid w:val="006F6C49"/>
    <w:rsid w:val="006F7554"/>
    <w:rsid w:val="006F7979"/>
    <w:rsid w:val="006F79B3"/>
    <w:rsid w:val="006F7C7F"/>
    <w:rsid w:val="006F7CF4"/>
    <w:rsid w:val="006F7D92"/>
    <w:rsid w:val="00700169"/>
    <w:rsid w:val="0070120C"/>
    <w:rsid w:val="00701211"/>
    <w:rsid w:val="00701B93"/>
    <w:rsid w:val="00701D00"/>
    <w:rsid w:val="0070269B"/>
    <w:rsid w:val="00703006"/>
    <w:rsid w:val="00703D2F"/>
    <w:rsid w:val="00703FFD"/>
    <w:rsid w:val="00704D7F"/>
    <w:rsid w:val="00704DF2"/>
    <w:rsid w:val="00705232"/>
    <w:rsid w:val="00705C03"/>
    <w:rsid w:val="00705C0F"/>
    <w:rsid w:val="007065CD"/>
    <w:rsid w:val="007072C8"/>
    <w:rsid w:val="00707ACE"/>
    <w:rsid w:val="00707E4F"/>
    <w:rsid w:val="007105DB"/>
    <w:rsid w:val="00711667"/>
    <w:rsid w:val="007138D1"/>
    <w:rsid w:val="00713BEB"/>
    <w:rsid w:val="00713F18"/>
    <w:rsid w:val="00714465"/>
    <w:rsid w:val="007148C6"/>
    <w:rsid w:val="00715228"/>
    <w:rsid w:val="007157A5"/>
    <w:rsid w:val="007158B2"/>
    <w:rsid w:val="00716C0F"/>
    <w:rsid w:val="00716C18"/>
    <w:rsid w:val="0071796E"/>
    <w:rsid w:val="00717A35"/>
    <w:rsid w:val="00720616"/>
    <w:rsid w:val="007211E3"/>
    <w:rsid w:val="00721559"/>
    <w:rsid w:val="0072247D"/>
    <w:rsid w:val="0072253C"/>
    <w:rsid w:val="00722C43"/>
    <w:rsid w:val="00722F93"/>
    <w:rsid w:val="00723382"/>
    <w:rsid w:val="00724160"/>
    <w:rsid w:val="00724C1B"/>
    <w:rsid w:val="00724C98"/>
    <w:rsid w:val="007252F6"/>
    <w:rsid w:val="00725404"/>
    <w:rsid w:val="00726272"/>
    <w:rsid w:val="007272DA"/>
    <w:rsid w:val="007309A3"/>
    <w:rsid w:val="00730A11"/>
    <w:rsid w:val="0073148D"/>
    <w:rsid w:val="00731616"/>
    <w:rsid w:val="00731B95"/>
    <w:rsid w:val="007322F4"/>
    <w:rsid w:val="007323B5"/>
    <w:rsid w:val="007328FC"/>
    <w:rsid w:val="007329CA"/>
    <w:rsid w:val="0073322C"/>
    <w:rsid w:val="00733C2F"/>
    <w:rsid w:val="00733D2E"/>
    <w:rsid w:val="00734524"/>
    <w:rsid w:val="007350A4"/>
    <w:rsid w:val="007353BF"/>
    <w:rsid w:val="00735858"/>
    <w:rsid w:val="00735FBB"/>
    <w:rsid w:val="00736595"/>
    <w:rsid w:val="007369C5"/>
    <w:rsid w:val="00737566"/>
    <w:rsid w:val="00737EF0"/>
    <w:rsid w:val="00740121"/>
    <w:rsid w:val="007402AD"/>
    <w:rsid w:val="0074041B"/>
    <w:rsid w:val="00740B4F"/>
    <w:rsid w:val="00740E4F"/>
    <w:rsid w:val="00740F4D"/>
    <w:rsid w:val="00740F74"/>
    <w:rsid w:val="007411B6"/>
    <w:rsid w:val="00741236"/>
    <w:rsid w:val="0074129B"/>
    <w:rsid w:val="0074170D"/>
    <w:rsid w:val="00741B64"/>
    <w:rsid w:val="00741BB4"/>
    <w:rsid w:val="007428D3"/>
    <w:rsid w:val="007428E2"/>
    <w:rsid w:val="007435F4"/>
    <w:rsid w:val="007436C9"/>
    <w:rsid w:val="00743889"/>
    <w:rsid w:val="00743E17"/>
    <w:rsid w:val="00745EB3"/>
    <w:rsid w:val="0074619D"/>
    <w:rsid w:val="0074686E"/>
    <w:rsid w:val="0074728A"/>
    <w:rsid w:val="00747B8E"/>
    <w:rsid w:val="00747DA4"/>
    <w:rsid w:val="00747FDF"/>
    <w:rsid w:val="00750416"/>
    <w:rsid w:val="00750B9F"/>
    <w:rsid w:val="007511B4"/>
    <w:rsid w:val="007512EE"/>
    <w:rsid w:val="0075132A"/>
    <w:rsid w:val="00751575"/>
    <w:rsid w:val="00751585"/>
    <w:rsid w:val="00751CE5"/>
    <w:rsid w:val="00752130"/>
    <w:rsid w:val="00752548"/>
    <w:rsid w:val="00752FA3"/>
    <w:rsid w:val="007532F7"/>
    <w:rsid w:val="007539EA"/>
    <w:rsid w:val="00754B68"/>
    <w:rsid w:val="007553C7"/>
    <w:rsid w:val="0075598E"/>
    <w:rsid w:val="00755A3E"/>
    <w:rsid w:val="007561EA"/>
    <w:rsid w:val="007562DC"/>
    <w:rsid w:val="00756580"/>
    <w:rsid w:val="0075699B"/>
    <w:rsid w:val="00756F42"/>
    <w:rsid w:val="007575FA"/>
    <w:rsid w:val="00757812"/>
    <w:rsid w:val="00757842"/>
    <w:rsid w:val="00761840"/>
    <w:rsid w:val="0076188D"/>
    <w:rsid w:val="0076196C"/>
    <w:rsid w:val="00761AA4"/>
    <w:rsid w:val="00761D57"/>
    <w:rsid w:val="00762237"/>
    <w:rsid w:val="00762796"/>
    <w:rsid w:val="007635B4"/>
    <w:rsid w:val="0076368B"/>
    <w:rsid w:val="00763759"/>
    <w:rsid w:val="00763DB8"/>
    <w:rsid w:val="007654A4"/>
    <w:rsid w:val="00765E41"/>
    <w:rsid w:val="00765F41"/>
    <w:rsid w:val="0076704B"/>
    <w:rsid w:val="0076797A"/>
    <w:rsid w:val="00767B74"/>
    <w:rsid w:val="00767C27"/>
    <w:rsid w:val="00767E92"/>
    <w:rsid w:val="00770625"/>
    <w:rsid w:val="007707AC"/>
    <w:rsid w:val="00770A79"/>
    <w:rsid w:val="00770AC4"/>
    <w:rsid w:val="00771B04"/>
    <w:rsid w:val="00771B1A"/>
    <w:rsid w:val="00771D7A"/>
    <w:rsid w:val="00772317"/>
    <w:rsid w:val="0077344D"/>
    <w:rsid w:val="0077356E"/>
    <w:rsid w:val="00773902"/>
    <w:rsid w:val="00774024"/>
    <w:rsid w:val="007749BE"/>
    <w:rsid w:val="00774CA0"/>
    <w:rsid w:val="00775A2A"/>
    <w:rsid w:val="00776442"/>
    <w:rsid w:val="00776480"/>
    <w:rsid w:val="00776B64"/>
    <w:rsid w:val="00776D61"/>
    <w:rsid w:val="007779C4"/>
    <w:rsid w:val="007817DC"/>
    <w:rsid w:val="007836BF"/>
    <w:rsid w:val="007836DB"/>
    <w:rsid w:val="00783A62"/>
    <w:rsid w:val="0078432E"/>
    <w:rsid w:val="007844B3"/>
    <w:rsid w:val="0078452F"/>
    <w:rsid w:val="00784A97"/>
    <w:rsid w:val="00784AEF"/>
    <w:rsid w:val="007857FF"/>
    <w:rsid w:val="007861C2"/>
    <w:rsid w:val="00786A64"/>
    <w:rsid w:val="00786ABA"/>
    <w:rsid w:val="00786F13"/>
    <w:rsid w:val="00787027"/>
    <w:rsid w:val="0078716D"/>
    <w:rsid w:val="00787B76"/>
    <w:rsid w:val="00790652"/>
    <w:rsid w:val="00790812"/>
    <w:rsid w:val="00790FBB"/>
    <w:rsid w:val="00791B47"/>
    <w:rsid w:val="00791B5D"/>
    <w:rsid w:val="007923AC"/>
    <w:rsid w:val="0079252C"/>
    <w:rsid w:val="00792919"/>
    <w:rsid w:val="00793DC3"/>
    <w:rsid w:val="0079423F"/>
    <w:rsid w:val="00794338"/>
    <w:rsid w:val="00794963"/>
    <w:rsid w:val="007949E1"/>
    <w:rsid w:val="00794EF9"/>
    <w:rsid w:val="007956C6"/>
    <w:rsid w:val="0079757D"/>
    <w:rsid w:val="007976E4"/>
    <w:rsid w:val="00797EC3"/>
    <w:rsid w:val="007A00DE"/>
    <w:rsid w:val="007A09C8"/>
    <w:rsid w:val="007A25BA"/>
    <w:rsid w:val="007A2676"/>
    <w:rsid w:val="007A26EA"/>
    <w:rsid w:val="007A35B8"/>
    <w:rsid w:val="007A3C12"/>
    <w:rsid w:val="007A44BF"/>
    <w:rsid w:val="007A44C0"/>
    <w:rsid w:val="007A504A"/>
    <w:rsid w:val="007A5235"/>
    <w:rsid w:val="007A5784"/>
    <w:rsid w:val="007A5D69"/>
    <w:rsid w:val="007A6AC5"/>
    <w:rsid w:val="007A701A"/>
    <w:rsid w:val="007A7892"/>
    <w:rsid w:val="007A7E95"/>
    <w:rsid w:val="007B027C"/>
    <w:rsid w:val="007B071B"/>
    <w:rsid w:val="007B0CAD"/>
    <w:rsid w:val="007B0EF2"/>
    <w:rsid w:val="007B158C"/>
    <w:rsid w:val="007B183D"/>
    <w:rsid w:val="007B1ADD"/>
    <w:rsid w:val="007B24B9"/>
    <w:rsid w:val="007B2819"/>
    <w:rsid w:val="007B2ADE"/>
    <w:rsid w:val="007B30D3"/>
    <w:rsid w:val="007B3935"/>
    <w:rsid w:val="007B3C05"/>
    <w:rsid w:val="007B3F97"/>
    <w:rsid w:val="007B43D0"/>
    <w:rsid w:val="007B444D"/>
    <w:rsid w:val="007B466F"/>
    <w:rsid w:val="007B4759"/>
    <w:rsid w:val="007B544E"/>
    <w:rsid w:val="007B5EEB"/>
    <w:rsid w:val="007B61D4"/>
    <w:rsid w:val="007B6672"/>
    <w:rsid w:val="007B67C2"/>
    <w:rsid w:val="007B68AD"/>
    <w:rsid w:val="007B70CB"/>
    <w:rsid w:val="007B70D5"/>
    <w:rsid w:val="007B70E9"/>
    <w:rsid w:val="007B73AD"/>
    <w:rsid w:val="007C023E"/>
    <w:rsid w:val="007C131A"/>
    <w:rsid w:val="007C1CC1"/>
    <w:rsid w:val="007C2D12"/>
    <w:rsid w:val="007C3508"/>
    <w:rsid w:val="007C3CEA"/>
    <w:rsid w:val="007C3F71"/>
    <w:rsid w:val="007C4CFA"/>
    <w:rsid w:val="007C4D54"/>
    <w:rsid w:val="007C5536"/>
    <w:rsid w:val="007C6029"/>
    <w:rsid w:val="007C68D6"/>
    <w:rsid w:val="007C6A64"/>
    <w:rsid w:val="007C7588"/>
    <w:rsid w:val="007C76B3"/>
    <w:rsid w:val="007C7DAF"/>
    <w:rsid w:val="007C7EC0"/>
    <w:rsid w:val="007C7FDD"/>
    <w:rsid w:val="007D0666"/>
    <w:rsid w:val="007D0AF4"/>
    <w:rsid w:val="007D0D8C"/>
    <w:rsid w:val="007D15E7"/>
    <w:rsid w:val="007D1A44"/>
    <w:rsid w:val="007D1CFD"/>
    <w:rsid w:val="007D24CB"/>
    <w:rsid w:val="007D2DB7"/>
    <w:rsid w:val="007D36DF"/>
    <w:rsid w:val="007D4364"/>
    <w:rsid w:val="007D45B9"/>
    <w:rsid w:val="007D4C7A"/>
    <w:rsid w:val="007D4F3D"/>
    <w:rsid w:val="007D5670"/>
    <w:rsid w:val="007D6610"/>
    <w:rsid w:val="007D74A4"/>
    <w:rsid w:val="007D7DF6"/>
    <w:rsid w:val="007E0042"/>
    <w:rsid w:val="007E0C32"/>
    <w:rsid w:val="007E135A"/>
    <w:rsid w:val="007E1F58"/>
    <w:rsid w:val="007E2717"/>
    <w:rsid w:val="007E34FB"/>
    <w:rsid w:val="007E4C4E"/>
    <w:rsid w:val="007E4C6E"/>
    <w:rsid w:val="007E531B"/>
    <w:rsid w:val="007E5CD9"/>
    <w:rsid w:val="007E5E44"/>
    <w:rsid w:val="007E6808"/>
    <w:rsid w:val="007E6EF3"/>
    <w:rsid w:val="007E7081"/>
    <w:rsid w:val="007E7179"/>
    <w:rsid w:val="007E7B01"/>
    <w:rsid w:val="007F0055"/>
    <w:rsid w:val="007F030A"/>
    <w:rsid w:val="007F0353"/>
    <w:rsid w:val="007F0561"/>
    <w:rsid w:val="007F0747"/>
    <w:rsid w:val="007F27E1"/>
    <w:rsid w:val="007F288C"/>
    <w:rsid w:val="007F2FFC"/>
    <w:rsid w:val="007F3068"/>
    <w:rsid w:val="007F3DC1"/>
    <w:rsid w:val="007F4251"/>
    <w:rsid w:val="007F4676"/>
    <w:rsid w:val="007F46D7"/>
    <w:rsid w:val="007F4AE4"/>
    <w:rsid w:val="007F4B25"/>
    <w:rsid w:val="007F5378"/>
    <w:rsid w:val="007F5D1D"/>
    <w:rsid w:val="007F655F"/>
    <w:rsid w:val="007F6D11"/>
    <w:rsid w:val="007F7158"/>
    <w:rsid w:val="007F74A6"/>
    <w:rsid w:val="007F76C5"/>
    <w:rsid w:val="00800775"/>
    <w:rsid w:val="00801003"/>
    <w:rsid w:val="0080198A"/>
    <w:rsid w:val="00802006"/>
    <w:rsid w:val="00802736"/>
    <w:rsid w:val="008027E5"/>
    <w:rsid w:val="00803857"/>
    <w:rsid w:val="00803FA9"/>
    <w:rsid w:val="00804514"/>
    <w:rsid w:val="00804E26"/>
    <w:rsid w:val="00805753"/>
    <w:rsid w:val="00805D29"/>
    <w:rsid w:val="008066A1"/>
    <w:rsid w:val="00806921"/>
    <w:rsid w:val="00806D43"/>
    <w:rsid w:val="00807895"/>
    <w:rsid w:val="00807AF4"/>
    <w:rsid w:val="00811AA4"/>
    <w:rsid w:val="00811DCA"/>
    <w:rsid w:val="00811F51"/>
    <w:rsid w:val="00811F90"/>
    <w:rsid w:val="008122D8"/>
    <w:rsid w:val="00812690"/>
    <w:rsid w:val="00812A43"/>
    <w:rsid w:val="00812FD8"/>
    <w:rsid w:val="008132F6"/>
    <w:rsid w:val="0081382B"/>
    <w:rsid w:val="00813B7B"/>
    <w:rsid w:val="00813FFE"/>
    <w:rsid w:val="00814872"/>
    <w:rsid w:val="008148EB"/>
    <w:rsid w:val="008149C3"/>
    <w:rsid w:val="00815324"/>
    <w:rsid w:val="00815455"/>
    <w:rsid w:val="008159AB"/>
    <w:rsid w:val="00816C3D"/>
    <w:rsid w:val="00816EA3"/>
    <w:rsid w:val="00817195"/>
    <w:rsid w:val="00817429"/>
    <w:rsid w:val="008200F5"/>
    <w:rsid w:val="00820745"/>
    <w:rsid w:val="008213A3"/>
    <w:rsid w:val="00822367"/>
    <w:rsid w:val="008224DC"/>
    <w:rsid w:val="008229FE"/>
    <w:rsid w:val="00822AB4"/>
    <w:rsid w:val="008230B4"/>
    <w:rsid w:val="008238C9"/>
    <w:rsid w:val="00824028"/>
    <w:rsid w:val="008246E2"/>
    <w:rsid w:val="0082502A"/>
    <w:rsid w:val="008257D4"/>
    <w:rsid w:val="008259B1"/>
    <w:rsid w:val="008263C0"/>
    <w:rsid w:val="00826C8B"/>
    <w:rsid w:val="00826C99"/>
    <w:rsid w:val="00827044"/>
    <w:rsid w:val="0082741F"/>
    <w:rsid w:val="00827992"/>
    <w:rsid w:val="008319EB"/>
    <w:rsid w:val="008324F1"/>
    <w:rsid w:val="00832A7E"/>
    <w:rsid w:val="00832AD5"/>
    <w:rsid w:val="008331D9"/>
    <w:rsid w:val="0083338F"/>
    <w:rsid w:val="00833861"/>
    <w:rsid w:val="00833B70"/>
    <w:rsid w:val="008340F6"/>
    <w:rsid w:val="00834418"/>
    <w:rsid w:val="008346CC"/>
    <w:rsid w:val="00834A8D"/>
    <w:rsid w:val="00834A90"/>
    <w:rsid w:val="00834B54"/>
    <w:rsid w:val="00834DA6"/>
    <w:rsid w:val="00834F3D"/>
    <w:rsid w:val="00834F89"/>
    <w:rsid w:val="0083501E"/>
    <w:rsid w:val="00835793"/>
    <w:rsid w:val="00835E76"/>
    <w:rsid w:val="008364FB"/>
    <w:rsid w:val="0083731B"/>
    <w:rsid w:val="00837452"/>
    <w:rsid w:val="008402FF"/>
    <w:rsid w:val="0084035E"/>
    <w:rsid w:val="008408AF"/>
    <w:rsid w:val="00840A39"/>
    <w:rsid w:val="00840CAF"/>
    <w:rsid w:val="00840E1C"/>
    <w:rsid w:val="00841955"/>
    <w:rsid w:val="00841D81"/>
    <w:rsid w:val="00841FE8"/>
    <w:rsid w:val="00843537"/>
    <w:rsid w:val="00843C58"/>
    <w:rsid w:val="00843CAE"/>
    <w:rsid w:val="00843E01"/>
    <w:rsid w:val="008440A9"/>
    <w:rsid w:val="0084417C"/>
    <w:rsid w:val="008441B3"/>
    <w:rsid w:val="008449EB"/>
    <w:rsid w:val="00844A2E"/>
    <w:rsid w:val="00844D42"/>
    <w:rsid w:val="00844E61"/>
    <w:rsid w:val="00845069"/>
    <w:rsid w:val="0084515B"/>
    <w:rsid w:val="00845390"/>
    <w:rsid w:val="008456F7"/>
    <w:rsid w:val="00845978"/>
    <w:rsid w:val="00845EA0"/>
    <w:rsid w:val="0084670B"/>
    <w:rsid w:val="008468CC"/>
    <w:rsid w:val="00846F08"/>
    <w:rsid w:val="00846F1E"/>
    <w:rsid w:val="00847BB9"/>
    <w:rsid w:val="008507D8"/>
    <w:rsid w:val="00850825"/>
    <w:rsid w:val="00850980"/>
    <w:rsid w:val="00851013"/>
    <w:rsid w:val="008510C9"/>
    <w:rsid w:val="0085111C"/>
    <w:rsid w:val="008513F9"/>
    <w:rsid w:val="00851F6A"/>
    <w:rsid w:val="00852ED7"/>
    <w:rsid w:val="008530F4"/>
    <w:rsid w:val="008533EB"/>
    <w:rsid w:val="008533FB"/>
    <w:rsid w:val="008549A1"/>
    <w:rsid w:val="00854F9A"/>
    <w:rsid w:val="008554C5"/>
    <w:rsid w:val="00855F0B"/>
    <w:rsid w:val="00856181"/>
    <w:rsid w:val="00856452"/>
    <w:rsid w:val="0085694C"/>
    <w:rsid w:val="008604D0"/>
    <w:rsid w:val="00860630"/>
    <w:rsid w:val="008616CF"/>
    <w:rsid w:val="00861CC9"/>
    <w:rsid w:val="00862805"/>
    <w:rsid w:val="008630A7"/>
    <w:rsid w:val="0086323A"/>
    <w:rsid w:val="00863551"/>
    <w:rsid w:val="00863CB9"/>
    <w:rsid w:val="008644BF"/>
    <w:rsid w:val="00864712"/>
    <w:rsid w:val="008648E4"/>
    <w:rsid w:val="00865472"/>
    <w:rsid w:val="0086573E"/>
    <w:rsid w:val="008670F8"/>
    <w:rsid w:val="008674F2"/>
    <w:rsid w:val="00867FED"/>
    <w:rsid w:val="00870A66"/>
    <w:rsid w:val="0087156E"/>
    <w:rsid w:val="0087176C"/>
    <w:rsid w:val="008717B2"/>
    <w:rsid w:val="008717C1"/>
    <w:rsid w:val="00871995"/>
    <w:rsid w:val="0087264F"/>
    <w:rsid w:val="008735A3"/>
    <w:rsid w:val="00874264"/>
    <w:rsid w:val="00874C80"/>
    <w:rsid w:val="00874F5D"/>
    <w:rsid w:val="0087527D"/>
    <w:rsid w:val="00875A23"/>
    <w:rsid w:val="00875E0F"/>
    <w:rsid w:val="00876C10"/>
    <w:rsid w:val="0087705B"/>
    <w:rsid w:val="00877370"/>
    <w:rsid w:val="00877F9C"/>
    <w:rsid w:val="008802F4"/>
    <w:rsid w:val="008804C3"/>
    <w:rsid w:val="008806DF"/>
    <w:rsid w:val="00880BF7"/>
    <w:rsid w:val="00881433"/>
    <w:rsid w:val="008815EC"/>
    <w:rsid w:val="008817AC"/>
    <w:rsid w:val="008822B8"/>
    <w:rsid w:val="00882E83"/>
    <w:rsid w:val="00882F12"/>
    <w:rsid w:val="008844C3"/>
    <w:rsid w:val="008846B1"/>
    <w:rsid w:val="00884B59"/>
    <w:rsid w:val="00884E6F"/>
    <w:rsid w:val="00885844"/>
    <w:rsid w:val="00885F44"/>
    <w:rsid w:val="00886334"/>
    <w:rsid w:val="0088689C"/>
    <w:rsid w:val="0088707E"/>
    <w:rsid w:val="0088764E"/>
    <w:rsid w:val="00887A96"/>
    <w:rsid w:val="00887E72"/>
    <w:rsid w:val="008900F8"/>
    <w:rsid w:val="00890211"/>
    <w:rsid w:val="00890413"/>
    <w:rsid w:val="00890F6B"/>
    <w:rsid w:val="00891562"/>
    <w:rsid w:val="00891EA8"/>
    <w:rsid w:val="00891FD5"/>
    <w:rsid w:val="00892235"/>
    <w:rsid w:val="008923F9"/>
    <w:rsid w:val="00892D43"/>
    <w:rsid w:val="00892EC9"/>
    <w:rsid w:val="008930B1"/>
    <w:rsid w:val="0089370C"/>
    <w:rsid w:val="0089388A"/>
    <w:rsid w:val="00893C1C"/>
    <w:rsid w:val="00894371"/>
    <w:rsid w:val="008943FB"/>
    <w:rsid w:val="008948E7"/>
    <w:rsid w:val="00894EC2"/>
    <w:rsid w:val="00894F02"/>
    <w:rsid w:val="0089524F"/>
    <w:rsid w:val="008955AA"/>
    <w:rsid w:val="00895700"/>
    <w:rsid w:val="00895E71"/>
    <w:rsid w:val="00896354"/>
    <w:rsid w:val="00896686"/>
    <w:rsid w:val="00896769"/>
    <w:rsid w:val="00896C41"/>
    <w:rsid w:val="00897236"/>
    <w:rsid w:val="0089781C"/>
    <w:rsid w:val="00897F81"/>
    <w:rsid w:val="008A083C"/>
    <w:rsid w:val="008A11EA"/>
    <w:rsid w:val="008A1314"/>
    <w:rsid w:val="008A1D92"/>
    <w:rsid w:val="008A1FF7"/>
    <w:rsid w:val="008A200F"/>
    <w:rsid w:val="008A23CE"/>
    <w:rsid w:val="008A23FA"/>
    <w:rsid w:val="008A2ACF"/>
    <w:rsid w:val="008A2D6F"/>
    <w:rsid w:val="008A3B96"/>
    <w:rsid w:val="008A4A79"/>
    <w:rsid w:val="008A4C2B"/>
    <w:rsid w:val="008A5861"/>
    <w:rsid w:val="008A5E6D"/>
    <w:rsid w:val="008A6242"/>
    <w:rsid w:val="008A6759"/>
    <w:rsid w:val="008A69F0"/>
    <w:rsid w:val="008A6A70"/>
    <w:rsid w:val="008A760D"/>
    <w:rsid w:val="008B0224"/>
    <w:rsid w:val="008B063D"/>
    <w:rsid w:val="008B0656"/>
    <w:rsid w:val="008B075D"/>
    <w:rsid w:val="008B2906"/>
    <w:rsid w:val="008B2A27"/>
    <w:rsid w:val="008B36BB"/>
    <w:rsid w:val="008B3EE5"/>
    <w:rsid w:val="008B4762"/>
    <w:rsid w:val="008B4FFC"/>
    <w:rsid w:val="008B52BB"/>
    <w:rsid w:val="008B5BDF"/>
    <w:rsid w:val="008B62B3"/>
    <w:rsid w:val="008B66F8"/>
    <w:rsid w:val="008B7362"/>
    <w:rsid w:val="008B7EC3"/>
    <w:rsid w:val="008B7F9D"/>
    <w:rsid w:val="008C2101"/>
    <w:rsid w:val="008C268B"/>
    <w:rsid w:val="008C2B63"/>
    <w:rsid w:val="008C2BB9"/>
    <w:rsid w:val="008C2F20"/>
    <w:rsid w:val="008C364D"/>
    <w:rsid w:val="008C3901"/>
    <w:rsid w:val="008C4278"/>
    <w:rsid w:val="008C47CF"/>
    <w:rsid w:val="008C480C"/>
    <w:rsid w:val="008C4918"/>
    <w:rsid w:val="008C5615"/>
    <w:rsid w:val="008C5685"/>
    <w:rsid w:val="008C5AD9"/>
    <w:rsid w:val="008C72EE"/>
    <w:rsid w:val="008C7D0F"/>
    <w:rsid w:val="008D0863"/>
    <w:rsid w:val="008D10CD"/>
    <w:rsid w:val="008D17D7"/>
    <w:rsid w:val="008D1941"/>
    <w:rsid w:val="008D1F29"/>
    <w:rsid w:val="008D2078"/>
    <w:rsid w:val="008D25A6"/>
    <w:rsid w:val="008D2B1E"/>
    <w:rsid w:val="008D2B98"/>
    <w:rsid w:val="008D34E7"/>
    <w:rsid w:val="008D3799"/>
    <w:rsid w:val="008D3986"/>
    <w:rsid w:val="008D3AC8"/>
    <w:rsid w:val="008D4D70"/>
    <w:rsid w:val="008D57D7"/>
    <w:rsid w:val="008D61F0"/>
    <w:rsid w:val="008D625A"/>
    <w:rsid w:val="008D6D21"/>
    <w:rsid w:val="008D6EEF"/>
    <w:rsid w:val="008D799D"/>
    <w:rsid w:val="008E22ED"/>
    <w:rsid w:val="008E31C3"/>
    <w:rsid w:val="008E3607"/>
    <w:rsid w:val="008E3C0E"/>
    <w:rsid w:val="008E3D7A"/>
    <w:rsid w:val="008E4161"/>
    <w:rsid w:val="008E4369"/>
    <w:rsid w:val="008E46A3"/>
    <w:rsid w:val="008E5768"/>
    <w:rsid w:val="008E5DC5"/>
    <w:rsid w:val="008E6069"/>
    <w:rsid w:val="008E653F"/>
    <w:rsid w:val="008E6B0E"/>
    <w:rsid w:val="008E750A"/>
    <w:rsid w:val="008F1889"/>
    <w:rsid w:val="008F1D72"/>
    <w:rsid w:val="008F2166"/>
    <w:rsid w:val="008F21C6"/>
    <w:rsid w:val="008F26DA"/>
    <w:rsid w:val="008F2887"/>
    <w:rsid w:val="008F288D"/>
    <w:rsid w:val="008F4201"/>
    <w:rsid w:val="008F49E8"/>
    <w:rsid w:val="008F4BBB"/>
    <w:rsid w:val="008F54BC"/>
    <w:rsid w:val="008F5C08"/>
    <w:rsid w:val="008F66BA"/>
    <w:rsid w:val="008F6E5C"/>
    <w:rsid w:val="008F7EB0"/>
    <w:rsid w:val="008F7FDB"/>
    <w:rsid w:val="00900892"/>
    <w:rsid w:val="00900B14"/>
    <w:rsid w:val="00900C0D"/>
    <w:rsid w:val="0090105D"/>
    <w:rsid w:val="00901C7C"/>
    <w:rsid w:val="00902A57"/>
    <w:rsid w:val="00903155"/>
    <w:rsid w:val="009031DE"/>
    <w:rsid w:val="00904E5C"/>
    <w:rsid w:val="00904E89"/>
    <w:rsid w:val="009050DD"/>
    <w:rsid w:val="00905431"/>
    <w:rsid w:val="00905727"/>
    <w:rsid w:val="00905C68"/>
    <w:rsid w:val="0090605C"/>
    <w:rsid w:val="0090641B"/>
    <w:rsid w:val="00906C1E"/>
    <w:rsid w:val="009072F5"/>
    <w:rsid w:val="0090762A"/>
    <w:rsid w:val="00907A4B"/>
    <w:rsid w:val="00907DC6"/>
    <w:rsid w:val="0091018A"/>
    <w:rsid w:val="00911B37"/>
    <w:rsid w:val="0091233F"/>
    <w:rsid w:val="00912783"/>
    <w:rsid w:val="00912D0E"/>
    <w:rsid w:val="0091440E"/>
    <w:rsid w:val="00914898"/>
    <w:rsid w:val="009149D6"/>
    <w:rsid w:val="00915730"/>
    <w:rsid w:val="00915D64"/>
    <w:rsid w:val="00916696"/>
    <w:rsid w:val="00916E47"/>
    <w:rsid w:val="00916E6A"/>
    <w:rsid w:val="009177A3"/>
    <w:rsid w:val="00917CE7"/>
    <w:rsid w:val="0092011C"/>
    <w:rsid w:val="009207D3"/>
    <w:rsid w:val="00920955"/>
    <w:rsid w:val="00920AF1"/>
    <w:rsid w:val="00920D26"/>
    <w:rsid w:val="00920DA7"/>
    <w:rsid w:val="00921067"/>
    <w:rsid w:val="00921253"/>
    <w:rsid w:val="009212E3"/>
    <w:rsid w:val="00921417"/>
    <w:rsid w:val="00922A59"/>
    <w:rsid w:val="0092376C"/>
    <w:rsid w:val="009238AE"/>
    <w:rsid w:val="009239BF"/>
    <w:rsid w:val="009244FF"/>
    <w:rsid w:val="0092453F"/>
    <w:rsid w:val="00924D56"/>
    <w:rsid w:val="00924ED3"/>
    <w:rsid w:val="00924F35"/>
    <w:rsid w:val="009252F0"/>
    <w:rsid w:val="00925943"/>
    <w:rsid w:val="00925ADD"/>
    <w:rsid w:val="00925C10"/>
    <w:rsid w:val="0092626B"/>
    <w:rsid w:val="00926765"/>
    <w:rsid w:val="00926887"/>
    <w:rsid w:val="00926A6E"/>
    <w:rsid w:val="00926CE9"/>
    <w:rsid w:val="0092730C"/>
    <w:rsid w:val="00927423"/>
    <w:rsid w:val="009277BF"/>
    <w:rsid w:val="009277FF"/>
    <w:rsid w:val="00927A26"/>
    <w:rsid w:val="00927B77"/>
    <w:rsid w:val="00927D4A"/>
    <w:rsid w:val="00930F7B"/>
    <w:rsid w:val="00932ABD"/>
    <w:rsid w:val="009346A3"/>
    <w:rsid w:val="009348F3"/>
    <w:rsid w:val="00934B21"/>
    <w:rsid w:val="00934BDF"/>
    <w:rsid w:val="00934E30"/>
    <w:rsid w:val="0093512F"/>
    <w:rsid w:val="009357B7"/>
    <w:rsid w:val="00935965"/>
    <w:rsid w:val="0093645A"/>
    <w:rsid w:val="00936515"/>
    <w:rsid w:val="0093653D"/>
    <w:rsid w:val="0093664A"/>
    <w:rsid w:val="009368F6"/>
    <w:rsid w:val="00937070"/>
    <w:rsid w:val="00937161"/>
    <w:rsid w:val="00937CE8"/>
    <w:rsid w:val="00937D9B"/>
    <w:rsid w:val="0094081A"/>
    <w:rsid w:val="00940DDA"/>
    <w:rsid w:val="0094119E"/>
    <w:rsid w:val="00941253"/>
    <w:rsid w:val="00941E76"/>
    <w:rsid w:val="00942386"/>
    <w:rsid w:val="00942C3B"/>
    <w:rsid w:val="00942F9E"/>
    <w:rsid w:val="00943229"/>
    <w:rsid w:val="00943A28"/>
    <w:rsid w:val="00943C23"/>
    <w:rsid w:val="00944552"/>
    <w:rsid w:val="00944920"/>
    <w:rsid w:val="009449D4"/>
    <w:rsid w:val="00944C46"/>
    <w:rsid w:val="00944CE1"/>
    <w:rsid w:val="00945685"/>
    <w:rsid w:val="00945B1C"/>
    <w:rsid w:val="0094688E"/>
    <w:rsid w:val="00947638"/>
    <w:rsid w:val="009478B5"/>
    <w:rsid w:val="009508AC"/>
    <w:rsid w:val="00950B5D"/>
    <w:rsid w:val="00951138"/>
    <w:rsid w:val="0095132A"/>
    <w:rsid w:val="00951A76"/>
    <w:rsid w:val="00951BF7"/>
    <w:rsid w:val="009521A5"/>
    <w:rsid w:val="00952270"/>
    <w:rsid w:val="009527E1"/>
    <w:rsid w:val="00952970"/>
    <w:rsid w:val="00952D2F"/>
    <w:rsid w:val="0095476A"/>
    <w:rsid w:val="0095496A"/>
    <w:rsid w:val="00954AC7"/>
    <w:rsid w:val="00954E48"/>
    <w:rsid w:val="009554A2"/>
    <w:rsid w:val="00955531"/>
    <w:rsid w:val="00955AFA"/>
    <w:rsid w:val="00955B38"/>
    <w:rsid w:val="00955E0F"/>
    <w:rsid w:val="0095713E"/>
    <w:rsid w:val="009573A4"/>
    <w:rsid w:val="009573DA"/>
    <w:rsid w:val="0095771E"/>
    <w:rsid w:val="00957ED7"/>
    <w:rsid w:val="0096040D"/>
    <w:rsid w:val="009604FE"/>
    <w:rsid w:val="00960917"/>
    <w:rsid w:val="009609E7"/>
    <w:rsid w:val="00961721"/>
    <w:rsid w:val="009618F8"/>
    <w:rsid w:val="0096203D"/>
    <w:rsid w:val="0096266B"/>
    <w:rsid w:val="009633C7"/>
    <w:rsid w:val="00963C30"/>
    <w:rsid w:val="00963D8F"/>
    <w:rsid w:val="0096640F"/>
    <w:rsid w:val="009675CD"/>
    <w:rsid w:val="009702D8"/>
    <w:rsid w:val="00970330"/>
    <w:rsid w:val="00970933"/>
    <w:rsid w:val="0097097B"/>
    <w:rsid w:val="00970E26"/>
    <w:rsid w:val="00970F90"/>
    <w:rsid w:val="009713FB"/>
    <w:rsid w:val="00971BF6"/>
    <w:rsid w:val="0097256A"/>
    <w:rsid w:val="00972CA3"/>
    <w:rsid w:val="00973ABD"/>
    <w:rsid w:val="00973BAD"/>
    <w:rsid w:val="00974A56"/>
    <w:rsid w:val="0097509F"/>
    <w:rsid w:val="0097552D"/>
    <w:rsid w:val="009755A6"/>
    <w:rsid w:val="0097570A"/>
    <w:rsid w:val="00975EA8"/>
    <w:rsid w:val="00975F76"/>
    <w:rsid w:val="00976905"/>
    <w:rsid w:val="00977D1A"/>
    <w:rsid w:val="00980A57"/>
    <w:rsid w:val="00980A97"/>
    <w:rsid w:val="00981CFD"/>
    <w:rsid w:val="009821BE"/>
    <w:rsid w:val="0098270A"/>
    <w:rsid w:val="009828D2"/>
    <w:rsid w:val="009828F9"/>
    <w:rsid w:val="00982BD4"/>
    <w:rsid w:val="00983048"/>
    <w:rsid w:val="009836B9"/>
    <w:rsid w:val="009839D8"/>
    <w:rsid w:val="00983A2B"/>
    <w:rsid w:val="00983D55"/>
    <w:rsid w:val="0098470F"/>
    <w:rsid w:val="00984897"/>
    <w:rsid w:val="0098498C"/>
    <w:rsid w:val="00984CB3"/>
    <w:rsid w:val="00984CC7"/>
    <w:rsid w:val="009851B1"/>
    <w:rsid w:val="00985A59"/>
    <w:rsid w:val="009864F8"/>
    <w:rsid w:val="00987307"/>
    <w:rsid w:val="009873A9"/>
    <w:rsid w:val="0098774C"/>
    <w:rsid w:val="00987C5F"/>
    <w:rsid w:val="00987FB6"/>
    <w:rsid w:val="009902B3"/>
    <w:rsid w:val="00991A31"/>
    <w:rsid w:val="00991C89"/>
    <w:rsid w:val="00991CE5"/>
    <w:rsid w:val="00991DB7"/>
    <w:rsid w:val="00992E0A"/>
    <w:rsid w:val="0099322B"/>
    <w:rsid w:val="00993409"/>
    <w:rsid w:val="00993541"/>
    <w:rsid w:val="009939EE"/>
    <w:rsid w:val="00993B8E"/>
    <w:rsid w:val="00994CD0"/>
    <w:rsid w:val="0099519A"/>
    <w:rsid w:val="00995296"/>
    <w:rsid w:val="009956B5"/>
    <w:rsid w:val="00996B49"/>
    <w:rsid w:val="009971D3"/>
    <w:rsid w:val="009973F8"/>
    <w:rsid w:val="009978AE"/>
    <w:rsid w:val="009A0F7B"/>
    <w:rsid w:val="009A16F4"/>
    <w:rsid w:val="009A2386"/>
    <w:rsid w:val="009A2FCA"/>
    <w:rsid w:val="009A30EC"/>
    <w:rsid w:val="009A399F"/>
    <w:rsid w:val="009A4615"/>
    <w:rsid w:val="009A4F0F"/>
    <w:rsid w:val="009A522E"/>
    <w:rsid w:val="009A525C"/>
    <w:rsid w:val="009A52B3"/>
    <w:rsid w:val="009A59F4"/>
    <w:rsid w:val="009A62B5"/>
    <w:rsid w:val="009A76BA"/>
    <w:rsid w:val="009B02C2"/>
    <w:rsid w:val="009B06B9"/>
    <w:rsid w:val="009B0F20"/>
    <w:rsid w:val="009B1821"/>
    <w:rsid w:val="009B1942"/>
    <w:rsid w:val="009B2785"/>
    <w:rsid w:val="009B29E2"/>
    <w:rsid w:val="009B2A3A"/>
    <w:rsid w:val="009B301E"/>
    <w:rsid w:val="009B3472"/>
    <w:rsid w:val="009B3D70"/>
    <w:rsid w:val="009B4504"/>
    <w:rsid w:val="009B46C1"/>
    <w:rsid w:val="009B52EB"/>
    <w:rsid w:val="009B5B32"/>
    <w:rsid w:val="009B5D14"/>
    <w:rsid w:val="009B624E"/>
    <w:rsid w:val="009B6676"/>
    <w:rsid w:val="009B67FB"/>
    <w:rsid w:val="009B6AB6"/>
    <w:rsid w:val="009B6BDE"/>
    <w:rsid w:val="009B6FDE"/>
    <w:rsid w:val="009B7453"/>
    <w:rsid w:val="009C04A0"/>
    <w:rsid w:val="009C064E"/>
    <w:rsid w:val="009C0C1F"/>
    <w:rsid w:val="009C18C0"/>
    <w:rsid w:val="009C19EB"/>
    <w:rsid w:val="009C1D6C"/>
    <w:rsid w:val="009C30AD"/>
    <w:rsid w:val="009C38A5"/>
    <w:rsid w:val="009C3C8C"/>
    <w:rsid w:val="009C3DBC"/>
    <w:rsid w:val="009C4521"/>
    <w:rsid w:val="009C4905"/>
    <w:rsid w:val="009C5458"/>
    <w:rsid w:val="009C5999"/>
    <w:rsid w:val="009C5B67"/>
    <w:rsid w:val="009C5CDB"/>
    <w:rsid w:val="009C6207"/>
    <w:rsid w:val="009C62F9"/>
    <w:rsid w:val="009C6532"/>
    <w:rsid w:val="009C6573"/>
    <w:rsid w:val="009C697E"/>
    <w:rsid w:val="009C71D3"/>
    <w:rsid w:val="009C75A7"/>
    <w:rsid w:val="009C78F7"/>
    <w:rsid w:val="009C7BAB"/>
    <w:rsid w:val="009C7EB0"/>
    <w:rsid w:val="009D023A"/>
    <w:rsid w:val="009D0494"/>
    <w:rsid w:val="009D04F1"/>
    <w:rsid w:val="009D0739"/>
    <w:rsid w:val="009D0DD0"/>
    <w:rsid w:val="009D0F30"/>
    <w:rsid w:val="009D1285"/>
    <w:rsid w:val="009D16BD"/>
    <w:rsid w:val="009D18AB"/>
    <w:rsid w:val="009D18FE"/>
    <w:rsid w:val="009D199C"/>
    <w:rsid w:val="009D19AE"/>
    <w:rsid w:val="009D1B80"/>
    <w:rsid w:val="009D3095"/>
    <w:rsid w:val="009D32BA"/>
    <w:rsid w:val="009D42D5"/>
    <w:rsid w:val="009D4421"/>
    <w:rsid w:val="009D51A4"/>
    <w:rsid w:val="009D73B6"/>
    <w:rsid w:val="009D7A19"/>
    <w:rsid w:val="009D7E9E"/>
    <w:rsid w:val="009D7ED5"/>
    <w:rsid w:val="009D7F47"/>
    <w:rsid w:val="009D7F6B"/>
    <w:rsid w:val="009E11D7"/>
    <w:rsid w:val="009E147A"/>
    <w:rsid w:val="009E15C9"/>
    <w:rsid w:val="009E2227"/>
    <w:rsid w:val="009E27A6"/>
    <w:rsid w:val="009E2E50"/>
    <w:rsid w:val="009E379C"/>
    <w:rsid w:val="009E38A4"/>
    <w:rsid w:val="009E40B8"/>
    <w:rsid w:val="009E4667"/>
    <w:rsid w:val="009E570C"/>
    <w:rsid w:val="009E5757"/>
    <w:rsid w:val="009E576B"/>
    <w:rsid w:val="009E5B69"/>
    <w:rsid w:val="009E66B3"/>
    <w:rsid w:val="009E689F"/>
    <w:rsid w:val="009E6D6C"/>
    <w:rsid w:val="009E7272"/>
    <w:rsid w:val="009F004C"/>
    <w:rsid w:val="009F08CD"/>
    <w:rsid w:val="009F0C33"/>
    <w:rsid w:val="009F1B6A"/>
    <w:rsid w:val="009F20B4"/>
    <w:rsid w:val="009F20D8"/>
    <w:rsid w:val="009F3224"/>
    <w:rsid w:val="009F3A2E"/>
    <w:rsid w:val="009F3ECB"/>
    <w:rsid w:val="009F3F42"/>
    <w:rsid w:val="009F3F84"/>
    <w:rsid w:val="009F3F9D"/>
    <w:rsid w:val="009F469B"/>
    <w:rsid w:val="009F4DF5"/>
    <w:rsid w:val="009F4EE7"/>
    <w:rsid w:val="009F5024"/>
    <w:rsid w:val="009F53F7"/>
    <w:rsid w:val="009F5DF7"/>
    <w:rsid w:val="009F605E"/>
    <w:rsid w:val="009F71ED"/>
    <w:rsid w:val="009F7391"/>
    <w:rsid w:val="009F7963"/>
    <w:rsid w:val="009F7EE3"/>
    <w:rsid w:val="00A00586"/>
    <w:rsid w:val="00A0097B"/>
    <w:rsid w:val="00A00B80"/>
    <w:rsid w:val="00A00CA6"/>
    <w:rsid w:val="00A00E85"/>
    <w:rsid w:val="00A01A1C"/>
    <w:rsid w:val="00A02041"/>
    <w:rsid w:val="00A026C1"/>
    <w:rsid w:val="00A02D96"/>
    <w:rsid w:val="00A030F9"/>
    <w:rsid w:val="00A037FE"/>
    <w:rsid w:val="00A03A94"/>
    <w:rsid w:val="00A03C0E"/>
    <w:rsid w:val="00A04383"/>
    <w:rsid w:val="00A0441C"/>
    <w:rsid w:val="00A04589"/>
    <w:rsid w:val="00A04716"/>
    <w:rsid w:val="00A04D36"/>
    <w:rsid w:val="00A04F40"/>
    <w:rsid w:val="00A05547"/>
    <w:rsid w:val="00A0554D"/>
    <w:rsid w:val="00A05AAE"/>
    <w:rsid w:val="00A06074"/>
    <w:rsid w:val="00A06930"/>
    <w:rsid w:val="00A06BA7"/>
    <w:rsid w:val="00A06DC7"/>
    <w:rsid w:val="00A07137"/>
    <w:rsid w:val="00A072FF"/>
    <w:rsid w:val="00A0766C"/>
    <w:rsid w:val="00A07720"/>
    <w:rsid w:val="00A07BA3"/>
    <w:rsid w:val="00A07BAD"/>
    <w:rsid w:val="00A07F35"/>
    <w:rsid w:val="00A10440"/>
    <w:rsid w:val="00A10571"/>
    <w:rsid w:val="00A105AC"/>
    <w:rsid w:val="00A112F8"/>
    <w:rsid w:val="00A11A57"/>
    <w:rsid w:val="00A12510"/>
    <w:rsid w:val="00A130DD"/>
    <w:rsid w:val="00A133BB"/>
    <w:rsid w:val="00A13A7D"/>
    <w:rsid w:val="00A13DEF"/>
    <w:rsid w:val="00A14299"/>
    <w:rsid w:val="00A145DC"/>
    <w:rsid w:val="00A145FD"/>
    <w:rsid w:val="00A14FD9"/>
    <w:rsid w:val="00A1603A"/>
    <w:rsid w:val="00A1620E"/>
    <w:rsid w:val="00A16BCC"/>
    <w:rsid w:val="00A16DAE"/>
    <w:rsid w:val="00A17417"/>
    <w:rsid w:val="00A17AA2"/>
    <w:rsid w:val="00A20582"/>
    <w:rsid w:val="00A20792"/>
    <w:rsid w:val="00A20979"/>
    <w:rsid w:val="00A20B13"/>
    <w:rsid w:val="00A20CF3"/>
    <w:rsid w:val="00A21175"/>
    <w:rsid w:val="00A21CF7"/>
    <w:rsid w:val="00A22163"/>
    <w:rsid w:val="00A23811"/>
    <w:rsid w:val="00A23AF3"/>
    <w:rsid w:val="00A2409B"/>
    <w:rsid w:val="00A2460E"/>
    <w:rsid w:val="00A24A4B"/>
    <w:rsid w:val="00A2605A"/>
    <w:rsid w:val="00A2650C"/>
    <w:rsid w:val="00A26AF4"/>
    <w:rsid w:val="00A26D64"/>
    <w:rsid w:val="00A27914"/>
    <w:rsid w:val="00A27AE6"/>
    <w:rsid w:val="00A312DE"/>
    <w:rsid w:val="00A31942"/>
    <w:rsid w:val="00A31D0C"/>
    <w:rsid w:val="00A31F28"/>
    <w:rsid w:val="00A31FBA"/>
    <w:rsid w:val="00A32042"/>
    <w:rsid w:val="00A3217B"/>
    <w:rsid w:val="00A322A3"/>
    <w:rsid w:val="00A33535"/>
    <w:rsid w:val="00A335D5"/>
    <w:rsid w:val="00A33A2D"/>
    <w:rsid w:val="00A33A7C"/>
    <w:rsid w:val="00A346AE"/>
    <w:rsid w:val="00A34862"/>
    <w:rsid w:val="00A34D24"/>
    <w:rsid w:val="00A34D78"/>
    <w:rsid w:val="00A35797"/>
    <w:rsid w:val="00A35823"/>
    <w:rsid w:val="00A35A09"/>
    <w:rsid w:val="00A35B02"/>
    <w:rsid w:val="00A35F27"/>
    <w:rsid w:val="00A36393"/>
    <w:rsid w:val="00A3650C"/>
    <w:rsid w:val="00A3683E"/>
    <w:rsid w:val="00A37020"/>
    <w:rsid w:val="00A373F5"/>
    <w:rsid w:val="00A3744F"/>
    <w:rsid w:val="00A377EB"/>
    <w:rsid w:val="00A40B5B"/>
    <w:rsid w:val="00A413F6"/>
    <w:rsid w:val="00A414C1"/>
    <w:rsid w:val="00A41B3F"/>
    <w:rsid w:val="00A41CA4"/>
    <w:rsid w:val="00A41CC8"/>
    <w:rsid w:val="00A41E6A"/>
    <w:rsid w:val="00A4289F"/>
    <w:rsid w:val="00A42B6A"/>
    <w:rsid w:val="00A42D28"/>
    <w:rsid w:val="00A42F6C"/>
    <w:rsid w:val="00A43892"/>
    <w:rsid w:val="00A439B6"/>
    <w:rsid w:val="00A43A55"/>
    <w:rsid w:val="00A43AB8"/>
    <w:rsid w:val="00A43C27"/>
    <w:rsid w:val="00A44680"/>
    <w:rsid w:val="00A449F9"/>
    <w:rsid w:val="00A44A2D"/>
    <w:rsid w:val="00A45297"/>
    <w:rsid w:val="00A4589C"/>
    <w:rsid w:val="00A45AD6"/>
    <w:rsid w:val="00A460FE"/>
    <w:rsid w:val="00A463FE"/>
    <w:rsid w:val="00A46F3C"/>
    <w:rsid w:val="00A477B3"/>
    <w:rsid w:val="00A47867"/>
    <w:rsid w:val="00A523E3"/>
    <w:rsid w:val="00A52556"/>
    <w:rsid w:val="00A5296D"/>
    <w:rsid w:val="00A52BED"/>
    <w:rsid w:val="00A52CC9"/>
    <w:rsid w:val="00A52E7E"/>
    <w:rsid w:val="00A53CC2"/>
    <w:rsid w:val="00A53D2A"/>
    <w:rsid w:val="00A54D12"/>
    <w:rsid w:val="00A55397"/>
    <w:rsid w:val="00A55C10"/>
    <w:rsid w:val="00A5619E"/>
    <w:rsid w:val="00A56481"/>
    <w:rsid w:val="00A56C59"/>
    <w:rsid w:val="00A5706F"/>
    <w:rsid w:val="00A57420"/>
    <w:rsid w:val="00A578F4"/>
    <w:rsid w:val="00A57982"/>
    <w:rsid w:val="00A57B03"/>
    <w:rsid w:val="00A57B7A"/>
    <w:rsid w:val="00A601EA"/>
    <w:rsid w:val="00A608F7"/>
    <w:rsid w:val="00A60CB6"/>
    <w:rsid w:val="00A6182D"/>
    <w:rsid w:val="00A61D57"/>
    <w:rsid w:val="00A621DF"/>
    <w:rsid w:val="00A62AC5"/>
    <w:rsid w:val="00A636A3"/>
    <w:rsid w:val="00A64E26"/>
    <w:rsid w:val="00A65060"/>
    <w:rsid w:val="00A650B8"/>
    <w:rsid w:val="00A65659"/>
    <w:rsid w:val="00A65E0E"/>
    <w:rsid w:val="00A65E47"/>
    <w:rsid w:val="00A66225"/>
    <w:rsid w:val="00A66470"/>
    <w:rsid w:val="00A6695D"/>
    <w:rsid w:val="00A669DB"/>
    <w:rsid w:val="00A67519"/>
    <w:rsid w:val="00A67CBA"/>
    <w:rsid w:val="00A70939"/>
    <w:rsid w:val="00A70F1D"/>
    <w:rsid w:val="00A7135D"/>
    <w:rsid w:val="00A71476"/>
    <w:rsid w:val="00A71994"/>
    <w:rsid w:val="00A71D46"/>
    <w:rsid w:val="00A71D8F"/>
    <w:rsid w:val="00A72F45"/>
    <w:rsid w:val="00A72FE3"/>
    <w:rsid w:val="00A7619B"/>
    <w:rsid w:val="00A761C4"/>
    <w:rsid w:val="00A7628C"/>
    <w:rsid w:val="00A76764"/>
    <w:rsid w:val="00A76B7B"/>
    <w:rsid w:val="00A76BF5"/>
    <w:rsid w:val="00A76C4F"/>
    <w:rsid w:val="00A803BB"/>
    <w:rsid w:val="00A81553"/>
    <w:rsid w:val="00A815C4"/>
    <w:rsid w:val="00A8213C"/>
    <w:rsid w:val="00A82531"/>
    <w:rsid w:val="00A83369"/>
    <w:rsid w:val="00A84096"/>
    <w:rsid w:val="00A8472F"/>
    <w:rsid w:val="00A84740"/>
    <w:rsid w:val="00A849B1"/>
    <w:rsid w:val="00A85EEC"/>
    <w:rsid w:val="00A862F0"/>
    <w:rsid w:val="00A86A49"/>
    <w:rsid w:val="00A86D76"/>
    <w:rsid w:val="00A8748B"/>
    <w:rsid w:val="00A90C52"/>
    <w:rsid w:val="00A9157E"/>
    <w:rsid w:val="00A91B5F"/>
    <w:rsid w:val="00A91E9C"/>
    <w:rsid w:val="00A9262A"/>
    <w:rsid w:val="00A92E9A"/>
    <w:rsid w:val="00A92EDE"/>
    <w:rsid w:val="00A93649"/>
    <w:rsid w:val="00A940A0"/>
    <w:rsid w:val="00A94DA3"/>
    <w:rsid w:val="00A9518E"/>
    <w:rsid w:val="00A951D9"/>
    <w:rsid w:val="00A9524A"/>
    <w:rsid w:val="00A95297"/>
    <w:rsid w:val="00A9586D"/>
    <w:rsid w:val="00A95892"/>
    <w:rsid w:val="00A95A14"/>
    <w:rsid w:val="00A95E24"/>
    <w:rsid w:val="00A96878"/>
    <w:rsid w:val="00A96A02"/>
    <w:rsid w:val="00A96A7C"/>
    <w:rsid w:val="00A97326"/>
    <w:rsid w:val="00A97C81"/>
    <w:rsid w:val="00AA0102"/>
    <w:rsid w:val="00AA0551"/>
    <w:rsid w:val="00AA0F21"/>
    <w:rsid w:val="00AA0F23"/>
    <w:rsid w:val="00AA16E4"/>
    <w:rsid w:val="00AA1C04"/>
    <w:rsid w:val="00AA245B"/>
    <w:rsid w:val="00AA24E0"/>
    <w:rsid w:val="00AA2822"/>
    <w:rsid w:val="00AA2A12"/>
    <w:rsid w:val="00AA2E37"/>
    <w:rsid w:val="00AA2E56"/>
    <w:rsid w:val="00AA3262"/>
    <w:rsid w:val="00AA3A77"/>
    <w:rsid w:val="00AA3EDD"/>
    <w:rsid w:val="00AA46F6"/>
    <w:rsid w:val="00AA548C"/>
    <w:rsid w:val="00AA59AC"/>
    <w:rsid w:val="00AA5CDE"/>
    <w:rsid w:val="00AA5D5B"/>
    <w:rsid w:val="00AA5F8D"/>
    <w:rsid w:val="00AA7871"/>
    <w:rsid w:val="00AA7DB1"/>
    <w:rsid w:val="00AA7FD4"/>
    <w:rsid w:val="00AB04D8"/>
    <w:rsid w:val="00AB07AC"/>
    <w:rsid w:val="00AB098C"/>
    <w:rsid w:val="00AB1161"/>
    <w:rsid w:val="00AB2BB6"/>
    <w:rsid w:val="00AB3E9D"/>
    <w:rsid w:val="00AB4635"/>
    <w:rsid w:val="00AB4D1E"/>
    <w:rsid w:val="00AB4DF0"/>
    <w:rsid w:val="00AB4F8D"/>
    <w:rsid w:val="00AB4F9E"/>
    <w:rsid w:val="00AB672C"/>
    <w:rsid w:val="00AB694B"/>
    <w:rsid w:val="00AB6DCE"/>
    <w:rsid w:val="00AB6FFE"/>
    <w:rsid w:val="00AB71B3"/>
    <w:rsid w:val="00AB778D"/>
    <w:rsid w:val="00AC0219"/>
    <w:rsid w:val="00AC0818"/>
    <w:rsid w:val="00AC11B5"/>
    <w:rsid w:val="00AC160B"/>
    <w:rsid w:val="00AC1AF3"/>
    <w:rsid w:val="00AC359D"/>
    <w:rsid w:val="00AC3B0E"/>
    <w:rsid w:val="00AC3B24"/>
    <w:rsid w:val="00AC3BB5"/>
    <w:rsid w:val="00AC3F45"/>
    <w:rsid w:val="00AC46DA"/>
    <w:rsid w:val="00AC492A"/>
    <w:rsid w:val="00AC4A38"/>
    <w:rsid w:val="00AC4FCC"/>
    <w:rsid w:val="00AC68A0"/>
    <w:rsid w:val="00AC68FD"/>
    <w:rsid w:val="00AD06B0"/>
    <w:rsid w:val="00AD0AB3"/>
    <w:rsid w:val="00AD0D4D"/>
    <w:rsid w:val="00AD1823"/>
    <w:rsid w:val="00AD1B9C"/>
    <w:rsid w:val="00AD21BD"/>
    <w:rsid w:val="00AD30C3"/>
    <w:rsid w:val="00AD3E69"/>
    <w:rsid w:val="00AD4874"/>
    <w:rsid w:val="00AD497F"/>
    <w:rsid w:val="00AD51F1"/>
    <w:rsid w:val="00AD56D6"/>
    <w:rsid w:val="00AD71CE"/>
    <w:rsid w:val="00AD7334"/>
    <w:rsid w:val="00AD752D"/>
    <w:rsid w:val="00AE0131"/>
    <w:rsid w:val="00AE0215"/>
    <w:rsid w:val="00AE0A1E"/>
    <w:rsid w:val="00AE0F47"/>
    <w:rsid w:val="00AE14E6"/>
    <w:rsid w:val="00AE25EC"/>
    <w:rsid w:val="00AE28AF"/>
    <w:rsid w:val="00AE3279"/>
    <w:rsid w:val="00AE3449"/>
    <w:rsid w:val="00AE38FD"/>
    <w:rsid w:val="00AE3E7C"/>
    <w:rsid w:val="00AE40B0"/>
    <w:rsid w:val="00AE4C60"/>
    <w:rsid w:val="00AE5B9C"/>
    <w:rsid w:val="00AE67DA"/>
    <w:rsid w:val="00AE6B32"/>
    <w:rsid w:val="00AE7EF3"/>
    <w:rsid w:val="00AF101E"/>
    <w:rsid w:val="00AF1AC1"/>
    <w:rsid w:val="00AF2590"/>
    <w:rsid w:val="00AF276B"/>
    <w:rsid w:val="00AF3408"/>
    <w:rsid w:val="00AF37FD"/>
    <w:rsid w:val="00AF3CD2"/>
    <w:rsid w:val="00AF3E93"/>
    <w:rsid w:val="00AF47BD"/>
    <w:rsid w:val="00AF4936"/>
    <w:rsid w:val="00AF4C81"/>
    <w:rsid w:val="00AF4F27"/>
    <w:rsid w:val="00AF51A1"/>
    <w:rsid w:val="00AF5574"/>
    <w:rsid w:val="00AF564F"/>
    <w:rsid w:val="00AF5764"/>
    <w:rsid w:val="00AF5E15"/>
    <w:rsid w:val="00AF6281"/>
    <w:rsid w:val="00AF65C6"/>
    <w:rsid w:val="00AF6AAB"/>
    <w:rsid w:val="00AF6C83"/>
    <w:rsid w:val="00AF7593"/>
    <w:rsid w:val="00AF77A9"/>
    <w:rsid w:val="00B009B0"/>
    <w:rsid w:val="00B00FCB"/>
    <w:rsid w:val="00B014EE"/>
    <w:rsid w:val="00B01788"/>
    <w:rsid w:val="00B01A0C"/>
    <w:rsid w:val="00B01A20"/>
    <w:rsid w:val="00B0274D"/>
    <w:rsid w:val="00B02A2D"/>
    <w:rsid w:val="00B039AE"/>
    <w:rsid w:val="00B03A25"/>
    <w:rsid w:val="00B03F1D"/>
    <w:rsid w:val="00B0434B"/>
    <w:rsid w:val="00B0449F"/>
    <w:rsid w:val="00B04E39"/>
    <w:rsid w:val="00B04F92"/>
    <w:rsid w:val="00B052F4"/>
    <w:rsid w:val="00B05330"/>
    <w:rsid w:val="00B06467"/>
    <w:rsid w:val="00B06B06"/>
    <w:rsid w:val="00B07161"/>
    <w:rsid w:val="00B0789A"/>
    <w:rsid w:val="00B07AD7"/>
    <w:rsid w:val="00B07D1B"/>
    <w:rsid w:val="00B07DAE"/>
    <w:rsid w:val="00B104B7"/>
    <w:rsid w:val="00B10515"/>
    <w:rsid w:val="00B10A8A"/>
    <w:rsid w:val="00B11365"/>
    <w:rsid w:val="00B11ADB"/>
    <w:rsid w:val="00B11E37"/>
    <w:rsid w:val="00B122CD"/>
    <w:rsid w:val="00B12642"/>
    <w:rsid w:val="00B13C62"/>
    <w:rsid w:val="00B140EF"/>
    <w:rsid w:val="00B146B0"/>
    <w:rsid w:val="00B1489A"/>
    <w:rsid w:val="00B14ED1"/>
    <w:rsid w:val="00B15194"/>
    <w:rsid w:val="00B1535F"/>
    <w:rsid w:val="00B1636B"/>
    <w:rsid w:val="00B16CE4"/>
    <w:rsid w:val="00B171D3"/>
    <w:rsid w:val="00B1746D"/>
    <w:rsid w:val="00B17EE4"/>
    <w:rsid w:val="00B206F4"/>
    <w:rsid w:val="00B21232"/>
    <w:rsid w:val="00B219FD"/>
    <w:rsid w:val="00B21E95"/>
    <w:rsid w:val="00B2227E"/>
    <w:rsid w:val="00B22E6C"/>
    <w:rsid w:val="00B22E79"/>
    <w:rsid w:val="00B23441"/>
    <w:rsid w:val="00B234EE"/>
    <w:rsid w:val="00B239A5"/>
    <w:rsid w:val="00B23C29"/>
    <w:rsid w:val="00B23F5A"/>
    <w:rsid w:val="00B24AA9"/>
    <w:rsid w:val="00B25302"/>
    <w:rsid w:val="00B253E9"/>
    <w:rsid w:val="00B254CE"/>
    <w:rsid w:val="00B2553F"/>
    <w:rsid w:val="00B26C2E"/>
    <w:rsid w:val="00B2727C"/>
    <w:rsid w:val="00B278B7"/>
    <w:rsid w:val="00B2790A"/>
    <w:rsid w:val="00B31332"/>
    <w:rsid w:val="00B31D62"/>
    <w:rsid w:val="00B31F7D"/>
    <w:rsid w:val="00B32393"/>
    <w:rsid w:val="00B32C96"/>
    <w:rsid w:val="00B345A5"/>
    <w:rsid w:val="00B34F9F"/>
    <w:rsid w:val="00B35202"/>
    <w:rsid w:val="00B3589C"/>
    <w:rsid w:val="00B367CE"/>
    <w:rsid w:val="00B375A5"/>
    <w:rsid w:val="00B37FBC"/>
    <w:rsid w:val="00B4080C"/>
    <w:rsid w:val="00B409E5"/>
    <w:rsid w:val="00B40A11"/>
    <w:rsid w:val="00B40A1E"/>
    <w:rsid w:val="00B4149A"/>
    <w:rsid w:val="00B414DE"/>
    <w:rsid w:val="00B417DE"/>
    <w:rsid w:val="00B41CDB"/>
    <w:rsid w:val="00B424F0"/>
    <w:rsid w:val="00B42B00"/>
    <w:rsid w:val="00B42B12"/>
    <w:rsid w:val="00B42F3E"/>
    <w:rsid w:val="00B431F0"/>
    <w:rsid w:val="00B43DEE"/>
    <w:rsid w:val="00B44F9F"/>
    <w:rsid w:val="00B450C1"/>
    <w:rsid w:val="00B4530B"/>
    <w:rsid w:val="00B45473"/>
    <w:rsid w:val="00B455E2"/>
    <w:rsid w:val="00B457AB"/>
    <w:rsid w:val="00B460CE"/>
    <w:rsid w:val="00B4657D"/>
    <w:rsid w:val="00B478B9"/>
    <w:rsid w:val="00B47D63"/>
    <w:rsid w:val="00B500A9"/>
    <w:rsid w:val="00B5048B"/>
    <w:rsid w:val="00B50920"/>
    <w:rsid w:val="00B50A0A"/>
    <w:rsid w:val="00B50B1B"/>
    <w:rsid w:val="00B51433"/>
    <w:rsid w:val="00B51895"/>
    <w:rsid w:val="00B5197C"/>
    <w:rsid w:val="00B51BE2"/>
    <w:rsid w:val="00B51C72"/>
    <w:rsid w:val="00B52525"/>
    <w:rsid w:val="00B52803"/>
    <w:rsid w:val="00B52CAF"/>
    <w:rsid w:val="00B52EE3"/>
    <w:rsid w:val="00B53301"/>
    <w:rsid w:val="00B534D4"/>
    <w:rsid w:val="00B53910"/>
    <w:rsid w:val="00B5399D"/>
    <w:rsid w:val="00B54304"/>
    <w:rsid w:val="00B54F65"/>
    <w:rsid w:val="00B5637A"/>
    <w:rsid w:val="00B569B6"/>
    <w:rsid w:val="00B56CAC"/>
    <w:rsid w:val="00B57704"/>
    <w:rsid w:val="00B577E4"/>
    <w:rsid w:val="00B57BEE"/>
    <w:rsid w:val="00B60C2C"/>
    <w:rsid w:val="00B60F4E"/>
    <w:rsid w:val="00B61182"/>
    <w:rsid w:val="00B61612"/>
    <w:rsid w:val="00B61FEC"/>
    <w:rsid w:val="00B62083"/>
    <w:rsid w:val="00B62801"/>
    <w:rsid w:val="00B62E43"/>
    <w:rsid w:val="00B634A3"/>
    <w:rsid w:val="00B6363C"/>
    <w:rsid w:val="00B6363F"/>
    <w:rsid w:val="00B63927"/>
    <w:rsid w:val="00B649F3"/>
    <w:rsid w:val="00B64E5C"/>
    <w:rsid w:val="00B65D45"/>
    <w:rsid w:val="00B6629D"/>
    <w:rsid w:val="00B66CF8"/>
    <w:rsid w:val="00B70510"/>
    <w:rsid w:val="00B70A5E"/>
    <w:rsid w:val="00B7105F"/>
    <w:rsid w:val="00B71873"/>
    <w:rsid w:val="00B71B77"/>
    <w:rsid w:val="00B7215A"/>
    <w:rsid w:val="00B7219A"/>
    <w:rsid w:val="00B72436"/>
    <w:rsid w:val="00B726A2"/>
    <w:rsid w:val="00B72BB9"/>
    <w:rsid w:val="00B73402"/>
    <w:rsid w:val="00B73827"/>
    <w:rsid w:val="00B751A4"/>
    <w:rsid w:val="00B75BC0"/>
    <w:rsid w:val="00B75C2D"/>
    <w:rsid w:val="00B77C06"/>
    <w:rsid w:val="00B804A1"/>
    <w:rsid w:val="00B8067E"/>
    <w:rsid w:val="00B80BCA"/>
    <w:rsid w:val="00B80FA5"/>
    <w:rsid w:val="00B812D9"/>
    <w:rsid w:val="00B815BD"/>
    <w:rsid w:val="00B8247F"/>
    <w:rsid w:val="00B824C6"/>
    <w:rsid w:val="00B828BD"/>
    <w:rsid w:val="00B83FAC"/>
    <w:rsid w:val="00B84AA5"/>
    <w:rsid w:val="00B85C76"/>
    <w:rsid w:val="00B8616A"/>
    <w:rsid w:val="00B86D1A"/>
    <w:rsid w:val="00B87BF3"/>
    <w:rsid w:val="00B87FCF"/>
    <w:rsid w:val="00B90ADA"/>
    <w:rsid w:val="00B91B07"/>
    <w:rsid w:val="00B93682"/>
    <w:rsid w:val="00B93B85"/>
    <w:rsid w:val="00B93EC9"/>
    <w:rsid w:val="00B9418F"/>
    <w:rsid w:val="00B95638"/>
    <w:rsid w:val="00B95A2A"/>
    <w:rsid w:val="00B95AFE"/>
    <w:rsid w:val="00B95FC0"/>
    <w:rsid w:val="00B96021"/>
    <w:rsid w:val="00B96309"/>
    <w:rsid w:val="00B96B92"/>
    <w:rsid w:val="00B97473"/>
    <w:rsid w:val="00B97611"/>
    <w:rsid w:val="00B979BD"/>
    <w:rsid w:val="00B979F9"/>
    <w:rsid w:val="00B97F6D"/>
    <w:rsid w:val="00BA003C"/>
    <w:rsid w:val="00BA02D9"/>
    <w:rsid w:val="00BA059F"/>
    <w:rsid w:val="00BA08F5"/>
    <w:rsid w:val="00BA0A7A"/>
    <w:rsid w:val="00BA1162"/>
    <w:rsid w:val="00BA139F"/>
    <w:rsid w:val="00BA13EE"/>
    <w:rsid w:val="00BA195D"/>
    <w:rsid w:val="00BA1F90"/>
    <w:rsid w:val="00BA2E48"/>
    <w:rsid w:val="00BA39F5"/>
    <w:rsid w:val="00BA3DA7"/>
    <w:rsid w:val="00BA3FF6"/>
    <w:rsid w:val="00BA4025"/>
    <w:rsid w:val="00BA48CF"/>
    <w:rsid w:val="00BA4B2F"/>
    <w:rsid w:val="00BA4D5B"/>
    <w:rsid w:val="00BA51D6"/>
    <w:rsid w:val="00BA549A"/>
    <w:rsid w:val="00BA5BDF"/>
    <w:rsid w:val="00BA5D77"/>
    <w:rsid w:val="00BA6814"/>
    <w:rsid w:val="00BA6892"/>
    <w:rsid w:val="00BA6E62"/>
    <w:rsid w:val="00BA7809"/>
    <w:rsid w:val="00BA7C41"/>
    <w:rsid w:val="00BB0276"/>
    <w:rsid w:val="00BB035A"/>
    <w:rsid w:val="00BB057C"/>
    <w:rsid w:val="00BB0752"/>
    <w:rsid w:val="00BB0E5F"/>
    <w:rsid w:val="00BB22BD"/>
    <w:rsid w:val="00BB2353"/>
    <w:rsid w:val="00BB32BB"/>
    <w:rsid w:val="00BB3507"/>
    <w:rsid w:val="00BB40F1"/>
    <w:rsid w:val="00BB42FA"/>
    <w:rsid w:val="00BB4525"/>
    <w:rsid w:val="00BB4AB3"/>
    <w:rsid w:val="00BB55E1"/>
    <w:rsid w:val="00BB5874"/>
    <w:rsid w:val="00BB5F4F"/>
    <w:rsid w:val="00BB610A"/>
    <w:rsid w:val="00BB6ABD"/>
    <w:rsid w:val="00BB74B9"/>
    <w:rsid w:val="00BC0193"/>
    <w:rsid w:val="00BC0D80"/>
    <w:rsid w:val="00BC1A94"/>
    <w:rsid w:val="00BC20E2"/>
    <w:rsid w:val="00BC28DF"/>
    <w:rsid w:val="00BC39FD"/>
    <w:rsid w:val="00BC41A1"/>
    <w:rsid w:val="00BC42EA"/>
    <w:rsid w:val="00BC466F"/>
    <w:rsid w:val="00BC47F5"/>
    <w:rsid w:val="00BC5762"/>
    <w:rsid w:val="00BC62B0"/>
    <w:rsid w:val="00BD07D7"/>
    <w:rsid w:val="00BD099D"/>
    <w:rsid w:val="00BD0B18"/>
    <w:rsid w:val="00BD1282"/>
    <w:rsid w:val="00BD1B7A"/>
    <w:rsid w:val="00BD232E"/>
    <w:rsid w:val="00BD2733"/>
    <w:rsid w:val="00BD37C4"/>
    <w:rsid w:val="00BD3BA8"/>
    <w:rsid w:val="00BD41B4"/>
    <w:rsid w:val="00BD57AC"/>
    <w:rsid w:val="00BD5B82"/>
    <w:rsid w:val="00BD6200"/>
    <w:rsid w:val="00BD6871"/>
    <w:rsid w:val="00BD6E87"/>
    <w:rsid w:val="00BE011A"/>
    <w:rsid w:val="00BE09DA"/>
    <w:rsid w:val="00BE1466"/>
    <w:rsid w:val="00BE18EE"/>
    <w:rsid w:val="00BE1907"/>
    <w:rsid w:val="00BE1A1D"/>
    <w:rsid w:val="00BE271F"/>
    <w:rsid w:val="00BE285B"/>
    <w:rsid w:val="00BE3479"/>
    <w:rsid w:val="00BE40C7"/>
    <w:rsid w:val="00BE44CB"/>
    <w:rsid w:val="00BE4A8A"/>
    <w:rsid w:val="00BE634E"/>
    <w:rsid w:val="00BE7283"/>
    <w:rsid w:val="00BE7354"/>
    <w:rsid w:val="00BF016A"/>
    <w:rsid w:val="00BF0F72"/>
    <w:rsid w:val="00BF247D"/>
    <w:rsid w:val="00BF25D4"/>
    <w:rsid w:val="00BF322D"/>
    <w:rsid w:val="00BF4626"/>
    <w:rsid w:val="00BF474D"/>
    <w:rsid w:val="00BF4CAA"/>
    <w:rsid w:val="00BF4E57"/>
    <w:rsid w:val="00BF53BC"/>
    <w:rsid w:val="00BF5A51"/>
    <w:rsid w:val="00BF5FE5"/>
    <w:rsid w:val="00BF6143"/>
    <w:rsid w:val="00BF6267"/>
    <w:rsid w:val="00BF6F60"/>
    <w:rsid w:val="00BF770B"/>
    <w:rsid w:val="00BF7A08"/>
    <w:rsid w:val="00BF7BDF"/>
    <w:rsid w:val="00C004E2"/>
    <w:rsid w:val="00C00AE6"/>
    <w:rsid w:val="00C014D7"/>
    <w:rsid w:val="00C0194A"/>
    <w:rsid w:val="00C01BCC"/>
    <w:rsid w:val="00C01C63"/>
    <w:rsid w:val="00C0204F"/>
    <w:rsid w:val="00C02293"/>
    <w:rsid w:val="00C0233C"/>
    <w:rsid w:val="00C03122"/>
    <w:rsid w:val="00C03367"/>
    <w:rsid w:val="00C036FB"/>
    <w:rsid w:val="00C040C0"/>
    <w:rsid w:val="00C043C3"/>
    <w:rsid w:val="00C04E58"/>
    <w:rsid w:val="00C05697"/>
    <w:rsid w:val="00C05C45"/>
    <w:rsid w:val="00C05ECB"/>
    <w:rsid w:val="00C061C1"/>
    <w:rsid w:val="00C0679D"/>
    <w:rsid w:val="00C067C7"/>
    <w:rsid w:val="00C071B9"/>
    <w:rsid w:val="00C07403"/>
    <w:rsid w:val="00C07725"/>
    <w:rsid w:val="00C11524"/>
    <w:rsid w:val="00C11590"/>
    <w:rsid w:val="00C1212C"/>
    <w:rsid w:val="00C12158"/>
    <w:rsid w:val="00C1228B"/>
    <w:rsid w:val="00C1280F"/>
    <w:rsid w:val="00C13AA1"/>
    <w:rsid w:val="00C14CF2"/>
    <w:rsid w:val="00C1523B"/>
    <w:rsid w:val="00C159B2"/>
    <w:rsid w:val="00C15D47"/>
    <w:rsid w:val="00C16A2E"/>
    <w:rsid w:val="00C16A6B"/>
    <w:rsid w:val="00C16CC9"/>
    <w:rsid w:val="00C17BE9"/>
    <w:rsid w:val="00C203BD"/>
    <w:rsid w:val="00C203F1"/>
    <w:rsid w:val="00C20D29"/>
    <w:rsid w:val="00C2249B"/>
    <w:rsid w:val="00C22B52"/>
    <w:rsid w:val="00C23123"/>
    <w:rsid w:val="00C23138"/>
    <w:rsid w:val="00C241F4"/>
    <w:rsid w:val="00C24365"/>
    <w:rsid w:val="00C2454C"/>
    <w:rsid w:val="00C247F7"/>
    <w:rsid w:val="00C24B24"/>
    <w:rsid w:val="00C251A4"/>
    <w:rsid w:val="00C25660"/>
    <w:rsid w:val="00C26B64"/>
    <w:rsid w:val="00C26D33"/>
    <w:rsid w:val="00C26FE8"/>
    <w:rsid w:val="00C2773A"/>
    <w:rsid w:val="00C30441"/>
    <w:rsid w:val="00C30E27"/>
    <w:rsid w:val="00C30ED9"/>
    <w:rsid w:val="00C314D1"/>
    <w:rsid w:val="00C31767"/>
    <w:rsid w:val="00C3186E"/>
    <w:rsid w:val="00C320F1"/>
    <w:rsid w:val="00C33018"/>
    <w:rsid w:val="00C331B5"/>
    <w:rsid w:val="00C33B90"/>
    <w:rsid w:val="00C343EC"/>
    <w:rsid w:val="00C349FD"/>
    <w:rsid w:val="00C34C82"/>
    <w:rsid w:val="00C35366"/>
    <w:rsid w:val="00C35513"/>
    <w:rsid w:val="00C35585"/>
    <w:rsid w:val="00C35CB3"/>
    <w:rsid w:val="00C366BF"/>
    <w:rsid w:val="00C366EA"/>
    <w:rsid w:val="00C375F6"/>
    <w:rsid w:val="00C37830"/>
    <w:rsid w:val="00C37C80"/>
    <w:rsid w:val="00C37F7D"/>
    <w:rsid w:val="00C408BE"/>
    <w:rsid w:val="00C416A9"/>
    <w:rsid w:val="00C41D46"/>
    <w:rsid w:val="00C42108"/>
    <w:rsid w:val="00C43068"/>
    <w:rsid w:val="00C433F0"/>
    <w:rsid w:val="00C43B23"/>
    <w:rsid w:val="00C43FEB"/>
    <w:rsid w:val="00C447E4"/>
    <w:rsid w:val="00C45048"/>
    <w:rsid w:val="00C46984"/>
    <w:rsid w:val="00C47330"/>
    <w:rsid w:val="00C510F8"/>
    <w:rsid w:val="00C52078"/>
    <w:rsid w:val="00C52EF6"/>
    <w:rsid w:val="00C531D1"/>
    <w:rsid w:val="00C53489"/>
    <w:rsid w:val="00C54010"/>
    <w:rsid w:val="00C54427"/>
    <w:rsid w:val="00C54987"/>
    <w:rsid w:val="00C54AEC"/>
    <w:rsid w:val="00C55848"/>
    <w:rsid w:val="00C55922"/>
    <w:rsid w:val="00C560DC"/>
    <w:rsid w:val="00C56655"/>
    <w:rsid w:val="00C57224"/>
    <w:rsid w:val="00C5725F"/>
    <w:rsid w:val="00C57480"/>
    <w:rsid w:val="00C57969"/>
    <w:rsid w:val="00C57BFF"/>
    <w:rsid w:val="00C60A34"/>
    <w:rsid w:val="00C60B34"/>
    <w:rsid w:val="00C61B1D"/>
    <w:rsid w:val="00C61E2F"/>
    <w:rsid w:val="00C63621"/>
    <w:rsid w:val="00C63678"/>
    <w:rsid w:val="00C6392C"/>
    <w:rsid w:val="00C63BB5"/>
    <w:rsid w:val="00C6436B"/>
    <w:rsid w:val="00C643F2"/>
    <w:rsid w:val="00C64969"/>
    <w:rsid w:val="00C64DC5"/>
    <w:rsid w:val="00C64EBE"/>
    <w:rsid w:val="00C650D5"/>
    <w:rsid w:val="00C65511"/>
    <w:rsid w:val="00C65E56"/>
    <w:rsid w:val="00C65F3A"/>
    <w:rsid w:val="00C66037"/>
    <w:rsid w:val="00C66427"/>
    <w:rsid w:val="00C67645"/>
    <w:rsid w:val="00C67ECB"/>
    <w:rsid w:val="00C67F17"/>
    <w:rsid w:val="00C70B2F"/>
    <w:rsid w:val="00C711AA"/>
    <w:rsid w:val="00C71701"/>
    <w:rsid w:val="00C71E5C"/>
    <w:rsid w:val="00C725EB"/>
    <w:rsid w:val="00C73095"/>
    <w:rsid w:val="00C73865"/>
    <w:rsid w:val="00C75165"/>
    <w:rsid w:val="00C75DC2"/>
    <w:rsid w:val="00C76579"/>
    <w:rsid w:val="00C76BEA"/>
    <w:rsid w:val="00C77352"/>
    <w:rsid w:val="00C777C2"/>
    <w:rsid w:val="00C77C6C"/>
    <w:rsid w:val="00C80CE5"/>
    <w:rsid w:val="00C80CF5"/>
    <w:rsid w:val="00C81707"/>
    <w:rsid w:val="00C81CFC"/>
    <w:rsid w:val="00C82105"/>
    <w:rsid w:val="00C8218D"/>
    <w:rsid w:val="00C824BA"/>
    <w:rsid w:val="00C8414B"/>
    <w:rsid w:val="00C84CA7"/>
    <w:rsid w:val="00C84E15"/>
    <w:rsid w:val="00C86718"/>
    <w:rsid w:val="00C87062"/>
    <w:rsid w:val="00C87713"/>
    <w:rsid w:val="00C90056"/>
    <w:rsid w:val="00C90203"/>
    <w:rsid w:val="00C90763"/>
    <w:rsid w:val="00C90AD2"/>
    <w:rsid w:val="00C90CCB"/>
    <w:rsid w:val="00C90DA5"/>
    <w:rsid w:val="00C9136D"/>
    <w:rsid w:val="00C91F6C"/>
    <w:rsid w:val="00C92601"/>
    <w:rsid w:val="00C92D53"/>
    <w:rsid w:val="00C92EE4"/>
    <w:rsid w:val="00C933B5"/>
    <w:rsid w:val="00C9379F"/>
    <w:rsid w:val="00C937AC"/>
    <w:rsid w:val="00C93E1C"/>
    <w:rsid w:val="00C93EE8"/>
    <w:rsid w:val="00C94017"/>
    <w:rsid w:val="00C944ED"/>
    <w:rsid w:val="00C9498C"/>
    <w:rsid w:val="00C95186"/>
    <w:rsid w:val="00C95A8A"/>
    <w:rsid w:val="00C95F8B"/>
    <w:rsid w:val="00C9605E"/>
    <w:rsid w:val="00C960EA"/>
    <w:rsid w:val="00C96B86"/>
    <w:rsid w:val="00C9762D"/>
    <w:rsid w:val="00C97868"/>
    <w:rsid w:val="00C97CD3"/>
    <w:rsid w:val="00C97F96"/>
    <w:rsid w:val="00CA017A"/>
    <w:rsid w:val="00CA078C"/>
    <w:rsid w:val="00CA196D"/>
    <w:rsid w:val="00CA1D14"/>
    <w:rsid w:val="00CA268C"/>
    <w:rsid w:val="00CA35ED"/>
    <w:rsid w:val="00CA38B8"/>
    <w:rsid w:val="00CA3EC6"/>
    <w:rsid w:val="00CA419D"/>
    <w:rsid w:val="00CA42A1"/>
    <w:rsid w:val="00CA4777"/>
    <w:rsid w:val="00CA5181"/>
    <w:rsid w:val="00CA57BD"/>
    <w:rsid w:val="00CA5934"/>
    <w:rsid w:val="00CA5D81"/>
    <w:rsid w:val="00CA6236"/>
    <w:rsid w:val="00CA65C0"/>
    <w:rsid w:val="00CA7865"/>
    <w:rsid w:val="00CA79D5"/>
    <w:rsid w:val="00CA7D98"/>
    <w:rsid w:val="00CA7DDE"/>
    <w:rsid w:val="00CB0348"/>
    <w:rsid w:val="00CB036F"/>
    <w:rsid w:val="00CB09A9"/>
    <w:rsid w:val="00CB0C2E"/>
    <w:rsid w:val="00CB0EE2"/>
    <w:rsid w:val="00CB14D4"/>
    <w:rsid w:val="00CB1F43"/>
    <w:rsid w:val="00CB1FED"/>
    <w:rsid w:val="00CB23BF"/>
    <w:rsid w:val="00CB29E3"/>
    <w:rsid w:val="00CB2E86"/>
    <w:rsid w:val="00CB33BB"/>
    <w:rsid w:val="00CB3501"/>
    <w:rsid w:val="00CB3B03"/>
    <w:rsid w:val="00CB4979"/>
    <w:rsid w:val="00CB4CA5"/>
    <w:rsid w:val="00CB4EA5"/>
    <w:rsid w:val="00CB524E"/>
    <w:rsid w:val="00CB5F41"/>
    <w:rsid w:val="00CB6641"/>
    <w:rsid w:val="00CB6A6D"/>
    <w:rsid w:val="00CB6BE5"/>
    <w:rsid w:val="00CB6F01"/>
    <w:rsid w:val="00CB72BA"/>
    <w:rsid w:val="00CB7755"/>
    <w:rsid w:val="00CC009B"/>
    <w:rsid w:val="00CC0996"/>
    <w:rsid w:val="00CC0B97"/>
    <w:rsid w:val="00CC1467"/>
    <w:rsid w:val="00CC168E"/>
    <w:rsid w:val="00CC16C1"/>
    <w:rsid w:val="00CC239A"/>
    <w:rsid w:val="00CC24AC"/>
    <w:rsid w:val="00CC2AAD"/>
    <w:rsid w:val="00CC310D"/>
    <w:rsid w:val="00CC326D"/>
    <w:rsid w:val="00CC34D6"/>
    <w:rsid w:val="00CC3D03"/>
    <w:rsid w:val="00CC411F"/>
    <w:rsid w:val="00CC4778"/>
    <w:rsid w:val="00CC481F"/>
    <w:rsid w:val="00CC497C"/>
    <w:rsid w:val="00CC513E"/>
    <w:rsid w:val="00CC53BA"/>
    <w:rsid w:val="00CC5B1D"/>
    <w:rsid w:val="00CC62B8"/>
    <w:rsid w:val="00CC6361"/>
    <w:rsid w:val="00CC6694"/>
    <w:rsid w:val="00CC747F"/>
    <w:rsid w:val="00CC7540"/>
    <w:rsid w:val="00CC784A"/>
    <w:rsid w:val="00CD003F"/>
    <w:rsid w:val="00CD0901"/>
    <w:rsid w:val="00CD0972"/>
    <w:rsid w:val="00CD0B88"/>
    <w:rsid w:val="00CD14AD"/>
    <w:rsid w:val="00CD15AE"/>
    <w:rsid w:val="00CD1824"/>
    <w:rsid w:val="00CD1E3A"/>
    <w:rsid w:val="00CD24D8"/>
    <w:rsid w:val="00CD3050"/>
    <w:rsid w:val="00CD34B1"/>
    <w:rsid w:val="00CD3F2C"/>
    <w:rsid w:val="00CD55AC"/>
    <w:rsid w:val="00CD593C"/>
    <w:rsid w:val="00CD5FCA"/>
    <w:rsid w:val="00CE0B45"/>
    <w:rsid w:val="00CE0DE2"/>
    <w:rsid w:val="00CE0E00"/>
    <w:rsid w:val="00CE1192"/>
    <w:rsid w:val="00CE25A6"/>
    <w:rsid w:val="00CE2654"/>
    <w:rsid w:val="00CE27F4"/>
    <w:rsid w:val="00CE2895"/>
    <w:rsid w:val="00CE2BE7"/>
    <w:rsid w:val="00CE2E2C"/>
    <w:rsid w:val="00CE313C"/>
    <w:rsid w:val="00CE326C"/>
    <w:rsid w:val="00CE3952"/>
    <w:rsid w:val="00CE4037"/>
    <w:rsid w:val="00CE485F"/>
    <w:rsid w:val="00CE48AD"/>
    <w:rsid w:val="00CE498B"/>
    <w:rsid w:val="00CE4B25"/>
    <w:rsid w:val="00CE4C13"/>
    <w:rsid w:val="00CE50D2"/>
    <w:rsid w:val="00CE5545"/>
    <w:rsid w:val="00CE5BA4"/>
    <w:rsid w:val="00CE6098"/>
    <w:rsid w:val="00CE6144"/>
    <w:rsid w:val="00CE64D6"/>
    <w:rsid w:val="00CE70AC"/>
    <w:rsid w:val="00CE758E"/>
    <w:rsid w:val="00CE772D"/>
    <w:rsid w:val="00CE7930"/>
    <w:rsid w:val="00CE7B57"/>
    <w:rsid w:val="00CE7E68"/>
    <w:rsid w:val="00CF0119"/>
    <w:rsid w:val="00CF0A2B"/>
    <w:rsid w:val="00CF0B79"/>
    <w:rsid w:val="00CF143F"/>
    <w:rsid w:val="00CF16D2"/>
    <w:rsid w:val="00CF2AB7"/>
    <w:rsid w:val="00CF2DD9"/>
    <w:rsid w:val="00CF31D4"/>
    <w:rsid w:val="00CF31F1"/>
    <w:rsid w:val="00CF3292"/>
    <w:rsid w:val="00CF339B"/>
    <w:rsid w:val="00CF3BC7"/>
    <w:rsid w:val="00CF3D1D"/>
    <w:rsid w:val="00CF52C9"/>
    <w:rsid w:val="00CF7CC3"/>
    <w:rsid w:val="00D001F1"/>
    <w:rsid w:val="00D003F1"/>
    <w:rsid w:val="00D00CDD"/>
    <w:rsid w:val="00D00FF6"/>
    <w:rsid w:val="00D01561"/>
    <w:rsid w:val="00D01B0C"/>
    <w:rsid w:val="00D022C5"/>
    <w:rsid w:val="00D02A8F"/>
    <w:rsid w:val="00D04085"/>
    <w:rsid w:val="00D0440F"/>
    <w:rsid w:val="00D0516D"/>
    <w:rsid w:val="00D05359"/>
    <w:rsid w:val="00D05663"/>
    <w:rsid w:val="00D05BF2"/>
    <w:rsid w:val="00D05EB0"/>
    <w:rsid w:val="00D061C2"/>
    <w:rsid w:val="00D07763"/>
    <w:rsid w:val="00D07971"/>
    <w:rsid w:val="00D1000F"/>
    <w:rsid w:val="00D1012B"/>
    <w:rsid w:val="00D10ABB"/>
    <w:rsid w:val="00D10BF3"/>
    <w:rsid w:val="00D1157F"/>
    <w:rsid w:val="00D11FED"/>
    <w:rsid w:val="00D12478"/>
    <w:rsid w:val="00D12744"/>
    <w:rsid w:val="00D129DB"/>
    <w:rsid w:val="00D12F7B"/>
    <w:rsid w:val="00D1346F"/>
    <w:rsid w:val="00D13F29"/>
    <w:rsid w:val="00D141D2"/>
    <w:rsid w:val="00D14372"/>
    <w:rsid w:val="00D14F9A"/>
    <w:rsid w:val="00D160C7"/>
    <w:rsid w:val="00D1692E"/>
    <w:rsid w:val="00D16FFF"/>
    <w:rsid w:val="00D172E3"/>
    <w:rsid w:val="00D2025B"/>
    <w:rsid w:val="00D20705"/>
    <w:rsid w:val="00D208B1"/>
    <w:rsid w:val="00D20C6A"/>
    <w:rsid w:val="00D21031"/>
    <w:rsid w:val="00D21D3E"/>
    <w:rsid w:val="00D229A4"/>
    <w:rsid w:val="00D23F1F"/>
    <w:rsid w:val="00D23FC0"/>
    <w:rsid w:val="00D258A0"/>
    <w:rsid w:val="00D25C71"/>
    <w:rsid w:val="00D26376"/>
    <w:rsid w:val="00D266D1"/>
    <w:rsid w:val="00D27A4C"/>
    <w:rsid w:val="00D30279"/>
    <w:rsid w:val="00D3079A"/>
    <w:rsid w:val="00D3222A"/>
    <w:rsid w:val="00D324C3"/>
    <w:rsid w:val="00D32950"/>
    <w:rsid w:val="00D332B5"/>
    <w:rsid w:val="00D337F8"/>
    <w:rsid w:val="00D33E60"/>
    <w:rsid w:val="00D340C7"/>
    <w:rsid w:val="00D340D3"/>
    <w:rsid w:val="00D34434"/>
    <w:rsid w:val="00D35C40"/>
    <w:rsid w:val="00D35FA9"/>
    <w:rsid w:val="00D36D21"/>
    <w:rsid w:val="00D36E6F"/>
    <w:rsid w:val="00D372B8"/>
    <w:rsid w:val="00D37530"/>
    <w:rsid w:val="00D40902"/>
    <w:rsid w:val="00D40BF1"/>
    <w:rsid w:val="00D40CA4"/>
    <w:rsid w:val="00D40EC0"/>
    <w:rsid w:val="00D416DE"/>
    <w:rsid w:val="00D41D7C"/>
    <w:rsid w:val="00D43651"/>
    <w:rsid w:val="00D43B1D"/>
    <w:rsid w:val="00D43C73"/>
    <w:rsid w:val="00D43D9F"/>
    <w:rsid w:val="00D44293"/>
    <w:rsid w:val="00D44551"/>
    <w:rsid w:val="00D44723"/>
    <w:rsid w:val="00D45243"/>
    <w:rsid w:val="00D4597E"/>
    <w:rsid w:val="00D462C0"/>
    <w:rsid w:val="00D46D4A"/>
    <w:rsid w:val="00D473A4"/>
    <w:rsid w:val="00D4795C"/>
    <w:rsid w:val="00D50E6F"/>
    <w:rsid w:val="00D510DA"/>
    <w:rsid w:val="00D512EE"/>
    <w:rsid w:val="00D515DA"/>
    <w:rsid w:val="00D5191C"/>
    <w:rsid w:val="00D51FFE"/>
    <w:rsid w:val="00D5228C"/>
    <w:rsid w:val="00D52AD0"/>
    <w:rsid w:val="00D52E7E"/>
    <w:rsid w:val="00D53924"/>
    <w:rsid w:val="00D53EB6"/>
    <w:rsid w:val="00D54D4D"/>
    <w:rsid w:val="00D57028"/>
    <w:rsid w:val="00D6098C"/>
    <w:rsid w:val="00D60E90"/>
    <w:rsid w:val="00D617B0"/>
    <w:rsid w:val="00D6183D"/>
    <w:rsid w:val="00D625B5"/>
    <w:rsid w:val="00D6263C"/>
    <w:rsid w:val="00D63795"/>
    <w:rsid w:val="00D6411F"/>
    <w:rsid w:val="00D64312"/>
    <w:rsid w:val="00D64324"/>
    <w:rsid w:val="00D64AA7"/>
    <w:rsid w:val="00D65B38"/>
    <w:rsid w:val="00D65CE6"/>
    <w:rsid w:val="00D668E3"/>
    <w:rsid w:val="00D66AA3"/>
    <w:rsid w:val="00D67001"/>
    <w:rsid w:val="00D67AA1"/>
    <w:rsid w:val="00D67EE3"/>
    <w:rsid w:val="00D67EF7"/>
    <w:rsid w:val="00D67F6A"/>
    <w:rsid w:val="00D70432"/>
    <w:rsid w:val="00D707A1"/>
    <w:rsid w:val="00D70AC6"/>
    <w:rsid w:val="00D71010"/>
    <w:rsid w:val="00D71691"/>
    <w:rsid w:val="00D71778"/>
    <w:rsid w:val="00D7208B"/>
    <w:rsid w:val="00D7275A"/>
    <w:rsid w:val="00D72772"/>
    <w:rsid w:val="00D72950"/>
    <w:rsid w:val="00D72D74"/>
    <w:rsid w:val="00D730D4"/>
    <w:rsid w:val="00D7335A"/>
    <w:rsid w:val="00D73B62"/>
    <w:rsid w:val="00D73F11"/>
    <w:rsid w:val="00D746D2"/>
    <w:rsid w:val="00D752A7"/>
    <w:rsid w:val="00D75302"/>
    <w:rsid w:val="00D75391"/>
    <w:rsid w:val="00D75B99"/>
    <w:rsid w:val="00D769AE"/>
    <w:rsid w:val="00D77267"/>
    <w:rsid w:val="00D7782A"/>
    <w:rsid w:val="00D80B55"/>
    <w:rsid w:val="00D80F45"/>
    <w:rsid w:val="00D81350"/>
    <w:rsid w:val="00D81440"/>
    <w:rsid w:val="00D8197A"/>
    <w:rsid w:val="00D81AD4"/>
    <w:rsid w:val="00D81AF5"/>
    <w:rsid w:val="00D81BA9"/>
    <w:rsid w:val="00D835CF"/>
    <w:rsid w:val="00D83726"/>
    <w:rsid w:val="00D83963"/>
    <w:rsid w:val="00D83AC8"/>
    <w:rsid w:val="00D83C55"/>
    <w:rsid w:val="00D852B0"/>
    <w:rsid w:val="00D85E9B"/>
    <w:rsid w:val="00D86339"/>
    <w:rsid w:val="00D8654C"/>
    <w:rsid w:val="00D87BEE"/>
    <w:rsid w:val="00D906EC"/>
    <w:rsid w:val="00D90A2B"/>
    <w:rsid w:val="00D90B4A"/>
    <w:rsid w:val="00D90DF7"/>
    <w:rsid w:val="00D91DBC"/>
    <w:rsid w:val="00D922B8"/>
    <w:rsid w:val="00D92373"/>
    <w:rsid w:val="00D929D3"/>
    <w:rsid w:val="00D9316C"/>
    <w:rsid w:val="00D935FE"/>
    <w:rsid w:val="00D937EF"/>
    <w:rsid w:val="00D93943"/>
    <w:rsid w:val="00D93B5E"/>
    <w:rsid w:val="00D93DCF"/>
    <w:rsid w:val="00D944B0"/>
    <w:rsid w:val="00D94A7A"/>
    <w:rsid w:val="00D94DFC"/>
    <w:rsid w:val="00D94E84"/>
    <w:rsid w:val="00D9560F"/>
    <w:rsid w:val="00D958CC"/>
    <w:rsid w:val="00D95C61"/>
    <w:rsid w:val="00D95F9D"/>
    <w:rsid w:val="00D96493"/>
    <w:rsid w:val="00D96886"/>
    <w:rsid w:val="00D9735B"/>
    <w:rsid w:val="00D97B20"/>
    <w:rsid w:val="00D97DDA"/>
    <w:rsid w:val="00DA1160"/>
    <w:rsid w:val="00DA11C4"/>
    <w:rsid w:val="00DA1C1B"/>
    <w:rsid w:val="00DA229E"/>
    <w:rsid w:val="00DA29B3"/>
    <w:rsid w:val="00DA2DA6"/>
    <w:rsid w:val="00DA2F3E"/>
    <w:rsid w:val="00DA348E"/>
    <w:rsid w:val="00DA377F"/>
    <w:rsid w:val="00DA389F"/>
    <w:rsid w:val="00DA38CC"/>
    <w:rsid w:val="00DA437C"/>
    <w:rsid w:val="00DA50DF"/>
    <w:rsid w:val="00DA52E1"/>
    <w:rsid w:val="00DA59CA"/>
    <w:rsid w:val="00DA5BBE"/>
    <w:rsid w:val="00DA6C32"/>
    <w:rsid w:val="00DA6E0A"/>
    <w:rsid w:val="00DA6E51"/>
    <w:rsid w:val="00DA71D6"/>
    <w:rsid w:val="00DA728A"/>
    <w:rsid w:val="00DA7FC4"/>
    <w:rsid w:val="00DB0DC6"/>
    <w:rsid w:val="00DB147D"/>
    <w:rsid w:val="00DB14AF"/>
    <w:rsid w:val="00DB1718"/>
    <w:rsid w:val="00DB176B"/>
    <w:rsid w:val="00DB17CB"/>
    <w:rsid w:val="00DB1E4D"/>
    <w:rsid w:val="00DB256A"/>
    <w:rsid w:val="00DB2A25"/>
    <w:rsid w:val="00DB2A76"/>
    <w:rsid w:val="00DB2A80"/>
    <w:rsid w:val="00DB2AE4"/>
    <w:rsid w:val="00DB2CD9"/>
    <w:rsid w:val="00DB2D39"/>
    <w:rsid w:val="00DB2D7A"/>
    <w:rsid w:val="00DB2DF4"/>
    <w:rsid w:val="00DB32B8"/>
    <w:rsid w:val="00DB3889"/>
    <w:rsid w:val="00DB38DF"/>
    <w:rsid w:val="00DB4179"/>
    <w:rsid w:val="00DB43FC"/>
    <w:rsid w:val="00DB4F5B"/>
    <w:rsid w:val="00DB522C"/>
    <w:rsid w:val="00DB5357"/>
    <w:rsid w:val="00DB5E2F"/>
    <w:rsid w:val="00DB6289"/>
    <w:rsid w:val="00DB648C"/>
    <w:rsid w:val="00DB6F99"/>
    <w:rsid w:val="00DB7C19"/>
    <w:rsid w:val="00DC0637"/>
    <w:rsid w:val="00DC07D7"/>
    <w:rsid w:val="00DC0CBD"/>
    <w:rsid w:val="00DC1189"/>
    <w:rsid w:val="00DC157D"/>
    <w:rsid w:val="00DC200C"/>
    <w:rsid w:val="00DC21E8"/>
    <w:rsid w:val="00DC239B"/>
    <w:rsid w:val="00DC2905"/>
    <w:rsid w:val="00DC2C91"/>
    <w:rsid w:val="00DC2DFE"/>
    <w:rsid w:val="00DC347D"/>
    <w:rsid w:val="00DC49EA"/>
    <w:rsid w:val="00DC714B"/>
    <w:rsid w:val="00DC738F"/>
    <w:rsid w:val="00DC7739"/>
    <w:rsid w:val="00DC7AE7"/>
    <w:rsid w:val="00DC7DE5"/>
    <w:rsid w:val="00DD076D"/>
    <w:rsid w:val="00DD1D50"/>
    <w:rsid w:val="00DD1DE5"/>
    <w:rsid w:val="00DD22E3"/>
    <w:rsid w:val="00DD2749"/>
    <w:rsid w:val="00DD2CB7"/>
    <w:rsid w:val="00DD40FD"/>
    <w:rsid w:val="00DD44EB"/>
    <w:rsid w:val="00DD4C93"/>
    <w:rsid w:val="00DD4D5B"/>
    <w:rsid w:val="00DD50F1"/>
    <w:rsid w:val="00DD5242"/>
    <w:rsid w:val="00DD5447"/>
    <w:rsid w:val="00DD6BDA"/>
    <w:rsid w:val="00DD74E9"/>
    <w:rsid w:val="00DD790E"/>
    <w:rsid w:val="00DE0129"/>
    <w:rsid w:val="00DE0693"/>
    <w:rsid w:val="00DE0828"/>
    <w:rsid w:val="00DE0B40"/>
    <w:rsid w:val="00DE0CC2"/>
    <w:rsid w:val="00DE11AE"/>
    <w:rsid w:val="00DE15AC"/>
    <w:rsid w:val="00DE1D13"/>
    <w:rsid w:val="00DE1EB4"/>
    <w:rsid w:val="00DE1F98"/>
    <w:rsid w:val="00DE2761"/>
    <w:rsid w:val="00DE2794"/>
    <w:rsid w:val="00DE2DEE"/>
    <w:rsid w:val="00DE2F24"/>
    <w:rsid w:val="00DE345C"/>
    <w:rsid w:val="00DE36B8"/>
    <w:rsid w:val="00DE39DA"/>
    <w:rsid w:val="00DE3D90"/>
    <w:rsid w:val="00DE3E42"/>
    <w:rsid w:val="00DE4207"/>
    <w:rsid w:val="00DE433A"/>
    <w:rsid w:val="00DE44DD"/>
    <w:rsid w:val="00DE468F"/>
    <w:rsid w:val="00DE4C81"/>
    <w:rsid w:val="00DE539E"/>
    <w:rsid w:val="00DE5765"/>
    <w:rsid w:val="00DE6892"/>
    <w:rsid w:val="00DE69A1"/>
    <w:rsid w:val="00DE6B67"/>
    <w:rsid w:val="00DE6F9B"/>
    <w:rsid w:val="00DE7DD4"/>
    <w:rsid w:val="00DF0373"/>
    <w:rsid w:val="00DF0F91"/>
    <w:rsid w:val="00DF15ED"/>
    <w:rsid w:val="00DF2C8B"/>
    <w:rsid w:val="00DF2D68"/>
    <w:rsid w:val="00DF352A"/>
    <w:rsid w:val="00DF3D19"/>
    <w:rsid w:val="00DF40FE"/>
    <w:rsid w:val="00DF4600"/>
    <w:rsid w:val="00DF46B3"/>
    <w:rsid w:val="00DF4717"/>
    <w:rsid w:val="00DF4D36"/>
    <w:rsid w:val="00DF55E0"/>
    <w:rsid w:val="00DF6B6F"/>
    <w:rsid w:val="00DF7C0B"/>
    <w:rsid w:val="00DF7C48"/>
    <w:rsid w:val="00DF7E6C"/>
    <w:rsid w:val="00E00A69"/>
    <w:rsid w:val="00E0120B"/>
    <w:rsid w:val="00E023BB"/>
    <w:rsid w:val="00E028E5"/>
    <w:rsid w:val="00E03A3D"/>
    <w:rsid w:val="00E04418"/>
    <w:rsid w:val="00E055E9"/>
    <w:rsid w:val="00E05AC2"/>
    <w:rsid w:val="00E05D1D"/>
    <w:rsid w:val="00E05FA2"/>
    <w:rsid w:val="00E06A1B"/>
    <w:rsid w:val="00E07209"/>
    <w:rsid w:val="00E075FD"/>
    <w:rsid w:val="00E078C4"/>
    <w:rsid w:val="00E07D20"/>
    <w:rsid w:val="00E10144"/>
    <w:rsid w:val="00E104DC"/>
    <w:rsid w:val="00E10704"/>
    <w:rsid w:val="00E11634"/>
    <w:rsid w:val="00E11762"/>
    <w:rsid w:val="00E11AEE"/>
    <w:rsid w:val="00E125D2"/>
    <w:rsid w:val="00E13111"/>
    <w:rsid w:val="00E13298"/>
    <w:rsid w:val="00E133ED"/>
    <w:rsid w:val="00E13402"/>
    <w:rsid w:val="00E13C99"/>
    <w:rsid w:val="00E154E7"/>
    <w:rsid w:val="00E155AA"/>
    <w:rsid w:val="00E17233"/>
    <w:rsid w:val="00E17D5C"/>
    <w:rsid w:val="00E20044"/>
    <w:rsid w:val="00E208F8"/>
    <w:rsid w:val="00E20E7C"/>
    <w:rsid w:val="00E2260B"/>
    <w:rsid w:val="00E22671"/>
    <w:rsid w:val="00E2276A"/>
    <w:rsid w:val="00E228EB"/>
    <w:rsid w:val="00E22A82"/>
    <w:rsid w:val="00E22DA5"/>
    <w:rsid w:val="00E23480"/>
    <w:rsid w:val="00E2405A"/>
    <w:rsid w:val="00E24D3B"/>
    <w:rsid w:val="00E255DA"/>
    <w:rsid w:val="00E25769"/>
    <w:rsid w:val="00E25EE0"/>
    <w:rsid w:val="00E26C79"/>
    <w:rsid w:val="00E26E16"/>
    <w:rsid w:val="00E27292"/>
    <w:rsid w:val="00E2741A"/>
    <w:rsid w:val="00E277B7"/>
    <w:rsid w:val="00E27AC5"/>
    <w:rsid w:val="00E27DDC"/>
    <w:rsid w:val="00E31D4D"/>
    <w:rsid w:val="00E31E44"/>
    <w:rsid w:val="00E31F6B"/>
    <w:rsid w:val="00E32C90"/>
    <w:rsid w:val="00E336AE"/>
    <w:rsid w:val="00E337F0"/>
    <w:rsid w:val="00E33900"/>
    <w:rsid w:val="00E34524"/>
    <w:rsid w:val="00E34A38"/>
    <w:rsid w:val="00E34ABE"/>
    <w:rsid w:val="00E34E53"/>
    <w:rsid w:val="00E352BE"/>
    <w:rsid w:val="00E35B07"/>
    <w:rsid w:val="00E36073"/>
    <w:rsid w:val="00E36148"/>
    <w:rsid w:val="00E36782"/>
    <w:rsid w:val="00E367FF"/>
    <w:rsid w:val="00E3696C"/>
    <w:rsid w:val="00E372AE"/>
    <w:rsid w:val="00E4045E"/>
    <w:rsid w:val="00E4055C"/>
    <w:rsid w:val="00E40F8D"/>
    <w:rsid w:val="00E41376"/>
    <w:rsid w:val="00E41B45"/>
    <w:rsid w:val="00E42CA5"/>
    <w:rsid w:val="00E42DBF"/>
    <w:rsid w:val="00E42E9F"/>
    <w:rsid w:val="00E435E5"/>
    <w:rsid w:val="00E43A5F"/>
    <w:rsid w:val="00E43D5D"/>
    <w:rsid w:val="00E43DD4"/>
    <w:rsid w:val="00E440BF"/>
    <w:rsid w:val="00E44124"/>
    <w:rsid w:val="00E442CF"/>
    <w:rsid w:val="00E45203"/>
    <w:rsid w:val="00E45225"/>
    <w:rsid w:val="00E455AC"/>
    <w:rsid w:val="00E45B90"/>
    <w:rsid w:val="00E46C8B"/>
    <w:rsid w:val="00E47982"/>
    <w:rsid w:val="00E47AD0"/>
    <w:rsid w:val="00E514A3"/>
    <w:rsid w:val="00E514B0"/>
    <w:rsid w:val="00E51865"/>
    <w:rsid w:val="00E51ECF"/>
    <w:rsid w:val="00E5228A"/>
    <w:rsid w:val="00E5240F"/>
    <w:rsid w:val="00E52747"/>
    <w:rsid w:val="00E530E0"/>
    <w:rsid w:val="00E537C9"/>
    <w:rsid w:val="00E5414A"/>
    <w:rsid w:val="00E542E4"/>
    <w:rsid w:val="00E54A57"/>
    <w:rsid w:val="00E54B09"/>
    <w:rsid w:val="00E54F4E"/>
    <w:rsid w:val="00E57018"/>
    <w:rsid w:val="00E60618"/>
    <w:rsid w:val="00E60CDA"/>
    <w:rsid w:val="00E60CE4"/>
    <w:rsid w:val="00E60D90"/>
    <w:rsid w:val="00E61375"/>
    <w:rsid w:val="00E6156F"/>
    <w:rsid w:val="00E61A1A"/>
    <w:rsid w:val="00E61FFF"/>
    <w:rsid w:val="00E62230"/>
    <w:rsid w:val="00E623CA"/>
    <w:rsid w:val="00E62603"/>
    <w:rsid w:val="00E631DE"/>
    <w:rsid w:val="00E64506"/>
    <w:rsid w:val="00E6461A"/>
    <w:rsid w:val="00E65465"/>
    <w:rsid w:val="00E6572D"/>
    <w:rsid w:val="00E65768"/>
    <w:rsid w:val="00E65970"/>
    <w:rsid w:val="00E6639F"/>
    <w:rsid w:val="00E66827"/>
    <w:rsid w:val="00E66891"/>
    <w:rsid w:val="00E66DC6"/>
    <w:rsid w:val="00E6799C"/>
    <w:rsid w:val="00E67F36"/>
    <w:rsid w:val="00E70416"/>
    <w:rsid w:val="00E709CA"/>
    <w:rsid w:val="00E70A0F"/>
    <w:rsid w:val="00E7113D"/>
    <w:rsid w:val="00E72352"/>
    <w:rsid w:val="00E724E8"/>
    <w:rsid w:val="00E72708"/>
    <w:rsid w:val="00E73896"/>
    <w:rsid w:val="00E74578"/>
    <w:rsid w:val="00E745B3"/>
    <w:rsid w:val="00E74BF6"/>
    <w:rsid w:val="00E75E7C"/>
    <w:rsid w:val="00E76945"/>
    <w:rsid w:val="00E769DE"/>
    <w:rsid w:val="00E778DE"/>
    <w:rsid w:val="00E8055B"/>
    <w:rsid w:val="00E8057B"/>
    <w:rsid w:val="00E8065E"/>
    <w:rsid w:val="00E8075F"/>
    <w:rsid w:val="00E81236"/>
    <w:rsid w:val="00E81D8E"/>
    <w:rsid w:val="00E82D15"/>
    <w:rsid w:val="00E83B5F"/>
    <w:rsid w:val="00E843F4"/>
    <w:rsid w:val="00E848F2"/>
    <w:rsid w:val="00E8524E"/>
    <w:rsid w:val="00E8564A"/>
    <w:rsid w:val="00E856B5"/>
    <w:rsid w:val="00E85AC7"/>
    <w:rsid w:val="00E861B8"/>
    <w:rsid w:val="00E8667C"/>
    <w:rsid w:val="00E869BC"/>
    <w:rsid w:val="00E86C50"/>
    <w:rsid w:val="00E873AB"/>
    <w:rsid w:val="00E878E4"/>
    <w:rsid w:val="00E87987"/>
    <w:rsid w:val="00E90436"/>
    <w:rsid w:val="00E91259"/>
    <w:rsid w:val="00E91294"/>
    <w:rsid w:val="00E91844"/>
    <w:rsid w:val="00E91D55"/>
    <w:rsid w:val="00E93571"/>
    <w:rsid w:val="00E9475D"/>
    <w:rsid w:val="00E95381"/>
    <w:rsid w:val="00E95641"/>
    <w:rsid w:val="00E957A6"/>
    <w:rsid w:val="00E95C56"/>
    <w:rsid w:val="00E95CBD"/>
    <w:rsid w:val="00E95DAF"/>
    <w:rsid w:val="00E95E46"/>
    <w:rsid w:val="00E96034"/>
    <w:rsid w:val="00E9623F"/>
    <w:rsid w:val="00E9723C"/>
    <w:rsid w:val="00E97E56"/>
    <w:rsid w:val="00EA031D"/>
    <w:rsid w:val="00EA04BF"/>
    <w:rsid w:val="00EA075B"/>
    <w:rsid w:val="00EA1462"/>
    <w:rsid w:val="00EA1CB3"/>
    <w:rsid w:val="00EA23A2"/>
    <w:rsid w:val="00EA2979"/>
    <w:rsid w:val="00EA3282"/>
    <w:rsid w:val="00EA3CED"/>
    <w:rsid w:val="00EA4375"/>
    <w:rsid w:val="00EA448F"/>
    <w:rsid w:val="00EA4528"/>
    <w:rsid w:val="00EA47C4"/>
    <w:rsid w:val="00EA48C9"/>
    <w:rsid w:val="00EA4DDB"/>
    <w:rsid w:val="00EA4E7D"/>
    <w:rsid w:val="00EA4F9F"/>
    <w:rsid w:val="00EA5ED7"/>
    <w:rsid w:val="00EA62D3"/>
    <w:rsid w:val="00EA6FE4"/>
    <w:rsid w:val="00EA76DB"/>
    <w:rsid w:val="00EA7D09"/>
    <w:rsid w:val="00EA7DB1"/>
    <w:rsid w:val="00EB0044"/>
    <w:rsid w:val="00EB01E3"/>
    <w:rsid w:val="00EB17BC"/>
    <w:rsid w:val="00EB19ED"/>
    <w:rsid w:val="00EB2A57"/>
    <w:rsid w:val="00EB3D5A"/>
    <w:rsid w:val="00EB426B"/>
    <w:rsid w:val="00EB4D4B"/>
    <w:rsid w:val="00EB68AA"/>
    <w:rsid w:val="00EB6DF3"/>
    <w:rsid w:val="00EB6E87"/>
    <w:rsid w:val="00EB754A"/>
    <w:rsid w:val="00EB76B8"/>
    <w:rsid w:val="00EC0306"/>
    <w:rsid w:val="00EC04D2"/>
    <w:rsid w:val="00EC0DF5"/>
    <w:rsid w:val="00EC2CFD"/>
    <w:rsid w:val="00EC2E9D"/>
    <w:rsid w:val="00EC3096"/>
    <w:rsid w:val="00EC5374"/>
    <w:rsid w:val="00EC5B4F"/>
    <w:rsid w:val="00EC5B9D"/>
    <w:rsid w:val="00EC5FED"/>
    <w:rsid w:val="00EC620F"/>
    <w:rsid w:val="00EC66C9"/>
    <w:rsid w:val="00EC6A92"/>
    <w:rsid w:val="00EC6E94"/>
    <w:rsid w:val="00ED001F"/>
    <w:rsid w:val="00ED0674"/>
    <w:rsid w:val="00ED0EBE"/>
    <w:rsid w:val="00ED2F32"/>
    <w:rsid w:val="00ED3619"/>
    <w:rsid w:val="00ED37A7"/>
    <w:rsid w:val="00ED3A66"/>
    <w:rsid w:val="00ED3B67"/>
    <w:rsid w:val="00ED3DB1"/>
    <w:rsid w:val="00ED4034"/>
    <w:rsid w:val="00ED40DF"/>
    <w:rsid w:val="00ED45FE"/>
    <w:rsid w:val="00ED468A"/>
    <w:rsid w:val="00ED4A67"/>
    <w:rsid w:val="00ED58F8"/>
    <w:rsid w:val="00ED5B2F"/>
    <w:rsid w:val="00ED5E5C"/>
    <w:rsid w:val="00ED63DF"/>
    <w:rsid w:val="00ED64A6"/>
    <w:rsid w:val="00ED6A97"/>
    <w:rsid w:val="00ED71EE"/>
    <w:rsid w:val="00ED77C5"/>
    <w:rsid w:val="00EE0FF5"/>
    <w:rsid w:val="00EE104A"/>
    <w:rsid w:val="00EE152D"/>
    <w:rsid w:val="00EE1957"/>
    <w:rsid w:val="00EE1A91"/>
    <w:rsid w:val="00EE1F88"/>
    <w:rsid w:val="00EE2862"/>
    <w:rsid w:val="00EE31FA"/>
    <w:rsid w:val="00EE340D"/>
    <w:rsid w:val="00EE421E"/>
    <w:rsid w:val="00EE491E"/>
    <w:rsid w:val="00EE4BE9"/>
    <w:rsid w:val="00EE4C12"/>
    <w:rsid w:val="00EE5915"/>
    <w:rsid w:val="00EE5E35"/>
    <w:rsid w:val="00EE5EC5"/>
    <w:rsid w:val="00EE6CE7"/>
    <w:rsid w:val="00EE6E0A"/>
    <w:rsid w:val="00EE710D"/>
    <w:rsid w:val="00EE75C3"/>
    <w:rsid w:val="00EE7DEE"/>
    <w:rsid w:val="00EE7F11"/>
    <w:rsid w:val="00EE7F3C"/>
    <w:rsid w:val="00EF0243"/>
    <w:rsid w:val="00EF0580"/>
    <w:rsid w:val="00EF128C"/>
    <w:rsid w:val="00EF208E"/>
    <w:rsid w:val="00EF263E"/>
    <w:rsid w:val="00EF40E3"/>
    <w:rsid w:val="00EF4772"/>
    <w:rsid w:val="00EF521C"/>
    <w:rsid w:val="00EF5644"/>
    <w:rsid w:val="00EF5957"/>
    <w:rsid w:val="00EF5B55"/>
    <w:rsid w:val="00EF6CC6"/>
    <w:rsid w:val="00F000BE"/>
    <w:rsid w:val="00F000D4"/>
    <w:rsid w:val="00F00534"/>
    <w:rsid w:val="00F01051"/>
    <w:rsid w:val="00F01069"/>
    <w:rsid w:val="00F01662"/>
    <w:rsid w:val="00F0291A"/>
    <w:rsid w:val="00F02CFD"/>
    <w:rsid w:val="00F03020"/>
    <w:rsid w:val="00F03437"/>
    <w:rsid w:val="00F034D0"/>
    <w:rsid w:val="00F03B16"/>
    <w:rsid w:val="00F03F1F"/>
    <w:rsid w:val="00F04306"/>
    <w:rsid w:val="00F0440A"/>
    <w:rsid w:val="00F04943"/>
    <w:rsid w:val="00F04FB2"/>
    <w:rsid w:val="00F0509C"/>
    <w:rsid w:val="00F06119"/>
    <w:rsid w:val="00F0625A"/>
    <w:rsid w:val="00F06531"/>
    <w:rsid w:val="00F0683E"/>
    <w:rsid w:val="00F100B6"/>
    <w:rsid w:val="00F10668"/>
    <w:rsid w:val="00F1077F"/>
    <w:rsid w:val="00F10A93"/>
    <w:rsid w:val="00F10B71"/>
    <w:rsid w:val="00F117F9"/>
    <w:rsid w:val="00F11AAD"/>
    <w:rsid w:val="00F11CE5"/>
    <w:rsid w:val="00F11F62"/>
    <w:rsid w:val="00F12461"/>
    <w:rsid w:val="00F127B6"/>
    <w:rsid w:val="00F12AC0"/>
    <w:rsid w:val="00F130E0"/>
    <w:rsid w:val="00F136A1"/>
    <w:rsid w:val="00F13BE6"/>
    <w:rsid w:val="00F13BFD"/>
    <w:rsid w:val="00F13C77"/>
    <w:rsid w:val="00F140CE"/>
    <w:rsid w:val="00F14803"/>
    <w:rsid w:val="00F14DAC"/>
    <w:rsid w:val="00F14E5F"/>
    <w:rsid w:val="00F15027"/>
    <w:rsid w:val="00F15542"/>
    <w:rsid w:val="00F15828"/>
    <w:rsid w:val="00F15A05"/>
    <w:rsid w:val="00F15A15"/>
    <w:rsid w:val="00F15B44"/>
    <w:rsid w:val="00F1696D"/>
    <w:rsid w:val="00F171F0"/>
    <w:rsid w:val="00F17CC6"/>
    <w:rsid w:val="00F20431"/>
    <w:rsid w:val="00F20984"/>
    <w:rsid w:val="00F209D2"/>
    <w:rsid w:val="00F21529"/>
    <w:rsid w:val="00F215EA"/>
    <w:rsid w:val="00F21A09"/>
    <w:rsid w:val="00F21A36"/>
    <w:rsid w:val="00F21F0D"/>
    <w:rsid w:val="00F23357"/>
    <w:rsid w:val="00F25093"/>
    <w:rsid w:val="00F25099"/>
    <w:rsid w:val="00F25B3C"/>
    <w:rsid w:val="00F2644B"/>
    <w:rsid w:val="00F267A7"/>
    <w:rsid w:val="00F26B23"/>
    <w:rsid w:val="00F27A93"/>
    <w:rsid w:val="00F27D8C"/>
    <w:rsid w:val="00F306FD"/>
    <w:rsid w:val="00F30726"/>
    <w:rsid w:val="00F31118"/>
    <w:rsid w:val="00F3153F"/>
    <w:rsid w:val="00F31C05"/>
    <w:rsid w:val="00F31CCD"/>
    <w:rsid w:val="00F31E1D"/>
    <w:rsid w:val="00F33302"/>
    <w:rsid w:val="00F337CD"/>
    <w:rsid w:val="00F339C8"/>
    <w:rsid w:val="00F33A27"/>
    <w:rsid w:val="00F34079"/>
    <w:rsid w:val="00F34227"/>
    <w:rsid w:val="00F34235"/>
    <w:rsid w:val="00F35350"/>
    <w:rsid w:val="00F35886"/>
    <w:rsid w:val="00F35A27"/>
    <w:rsid w:val="00F35AF4"/>
    <w:rsid w:val="00F35D98"/>
    <w:rsid w:val="00F35F70"/>
    <w:rsid w:val="00F3652A"/>
    <w:rsid w:val="00F3738B"/>
    <w:rsid w:val="00F3786B"/>
    <w:rsid w:val="00F37A4A"/>
    <w:rsid w:val="00F37E9D"/>
    <w:rsid w:val="00F37EBA"/>
    <w:rsid w:val="00F4023F"/>
    <w:rsid w:val="00F4046A"/>
    <w:rsid w:val="00F415BB"/>
    <w:rsid w:val="00F41A83"/>
    <w:rsid w:val="00F42B4F"/>
    <w:rsid w:val="00F42D68"/>
    <w:rsid w:val="00F42E6C"/>
    <w:rsid w:val="00F430C8"/>
    <w:rsid w:val="00F4337B"/>
    <w:rsid w:val="00F458CB"/>
    <w:rsid w:val="00F459A2"/>
    <w:rsid w:val="00F45C34"/>
    <w:rsid w:val="00F45D8B"/>
    <w:rsid w:val="00F469BF"/>
    <w:rsid w:val="00F46A5D"/>
    <w:rsid w:val="00F47851"/>
    <w:rsid w:val="00F5047E"/>
    <w:rsid w:val="00F50AE0"/>
    <w:rsid w:val="00F515DE"/>
    <w:rsid w:val="00F52119"/>
    <w:rsid w:val="00F53884"/>
    <w:rsid w:val="00F538E5"/>
    <w:rsid w:val="00F53C4D"/>
    <w:rsid w:val="00F54A95"/>
    <w:rsid w:val="00F55136"/>
    <w:rsid w:val="00F557BE"/>
    <w:rsid w:val="00F568A9"/>
    <w:rsid w:val="00F56D81"/>
    <w:rsid w:val="00F57104"/>
    <w:rsid w:val="00F57F56"/>
    <w:rsid w:val="00F6016B"/>
    <w:rsid w:val="00F60367"/>
    <w:rsid w:val="00F604FD"/>
    <w:rsid w:val="00F60727"/>
    <w:rsid w:val="00F608B6"/>
    <w:rsid w:val="00F6122F"/>
    <w:rsid w:val="00F614B9"/>
    <w:rsid w:val="00F61B08"/>
    <w:rsid w:val="00F61E8F"/>
    <w:rsid w:val="00F62020"/>
    <w:rsid w:val="00F62875"/>
    <w:rsid w:val="00F629BC"/>
    <w:rsid w:val="00F62CCD"/>
    <w:rsid w:val="00F63600"/>
    <w:rsid w:val="00F63EFE"/>
    <w:rsid w:val="00F64575"/>
    <w:rsid w:val="00F64EDA"/>
    <w:rsid w:val="00F65443"/>
    <w:rsid w:val="00F65501"/>
    <w:rsid w:val="00F65A8E"/>
    <w:rsid w:val="00F65D28"/>
    <w:rsid w:val="00F66546"/>
    <w:rsid w:val="00F67020"/>
    <w:rsid w:val="00F67BA5"/>
    <w:rsid w:val="00F67FDB"/>
    <w:rsid w:val="00F70055"/>
    <w:rsid w:val="00F701CD"/>
    <w:rsid w:val="00F70B58"/>
    <w:rsid w:val="00F712D7"/>
    <w:rsid w:val="00F71CE5"/>
    <w:rsid w:val="00F72911"/>
    <w:rsid w:val="00F73396"/>
    <w:rsid w:val="00F736F4"/>
    <w:rsid w:val="00F73F94"/>
    <w:rsid w:val="00F74587"/>
    <w:rsid w:val="00F746B6"/>
    <w:rsid w:val="00F746E1"/>
    <w:rsid w:val="00F74F07"/>
    <w:rsid w:val="00F7532A"/>
    <w:rsid w:val="00F75595"/>
    <w:rsid w:val="00F755BB"/>
    <w:rsid w:val="00F764F6"/>
    <w:rsid w:val="00F768FB"/>
    <w:rsid w:val="00F76CB8"/>
    <w:rsid w:val="00F77731"/>
    <w:rsid w:val="00F77D55"/>
    <w:rsid w:val="00F77E83"/>
    <w:rsid w:val="00F80588"/>
    <w:rsid w:val="00F80F5E"/>
    <w:rsid w:val="00F816F5"/>
    <w:rsid w:val="00F81ADF"/>
    <w:rsid w:val="00F822E5"/>
    <w:rsid w:val="00F83050"/>
    <w:rsid w:val="00F8320C"/>
    <w:rsid w:val="00F83794"/>
    <w:rsid w:val="00F837EF"/>
    <w:rsid w:val="00F8434F"/>
    <w:rsid w:val="00F8452B"/>
    <w:rsid w:val="00F8476A"/>
    <w:rsid w:val="00F84E2A"/>
    <w:rsid w:val="00F86277"/>
    <w:rsid w:val="00F864EA"/>
    <w:rsid w:val="00F86A86"/>
    <w:rsid w:val="00F86F21"/>
    <w:rsid w:val="00F90111"/>
    <w:rsid w:val="00F906B8"/>
    <w:rsid w:val="00F9096D"/>
    <w:rsid w:val="00F90A8F"/>
    <w:rsid w:val="00F90C1D"/>
    <w:rsid w:val="00F91F4B"/>
    <w:rsid w:val="00F928E4"/>
    <w:rsid w:val="00F92CB5"/>
    <w:rsid w:val="00F9382C"/>
    <w:rsid w:val="00F94110"/>
    <w:rsid w:val="00F94208"/>
    <w:rsid w:val="00F9424A"/>
    <w:rsid w:val="00F96D43"/>
    <w:rsid w:val="00F9724F"/>
    <w:rsid w:val="00FA0105"/>
    <w:rsid w:val="00FA0408"/>
    <w:rsid w:val="00FA0E37"/>
    <w:rsid w:val="00FA10A7"/>
    <w:rsid w:val="00FA1849"/>
    <w:rsid w:val="00FA2C67"/>
    <w:rsid w:val="00FA37DA"/>
    <w:rsid w:val="00FA4CDD"/>
    <w:rsid w:val="00FA6211"/>
    <w:rsid w:val="00FA728F"/>
    <w:rsid w:val="00FA742B"/>
    <w:rsid w:val="00FA7C8A"/>
    <w:rsid w:val="00FB03B0"/>
    <w:rsid w:val="00FB0F2D"/>
    <w:rsid w:val="00FB0F49"/>
    <w:rsid w:val="00FB14B7"/>
    <w:rsid w:val="00FB1660"/>
    <w:rsid w:val="00FB1C76"/>
    <w:rsid w:val="00FB1F57"/>
    <w:rsid w:val="00FB2312"/>
    <w:rsid w:val="00FB2D22"/>
    <w:rsid w:val="00FB2EF7"/>
    <w:rsid w:val="00FB2F8E"/>
    <w:rsid w:val="00FB364C"/>
    <w:rsid w:val="00FB382A"/>
    <w:rsid w:val="00FB3D1C"/>
    <w:rsid w:val="00FB4454"/>
    <w:rsid w:val="00FB4B10"/>
    <w:rsid w:val="00FB4F75"/>
    <w:rsid w:val="00FB55F4"/>
    <w:rsid w:val="00FB56D2"/>
    <w:rsid w:val="00FB5F2E"/>
    <w:rsid w:val="00FB630E"/>
    <w:rsid w:val="00FB6822"/>
    <w:rsid w:val="00FB7071"/>
    <w:rsid w:val="00FB710D"/>
    <w:rsid w:val="00FB74E1"/>
    <w:rsid w:val="00FB7604"/>
    <w:rsid w:val="00FC015C"/>
    <w:rsid w:val="00FC0BB3"/>
    <w:rsid w:val="00FC18A8"/>
    <w:rsid w:val="00FC1ED1"/>
    <w:rsid w:val="00FC1FBA"/>
    <w:rsid w:val="00FC1FE0"/>
    <w:rsid w:val="00FC2031"/>
    <w:rsid w:val="00FC2435"/>
    <w:rsid w:val="00FC2917"/>
    <w:rsid w:val="00FC2A0D"/>
    <w:rsid w:val="00FC2D89"/>
    <w:rsid w:val="00FC2EC2"/>
    <w:rsid w:val="00FC316D"/>
    <w:rsid w:val="00FC348F"/>
    <w:rsid w:val="00FC393B"/>
    <w:rsid w:val="00FC39DC"/>
    <w:rsid w:val="00FC3AB6"/>
    <w:rsid w:val="00FC3F17"/>
    <w:rsid w:val="00FC5BB3"/>
    <w:rsid w:val="00FC6018"/>
    <w:rsid w:val="00FC613B"/>
    <w:rsid w:val="00FC6999"/>
    <w:rsid w:val="00FC6C9C"/>
    <w:rsid w:val="00FC7277"/>
    <w:rsid w:val="00FC7460"/>
    <w:rsid w:val="00FC75C0"/>
    <w:rsid w:val="00FC75E9"/>
    <w:rsid w:val="00FC78E5"/>
    <w:rsid w:val="00FD0BB6"/>
    <w:rsid w:val="00FD0CC5"/>
    <w:rsid w:val="00FD0E79"/>
    <w:rsid w:val="00FD222E"/>
    <w:rsid w:val="00FD223A"/>
    <w:rsid w:val="00FD3BA3"/>
    <w:rsid w:val="00FD492D"/>
    <w:rsid w:val="00FD4ECF"/>
    <w:rsid w:val="00FD5377"/>
    <w:rsid w:val="00FD53F5"/>
    <w:rsid w:val="00FD649B"/>
    <w:rsid w:val="00FD67F4"/>
    <w:rsid w:val="00FD6AE1"/>
    <w:rsid w:val="00FD6E9D"/>
    <w:rsid w:val="00FD7E37"/>
    <w:rsid w:val="00FD7EA8"/>
    <w:rsid w:val="00FE008E"/>
    <w:rsid w:val="00FE025B"/>
    <w:rsid w:val="00FE0357"/>
    <w:rsid w:val="00FE0D73"/>
    <w:rsid w:val="00FE13DD"/>
    <w:rsid w:val="00FE19E8"/>
    <w:rsid w:val="00FE21C9"/>
    <w:rsid w:val="00FE263A"/>
    <w:rsid w:val="00FE28D0"/>
    <w:rsid w:val="00FE2990"/>
    <w:rsid w:val="00FE2BEA"/>
    <w:rsid w:val="00FE2CF3"/>
    <w:rsid w:val="00FE3CF5"/>
    <w:rsid w:val="00FE3DFF"/>
    <w:rsid w:val="00FE4617"/>
    <w:rsid w:val="00FE4BA6"/>
    <w:rsid w:val="00FE4C28"/>
    <w:rsid w:val="00FE4FEB"/>
    <w:rsid w:val="00FE548E"/>
    <w:rsid w:val="00FE5689"/>
    <w:rsid w:val="00FE59D8"/>
    <w:rsid w:val="00FE5B95"/>
    <w:rsid w:val="00FE5C55"/>
    <w:rsid w:val="00FE6BAD"/>
    <w:rsid w:val="00FE7B86"/>
    <w:rsid w:val="00FE7C95"/>
    <w:rsid w:val="00FF0172"/>
    <w:rsid w:val="00FF1C8D"/>
    <w:rsid w:val="00FF1D62"/>
    <w:rsid w:val="00FF20D2"/>
    <w:rsid w:val="00FF2219"/>
    <w:rsid w:val="00FF2854"/>
    <w:rsid w:val="00FF2BDA"/>
    <w:rsid w:val="00FF3110"/>
    <w:rsid w:val="00FF3159"/>
    <w:rsid w:val="00FF38A3"/>
    <w:rsid w:val="00FF4559"/>
    <w:rsid w:val="00FF4585"/>
    <w:rsid w:val="00FF46E9"/>
    <w:rsid w:val="00FF477C"/>
    <w:rsid w:val="00FF4DD3"/>
    <w:rsid w:val="00FF5553"/>
    <w:rsid w:val="00FF575B"/>
    <w:rsid w:val="00FF57AA"/>
    <w:rsid w:val="00FF6704"/>
    <w:rsid w:val="00FF714A"/>
    <w:rsid w:val="0EC7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A90280"/>
  <w15:chartTrackingRefBased/>
  <w15:docId w15:val="{31D60818-F1DF-4EC0-B111-5DE1FAC4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HAns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9" w:unhideWhenUsed="1" w:qFormat="1"/>
    <w:lsdException w:name="heading 7" w:semiHidden="1" w:uiPriority="0"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FBA"/>
    <w:pPr>
      <w:autoSpaceDE w:val="0"/>
      <w:autoSpaceDN w:val="0"/>
      <w:adjustRightInd w:val="0"/>
      <w:spacing w:after="0" w:line="240" w:lineRule="auto"/>
    </w:pPr>
  </w:style>
  <w:style w:type="paragraph" w:styleId="Ttulo1">
    <w:name w:val="heading 1"/>
    <w:basedOn w:val="Ttulo"/>
    <w:next w:val="Normal"/>
    <w:link w:val="Ttulo1Char"/>
    <w:uiPriority w:val="9"/>
    <w:qFormat/>
    <w:rsid w:val="005255E4"/>
    <w:pPr>
      <w:spacing w:before="360"/>
      <w:outlineLvl w:val="0"/>
    </w:pPr>
  </w:style>
  <w:style w:type="paragraph" w:styleId="Ttulo2">
    <w:name w:val="heading 2"/>
    <w:basedOn w:val="PargrafoComumNvel1"/>
    <w:next w:val="Normal"/>
    <w:link w:val="Ttulo2Char"/>
    <w:uiPriority w:val="9"/>
    <w:qFormat/>
    <w:rsid w:val="0094688E"/>
    <w:pPr>
      <w:outlineLvl w:val="1"/>
    </w:pPr>
    <w:rPr>
      <w:b/>
    </w:rPr>
  </w:style>
  <w:style w:type="paragraph" w:styleId="Ttulo3">
    <w:name w:val="heading 3"/>
    <w:basedOn w:val="PargrafoComumNvel2"/>
    <w:next w:val="Normal"/>
    <w:link w:val="Ttulo3Char"/>
    <w:qFormat/>
    <w:rsid w:val="00CC16C1"/>
    <w:pPr>
      <w:outlineLvl w:val="2"/>
    </w:pPr>
    <w:rPr>
      <w:u w:val="single"/>
    </w:rPr>
  </w:style>
  <w:style w:type="paragraph" w:styleId="Ttulo4">
    <w:name w:val="heading 4"/>
    <w:basedOn w:val="Normal"/>
    <w:next w:val="Normal"/>
    <w:link w:val="Ttulo4Char"/>
    <w:autoRedefine/>
    <w:uiPriority w:val="9"/>
    <w:qFormat/>
    <w:rsid w:val="00C00AE6"/>
    <w:pPr>
      <w:keepNext/>
      <w:keepLines/>
      <w:tabs>
        <w:tab w:val="num" w:pos="850"/>
      </w:tabs>
      <w:autoSpaceDE/>
      <w:autoSpaceDN/>
      <w:adjustRightInd/>
      <w:jc w:val="center"/>
      <w:outlineLvl w:val="3"/>
    </w:pPr>
    <w:rPr>
      <w:rFonts w:eastAsia="SimSun" w:cs="Times New Roman"/>
      <w:b/>
      <w:bCs/>
      <w:sz w:val="20"/>
      <w:szCs w:val="20"/>
      <w:u w:val="single"/>
      <w:lang w:val="pt-BR" w:eastAsia="x-none"/>
    </w:rPr>
  </w:style>
  <w:style w:type="paragraph" w:styleId="Ttulo5">
    <w:name w:val="heading 5"/>
    <w:aliases w:val="Título B"/>
    <w:basedOn w:val="Normal"/>
    <w:next w:val="Normal"/>
    <w:link w:val="Ttulo5Char"/>
    <w:autoRedefine/>
    <w:rsid w:val="005B3716"/>
    <w:pPr>
      <w:spacing w:before="240" w:after="60"/>
      <w:outlineLvl w:val="4"/>
    </w:pPr>
    <w:rPr>
      <w:b/>
      <w:bCs/>
      <w:iCs/>
      <w:sz w:val="20"/>
      <w:szCs w:val="26"/>
    </w:rPr>
  </w:style>
  <w:style w:type="paragraph" w:styleId="Ttulo6">
    <w:name w:val="heading 6"/>
    <w:basedOn w:val="Normal"/>
    <w:next w:val="Normal"/>
    <w:link w:val="Ttulo6Char"/>
    <w:uiPriority w:val="9"/>
    <w:semiHidden/>
    <w:unhideWhenUsed/>
    <w:qFormat/>
    <w:rsid w:val="00455605"/>
    <w:pPr>
      <w:keepNext/>
      <w:keepLines/>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rsid w:val="00DD50F1"/>
    <w:pPr>
      <w:spacing w:before="240" w:after="60"/>
      <w:outlineLvl w:val="6"/>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42F86"/>
    <w:rPr>
      <w:b/>
      <w:bCs/>
      <w:sz w:val="20"/>
      <w:szCs w:val="20"/>
      <w:lang w:val="pt-BR"/>
    </w:rPr>
  </w:style>
  <w:style w:type="character" w:customStyle="1" w:styleId="Ttulo2Char">
    <w:name w:val="Título 2 Char"/>
    <w:basedOn w:val="Fontepargpadro"/>
    <w:link w:val="Ttulo2"/>
    <w:uiPriority w:val="9"/>
    <w:rsid w:val="0094688E"/>
    <w:rPr>
      <w:rFonts w:eastAsia="MS Mincho"/>
      <w:b/>
      <w:sz w:val="20"/>
      <w:szCs w:val="20"/>
      <w:lang w:val="pt-BR"/>
    </w:rPr>
  </w:style>
  <w:style w:type="character" w:customStyle="1" w:styleId="Ttulo3Char">
    <w:name w:val="Título 3 Char"/>
    <w:basedOn w:val="Fontepargpadro"/>
    <w:link w:val="Ttulo3"/>
    <w:rsid w:val="00CC16C1"/>
    <w:rPr>
      <w:rFonts w:eastAsia="MS Mincho"/>
      <w:sz w:val="20"/>
      <w:szCs w:val="20"/>
      <w:u w:val="single"/>
      <w:lang w:val="pt-BR"/>
    </w:rPr>
  </w:style>
  <w:style w:type="character" w:customStyle="1" w:styleId="Ttulo4Char">
    <w:name w:val="Título 4 Char"/>
    <w:basedOn w:val="Fontepargpadro"/>
    <w:link w:val="Ttulo4"/>
    <w:uiPriority w:val="9"/>
    <w:rsid w:val="00C00AE6"/>
    <w:rPr>
      <w:rFonts w:eastAsia="SimSun" w:cs="Times New Roman"/>
      <w:b/>
      <w:bCs/>
      <w:sz w:val="20"/>
      <w:szCs w:val="20"/>
      <w:u w:val="single"/>
      <w:lang w:val="pt-BR" w:eastAsia="x-none"/>
    </w:rPr>
  </w:style>
  <w:style w:type="character" w:customStyle="1" w:styleId="Ttulo5Char">
    <w:name w:val="Título 5 Char"/>
    <w:aliases w:val="Título B Char"/>
    <w:basedOn w:val="Fontepargpadro"/>
    <w:link w:val="Ttulo5"/>
    <w:rsid w:val="005B3716"/>
    <w:rPr>
      <w:rFonts w:eastAsia="Calibri" w:cs="Times New Roman"/>
      <w:b/>
      <w:bCs/>
      <w:iCs/>
      <w:sz w:val="20"/>
      <w:szCs w:val="26"/>
      <w:lang w:val="pt-BR" w:eastAsia="pt-BR"/>
    </w:rPr>
  </w:style>
  <w:style w:type="character" w:customStyle="1" w:styleId="Ttulo7Char">
    <w:name w:val="Título 7 Char"/>
    <w:basedOn w:val="Fontepargpadro"/>
    <w:link w:val="Ttulo7"/>
    <w:rsid w:val="00DD50F1"/>
    <w:rPr>
      <w:rFonts w:ascii="Times New Roman" w:eastAsia="Calibri" w:hAnsi="Times New Roman" w:cs="Times New Roman"/>
      <w:sz w:val="24"/>
      <w:szCs w:val="24"/>
      <w:lang w:val="pt-BR" w:eastAsia="pt-BR"/>
    </w:rPr>
  </w:style>
  <w:style w:type="character" w:customStyle="1" w:styleId="TextodebaloChar">
    <w:name w:val="Texto de balão Char"/>
    <w:basedOn w:val="Fontepargpadro"/>
    <w:link w:val="Textodebalo"/>
    <w:semiHidden/>
    <w:rsid w:val="00DD50F1"/>
    <w:rPr>
      <w:rFonts w:ascii="Tahoma" w:eastAsia="Calibri" w:hAnsi="Tahoma" w:cs="Times New Roman"/>
      <w:sz w:val="16"/>
      <w:szCs w:val="16"/>
      <w:lang w:val="pt-BR" w:eastAsia="pt-BR"/>
    </w:rPr>
  </w:style>
  <w:style w:type="paragraph" w:styleId="Textodebalo">
    <w:name w:val="Balloon Text"/>
    <w:basedOn w:val="Normal"/>
    <w:link w:val="TextodebaloChar"/>
    <w:semiHidden/>
    <w:rsid w:val="00DD50F1"/>
    <w:rPr>
      <w:rFonts w:ascii="Tahoma" w:hAnsi="Tahoma"/>
      <w:sz w:val="16"/>
      <w:szCs w:val="16"/>
    </w:rPr>
  </w:style>
  <w:style w:type="paragraph" w:styleId="Rodap">
    <w:name w:val="footer"/>
    <w:basedOn w:val="Normal"/>
    <w:link w:val="RodapChar"/>
    <w:uiPriority w:val="99"/>
    <w:rsid w:val="001F7EAA"/>
    <w:pPr>
      <w:tabs>
        <w:tab w:val="center" w:pos="4252"/>
        <w:tab w:val="right" w:pos="8504"/>
      </w:tabs>
    </w:pPr>
    <w:rPr>
      <w:sz w:val="16"/>
    </w:rPr>
  </w:style>
  <w:style w:type="character" w:customStyle="1" w:styleId="RodapChar">
    <w:name w:val="Rodapé Char"/>
    <w:basedOn w:val="Fontepargpadro"/>
    <w:link w:val="Rodap"/>
    <w:uiPriority w:val="99"/>
    <w:rsid w:val="001F7EAA"/>
    <w:rPr>
      <w:sz w:val="16"/>
    </w:rPr>
  </w:style>
  <w:style w:type="character" w:styleId="Nmerodepgina">
    <w:name w:val="page number"/>
    <w:rsid w:val="00DD50F1"/>
    <w:rPr>
      <w:rFonts w:cs="Times New Roman"/>
    </w:rPr>
  </w:style>
  <w:style w:type="paragraph" w:styleId="Textodenotaderodap">
    <w:name w:val="footnote text"/>
    <w:aliases w:val="Nota de rodapé,Nota de rodap,Car"/>
    <w:basedOn w:val="Normal"/>
    <w:link w:val="TextodenotaderodapChar"/>
    <w:qFormat/>
    <w:rsid w:val="00B409E5"/>
    <w:pPr>
      <w:spacing w:after="120"/>
      <w:jc w:val="both"/>
    </w:pPr>
    <w:rPr>
      <w:sz w:val="16"/>
      <w:szCs w:val="20"/>
      <w:lang w:val="pt-BR"/>
    </w:rPr>
  </w:style>
  <w:style w:type="character" w:customStyle="1" w:styleId="TextodenotaderodapChar">
    <w:name w:val="Texto de nota de rodapé Char"/>
    <w:aliases w:val="Nota de rodapé Char,Nota de rodap Char,Car Char"/>
    <w:basedOn w:val="Fontepargpadro"/>
    <w:link w:val="Textodenotaderodap"/>
    <w:rsid w:val="00B409E5"/>
    <w:rPr>
      <w:sz w:val="16"/>
      <w:szCs w:val="20"/>
      <w:lang w:val="pt-BR"/>
    </w:rPr>
  </w:style>
  <w:style w:type="character" w:styleId="Refdenotaderodap">
    <w:name w:val="footnote reference"/>
    <w:aliases w:val="Style 41,o"/>
    <w:uiPriority w:val="99"/>
    <w:rsid w:val="00B409E5"/>
    <w:rPr>
      <w:rFonts w:ascii="Verdana" w:hAnsi="Verdana" w:cs="Times New Roman"/>
      <w:spacing w:val="0"/>
      <w:sz w:val="20"/>
      <w:vertAlign w:val="superscript"/>
    </w:rPr>
  </w:style>
  <w:style w:type="paragraph" w:styleId="Corpodetexto3">
    <w:name w:val="Body Text 3"/>
    <w:basedOn w:val="Normal"/>
    <w:link w:val="Corpodetexto3Char"/>
    <w:rsid w:val="00DD50F1"/>
    <w:pPr>
      <w:spacing w:line="320" w:lineRule="atLeast"/>
      <w:jc w:val="both"/>
    </w:pPr>
    <w:rPr>
      <w:sz w:val="26"/>
      <w:szCs w:val="26"/>
    </w:rPr>
  </w:style>
  <w:style w:type="character" w:customStyle="1" w:styleId="Corpodetexto3Char">
    <w:name w:val="Corpo de texto 3 Char"/>
    <w:basedOn w:val="Fontepargpadro"/>
    <w:link w:val="Corpodetexto3"/>
    <w:rsid w:val="00DD50F1"/>
    <w:rPr>
      <w:rFonts w:ascii="Times New Roman" w:eastAsia="Calibri" w:hAnsi="Times New Roman" w:cs="Times New Roman"/>
      <w:sz w:val="26"/>
      <w:szCs w:val="26"/>
      <w:lang w:val="pt-BR" w:eastAsia="pt-BR"/>
    </w:rPr>
  </w:style>
  <w:style w:type="character" w:customStyle="1" w:styleId="DeltaViewInsertion">
    <w:name w:val="DeltaView Insertion"/>
    <w:uiPriority w:val="99"/>
    <w:rsid w:val="00DD50F1"/>
    <w:rPr>
      <w:color w:val="0000FF"/>
      <w:spacing w:val="0"/>
      <w:u w:val="double"/>
    </w:rPr>
  </w:style>
  <w:style w:type="paragraph" w:styleId="Textoembloco">
    <w:name w:val="Block Text"/>
    <w:basedOn w:val="Normal"/>
    <w:rsid w:val="00DD50F1"/>
    <w:pPr>
      <w:tabs>
        <w:tab w:val="left" w:pos="284"/>
        <w:tab w:val="left" w:pos="709"/>
        <w:tab w:val="left" w:pos="1134"/>
        <w:tab w:val="left" w:pos="2268"/>
        <w:tab w:val="left" w:pos="3969"/>
      </w:tabs>
      <w:ind w:left="709" w:right="-1"/>
    </w:pPr>
    <w:rPr>
      <w:rFonts w:ascii="Arial" w:hAnsi="Arial" w:cs="Arial"/>
      <w:sz w:val="20"/>
      <w:szCs w:val="20"/>
      <w:lang w:val="en-GB"/>
    </w:rPr>
  </w:style>
  <w:style w:type="paragraph" w:styleId="Recuodecorpodetexto">
    <w:name w:val="Body Text Indent"/>
    <w:basedOn w:val="Normal"/>
    <w:link w:val="RecuodecorpodetextoChar"/>
    <w:rsid w:val="00DD50F1"/>
    <w:pPr>
      <w:spacing w:after="120"/>
      <w:ind w:left="283"/>
    </w:pPr>
  </w:style>
  <w:style w:type="character" w:customStyle="1" w:styleId="RecuodecorpodetextoChar">
    <w:name w:val="Recuo de corpo de texto Char"/>
    <w:basedOn w:val="Fontepargpadro"/>
    <w:link w:val="Recuodecorpodetexto"/>
    <w:rsid w:val="00DD50F1"/>
    <w:rPr>
      <w:rFonts w:ascii="Times New Roman" w:eastAsia="Calibri" w:hAnsi="Times New Roman" w:cs="Times New Roman"/>
      <w:sz w:val="24"/>
      <w:szCs w:val="24"/>
      <w:lang w:val="pt-BR" w:eastAsia="pt-BR"/>
    </w:rPr>
  </w:style>
  <w:style w:type="paragraph" w:customStyle="1" w:styleId="p56">
    <w:name w:val="p56"/>
    <w:basedOn w:val="Normal"/>
    <w:rsid w:val="00DD50F1"/>
    <w:pPr>
      <w:spacing w:line="240" w:lineRule="atLeast"/>
      <w:ind w:left="920" w:hanging="920"/>
      <w:jc w:val="both"/>
    </w:pPr>
    <w:rPr>
      <w:rFonts w:ascii="Times" w:hAnsi="Times" w:cs="Times"/>
    </w:rPr>
  </w:style>
  <w:style w:type="paragraph" w:styleId="Ttulo">
    <w:name w:val="Title"/>
    <w:basedOn w:val="PargrafodaLista"/>
    <w:link w:val="TtuloChar"/>
    <w:autoRedefine/>
    <w:rsid w:val="00455605"/>
    <w:pPr>
      <w:numPr>
        <w:numId w:val="6"/>
      </w:numPr>
      <w:tabs>
        <w:tab w:val="left" w:pos="1560"/>
      </w:tabs>
      <w:spacing w:line="276" w:lineRule="auto"/>
      <w:jc w:val="both"/>
    </w:pPr>
    <w:rPr>
      <w:b/>
      <w:bCs/>
      <w:sz w:val="20"/>
      <w:szCs w:val="20"/>
      <w:lang w:val="pt-BR"/>
    </w:rPr>
  </w:style>
  <w:style w:type="character" w:customStyle="1" w:styleId="TtuloChar">
    <w:name w:val="Título Char"/>
    <w:basedOn w:val="Fontepargpadro"/>
    <w:link w:val="Ttulo"/>
    <w:rsid w:val="00455605"/>
    <w:rPr>
      <w:b/>
      <w:bCs/>
      <w:sz w:val="20"/>
      <w:szCs w:val="20"/>
      <w:lang w:val="pt-BR"/>
    </w:rPr>
  </w:style>
  <w:style w:type="paragraph" w:customStyle="1" w:styleId="Center">
    <w:name w:val="Center"/>
    <w:basedOn w:val="Normal"/>
    <w:rsid w:val="00DD50F1"/>
    <w:pPr>
      <w:spacing w:after="240"/>
      <w:jc w:val="center"/>
    </w:pPr>
    <w:rPr>
      <w:rFonts w:eastAsia="MS Mincho"/>
    </w:rPr>
  </w:style>
  <w:style w:type="character" w:customStyle="1" w:styleId="TextodecomentrioChar">
    <w:name w:val="Texto de comentário Char"/>
    <w:basedOn w:val="Fontepargpadro"/>
    <w:link w:val="Textodecomentrio"/>
    <w:semiHidden/>
    <w:rsid w:val="00DD50F1"/>
    <w:rPr>
      <w:rFonts w:ascii="Times New Roman" w:eastAsia="Calibri" w:hAnsi="Times New Roman" w:cs="Times New Roman"/>
      <w:sz w:val="20"/>
      <w:szCs w:val="20"/>
      <w:lang w:val="pt-BR" w:eastAsia="pt-BR"/>
    </w:rPr>
  </w:style>
  <w:style w:type="paragraph" w:styleId="Textodecomentrio">
    <w:name w:val="annotation text"/>
    <w:basedOn w:val="Normal"/>
    <w:link w:val="TextodecomentrioChar"/>
    <w:semiHidden/>
    <w:rsid w:val="00DD50F1"/>
    <w:rPr>
      <w:sz w:val="20"/>
      <w:szCs w:val="20"/>
    </w:rPr>
  </w:style>
  <w:style w:type="paragraph" w:styleId="Corpodetexto">
    <w:name w:val="Body Text"/>
    <w:basedOn w:val="Normal"/>
    <w:link w:val="CorpodetextoChar"/>
    <w:rsid w:val="00DD50F1"/>
    <w:pPr>
      <w:spacing w:after="120"/>
    </w:pPr>
  </w:style>
  <w:style w:type="character" w:customStyle="1" w:styleId="CorpodetextoChar">
    <w:name w:val="Corpo de texto Char"/>
    <w:basedOn w:val="Fontepargpadro"/>
    <w:link w:val="Corpodetexto"/>
    <w:rsid w:val="00DD50F1"/>
    <w:rPr>
      <w:rFonts w:ascii="Times New Roman" w:eastAsia="Calibri" w:hAnsi="Times New Roman" w:cs="Times New Roman"/>
      <w:sz w:val="24"/>
      <w:szCs w:val="24"/>
      <w:lang w:val="pt-BR" w:eastAsia="pt-BR"/>
    </w:rPr>
  </w:style>
  <w:style w:type="paragraph" w:customStyle="1" w:styleId="P0">
    <w:name w:val="P0"/>
    <w:basedOn w:val="Normal"/>
    <w:rsid w:val="00DD50F1"/>
    <w:pPr>
      <w:jc w:val="both"/>
    </w:pPr>
    <w:rPr>
      <w:rFonts w:ascii="Arial" w:hAnsi="Arial" w:cs="Arial"/>
      <w:sz w:val="22"/>
      <w:szCs w:val="22"/>
      <w:lang w:val="en-GB"/>
    </w:rPr>
  </w:style>
  <w:style w:type="paragraph" w:styleId="Recuodecorpodetexto3">
    <w:name w:val="Body Text Indent 3"/>
    <w:basedOn w:val="Normal"/>
    <w:link w:val="Recuodecorpodetexto3Char"/>
    <w:rsid w:val="00DD50F1"/>
    <w:pPr>
      <w:spacing w:after="120"/>
      <w:ind w:left="283"/>
    </w:pPr>
    <w:rPr>
      <w:sz w:val="16"/>
      <w:szCs w:val="16"/>
    </w:rPr>
  </w:style>
  <w:style w:type="character" w:customStyle="1" w:styleId="Recuodecorpodetexto3Char">
    <w:name w:val="Recuo de corpo de texto 3 Char"/>
    <w:basedOn w:val="Fontepargpadro"/>
    <w:link w:val="Recuodecorpodetexto3"/>
    <w:rsid w:val="00DD50F1"/>
    <w:rPr>
      <w:rFonts w:ascii="Times New Roman" w:eastAsia="Calibri" w:hAnsi="Times New Roman" w:cs="Times New Roman"/>
      <w:sz w:val="16"/>
      <w:szCs w:val="16"/>
      <w:lang w:val="pt-BR" w:eastAsia="pt-BR"/>
    </w:rPr>
  </w:style>
  <w:style w:type="paragraph" w:customStyle="1" w:styleId="ST2">
    <w:name w:val="ST2"/>
    <w:basedOn w:val="Normal"/>
    <w:rsid w:val="00DD50F1"/>
    <w:pPr>
      <w:tabs>
        <w:tab w:val="num" w:pos="1701"/>
      </w:tabs>
      <w:ind w:left="1701" w:hanging="567"/>
    </w:pPr>
    <w:rPr>
      <w:sz w:val="20"/>
      <w:szCs w:val="20"/>
      <w:lang w:val="fr-FR"/>
    </w:rPr>
  </w:style>
  <w:style w:type="paragraph" w:customStyle="1" w:styleId="ST1">
    <w:name w:val="ST1"/>
    <w:basedOn w:val="Normal"/>
    <w:rsid w:val="00DD50F1"/>
    <w:pPr>
      <w:tabs>
        <w:tab w:val="num" w:pos="1134"/>
      </w:tabs>
      <w:ind w:left="1134" w:hanging="567"/>
    </w:pPr>
    <w:rPr>
      <w:sz w:val="20"/>
      <w:szCs w:val="20"/>
      <w:lang w:val="fr-FR"/>
    </w:rPr>
  </w:style>
  <w:style w:type="paragraph" w:customStyle="1" w:styleId="ST0">
    <w:name w:val="ST0"/>
    <w:basedOn w:val="Normal"/>
    <w:rsid w:val="00DD50F1"/>
    <w:pPr>
      <w:tabs>
        <w:tab w:val="num" w:pos="567"/>
      </w:tabs>
      <w:ind w:left="567" w:hanging="567"/>
    </w:pPr>
    <w:rPr>
      <w:sz w:val="20"/>
      <w:szCs w:val="20"/>
      <w:lang w:val="fr-FR"/>
    </w:rPr>
  </w:style>
  <w:style w:type="paragraph" w:customStyle="1" w:styleId="DeltaViewTableBody">
    <w:name w:val="DeltaView Table Body"/>
    <w:basedOn w:val="Normal"/>
    <w:rsid w:val="00DD50F1"/>
    <w:rPr>
      <w:rFonts w:ascii="Arial" w:hAnsi="Arial" w:cs="Arial"/>
    </w:rPr>
  </w:style>
  <w:style w:type="character" w:customStyle="1" w:styleId="DeltaViewMoveDestination">
    <w:name w:val="DeltaView Move Destination"/>
    <w:rsid w:val="00DD50F1"/>
    <w:rPr>
      <w:color w:val="00C000"/>
      <w:spacing w:val="0"/>
      <w:u w:val="double"/>
    </w:rPr>
  </w:style>
  <w:style w:type="paragraph" w:customStyle="1" w:styleId="P1">
    <w:name w:val="P1"/>
    <w:basedOn w:val="Normal"/>
    <w:rsid w:val="00DD50F1"/>
    <w:pPr>
      <w:tabs>
        <w:tab w:val="left" w:pos="567"/>
        <w:tab w:val="left" w:pos="2835"/>
      </w:tabs>
      <w:ind w:left="567"/>
      <w:jc w:val="both"/>
    </w:pPr>
    <w:rPr>
      <w:rFonts w:ascii="Arial" w:hAnsi="Arial" w:cs="Arial"/>
      <w:sz w:val="22"/>
      <w:szCs w:val="22"/>
      <w:lang w:val="en-GB"/>
    </w:rPr>
  </w:style>
  <w:style w:type="paragraph" w:styleId="Recuodecorpodetexto2">
    <w:name w:val="Body Text Indent 2"/>
    <w:basedOn w:val="Normal"/>
    <w:link w:val="Recuodecorpodetexto2Char"/>
    <w:rsid w:val="00DD50F1"/>
    <w:pPr>
      <w:spacing w:line="288" w:lineRule="auto"/>
      <w:ind w:left="720"/>
      <w:jc w:val="center"/>
    </w:pPr>
    <w:rPr>
      <w:rFonts w:ascii="Arial" w:hAnsi="Arial"/>
      <w:b/>
      <w:bCs/>
      <w:color w:val="000000"/>
    </w:rPr>
  </w:style>
  <w:style w:type="character" w:customStyle="1" w:styleId="Recuodecorpodetexto2Char">
    <w:name w:val="Recuo de corpo de texto 2 Char"/>
    <w:basedOn w:val="Fontepargpadro"/>
    <w:link w:val="Recuodecorpodetexto2"/>
    <w:rsid w:val="00DD50F1"/>
    <w:rPr>
      <w:rFonts w:ascii="Arial" w:eastAsia="Calibri" w:hAnsi="Arial" w:cs="Times New Roman"/>
      <w:b/>
      <w:bCs/>
      <w:color w:val="000000"/>
      <w:sz w:val="24"/>
      <w:szCs w:val="24"/>
      <w:lang w:val="pt-BR" w:eastAsia="pt-BR"/>
    </w:rPr>
  </w:style>
  <w:style w:type="paragraph" w:styleId="Corpodetexto2">
    <w:name w:val="Body Text 2"/>
    <w:basedOn w:val="Normal"/>
    <w:link w:val="Corpodetexto2Char"/>
    <w:rsid w:val="00DD50F1"/>
    <w:rPr>
      <w:rFonts w:ascii="Arial" w:hAnsi="Arial"/>
      <w:color w:val="000000"/>
      <w:sz w:val="10"/>
      <w:szCs w:val="10"/>
    </w:rPr>
  </w:style>
  <w:style w:type="character" w:customStyle="1" w:styleId="Corpodetexto2Char">
    <w:name w:val="Corpo de texto 2 Char"/>
    <w:basedOn w:val="Fontepargpadro"/>
    <w:link w:val="Corpodetexto2"/>
    <w:rsid w:val="00DD50F1"/>
    <w:rPr>
      <w:rFonts w:ascii="Arial" w:eastAsia="Calibri" w:hAnsi="Arial" w:cs="Times New Roman"/>
      <w:color w:val="000000"/>
      <w:sz w:val="10"/>
      <w:szCs w:val="10"/>
      <w:lang w:eastAsia="pt-BR"/>
    </w:rPr>
  </w:style>
  <w:style w:type="character" w:styleId="Forte">
    <w:name w:val="Strong"/>
    <w:qFormat/>
    <w:rsid w:val="001C73B7"/>
    <w:rPr>
      <w:rFonts w:cs="Times New Roman"/>
      <w:b/>
      <w:bCs/>
    </w:rPr>
  </w:style>
  <w:style w:type="character" w:customStyle="1" w:styleId="CharacterStyle1">
    <w:name w:val="Character Style 1"/>
    <w:rsid w:val="00DD50F1"/>
    <w:rPr>
      <w:sz w:val="22"/>
    </w:rPr>
  </w:style>
  <w:style w:type="character" w:customStyle="1" w:styleId="Prompt">
    <w:name w:val="Prompt"/>
    <w:aliases w:val="Pr"/>
    <w:rsid w:val="00DD50F1"/>
    <w:rPr>
      <w:rFonts w:ascii="Arial" w:hAnsi="Arial" w:cs="Times New Roman"/>
      <w:color w:val="auto"/>
      <w:sz w:val="20"/>
    </w:rPr>
  </w:style>
  <w:style w:type="paragraph" w:styleId="Cabealho">
    <w:name w:val="header"/>
    <w:aliases w:val="Tulo1,Guideline,encabezado,Heade,hd,Header@,Project Name,Heading 1a,Appendix,ulo1,Cabeçalho2"/>
    <w:basedOn w:val="Normal"/>
    <w:link w:val="CabealhoChar"/>
    <w:qFormat/>
    <w:rsid w:val="00DD50F1"/>
    <w:pPr>
      <w:tabs>
        <w:tab w:val="center" w:pos="4320"/>
        <w:tab w:val="right" w:pos="8640"/>
      </w:tabs>
    </w:pPr>
  </w:style>
  <w:style w:type="character" w:customStyle="1" w:styleId="CabealhoChar">
    <w:name w:val="Cabeçalho Char"/>
    <w:aliases w:val="Tulo1 Char,Guideline Char,encabezado Char,Heade Char,hd Char,Header@ Char,Project Name Char,Heading 1a Char,Appendix Char,ulo1 Char,Cabeçalho2 Char"/>
    <w:basedOn w:val="Fontepargpadro"/>
    <w:link w:val="Cabealho"/>
    <w:rsid w:val="00DD50F1"/>
    <w:rPr>
      <w:rFonts w:ascii="Times New Roman" w:eastAsia="Calibri" w:hAnsi="Times New Roman" w:cs="Times New Roman"/>
      <w:sz w:val="24"/>
      <w:szCs w:val="24"/>
      <w:lang w:val="pt-BR" w:eastAsia="pt-BR"/>
    </w:rPr>
  </w:style>
  <w:style w:type="character" w:customStyle="1" w:styleId="AssuntodocomentrioChar">
    <w:name w:val="Assunto do comentário Char"/>
    <w:basedOn w:val="TextodecomentrioChar"/>
    <w:link w:val="Assuntodocomentrio"/>
    <w:semiHidden/>
    <w:rsid w:val="00DD50F1"/>
    <w:rPr>
      <w:rFonts w:ascii="Times New Roman" w:eastAsia="Calibri" w:hAnsi="Times New Roman" w:cs="Times New Roman"/>
      <w:b/>
      <w:bCs/>
      <w:sz w:val="20"/>
      <w:szCs w:val="20"/>
      <w:lang w:val="pt-BR" w:eastAsia="pt-BR"/>
    </w:rPr>
  </w:style>
  <w:style w:type="paragraph" w:styleId="Assuntodocomentrio">
    <w:name w:val="annotation subject"/>
    <w:basedOn w:val="Textodecomentrio"/>
    <w:next w:val="Textodecomentrio"/>
    <w:link w:val="AssuntodocomentrioChar"/>
    <w:semiHidden/>
    <w:rsid w:val="00DD50F1"/>
    <w:rPr>
      <w:b/>
      <w:bCs/>
    </w:rPr>
  </w:style>
  <w:style w:type="paragraph" w:customStyle="1" w:styleId="CharCharCharCharCharChar1">
    <w:name w:val="Char Char Char Char Char Char1"/>
    <w:basedOn w:val="Normal"/>
    <w:rsid w:val="00DD50F1"/>
    <w:pPr>
      <w:autoSpaceDE/>
      <w:autoSpaceDN/>
      <w:adjustRightInd/>
      <w:spacing w:after="160" w:line="240" w:lineRule="exact"/>
    </w:pPr>
    <w:rPr>
      <w:rFonts w:eastAsia="MS Mincho"/>
      <w:sz w:val="20"/>
      <w:szCs w:val="20"/>
    </w:rPr>
  </w:style>
  <w:style w:type="paragraph" w:customStyle="1" w:styleId="CharChar1CharCharCharCharChar2">
    <w:name w:val="Char Char1 Char Char Char Char Char2"/>
    <w:basedOn w:val="Normal"/>
    <w:rsid w:val="00DD50F1"/>
    <w:pPr>
      <w:autoSpaceDE/>
      <w:autoSpaceDN/>
      <w:adjustRightInd/>
      <w:spacing w:after="160" w:line="240" w:lineRule="exact"/>
    </w:pPr>
    <w:rPr>
      <w:rFonts w:eastAsia="MS Mincho"/>
      <w:sz w:val="20"/>
      <w:szCs w:val="20"/>
    </w:rPr>
  </w:style>
  <w:style w:type="paragraph" w:customStyle="1" w:styleId="p00">
    <w:name w:val="p0"/>
    <w:basedOn w:val="Normal"/>
    <w:link w:val="p0Char"/>
    <w:rsid w:val="00DD50F1"/>
    <w:pPr>
      <w:tabs>
        <w:tab w:val="left" w:pos="720"/>
      </w:tabs>
      <w:autoSpaceDE/>
      <w:autoSpaceDN/>
      <w:adjustRightInd/>
      <w:spacing w:line="240" w:lineRule="atLeast"/>
      <w:jc w:val="both"/>
    </w:pPr>
    <w:rPr>
      <w:rFonts w:ascii="Times" w:hAnsi="Times"/>
    </w:rPr>
  </w:style>
  <w:style w:type="paragraph" w:styleId="NormalWeb">
    <w:name w:val="Normal (Web)"/>
    <w:basedOn w:val="Normal"/>
    <w:uiPriority w:val="99"/>
    <w:rsid w:val="00DD50F1"/>
    <w:pPr>
      <w:autoSpaceDE/>
      <w:autoSpaceDN/>
      <w:adjustRightInd/>
      <w:spacing w:before="100" w:beforeAutospacing="1" w:after="100" w:afterAutospacing="1"/>
    </w:pPr>
    <w:rPr>
      <w:rFonts w:eastAsia="Arial Unicode MS" w:cs="Verdana"/>
    </w:rPr>
  </w:style>
  <w:style w:type="character" w:styleId="Hyperlink">
    <w:name w:val="Hyperlink"/>
    <w:uiPriority w:val="99"/>
    <w:rsid w:val="00DD50F1"/>
    <w:rPr>
      <w:rFonts w:cs="Times New Roman"/>
      <w:color w:val="0000FF"/>
      <w:u w:val="single"/>
    </w:rPr>
  </w:style>
  <w:style w:type="table" w:styleId="Tabelacomgrade">
    <w:name w:val="Table Grid"/>
    <w:basedOn w:val="Tabelanormal"/>
    <w:uiPriority w:val="39"/>
    <w:rsid w:val="0088689C"/>
    <w:pPr>
      <w:spacing w:after="0" w:line="240" w:lineRule="auto"/>
    </w:pPr>
    <w:rPr>
      <w:rFonts w:eastAsia="Calibri"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
    <w:name w:val="Char Char1 Char"/>
    <w:basedOn w:val="Normal"/>
    <w:rsid w:val="00DD50F1"/>
    <w:pPr>
      <w:autoSpaceDE/>
      <w:autoSpaceDN/>
      <w:adjustRightInd/>
      <w:spacing w:after="160" w:line="240" w:lineRule="exact"/>
    </w:pPr>
    <w:rPr>
      <w:rFonts w:eastAsia="MS Mincho"/>
      <w:sz w:val="20"/>
      <w:szCs w:val="20"/>
    </w:rPr>
  </w:style>
  <w:style w:type="paragraph" w:customStyle="1" w:styleId="CharChar1CharCharCharChar">
    <w:name w:val="Char Char1 Char Char Char Char"/>
    <w:basedOn w:val="Normal"/>
    <w:rsid w:val="00DD50F1"/>
    <w:pPr>
      <w:autoSpaceDE/>
      <w:autoSpaceDN/>
      <w:adjustRightInd/>
      <w:spacing w:after="160" w:line="240" w:lineRule="exact"/>
    </w:pPr>
    <w:rPr>
      <w:sz w:val="20"/>
      <w:szCs w:val="20"/>
    </w:rPr>
  </w:style>
  <w:style w:type="paragraph" w:customStyle="1" w:styleId="Level1">
    <w:name w:val="Level 1"/>
    <w:basedOn w:val="Normal"/>
    <w:qFormat/>
    <w:rsid w:val="0007271E"/>
    <w:pPr>
      <w:numPr>
        <w:numId w:val="15"/>
      </w:numPr>
      <w:autoSpaceDE/>
      <w:autoSpaceDN/>
      <w:adjustRightInd/>
      <w:spacing w:after="140" w:line="290" w:lineRule="auto"/>
      <w:jc w:val="both"/>
      <w:outlineLvl w:val="0"/>
    </w:pPr>
    <w:rPr>
      <w:rFonts w:ascii="Tahoma" w:hAnsi="Tahoma"/>
      <w:kern w:val="20"/>
      <w:sz w:val="20"/>
      <w:szCs w:val="28"/>
    </w:rPr>
  </w:style>
  <w:style w:type="paragraph" w:customStyle="1" w:styleId="Level2">
    <w:name w:val="Level 2"/>
    <w:aliases w:val="2"/>
    <w:basedOn w:val="Normal"/>
    <w:link w:val="Level2Char"/>
    <w:qFormat/>
    <w:rsid w:val="0007271E"/>
    <w:pPr>
      <w:numPr>
        <w:ilvl w:val="1"/>
        <w:numId w:val="15"/>
      </w:numPr>
      <w:autoSpaceDE/>
      <w:autoSpaceDN/>
      <w:adjustRightInd/>
      <w:spacing w:after="140" w:line="290" w:lineRule="auto"/>
      <w:jc w:val="both"/>
      <w:outlineLvl w:val="1"/>
    </w:pPr>
    <w:rPr>
      <w:rFonts w:ascii="Tahoma" w:hAnsi="Tahoma"/>
      <w:kern w:val="20"/>
      <w:sz w:val="28"/>
      <w:szCs w:val="28"/>
    </w:rPr>
  </w:style>
  <w:style w:type="character" w:customStyle="1" w:styleId="Level2Char">
    <w:name w:val="Level 2 Char"/>
    <w:link w:val="Level2"/>
    <w:locked/>
    <w:rsid w:val="00DD50F1"/>
    <w:rPr>
      <w:rFonts w:ascii="Tahoma" w:hAnsi="Tahoma"/>
      <w:kern w:val="20"/>
      <w:sz w:val="28"/>
      <w:szCs w:val="28"/>
    </w:rPr>
  </w:style>
  <w:style w:type="paragraph" w:customStyle="1" w:styleId="Level3">
    <w:name w:val="Level 3"/>
    <w:aliases w:val="3"/>
    <w:basedOn w:val="Normal"/>
    <w:link w:val="Level3Char"/>
    <w:qFormat/>
    <w:rsid w:val="0007271E"/>
    <w:pPr>
      <w:numPr>
        <w:ilvl w:val="2"/>
        <w:numId w:val="15"/>
      </w:numPr>
      <w:tabs>
        <w:tab w:val="num" w:pos="2041"/>
      </w:tabs>
      <w:autoSpaceDE/>
      <w:autoSpaceDN/>
      <w:adjustRightInd/>
      <w:spacing w:after="140" w:line="290" w:lineRule="auto"/>
      <w:jc w:val="both"/>
    </w:pPr>
    <w:rPr>
      <w:rFonts w:ascii="Tahoma" w:hAnsi="Tahoma"/>
      <w:kern w:val="20"/>
      <w:sz w:val="20"/>
      <w:szCs w:val="28"/>
    </w:rPr>
  </w:style>
  <w:style w:type="paragraph" w:customStyle="1" w:styleId="Level4">
    <w:name w:val="Level 4"/>
    <w:aliases w:val="4"/>
    <w:basedOn w:val="Normal"/>
    <w:qFormat/>
    <w:rsid w:val="0007271E"/>
    <w:pPr>
      <w:numPr>
        <w:ilvl w:val="3"/>
        <w:numId w:val="15"/>
      </w:numPr>
      <w:tabs>
        <w:tab w:val="num" w:pos="2722"/>
      </w:tabs>
      <w:autoSpaceDE/>
      <w:autoSpaceDN/>
      <w:adjustRightInd/>
      <w:spacing w:after="140" w:line="290" w:lineRule="auto"/>
      <w:jc w:val="both"/>
    </w:pPr>
    <w:rPr>
      <w:rFonts w:ascii="Arial" w:hAnsi="Arial" w:cs="Arial"/>
      <w:sz w:val="20"/>
    </w:rPr>
  </w:style>
  <w:style w:type="paragraph" w:customStyle="1" w:styleId="Level5">
    <w:name w:val="Level 5"/>
    <w:basedOn w:val="Normal"/>
    <w:qFormat/>
    <w:rsid w:val="0007271E"/>
    <w:pPr>
      <w:numPr>
        <w:ilvl w:val="4"/>
        <w:numId w:val="15"/>
      </w:numPr>
      <w:tabs>
        <w:tab w:val="num" w:pos="3289"/>
      </w:tabs>
      <w:autoSpaceDE/>
      <w:autoSpaceDN/>
      <w:adjustRightInd/>
      <w:spacing w:after="140" w:line="290" w:lineRule="auto"/>
      <w:jc w:val="both"/>
    </w:pPr>
    <w:rPr>
      <w:rFonts w:ascii="Tahoma" w:hAnsi="Tahoma"/>
      <w:kern w:val="20"/>
      <w:sz w:val="20"/>
    </w:rPr>
  </w:style>
  <w:style w:type="paragraph" w:customStyle="1" w:styleId="Level6">
    <w:name w:val="Level 6"/>
    <w:basedOn w:val="Normal"/>
    <w:qFormat/>
    <w:rsid w:val="0007271E"/>
    <w:pPr>
      <w:numPr>
        <w:ilvl w:val="5"/>
        <w:numId w:val="15"/>
      </w:numPr>
      <w:autoSpaceDE/>
      <w:autoSpaceDN/>
      <w:adjustRightInd/>
      <w:spacing w:after="140" w:line="290" w:lineRule="auto"/>
      <w:jc w:val="both"/>
    </w:pPr>
    <w:rPr>
      <w:rFonts w:ascii="Tahoma" w:hAnsi="Tahoma"/>
      <w:kern w:val="20"/>
      <w:sz w:val="20"/>
    </w:rPr>
  </w:style>
  <w:style w:type="paragraph" w:customStyle="1" w:styleId="PargrafodaLista1">
    <w:name w:val="Parágrafo da Lista1"/>
    <w:basedOn w:val="Normal"/>
    <w:rsid w:val="00DD50F1"/>
    <w:pPr>
      <w:autoSpaceDE/>
      <w:autoSpaceDN/>
      <w:adjustRightInd/>
      <w:spacing w:line="320" w:lineRule="atLeast"/>
      <w:ind w:left="720"/>
      <w:jc w:val="both"/>
    </w:pPr>
    <w:rPr>
      <w:rFonts w:ascii="Tahoma" w:hAnsi="Tahoma"/>
      <w:szCs w:val="20"/>
    </w:rPr>
  </w:style>
  <w:style w:type="paragraph" w:customStyle="1" w:styleId="Parg1Identao">
    <w:name w:val="Parág. 1ª Identaçåo"/>
    <w:rsid w:val="00DD50F1"/>
    <w:pPr>
      <w:spacing w:before="181" w:after="0" w:line="240" w:lineRule="auto"/>
      <w:jc w:val="both"/>
    </w:pPr>
    <w:rPr>
      <w:rFonts w:ascii="Courier New" w:eastAsia="Calibri" w:hAnsi="Courier New" w:cs="Times New Roman"/>
      <w:noProof/>
      <w:sz w:val="24"/>
      <w:szCs w:val="20"/>
      <w:lang w:val="pt-BR" w:eastAsia="pt-BR"/>
    </w:rPr>
  </w:style>
  <w:style w:type="paragraph" w:customStyle="1" w:styleId="CharChar2CharCharCharCharCharCharCharCharCharCharCharCharCharCharCharCharCharCharCharCharChar1CharCharCharCharCharCharCharCharChar">
    <w:name w:val="Char Char2 Char Char Char Char Char Char Char Char Char Char Char Char Char Char Char Char Char Char Char Char Char1 Char Char Char Char Char Char Char Char Char"/>
    <w:basedOn w:val="Normal"/>
    <w:rsid w:val="00DD50F1"/>
    <w:pPr>
      <w:widowControl w:val="0"/>
      <w:autoSpaceDE/>
      <w:autoSpaceDN/>
      <w:spacing w:after="160" w:line="240" w:lineRule="exact"/>
      <w:textAlignment w:val="baseline"/>
    </w:pPr>
    <w:rPr>
      <w:rFonts w:eastAsia="MS Mincho"/>
      <w:sz w:val="20"/>
      <w:szCs w:val="20"/>
    </w:rPr>
  </w:style>
  <w:style w:type="paragraph" w:styleId="Lista2">
    <w:name w:val="List 2"/>
    <w:basedOn w:val="Normal"/>
    <w:rsid w:val="00DD50F1"/>
    <w:pPr>
      <w:suppressAutoHyphens/>
      <w:autoSpaceDE/>
      <w:autoSpaceDN/>
      <w:adjustRightInd/>
      <w:ind w:left="566" w:hanging="283"/>
    </w:pPr>
    <w:rPr>
      <w:lang w:eastAsia="ar-SA"/>
    </w:rPr>
  </w:style>
  <w:style w:type="paragraph" w:customStyle="1" w:styleId="BodyText21">
    <w:name w:val="Body Text 21"/>
    <w:basedOn w:val="Normal"/>
    <w:link w:val="BodyText21Char"/>
    <w:rsid w:val="00DD50F1"/>
    <w:pPr>
      <w:widowControl w:val="0"/>
      <w:autoSpaceDE/>
      <w:autoSpaceDN/>
      <w:adjustRightInd/>
      <w:jc w:val="both"/>
    </w:pPr>
    <w:rPr>
      <w:rFonts w:ascii="CG Times (W1)" w:hAnsi="CG Times (W1)"/>
      <w:szCs w:val="20"/>
    </w:rPr>
  </w:style>
  <w:style w:type="paragraph" w:customStyle="1" w:styleId="Contedodatabela">
    <w:name w:val="Conteúdo da tabela"/>
    <w:basedOn w:val="Normal"/>
    <w:rsid w:val="00DD50F1"/>
    <w:pPr>
      <w:suppressLineNumbers/>
      <w:suppressAutoHyphens/>
      <w:autoSpaceDE/>
      <w:autoSpaceDN/>
      <w:adjustRightInd/>
    </w:pPr>
    <w:rPr>
      <w:lang w:eastAsia="ar-SA"/>
    </w:rPr>
  </w:style>
  <w:style w:type="paragraph" w:customStyle="1" w:styleId="CharCharChar">
    <w:name w:val="Char Char Char"/>
    <w:basedOn w:val="Normal"/>
    <w:rsid w:val="00DD50F1"/>
    <w:pPr>
      <w:widowControl w:val="0"/>
      <w:autoSpaceDE/>
      <w:autoSpaceDN/>
      <w:spacing w:after="160" w:line="240" w:lineRule="exact"/>
      <w:jc w:val="both"/>
      <w:textAlignment w:val="baseline"/>
    </w:pPr>
    <w:rPr>
      <w:szCs w:val="20"/>
    </w:rPr>
  </w:style>
  <w:style w:type="paragraph" w:customStyle="1" w:styleId="bodytext210">
    <w:name w:val="bodytext21"/>
    <w:basedOn w:val="Normal"/>
    <w:rsid w:val="00DD50F1"/>
    <w:pPr>
      <w:autoSpaceDE/>
      <w:autoSpaceDN/>
      <w:adjustRightInd/>
      <w:jc w:val="both"/>
    </w:pPr>
    <w:rPr>
      <w:rFonts w:ascii="CG Times (W1)" w:hAnsi="CG Times (W1)"/>
    </w:rPr>
  </w:style>
  <w:style w:type="character" w:customStyle="1" w:styleId="DeltaViewDeletion">
    <w:name w:val="DeltaView Deletion"/>
    <w:uiPriority w:val="99"/>
    <w:rsid w:val="00DD50F1"/>
    <w:rPr>
      <w:strike/>
      <w:color w:val="FF0000"/>
      <w:spacing w:val="0"/>
    </w:rPr>
  </w:style>
  <w:style w:type="paragraph" w:customStyle="1" w:styleId="PargrafodaLista11">
    <w:name w:val="Parágrafo da Lista11"/>
    <w:basedOn w:val="Normal"/>
    <w:rsid w:val="00DD50F1"/>
    <w:pPr>
      <w:autoSpaceDE/>
      <w:autoSpaceDN/>
      <w:adjustRightInd/>
      <w:spacing w:line="320" w:lineRule="atLeast"/>
      <w:ind w:left="720"/>
      <w:jc w:val="both"/>
    </w:pPr>
    <w:rPr>
      <w:rFonts w:ascii="Tahoma" w:eastAsia="Times New Roman" w:hAnsi="Tahoma"/>
      <w:szCs w:val="20"/>
    </w:rPr>
  </w:style>
  <w:style w:type="paragraph" w:customStyle="1" w:styleId="ListaColorida-nfase11">
    <w:name w:val="Lista Colorida - Ênfase 11"/>
    <w:basedOn w:val="Normal"/>
    <w:uiPriority w:val="34"/>
    <w:qFormat/>
    <w:rsid w:val="00DD50F1"/>
    <w:pPr>
      <w:ind w:left="708"/>
    </w:pPr>
  </w:style>
  <w:style w:type="paragraph" w:customStyle="1" w:styleId="Corpodetexto31">
    <w:name w:val="Corpo de texto 31"/>
    <w:basedOn w:val="Normal"/>
    <w:rsid w:val="00DD50F1"/>
    <w:pPr>
      <w:suppressAutoHyphens/>
      <w:autoSpaceDE/>
      <w:autoSpaceDN/>
      <w:adjustRightInd/>
      <w:spacing w:line="380" w:lineRule="exact"/>
      <w:jc w:val="both"/>
    </w:pPr>
    <w:rPr>
      <w:sz w:val="26"/>
      <w:szCs w:val="20"/>
      <w:lang w:eastAsia="ar-SA"/>
    </w:rPr>
  </w:style>
  <w:style w:type="paragraph" w:customStyle="1" w:styleId="NormalWeb0">
    <w:name w:val="Normal(Web)"/>
    <w:basedOn w:val="Normal"/>
    <w:rsid w:val="00DD50F1"/>
    <w:pPr>
      <w:widowControl w:val="0"/>
      <w:spacing w:before="100" w:beforeAutospacing="1" w:after="100" w:afterAutospacing="1"/>
    </w:pPr>
    <w:rPr>
      <w:rFonts w:eastAsia="Times New Roman" w:cs="Verdana"/>
    </w:rPr>
  </w:style>
  <w:style w:type="paragraph" w:customStyle="1" w:styleId="Char2CharCharCharCharChar1Char">
    <w:name w:val="Char2 Char Char Char Char Char1 Char"/>
    <w:basedOn w:val="Normal"/>
    <w:rsid w:val="00DD50F1"/>
    <w:pPr>
      <w:widowControl w:val="0"/>
      <w:autoSpaceDE/>
      <w:autoSpaceDN/>
      <w:spacing w:after="160" w:line="240" w:lineRule="exact"/>
      <w:jc w:val="both"/>
      <w:textAlignment w:val="baseline"/>
    </w:pPr>
    <w:rPr>
      <w:rFonts w:eastAsia="MS Mincho"/>
      <w:sz w:val="20"/>
      <w:szCs w:val="20"/>
    </w:rPr>
  </w:style>
  <w:style w:type="paragraph" w:styleId="PargrafodaLista">
    <w:name w:val="List Paragraph"/>
    <w:aliases w:val="Vitor Título,Vitor T’tulo,Parágrafo da Lista;Comum,Comum,Normal numerado,Meu,List Paragraph_0,Capítulo,Vitor T?tulo,Itemização,Bullets 1,Bullet List,FooterText,numbered,Paragraphe de liste1,Bulletr List Paragraph,列出段落,List Paragraph"/>
    <w:basedOn w:val="Normal"/>
    <w:link w:val="PargrafodaListaChar"/>
    <w:uiPriority w:val="34"/>
    <w:qFormat/>
    <w:rsid w:val="0007271E"/>
    <w:pPr>
      <w:ind w:left="708"/>
    </w:pPr>
    <w:rPr>
      <w:sz w:val="16"/>
    </w:rPr>
  </w:style>
  <w:style w:type="paragraph" w:styleId="Lista">
    <w:name w:val="List"/>
    <w:basedOn w:val="Normal"/>
    <w:rsid w:val="00DD50F1"/>
    <w:pPr>
      <w:ind w:left="283" w:hanging="283"/>
      <w:contextualSpacing/>
    </w:pPr>
  </w:style>
  <w:style w:type="paragraph" w:customStyle="1" w:styleId="sub">
    <w:name w:val="sub"/>
    <w:rsid w:val="00DD50F1"/>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MS Mincho" w:hAnsi="Swiss" w:cs="Times New Roman"/>
      <w:sz w:val="22"/>
      <w:lang w:val="pt-BR" w:eastAsia="pt-BR"/>
    </w:rPr>
  </w:style>
  <w:style w:type="paragraph" w:customStyle="1" w:styleId="Default">
    <w:name w:val="Default"/>
    <w:rsid w:val="00DD50F1"/>
    <w:pPr>
      <w:autoSpaceDE w:val="0"/>
      <w:autoSpaceDN w:val="0"/>
      <w:adjustRightInd w:val="0"/>
      <w:spacing w:after="0" w:line="240" w:lineRule="auto"/>
    </w:pPr>
    <w:rPr>
      <w:rFonts w:eastAsia="MS Mincho" w:cs="Verdana"/>
      <w:color w:val="000000"/>
      <w:sz w:val="24"/>
      <w:szCs w:val="24"/>
      <w:lang w:val="pt-BR" w:eastAsia="pt-BR"/>
    </w:rPr>
  </w:style>
  <w:style w:type="paragraph" w:customStyle="1" w:styleId="ListParagraph1">
    <w:name w:val="List Paragraph1"/>
    <w:basedOn w:val="Normal"/>
    <w:rsid w:val="00DD50F1"/>
    <w:pPr>
      <w:autoSpaceDE/>
      <w:autoSpaceDN/>
      <w:adjustRightInd/>
      <w:spacing w:line="320" w:lineRule="atLeast"/>
      <w:ind w:left="720"/>
      <w:jc w:val="both"/>
    </w:pPr>
    <w:rPr>
      <w:rFonts w:ascii="Tahoma" w:hAnsi="Tahoma"/>
      <w:szCs w:val="20"/>
    </w:rPr>
  </w:style>
  <w:style w:type="paragraph" w:customStyle="1" w:styleId="TextoProspectoTpicos2">
    <w:name w:val="Texto Prospecto Tópicos 2"/>
    <w:basedOn w:val="Normal"/>
    <w:autoRedefine/>
    <w:uiPriority w:val="99"/>
    <w:rsid w:val="00DD50F1"/>
    <w:pPr>
      <w:autoSpaceDE/>
      <w:autoSpaceDN/>
      <w:adjustRightInd/>
      <w:jc w:val="both"/>
    </w:pPr>
    <w:rPr>
      <w:rFonts w:eastAsia="Times New Roman"/>
      <w:szCs w:val="20"/>
    </w:rPr>
  </w:style>
  <w:style w:type="paragraph" w:customStyle="1" w:styleId="Corpodetextobt">
    <w:name w:val="Corpo de texto.bt"/>
    <w:basedOn w:val="Normal"/>
    <w:rsid w:val="00DD50F1"/>
    <w:pPr>
      <w:autoSpaceDE/>
      <w:autoSpaceDN/>
      <w:adjustRightInd/>
      <w:jc w:val="center"/>
    </w:pPr>
    <w:rPr>
      <w:rFonts w:eastAsia="Times New Roman"/>
      <w:sz w:val="20"/>
    </w:rPr>
  </w:style>
  <w:style w:type="paragraph" w:customStyle="1" w:styleId="dx-TitleC">
    <w:name w:val="dx-Title C"/>
    <w:aliases w:val="t10"/>
    <w:basedOn w:val="Normal"/>
    <w:uiPriority w:val="99"/>
    <w:rsid w:val="00DD50F1"/>
    <w:pPr>
      <w:spacing w:after="240"/>
      <w:jc w:val="center"/>
    </w:pPr>
    <w:rPr>
      <w:rFonts w:eastAsia="Times New Roman"/>
      <w:szCs w:val="20"/>
    </w:rPr>
  </w:style>
  <w:style w:type="character" w:styleId="nfase">
    <w:name w:val="Emphasis"/>
    <w:basedOn w:val="Fontepargpadro"/>
    <w:uiPriority w:val="20"/>
    <w:qFormat/>
    <w:rsid w:val="00DD50F1"/>
    <w:rPr>
      <w:b/>
      <w:bCs/>
      <w:i w:val="0"/>
      <w:iCs w:val="0"/>
    </w:rPr>
  </w:style>
  <w:style w:type="character" w:customStyle="1" w:styleId="st">
    <w:name w:val="st"/>
    <w:basedOn w:val="Fontepargpadro"/>
    <w:rsid w:val="00DD50F1"/>
  </w:style>
  <w:style w:type="paragraph" w:customStyle="1" w:styleId="CM13">
    <w:name w:val="CM13"/>
    <w:basedOn w:val="Default"/>
    <w:next w:val="Default"/>
    <w:uiPriority w:val="99"/>
    <w:rsid w:val="00DD50F1"/>
    <w:pPr>
      <w:widowControl w:val="0"/>
    </w:pPr>
    <w:rPr>
      <w:rFonts w:ascii="Times" w:eastAsia="Times New Roman" w:hAnsi="Times" w:cs="Times"/>
      <w:color w:val="auto"/>
    </w:rPr>
  </w:style>
  <w:style w:type="paragraph" w:customStyle="1" w:styleId="CM3">
    <w:name w:val="CM3"/>
    <w:basedOn w:val="Default"/>
    <w:next w:val="Default"/>
    <w:uiPriority w:val="99"/>
    <w:rsid w:val="00DD50F1"/>
    <w:pPr>
      <w:widowControl w:val="0"/>
      <w:spacing w:line="348" w:lineRule="atLeast"/>
    </w:pPr>
    <w:rPr>
      <w:rFonts w:ascii="Times" w:eastAsia="Times New Roman" w:hAnsi="Times" w:cs="Times"/>
      <w:color w:val="auto"/>
    </w:rPr>
  </w:style>
  <w:style w:type="paragraph" w:styleId="Commarcadores">
    <w:name w:val="List Bullet"/>
    <w:basedOn w:val="Normal"/>
    <w:uiPriority w:val="99"/>
    <w:rsid w:val="00DD50F1"/>
    <w:pPr>
      <w:numPr>
        <w:numId w:val="4"/>
      </w:numPr>
      <w:contextualSpacing/>
    </w:pPr>
  </w:style>
  <w:style w:type="character" w:styleId="TextodoEspaoReservado">
    <w:name w:val="Placeholder Text"/>
    <w:basedOn w:val="Fontepargpadro"/>
    <w:uiPriority w:val="99"/>
    <w:semiHidden/>
    <w:rsid w:val="00D85E9B"/>
    <w:rPr>
      <w:color w:val="808080"/>
    </w:rPr>
  </w:style>
  <w:style w:type="paragraph" w:customStyle="1" w:styleId="ContratoN3">
    <w:name w:val="Contrato_N3"/>
    <w:basedOn w:val="Normal"/>
    <w:rsid w:val="00B24AA9"/>
    <w:pPr>
      <w:tabs>
        <w:tab w:val="num" w:pos="1854"/>
      </w:tabs>
      <w:autoSpaceDE/>
      <w:autoSpaceDN/>
      <w:adjustRightInd/>
      <w:spacing w:before="360" w:after="120" w:line="300" w:lineRule="exact"/>
      <w:ind w:left="1638" w:hanging="504"/>
      <w:jc w:val="both"/>
    </w:pPr>
    <w:rPr>
      <w:rFonts w:eastAsia="Times New Roman"/>
    </w:rPr>
  </w:style>
  <w:style w:type="paragraph" w:customStyle="1" w:styleId="EstiloContratoN1PretoVersalete">
    <w:name w:val="Estilo Contrato_N1 + Preto Versalete"/>
    <w:basedOn w:val="Normal"/>
    <w:rsid w:val="00B24AA9"/>
    <w:pPr>
      <w:tabs>
        <w:tab w:val="num" w:pos="0"/>
      </w:tabs>
      <w:autoSpaceDE/>
      <w:autoSpaceDN/>
      <w:adjustRightInd/>
      <w:spacing w:before="600" w:after="120"/>
      <w:ind w:firstLine="288"/>
      <w:jc w:val="center"/>
    </w:pPr>
    <w:rPr>
      <w:rFonts w:ascii="Times New Roman Negrito" w:eastAsia="Times New Roman" w:hAnsi="Times New Roman Negrito"/>
      <w:b/>
      <w:bCs/>
      <w:caps/>
      <w:smallCaps/>
      <w:color w:val="000000"/>
    </w:rPr>
  </w:style>
  <w:style w:type="character" w:styleId="Refdecomentrio">
    <w:name w:val="annotation reference"/>
    <w:basedOn w:val="Fontepargpadro"/>
    <w:semiHidden/>
    <w:unhideWhenUsed/>
    <w:rsid w:val="0007773E"/>
    <w:rPr>
      <w:sz w:val="16"/>
      <w:szCs w:val="16"/>
    </w:rPr>
  </w:style>
  <w:style w:type="paragraph" w:styleId="Reviso">
    <w:name w:val="Revision"/>
    <w:hidden/>
    <w:uiPriority w:val="99"/>
    <w:semiHidden/>
    <w:rsid w:val="00943A28"/>
    <w:pPr>
      <w:spacing w:after="0" w:line="240" w:lineRule="auto"/>
    </w:pPr>
    <w:rPr>
      <w:rFonts w:ascii="Times New Roman" w:eastAsia="Calibri" w:hAnsi="Times New Roman" w:cs="Times New Roman"/>
      <w:sz w:val="24"/>
      <w:szCs w:val="24"/>
      <w:lang w:val="pt-BR" w:eastAsia="pt-BR"/>
    </w:rPr>
  </w:style>
  <w:style w:type="paragraph" w:styleId="CabealhodoSumrio">
    <w:name w:val="TOC Heading"/>
    <w:basedOn w:val="Ttulo1"/>
    <w:next w:val="Normal"/>
    <w:uiPriority w:val="39"/>
    <w:unhideWhenUsed/>
    <w:qFormat/>
    <w:rsid w:val="00573CED"/>
    <w:pPr>
      <w:keepLines/>
      <w:autoSpaceDE/>
      <w:autoSpaceDN/>
      <w:adjustRightInd/>
      <w:spacing w:line="259" w:lineRule="auto"/>
      <w:outlineLvl w:val="9"/>
    </w:pPr>
    <w:rPr>
      <w:rFonts w:asciiTheme="majorHAnsi" w:eastAsiaTheme="majorEastAsia" w:hAnsiTheme="majorHAnsi" w:cstheme="majorBidi"/>
      <w:b w:val="0"/>
      <w:bCs w:val="0"/>
      <w:color w:val="365F91" w:themeColor="accent1" w:themeShade="BF"/>
      <w:sz w:val="32"/>
    </w:rPr>
  </w:style>
  <w:style w:type="paragraph" w:styleId="Sumrio2">
    <w:name w:val="toc 2"/>
    <w:basedOn w:val="Normal"/>
    <w:next w:val="Normal"/>
    <w:autoRedefine/>
    <w:uiPriority w:val="39"/>
    <w:unhideWhenUsed/>
    <w:qFormat/>
    <w:rsid w:val="005255E4"/>
    <w:pPr>
      <w:tabs>
        <w:tab w:val="left" w:pos="1134"/>
        <w:tab w:val="right" w:leader="dot" w:pos="8505"/>
      </w:tabs>
      <w:autoSpaceDE/>
      <w:autoSpaceDN/>
      <w:adjustRightInd/>
      <w:spacing w:line="276" w:lineRule="auto"/>
      <w:ind w:left="1134" w:right="567" w:hanging="567"/>
      <w:contextualSpacing/>
    </w:pPr>
    <w:rPr>
      <w:rFonts w:eastAsia="MS Mincho"/>
      <w:noProof/>
      <w:szCs w:val="22"/>
    </w:rPr>
  </w:style>
  <w:style w:type="paragraph" w:styleId="Sumrio1">
    <w:name w:val="toc 1"/>
    <w:basedOn w:val="Normal"/>
    <w:next w:val="Normal"/>
    <w:autoRedefine/>
    <w:uiPriority w:val="39"/>
    <w:unhideWhenUsed/>
    <w:qFormat/>
    <w:rsid w:val="00D625B5"/>
    <w:pPr>
      <w:tabs>
        <w:tab w:val="left" w:pos="567"/>
        <w:tab w:val="right" w:leader="dot" w:pos="8505"/>
      </w:tabs>
      <w:autoSpaceDE/>
      <w:autoSpaceDN/>
      <w:adjustRightInd/>
      <w:spacing w:before="240"/>
    </w:pPr>
    <w:rPr>
      <w:rFonts w:eastAsia="Times New Roman" w:cs="Times New Roman"/>
      <w:b/>
      <w:smallCaps/>
      <w:noProof/>
      <w:color w:val="000000"/>
      <w:szCs w:val="24"/>
      <w:lang w:val="pt-BR" w:eastAsia="pt-BR"/>
    </w:rPr>
  </w:style>
  <w:style w:type="paragraph" w:styleId="Sumrio3">
    <w:name w:val="toc 3"/>
    <w:basedOn w:val="Normal"/>
    <w:next w:val="Normal"/>
    <w:autoRedefine/>
    <w:uiPriority w:val="39"/>
    <w:unhideWhenUsed/>
    <w:rsid w:val="00F96D43"/>
    <w:pPr>
      <w:autoSpaceDE/>
      <w:autoSpaceDN/>
      <w:adjustRightInd/>
      <w:spacing w:after="100" w:line="280" w:lineRule="exact"/>
      <w:ind w:left="442"/>
    </w:pPr>
    <w:rPr>
      <w:rFonts w:eastAsiaTheme="minorEastAsia"/>
      <w:i/>
      <w:szCs w:val="22"/>
    </w:rPr>
  </w:style>
  <w:style w:type="paragraph" w:customStyle="1" w:styleId="SFTtulo2">
    <w:name w:val="SF_Título 2"/>
    <w:basedOn w:val="Normal"/>
    <w:link w:val="SFTtulo2Char"/>
    <w:rsid w:val="004D5C5D"/>
    <w:pPr>
      <w:keepNext/>
      <w:keepLines/>
      <w:tabs>
        <w:tab w:val="left" w:pos="709"/>
        <w:tab w:val="left" w:pos="2366"/>
      </w:tabs>
      <w:autoSpaceDE/>
      <w:autoSpaceDN/>
      <w:adjustRightInd/>
      <w:spacing w:line="300" w:lineRule="atLeast"/>
      <w:jc w:val="both"/>
    </w:pPr>
    <w:rPr>
      <w:rFonts w:ascii="Garamond" w:eastAsia="MS Mincho" w:hAnsi="Garamond"/>
      <w:sz w:val="22"/>
      <w:szCs w:val="22"/>
    </w:rPr>
  </w:style>
  <w:style w:type="character" w:customStyle="1" w:styleId="SFTtulo2Char">
    <w:name w:val="SF_Título 2 Char"/>
    <w:link w:val="SFTtulo2"/>
    <w:rsid w:val="004D5C5D"/>
    <w:rPr>
      <w:rFonts w:ascii="Garamond" w:eastAsia="MS Mincho" w:hAnsi="Garamond" w:cs="Times New Roman"/>
      <w:sz w:val="22"/>
      <w:lang w:val="pt-BR" w:eastAsia="pt-BR"/>
    </w:rPr>
  </w:style>
  <w:style w:type="paragraph" w:customStyle="1" w:styleId="xl81">
    <w:name w:val="xl81"/>
    <w:basedOn w:val="Normal"/>
    <w:rsid w:val="00F4023F"/>
    <w:pPr>
      <w:autoSpaceDE/>
      <w:autoSpaceDN/>
      <w:adjustRightInd/>
      <w:spacing w:before="100" w:beforeAutospacing="1" w:after="100" w:afterAutospacing="1"/>
      <w:jc w:val="center"/>
    </w:pPr>
    <w:rPr>
      <w:rFonts w:ascii="Panton Light" w:eastAsia="Times New Roman" w:hAnsi="Panton Light"/>
      <w:b/>
      <w:bCs/>
      <w:sz w:val="20"/>
      <w:szCs w:val="20"/>
    </w:rPr>
  </w:style>
  <w:style w:type="character" w:customStyle="1" w:styleId="PargrafodaListaChar">
    <w:name w:val="Parágrafo da Lista Char"/>
    <w:aliases w:val="Vitor Título Char,Vitor T’tulo Char,Parágrafo da Lista;Comum Char,Comum Char,Normal numerado Char,Meu Char,List Paragraph_0 Char,Capítulo Char,Vitor T?tulo Char,Itemização Char,Bullets 1 Char,Bullet List Char,FooterText Char"/>
    <w:basedOn w:val="Fontepargpadro"/>
    <w:link w:val="PargrafodaLista"/>
    <w:uiPriority w:val="34"/>
    <w:qFormat/>
    <w:rsid w:val="001F7EAA"/>
    <w:rPr>
      <w:sz w:val="16"/>
    </w:rPr>
  </w:style>
  <w:style w:type="paragraph" w:customStyle="1" w:styleId="ArticleL1">
    <w:name w:val="Article_L1"/>
    <w:basedOn w:val="Normal"/>
    <w:next w:val="Corpodetexto"/>
    <w:uiPriority w:val="99"/>
    <w:rsid w:val="00FE0357"/>
    <w:pPr>
      <w:numPr>
        <w:numId w:val="9"/>
      </w:numPr>
      <w:autoSpaceDE/>
      <w:autoSpaceDN/>
      <w:adjustRightInd/>
      <w:spacing w:after="240"/>
      <w:ind w:left="1080" w:hanging="720"/>
      <w:jc w:val="center"/>
      <w:outlineLvl w:val="0"/>
    </w:pPr>
    <w:rPr>
      <w:rFonts w:eastAsia="Times New Roman"/>
      <w:b/>
      <w:caps/>
      <w:szCs w:val="20"/>
    </w:rPr>
  </w:style>
  <w:style w:type="paragraph" w:customStyle="1" w:styleId="ArticleL2">
    <w:name w:val="Article_L2"/>
    <w:basedOn w:val="ArticleL1"/>
    <w:next w:val="Corpodetexto"/>
    <w:rsid w:val="00FE0357"/>
    <w:pPr>
      <w:numPr>
        <w:ilvl w:val="1"/>
      </w:numPr>
      <w:tabs>
        <w:tab w:val="clear" w:pos="1080"/>
      </w:tabs>
      <w:ind w:left="1440" w:hanging="360"/>
      <w:jc w:val="both"/>
      <w:outlineLvl w:val="1"/>
    </w:pPr>
    <w:rPr>
      <w:b w:val="0"/>
      <w:caps w:val="0"/>
    </w:rPr>
  </w:style>
  <w:style w:type="paragraph" w:customStyle="1" w:styleId="ArticleL3">
    <w:name w:val="Article_L3"/>
    <w:basedOn w:val="ArticleL2"/>
    <w:next w:val="Corpodetexto"/>
    <w:rsid w:val="00FE0357"/>
    <w:pPr>
      <w:numPr>
        <w:ilvl w:val="2"/>
      </w:numPr>
      <w:tabs>
        <w:tab w:val="clear" w:pos="1920"/>
      </w:tabs>
      <w:ind w:left="2160" w:hanging="180"/>
      <w:outlineLvl w:val="2"/>
    </w:pPr>
  </w:style>
  <w:style w:type="paragraph" w:customStyle="1" w:styleId="ArticleL4">
    <w:name w:val="Article_L4"/>
    <w:basedOn w:val="ArticleL3"/>
    <w:next w:val="Corpodetexto"/>
    <w:rsid w:val="00FE0357"/>
    <w:pPr>
      <w:numPr>
        <w:ilvl w:val="3"/>
      </w:numPr>
      <w:tabs>
        <w:tab w:val="clear" w:pos="1440"/>
      </w:tabs>
      <w:ind w:left="2880" w:hanging="360"/>
      <w:outlineLvl w:val="3"/>
    </w:pPr>
  </w:style>
  <w:style w:type="paragraph" w:customStyle="1" w:styleId="ArticleL5">
    <w:name w:val="Article_L5"/>
    <w:basedOn w:val="ArticleL4"/>
    <w:next w:val="Corpodetexto"/>
    <w:rsid w:val="00FE0357"/>
    <w:pPr>
      <w:numPr>
        <w:ilvl w:val="4"/>
      </w:numPr>
      <w:tabs>
        <w:tab w:val="clear" w:pos="2160"/>
      </w:tabs>
      <w:ind w:left="3600" w:hanging="360"/>
      <w:outlineLvl w:val="4"/>
    </w:pPr>
  </w:style>
  <w:style w:type="paragraph" w:customStyle="1" w:styleId="ArticleL6">
    <w:name w:val="Article_L6"/>
    <w:basedOn w:val="ArticleL5"/>
    <w:next w:val="Corpodetexto"/>
    <w:rsid w:val="00FE0357"/>
    <w:pPr>
      <w:numPr>
        <w:ilvl w:val="5"/>
      </w:numPr>
      <w:tabs>
        <w:tab w:val="clear" w:pos="2880"/>
      </w:tabs>
      <w:ind w:left="4320" w:hanging="180"/>
      <w:outlineLvl w:val="5"/>
    </w:pPr>
  </w:style>
  <w:style w:type="paragraph" w:customStyle="1" w:styleId="ArticleL7">
    <w:name w:val="Article_L7"/>
    <w:basedOn w:val="ArticleL6"/>
    <w:next w:val="Corpodetexto"/>
    <w:rsid w:val="00FE0357"/>
    <w:pPr>
      <w:numPr>
        <w:ilvl w:val="6"/>
      </w:numPr>
      <w:jc w:val="left"/>
      <w:outlineLvl w:val="6"/>
    </w:pPr>
  </w:style>
  <w:style w:type="paragraph" w:customStyle="1" w:styleId="ArticleL8">
    <w:name w:val="Article_L8"/>
    <w:basedOn w:val="ArticleL7"/>
    <w:next w:val="Corpodetexto"/>
    <w:rsid w:val="00FE0357"/>
    <w:pPr>
      <w:numPr>
        <w:ilvl w:val="7"/>
      </w:numPr>
      <w:outlineLvl w:val="7"/>
    </w:pPr>
  </w:style>
  <w:style w:type="paragraph" w:customStyle="1" w:styleId="ArticleL9">
    <w:name w:val="Article_L9"/>
    <w:basedOn w:val="ArticleL8"/>
    <w:next w:val="Corpodetexto"/>
    <w:rsid w:val="00FE0357"/>
    <w:pPr>
      <w:numPr>
        <w:ilvl w:val="8"/>
      </w:numPr>
      <w:outlineLvl w:val="8"/>
    </w:pPr>
  </w:style>
  <w:style w:type="paragraph" w:customStyle="1" w:styleId="xl37">
    <w:name w:val="xl37"/>
    <w:basedOn w:val="Normal"/>
    <w:rsid w:val="006A043D"/>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b/>
      <w:bCs/>
    </w:rPr>
  </w:style>
  <w:style w:type="paragraph" w:customStyle="1" w:styleId="TextoComum">
    <w:name w:val="Texto (Comum)"/>
    <w:basedOn w:val="Normal"/>
    <w:link w:val="TextoComumChar"/>
    <w:qFormat/>
    <w:rsid w:val="00A3650C"/>
    <w:pPr>
      <w:autoSpaceDE/>
      <w:autoSpaceDN/>
      <w:adjustRightInd/>
      <w:spacing w:after="200" w:line="320" w:lineRule="exact"/>
      <w:jc w:val="both"/>
    </w:pPr>
    <w:rPr>
      <w:rFonts w:eastAsia="Calibri" w:cs="Calibri"/>
      <w:sz w:val="20"/>
      <w:szCs w:val="22"/>
      <w:lang w:val="pt-BR"/>
    </w:rPr>
  </w:style>
  <w:style w:type="character" w:customStyle="1" w:styleId="TextoComumChar">
    <w:name w:val="Texto (Comum) Char"/>
    <w:basedOn w:val="Fontepargpadro"/>
    <w:link w:val="TextoComum"/>
    <w:rsid w:val="00A3650C"/>
    <w:rPr>
      <w:rFonts w:eastAsia="Calibri" w:cs="Calibri"/>
      <w:sz w:val="20"/>
      <w:szCs w:val="22"/>
      <w:lang w:val="pt-BR"/>
    </w:rPr>
  </w:style>
  <w:style w:type="paragraph" w:customStyle="1" w:styleId="PargrafoComumNvel1">
    <w:name w:val="Parágrafo Comum Nível 1"/>
    <w:basedOn w:val="PargrafodaLista"/>
    <w:link w:val="PargrafoComumNvel1Char"/>
    <w:qFormat/>
    <w:rsid w:val="001D53A6"/>
    <w:pPr>
      <w:numPr>
        <w:ilvl w:val="1"/>
        <w:numId w:val="6"/>
      </w:numPr>
      <w:tabs>
        <w:tab w:val="left" w:pos="1134"/>
      </w:tabs>
      <w:spacing w:line="320" w:lineRule="exact"/>
      <w:jc w:val="both"/>
    </w:pPr>
    <w:rPr>
      <w:rFonts w:eastAsia="MS Mincho"/>
      <w:sz w:val="20"/>
      <w:szCs w:val="20"/>
      <w:lang w:val="pt-BR"/>
    </w:rPr>
  </w:style>
  <w:style w:type="paragraph" w:customStyle="1" w:styleId="PargrafoComumNvel2">
    <w:name w:val="Parágrafo Comum Nível 2"/>
    <w:basedOn w:val="PargrafodaLista"/>
    <w:link w:val="PargrafoComumNvel2Char"/>
    <w:qFormat/>
    <w:rsid w:val="005E6148"/>
    <w:pPr>
      <w:numPr>
        <w:ilvl w:val="2"/>
        <w:numId w:val="6"/>
      </w:numPr>
      <w:tabs>
        <w:tab w:val="left" w:pos="1134"/>
      </w:tabs>
      <w:spacing w:line="320" w:lineRule="exact"/>
      <w:jc w:val="both"/>
    </w:pPr>
    <w:rPr>
      <w:rFonts w:eastAsia="MS Mincho"/>
      <w:sz w:val="20"/>
      <w:szCs w:val="20"/>
      <w:lang w:val="pt-BR"/>
    </w:rPr>
  </w:style>
  <w:style w:type="character" w:customStyle="1" w:styleId="PargrafoComumNvel1Char">
    <w:name w:val="Parágrafo Comum Nível 1 Char"/>
    <w:basedOn w:val="PargrafodaListaChar"/>
    <w:link w:val="PargrafoComumNvel1"/>
    <w:rsid w:val="001D53A6"/>
    <w:rPr>
      <w:rFonts w:eastAsia="MS Mincho"/>
      <w:sz w:val="20"/>
      <w:szCs w:val="20"/>
      <w:lang w:val="pt-BR"/>
    </w:rPr>
  </w:style>
  <w:style w:type="character" w:customStyle="1" w:styleId="PargrafoComumNvel2Char">
    <w:name w:val="Parágrafo Comum Nível 2 Char"/>
    <w:basedOn w:val="PargrafodaListaChar"/>
    <w:link w:val="PargrafoComumNvel2"/>
    <w:rsid w:val="003C1734"/>
    <w:rPr>
      <w:rFonts w:eastAsia="MS Mincho"/>
      <w:sz w:val="20"/>
      <w:szCs w:val="20"/>
      <w:lang w:val="pt-BR"/>
    </w:rPr>
  </w:style>
  <w:style w:type="paragraph" w:customStyle="1" w:styleId="GradeClara-nfase32">
    <w:name w:val="Grade Clara - Ênfase 32"/>
    <w:basedOn w:val="Normal"/>
    <w:uiPriority w:val="99"/>
    <w:qFormat/>
    <w:rsid w:val="002D0412"/>
    <w:pPr>
      <w:autoSpaceDE/>
      <w:autoSpaceDN/>
      <w:adjustRightInd/>
      <w:ind w:left="720"/>
      <w:contextualSpacing/>
    </w:pPr>
    <w:rPr>
      <w:rFonts w:eastAsia="Times New Roman" w:cs="Times New Roman"/>
      <w:color w:val="000000" w:themeColor="text1"/>
      <w:sz w:val="24"/>
      <w:szCs w:val="24"/>
      <w:lang w:val="pt-BR" w:eastAsia="pt-BR"/>
    </w:rPr>
  </w:style>
  <w:style w:type="paragraph" w:customStyle="1" w:styleId="FormaLivre">
    <w:name w:val="Forma Livre"/>
    <w:rsid w:val="002D0412"/>
    <w:pPr>
      <w:spacing w:after="0" w:line="240" w:lineRule="auto"/>
    </w:pPr>
    <w:rPr>
      <w:rFonts w:ascii="Lucida Grande" w:eastAsia="ヒラギノ角ゴ Pro W3" w:hAnsi="Lucida Grande" w:cs="Times New Roman"/>
      <w:color w:val="000000"/>
      <w:sz w:val="20"/>
      <w:szCs w:val="24"/>
      <w:lang w:val="pt-BR" w:eastAsia="pt-BR"/>
    </w:rPr>
  </w:style>
  <w:style w:type="character" w:customStyle="1" w:styleId="Level3Char">
    <w:name w:val="Level 3 Char"/>
    <w:link w:val="Level3"/>
    <w:locked/>
    <w:rsid w:val="001F2291"/>
    <w:rPr>
      <w:rFonts w:ascii="Tahoma" w:hAnsi="Tahoma"/>
      <w:kern w:val="20"/>
      <w:sz w:val="20"/>
      <w:szCs w:val="28"/>
    </w:rPr>
  </w:style>
  <w:style w:type="character" w:customStyle="1" w:styleId="MenoPendente1">
    <w:name w:val="Menção Pendente1"/>
    <w:basedOn w:val="Fontepargpadro"/>
    <w:uiPriority w:val="99"/>
    <w:semiHidden/>
    <w:unhideWhenUsed/>
    <w:rsid w:val="00A07BA3"/>
    <w:rPr>
      <w:color w:val="605E5C"/>
      <w:shd w:val="clear" w:color="auto" w:fill="E1DFDD"/>
    </w:rPr>
  </w:style>
  <w:style w:type="character" w:customStyle="1" w:styleId="UnresolvedMention1">
    <w:name w:val="Unresolved Mention1"/>
    <w:basedOn w:val="Fontepargpadro"/>
    <w:uiPriority w:val="99"/>
    <w:semiHidden/>
    <w:unhideWhenUsed/>
    <w:rsid w:val="00E5414A"/>
    <w:rPr>
      <w:color w:val="605E5C"/>
      <w:shd w:val="clear" w:color="auto" w:fill="E1DFDD"/>
    </w:rPr>
  </w:style>
  <w:style w:type="paragraph" w:customStyle="1" w:styleId="PargrafoComumNvel3">
    <w:name w:val="Parágrafo Comum Nível 3"/>
    <w:basedOn w:val="PargrafoComumNvel2"/>
    <w:qFormat/>
    <w:rsid w:val="00A52556"/>
    <w:pPr>
      <w:numPr>
        <w:ilvl w:val="0"/>
        <w:numId w:val="0"/>
      </w:numPr>
      <w:tabs>
        <w:tab w:val="clear" w:pos="1134"/>
        <w:tab w:val="left" w:pos="2268"/>
      </w:tabs>
      <w:ind w:left="2640" w:hanging="1080"/>
    </w:pPr>
  </w:style>
  <w:style w:type="character" w:customStyle="1" w:styleId="BodyText21Char">
    <w:name w:val="Body Text 21 Char"/>
    <w:basedOn w:val="Fontepargpadro"/>
    <w:link w:val="BodyText21"/>
    <w:rsid w:val="000D5039"/>
    <w:rPr>
      <w:rFonts w:ascii="CG Times (W1)" w:hAnsi="CG Times (W1)"/>
      <w:szCs w:val="20"/>
    </w:rPr>
  </w:style>
  <w:style w:type="character" w:customStyle="1" w:styleId="MenoPendente2">
    <w:name w:val="Menção Pendente2"/>
    <w:basedOn w:val="Fontepargpadro"/>
    <w:uiPriority w:val="99"/>
    <w:semiHidden/>
    <w:unhideWhenUsed/>
    <w:rsid w:val="0091440E"/>
    <w:rPr>
      <w:color w:val="605E5C"/>
      <w:shd w:val="clear" w:color="auto" w:fill="E1DFDD"/>
    </w:rPr>
  </w:style>
  <w:style w:type="paragraph" w:customStyle="1" w:styleId="Body">
    <w:name w:val="Body"/>
    <w:aliases w:val="by,by + 8.5 pt,Left,Before:  3 pt,After:  3 pt,Line spacing:  Multiple ..."/>
    <w:basedOn w:val="Normal"/>
    <w:link w:val="BodyChar"/>
    <w:qFormat/>
    <w:rsid w:val="005255E4"/>
    <w:pPr>
      <w:spacing w:after="140" w:line="290" w:lineRule="auto"/>
      <w:jc w:val="both"/>
    </w:pPr>
    <w:rPr>
      <w:rFonts w:ascii="Arial" w:eastAsia="Times New Roman" w:hAnsi="Arial" w:cs="Arial"/>
      <w:color w:val="000000"/>
      <w:sz w:val="20"/>
      <w:szCs w:val="22"/>
      <w:lang w:val="pt-BR" w:eastAsia="pt-BR"/>
    </w:rPr>
  </w:style>
  <w:style w:type="character" w:customStyle="1" w:styleId="UnresolvedMention2">
    <w:name w:val="Unresolved Mention2"/>
    <w:basedOn w:val="Fontepargpadro"/>
    <w:uiPriority w:val="99"/>
    <w:semiHidden/>
    <w:unhideWhenUsed/>
    <w:rsid w:val="00896769"/>
    <w:rPr>
      <w:color w:val="605E5C"/>
      <w:shd w:val="clear" w:color="auto" w:fill="E1DFDD"/>
    </w:rPr>
  </w:style>
  <w:style w:type="character" w:customStyle="1" w:styleId="MenoPendente3">
    <w:name w:val="Menção Pendente3"/>
    <w:basedOn w:val="Fontepargpadro"/>
    <w:uiPriority w:val="99"/>
    <w:semiHidden/>
    <w:unhideWhenUsed/>
    <w:rsid w:val="00811AA4"/>
    <w:rPr>
      <w:color w:val="605E5C"/>
      <w:shd w:val="clear" w:color="auto" w:fill="E1DFDD"/>
    </w:rPr>
  </w:style>
  <w:style w:type="character" w:customStyle="1" w:styleId="BodyChar">
    <w:name w:val="Body Char"/>
    <w:aliases w:val="by + 8.5 pt Char,Left Char,Before:  3 pt Char,After:  3 pt Char,Line spacing:  Multiple ... Char"/>
    <w:basedOn w:val="Fontepargpadro"/>
    <w:link w:val="Body"/>
    <w:rsid w:val="00984CB3"/>
    <w:rPr>
      <w:rFonts w:ascii="Arial" w:eastAsia="Times New Roman" w:hAnsi="Arial" w:cs="Arial"/>
      <w:color w:val="000000"/>
      <w:sz w:val="20"/>
      <w:szCs w:val="22"/>
      <w:lang w:val="pt-BR" w:eastAsia="pt-BR"/>
    </w:rPr>
  </w:style>
  <w:style w:type="character" w:customStyle="1" w:styleId="Bold">
    <w:name w:val="Bold"/>
    <w:qFormat/>
    <w:rsid w:val="00984CB3"/>
    <w:rPr>
      <w:rFonts w:ascii="Myriad Pro Light" w:hAnsi="Myriad Pro Light" w:cs="Myriad Pro Light"/>
      <w:b/>
    </w:rPr>
  </w:style>
  <w:style w:type="character" w:styleId="HiperlinkVisitado">
    <w:name w:val="FollowedHyperlink"/>
    <w:basedOn w:val="Fontepargpadro"/>
    <w:uiPriority w:val="99"/>
    <w:semiHidden/>
    <w:unhideWhenUsed/>
    <w:rsid w:val="00D141D2"/>
    <w:rPr>
      <w:color w:val="800080" w:themeColor="followedHyperlink"/>
      <w:u w:val="single"/>
    </w:rPr>
  </w:style>
  <w:style w:type="character" w:customStyle="1" w:styleId="TextodebaloChar1">
    <w:name w:val="Texto de balão Char1"/>
    <w:basedOn w:val="Fontepargpadro"/>
    <w:uiPriority w:val="99"/>
    <w:semiHidden/>
    <w:rsid w:val="000D6DC2"/>
    <w:rPr>
      <w:rFonts w:ascii="Segoe UI" w:hAnsi="Segoe UI" w:cs="Segoe UI"/>
      <w:sz w:val="18"/>
      <w:szCs w:val="18"/>
      <w:lang w:val="en-US"/>
    </w:rPr>
  </w:style>
  <w:style w:type="character" w:customStyle="1" w:styleId="TextodecomentrioChar1">
    <w:name w:val="Texto de comentário Char1"/>
    <w:basedOn w:val="Fontepargpadro"/>
    <w:uiPriority w:val="99"/>
    <w:semiHidden/>
    <w:rsid w:val="000D6DC2"/>
    <w:rPr>
      <w:rFonts w:ascii="Verdana" w:hAnsi="Verdana" w:cstheme="minorHAnsi"/>
      <w:sz w:val="20"/>
      <w:szCs w:val="20"/>
      <w:lang w:val="en-US"/>
    </w:rPr>
  </w:style>
  <w:style w:type="character" w:customStyle="1" w:styleId="AssuntodocomentrioChar1">
    <w:name w:val="Assunto do comentário Char1"/>
    <w:basedOn w:val="TextodecomentrioChar1"/>
    <w:uiPriority w:val="99"/>
    <w:semiHidden/>
    <w:rsid w:val="000D6DC2"/>
    <w:rPr>
      <w:rFonts w:ascii="Verdana" w:hAnsi="Verdana" w:cstheme="minorHAnsi"/>
      <w:b/>
      <w:bCs/>
      <w:sz w:val="20"/>
      <w:szCs w:val="20"/>
      <w:lang w:val="en-US"/>
    </w:rPr>
  </w:style>
  <w:style w:type="character" w:styleId="MenoPendente">
    <w:name w:val="Unresolved Mention"/>
    <w:basedOn w:val="Fontepargpadro"/>
    <w:uiPriority w:val="99"/>
    <w:semiHidden/>
    <w:unhideWhenUsed/>
    <w:rsid w:val="000D6DC2"/>
    <w:rPr>
      <w:color w:val="605E5C"/>
      <w:shd w:val="clear" w:color="auto" w:fill="E1DFDD"/>
    </w:rPr>
  </w:style>
  <w:style w:type="character" w:customStyle="1" w:styleId="p0Char">
    <w:name w:val="p0 Char"/>
    <w:link w:val="p00"/>
    <w:locked/>
    <w:rsid w:val="00114271"/>
    <w:rPr>
      <w:rFonts w:ascii="Times" w:hAnsi="Times"/>
    </w:rPr>
  </w:style>
  <w:style w:type="character" w:customStyle="1" w:styleId="Ttulo6Char">
    <w:name w:val="Título 6 Char"/>
    <w:basedOn w:val="Fontepargpadro"/>
    <w:link w:val="Ttulo6"/>
    <w:uiPriority w:val="9"/>
    <w:semiHidden/>
    <w:rsid w:val="00455605"/>
    <w:rPr>
      <w:rFonts w:asciiTheme="majorHAnsi" w:eastAsiaTheme="majorEastAsia" w:hAnsiTheme="majorHAnsi" w:cstheme="majorBidi"/>
      <w:color w:val="243F60" w:themeColor="accent1" w:themeShade="7F"/>
    </w:rPr>
  </w:style>
  <w:style w:type="character" w:customStyle="1" w:styleId="NenhumA">
    <w:name w:val="Nenhum A"/>
    <w:rsid w:val="00455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0242">
      <w:bodyDiv w:val="1"/>
      <w:marLeft w:val="0"/>
      <w:marRight w:val="0"/>
      <w:marTop w:val="0"/>
      <w:marBottom w:val="0"/>
      <w:divBdr>
        <w:top w:val="none" w:sz="0" w:space="0" w:color="auto"/>
        <w:left w:val="none" w:sz="0" w:space="0" w:color="auto"/>
        <w:bottom w:val="none" w:sz="0" w:space="0" w:color="auto"/>
        <w:right w:val="none" w:sz="0" w:space="0" w:color="auto"/>
      </w:divBdr>
    </w:div>
    <w:div w:id="59136827">
      <w:bodyDiv w:val="1"/>
      <w:marLeft w:val="0"/>
      <w:marRight w:val="0"/>
      <w:marTop w:val="0"/>
      <w:marBottom w:val="0"/>
      <w:divBdr>
        <w:top w:val="none" w:sz="0" w:space="0" w:color="auto"/>
        <w:left w:val="none" w:sz="0" w:space="0" w:color="auto"/>
        <w:bottom w:val="none" w:sz="0" w:space="0" w:color="auto"/>
        <w:right w:val="none" w:sz="0" w:space="0" w:color="auto"/>
      </w:divBdr>
    </w:div>
    <w:div w:id="75901848">
      <w:bodyDiv w:val="1"/>
      <w:marLeft w:val="0"/>
      <w:marRight w:val="0"/>
      <w:marTop w:val="0"/>
      <w:marBottom w:val="0"/>
      <w:divBdr>
        <w:top w:val="none" w:sz="0" w:space="0" w:color="auto"/>
        <w:left w:val="none" w:sz="0" w:space="0" w:color="auto"/>
        <w:bottom w:val="none" w:sz="0" w:space="0" w:color="auto"/>
        <w:right w:val="none" w:sz="0" w:space="0" w:color="auto"/>
      </w:divBdr>
    </w:div>
    <w:div w:id="97677474">
      <w:bodyDiv w:val="1"/>
      <w:marLeft w:val="0"/>
      <w:marRight w:val="0"/>
      <w:marTop w:val="0"/>
      <w:marBottom w:val="0"/>
      <w:divBdr>
        <w:top w:val="none" w:sz="0" w:space="0" w:color="auto"/>
        <w:left w:val="none" w:sz="0" w:space="0" w:color="auto"/>
        <w:bottom w:val="none" w:sz="0" w:space="0" w:color="auto"/>
        <w:right w:val="none" w:sz="0" w:space="0" w:color="auto"/>
      </w:divBdr>
    </w:div>
    <w:div w:id="101728038">
      <w:bodyDiv w:val="1"/>
      <w:marLeft w:val="0"/>
      <w:marRight w:val="0"/>
      <w:marTop w:val="0"/>
      <w:marBottom w:val="0"/>
      <w:divBdr>
        <w:top w:val="none" w:sz="0" w:space="0" w:color="auto"/>
        <w:left w:val="none" w:sz="0" w:space="0" w:color="auto"/>
        <w:bottom w:val="none" w:sz="0" w:space="0" w:color="auto"/>
        <w:right w:val="none" w:sz="0" w:space="0" w:color="auto"/>
      </w:divBdr>
    </w:div>
    <w:div w:id="105858720">
      <w:bodyDiv w:val="1"/>
      <w:marLeft w:val="0"/>
      <w:marRight w:val="0"/>
      <w:marTop w:val="0"/>
      <w:marBottom w:val="0"/>
      <w:divBdr>
        <w:top w:val="none" w:sz="0" w:space="0" w:color="auto"/>
        <w:left w:val="none" w:sz="0" w:space="0" w:color="auto"/>
        <w:bottom w:val="none" w:sz="0" w:space="0" w:color="auto"/>
        <w:right w:val="none" w:sz="0" w:space="0" w:color="auto"/>
      </w:divBdr>
    </w:div>
    <w:div w:id="129252733">
      <w:bodyDiv w:val="1"/>
      <w:marLeft w:val="0"/>
      <w:marRight w:val="0"/>
      <w:marTop w:val="0"/>
      <w:marBottom w:val="0"/>
      <w:divBdr>
        <w:top w:val="none" w:sz="0" w:space="0" w:color="auto"/>
        <w:left w:val="none" w:sz="0" w:space="0" w:color="auto"/>
        <w:bottom w:val="none" w:sz="0" w:space="0" w:color="auto"/>
        <w:right w:val="none" w:sz="0" w:space="0" w:color="auto"/>
      </w:divBdr>
    </w:div>
    <w:div w:id="172259677">
      <w:bodyDiv w:val="1"/>
      <w:marLeft w:val="0"/>
      <w:marRight w:val="0"/>
      <w:marTop w:val="0"/>
      <w:marBottom w:val="0"/>
      <w:divBdr>
        <w:top w:val="none" w:sz="0" w:space="0" w:color="auto"/>
        <w:left w:val="none" w:sz="0" w:space="0" w:color="auto"/>
        <w:bottom w:val="none" w:sz="0" w:space="0" w:color="auto"/>
        <w:right w:val="none" w:sz="0" w:space="0" w:color="auto"/>
      </w:divBdr>
    </w:div>
    <w:div w:id="193464220">
      <w:bodyDiv w:val="1"/>
      <w:marLeft w:val="0"/>
      <w:marRight w:val="0"/>
      <w:marTop w:val="0"/>
      <w:marBottom w:val="0"/>
      <w:divBdr>
        <w:top w:val="none" w:sz="0" w:space="0" w:color="auto"/>
        <w:left w:val="none" w:sz="0" w:space="0" w:color="auto"/>
        <w:bottom w:val="none" w:sz="0" w:space="0" w:color="auto"/>
        <w:right w:val="none" w:sz="0" w:space="0" w:color="auto"/>
      </w:divBdr>
    </w:div>
    <w:div w:id="271866679">
      <w:bodyDiv w:val="1"/>
      <w:marLeft w:val="0"/>
      <w:marRight w:val="0"/>
      <w:marTop w:val="0"/>
      <w:marBottom w:val="0"/>
      <w:divBdr>
        <w:top w:val="none" w:sz="0" w:space="0" w:color="auto"/>
        <w:left w:val="none" w:sz="0" w:space="0" w:color="auto"/>
        <w:bottom w:val="none" w:sz="0" w:space="0" w:color="auto"/>
        <w:right w:val="none" w:sz="0" w:space="0" w:color="auto"/>
      </w:divBdr>
    </w:div>
    <w:div w:id="279603872">
      <w:bodyDiv w:val="1"/>
      <w:marLeft w:val="0"/>
      <w:marRight w:val="0"/>
      <w:marTop w:val="0"/>
      <w:marBottom w:val="0"/>
      <w:divBdr>
        <w:top w:val="none" w:sz="0" w:space="0" w:color="auto"/>
        <w:left w:val="none" w:sz="0" w:space="0" w:color="auto"/>
        <w:bottom w:val="none" w:sz="0" w:space="0" w:color="auto"/>
        <w:right w:val="none" w:sz="0" w:space="0" w:color="auto"/>
      </w:divBdr>
      <w:divsChild>
        <w:div w:id="1657487522">
          <w:marLeft w:val="0"/>
          <w:marRight w:val="0"/>
          <w:marTop w:val="0"/>
          <w:marBottom w:val="0"/>
          <w:divBdr>
            <w:top w:val="none" w:sz="0" w:space="0" w:color="auto"/>
            <w:left w:val="none" w:sz="0" w:space="0" w:color="auto"/>
            <w:bottom w:val="none" w:sz="0" w:space="0" w:color="auto"/>
            <w:right w:val="none" w:sz="0" w:space="0" w:color="auto"/>
          </w:divBdr>
        </w:div>
      </w:divsChild>
    </w:div>
    <w:div w:id="333731122">
      <w:bodyDiv w:val="1"/>
      <w:marLeft w:val="0"/>
      <w:marRight w:val="0"/>
      <w:marTop w:val="0"/>
      <w:marBottom w:val="0"/>
      <w:divBdr>
        <w:top w:val="none" w:sz="0" w:space="0" w:color="auto"/>
        <w:left w:val="none" w:sz="0" w:space="0" w:color="auto"/>
        <w:bottom w:val="none" w:sz="0" w:space="0" w:color="auto"/>
        <w:right w:val="none" w:sz="0" w:space="0" w:color="auto"/>
      </w:divBdr>
    </w:div>
    <w:div w:id="413286003">
      <w:bodyDiv w:val="1"/>
      <w:marLeft w:val="0"/>
      <w:marRight w:val="0"/>
      <w:marTop w:val="0"/>
      <w:marBottom w:val="0"/>
      <w:divBdr>
        <w:top w:val="none" w:sz="0" w:space="0" w:color="auto"/>
        <w:left w:val="none" w:sz="0" w:space="0" w:color="auto"/>
        <w:bottom w:val="none" w:sz="0" w:space="0" w:color="auto"/>
        <w:right w:val="none" w:sz="0" w:space="0" w:color="auto"/>
      </w:divBdr>
    </w:div>
    <w:div w:id="474220618">
      <w:bodyDiv w:val="1"/>
      <w:marLeft w:val="0"/>
      <w:marRight w:val="0"/>
      <w:marTop w:val="0"/>
      <w:marBottom w:val="0"/>
      <w:divBdr>
        <w:top w:val="none" w:sz="0" w:space="0" w:color="auto"/>
        <w:left w:val="none" w:sz="0" w:space="0" w:color="auto"/>
        <w:bottom w:val="none" w:sz="0" w:space="0" w:color="auto"/>
        <w:right w:val="none" w:sz="0" w:space="0" w:color="auto"/>
      </w:divBdr>
    </w:div>
    <w:div w:id="587234760">
      <w:bodyDiv w:val="1"/>
      <w:marLeft w:val="0"/>
      <w:marRight w:val="0"/>
      <w:marTop w:val="0"/>
      <w:marBottom w:val="0"/>
      <w:divBdr>
        <w:top w:val="none" w:sz="0" w:space="0" w:color="auto"/>
        <w:left w:val="none" w:sz="0" w:space="0" w:color="auto"/>
        <w:bottom w:val="none" w:sz="0" w:space="0" w:color="auto"/>
        <w:right w:val="none" w:sz="0" w:space="0" w:color="auto"/>
      </w:divBdr>
    </w:div>
    <w:div w:id="589314861">
      <w:bodyDiv w:val="1"/>
      <w:marLeft w:val="0"/>
      <w:marRight w:val="0"/>
      <w:marTop w:val="0"/>
      <w:marBottom w:val="0"/>
      <w:divBdr>
        <w:top w:val="none" w:sz="0" w:space="0" w:color="auto"/>
        <w:left w:val="none" w:sz="0" w:space="0" w:color="auto"/>
        <w:bottom w:val="none" w:sz="0" w:space="0" w:color="auto"/>
        <w:right w:val="none" w:sz="0" w:space="0" w:color="auto"/>
      </w:divBdr>
    </w:div>
    <w:div w:id="605887789">
      <w:bodyDiv w:val="1"/>
      <w:marLeft w:val="0"/>
      <w:marRight w:val="0"/>
      <w:marTop w:val="0"/>
      <w:marBottom w:val="0"/>
      <w:divBdr>
        <w:top w:val="none" w:sz="0" w:space="0" w:color="auto"/>
        <w:left w:val="none" w:sz="0" w:space="0" w:color="auto"/>
        <w:bottom w:val="none" w:sz="0" w:space="0" w:color="auto"/>
        <w:right w:val="none" w:sz="0" w:space="0" w:color="auto"/>
      </w:divBdr>
    </w:div>
    <w:div w:id="622855666">
      <w:bodyDiv w:val="1"/>
      <w:marLeft w:val="0"/>
      <w:marRight w:val="0"/>
      <w:marTop w:val="0"/>
      <w:marBottom w:val="0"/>
      <w:divBdr>
        <w:top w:val="none" w:sz="0" w:space="0" w:color="auto"/>
        <w:left w:val="none" w:sz="0" w:space="0" w:color="auto"/>
        <w:bottom w:val="none" w:sz="0" w:space="0" w:color="auto"/>
        <w:right w:val="none" w:sz="0" w:space="0" w:color="auto"/>
      </w:divBdr>
    </w:div>
    <w:div w:id="726538093">
      <w:bodyDiv w:val="1"/>
      <w:marLeft w:val="0"/>
      <w:marRight w:val="0"/>
      <w:marTop w:val="0"/>
      <w:marBottom w:val="0"/>
      <w:divBdr>
        <w:top w:val="none" w:sz="0" w:space="0" w:color="auto"/>
        <w:left w:val="none" w:sz="0" w:space="0" w:color="auto"/>
        <w:bottom w:val="none" w:sz="0" w:space="0" w:color="auto"/>
        <w:right w:val="none" w:sz="0" w:space="0" w:color="auto"/>
      </w:divBdr>
    </w:div>
    <w:div w:id="789667757">
      <w:bodyDiv w:val="1"/>
      <w:marLeft w:val="0"/>
      <w:marRight w:val="0"/>
      <w:marTop w:val="0"/>
      <w:marBottom w:val="0"/>
      <w:divBdr>
        <w:top w:val="none" w:sz="0" w:space="0" w:color="auto"/>
        <w:left w:val="none" w:sz="0" w:space="0" w:color="auto"/>
        <w:bottom w:val="none" w:sz="0" w:space="0" w:color="auto"/>
        <w:right w:val="none" w:sz="0" w:space="0" w:color="auto"/>
      </w:divBdr>
      <w:divsChild>
        <w:div w:id="1569150533">
          <w:marLeft w:val="0"/>
          <w:marRight w:val="0"/>
          <w:marTop w:val="0"/>
          <w:marBottom w:val="0"/>
          <w:divBdr>
            <w:top w:val="none" w:sz="0" w:space="0" w:color="auto"/>
            <w:left w:val="none" w:sz="0" w:space="0" w:color="auto"/>
            <w:bottom w:val="none" w:sz="0" w:space="0" w:color="auto"/>
            <w:right w:val="none" w:sz="0" w:space="0" w:color="auto"/>
          </w:divBdr>
        </w:div>
      </w:divsChild>
    </w:div>
    <w:div w:id="926810274">
      <w:bodyDiv w:val="1"/>
      <w:marLeft w:val="0"/>
      <w:marRight w:val="0"/>
      <w:marTop w:val="0"/>
      <w:marBottom w:val="0"/>
      <w:divBdr>
        <w:top w:val="none" w:sz="0" w:space="0" w:color="auto"/>
        <w:left w:val="none" w:sz="0" w:space="0" w:color="auto"/>
        <w:bottom w:val="none" w:sz="0" w:space="0" w:color="auto"/>
        <w:right w:val="none" w:sz="0" w:space="0" w:color="auto"/>
      </w:divBdr>
    </w:div>
    <w:div w:id="1027102415">
      <w:bodyDiv w:val="1"/>
      <w:marLeft w:val="0"/>
      <w:marRight w:val="0"/>
      <w:marTop w:val="0"/>
      <w:marBottom w:val="0"/>
      <w:divBdr>
        <w:top w:val="none" w:sz="0" w:space="0" w:color="auto"/>
        <w:left w:val="none" w:sz="0" w:space="0" w:color="auto"/>
        <w:bottom w:val="none" w:sz="0" w:space="0" w:color="auto"/>
        <w:right w:val="none" w:sz="0" w:space="0" w:color="auto"/>
      </w:divBdr>
    </w:div>
    <w:div w:id="1072966760">
      <w:bodyDiv w:val="1"/>
      <w:marLeft w:val="0"/>
      <w:marRight w:val="0"/>
      <w:marTop w:val="0"/>
      <w:marBottom w:val="0"/>
      <w:divBdr>
        <w:top w:val="none" w:sz="0" w:space="0" w:color="auto"/>
        <w:left w:val="none" w:sz="0" w:space="0" w:color="auto"/>
        <w:bottom w:val="none" w:sz="0" w:space="0" w:color="auto"/>
        <w:right w:val="none" w:sz="0" w:space="0" w:color="auto"/>
      </w:divBdr>
    </w:div>
    <w:div w:id="1076516237">
      <w:bodyDiv w:val="1"/>
      <w:marLeft w:val="0"/>
      <w:marRight w:val="0"/>
      <w:marTop w:val="0"/>
      <w:marBottom w:val="0"/>
      <w:divBdr>
        <w:top w:val="none" w:sz="0" w:space="0" w:color="auto"/>
        <w:left w:val="none" w:sz="0" w:space="0" w:color="auto"/>
        <w:bottom w:val="none" w:sz="0" w:space="0" w:color="auto"/>
        <w:right w:val="none" w:sz="0" w:space="0" w:color="auto"/>
      </w:divBdr>
    </w:div>
    <w:div w:id="1225143613">
      <w:bodyDiv w:val="1"/>
      <w:marLeft w:val="0"/>
      <w:marRight w:val="0"/>
      <w:marTop w:val="0"/>
      <w:marBottom w:val="0"/>
      <w:divBdr>
        <w:top w:val="none" w:sz="0" w:space="0" w:color="auto"/>
        <w:left w:val="none" w:sz="0" w:space="0" w:color="auto"/>
        <w:bottom w:val="none" w:sz="0" w:space="0" w:color="auto"/>
        <w:right w:val="none" w:sz="0" w:space="0" w:color="auto"/>
      </w:divBdr>
    </w:div>
    <w:div w:id="1235968876">
      <w:bodyDiv w:val="1"/>
      <w:marLeft w:val="0"/>
      <w:marRight w:val="0"/>
      <w:marTop w:val="0"/>
      <w:marBottom w:val="0"/>
      <w:divBdr>
        <w:top w:val="none" w:sz="0" w:space="0" w:color="auto"/>
        <w:left w:val="none" w:sz="0" w:space="0" w:color="auto"/>
        <w:bottom w:val="none" w:sz="0" w:space="0" w:color="auto"/>
        <w:right w:val="none" w:sz="0" w:space="0" w:color="auto"/>
      </w:divBdr>
    </w:div>
    <w:div w:id="1268271852">
      <w:bodyDiv w:val="1"/>
      <w:marLeft w:val="0"/>
      <w:marRight w:val="0"/>
      <w:marTop w:val="0"/>
      <w:marBottom w:val="0"/>
      <w:divBdr>
        <w:top w:val="none" w:sz="0" w:space="0" w:color="auto"/>
        <w:left w:val="none" w:sz="0" w:space="0" w:color="auto"/>
        <w:bottom w:val="none" w:sz="0" w:space="0" w:color="auto"/>
        <w:right w:val="none" w:sz="0" w:space="0" w:color="auto"/>
      </w:divBdr>
    </w:div>
    <w:div w:id="1269194310">
      <w:bodyDiv w:val="1"/>
      <w:marLeft w:val="0"/>
      <w:marRight w:val="0"/>
      <w:marTop w:val="0"/>
      <w:marBottom w:val="0"/>
      <w:divBdr>
        <w:top w:val="none" w:sz="0" w:space="0" w:color="auto"/>
        <w:left w:val="none" w:sz="0" w:space="0" w:color="auto"/>
        <w:bottom w:val="none" w:sz="0" w:space="0" w:color="auto"/>
        <w:right w:val="none" w:sz="0" w:space="0" w:color="auto"/>
      </w:divBdr>
    </w:div>
    <w:div w:id="1277373563">
      <w:bodyDiv w:val="1"/>
      <w:marLeft w:val="0"/>
      <w:marRight w:val="0"/>
      <w:marTop w:val="0"/>
      <w:marBottom w:val="0"/>
      <w:divBdr>
        <w:top w:val="none" w:sz="0" w:space="0" w:color="auto"/>
        <w:left w:val="none" w:sz="0" w:space="0" w:color="auto"/>
        <w:bottom w:val="none" w:sz="0" w:space="0" w:color="auto"/>
        <w:right w:val="none" w:sz="0" w:space="0" w:color="auto"/>
      </w:divBdr>
    </w:div>
    <w:div w:id="1426150376">
      <w:bodyDiv w:val="1"/>
      <w:marLeft w:val="0"/>
      <w:marRight w:val="0"/>
      <w:marTop w:val="0"/>
      <w:marBottom w:val="0"/>
      <w:divBdr>
        <w:top w:val="none" w:sz="0" w:space="0" w:color="auto"/>
        <w:left w:val="none" w:sz="0" w:space="0" w:color="auto"/>
        <w:bottom w:val="none" w:sz="0" w:space="0" w:color="auto"/>
        <w:right w:val="none" w:sz="0" w:space="0" w:color="auto"/>
      </w:divBdr>
    </w:div>
    <w:div w:id="1461146849">
      <w:bodyDiv w:val="1"/>
      <w:marLeft w:val="0"/>
      <w:marRight w:val="0"/>
      <w:marTop w:val="0"/>
      <w:marBottom w:val="0"/>
      <w:divBdr>
        <w:top w:val="none" w:sz="0" w:space="0" w:color="auto"/>
        <w:left w:val="none" w:sz="0" w:space="0" w:color="auto"/>
        <w:bottom w:val="none" w:sz="0" w:space="0" w:color="auto"/>
        <w:right w:val="none" w:sz="0" w:space="0" w:color="auto"/>
      </w:divBdr>
    </w:div>
    <w:div w:id="1510287460">
      <w:bodyDiv w:val="1"/>
      <w:marLeft w:val="0"/>
      <w:marRight w:val="0"/>
      <w:marTop w:val="0"/>
      <w:marBottom w:val="0"/>
      <w:divBdr>
        <w:top w:val="none" w:sz="0" w:space="0" w:color="auto"/>
        <w:left w:val="none" w:sz="0" w:space="0" w:color="auto"/>
        <w:bottom w:val="none" w:sz="0" w:space="0" w:color="auto"/>
        <w:right w:val="none" w:sz="0" w:space="0" w:color="auto"/>
      </w:divBdr>
    </w:div>
    <w:div w:id="1521233737">
      <w:bodyDiv w:val="1"/>
      <w:marLeft w:val="0"/>
      <w:marRight w:val="0"/>
      <w:marTop w:val="0"/>
      <w:marBottom w:val="0"/>
      <w:divBdr>
        <w:top w:val="none" w:sz="0" w:space="0" w:color="auto"/>
        <w:left w:val="none" w:sz="0" w:space="0" w:color="auto"/>
        <w:bottom w:val="none" w:sz="0" w:space="0" w:color="auto"/>
        <w:right w:val="none" w:sz="0" w:space="0" w:color="auto"/>
      </w:divBdr>
    </w:div>
    <w:div w:id="1606884495">
      <w:bodyDiv w:val="1"/>
      <w:marLeft w:val="0"/>
      <w:marRight w:val="0"/>
      <w:marTop w:val="0"/>
      <w:marBottom w:val="0"/>
      <w:divBdr>
        <w:top w:val="none" w:sz="0" w:space="0" w:color="auto"/>
        <w:left w:val="none" w:sz="0" w:space="0" w:color="auto"/>
        <w:bottom w:val="none" w:sz="0" w:space="0" w:color="auto"/>
        <w:right w:val="none" w:sz="0" w:space="0" w:color="auto"/>
      </w:divBdr>
    </w:div>
    <w:div w:id="1635863643">
      <w:bodyDiv w:val="1"/>
      <w:marLeft w:val="0"/>
      <w:marRight w:val="0"/>
      <w:marTop w:val="0"/>
      <w:marBottom w:val="0"/>
      <w:divBdr>
        <w:top w:val="none" w:sz="0" w:space="0" w:color="auto"/>
        <w:left w:val="none" w:sz="0" w:space="0" w:color="auto"/>
        <w:bottom w:val="none" w:sz="0" w:space="0" w:color="auto"/>
        <w:right w:val="none" w:sz="0" w:space="0" w:color="auto"/>
      </w:divBdr>
    </w:div>
    <w:div w:id="1731464795">
      <w:bodyDiv w:val="1"/>
      <w:marLeft w:val="0"/>
      <w:marRight w:val="0"/>
      <w:marTop w:val="0"/>
      <w:marBottom w:val="0"/>
      <w:divBdr>
        <w:top w:val="none" w:sz="0" w:space="0" w:color="auto"/>
        <w:left w:val="none" w:sz="0" w:space="0" w:color="auto"/>
        <w:bottom w:val="none" w:sz="0" w:space="0" w:color="auto"/>
        <w:right w:val="none" w:sz="0" w:space="0" w:color="auto"/>
      </w:divBdr>
      <w:divsChild>
        <w:div w:id="2078816956">
          <w:marLeft w:val="0"/>
          <w:marRight w:val="0"/>
          <w:marTop w:val="0"/>
          <w:marBottom w:val="0"/>
          <w:divBdr>
            <w:top w:val="none" w:sz="0" w:space="0" w:color="auto"/>
            <w:left w:val="none" w:sz="0" w:space="0" w:color="auto"/>
            <w:bottom w:val="none" w:sz="0" w:space="0" w:color="auto"/>
            <w:right w:val="none" w:sz="0" w:space="0" w:color="auto"/>
          </w:divBdr>
        </w:div>
      </w:divsChild>
    </w:div>
    <w:div w:id="1754350480">
      <w:bodyDiv w:val="1"/>
      <w:marLeft w:val="0"/>
      <w:marRight w:val="0"/>
      <w:marTop w:val="0"/>
      <w:marBottom w:val="0"/>
      <w:divBdr>
        <w:top w:val="none" w:sz="0" w:space="0" w:color="auto"/>
        <w:left w:val="none" w:sz="0" w:space="0" w:color="auto"/>
        <w:bottom w:val="none" w:sz="0" w:space="0" w:color="auto"/>
        <w:right w:val="none" w:sz="0" w:space="0" w:color="auto"/>
      </w:divBdr>
    </w:div>
    <w:div w:id="1765496594">
      <w:bodyDiv w:val="1"/>
      <w:marLeft w:val="0"/>
      <w:marRight w:val="0"/>
      <w:marTop w:val="0"/>
      <w:marBottom w:val="0"/>
      <w:divBdr>
        <w:top w:val="none" w:sz="0" w:space="0" w:color="auto"/>
        <w:left w:val="none" w:sz="0" w:space="0" w:color="auto"/>
        <w:bottom w:val="none" w:sz="0" w:space="0" w:color="auto"/>
        <w:right w:val="none" w:sz="0" w:space="0" w:color="auto"/>
      </w:divBdr>
    </w:div>
    <w:div w:id="1811900976">
      <w:bodyDiv w:val="1"/>
      <w:marLeft w:val="0"/>
      <w:marRight w:val="0"/>
      <w:marTop w:val="0"/>
      <w:marBottom w:val="0"/>
      <w:divBdr>
        <w:top w:val="none" w:sz="0" w:space="0" w:color="auto"/>
        <w:left w:val="none" w:sz="0" w:space="0" w:color="auto"/>
        <w:bottom w:val="none" w:sz="0" w:space="0" w:color="auto"/>
        <w:right w:val="none" w:sz="0" w:space="0" w:color="auto"/>
      </w:divBdr>
    </w:div>
    <w:div w:id="1911495870">
      <w:bodyDiv w:val="1"/>
      <w:marLeft w:val="0"/>
      <w:marRight w:val="0"/>
      <w:marTop w:val="0"/>
      <w:marBottom w:val="0"/>
      <w:divBdr>
        <w:top w:val="none" w:sz="0" w:space="0" w:color="auto"/>
        <w:left w:val="none" w:sz="0" w:space="0" w:color="auto"/>
        <w:bottom w:val="none" w:sz="0" w:space="0" w:color="auto"/>
        <w:right w:val="none" w:sz="0" w:space="0" w:color="auto"/>
      </w:divBdr>
    </w:div>
    <w:div w:id="2024622848">
      <w:bodyDiv w:val="1"/>
      <w:marLeft w:val="0"/>
      <w:marRight w:val="0"/>
      <w:marTop w:val="0"/>
      <w:marBottom w:val="0"/>
      <w:divBdr>
        <w:top w:val="none" w:sz="0" w:space="0" w:color="auto"/>
        <w:left w:val="none" w:sz="0" w:space="0" w:color="auto"/>
        <w:bottom w:val="none" w:sz="0" w:space="0" w:color="auto"/>
        <w:right w:val="none" w:sz="0" w:space="0" w:color="auto"/>
      </w:divBdr>
    </w:div>
    <w:div w:id="2048292651">
      <w:bodyDiv w:val="1"/>
      <w:marLeft w:val="0"/>
      <w:marRight w:val="0"/>
      <w:marTop w:val="0"/>
      <w:marBottom w:val="0"/>
      <w:divBdr>
        <w:top w:val="none" w:sz="0" w:space="0" w:color="auto"/>
        <w:left w:val="none" w:sz="0" w:space="0" w:color="auto"/>
        <w:bottom w:val="none" w:sz="0" w:space="0" w:color="auto"/>
        <w:right w:val="none" w:sz="0" w:space="0" w:color="auto"/>
      </w:divBdr>
    </w:div>
    <w:div w:id="209709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ossouza@irani.com.br"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odivancargnin@irani.com.br"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6CEE1-8CB5-4EE1-915E-D6796335A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69</Pages>
  <Words>27080</Words>
  <Characters>154707</Characters>
  <Application>Microsoft Office Word</Application>
  <DocSecurity>0</DocSecurity>
  <Lines>2667</Lines>
  <Paragraphs>972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Pinheiro Guimarães</cp:lastModifiedBy>
  <cp:revision>5</cp:revision>
  <cp:lastPrinted>2022-08-10T19:35:00Z</cp:lastPrinted>
  <dcterms:created xsi:type="dcterms:W3CDTF">2022-08-10T19:29:00Z</dcterms:created>
  <dcterms:modified xsi:type="dcterms:W3CDTF">2022-08-10T19:36:00Z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etDate">
    <vt:lpwstr>2022-03-17T15:33:29Z</vt:lpwstr>
  </property>
  <property fmtid="{D5CDD505-2E9C-101B-9397-08002B2CF9AE}" pid="4" name="MSIP_Label_41b88ec2-a72b-4523-9e84-0458a1764731_Method">
    <vt:lpwstr>Privileged</vt:lpwstr>
  </property>
  <property fmtid="{D5CDD505-2E9C-101B-9397-08002B2CF9AE}" pid="5" name="MSIP_Label_41b88ec2-a72b-4523-9e84-0458a1764731_Name">
    <vt:lpwstr>Public O365</vt:lpwstr>
  </property>
  <property fmtid="{D5CDD505-2E9C-101B-9397-08002B2CF9AE}" pid="6" name="MSIP_Label_41b88ec2-a72b-4523-9e84-0458a1764731_SiteId">
    <vt:lpwstr>35595a02-4d6d-44ac-99e1-f9ab4cd872db</vt:lpwstr>
  </property>
  <property fmtid="{D5CDD505-2E9C-101B-9397-08002B2CF9AE}" pid="7" name="MSIP_Label_41b88ec2-a72b-4523-9e84-0458a1764731_ActionId">
    <vt:lpwstr>0d3d54ea-ad2e-4b15-87d9-73264e4f30f7</vt:lpwstr>
  </property>
  <property fmtid="{D5CDD505-2E9C-101B-9397-08002B2CF9AE}" pid="8" name="MSIP_Label_41b88ec2-a72b-4523-9e84-0458a1764731_ContentBits">
    <vt:lpwstr>0</vt:lpwstr>
  </property>
  <property fmtid="{D5CDD505-2E9C-101B-9397-08002B2CF9AE}" pid="9" name="iManageFooter">
    <vt:lpwstr>2144765v47</vt:lpwstr>
  </property>
</Properties>
</file>
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D2E" w:rsidRDefault="00497D2E" w:rsidP="00BA629A">
      <w:pPr>
        <w:jc w:val="center"/>
        <w:rPr>
          <w:szCs w:val="26"/>
        </w:rPr>
      </w:pPr>
      <w:r w:rsidRPr="007645A7">
        <w:rPr>
          <w:smallCaps/>
          <w:szCs w:val="26"/>
        </w:rPr>
        <w:t>Instrumento Particular de Escritura de Emissão Pública de</w:t>
      </w:r>
      <w:r w:rsidRPr="007645A7">
        <w:rPr>
          <w:smallCaps/>
          <w:szCs w:val="26"/>
        </w:rPr>
        <w:br/>
        <w:t>Debêntures Simples, Não Conversíveis em Ações, da</w:t>
      </w:r>
      <w:r w:rsidRPr="007645A7">
        <w:rPr>
          <w:smallCaps/>
          <w:szCs w:val="26"/>
        </w:rPr>
        <w:br/>
        <w:t xml:space="preserve">Espécie </w:t>
      </w:r>
      <w:r w:rsidR="00B031A6">
        <w:rPr>
          <w:smallCaps/>
          <w:szCs w:val="26"/>
        </w:rPr>
        <w:t>com Garantia Real</w:t>
      </w:r>
      <w:r w:rsidRPr="007645A7">
        <w:rPr>
          <w:smallCaps/>
          <w:szCs w:val="26"/>
        </w:rPr>
        <w:t>, com Garantia Adicional Fidejussória, da</w:t>
      </w:r>
      <w:r w:rsidRPr="007645A7">
        <w:rPr>
          <w:smallCaps/>
          <w:szCs w:val="26"/>
        </w:rPr>
        <w:br/>
      </w:r>
      <w:r w:rsidR="00B031A6">
        <w:rPr>
          <w:smallCaps/>
          <w:szCs w:val="26"/>
          <w:u w:val="single"/>
        </w:rPr>
        <w:t>Primeira</w:t>
      </w:r>
      <w:r w:rsidRPr="007645A7">
        <w:rPr>
          <w:smallCaps/>
          <w:szCs w:val="26"/>
          <w:u w:val="single"/>
        </w:rPr>
        <w:t xml:space="preserve"> Emissão d</w:t>
      </w:r>
      <w:r w:rsidR="00410406">
        <w:rPr>
          <w:smallCaps/>
          <w:szCs w:val="26"/>
          <w:u w:val="single"/>
        </w:rPr>
        <w:t>a</w:t>
      </w:r>
      <w:r w:rsidR="0062401F" w:rsidRPr="007645A7">
        <w:rPr>
          <w:smallCaps/>
          <w:szCs w:val="26"/>
          <w:u w:val="single"/>
        </w:rPr>
        <w:t xml:space="preserve"> </w:t>
      </w:r>
      <w:r w:rsidR="00F25772">
        <w:rPr>
          <w:smallCaps/>
          <w:szCs w:val="26"/>
          <w:u w:val="single"/>
        </w:rPr>
        <w:t>MOB</w:t>
      </w:r>
      <w:r w:rsidR="00B031A6">
        <w:rPr>
          <w:smallCaps/>
          <w:szCs w:val="26"/>
          <w:u w:val="single"/>
        </w:rPr>
        <w:t xml:space="preserve"> </w:t>
      </w:r>
      <w:r w:rsidR="00F7525D">
        <w:rPr>
          <w:smallCaps/>
          <w:szCs w:val="26"/>
          <w:u w:val="single"/>
        </w:rPr>
        <w:t>Participações </w:t>
      </w:r>
      <w:r w:rsidR="00B031A6">
        <w:rPr>
          <w:smallCaps/>
          <w:szCs w:val="26"/>
          <w:u w:val="single"/>
        </w:rPr>
        <w:t>S.A.</w:t>
      </w:r>
    </w:p>
    <w:p w:rsidR="00823BE1" w:rsidRPr="007645A7" w:rsidRDefault="00823BE1" w:rsidP="00BA629A">
      <w:pPr>
        <w:rPr>
          <w:szCs w:val="26"/>
        </w:rPr>
      </w:pPr>
    </w:p>
    <w:p w:rsidR="004C0D35" w:rsidRDefault="004C0D35" w:rsidP="00BA629A">
      <w:pPr>
        <w:rPr>
          <w:szCs w:val="26"/>
        </w:rPr>
      </w:pPr>
      <w:r w:rsidRPr="007645A7">
        <w:rPr>
          <w:szCs w:val="26"/>
        </w:rPr>
        <w:t xml:space="preserve">Celebram este </w:t>
      </w:r>
      <w:r w:rsidR="00D67C83">
        <w:rPr>
          <w:szCs w:val="26"/>
        </w:rPr>
        <w:t>"</w:t>
      </w:r>
      <w:r w:rsidRPr="007645A7">
        <w:rPr>
          <w:szCs w:val="26"/>
        </w:rPr>
        <w:t xml:space="preserve">Instrumento Particular de Escritura de Emissão Pública de Debêntures Simples, Não Conversíveis em Ações, </w:t>
      </w:r>
      <w:r w:rsidR="006E08AC" w:rsidRPr="007645A7">
        <w:rPr>
          <w:szCs w:val="26"/>
        </w:rPr>
        <w:t xml:space="preserve">da Espécie </w:t>
      </w:r>
      <w:r w:rsidR="00B031A6">
        <w:rPr>
          <w:szCs w:val="26"/>
        </w:rPr>
        <w:t>com Garantia Real</w:t>
      </w:r>
      <w:r w:rsidR="006E08AC" w:rsidRPr="007645A7">
        <w:rPr>
          <w:szCs w:val="26"/>
        </w:rPr>
        <w:t xml:space="preserve">, </w:t>
      </w:r>
      <w:r w:rsidR="00497D2E" w:rsidRPr="007645A7">
        <w:rPr>
          <w:szCs w:val="26"/>
        </w:rPr>
        <w:t xml:space="preserve">com Garantia Adicional Fidejussória, </w:t>
      </w:r>
      <w:r w:rsidR="006E08AC" w:rsidRPr="007645A7">
        <w:rPr>
          <w:szCs w:val="26"/>
        </w:rPr>
        <w:t xml:space="preserve">da </w:t>
      </w:r>
      <w:r w:rsidR="00B031A6">
        <w:rPr>
          <w:szCs w:val="26"/>
        </w:rPr>
        <w:t>Primeira</w:t>
      </w:r>
      <w:r w:rsidR="006E08AC" w:rsidRPr="007645A7">
        <w:rPr>
          <w:szCs w:val="26"/>
        </w:rPr>
        <w:t xml:space="preserve"> Emissão </w:t>
      </w:r>
      <w:r w:rsidRPr="007645A7">
        <w:rPr>
          <w:snapToGrid w:val="0"/>
          <w:szCs w:val="26"/>
        </w:rPr>
        <w:t>d</w:t>
      </w:r>
      <w:r w:rsidR="00410406">
        <w:rPr>
          <w:snapToGrid w:val="0"/>
          <w:szCs w:val="26"/>
        </w:rPr>
        <w:t>a</w:t>
      </w:r>
      <w:r w:rsidRPr="007645A7">
        <w:rPr>
          <w:snapToGrid w:val="0"/>
          <w:szCs w:val="26"/>
        </w:rPr>
        <w:t xml:space="preserve"> </w:t>
      </w:r>
      <w:r w:rsidR="00B031A6">
        <w:rPr>
          <w:snapToGrid w:val="0"/>
          <w:szCs w:val="26"/>
        </w:rPr>
        <w:t xml:space="preserve">MOB </w:t>
      </w:r>
      <w:r w:rsidR="00F7525D">
        <w:rPr>
          <w:snapToGrid w:val="0"/>
          <w:szCs w:val="26"/>
        </w:rPr>
        <w:t>Participações </w:t>
      </w:r>
      <w:r w:rsidR="00B031A6">
        <w:rPr>
          <w:snapToGrid w:val="0"/>
          <w:szCs w:val="26"/>
        </w:rPr>
        <w:t>S.A.</w:t>
      </w:r>
      <w:r w:rsidR="00D67C83">
        <w:rPr>
          <w:szCs w:val="26"/>
        </w:rPr>
        <w:t>"</w:t>
      </w:r>
      <w:r w:rsidRPr="007645A7">
        <w:rPr>
          <w:szCs w:val="26"/>
        </w:rPr>
        <w:t xml:space="preserve"> (</w:t>
      </w:r>
      <w:r w:rsidR="00D67C83">
        <w:rPr>
          <w:szCs w:val="26"/>
        </w:rPr>
        <w:t>"</w:t>
      </w:r>
      <w:r w:rsidRPr="007645A7">
        <w:rPr>
          <w:szCs w:val="26"/>
          <w:u w:val="single"/>
        </w:rPr>
        <w:t>Escritura de Emissão</w:t>
      </w:r>
      <w:r w:rsidR="00D67C83">
        <w:rPr>
          <w:szCs w:val="26"/>
        </w:rPr>
        <w:t>"</w:t>
      </w:r>
      <w:r w:rsidRPr="007645A7">
        <w:rPr>
          <w:szCs w:val="26"/>
        </w:rPr>
        <w:t>):</w:t>
      </w:r>
    </w:p>
    <w:p w:rsidR="00880FA8" w:rsidRPr="007645A7" w:rsidRDefault="00880FA8" w:rsidP="00BA629A">
      <w:pPr>
        <w:keepNext/>
        <w:numPr>
          <w:ilvl w:val="0"/>
          <w:numId w:val="2"/>
        </w:numPr>
        <w:tabs>
          <w:tab w:val="clear" w:pos="1418"/>
        </w:tabs>
        <w:ind w:left="709"/>
        <w:rPr>
          <w:szCs w:val="26"/>
        </w:rPr>
      </w:pPr>
      <w:r w:rsidRPr="007645A7">
        <w:rPr>
          <w:szCs w:val="26"/>
        </w:rPr>
        <w:t xml:space="preserve">como emissora </w:t>
      </w:r>
      <w:r w:rsidR="0098009F" w:rsidRPr="007645A7">
        <w:rPr>
          <w:szCs w:val="26"/>
        </w:rPr>
        <w:t xml:space="preserve">e ofertante </w:t>
      </w:r>
      <w:r w:rsidRPr="007645A7">
        <w:rPr>
          <w:szCs w:val="26"/>
        </w:rPr>
        <w:t>das</w:t>
      </w:r>
      <w:r w:rsidR="00AD1AD3">
        <w:rPr>
          <w:szCs w:val="26"/>
        </w:rPr>
        <w:t xml:space="preserve"> Debêntures (conforme definido abaixo)</w:t>
      </w:r>
      <w:r w:rsidRPr="007645A7">
        <w:rPr>
          <w:szCs w:val="26"/>
        </w:rPr>
        <w:t>:</w:t>
      </w:r>
      <w:bookmarkStart w:id="0" w:name="_GoBack"/>
      <w:bookmarkEnd w:id="0"/>
    </w:p>
    <w:p w:rsidR="00880FA8" w:rsidRPr="007645A7" w:rsidRDefault="00B031A6" w:rsidP="00BA629A">
      <w:pPr>
        <w:keepLines/>
        <w:ind w:left="709"/>
        <w:rPr>
          <w:szCs w:val="26"/>
        </w:rPr>
      </w:pPr>
      <w:r w:rsidRPr="005632BE">
        <w:rPr>
          <w:smallCaps/>
          <w:szCs w:val="26"/>
        </w:rPr>
        <w:t xml:space="preserve">MOB </w:t>
      </w:r>
      <w:r w:rsidR="00F7525D" w:rsidRPr="005632BE">
        <w:rPr>
          <w:smallCaps/>
          <w:szCs w:val="26"/>
        </w:rPr>
        <w:t>Participações </w:t>
      </w:r>
      <w:r w:rsidRPr="005632BE">
        <w:rPr>
          <w:smallCaps/>
          <w:szCs w:val="26"/>
        </w:rPr>
        <w:t>S.A.</w:t>
      </w:r>
      <w:r w:rsidR="00880FA8" w:rsidRPr="007645A7">
        <w:rPr>
          <w:szCs w:val="26"/>
        </w:rPr>
        <w:t xml:space="preserve">, </w:t>
      </w:r>
      <w:r w:rsidR="007F6D1D" w:rsidRPr="007645A7">
        <w:rPr>
          <w:szCs w:val="26"/>
        </w:rPr>
        <w:t xml:space="preserve">sociedade por ações </w:t>
      </w:r>
      <w:r w:rsidR="006E3FE4" w:rsidRPr="007645A7">
        <w:rPr>
          <w:szCs w:val="26"/>
        </w:rPr>
        <w:t>sem</w:t>
      </w:r>
      <w:r w:rsidR="007F6D1D" w:rsidRPr="007645A7">
        <w:rPr>
          <w:szCs w:val="26"/>
        </w:rPr>
        <w:t xml:space="preserve"> registro de </w:t>
      </w:r>
      <w:r w:rsidR="003F237E" w:rsidRPr="007645A7">
        <w:rPr>
          <w:szCs w:val="26"/>
        </w:rPr>
        <w:t>emissor de valores mobiliários</w:t>
      </w:r>
      <w:r w:rsidR="007F6D1D" w:rsidRPr="007645A7">
        <w:rPr>
          <w:szCs w:val="26"/>
        </w:rPr>
        <w:t xml:space="preserve"> perante a</w:t>
      </w:r>
      <w:r w:rsidR="00CB6360">
        <w:rPr>
          <w:szCs w:val="26"/>
        </w:rPr>
        <w:t xml:space="preserve"> CVM (conforme definido abaixo)</w:t>
      </w:r>
      <w:r w:rsidR="007F6D1D" w:rsidRPr="007645A7">
        <w:rPr>
          <w:szCs w:val="26"/>
        </w:rPr>
        <w:t xml:space="preserve">, </w:t>
      </w:r>
      <w:r w:rsidR="00880FA8" w:rsidRPr="007645A7">
        <w:rPr>
          <w:szCs w:val="26"/>
        </w:rPr>
        <w:t>com sede n</w:t>
      </w:r>
      <w:r w:rsidR="00D7162F" w:rsidRPr="007645A7">
        <w:rPr>
          <w:szCs w:val="26"/>
        </w:rPr>
        <w:t xml:space="preserve">a Cidade de </w:t>
      </w:r>
      <w:r w:rsidR="009523A5">
        <w:rPr>
          <w:szCs w:val="26"/>
        </w:rPr>
        <w:t>Fortaleza</w:t>
      </w:r>
      <w:r w:rsidR="009D1558" w:rsidRPr="007645A7">
        <w:rPr>
          <w:szCs w:val="26"/>
        </w:rPr>
        <w:t xml:space="preserve">, Estado </w:t>
      </w:r>
      <w:r w:rsidR="00660E84" w:rsidRPr="007645A7">
        <w:rPr>
          <w:szCs w:val="26"/>
        </w:rPr>
        <w:t>d</w:t>
      </w:r>
      <w:r w:rsidR="00EB1E2C">
        <w:rPr>
          <w:szCs w:val="26"/>
        </w:rPr>
        <w:t>o</w:t>
      </w:r>
      <w:r w:rsidR="00660E84" w:rsidRPr="007645A7">
        <w:rPr>
          <w:szCs w:val="26"/>
        </w:rPr>
        <w:t xml:space="preserve"> </w:t>
      </w:r>
      <w:r w:rsidR="009523A5">
        <w:rPr>
          <w:szCs w:val="26"/>
        </w:rPr>
        <w:t>Ceará</w:t>
      </w:r>
      <w:r w:rsidR="009D1558" w:rsidRPr="007645A7">
        <w:rPr>
          <w:szCs w:val="26"/>
        </w:rPr>
        <w:t xml:space="preserve">, na </w:t>
      </w:r>
      <w:r w:rsidR="00F71217">
        <w:rPr>
          <w:szCs w:val="26"/>
        </w:rPr>
        <w:t>Avenida da Abolição 4140</w:t>
      </w:r>
      <w:r w:rsidR="009D1558" w:rsidRPr="007645A7">
        <w:rPr>
          <w:szCs w:val="26"/>
        </w:rPr>
        <w:t>,</w:t>
      </w:r>
      <w:r w:rsidR="00D7162F" w:rsidRPr="007645A7">
        <w:rPr>
          <w:szCs w:val="26"/>
        </w:rPr>
        <w:t xml:space="preserve"> </w:t>
      </w:r>
      <w:r w:rsidR="00880FA8" w:rsidRPr="007645A7">
        <w:rPr>
          <w:szCs w:val="26"/>
        </w:rPr>
        <w:t xml:space="preserve">inscrita no </w:t>
      </w:r>
      <w:r w:rsidR="00CB6360">
        <w:rPr>
          <w:szCs w:val="26"/>
        </w:rPr>
        <w:t xml:space="preserve">CNPJ (conforme definido abaixo) </w:t>
      </w:r>
      <w:r w:rsidR="00880FA8" w:rsidRPr="007645A7">
        <w:rPr>
          <w:szCs w:val="26"/>
        </w:rPr>
        <w:t>sob o n.º </w:t>
      </w:r>
      <w:r w:rsidR="00F71217" w:rsidRPr="00F71217">
        <w:rPr>
          <w:bCs/>
          <w:szCs w:val="26"/>
        </w:rPr>
        <w:t>07.100.988/0001</w:t>
      </w:r>
      <w:r w:rsidR="00354756">
        <w:rPr>
          <w:bCs/>
          <w:szCs w:val="26"/>
        </w:rPr>
        <w:t>–</w:t>
      </w:r>
      <w:r w:rsidR="00F71217" w:rsidRPr="00F71217">
        <w:rPr>
          <w:bCs/>
          <w:szCs w:val="26"/>
        </w:rPr>
        <w:t>00</w:t>
      </w:r>
      <w:r w:rsidR="00D04077" w:rsidRPr="007645A7">
        <w:rPr>
          <w:szCs w:val="26"/>
        </w:rPr>
        <w:t xml:space="preserve">, com seus atos constitutivos registrados perante a </w:t>
      </w:r>
      <w:r w:rsidR="00CB6360">
        <w:rPr>
          <w:szCs w:val="26"/>
        </w:rPr>
        <w:t>JUCE</w:t>
      </w:r>
      <w:r w:rsidR="00F71217">
        <w:rPr>
          <w:szCs w:val="26"/>
        </w:rPr>
        <w:t>C</w:t>
      </w:r>
      <w:r w:rsidR="00DC3282">
        <w:rPr>
          <w:szCs w:val="26"/>
        </w:rPr>
        <w:t xml:space="preserve"> </w:t>
      </w:r>
      <w:r w:rsidR="00CB6360">
        <w:rPr>
          <w:szCs w:val="26"/>
        </w:rPr>
        <w:t xml:space="preserve">(conforme definido abaixo) </w:t>
      </w:r>
      <w:r w:rsidR="00D04077" w:rsidRPr="007645A7">
        <w:rPr>
          <w:szCs w:val="26"/>
        </w:rPr>
        <w:t>sob o NIRE </w:t>
      </w:r>
      <w:r w:rsidR="00EB2C82" w:rsidRPr="00EB2C82">
        <w:rPr>
          <w:szCs w:val="26"/>
        </w:rPr>
        <w:t>23</w:t>
      </w:r>
      <w:r w:rsidR="00EB1E2C">
        <w:rPr>
          <w:szCs w:val="26"/>
        </w:rPr>
        <w:t>.</w:t>
      </w:r>
      <w:r w:rsidR="00EB2C82" w:rsidRPr="00EB2C82">
        <w:rPr>
          <w:szCs w:val="26"/>
        </w:rPr>
        <w:t>3</w:t>
      </w:r>
      <w:r w:rsidR="00EB1E2C">
        <w:rPr>
          <w:szCs w:val="26"/>
        </w:rPr>
        <w:t>.</w:t>
      </w:r>
      <w:r w:rsidR="00EB2C82" w:rsidRPr="00EB2C82">
        <w:rPr>
          <w:szCs w:val="26"/>
        </w:rPr>
        <w:t>00040937</w:t>
      </w:r>
      <w:r w:rsidR="00880FA8" w:rsidRPr="007645A7">
        <w:rPr>
          <w:szCs w:val="26"/>
        </w:rPr>
        <w:t>, neste ato representada nos termos de seu estatuto social (</w:t>
      </w:r>
      <w:r w:rsidR="00D67C83">
        <w:rPr>
          <w:szCs w:val="26"/>
        </w:rPr>
        <w:t>"</w:t>
      </w:r>
      <w:r w:rsidR="00880FA8" w:rsidRPr="007645A7">
        <w:rPr>
          <w:szCs w:val="26"/>
          <w:u w:val="single"/>
        </w:rPr>
        <w:t>Companhia</w:t>
      </w:r>
      <w:r w:rsidR="00D67C83">
        <w:rPr>
          <w:szCs w:val="26"/>
        </w:rPr>
        <w:t>"</w:t>
      </w:r>
      <w:r w:rsidR="002B30F1" w:rsidRPr="007645A7">
        <w:rPr>
          <w:szCs w:val="26"/>
        </w:rPr>
        <w:t>);</w:t>
      </w:r>
    </w:p>
    <w:p w:rsidR="00880FA8" w:rsidRPr="007645A7" w:rsidRDefault="00880FA8" w:rsidP="00BA629A">
      <w:pPr>
        <w:keepNext/>
        <w:numPr>
          <w:ilvl w:val="0"/>
          <w:numId w:val="2"/>
        </w:numPr>
        <w:tabs>
          <w:tab w:val="clear" w:pos="1418"/>
        </w:tabs>
        <w:ind w:left="709"/>
        <w:rPr>
          <w:szCs w:val="26"/>
        </w:rPr>
      </w:pPr>
      <w:r w:rsidRPr="007645A7">
        <w:rPr>
          <w:szCs w:val="26"/>
        </w:rPr>
        <w:t>como agente fiduciário, nomeado nesta Escritura de Emissão, representando a comunhão dos</w:t>
      </w:r>
      <w:r w:rsidR="00D017C6">
        <w:rPr>
          <w:szCs w:val="26"/>
        </w:rPr>
        <w:t xml:space="preserve"> Debenturistas</w:t>
      </w:r>
      <w:r w:rsidR="008B3E64">
        <w:rPr>
          <w:szCs w:val="26"/>
        </w:rPr>
        <w:t xml:space="preserve"> (conforme definido abaixo)</w:t>
      </w:r>
      <w:r w:rsidRPr="007645A7">
        <w:rPr>
          <w:szCs w:val="26"/>
        </w:rPr>
        <w:t>:</w:t>
      </w:r>
    </w:p>
    <w:p w:rsidR="00023976" w:rsidRDefault="00C8771D" w:rsidP="00BA629A">
      <w:pPr>
        <w:keepLines/>
        <w:ind w:left="709"/>
        <w:rPr>
          <w:szCs w:val="26"/>
        </w:rPr>
      </w:pPr>
      <w:r>
        <w:rPr>
          <w:smallCaps/>
          <w:szCs w:val="26"/>
        </w:rPr>
        <w:t>Oliveira Trust Distribuidora de Títulos e Valores Mobiliários S.A.</w:t>
      </w:r>
      <w:r>
        <w:rPr>
          <w:szCs w:val="26"/>
        </w:rPr>
        <w:t xml:space="preserve">, instituição financeira com </w:t>
      </w:r>
      <w:r w:rsidR="00153706">
        <w:rPr>
          <w:szCs w:val="26"/>
        </w:rPr>
        <w:t>sede na Cidade do Rio de Janeiro, Estado do Rio de Janeiro, na Avenida das Américas 3434, bloco 7 – grupo 201, inscrita no CNPJ sob o n.º 36.113.876/0001</w:t>
      </w:r>
      <w:r w:rsidR="00153706">
        <w:rPr>
          <w:szCs w:val="26"/>
        </w:rPr>
        <w:noBreakHyphen/>
        <w:t>91</w:t>
      </w:r>
      <w:r>
        <w:rPr>
          <w:szCs w:val="26"/>
        </w:rPr>
        <w:t xml:space="preserve">, neste ato representada nos termos de seu estatuto social </w:t>
      </w:r>
      <w:r w:rsidR="005A57E1" w:rsidRPr="007645A7">
        <w:rPr>
          <w:szCs w:val="26"/>
        </w:rPr>
        <w:t>(</w:t>
      </w:r>
      <w:r w:rsidR="00D67C83">
        <w:rPr>
          <w:szCs w:val="26"/>
        </w:rPr>
        <w:t>"</w:t>
      </w:r>
      <w:r w:rsidR="005A57E1" w:rsidRPr="007645A7">
        <w:rPr>
          <w:szCs w:val="26"/>
          <w:u w:val="single"/>
        </w:rPr>
        <w:t>Agente Fiduciário</w:t>
      </w:r>
      <w:r w:rsidR="00D67C83">
        <w:rPr>
          <w:szCs w:val="26"/>
        </w:rPr>
        <w:t>"</w:t>
      </w:r>
      <w:r w:rsidR="005A57E1" w:rsidRPr="007645A7">
        <w:rPr>
          <w:szCs w:val="26"/>
        </w:rPr>
        <w:t>);</w:t>
      </w:r>
      <w:r w:rsidR="00D9704C">
        <w:rPr>
          <w:szCs w:val="26"/>
        </w:rPr>
        <w:t xml:space="preserve"> e</w:t>
      </w:r>
    </w:p>
    <w:p w:rsidR="00DF6C24" w:rsidRPr="007645A7" w:rsidRDefault="00DF6C24" w:rsidP="00BA629A">
      <w:pPr>
        <w:keepNext/>
        <w:numPr>
          <w:ilvl w:val="0"/>
          <w:numId w:val="2"/>
        </w:numPr>
        <w:tabs>
          <w:tab w:val="clear" w:pos="1418"/>
        </w:tabs>
        <w:ind w:left="709"/>
        <w:rPr>
          <w:szCs w:val="26"/>
        </w:rPr>
      </w:pPr>
      <w:r w:rsidRPr="007645A7">
        <w:rPr>
          <w:szCs w:val="26"/>
        </w:rPr>
        <w:t xml:space="preserve">como </w:t>
      </w:r>
      <w:r w:rsidR="00170F26" w:rsidRPr="007645A7">
        <w:rPr>
          <w:szCs w:val="26"/>
        </w:rPr>
        <w:t>fiador</w:t>
      </w:r>
      <w:r w:rsidR="00D15E5A">
        <w:rPr>
          <w:szCs w:val="26"/>
        </w:rPr>
        <w:t>e</w:t>
      </w:r>
      <w:r w:rsidR="00170F26" w:rsidRPr="007645A7">
        <w:rPr>
          <w:szCs w:val="26"/>
        </w:rPr>
        <w:t>s</w:t>
      </w:r>
      <w:r w:rsidR="006F05F9">
        <w:rPr>
          <w:szCs w:val="26"/>
        </w:rPr>
        <w:t>, co</w:t>
      </w:r>
      <w:r w:rsidR="00354756">
        <w:rPr>
          <w:szCs w:val="26"/>
        </w:rPr>
        <w:t>–</w:t>
      </w:r>
      <w:r w:rsidR="006F05F9">
        <w:rPr>
          <w:szCs w:val="26"/>
        </w:rPr>
        <w:t>devedor</w:t>
      </w:r>
      <w:r w:rsidR="00D15E5A">
        <w:rPr>
          <w:szCs w:val="26"/>
        </w:rPr>
        <w:t>e</w:t>
      </w:r>
      <w:r w:rsidR="006F05F9">
        <w:rPr>
          <w:szCs w:val="26"/>
        </w:rPr>
        <w:t>s solidári</w:t>
      </w:r>
      <w:r w:rsidR="00143391">
        <w:rPr>
          <w:szCs w:val="26"/>
        </w:rPr>
        <w:t>o</w:t>
      </w:r>
      <w:r w:rsidR="006F05F9">
        <w:rPr>
          <w:szCs w:val="26"/>
        </w:rPr>
        <w:t>s</w:t>
      </w:r>
      <w:r w:rsidRPr="007645A7">
        <w:rPr>
          <w:szCs w:val="26"/>
        </w:rPr>
        <w:t xml:space="preserve"> </w:t>
      </w:r>
      <w:r w:rsidR="008E58BA" w:rsidRPr="007645A7">
        <w:rPr>
          <w:szCs w:val="26"/>
        </w:rPr>
        <w:t>e principais pagador</w:t>
      </w:r>
      <w:r w:rsidR="00143391">
        <w:rPr>
          <w:szCs w:val="26"/>
        </w:rPr>
        <w:t>e</w:t>
      </w:r>
      <w:r w:rsidR="008E58BA" w:rsidRPr="007645A7">
        <w:rPr>
          <w:szCs w:val="26"/>
        </w:rPr>
        <w:t>s</w:t>
      </w:r>
      <w:r w:rsidR="006639F4" w:rsidRPr="007645A7">
        <w:rPr>
          <w:szCs w:val="26"/>
        </w:rPr>
        <w:t>, solidariamente entre si e</w:t>
      </w:r>
      <w:r w:rsidR="00573E6F" w:rsidRPr="007645A7">
        <w:rPr>
          <w:szCs w:val="26"/>
        </w:rPr>
        <w:t xml:space="preserve"> </w:t>
      </w:r>
      <w:r w:rsidR="006639F4" w:rsidRPr="007645A7">
        <w:rPr>
          <w:szCs w:val="26"/>
        </w:rPr>
        <w:t>com a Companhia</w:t>
      </w:r>
      <w:r w:rsidRPr="007645A7">
        <w:rPr>
          <w:szCs w:val="26"/>
        </w:rPr>
        <w:t>:</w:t>
      </w:r>
    </w:p>
    <w:p w:rsidR="00995E8E" w:rsidRDefault="00826C06" w:rsidP="00BA629A">
      <w:pPr>
        <w:keepLines/>
        <w:ind w:left="709"/>
        <w:rPr>
          <w:bCs/>
          <w:szCs w:val="26"/>
        </w:rPr>
      </w:pPr>
      <w:bookmarkStart w:id="1" w:name="_Hlk522812877"/>
      <w:r w:rsidRPr="00826C06">
        <w:rPr>
          <w:smallCaps/>
          <w:szCs w:val="26"/>
        </w:rPr>
        <w:t>Salim Bayde Neto</w:t>
      </w:r>
      <w:bookmarkEnd w:id="1"/>
      <w:r w:rsidR="009C4EF5" w:rsidRPr="007645A7">
        <w:rPr>
          <w:smallCaps/>
          <w:szCs w:val="26"/>
        </w:rPr>
        <w:t>,</w:t>
      </w:r>
      <w:r w:rsidR="009C4EF5" w:rsidRPr="007645A7">
        <w:rPr>
          <w:bCs/>
          <w:szCs w:val="26"/>
        </w:rPr>
        <w:t xml:space="preserve"> brasileiro, </w:t>
      </w:r>
      <w:r w:rsidR="009C4EF5">
        <w:rPr>
          <w:bCs/>
          <w:szCs w:val="26"/>
        </w:rPr>
        <w:t>solteiro</w:t>
      </w:r>
      <w:r w:rsidR="009C4EF5" w:rsidRPr="007645A7">
        <w:rPr>
          <w:bCs/>
          <w:szCs w:val="26"/>
        </w:rPr>
        <w:t xml:space="preserve">, </w:t>
      </w:r>
      <w:r w:rsidR="00CB00C3">
        <w:rPr>
          <w:bCs/>
          <w:szCs w:val="26"/>
        </w:rPr>
        <w:t>administrador</w:t>
      </w:r>
      <w:r w:rsidR="009C4EF5" w:rsidRPr="007645A7">
        <w:rPr>
          <w:bCs/>
          <w:szCs w:val="26"/>
        </w:rPr>
        <w:t>, portador da cédula de identidade n.º </w:t>
      </w:r>
      <w:r w:rsidR="00CB00C3" w:rsidRPr="00CB00C3">
        <w:rPr>
          <w:bCs/>
          <w:szCs w:val="26"/>
        </w:rPr>
        <w:t>99002033231</w:t>
      </w:r>
      <w:r w:rsidR="009C4EF5" w:rsidRPr="007645A7">
        <w:rPr>
          <w:bCs/>
          <w:szCs w:val="26"/>
        </w:rPr>
        <w:t xml:space="preserve">, expedida </w:t>
      </w:r>
      <w:r w:rsidR="009C4EF5">
        <w:rPr>
          <w:bCs/>
          <w:szCs w:val="26"/>
        </w:rPr>
        <w:t>pela SSP</w:t>
      </w:r>
      <w:r w:rsidR="00CB00C3">
        <w:rPr>
          <w:bCs/>
          <w:szCs w:val="26"/>
        </w:rPr>
        <w:t xml:space="preserve">/CE </w:t>
      </w:r>
      <w:r w:rsidR="009C4EF5">
        <w:rPr>
          <w:bCs/>
          <w:szCs w:val="26"/>
        </w:rPr>
        <w:t>(conforme definido abaixo)</w:t>
      </w:r>
      <w:r w:rsidR="009C4EF5" w:rsidRPr="007645A7">
        <w:rPr>
          <w:bCs/>
          <w:szCs w:val="26"/>
        </w:rPr>
        <w:t xml:space="preserve">, inscrito no </w:t>
      </w:r>
      <w:r w:rsidR="009C4EF5">
        <w:rPr>
          <w:bCs/>
          <w:szCs w:val="26"/>
        </w:rPr>
        <w:t xml:space="preserve">CPF (conforme definido abaixo) </w:t>
      </w:r>
      <w:r w:rsidR="009C4EF5" w:rsidRPr="007645A7">
        <w:rPr>
          <w:bCs/>
          <w:szCs w:val="26"/>
        </w:rPr>
        <w:t>sob o n.º </w:t>
      </w:r>
      <w:r w:rsidR="00CB00C3" w:rsidRPr="00CB00C3">
        <w:rPr>
          <w:bCs/>
          <w:szCs w:val="26"/>
        </w:rPr>
        <w:t>430.476.703</w:t>
      </w:r>
      <w:r w:rsidR="00354756">
        <w:rPr>
          <w:bCs/>
          <w:szCs w:val="26"/>
        </w:rPr>
        <w:t>–</w:t>
      </w:r>
      <w:r w:rsidR="00CB00C3" w:rsidRPr="00CB00C3">
        <w:rPr>
          <w:bCs/>
          <w:szCs w:val="26"/>
        </w:rPr>
        <w:t>82</w:t>
      </w:r>
      <w:r w:rsidR="009C4EF5" w:rsidRPr="007645A7">
        <w:rPr>
          <w:bCs/>
          <w:szCs w:val="26"/>
        </w:rPr>
        <w:t xml:space="preserve">, residente e domiciliado na Cidade de </w:t>
      </w:r>
      <w:r w:rsidR="00CB00C3">
        <w:rPr>
          <w:bCs/>
          <w:szCs w:val="26"/>
        </w:rPr>
        <w:t>Fortaleza</w:t>
      </w:r>
      <w:r w:rsidR="00CB00C3" w:rsidRPr="007645A7">
        <w:rPr>
          <w:bCs/>
          <w:szCs w:val="26"/>
        </w:rPr>
        <w:t xml:space="preserve">, </w:t>
      </w:r>
      <w:r w:rsidR="009C4EF5" w:rsidRPr="007645A7">
        <w:rPr>
          <w:bCs/>
          <w:szCs w:val="26"/>
        </w:rPr>
        <w:t>Estado d</w:t>
      </w:r>
      <w:r w:rsidR="00CB00C3">
        <w:rPr>
          <w:bCs/>
          <w:szCs w:val="26"/>
        </w:rPr>
        <w:t>o</w:t>
      </w:r>
      <w:r w:rsidR="009C4EF5" w:rsidRPr="007645A7">
        <w:rPr>
          <w:bCs/>
          <w:szCs w:val="26"/>
        </w:rPr>
        <w:t xml:space="preserve"> </w:t>
      </w:r>
      <w:r w:rsidR="00CB00C3">
        <w:rPr>
          <w:bCs/>
          <w:szCs w:val="26"/>
        </w:rPr>
        <w:t>Ceará</w:t>
      </w:r>
      <w:r w:rsidR="00CB00C3" w:rsidRPr="007645A7">
        <w:rPr>
          <w:bCs/>
          <w:szCs w:val="26"/>
        </w:rPr>
        <w:t xml:space="preserve">, </w:t>
      </w:r>
      <w:r w:rsidR="009C4EF5" w:rsidRPr="007645A7">
        <w:rPr>
          <w:bCs/>
          <w:szCs w:val="26"/>
        </w:rPr>
        <w:t xml:space="preserve">na </w:t>
      </w:r>
      <w:r w:rsidR="00CB00C3" w:rsidRPr="00CB00C3">
        <w:rPr>
          <w:bCs/>
          <w:szCs w:val="26"/>
        </w:rPr>
        <w:t>Rua da Paz 455, apartamento 1906</w:t>
      </w:r>
      <w:r w:rsidR="00CB00C3" w:rsidRPr="00CB00C3" w:rsidDel="00CB00C3">
        <w:rPr>
          <w:bCs/>
          <w:szCs w:val="26"/>
        </w:rPr>
        <w:t xml:space="preserve"> </w:t>
      </w:r>
      <w:r w:rsidR="00D11626">
        <w:rPr>
          <w:bCs/>
          <w:szCs w:val="26"/>
        </w:rPr>
        <w:t>(</w:t>
      </w:r>
      <w:r w:rsidR="00D67C83">
        <w:rPr>
          <w:bCs/>
          <w:szCs w:val="26"/>
        </w:rPr>
        <w:t>"</w:t>
      </w:r>
      <w:r w:rsidR="00CC3ABF">
        <w:rPr>
          <w:bCs/>
          <w:szCs w:val="26"/>
          <w:u w:val="single"/>
        </w:rPr>
        <w:t>Salim</w:t>
      </w:r>
      <w:r w:rsidR="00D67C83">
        <w:rPr>
          <w:bCs/>
          <w:szCs w:val="26"/>
        </w:rPr>
        <w:t>"</w:t>
      </w:r>
      <w:r w:rsidR="007E460B">
        <w:rPr>
          <w:szCs w:val="26"/>
        </w:rPr>
        <w:t>)</w:t>
      </w:r>
      <w:r w:rsidR="007E460B" w:rsidRPr="007645A7">
        <w:rPr>
          <w:bCs/>
          <w:szCs w:val="26"/>
        </w:rPr>
        <w:t>;</w:t>
      </w:r>
    </w:p>
    <w:p w:rsidR="00CB2803" w:rsidRDefault="00F235DC" w:rsidP="00BA629A">
      <w:pPr>
        <w:keepLines/>
        <w:ind w:left="709"/>
        <w:rPr>
          <w:bCs/>
          <w:szCs w:val="26"/>
        </w:rPr>
      </w:pPr>
      <w:bookmarkStart w:id="2" w:name="_Hlk522812883"/>
      <w:r w:rsidRPr="00F235DC">
        <w:rPr>
          <w:smallCaps/>
          <w:szCs w:val="26"/>
        </w:rPr>
        <w:t>Sayde Diogenes Bayde</w:t>
      </w:r>
      <w:bookmarkEnd w:id="2"/>
      <w:r>
        <w:rPr>
          <w:bCs/>
          <w:smallCaps/>
          <w:szCs w:val="26"/>
        </w:rPr>
        <w:t xml:space="preserve">, </w:t>
      </w:r>
      <w:r w:rsidR="00CB2803" w:rsidRPr="007645A7">
        <w:rPr>
          <w:bCs/>
          <w:szCs w:val="26"/>
        </w:rPr>
        <w:t>brasileiro</w:t>
      </w:r>
      <w:r>
        <w:rPr>
          <w:bCs/>
          <w:szCs w:val="26"/>
        </w:rPr>
        <w:t>,</w:t>
      </w:r>
      <w:r w:rsidR="00CB2803" w:rsidRPr="007645A7">
        <w:rPr>
          <w:bCs/>
          <w:szCs w:val="26"/>
        </w:rPr>
        <w:t xml:space="preserve"> </w:t>
      </w:r>
      <w:r w:rsidR="00CB2803">
        <w:rPr>
          <w:bCs/>
          <w:szCs w:val="26"/>
        </w:rPr>
        <w:t>solteiro</w:t>
      </w:r>
      <w:r w:rsidR="00CB2803" w:rsidRPr="007645A7">
        <w:rPr>
          <w:bCs/>
          <w:szCs w:val="26"/>
        </w:rPr>
        <w:t xml:space="preserve">, </w:t>
      </w:r>
      <w:r w:rsidR="00A25E6B">
        <w:rPr>
          <w:bCs/>
          <w:szCs w:val="26"/>
        </w:rPr>
        <w:t>administrador</w:t>
      </w:r>
      <w:r w:rsidR="00CB2803" w:rsidRPr="007645A7">
        <w:rPr>
          <w:bCs/>
          <w:szCs w:val="26"/>
        </w:rPr>
        <w:t>, portador da cédula de identidade n.º </w:t>
      </w:r>
      <w:r w:rsidRPr="00F235DC">
        <w:rPr>
          <w:bCs/>
          <w:szCs w:val="26"/>
        </w:rPr>
        <w:t>99002033258</w:t>
      </w:r>
      <w:r w:rsidR="00CB2803" w:rsidRPr="007645A7">
        <w:rPr>
          <w:bCs/>
          <w:szCs w:val="26"/>
        </w:rPr>
        <w:t xml:space="preserve">, expedida </w:t>
      </w:r>
      <w:r w:rsidR="00CB2803">
        <w:rPr>
          <w:bCs/>
          <w:szCs w:val="26"/>
        </w:rPr>
        <w:t>pela SSP/</w:t>
      </w:r>
      <w:r>
        <w:rPr>
          <w:bCs/>
          <w:szCs w:val="26"/>
        </w:rPr>
        <w:t>CE</w:t>
      </w:r>
      <w:r w:rsidR="00CB2803">
        <w:rPr>
          <w:bCs/>
          <w:szCs w:val="26"/>
        </w:rPr>
        <w:t xml:space="preserve"> (conforme definido abaixo)</w:t>
      </w:r>
      <w:r w:rsidR="00CB2803" w:rsidRPr="007645A7">
        <w:rPr>
          <w:bCs/>
          <w:szCs w:val="26"/>
        </w:rPr>
        <w:t xml:space="preserve">, inscrito no </w:t>
      </w:r>
      <w:r w:rsidR="00CB2803">
        <w:rPr>
          <w:bCs/>
          <w:szCs w:val="26"/>
        </w:rPr>
        <w:t xml:space="preserve">CPF (conforme definido abaixo) </w:t>
      </w:r>
      <w:r w:rsidR="00CB2803" w:rsidRPr="007645A7">
        <w:rPr>
          <w:bCs/>
          <w:szCs w:val="26"/>
        </w:rPr>
        <w:t>sob o n.º </w:t>
      </w:r>
      <w:r w:rsidRPr="00F235DC">
        <w:rPr>
          <w:bCs/>
          <w:szCs w:val="26"/>
        </w:rPr>
        <w:t>430.476.613</w:t>
      </w:r>
      <w:r w:rsidR="00354756">
        <w:rPr>
          <w:bCs/>
          <w:szCs w:val="26"/>
        </w:rPr>
        <w:t>–</w:t>
      </w:r>
      <w:r w:rsidRPr="00F235DC">
        <w:rPr>
          <w:bCs/>
          <w:szCs w:val="26"/>
        </w:rPr>
        <w:t>91</w:t>
      </w:r>
      <w:r w:rsidR="00CB2803" w:rsidRPr="007645A7">
        <w:rPr>
          <w:bCs/>
          <w:szCs w:val="26"/>
        </w:rPr>
        <w:t xml:space="preserve">, residente e domiciliado na Cidade de </w:t>
      </w:r>
      <w:r w:rsidR="00716A7F">
        <w:rPr>
          <w:bCs/>
          <w:szCs w:val="26"/>
        </w:rPr>
        <w:t>Fortaleza</w:t>
      </w:r>
      <w:r w:rsidR="00CB2803" w:rsidRPr="007645A7">
        <w:rPr>
          <w:bCs/>
          <w:szCs w:val="26"/>
        </w:rPr>
        <w:t>, Estado d</w:t>
      </w:r>
      <w:r w:rsidR="00716A7F">
        <w:rPr>
          <w:bCs/>
          <w:szCs w:val="26"/>
        </w:rPr>
        <w:t>o</w:t>
      </w:r>
      <w:r w:rsidR="00CB2803" w:rsidRPr="007645A7">
        <w:rPr>
          <w:bCs/>
          <w:szCs w:val="26"/>
        </w:rPr>
        <w:t xml:space="preserve"> </w:t>
      </w:r>
      <w:r w:rsidR="00716A7F">
        <w:rPr>
          <w:bCs/>
          <w:szCs w:val="26"/>
        </w:rPr>
        <w:t>Ceará</w:t>
      </w:r>
      <w:r w:rsidR="00CB2803" w:rsidRPr="007645A7">
        <w:rPr>
          <w:bCs/>
          <w:szCs w:val="26"/>
        </w:rPr>
        <w:t xml:space="preserve">, na </w:t>
      </w:r>
      <w:r w:rsidR="00716A7F" w:rsidRPr="00716A7F">
        <w:rPr>
          <w:bCs/>
          <w:szCs w:val="26"/>
        </w:rPr>
        <w:t>Avenida Beira Mar 2.100, apartamento 1.401</w:t>
      </w:r>
      <w:r w:rsidR="00CB2803">
        <w:rPr>
          <w:bCs/>
          <w:szCs w:val="26"/>
        </w:rPr>
        <w:t xml:space="preserve"> </w:t>
      </w:r>
      <w:r w:rsidR="00970C89">
        <w:rPr>
          <w:bCs/>
          <w:szCs w:val="26"/>
        </w:rPr>
        <w:t>(</w:t>
      </w:r>
      <w:r w:rsidR="00D67C83">
        <w:rPr>
          <w:bCs/>
          <w:szCs w:val="26"/>
        </w:rPr>
        <w:t>"</w:t>
      </w:r>
      <w:r w:rsidR="00716A7F">
        <w:rPr>
          <w:bCs/>
          <w:szCs w:val="26"/>
          <w:u w:val="single"/>
        </w:rPr>
        <w:t>Sayde</w:t>
      </w:r>
      <w:r w:rsidR="00D67C83">
        <w:rPr>
          <w:bCs/>
          <w:szCs w:val="26"/>
        </w:rPr>
        <w:t>"</w:t>
      </w:r>
      <w:r w:rsidR="00970C89">
        <w:rPr>
          <w:szCs w:val="26"/>
        </w:rPr>
        <w:t>)</w:t>
      </w:r>
      <w:r w:rsidR="00CB2803" w:rsidRPr="007645A7">
        <w:rPr>
          <w:bCs/>
          <w:szCs w:val="26"/>
        </w:rPr>
        <w:t>;</w:t>
      </w:r>
    </w:p>
    <w:p w:rsidR="00CB2803" w:rsidRDefault="004B776F" w:rsidP="00BA629A">
      <w:pPr>
        <w:keepLines/>
        <w:ind w:left="709"/>
        <w:rPr>
          <w:bCs/>
          <w:szCs w:val="26"/>
        </w:rPr>
      </w:pPr>
      <w:r w:rsidRPr="004B776F">
        <w:rPr>
          <w:smallCaps/>
          <w:szCs w:val="26"/>
        </w:rPr>
        <w:lastRenderedPageBreak/>
        <w:t>Francisco Helionidas Pinheiro Neto</w:t>
      </w:r>
      <w:r w:rsidR="00CB2803" w:rsidRPr="007645A7">
        <w:rPr>
          <w:smallCaps/>
          <w:szCs w:val="26"/>
        </w:rPr>
        <w:t>,</w:t>
      </w:r>
      <w:r w:rsidR="00CB2803" w:rsidRPr="007645A7">
        <w:rPr>
          <w:bCs/>
          <w:szCs w:val="26"/>
        </w:rPr>
        <w:t xml:space="preserve"> brasileiro, </w:t>
      </w:r>
      <w:r w:rsidR="00CB2803">
        <w:rPr>
          <w:bCs/>
          <w:szCs w:val="26"/>
        </w:rPr>
        <w:t>casado em regime de separação total de bens</w:t>
      </w:r>
      <w:r w:rsidR="00CB2803" w:rsidRPr="007645A7">
        <w:rPr>
          <w:bCs/>
          <w:szCs w:val="26"/>
        </w:rPr>
        <w:t xml:space="preserve">, </w:t>
      </w:r>
      <w:r w:rsidR="00515AB1">
        <w:rPr>
          <w:bCs/>
          <w:szCs w:val="26"/>
        </w:rPr>
        <w:t>administrador</w:t>
      </w:r>
      <w:r w:rsidR="00CB2803" w:rsidRPr="007645A7">
        <w:rPr>
          <w:bCs/>
          <w:szCs w:val="26"/>
        </w:rPr>
        <w:t>, portador da cédula de identidade n.º </w:t>
      </w:r>
      <w:r w:rsidR="00CB21FC">
        <w:rPr>
          <w:bCs/>
          <w:szCs w:val="26"/>
        </w:rPr>
        <w:t>99002033215</w:t>
      </w:r>
      <w:r w:rsidR="00CB21FC" w:rsidRPr="007645A7">
        <w:rPr>
          <w:bCs/>
          <w:szCs w:val="26"/>
        </w:rPr>
        <w:t xml:space="preserve">, </w:t>
      </w:r>
      <w:r w:rsidR="00CB2803" w:rsidRPr="007645A7">
        <w:rPr>
          <w:bCs/>
          <w:szCs w:val="26"/>
        </w:rPr>
        <w:t xml:space="preserve">expedida </w:t>
      </w:r>
      <w:r w:rsidR="00CB2803">
        <w:rPr>
          <w:bCs/>
          <w:szCs w:val="26"/>
        </w:rPr>
        <w:t>pela SSP/</w:t>
      </w:r>
      <w:r w:rsidR="00CB21FC">
        <w:rPr>
          <w:bCs/>
          <w:szCs w:val="26"/>
        </w:rPr>
        <w:t>CE</w:t>
      </w:r>
      <w:r w:rsidR="00CB2803">
        <w:rPr>
          <w:bCs/>
          <w:szCs w:val="26"/>
        </w:rPr>
        <w:t xml:space="preserve"> (conforme definido abaixo)</w:t>
      </w:r>
      <w:r w:rsidR="00CB2803" w:rsidRPr="007645A7">
        <w:rPr>
          <w:bCs/>
          <w:szCs w:val="26"/>
        </w:rPr>
        <w:t xml:space="preserve">, inscrito no </w:t>
      </w:r>
      <w:r w:rsidR="00CB2803">
        <w:rPr>
          <w:bCs/>
          <w:szCs w:val="26"/>
        </w:rPr>
        <w:t xml:space="preserve">CPF (conforme definido abaixo) </w:t>
      </w:r>
      <w:r w:rsidR="00CB2803" w:rsidRPr="007645A7">
        <w:rPr>
          <w:bCs/>
          <w:szCs w:val="26"/>
        </w:rPr>
        <w:t>sob o n.º </w:t>
      </w:r>
      <w:r w:rsidR="00954E87">
        <w:rPr>
          <w:bCs/>
          <w:szCs w:val="26"/>
        </w:rPr>
        <w:t>430.476.533</w:t>
      </w:r>
      <w:r w:rsidR="00354756">
        <w:rPr>
          <w:bCs/>
          <w:szCs w:val="26"/>
        </w:rPr>
        <w:t>–</w:t>
      </w:r>
      <w:r w:rsidR="00954E87">
        <w:rPr>
          <w:bCs/>
          <w:szCs w:val="26"/>
        </w:rPr>
        <w:t>72</w:t>
      </w:r>
      <w:r w:rsidR="00954E87" w:rsidRPr="007645A7">
        <w:rPr>
          <w:bCs/>
          <w:szCs w:val="26"/>
        </w:rPr>
        <w:t xml:space="preserve">, </w:t>
      </w:r>
      <w:r w:rsidR="00CB2803" w:rsidRPr="007645A7">
        <w:rPr>
          <w:bCs/>
          <w:szCs w:val="26"/>
        </w:rPr>
        <w:t xml:space="preserve">residente e domiciliado na Cidade de </w:t>
      </w:r>
      <w:r w:rsidR="00B90CAB">
        <w:rPr>
          <w:bCs/>
          <w:szCs w:val="26"/>
        </w:rPr>
        <w:t>Fortaleza</w:t>
      </w:r>
      <w:r w:rsidR="00B90CAB" w:rsidRPr="007645A7">
        <w:rPr>
          <w:bCs/>
          <w:szCs w:val="26"/>
        </w:rPr>
        <w:t xml:space="preserve">, </w:t>
      </w:r>
      <w:r w:rsidR="00CB2803" w:rsidRPr="007645A7">
        <w:rPr>
          <w:bCs/>
          <w:szCs w:val="26"/>
        </w:rPr>
        <w:t>Estado d</w:t>
      </w:r>
      <w:r w:rsidR="00A87AB4">
        <w:rPr>
          <w:bCs/>
          <w:szCs w:val="26"/>
        </w:rPr>
        <w:t>o</w:t>
      </w:r>
      <w:r w:rsidR="00CB2803" w:rsidRPr="007645A7">
        <w:rPr>
          <w:bCs/>
          <w:szCs w:val="26"/>
        </w:rPr>
        <w:t xml:space="preserve"> </w:t>
      </w:r>
      <w:r w:rsidR="00A87AB4">
        <w:rPr>
          <w:bCs/>
          <w:szCs w:val="26"/>
        </w:rPr>
        <w:t>Ceará</w:t>
      </w:r>
      <w:r w:rsidR="00B90CAB" w:rsidRPr="007645A7">
        <w:rPr>
          <w:bCs/>
          <w:szCs w:val="26"/>
        </w:rPr>
        <w:t xml:space="preserve">, </w:t>
      </w:r>
      <w:r w:rsidR="00CB2803" w:rsidRPr="007645A7">
        <w:rPr>
          <w:bCs/>
          <w:szCs w:val="26"/>
        </w:rPr>
        <w:t xml:space="preserve">na </w:t>
      </w:r>
      <w:r w:rsidR="00A87AB4" w:rsidRPr="00716A7F">
        <w:rPr>
          <w:bCs/>
          <w:szCs w:val="26"/>
        </w:rPr>
        <w:t xml:space="preserve">Avenida Beira Mar 2.100, apartamento </w:t>
      </w:r>
      <w:r w:rsidR="00A87AB4">
        <w:rPr>
          <w:bCs/>
          <w:szCs w:val="26"/>
        </w:rPr>
        <w:t>1.900</w:t>
      </w:r>
      <w:r w:rsidR="00CB2803">
        <w:rPr>
          <w:bCs/>
          <w:szCs w:val="26"/>
        </w:rPr>
        <w:t xml:space="preserve"> </w:t>
      </w:r>
      <w:r w:rsidR="00A87AB4">
        <w:rPr>
          <w:bCs/>
          <w:szCs w:val="26"/>
        </w:rPr>
        <w:t>(</w:t>
      </w:r>
      <w:r w:rsidR="00D67C83">
        <w:rPr>
          <w:bCs/>
          <w:szCs w:val="26"/>
        </w:rPr>
        <w:t>"</w:t>
      </w:r>
      <w:r w:rsidR="00A87AB4">
        <w:rPr>
          <w:bCs/>
          <w:szCs w:val="26"/>
          <w:u w:val="single"/>
        </w:rPr>
        <w:t>Francisco</w:t>
      </w:r>
      <w:r w:rsidR="00D67C83">
        <w:rPr>
          <w:bCs/>
          <w:szCs w:val="26"/>
        </w:rPr>
        <w:t>"</w:t>
      </w:r>
      <w:r w:rsidR="00A87AB4">
        <w:rPr>
          <w:szCs w:val="26"/>
        </w:rPr>
        <w:t>)</w:t>
      </w:r>
      <w:r w:rsidR="00A87AB4" w:rsidRPr="007645A7">
        <w:rPr>
          <w:bCs/>
          <w:szCs w:val="26"/>
        </w:rPr>
        <w:t>;</w:t>
      </w:r>
    </w:p>
    <w:p w:rsidR="00CB2803" w:rsidRDefault="00954E87" w:rsidP="00BA629A">
      <w:pPr>
        <w:keepLines/>
        <w:ind w:left="709"/>
        <w:rPr>
          <w:bCs/>
          <w:szCs w:val="26"/>
        </w:rPr>
      </w:pPr>
      <w:r>
        <w:rPr>
          <w:smallCaps/>
          <w:szCs w:val="26"/>
        </w:rPr>
        <w:t>Daniele Sotelino Bayde</w:t>
      </w:r>
      <w:r w:rsidR="00CB2803" w:rsidRPr="007645A7">
        <w:rPr>
          <w:smallCaps/>
          <w:szCs w:val="26"/>
        </w:rPr>
        <w:t>,</w:t>
      </w:r>
      <w:r w:rsidR="00CB2803" w:rsidRPr="007645A7">
        <w:rPr>
          <w:bCs/>
          <w:szCs w:val="26"/>
        </w:rPr>
        <w:t xml:space="preserve"> brasileira, </w:t>
      </w:r>
      <w:r w:rsidR="00665946">
        <w:rPr>
          <w:bCs/>
          <w:szCs w:val="26"/>
        </w:rPr>
        <w:t>solteira</w:t>
      </w:r>
      <w:r w:rsidR="00CB2803" w:rsidRPr="007645A7">
        <w:rPr>
          <w:bCs/>
          <w:szCs w:val="26"/>
        </w:rPr>
        <w:t xml:space="preserve">, </w:t>
      </w:r>
      <w:r w:rsidR="003A00FC">
        <w:rPr>
          <w:bCs/>
          <w:szCs w:val="26"/>
        </w:rPr>
        <w:t>advogada</w:t>
      </w:r>
      <w:r w:rsidR="00CB2803" w:rsidRPr="007645A7">
        <w:rPr>
          <w:bCs/>
          <w:szCs w:val="26"/>
        </w:rPr>
        <w:t>, portadora da cédula de identidade n.º </w:t>
      </w:r>
      <w:r w:rsidR="007C6FF4">
        <w:rPr>
          <w:bCs/>
          <w:szCs w:val="26"/>
        </w:rPr>
        <w:t>823913279</w:t>
      </w:r>
      <w:r w:rsidR="007C6FF4" w:rsidRPr="007645A7">
        <w:rPr>
          <w:bCs/>
          <w:szCs w:val="26"/>
        </w:rPr>
        <w:t xml:space="preserve">, </w:t>
      </w:r>
      <w:r w:rsidR="00CB2803" w:rsidRPr="007645A7">
        <w:rPr>
          <w:bCs/>
          <w:szCs w:val="26"/>
        </w:rPr>
        <w:t xml:space="preserve">expedida </w:t>
      </w:r>
      <w:r w:rsidR="00CB2803">
        <w:rPr>
          <w:bCs/>
          <w:szCs w:val="26"/>
        </w:rPr>
        <w:t>pela SSP</w:t>
      </w:r>
      <w:r w:rsidR="007C6FF4">
        <w:rPr>
          <w:bCs/>
          <w:szCs w:val="26"/>
        </w:rPr>
        <w:t xml:space="preserve">/BA </w:t>
      </w:r>
      <w:r w:rsidR="00CB2803">
        <w:rPr>
          <w:bCs/>
          <w:szCs w:val="26"/>
        </w:rPr>
        <w:t>(conforme definido abaixo)</w:t>
      </w:r>
      <w:r w:rsidR="00CB2803" w:rsidRPr="007645A7">
        <w:rPr>
          <w:bCs/>
          <w:szCs w:val="26"/>
        </w:rPr>
        <w:t xml:space="preserve">, inscrita no </w:t>
      </w:r>
      <w:r w:rsidR="00CB2803">
        <w:rPr>
          <w:bCs/>
          <w:szCs w:val="26"/>
        </w:rPr>
        <w:t xml:space="preserve">CPF (conforme definido abaixo) </w:t>
      </w:r>
      <w:r w:rsidR="00CB2803" w:rsidRPr="007645A7">
        <w:rPr>
          <w:bCs/>
          <w:szCs w:val="26"/>
        </w:rPr>
        <w:t>sob o n.º </w:t>
      </w:r>
      <w:r w:rsidR="00595960">
        <w:rPr>
          <w:bCs/>
          <w:szCs w:val="26"/>
        </w:rPr>
        <w:t>782.793.565</w:t>
      </w:r>
      <w:r w:rsidR="00354756">
        <w:rPr>
          <w:bCs/>
          <w:szCs w:val="26"/>
        </w:rPr>
        <w:t>–</w:t>
      </w:r>
      <w:r w:rsidR="00595960">
        <w:rPr>
          <w:bCs/>
          <w:szCs w:val="26"/>
        </w:rPr>
        <w:t>68</w:t>
      </w:r>
      <w:r w:rsidR="00595960" w:rsidRPr="007645A7">
        <w:rPr>
          <w:bCs/>
          <w:szCs w:val="26"/>
        </w:rPr>
        <w:t xml:space="preserve">, </w:t>
      </w:r>
      <w:r w:rsidR="00CB2803" w:rsidRPr="007645A7">
        <w:rPr>
          <w:bCs/>
          <w:szCs w:val="26"/>
        </w:rPr>
        <w:t xml:space="preserve">residente e domiciliada na Cidade </w:t>
      </w:r>
      <w:r w:rsidR="005E5C2E">
        <w:rPr>
          <w:bCs/>
          <w:szCs w:val="26"/>
        </w:rPr>
        <w:t>do Rio de Janeiro</w:t>
      </w:r>
      <w:r w:rsidR="00CB2803" w:rsidRPr="007645A7">
        <w:rPr>
          <w:bCs/>
          <w:szCs w:val="26"/>
        </w:rPr>
        <w:t xml:space="preserve">, Estado </w:t>
      </w:r>
      <w:r w:rsidR="005E5C2E">
        <w:rPr>
          <w:bCs/>
          <w:szCs w:val="26"/>
        </w:rPr>
        <w:t>do Rio de Janeiro</w:t>
      </w:r>
      <w:r w:rsidR="00CB2803" w:rsidRPr="007645A7">
        <w:rPr>
          <w:bCs/>
          <w:szCs w:val="26"/>
        </w:rPr>
        <w:t xml:space="preserve">, na </w:t>
      </w:r>
      <w:r w:rsidR="005E5C2E">
        <w:rPr>
          <w:bCs/>
          <w:szCs w:val="26"/>
        </w:rPr>
        <w:t>Avenida Tim Lopes</w:t>
      </w:r>
      <w:r w:rsidR="009C4C62">
        <w:rPr>
          <w:bCs/>
          <w:szCs w:val="26"/>
        </w:rPr>
        <w:t xml:space="preserve"> 255, apartamento 501, bloco 07</w:t>
      </w:r>
      <w:r w:rsidR="005E5C2E">
        <w:rPr>
          <w:bCs/>
          <w:szCs w:val="26"/>
        </w:rPr>
        <w:t xml:space="preserve"> </w:t>
      </w:r>
      <w:r w:rsidR="00D62439">
        <w:rPr>
          <w:bCs/>
          <w:szCs w:val="26"/>
        </w:rPr>
        <w:t>(</w:t>
      </w:r>
      <w:r w:rsidR="00D67C83">
        <w:rPr>
          <w:bCs/>
          <w:szCs w:val="26"/>
        </w:rPr>
        <w:t>"</w:t>
      </w:r>
      <w:r w:rsidR="00D62439">
        <w:rPr>
          <w:bCs/>
          <w:szCs w:val="26"/>
          <w:u w:val="single"/>
        </w:rPr>
        <w:t>Daniele</w:t>
      </w:r>
      <w:r w:rsidR="00D67C83">
        <w:rPr>
          <w:bCs/>
          <w:szCs w:val="26"/>
        </w:rPr>
        <w:t>"</w:t>
      </w:r>
      <w:r w:rsidR="00F16F8E">
        <w:rPr>
          <w:bCs/>
          <w:szCs w:val="26"/>
        </w:rPr>
        <w:t xml:space="preserve"> e, em conjunto com </w:t>
      </w:r>
      <w:r w:rsidR="00EB6CB8">
        <w:rPr>
          <w:bCs/>
          <w:szCs w:val="26"/>
        </w:rPr>
        <w:t>Sa</w:t>
      </w:r>
      <w:r w:rsidR="009C54CD">
        <w:rPr>
          <w:bCs/>
          <w:szCs w:val="26"/>
        </w:rPr>
        <w:t xml:space="preserve">lim, Sayde e Francisco, </w:t>
      </w:r>
      <w:r w:rsidR="00D67C83">
        <w:rPr>
          <w:bCs/>
          <w:szCs w:val="26"/>
        </w:rPr>
        <w:t>"</w:t>
      </w:r>
      <w:r w:rsidR="009C54CD" w:rsidRPr="00960FFD">
        <w:rPr>
          <w:bCs/>
          <w:szCs w:val="26"/>
          <w:u w:val="single"/>
        </w:rPr>
        <w:t>Fiadores Pessoa Física</w:t>
      </w:r>
      <w:r w:rsidR="00D67C83">
        <w:rPr>
          <w:bCs/>
          <w:szCs w:val="26"/>
        </w:rPr>
        <w:t>"</w:t>
      </w:r>
      <w:r w:rsidR="00CB2803">
        <w:rPr>
          <w:szCs w:val="26"/>
        </w:rPr>
        <w:t>)</w:t>
      </w:r>
      <w:r w:rsidR="00CB2803" w:rsidRPr="007645A7">
        <w:rPr>
          <w:bCs/>
          <w:szCs w:val="26"/>
        </w:rPr>
        <w:t>;</w:t>
      </w:r>
    </w:p>
    <w:p w:rsidR="00D64EBD" w:rsidRDefault="00C74F6A" w:rsidP="00BA629A">
      <w:pPr>
        <w:keepLines/>
        <w:ind w:left="709"/>
        <w:rPr>
          <w:szCs w:val="26"/>
        </w:rPr>
      </w:pPr>
      <w:r w:rsidRPr="00960FFD">
        <w:rPr>
          <w:smallCaps/>
          <w:szCs w:val="26"/>
        </w:rPr>
        <w:t>DB3 Serviços de Telecomunicações Ltda.,</w:t>
      </w:r>
      <w:r w:rsidRPr="00734EEF">
        <w:rPr>
          <w:szCs w:val="26"/>
        </w:rPr>
        <w:t xml:space="preserve"> sociedade </w:t>
      </w:r>
      <w:r>
        <w:rPr>
          <w:szCs w:val="26"/>
        </w:rPr>
        <w:t>limitada</w:t>
      </w:r>
      <w:r w:rsidRPr="00734EEF">
        <w:rPr>
          <w:szCs w:val="26"/>
        </w:rPr>
        <w:t xml:space="preserve">, com sede na Cidade de Fortaleza, Estado do Ceará, na </w:t>
      </w:r>
      <w:r>
        <w:rPr>
          <w:szCs w:val="26"/>
        </w:rPr>
        <w:t>Rua Angelo Ratacaso 93</w:t>
      </w:r>
      <w:r w:rsidRPr="00734EEF">
        <w:rPr>
          <w:szCs w:val="26"/>
        </w:rPr>
        <w:t xml:space="preserve">, inscrita no </w:t>
      </w:r>
      <w:r w:rsidRPr="00960FFD">
        <w:rPr>
          <w:szCs w:val="26"/>
        </w:rPr>
        <w:t>CNPJ</w:t>
      </w:r>
      <w:r w:rsidRPr="00734EEF">
        <w:rPr>
          <w:szCs w:val="26"/>
        </w:rPr>
        <w:t xml:space="preserve"> sob o n.º </w:t>
      </w:r>
      <w:r>
        <w:rPr>
          <w:bCs/>
          <w:szCs w:val="26"/>
        </w:rPr>
        <w:t>41.644.220/0001</w:t>
      </w:r>
      <w:r w:rsidR="00354756">
        <w:rPr>
          <w:bCs/>
          <w:szCs w:val="26"/>
        </w:rPr>
        <w:t>–</w:t>
      </w:r>
      <w:r>
        <w:rPr>
          <w:bCs/>
          <w:szCs w:val="26"/>
        </w:rPr>
        <w:t>35</w:t>
      </w:r>
      <w:r w:rsidRPr="00734EEF">
        <w:rPr>
          <w:szCs w:val="26"/>
        </w:rPr>
        <w:t xml:space="preserve">, com seus atos constitutivos registrados perante a </w:t>
      </w:r>
      <w:r w:rsidRPr="00960FFD">
        <w:rPr>
          <w:szCs w:val="26"/>
        </w:rPr>
        <w:t>JUCEC</w:t>
      </w:r>
      <w:r w:rsidRPr="00734EEF">
        <w:rPr>
          <w:szCs w:val="26"/>
        </w:rPr>
        <w:t xml:space="preserve"> sob o NIRE </w:t>
      </w:r>
      <w:r>
        <w:rPr>
          <w:szCs w:val="26"/>
        </w:rPr>
        <w:t>23.2.01760249</w:t>
      </w:r>
      <w:r w:rsidRPr="00734EEF">
        <w:rPr>
          <w:szCs w:val="26"/>
        </w:rPr>
        <w:t xml:space="preserve">, neste ato representada nos termos de seu </w:t>
      </w:r>
      <w:r>
        <w:rPr>
          <w:szCs w:val="26"/>
        </w:rPr>
        <w:t xml:space="preserve">contrato </w:t>
      </w:r>
      <w:r w:rsidRPr="00734EEF">
        <w:rPr>
          <w:szCs w:val="26"/>
        </w:rPr>
        <w:t>social</w:t>
      </w:r>
      <w:r w:rsidRPr="007645A7">
        <w:rPr>
          <w:szCs w:val="26"/>
        </w:rPr>
        <w:t xml:space="preserve"> (</w:t>
      </w:r>
      <w:r w:rsidR="00D67C83">
        <w:rPr>
          <w:szCs w:val="26"/>
        </w:rPr>
        <w:t>"</w:t>
      </w:r>
      <w:r w:rsidRPr="00CB5E37">
        <w:rPr>
          <w:szCs w:val="26"/>
          <w:u w:val="single"/>
        </w:rPr>
        <w:t>DB3</w:t>
      </w:r>
      <w:r w:rsidR="00D67C83">
        <w:rPr>
          <w:szCs w:val="26"/>
        </w:rPr>
        <w:t>"</w:t>
      </w:r>
      <w:r w:rsidRPr="007645A7">
        <w:rPr>
          <w:szCs w:val="26"/>
        </w:rPr>
        <w:t>)</w:t>
      </w:r>
      <w:r>
        <w:rPr>
          <w:szCs w:val="26"/>
        </w:rPr>
        <w:t>;</w:t>
      </w:r>
    </w:p>
    <w:p w:rsidR="00386CB8" w:rsidRDefault="00C74F6A" w:rsidP="00BA629A">
      <w:pPr>
        <w:keepLines/>
        <w:ind w:left="709"/>
        <w:rPr>
          <w:szCs w:val="26"/>
        </w:rPr>
      </w:pPr>
      <w:r w:rsidRPr="00960FFD">
        <w:rPr>
          <w:smallCaps/>
          <w:szCs w:val="26"/>
        </w:rPr>
        <w:t>MOB Serviços de Telecomunicações Ltda.,</w:t>
      </w:r>
      <w:r w:rsidRPr="00734EEF">
        <w:rPr>
          <w:szCs w:val="26"/>
        </w:rPr>
        <w:t xml:space="preserve"> sociedade </w:t>
      </w:r>
      <w:r>
        <w:rPr>
          <w:szCs w:val="26"/>
        </w:rPr>
        <w:t>limitada</w:t>
      </w:r>
      <w:r w:rsidRPr="00734EEF">
        <w:rPr>
          <w:szCs w:val="26"/>
        </w:rPr>
        <w:t xml:space="preserve">, com sede na Cidade de Fortaleza, Estado do Ceará, na </w:t>
      </w:r>
      <w:r>
        <w:rPr>
          <w:szCs w:val="26"/>
        </w:rPr>
        <w:t>Avenida Abolição 4140, sala B</w:t>
      </w:r>
      <w:r w:rsidRPr="00734EEF">
        <w:rPr>
          <w:szCs w:val="26"/>
        </w:rPr>
        <w:t xml:space="preserve">, inscrita no </w:t>
      </w:r>
      <w:r w:rsidRPr="00CB5E37">
        <w:rPr>
          <w:szCs w:val="26"/>
        </w:rPr>
        <w:t>CNPJ</w:t>
      </w:r>
      <w:r w:rsidRPr="00734EEF">
        <w:rPr>
          <w:szCs w:val="26"/>
        </w:rPr>
        <w:t xml:space="preserve"> sob o n.º </w:t>
      </w:r>
      <w:r>
        <w:rPr>
          <w:bCs/>
          <w:szCs w:val="26"/>
        </w:rPr>
        <w:t>07.870.094/0001</w:t>
      </w:r>
      <w:r w:rsidR="00354756">
        <w:rPr>
          <w:bCs/>
          <w:szCs w:val="26"/>
        </w:rPr>
        <w:t>–</w:t>
      </w:r>
      <w:r>
        <w:rPr>
          <w:bCs/>
          <w:szCs w:val="26"/>
        </w:rPr>
        <w:t>07</w:t>
      </w:r>
      <w:r w:rsidRPr="00734EEF">
        <w:rPr>
          <w:szCs w:val="26"/>
        </w:rPr>
        <w:t xml:space="preserve">, com seus atos constitutivos registrados perante a </w:t>
      </w:r>
      <w:r w:rsidRPr="00CB5E37">
        <w:rPr>
          <w:szCs w:val="26"/>
        </w:rPr>
        <w:t>JUCEC</w:t>
      </w:r>
      <w:r w:rsidRPr="00734EEF">
        <w:rPr>
          <w:szCs w:val="26"/>
        </w:rPr>
        <w:t xml:space="preserve"> sob o NIRE </w:t>
      </w:r>
      <w:r>
        <w:rPr>
          <w:bCs/>
          <w:szCs w:val="26"/>
        </w:rPr>
        <w:t>23.2.01601451</w:t>
      </w:r>
      <w:r w:rsidRPr="00734EEF">
        <w:rPr>
          <w:szCs w:val="26"/>
        </w:rPr>
        <w:t xml:space="preserve">, neste ato representada nos termos de seu </w:t>
      </w:r>
      <w:r>
        <w:rPr>
          <w:szCs w:val="26"/>
        </w:rPr>
        <w:t xml:space="preserve">contrato </w:t>
      </w:r>
      <w:r w:rsidRPr="00734EEF">
        <w:rPr>
          <w:szCs w:val="26"/>
        </w:rPr>
        <w:t>social</w:t>
      </w:r>
      <w:r w:rsidRPr="007645A7">
        <w:rPr>
          <w:szCs w:val="26"/>
        </w:rPr>
        <w:t xml:space="preserve"> (</w:t>
      </w:r>
      <w:r w:rsidR="00D67C83">
        <w:rPr>
          <w:szCs w:val="26"/>
        </w:rPr>
        <w:t>"</w:t>
      </w:r>
      <w:r w:rsidRPr="00CB5E37">
        <w:rPr>
          <w:szCs w:val="26"/>
          <w:u w:val="single"/>
        </w:rPr>
        <w:t>MOB Telecomunicações</w:t>
      </w:r>
      <w:r w:rsidR="00D67C83">
        <w:rPr>
          <w:szCs w:val="26"/>
        </w:rPr>
        <w:t>"</w:t>
      </w:r>
      <w:r>
        <w:rPr>
          <w:szCs w:val="26"/>
        </w:rPr>
        <w:t>)</w:t>
      </w:r>
      <w:r w:rsidR="00386CB8" w:rsidRPr="007645A7">
        <w:rPr>
          <w:szCs w:val="26"/>
        </w:rPr>
        <w:t>;</w:t>
      </w:r>
      <w:r w:rsidR="00386CB8">
        <w:rPr>
          <w:szCs w:val="26"/>
        </w:rPr>
        <w:t xml:space="preserve"> e</w:t>
      </w:r>
    </w:p>
    <w:p w:rsidR="00386CB8" w:rsidRDefault="00621E7E" w:rsidP="00BA629A">
      <w:pPr>
        <w:keepLines/>
        <w:ind w:left="709"/>
        <w:rPr>
          <w:bCs/>
          <w:szCs w:val="26"/>
        </w:rPr>
      </w:pPr>
      <w:r>
        <w:rPr>
          <w:smallCaps/>
          <w:szCs w:val="26"/>
        </w:rPr>
        <w:t>MOBCOM Soluções em Tecnologia Ltda.</w:t>
      </w:r>
      <w:r w:rsidR="00386CB8" w:rsidRPr="007645A7">
        <w:rPr>
          <w:szCs w:val="26"/>
        </w:rPr>
        <w:t xml:space="preserve">, sociedade limitada com sede na Cidade de </w:t>
      </w:r>
      <w:r w:rsidR="00BF2AD3">
        <w:rPr>
          <w:szCs w:val="26"/>
        </w:rPr>
        <w:t>Fortaleza</w:t>
      </w:r>
      <w:r w:rsidR="00386CB8" w:rsidRPr="007645A7">
        <w:rPr>
          <w:szCs w:val="26"/>
        </w:rPr>
        <w:t>, Estado d</w:t>
      </w:r>
      <w:r w:rsidR="00BF2AD3">
        <w:rPr>
          <w:szCs w:val="26"/>
        </w:rPr>
        <w:t>o</w:t>
      </w:r>
      <w:r w:rsidR="00386CB8" w:rsidRPr="007645A7">
        <w:rPr>
          <w:szCs w:val="26"/>
        </w:rPr>
        <w:t xml:space="preserve"> </w:t>
      </w:r>
      <w:r w:rsidR="00BF2AD3">
        <w:rPr>
          <w:szCs w:val="26"/>
        </w:rPr>
        <w:t>Ceará</w:t>
      </w:r>
      <w:r w:rsidR="00386CB8" w:rsidRPr="007645A7">
        <w:rPr>
          <w:szCs w:val="26"/>
        </w:rPr>
        <w:t xml:space="preserve">, na </w:t>
      </w:r>
      <w:r w:rsidR="00BF2AD3">
        <w:rPr>
          <w:szCs w:val="26"/>
        </w:rPr>
        <w:t>Avenida Abolição 4140</w:t>
      </w:r>
      <w:r w:rsidR="00386CB8" w:rsidRPr="007645A7">
        <w:rPr>
          <w:szCs w:val="26"/>
        </w:rPr>
        <w:t>, inscrita no CNPJ sob o n.º </w:t>
      </w:r>
      <w:r w:rsidR="00BF2AD3">
        <w:rPr>
          <w:bCs/>
          <w:szCs w:val="26"/>
        </w:rPr>
        <w:t>07.234.386/0001</w:t>
      </w:r>
      <w:r w:rsidR="00354756">
        <w:rPr>
          <w:bCs/>
          <w:szCs w:val="26"/>
        </w:rPr>
        <w:t>–</w:t>
      </w:r>
      <w:r w:rsidR="00BF2AD3">
        <w:rPr>
          <w:bCs/>
          <w:szCs w:val="26"/>
        </w:rPr>
        <w:t>45</w:t>
      </w:r>
      <w:r w:rsidR="00386CB8" w:rsidRPr="007645A7">
        <w:rPr>
          <w:szCs w:val="26"/>
        </w:rPr>
        <w:t xml:space="preserve">, com seus atos constitutivos registrados perante a </w:t>
      </w:r>
      <w:r w:rsidR="00386CB8">
        <w:rPr>
          <w:szCs w:val="26"/>
        </w:rPr>
        <w:t>JUCE</w:t>
      </w:r>
      <w:r w:rsidR="00BF2AD3">
        <w:rPr>
          <w:szCs w:val="26"/>
        </w:rPr>
        <w:t>C</w:t>
      </w:r>
      <w:r w:rsidR="00386CB8">
        <w:rPr>
          <w:szCs w:val="26"/>
        </w:rPr>
        <w:t xml:space="preserve"> </w:t>
      </w:r>
      <w:r w:rsidR="00386CB8" w:rsidRPr="007645A7">
        <w:rPr>
          <w:szCs w:val="26"/>
        </w:rPr>
        <w:t>sob o NIRE </w:t>
      </w:r>
      <w:r w:rsidR="0021132C">
        <w:rPr>
          <w:szCs w:val="26"/>
        </w:rPr>
        <w:t>23.2.01051531</w:t>
      </w:r>
      <w:r w:rsidR="00386CB8" w:rsidRPr="007645A7">
        <w:rPr>
          <w:szCs w:val="26"/>
        </w:rPr>
        <w:t xml:space="preserve">, neste ato representada nos termos de seu contrato social </w:t>
      </w:r>
      <w:r w:rsidR="00386CB8" w:rsidRPr="0042285E">
        <w:rPr>
          <w:szCs w:val="26"/>
        </w:rPr>
        <w:t>(</w:t>
      </w:r>
      <w:r w:rsidR="00D67C83">
        <w:rPr>
          <w:szCs w:val="26"/>
        </w:rPr>
        <w:t>"</w:t>
      </w:r>
      <w:r w:rsidR="0021132C">
        <w:rPr>
          <w:szCs w:val="26"/>
          <w:u w:val="single"/>
        </w:rPr>
        <w:t>MOBCOM</w:t>
      </w:r>
      <w:r w:rsidR="00D67C83">
        <w:rPr>
          <w:szCs w:val="26"/>
        </w:rPr>
        <w:t>"</w:t>
      </w:r>
      <w:r w:rsidR="00982638">
        <w:rPr>
          <w:szCs w:val="26"/>
        </w:rPr>
        <w:t xml:space="preserve"> </w:t>
      </w:r>
      <w:r w:rsidR="00982638" w:rsidRPr="007645A7">
        <w:rPr>
          <w:szCs w:val="26"/>
        </w:rPr>
        <w:t xml:space="preserve">e, em conjunto com </w:t>
      </w:r>
      <w:r w:rsidR="003E348C">
        <w:rPr>
          <w:szCs w:val="26"/>
        </w:rPr>
        <w:t xml:space="preserve">DB3 e MOB Telecomunicações, </w:t>
      </w:r>
      <w:r w:rsidR="00D67C83">
        <w:rPr>
          <w:szCs w:val="26"/>
        </w:rPr>
        <w:t>"</w:t>
      </w:r>
      <w:r w:rsidR="003E348C" w:rsidRPr="00960FFD">
        <w:rPr>
          <w:szCs w:val="26"/>
          <w:u w:val="single"/>
        </w:rPr>
        <w:t>Fiadores Pessoa Jurídica</w:t>
      </w:r>
      <w:r w:rsidR="00D67C83">
        <w:rPr>
          <w:szCs w:val="26"/>
        </w:rPr>
        <w:t>"</w:t>
      </w:r>
      <w:r w:rsidR="003E348C">
        <w:rPr>
          <w:szCs w:val="26"/>
        </w:rPr>
        <w:t xml:space="preserve"> e, em conjunto com </w:t>
      </w:r>
      <w:r w:rsidR="00982638">
        <w:rPr>
          <w:szCs w:val="26"/>
        </w:rPr>
        <w:t>Salim, Sayde, Francisco</w:t>
      </w:r>
      <w:r w:rsidR="00055EA5">
        <w:rPr>
          <w:szCs w:val="26"/>
        </w:rPr>
        <w:t xml:space="preserve"> e</w:t>
      </w:r>
      <w:r w:rsidR="00982638">
        <w:rPr>
          <w:szCs w:val="26"/>
        </w:rPr>
        <w:t xml:space="preserve"> Daniele, </w:t>
      </w:r>
      <w:r w:rsidR="00D67C83">
        <w:rPr>
          <w:szCs w:val="26"/>
        </w:rPr>
        <w:t>"</w:t>
      </w:r>
      <w:r w:rsidR="00982638">
        <w:rPr>
          <w:szCs w:val="26"/>
          <w:u w:val="single"/>
        </w:rPr>
        <w:t>Fiadores</w:t>
      </w:r>
      <w:r w:rsidR="00D67C83">
        <w:rPr>
          <w:szCs w:val="26"/>
        </w:rPr>
        <w:t>"</w:t>
      </w:r>
      <w:r w:rsidR="00982638" w:rsidRPr="00DA0E5C">
        <w:rPr>
          <w:szCs w:val="26"/>
        </w:rPr>
        <w:t>, quando referid</w:t>
      </w:r>
      <w:r w:rsidR="00982638">
        <w:rPr>
          <w:szCs w:val="26"/>
        </w:rPr>
        <w:t>o</w:t>
      </w:r>
      <w:r w:rsidR="00982638" w:rsidRPr="00DA0E5C">
        <w:rPr>
          <w:szCs w:val="26"/>
        </w:rPr>
        <w:t xml:space="preserve">s coletivamente, e </w:t>
      </w:r>
      <w:r w:rsidR="00D67C83">
        <w:rPr>
          <w:szCs w:val="26"/>
        </w:rPr>
        <w:t>"</w:t>
      </w:r>
      <w:r w:rsidR="00982638">
        <w:rPr>
          <w:szCs w:val="26"/>
          <w:u w:val="single"/>
        </w:rPr>
        <w:t>Fiador</w:t>
      </w:r>
      <w:r w:rsidR="00D67C83">
        <w:rPr>
          <w:szCs w:val="26"/>
        </w:rPr>
        <w:t>"</w:t>
      </w:r>
      <w:r w:rsidR="00982638" w:rsidRPr="00DA0E5C">
        <w:rPr>
          <w:szCs w:val="26"/>
        </w:rPr>
        <w:t>, quando referid</w:t>
      </w:r>
      <w:r w:rsidR="00982638">
        <w:rPr>
          <w:szCs w:val="26"/>
        </w:rPr>
        <w:t>o</w:t>
      </w:r>
      <w:r w:rsidR="00982638" w:rsidRPr="00DA0E5C">
        <w:rPr>
          <w:szCs w:val="26"/>
        </w:rPr>
        <w:t>s individualmente, e a Companhia</w:t>
      </w:r>
      <w:r w:rsidR="00982638">
        <w:rPr>
          <w:szCs w:val="26"/>
        </w:rPr>
        <w:t>, o Agente Fiduciário e os Fiadores</w:t>
      </w:r>
      <w:r w:rsidR="00982638" w:rsidRPr="00DA0E5C">
        <w:rPr>
          <w:szCs w:val="26"/>
        </w:rPr>
        <w:t xml:space="preserve">, em conjunto, </w:t>
      </w:r>
      <w:r w:rsidR="00D67C83">
        <w:rPr>
          <w:szCs w:val="26"/>
        </w:rPr>
        <w:t>"</w:t>
      </w:r>
      <w:r w:rsidR="00982638" w:rsidRPr="006E61E8">
        <w:rPr>
          <w:szCs w:val="26"/>
          <w:u w:val="single"/>
        </w:rPr>
        <w:t>Partes</w:t>
      </w:r>
      <w:r w:rsidR="00D67C83">
        <w:rPr>
          <w:szCs w:val="26"/>
        </w:rPr>
        <w:t>"</w:t>
      </w:r>
      <w:r w:rsidR="00982638" w:rsidRPr="00DA0E5C">
        <w:rPr>
          <w:szCs w:val="26"/>
        </w:rPr>
        <w:t xml:space="preserve">, quando referidos coletivamente, e </w:t>
      </w:r>
      <w:r w:rsidR="00D67C83">
        <w:rPr>
          <w:szCs w:val="26"/>
        </w:rPr>
        <w:t>"</w:t>
      </w:r>
      <w:r w:rsidR="00982638" w:rsidRPr="006E61E8">
        <w:rPr>
          <w:szCs w:val="26"/>
          <w:u w:val="single"/>
        </w:rPr>
        <w:t>Parte</w:t>
      </w:r>
      <w:r w:rsidR="00D67C83">
        <w:rPr>
          <w:szCs w:val="26"/>
        </w:rPr>
        <w:t>"</w:t>
      </w:r>
      <w:r w:rsidR="00982638" w:rsidRPr="00DA0E5C">
        <w:rPr>
          <w:szCs w:val="26"/>
        </w:rPr>
        <w:t>, quando referidos individualmente</w:t>
      </w:r>
      <w:r w:rsidR="00386CB8" w:rsidRPr="007645A7">
        <w:rPr>
          <w:szCs w:val="26"/>
        </w:rPr>
        <w:t>);</w:t>
      </w:r>
    </w:p>
    <w:p w:rsidR="00FA5F34" w:rsidRDefault="00FA5F34" w:rsidP="008D5E0A">
      <w:pPr>
        <w:keepLines/>
        <w:rPr>
          <w:szCs w:val="26"/>
        </w:rPr>
      </w:pPr>
    </w:p>
    <w:p w:rsidR="00880FA8" w:rsidRPr="007645A7" w:rsidRDefault="00880FA8" w:rsidP="00BA629A">
      <w:pPr>
        <w:rPr>
          <w:szCs w:val="26"/>
        </w:rPr>
      </w:pPr>
      <w:r w:rsidRPr="007645A7">
        <w:rPr>
          <w:szCs w:val="26"/>
        </w:rPr>
        <w:t>de acordo com os seguintes termos e condições:</w:t>
      </w:r>
    </w:p>
    <w:p w:rsidR="009E45A6" w:rsidRDefault="009E45A6" w:rsidP="00BA629A">
      <w:pPr>
        <w:rPr>
          <w:szCs w:val="26"/>
        </w:rPr>
      </w:pPr>
    </w:p>
    <w:p w:rsidR="009E45A6" w:rsidRPr="007D6A67" w:rsidRDefault="009E45A6" w:rsidP="00BA629A">
      <w:pPr>
        <w:keepNext/>
        <w:numPr>
          <w:ilvl w:val="0"/>
          <w:numId w:val="3"/>
        </w:numPr>
        <w:rPr>
          <w:smallCaps/>
          <w:szCs w:val="26"/>
          <w:u w:val="single"/>
        </w:rPr>
      </w:pPr>
      <w:r w:rsidRPr="007D6A67">
        <w:rPr>
          <w:smallCaps/>
          <w:szCs w:val="26"/>
          <w:u w:val="single"/>
        </w:rPr>
        <w:t>Definições</w:t>
      </w:r>
    </w:p>
    <w:p w:rsidR="009E45A6" w:rsidRPr="007D6A67" w:rsidRDefault="009E45A6" w:rsidP="00BA629A">
      <w:pPr>
        <w:numPr>
          <w:ilvl w:val="1"/>
          <w:numId w:val="3"/>
        </w:numPr>
        <w:rPr>
          <w:smallCaps/>
          <w:szCs w:val="26"/>
          <w:u w:val="single"/>
        </w:rPr>
      </w:pPr>
      <w:bookmarkStart w:id="3" w:name="_Ref167514799"/>
      <w:r w:rsidRPr="007D6A67">
        <w:rPr>
          <w:szCs w:val="26"/>
        </w:rPr>
        <w:t xml:space="preserve">São considerados termos definidos, para os fins desta Escritura de Emissão, no singular ou no plural, os termos a seguir, sendo que termos iniciados por letra maiúscula utilizados nesta Escritura de Emissão que não estiverem aqui </w:t>
      </w:r>
      <w:r w:rsidRPr="007D6A67">
        <w:rPr>
          <w:szCs w:val="26"/>
        </w:rPr>
        <w:lastRenderedPageBreak/>
        <w:t xml:space="preserve">definidos têm o significado que lhes foi atribuído </w:t>
      </w:r>
      <w:r w:rsidR="00E0271A">
        <w:rPr>
          <w:szCs w:val="26"/>
        </w:rPr>
        <w:t>nos demais Documentos das Obrigações Garantidas</w:t>
      </w:r>
      <w:r w:rsidRPr="007D6A67">
        <w:rPr>
          <w:szCs w:val="26"/>
        </w:rPr>
        <w:t>.</w:t>
      </w:r>
      <w:bookmarkEnd w:id="3"/>
    </w:p>
    <w:p w:rsidR="008E1DAC" w:rsidRDefault="00D67C83" w:rsidP="00BA629A">
      <w:pPr>
        <w:tabs>
          <w:tab w:val="left" w:pos="709"/>
        </w:tabs>
        <w:ind w:left="709"/>
        <w:rPr>
          <w:bCs/>
          <w:szCs w:val="26"/>
        </w:rPr>
      </w:pPr>
      <w:r>
        <w:t>"</w:t>
      </w:r>
      <w:r w:rsidR="008E1DAC" w:rsidRPr="008D5E0A">
        <w:rPr>
          <w:u w:val="single"/>
        </w:rPr>
        <w:t>Ações</w:t>
      </w:r>
      <w:r w:rsidR="008E1DAC" w:rsidRPr="00D410E9">
        <w:rPr>
          <w:szCs w:val="26"/>
          <w:u w:val="single"/>
        </w:rPr>
        <w:t xml:space="preserve"> </w:t>
      </w:r>
      <w:r w:rsidR="008E1DAC">
        <w:rPr>
          <w:szCs w:val="26"/>
          <w:u w:val="single"/>
        </w:rPr>
        <w:t>da Alienação Fiduciária – MOB Participações</w:t>
      </w:r>
      <w:r>
        <w:t>"</w:t>
      </w:r>
      <w:r w:rsidR="008E1DAC">
        <w:t xml:space="preserve"> </w:t>
      </w:r>
      <w:r w:rsidR="008E1DAC">
        <w:rPr>
          <w:bCs/>
          <w:szCs w:val="26"/>
        </w:rPr>
        <w:t>tem o significado previsto na Cláusula </w:t>
      </w:r>
      <w:r w:rsidR="00534CD7">
        <w:rPr>
          <w:bCs/>
          <w:szCs w:val="26"/>
        </w:rPr>
        <w:fldChar w:fldCharType="begin"/>
      </w:r>
      <w:r w:rsidR="00534CD7">
        <w:rPr>
          <w:bCs/>
          <w:szCs w:val="26"/>
        </w:rPr>
        <w:instrText xml:space="preserve"> REF _Ref522289833 \n \p \h </w:instrText>
      </w:r>
      <w:r w:rsidR="00534CD7">
        <w:rPr>
          <w:bCs/>
          <w:szCs w:val="26"/>
        </w:rPr>
      </w:r>
      <w:r w:rsidR="00534CD7">
        <w:rPr>
          <w:bCs/>
          <w:szCs w:val="26"/>
        </w:rPr>
        <w:fldChar w:fldCharType="separate"/>
      </w:r>
      <w:r w:rsidR="00EB3EC1">
        <w:rPr>
          <w:bCs/>
          <w:szCs w:val="26"/>
        </w:rPr>
        <w:t>7.12 abaixo</w:t>
      </w:r>
      <w:r w:rsidR="00534CD7">
        <w:rPr>
          <w:bCs/>
          <w:szCs w:val="26"/>
        </w:rPr>
        <w:fldChar w:fldCharType="end"/>
      </w:r>
      <w:r w:rsidR="008E1DAC">
        <w:rPr>
          <w:bCs/>
          <w:szCs w:val="26"/>
        </w:rPr>
        <w:t>.</w:t>
      </w:r>
    </w:p>
    <w:p w:rsidR="00471CCA" w:rsidRDefault="00471CCA" w:rsidP="00BA629A">
      <w:pPr>
        <w:tabs>
          <w:tab w:val="left" w:pos="709"/>
        </w:tabs>
        <w:ind w:left="709"/>
      </w:pPr>
      <w:r>
        <w:t>"</w:t>
      </w:r>
      <w:r w:rsidRPr="009D788D">
        <w:rPr>
          <w:u w:val="single"/>
        </w:rPr>
        <w:t>Advogado Tributarista</w:t>
      </w:r>
      <w:r>
        <w:t xml:space="preserve">" </w:t>
      </w:r>
      <w:r w:rsidR="004C12D0">
        <w:t xml:space="preserve">significa qualquer dos seguintes escritórios de advocacia: </w:t>
      </w:r>
      <w:r w:rsidR="00657CF8">
        <w:t>(i)</w:t>
      </w:r>
      <w:r w:rsidR="00B76D2B">
        <w:t> </w:t>
      </w:r>
      <w:r w:rsidR="00657CF8" w:rsidRPr="00657CF8">
        <w:t>Lacaz</w:t>
      </w:r>
      <w:r w:rsidR="00657CF8">
        <w:t xml:space="preserve"> Martins, Pereira Neto, Gurevich &amp; Schoueri Advogados</w:t>
      </w:r>
      <w:r w:rsidR="00657CF8" w:rsidRPr="00657CF8">
        <w:t xml:space="preserve">, </w:t>
      </w:r>
      <w:r w:rsidR="00B76D2B">
        <w:t>(ii) </w:t>
      </w:r>
      <w:r w:rsidR="00657CF8">
        <w:t xml:space="preserve">Advocacia </w:t>
      </w:r>
      <w:r w:rsidR="00657CF8" w:rsidRPr="00657CF8">
        <w:t xml:space="preserve">Krakowiak; </w:t>
      </w:r>
      <w:r w:rsidR="00B76D2B">
        <w:t>(iii) </w:t>
      </w:r>
      <w:r w:rsidR="00657CF8" w:rsidRPr="00657CF8">
        <w:t>Demarest</w:t>
      </w:r>
      <w:r w:rsidR="007B64C1">
        <w:t xml:space="preserve"> Advogados</w:t>
      </w:r>
      <w:r w:rsidR="00657CF8" w:rsidRPr="00657CF8">
        <w:t xml:space="preserve">; </w:t>
      </w:r>
      <w:r w:rsidR="00B76D2B">
        <w:t>(iv) </w:t>
      </w:r>
      <w:r w:rsidR="00657CF8" w:rsidRPr="00657CF8">
        <w:t>Mattos Filho</w:t>
      </w:r>
      <w:r w:rsidR="007B64C1">
        <w:t xml:space="preserve"> Advogados</w:t>
      </w:r>
      <w:r w:rsidR="00657CF8" w:rsidRPr="00657CF8">
        <w:t xml:space="preserve">; </w:t>
      </w:r>
      <w:r w:rsidR="00B76D2B">
        <w:t>(v) </w:t>
      </w:r>
      <w:r w:rsidR="00657CF8" w:rsidRPr="00657CF8">
        <w:t>Machado Meyer</w:t>
      </w:r>
      <w:r w:rsidR="007B64C1">
        <w:t xml:space="preserve"> Advogados</w:t>
      </w:r>
      <w:r w:rsidR="00657CF8" w:rsidRPr="00657CF8">
        <w:t xml:space="preserve">; </w:t>
      </w:r>
      <w:r w:rsidR="00B76D2B">
        <w:t>(vi) </w:t>
      </w:r>
      <w:r w:rsidR="00657CF8" w:rsidRPr="00657CF8">
        <w:t>Pinheiro Neto</w:t>
      </w:r>
      <w:r w:rsidR="007B64C1">
        <w:t xml:space="preserve"> Advogados</w:t>
      </w:r>
      <w:r w:rsidR="00657CF8" w:rsidRPr="00657CF8">
        <w:t xml:space="preserve">; </w:t>
      </w:r>
      <w:r w:rsidR="00B76D2B">
        <w:t>(vii) </w:t>
      </w:r>
      <w:r w:rsidR="00657CF8" w:rsidRPr="00657CF8">
        <w:t xml:space="preserve">Lefosse </w:t>
      </w:r>
      <w:r w:rsidR="007B64C1">
        <w:t xml:space="preserve">Advogados </w:t>
      </w:r>
      <w:r w:rsidR="00657CF8" w:rsidRPr="00657CF8">
        <w:t xml:space="preserve">ou </w:t>
      </w:r>
      <w:r w:rsidR="00B76D2B">
        <w:t>(viii) </w:t>
      </w:r>
      <w:r w:rsidR="00657CF8" w:rsidRPr="00657CF8">
        <w:t>Dias Carneiro</w:t>
      </w:r>
      <w:r w:rsidR="007B64C1">
        <w:t xml:space="preserve"> Advogados.</w:t>
      </w:r>
    </w:p>
    <w:p w:rsidR="002A4437" w:rsidRPr="00DA26A2" w:rsidRDefault="00D67C83" w:rsidP="00BA629A">
      <w:pPr>
        <w:tabs>
          <w:tab w:val="left" w:pos="709"/>
        </w:tabs>
        <w:ind w:left="709"/>
      </w:pPr>
      <w:r>
        <w:t>"</w:t>
      </w:r>
      <w:r w:rsidR="002A4437" w:rsidRPr="00274DB2">
        <w:rPr>
          <w:u w:val="single"/>
        </w:rPr>
        <w:t>Afiliadas</w:t>
      </w:r>
      <w:r>
        <w:t>"</w:t>
      </w:r>
      <w:r w:rsidR="002A4437">
        <w:t xml:space="preserve"> significam, com relação a uma pessoa, as Controladoras, as Controladas e as Coligadas de, e as Sociedades sob Controle Comum com, tal pessoa.</w:t>
      </w:r>
    </w:p>
    <w:p w:rsidR="009E45A6" w:rsidRDefault="00D67C83" w:rsidP="00BA629A">
      <w:pPr>
        <w:tabs>
          <w:tab w:val="left" w:pos="709"/>
        </w:tabs>
        <w:ind w:left="709"/>
        <w:rPr>
          <w:szCs w:val="26"/>
        </w:rPr>
      </w:pPr>
      <w:r>
        <w:rPr>
          <w:szCs w:val="26"/>
        </w:rPr>
        <w:t>"</w:t>
      </w:r>
      <w:r w:rsidR="009E45A6" w:rsidRPr="007D6A67">
        <w:rPr>
          <w:szCs w:val="26"/>
          <w:u w:val="single"/>
        </w:rPr>
        <w:t>Agente Fiduciário</w:t>
      </w:r>
      <w:r>
        <w:rPr>
          <w:szCs w:val="26"/>
        </w:rPr>
        <w:t>"</w:t>
      </w:r>
      <w:r w:rsidR="009E45A6" w:rsidRPr="007D6A67">
        <w:rPr>
          <w:szCs w:val="26"/>
        </w:rPr>
        <w:t xml:space="preserve"> </w:t>
      </w:r>
      <w:r w:rsidR="009E45A6" w:rsidRPr="007D6A67">
        <w:rPr>
          <w:bCs/>
          <w:szCs w:val="26"/>
        </w:rPr>
        <w:t>tem o significado previsto no preâmbulo</w:t>
      </w:r>
      <w:r w:rsidR="009E45A6" w:rsidRPr="007D6A67">
        <w:rPr>
          <w:szCs w:val="26"/>
        </w:rPr>
        <w:t>.</w:t>
      </w:r>
    </w:p>
    <w:p w:rsidR="00B12E24" w:rsidRDefault="00D67C83" w:rsidP="00BA629A">
      <w:pPr>
        <w:tabs>
          <w:tab w:val="left" w:pos="709"/>
        </w:tabs>
        <w:ind w:left="709"/>
        <w:rPr>
          <w:szCs w:val="26"/>
        </w:rPr>
      </w:pPr>
      <w:r>
        <w:t>"</w:t>
      </w:r>
      <w:r w:rsidR="00B12E24" w:rsidRPr="009C63D9">
        <w:rPr>
          <w:u w:val="single"/>
        </w:rPr>
        <w:t>Alienação</w:t>
      </w:r>
      <w:r>
        <w:t>"</w:t>
      </w:r>
      <w:r w:rsidR="00B12E24" w:rsidRPr="009C63D9">
        <w:t xml:space="preserve"> significa aliena</w:t>
      </w:r>
      <w:r w:rsidR="00CE01CF">
        <w:t>ção</w:t>
      </w:r>
      <w:r w:rsidR="00B12E24" w:rsidRPr="009C63D9">
        <w:t>, vend</w:t>
      </w:r>
      <w:r w:rsidR="00CE01CF">
        <w:t>a</w:t>
      </w:r>
      <w:r w:rsidR="00B12E24" w:rsidRPr="009C63D9">
        <w:t>, ce</w:t>
      </w:r>
      <w:r w:rsidR="00CE01CF">
        <w:t>ssão</w:t>
      </w:r>
      <w:r w:rsidR="00B12E24" w:rsidRPr="009C63D9">
        <w:t>, transfer</w:t>
      </w:r>
      <w:r w:rsidR="008E6126">
        <w:t>ência</w:t>
      </w:r>
      <w:r w:rsidR="00B12E24" w:rsidRPr="009C63D9">
        <w:t>, confer</w:t>
      </w:r>
      <w:r w:rsidR="008E6126">
        <w:t xml:space="preserve">ência </w:t>
      </w:r>
      <w:r w:rsidR="00B12E24" w:rsidRPr="009C63D9">
        <w:t>ao capital, institui</w:t>
      </w:r>
      <w:r w:rsidR="008E6126">
        <w:t>ção de</w:t>
      </w:r>
      <w:r w:rsidR="00B12E24" w:rsidRPr="009C63D9">
        <w:t xml:space="preserve"> usufruto ou fideicomisso, dispo</w:t>
      </w:r>
      <w:r w:rsidR="008E6126">
        <w:t>sição</w:t>
      </w:r>
      <w:r w:rsidR="00B12E24" w:rsidRPr="009C63D9">
        <w:t>, cancela</w:t>
      </w:r>
      <w:r w:rsidR="008E6126">
        <w:t>mento</w:t>
      </w:r>
      <w:r w:rsidR="00B12E24" w:rsidRPr="009C63D9">
        <w:t xml:space="preserve"> ou substitui</w:t>
      </w:r>
      <w:r w:rsidR="008E6126">
        <w:t>ção de</w:t>
      </w:r>
      <w:r w:rsidR="00B12E24" w:rsidRPr="009C63D9">
        <w:t xml:space="preserve"> bens ou direitos, de qualquer forma, direta ou indiretamente, a título gratuito ou oneroso, ainda que em decorrência de cisão, incorporação, fusão, dissolução ou liquidação ou qualquer outro negócio jurídico que resulte na alienação direta ou indireta de bens ou direitos.</w:t>
      </w:r>
    </w:p>
    <w:p w:rsidR="008B47A3" w:rsidRDefault="00D67C83" w:rsidP="00BA629A">
      <w:pPr>
        <w:tabs>
          <w:tab w:val="left" w:pos="709"/>
        </w:tabs>
        <w:ind w:left="709"/>
        <w:rPr>
          <w:szCs w:val="26"/>
        </w:rPr>
      </w:pPr>
      <w:r>
        <w:rPr>
          <w:szCs w:val="26"/>
        </w:rPr>
        <w:t>"</w:t>
      </w:r>
      <w:r w:rsidR="008B47A3" w:rsidRPr="005830B5">
        <w:rPr>
          <w:szCs w:val="26"/>
          <w:u w:val="single"/>
        </w:rPr>
        <w:t>Alienação Fiduciária</w:t>
      </w:r>
      <w:r w:rsidR="008B47A3">
        <w:rPr>
          <w:szCs w:val="26"/>
          <w:u w:val="single"/>
        </w:rPr>
        <w:t xml:space="preserve"> – DB3</w:t>
      </w:r>
      <w:r>
        <w:rPr>
          <w:szCs w:val="26"/>
        </w:rPr>
        <w:t>"</w:t>
      </w:r>
      <w:r w:rsidR="008B47A3">
        <w:rPr>
          <w:szCs w:val="26"/>
        </w:rPr>
        <w:t xml:space="preserve"> </w:t>
      </w:r>
      <w:r w:rsidR="008B47A3" w:rsidRPr="00EA00FA">
        <w:rPr>
          <w:szCs w:val="26"/>
        </w:rPr>
        <w:t>tem o significado previsto na Cláusula </w:t>
      </w:r>
      <w:r w:rsidR="00BC7321">
        <w:rPr>
          <w:szCs w:val="26"/>
          <w:highlight w:val="yellow"/>
        </w:rPr>
        <w:fldChar w:fldCharType="begin"/>
      </w:r>
      <w:r w:rsidR="00BC7321">
        <w:rPr>
          <w:szCs w:val="26"/>
        </w:rPr>
        <w:instrText xml:space="preserve"> REF _Ref525558446 \n \p \h </w:instrText>
      </w:r>
      <w:r w:rsidR="00BC7321">
        <w:rPr>
          <w:szCs w:val="26"/>
          <w:highlight w:val="yellow"/>
        </w:rPr>
      </w:r>
      <w:r w:rsidR="00BC7321">
        <w:rPr>
          <w:szCs w:val="26"/>
          <w:highlight w:val="yellow"/>
        </w:rPr>
        <w:fldChar w:fldCharType="separate"/>
      </w:r>
      <w:r w:rsidR="00EB3EC1">
        <w:rPr>
          <w:szCs w:val="26"/>
        </w:rPr>
        <w:t>7.10 abaixo</w:t>
      </w:r>
      <w:r w:rsidR="00BC7321">
        <w:rPr>
          <w:szCs w:val="26"/>
          <w:highlight w:val="yellow"/>
        </w:rPr>
        <w:fldChar w:fldCharType="end"/>
      </w:r>
      <w:r w:rsidR="008B47A3" w:rsidRPr="00EA00FA">
        <w:rPr>
          <w:szCs w:val="26"/>
        </w:rPr>
        <w:t>.</w:t>
      </w:r>
    </w:p>
    <w:p w:rsidR="008B47A3" w:rsidRDefault="00D67C83" w:rsidP="00BA629A">
      <w:pPr>
        <w:tabs>
          <w:tab w:val="left" w:pos="709"/>
        </w:tabs>
        <w:ind w:left="709"/>
        <w:rPr>
          <w:szCs w:val="26"/>
        </w:rPr>
      </w:pPr>
      <w:r>
        <w:rPr>
          <w:szCs w:val="26"/>
        </w:rPr>
        <w:t>"</w:t>
      </w:r>
      <w:r w:rsidR="008B47A3" w:rsidRPr="005830B5">
        <w:rPr>
          <w:szCs w:val="26"/>
          <w:u w:val="single"/>
        </w:rPr>
        <w:t>Alienação Fiduciária</w:t>
      </w:r>
      <w:r w:rsidR="008B47A3">
        <w:rPr>
          <w:szCs w:val="26"/>
          <w:u w:val="single"/>
        </w:rPr>
        <w:t xml:space="preserve"> – MOBCOM</w:t>
      </w:r>
      <w:r>
        <w:rPr>
          <w:szCs w:val="26"/>
        </w:rPr>
        <w:t>"</w:t>
      </w:r>
      <w:r w:rsidR="008B47A3">
        <w:rPr>
          <w:szCs w:val="26"/>
        </w:rPr>
        <w:t xml:space="preserve"> </w:t>
      </w:r>
      <w:r w:rsidR="008B47A3" w:rsidRPr="00EA00FA">
        <w:rPr>
          <w:szCs w:val="26"/>
        </w:rPr>
        <w:t>tem o significado previsto na Cláusula </w:t>
      </w:r>
      <w:r w:rsidR="00363C70">
        <w:rPr>
          <w:szCs w:val="26"/>
          <w:highlight w:val="yellow"/>
        </w:rPr>
        <w:fldChar w:fldCharType="begin"/>
      </w:r>
      <w:r w:rsidR="00363C70">
        <w:rPr>
          <w:szCs w:val="26"/>
        </w:rPr>
        <w:instrText xml:space="preserve"> REF _Ref525559364 \n \p \h </w:instrText>
      </w:r>
      <w:r w:rsidR="00363C70">
        <w:rPr>
          <w:szCs w:val="26"/>
          <w:highlight w:val="yellow"/>
        </w:rPr>
      </w:r>
      <w:r w:rsidR="00363C70">
        <w:rPr>
          <w:szCs w:val="26"/>
          <w:highlight w:val="yellow"/>
        </w:rPr>
        <w:fldChar w:fldCharType="separate"/>
      </w:r>
      <w:r w:rsidR="00EB3EC1">
        <w:rPr>
          <w:szCs w:val="26"/>
        </w:rPr>
        <w:t>7.11 abaixo</w:t>
      </w:r>
      <w:r w:rsidR="00363C70">
        <w:rPr>
          <w:szCs w:val="26"/>
          <w:highlight w:val="yellow"/>
        </w:rPr>
        <w:fldChar w:fldCharType="end"/>
      </w:r>
      <w:r w:rsidR="008B47A3" w:rsidRPr="00EA00FA">
        <w:rPr>
          <w:szCs w:val="26"/>
        </w:rPr>
        <w:t>.</w:t>
      </w:r>
    </w:p>
    <w:p w:rsidR="00531240" w:rsidRDefault="00D67C83" w:rsidP="00BA629A">
      <w:pPr>
        <w:tabs>
          <w:tab w:val="left" w:pos="709"/>
        </w:tabs>
        <w:ind w:left="709"/>
        <w:rPr>
          <w:szCs w:val="26"/>
        </w:rPr>
      </w:pPr>
      <w:r>
        <w:rPr>
          <w:szCs w:val="26"/>
        </w:rPr>
        <w:t>"</w:t>
      </w:r>
      <w:r w:rsidR="00531240" w:rsidRPr="005830B5">
        <w:rPr>
          <w:szCs w:val="26"/>
          <w:u w:val="single"/>
        </w:rPr>
        <w:t>Alienação Fiduciária</w:t>
      </w:r>
      <w:r w:rsidR="00385932">
        <w:rPr>
          <w:szCs w:val="26"/>
          <w:u w:val="single"/>
        </w:rPr>
        <w:t xml:space="preserve"> </w:t>
      </w:r>
      <w:r w:rsidR="008B47A3">
        <w:rPr>
          <w:szCs w:val="26"/>
          <w:u w:val="single"/>
        </w:rPr>
        <w:t>– MOB Participações</w:t>
      </w:r>
      <w:r>
        <w:rPr>
          <w:szCs w:val="26"/>
        </w:rPr>
        <w:t>"</w:t>
      </w:r>
      <w:r w:rsidR="005830B5">
        <w:rPr>
          <w:szCs w:val="26"/>
        </w:rPr>
        <w:t xml:space="preserve"> </w:t>
      </w:r>
      <w:r w:rsidR="001E7879" w:rsidRPr="00EA00FA">
        <w:rPr>
          <w:szCs w:val="26"/>
        </w:rPr>
        <w:t>tem o significado previsto na Cláusula </w:t>
      </w:r>
      <w:r w:rsidR="003E1561">
        <w:rPr>
          <w:szCs w:val="26"/>
        </w:rPr>
        <w:fldChar w:fldCharType="begin"/>
      </w:r>
      <w:r w:rsidR="003E1561">
        <w:rPr>
          <w:szCs w:val="26"/>
        </w:rPr>
        <w:instrText xml:space="preserve"> REF _Ref521312193 \n \p \h </w:instrText>
      </w:r>
      <w:r w:rsidR="003E1561">
        <w:rPr>
          <w:szCs w:val="26"/>
        </w:rPr>
      </w:r>
      <w:r w:rsidR="003E1561">
        <w:rPr>
          <w:szCs w:val="26"/>
        </w:rPr>
        <w:fldChar w:fldCharType="separate"/>
      </w:r>
      <w:r w:rsidR="00EB3EC1">
        <w:rPr>
          <w:szCs w:val="26"/>
        </w:rPr>
        <w:t>7.12 abaixo</w:t>
      </w:r>
      <w:r w:rsidR="003E1561">
        <w:rPr>
          <w:szCs w:val="26"/>
        </w:rPr>
        <w:fldChar w:fldCharType="end"/>
      </w:r>
      <w:r w:rsidR="001E7879" w:rsidRPr="00EA00FA">
        <w:rPr>
          <w:szCs w:val="26"/>
        </w:rPr>
        <w:t>.</w:t>
      </w:r>
    </w:p>
    <w:p w:rsidR="00363C70" w:rsidRDefault="00D67C83" w:rsidP="00BA629A">
      <w:pPr>
        <w:tabs>
          <w:tab w:val="left" w:pos="709"/>
        </w:tabs>
        <w:ind w:left="709"/>
        <w:rPr>
          <w:szCs w:val="26"/>
        </w:rPr>
      </w:pPr>
      <w:r>
        <w:rPr>
          <w:szCs w:val="26"/>
        </w:rPr>
        <w:t>"</w:t>
      </w:r>
      <w:r w:rsidR="00363C70" w:rsidRPr="005830B5">
        <w:rPr>
          <w:szCs w:val="26"/>
          <w:u w:val="single"/>
        </w:rPr>
        <w:t>Alienação Fiduciária</w:t>
      </w:r>
      <w:r w:rsidR="00363C70">
        <w:rPr>
          <w:szCs w:val="26"/>
          <w:u w:val="single"/>
        </w:rPr>
        <w:t xml:space="preserve"> – MOB Telecomunicações</w:t>
      </w:r>
      <w:r>
        <w:rPr>
          <w:szCs w:val="26"/>
        </w:rPr>
        <w:t>"</w:t>
      </w:r>
      <w:r w:rsidR="00363C70">
        <w:rPr>
          <w:szCs w:val="26"/>
        </w:rPr>
        <w:t xml:space="preserve"> </w:t>
      </w:r>
      <w:r w:rsidR="00363C70" w:rsidRPr="00EA00FA">
        <w:rPr>
          <w:szCs w:val="26"/>
        </w:rPr>
        <w:t>tem o significado previsto na Cláusula </w:t>
      </w:r>
      <w:r w:rsidR="00363C70">
        <w:rPr>
          <w:szCs w:val="26"/>
        </w:rPr>
        <w:fldChar w:fldCharType="begin"/>
      </w:r>
      <w:r w:rsidR="00363C70">
        <w:rPr>
          <w:szCs w:val="26"/>
        </w:rPr>
        <w:instrText xml:space="preserve"> REF _Ref525559801 \n \p \h </w:instrText>
      </w:r>
      <w:r w:rsidR="00363C70">
        <w:rPr>
          <w:szCs w:val="26"/>
        </w:rPr>
      </w:r>
      <w:r w:rsidR="00363C70">
        <w:rPr>
          <w:szCs w:val="26"/>
        </w:rPr>
        <w:fldChar w:fldCharType="separate"/>
      </w:r>
      <w:r w:rsidR="00EB3EC1">
        <w:rPr>
          <w:szCs w:val="26"/>
        </w:rPr>
        <w:t>7.13 abaixo</w:t>
      </w:r>
      <w:r w:rsidR="00363C70">
        <w:rPr>
          <w:szCs w:val="26"/>
        </w:rPr>
        <w:fldChar w:fldCharType="end"/>
      </w:r>
      <w:r w:rsidR="00363C70" w:rsidRPr="00EA00FA">
        <w:rPr>
          <w:szCs w:val="26"/>
        </w:rPr>
        <w:t>.</w:t>
      </w:r>
    </w:p>
    <w:p w:rsidR="003D7039" w:rsidRDefault="00D67C83" w:rsidP="00BA629A">
      <w:pPr>
        <w:tabs>
          <w:tab w:val="left" w:pos="709"/>
        </w:tabs>
        <w:ind w:left="709"/>
        <w:rPr>
          <w:szCs w:val="26"/>
        </w:rPr>
      </w:pPr>
      <w:r>
        <w:rPr>
          <w:szCs w:val="26"/>
        </w:rPr>
        <w:t>"</w:t>
      </w:r>
      <w:r w:rsidR="003D7039" w:rsidRPr="00960FFD">
        <w:rPr>
          <w:szCs w:val="26"/>
          <w:u w:val="single"/>
        </w:rPr>
        <w:t>Alienações Fiduciárias</w:t>
      </w:r>
      <w:r>
        <w:rPr>
          <w:szCs w:val="26"/>
        </w:rPr>
        <w:t>"</w:t>
      </w:r>
      <w:r w:rsidR="003D7039">
        <w:rPr>
          <w:szCs w:val="26"/>
        </w:rPr>
        <w:t xml:space="preserve"> significa a </w:t>
      </w:r>
      <w:r w:rsidR="003D7039" w:rsidRPr="003D7039">
        <w:rPr>
          <w:szCs w:val="26"/>
        </w:rPr>
        <w:t>Alienação Fiduciária – DB3</w:t>
      </w:r>
      <w:r w:rsidR="003D7039">
        <w:rPr>
          <w:szCs w:val="26"/>
        </w:rPr>
        <w:t xml:space="preserve">, a </w:t>
      </w:r>
      <w:r w:rsidR="003D7039" w:rsidRPr="003D7039">
        <w:rPr>
          <w:szCs w:val="26"/>
        </w:rPr>
        <w:t>Alienação Fiduciária – MOBCOM</w:t>
      </w:r>
      <w:r w:rsidR="003D7039">
        <w:rPr>
          <w:szCs w:val="26"/>
        </w:rPr>
        <w:t xml:space="preserve">, a </w:t>
      </w:r>
      <w:r w:rsidR="003D7039" w:rsidRPr="003D7039">
        <w:rPr>
          <w:szCs w:val="26"/>
        </w:rPr>
        <w:t>Alienação Fiduciária – MOB Participações</w:t>
      </w:r>
      <w:r w:rsidR="003D7039">
        <w:rPr>
          <w:szCs w:val="26"/>
        </w:rPr>
        <w:t xml:space="preserve"> e a </w:t>
      </w:r>
      <w:r w:rsidR="0019078C" w:rsidRPr="0019078C">
        <w:rPr>
          <w:szCs w:val="26"/>
        </w:rPr>
        <w:t>Alienação Fiduciária – MOB Telecomunicações</w:t>
      </w:r>
      <w:r w:rsidR="0019078C">
        <w:rPr>
          <w:szCs w:val="26"/>
        </w:rPr>
        <w:t>, em conjunto.</w:t>
      </w:r>
    </w:p>
    <w:p w:rsidR="009E45A6" w:rsidRDefault="00D67C83" w:rsidP="00BA629A">
      <w:pPr>
        <w:tabs>
          <w:tab w:val="left" w:pos="709"/>
        </w:tabs>
        <w:ind w:left="709"/>
      </w:pPr>
      <w:r>
        <w:rPr>
          <w:szCs w:val="26"/>
        </w:rPr>
        <w:t>"</w:t>
      </w:r>
      <w:r w:rsidR="009E45A6" w:rsidRPr="007D6A67">
        <w:rPr>
          <w:szCs w:val="26"/>
          <w:u w:val="single"/>
        </w:rPr>
        <w:t>ANBIMA</w:t>
      </w:r>
      <w:r>
        <w:rPr>
          <w:szCs w:val="26"/>
        </w:rPr>
        <w:t>"</w:t>
      </w:r>
      <w:r w:rsidR="009E45A6" w:rsidRPr="007D6A67">
        <w:rPr>
          <w:szCs w:val="26"/>
        </w:rPr>
        <w:t xml:space="preserve"> significa </w:t>
      </w:r>
      <w:r w:rsidR="009E45A6" w:rsidRPr="007D6A67">
        <w:rPr>
          <w:szCs w:val="22"/>
        </w:rPr>
        <w:t>ANBIMA</w:t>
      </w:r>
      <w:r w:rsidR="009E45A6" w:rsidRPr="007D6A67">
        <w:rPr>
          <w:szCs w:val="26"/>
        </w:rPr>
        <w:t> – Associação Brasileira das Entidades dos Mercados Financeiro e de Capitais.</w:t>
      </w:r>
    </w:p>
    <w:p w:rsidR="009E45A6" w:rsidRDefault="00D67C83" w:rsidP="00BA629A">
      <w:pPr>
        <w:tabs>
          <w:tab w:val="left" w:pos="709"/>
        </w:tabs>
        <w:ind w:left="709"/>
      </w:pPr>
      <w:r>
        <w:t>"</w:t>
      </w:r>
      <w:r w:rsidR="009E45A6" w:rsidRPr="007D6A67">
        <w:rPr>
          <w:u w:val="single"/>
        </w:rPr>
        <w:t>Auditor Independente</w:t>
      </w:r>
      <w:r>
        <w:t>"</w:t>
      </w:r>
      <w:r w:rsidR="009E45A6">
        <w:t xml:space="preserve"> significa </w:t>
      </w:r>
      <w:r w:rsidR="009E45A6" w:rsidRPr="007D6A67">
        <w:rPr>
          <w:szCs w:val="26"/>
        </w:rPr>
        <w:t xml:space="preserve">auditor independente </w:t>
      </w:r>
      <w:r w:rsidR="009E45A6" w:rsidRPr="007D6A67">
        <w:rPr>
          <w:szCs w:val="18"/>
        </w:rPr>
        <w:t xml:space="preserve">registrado na CVM, dentre </w:t>
      </w:r>
      <w:r w:rsidR="009E45A6" w:rsidRPr="007645A7">
        <w:t>Deloitte Touche Tohmatsu Auditores Independentes, Ernst &amp; Young Auditores Independentes, KPMG Auditores Independentes e PricewaterhouseCoopers Auditores Independentes</w:t>
      </w:r>
      <w:r w:rsidR="009E45A6">
        <w:t>.</w:t>
      </w:r>
    </w:p>
    <w:p w:rsidR="00CF6B52" w:rsidRDefault="00D67C83" w:rsidP="00BA629A">
      <w:pPr>
        <w:tabs>
          <w:tab w:val="left" w:pos="709"/>
        </w:tabs>
        <w:ind w:left="709"/>
        <w:rPr>
          <w:szCs w:val="26"/>
        </w:rPr>
      </w:pPr>
      <w:r>
        <w:rPr>
          <w:rFonts w:eastAsia="MS Mincho"/>
        </w:rPr>
        <w:t>"</w:t>
      </w:r>
      <w:r w:rsidR="00CF6B52" w:rsidRPr="003E2F75">
        <w:rPr>
          <w:rFonts w:eastAsia="MS Mincho"/>
          <w:u w:val="single"/>
        </w:rPr>
        <w:t>B3</w:t>
      </w:r>
      <w:r>
        <w:rPr>
          <w:rFonts w:eastAsia="MS Mincho"/>
        </w:rPr>
        <w:t>"</w:t>
      </w:r>
      <w:r w:rsidR="00CF6B52">
        <w:rPr>
          <w:rFonts w:eastAsia="MS Mincho"/>
        </w:rPr>
        <w:t xml:space="preserve"> significa B3 S.A. </w:t>
      </w:r>
      <w:r w:rsidR="00CF6B52" w:rsidRPr="00A84DCB">
        <w:rPr>
          <w:rFonts w:eastAsia="MS Mincho"/>
        </w:rPr>
        <w:t>– Brasil, Bolsa, Balcão</w:t>
      </w:r>
      <w:r w:rsidR="00CF6B52" w:rsidRPr="00DC7683">
        <w:rPr>
          <w:rFonts w:eastAsia="MS Mincho"/>
        </w:rPr>
        <w:t xml:space="preserve"> </w:t>
      </w:r>
      <w:r w:rsidR="00CF6B52">
        <w:rPr>
          <w:rFonts w:eastAsia="MS Mincho"/>
        </w:rPr>
        <w:t xml:space="preserve">ou </w:t>
      </w:r>
      <w:r w:rsidR="00CF6B52" w:rsidRPr="00A84DCB">
        <w:rPr>
          <w:rFonts w:eastAsia="MS Mincho"/>
        </w:rPr>
        <w:t>B3 S.A.</w:t>
      </w:r>
      <w:r w:rsidR="00CF6B52">
        <w:rPr>
          <w:rFonts w:eastAsia="MS Mincho"/>
        </w:rPr>
        <w:t> </w:t>
      </w:r>
      <w:r w:rsidR="00CF6B52" w:rsidRPr="00A84DCB">
        <w:rPr>
          <w:rFonts w:eastAsia="MS Mincho"/>
        </w:rPr>
        <w:t>– Brasil, Bolsa, Balcão</w:t>
      </w:r>
      <w:r w:rsidR="00F30B70">
        <w:rPr>
          <w:rFonts w:eastAsia="MS Mincho"/>
        </w:rPr>
        <w:t> –</w:t>
      </w:r>
      <w:r w:rsidR="00CF6B52" w:rsidRPr="00A84DCB">
        <w:rPr>
          <w:rFonts w:eastAsia="MS Mincho"/>
        </w:rPr>
        <w:t xml:space="preserve"> Segmento CETIP UTVM</w:t>
      </w:r>
      <w:r w:rsidR="00CF6B52">
        <w:rPr>
          <w:rFonts w:eastAsia="MS Mincho"/>
        </w:rPr>
        <w:t>, conforme aplicável.</w:t>
      </w:r>
    </w:p>
    <w:p w:rsidR="00F97099" w:rsidRDefault="00D67C83" w:rsidP="00BA629A">
      <w:pPr>
        <w:tabs>
          <w:tab w:val="left" w:pos="709"/>
        </w:tabs>
        <w:ind w:left="709"/>
        <w:rPr>
          <w:szCs w:val="26"/>
        </w:rPr>
      </w:pPr>
      <w:r>
        <w:rPr>
          <w:szCs w:val="18"/>
        </w:rPr>
        <w:lastRenderedPageBreak/>
        <w:t>"</w:t>
      </w:r>
      <w:r w:rsidR="00F97099">
        <w:rPr>
          <w:szCs w:val="18"/>
          <w:u w:val="single"/>
        </w:rPr>
        <w:t>Balanço Contábil da Companhia</w:t>
      </w:r>
      <w:r>
        <w:rPr>
          <w:szCs w:val="18"/>
        </w:rPr>
        <w:t>"</w:t>
      </w:r>
      <w:r w:rsidR="00F97099">
        <w:rPr>
          <w:szCs w:val="18"/>
        </w:rPr>
        <w:t xml:space="preserve"> </w:t>
      </w:r>
      <w:r w:rsidR="007315FE">
        <w:rPr>
          <w:szCs w:val="26"/>
        </w:rPr>
        <w:t>tem o significado previsto na Cláusula </w:t>
      </w:r>
      <w:r w:rsidR="007315FE">
        <w:rPr>
          <w:szCs w:val="26"/>
        </w:rPr>
        <w:fldChar w:fldCharType="begin"/>
      </w:r>
      <w:r w:rsidR="007315FE">
        <w:rPr>
          <w:szCs w:val="26"/>
        </w:rPr>
        <w:instrText xml:space="preserve"> REF _Ref279333767 \n \p \h </w:instrText>
      </w:r>
      <w:r w:rsidR="007315FE">
        <w:rPr>
          <w:szCs w:val="26"/>
        </w:rPr>
      </w:r>
      <w:r w:rsidR="007315FE">
        <w:rPr>
          <w:szCs w:val="26"/>
        </w:rPr>
        <w:fldChar w:fldCharType="separate"/>
      </w:r>
      <w:r w:rsidR="00EB3EC1">
        <w:rPr>
          <w:szCs w:val="26"/>
        </w:rPr>
        <w:t>8.1 abaixo</w:t>
      </w:r>
      <w:r w:rsidR="007315FE">
        <w:rPr>
          <w:szCs w:val="26"/>
        </w:rPr>
        <w:fldChar w:fldCharType="end"/>
      </w:r>
      <w:r w:rsidR="007315FE">
        <w:rPr>
          <w:szCs w:val="26"/>
        </w:rPr>
        <w:t>, inciso</w:t>
      </w:r>
      <w:r w:rsidR="00346F3A">
        <w:rPr>
          <w:szCs w:val="26"/>
        </w:rPr>
        <w:t> </w:t>
      </w:r>
      <w:r w:rsidR="00346F3A">
        <w:rPr>
          <w:szCs w:val="26"/>
        </w:rPr>
        <w:fldChar w:fldCharType="begin"/>
      </w:r>
      <w:r w:rsidR="00346F3A">
        <w:rPr>
          <w:szCs w:val="26"/>
        </w:rPr>
        <w:instrText xml:space="preserve"> REF _Ref522300140 \n \h </w:instrText>
      </w:r>
      <w:r w:rsidR="00346F3A">
        <w:rPr>
          <w:szCs w:val="26"/>
        </w:rPr>
      </w:r>
      <w:r w:rsidR="00346F3A">
        <w:rPr>
          <w:szCs w:val="26"/>
        </w:rPr>
        <w:fldChar w:fldCharType="separate"/>
      </w:r>
      <w:r w:rsidR="00EB3EC1">
        <w:rPr>
          <w:szCs w:val="26"/>
        </w:rPr>
        <w:t>I</w:t>
      </w:r>
      <w:r w:rsidR="00346F3A">
        <w:rPr>
          <w:szCs w:val="26"/>
        </w:rPr>
        <w:fldChar w:fldCharType="end"/>
      </w:r>
      <w:r w:rsidR="00346F3A">
        <w:rPr>
          <w:szCs w:val="26"/>
        </w:rPr>
        <w:t>, alínea </w:t>
      </w:r>
      <w:r w:rsidR="00346F3A">
        <w:rPr>
          <w:szCs w:val="26"/>
        </w:rPr>
        <w:fldChar w:fldCharType="begin"/>
      </w:r>
      <w:r w:rsidR="00346F3A">
        <w:rPr>
          <w:szCs w:val="26"/>
        </w:rPr>
        <w:instrText xml:space="preserve"> REF _Ref522300015 \n \h </w:instrText>
      </w:r>
      <w:r w:rsidR="00346F3A">
        <w:rPr>
          <w:szCs w:val="26"/>
        </w:rPr>
      </w:r>
      <w:r w:rsidR="00346F3A">
        <w:rPr>
          <w:szCs w:val="26"/>
        </w:rPr>
        <w:fldChar w:fldCharType="separate"/>
      </w:r>
      <w:r w:rsidR="00EB3EC1">
        <w:rPr>
          <w:szCs w:val="26"/>
        </w:rPr>
        <w:t>(c)</w:t>
      </w:r>
      <w:r w:rsidR="00346F3A">
        <w:rPr>
          <w:szCs w:val="26"/>
        </w:rPr>
        <w:fldChar w:fldCharType="end"/>
      </w:r>
      <w:r w:rsidR="00060BDF">
        <w:rPr>
          <w:szCs w:val="26"/>
        </w:rPr>
        <w:t>.</w:t>
      </w:r>
    </w:p>
    <w:p w:rsidR="00D951DA" w:rsidRDefault="00D67C83" w:rsidP="00BA629A">
      <w:pPr>
        <w:tabs>
          <w:tab w:val="left" w:pos="709"/>
        </w:tabs>
        <w:ind w:left="709"/>
        <w:rPr>
          <w:szCs w:val="26"/>
        </w:rPr>
      </w:pPr>
      <w:r>
        <w:rPr>
          <w:szCs w:val="18"/>
        </w:rPr>
        <w:t>"</w:t>
      </w:r>
      <w:r w:rsidR="00D951DA">
        <w:rPr>
          <w:szCs w:val="18"/>
          <w:u w:val="single"/>
        </w:rPr>
        <w:t xml:space="preserve">Balanço Contábil </w:t>
      </w:r>
      <w:r w:rsidR="00A2624C">
        <w:rPr>
          <w:szCs w:val="18"/>
          <w:u w:val="single"/>
        </w:rPr>
        <w:t>da DB3</w:t>
      </w:r>
      <w:r>
        <w:rPr>
          <w:szCs w:val="18"/>
        </w:rPr>
        <w:t>"</w:t>
      </w:r>
      <w:r w:rsidR="00D951DA" w:rsidRPr="00D951DA">
        <w:rPr>
          <w:szCs w:val="26"/>
        </w:rPr>
        <w:t xml:space="preserve"> </w:t>
      </w:r>
      <w:r w:rsidR="00D951DA">
        <w:rPr>
          <w:szCs w:val="26"/>
        </w:rPr>
        <w:t>tem o significado previsto na Cláusula </w:t>
      </w:r>
      <w:r w:rsidR="00D951DA">
        <w:rPr>
          <w:szCs w:val="26"/>
        </w:rPr>
        <w:fldChar w:fldCharType="begin"/>
      </w:r>
      <w:r w:rsidR="00D951DA">
        <w:rPr>
          <w:szCs w:val="26"/>
        </w:rPr>
        <w:instrText xml:space="preserve"> REF _Ref279333767 \n \p \h </w:instrText>
      </w:r>
      <w:r w:rsidR="00D951DA">
        <w:rPr>
          <w:szCs w:val="26"/>
        </w:rPr>
      </w:r>
      <w:r w:rsidR="00D951DA">
        <w:rPr>
          <w:szCs w:val="26"/>
        </w:rPr>
        <w:fldChar w:fldCharType="separate"/>
      </w:r>
      <w:r w:rsidR="00EB3EC1">
        <w:rPr>
          <w:szCs w:val="26"/>
        </w:rPr>
        <w:t>8.1 abaixo</w:t>
      </w:r>
      <w:r w:rsidR="00D951DA">
        <w:rPr>
          <w:szCs w:val="26"/>
        </w:rPr>
        <w:fldChar w:fldCharType="end"/>
      </w:r>
      <w:r w:rsidR="00D951DA">
        <w:rPr>
          <w:szCs w:val="26"/>
        </w:rPr>
        <w:t>, inciso </w:t>
      </w:r>
      <w:r w:rsidR="00D951DA">
        <w:rPr>
          <w:szCs w:val="26"/>
        </w:rPr>
        <w:fldChar w:fldCharType="begin"/>
      </w:r>
      <w:r w:rsidR="00D951DA">
        <w:rPr>
          <w:szCs w:val="26"/>
        </w:rPr>
        <w:instrText xml:space="preserve"> REF _Ref525551902 \n \h </w:instrText>
      </w:r>
      <w:r w:rsidR="00D951DA">
        <w:rPr>
          <w:szCs w:val="26"/>
        </w:rPr>
      </w:r>
      <w:r w:rsidR="00D951DA">
        <w:rPr>
          <w:szCs w:val="26"/>
        </w:rPr>
        <w:fldChar w:fldCharType="separate"/>
      </w:r>
      <w:r w:rsidR="00EB3EC1">
        <w:rPr>
          <w:szCs w:val="26"/>
        </w:rPr>
        <w:t>II</w:t>
      </w:r>
      <w:r w:rsidR="00D951DA">
        <w:rPr>
          <w:szCs w:val="26"/>
        </w:rPr>
        <w:fldChar w:fldCharType="end"/>
      </w:r>
      <w:r w:rsidR="00D951DA">
        <w:rPr>
          <w:szCs w:val="26"/>
        </w:rPr>
        <w:t>, alínea </w:t>
      </w:r>
      <w:r w:rsidR="00FE49B1">
        <w:rPr>
          <w:szCs w:val="26"/>
        </w:rPr>
        <w:fldChar w:fldCharType="begin"/>
      </w:r>
      <w:r w:rsidR="00FE49B1">
        <w:rPr>
          <w:szCs w:val="26"/>
        </w:rPr>
        <w:instrText xml:space="preserve"> REF _Ref527473989 \n \h </w:instrText>
      </w:r>
      <w:r w:rsidR="00FE49B1">
        <w:rPr>
          <w:szCs w:val="26"/>
        </w:rPr>
      </w:r>
      <w:r w:rsidR="00FE49B1">
        <w:rPr>
          <w:szCs w:val="26"/>
        </w:rPr>
        <w:fldChar w:fldCharType="separate"/>
      </w:r>
      <w:r w:rsidR="00EB3EC1">
        <w:rPr>
          <w:szCs w:val="26"/>
        </w:rPr>
        <w:t>(c)</w:t>
      </w:r>
      <w:r w:rsidR="00FE49B1">
        <w:rPr>
          <w:szCs w:val="26"/>
        </w:rPr>
        <w:fldChar w:fldCharType="end"/>
      </w:r>
      <w:r w:rsidR="00D951DA">
        <w:rPr>
          <w:szCs w:val="26"/>
        </w:rPr>
        <w:t>.</w:t>
      </w:r>
    </w:p>
    <w:p w:rsidR="00A2624C" w:rsidRDefault="00D67C83" w:rsidP="00BA629A">
      <w:pPr>
        <w:tabs>
          <w:tab w:val="left" w:pos="709"/>
        </w:tabs>
        <w:ind w:left="709"/>
        <w:rPr>
          <w:szCs w:val="26"/>
        </w:rPr>
      </w:pPr>
      <w:r>
        <w:rPr>
          <w:szCs w:val="18"/>
        </w:rPr>
        <w:t>"</w:t>
      </w:r>
      <w:r w:rsidR="00A2624C">
        <w:rPr>
          <w:szCs w:val="18"/>
          <w:u w:val="single"/>
        </w:rPr>
        <w:t>Balanço Contábil da MOB Telecomunicações</w:t>
      </w:r>
      <w:r>
        <w:rPr>
          <w:szCs w:val="18"/>
        </w:rPr>
        <w:t>"</w:t>
      </w:r>
      <w:r w:rsidR="00A2624C" w:rsidRPr="00D951DA">
        <w:rPr>
          <w:szCs w:val="26"/>
        </w:rPr>
        <w:t xml:space="preserve"> </w:t>
      </w:r>
      <w:r w:rsidR="00A2624C">
        <w:rPr>
          <w:szCs w:val="26"/>
        </w:rPr>
        <w:t>tem o significado previsto na Cláusula </w:t>
      </w:r>
      <w:r w:rsidR="00A2624C">
        <w:rPr>
          <w:szCs w:val="26"/>
        </w:rPr>
        <w:fldChar w:fldCharType="begin"/>
      </w:r>
      <w:r w:rsidR="00A2624C">
        <w:rPr>
          <w:szCs w:val="26"/>
        </w:rPr>
        <w:instrText xml:space="preserve"> REF _Ref279333767 \n \p \h </w:instrText>
      </w:r>
      <w:r w:rsidR="00A2624C">
        <w:rPr>
          <w:szCs w:val="26"/>
        </w:rPr>
      </w:r>
      <w:r w:rsidR="00A2624C">
        <w:rPr>
          <w:szCs w:val="26"/>
        </w:rPr>
        <w:fldChar w:fldCharType="separate"/>
      </w:r>
      <w:r w:rsidR="00EB3EC1">
        <w:rPr>
          <w:szCs w:val="26"/>
        </w:rPr>
        <w:t>8.1 abaixo</w:t>
      </w:r>
      <w:r w:rsidR="00A2624C">
        <w:rPr>
          <w:szCs w:val="26"/>
        </w:rPr>
        <w:fldChar w:fldCharType="end"/>
      </w:r>
      <w:r w:rsidR="00A2624C">
        <w:rPr>
          <w:szCs w:val="26"/>
        </w:rPr>
        <w:t>, inciso </w:t>
      </w:r>
      <w:r w:rsidR="00CB4237">
        <w:rPr>
          <w:szCs w:val="26"/>
        </w:rPr>
        <w:fldChar w:fldCharType="begin"/>
      </w:r>
      <w:r w:rsidR="00CB4237">
        <w:rPr>
          <w:szCs w:val="26"/>
        </w:rPr>
        <w:instrText xml:space="preserve"> REF _Ref527483238 \n \h </w:instrText>
      </w:r>
      <w:r w:rsidR="00CB4237">
        <w:rPr>
          <w:szCs w:val="26"/>
        </w:rPr>
      </w:r>
      <w:r w:rsidR="00CB4237">
        <w:rPr>
          <w:szCs w:val="26"/>
        </w:rPr>
        <w:fldChar w:fldCharType="separate"/>
      </w:r>
      <w:r w:rsidR="00EB3EC1">
        <w:rPr>
          <w:szCs w:val="26"/>
        </w:rPr>
        <w:t>III</w:t>
      </w:r>
      <w:r w:rsidR="00CB4237">
        <w:rPr>
          <w:szCs w:val="26"/>
        </w:rPr>
        <w:fldChar w:fldCharType="end"/>
      </w:r>
      <w:r w:rsidR="00A2624C">
        <w:rPr>
          <w:szCs w:val="26"/>
        </w:rPr>
        <w:t>, alínea </w:t>
      </w:r>
      <w:r w:rsidR="00A2624C">
        <w:rPr>
          <w:szCs w:val="26"/>
        </w:rPr>
        <w:fldChar w:fldCharType="begin"/>
      </w:r>
      <w:r w:rsidR="00A2624C">
        <w:rPr>
          <w:szCs w:val="26"/>
        </w:rPr>
        <w:instrText xml:space="preserve"> REF _Ref526887676 \n \h </w:instrText>
      </w:r>
      <w:r w:rsidR="00A2624C">
        <w:rPr>
          <w:szCs w:val="26"/>
        </w:rPr>
      </w:r>
      <w:r w:rsidR="00A2624C">
        <w:rPr>
          <w:szCs w:val="26"/>
        </w:rPr>
        <w:fldChar w:fldCharType="separate"/>
      </w:r>
      <w:r w:rsidR="00EB3EC1">
        <w:rPr>
          <w:szCs w:val="26"/>
        </w:rPr>
        <w:t>(c)</w:t>
      </w:r>
      <w:r w:rsidR="00A2624C">
        <w:rPr>
          <w:szCs w:val="26"/>
        </w:rPr>
        <w:fldChar w:fldCharType="end"/>
      </w:r>
      <w:r w:rsidR="00A2624C">
        <w:rPr>
          <w:szCs w:val="26"/>
        </w:rPr>
        <w:t>.</w:t>
      </w:r>
    </w:p>
    <w:p w:rsidR="00A2624C" w:rsidRDefault="00D67C83" w:rsidP="00A2624C">
      <w:pPr>
        <w:tabs>
          <w:tab w:val="left" w:pos="709"/>
        </w:tabs>
        <w:ind w:left="709"/>
        <w:rPr>
          <w:szCs w:val="26"/>
        </w:rPr>
      </w:pPr>
      <w:r>
        <w:rPr>
          <w:szCs w:val="18"/>
        </w:rPr>
        <w:t>"</w:t>
      </w:r>
      <w:r w:rsidR="00A2624C">
        <w:rPr>
          <w:szCs w:val="18"/>
          <w:u w:val="single"/>
        </w:rPr>
        <w:t>Balanço Contábil da MOBCOM</w:t>
      </w:r>
      <w:r>
        <w:rPr>
          <w:szCs w:val="18"/>
        </w:rPr>
        <w:t>"</w:t>
      </w:r>
      <w:r w:rsidR="00A2624C" w:rsidRPr="00D951DA">
        <w:rPr>
          <w:szCs w:val="26"/>
        </w:rPr>
        <w:t xml:space="preserve"> </w:t>
      </w:r>
      <w:r w:rsidR="00A2624C">
        <w:rPr>
          <w:szCs w:val="26"/>
        </w:rPr>
        <w:t>tem o significado previsto na Cláusula </w:t>
      </w:r>
      <w:r w:rsidR="00A2624C">
        <w:rPr>
          <w:szCs w:val="26"/>
        </w:rPr>
        <w:fldChar w:fldCharType="begin"/>
      </w:r>
      <w:r w:rsidR="00A2624C">
        <w:rPr>
          <w:szCs w:val="26"/>
        </w:rPr>
        <w:instrText xml:space="preserve"> REF _Ref279333767 \n \p \h </w:instrText>
      </w:r>
      <w:r w:rsidR="00A2624C">
        <w:rPr>
          <w:szCs w:val="26"/>
        </w:rPr>
      </w:r>
      <w:r w:rsidR="00A2624C">
        <w:rPr>
          <w:szCs w:val="26"/>
        </w:rPr>
        <w:fldChar w:fldCharType="separate"/>
      </w:r>
      <w:r w:rsidR="00EB3EC1">
        <w:rPr>
          <w:szCs w:val="26"/>
        </w:rPr>
        <w:t>8.1 abaixo</w:t>
      </w:r>
      <w:r w:rsidR="00A2624C">
        <w:rPr>
          <w:szCs w:val="26"/>
        </w:rPr>
        <w:fldChar w:fldCharType="end"/>
      </w:r>
      <w:r w:rsidR="00A2624C">
        <w:rPr>
          <w:szCs w:val="26"/>
        </w:rPr>
        <w:t>, inciso </w:t>
      </w:r>
      <w:r w:rsidR="00CB4237">
        <w:rPr>
          <w:szCs w:val="26"/>
        </w:rPr>
        <w:fldChar w:fldCharType="begin"/>
      </w:r>
      <w:r w:rsidR="00CB4237">
        <w:rPr>
          <w:szCs w:val="26"/>
        </w:rPr>
        <w:instrText xml:space="preserve"> REF _Ref527483273 \n \h </w:instrText>
      </w:r>
      <w:r w:rsidR="00CB4237">
        <w:rPr>
          <w:szCs w:val="26"/>
        </w:rPr>
      </w:r>
      <w:r w:rsidR="00CB4237">
        <w:rPr>
          <w:szCs w:val="26"/>
        </w:rPr>
        <w:fldChar w:fldCharType="separate"/>
      </w:r>
      <w:r w:rsidR="00EB3EC1">
        <w:rPr>
          <w:szCs w:val="26"/>
        </w:rPr>
        <w:t>IV</w:t>
      </w:r>
      <w:r w:rsidR="00CB4237">
        <w:rPr>
          <w:szCs w:val="26"/>
        </w:rPr>
        <w:fldChar w:fldCharType="end"/>
      </w:r>
      <w:r w:rsidR="00A2624C">
        <w:rPr>
          <w:szCs w:val="26"/>
        </w:rPr>
        <w:t>, alínea </w:t>
      </w:r>
      <w:r w:rsidR="00E9043E">
        <w:rPr>
          <w:szCs w:val="26"/>
        </w:rPr>
        <w:fldChar w:fldCharType="begin"/>
      </w:r>
      <w:r w:rsidR="00E9043E">
        <w:rPr>
          <w:szCs w:val="26"/>
        </w:rPr>
        <w:instrText xml:space="preserve"> REF _Ref527474089 \n \h </w:instrText>
      </w:r>
      <w:r w:rsidR="00E9043E">
        <w:rPr>
          <w:szCs w:val="26"/>
        </w:rPr>
      </w:r>
      <w:r w:rsidR="00E9043E">
        <w:rPr>
          <w:szCs w:val="26"/>
        </w:rPr>
        <w:fldChar w:fldCharType="separate"/>
      </w:r>
      <w:r w:rsidR="00EB3EC1">
        <w:rPr>
          <w:szCs w:val="26"/>
        </w:rPr>
        <w:t>(c)</w:t>
      </w:r>
      <w:r w:rsidR="00E9043E">
        <w:rPr>
          <w:szCs w:val="26"/>
        </w:rPr>
        <w:fldChar w:fldCharType="end"/>
      </w:r>
      <w:r w:rsidR="00A2624C">
        <w:rPr>
          <w:szCs w:val="26"/>
        </w:rPr>
        <w:t>.</w:t>
      </w:r>
    </w:p>
    <w:p w:rsidR="0020689F" w:rsidRPr="007D6A67" w:rsidRDefault="00D67C83" w:rsidP="00BA629A">
      <w:pPr>
        <w:tabs>
          <w:tab w:val="left" w:pos="709"/>
        </w:tabs>
        <w:ind w:left="709"/>
        <w:rPr>
          <w:szCs w:val="26"/>
        </w:rPr>
      </w:pPr>
      <w:r>
        <w:rPr>
          <w:szCs w:val="26"/>
        </w:rPr>
        <w:t>"</w:t>
      </w:r>
      <w:r w:rsidR="0020689F" w:rsidRPr="007D6A67">
        <w:rPr>
          <w:szCs w:val="26"/>
          <w:u w:val="single"/>
        </w:rPr>
        <w:t>Banco Depositário</w:t>
      </w:r>
      <w:r>
        <w:rPr>
          <w:szCs w:val="26"/>
        </w:rPr>
        <w:t>"</w:t>
      </w:r>
      <w:r w:rsidR="00170F8A">
        <w:rPr>
          <w:szCs w:val="26"/>
        </w:rPr>
        <w:t xml:space="preserve"> tem o significado previsto no</w:t>
      </w:r>
      <w:r w:rsidR="00DF1133">
        <w:rPr>
          <w:szCs w:val="26"/>
        </w:rPr>
        <w:t>s</w:t>
      </w:r>
      <w:r w:rsidR="00170F8A">
        <w:rPr>
          <w:szCs w:val="26"/>
        </w:rPr>
        <w:t xml:space="preserve"> Contrato</w:t>
      </w:r>
      <w:r w:rsidR="00DF1133">
        <w:rPr>
          <w:szCs w:val="26"/>
        </w:rPr>
        <w:t>s</w:t>
      </w:r>
      <w:r w:rsidR="00170F8A">
        <w:rPr>
          <w:szCs w:val="26"/>
        </w:rPr>
        <w:t xml:space="preserve"> de Cessão Fiduciária</w:t>
      </w:r>
      <w:r w:rsidR="0020689F" w:rsidRPr="007D6A67">
        <w:rPr>
          <w:szCs w:val="26"/>
        </w:rPr>
        <w:t>.</w:t>
      </w:r>
    </w:p>
    <w:p w:rsidR="0020689F" w:rsidRDefault="00D67C83" w:rsidP="00BA629A">
      <w:pPr>
        <w:tabs>
          <w:tab w:val="left" w:pos="709"/>
        </w:tabs>
        <w:ind w:left="709"/>
        <w:rPr>
          <w:szCs w:val="26"/>
        </w:rPr>
      </w:pPr>
      <w:r>
        <w:rPr>
          <w:szCs w:val="26"/>
        </w:rPr>
        <w:t>"</w:t>
      </w:r>
      <w:r w:rsidR="0020689F" w:rsidRPr="007645A7">
        <w:rPr>
          <w:szCs w:val="26"/>
          <w:u w:val="single"/>
        </w:rPr>
        <w:t>Banco Liquidante</w:t>
      </w:r>
      <w:r>
        <w:rPr>
          <w:szCs w:val="26"/>
        </w:rPr>
        <w:t>"</w:t>
      </w:r>
      <w:r w:rsidR="0020689F">
        <w:rPr>
          <w:szCs w:val="26"/>
        </w:rPr>
        <w:t xml:space="preserve"> significa </w:t>
      </w:r>
      <w:r w:rsidR="001A1333">
        <w:rPr>
          <w:szCs w:val="26"/>
        </w:rPr>
        <w:t>Oliveira Trust Distribuidora de Títulos e Valores Mobiliários S.A</w:t>
      </w:r>
      <w:r w:rsidR="00C6120B">
        <w:rPr>
          <w:szCs w:val="26"/>
        </w:rPr>
        <w:t>.</w:t>
      </w:r>
    </w:p>
    <w:p w:rsidR="00F57604" w:rsidRDefault="00D67C83" w:rsidP="00BA629A">
      <w:pPr>
        <w:tabs>
          <w:tab w:val="left" w:pos="709"/>
        </w:tabs>
        <w:ind w:left="709"/>
        <w:rPr>
          <w:ins w:id="4" w:author="Pinheiro Guimarães" w:date="2018-11-13T13:14:00Z"/>
          <w:szCs w:val="26"/>
        </w:rPr>
      </w:pPr>
      <w:r>
        <w:rPr>
          <w:szCs w:val="26"/>
        </w:rPr>
        <w:t>"</w:t>
      </w:r>
      <w:r w:rsidR="00F57604" w:rsidRPr="00060215">
        <w:rPr>
          <w:szCs w:val="26"/>
          <w:u w:val="single"/>
        </w:rPr>
        <w:t>BDO</w:t>
      </w:r>
      <w:r>
        <w:rPr>
          <w:szCs w:val="26"/>
        </w:rPr>
        <w:t>"</w:t>
      </w:r>
      <w:r w:rsidR="00F57604">
        <w:rPr>
          <w:szCs w:val="26"/>
        </w:rPr>
        <w:t xml:space="preserve"> significa BDO </w:t>
      </w:r>
      <w:r w:rsidR="001B48CB">
        <w:rPr>
          <w:szCs w:val="26"/>
        </w:rPr>
        <w:t>RCS Auditores Independentes S</w:t>
      </w:r>
      <w:r w:rsidR="008A2BB7">
        <w:rPr>
          <w:szCs w:val="26"/>
        </w:rPr>
        <w:t xml:space="preserve">ociedade </w:t>
      </w:r>
      <w:r w:rsidR="001B48CB">
        <w:rPr>
          <w:szCs w:val="26"/>
        </w:rPr>
        <w:t>S</w:t>
      </w:r>
      <w:r w:rsidR="008A2BB7">
        <w:rPr>
          <w:szCs w:val="26"/>
        </w:rPr>
        <w:t>imples</w:t>
      </w:r>
      <w:r w:rsidR="00F57604">
        <w:rPr>
          <w:szCs w:val="26"/>
        </w:rPr>
        <w:t xml:space="preserve">. </w:t>
      </w:r>
    </w:p>
    <w:p w:rsidR="00AB1C20" w:rsidRDefault="00AB1C20" w:rsidP="00BA629A">
      <w:pPr>
        <w:tabs>
          <w:tab w:val="left" w:pos="709"/>
        </w:tabs>
        <w:ind w:left="709"/>
        <w:rPr>
          <w:szCs w:val="26"/>
        </w:rPr>
      </w:pPr>
      <w:ins w:id="5" w:author="Pinheiro Guimarães" w:date="2018-11-13T13:14:00Z">
        <w:r>
          <w:rPr>
            <w:szCs w:val="26"/>
          </w:rPr>
          <w:t>"</w:t>
        </w:r>
        <w:r w:rsidRPr="00AB1C20">
          <w:rPr>
            <w:szCs w:val="26"/>
            <w:u w:val="single"/>
            <w:rPrChange w:id="6" w:author="Pinheiro Guimarães" w:date="2018-11-13T13:14:00Z">
              <w:rPr>
                <w:szCs w:val="26"/>
              </w:rPr>
            </w:rPrChange>
          </w:rPr>
          <w:t>BNDES</w:t>
        </w:r>
        <w:r>
          <w:rPr>
            <w:szCs w:val="26"/>
          </w:rPr>
          <w:t xml:space="preserve">" significa </w:t>
        </w:r>
        <w:r>
          <w:rPr>
            <w:szCs w:val="18"/>
          </w:rPr>
          <w:t>Banco Nacional de Desenvolvimento Econômico e Social</w:t>
        </w:r>
      </w:ins>
    </w:p>
    <w:p w:rsidR="00D00BAE" w:rsidRDefault="00D67C83" w:rsidP="00BA629A">
      <w:pPr>
        <w:tabs>
          <w:tab w:val="left" w:pos="709"/>
        </w:tabs>
        <w:ind w:left="709"/>
        <w:rPr>
          <w:szCs w:val="26"/>
        </w:rPr>
      </w:pPr>
      <w:r>
        <w:rPr>
          <w:szCs w:val="26"/>
        </w:rPr>
        <w:t>"</w:t>
      </w:r>
      <w:r w:rsidR="00D00BAE" w:rsidRPr="00824B09">
        <w:rPr>
          <w:szCs w:val="26"/>
          <w:u w:val="single"/>
        </w:rPr>
        <w:t>Caixa Consolidado</w:t>
      </w:r>
      <w:r>
        <w:rPr>
          <w:szCs w:val="26"/>
        </w:rPr>
        <w:t>"</w:t>
      </w:r>
      <w:r w:rsidR="00D00BAE">
        <w:rPr>
          <w:szCs w:val="26"/>
        </w:rPr>
        <w:t xml:space="preserve"> </w:t>
      </w:r>
      <w:r w:rsidR="00D00BAE">
        <w:t>s</w:t>
      </w:r>
      <w:r w:rsidR="00D00BAE" w:rsidRPr="00A328CF">
        <w:t>ignifica</w:t>
      </w:r>
      <w:r w:rsidR="00D00BAE">
        <w:t>, com relação à Companhia, com base nas Demonstrações Financeiras Consolidadas da Companhia</w:t>
      </w:r>
      <w:r w:rsidR="002F387C">
        <w:t xml:space="preserve"> referente ao período anterior à data de cálculo do Fluxo de Cobertura de Dívida</w:t>
      </w:r>
      <w:r w:rsidR="00D00BAE">
        <w:t xml:space="preserve">, o montante correspondente ao </w:t>
      </w:r>
      <w:r w:rsidR="00537151">
        <w:t>c</w:t>
      </w:r>
      <w:r w:rsidR="00AB39BF">
        <w:t>aixa e equivalente de caixa</w:t>
      </w:r>
      <w:r w:rsidR="00D00BAE">
        <w:t>.</w:t>
      </w:r>
    </w:p>
    <w:p w:rsidR="00297D4D" w:rsidRDefault="00D67C83" w:rsidP="00BA629A">
      <w:pPr>
        <w:tabs>
          <w:tab w:val="left" w:pos="709"/>
        </w:tabs>
        <w:ind w:left="709"/>
        <w:rPr>
          <w:szCs w:val="26"/>
        </w:rPr>
      </w:pPr>
      <w:r>
        <w:rPr>
          <w:szCs w:val="26"/>
        </w:rPr>
        <w:t>"</w:t>
      </w:r>
      <w:r w:rsidR="00297D4D" w:rsidRPr="007802BA">
        <w:rPr>
          <w:szCs w:val="26"/>
          <w:u w:val="single"/>
        </w:rPr>
        <w:t xml:space="preserve">Cessão </w:t>
      </w:r>
      <w:r w:rsidR="00297D4D" w:rsidRPr="005E2483">
        <w:rPr>
          <w:szCs w:val="26"/>
          <w:u w:val="single"/>
        </w:rPr>
        <w:t>Fiduciária</w:t>
      </w:r>
      <w:r w:rsidR="00297D4D">
        <w:rPr>
          <w:szCs w:val="26"/>
          <w:u w:val="single"/>
        </w:rPr>
        <w:t xml:space="preserve"> – Recursos Debêntures</w:t>
      </w:r>
      <w:r>
        <w:rPr>
          <w:szCs w:val="26"/>
        </w:rPr>
        <w:t>"</w:t>
      </w:r>
      <w:r w:rsidR="00297D4D">
        <w:rPr>
          <w:szCs w:val="26"/>
        </w:rPr>
        <w:t xml:space="preserve"> tem o significado previsto na Cláusula </w:t>
      </w:r>
      <w:r w:rsidR="00FB14AD">
        <w:rPr>
          <w:szCs w:val="26"/>
        </w:rPr>
        <w:fldChar w:fldCharType="begin"/>
      </w:r>
      <w:r w:rsidR="00FB14AD">
        <w:rPr>
          <w:szCs w:val="26"/>
        </w:rPr>
        <w:instrText xml:space="preserve"> REF _Ref525572587 \n \p \h </w:instrText>
      </w:r>
      <w:r w:rsidR="00FB14AD">
        <w:rPr>
          <w:szCs w:val="26"/>
        </w:rPr>
      </w:r>
      <w:r w:rsidR="00FB14AD">
        <w:rPr>
          <w:szCs w:val="26"/>
        </w:rPr>
        <w:fldChar w:fldCharType="separate"/>
      </w:r>
      <w:r w:rsidR="00EB3EC1">
        <w:rPr>
          <w:szCs w:val="26"/>
        </w:rPr>
        <w:t>7.15 abaixo</w:t>
      </w:r>
      <w:r w:rsidR="00FB14AD">
        <w:rPr>
          <w:szCs w:val="26"/>
        </w:rPr>
        <w:fldChar w:fldCharType="end"/>
      </w:r>
      <w:r w:rsidR="00297D4D">
        <w:rPr>
          <w:szCs w:val="26"/>
        </w:rPr>
        <w:t>.</w:t>
      </w:r>
    </w:p>
    <w:p w:rsidR="0031126B" w:rsidRDefault="00D67C83" w:rsidP="00BA629A">
      <w:pPr>
        <w:tabs>
          <w:tab w:val="left" w:pos="709"/>
        </w:tabs>
        <w:ind w:left="709"/>
        <w:rPr>
          <w:szCs w:val="26"/>
        </w:rPr>
      </w:pPr>
      <w:r>
        <w:rPr>
          <w:szCs w:val="26"/>
        </w:rPr>
        <w:t>"</w:t>
      </w:r>
      <w:r w:rsidR="0031126B" w:rsidRPr="007802BA">
        <w:rPr>
          <w:szCs w:val="26"/>
          <w:u w:val="single"/>
        </w:rPr>
        <w:t xml:space="preserve">Cessão </w:t>
      </w:r>
      <w:r w:rsidR="0031126B" w:rsidRPr="005E2483">
        <w:rPr>
          <w:szCs w:val="26"/>
          <w:u w:val="single"/>
        </w:rPr>
        <w:t>Fiduciária</w:t>
      </w:r>
      <w:r w:rsidR="00297D4D">
        <w:rPr>
          <w:szCs w:val="26"/>
          <w:u w:val="single"/>
        </w:rPr>
        <w:t xml:space="preserve"> – Prestação de Serviços</w:t>
      </w:r>
      <w:r>
        <w:rPr>
          <w:szCs w:val="26"/>
        </w:rPr>
        <w:t>"</w:t>
      </w:r>
      <w:r w:rsidR="0031126B">
        <w:rPr>
          <w:szCs w:val="26"/>
        </w:rPr>
        <w:t xml:space="preserve"> tem o significado previsto na Cláusula </w:t>
      </w:r>
      <w:r w:rsidR="003E1561">
        <w:rPr>
          <w:szCs w:val="26"/>
        </w:rPr>
        <w:fldChar w:fldCharType="begin"/>
      </w:r>
      <w:r w:rsidR="003E1561">
        <w:rPr>
          <w:szCs w:val="26"/>
        </w:rPr>
        <w:instrText xml:space="preserve"> REF _Ref514775716 \n \p \h </w:instrText>
      </w:r>
      <w:r w:rsidR="003E1561">
        <w:rPr>
          <w:szCs w:val="26"/>
        </w:rPr>
      </w:r>
      <w:r w:rsidR="003E1561">
        <w:rPr>
          <w:szCs w:val="26"/>
        </w:rPr>
        <w:fldChar w:fldCharType="separate"/>
      </w:r>
      <w:r w:rsidR="00EB3EC1">
        <w:rPr>
          <w:szCs w:val="26"/>
        </w:rPr>
        <w:t>7.14 abaixo</w:t>
      </w:r>
      <w:r w:rsidR="003E1561">
        <w:rPr>
          <w:szCs w:val="26"/>
        </w:rPr>
        <w:fldChar w:fldCharType="end"/>
      </w:r>
      <w:r w:rsidR="0031126B">
        <w:rPr>
          <w:szCs w:val="26"/>
        </w:rPr>
        <w:t>.</w:t>
      </w:r>
    </w:p>
    <w:p w:rsidR="009E45A6" w:rsidRPr="007D6A67" w:rsidRDefault="00D67C83" w:rsidP="00BA629A">
      <w:pPr>
        <w:tabs>
          <w:tab w:val="left" w:pos="709"/>
        </w:tabs>
        <w:ind w:left="709"/>
        <w:rPr>
          <w:iCs/>
        </w:rPr>
      </w:pPr>
      <w:r>
        <w:rPr>
          <w:iCs/>
        </w:rPr>
        <w:t>"</w:t>
      </w:r>
      <w:r w:rsidR="009E45A6" w:rsidRPr="007D6A67">
        <w:rPr>
          <w:szCs w:val="26"/>
          <w:u w:val="single"/>
        </w:rPr>
        <w:t>CETIP21</w:t>
      </w:r>
      <w:r>
        <w:rPr>
          <w:szCs w:val="26"/>
        </w:rPr>
        <w:t>"</w:t>
      </w:r>
      <w:r w:rsidR="009E45A6" w:rsidRPr="007D6A67">
        <w:rPr>
          <w:szCs w:val="26"/>
        </w:rPr>
        <w:t xml:space="preserve"> significa CETIP21 – Títulos e Valores Mobiliários</w:t>
      </w:r>
      <w:r w:rsidR="009E45A6" w:rsidRPr="007D6A67">
        <w:rPr>
          <w:iCs/>
        </w:rPr>
        <w:t xml:space="preserve">, administrado e operacionalizado pela </w:t>
      </w:r>
      <w:r w:rsidR="00CF6B52">
        <w:rPr>
          <w:iCs/>
        </w:rPr>
        <w:t>B3</w:t>
      </w:r>
      <w:r w:rsidR="009E45A6" w:rsidRPr="007D6A67">
        <w:rPr>
          <w:szCs w:val="26"/>
        </w:rPr>
        <w:t>.</w:t>
      </w:r>
    </w:p>
    <w:p w:rsidR="00A25937" w:rsidRPr="007D6A67" w:rsidRDefault="00D67C83" w:rsidP="00A25937">
      <w:pPr>
        <w:tabs>
          <w:tab w:val="left" w:pos="709"/>
        </w:tabs>
        <w:ind w:left="709"/>
        <w:rPr>
          <w:szCs w:val="18"/>
        </w:rPr>
      </w:pPr>
      <w:r>
        <w:rPr>
          <w:szCs w:val="18"/>
        </w:rPr>
        <w:t>"</w:t>
      </w:r>
      <w:r w:rsidR="00A25937">
        <w:rPr>
          <w:szCs w:val="18"/>
          <w:u w:val="single"/>
        </w:rPr>
        <w:t>Clientes</w:t>
      </w:r>
      <w:r>
        <w:rPr>
          <w:szCs w:val="18"/>
        </w:rPr>
        <w:t>"</w:t>
      </w:r>
      <w:r w:rsidR="00A25937">
        <w:rPr>
          <w:szCs w:val="18"/>
        </w:rPr>
        <w:t xml:space="preserve"> tem o significado previsto no </w:t>
      </w:r>
      <w:r w:rsidR="00A25937" w:rsidRPr="00105430">
        <w:rPr>
          <w:szCs w:val="26"/>
        </w:rPr>
        <w:t>Contrato de Cessão Fiduciária</w:t>
      </w:r>
      <w:r w:rsidR="00237495">
        <w:rPr>
          <w:szCs w:val="26"/>
        </w:rPr>
        <w:t xml:space="preserve"> – Prestação de Serviços</w:t>
      </w:r>
      <w:r w:rsidR="00A25937">
        <w:rPr>
          <w:szCs w:val="26"/>
        </w:rPr>
        <w:t>.</w:t>
      </w:r>
    </w:p>
    <w:p w:rsidR="009E45A6" w:rsidRPr="007D6A67" w:rsidRDefault="00D67C83" w:rsidP="00BA629A">
      <w:pPr>
        <w:tabs>
          <w:tab w:val="left" w:pos="709"/>
        </w:tabs>
        <w:ind w:left="709"/>
        <w:rPr>
          <w:szCs w:val="26"/>
        </w:rPr>
      </w:pPr>
      <w:r>
        <w:rPr>
          <w:szCs w:val="26"/>
        </w:rPr>
        <w:t>"</w:t>
      </w:r>
      <w:r w:rsidR="009E45A6" w:rsidRPr="007D6A67">
        <w:rPr>
          <w:szCs w:val="26"/>
          <w:u w:val="single"/>
        </w:rPr>
        <w:t>CNPJ</w:t>
      </w:r>
      <w:r>
        <w:rPr>
          <w:szCs w:val="26"/>
        </w:rPr>
        <w:t>"</w:t>
      </w:r>
      <w:r w:rsidR="009E45A6" w:rsidRPr="007D6A67">
        <w:rPr>
          <w:szCs w:val="26"/>
        </w:rPr>
        <w:t xml:space="preserve"> </w:t>
      </w:r>
      <w:r w:rsidR="009E45A6" w:rsidRPr="007D6A67">
        <w:rPr>
          <w:iCs/>
        </w:rPr>
        <w:t xml:space="preserve">significa </w:t>
      </w:r>
      <w:r w:rsidR="009E45A6" w:rsidRPr="007D6A67">
        <w:rPr>
          <w:szCs w:val="26"/>
        </w:rPr>
        <w:t>Cadastro Nacional da Pessoa Jurídica do Ministério da Fazenda.</w:t>
      </w:r>
    </w:p>
    <w:p w:rsidR="00553403" w:rsidRDefault="00D67C83" w:rsidP="00BA629A">
      <w:pPr>
        <w:tabs>
          <w:tab w:val="left" w:pos="709"/>
        </w:tabs>
        <w:ind w:left="709"/>
      </w:pPr>
      <w:r>
        <w:t>"</w:t>
      </w:r>
      <w:r w:rsidR="00553403" w:rsidRPr="00952AC2">
        <w:rPr>
          <w:u w:val="single"/>
        </w:rPr>
        <w:t>Código Civil</w:t>
      </w:r>
      <w:r>
        <w:t>"</w:t>
      </w:r>
      <w:r w:rsidR="00553403">
        <w:t xml:space="preserve"> significa a Lei n.º 10.406, de 10 de janeiro de 2002, conforme alterada.</w:t>
      </w:r>
    </w:p>
    <w:p w:rsidR="009E45A6" w:rsidRDefault="00D67C83" w:rsidP="00BA629A">
      <w:pPr>
        <w:tabs>
          <w:tab w:val="left" w:pos="709"/>
        </w:tabs>
        <w:ind w:left="709"/>
      </w:pPr>
      <w:r>
        <w:rPr>
          <w:szCs w:val="26"/>
        </w:rPr>
        <w:t>"</w:t>
      </w:r>
      <w:r w:rsidR="009E45A6" w:rsidRPr="007D6A67">
        <w:rPr>
          <w:szCs w:val="26"/>
          <w:u w:val="single"/>
        </w:rPr>
        <w:t>Código de Processo Civil</w:t>
      </w:r>
      <w:r>
        <w:rPr>
          <w:szCs w:val="26"/>
        </w:rPr>
        <w:t>"</w:t>
      </w:r>
      <w:r w:rsidR="009E45A6" w:rsidRPr="007D6A67">
        <w:rPr>
          <w:szCs w:val="26"/>
        </w:rPr>
        <w:t xml:space="preserve"> significa a Lei n.º 13.105, de 16 de março de 2015, conforme alterada.</w:t>
      </w:r>
    </w:p>
    <w:p w:rsidR="00134A48" w:rsidRDefault="00D67C83" w:rsidP="00BA629A">
      <w:pPr>
        <w:tabs>
          <w:tab w:val="left" w:pos="709"/>
        </w:tabs>
        <w:ind w:left="709"/>
      </w:pPr>
      <w:r>
        <w:rPr>
          <w:szCs w:val="26"/>
        </w:rPr>
        <w:t>"</w:t>
      </w:r>
      <w:r w:rsidR="00134A48" w:rsidRPr="00E8361D">
        <w:rPr>
          <w:szCs w:val="26"/>
          <w:u w:val="single"/>
        </w:rPr>
        <w:t>Coligada</w:t>
      </w:r>
      <w:r>
        <w:rPr>
          <w:szCs w:val="26"/>
        </w:rPr>
        <w:t>"</w:t>
      </w:r>
      <w:r w:rsidR="00134A48">
        <w:rPr>
          <w:szCs w:val="26"/>
        </w:rPr>
        <w:t xml:space="preserve"> </w:t>
      </w:r>
      <w:r w:rsidR="00134A48" w:rsidRPr="007A5AC4">
        <w:rPr>
          <w:szCs w:val="26"/>
        </w:rPr>
        <w:t>significa, com relação a qualquer pessoa,</w:t>
      </w:r>
      <w:r w:rsidR="00134A48">
        <w:rPr>
          <w:szCs w:val="26"/>
        </w:rPr>
        <w:t xml:space="preserve"> qualquer </w:t>
      </w:r>
      <w:r w:rsidR="00134A48" w:rsidRPr="00274DB2">
        <w:t>sociedade coligada</w:t>
      </w:r>
      <w:r w:rsidR="00134A48">
        <w:t xml:space="preserve"> a tal pessoa, conforme definido no artigo 243, parágrafo 1º, da Lei das Sociedades por Ações.</w:t>
      </w:r>
    </w:p>
    <w:p w:rsidR="009E45A6" w:rsidRDefault="00D67C83" w:rsidP="00BA629A">
      <w:pPr>
        <w:tabs>
          <w:tab w:val="left" w:pos="709"/>
        </w:tabs>
        <w:ind w:left="709"/>
        <w:rPr>
          <w:bCs/>
          <w:szCs w:val="26"/>
        </w:rPr>
      </w:pPr>
      <w:r>
        <w:t>"</w:t>
      </w:r>
      <w:r w:rsidR="009E45A6" w:rsidRPr="007D6A67">
        <w:rPr>
          <w:u w:val="single"/>
        </w:rPr>
        <w:t>Companhia</w:t>
      </w:r>
      <w:r>
        <w:t>"</w:t>
      </w:r>
      <w:r w:rsidR="009E45A6">
        <w:t xml:space="preserve"> </w:t>
      </w:r>
      <w:r w:rsidR="009E45A6" w:rsidRPr="007D6A67">
        <w:rPr>
          <w:bCs/>
          <w:szCs w:val="26"/>
        </w:rPr>
        <w:t>tem o significado previsto no preâmbulo.</w:t>
      </w:r>
    </w:p>
    <w:p w:rsidR="00172522" w:rsidRDefault="00172522" w:rsidP="00BA629A">
      <w:pPr>
        <w:tabs>
          <w:tab w:val="left" w:pos="709"/>
        </w:tabs>
        <w:ind w:left="709"/>
        <w:rPr>
          <w:bCs/>
          <w:szCs w:val="26"/>
        </w:rPr>
      </w:pPr>
      <w:r>
        <w:rPr>
          <w:szCs w:val="26"/>
        </w:rPr>
        <w:lastRenderedPageBreak/>
        <w:t>"</w:t>
      </w:r>
      <w:r w:rsidRPr="00751A38">
        <w:rPr>
          <w:szCs w:val="26"/>
          <w:u w:val="single"/>
        </w:rPr>
        <w:t>Comunicação de Liberação</w:t>
      </w:r>
      <w:r>
        <w:rPr>
          <w:szCs w:val="26"/>
        </w:rPr>
        <w:t>" tem o significado previsto no Contrato de Cessão Fiduciária – Recursos Debêntures.</w:t>
      </w:r>
    </w:p>
    <w:p w:rsidR="00A83079" w:rsidRDefault="00D67C83" w:rsidP="00BA629A">
      <w:pPr>
        <w:tabs>
          <w:tab w:val="left" w:pos="709"/>
        </w:tabs>
        <w:ind w:left="709"/>
        <w:rPr>
          <w:bCs/>
          <w:szCs w:val="24"/>
        </w:rPr>
      </w:pPr>
      <w:r>
        <w:t>"</w:t>
      </w:r>
      <w:r w:rsidR="00A83079" w:rsidRPr="00824B09">
        <w:rPr>
          <w:u w:val="single"/>
        </w:rPr>
        <w:t>Contas Movimento</w:t>
      </w:r>
      <w:r>
        <w:t>"</w:t>
      </w:r>
      <w:r w:rsidR="00A83079">
        <w:t xml:space="preserve"> </w:t>
      </w:r>
      <w:r w:rsidR="00A83079">
        <w:rPr>
          <w:szCs w:val="26"/>
        </w:rPr>
        <w:t>tem o significado previsto no Contrato de Cessão Fiduciária</w:t>
      </w:r>
      <w:r w:rsidR="00DC152F">
        <w:rPr>
          <w:szCs w:val="26"/>
        </w:rPr>
        <w:t xml:space="preserve"> – Prestação de Serviços</w:t>
      </w:r>
      <w:r w:rsidR="008C7979">
        <w:rPr>
          <w:szCs w:val="26"/>
        </w:rPr>
        <w:t xml:space="preserve"> e no Contrato de </w:t>
      </w:r>
      <w:r w:rsidR="00A32661">
        <w:rPr>
          <w:szCs w:val="26"/>
        </w:rPr>
        <w:t>Cessão Fiduciária</w:t>
      </w:r>
      <w:r w:rsidR="008C7979">
        <w:rPr>
          <w:szCs w:val="26"/>
        </w:rPr>
        <w:t xml:space="preserve"> – Recursos Debêntures, conforme o caso</w:t>
      </w:r>
      <w:r w:rsidR="00A83079">
        <w:rPr>
          <w:szCs w:val="26"/>
        </w:rPr>
        <w:t>.</w:t>
      </w:r>
    </w:p>
    <w:p w:rsidR="00A43D54" w:rsidRDefault="00D67C83" w:rsidP="00A43D54">
      <w:pPr>
        <w:tabs>
          <w:tab w:val="left" w:pos="709"/>
        </w:tabs>
        <w:ind w:left="709"/>
        <w:rPr>
          <w:bCs/>
          <w:szCs w:val="26"/>
        </w:rPr>
      </w:pPr>
      <w:r>
        <w:rPr>
          <w:szCs w:val="24"/>
        </w:rPr>
        <w:t>"</w:t>
      </w:r>
      <w:r w:rsidR="00A43D54" w:rsidRPr="00DC4B25">
        <w:rPr>
          <w:szCs w:val="24"/>
          <w:u w:val="single"/>
        </w:rPr>
        <w:t>Conta Vinculada – Recursos Debêntures</w:t>
      </w:r>
      <w:r>
        <w:rPr>
          <w:szCs w:val="24"/>
        </w:rPr>
        <w:t>"</w:t>
      </w:r>
      <w:r w:rsidR="00A43D54">
        <w:rPr>
          <w:szCs w:val="24"/>
        </w:rPr>
        <w:t xml:space="preserve"> </w:t>
      </w:r>
      <w:r w:rsidR="00A43D54">
        <w:rPr>
          <w:bCs/>
          <w:szCs w:val="26"/>
        </w:rPr>
        <w:t>tem o significado previsto na Cláusula </w:t>
      </w:r>
      <w:r w:rsidR="00A43D54">
        <w:rPr>
          <w:bCs/>
          <w:szCs w:val="26"/>
        </w:rPr>
        <w:fldChar w:fldCharType="begin"/>
      </w:r>
      <w:r w:rsidR="00A43D54">
        <w:rPr>
          <w:bCs/>
          <w:szCs w:val="26"/>
        </w:rPr>
        <w:instrText xml:space="preserve"> REF _Ref527627082 \n \p \h </w:instrText>
      </w:r>
      <w:r w:rsidR="00A43D54">
        <w:rPr>
          <w:bCs/>
          <w:szCs w:val="26"/>
        </w:rPr>
      </w:r>
      <w:r w:rsidR="00A43D54">
        <w:rPr>
          <w:bCs/>
          <w:szCs w:val="26"/>
        </w:rPr>
        <w:fldChar w:fldCharType="separate"/>
      </w:r>
      <w:r w:rsidR="00EB3EC1">
        <w:rPr>
          <w:bCs/>
          <w:szCs w:val="26"/>
        </w:rPr>
        <w:t>7.15 abaixo</w:t>
      </w:r>
      <w:r w:rsidR="00A43D54">
        <w:rPr>
          <w:bCs/>
          <w:szCs w:val="26"/>
        </w:rPr>
        <w:fldChar w:fldCharType="end"/>
      </w:r>
      <w:r w:rsidR="00A43D54">
        <w:rPr>
          <w:bCs/>
          <w:szCs w:val="26"/>
        </w:rPr>
        <w:t>.</w:t>
      </w:r>
    </w:p>
    <w:p w:rsidR="00DE2CCF" w:rsidRDefault="00D67C83" w:rsidP="00BA629A">
      <w:pPr>
        <w:tabs>
          <w:tab w:val="left" w:pos="709"/>
        </w:tabs>
        <w:ind w:left="709"/>
        <w:rPr>
          <w:bCs/>
          <w:szCs w:val="26"/>
        </w:rPr>
      </w:pPr>
      <w:r>
        <w:rPr>
          <w:bCs/>
          <w:szCs w:val="24"/>
        </w:rPr>
        <w:t>"</w:t>
      </w:r>
      <w:r w:rsidR="00DE2CCF" w:rsidRPr="00DE2CCF">
        <w:rPr>
          <w:bCs/>
          <w:szCs w:val="24"/>
          <w:u w:val="single"/>
        </w:rPr>
        <w:t>Conta</w:t>
      </w:r>
      <w:r w:rsidR="00C52BA1">
        <w:rPr>
          <w:bCs/>
          <w:szCs w:val="24"/>
          <w:u w:val="single"/>
        </w:rPr>
        <w:t>s</w:t>
      </w:r>
      <w:r w:rsidR="00DE2CCF" w:rsidRPr="00DE2CCF">
        <w:rPr>
          <w:bCs/>
          <w:szCs w:val="24"/>
          <w:u w:val="single"/>
        </w:rPr>
        <w:t xml:space="preserve"> Vinculada</w:t>
      </w:r>
      <w:r w:rsidR="00C52BA1">
        <w:rPr>
          <w:bCs/>
          <w:szCs w:val="24"/>
          <w:u w:val="single"/>
        </w:rPr>
        <w:t>s</w:t>
      </w:r>
      <w:r w:rsidR="004A0FD0">
        <w:rPr>
          <w:bCs/>
          <w:szCs w:val="24"/>
          <w:u w:val="single"/>
        </w:rPr>
        <w:t xml:space="preserve"> </w:t>
      </w:r>
      <w:r w:rsidR="00C52BA1">
        <w:rPr>
          <w:bCs/>
          <w:szCs w:val="24"/>
          <w:u w:val="single"/>
        </w:rPr>
        <w:t>– Prestação de Serviços</w:t>
      </w:r>
      <w:r>
        <w:rPr>
          <w:bCs/>
          <w:szCs w:val="26"/>
        </w:rPr>
        <w:t>"</w:t>
      </w:r>
      <w:r w:rsidR="00DE2CCF">
        <w:rPr>
          <w:bCs/>
          <w:szCs w:val="26"/>
        </w:rPr>
        <w:t xml:space="preserve"> tem o significado previsto na Cláusula </w:t>
      </w:r>
      <w:r w:rsidR="00DE2CCF">
        <w:rPr>
          <w:bCs/>
          <w:szCs w:val="26"/>
        </w:rPr>
        <w:fldChar w:fldCharType="begin"/>
      </w:r>
      <w:r w:rsidR="00DE2CCF">
        <w:rPr>
          <w:bCs/>
          <w:szCs w:val="26"/>
        </w:rPr>
        <w:instrText xml:space="preserve"> REF _Ref521405856 \r \p \h </w:instrText>
      </w:r>
      <w:r w:rsidR="00DE2CCF">
        <w:rPr>
          <w:bCs/>
          <w:szCs w:val="26"/>
        </w:rPr>
      </w:r>
      <w:r w:rsidR="00DE2CCF">
        <w:rPr>
          <w:bCs/>
          <w:szCs w:val="26"/>
        </w:rPr>
        <w:fldChar w:fldCharType="separate"/>
      </w:r>
      <w:r w:rsidR="00EB3EC1">
        <w:rPr>
          <w:bCs/>
          <w:szCs w:val="26"/>
        </w:rPr>
        <w:t>7.14 abaixo</w:t>
      </w:r>
      <w:r w:rsidR="00DE2CCF">
        <w:rPr>
          <w:bCs/>
          <w:szCs w:val="26"/>
        </w:rPr>
        <w:fldChar w:fldCharType="end"/>
      </w:r>
      <w:r w:rsidR="00DE2CCF">
        <w:rPr>
          <w:bCs/>
          <w:szCs w:val="26"/>
        </w:rPr>
        <w:t>.</w:t>
      </w:r>
    </w:p>
    <w:p w:rsidR="00844B90" w:rsidRPr="007D6A67" w:rsidRDefault="00D67C83" w:rsidP="00BA629A">
      <w:pPr>
        <w:tabs>
          <w:tab w:val="left" w:pos="709"/>
        </w:tabs>
        <w:ind w:left="709"/>
        <w:rPr>
          <w:szCs w:val="26"/>
        </w:rPr>
      </w:pPr>
      <w:r>
        <w:rPr>
          <w:szCs w:val="26"/>
        </w:rPr>
        <w:t>"</w:t>
      </w:r>
      <w:r w:rsidR="00844B90" w:rsidRPr="00844B90">
        <w:rPr>
          <w:szCs w:val="26"/>
          <w:u w:val="single"/>
        </w:rPr>
        <w:t>Contrato de Banco Depositário</w:t>
      </w:r>
      <w:r>
        <w:rPr>
          <w:szCs w:val="26"/>
        </w:rPr>
        <w:t>"</w:t>
      </w:r>
      <w:r w:rsidR="00844B90">
        <w:rPr>
          <w:szCs w:val="26"/>
        </w:rPr>
        <w:t xml:space="preserve"> tem o significado previsto no</w:t>
      </w:r>
      <w:r w:rsidR="00B34F69">
        <w:rPr>
          <w:szCs w:val="26"/>
        </w:rPr>
        <w:t>s</w:t>
      </w:r>
      <w:r w:rsidR="00844B90">
        <w:rPr>
          <w:szCs w:val="26"/>
        </w:rPr>
        <w:t xml:space="preserve"> Contrato</w:t>
      </w:r>
      <w:r w:rsidR="00B34F69">
        <w:rPr>
          <w:szCs w:val="26"/>
        </w:rPr>
        <w:t>s</w:t>
      </w:r>
      <w:r w:rsidR="00844B90">
        <w:rPr>
          <w:szCs w:val="26"/>
        </w:rPr>
        <w:t xml:space="preserve"> de Cessão Fiduciária.</w:t>
      </w:r>
    </w:p>
    <w:p w:rsidR="009E45A6" w:rsidRPr="007D6A67" w:rsidRDefault="00D67C83" w:rsidP="00BA629A">
      <w:pPr>
        <w:tabs>
          <w:tab w:val="left" w:pos="709"/>
        </w:tabs>
        <w:ind w:left="709"/>
        <w:rPr>
          <w:szCs w:val="26"/>
        </w:rPr>
      </w:pPr>
      <w:r>
        <w:rPr>
          <w:szCs w:val="26"/>
        </w:rPr>
        <w:t>"</w:t>
      </w:r>
      <w:r w:rsidR="009E45A6" w:rsidRPr="007D6A67">
        <w:rPr>
          <w:szCs w:val="26"/>
          <w:u w:val="single"/>
        </w:rPr>
        <w:t>Contrato de Distribuição</w:t>
      </w:r>
      <w:r>
        <w:rPr>
          <w:szCs w:val="26"/>
        </w:rPr>
        <w:t>"</w:t>
      </w:r>
      <w:r w:rsidR="009E45A6" w:rsidRPr="007D6A67">
        <w:rPr>
          <w:szCs w:val="26"/>
        </w:rPr>
        <w:t xml:space="preserve"> significa o </w:t>
      </w:r>
      <w:r>
        <w:rPr>
          <w:szCs w:val="26"/>
        </w:rPr>
        <w:t>"</w:t>
      </w:r>
      <w:r w:rsidR="008A2435" w:rsidRPr="00274DB2">
        <w:rPr>
          <w:szCs w:val="26"/>
        </w:rPr>
        <w:t xml:space="preserve">Contrato de Coordenação e Distribuição Pública de Debêntures Simples, Não Conversíveis em Ações, da Espécie </w:t>
      </w:r>
      <w:r w:rsidR="00217C20">
        <w:rPr>
          <w:szCs w:val="26"/>
        </w:rPr>
        <w:t>com Garantia Real</w:t>
      </w:r>
      <w:r w:rsidR="008A2435" w:rsidRPr="00274DB2">
        <w:rPr>
          <w:szCs w:val="26"/>
        </w:rPr>
        <w:t xml:space="preserve">, </w:t>
      </w:r>
      <w:r w:rsidR="008A2435" w:rsidRPr="00665164">
        <w:rPr>
          <w:szCs w:val="26"/>
        </w:rPr>
        <w:t>com</w:t>
      </w:r>
      <w:r w:rsidR="008A2435">
        <w:rPr>
          <w:smallCaps/>
          <w:szCs w:val="26"/>
        </w:rPr>
        <w:t xml:space="preserve"> </w:t>
      </w:r>
      <w:r w:rsidR="008A2435" w:rsidRPr="00665164">
        <w:rPr>
          <w:szCs w:val="26"/>
        </w:rPr>
        <w:t>Garantia Adicional Fidejussória</w:t>
      </w:r>
      <w:r w:rsidR="008A2435">
        <w:rPr>
          <w:szCs w:val="26"/>
        </w:rPr>
        <w:t>,</w:t>
      </w:r>
      <w:r w:rsidR="008A2435" w:rsidRPr="00274DB2">
        <w:rPr>
          <w:szCs w:val="26"/>
        </w:rPr>
        <w:t xml:space="preserve"> da </w:t>
      </w:r>
      <w:r w:rsidR="00B56DBE">
        <w:rPr>
          <w:szCs w:val="26"/>
        </w:rPr>
        <w:t>Primeira</w:t>
      </w:r>
      <w:r w:rsidR="008A2435" w:rsidRPr="00274DB2">
        <w:rPr>
          <w:szCs w:val="26"/>
        </w:rPr>
        <w:t xml:space="preserve"> Emissão d</w:t>
      </w:r>
      <w:r w:rsidR="00410406">
        <w:rPr>
          <w:szCs w:val="26"/>
        </w:rPr>
        <w:t>a</w:t>
      </w:r>
      <w:r w:rsidR="008A2435" w:rsidRPr="00274DB2">
        <w:rPr>
          <w:szCs w:val="26"/>
        </w:rPr>
        <w:t xml:space="preserve"> </w:t>
      </w:r>
      <w:r w:rsidR="00B56DBE">
        <w:rPr>
          <w:szCs w:val="26"/>
        </w:rPr>
        <w:t xml:space="preserve">MOB </w:t>
      </w:r>
      <w:r w:rsidR="00F7525D">
        <w:rPr>
          <w:szCs w:val="26"/>
        </w:rPr>
        <w:t>Participações </w:t>
      </w:r>
      <w:r w:rsidR="00B56DBE">
        <w:rPr>
          <w:szCs w:val="26"/>
        </w:rPr>
        <w:t>S.A.</w:t>
      </w:r>
      <w:r>
        <w:rPr>
          <w:szCs w:val="26"/>
        </w:rPr>
        <w:t>"</w:t>
      </w:r>
      <w:r w:rsidR="009E45A6" w:rsidRPr="007D6A67">
        <w:rPr>
          <w:szCs w:val="26"/>
        </w:rPr>
        <w:t>, entre a Companhia</w:t>
      </w:r>
      <w:r w:rsidR="00B24F54">
        <w:rPr>
          <w:szCs w:val="26"/>
        </w:rPr>
        <w:t>,</w:t>
      </w:r>
      <w:r w:rsidR="009E45A6" w:rsidRPr="007D6A67">
        <w:rPr>
          <w:szCs w:val="26"/>
        </w:rPr>
        <w:t xml:space="preserve"> </w:t>
      </w:r>
      <w:r w:rsidR="000F3E64" w:rsidRPr="0018748B">
        <w:rPr>
          <w:szCs w:val="26"/>
        </w:rPr>
        <w:t>o Coordenador Líder</w:t>
      </w:r>
      <w:r w:rsidR="000F3E64">
        <w:rPr>
          <w:szCs w:val="26"/>
        </w:rPr>
        <w:t xml:space="preserve"> </w:t>
      </w:r>
      <w:r w:rsidR="00B24F54">
        <w:rPr>
          <w:szCs w:val="26"/>
        </w:rPr>
        <w:t xml:space="preserve">e </w:t>
      </w:r>
      <w:r w:rsidR="00DE7C7F">
        <w:rPr>
          <w:szCs w:val="26"/>
        </w:rPr>
        <w:t>o</w:t>
      </w:r>
      <w:r w:rsidR="00B24F54">
        <w:rPr>
          <w:szCs w:val="26"/>
        </w:rPr>
        <w:t>s Fiador</w:t>
      </w:r>
      <w:r w:rsidR="00F1431A">
        <w:rPr>
          <w:szCs w:val="26"/>
        </w:rPr>
        <w:t>e</w:t>
      </w:r>
      <w:r w:rsidR="00B24F54">
        <w:rPr>
          <w:szCs w:val="26"/>
        </w:rPr>
        <w:t>s</w:t>
      </w:r>
      <w:r w:rsidR="009E45A6" w:rsidRPr="007D6A67">
        <w:rPr>
          <w:szCs w:val="26"/>
        </w:rPr>
        <w:t>.</w:t>
      </w:r>
    </w:p>
    <w:p w:rsidR="00524BC4" w:rsidRDefault="00D67C83" w:rsidP="00BA629A">
      <w:pPr>
        <w:tabs>
          <w:tab w:val="left" w:pos="709"/>
        </w:tabs>
        <w:ind w:left="709"/>
        <w:rPr>
          <w:szCs w:val="26"/>
        </w:rPr>
      </w:pPr>
      <w:r>
        <w:rPr>
          <w:szCs w:val="26"/>
        </w:rPr>
        <w:t>"</w:t>
      </w:r>
      <w:r w:rsidR="00524BC4" w:rsidRPr="00147D34">
        <w:rPr>
          <w:szCs w:val="26"/>
          <w:u w:val="single"/>
        </w:rPr>
        <w:t xml:space="preserve">Contrato de </w:t>
      </w:r>
      <w:r w:rsidR="00524BC4">
        <w:rPr>
          <w:szCs w:val="26"/>
          <w:u w:val="single"/>
        </w:rPr>
        <w:t>Alienação Fiduciária – DB3</w:t>
      </w:r>
      <w:r>
        <w:rPr>
          <w:szCs w:val="26"/>
        </w:rPr>
        <w:t>"</w:t>
      </w:r>
      <w:r w:rsidR="00524BC4" w:rsidRPr="00147D34">
        <w:rPr>
          <w:szCs w:val="26"/>
        </w:rPr>
        <w:t xml:space="preserve"> significa o </w:t>
      </w:r>
      <w:r>
        <w:rPr>
          <w:szCs w:val="26"/>
        </w:rPr>
        <w:t>"</w:t>
      </w:r>
      <w:r w:rsidR="00524BC4">
        <w:rPr>
          <w:szCs w:val="26"/>
        </w:rPr>
        <w:t xml:space="preserve">Instrumento Particular de Constituição de Alienação Fiduciária de </w:t>
      </w:r>
      <w:r w:rsidR="00FD3BB2">
        <w:rPr>
          <w:szCs w:val="26"/>
        </w:rPr>
        <w:t xml:space="preserve">Quotas </w:t>
      </w:r>
      <w:r w:rsidR="00524BC4">
        <w:rPr>
          <w:szCs w:val="26"/>
        </w:rPr>
        <w:t>em Garantia</w:t>
      </w:r>
      <w:r w:rsidR="008D3796">
        <w:rPr>
          <w:szCs w:val="26"/>
        </w:rPr>
        <w:t xml:space="preserve"> – DB3</w:t>
      </w:r>
      <w:r>
        <w:rPr>
          <w:szCs w:val="26"/>
        </w:rPr>
        <w:t>"</w:t>
      </w:r>
      <w:r w:rsidR="00524BC4" w:rsidRPr="007645A7">
        <w:rPr>
          <w:szCs w:val="26"/>
        </w:rPr>
        <w:t xml:space="preserve">, </w:t>
      </w:r>
      <w:r w:rsidR="00334180">
        <w:rPr>
          <w:szCs w:val="26"/>
        </w:rPr>
        <w:t xml:space="preserve">a ser </w:t>
      </w:r>
      <w:r w:rsidR="00524BC4" w:rsidRPr="007645A7">
        <w:rPr>
          <w:szCs w:val="26"/>
        </w:rPr>
        <w:t xml:space="preserve">celebrado entre </w:t>
      </w:r>
      <w:r w:rsidR="003D5CD5">
        <w:rPr>
          <w:szCs w:val="26"/>
        </w:rPr>
        <w:t>a Companhia</w:t>
      </w:r>
      <w:r w:rsidR="009579C8">
        <w:rPr>
          <w:szCs w:val="26"/>
        </w:rPr>
        <w:t xml:space="preserve">, </w:t>
      </w:r>
      <w:r w:rsidR="00524BC4" w:rsidRPr="007645A7">
        <w:rPr>
          <w:szCs w:val="26"/>
        </w:rPr>
        <w:t>o Agente Fiduciário</w:t>
      </w:r>
      <w:r w:rsidR="00D25669">
        <w:rPr>
          <w:szCs w:val="26"/>
        </w:rPr>
        <w:t>,</w:t>
      </w:r>
      <w:r w:rsidR="00524BC4" w:rsidRPr="007645A7">
        <w:rPr>
          <w:szCs w:val="26"/>
        </w:rPr>
        <w:t xml:space="preserve"> a </w:t>
      </w:r>
      <w:r w:rsidR="00AA64BD">
        <w:rPr>
          <w:szCs w:val="26"/>
        </w:rPr>
        <w:t>DB3</w:t>
      </w:r>
      <w:r w:rsidR="00C50E02">
        <w:rPr>
          <w:szCs w:val="26"/>
        </w:rPr>
        <w:t>, os Fiadores Pessoa Física, a MOBCOM e a MOB Telecomunicações</w:t>
      </w:r>
      <w:r w:rsidR="00524BC4">
        <w:rPr>
          <w:szCs w:val="26"/>
        </w:rPr>
        <w:t xml:space="preserve">, e seus </w:t>
      </w:r>
      <w:r w:rsidR="00524BC4" w:rsidRPr="00353710">
        <w:rPr>
          <w:szCs w:val="26"/>
        </w:rPr>
        <w:t>aditamentos</w:t>
      </w:r>
      <w:r w:rsidR="00524BC4">
        <w:rPr>
          <w:szCs w:val="26"/>
        </w:rPr>
        <w:t>.</w:t>
      </w:r>
    </w:p>
    <w:p w:rsidR="003D1FBA" w:rsidRDefault="00D67C83" w:rsidP="00BA629A">
      <w:pPr>
        <w:tabs>
          <w:tab w:val="left" w:pos="709"/>
        </w:tabs>
        <w:ind w:left="709"/>
        <w:rPr>
          <w:szCs w:val="26"/>
        </w:rPr>
      </w:pPr>
      <w:r>
        <w:rPr>
          <w:szCs w:val="26"/>
        </w:rPr>
        <w:t>"</w:t>
      </w:r>
      <w:bookmarkStart w:id="7" w:name="_Hlk525558844"/>
      <w:r w:rsidR="003D1FBA" w:rsidRPr="00147D34">
        <w:rPr>
          <w:szCs w:val="26"/>
          <w:u w:val="single"/>
        </w:rPr>
        <w:t xml:space="preserve">Contrato de </w:t>
      </w:r>
      <w:r w:rsidR="003D1FBA">
        <w:rPr>
          <w:szCs w:val="26"/>
          <w:u w:val="single"/>
        </w:rPr>
        <w:t>Alienação Fiduciária – MOBCOM</w:t>
      </w:r>
      <w:bookmarkEnd w:id="7"/>
      <w:r>
        <w:rPr>
          <w:szCs w:val="26"/>
        </w:rPr>
        <w:t>"</w:t>
      </w:r>
      <w:r w:rsidR="003D1FBA" w:rsidRPr="00147D34">
        <w:rPr>
          <w:szCs w:val="26"/>
        </w:rPr>
        <w:t xml:space="preserve"> significa o </w:t>
      </w:r>
      <w:r>
        <w:rPr>
          <w:szCs w:val="26"/>
        </w:rPr>
        <w:t>"</w:t>
      </w:r>
      <w:r w:rsidR="003D1FBA">
        <w:rPr>
          <w:szCs w:val="26"/>
        </w:rPr>
        <w:t xml:space="preserve">Instrumento Particular de Constituição de Alienação Fiduciária de </w:t>
      </w:r>
      <w:r w:rsidR="00FD3BB2">
        <w:rPr>
          <w:szCs w:val="26"/>
        </w:rPr>
        <w:t xml:space="preserve">Quotas </w:t>
      </w:r>
      <w:r w:rsidR="003D1FBA">
        <w:rPr>
          <w:szCs w:val="26"/>
        </w:rPr>
        <w:t>em Garantia</w:t>
      </w:r>
      <w:r w:rsidR="008D3796">
        <w:rPr>
          <w:szCs w:val="26"/>
        </w:rPr>
        <w:t xml:space="preserve"> </w:t>
      </w:r>
      <w:r w:rsidR="00354756">
        <w:rPr>
          <w:szCs w:val="26"/>
        </w:rPr>
        <w:t>–</w:t>
      </w:r>
      <w:r w:rsidR="008D3796">
        <w:rPr>
          <w:szCs w:val="26"/>
        </w:rPr>
        <w:t xml:space="preserve"> MOBCOM</w:t>
      </w:r>
      <w:r>
        <w:rPr>
          <w:szCs w:val="26"/>
        </w:rPr>
        <w:t>"</w:t>
      </w:r>
      <w:r w:rsidR="003D1FBA" w:rsidRPr="007645A7">
        <w:rPr>
          <w:szCs w:val="26"/>
        </w:rPr>
        <w:t xml:space="preserve">, </w:t>
      </w:r>
      <w:r w:rsidR="00334180">
        <w:rPr>
          <w:szCs w:val="26"/>
        </w:rPr>
        <w:t xml:space="preserve">a ser </w:t>
      </w:r>
      <w:r w:rsidR="003D1FBA" w:rsidRPr="007645A7">
        <w:rPr>
          <w:szCs w:val="26"/>
        </w:rPr>
        <w:t xml:space="preserve">celebrado entre </w:t>
      </w:r>
      <w:r w:rsidR="003D5CD5">
        <w:rPr>
          <w:szCs w:val="26"/>
        </w:rPr>
        <w:t>a Companhia</w:t>
      </w:r>
      <w:r w:rsidR="009579C8">
        <w:rPr>
          <w:szCs w:val="26"/>
        </w:rPr>
        <w:t xml:space="preserve">, </w:t>
      </w:r>
      <w:r w:rsidR="003D1FBA" w:rsidRPr="007645A7">
        <w:rPr>
          <w:szCs w:val="26"/>
        </w:rPr>
        <w:t>o Agente Fiduciário</w:t>
      </w:r>
      <w:r w:rsidR="00D25669">
        <w:rPr>
          <w:szCs w:val="26"/>
        </w:rPr>
        <w:t>,</w:t>
      </w:r>
      <w:r w:rsidR="00AA64BD">
        <w:rPr>
          <w:szCs w:val="26"/>
        </w:rPr>
        <w:t xml:space="preserve"> </w:t>
      </w:r>
      <w:r w:rsidR="00776EA9">
        <w:rPr>
          <w:szCs w:val="26"/>
        </w:rPr>
        <w:t xml:space="preserve">a </w:t>
      </w:r>
      <w:r w:rsidR="00AA64BD">
        <w:rPr>
          <w:szCs w:val="26"/>
        </w:rPr>
        <w:t>MOBCOM</w:t>
      </w:r>
      <w:r w:rsidR="00C50E02">
        <w:rPr>
          <w:szCs w:val="26"/>
        </w:rPr>
        <w:t>, os Fiadores Pessoa Física, a DB3 e a MOB Telecomunicações</w:t>
      </w:r>
      <w:r w:rsidR="003D1FBA">
        <w:rPr>
          <w:szCs w:val="26"/>
        </w:rPr>
        <w:t xml:space="preserve">, e seus </w:t>
      </w:r>
      <w:r w:rsidR="003D1FBA" w:rsidRPr="00353710">
        <w:rPr>
          <w:szCs w:val="26"/>
        </w:rPr>
        <w:t>aditamentos</w:t>
      </w:r>
      <w:r w:rsidR="003D1FBA">
        <w:rPr>
          <w:szCs w:val="26"/>
        </w:rPr>
        <w:t>.</w:t>
      </w:r>
    </w:p>
    <w:p w:rsidR="00353159" w:rsidRDefault="00D67C83" w:rsidP="00353159">
      <w:pPr>
        <w:tabs>
          <w:tab w:val="left" w:pos="709"/>
        </w:tabs>
        <w:ind w:left="709"/>
        <w:rPr>
          <w:szCs w:val="26"/>
        </w:rPr>
      </w:pPr>
      <w:r>
        <w:rPr>
          <w:szCs w:val="26"/>
        </w:rPr>
        <w:t>"</w:t>
      </w:r>
      <w:r w:rsidR="00353159" w:rsidRPr="00147D34">
        <w:rPr>
          <w:szCs w:val="26"/>
          <w:u w:val="single"/>
        </w:rPr>
        <w:t xml:space="preserve">Contrato de </w:t>
      </w:r>
      <w:r w:rsidR="00353159">
        <w:rPr>
          <w:szCs w:val="26"/>
          <w:u w:val="single"/>
        </w:rPr>
        <w:t>Alienação Fiduciária – MOB Participações</w:t>
      </w:r>
      <w:r>
        <w:rPr>
          <w:szCs w:val="26"/>
        </w:rPr>
        <w:t>"</w:t>
      </w:r>
      <w:r w:rsidR="00353159" w:rsidRPr="00147D34">
        <w:rPr>
          <w:szCs w:val="26"/>
        </w:rPr>
        <w:t xml:space="preserve"> significa o </w:t>
      </w:r>
      <w:r>
        <w:rPr>
          <w:szCs w:val="26"/>
        </w:rPr>
        <w:t>"</w:t>
      </w:r>
      <w:r w:rsidR="00353159">
        <w:rPr>
          <w:szCs w:val="26"/>
        </w:rPr>
        <w:t>Instrumento Particular de Constituição de Alienação Fiduciária de Ações e Outros Valores Mobiliários em Garantia – MOB Participações</w:t>
      </w:r>
      <w:r>
        <w:rPr>
          <w:szCs w:val="26"/>
        </w:rPr>
        <w:t>"</w:t>
      </w:r>
      <w:r w:rsidR="00353159" w:rsidRPr="007645A7">
        <w:rPr>
          <w:szCs w:val="26"/>
        </w:rPr>
        <w:t xml:space="preserve">, </w:t>
      </w:r>
      <w:r w:rsidR="00334180">
        <w:rPr>
          <w:szCs w:val="26"/>
        </w:rPr>
        <w:t>a ser</w:t>
      </w:r>
      <w:r w:rsidR="008D35E3">
        <w:rPr>
          <w:szCs w:val="26"/>
        </w:rPr>
        <w:t xml:space="preserve"> </w:t>
      </w:r>
      <w:r w:rsidR="00353159" w:rsidRPr="007645A7">
        <w:rPr>
          <w:szCs w:val="26"/>
        </w:rPr>
        <w:t xml:space="preserve">celebrado entre </w:t>
      </w:r>
      <w:r w:rsidR="00353159">
        <w:rPr>
          <w:szCs w:val="26"/>
        </w:rPr>
        <w:t>os Outorgantes da Alienação Fiduciária – MOB Participações</w:t>
      </w:r>
      <w:r w:rsidR="00353159" w:rsidRPr="007645A7">
        <w:rPr>
          <w:szCs w:val="26"/>
        </w:rPr>
        <w:t>, o Agente Fiduciário</w:t>
      </w:r>
      <w:r w:rsidR="00353159">
        <w:rPr>
          <w:szCs w:val="26"/>
        </w:rPr>
        <w:t>,</w:t>
      </w:r>
      <w:r w:rsidR="00353159" w:rsidRPr="007645A7">
        <w:rPr>
          <w:szCs w:val="26"/>
        </w:rPr>
        <w:t xml:space="preserve"> a Companhia</w:t>
      </w:r>
      <w:r w:rsidR="002571EB">
        <w:rPr>
          <w:szCs w:val="26"/>
        </w:rPr>
        <w:t>,</w:t>
      </w:r>
      <w:r w:rsidR="00353159">
        <w:rPr>
          <w:szCs w:val="26"/>
        </w:rPr>
        <w:t xml:space="preserve"> a Daniele</w:t>
      </w:r>
      <w:r w:rsidR="002571EB">
        <w:rPr>
          <w:szCs w:val="26"/>
        </w:rPr>
        <w:t xml:space="preserve"> e os Fiadores Pessoa Jurídica</w:t>
      </w:r>
      <w:r w:rsidR="00353159">
        <w:rPr>
          <w:szCs w:val="26"/>
        </w:rPr>
        <w:t xml:space="preserve">, e seus </w:t>
      </w:r>
      <w:r w:rsidR="00353159" w:rsidRPr="00353710">
        <w:rPr>
          <w:szCs w:val="26"/>
        </w:rPr>
        <w:t>aditamentos</w:t>
      </w:r>
      <w:r w:rsidR="00353159">
        <w:rPr>
          <w:szCs w:val="26"/>
        </w:rPr>
        <w:t xml:space="preserve">. </w:t>
      </w:r>
    </w:p>
    <w:p w:rsidR="003D1FBA" w:rsidRDefault="00D67C83" w:rsidP="00BA629A">
      <w:pPr>
        <w:tabs>
          <w:tab w:val="left" w:pos="709"/>
        </w:tabs>
        <w:ind w:left="709"/>
        <w:rPr>
          <w:szCs w:val="26"/>
        </w:rPr>
      </w:pPr>
      <w:r>
        <w:rPr>
          <w:szCs w:val="26"/>
        </w:rPr>
        <w:t>"</w:t>
      </w:r>
      <w:r w:rsidR="003D1FBA" w:rsidRPr="00147D34">
        <w:rPr>
          <w:szCs w:val="26"/>
          <w:u w:val="single"/>
        </w:rPr>
        <w:t xml:space="preserve">Contrato de </w:t>
      </w:r>
      <w:r w:rsidR="003D1FBA">
        <w:rPr>
          <w:szCs w:val="26"/>
          <w:u w:val="single"/>
        </w:rPr>
        <w:t>Alienação Fiduciária – MOB Telecomunicações</w:t>
      </w:r>
      <w:r>
        <w:rPr>
          <w:szCs w:val="26"/>
        </w:rPr>
        <w:t>"</w:t>
      </w:r>
      <w:r w:rsidR="003D1FBA" w:rsidRPr="00147D34">
        <w:rPr>
          <w:szCs w:val="26"/>
        </w:rPr>
        <w:t xml:space="preserve"> significa o </w:t>
      </w:r>
      <w:r>
        <w:rPr>
          <w:szCs w:val="26"/>
        </w:rPr>
        <w:t>"</w:t>
      </w:r>
      <w:r w:rsidR="003D1FBA">
        <w:rPr>
          <w:szCs w:val="26"/>
        </w:rPr>
        <w:t xml:space="preserve">Instrumento Particular de Constituição de Alienação Fiduciária de </w:t>
      </w:r>
      <w:r w:rsidR="00FD3BB2">
        <w:rPr>
          <w:szCs w:val="26"/>
        </w:rPr>
        <w:t xml:space="preserve">Quotas </w:t>
      </w:r>
      <w:r w:rsidR="003D1FBA">
        <w:rPr>
          <w:szCs w:val="26"/>
        </w:rPr>
        <w:t>em Garantia</w:t>
      </w:r>
      <w:r w:rsidR="008D3796">
        <w:rPr>
          <w:szCs w:val="26"/>
        </w:rPr>
        <w:t xml:space="preserve"> – MOB Telecomunicações</w:t>
      </w:r>
      <w:r>
        <w:rPr>
          <w:szCs w:val="26"/>
        </w:rPr>
        <w:t>"</w:t>
      </w:r>
      <w:r w:rsidR="003D1FBA" w:rsidRPr="007645A7">
        <w:rPr>
          <w:szCs w:val="26"/>
        </w:rPr>
        <w:t xml:space="preserve">, </w:t>
      </w:r>
      <w:r w:rsidR="008D35E3">
        <w:rPr>
          <w:szCs w:val="26"/>
        </w:rPr>
        <w:t xml:space="preserve">a ser </w:t>
      </w:r>
      <w:r w:rsidR="003D1FBA" w:rsidRPr="007645A7">
        <w:rPr>
          <w:szCs w:val="26"/>
        </w:rPr>
        <w:t xml:space="preserve">celebrado entre </w:t>
      </w:r>
      <w:r w:rsidR="003D5CD5">
        <w:rPr>
          <w:szCs w:val="26"/>
        </w:rPr>
        <w:t>a Companhia</w:t>
      </w:r>
      <w:r w:rsidR="009579C8">
        <w:rPr>
          <w:szCs w:val="26"/>
        </w:rPr>
        <w:t xml:space="preserve">, </w:t>
      </w:r>
      <w:r w:rsidR="003D1FBA" w:rsidRPr="007645A7">
        <w:rPr>
          <w:szCs w:val="26"/>
        </w:rPr>
        <w:t>o Agente Fiduciário</w:t>
      </w:r>
      <w:r w:rsidR="00D25669">
        <w:rPr>
          <w:szCs w:val="26"/>
        </w:rPr>
        <w:t>,</w:t>
      </w:r>
      <w:r w:rsidR="00AA64BD">
        <w:rPr>
          <w:szCs w:val="26"/>
        </w:rPr>
        <w:t xml:space="preserve"> a MOB Telecomunicações</w:t>
      </w:r>
      <w:r w:rsidR="002571EB">
        <w:rPr>
          <w:szCs w:val="26"/>
        </w:rPr>
        <w:t>, os Fiadores Pessoa Física, a DB3 e a MOBCOM</w:t>
      </w:r>
      <w:r w:rsidR="003D1FBA">
        <w:rPr>
          <w:szCs w:val="26"/>
        </w:rPr>
        <w:t xml:space="preserve">, e seus </w:t>
      </w:r>
      <w:r w:rsidR="003D1FBA" w:rsidRPr="00353710">
        <w:rPr>
          <w:szCs w:val="26"/>
        </w:rPr>
        <w:t>aditamentos</w:t>
      </w:r>
      <w:r w:rsidR="003D1FBA">
        <w:rPr>
          <w:szCs w:val="26"/>
        </w:rPr>
        <w:t>.</w:t>
      </w:r>
    </w:p>
    <w:p w:rsidR="00754F75" w:rsidRDefault="00D67C83" w:rsidP="00BA629A">
      <w:pPr>
        <w:tabs>
          <w:tab w:val="left" w:pos="709"/>
        </w:tabs>
        <w:ind w:left="709"/>
        <w:rPr>
          <w:szCs w:val="26"/>
        </w:rPr>
      </w:pPr>
      <w:r>
        <w:rPr>
          <w:szCs w:val="26"/>
        </w:rPr>
        <w:t>"</w:t>
      </w:r>
      <w:r w:rsidR="00754F75" w:rsidRPr="00960FFD">
        <w:rPr>
          <w:szCs w:val="26"/>
          <w:u w:val="single"/>
        </w:rPr>
        <w:t>Contratos de Alienação Fiduciária</w:t>
      </w:r>
      <w:r>
        <w:rPr>
          <w:szCs w:val="26"/>
        </w:rPr>
        <w:t>"</w:t>
      </w:r>
      <w:r w:rsidR="00754F75">
        <w:rPr>
          <w:szCs w:val="26"/>
        </w:rPr>
        <w:t xml:space="preserve"> significa o </w:t>
      </w:r>
      <w:r w:rsidR="00754F75" w:rsidRPr="00754F75">
        <w:rPr>
          <w:szCs w:val="26"/>
        </w:rPr>
        <w:t>Contrato de Alienação Fiduciária – DB3</w:t>
      </w:r>
      <w:r w:rsidR="00754F75">
        <w:rPr>
          <w:szCs w:val="26"/>
        </w:rPr>
        <w:t xml:space="preserve">, o </w:t>
      </w:r>
      <w:r w:rsidR="00754F75" w:rsidRPr="00754F75">
        <w:rPr>
          <w:szCs w:val="26"/>
        </w:rPr>
        <w:t>Contrato de Alienação Fiduciária – MOBCOM</w:t>
      </w:r>
      <w:r w:rsidR="00754F75">
        <w:rPr>
          <w:szCs w:val="26"/>
        </w:rPr>
        <w:t xml:space="preserve">, </w:t>
      </w:r>
      <w:r w:rsidR="00B91CF1">
        <w:rPr>
          <w:szCs w:val="26"/>
        </w:rPr>
        <w:t xml:space="preserve">o </w:t>
      </w:r>
      <w:r w:rsidR="00B91CF1" w:rsidRPr="00754F75">
        <w:rPr>
          <w:szCs w:val="26"/>
        </w:rPr>
        <w:t xml:space="preserve">Contrato </w:t>
      </w:r>
      <w:r w:rsidR="00B91CF1" w:rsidRPr="00754F75">
        <w:rPr>
          <w:szCs w:val="26"/>
        </w:rPr>
        <w:lastRenderedPageBreak/>
        <w:t>de Alienação Fiduciária – MOB Participações</w:t>
      </w:r>
      <w:r w:rsidR="00B91CF1">
        <w:rPr>
          <w:szCs w:val="26"/>
        </w:rPr>
        <w:t xml:space="preserve"> e </w:t>
      </w:r>
      <w:r w:rsidR="00754F75">
        <w:rPr>
          <w:szCs w:val="26"/>
        </w:rPr>
        <w:t xml:space="preserve">o </w:t>
      </w:r>
      <w:r w:rsidR="00754F75" w:rsidRPr="00754F75">
        <w:rPr>
          <w:szCs w:val="26"/>
        </w:rPr>
        <w:t>Contrato de Alienação Fiduciária – MOB Telecomunicações</w:t>
      </w:r>
      <w:r w:rsidR="00754F75">
        <w:rPr>
          <w:szCs w:val="26"/>
        </w:rPr>
        <w:t>, em conjunto.</w:t>
      </w:r>
    </w:p>
    <w:p w:rsidR="009541A2" w:rsidRDefault="00D67C83" w:rsidP="00BA629A">
      <w:pPr>
        <w:tabs>
          <w:tab w:val="left" w:pos="709"/>
        </w:tabs>
        <w:ind w:left="709"/>
        <w:rPr>
          <w:szCs w:val="26"/>
        </w:rPr>
      </w:pPr>
      <w:r>
        <w:rPr>
          <w:szCs w:val="26"/>
        </w:rPr>
        <w:t>"</w:t>
      </w:r>
      <w:r w:rsidR="009541A2" w:rsidRPr="00147D34">
        <w:rPr>
          <w:szCs w:val="26"/>
          <w:u w:val="single"/>
        </w:rPr>
        <w:t xml:space="preserve">Contrato de </w:t>
      </w:r>
      <w:r w:rsidR="009541A2" w:rsidRPr="00FC5492">
        <w:rPr>
          <w:szCs w:val="26"/>
          <w:u w:val="single"/>
        </w:rPr>
        <w:t xml:space="preserve">Cessão </w:t>
      </w:r>
      <w:r w:rsidR="009541A2" w:rsidRPr="00237495">
        <w:rPr>
          <w:szCs w:val="26"/>
          <w:u w:val="single"/>
        </w:rPr>
        <w:t>Fiduciária</w:t>
      </w:r>
      <w:r w:rsidR="00237495" w:rsidRPr="00237495">
        <w:rPr>
          <w:szCs w:val="26"/>
          <w:u w:val="single"/>
        </w:rPr>
        <w:t xml:space="preserve"> </w:t>
      </w:r>
      <w:r w:rsidR="00237495" w:rsidRPr="00960FFD">
        <w:rPr>
          <w:szCs w:val="26"/>
          <w:u w:val="single"/>
        </w:rPr>
        <w:t>– Prestação de Serviços</w:t>
      </w:r>
      <w:r>
        <w:rPr>
          <w:szCs w:val="26"/>
        </w:rPr>
        <w:t>"</w:t>
      </w:r>
      <w:r w:rsidR="009541A2" w:rsidRPr="00147D34">
        <w:rPr>
          <w:szCs w:val="26"/>
        </w:rPr>
        <w:t xml:space="preserve"> significa o </w:t>
      </w:r>
      <w:r>
        <w:rPr>
          <w:szCs w:val="26"/>
        </w:rPr>
        <w:t>"</w:t>
      </w:r>
      <w:r w:rsidR="009541A2">
        <w:rPr>
          <w:szCs w:val="26"/>
        </w:rPr>
        <w:t>Instrumento Particular de Constituição de Cessão Fiduciária de Direitos Creditórios em Garantia</w:t>
      </w:r>
      <w:r w:rsidR="006854F3">
        <w:rPr>
          <w:szCs w:val="26"/>
        </w:rPr>
        <w:t xml:space="preserve"> – Prestação de Serviços</w:t>
      </w:r>
      <w:r>
        <w:rPr>
          <w:szCs w:val="26"/>
        </w:rPr>
        <w:t>"</w:t>
      </w:r>
      <w:r w:rsidR="009541A2">
        <w:rPr>
          <w:szCs w:val="26"/>
        </w:rPr>
        <w:t xml:space="preserve">, </w:t>
      </w:r>
      <w:r w:rsidR="006E1EAE">
        <w:rPr>
          <w:szCs w:val="26"/>
        </w:rPr>
        <w:t xml:space="preserve">a ser </w:t>
      </w:r>
      <w:r w:rsidR="00DC6027" w:rsidRPr="007645A7">
        <w:rPr>
          <w:szCs w:val="26"/>
        </w:rPr>
        <w:t xml:space="preserve">celebrado </w:t>
      </w:r>
      <w:r w:rsidR="009541A2" w:rsidRPr="007645A7">
        <w:rPr>
          <w:szCs w:val="26"/>
        </w:rPr>
        <w:t xml:space="preserve">entre </w:t>
      </w:r>
      <w:r w:rsidR="00D75C5D">
        <w:rPr>
          <w:szCs w:val="26"/>
        </w:rPr>
        <w:t>as Outorgantes</w:t>
      </w:r>
      <w:r w:rsidR="004B2066">
        <w:rPr>
          <w:szCs w:val="26"/>
        </w:rPr>
        <w:t xml:space="preserve"> da Cessão Fiduciária</w:t>
      </w:r>
      <w:r w:rsidR="00930B0F">
        <w:rPr>
          <w:szCs w:val="26"/>
        </w:rPr>
        <w:t xml:space="preserve"> – Prestação de Serviços</w:t>
      </w:r>
      <w:r w:rsidR="00D75C5D">
        <w:rPr>
          <w:szCs w:val="26"/>
        </w:rPr>
        <w:t xml:space="preserve">, </w:t>
      </w:r>
      <w:r w:rsidR="009541A2" w:rsidRPr="007645A7">
        <w:rPr>
          <w:szCs w:val="26"/>
        </w:rPr>
        <w:t>o Agente Fiduciário</w:t>
      </w:r>
      <w:r w:rsidR="00C91C3D">
        <w:rPr>
          <w:szCs w:val="26"/>
        </w:rPr>
        <w:t>,</w:t>
      </w:r>
      <w:r w:rsidR="00340C41">
        <w:rPr>
          <w:szCs w:val="26"/>
        </w:rPr>
        <w:t xml:space="preserve"> a Companhia</w:t>
      </w:r>
      <w:r w:rsidR="00C91C3D">
        <w:rPr>
          <w:szCs w:val="26"/>
        </w:rPr>
        <w:t xml:space="preserve"> e os Fiadores</w:t>
      </w:r>
      <w:r w:rsidR="009541A2">
        <w:rPr>
          <w:szCs w:val="26"/>
        </w:rPr>
        <w:t xml:space="preserve">, e seus </w:t>
      </w:r>
      <w:r w:rsidR="009541A2" w:rsidRPr="00353710">
        <w:rPr>
          <w:szCs w:val="26"/>
        </w:rPr>
        <w:t>aditamentos</w:t>
      </w:r>
      <w:r w:rsidR="009541A2">
        <w:rPr>
          <w:szCs w:val="26"/>
        </w:rPr>
        <w:t>.</w:t>
      </w:r>
    </w:p>
    <w:p w:rsidR="006854F3" w:rsidRDefault="00D67C83" w:rsidP="00BA629A">
      <w:pPr>
        <w:tabs>
          <w:tab w:val="left" w:pos="709"/>
        </w:tabs>
        <w:ind w:left="709"/>
        <w:rPr>
          <w:szCs w:val="26"/>
        </w:rPr>
      </w:pPr>
      <w:r>
        <w:rPr>
          <w:szCs w:val="26"/>
        </w:rPr>
        <w:t>"</w:t>
      </w:r>
      <w:r w:rsidR="006854F3" w:rsidRPr="00147D34">
        <w:rPr>
          <w:szCs w:val="26"/>
          <w:u w:val="single"/>
        </w:rPr>
        <w:t xml:space="preserve">Contrato de </w:t>
      </w:r>
      <w:r w:rsidR="006854F3" w:rsidRPr="006854F3">
        <w:rPr>
          <w:szCs w:val="26"/>
          <w:u w:val="single"/>
        </w:rPr>
        <w:t xml:space="preserve">Cessão Fiduciária – </w:t>
      </w:r>
      <w:r w:rsidR="006854F3" w:rsidRPr="005632BE">
        <w:rPr>
          <w:szCs w:val="26"/>
          <w:u w:val="single"/>
        </w:rPr>
        <w:t>Recursos Debêntures</w:t>
      </w:r>
      <w:r>
        <w:rPr>
          <w:szCs w:val="26"/>
        </w:rPr>
        <w:t>"</w:t>
      </w:r>
      <w:r w:rsidR="006854F3" w:rsidRPr="00147D34">
        <w:rPr>
          <w:szCs w:val="26"/>
        </w:rPr>
        <w:t xml:space="preserve"> significa o </w:t>
      </w:r>
      <w:r>
        <w:rPr>
          <w:szCs w:val="26"/>
        </w:rPr>
        <w:t>"</w:t>
      </w:r>
      <w:r w:rsidR="006854F3">
        <w:rPr>
          <w:szCs w:val="26"/>
        </w:rPr>
        <w:t>Instrumento Particular de Constituição de Cessão Fiduciária de Direitos Creditórios em Garantia – Recursos Debêntures</w:t>
      </w:r>
      <w:r>
        <w:rPr>
          <w:szCs w:val="26"/>
        </w:rPr>
        <w:t>"</w:t>
      </w:r>
      <w:r w:rsidR="006854F3">
        <w:rPr>
          <w:szCs w:val="26"/>
        </w:rPr>
        <w:t xml:space="preserve">, </w:t>
      </w:r>
      <w:r w:rsidR="006E1EAE">
        <w:rPr>
          <w:szCs w:val="26"/>
        </w:rPr>
        <w:t xml:space="preserve">a ser </w:t>
      </w:r>
      <w:r w:rsidR="006854F3" w:rsidRPr="007645A7">
        <w:rPr>
          <w:szCs w:val="26"/>
        </w:rPr>
        <w:t>celebrado entre o Agente Fiduciário</w:t>
      </w:r>
      <w:r w:rsidR="006854F3">
        <w:rPr>
          <w:szCs w:val="26"/>
        </w:rPr>
        <w:t xml:space="preserve">, a Companhia e os Fiadores, e seus </w:t>
      </w:r>
      <w:r w:rsidR="006854F3" w:rsidRPr="00353710">
        <w:rPr>
          <w:szCs w:val="26"/>
        </w:rPr>
        <w:t>aditamentos</w:t>
      </w:r>
      <w:r w:rsidR="006854F3">
        <w:rPr>
          <w:szCs w:val="26"/>
        </w:rPr>
        <w:t>.</w:t>
      </w:r>
    </w:p>
    <w:p w:rsidR="001F7E3A" w:rsidRDefault="00D67C83" w:rsidP="00BA629A">
      <w:pPr>
        <w:tabs>
          <w:tab w:val="left" w:pos="709"/>
        </w:tabs>
        <w:ind w:left="709"/>
        <w:rPr>
          <w:szCs w:val="26"/>
        </w:rPr>
      </w:pPr>
      <w:r>
        <w:rPr>
          <w:szCs w:val="26"/>
        </w:rPr>
        <w:t>"</w:t>
      </w:r>
      <w:r w:rsidR="001F7E3A" w:rsidRPr="00960FFD">
        <w:rPr>
          <w:szCs w:val="26"/>
          <w:u w:val="single"/>
        </w:rPr>
        <w:t xml:space="preserve">Contratos de </w:t>
      </w:r>
      <w:r w:rsidR="001F7E3A">
        <w:rPr>
          <w:szCs w:val="26"/>
          <w:u w:val="single"/>
        </w:rPr>
        <w:t>Cessão</w:t>
      </w:r>
      <w:r w:rsidR="001F7E3A" w:rsidRPr="00960FFD">
        <w:rPr>
          <w:szCs w:val="26"/>
          <w:u w:val="single"/>
        </w:rPr>
        <w:t xml:space="preserve"> Fiduciária</w:t>
      </w:r>
      <w:r>
        <w:rPr>
          <w:szCs w:val="26"/>
        </w:rPr>
        <w:t>"</w:t>
      </w:r>
      <w:r w:rsidR="001F7E3A">
        <w:rPr>
          <w:szCs w:val="26"/>
        </w:rPr>
        <w:t xml:space="preserve"> significa o </w:t>
      </w:r>
      <w:r w:rsidR="001F7E3A" w:rsidRPr="005632BE">
        <w:rPr>
          <w:szCs w:val="26"/>
        </w:rPr>
        <w:t>Contrato de Cessão Fiduciária – Prestação de Serviços</w:t>
      </w:r>
      <w:r w:rsidR="001F7E3A">
        <w:rPr>
          <w:szCs w:val="26"/>
        </w:rPr>
        <w:t xml:space="preserve"> </w:t>
      </w:r>
      <w:r w:rsidR="001F7E3A" w:rsidRPr="005632BE">
        <w:rPr>
          <w:szCs w:val="26"/>
        </w:rPr>
        <w:t>e o Contrato de Cessão Fiduciária – Recursos Debêntures</w:t>
      </w:r>
      <w:r w:rsidR="001F7E3A">
        <w:rPr>
          <w:szCs w:val="26"/>
        </w:rPr>
        <w:t>, em conjunto.</w:t>
      </w:r>
    </w:p>
    <w:p w:rsidR="00D73510" w:rsidRDefault="00D67C83" w:rsidP="00BA629A">
      <w:pPr>
        <w:tabs>
          <w:tab w:val="left" w:pos="709"/>
        </w:tabs>
        <w:ind w:left="709"/>
        <w:rPr>
          <w:szCs w:val="26"/>
        </w:rPr>
      </w:pPr>
      <w:r>
        <w:rPr>
          <w:szCs w:val="26"/>
        </w:rPr>
        <w:t>"</w:t>
      </w:r>
      <w:r w:rsidR="00D66980" w:rsidRPr="00D638CB">
        <w:rPr>
          <w:szCs w:val="26"/>
          <w:u w:val="single"/>
        </w:rPr>
        <w:t>Contratos de Garantia</w:t>
      </w:r>
      <w:r>
        <w:rPr>
          <w:szCs w:val="26"/>
        </w:rPr>
        <w:t>"</w:t>
      </w:r>
      <w:r w:rsidR="00D66980">
        <w:rPr>
          <w:szCs w:val="26"/>
        </w:rPr>
        <w:t xml:space="preserve"> significam</w:t>
      </w:r>
      <w:r w:rsidR="004A2FB4">
        <w:rPr>
          <w:szCs w:val="26"/>
        </w:rPr>
        <w:t>, em conjunto,</w:t>
      </w:r>
      <w:r w:rsidR="00D66980">
        <w:rPr>
          <w:szCs w:val="26"/>
        </w:rPr>
        <w:t xml:space="preserve"> </w:t>
      </w:r>
      <w:r w:rsidR="00D66980" w:rsidRPr="00135803">
        <w:rPr>
          <w:szCs w:val="26"/>
        </w:rPr>
        <w:t>o</w:t>
      </w:r>
      <w:r w:rsidR="00C92E7D">
        <w:rPr>
          <w:szCs w:val="26"/>
        </w:rPr>
        <w:t>s</w:t>
      </w:r>
      <w:r w:rsidR="00D66980" w:rsidRPr="00135803">
        <w:rPr>
          <w:szCs w:val="26"/>
        </w:rPr>
        <w:t xml:space="preserve"> Contrato</w:t>
      </w:r>
      <w:r w:rsidR="00C92E7D">
        <w:rPr>
          <w:szCs w:val="26"/>
        </w:rPr>
        <w:t>s</w:t>
      </w:r>
      <w:r w:rsidR="00D66980" w:rsidRPr="00135803">
        <w:rPr>
          <w:szCs w:val="26"/>
        </w:rPr>
        <w:t xml:space="preserve"> de </w:t>
      </w:r>
      <w:r w:rsidR="00D73510">
        <w:rPr>
          <w:szCs w:val="26"/>
        </w:rPr>
        <w:t>Alienação Fiduciária</w:t>
      </w:r>
      <w:r w:rsidR="00CB385B">
        <w:rPr>
          <w:szCs w:val="26"/>
        </w:rPr>
        <w:t xml:space="preserve"> e</w:t>
      </w:r>
      <w:r w:rsidR="00D460A3">
        <w:rPr>
          <w:szCs w:val="26"/>
        </w:rPr>
        <w:t xml:space="preserve"> </w:t>
      </w:r>
      <w:r w:rsidR="00D16BF9">
        <w:rPr>
          <w:szCs w:val="26"/>
        </w:rPr>
        <w:t>o</w:t>
      </w:r>
      <w:r w:rsidR="00CB385B">
        <w:rPr>
          <w:szCs w:val="26"/>
        </w:rPr>
        <w:t>s</w:t>
      </w:r>
      <w:r w:rsidR="00D16BF9">
        <w:rPr>
          <w:szCs w:val="26"/>
        </w:rPr>
        <w:t xml:space="preserve"> </w:t>
      </w:r>
      <w:r w:rsidR="00D66980" w:rsidRPr="00135803">
        <w:rPr>
          <w:szCs w:val="26"/>
        </w:rPr>
        <w:t>Contrato</w:t>
      </w:r>
      <w:r w:rsidR="00CB385B">
        <w:rPr>
          <w:szCs w:val="26"/>
        </w:rPr>
        <w:t>s</w:t>
      </w:r>
      <w:r w:rsidR="00D66980" w:rsidRPr="00135803">
        <w:rPr>
          <w:szCs w:val="26"/>
        </w:rPr>
        <w:t xml:space="preserve"> de </w:t>
      </w:r>
      <w:r w:rsidR="00D73510">
        <w:rPr>
          <w:szCs w:val="26"/>
        </w:rPr>
        <w:t>Cessão Fiduciária</w:t>
      </w:r>
      <w:r w:rsidR="00D66980">
        <w:rPr>
          <w:szCs w:val="26"/>
        </w:rPr>
        <w:t>.</w:t>
      </w:r>
    </w:p>
    <w:p w:rsidR="002A4437" w:rsidRPr="00DA26A2" w:rsidRDefault="00D67C83" w:rsidP="00BA629A">
      <w:pPr>
        <w:tabs>
          <w:tab w:val="left" w:pos="709"/>
        </w:tabs>
        <w:ind w:left="709"/>
        <w:rPr>
          <w:szCs w:val="26"/>
        </w:rPr>
      </w:pPr>
      <w:r>
        <w:rPr>
          <w:szCs w:val="26"/>
        </w:rPr>
        <w:t>"</w:t>
      </w:r>
      <w:r w:rsidR="002A4437" w:rsidRPr="00DA26A2">
        <w:rPr>
          <w:szCs w:val="26"/>
          <w:u w:val="single"/>
        </w:rPr>
        <w:t>Controlada</w:t>
      </w:r>
      <w:r>
        <w:rPr>
          <w:szCs w:val="26"/>
        </w:rPr>
        <w:t>"</w:t>
      </w:r>
      <w:r w:rsidR="002A4437" w:rsidRPr="00DA26A2">
        <w:rPr>
          <w:szCs w:val="26"/>
        </w:rPr>
        <w:t xml:space="preserve"> significa</w:t>
      </w:r>
      <w:r w:rsidR="002A4437">
        <w:rPr>
          <w:szCs w:val="26"/>
        </w:rPr>
        <w:t>, com relação a qualquer pessoa,</w:t>
      </w:r>
      <w:r w:rsidR="002A4437" w:rsidRPr="00DA26A2">
        <w:rPr>
          <w:szCs w:val="26"/>
        </w:rPr>
        <w:t xml:space="preserve"> qualquer sociedade controlada (conforme definição de </w:t>
      </w:r>
      <w:r w:rsidR="002A4437">
        <w:rPr>
          <w:szCs w:val="26"/>
        </w:rPr>
        <w:t>C</w:t>
      </w:r>
      <w:r w:rsidR="002A4437" w:rsidRPr="00DA26A2">
        <w:rPr>
          <w:szCs w:val="26"/>
        </w:rPr>
        <w:t>ontrole), direta ou indiretamente</w:t>
      </w:r>
      <w:r w:rsidR="002A4437">
        <w:rPr>
          <w:szCs w:val="26"/>
        </w:rPr>
        <w:t>, por tal pessoa</w:t>
      </w:r>
      <w:r w:rsidR="002A4437" w:rsidRPr="00DA26A2">
        <w:rPr>
          <w:szCs w:val="26"/>
        </w:rPr>
        <w:t>.</w:t>
      </w:r>
    </w:p>
    <w:p w:rsidR="002A4437" w:rsidRPr="00DA26A2" w:rsidRDefault="00D67C83" w:rsidP="00BA629A">
      <w:pPr>
        <w:tabs>
          <w:tab w:val="left" w:pos="709"/>
        </w:tabs>
        <w:ind w:left="709"/>
        <w:rPr>
          <w:szCs w:val="26"/>
        </w:rPr>
      </w:pPr>
      <w:r>
        <w:rPr>
          <w:szCs w:val="26"/>
        </w:rPr>
        <w:t>"</w:t>
      </w:r>
      <w:r w:rsidR="002A4437" w:rsidRPr="00DA26A2">
        <w:rPr>
          <w:szCs w:val="26"/>
          <w:u w:val="single"/>
        </w:rPr>
        <w:t>Controladora</w:t>
      </w:r>
      <w:r>
        <w:rPr>
          <w:szCs w:val="26"/>
        </w:rPr>
        <w:t>"</w:t>
      </w:r>
      <w:r w:rsidR="002A4437" w:rsidRPr="00DA26A2">
        <w:rPr>
          <w:szCs w:val="26"/>
        </w:rPr>
        <w:t xml:space="preserve"> significa, com relação a qualquer pessoa, qualquer controladora (conforme definição de Controle), direta ou indireta, de tal pessoa.</w:t>
      </w:r>
    </w:p>
    <w:p w:rsidR="002A4437" w:rsidRDefault="00D67C83" w:rsidP="00BA629A">
      <w:pPr>
        <w:tabs>
          <w:tab w:val="left" w:pos="709"/>
        </w:tabs>
        <w:ind w:left="709"/>
        <w:rPr>
          <w:szCs w:val="26"/>
        </w:rPr>
      </w:pPr>
      <w:r>
        <w:rPr>
          <w:szCs w:val="26"/>
        </w:rPr>
        <w:t>"</w:t>
      </w:r>
      <w:r w:rsidR="002A4437" w:rsidRPr="00DA26A2">
        <w:rPr>
          <w:szCs w:val="26"/>
          <w:u w:val="single"/>
        </w:rPr>
        <w:t>Controle</w:t>
      </w:r>
      <w:r>
        <w:rPr>
          <w:szCs w:val="26"/>
        </w:rPr>
        <w:t>"</w:t>
      </w:r>
      <w:r w:rsidR="002A4437" w:rsidRPr="00DA26A2">
        <w:rPr>
          <w:szCs w:val="26"/>
        </w:rPr>
        <w:t xml:space="preserve"> significa o controle, direto ou indireto, de qualquer sociedade, conforme definido no artigo 116 da Lei das Sociedades por Ações.</w:t>
      </w:r>
    </w:p>
    <w:p w:rsidR="00CC6FB4" w:rsidRDefault="00D67C83" w:rsidP="00BA629A">
      <w:pPr>
        <w:tabs>
          <w:tab w:val="left" w:pos="709"/>
        </w:tabs>
        <w:ind w:left="709"/>
        <w:rPr>
          <w:szCs w:val="26"/>
        </w:rPr>
      </w:pPr>
      <w:r>
        <w:rPr>
          <w:szCs w:val="26"/>
        </w:rPr>
        <w:t>"</w:t>
      </w:r>
      <w:r w:rsidR="00CC6FB4" w:rsidRPr="0081631E">
        <w:rPr>
          <w:szCs w:val="26"/>
          <w:u w:val="single"/>
        </w:rPr>
        <w:t>Coordenador Líder</w:t>
      </w:r>
      <w:r>
        <w:rPr>
          <w:szCs w:val="26"/>
        </w:rPr>
        <w:t>"</w:t>
      </w:r>
      <w:r w:rsidR="00CC6FB4" w:rsidRPr="0081631E">
        <w:rPr>
          <w:szCs w:val="26"/>
        </w:rPr>
        <w:t xml:space="preserve"> significa a instituição </w:t>
      </w:r>
      <w:r w:rsidR="0081631E">
        <w:rPr>
          <w:szCs w:val="26"/>
        </w:rPr>
        <w:t>integrante</w:t>
      </w:r>
      <w:r w:rsidR="0081631E" w:rsidRPr="009E0AB1">
        <w:rPr>
          <w:szCs w:val="26"/>
        </w:rPr>
        <w:t xml:space="preserve"> do sistema de distribuição de valores mobiliários contratada para </w:t>
      </w:r>
      <w:r w:rsidR="0081631E">
        <w:rPr>
          <w:szCs w:val="26"/>
        </w:rPr>
        <w:t xml:space="preserve">coordenar e intermediar a Oferta, sendo a </w:t>
      </w:r>
      <w:r w:rsidR="0081631E" w:rsidRPr="00DC33DD">
        <w:rPr>
          <w:szCs w:val="26"/>
        </w:rPr>
        <w:t>instituição líder da distribuição</w:t>
      </w:r>
      <w:r w:rsidR="00CC6FB4" w:rsidRPr="0081631E">
        <w:rPr>
          <w:szCs w:val="26"/>
        </w:rPr>
        <w:t>.</w:t>
      </w:r>
    </w:p>
    <w:p w:rsidR="00DE2CCF" w:rsidRDefault="00D67C83" w:rsidP="00BA629A">
      <w:pPr>
        <w:tabs>
          <w:tab w:val="left" w:pos="709"/>
        </w:tabs>
        <w:ind w:left="709"/>
        <w:rPr>
          <w:szCs w:val="26"/>
        </w:rPr>
      </w:pPr>
      <w:r>
        <w:rPr>
          <w:szCs w:val="24"/>
        </w:rPr>
        <w:t>"</w:t>
      </w:r>
      <w:r w:rsidR="00DE2CCF" w:rsidRPr="00DE2CCF">
        <w:rPr>
          <w:szCs w:val="24"/>
          <w:u w:val="single"/>
        </w:rPr>
        <w:t xml:space="preserve">Créditos </w:t>
      </w:r>
      <w:r w:rsidR="00C07865">
        <w:rPr>
          <w:szCs w:val="24"/>
          <w:u w:val="single"/>
        </w:rPr>
        <w:t xml:space="preserve">Bancários </w:t>
      </w:r>
      <w:r w:rsidR="00DE2CCF" w:rsidRPr="00DE2CCF">
        <w:rPr>
          <w:szCs w:val="24"/>
          <w:u w:val="single"/>
        </w:rPr>
        <w:t>Cedidos Fiduciariamente</w:t>
      </w:r>
      <w:r w:rsidR="00134AB1">
        <w:rPr>
          <w:szCs w:val="24"/>
          <w:u w:val="single"/>
        </w:rPr>
        <w:t xml:space="preserve"> </w:t>
      </w:r>
      <w:r w:rsidR="00134AB1" w:rsidRPr="00134AB1">
        <w:rPr>
          <w:szCs w:val="24"/>
          <w:u w:val="single"/>
        </w:rPr>
        <w:t>– Prestação de Serviços</w:t>
      </w:r>
      <w:r>
        <w:rPr>
          <w:szCs w:val="26"/>
        </w:rPr>
        <w:t>"</w:t>
      </w:r>
      <w:r w:rsidR="00DE2CCF">
        <w:rPr>
          <w:szCs w:val="26"/>
        </w:rPr>
        <w:t xml:space="preserve"> tem o significado previsto na Cláusula </w:t>
      </w:r>
      <w:r w:rsidR="00DE2CCF">
        <w:rPr>
          <w:szCs w:val="26"/>
        </w:rPr>
        <w:fldChar w:fldCharType="begin"/>
      </w:r>
      <w:r w:rsidR="00DE2CCF">
        <w:rPr>
          <w:szCs w:val="26"/>
        </w:rPr>
        <w:instrText xml:space="preserve"> REF _Ref521405856 \r \p \h </w:instrText>
      </w:r>
      <w:r w:rsidR="00DE2CCF">
        <w:rPr>
          <w:szCs w:val="26"/>
        </w:rPr>
      </w:r>
      <w:r w:rsidR="00DE2CCF">
        <w:rPr>
          <w:szCs w:val="26"/>
        </w:rPr>
        <w:fldChar w:fldCharType="separate"/>
      </w:r>
      <w:r w:rsidR="00EB3EC1">
        <w:rPr>
          <w:szCs w:val="26"/>
        </w:rPr>
        <w:t>7.14 abaixo</w:t>
      </w:r>
      <w:r w:rsidR="00DE2CCF">
        <w:rPr>
          <w:szCs w:val="26"/>
        </w:rPr>
        <w:fldChar w:fldCharType="end"/>
      </w:r>
      <w:r w:rsidR="00DE2CCF">
        <w:rPr>
          <w:szCs w:val="26"/>
        </w:rPr>
        <w:t>.</w:t>
      </w:r>
    </w:p>
    <w:p w:rsidR="00B82564" w:rsidRDefault="00D67C83" w:rsidP="00BA629A">
      <w:pPr>
        <w:tabs>
          <w:tab w:val="left" w:pos="709"/>
        </w:tabs>
        <w:ind w:left="709"/>
        <w:rPr>
          <w:szCs w:val="26"/>
        </w:rPr>
      </w:pPr>
      <w:r>
        <w:rPr>
          <w:szCs w:val="24"/>
        </w:rPr>
        <w:t>"</w:t>
      </w:r>
      <w:r w:rsidR="00B82564" w:rsidRPr="006E252E">
        <w:rPr>
          <w:szCs w:val="24"/>
          <w:u w:val="single"/>
        </w:rPr>
        <w:t>Créditos Bancários Cedidos Fiduciariamente</w:t>
      </w:r>
      <w:r w:rsidR="00B82564">
        <w:rPr>
          <w:szCs w:val="24"/>
          <w:u w:val="single"/>
        </w:rPr>
        <w:t xml:space="preserve"> </w:t>
      </w:r>
      <w:r w:rsidR="00B82564" w:rsidRPr="00134AB1">
        <w:rPr>
          <w:szCs w:val="24"/>
          <w:u w:val="single"/>
        </w:rPr>
        <w:t xml:space="preserve">– </w:t>
      </w:r>
      <w:r w:rsidR="00B82564">
        <w:rPr>
          <w:szCs w:val="24"/>
          <w:u w:val="single"/>
        </w:rPr>
        <w:t>Recursos Debêntures</w:t>
      </w:r>
      <w:r>
        <w:rPr>
          <w:szCs w:val="24"/>
        </w:rPr>
        <w:t>"</w:t>
      </w:r>
      <w:r w:rsidR="00B82564">
        <w:rPr>
          <w:szCs w:val="24"/>
        </w:rPr>
        <w:t xml:space="preserve"> </w:t>
      </w:r>
      <w:r w:rsidR="00B82564">
        <w:rPr>
          <w:szCs w:val="26"/>
        </w:rPr>
        <w:t>tem o significado previsto na Cláusula </w:t>
      </w:r>
      <w:r w:rsidR="00B82564">
        <w:rPr>
          <w:szCs w:val="26"/>
        </w:rPr>
        <w:fldChar w:fldCharType="begin"/>
      </w:r>
      <w:r w:rsidR="00B82564">
        <w:rPr>
          <w:szCs w:val="26"/>
        </w:rPr>
        <w:instrText xml:space="preserve"> REF _Ref526517767 \n \p \h </w:instrText>
      </w:r>
      <w:r w:rsidR="00B82564">
        <w:rPr>
          <w:szCs w:val="26"/>
        </w:rPr>
      </w:r>
      <w:r w:rsidR="00B82564">
        <w:rPr>
          <w:szCs w:val="26"/>
        </w:rPr>
        <w:fldChar w:fldCharType="separate"/>
      </w:r>
      <w:r w:rsidR="00EB3EC1">
        <w:rPr>
          <w:szCs w:val="26"/>
        </w:rPr>
        <w:t>7.15 abaixo</w:t>
      </w:r>
      <w:r w:rsidR="00B82564">
        <w:rPr>
          <w:szCs w:val="26"/>
        </w:rPr>
        <w:fldChar w:fldCharType="end"/>
      </w:r>
      <w:r w:rsidR="00B82564">
        <w:rPr>
          <w:szCs w:val="26"/>
        </w:rPr>
        <w:t>.</w:t>
      </w:r>
    </w:p>
    <w:p w:rsidR="00455FA7" w:rsidRDefault="00D67C83" w:rsidP="00BA629A">
      <w:pPr>
        <w:tabs>
          <w:tab w:val="left" w:pos="709"/>
        </w:tabs>
        <w:ind w:left="709"/>
        <w:rPr>
          <w:szCs w:val="26"/>
        </w:rPr>
      </w:pPr>
      <w:r>
        <w:rPr>
          <w:szCs w:val="26"/>
        </w:rPr>
        <w:t>"</w:t>
      </w:r>
      <w:r w:rsidR="00455FA7" w:rsidRPr="004665D9">
        <w:rPr>
          <w:szCs w:val="26"/>
          <w:u w:val="single"/>
        </w:rPr>
        <w:t>Créditos Cedidos Fiduciariamente</w:t>
      </w:r>
      <w:r w:rsidR="00FB14AD">
        <w:rPr>
          <w:szCs w:val="26"/>
          <w:u w:val="single"/>
        </w:rPr>
        <w:t xml:space="preserve"> – Prestação de Serviços</w:t>
      </w:r>
      <w:r>
        <w:rPr>
          <w:szCs w:val="26"/>
        </w:rPr>
        <w:t>"</w:t>
      </w:r>
      <w:r w:rsidR="00455FA7" w:rsidRPr="00455FA7">
        <w:rPr>
          <w:szCs w:val="26"/>
        </w:rPr>
        <w:t xml:space="preserve"> </w:t>
      </w:r>
      <w:r w:rsidR="00455FA7">
        <w:rPr>
          <w:szCs w:val="26"/>
        </w:rPr>
        <w:t>tem o significado previsto na Cláusula </w:t>
      </w:r>
      <w:r w:rsidR="00455FA7">
        <w:rPr>
          <w:szCs w:val="26"/>
        </w:rPr>
        <w:fldChar w:fldCharType="begin"/>
      </w:r>
      <w:r w:rsidR="00455FA7">
        <w:rPr>
          <w:szCs w:val="26"/>
        </w:rPr>
        <w:instrText xml:space="preserve"> REF _Ref521405856 \r \p \h </w:instrText>
      </w:r>
      <w:r w:rsidR="00455FA7">
        <w:rPr>
          <w:szCs w:val="26"/>
        </w:rPr>
      </w:r>
      <w:r w:rsidR="00455FA7">
        <w:rPr>
          <w:szCs w:val="26"/>
        </w:rPr>
        <w:fldChar w:fldCharType="separate"/>
      </w:r>
      <w:r w:rsidR="00EB3EC1">
        <w:rPr>
          <w:szCs w:val="26"/>
        </w:rPr>
        <w:t>7.14 abaixo</w:t>
      </w:r>
      <w:r w:rsidR="00455FA7">
        <w:rPr>
          <w:szCs w:val="26"/>
        </w:rPr>
        <w:fldChar w:fldCharType="end"/>
      </w:r>
      <w:r w:rsidR="00455FA7">
        <w:rPr>
          <w:szCs w:val="26"/>
        </w:rPr>
        <w:t>.</w:t>
      </w:r>
    </w:p>
    <w:p w:rsidR="00B55D4A" w:rsidRDefault="00D67C83" w:rsidP="00B55D4A">
      <w:pPr>
        <w:tabs>
          <w:tab w:val="left" w:pos="709"/>
        </w:tabs>
        <w:ind w:left="709"/>
        <w:rPr>
          <w:szCs w:val="26"/>
        </w:rPr>
      </w:pPr>
      <w:r>
        <w:rPr>
          <w:szCs w:val="26"/>
        </w:rPr>
        <w:t>"</w:t>
      </w:r>
      <w:r w:rsidR="00B55D4A" w:rsidRPr="004665D9">
        <w:rPr>
          <w:szCs w:val="26"/>
          <w:u w:val="single"/>
        </w:rPr>
        <w:t>Créditos Cedidos Fiduciariamente</w:t>
      </w:r>
      <w:r w:rsidR="00B55D4A">
        <w:rPr>
          <w:szCs w:val="26"/>
          <w:u w:val="single"/>
        </w:rPr>
        <w:t xml:space="preserve"> – Recursos Debêntures</w:t>
      </w:r>
      <w:r>
        <w:rPr>
          <w:szCs w:val="26"/>
        </w:rPr>
        <w:t>"</w:t>
      </w:r>
      <w:r w:rsidR="00B55D4A" w:rsidRPr="00455FA7">
        <w:rPr>
          <w:szCs w:val="26"/>
        </w:rPr>
        <w:t xml:space="preserve"> </w:t>
      </w:r>
      <w:r w:rsidR="00B55D4A">
        <w:rPr>
          <w:szCs w:val="26"/>
        </w:rPr>
        <w:t>tem o significado previsto na Cláusula </w:t>
      </w:r>
      <w:r w:rsidR="00B55D4A">
        <w:rPr>
          <w:szCs w:val="26"/>
        </w:rPr>
        <w:fldChar w:fldCharType="begin"/>
      </w:r>
      <w:r w:rsidR="00B55D4A">
        <w:rPr>
          <w:szCs w:val="26"/>
        </w:rPr>
        <w:instrText xml:space="preserve"> REF _Ref525572587 \n \p \h </w:instrText>
      </w:r>
      <w:r w:rsidR="00B55D4A">
        <w:rPr>
          <w:szCs w:val="26"/>
        </w:rPr>
      </w:r>
      <w:r w:rsidR="00B55D4A">
        <w:rPr>
          <w:szCs w:val="26"/>
        </w:rPr>
        <w:fldChar w:fldCharType="separate"/>
      </w:r>
      <w:r w:rsidR="00EB3EC1">
        <w:rPr>
          <w:szCs w:val="26"/>
        </w:rPr>
        <w:t>7.15 abaixo</w:t>
      </w:r>
      <w:r w:rsidR="00B55D4A">
        <w:rPr>
          <w:szCs w:val="26"/>
        </w:rPr>
        <w:fldChar w:fldCharType="end"/>
      </w:r>
      <w:r w:rsidR="00B55D4A">
        <w:rPr>
          <w:szCs w:val="26"/>
        </w:rPr>
        <w:t>.</w:t>
      </w:r>
    </w:p>
    <w:p w:rsidR="00B21232" w:rsidRPr="007D6A67" w:rsidRDefault="00D67C83" w:rsidP="00BA629A">
      <w:pPr>
        <w:tabs>
          <w:tab w:val="left" w:pos="709"/>
        </w:tabs>
        <w:ind w:left="709"/>
        <w:rPr>
          <w:szCs w:val="26"/>
        </w:rPr>
      </w:pPr>
      <w:r>
        <w:rPr>
          <w:szCs w:val="26"/>
        </w:rPr>
        <w:t>"</w:t>
      </w:r>
      <w:r w:rsidR="00B21232" w:rsidRPr="00B21232">
        <w:rPr>
          <w:szCs w:val="26"/>
          <w:u w:val="single"/>
        </w:rPr>
        <w:t>CPF</w:t>
      </w:r>
      <w:r>
        <w:rPr>
          <w:szCs w:val="26"/>
        </w:rPr>
        <w:t>"</w:t>
      </w:r>
      <w:r w:rsidR="00B21232">
        <w:rPr>
          <w:szCs w:val="26"/>
        </w:rPr>
        <w:t xml:space="preserve"> significa Cadastro de Pessoas Físicas do Ministério da Fazenda.</w:t>
      </w:r>
    </w:p>
    <w:p w:rsidR="009E45A6" w:rsidRDefault="00D67C83" w:rsidP="00BA629A">
      <w:pPr>
        <w:tabs>
          <w:tab w:val="left" w:pos="709"/>
        </w:tabs>
        <w:ind w:left="709"/>
        <w:rPr>
          <w:szCs w:val="26"/>
        </w:rPr>
      </w:pPr>
      <w:r>
        <w:rPr>
          <w:szCs w:val="26"/>
        </w:rPr>
        <w:t>"</w:t>
      </w:r>
      <w:r w:rsidR="009E45A6" w:rsidRPr="007D6A67">
        <w:rPr>
          <w:szCs w:val="26"/>
          <w:u w:val="single"/>
        </w:rPr>
        <w:t>CVM</w:t>
      </w:r>
      <w:r>
        <w:rPr>
          <w:szCs w:val="26"/>
        </w:rPr>
        <w:t>"</w:t>
      </w:r>
      <w:r w:rsidR="009E45A6" w:rsidRPr="007D6A67">
        <w:rPr>
          <w:szCs w:val="26"/>
        </w:rPr>
        <w:t xml:space="preserve"> significa Comissão de Valores Mobiliários.</w:t>
      </w:r>
    </w:p>
    <w:p w:rsidR="006D7F8C" w:rsidRPr="007D6A67" w:rsidRDefault="00D67C83" w:rsidP="00BA629A">
      <w:pPr>
        <w:tabs>
          <w:tab w:val="left" w:pos="709"/>
        </w:tabs>
        <w:ind w:left="709"/>
        <w:rPr>
          <w:szCs w:val="26"/>
        </w:rPr>
      </w:pPr>
      <w:r>
        <w:lastRenderedPageBreak/>
        <w:t>"</w:t>
      </w:r>
      <w:r w:rsidR="006D7F8C">
        <w:rPr>
          <w:u w:val="single"/>
        </w:rPr>
        <w:t>Daniele</w:t>
      </w:r>
      <w:r>
        <w:t>"</w:t>
      </w:r>
      <w:r w:rsidR="006D7F8C">
        <w:t xml:space="preserve"> </w:t>
      </w:r>
      <w:r w:rsidR="006D7F8C" w:rsidRPr="007D6A67">
        <w:rPr>
          <w:bCs/>
          <w:szCs w:val="26"/>
        </w:rPr>
        <w:t>tem o significado previsto no preâmbulo</w:t>
      </w:r>
      <w:r w:rsidR="006D7F8C">
        <w:rPr>
          <w:bCs/>
          <w:szCs w:val="26"/>
        </w:rPr>
        <w:t>.</w:t>
      </w:r>
    </w:p>
    <w:p w:rsidR="009E45A6" w:rsidRDefault="00D67C83" w:rsidP="00BA629A">
      <w:pPr>
        <w:tabs>
          <w:tab w:val="left" w:pos="709"/>
        </w:tabs>
        <w:ind w:left="709"/>
      </w:pPr>
      <w:r>
        <w:rPr>
          <w:szCs w:val="26"/>
        </w:rPr>
        <w:t>"</w:t>
      </w:r>
      <w:r w:rsidR="009E45A6" w:rsidRPr="007D6A67">
        <w:rPr>
          <w:szCs w:val="26"/>
          <w:u w:val="single"/>
        </w:rPr>
        <w:t>Data de Emissão</w:t>
      </w:r>
      <w:r>
        <w:rPr>
          <w:szCs w:val="26"/>
        </w:rPr>
        <w:t>"</w:t>
      </w:r>
      <w:r w:rsidR="009E45A6" w:rsidRPr="007D6A67">
        <w:rPr>
          <w:szCs w:val="26"/>
        </w:rPr>
        <w:t xml:space="preserve"> </w:t>
      </w:r>
      <w:r w:rsidR="009E45A6" w:rsidRPr="00994E04">
        <w:t xml:space="preserve">tem o significado previsto </w:t>
      </w:r>
      <w:r w:rsidR="009E45A6">
        <w:t>na Cláusula </w:t>
      </w:r>
      <w:r w:rsidR="009E45A6" w:rsidRPr="007D6A67">
        <w:fldChar w:fldCharType="begin"/>
      </w:r>
      <w:r w:rsidR="009E45A6">
        <w:instrText xml:space="preserve"> REF _Ref279826913 \r \p \h  \* MERGEFORMAT </w:instrText>
      </w:r>
      <w:r w:rsidR="009E45A6" w:rsidRPr="007D6A67">
        <w:fldChar w:fldCharType="separate"/>
      </w:r>
      <w:r w:rsidR="00EB3EC1">
        <w:t xml:space="preserve">7.16 </w:t>
      </w:r>
      <w:r w:rsidR="00EB3EC1" w:rsidRPr="00EB3EC1">
        <w:rPr>
          <w:szCs w:val="26"/>
        </w:rPr>
        <w:t>abaixo</w:t>
      </w:r>
      <w:r w:rsidR="009E45A6" w:rsidRPr="007D6A67">
        <w:rPr>
          <w:szCs w:val="26"/>
        </w:rPr>
        <w:fldChar w:fldCharType="end"/>
      </w:r>
      <w:r w:rsidR="009E45A6">
        <w:t>.</w:t>
      </w:r>
    </w:p>
    <w:p w:rsidR="009E45A6" w:rsidRPr="007D6A67" w:rsidRDefault="00D67C83" w:rsidP="00BA629A">
      <w:pPr>
        <w:tabs>
          <w:tab w:val="left" w:pos="709"/>
        </w:tabs>
        <w:ind w:left="709"/>
        <w:rPr>
          <w:szCs w:val="26"/>
        </w:rPr>
      </w:pPr>
      <w:r>
        <w:rPr>
          <w:szCs w:val="26"/>
        </w:rPr>
        <w:t>"</w:t>
      </w:r>
      <w:r w:rsidR="009E45A6" w:rsidRPr="007D6A67">
        <w:rPr>
          <w:szCs w:val="26"/>
          <w:u w:val="single"/>
        </w:rPr>
        <w:t>Data de Integralização</w:t>
      </w:r>
      <w:r>
        <w:rPr>
          <w:szCs w:val="26"/>
        </w:rPr>
        <w:t>"</w:t>
      </w:r>
      <w:r w:rsidR="009E45A6" w:rsidRPr="007D6A67">
        <w:rPr>
          <w:szCs w:val="26"/>
        </w:rPr>
        <w:t xml:space="preserve"> tem o significado previsto na Cláusula </w:t>
      </w:r>
      <w:r w:rsidR="009E45A6" w:rsidRPr="007D6A67">
        <w:rPr>
          <w:szCs w:val="26"/>
        </w:rPr>
        <w:fldChar w:fldCharType="begin"/>
      </w:r>
      <w:r w:rsidR="009E45A6" w:rsidRPr="007D6A67">
        <w:rPr>
          <w:szCs w:val="26"/>
        </w:rPr>
        <w:instrText xml:space="preserve"> REF _Ref312315490 \n \p \h </w:instrText>
      </w:r>
      <w:r w:rsidR="009E45A6" w:rsidRPr="007D6A67">
        <w:rPr>
          <w:szCs w:val="26"/>
        </w:rPr>
      </w:r>
      <w:r w:rsidR="009E45A6" w:rsidRPr="007D6A67">
        <w:rPr>
          <w:szCs w:val="26"/>
        </w:rPr>
        <w:fldChar w:fldCharType="separate"/>
      </w:r>
      <w:r w:rsidR="00EB3EC1">
        <w:rPr>
          <w:szCs w:val="26"/>
        </w:rPr>
        <w:t>6.3 abaixo</w:t>
      </w:r>
      <w:r w:rsidR="009E45A6" w:rsidRPr="007D6A67">
        <w:rPr>
          <w:szCs w:val="26"/>
        </w:rPr>
        <w:fldChar w:fldCharType="end"/>
      </w:r>
      <w:r w:rsidR="009E45A6" w:rsidRPr="007D6A67">
        <w:rPr>
          <w:szCs w:val="26"/>
        </w:rPr>
        <w:t>.</w:t>
      </w:r>
      <w:r w:rsidR="000E452A">
        <w:rPr>
          <w:szCs w:val="26"/>
        </w:rPr>
        <w:t xml:space="preserve"> </w:t>
      </w:r>
    </w:p>
    <w:p w:rsidR="008615F1" w:rsidRDefault="00D67C83" w:rsidP="00BA629A">
      <w:pPr>
        <w:tabs>
          <w:tab w:val="left" w:pos="709"/>
        </w:tabs>
        <w:ind w:left="709"/>
      </w:pPr>
      <w:r>
        <w:rPr>
          <w:szCs w:val="26"/>
        </w:rPr>
        <w:t>"</w:t>
      </w:r>
      <w:r w:rsidR="008615F1" w:rsidRPr="007D6A67">
        <w:rPr>
          <w:szCs w:val="26"/>
          <w:u w:val="single"/>
        </w:rPr>
        <w:t>Data de Vencimento</w:t>
      </w:r>
      <w:r>
        <w:rPr>
          <w:szCs w:val="26"/>
        </w:rPr>
        <w:t>"</w:t>
      </w:r>
      <w:r w:rsidR="008615F1" w:rsidRPr="00526287">
        <w:t xml:space="preserve"> </w:t>
      </w:r>
      <w:r w:rsidR="008615F1" w:rsidRPr="00994E04">
        <w:t xml:space="preserve">tem o significado previsto </w:t>
      </w:r>
      <w:r w:rsidR="008615F1">
        <w:t>na Cláusula </w:t>
      </w:r>
      <w:r w:rsidR="008615F1">
        <w:fldChar w:fldCharType="begin"/>
      </w:r>
      <w:r w:rsidR="008615F1">
        <w:instrText xml:space="preserve"> REF _Ref272250319 \n \p \h </w:instrText>
      </w:r>
      <w:r w:rsidR="008615F1">
        <w:fldChar w:fldCharType="separate"/>
      </w:r>
      <w:r w:rsidR="00EB3EC1">
        <w:t>7.17 abaixo</w:t>
      </w:r>
      <w:r w:rsidR="008615F1">
        <w:fldChar w:fldCharType="end"/>
      </w:r>
      <w:r w:rsidR="00FF74E3">
        <w:t>.</w:t>
      </w:r>
    </w:p>
    <w:p w:rsidR="00C13D6A" w:rsidRPr="007D6A67" w:rsidRDefault="00D67C83" w:rsidP="00BA629A">
      <w:pPr>
        <w:tabs>
          <w:tab w:val="left" w:pos="709"/>
        </w:tabs>
        <w:ind w:left="709"/>
        <w:rPr>
          <w:szCs w:val="26"/>
        </w:rPr>
      </w:pPr>
      <w:r>
        <w:rPr>
          <w:szCs w:val="26"/>
        </w:rPr>
        <w:t>"</w:t>
      </w:r>
      <w:r w:rsidR="00C13D6A" w:rsidRPr="00824B09">
        <w:rPr>
          <w:szCs w:val="26"/>
          <w:u w:val="single"/>
        </w:rPr>
        <w:t>Data de Verificação</w:t>
      </w:r>
      <w:r>
        <w:rPr>
          <w:szCs w:val="26"/>
        </w:rPr>
        <w:t>"</w:t>
      </w:r>
      <w:r w:rsidR="00C13D6A">
        <w:rPr>
          <w:szCs w:val="26"/>
        </w:rPr>
        <w:t xml:space="preserve"> </w:t>
      </w:r>
      <w:r w:rsidR="00C13D6A" w:rsidRPr="00994E04">
        <w:t xml:space="preserve">tem o significado previsto </w:t>
      </w:r>
      <w:r w:rsidR="00C13D6A">
        <w:t>no Contrato de Cessão Fiduciária – Prestação de Serviços.</w:t>
      </w:r>
    </w:p>
    <w:p w:rsidR="00D57AFC" w:rsidRPr="00544CE0" w:rsidRDefault="00D67C83" w:rsidP="00BA629A">
      <w:pPr>
        <w:tabs>
          <w:tab w:val="left" w:pos="709"/>
        </w:tabs>
        <w:ind w:left="709"/>
        <w:rPr>
          <w:szCs w:val="26"/>
        </w:rPr>
      </w:pPr>
      <w:r>
        <w:rPr>
          <w:szCs w:val="26"/>
        </w:rPr>
        <w:t>"</w:t>
      </w:r>
      <w:r w:rsidR="00D57AFC" w:rsidRPr="00544CE0">
        <w:rPr>
          <w:szCs w:val="26"/>
          <w:u w:val="single"/>
        </w:rPr>
        <w:t>Data Limite de Colocação</w:t>
      </w:r>
      <w:r>
        <w:rPr>
          <w:szCs w:val="26"/>
        </w:rPr>
        <w:t>"</w:t>
      </w:r>
      <w:r w:rsidR="00D57AFC" w:rsidRPr="00544CE0">
        <w:rPr>
          <w:szCs w:val="26"/>
        </w:rPr>
        <w:t xml:space="preserve"> </w:t>
      </w:r>
      <w:r w:rsidR="00D57AFC" w:rsidRPr="00994E04">
        <w:t xml:space="preserve">tem o significado previsto </w:t>
      </w:r>
      <w:r w:rsidR="00D57AFC">
        <w:t>no Contrato de Distribuição.</w:t>
      </w:r>
    </w:p>
    <w:p w:rsidR="0084769F" w:rsidRDefault="00D67C83" w:rsidP="00BA629A">
      <w:pPr>
        <w:tabs>
          <w:tab w:val="left" w:pos="709"/>
        </w:tabs>
        <w:ind w:left="709"/>
        <w:rPr>
          <w:szCs w:val="26"/>
        </w:rPr>
      </w:pPr>
      <w:r>
        <w:t>"</w:t>
      </w:r>
      <w:r w:rsidR="0084769F">
        <w:rPr>
          <w:u w:val="single"/>
        </w:rPr>
        <w:t>DB3</w:t>
      </w:r>
      <w:r>
        <w:t>"</w:t>
      </w:r>
      <w:r w:rsidR="0084769F">
        <w:t xml:space="preserve"> </w:t>
      </w:r>
      <w:r w:rsidR="0084769F" w:rsidRPr="007D6A67">
        <w:rPr>
          <w:bCs/>
          <w:szCs w:val="26"/>
        </w:rPr>
        <w:t>tem o significado previsto no preâmbulo</w:t>
      </w:r>
      <w:r w:rsidR="0084769F">
        <w:rPr>
          <w:bCs/>
          <w:szCs w:val="26"/>
        </w:rPr>
        <w:t>.</w:t>
      </w:r>
    </w:p>
    <w:p w:rsidR="00080F8D" w:rsidRPr="007D6A67" w:rsidRDefault="00D67C83" w:rsidP="00080F8D">
      <w:pPr>
        <w:tabs>
          <w:tab w:val="left" w:pos="709"/>
        </w:tabs>
        <w:ind w:left="709"/>
        <w:rPr>
          <w:bCs/>
          <w:szCs w:val="26"/>
        </w:rPr>
      </w:pPr>
      <w:r>
        <w:rPr>
          <w:szCs w:val="26"/>
        </w:rPr>
        <w:t>"</w:t>
      </w:r>
      <w:r w:rsidR="00080F8D" w:rsidRPr="007D6A67">
        <w:rPr>
          <w:szCs w:val="26"/>
          <w:u w:val="single"/>
        </w:rPr>
        <w:t>Debêntures</w:t>
      </w:r>
      <w:r>
        <w:rPr>
          <w:szCs w:val="26"/>
        </w:rPr>
        <w:t>"</w:t>
      </w:r>
      <w:r w:rsidR="00080F8D" w:rsidRPr="007D6A67">
        <w:rPr>
          <w:szCs w:val="26"/>
        </w:rPr>
        <w:t xml:space="preserve"> </w:t>
      </w:r>
      <w:r w:rsidR="00080F8D">
        <w:rPr>
          <w:bCs/>
          <w:szCs w:val="26"/>
        </w:rPr>
        <w:t xml:space="preserve">significam as </w:t>
      </w:r>
      <w:r w:rsidR="00080F8D" w:rsidRPr="007645A7">
        <w:rPr>
          <w:szCs w:val="26"/>
        </w:rPr>
        <w:t>debêntures ob</w:t>
      </w:r>
      <w:r w:rsidR="00080F8D">
        <w:rPr>
          <w:szCs w:val="26"/>
        </w:rPr>
        <w:t>jeto desta Escritura de Emissão, que incluem as Debêntures da Primeira Série e as Debêntures da Segunda Série, em conjunto</w:t>
      </w:r>
      <w:r w:rsidR="00080F8D" w:rsidRPr="007D6A67">
        <w:rPr>
          <w:bCs/>
          <w:szCs w:val="26"/>
        </w:rPr>
        <w:t>.</w:t>
      </w:r>
    </w:p>
    <w:p w:rsidR="00080F8D" w:rsidRPr="005905C8" w:rsidRDefault="00D67C83" w:rsidP="00080F8D">
      <w:pPr>
        <w:tabs>
          <w:tab w:val="left" w:pos="709"/>
        </w:tabs>
        <w:ind w:left="709"/>
        <w:rPr>
          <w:szCs w:val="26"/>
        </w:rPr>
      </w:pPr>
      <w:r>
        <w:rPr>
          <w:szCs w:val="26"/>
        </w:rPr>
        <w:t>"</w:t>
      </w:r>
      <w:r w:rsidR="00080F8D" w:rsidRPr="005905C8">
        <w:rPr>
          <w:szCs w:val="26"/>
          <w:u w:val="single"/>
        </w:rPr>
        <w:t>Debêntures da Primeira Série</w:t>
      </w:r>
      <w:r>
        <w:rPr>
          <w:szCs w:val="26"/>
        </w:rPr>
        <w:t>"</w:t>
      </w:r>
      <w:r w:rsidR="00080F8D" w:rsidRPr="005905C8">
        <w:rPr>
          <w:szCs w:val="26"/>
        </w:rPr>
        <w:t xml:space="preserve"> </w:t>
      </w:r>
      <w:r w:rsidR="00080F8D" w:rsidRPr="00DC33DD">
        <w:rPr>
          <w:szCs w:val="26"/>
        </w:rPr>
        <w:t xml:space="preserve">tem </w:t>
      </w:r>
      <w:r w:rsidR="00080F8D" w:rsidRPr="005905C8">
        <w:t>o significado previsto na Cláusula </w:t>
      </w:r>
      <w:r w:rsidR="00080F8D">
        <w:fldChar w:fldCharType="begin"/>
      </w:r>
      <w:r w:rsidR="00080F8D">
        <w:instrText xml:space="preserve"> REF _Ref168458019 \n \p \h </w:instrText>
      </w:r>
      <w:r w:rsidR="00080F8D">
        <w:fldChar w:fldCharType="separate"/>
      </w:r>
      <w:r w:rsidR="00EB3EC1">
        <w:t>7.5 abaixo</w:t>
      </w:r>
      <w:r w:rsidR="00080F8D">
        <w:fldChar w:fldCharType="end"/>
      </w:r>
      <w:r w:rsidR="00080F8D" w:rsidRPr="005905C8">
        <w:rPr>
          <w:szCs w:val="26"/>
        </w:rPr>
        <w:t>.</w:t>
      </w:r>
    </w:p>
    <w:p w:rsidR="00080F8D" w:rsidRDefault="00D67C83" w:rsidP="00080F8D">
      <w:pPr>
        <w:tabs>
          <w:tab w:val="left" w:pos="709"/>
        </w:tabs>
        <w:ind w:left="709"/>
        <w:rPr>
          <w:szCs w:val="26"/>
        </w:rPr>
      </w:pPr>
      <w:r>
        <w:rPr>
          <w:szCs w:val="26"/>
        </w:rPr>
        <w:t>"</w:t>
      </w:r>
      <w:r w:rsidR="00080F8D" w:rsidRPr="00DC33DD">
        <w:rPr>
          <w:szCs w:val="26"/>
          <w:u w:val="single"/>
        </w:rPr>
        <w:t>Debêntures da Segunda Série</w:t>
      </w:r>
      <w:r>
        <w:rPr>
          <w:szCs w:val="26"/>
        </w:rPr>
        <w:t>"</w:t>
      </w:r>
      <w:r w:rsidR="00080F8D" w:rsidRPr="00DC33DD">
        <w:rPr>
          <w:szCs w:val="26"/>
        </w:rPr>
        <w:t xml:space="preserve"> tem </w:t>
      </w:r>
      <w:r w:rsidR="00080F8D" w:rsidRPr="00DC33DD">
        <w:t>o significado previsto na Cláusula </w:t>
      </w:r>
      <w:r w:rsidR="00080F8D">
        <w:fldChar w:fldCharType="begin"/>
      </w:r>
      <w:r w:rsidR="00080F8D">
        <w:instrText xml:space="preserve"> REF _Ref168458019 \n \p \h </w:instrText>
      </w:r>
      <w:r w:rsidR="00080F8D">
        <w:fldChar w:fldCharType="separate"/>
      </w:r>
      <w:r w:rsidR="00EB3EC1">
        <w:t>7.5 abaixo</w:t>
      </w:r>
      <w:r w:rsidR="00080F8D">
        <w:fldChar w:fldCharType="end"/>
      </w:r>
      <w:r w:rsidR="00080F8D">
        <w:t>.</w:t>
      </w:r>
    </w:p>
    <w:p w:rsidR="001D7AF5" w:rsidRPr="007D6A67" w:rsidRDefault="00D67C83" w:rsidP="00BA629A">
      <w:pPr>
        <w:tabs>
          <w:tab w:val="left" w:pos="709"/>
        </w:tabs>
        <w:ind w:left="709"/>
        <w:rPr>
          <w:szCs w:val="26"/>
        </w:rPr>
      </w:pPr>
      <w:r>
        <w:rPr>
          <w:szCs w:val="26"/>
        </w:rPr>
        <w:t>"</w:t>
      </w:r>
      <w:r w:rsidR="001D7AF5" w:rsidRPr="007645A7">
        <w:rPr>
          <w:szCs w:val="26"/>
          <w:u w:val="single"/>
        </w:rPr>
        <w:t xml:space="preserve">Debêntures em </w:t>
      </w:r>
      <w:r w:rsidR="00FF17D9">
        <w:rPr>
          <w:szCs w:val="26"/>
          <w:u w:val="single"/>
        </w:rPr>
        <w:t>C</w:t>
      </w:r>
      <w:r w:rsidR="001D7AF5" w:rsidRPr="007645A7">
        <w:rPr>
          <w:szCs w:val="26"/>
          <w:u w:val="single"/>
        </w:rPr>
        <w:t>irculação</w:t>
      </w:r>
      <w:r>
        <w:rPr>
          <w:szCs w:val="26"/>
        </w:rPr>
        <w:t>"</w:t>
      </w:r>
      <w:r w:rsidR="001D7AF5" w:rsidRPr="007645A7">
        <w:rPr>
          <w:szCs w:val="26"/>
        </w:rPr>
        <w:t xml:space="preserve"> significam todas as Debêntures subscritas e integralizadas e não resgatadas, excluídas as Debêntures mantidas em tesouraria e, ainda, adicionalmente, para fins de constituição de quórum, excluídas as Debêntures pertencentes, direta ou indiretamente, (i) à Companhia </w:t>
      </w:r>
      <w:r w:rsidR="001D7AF5">
        <w:rPr>
          <w:szCs w:val="26"/>
        </w:rPr>
        <w:t>o</w:t>
      </w:r>
      <w:r w:rsidR="001D7AF5" w:rsidRPr="007645A7">
        <w:rPr>
          <w:szCs w:val="26"/>
        </w:rPr>
        <w:t>u a qualquer d</w:t>
      </w:r>
      <w:r w:rsidR="007B53A5">
        <w:rPr>
          <w:szCs w:val="26"/>
        </w:rPr>
        <w:t>o</w:t>
      </w:r>
      <w:r w:rsidR="001D7AF5" w:rsidRPr="007645A7">
        <w:rPr>
          <w:szCs w:val="26"/>
        </w:rPr>
        <w:t xml:space="preserve">s </w:t>
      </w:r>
      <w:r w:rsidR="001D7AF5">
        <w:rPr>
          <w:szCs w:val="26"/>
        </w:rPr>
        <w:t>Fiador</w:t>
      </w:r>
      <w:r w:rsidR="007B53A5">
        <w:rPr>
          <w:szCs w:val="26"/>
        </w:rPr>
        <w:t>e</w:t>
      </w:r>
      <w:r w:rsidR="001D7AF5" w:rsidRPr="007645A7">
        <w:rPr>
          <w:szCs w:val="26"/>
        </w:rPr>
        <w:t xml:space="preserve">s; (ii) a qualquer Controladora, a qualquer Controlada e/ou a qualquer </w:t>
      </w:r>
      <w:r w:rsidR="00BE072C">
        <w:rPr>
          <w:szCs w:val="26"/>
        </w:rPr>
        <w:t>C</w:t>
      </w:r>
      <w:r w:rsidR="001D7AF5" w:rsidRPr="007645A7">
        <w:rPr>
          <w:szCs w:val="26"/>
        </w:rPr>
        <w:t>oligada de qualquer das pessoas indicadas no item anterior; ou (iii) a qualquer</w:t>
      </w:r>
      <w:r w:rsidR="00E316EE">
        <w:rPr>
          <w:szCs w:val="26"/>
        </w:rPr>
        <w:t xml:space="preserve"> administrador</w:t>
      </w:r>
      <w:r w:rsidR="001D7AF5" w:rsidRPr="007645A7">
        <w:rPr>
          <w:szCs w:val="26"/>
        </w:rPr>
        <w:t>, cônjuge, companheiro ou parente até o 3º (terceiro) grau de qualquer das pessoas referidas nos itens anteriores</w:t>
      </w:r>
      <w:r w:rsidR="001D7AF5">
        <w:rPr>
          <w:szCs w:val="26"/>
        </w:rPr>
        <w:t>.</w:t>
      </w:r>
    </w:p>
    <w:p w:rsidR="00080F8D" w:rsidRDefault="00D67C83" w:rsidP="00080F8D">
      <w:pPr>
        <w:tabs>
          <w:tab w:val="left" w:pos="709"/>
        </w:tabs>
        <w:ind w:left="709"/>
        <w:rPr>
          <w:szCs w:val="26"/>
        </w:rPr>
      </w:pPr>
      <w:r>
        <w:rPr>
          <w:szCs w:val="26"/>
        </w:rPr>
        <w:t>"</w:t>
      </w:r>
      <w:r w:rsidR="00080F8D" w:rsidRPr="007D6A67">
        <w:rPr>
          <w:szCs w:val="26"/>
          <w:u w:val="single"/>
        </w:rPr>
        <w:t>Debenturistas</w:t>
      </w:r>
      <w:r>
        <w:rPr>
          <w:szCs w:val="26"/>
        </w:rPr>
        <w:t>"</w:t>
      </w:r>
      <w:r w:rsidR="00080F8D" w:rsidRPr="007D6A67">
        <w:rPr>
          <w:szCs w:val="26"/>
        </w:rPr>
        <w:t xml:space="preserve"> </w:t>
      </w:r>
      <w:r w:rsidR="00080F8D">
        <w:rPr>
          <w:bCs/>
          <w:szCs w:val="26"/>
        </w:rPr>
        <w:t xml:space="preserve">significam os </w:t>
      </w:r>
      <w:r w:rsidR="00080F8D">
        <w:rPr>
          <w:szCs w:val="26"/>
        </w:rPr>
        <w:t xml:space="preserve">Debenturistas </w:t>
      </w:r>
      <w:r w:rsidR="00080F8D" w:rsidRPr="007645A7">
        <w:rPr>
          <w:szCs w:val="26"/>
        </w:rPr>
        <w:t xml:space="preserve">da Primeira Série e os </w:t>
      </w:r>
      <w:r w:rsidR="00080F8D">
        <w:rPr>
          <w:szCs w:val="26"/>
        </w:rPr>
        <w:t>Debenturistas da Segunda Série, em conjunto.</w:t>
      </w:r>
    </w:p>
    <w:p w:rsidR="00080F8D" w:rsidRDefault="00D67C83" w:rsidP="00080F8D">
      <w:pPr>
        <w:tabs>
          <w:tab w:val="left" w:pos="709"/>
        </w:tabs>
        <w:ind w:left="709"/>
        <w:rPr>
          <w:szCs w:val="26"/>
        </w:rPr>
      </w:pPr>
      <w:r>
        <w:rPr>
          <w:szCs w:val="26"/>
        </w:rPr>
        <w:t>"</w:t>
      </w:r>
      <w:r w:rsidR="00080F8D" w:rsidRPr="007645A7">
        <w:rPr>
          <w:szCs w:val="26"/>
          <w:u w:val="single"/>
        </w:rPr>
        <w:t>Debenturistas da Primeira Série</w:t>
      </w:r>
      <w:r>
        <w:rPr>
          <w:szCs w:val="26"/>
        </w:rPr>
        <w:t>"</w:t>
      </w:r>
      <w:r w:rsidR="00080F8D">
        <w:rPr>
          <w:szCs w:val="26"/>
        </w:rPr>
        <w:t xml:space="preserve"> </w:t>
      </w:r>
      <w:r w:rsidR="00080F8D">
        <w:rPr>
          <w:bCs/>
          <w:szCs w:val="26"/>
        </w:rPr>
        <w:t xml:space="preserve">significam os </w:t>
      </w:r>
      <w:r w:rsidR="00080F8D" w:rsidRPr="007645A7">
        <w:rPr>
          <w:szCs w:val="26"/>
        </w:rPr>
        <w:t xml:space="preserve">titulares das </w:t>
      </w:r>
      <w:r w:rsidR="00080F8D">
        <w:rPr>
          <w:szCs w:val="26"/>
        </w:rPr>
        <w:t>Debêntures</w:t>
      </w:r>
      <w:r w:rsidR="00080F8D" w:rsidRPr="007645A7">
        <w:rPr>
          <w:szCs w:val="26"/>
        </w:rPr>
        <w:t xml:space="preserve"> da Primeira Série</w:t>
      </w:r>
      <w:r w:rsidR="00080F8D">
        <w:rPr>
          <w:szCs w:val="26"/>
        </w:rPr>
        <w:t>.</w:t>
      </w:r>
    </w:p>
    <w:p w:rsidR="00080F8D" w:rsidRDefault="00D67C83" w:rsidP="00080F8D">
      <w:pPr>
        <w:tabs>
          <w:tab w:val="left" w:pos="709"/>
        </w:tabs>
        <w:ind w:left="709"/>
      </w:pPr>
      <w:r>
        <w:rPr>
          <w:szCs w:val="26"/>
        </w:rPr>
        <w:t>"</w:t>
      </w:r>
      <w:r w:rsidR="00080F8D" w:rsidRPr="007645A7">
        <w:rPr>
          <w:szCs w:val="26"/>
          <w:u w:val="single"/>
        </w:rPr>
        <w:t xml:space="preserve">Debenturistas da </w:t>
      </w:r>
      <w:r w:rsidR="00080F8D">
        <w:rPr>
          <w:szCs w:val="26"/>
          <w:u w:val="single"/>
        </w:rPr>
        <w:t>Segunda</w:t>
      </w:r>
      <w:r w:rsidR="00080F8D" w:rsidRPr="007645A7">
        <w:rPr>
          <w:szCs w:val="26"/>
          <w:u w:val="single"/>
        </w:rPr>
        <w:t xml:space="preserve"> Série</w:t>
      </w:r>
      <w:r>
        <w:rPr>
          <w:szCs w:val="26"/>
        </w:rPr>
        <w:t>"</w:t>
      </w:r>
      <w:r w:rsidR="00080F8D">
        <w:rPr>
          <w:szCs w:val="26"/>
        </w:rPr>
        <w:t xml:space="preserve"> </w:t>
      </w:r>
      <w:r w:rsidR="00080F8D">
        <w:rPr>
          <w:bCs/>
          <w:szCs w:val="26"/>
        </w:rPr>
        <w:t xml:space="preserve">significam os </w:t>
      </w:r>
      <w:r w:rsidR="00080F8D" w:rsidRPr="007645A7">
        <w:rPr>
          <w:szCs w:val="26"/>
        </w:rPr>
        <w:t xml:space="preserve">titulares das </w:t>
      </w:r>
      <w:r w:rsidR="00080F8D">
        <w:rPr>
          <w:szCs w:val="26"/>
        </w:rPr>
        <w:t>Debêntures</w:t>
      </w:r>
      <w:r w:rsidR="00080F8D" w:rsidRPr="007645A7">
        <w:rPr>
          <w:szCs w:val="26"/>
        </w:rPr>
        <w:t xml:space="preserve"> da </w:t>
      </w:r>
      <w:r w:rsidR="00080F8D">
        <w:rPr>
          <w:szCs w:val="26"/>
        </w:rPr>
        <w:t>Segunda</w:t>
      </w:r>
      <w:r w:rsidR="00080F8D" w:rsidRPr="007645A7">
        <w:rPr>
          <w:szCs w:val="26"/>
        </w:rPr>
        <w:t xml:space="preserve"> Série</w:t>
      </w:r>
      <w:r w:rsidR="00080F8D">
        <w:rPr>
          <w:szCs w:val="26"/>
        </w:rPr>
        <w:t>.</w:t>
      </w:r>
    </w:p>
    <w:p w:rsidR="009E45A6" w:rsidRDefault="00D67C83" w:rsidP="00BA629A">
      <w:pPr>
        <w:tabs>
          <w:tab w:val="left" w:pos="709"/>
        </w:tabs>
        <w:ind w:left="709"/>
        <w:rPr>
          <w:szCs w:val="26"/>
        </w:rPr>
      </w:pPr>
      <w:r>
        <w:rPr>
          <w:szCs w:val="26"/>
        </w:rPr>
        <w:t>"</w:t>
      </w:r>
      <w:r w:rsidR="009E45A6" w:rsidRPr="007D6A67">
        <w:rPr>
          <w:szCs w:val="26"/>
          <w:u w:val="single"/>
        </w:rPr>
        <w:t xml:space="preserve">Demonstrações Financeiras Consolidadas </w:t>
      </w:r>
      <w:r w:rsidR="00CE2A5A">
        <w:rPr>
          <w:szCs w:val="26"/>
          <w:u w:val="single"/>
        </w:rPr>
        <w:t xml:space="preserve">Anuais </w:t>
      </w:r>
      <w:r w:rsidR="009E45A6" w:rsidRPr="007D6A67">
        <w:rPr>
          <w:szCs w:val="26"/>
          <w:u w:val="single"/>
        </w:rPr>
        <w:t>Auditadas da Companhia</w:t>
      </w:r>
      <w:r>
        <w:rPr>
          <w:szCs w:val="26"/>
        </w:rPr>
        <w:t>"</w:t>
      </w:r>
      <w:r w:rsidR="009E45A6" w:rsidRPr="007D6A67">
        <w:rPr>
          <w:szCs w:val="26"/>
        </w:rPr>
        <w:t xml:space="preserve"> tem o significado previsto na Cláusula </w:t>
      </w:r>
      <w:r w:rsidR="009E45A6" w:rsidRPr="007D6A67">
        <w:rPr>
          <w:szCs w:val="26"/>
        </w:rPr>
        <w:fldChar w:fldCharType="begin"/>
      </w:r>
      <w:r w:rsidR="009E45A6" w:rsidRPr="007D6A67">
        <w:rPr>
          <w:szCs w:val="26"/>
        </w:rPr>
        <w:instrText xml:space="preserve"> REF _Ref279333767 \n \p \h </w:instrText>
      </w:r>
      <w:r w:rsidR="009E45A6" w:rsidRPr="007D6A67">
        <w:rPr>
          <w:szCs w:val="26"/>
        </w:rPr>
      </w:r>
      <w:r w:rsidR="009E45A6" w:rsidRPr="007D6A67">
        <w:rPr>
          <w:szCs w:val="26"/>
        </w:rPr>
        <w:fldChar w:fldCharType="separate"/>
      </w:r>
      <w:r w:rsidR="00EB3EC1">
        <w:rPr>
          <w:szCs w:val="26"/>
        </w:rPr>
        <w:t>8.1 abaixo</w:t>
      </w:r>
      <w:r w:rsidR="009E45A6" w:rsidRPr="007D6A67">
        <w:rPr>
          <w:szCs w:val="26"/>
        </w:rPr>
        <w:fldChar w:fldCharType="end"/>
      </w:r>
      <w:r w:rsidR="009E45A6" w:rsidRPr="007D6A67">
        <w:rPr>
          <w:szCs w:val="26"/>
        </w:rPr>
        <w:t>, inciso </w:t>
      </w:r>
      <w:r w:rsidR="009E45A6" w:rsidRPr="007D6A67">
        <w:rPr>
          <w:szCs w:val="26"/>
        </w:rPr>
        <w:fldChar w:fldCharType="begin"/>
      </w:r>
      <w:r w:rsidR="009E45A6" w:rsidRPr="007D6A67">
        <w:rPr>
          <w:szCs w:val="26"/>
        </w:rPr>
        <w:instrText xml:space="preserve"> REF _Ref262552287 \n \h </w:instrText>
      </w:r>
      <w:r w:rsidR="009E45A6" w:rsidRPr="007D6A67">
        <w:rPr>
          <w:szCs w:val="26"/>
        </w:rPr>
      </w:r>
      <w:r w:rsidR="009E45A6" w:rsidRPr="007D6A67">
        <w:rPr>
          <w:szCs w:val="26"/>
        </w:rPr>
        <w:fldChar w:fldCharType="separate"/>
      </w:r>
      <w:r w:rsidR="00EB3EC1">
        <w:rPr>
          <w:szCs w:val="26"/>
        </w:rPr>
        <w:t>I</w:t>
      </w:r>
      <w:r w:rsidR="009E45A6" w:rsidRPr="007D6A67">
        <w:rPr>
          <w:szCs w:val="26"/>
        </w:rPr>
        <w:fldChar w:fldCharType="end"/>
      </w:r>
      <w:r w:rsidR="00346F3A">
        <w:rPr>
          <w:szCs w:val="26"/>
        </w:rPr>
        <w:t>, alínea </w:t>
      </w:r>
      <w:r w:rsidR="00346F3A">
        <w:rPr>
          <w:szCs w:val="26"/>
        </w:rPr>
        <w:fldChar w:fldCharType="begin"/>
      </w:r>
      <w:r w:rsidR="00346F3A">
        <w:rPr>
          <w:szCs w:val="26"/>
        </w:rPr>
        <w:instrText xml:space="preserve"> REF _Ref522300098 \n \h </w:instrText>
      </w:r>
      <w:r w:rsidR="00346F3A">
        <w:rPr>
          <w:szCs w:val="26"/>
        </w:rPr>
      </w:r>
      <w:r w:rsidR="00346F3A">
        <w:rPr>
          <w:szCs w:val="26"/>
        </w:rPr>
        <w:fldChar w:fldCharType="separate"/>
      </w:r>
      <w:r w:rsidR="00EB3EC1">
        <w:rPr>
          <w:szCs w:val="26"/>
        </w:rPr>
        <w:t>(a)</w:t>
      </w:r>
      <w:r w:rsidR="00346F3A">
        <w:rPr>
          <w:szCs w:val="26"/>
        </w:rPr>
        <w:fldChar w:fldCharType="end"/>
      </w:r>
      <w:r w:rsidR="009E45A6" w:rsidRPr="007D6A67">
        <w:rPr>
          <w:szCs w:val="26"/>
        </w:rPr>
        <w:t>.</w:t>
      </w:r>
    </w:p>
    <w:p w:rsidR="003B4C86" w:rsidRDefault="00D67C83" w:rsidP="00BA629A">
      <w:pPr>
        <w:tabs>
          <w:tab w:val="left" w:pos="709"/>
        </w:tabs>
        <w:ind w:left="709"/>
        <w:rPr>
          <w:szCs w:val="18"/>
        </w:rPr>
      </w:pPr>
      <w:r>
        <w:rPr>
          <w:szCs w:val="26"/>
        </w:rPr>
        <w:t>"</w:t>
      </w:r>
      <w:r w:rsidR="003B4C86" w:rsidRPr="007D6A67">
        <w:rPr>
          <w:szCs w:val="26"/>
          <w:u w:val="single"/>
        </w:rPr>
        <w:t xml:space="preserve">Demonstrações Financeiras Consolidadas </w:t>
      </w:r>
      <w:r w:rsidR="003B4C86">
        <w:rPr>
          <w:szCs w:val="26"/>
          <w:u w:val="single"/>
        </w:rPr>
        <w:t xml:space="preserve">Semestrais </w:t>
      </w:r>
      <w:r w:rsidR="003B4C86" w:rsidRPr="007D6A67">
        <w:rPr>
          <w:szCs w:val="26"/>
          <w:u w:val="single"/>
        </w:rPr>
        <w:t>Auditadas da Companhia</w:t>
      </w:r>
      <w:r>
        <w:rPr>
          <w:szCs w:val="26"/>
        </w:rPr>
        <w:t>"</w:t>
      </w:r>
      <w:r w:rsidR="003B4C86" w:rsidRPr="007D6A67">
        <w:rPr>
          <w:szCs w:val="26"/>
        </w:rPr>
        <w:t xml:space="preserve"> tem o significado previsto na Cláusula </w:t>
      </w:r>
      <w:r w:rsidR="003B4C86" w:rsidRPr="007D6A67">
        <w:rPr>
          <w:szCs w:val="26"/>
        </w:rPr>
        <w:fldChar w:fldCharType="begin"/>
      </w:r>
      <w:r w:rsidR="003B4C86" w:rsidRPr="007D6A67">
        <w:rPr>
          <w:szCs w:val="26"/>
        </w:rPr>
        <w:instrText xml:space="preserve"> REF _Ref279333767 \n \p \h </w:instrText>
      </w:r>
      <w:r w:rsidR="003B4C86" w:rsidRPr="007D6A67">
        <w:rPr>
          <w:szCs w:val="26"/>
        </w:rPr>
      </w:r>
      <w:r w:rsidR="003B4C86" w:rsidRPr="007D6A67">
        <w:rPr>
          <w:szCs w:val="26"/>
        </w:rPr>
        <w:fldChar w:fldCharType="separate"/>
      </w:r>
      <w:r w:rsidR="00EB3EC1">
        <w:rPr>
          <w:szCs w:val="26"/>
        </w:rPr>
        <w:t>8.1 abaixo</w:t>
      </w:r>
      <w:r w:rsidR="003B4C86" w:rsidRPr="007D6A67">
        <w:rPr>
          <w:szCs w:val="26"/>
        </w:rPr>
        <w:fldChar w:fldCharType="end"/>
      </w:r>
      <w:r w:rsidR="003B4C86" w:rsidRPr="007D6A67">
        <w:rPr>
          <w:szCs w:val="26"/>
        </w:rPr>
        <w:t>, inciso </w:t>
      </w:r>
      <w:r w:rsidR="003B4C86" w:rsidRPr="007D6A67">
        <w:rPr>
          <w:szCs w:val="26"/>
        </w:rPr>
        <w:fldChar w:fldCharType="begin"/>
      </w:r>
      <w:r w:rsidR="003B4C86" w:rsidRPr="007D6A67">
        <w:rPr>
          <w:szCs w:val="26"/>
        </w:rPr>
        <w:instrText xml:space="preserve"> REF _Ref262552287 \n \h </w:instrText>
      </w:r>
      <w:r w:rsidR="003B4C86" w:rsidRPr="007D6A67">
        <w:rPr>
          <w:szCs w:val="26"/>
        </w:rPr>
      </w:r>
      <w:r w:rsidR="003B4C86" w:rsidRPr="007D6A67">
        <w:rPr>
          <w:szCs w:val="26"/>
        </w:rPr>
        <w:fldChar w:fldCharType="separate"/>
      </w:r>
      <w:r w:rsidR="00EB3EC1">
        <w:rPr>
          <w:szCs w:val="26"/>
        </w:rPr>
        <w:t>I</w:t>
      </w:r>
      <w:r w:rsidR="003B4C86" w:rsidRPr="007D6A67">
        <w:rPr>
          <w:szCs w:val="26"/>
        </w:rPr>
        <w:fldChar w:fldCharType="end"/>
      </w:r>
      <w:r w:rsidR="003B4C86">
        <w:rPr>
          <w:szCs w:val="26"/>
        </w:rPr>
        <w:t>, alínea </w:t>
      </w:r>
      <w:r w:rsidR="00263197">
        <w:rPr>
          <w:szCs w:val="26"/>
        </w:rPr>
        <w:fldChar w:fldCharType="begin"/>
      </w:r>
      <w:r w:rsidR="00263197">
        <w:rPr>
          <w:szCs w:val="26"/>
        </w:rPr>
        <w:instrText xml:space="preserve"> REF _Ref457812562 \n \h </w:instrText>
      </w:r>
      <w:r w:rsidR="00263197">
        <w:rPr>
          <w:szCs w:val="26"/>
        </w:rPr>
      </w:r>
      <w:r w:rsidR="00263197">
        <w:rPr>
          <w:szCs w:val="26"/>
        </w:rPr>
        <w:fldChar w:fldCharType="separate"/>
      </w:r>
      <w:r w:rsidR="00EB3EC1">
        <w:rPr>
          <w:szCs w:val="26"/>
        </w:rPr>
        <w:t>(b)</w:t>
      </w:r>
      <w:r w:rsidR="00263197">
        <w:rPr>
          <w:szCs w:val="26"/>
        </w:rPr>
        <w:fldChar w:fldCharType="end"/>
      </w:r>
      <w:r w:rsidR="003B4C86" w:rsidRPr="007D6A67">
        <w:rPr>
          <w:szCs w:val="26"/>
        </w:rPr>
        <w:t>.</w:t>
      </w:r>
    </w:p>
    <w:p w:rsidR="00123833" w:rsidRDefault="00D67C83" w:rsidP="00BA629A">
      <w:pPr>
        <w:tabs>
          <w:tab w:val="left" w:pos="709"/>
        </w:tabs>
        <w:ind w:left="709"/>
        <w:rPr>
          <w:szCs w:val="26"/>
        </w:rPr>
      </w:pPr>
      <w:r>
        <w:rPr>
          <w:szCs w:val="18"/>
        </w:rPr>
        <w:t>"</w:t>
      </w:r>
      <w:r w:rsidR="00123833">
        <w:rPr>
          <w:szCs w:val="18"/>
          <w:u w:val="single"/>
        </w:rPr>
        <w:t>Demonstrações Financeiras Consolidadas da Companhia</w:t>
      </w:r>
      <w:r>
        <w:rPr>
          <w:szCs w:val="18"/>
        </w:rPr>
        <w:t>"</w:t>
      </w:r>
      <w:r w:rsidR="00123833" w:rsidRPr="00123833">
        <w:rPr>
          <w:szCs w:val="26"/>
        </w:rPr>
        <w:t xml:space="preserve"> </w:t>
      </w:r>
      <w:r w:rsidR="00123833" w:rsidRPr="007D6A67">
        <w:rPr>
          <w:szCs w:val="26"/>
        </w:rPr>
        <w:t>tem o significado previsto na Cláusula </w:t>
      </w:r>
      <w:r w:rsidR="00123833" w:rsidRPr="007D6A67">
        <w:rPr>
          <w:szCs w:val="26"/>
        </w:rPr>
        <w:fldChar w:fldCharType="begin"/>
      </w:r>
      <w:r w:rsidR="00123833" w:rsidRPr="007D6A67">
        <w:rPr>
          <w:szCs w:val="26"/>
        </w:rPr>
        <w:instrText xml:space="preserve"> REF _Ref279333767 \n \p \h </w:instrText>
      </w:r>
      <w:r w:rsidR="00123833" w:rsidRPr="007D6A67">
        <w:rPr>
          <w:szCs w:val="26"/>
        </w:rPr>
      </w:r>
      <w:r w:rsidR="00123833" w:rsidRPr="007D6A67">
        <w:rPr>
          <w:szCs w:val="26"/>
        </w:rPr>
        <w:fldChar w:fldCharType="separate"/>
      </w:r>
      <w:r w:rsidR="00EB3EC1">
        <w:rPr>
          <w:szCs w:val="26"/>
        </w:rPr>
        <w:t>8.1 abaixo</w:t>
      </w:r>
      <w:r w:rsidR="00123833" w:rsidRPr="007D6A67">
        <w:rPr>
          <w:szCs w:val="26"/>
        </w:rPr>
        <w:fldChar w:fldCharType="end"/>
      </w:r>
      <w:r w:rsidR="00123833" w:rsidRPr="007D6A67">
        <w:rPr>
          <w:szCs w:val="26"/>
        </w:rPr>
        <w:t>, inciso </w:t>
      </w:r>
      <w:r w:rsidR="00123833" w:rsidRPr="007D6A67">
        <w:rPr>
          <w:szCs w:val="26"/>
        </w:rPr>
        <w:fldChar w:fldCharType="begin"/>
      </w:r>
      <w:r w:rsidR="00123833" w:rsidRPr="007D6A67">
        <w:rPr>
          <w:szCs w:val="26"/>
        </w:rPr>
        <w:instrText xml:space="preserve"> REF _Ref262552287 \n \h </w:instrText>
      </w:r>
      <w:r w:rsidR="00123833" w:rsidRPr="007D6A67">
        <w:rPr>
          <w:szCs w:val="26"/>
        </w:rPr>
      </w:r>
      <w:r w:rsidR="00123833" w:rsidRPr="007D6A67">
        <w:rPr>
          <w:szCs w:val="26"/>
        </w:rPr>
        <w:fldChar w:fldCharType="separate"/>
      </w:r>
      <w:r w:rsidR="00EB3EC1">
        <w:rPr>
          <w:szCs w:val="26"/>
        </w:rPr>
        <w:t>I</w:t>
      </w:r>
      <w:r w:rsidR="00123833" w:rsidRPr="007D6A67">
        <w:rPr>
          <w:szCs w:val="26"/>
        </w:rPr>
        <w:fldChar w:fldCharType="end"/>
      </w:r>
      <w:r w:rsidR="00346F3A">
        <w:rPr>
          <w:szCs w:val="26"/>
        </w:rPr>
        <w:t>, alínea </w:t>
      </w:r>
      <w:r w:rsidR="00346F3A">
        <w:rPr>
          <w:szCs w:val="26"/>
        </w:rPr>
        <w:fldChar w:fldCharType="begin"/>
      </w:r>
      <w:r w:rsidR="00346F3A">
        <w:rPr>
          <w:szCs w:val="26"/>
        </w:rPr>
        <w:instrText xml:space="preserve"> REF _Ref522300015 \n \h </w:instrText>
      </w:r>
      <w:r w:rsidR="00346F3A">
        <w:rPr>
          <w:szCs w:val="26"/>
        </w:rPr>
      </w:r>
      <w:r w:rsidR="00346F3A">
        <w:rPr>
          <w:szCs w:val="26"/>
        </w:rPr>
        <w:fldChar w:fldCharType="separate"/>
      </w:r>
      <w:r w:rsidR="00EB3EC1">
        <w:rPr>
          <w:szCs w:val="26"/>
        </w:rPr>
        <w:t>(c)</w:t>
      </w:r>
      <w:r w:rsidR="00346F3A">
        <w:rPr>
          <w:szCs w:val="26"/>
        </w:rPr>
        <w:fldChar w:fldCharType="end"/>
      </w:r>
      <w:r w:rsidR="00123833" w:rsidRPr="007D6A67">
        <w:rPr>
          <w:szCs w:val="26"/>
        </w:rPr>
        <w:t>.</w:t>
      </w:r>
    </w:p>
    <w:p w:rsidR="002D2463" w:rsidRDefault="00D67C83" w:rsidP="00BA629A">
      <w:pPr>
        <w:tabs>
          <w:tab w:val="left" w:pos="709"/>
        </w:tabs>
        <w:ind w:left="709"/>
        <w:rPr>
          <w:szCs w:val="26"/>
        </w:rPr>
      </w:pPr>
      <w:r>
        <w:rPr>
          <w:szCs w:val="26"/>
        </w:rPr>
        <w:lastRenderedPageBreak/>
        <w:t>"</w:t>
      </w:r>
      <w:r w:rsidR="002D2463" w:rsidRPr="009F4436">
        <w:rPr>
          <w:szCs w:val="26"/>
          <w:u w:val="single"/>
        </w:rPr>
        <w:t xml:space="preserve">Demonstrações Financeiras Consolidadas </w:t>
      </w:r>
      <w:r w:rsidR="00CE2A5A">
        <w:rPr>
          <w:szCs w:val="26"/>
          <w:u w:val="single"/>
        </w:rPr>
        <w:t xml:space="preserve">Anuais </w:t>
      </w:r>
      <w:r w:rsidR="002D2463" w:rsidRPr="009F4436">
        <w:rPr>
          <w:szCs w:val="26"/>
          <w:u w:val="single"/>
        </w:rPr>
        <w:t xml:space="preserve">Auditadas </w:t>
      </w:r>
      <w:r w:rsidR="00302B69">
        <w:rPr>
          <w:szCs w:val="26"/>
          <w:u w:val="single"/>
        </w:rPr>
        <w:t>da DB3</w:t>
      </w:r>
      <w:r>
        <w:rPr>
          <w:szCs w:val="26"/>
        </w:rPr>
        <w:t>"</w:t>
      </w:r>
      <w:r w:rsidR="002D2463" w:rsidRPr="002D2463">
        <w:rPr>
          <w:szCs w:val="26"/>
        </w:rPr>
        <w:t xml:space="preserve"> </w:t>
      </w:r>
      <w:r w:rsidR="002D2463" w:rsidRPr="007D6A67">
        <w:rPr>
          <w:szCs w:val="26"/>
        </w:rPr>
        <w:t>tem o significado previsto na Cláusula </w:t>
      </w:r>
      <w:r w:rsidR="002D2463" w:rsidRPr="007D6A67">
        <w:rPr>
          <w:szCs w:val="26"/>
        </w:rPr>
        <w:fldChar w:fldCharType="begin"/>
      </w:r>
      <w:r w:rsidR="002D2463" w:rsidRPr="007D6A67">
        <w:rPr>
          <w:szCs w:val="26"/>
        </w:rPr>
        <w:instrText xml:space="preserve"> REF _Ref279333767 \n \p \h </w:instrText>
      </w:r>
      <w:r w:rsidR="002D2463" w:rsidRPr="007D6A67">
        <w:rPr>
          <w:szCs w:val="26"/>
        </w:rPr>
      </w:r>
      <w:r w:rsidR="002D2463" w:rsidRPr="007D6A67">
        <w:rPr>
          <w:szCs w:val="26"/>
        </w:rPr>
        <w:fldChar w:fldCharType="separate"/>
      </w:r>
      <w:r w:rsidR="00EB3EC1">
        <w:rPr>
          <w:szCs w:val="26"/>
        </w:rPr>
        <w:t>8.1 abaixo</w:t>
      </w:r>
      <w:r w:rsidR="002D2463" w:rsidRPr="007D6A67">
        <w:rPr>
          <w:szCs w:val="26"/>
        </w:rPr>
        <w:fldChar w:fldCharType="end"/>
      </w:r>
      <w:r w:rsidR="002D2463" w:rsidRPr="007D6A67">
        <w:rPr>
          <w:szCs w:val="26"/>
        </w:rPr>
        <w:t>, inciso </w:t>
      </w:r>
      <w:r w:rsidR="002D2463">
        <w:rPr>
          <w:szCs w:val="26"/>
        </w:rPr>
        <w:fldChar w:fldCharType="begin"/>
      </w:r>
      <w:r w:rsidR="002D2463">
        <w:rPr>
          <w:szCs w:val="26"/>
        </w:rPr>
        <w:instrText xml:space="preserve"> REF _Ref525551902 \n \h </w:instrText>
      </w:r>
      <w:r w:rsidR="002D2463">
        <w:rPr>
          <w:szCs w:val="26"/>
        </w:rPr>
      </w:r>
      <w:r w:rsidR="002D2463">
        <w:rPr>
          <w:szCs w:val="26"/>
        </w:rPr>
        <w:fldChar w:fldCharType="separate"/>
      </w:r>
      <w:r w:rsidR="00EB3EC1">
        <w:rPr>
          <w:szCs w:val="26"/>
        </w:rPr>
        <w:t>II</w:t>
      </w:r>
      <w:r w:rsidR="002D2463">
        <w:rPr>
          <w:szCs w:val="26"/>
        </w:rPr>
        <w:fldChar w:fldCharType="end"/>
      </w:r>
      <w:r w:rsidR="002D2463">
        <w:rPr>
          <w:szCs w:val="26"/>
        </w:rPr>
        <w:t>, alínea </w:t>
      </w:r>
      <w:r w:rsidR="002D2463">
        <w:rPr>
          <w:szCs w:val="26"/>
        </w:rPr>
        <w:fldChar w:fldCharType="begin"/>
      </w:r>
      <w:r w:rsidR="002D2463">
        <w:rPr>
          <w:szCs w:val="26"/>
        </w:rPr>
        <w:instrText xml:space="preserve"> REF _Ref525551907 \n \h </w:instrText>
      </w:r>
      <w:r w:rsidR="002D2463">
        <w:rPr>
          <w:szCs w:val="26"/>
        </w:rPr>
      </w:r>
      <w:r w:rsidR="002D2463">
        <w:rPr>
          <w:szCs w:val="26"/>
        </w:rPr>
        <w:fldChar w:fldCharType="separate"/>
      </w:r>
      <w:r w:rsidR="00EB3EC1">
        <w:rPr>
          <w:szCs w:val="26"/>
        </w:rPr>
        <w:t>(a)</w:t>
      </w:r>
      <w:r w:rsidR="002D2463">
        <w:rPr>
          <w:szCs w:val="26"/>
        </w:rPr>
        <w:fldChar w:fldCharType="end"/>
      </w:r>
      <w:r w:rsidR="002D2463" w:rsidRPr="007D6A67">
        <w:rPr>
          <w:szCs w:val="26"/>
        </w:rPr>
        <w:t>.</w:t>
      </w:r>
    </w:p>
    <w:p w:rsidR="00CB3814" w:rsidRDefault="00D67C83" w:rsidP="00CB3814">
      <w:pPr>
        <w:tabs>
          <w:tab w:val="left" w:pos="709"/>
        </w:tabs>
        <w:ind w:left="709"/>
        <w:rPr>
          <w:szCs w:val="18"/>
        </w:rPr>
      </w:pPr>
      <w:r>
        <w:rPr>
          <w:szCs w:val="26"/>
        </w:rPr>
        <w:t>"</w:t>
      </w:r>
      <w:r w:rsidR="00CB3814" w:rsidRPr="007D6A67">
        <w:rPr>
          <w:szCs w:val="26"/>
          <w:u w:val="single"/>
        </w:rPr>
        <w:t xml:space="preserve">Demonstrações Financeiras Consolidadas </w:t>
      </w:r>
      <w:r w:rsidR="00CB3814">
        <w:rPr>
          <w:szCs w:val="26"/>
          <w:u w:val="single"/>
        </w:rPr>
        <w:t xml:space="preserve">Semestrais </w:t>
      </w:r>
      <w:r w:rsidR="00CB3814" w:rsidRPr="007D6A67">
        <w:rPr>
          <w:szCs w:val="26"/>
          <w:u w:val="single"/>
        </w:rPr>
        <w:t xml:space="preserve">Auditadas da </w:t>
      </w:r>
      <w:r w:rsidR="0079249E">
        <w:rPr>
          <w:szCs w:val="26"/>
          <w:u w:val="single"/>
        </w:rPr>
        <w:t>DB3</w:t>
      </w:r>
      <w:r>
        <w:rPr>
          <w:szCs w:val="26"/>
        </w:rPr>
        <w:t>"</w:t>
      </w:r>
      <w:r w:rsidR="00CB3814" w:rsidRPr="007D6A67">
        <w:rPr>
          <w:szCs w:val="26"/>
        </w:rPr>
        <w:t xml:space="preserve"> tem o significado previsto na Cláusula </w:t>
      </w:r>
      <w:r w:rsidR="00CB3814" w:rsidRPr="007D6A67">
        <w:rPr>
          <w:szCs w:val="26"/>
        </w:rPr>
        <w:fldChar w:fldCharType="begin"/>
      </w:r>
      <w:r w:rsidR="00CB3814" w:rsidRPr="007D6A67">
        <w:rPr>
          <w:szCs w:val="26"/>
        </w:rPr>
        <w:instrText xml:space="preserve"> REF _Ref279333767 \n \p \h </w:instrText>
      </w:r>
      <w:r w:rsidR="00CB3814" w:rsidRPr="007D6A67">
        <w:rPr>
          <w:szCs w:val="26"/>
        </w:rPr>
      </w:r>
      <w:r w:rsidR="00CB3814" w:rsidRPr="007D6A67">
        <w:rPr>
          <w:szCs w:val="26"/>
        </w:rPr>
        <w:fldChar w:fldCharType="separate"/>
      </w:r>
      <w:r w:rsidR="00EB3EC1">
        <w:rPr>
          <w:szCs w:val="26"/>
        </w:rPr>
        <w:t>8.1 abaixo</w:t>
      </w:r>
      <w:r w:rsidR="00CB3814" w:rsidRPr="007D6A67">
        <w:rPr>
          <w:szCs w:val="26"/>
        </w:rPr>
        <w:fldChar w:fldCharType="end"/>
      </w:r>
      <w:r w:rsidR="00CB3814" w:rsidRPr="007D6A67">
        <w:rPr>
          <w:szCs w:val="26"/>
        </w:rPr>
        <w:t>, inciso </w:t>
      </w:r>
      <w:r w:rsidR="00CB3814">
        <w:rPr>
          <w:szCs w:val="26"/>
        </w:rPr>
        <w:fldChar w:fldCharType="begin"/>
      </w:r>
      <w:r w:rsidR="00CB3814">
        <w:rPr>
          <w:szCs w:val="26"/>
        </w:rPr>
        <w:instrText xml:space="preserve"> REF _Ref525551902 \n \h </w:instrText>
      </w:r>
      <w:r w:rsidR="00CB3814">
        <w:rPr>
          <w:szCs w:val="26"/>
        </w:rPr>
      </w:r>
      <w:r w:rsidR="00CB3814">
        <w:rPr>
          <w:szCs w:val="26"/>
        </w:rPr>
        <w:fldChar w:fldCharType="separate"/>
      </w:r>
      <w:r w:rsidR="00EB3EC1">
        <w:rPr>
          <w:szCs w:val="26"/>
        </w:rPr>
        <w:t>II</w:t>
      </w:r>
      <w:r w:rsidR="00CB3814">
        <w:rPr>
          <w:szCs w:val="26"/>
        </w:rPr>
        <w:fldChar w:fldCharType="end"/>
      </w:r>
      <w:r w:rsidR="00CB3814">
        <w:rPr>
          <w:szCs w:val="26"/>
        </w:rPr>
        <w:t>, alínea </w:t>
      </w:r>
      <w:r w:rsidR="00CF7049">
        <w:rPr>
          <w:szCs w:val="26"/>
        </w:rPr>
        <w:fldChar w:fldCharType="begin"/>
      </w:r>
      <w:r w:rsidR="00CF7049">
        <w:rPr>
          <w:szCs w:val="26"/>
        </w:rPr>
        <w:instrText xml:space="preserve"> REF _Ref527474125 \n \h </w:instrText>
      </w:r>
      <w:r w:rsidR="00CF7049">
        <w:rPr>
          <w:szCs w:val="26"/>
        </w:rPr>
      </w:r>
      <w:r w:rsidR="00CF7049">
        <w:rPr>
          <w:szCs w:val="26"/>
        </w:rPr>
        <w:fldChar w:fldCharType="separate"/>
      </w:r>
      <w:r w:rsidR="00EB3EC1">
        <w:rPr>
          <w:szCs w:val="26"/>
        </w:rPr>
        <w:t>(b)</w:t>
      </w:r>
      <w:r w:rsidR="00CF7049">
        <w:rPr>
          <w:szCs w:val="26"/>
        </w:rPr>
        <w:fldChar w:fldCharType="end"/>
      </w:r>
      <w:r w:rsidR="00CB3814" w:rsidRPr="007D6A67">
        <w:rPr>
          <w:szCs w:val="26"/>
        </w:rPr>
        <w:t>.</w:t>
      </w:r>
    </w:p>
    <w:p w:rsidR="007D2CD4" w:rsidRDefault="00D67C83" w:rsidP="00BA629A">
      <w:pPr>
        <w:tabs>
          <w:tab w:val="left" w:pos="709"/>
        </w:tabs>
        <w:ind w:left="709"/>
        <w:rPr>
          <w:szCs w:val="26"/>
        </w:rPr>
      </w:pPr>
      <w:r>
        <w:rPr>
          <w:szCs w:val="26"/>
        </w:rPr>
        <w:t>"</w:t>
      </w:r>
      <w:r w:rsidR="007D2CD4" w:rsidRPr="009F4436">
        <w:rPr>
          <w:szCs w:val="26"/>
          <w:u w:val="single"/>
        </w:rPr>
        <w:t xml:space="preserve">Demonstrações Financeiras Consolidadas </w:t>
      </w:r>
      <w:r w:rsidR="0079249E">
        <w:rPr>
          <w:szCs w:val="26"/>
          <w:u w:val="single"/>
        </w:rPr>
        <w:t>da DB3</w:t>
      </w:r>
      <w:r>
        <w:rPr>
          <w:szCs w:val="26"/>
        </w:rPr>
        <w:t>"</w:t>
      </w:r>
      <w:r w:rsidR="007D2CD4" w:rsidRPr="002D2463">
        <w:rPr>
          <w:szCs w:val="26"/>
        </w:rPr>
        <w:t xml:space="preserve"> </w:t>
      </w:r>
      <w:r w:rsidR="007D2CD4" w:rsidRPr="007D6A67">
        <w:rPr>
          <w:szCs w:val="26"/>
        </w:rPr>
        <w:t>tem o significado previsto na Cláusula </w:t>
      </w:r>
      <w:r w:rsidR="007D2CD4" w:rsidRPr="007D6A67">
        <w:rPr>
          <w:szCs w:val="26"/>
        </w:rPr>
        <w:fldChar w:fldCharType="begin"/>
      </w:r>
      <w:r w:rsidR="007D2CD4" w:rsidRPr="007D6A67">
        <w:rPr>
          <w:szCs w:val="26"/>
        </w:rPr>
        <w:instrText xml:space="preserve"> REF _Ref279333767 \n \p \h </w:instrText>
      </w:r>
      <w:r w:rsidR="007D2CD4" w:rsidRPr="007D6A67">
        <w:rPr>
          <w:szCs w:val="26"/>
        </w:rPr>
      </w:r>
      <w:r w:rsidR="007D2CD4" w:rsidRPr="007D6A67">
        <w:rPr>
          <w:szCs w:val="26"/>
        </w:rPr>
        <w:fldChar w:fldCharType="separate"/>
      </w:r>
      <w:r w:rsidR="00EB3EC1">
        <w:rPr>
          <w:szCs w:val="26"/>
        </w:rPr>
        <w:t>8.1 abaixo</w:t>
      </w:r>
      <w:r w:rsidR="007D2CD4" w:rsidRPr="007D6A67">
        <w:rPr>
          <w:szCs w:val="26"/>
        </w:rPr>
        <w:fldChar w:fldCharType="end"/>
      </w:r>
      <w:r w:rsidR="007D2CD4" w:rsidRPr="007D6A67">
        <w:rPr>
          <w:szCs w:val="26"/>
        </w:rPr>
        <w:t>, inciso </w:t>
      </w:r>
      <w:r w:rsidR="007D2CD4">
        <w:rPr>
          <w:szCs w:val="26"/>
        </w:rPr>
        <w:fldChar w:fldCharType="begin"/>
      </w:r>
      <w:r w:rsidR="007D2CD4">
        <w:rPr>
          <w:szCs w:val="26"/>
        </w:rPr>
        <w:instrText xml:space="preserve"> REF _Ref525551902 \n \h </w:instrText>
      </w:r>
      <w:r w:rsidR="007D2CD4">
        <w:rPr>
          <w:szCs w:val="26"/>
        </w:rPr>
      </w:r>
      <w:r w:rsidR="007D2CD4">
        <w:rPr>
          <w:szCs w:val="26"/>
        </w:rPr>
        <w:fldChar w:fldCharType="separate"/>
      </w:r>
      <w:r w:rsidR="00EB3EC1">
        <w:rPr>
          <w:szCs w:val="26"/>
        </w:rPr>
        <w:t>II</w:t>
      </w:r>
      <w:r w:rsidR="007D2CD4">
        <w:rPr>
          <w:szCs w:val="26"/>
        </w:rPr>
        <w:fldChar w:fldCharType="end"/>
      </w:r>
      <w:r w:rsidR="007D2CD4">
        <w:rPr>
          <w:szCs w:val="26"/>
        </w:rPr>
        <w:t>, alínea </w:t>
      </w:r>
      <w:r w:rsidR="00824B09">
        <w:rPr>
          <w:szCs w:val="26"/>
        </w:rPr>
        <w:fldChar w:fldCharType="begin"/>
      </w:r>
      <w:r w:rsidR="00824B09">
        <w:rPr>
          <w:szCs w:val="26"/>
        </w:rPr>
        <w:instrText xml:space="preserve"> REF _Ref527473989 \n \h </w:instrText>
      </w:r>
      <w:r w:rsidR="00824B09">
        <w:rPr>
          <w:szCs w:val="26"/>
        </w:rPr>
      </w:r>
      <w:r w:rsidR="00824B09">
        <w:rPr>
          <w:szCs w:val="26"/>
        </w:rPr>
        <w:fldChar w:fldCharType="separate"/>
      </w:r>
      <w:r w:rsidR="00EB3EC1">
        <w:rPr>
          <w:szCs w:val="26"/>
        </w:rPr>
        <w:t>(c)</w:t>
      </w:r>
      <w:r w:rsidR="00824B09">
        <w:rPr>
          <w:szCs w:val="26"/>
        </w:rPr>
        <w:fldChar w:fldCharType="end"/>
      </w:r>
      <w:r w:rsidR="007D2CD4" w:rsidRPr="007D6A67">
        <w:rPr>
          <w:szCs w:val="26"/>
        </w:rPr>
        <w:t>.</w:t>
      </w:r>
    </w:p>
    <w:p w:rsidR="0079249E" w:rsidRPr="0089130D" w:rsidRDefault="00D67C83" w:rsidP="0079249E">
      <w:pPr>
        <w:tabs>
          <w:tab w:val="left" w:pos="709"/>
        </w:tabs>
        <w:ind w:left="709"/>
        <w:rPr>
          <w:szCs w:val="26"/>
        </w:rPr>
      </w:pPr>
      <w:r>
        <w:rPr>
          <w:szCs w:val="26"/>
        </w:rPr>
        <w:t>"</w:t>
      </w:r>
      <w:r w:rsidR="0079249E" w:rsidRPr="0089130D">
        <w:rPr>
          <w:szCs w:val="26"/>
          <w:u w:val="single"/>
        </w:rPr>
        <w:t xml:space="preserve">Demonstrações Financeiras Consolidadas </w:t>
      </w:r>
      <w:r w:rsidR="00CE2A5A">
        <w:rPr>
          <w:szCs w:val="26"/>
          <w:u w:val="single"/>
        </w:rPr>
        <w:t xml:space="preserve">Anuais </w:t>
      </w:r>
      <w:r w:rsidR="0079249E" w:rsidRPr="0089130D">
        <w:rPr>
          <w:szCs w:val="26"/>
          <w:u w:val="single"/>
        </w:rPr>
        <w:t xml:space="preserve">Auditadas da </w:t>
      </w:r>
      <w:r w:rsidR="00B80BB6" w:rsidRPr="00824B09">
        <w:rPr>
          <w:szCs w:val="26"/>
          <w:u w:val="single"/>
        </w:rPr>
        <w:t>MOB Telecomunicações</w:t>
      </w:r>
      <w:r>
        <w:rPr>
          <w:szCs w:val="26"/>
        </w:rPr>
        <w:t>"</w:t>
      </w:r>
      <w:r w:rsidR="0079249E" w:rsidRPr="0089130D">
        <w:rPr>
          <w:szCs w:val="26"/>
        </w:rPr>
        <w:t xml:space="preserve"> tem o significado previsto na Cláusula </w:t>
      </w:r>
      <w:r w:rsidR="0079249E" w:rsidRPr="004849D1">
        <w:rPr>
          <w:szCs w:val="26"/>
        </w:rPr>
        <w:fldChar w:fldCharType="begin"/>
      </w:r>
      <w:r w:rsidR="0079249E" w:rsidRPr="0089130D">
        <w:rPr>
          <w:szCs w:val="26"/>
        </w:rPr>
        <w:instrText xml:space="preserve"> REF _Ref279333767 \n \p \h </w:instrText>
      </w:r>
      <w:r w:rsidR="0079249E" w:rsidRPr="00824B09">
        <w:rPr>
          <w:szCs w:val="26"/>
        </w:rPr>
        <w:instrText xml:space="preserve"> \* MERGEFORMAT </w:instrText>
      </w:r>
      <w:r w:rsidR="0079249E" w:rsidRPr="004849D1">
        <w:rPr>
          <w:szCs w:val="26"/>
        </w:rPr>
      </w:r>
      <w:r w:rsidR="0079249E" w:rsidRPr="004849D1">
        <w:rPr>
          <w:szCs w:val="26"/>
        </w:rPr>
        <w:fldChar w:fldCharType="separate"/>
      </w:r>
      <w:r w:rsidR="00EB3EC1">
        <w:rPr>
          <w:szCs w:val="26"/>
        </w:rPr>
        <w:t>8.1 abaixo</w:t>
      </w:r>
      <w:r w:rsidR="0079249E" w:rsidRPr="004849D1">
        <w:rPr>
          <w:szCs w:val="26"/>
        </w:rPr>
        <w:fldChar w:fldCharType="end"/>
      </w:r>
      <w:r w:rsidR="0079249E" w:rsidRPr="0089130D">
        <w:rPr>
          <w:szCs w:val="26"/>
        </w:rPr>
        <w:t>, inciso </w:t>
      </w:r>
      <w:r w:rsidR="007A4D1E">
        <w:rPr>
          <w:szCs w:val="26"/>
        </w:rPr>
        <w:fldChar w:fldCharType="begin"/>
      </w:r>
      <w:r w:rsidR="007A4D1E">
        <w:rPr>
          <w:szCs w:val="26"/>
        </w:rPr>
        <w:instrText xml:space="preserve"> REF _Ref527483238 \n \h </w:instrText>
      </w:r>
      <w:r w:rsidR="007A4D1E">
        <w:rPr>
          <w:szCs w:val="26"/>
        </w:rPr>
      </w:r>
      <w:r w:rsidR="007A4D1E">
        <w:rPr>
          <w:szCs w:val="26"/>
        </w:rPr>
        <w:fldChar w:fldCharType="separate"/>
      </w:r>
      <w:r w:rsidR="00EB3EC1">
        <w:rPr>
          <w:szCs w:val="26"/>
        </w:rPr>
        <w:t>III</w:t>
      </w:r>
      <w:r w:rsidR="007A4D1E">
        <w:rPr>
          <w:szCs w:val="26"/>
        </w:rPr>
        <w:fldChar w:fldCharType="end"/>
      </w:r>
      <w:r w:rsidR="0079249E" w:rsidRPr="0089130D">
        <w:rPr>
          <w:szCs w:val="26"/>
        </w:rPr>
        <w:t>, alínea </w:t>
      </w:r>
      <w:r w:rsidR="0089130D" w:rsidRPr="00824B09">
        <w:rPr>
          <w:szCs w:val="26"/>
        </w:rPr>
        <w:fldChar w:fldCharType="begin"/>
      </w:r>
      <w:r w:rsidR="0089130D" w:rsidRPr="00824B09">
        <w:rPr>
          <w:szCs w:val="26"/>
        </w:rPr>
        <w:instrText xml:space="preserve"> REF _Ref526887665 \n \h </w:instrText>
      </w:r>
      <w:r w:rsidR="0089130D">
        <w:rPr>
          <w:szCs w:val="26"/>
        </w:rPr>
        <w:instrText xml:space="preserve"> \* MERGEFORMAT </w:instrText>
      </w:r>
      <w:r w:rsidR="0089130D" w:rsidRPr="00824B09">
        <w:rPr>
          <w:szCs w:val="26"/>
        </w:rPr>
      </w:r>
      <w:r w:rsidR="0089130D" w:rsidRPr="00824B09">
        <w:rPr>
          <w:szCs w:val="26"/>
        </w:rPr>
        <w:fldChar w:fldCharType="separate"/>
      </w:r>
      <w:r w:rsidR="00EB3EC1">
        <w:rPr>
          <w:szCs w:val="26"/>
        </w:rPr>
        <w:t>(a)</w:t>
      </w:r>
      <w:r w:rsidR="0089130D" w:rsidRPr="00824B09">
        <w:rPr>
          <w:szCs w:val="26"/>
        </w:rPr>
        <w:fldChar w:fldCharType="end"/>
      </w:r>
      <w:r w:rsidR="0079249E" w:rsidRPr="0089130D">
        <w:rPr>
          <w:szCs w:val="26"/>
        </w:rPr>
        <w:t>.</w:t>
      </w:r>
    </w:p>
    <w:p w:rsidR="0079249E" w:rsidRPr="0089130D" w:rsidRDefault="00D67C83" w:rsidP="0079249E">
      <w:pPr>
        <w:tabs>
          <w:tab w:val="left" w:pos="709"/>
        </w:tabs>
        <w:ind w:left="709"/>
        <w:rPr>
          <w:szCs w:val="18"/>
        </w:rPr>
      </w:pPr>
      <w:r>
        <w:rPr>
          <w:szCs w:val="26"/>
        </w:rPr>
        <w:t>"</w:t>
      </w:r>
      <w:r w:rsidR="0079249E" w:rsidRPr="0089130D">
        <w:rPr>
          <w:szCs w:val="26"/>
          <w:u w:val="single"/>
        </w:rPr>
        <w:t xml:space="preserve">Demonstrações Financeiras Consolidadas Semestrais Auditadas da </w:t>
      </w:r>
      <w:r w:rsidR="00B80BB6" w:rsidRPr="00824B09">
        <w:rPr>
          <w:szCs w:val="26"/>
          <w:u w:val="single"/>
        </w:rPr>
        <w:t>MOB Telecomunicações</w:t>
      </w:r>
      <w:r>
        <w:rPr>
          <w:szCs w:val="26"/>
        </w:rPr>
        <w:t>"</w:t>
      </w:r>
      <w:r w:rsidR="0079249E" w:rsidRPr="0089130D">
        <w:rPr>
          <w:szCs w:val="26"/>
        </w:rPr>
        <w:t xml:space="preserve"> tem o significado previsto na Cláusula </w:t>
      </w:r>
      <w:r w:rsidR="0079249E" w:rsidRPr="004849D1">
        <w:rPr>
          <w:szCs w:val="26"/>
        </w:rPr>
        <w:fldChar w:fldCharType="begin"/>
      </w:r>
      <w:r w:rsidR="0079249E" w:rsidRPr="0089130D">
        <w:rPr>
          <w:szCs w:val="26"/>
        </w:rPr>
        <w:instrText xml:space="preserve"> REF _Ref279333767 \n \p \h </w:instrText>
      </w:r>
      <w:r w:rsidR="0079249E" w:rsidRPr="00824B09">
        <w:rPr>
          <w:szCs w:val="26"/>
        </w:rPr>
        <w:instrText xml:space="preserve"> \* MERGEFORMAT </w:instrText>
      </w:r>
      <w:r w:rsidR="0079249E" w:rsidRPr="004849D1">
        <w:rPr>
          <w:szCs w:val="26"/>
        </w:rPr>
      </w:r>
      <w:r w:rsidR="0079249E" w:rsidRPr="004849D1">
        <w:rPr>
          <w:szCs w:val="26"/>
        </w:rPr>
        <w:fldChar w:fldCharType="separate"/>
      </w:r>
      <w:r w:rsidR="00EB3EC1">
        <w:rPr>
          <w:szCs w:val="26"/>
        </w:rPr>
        <w:t>8.1 abaixo</w:t>
      </w:r>
      <w:r w:rsidR="0079249E" w:rsidRPr="004849D1">
        <w:rPr>
          <w:szCs w:val="26"/>
        </w:rPr>
        <w:fldChar w:fldCharType="end"/>
      </w:r>
      <w:r w:rsidR="0079249E" w:rsidRPr="0089130D">
        <w:rPr>
          <w:szCs w:val="26"/>
        </w:rPr>
        <w:t>, inciso </w:t>
      </w:r>
      <w:r w:rsidR="007A4D1E">
        <w:rPr>
          <w:szCs w:val="26"/>
        </w:rPr>
        <w:fldChar w:fldCharType="begin"/>
      </w:r>
      <w:r w:rsidR="007A4D1E">
        <w:rPr>
          <w:szCs w:val="26"/>
        </w:rPr>
        <w:instrText xml:space="preserve"> REF _Ref527483238 \n \h </w:instrText>
      </w:r>
      <w:r w:rsidR="007A4D1E">
        <w:rPr>
          <w:szCs w:val="26"/>
        </w:rPr>
      </w:r>
      <w:r w:rsidR="007A4D1E">
        <w:rPr>
          <w:szCs w:val="26"/>
        </w:rPr>
        <w:fldChar w:fldCharType="separate"/>
      </w:r>
      <w:r w:rsidR="00EB3EC1">
        <w:rPr>
          <w:szCs w:val="26"/>
        </w:rPr>
        <w:t>III</w:t>
      </w:r>
      <w:r w:rsidR="007A4D1E">
        <w:rPr>
          <w:szCs w:val="26"/>
        </w:rPr>
        <w:fldChar w:fldCharType="end"/>
      </w:r>
      <w:r w:rsidR="0079249E" w:rsidRPr="0089130D">
        <w:rPr>
          <w:szCs w:val="26"/>
        </w:rPr>
        <w:t>, alínea </w:t>
      </w:r>
      <w:r w:rsidR="0089130D" w:rsidRPr="00824B09">
        <w:rPr>
          <w:szCs w:val="26"/>
        </w:rPr>
        <w:fldChar w:fldCharType="begin"/>
      </w:r>
      <w:r w:rsidR="0089130D" w:rsidRPr="00824B09">
        <w:rPr>
          <w:szCs w:val="26"/>
        </w:rPr>
        <w:instrText xml:space="preserve"> REF _Ref526887669 \n \h </w:instrText>
      </w:r>
      <w:r w:rsidR="0089130D">
        <w:rPr>
          <w:szCs w:val="26"/>
        </w:rPr>
        <w:instrText xml:space="preserve"> \* MERGEFORMAT </w:instrText>
      </w:r>
      <w:r w:rsidR="0089130D" w:rsidRPr="00824B09">
        <w:rPr>
          <w:szCs w:val="26"/>
        </w:rPr>
      </w:r>
      <w:r w:rsidR="0089130D" w:rsidRPr="00824B09">
        <w:rPr>
          <w:szCs w:val="26"/>
        </w:rPr>
        <w:fldChar w:fldCharType="separate"/>
      </w:r>
      <w:r w:rsidR="00EB3EC1">
        <w:rPr>
          <w:szCs w:val="26"/>
        </w:rPr>
        <w:t>(b)</w:t>
      </w:r>
      <w:r w:rsidR="0089130D" w:rsidRPr="00824B09">
        <w:rPr>
          <w:szCs w:val="26"/>
        </w:rPr>
        <w:fldChar w:fldCharType="end"/>
      </w:r>
      <w:r w:rsidR="0079249E" w:rsidRPr="0089130D">
        <w:rPr>
          <w:szCs w:val="26"/>
        </w:rPr>
        <w:t>.</w:t>
      </w:r>
    </w:p>
    <w:p w:rsidR="0079249E" w:rsidRPr="00824B09" w:rsidRDefault="00D67C83" w:rsidP="0079249E">
      <w:pPr>
        <w:tabs>
          <w:tab w:val="left" w:pos="709"/>
        </w:tabs>
        <w:ind w:left="709"/>
        <w:rPr>
          <w:szCs w:val="26"/>
        </w:rPr>
      </w:pPr>
      <w:r>
        <w:rPr>
          <w:szCs w:val="26"/>
        </w:rPr>
        <w:t>"</w:t>
      </w:r>
      <w:r w:rsidR="0079249E" w:rsidRPr="0089130D">
        <w:rPr>
          <w:szCs w:val="26"/>
          <w:u w:val="single"/>
        </w:rPr>
        <w:t xml:space="preserve">Demonstrações Financeiras Consolidadas da </w:t>
      </w:r>
      <w:r w:rsidR="00B80BB6" w:rsidRPr="00824B09">
        <w:rPr>
          <w:szCs w:val="26"/>
          <w:u w:val="single"/>
        </w:rPr>
        <w:t>MOB Telecomunicações</w:t>
      </w:r>
      <w:r>
        <w:rPr>
          <w:szCs w:val="26"/>
        </w:rPr>
        <w:t>"</w:t>
      </w:r>
      <w:r w:rsidR="0079249E" w:rsidRPr="0089130D">
        <w:rPr>
          <w:szCs w:val="26"/>
        </w:rPr>
        <w:t xml:space="preserve"> tem o significado previsto na Cláusula </w:t>
      </w:r>
      <w:r w:rsidR="0079249E" w:rsidRPr="004849D1">
        <w:rPr>
          <w:szCs w:val="26"/>
        </w:rPr>
        <w:fldChar w:fldCharType="begin"/>
      </w:r>
      <w:r w:rsidR="0079249E" w:rsidRPr="0089130D">
        <w:rPr>
          <w:szCs w:val="26"/>
        </w:rPr>
        <w:instrText xml:space="preserve"> REF _Ref279333767 \n \p \h </w:instrText>
      </w:r>
      <w:r w:rsidR="0079249E" w:rsidRPr="00824B09">
        <w:rPr>
          <w:szCs w:val="26"/>
        </w:rPr>
        <w:instrText xml:space="preserve"> \* MERGEFORMAT </w:instrText>
      </w:r>
      <w:r w:rsidR="0079249E" w:rsidRPr="004849D1">
        <w:rPr>
          <w:szCs w:val="26"/>
        </w:rPr>
      </w:r>
      <w:r w:rsidR="0079249E" w:rsidRPr="004849D1">
        <w:rPr>
          <w:szCs w:val="26"/>
        </w:rPr>
        <w:fldChar w:fldCharType="separate"/>
      </w:r>
      <w:r w:rsidR="00EB3EC1">
        <w:rPr>
          <w:szCs w:val="26"/>
        </w:rPr>
        <w:t>8.1 abaixo</w:t>
      </w:r>
      <w:r w:rsidR="0079249E" w:rsidRPr="004849D1">
        <w:rPr>
          <w:szCs w:val="26"/>
        </w:rPr>
        <w:fldChar w:fldCharType="end"/>
      </w:r>
      <w:r w:rsidR="0079249E" w:rsidRPr="0089130D">
        <w:rPr>
          <w:szCs w:val="26"/>
        </w:rPr>
        <w:t>, inciso </w:t>
      </w:r>
      <w:r w:rsidR="007A4D1E">
        <w:rPr>
          <w:szCs w:val="26"/>
        </w:rPr>
        <w:fldChar w:fldCharType="begin"/>
      </w:r>
      <w:r w:rsidR="007A4D1E">
        <w:rPr>
          <w:szCs w:val="26"/>
        </w:rPr>
        <w:instrText xml:space="preserve"> REF _Ref527483238 \n \h </w:instrText>
      </w:r>
      <w:r w:rsidR="007A4D1E">
        <w:rPr>
          <w:szCs w:val="26"/>
        </w:rPr>
      </w:r>
      <w:r w:rsidR="007A4D1E">
        <w:rPr>
          <w:szCs w:val="26"/>
        </w:rPr>
        <w:fldChar w:fldCharType="separate"/>
      </w:r>
      <w:r w:rsidR="00EB3EC1">
        <w:rPr>
          <w:szCs w:val="26"/>
        </w:rPr>
        <w:t>III</w:t>
      </w:r>
      <w:r w:rsidR="007A4D1E">
        <w:rPr>
          <w:szCs w:val="26"/>
        </w:rPr>
        <w:fldChar w:fldCharType="end"/>
      </w:r>
      <w:r w:rsidR="0079249E" w:rsidRPr="0089130D">
        <w:rPr>
          <w:szCs w:val="26"/>
        </w:rPr>
        <w:t>, alínea </w:t>
      </w:r>
      <w:r w:rsidR="0089130D" w:rsidRPr="00824B09">
        <w:rPr>
          <w:szCs w:val="26"/>
        </w:rPr>
        <w:fldChar w:fldCharType="begin"/>
      </w:r>
      <w:r w:rsidR="0089130D" w:rsidRPr="00824B09">
        <w:rPr>
          <w:szCs w:val="26"/>
        </w:rPr>
        <w:instrText xml:space="preserve"> REF _Ref526887676 \n \h </w:instrText>
      </w:r>
      <w:r w:rsidR="0089130D">
        <w:rPr>
          <w:szCs w:val="26"/>
        </w:rPr>
        <w:instrText xml:space="preserve"> \* MERGEFORMAT </w:instrText>
      </w:r>
      <w:r w:rsidR="0089130D" w:rsidRPr="00824B09">
        <w:rPr>
          <w:szCs w:val="26"/>
        </w:rPr>
      </w:r>
      <w:r w:rsidR="0089130D" w:rsidRPr="00824B09">
        <w:rPr>
          <w:szCs w:val="26"/>
        </w:rPr>
        <w:fldChar w:fldCharType="separate"/>
      </w:r>
      <w:r w:rsidR="00EB3EC1">
        <w:rPr>
          <w:szCs w:val="26"/>
        </w:rPr>
        <w:t>(c)</w:t>
      </w:r>
      <w:r w:rsidR="0089130D" w:rsidRPr="00824B09">
        <w:rPr>
          <w:szCs w:val="26"/>
        </w:rPr>
        <w:fldChar w:fldCharType="end"/>
      </w:r>
      <w:r w:rsidR="0079249E" w:rsidRPr="0089130D">
        <w:rPr>
          <w:szCs w:val="26"/>
        </w:rPr>
        <w:t>.</w:t>
      </w:r>
    </w:p>
    <w:p w:rsidR="0079249E" w:rsidRPr="0089130D" w:rsidRDefault="00D67C83" w:rsidP="0079249E">
      <w:pPr>
        <w:tabs>
          <w:tab w:val="left" w:pos="709"/>
        </w:tabs>
        <w:ind w:left="709"/>
        <w:rPr>
          <w:szCs w:val="26"/>
        </w:rPr>
      </w:pPr>
      <w:r>
        <w:rPr>
          <w:szCs w:val="26"/>
        </w:rPr>
        <w:t>"</w:t>
      </w:r>
      <w:r w:rsidR="0079249E" w:rsidRPr="0089130D">
        <w:rPr>
          <w:szCs w:val="26"/>
          <w:u w:val="single"/>
        </w:rPr>
        <w:t xml:space="preserve">Demonstrações Financeiras Consolidadas </w:t>
      </w:r>
      <w:r w:rsidR="00CE2A5A">
        <w:rPr>
          <w:szCs w:val="26"/>
          <w:u w:val="single"/>
        </w:rPr>
        <w:t xml:space="preserve">Anuais </w:t>
      </w:r>
      <w:r w:rsidR="0079249E" w:rsidRPr="0089130D">
        <w:rPr>
          <w:szCs w:val="26"/>
          <w:u w:val="single"/>
        </w:rPr>
        <w:t xml:space="preserve">Auditadas da </w:t>
      </w:r>
      <w:r w:rsidR="0089130D" w:rsidRPr="00824B09">
        <w:rPr>
          <w:szCs w:val="26"/>
          <w:u w:val="single"/>
        </w:rPr>
        <w:t>MOBCOM</w:t>
      </w:r>
      <w:r>
        <w:rPr>
          <w:szCs w:val="26"/>
        </w:rPr>
        <w:t>"</w:t>
      </w:r>
      <w:r w:rsidR="0079249E" w:rsidRPr="0089130D">
        <w:rPr>
          <w:szCs w:val="26"/>
        </w:rPr>
        <w:t xml:space="preserve"> tem o significado previsto na Cláusula </w:t>
      </w:r>
      <w:r w:rsidR="0079249E" w:rsidRPr="004849D1">
        <w:rPr>
          <w:szCs w:val="26"/>
        </w:rPr>
        <w:fldChar w:fldCharType="begin"/>
      </w:r>
      <w:r w:rsidR="0079249E" w:rsidRPr="0089130D">
        <w:rPr>
          <w:szCs w:val="26"/>
        </w:rPr>
        <w:instrText xml:space="preserve"> REF _Ref279333767 \n \p \h </w:instrText>
      </w:r>
      <w:r w:rsidR="0079249E" w:rsidRPr="00824B09">
        <w:rPr>
          <w:szCs w:val="26"/>
        </w:rPr>
        <w:instrText xml:space="preserve"> \* MERGEFORMAT </w:instrText>
      </w:r>
      <w:r w:rsidR="0079249E" w:rsidRPr="004849D1">
        <w:rPr>
          <w:szCs w:val="26"/>
        </w:rPr>
      </w:r>
      <w:r w:rsidR="0079249E" w:rsidRPr="004849D1">
        <w:rPr>
          <w:szCs w:val="26"/>
        </w:rPr>
        <w:fldChar w:fldCharType="separate"/>
      </w:r>
      <w:r w:rsidR="00EB3EC1">
        <w:rPr>
          <w:szCs w:val="26"/>
        </w:rPr>
        <w:t>8.1 abaixo</w:t>
      </w:r>
      <w:r w:rsidR="0079249E" w:rsidRPr="004849D1">
        <w:rPr>
          <w:szCs w:val="26"/>
        </w:rPr>
        <w:fldChar w:fldCharType="end"/>
      </w:r>
      <w:r w:rsidR="0079249E" w:rsidRPr="0089130D">
        <w:rPr>
          <w:szCs w:val="26"/>
        </w:rPr>
        <w:t>, inciso </w:t>
      </w:r>
      <w:r w:rsidR="007D5CAA">
        <w:rPr>
          <w:szCs w:val="26"/>
        </w:rPr>
        <w:fldChar w:fldCharType="begin"/>
      </w:r>
      <w:r w:rsidR="007D5CAA">
        <w:rPr>
          <w:szCs w:val="26"/>
        </w:rPr>
        <w:instrText xml:space="preserve"> REF _Ref527483273 \n \h </w:instrText>
      </w:r>
      <w:r w:rsidR="007D5CAA">
        <w:rPr>
          <w:szCs w:val="26"/>
        </w:rPr>
      </w:r>
      <w:r w:rsidR="007D5CAA">
        <w:rPr>
          <w:szCs w:val="26"/>
        </w:rPr>
        <w:fldChar w:fldCharType="separate"/>
      </w:r>
      <w:r w:rsidR="00EB3EC1">
        <w:rPr>
          <w:szCs w:val="26"/>
        </w:rPr>
        <w:t>IV</w:t>
      </w:r>
      <w:r w:rsidR="007D5CAA">
        <w:rPr>
          <w:szCs w:val="26"/>
        </w:rPr>
        <w:fldChar w:fldCharType="end"/>
      </w:r>
      <w:r w:rsidR="0079249E" w:rsidRPr="0089130D">
        <w:rPr>
          <w:szCs w:val="26"/>
        </w:rPr>
        <w:t>, alínea </w:t>
      </w:r>
      <w:r w:rsidR="0089130D" w:rsidRPr="00824B09">
        <w:rPr>
          <w:szCs w:val="26"/>
        </w:rPr>
        <w:fldChar w:fldCharType="begin"/>
      </w:r>
      <w:r w:rsidR="0089130D" w:rsidRPr="00824B09">
        <w:rPr>
          <w:szCs w:val="26"/>
        </w:rPr>
        <w:instrText xml:space="preserve"> REF _Ref526887698 \n \h </w:instrText>
      </w:r>
      <w:r w:rsidR="0089130D">
        <w:rPr>
          <w:szCs w:val="26"/>
        </w:rPr>
        <w:instrText xml:space="preserve"> \* MERGEFORMAT </w:instrText>
      </w:r>
      <w:r w:rsidR="0089130D" w:rsidRPr="00824B09">
        <w:rPr>
          <w:szCs w:val="26"/>
        </w:rPr>
      </w:r>
      <w:r w:rsidR="0089130D" w:rsidRPr="00824B09">
        <w:rPr>
          <w:szCs w:val="26"/>
        </w:rPr>
        <w:fldChar w:fldCharType="separate"/>
      </w:r>
      <w:r w:rsidR="00EB3EC1">
        <w:rPr>
          <w:szCs w:val="26"/>
        </w:rPr>
        <w:t>(a)</w:t>
      </w:r>
      <w:r w:rsidR="0089130D" w:rsidRPr="00824B09">
        <w:rPr>
          <w:szCs w:val="26"/>
        </w:rPr>
        <w:fldChar w:fldCharType="end"/>
      </w:r>
      <w:r w:rsidR="0079249E" w:rsidRPr="0089130D">
        <w:rPr>
          <w:szCs w:val="26"/>
        </w:rPr>
        <w:t>.</w:t>
      </w:r>
    </w:p>
    <w:p w:rsidR="0079249E" w:rsidRPr="0089130D" w:rsidRDefault="00D67C83" w:rsidP="0079249E">
      <w:pPr>
        <w:tabs>
          <w:tab w:val="left" w:pos="709"/>
        </w:tabs>
        <w:ind w:left="709"/>
        <w:rPr>
          <w:szCs w:val="18"/>
        </w:rPr>
      </w:pPr>
      <w:r>
        <w:rPr>
          <w:szCs w:val="26"/>
        </w:rPr>
        <w:t>"</w:t>
      </w:r>
      <w:r w:rsidR="0079249E" w:rsidRPr="0089130D">
        <w:rPr>
          <w:szCs w:val="26"/>
          <w:u w:val="single"/>
        </w:rPr>
        <w:t xml:space="preserve">Demonstrações Financeiras Consolidadas Semestrais Auditadas da </w:t>
      </w:r>
      <w:r w:rsidR="0089130D" w:rsidRPr="00824B09">
        <w:rPr>
          <w:szCs w:val="26"/>
          <w:u w:val="single"/>
        </w:rPr>
        <w:t>MOBCOM</w:t>
      </w:r>
      <w:r>
        <w:rPr>
          <w:szCs w:val="26"/>
        </w:rPr>
        <w:t>"</w:t>
      </w:r>
      <w:r w:rsidR="0079249E" w:rsidRPr="0089130D">
        <w:rPr>
          <w:szCs w:val="26"/>
        </w:rPr>
        <w:t xml:space="preserve"> tem o significado previsto na Cláusula </w:t>
      </w:r>
      <w:r w:rsidR="0079249E" w:rsidRPr="004849D1">
        <w:rPr>
          <w:szCs w:val="26"/>
        </w:rPr>
        <w:fldChar w:fldCharType="begin"/>
      </w:r>
      <w:r w:rsidR="0079249E" w:rsidRPr="0089130D">
        <w:rPr>
          <w:szCs w:val="26"/>
        </w:rPr>
        <w:instrText xml:space="preserve"> REF _Ref279333767 \n \p \h </w:instrText>
      </w:r>
      <w:r w:rsidR="0079249E" w:rsidRPr="00824B09">
        <w:rPr>
          <w:szCs w:val="26"/>
        </w:rPr>
        <w:instrText xml:space="preserve"> \* MERGEFORMAT </w:instrText>
      </w:r>
      <w:r w:rsidR="0079249E" w:rsidRPr="004849D1">
        <w:rPr>
          <w:szCs w:val="26"/>
        </w:rPr>
      </w:r>
      <w:r w:rsidR="0079249E" w:rsidRPr="004849D1">
        <w:rPr>
          <w:szCs w:val="26"/>
        </w:rPr>
        <w:fldChar w:fldCharType="separate"/>
      </w:r>
      <w:r w:rsidR="00EB3EC1">
        <w:rPr>
          <w:szCs w:val="26"/>
        </w:rPr>
        <w:t>8.1 abaixo</w:t>
      </w:r>
      <w:r w:rsidR="0079249E" w:rsidRPr="004849D1">
        <w:rPr>
          <w:szCs w:val="26"/>
        </w:rPr>
        <w:fldChar w:fldCharType="end"/>
      </w:r>
      <w:r w:rsidR="0079249E" w:rsidRPr="0089130D">
        <w:rPr>
          <w:szCs w:val="26"/>
        </w:rPr>
        <w:t>, inciso </w:t>
      </w:r>
      <w:r w:rsidR="007D5CAA">
        <w:rPr>
          <w:szCs w:val="26"/>
        </w:rPr>
        <w:fldChar w:fldCharType="begin"/>
      </w:r>
      <w:r w:rsidR="007D5CAA">
        <w:rPr>
          <w:szCs w:val="26"/>
        </w:rPr>
        <w:instrText xml:space="preserve"> REF _Ref527483273 \n \h </w:instrText>
      </w:r>
      <w:r w:rsidR="007D5CAA">
        <w:rPr>
          <w:szCs w:val="26"/>
        </w:rPr>
      </w:r>
      <w:r w:rsidR="007D5CAA">
        <w:rPr>
          <w:szCs w:val="26"/>
        </w:rPr>
        <w:fldChar w:fldCharType="separate"/>
      </w:r>
      <w:r w:rsidR="00EB3EC1">
        <w:rPr>
          <w:szCs w:val="26"/>
        </w:rPr>
        <w:t>IV</w:t>
      </w:r>
      <w:r w:rsidR="007D5CAA">
        <w:rPr>
          <w:szCs w:val="26"/>
        </w:rPr>
        <w:fldChar w:fldCharType="end"/>
      </w:r>
      <w:r w:rsidR="0079249E" w:rsidRPr="0089130D">
        <w:rPr>
          <w:szCs w:val="26"/>
        </w:rPr>
        <w:t>, alínea </w:t>
      </w:r>
      <w:r w:rsidR="0089130D" w:rsidRPr="00824B09">
        <w:rPr>
          <w:szCs w:val="26"/>
        </w:rPr>
        <w:fldChar w:fldCharType="begin"/>
      </w:r>
      <w:r w:rsidR="0089130D" w:rsidRPr="00824B09">
        <w:rPr>
          <w:szCs w:val="26"/>
        </w:rPr>
        <w:instrText xml:space="preserve"> REF _Ref526887703 \n \h </w:instrText>
      </w:r>
      <w:r w:rsidR="0089130D">
        <w:rPr>
          <w:szCs w:val="26"/>
        </w:rPr>
        <w:instrText xml:space="preserve"> \* MERGEFORMAT </w:instrText>
      </w:r>
      <w:r w:rsidR="0089130D" w:rsidRPr="00824B09">
        <w:rPr>
          <w:szCs w:val="26"/>
        </w:rPr>
      </w:r>
      <w:r w:rsidR="0089130D" w:rsidRPr="00824B09">
        <w:rPr>
          <w:szCs w:val="26"/>
        </w:rPr>
        <w:fldChar w:fldCharType="separate"/>
      </w:r>
      <w:r w:rsidR="00EB3EC1">
        <w:rPr>
          <w:szCs w:val="26"/>
        </w:rPr>
        <w:t>(b)</w:t>
      </w:r>
      <w:r w:rsidR="0089130D" w:rsidRPr="00824B09">
        <w:rPr>
          <w:szCs w:val="26"/>
        </w:rPr>
        <w:fldChar w:fldCharType="end"/>
      </w:r>
      <w:r w:rsidR="0079249E" w:rsidRPr="0089130D">
        <w:rPr>
          <w:szCs w:val="26"/>
        </w:rPr>
        <w:t>.</w:t>
      </w:r>
    </w:p>
    <w:p w:rsidR="0079249E" w:rsidRDefault="00D67C83" w:rsidP="0079249E">
      <w:pPr>
        <w:tabs>
          <w:tab w:val="left" w:pos="709"/>
        </w:tabs>
        <w:ind w:left="709"/>
        <w:rPr>
          <w:szCs w:val="26"/>
        </w:rPr>
      </w:pPr>
      <w:r>
        <w:rPr>
          <w:szCs w:val="26"/>
        </w:rPr>
        <w:t>"</w:t>
      </w:r>
      <w:r w:rsidR="0079249E" w:rsidRPr="0089130D">
        <w:rPr>
          <w:szCs w:val="26"/>
          <w:u w:val="single"/>
        </w:rPr>
        <w:t xml:space="preserve">Demonstrações Financeiras Consolidadas da </w:t>
      </w:r>
      <w:r w:rsidR="0089130D" w:rsidRPr="00824B09">
        <w:rPr>
          <w:szCs w:val="26"/>
          <w:u w:val="single"/>
        </w:rPr>
        <w:t>MOBCOM</w:t>
      </w:r>
      <w:r>
        <w:rPr>
          <w:szCs w:val="26"/>
        </w:rPr>
        <w:t>"</w:t>
      </w:r>
      <w:r w:rsidR="0079249E" w:rsidRPr="0089130D">
        <w:rPr>
          <w:szCs w:val="26"/>
        </w:rPr>
        <w:t xml:space="preserve"> tem o significado previsto na Cláusula </w:t>
      </w:r>
      <w:r w:rsidR="0079249E" w:rsidRPr="004849D1">
        <w:rPr>
          <w:szCs w:val="26"/>
        </w:rPr>
        <w:fldChar w:fldCharType="begin"/>
      </w:r>
      <w:r w:rsidR="0079249E" w:rsidRPr="0089130D">
        <w:rPr>
          <w:szCs w:val="26"/>
        </w:rPr>
        <w:instrText xml:space="preserve"> REF _Ref279333767 \n \p \h </w:instrText>
      </w:r>
      <w:r w:rsidR="0079249E" w:rsidRPr="00824B09">
        <w:rPr>
          <w:szCs w:val="26"/>
        </w:rPr>
        <w:instrText xml:space="preserve"> \* MERGEFORMAT </w:instrText>
      </w:r>
      <w:r w:rsidR="0079249E" w:rsidRPr="004849D1">
        <w:rPr>
          <w:szCs w:val="26"/>
        </w:rPr>
      </w:r>
      <w:r w:rsidR="0079249E" w:rsidRPr="004849D1">
        <w:rPr>
          <w:szCs w:val="26"/>
        </w:rPr>
        <w:fldChar w:fldCharType="separate"/>
      </w:r>
      <w:r w:rsidR="00EB3EC1">
        <w:rPr>
          <w:szCs w:val="26"/>
        </w:rPr>
        <w:t>8.1 abaixo</w:t>
      </w:r>
      <w:r w:rsidR="0079249E" w:rsidRPr="004849D1">
        <w:rPr>
          <w:szCs w:val="26"/>
        </w:rPr>
        <w:fldChar w:fldCharType="end"/>
      </w:r>
      <w:r w:rsidR="0079249E" w:rsidRPr="0089130D">
        <w:rPr>
          <w:szCs w:val="26"/>
        </w:rPr>
        <w:t>, inciso </w:t>
      </w:r>
      <w:r w:rsidR="007D5CAA">
        <w:rPr>
          <w:szCs w:val="26"/>
        </w:rPr>
        <w:fldChar w:fldCharType="begin"/>
      </w:r>
      <w:r w:rsidR="007D5CAA">
        <w:rPr>
          <w:szCs w:val="26"/>
        </w:rPr>
        <w:instrText xml:space="preserve"> REF _Ref527483273 \n \h </w:instrText>
      </w:r>
      <w:r w:rsidR="007D5CAA">
        <w:rPr>
          <w:szCs w:val="26"/>
        </w:rPr>
      </w:r>
      <w:r w:rsidR="007D5CAA">
        <w:rPr>
          <w:szCs w:val="26"/>
        </w:rPr>
        <w:fldChar w:fldCharType="separate"/>
      </w:r>
      <w:r w:rsidR="00EB3EC1">
        <w:rPr>
          <w:szCs w:val="26"/>
        </w:rPr>
        <w:t>IV</w:t>
      </w:r>
      <w:r w:rsidR="007D5CAA">
        <w:rPr>
          <w:szCs w:val="26"/>
        </w:rPr>
        <w:fldChar w:fldCharType="end"/>
      </w:r>
      <w:r w:rsidR="0079249E" w:rsidRPr="0089130D">
        <w:rPr>
          <w:szCs w:val="26"/>
        </w:rPr>
        <w:t>, alínea </w:t>
      </w:r>
      <w:r w:rsidR="004E3A20">
        <w:rPr>
          <w:szCs w:val="26"/>
        </w:rPr>
        <w:fldChar w:fldCharType="begin"/>
      </w:r>
      <w:r w:rsidR="004E3A20">
        <w:rPr>
          <w:szCs w:val="26"/>
        </w:rPr>
        <w:instrText xml:space="preserve"> REF _Ref527474089 \n \h </w:instrText>
      </w:r>
      <w:r w:rsidR="004E3A20">
        <w:rPr>
          <w:szCs w:val="26"/>
        </w:rPr>
      </w:r>
      <w:r w:rsidR="004E3A20">
        <w:rPr>
          <w:szCs w:val="26"/>
        </w:rPr>
        <w:fldChar w:fldCharType="separate"/>
      </w:r>
      <w:r w:rsidR="00EB3EC1">
        <w:rPr>
          <w:szCs w:val="26"/>
        </w:rPr>
        <w:t>(c)</w:t>
      </w:r>
      <w:r w:rsidR="004E3A20">
        <w:rPr>
          <w:szCs w:val="26"/>
        </w:rPr>
        <w:fldChar w:fldCharType="end"/>
      </w:r>
      <w:r w:rsidR="0079249E" w:rsidRPr="0089130D">
        <w:rPr>
          <w:szCs w:val="26"/>
        </w:rPr>
        <w:t>.</w:t>
      </w:r>
    </w:p>
    <w:p w:rsidR="00763D5B" w:rsidRDefault="00D67C83" w:rsidP="00BA629A">
      <w:pPr>
        <w:tabs>
          <w:tab w:val="left" w:pos="709"/>
        </w:tabs>
        <w:ind w:left="709"/>
        <w:rPr>
          <w:szCs w:val="26"/>
        </w:rPr>
      </w:pPr>
      <w:r>
        <w:rPr>
          <w:szCs w:val="26"/>
        </w:rPr>
        <w:t>"</w:t>
      </w:r>
      <w:r w:rsidR="00763D5B" w:rsidRPr="00824B09">
        <w:rPr>
          <w:szCs w:val="26"/>
          <w:u w:val="single"/>
        </w:rPr>
        <w:t xml:space="preserve">Demonstrações Financeiras Consolidadas </w:t>
      </w:r>
      <w:r w:rsidR="00CE2A5A">
        <w:rPr>
          <w:szCs w:val="26"/>
          <w:u w:val="single"/>
        </w:rPr>
        <w:t xml:space="preserve">Anuais </w:t>
      </w:r>
      <w:r w:rsidR="00763D5B" w:rsidRPr="00824B09">
        <w:rPr>
          <w:szCs w:val="26"/>
          <w:u w:val="single"/>
        </w:rPr>
        <w:t>Auditadas dos Fiadores Pessoa Jurídica</w:t>
      </w:r>
      <w:r>
        <w:rPr>
          <w:szCs w:val="26"/>
        </w:rPr>
        <w:t>"</w:t>
      </w:r>
      <w:r w:rsidR="00763D5B">
        <w:rPr>
          <w:szCs w:val="26"/>
        </w:rPr>
        <w:t xml:space="preserve"> significa a</w:t>
      </w:r>
      <w:r w:rsidR="00AC3491">
        <w:rPr>
          <w:szCs w:val="26"/>
        </w:rPr>
        <w:t xml:space="preserve">s </w:t>
      </w:r>
      <w:r w:rsidR="00AC3491" w:rsidRPr="00824B09">
        <w:rPr>
          <w:szCs w:val="26"/>
        </w:rPr>
        <w:t xml:space="preserve">Demonstrações Financeiras Consolidadas </w:t>
      </w:r>
      <w:r w:rsidR="009B5100">
        <w:rPr>
          <w:szCs w:val="26"/>
        </w:rPr>
        <w:t xml:space="preserve">Anuais </w:t>
      </w:r>
      <w:r w:rsidR="00AC3491" w:rsidRPr="00824B09">
        <w:rPr>
          <w:szCs w:val="26"/>
        </w:rPr>
        <w:t>Auditadas da DB3</w:t>
      </w:r>
      <w:r w:rsidR="00AC3491">
        <w:rPr>
          <w:szCs w:val="26"/>
        </w:rPr>
        <w:t xml:space="preserve">, as </w:t>
      </w:r>
      <w:r w:rsidR="00AC3491" w:rsidRPr="00DA7CFC">
        <w:rPr>
          <w:szCs w:val="26"/>
        </w:rPr>
        <w:t xml:space="preserve">Demonstrações Financeiras Consolidadas </w:t>
      </w:r>
      <w:r w:rsidR="009B5100">
        <w:rPr>
          <w:szCs w:val="26"/>
        </w:rPr>
        <w:t xml:space="preserve">Anuais </w:t>
      </w:r>
      <w:r w:rsidR="00AC3491" w:rsidRPr="00DA7CFC">
        <w:rPr>
          <w:szCs w:val="26"/>
        </w:rPr>
        <w:t xml:space="preserve">Auditadas da </w:t>
      </w:r>
      <w:r w:rsidR="00AC3491">
        <w:rPr>
          <w:szCs w:val="26"/>
        </w:rPr>
        <w:t xml:space="preserve">MOB Telecomunicações e as </w:t>
      </w:r>
      <w:r w:rsidR="00AC3491" w:rsidRPr="00DA7CFC">
        <w:rPr>
          <w:szCs w:val="26"/>
        </w:rPr>
        <w:t xml:space="preserve">Demonstrações Financeiras Consolidadas </w:t>
      </w:r>
      <w:r w:rsidR="009B5100">
        <w:rPr>
          <w:szCs w:val="26"/>
        </w:rPr>
        <w:t xml:space="preserve">Anuais </w:t>
      </w:r>
      <w:r w:rsidR="00AC3491" w:rsidRPr="00DA7CFC">
        <w:rPr>
          <w:szCs w:val="26"/>
        </w:rPr>
        <w:t xml:space="preserve">Auditadas da </w:t>
      </w:r>
      <w:r w:rsidR="00AC3491">
        <w:rPr>
          <w:szCs w:val="26"/>
        </w:rPr>
        <w:t>MOBCOM, em conjunto.</w:t>
      </w:r>
    </w:p>
    <w:p w:rsidR="00A812B5" w:rsidRDefault="00D67C83" w:rsidP="00BA629A">
      <w:pPr>
        <w:tabs>
          <w:tab w:val="left" w:pos="709"/>
        </w:tabs>
        <w:ind w:left="709"/>
        <w:rPr>
          <w:szCs w:val="26"/>
        </w:rPr>
      </w:pPr>
      <w:r>
        <w:rPr>
          <w:szCs w:val="26"/>
        </w:rPr>
        <w:t>"</w:t>
      </w:r>
      <w:r w:rsidR="00763D5B" w:rsidRPr="00824B09">
        <w:rPr>
          <w:szCs w:val="26"/>
          <w:u w:val="single"/>
        </w:rPr>
        <w:t>Demonstrações Financeiras Consolidadas Semestrais Auditadas dos Fiadores Pessoa Jurídica</w:t>
      </w:r>
      <w:r>
        <w:rPr>
          <w:szCs w:val="26"/>
        </w:rPr>
        <w:t>"</w:t>
      </w:r>
      <w:r w:rsidR="00AC3491">
        <w:rPr>
          <w:szCs w:val="26"/>
        </w:rPr>
        <w:t xml:space="preserve"> significa as </w:t>
      </w:r>
      <w:r w:rsidR="00AC3491" w:rsidRPr="00824B09">
        <w:rPr>
          <w:szCs w:val="26"/>
        </w:rPr>
        <w:t>Demonstrações Financeiras Consolidadas Semestrais Auditadas da DB3</w:t>
      </w:r>
      <w:r w:rsidR="00AC3491">
        <w:rPr>
          <w:szCs w:val="26"/>
        </w:rPr>
        <w:t xml:space="preserve">, as </w:t>
      </w:r>
      <w:r w:rsidR="00AC3491" w:rsidRPr="00DA7CFC">
        <w:rPr>
          <w:szCs w:val="26"/>
        </w:rPr>
        <w:t xml:space="preserve">Demonstrações Financeiras Consolidadas Semestrais Auditadas da </w:t>
      </w:r>
      <w:r w:rsidR="00AC3491">
        <w:rPr>
          <w:szCs w:val="26"/>
        </w:rPr>
        <w:t xml:space="preserve">MOB Telecomunicações e as </w:t>
      </w:r>
      <w:r w:rsidR="00AC3491" w:rsidRPr="00DA7CFC">
        <w:rPr>
          <w:szCs w:val="26"/>
        </w:rPr>
        <w:t xml:space="preserve">Demonstrações Financeiras Consolidadas Semestrais Auditadas da </w:t>
      </w:r>
      <w:r w:rsidR="00AC3491">
        <w:rPr>
          <w:szCs w:val="26"/>
        </w:rPr>
        <w:t>MOBCOM, em conjunto.</w:t>
      </w:r>
      <w:r w:rsidR="007269C5">
        <w:rPr>
          <w:szCs w:val="26"/>
        </w:rPr>
        <w:t xml:space="preserve"> </w:t>
      </w:r>
    </w:p>
    <w:p w:rsidR="009E45A6" w:rsidRDefault="00D67C83" w:rsidP="00BA629A">
      <w:pPr>
        <w:tabs>
          <w:tab w:val="left" w:pos="709"/>
        </w:tabs>
        <w:ind w:left="709"/>
        <w:rPr>
          <w:szCs w:val="18"/>
        </w:rPr>
      </w:pPr>
      <w:r>
        <w:rPr>
          <w:szCs w:val="26"/>
        </w:rPr>
        <w:t>"</w:t>
      </w:r>
      <w:r w:rsidR="009E45A6" w:rsidRPr="007D6A67">
        <w:rPr>
          <w:szCs w:val="26"/>
          <w:u w:val="single"/>
        </w:rPr>
        <w:t>Dia Útil</w:t>
      </w:r>
      <w:r>
        <w:rPr>
          <w:szCs w:val="26"/>
        </w:rPr>
        <w:t>"</w:t>
      </w:r>
      <w:r w:rsidR="009E45A6" w:rsidRPr="007D6A67">
        <w:rPr>
          <w:szCs w:val="26"/>
        </w:rPr>
        <w:t xml:space="preserve"> significa (i) com relação a qualquer obrigação pecuniária, qualquer dia que não seja sábado, domingo ou feriado declarado nacional; </w:t>
      </w:r>
      <w:r w:rsidR="009E45A6" w:rsidRPr="007D6A67">
        <w:rPr>
          <w:szCs w:val="18"/>
        </w:rPr>
        <w:t xml:space="preserve">e </w:t>
      </w:r>
      <w:r w:rsidR="009E45A6" w:rsidRPr="007D6A67">
        <w:rPr>
          <w:szCs w:val="26"/>
        </w:rPr>
        <w:t xml:space="preserve">(ii) com relação a qualquer obrigação não pecuniária prevista nesta Escritura de Emissão, qualquer dia </w:t>
      </w:r>
      <w:r w:rsidR="009E45A6" w:rsidRPr="007D6A67">
        <w:rPr>
          <w:szCs w:val="18"/>
        </w:rPr>
        <w:t>no qual haja expediente nos bancos comerciais na Cidade de São Paulo, Estado de São Paulo</w:t>
      </w:r>
      <w:r w:rsidR="00E25C12">
        <w:rPr>
          <w:szCs w:val="18"/>
        </w:rPr>
        <w:t xml:space="preserve">, </w:t>
      </w:r>
      <w:r w:rsidR="009E45A6" w:rsidRPr="007D6A67">
        <w:rPr>
          <w:szCs w:val="18"/>
        </w:rPr>
        <w:t>e que não seja sábado</w:t>
      </w:r>
      <w:r w:rsidR="00D350AD">
        <w:rPr>
          <w:szCs w:val="18"/>
        </w:rPr>
        <w:t>,</w:t>
      </w:r>
      <w:r w:rsidR="009E45A6" w:rsidRPr="007D6A67">
        <w:rPr>
          <w:szCs w:val="18"/>
        </w:rPr>
        <w:t xml:space="preserve"> domingo</w:t>
      </w:r>
      <w:r w:rsidR="00D350AD" w:rsidRPr="00D350AD">
        <w:rPr>
          <w:szCs w:val="26"/>
        </w:rPr>
        <w:t xml:space="preserve"> </w:t>
      </w:r>
      <w:r w:rsidR="00D350AD" w:rsidRPr="007D6A67">
        <w:rPr>
          <w:szCs w:val="26"/>
        </w:rPr>
        <w:t>ou feriado declarado nacional</w:t>
      </w:r>
      <w:r w:rsidR="009E45A6" w:rsidRPr="007D6A67">
        <w:rPr>
          <w:szCs w:val="18"/>
        </w:rPr>
        <w:t>.</w:t>
      </w:r>
    </w:p>
    <w:p w:rsidR="00A25937" w:rsidRDefault="00D67C83" w:rsidP="00BA629A">
      <w:pPr>
        <w:tabs>
          <w:tab w:val="left" w:pos="709"/>
        </w:tabs>
        <w:ind w:left="709"/>
        <w:rPr>
          <w:szCs w:val="26"/>
        </w:rPr>
      </w:pPr>
      <w:r>
        <w:rPr>
          <w:szCs w:val="18"/>
        </w:rPr>
        <w:lastRenderedPageBreak/>
        <w:t>"</w:t>
      </w:r>
      <w:r w:rsidR="00A25937" w:rsidRPr="008D5E0A">
        <w:rPr>
          <w:szCs w:val="18"/>
          <w:u w:val="single"/>
        </w:rPr>
        <w:t>Direitos Creditórios</w:t>
      </w:r>
      <w:r w:rsidR="00CD6572">
        <w:rPr>
          <w:szCs w:val="18"/>
          <w:u w:val="single"/>
        </w:rPr>
        <w:t xml:space="preserve"> – Prestação de Serviços</w:t>
      </w:r>
      <w:r>
        <w:rPr>
          <w:szCs w:val="18"/>
        </w:rPr>
        <w:t>"</w:t>
      </w:r>
      <w:r w:rsidR="00A25937">
        <w:rPr>
          <w:szCs w:val="18"/>
        </w:rPr>
        <w:t xml:space="preserve"> tem o significado previsto no </w:t>
      </w:r>
      <w:r w:rsidR="00A25937" w:rsidRPr="00105430">
        <w:rPr>
          <w:szCs w:val="26"/>
        </w:rPr>
        <w:t>Contrato de Cessão Fiduciária</w:t>
      </w:r>
      <w:r w:rsidR="00237495">
        <w:rPr>
          <w:szCs w:val="26"/>
        </w:rPr>
        <w:t xml:space="preserve"> – Prestação de Serviços</w:t>
      </w:r>
      <w:r w:rsidR="00A25937">
        <w:rPr>
          <w:szCs w:val="26"/>
        </w:rPr>
        <w:t>.</w:t>
      </w:r>
    </w:p>
    <w:p w:rsidR="00DE0C82" w:rsidRDefault="00D67C83" w:rsidP="00BA629A">
      <w:pPr>
        <w:tabs>
          <w:tab w:val="left" w:pos="709"/>
        </w:tabs>
        <w:ind w:left="709"/>
        <w:rPr>
          <w:szCs w:val="26"/>
        </w:rPr>
      </w:pPr>
      <w:r>
        <w:rPr>
          <w:szCs w:val="18"/>
        </w:rPr>
        <w:t>"</w:t>
      </w:r>
      <w:r w:rsidR="00DE0C82" w:rsidRPr="008D5E0A">
        <w:rPr>
          <w:szCs w:val="18"/>
          <w:u w:val="single"/>
        </w:rPr>
        <w:t>Direitos Creditórios</w:t>
      </w:r>
      <w:r w:rsidR="00DE0C82">
        <w:rPr>
          <w:szCs w:val="18"/>
          <w:u w:val="single"/>
        </w:rPr>
        <w:t xml:space="preserve"> – Recursos Debêntures</w:t>
      </w:r>
      <w:r>
        <w:rPr>
          <w:szCs w:val="18"/>
        </w:rPr>
        <w:t>"</w:t>
      </w:r>
      <w:r w:rsidR="00DE0C82">
        <w:rPr>
          <w:szCs w:val="18"/>
        </w:rPr>
        <w:t xml:space="preserve"> tem o significado previsto no </w:t>
      </w:r>
      <w:r w:rsidR="00DE0C82" w:rsidRPr="00105430">
        <w:rPr>
          <w:szCs w:val="26"/>
        </w:rPr>
        <w:t>Contrato de Cessão Fiduciária</w:t>
      </w:r>
      <w:r w:rsidR="00DE0C82">
        <w:rPr>
          <w:szCs w:val="26"/>
        </w:rPr>
        <w:t xml:space="preserve"> – Recursos Debêntures.</w:t>
      </w:r>
    </w:p>
    <w:p w:rsidR="004921C2" w:rsidRDefault="00D67C83" w:rsidP="00BA629A">
      <w:pPr>
        <w:tabs>
          <w:tab w:val="left" w:pos="709"/>
        </w:tabs>
        <w:ind w:left="709"/>
        <w:rPr>
          <w:szCs w:val="18"/>
        </w:rPr>
      </w:pPr>
      <w:r>
        <w:rPr>
          <w:szCs w:val="18"/>
        </w:rPr>
        <w:t>"</w:t>
      </w:r>
      <w:r w:rsidR="004921C2" w:rsidRPr="009079DE">
        <w:rPr>
          <w:szCs w:val="18"/>
          <w:u w:val="single"/>
        </w:rPr>
        <w:t>Direitos Creditórios</w:t>
      </w:r>
      <w:r w:rsidR="004921C2">
        <w:rPr>
          <w:szCs w:val="18"/>
          <w:u w:val="single"/>
        </w:rPr>
        <w:t xml:space="preserve"> Cedidos Fiduciariamente</w:t>
      </w:r>
      <w:r w:rsidR="00D222CA">
        <w:rPr>
          <w:szCs w:val="18"/>
          <w:u w:val="single"/>
        </w:rPr>
        <w:t xml:space="preserve"> – Prestação de Serviços</w:t>
      </w:r>
      <w:r>
        <w:rPr>
          <w:szCs w:val="18"/>
        </w:rPr>
        <w:t>"</w:t>
      </w:r>
      <w:r w:rsidR="004921C2">
        <w:rPr>
          <w:szCs w:val="18"/>
        </w:rPr>
        <w:t xml:space="preserve"> tem o significado previsto n</w:t>
      </w:r>
      <w:r w:rsidR="00583A4C">
        <w:rPr>
          <w:szCs w:val="18"/>
        </w:rPr>
        <w:t>a</w:t>
      </w:r>
      <w:r w:rsidR="004921C2">
        <w:rPr>
          <w:szCs w:val="18"/>
        </w:rPr>
        <w:t xml:space="preserve"> </w:t>
      </w:r>
      <w:r w:rsidR="00583A4C">
        <w:rPr>
          <w:szCs w:val="26"/>
        </w:rPr>
        <w:t>Cláusula </w:t>
      </w:r>
      <w:r w:rsidR="00583A4C">
        <w:rPr>
          <w:szCs w:val="26"/>
        </w:rPr>
        <w:fldChar w:fldCharType="begin"/>
      </w:r>
      <w:r w:rsidR="00583A4C">
        <w:rPr>
          <w:szCs w:val="26"/>
        </w:rPr>
        <w:instrText xml:space="preserve"> REF _Ref521405856 \n \p \h </w:instrText>
      </w:r>
      <w:r w:rsidR="00583A4C">
        <w:rPr>
          <w:szCs w:val="26"/>
        </w:rPr>
      </w:r>
      <w:r w:rsidR="00583A4C">
        <w:rPr>
          <w:szCs w:val="26"/>
        </w:rPr>
        <w:fldChar w:fldCharType="separate"/>
      </w:r>
      <w:r w:rsidR="00EB3EC1">
        <w:rPr>
          <w:szCs w:val="26"/>
        </w:rPr>
        <w:t>7.14 abaixo</w:t>
      </w:r>
      <w:r w:rsidR="00583A4C">
        <w:rPr>
          <w:szCs w:val="26"/>
        </w:rPr>
        <w:fldChar w:fldCharType="end"/>
      </w:r>
      <w:r w:rsidR="004921C2">
        <w:rPr>
          <w:szCs w:val="26"/>
        </w:rPr>
        <w:t>.</w:t>
      </w:r>
    </w:p>
    <w:p w:rsidR="00770BAC" w:rsidRPr="00824B09" w:rsidRDefault="00D67C83" w:rsidP="00770BAC">
      <w:pPr>
        <w:tabs>
          <w:tab w:val="left" w:pos="709"/>
        </w:tabs>
        <w:ind w:left="709"/>
      </w:pPr>
      <w:r>
        <w:t>"</w:t>
      </w:r>
      <w:r w:rsidR="00770BAC" w:rsidRPr="00824B09">
        <w:rPr>
          <w:u w:val="single"/>
        </w:rPr>
        <w:t>Direitos de Participação</w:t>
      </w:r>
      <w:r>
        <w:t>"</w:t>
      </w:r>
      <w:r w:rsidR="00770BAC" w:rsidRPr="00824B09">
        <w:t xml:space="preserve"> significa (i) Direitos de Participação Presente; e (ii) quaisquer direitos conversíveis ou permutáveis em qualquer Direito de Participação Presente ou que, pelo seu exercício, possam implicar na aquisição ou subscrição de qualquer Direito de Participação Presente.</w:t>
      </w:r>
    </w:p>
    <w:p w:rsidR="00770BAC" w:rsidRPr="00824B09" w:rsidRDefault="00D67C83" w:rsidP="00770BAC">
      <w:pPr>
        <w:tabs>
          <w:tab w:val="left" w:pos="709"/>
        </w:tabs>
        <w:ind w:left="709"/>
        <w:rPr>
          <w:szCs w:val="26"/>
        </w:rPr>
      </w:pPr>
      <w:r>
        <w:t>"</w:t>
      </w:r>
      <w:r w:rsidR="00770BAC" w:rsidRPr="00824B09">
        <w:rPr>
          <w:u w:val="single"/>
        </w:rPr>
        <w:t>Direitos de Participação Afiliada</w:t>
      </w:r>
      <w:r>
        <w:t>"</w:t>
      </w:r>
      <w:r w:rsidR="00770BAC" w:rsidRPr="00824B09">
        <w:t xml:space="preserve"> significa Direitos de Participação em uma Afiliada ou relativos a Direitos de Participação em uma Afiliada, conforme o caso.</w:t>
      </w:r>
    </w:p>
    <w:p w:rsidR="00770BAC" w:rsidRPr="00824B09" w:rsidRDefault="00D67C83" w:rsidP="00770BAC">
      <w:pPr>
        <w:tabs>
          <w:tab w:val="left" w:pos="709"/>
        </w:tabs>
        <w:ind w:left="709"/>
        <w:rPr>
          <w:szCs w:val="26"/>
        </w:rPr>
      </w:pPr>
      <w:r>
        <w:rPr>
          <w:szCs w:val="26"/>
        </w:rPr>
        <w:t>"</w:t>
      </w:r>
      <w:r w:rsidR="00770BAC" w:rsidRPr="00824B09">
        <w:rPr>
          <w:szCs w:val="26"/>
          <w:u w:val="single"/>
        </w:rPr>
        <w:t>Direitos de Participação Companhia</w:t>
      </w:r>
      <w:r>
        <w:rPr>
          <w:szCs w:val="26"/>
        </w:rPr>
        <w:t>"</w:t>
      </w:r>
      <w:r w:rsidR="00770BAC" w:rsidRPr="00824B09">
        <w:rPr>
          <w:szCs w:val="26"/>
        </w:rPr>
        <w:t xml:space="preserve"> </w:t>
      </w:r>
      <w:r w:rsidR="00770BAC" w:rsidRPr="00824B09">
        <w:t>significa Direitos de Participação na Companhia ou relativos a Direitos de Participação na Companhia, conforme o caso.</w:t>
      </w:r>
    </w:p>
    <w:p w:rsidR="00770BAC" w:rsidRDefault="00D67C83" w:rsidP="00770BAC">
      <w:pPr>
        <w:tabs>
          <w:tab w:val="left" w:pos="709"/>
        </w:tabs>
        <w:ind w:left="709"/>
      </w:pPr>
      <w:r>
        <w:t>"</w:t>
      </w:r>
      <w:r w:rsidR="00770BAC" w:rsidRPr="00824B09">
        <w:rPr>
          <w:u w:val="single"/>
        </w:rPr>
        <w:t>Direitos de Participação Presente</w:t>
      </w:r>
      <w:r>
        <w:t>"</w:t>
      </w:r>
      <w:r w:rsidR="00770BAC" w:rsidRPr="00824B09">
        <w:t xml:space="preserve"> significa ações, quotas, certificados</w:t>
      </w:r>
      <w:r w:rsidR="00770BAC" w:rsidRPr="00824B09">
        <w:rPr>
          <w:i/>
        </w:rPr>
        <w:t xml:space="preserve"> </w:t>
      </w:r>
      <w:r w:rsidR="00770BAC" w:rsidRPr="00824B09">
        <w:t>de depósito de valores mobiliários ou qualquer outro valor mobiliário ou direito de participação societária.</w:t>
      </w:r>
    </w:p>
    <w:p w:rsidR="007D5ED4" w:rsidRDefault="00D67C83" w:rsidP="007D5ED4">
      <w:pPr>
        <w:tabs>
          <w:tab w:val="left" w:pos="709"/>
        </w:tabs>
        <w:ind w:left="709"/>
      </w:pPr>
      <w:r>
        <w:t>"</w:t>
      </w:r>
      <w:r w:rsidR="007D5ED4">
        <w:rPr>
          <w:u w:val="single"/>
        </w:rPr>
        <w:t>Disponibilidades DB3</w:t>
      </w:r>
      <w:r>
        <w:t>"</w:t>
      </w:r>
      <w:r w:rsidR="007D5ED4">
        <w:t xml:space="preserve"> significa</w:t>
      </w:r>
      <w:r w:rsidR="007D5ED4" w:rsidRPr="00C82B98">
        <w:rPr>
          <w:szCs w:val="26"/>
        </w:rPr>
        <w:t xml:space="preserve">, com relação </w:t>
      </w:r>
      <w:r w:rsidR="007D5ED4">
        <w:rPr>
          <w:szCs w:val="26"/>
        </w:rPr>
        <w:t>à</w:t>
      </w:r>
      <w:r w:rsidR="007D5ED4" w:rsidRPr="00C82B98">
        <w:rPr>
          <w:szCs w:val="26"/>
        </w:rPr>
        <w:t xml:space="preserve"> </w:t>
      </w:r>
      <w:r w:rsidR="007D5ED4">
        <w:t>DB3</w:t>
      </w:r>
      <w:r w:rsidR="007D5ED4" w:rsidRPr="00C82B98">
        <w:rPr>
          <w:szCs w:val="26"/>
        </w:rPr>
        <w:t xml:space="preserve">, </w:t>
      </w:r>
      <w:r w:rsidR="007D5ED4">
        <w:rPr>
          <w:szCs w:val="26"/>
        </w:rPr>
        <w:t xml:space="preserve">com base nas Demonstrações Financeiras Consolidadas da </w:t>
      </w:r>
      <w:r w:rsidR="007D5ED4">
        <w:t>DB3</w:t>
      </w:r>
      <w:r w:rsidR="007D5ED4">
        <w:rPr>
          <w:szCs w:val="26"/>
        </w:rPr>
        <w:t xml:space="preserve">, o montante correspondente </w:t>
      </w:r>
      <w:r w:rsidR="00E81C8E">
        <w:rPr>
          <w:szCs w:val="26"/>
        </w:rPr>
        <w:t xml:space="preserve">à rubrica </w:t>
      </w:r>
      <w:r w:rsidR="009474B4">
        <w:rPr>
          <w:szCs w:val="26"/>
        </w:rPr>
        <w:t>"</w:t>
      </w:r>
      <w:r w:rsidR="007D5ED4">
        <w:rPr>
          <w:szCs w:val="26"/>
        </w:rPr>
        <w:t xml:space="preserve">caixa líquido gerado </w:t>
      </w:r>
      <w:r w:rsidR="009474B4">
        <w:rPr>
          <w:szCs w:val="26"/>
        </w:rPr>
        <w:t xml:space="preserve">(consumido) </w:t>
      </w:r>
      <w:r w:rsidR="007D5ED4">
        <w:rPr>
          <w:szCs w:val="26"/>
        </w:rPr>
        <w:t>nas atividades operacionais</w:t>
      </w:r>
      <w:r w:rsidR="006D4DFF">
        <w:rPr>
          <w:szCs w:val="26"/>
        </w:rPr>
        <w:t>"</w:t>
      </w:r>
      <w:r w:rsidR="00FF58FD">
        <w:rPr>
          <w:szCs w:val="26"/>
        </w:rPr>
        <w:t>, conforme indicado nas Demonstrações dos fluxos de caixa</w:t>
      </w:r>
      <w:r w:rsidR="0034491C">
        <w:rPr>
          <w:szCs w:val="26"/>
        </w:rPr>
        <w:t xml:space="preserve"> </w:t>
      </w:r>
      <w:r w:rsidR="0034491C" w:rsidRPr="00B8755A">
        <w:rPr>
          <w:szCs w:val="26"/>
        </w:rPr>
        <w:t>(</w:t>
      </w:r>
      <w:r w:rsidR="0034491C" w:rsidRPr="0034491C">
        <w:rPr>
          <w:i/>
          <w:szCs w:val="26"/>
        </w:rPr>
        <w:t>i.e.</w:t>
      </w:r>
      <w:r w:rsidR="0034491C" w:rsidRPr="00B8755A">
        <w:rPr>
          <w:szCs w:val="26"/>
        </w:rPr>
        <w:t xml:space="preserve"> </w:t>
      </w:r>
      <w:r w:rsidR="0034491C">
        <w:rPr>
          <w:szCs w:val="26"/>
        </w:rPr>
        <w:t xml:space="preserve">o fluxo de caixa das atividades operacionais </w:t>
      </w:r>
      <w:r w:rsidR="0034491C" w:rsidRPr="001252B9">
        <w:rPr>
          <w:szCs w:val="26"/>
        </w:rPr>
        <w:t>já líquido das flutuações em decorrência das variações das rubricas do ativo e passivo circulantes, também deduzido do pagamento de imposto de renda e contribuição social sobre o lucro líquido</w:t>
      </w:r>
      <w:r w:rsidR="0034491C">
        <w:rPr>
          <w:szCs w:val="26"/>
        </w:rPr>
        <w:t>, e ajustado pelas rubricas que possuem efeito não caixa)</w:t>
      </w:r>
      <w:r w:rsidR="007D5ED4">
        <w:t>, deduzido do caixa consumido nas atividades de investimento</w:t>
      </w:r>
      <w:r w:rsidR="001F5D09">
        <w:t>s (</w:t>
      </w:r>
      <w:r w:rsidR="001F5D09" w:rsidRPr="00B8755A">
        <w:t xml:space="preserve">considerando o valor descrito na rubrica </w:t>
      </w:r>
      <w:r w:rsidR="001F5D09">
        <w:t>"</w:t>
      </w:r>
      <w:r w:rsidR="001F5D09" w:rsidRPr="00B8755A">
        <w:t>Caixa gerado (consumido) nas atividades de investimentos</w:t>
      </w:r>
      <w:r w:rsidR="001F5D09">
        <w:t>"</w:t>
      </w:r>
      <w:r w:rsidR="001F5D09" w:rsidRPr="00B8755A">
        <w:t xml:space="preserve">, </w:t>
      </w:r>
      <w:r w:rsidR="001F5D09">
        <w:t xml:space="preserve">conforme indicado </w:t>
      </w:r>
      <w:r w:rsidR="001F5D09" w:rsidRPr="00B8755A">
        <w:t xml:space="preserve">nas Demonstrações dos </w:t>
      </w:r>
      <w:r w:rsidR="001F5D09">
        <w:t>f</w:t>
      </w:r>
      <w:r w:rsidR="001F5D09" w:rsidRPr="00B8755A">
        <w:t xml:space="preserve">luxos de </w:t>
      </w:r>
      <w:r w:rsidR="001F5D09">
        <w:t>c</w:t>
      </w:r>
      <w:r w:rsidR="001F5D09" w:rsidRPr="00B8755A">
        <w:t>aixa)</w:t>
      </w:r>
      <w:r w:rsidR="007D5ED4">
        <w:t>.</w:t>
      </w:r>
    </w:p>
    <w:p w:rsidR="007D5ED4" w:rsidRDefault="00D67C83" w:rsidP="007D5ED4">
      <w:pPr>
        <w:tabs>
          <w:tab w:val="left" w:pos="709"/>
        </w:tabs>
        <w:ind w:left="709"/>
        <w:rPr>
          <w:szCs w:val="26"/>
        </w:rPr>
      </w:pPr>
      <w:r>
        <w:t>"</w:t>
      </w:r>
      <w:r w:rsidR="007D5ED4">
        <w:rPr>
          <w:u w:val="single"/>
        </w:rPr>
        <w:t>Disponibilidades MOB Telecomunicações</w:t>
      </w:r>
      <w:r>
        <w:t>"</w:t>
      </w:r>
      <w:r w:rsidR="007D5ED4">
        <w:t xml:space="preserve"> significa</w:t>
      </w:r>
      <w:r w:rsidR="007D5ED4" w:rsidRPr="00C82B98">
        <w:rPr>
          <w:szCs w:val="26"/>
        </w:rPr>
        <w:t xml:space="preserve">, com relação </w:t>
      </w:r>
      <w:r w:rsidR="007D5ED4">
        <w:rPr>
          <w:szCs w:val="26"/>
        </w:rPr>
        <w:t>à</w:t>
      </w:r>
      <w:r w:rsidR="007D5ED4" w:rsidRPr="00C82B98">
        <w:rPr>
          <w:szCs w:val="26"/>
        </w:rPr>
        <w:t xml:space="preserve"> </w:t>
      </w:r>
      <w:r w:rsidR="007D5ED4" w:rsidRPr="003A3765">
        <w:t>MOB Telecomunicações</w:t>
      </w:r>
      <w:r w:rsidR="007D5ED4" w:rsidRPr="00C82B98">
        <w:rPr>
          <w:szCs w:val="26"/>
        </w:rPr>
        <w:t xml:space="preserve">, </w:t>
      </w:r>
      <w:r w:rsidR="007D5ED4">
        <w:rPr>
          <w:szCs w:val="26"/>
        </w:rPr>
        <w:t xml:space="preserve">com base nas Demonstrações Financeiras Consolidadas da </w:t>
      </w:r>
      <w:r w:rsidR="007D5ED4" w:rsidRPr="003A3765">
        <w:t>MOB Telecomunicações</w:t>
      </w:r>
      <w:r w:rsidR="007D5ED4">
        <w:rPr>
          <w:szCs w:val="26"/>
        </w:rPr>
        <w:t xml:space="preserve">, o montante correspondente </w:t>
      </w:r>
      <w:r w:rsidR="006D4DFF">
        <w:rPr>
          <w:szCs w:val="26"/>
        </w:rPr>
        <w:t>à rubrica "</w:t>
      </w:r>
      <w:r w:rsidR="007D5ED4">
        <w:rPr>
          <w:szCs w:val="26"/>
        </w:rPr>
        <w:t xml:space="preserve">caixa líquido gerado </w:t>
      </w:r>
      <w:r w:rsidR="006D4DFF">
        <w:rPr>
          <w:szCs w:val="26"/>
        </w:rPr>
        <w:t xml:space="preserve">(consumido) </w:t>
      </w:r>
      <w:r w:rsidR="007D5ED4">
        <w:rPr>
          <w:szCs w:val="26"/>
        </w:rPr>
        <w:t>nas atividades operacionais</w:t>
      </w:r>
      <w:r w:rsidR="006D4DFF">
        <w:rPr>
          <w:szCs w:val="26"/>
        </w:rPr>
        <w:t>", conforme indicado nas Demonstrações dos fluxos de caixa</w:t>
      </w:r>
      <w:r w:rsidR="00315D99">
        <w:rPr>
          <w:szCs w:val="26"/>
        </w:rPr>
        <w:t xml:space="preserve"> </w:t>
      </w:r>
      <w:r w:rsidR="00B63551" w:rsidRPr="00B8755A">
        <w:rPr>
          <w:szCs w:val="26"/>
        </w:rPr>
        <w:t>(</w:t>
      </w:r>
      <w:r w:rsidR="00B63551" w:rsidRPr="00B63551">
        <w:rPr>
          <w:i/>
          <w:szCs w:val="26"/>
        </w:rPr>
        <w:t>i.e.</w:t>
      </w:r>
      <w:r w:rsidR="00B63551" w:rsidRPr="00B8755A">
        <w:rPr>
          <w:szCs w:val="26"/>
        </w:rPr>
        <w:t xml:space="preserve"> </w:t>
      </w:r>
      <w:r w:rsidR="00B63551">
        <w:rPr>
          <w:szCs w:val="26"/>
        </w:rPr>
        <w:t xml:space="preserve">o fluxo de caixa das atividades operacionais </w:t>
      </w:r>
      <w:r w:rsidR="00B63551" w:rsidRPr="001252B9">
        <w:rPr>
          <w:szCs w:val="26"/>
        </w:rPr>
        <w:t>já líquido das flutuações em decorrência das variações das rubricas do ativo e passivo circulantes, também deduzido do pagamento de imposto de renda e contribuição social sobre o lucro líquido</w:t>
      </w:r>
      <w:r w:rsidR="00B63551">
        <w:rPr>
          <w:szCs w:val="26"/>
        </w:rPr>
        <w:t>, e ajustado pelas rubricas que possuem efeito não caixa)</w:t>
      </w:r>
      <w:r w:rsidR="007D5ED4">
        <w:t>, deduzido do caixa consumido nas atividades de investimento</w:t>
      </w:r>
      <w:r w:rsidR="00EC7DEA">
        <w:t>s (</w:t>
      </w:r>
      <w:r w:rsidR="00EC7DEA" w:rsidRPr="00B8755A">
        <w:t xml:space="preserve">considerando o valor descrito na rubrica </w:t>
      </w:r>
      <w:r w:rsidR="00EC7DEA">
        <w:t>"</w:t>
      </w:r>
      <w:r w:rsidR="00EC7DEA" w:rsidRPr="00B8755A">
        <w:t xml:space="preserve">Caixa </w:t>
      </w:r>
      <w:r w:rsidR="00EC7DEA" w:rsidRPr="00B8755A">
        <w:lastRenderedPageBreak/>
        <w:t>gerado (consumido) nas atividades de investimentos</w:t>
      </w:r>
      <w:r w:rsidR="00EC7DEA">
        <w:t>"</w:t>
      </w:r>
      <w:r w:rsidR="00EC7DEA" w:rsidRPr="00B8755A">
        <w:t xml:space="preserve">, </w:t>
      </w:r>
      <w:r w:rsidR="00EC7DEA">
        <w:t xml:space="preserve">conforme indicado </w:t>
      </w:r>
      <w:r w:rsidR="00EC7DEA" w:rsidRPr="00B8755A">
        <w:t xml:space="preserve">nas Demonstrações dos </w:t>
      </w:r>
      <w:r w:rsidR="00EC7DEA">
        <w:t>f</w:t>
      </w:r>
      <w:r w:rsidR="00EC7DEA" w:rsidRPr="00B8755A">
        <w:t xml:space="preserve">luxos de </w:t>
      </w:r>
      <w:r w:rsidR="00EC7DEA">
        <w:t>c</w:t>
      </w:r>
      <w:r w:rsidR="00EC7DEA" w:rsidRPr="00B8755A">
        <w:t>aixa)</w:t>
      </w:r>
      <w:r w:rsidR="007D5ED4">
        <w:t>.</w:t>
      </w:r>
    </w:p>
    <w:p w:rsidR="00B9747A" w:rsidRDefault="00D67C83" w:rsidP="00BA629A">
      <w:pPr>
        <w:tabs>
          <w:tab w:val="left" w:pos="709"/>
        </w:tabs>
        <w:ind w:left="709"/>
        <w:rPr>
          <w:b/>
          <w:szCs w:val="26"/>
          <w:highlight w:val="yellow"/>
        </w:rPr>
      </w:pPr>
      <w:bookmarkStart w:id="8" w:name="_Hlk513044024"/>
      <w:r>
        <w:t>"</w:t>
      </w:r>
      <w:r w:rsidR="00B9747A">
        <w:rPr>
          <w:u w:val="single"/>
        </w:rPr>
        <w:t>Dívida</w:t>
      </w:r>
      <w:r w:rsidR="00B9747A" w:rsidRPr="007645A7">
        <w:rPr>
          <w:u w:val="single"/>
        </w:rPr>
        <w:t xml:space="preserve"> Financeira</w:t>
      </w:r>
      <w:r>
        <w:t>"</w:t>
      </w:r>
      <w:r w:rsidR="00B9747A" w:rsidRPr="007645A7">
        <w:t xml:space="preserve"> </w:t>
      </w:r>
      <w:r w:rsidR="00A91C64" w:rsidRPr="00C82B98">
        <w:rPr>
          <w:szCs w:val="26"/>
        </w:rPr>
        <w:t xml:space="preserve">significa, com relação a uma pessoa, </w:t>
      </w:r>
      <w:r w:rsidR="00A91C64">
        <w:rPr>
          <w:szCs w:val="26"/>
        </w:rPr>
        <w:t>com base nas demonstrações financeiras (consolidadas, se aplicável) de tal pessoa,</w:t>
      </w:r>
      <w:r w:rsidR="00A91C64" w:rsidRPr="007645A7">
        <w:t xml:space="preserve"> </w:t>
      </w:r>
      <w:r w:rsidR="00B9747A" w:rsidRPr="007645A7">
        <w:t>qualquer valor devido em decorrência de (</w:t>
      </w:r>
      <w:r w:rsidR="00B9747A">
        <w:t>i</w:t>
      </w:r>
      <w:r w:rsidR="00B9747A" w:rsidRPr="007645A7">
        <w:t>) empréstimos, mútuos, financiamentos ou outras dívidas financeiras, incluindo</w:t>
      </w:r>
      <w:r w:rsidR="00B9747A">
        <w:t xml:space="preserve"> arrendamento mercantil, </w:t>
      </w:r>
      <w:r w:rsidR="00B9747A" w:rsidRPr="00704F32">
        <w:rPr>
          <w:i/>
        </w:rPr>
        <w:t>leasing</w:t>
      </w:r>
      <w:r w:rsidR="00B9747A">
        <w:t xml:space="preserve"> financeiro, títulos de renda fixa</w:t>
      </w:r>
      <w:r w:rsidR="00B9747A" w:rsidRPr="007645A7">
        <w:t>, debêntures, letras de câmbio, notas promissórias ou instrumentos similares; (</w:t>
      </w:r>
      <w:r w:rsidR="00B9747A">
        <w:t>ii</w:t>
      </w:r>
      <w:r w:rsidR="00B9747A" w:rsidRPr="007645A7">
        <w:t>) aquisições a pagar</w:t>
      </w:r>
      <w:r w:rsidR="00C14760">
        <w:t>, incluindo obrigações de recompra de qualquer ativo ou direito</w:t>
      </w:r>
      <w:r w:rsidR="00B9747A" w:rsidRPr="007645A7">
        <w:t>; (</w:t>
      </w:r>
      <w:r w:rsidR="00B9747A">
        <w:t>iii</w:t>
      </w:r>
      <w:r w:rsidR="00B9747A" w:rsidRPr="007645A7">
        <w:t>) saldo líquido das operações ativas e passivas com derivativos (sendo que o referido saldo será líquido do que já estiver classificado no passivo circulante e</w:t>
      </w:r>
      <w:r w:rsidR="00B9747A">
        <w:t xml:space="preserve"> no passivo não circulante</w:t>
      </w:r>
      <w:r w:rsidR="00B9747A" w:rsidRPr="007645A7">
        <w:t>); (</w:t>
      </w:r>
      <w:r w:rsidR="00B9747A">
        <w:t>iv</w:t>
      </w:r>
      <w:r w:rsidR="00B9747A" w:rsidRPr="007645A7">
        <w:t>) cartas de crédito, avais, fianças, coobrigações e demais garantias prestadas em benefício de empresas não consolidadas nas</w:t>
      </w:r>
      <w:r w:rsidR="00B9747A">
        <w:t xml:space="preserve"> respectivas demonstrações financeiras</w:t>
      </w:r>
      <w:r w:rsidR="00B9747A" w:rsidRPr="007645A7">
        <w:t>; e (</w:t>
      </w:r>
      <w:r w:rsidR="00B9747A">
        <w:t>v</w:t>
      </w:r>
      <w:r w:rsidR="00B9747A" w:rsidRPr="007645A7">
        <w:t xml:space="preserve">) obrigações decorrentes de resgate de </w:t>
      </w:r>
      <w:r w:rsidR="00B9747A">
        <w:t xml:space="preserve">valores mobiliários representativos do capital social </w:t>
      </w:r>
      <w:r w:rsidR="00B9747A" w:rsidRPr="007645A7">
        <w:t xml:space="preserve">e pagamento de dividendos </w:t>
      </w:r>
      <w:r w:rsidR="00B9747A">
        <w:t xml:space="preserve">ou lucros </w:t>
      </w:r>
      <w:r w:rsidR="00B9747A" w:rsidRPr="007645A7">
        <w:t xml:space="preserve">declarados </w:t>
      </w:r>
      <w:r w:rsidR="00B9747A">
        <w:t>e não pagos, se aplicável.</w:t>
      </w:r>
      <w:r w:rsidR="000574EC">
        <w:rPr>
          <w:szCs w:val="26"/>
        </w:rPr>
        <w:t xml:space="preserve"> </w:t>
      </w:r>
    </w:p>
    <w:p w:rsidR="00904780" w:rsidRDefault="00D67C83" w:rsidP="00BA629A">
      <w:pPr>
        <w:tabs>
          <w:tab w:val="left" w:pos="709"/>
        </w:tabs>
        <w:ind w:left="709"/>
        <w:rPr>
          <w:szCs w:val="26"/>
        </w:rPr>
      </w:pPr>
      <w:r>
        <w:t>"</w:t>
      </w:r>
      <w:r w:rsidR="00DE614E" w:rsidRPr="007D6A67">
        <w:rPr>
          <w:u w:val="single"/>
        </w:rPr>
        <w:t>Dívida Financeira Líquida</w:t>
      </w:r>
      <w:r>
        <w:t>"</w:t>
      </w:r>
      <w:r w:rsidR="00DE614E" w:rsidRPr="00F81F32">
        <w:t xml:space="preserve"> </w:t>
      </w:r>
      <w:r w:rsidR="00DE614E" w:rsidRPr="00C82B98">
        <w:rPr>
          <w:szCs w:val="26"/>
        </w:rPr>
        <w:t xml:space="preserve">significa, com relação a uma pessoa, </w:t>
      </w:r>
      <w:r w:rsidR="00DE614E">
        <w:rPr>
          <w:szCs w:val="26"/>
        </w:rPr>
        <w:t>com base nas demonstrações financeiras (consolidadas, se aplicável) de tal pessoa</w:t>
      </w:r>
      <w:r w:rsidR="00462432">
        <w:rPr>
          <w:szCs w:val="26"/>
        </w:rPr>
        <w:t>,</w:t>
      </w:r>
      <w:r w:rsidR="00DE614E" w:rsidRPr="005142A2">
        <w:t xml:space="preserve"> a Dívida Financeira</w:t>
      </w:r>
      <w:r w:rsidR="00DE614E">
        <w:t xml:space="preserve"> de tal pessoa</w:t>
      </w:r>
      <w:r w:rsidR="00DE614E" w:rsidRPr="005142A2">
        <w:t>, deduzida do somatório do caixa</w:t>
      </w:r>
      <w:r w:rsidR="00DE614E">
        <w:t>,</w:t>
      </w:r>
      <w:r w:rsidR="00DE614E" w:rsidRPr="005142A2">
        <w:t xml:space="preserve"> aplicações financeiras</w:t>
      </w:r>
      <w:r w:rsidR="0009299D">
        <w:t xml:space="preserve"> de curto prazo</w:t>
      </w:r>
      <w:r w:rsidR="002A1E8D">
        <w:t xml:space="preserve">, </w:t>
      </w:r>
      <w:r w:rsidR="00DE614E">
        <w:t>títulos e valores mobiliários</w:t>
      </w:r>
      <w:r w:rsidR="00D56A8B">
        <w:t xml:space="preserve"> e</w:t>
      </w:r>
      <w:r w:rsidR="00D56A8B" w:rsidRPr="00351BCB">
        <w:t xml:space="preserve"> </w:t>
      </w:r>
      <w:r w:rsidR="00D56A8B">
        <w:t xml:space="preserve">do saldo das Contas Vinculadas – Prestação de Serviços e da </w:t>
      </w:r>
      <w:r w:rsidR="00D56A8B" w:rsidRPr="00D56A8B">
        <w:rPr>
          <w:szCs w:val="24"/>
        </w:rPr>
        <w:t>Conta Vinculada – Recursos Debêntures</w:t>
      </w:r>
      <w:r w:rsidR="00DE614E" w:rsidRPr="005142A2">
        <w:t>, livres e desembaraçados de quaisquer Ônus</w:t>
      </w:r>
      <w:r w:rsidR="00F54E7A">
        <w:t xml:space="preserve"> (exceto pela Cessão Fiduciária – Prestação de Serviços e </w:t>
      </w:r>
      <w:r w:rsidR="00CD0551">
        <w:t xml:space="preserve">pela </w:t>
      </w:r>
      <w:r w:rsidR="00F54E7A">
        <w:t>Cessão Fiduciária – Recursos Debêntures)</w:t>
      </w:r>
      <w:r w:rsidR="00DE614E">
        <w:t>.</w:t>
      </w:r>
      <w:r w:rsidR="00A14977">
        <w:t xml:space="preserve"> </w:t>
      </w:r>
    </w:p>
    <w:p w:rsidR="005C237C" w:rsidRDefault="00D67C83" w:rsidP="00BA629A">
      <w:pPr>
        <w:tabs>
          <w:tab w:val="left" w:pos="709"/>
        </w:tabs>
        <w:ind w:left="709"/>
        <w:rPr>
          <w:szCs w:val="26"/>
        </w:rPr>
      </w:pPr>
      <w:r>
        <w:rPr>
          <w:szCs w:val="26"/>
        </w:rPr>
        <w:t>"</w:t>
      </w:r>
      <w:r w:rsidR="005C237C" w:rsidRPr="00D425B0">
        <w:rPr>
          <w:szCs w:val="26"/>
          <w:u w:val="single"/>
        </w:rPr>
        <w:t>Dívida Financeira Incentivada</w:t>
      </w:r>
      <w:r>
        <w:rPr>
          <w:szCs w:val="26"/>
        </w:rPr>
        <w:t>"</w:t>
      </w:r>
      <w:r w:rsidR="005C237C">
        <w:rPr>
          <w:szCs w:val="26"/>
        </w:rPr>
        <w:t xml:space="preserve"> significa qualquer Dívida Financeira que decorra de </w:t>
      </w:r>
      <w:r w:rsidR="005C237C">
        <w:rPr>
          <w:szCs w:val="18"/>
        </w:rPr>
        <w:t xml:space="preserve">contratos bilaterais com entidades governamentais ou organismos multilaterais, incluindo o </w:t>
      </w:r>
      <w:del w:id="9" w:author="Pinheiro Guimarães" w:date="2018-11-13T13:14:00Z">
        <w:r w:rsidR="005C237C" w:rsidDel="00AB1C20">
          <w:rPr>
            <w:szCs w:val="18"/>
          </w:rPr>
          <w:delText>Banco Nacional de Desenvolvimento Econômico e Social</w:delText>
        </w:r>
      </w:del>
      <w:ins w:id="10" w:author="Pinheiro Guimarães" w:date="2018-11-13T13:14:00Z">
        <w:r w:rsidR="00AB1C20">
          <w:rPr>
            <w:szCs w:val="18"/>
          </w:rPr>
          <w:t>BNDES</w:t>
        </w:r>
      </w:ins>
      <w:r w:rsidR="005C237C" w:rsidRPr="009475D3">
        <w:rPr>
          <w:szCs w:val="18"/>
        </w:rPr>
        <w:t xml:space="preserve">, tais como FINEM, FINAME ou linhas de crédito incentivadas </w:t>
      </w:r>
      <w:r w:rsidR="005C237C">
        <w:rPr>
          <w:szCs w:val="18"/>
        </w:rPr>
        <w:t>semelhantes.</w:t>
      </w:r>
    </w:p>
    <w:p w:rsidR="00D425B0" w:rsidRDefault="00D67C83" w:rsidP="00BA629A">
      <w:pPr>
        <w:tabs>
          <w:tab w:val="left" w:pos="709"/>
        </w:tabs>
        <w:ind w:left="709"/>
        <w:rPr>
          <w:szCs w:val="26"/>
          <w:highlight w:val="yellow"/>
        </w:rPr>
      </w:pPr>
      <w:r>
        <w:rPr>
          <w:szCs w:val="26"/>
        </w:rPr>
        <w:t>"</w:t>
      </w:r>
      <w:r w:rsidR="00D425B0" w:rsidRPr="00D425B0">
        <w:rPr>
          <w:szCs w:val="26"/>
          <w:u w:val="single"/>
        </w:rPr>
        <w:t>Dívida Financeira Não Incentivada</w:t>
      </w:r>
      <w:r>
        <w:rPr>
          <w:szCs w:val="26"/>
        </w:rPr>
        <w:t>"</w:t>
      </w:r>
      <w:r w:rsidR="00D425B0">
        <w:rPr>
          <w:szCs w:val="26"/>
        </w:rPr>
        <w:t xml:space="preserve"> significa</w:t>
      </w:r>
      <w:r w:rsidR="000F2B0E">
        <w:rPr>
          <w:szCs w:val="26"/>
        </w:rPr>
        <w:t xml:space="preserve"> qualquer Dívida Financeira que não </w:t>
      </w:r>
      <w:r w:rsidR="005C237C">
        <w:rPr>
          <w:szCs w:val="26"/>
        </w:rPr>
        <w:t>seja uma Dívida Financeira Incentivada</w:t>
      </w:r>
      <w:r w:rsidR="000F2B0E">
        <w:rPr>
          <w:szCs w:val="18"/>
        </w:rPr>
        <w:t>.</w:t>
      </w:r>
    </w:p>
    <w:bookmarkEnd w:id="8"/>
    <w:p w:rsidR="00425845" w:rsidRDefault="00D67C83" w:rsidP="00BA629A">
      <w:pPr>
        <w:tabs>
          <w:tab w:val="left" w:pos="709"/>
        </w:tabs>
        <w:ind w:left="709"/>
        <w:rPr>
          <w:szCs w:val="26"/>
        </w:rPr>
      </w:pPr>
      <w:r>
        <w:rPr>
          <w:szCs w:val="26"/>
        </w:rPr>
        <w:t>"</w:t>
      </w:r>
      <w:r w:rsidR="00425845" w:rsidRPr="007D6A67">
        <w:rPr>
          <w:szCs w:val="26"/>
          <w:u w:val="single"/>
        </w:rPr>
        <w:t>Documentos das Obrigações Garantidas</w:t>
      </w:r>
      <w:r>
        <w:rPr>
          <w:szCs w:val="26"/>
        </w:rPr>
        <w:t>"</w:t>
      </w:r>
      <w:r w:rsidR="00425845" w:rsidRPr="007D6A67">
        <w:rPr>
          <w:szCs w:val="26"/>
        </w:rPr>
        <w:t xml:space="preserve"> </w:t>
      </w:r>
      <w:r w:rsidR="00425845" w:rsidRPr="00134083">
        <w:rPr>
          <w:szCs w:val="26"/>
        </w:rPr>
        <w:t>significam</w:t>
      </w:r>
      <w:r w:rsidR="00B006B2">
        <w:rPr>
          <w:szCs w:val="26"/>
        </w:rPr>
        <w:t>, em conjunto,</w:t>
      </w:r>
      <w:r w:rsidR="00425845" w:rsidRPr="00134083">
        <w:rPr>
          <w:szCs w:val="26"/>
        </w:rPr>
        <w:t xml:space="preserve"> </w:t>
      </w:r>
      <w:r w:rsidR="00B006B2">
        <w:rPr>
          <w:szCs w:val="26"/>
        </w:rPr>
        <w:t>est</w:t>
      </w:r>
      <w:r w:rsidR="00425845" w:rsidRPr="00134083">
        <w:rPr>
          <w:szCs w:val="26"/>
        </w:rPr>
        <w:t>a Escritura de Emissão, o</w:t>
      </w:r>
      <w:r w:rsidR="00425845">
        <w:rPr>
          <w:szCs w:val="26"/>
        </w:rPr>
        <w:t>s</w:t>
      </w:r>
      <w:r w:rsidR="00425845" w:rsidRPr="00134083">
        <w:rPr>
          <w:szCs w:val="26"/>
        </w:rPr>
        <w:t xml:space="preserve"> Contrato</w:t>
      </w:r>
      <w:r w:rsidR="00425845">
        <w:rPr>
          <w:szCs w:val="26"/>
        </w:rPr>
        <w:t>s</w:t>
      </w:r>
      <w:r w:rsidR="00425845" w:rsidRPr="00134083">
        <w:rPr>
          <w:szCs w:val="26"/>
        </w:rPr>
        <w:t xml:space="preserve"> de </w:t>
      </w:r>
      <w:r w:rsidR="00425845">
        <w:rPr>
          <w:szCs w:val="26"/>
        </w:rPr>
        <w:t>Garantia</w:t>
      </w:r>
      <w:r w:rsidR="00425845" w:rsidRPr="00134083">
        <w:rPr>
          <w:szCs w:val="26"/>
        </w:rPr>
        <w:t xml:space="preserve"> e os demais documentos e/ou aditamentos relacionados aos instrumentos referidos acima</w:t>
      </w:r>
      <w:r w:rsidR="00425845">
        <w:rPr>
          <w:szCs w:val="26"/>
        </w:rPr>
        <w:t>.</w:t>
      </w:r>
    </w:p>
    <w:p w:rsidR="00F42223" w:rsidRDefault="00D67C83" w:rsidP="00F42223">
      <w:pPr>
        <w:tabs>
          <w:tab w:val="left" w:pos="709"/>
        </w:tabs>
        <w:ind w:left="709"/>
        <w:rPr>
          <w:szCs w:val="26"/>
        </w:rPr>
      </w:pPr>
      <w:r>
        <w:rPr>
          <w:szCs w:val="18"/>
        </w:rPr>
        <w:t>"</w:t>
      </w:r>
      <w:r w:rsidR="00F42223" w:rsidRPr="008D5E0A">
        <w:rPr>
          <w:szCs w:val="18"/>
          <w:u w:val="single"/>
        </w:rPr>
        <w:t>Documentos de Cobrança</w:t>
      </w:r>
      <w:r>
        <w:rPr>
          <w:szCs w:val="18"/>
        </w:rPr>
        <w:t>"</w:t>
      </w:r>
      <w:r w:rsidR="00F42223">
        <w:rPr>
          <w:szCs w:val="18"/>
        </w:rPr>
        <w:t xml:space="preserve"> tem o significado previsto no </w:t>
      </w:r>
      <w:r w:rsidR="00F42223" w:rsidRPr="00105430">
        <w:rPr>
          <w:szCs w:val="26"/>
        </w:rPr>
        <w:t>Contrato de Cessão Fiduciária</w:t>
      </w:r>
      <w:r w:rsidR="00F42223">
        <w:rPr>
          <w:szCs w:val="26"/>
        </w:rPr>
        <w:t xml:space="preserve"> – Prestação de Serviços.</w:t>
      </w:r>
    </w:p>
    <w:p w:rsidR="002D62EA" w:rsidRDefault="00D67C83" w:rsidP="00BA629A">
      <w:pPr>
        <w:tabs>
          <w:tab w:val="left" w:pos="709"/>
        </w:tabs>
        <w:ind w:left="709"/>
      </w:pPr>
      <w:r>
        <w:rPr>
          <w:szCs w:val="26"/>
        </w:rPr>
        <w:t>"</w:t>
      </w:r>
      <w:r w:rsidR="002D62EA" w:rsidRPr="007D6A67">
        <w:rPr>
          <w:szCs w:val="26"/>
          <w:u w:val="single"/>
        </w:rPr>
        <w:t>DOE</w:t>
      </w:r>
      <w:r w:rsidR="007006F7">
        <w:rPr>
          <w:szCs w:val="26"/>
          <w:u w:val="single"/>
        </w:rPr>
        <w:t>C</w:t>
      </w:r>
      <w:r w:rsidR="00117491">
        <w:rPr>
          <w:szCs w:val="26"/>
          <w:u w:val="single"/>
        </w:rPr>
        <w:t>E</w:t>
      </w:r>
      <w:r>
        <w:rPr>
          <w:szCs w:val="26"/>
        </w:rPr>
        <w:t>"</w:t>
      </w:r>
      <w:r w:rsidR="002D62EA" w:rsidRPr="007D6A67">
        <w:rPr>
          <w:szCs w:val="26"/>
        </w:rPr>
        <w:t xml:space="preserve"> significa Diário Oficial do Estado d</w:t>
      </w:r>
      <w:r w:rsidR="002A3485">
        <w:rPr>
          <w:szCs w:val="26"/>
        </w:rPr>
        <w:t>o</w:t>
      </w:r>
      <w:r w:rsidR="002D62EA" w:rsidRPr="007D6A67">
        <w:rPr>
          <w:szCs w:val="26"/>
        </w:rPr>
        <w:t xml:space="preserve"> </w:t>
      </w:r>
      <w:r w:rsidR="002A3485">
        <w:rPr>
          <w:szCs w:val="26"/>
        </w:rPr>
        <w:t>Ceará</w:t>
      </w:r>
      <w:r w:rsidR="002D62EA" w:rsidRPr="007D6A67">
        <w:rPr>
          <w:szCs w:val="26"/>
        </w:rPr>
        <w:t>.</w:t>
      </w:r>
    </w:p>
    <w:p w:rsidR="00B2003D" w:rsidRDefault="00D67C83" w:rsidP="00BA629A">
      <w:pPr>
        <w:tabs>
          <w:tab w:val="left" w:pos="709"/>
        </w:tabs>
        <w:ind w:left="709"/>
        <w:rPr>
          <w:szCs w:val="26"/>
        </w:rPr>
      </w:pPr>
      <w:r>
        <w:t>"</w:t>
      </w:r>
      <w:r w:rsidR="00B2003D" w:rsidRPr="007645A7">
        <w:rPr>
          <w:u w:val="single"/>
        </w:rPr>
        <w:t>EBITDA</w:t>
      </w:r>
      <w:r>
        <w:t>"</w:t>
      </w:r>
      <w:r w:rsidR="00B2003D" w:rsidRPr="007645A7">
        <w:t xml:space="preserve"> significa, </w:t>
      </w:r>
      <w:r w:rsidR="00B2003D" w:rsidRPr="00C82B98">
        <w:rPr>
          <w:szCs w:val="26"/>
        </w:rPr>
        <w:t xml:space="preserve">com relação a uma pessoa, </w:t>
      </w:r>
      <w:r w:rsidR="00B2003D">
        <w:rPr>
          <w:szCs w:val="26"/>
        </w:rPr>
        <w:t>com base nas demonstrações financeiras (consolidadas, se aplicável) de tal pessoa</w:t>
      </w:r>
      <w:r w:rsidR="00B2003D">
        <w:t xml:space="preserve"> </w:t>
      </w:r>
      <w:r w:rsidR="00B2003D" w:rsidRPr="007645A7">
        <w:t xml:space="preserve">relativas aos </w:t>
      </w:r>
      <w:r w:rsidR="00B2003D">
        <w:t>12</w:t>
      </w:r>
      <w:r w:rsidR="00B2003D" w:rsidRPr="007645A7">
        <w:t> (</w:t>
      </w:r>
      <w:r w:rsidR="00B2003D">
        <w:t>doze</w:t>
      </w:r>
      <w:r w:rsidR="00B2003D" w:rsidRPr="007645A7">
        <w:t xml:space="preserve">) </w:t>
      </w:r>
      <w:r w:rsidR="00B2003D">
        <w:t>meses</w:t>
      </w:r>
      <w:r w:rsidR="00B2003D" w:rsidRPr="007645A7">
        <w:t xml:space="preserve"> imediatamente anteriores, o resultado líquido do período, acrescido dos tributos sobre o lucro, das despesas financeiras líquidas das receitas financeiras </w:t>
      </w:r>
      <w:r w:rsidR="00B2003D" w:rsidRPr="007645A7">
        <w:lastRenderedPageBreak/>
        <w:t xml:space="preserve">e das depreciações, amortizações e exaustões, calculado nos termos da Instrução </w:t>
      </w:r>
      <w:r w:rsidR="00B2003D">
        <w:t xml:space="preserve">da </w:t>
      </w:r>
      <w:r w:rsidR="00B2003D" w:rsidRPr="007645A7">
        <w:t>CVM n.º 527, de 4 de outubro de 2012</w:t>
      </w:r>
      <w:r w:rsidR="00B2003D">
        <w:t>.</w:t>
      </w:r>
    </w:p>
    <w:p w:rsidR="00957FFB" w:rsidRPr="007D6A67" w:rsidRDefault="00D67C83" w:rsidP="00BA629A">
      <w:pPr>
        <w:tabs>
          <w:tab w:val="left" w:pos="709"/>
        </w:tabs>
        <w:ind w:left="709"/>
        <w:rPr>
          <w:szCs w:val="26"/>
        </w:rPr>
      </w:pPr>
      <w:r>
        <w:rPr>
          <w:szCs w:val="26"/>
        </w:rPr>
        <w:t>"</w:t>
      </w:r>
      <w:r w:rsidR="009E45A6" w:rsidRPr="007D6A67">
        <w:rPr>
          <w:szCs w:val="26"/>
          <w:u w:val="single"/>
        </w:rPr>
        <w:t>Efeito Adverso Relevante</w:t>
      </w:r>
      <w:r>
        <w:rPr>
          <w:szCs w:val="26"/>
        </w:rPr>
        <w:t>"</w:t>
      </w:r>
      <w:r w:rsidR="009E45A6" w:rsidRPr="007D6A67">
        <w:rPr>
          <w:szCs w:val="26"/>
        </w:rPr>
        <w:t xml:space="preserve"> </w:t>
      </w:r>
      <w:r w:rsidR="00957FFB">
        <w:rPr>
          <w:szCs w:val="26"/>
        </w:rPr>
        <w:t xml:space="preserve">significa </w:t>
      </w:r>
      <w:r w:rsidR="00957FFB" w:rsidRPr="007645A7">
        <w:t>(</w:t>
      </w:r>
      <w:r w:rsidR="00957FFB">
        <w:t>i</w:t>
      </w:r>
      <w:r w:rsidR="00957FFB" w:rsidRPr="007645A7">
        <w:t>) qualquer efeito adverso relevante na situação (financeira</w:t>
      </w:r>
      <w:r w:rsidR="008423B9">
        <w:t>, administrativa, operacional ou jurídica</w:t>
      </w:r>
      <w:r w:rsidR="00957FFB" w:rsidRPr="007645A7">
        <w:t xml:space="preserve">), nos negócios, nos bens, nos resultados operacionais e/ou nas perspectivas da Companhia, </w:t>
      </w:r>
      <w:r w:rsidR="00580EC4">
        <w:t xml:space="preserve">de qualquer dos </w:t>
      </w:r>
      <w:r w:rsidR="00957FFB">
        <w:t>Fiador</w:t>
      </w:r>
      <w:r w:rsidR="007A01DD">
        <w:t>e</w:t>
      </w:r>
      <w:r w:rsidR="00580EC4">
        <w:t>s, conforme aplicável,</w:t>
      </w:r>
      <w:r w:rsidR="00EC5810">
        <w:t xml:space="preserve"> </w:t>
      </w:r>
      <w:r w:rsidR="00957FFB" w:rsidRPr="007645A7">
        <w:t>e</w:t>
      </w:r>
      <w:r w:rsidR="00231E6C">
        <w:t xml:space="preserve"> </w:t>
      </w:r>
      <w:r w:rsidR="00FA5954">
        <w:t xml:space="preserve">de </w:t>
      </w:r>
      <w:r w:rsidR="00231E6C">
        <w:t>suas respectivas</w:t>
      </w:r>
      <w:r w:rsidR="00957FFB" w:rsidRPr="007645A7">
        <w:t xml:space="preserve"> Controlada</w:t>
      </w:r>
      <w:r w:rsidR="00231E6C">
        <w:t>s, consideradas em conjunto</w:t>
      </w:r>
      <w:r w:rsidR="00957FFB" w:rsidRPr="007645A7">
        <w:t>; e/ou (</w:t>
      </w:r>
      <w:r w:rsidR="00957FFB">
        <w:t>ii</w:t>
      </w:r>
      <w:r w:rsidR="00957FFB" w:rsidRPr="007645A7">
        <w:t xml:space="preserve">) qualquer efeito adverso na capacidade da Companhia e/ou </w:t>
      </w:r>
      <w:r w:rsidR="00EC5810">
        <w:t>de qualquer dos</w:t>
      </w:r>
      <w:r w:rsidR="00957FFB">
        <w:t xml:space="preserve"> Fiador</w:t>
      </w:r>
      <w:r w:rsidR="00EC5810">
        <w:t>es</w:t>
      </w:r>
      <w:r w:rsidR="00957FFB">
        <w:t xml:space="preserve"> </w:t>
      </w:r>
      <w:r w:rsidR="00957FFB" w:rsidRPr="007645A7">
        <w:t>de cumprir qualquer de suas obrigações</w:t>
      </w:r>
      <w:r w:rsidR="0081156E">
        <w:rPr>
          <w:szCs w:val="26"/>
        </w:rPr>
        <w:t>, pecuniárias ou não pecuniárias,</w:t>
      </w:r>
      <w:r w:rsidR="00957FFB" w:rsidRPr="007645A7">
        <w:t xml:space="preserve"> nos termos desta Escritura de Emissão </w:t>
      </w:r>
      <w:r w:rsidR="00957FFB" w:rsidRPr="007645A7">
        <w:rPr>
          <w:szCs w:val="26"/>
        </w:rPr>
        <w:t xml:space="preserve">e/ou </w:t>
      </w:r>
      <w:r w:rsidR="00957FFB">
        <w:rPr>
          <w:szCs w:val="26"/>
        </w:rPr>
        <w:t>de qualquer dos demais Documentos das Obrigações Garantidas.</w:t>
      </w:r>
    </w:p>
    <w:p w:rsidR="004E5AE0" w:rsidRDefault="00D67C83" w:rsidP="00BA629A">
      <w:pPr>
        <w:tabs>
          <w:tab w:val="left" w:pos="709"/>
        </w:tabs>
        <w:ind w:left="709"/>
        <w:rPr>
          <w:szCs w:val="26"/>
        </w:rPr>
      </w:pPr>
      <w:r>
        <w:rPr>
          <w:szCs w:val="26"/>
        </w:rPr>
        <w:t>"</w:t>
      </w:r>
      <w:r w:rsidR="004E5AE0" w:rsidRPr="00DA26A2">
        <w:rPr>
          <w:szCs w:val="26"/>
          <w:u w:val="single"/>
        </w:rPr>
        <w:t>Emissão</w:t>
      </w:r>
      <w:r>
        <w:rPr>
          <w:szCs w:val="26"/>
        </w:rPr>
        <w:t>"</w:t>
      </w:r>
      <w:r w:rsidR="004E5AE0" w:rsidRPr="00DA26A2">
        <w:rPr>
          <w:szCs w:val="26"/>
        </w:rPr>
        <w:t xml:space="preserve"> significa a emissão das Debêntures, nos termos da Lei das Sociedades por Ações</w:t>
      </w:r>
      <w:r w:rsidR="004E5AE0">
        <w:rPr>
          <w:szCs w:val="26"/>
        </w:rPr>
        <w:t>.</w:t>
      </w:r>
    </w:p>
    <w:p w:rsidR="009E45A6" w:rsidRDefault="00D67C83" w:rsidP="00BA629A">
      <w:pPr>
        <w:tabs>
          <w:tab w:val="left" w:pos="709"/>
        </w:tabs>
        <w:ind w:left="709"/>
      </w:pPr>
      <w:r>
        <w:rPr>
          <w:szCs w:val="26"/>
        </w:rPr>
        <w:t>"</w:t>
      </w:r>
      <w:r w:rsidR="009E45A6" w:rsidRPr="007D6A67">
        <w:rPr>
          <w:szCs w:val="26"/>
          <w:u w:val="single"/>
        </w:rPr>
        <w:t>Encargos Moratórios</w:t>
      </w:r>
      <w:r>
        <w:rPr>
          <w:szCs w:val="26"/>
        </w:rPr>
        <w:t>"</w:t>
      </w:r>
      <w:r w:rsidR="009E45A6" w:rsidRPr="007D6A67">
        <w:rPr>
          <w:szCs w:val="26"/>
        </w:rPr>
        <w:t xml:space="preserve"> </w:t>
      </w:r>
      <w:r w:rsidR="009E45A6" w:rsidRPr="00994E04">
        <w:t xml:space="preserve">tem o significado previsto </w:t>
      </w:r>
      <w:r w:rsidR="009E45A6">
        <w:t>na Cláusula </w:t>
      </w:r>
      <w:r w:rsidR="009E45A6">
        <w:fldChar w:fldCharType="begin"/>
      </w:r>
      <w:r w:rsidR="009E45A6">
        <w:instrText xml:space="preserve"> REF _Ref279851957 \n \p \h </w:instrText>
      </w:r>
      <w:r w:rsidR="009E45A6">
        <w:fldChar w:fldCharType="separate"/>
      </w:r>
      <w:r w:rsidR="00EB3EC1">
        <w:t>7.31 abaixo</w:t>
      </w:r>
      <w:r w:rsidR="009E45A6">
        <w:fldChar w:fldCharType="end"/>
      </w:r>
      <w:r w:rsidR="009E45A6">
        <w:t>.</w:t>
      </w:r>
    </w:p>
    <w:p w:rsidR="009E45A6" w:rsidRPr="007D6A67" w:rsidRDefault="00D67C83" w:rsidP="00BA629A">
      <w:pPr>
        <w:tabs>
          <w:tab w:val="left" w:pos="709"/>
        </w:tabs>
        <w:ind w:left="709"/>
        <w:rPr>
          <w:szCs w:val="26"/>
        </w:rPr>
      </w:pPr>
      <w:r>
        <w:rPr>
          <w:szCs w:val="26"/>
        </w:rPr>
        <w:t>"</w:t>
      </w:r>
      <w:r w:rsidR="009E45A6" w:rsidRPr="007D6A67">
        <w:rPr>
          <w:szCs w:val="26"/>
          <w:u w:val="single"/>
        </w:rPr>
        <w:t>Escritura de Emissão</w:t>
      </w:r>
      <w:r>
        <w:rPr>
          <w:szCs w:val="26"/>
        </w:rPr>
        <w:t>"</w:t>
      </w:r>
      <w:r w:rsidR="009E45A6" w:rsidRPr="007D6A67">
        <w:rPr>
          <w:szCs w:val="26"/>
        </w:rPr>
        <w:t xml:space="preserve"> </w:t>
      </w:r>
      <w:r w:rsidR="009E45A6" w:rsidRPr="007D6A67">
        <w:rPr>
          <w:bCs/>
          <w:szCs w:val="26"/>
        </w:rPr>
        <w:t>tem o significado previsto no preâmbulo.</w:t>
      </w:r>
    </w:p>
    <w:p w:rsidR="008A0C67" w:rsidRPr="007D6A67" w:rsidRDefault="00D67C83" w:rsidP="00BA629A">
      <w:pPr>
        <w:tabs>
          <w:tab w:val="left" w:pos="709"/>
        </w:tabs>
        <w:ind w:left="709"/>
        <w:rPr>
          <w:szCs w:val="26"/>
        </w:rPr>
      </w:pPr>
      <w:r>
        <w:rPr>
          <w:szCs w:val="26"/>
        </w:rPr>
        <w:t>"</w:t>
      </w:r>
      <w:r w:rsidR="008A0C67" w:rsidRPr="007D6A67">
        <w:rPr>
          <w:szCs w:val="26"/>
          <w:u w:val="single"/>
        </w:rPr>
        <w:t>Escriturador</w:t>
      </w:r>
      <w:r>
        <w:rPr>
          <w:szCs w:val="26"/>
        </w:rPr>
        <w:t>"</w:t>
      </w:r>
      <w:r w:rsidR="008A0C67" w:rsidRPr="007D6A67">
        <w:rPr>
          <w:szCs w:val="26"/>
        </w:rPr>
        <w:t xml:space="preserve"> </w:t>
      </w:r>
      <w:r w:rsidR="008A0C67">
        <w:t xml:space="preserve">significa </w:t>
      </w:r>
      <w:r w:rsidR="0015346B">
        <w:rPr>
          <w:szCs w:val="26"/>
        </w:rPr>
        <w:t>Oliveira Trust Distribuidora de Títulos e Valores Mobiliários S.A</w:t>
      </w:r>
    </w:p>
    <w:p w:rsidR="009E45A6" w:rsidRDefault="00D67C83" w:rsidP="00BA629A">
      <w:pPr>
        <w:ind w:left="709"/>
      </w:pPr>
      <w:r>
        <w:rPr>
          <w:szCs w:val="26"/>
        </w:rPr>
        <w:t>"</w:t>
      </w:r>
      <w:r w:rsidR="009E45A6" w:rsidRPr="007D6A67">
        <w:rPr>
          <w:szCs w:val="26"/>
          <w:u w:val="single"/>
        </w:rPr>
        <w:t>Evento de Inadimplemento</w:t>
      </w:r>
      <w:r>
        <w:rPr>
          <w:szCs w:val="26"/>
        </w:rPr>
        <w:t>"</w:t>
      </w:r>
      <w:r w:rsidR="009E45A6" w:rsidRPr="007D6A67">
        <w:rPr>
          <w:szCs w:val="26"/>
        </w:rPr>
        <w:t xml:space="preserve"> </w:t>
      </w:r>
      <w:r w:rsidR="009E45A6" w:rsidRPr="00994E04">
        <w:t xml:space="preserve">tem o significado previsto </w:t>
      </w:r>
      <w:r w:rsidR="009E45A6">
        <w:t>na Cláusula </w:t>
      </w:r>
      <w:r w:rsidR="009E45A6">
        <w:fldChar w:fldCharType="begin"/>
      </w:r>
      <w:r w:rsidR="009E45A6">
        <w:instrText xml:space="preserve"> REF _Ref359943667 \n \p \h </w:instrText>
      </w:r>
      <w:r w:rsidR="009E45A6">
        <w:fldChar w:fldCharType="separate"/>
      </w:r>
      <w:r w:rsidR="00EB3EC1">
        <w:t>7.34 abaixo</w:t>
      </w:r>
      <w:r w:rsidR="009E45A6">
        <w:fldChar w:fldCharType="end"/>
      </w:r>
      <w:r w:rsidR="009E45A6">
        <w:t>.</w:t>
      </w:r>
    </w:p>
    <w:p w:rsidR="004D5FB2" w:rsidRDefault="00D67C83" w:rsidP="00BA629A">
      <w:pPr>
        <w:ind w:left="709"/>
      </w:pPr>
      <w:r>
        <w:rPr>
          <w:szCs w:val="26"/>
        </w:rPr>
        <w:t>"</w:t>
      </w:r>
      <w:r w:rsidR="004D5FB2" w:rsidRPr="00824B09">
        <w:rPr>
          <w:szCs w:val="26"/>
          <w:u w:val="single"/>
        </w:rPr>
        <w:t>Evento de Liquidez</w:t>
      </w:r>
      <w:r>
        <w:rPr>
          <w:szCs w:val="26"/>
        </w:rPr>
        <w:t>"</w:t>
      </w:r>
      <w:r w:rsidR="004D5FB2">
        <w:rPr>
          <w:szCs w:val="26"/>
        </w:rPr>
        <w:t xml:space="preserve"> s</w:t>
      </w:r>
      <w:r w:rsidR="004D5FB2" w:rsidRPr="004D5FB2">
        <w:rPr>
          <w:szCs w:val="26"/>
        </w:rPr>
        <w:t>ignifica a ocorrência, em relação à Companhia e/ou qualquer das Afiliadas da Companhia, de qualquer dos seguintes eventos:</w:t>
      </w:r>
      <w:r w:rsidR="004D5FB2">
        <w:rPr>
          <w:szCs w:val="26"/>
        </w:rPr>
        <w:t xml:space="preserve"> </w:t>
      </w:r>
      <w:r w:rsidR="00B81A8A">
        <w:rPr>
          <w:szCs w:val="26"/>
        </w:rPr>
        <w:t>(i)</w:t>
      </w:r>
      <w:r w:rsidR="007269BC">
        <w:rPr>
          <w:szCs w:val="26"/>
        </w:rPr>
        <w:t> </w:t>
      </w:r>
      <w:r w:rsidR="007269BC" w:rsidRPr="002F2F2B">
        <w:t>protocolo perante a CVM de pedido de registro ou início, de qualquer forma, de qualquer Oferta Pública ou oferta privada de Direitos de Participação Companhia e/ou Direitos de Participação Afiliada, no Brasil ou no exterior, cujo valor, individual ou agregado</w:t>
      </w:r>
      <w:r w:rsidR="007269BC">
        <w:t xml:space="preserve"> (inclusive com eventos da mesma espécie e/ou com qualquer dos eventos previstos nos itens (ii) a (iv) abaixo)</w:t>
      </w:r>
      <w:r w:rsidR="007269BC" w:rsidRPr="002F2F2B">
        <w:t>, seja superior a R$50.000.000,00 (cinquenta milhões de reais);</w:t>
      </w:r>
      <w:r w:rsidR="009E5842">
        <w:t xml:space="preserve"> (ii) </w:t>
      </w:r>
      <w:r w:rsidR="009E5842" w:rsidRPr="002F2F2B">
        <w:t>Alienação, direta ou indireta, de Direitos de Participação Companhia e/ou Direitos de Participação Afiliada em valor, individual ou agregado</w:t>
      </w:r>
      <w:r w:rsidR="009E5842">
        <w:t xml:space="preserve"> (inclusive com operações da mesma espécie e/ou com qualquer dos eventos previstos nos itens (i) acima a (iv) abaixo)</w:t>
      </w:r>
      <w:r w:rsidR="009E5842" w:rsidRPr="002F2F2B">
        <w:t>, superior a R$50.000.000,00 (cinquenta milhões de reais);</w:t>
      </w:r>
      <w:r w:rsidR="00937565">
        <w:t xml:space="preserve"> (iii) </w:t>
      </w:r>
      <w:r w:rsidR="00937565" w:rsidRPr="002F2F2B">
        <w:t>assinatura de documento vinculante que resulte na Alienação (voluntária ou compulsória, incluindo em realização de crédito</w:t>
      </w:r>
      <w:r w:rsidR="00937565">
        <w:t>s</w:t>
      </w:r>
      <w:r w:rsidR="00937565" w:rsidRPr="002F2F2B">
        <w:t>, garantias ou mediante procedimentos de desapropriação), direta ou indireta, de Direitos de Participação Companhia e/ou Direitos de Participação Afiliada, em valor, individual ou agregado</w:t>
      </w:r>
      <w:r w:rsidR="00937565">
        <w:t xml:space="preserve"> (inclusive com eventos da mesma espécie e/ou com qualquer dos eventos previstos nos itens (i) e (ii) acima e (iv) abaixo)</w:t>
      </w:r>
      <w:r w:rsidR="00937565" w:rsidRPr="002F2F2B">
        <w:t>, superior a R$50.000.000,00 (cinquenta milhões de reais);</w:t>
      </w:r>
      <w:r w:rsidR="00937565">
        <w:t xml:space="preserve"> (iv) </w:t>
      </w:r>
      <w:r w:rsidR="00937565" w:rsidRPr="002F2F2B">
        <w:t xml:space="preserve">qualquer tipo de reorganização societária, </w:t>
      </w:r>
      <w:r w:rsidR="00937565">
        <w:t xml:space="preserve">incluindo </w:t>
      </w:r>
      <w:r w:rsidR="00937565" w:rsidRPr="002F2F2B">
        <w:t xml:space="preserve">diluição de participação, fusão, cisão, incorporação (incluindo </w:t>
      </w:r>
      <w:r w:rsidR="00937565">
        <w:t xml:space="preserve">incorporação </w:t>
      </w:r>
      <w:r w:rsidR="00937565" w:rsidRPr="002F2F2B">
        <w:t xml:space="preserve">de ações), redução de capital ou </w:t>
      </w:r>
      <w:r w:rsidR="00937565" w:rsidRPr="002F2F2B">
        <w:rPr>
          <w:i/>
        </w:rPr>
        <w:t>drop down</w:t>
      </w:r>
      <w:r w:rsidR="00937565" w:rsidRPr="002F2F2B">
        <w:t xml:space="preserve"> de ativos, que envolva valores, de forma individual ou agregada</w:t>
      </w:r>
      <w:r w:rsidR="00937565">
        <w:t xml:space="preserve"> </w:t>
      </w:r>
      <w:r w:rsidR="00937565">
        <w:lastRenderedPageBreak/>
        <w:t>(inclusive com eventos da mesma espécie e/ou com qualquer dos eventos previstos nos itens (i) a (iii) acima)</w:t>
      </w:r>
      <w:r w:rsidR="00937565" w:rsidRPr="002F2F2B">
        <w:t>, superiores a R$50.000.000,00 (cinquenta milhões de reais); e/ou</w:t>
      </w:r>
      <w:r w:rsidR="00011BB6">
        <w:t xml:space="preserve"> (v) </w:t>
      </w:r>
      <w:r w:rsidR="00011BB6" w:rsidRPr="002F2F2B">
        <w:t>qualquer Mudança de Controle.</w:t>
      </w:r>
    </w:p>
    <w:p w:rsidR="00CF7EA1" w:rsidRDefault="00D67C83" w:rsidP="00BA629A">
      <w:pPr>
        <w:tabs>
          <w:tab w:val="left" w:pos="709"/>
        </w:tabs>
        <w:ind w:left="709"/>
        <w:rPr>
          <w:bCs/>
          <w:szCs w:val="26"/>
        </w:rPr>
      </w:pPr>
      <w:r>
        <w:rPr>
          <w:szCs w:val="26"/>
        </w:rPr>
        <w:t>"</w:t>
      </w:r>
      <w:r w:rsidR="00CF7EA1">
        <w:rPr>
          <w:szCs w:val="26"/>
          <w:u w:val="single"/>
        </w:rPr>
        <w:t>Fiador</w:t>
      </w:r>
      <w:r w:rsidR="000107EC">
        <w:rPr>
          <w:szCs w:val="26"/>
          <w:u w:val="single"/>
        </w:rPr>
        <w:t>es</w:t>
      </w:r>
      <w:r>
        <w:rPr>
          <w:szCs w:val="26"/>
        </w:rPr>
        <w:t>"</w:t>
      </w:r>
      <w:r w:rsidR="00CF7EA1">
        <w:rPr>
          <w:szCs w:val="26"/>
        </w:rPr>
        <w:t xml:space="preserve"> </w:t>
      </w:r>
      <w:r w:rsidR="00CF7EA1" w:rsidRPr="007D6A67">
        <w:rPr>
          <w:bCs/>
          <w:szCs w:val="26"/>
        </w:rPr>
        <w:t>tem o significado previsto no preâmbulo</w:t>
      </w:r>
      <w:r w:rsidR="00CF7EA1">
        <w:rPr>
          <w:bCs/>
          <w:szCs w:val="26"/>
        </w:rPr>
        <w:t>.</w:t>
      </w:r>
    </w:p>
    <w:p w:rsidR="00AF7356" w:rsidRPr="007D6A67" w:rsidRDefault="00D67C83" w:rsidP="00AF7356">
      <w:pPr>
        <w:tabs>
          <w:tab w:val="left" w:pos="709"/>
        </w:tabs>
        <w:ind w:left="709"/>
        <w:rPr>
          <w:szCs w:val="26"/>
        </w:rPr>
      </w:pPr>
      <w:r>
        <w:t>"</w:t>
      </w:r>
      <w:r w:rsidR="00AF7356">
        <w:rPr>
          <w:u w:val="single"/>
        </w:rPr>
        <w:t>Fiadores Pessoa Física</w:t>
      </w:r>
      <w:r>
        <w:t>"</w:t>
      </w:r>
      <w:r w:rsidR="00AF7356">
        <w:t xml:space="preserve"> </w:t>
      </w:r>
      <w:r w:rsidR="00AF7356" w:rsidRPr="007D6A67">
        <w:rPr>
          <w:bCs/>
          <w:szCs w:val="26"/>
        </w:rPr>
        <w:t>tem o significado previsto no preâmbulo</w:t>
      </w:r>
      <w:r w:rsidR="00AF7356">
        <w:rPr>
          <w:bCs/>
          <w:szCs w:val="26"/>
        </w:rPr>
        <w:t>.</w:t>
      </w:r>
    </w:p>
    <w:p w:rsidR="00AF7356" w:rsidRDefault="00D67C83" w:rsidP="00BA629A">
      <w:pPr>
        <w:tabs>
          <w:tab w:val="left" w:pos="709"/>
        </w:tabs>
        <w:ind w:left="709"/>
        <w:rPr>
          <w:bCs/>
          <w:szCs w:val="26"/>
        </w:rPr>
      </w:pPr>
      <w:r>
        <w:t>"</w:t>
      </w:r>
      <w:r w:rsidR="00AF7356">
        <w:rPr>
          <w:u w:val="single"/>
        </w:rPr>
        <w:t>Fiadores Pessoa Jurídica</w:t>
      </w:r>
      <w:r>
        <w:t>"</w:t>
      </w:r>
      <w:r w:rsidR="00AF7356">
        <w:t xml:space="preserve"> </w:t>
      </w:r>
      <w:r w:rsidR="00AF7356" w:rsidRPr="007D6A67">
        <w:rPr>
          <w:bCs/>
          <w:szCs w:val="26"/>
        </w:rPr>
        <w:t>tem o significado previsto no preâmbulo</w:t>
      </w:r>
      <w:r w:rsidR="00AF7356">
        <w:rPr>
          <w:bCs/>
          <w:szCs w:val="26"/>
        </w:rPr>
        <w:t>.</w:t>
      </w:r>
    </w:p>
    <w:p w:rsidR="00CF4566" w:rsidRDefault="00D67C83" w:rsidP="00BA629A">
      <w:pPr>
        <w:tabs>
          <w:tab w:val="left" w:pos="709"/>
        </w:tabs>
        <w:ind w:left="709"/>
      </w:pPr>
      <w:r>
        <w:rPr>
          <w:szCs w:val="26"/>
        </w:rPr>
        <w:t>"</w:t>
      </w:r>
      <w:r w:rsidR="00CF4566">
        <w:rPr>
          <w:szCs w:val="26"/>
          <w:u w:val="single"/>
        </w:rPr>
        <w:t>Fiança</w:t>
      </w:r>
      <w:r>
        <w:rPr>
          <w:szCs w:val="26"/>
        </w:rPr>
        <w:t>"</w:t>
      </w:r>
      <w:r w:rsidR="00CF4566" w:rsidRPr="007D6A67">
        <w:rPr>
          <w:szCs w:val="26"/>
        </w:rPr>
        <w:t xml:space="preserve"> </w:t>
      </w:r>
      <w:r w:rsidR="00CF4566" w:rsidRPr="00994E04">
        <w:t xml:space="preserve">tem o significado previsto </w:t>
      </w:r>
      <w:r w:rsidR="00CF4566">
        <w:t>na Cláusula </w:t>
      </w:r>
      <w:r w:rsidR="00CF4566">
        <w:fldChar w:fldCharType="begin"/>
      </w:r>
      <w:r w:rsidR="00CF4566">
        <w:instrText xml:space="preserve"> REF _Ref346529387 \n \p \h </w:instrText>
      </w:r>
      <w:r w:rsidR="00CF4566">
        <w:fldChar w:fldCharType="separate"/>
      </w:r>
      <w:r w:rsidR="00EB3EC1">
        <w:t>7.9 abaixo</w:t>
      </w:r>
      <w:r w:rsidR="00CF4566">
        <w:fldChar w:fldCharType="end"/>
      </w:r>
      <w:r w:rsidR="00CF4566">
        <w:t>.</w:t>
      </w:r>
    </w:p>
    <w:p w:rsidR="001C290B" w:rsidRDefault="00D67C83">
      <w:pPr>
        <w:tabs>
          <w:tab w:val="left" w:pos="709"/>
        </w:tabs>
        <w:ind w:left="709"/>
      </w:pPr>
      <w:r>
        <w:t>"</w:t>
      </w:r>
      <w:r w:rsidR="00684650" w:rsidRPr="00824B09">
        <w:rPr>
          <w:u w:val="single"/>
        </w:rPr>
        <w:t>Fluxo de Cobertura da Dívida</w:t>
      </w:r>
      <w:r>
        <w:t>"</w:t>
      </w:r>
      <w:r w:rsidR="00684650">
        <w:t xml:space="preserve"> </w:t>
      </w:r>
      <w:r w:rsidR="00684650" w:rsidRPr="004849D1">
        <w:t xml:space="preserve">significa </w:t>
      </w:r>
      <w:r w:rsidR="003A21C4">
        <w:t>o somatório d</w:t>
      </w:r>
      <w:r w:rsidR="003C62E9">
        <w:t>as Disponibilidades</w:t>
      </w:r>
      <w:r w:rsidR="00684650" w:rsidRPr="00824B09">
        <w:t xml:space="preserve"> DB3 e </w:t>
      </w:r>
      <w:r w:rsidR="003A21C4">
        <w:t>d</w:t>
      </w:r>
      <w:r w:rsidR="003C62E9">
        <w:t>as Disponibilidades</w:t>
      </w:r>
      <w:r w:rsidR="00684650" w:rsidRPr="00824B09">
        <w:t xml:space="preserve"> MOB Telecomunicações</w:t>
      </w:r>
      <w:r w:rsidR="00A02F73">
        <w:t xml:space="preserve"> e</w:t>
      </w:r>
      <w:r w:rsidR="001C290B">
        <w:t xml:space="preserve"> do </w:t>
      </w:r>
      <w:r w:rsidR="00DD20D1">
        <w:t>Caixa Consolidado</w:t>
      </w:r>
      <w:r w:rsidR="004F5EC4">
        <w:t xml:space="preserve">, adicionado do montante total </w:t>
      </w:r>
      <w:r w:rsidR="004F5EC4">
        <w:rPr>
          <w:szCs w:val="26"/>
        </w:rPr>
        <w:t xml:space="preserve">pago pela Companhia desde a última data de cálculo do Fluxo de Cobertura da Dívida, a título de </w:t>
      </w:r>
      <w:r w:rsidR="004F5EC4" w:rsidRPr="007F4100">
        <w:rPr>
          <w:szCs w:val="26"/>
        </w:rPr>
        <w:t>Remuneração</w:t>
      </w:r>
      <w:r w:rsidR="004F5EC4">
        <w:rPr>
          <w:szCs w:val="26"/>
        </w:rPr>
        <w:t xml:space="preserve"> </w:t>
      </w:r>
      <w:r w:rsidR="00AB5A13">
        <w:rPr>
          <w:szCs w:val="26"/>
        </w:rPr>
        <w:t>das</w:t>
      </w:r>
      <w:r w:rsidR="004F5EC4">
        <w:rPr>
          <w:szCs w:val="26"/>
        </w:rPr>
        <w:t xml:space="preserve"> Debêntures</w:t>
      </w:r>
      <w:r w:rsidR="004F5EC4" w:rsidRPr="007F4100">
        <w:rPr>
          <w:szCs w:val="26"/>
        </w:rPr>
        <w:t xml:space="preserve">, calculada </w:t>
      </w:r>
      <w:r w:rsidR="004F5EC4" w:rsidRPr="007F4100">
        <w:rPr>
          <w:i/>
          <w:szCs w:val="26"/>
        </w:rPr>
        <w:t>pro rata temporis</w:t>
      </w:r>
      <w:r w:rsidR="004F5EC4" w:rsidRPr="007F4100">
        <w:rPr>
          <w:szCs w:val="26"/>
        </w:rPr>
        <w:t xml:space="preserve">, desde a Primeira Data de Integralização </w:t>
      </w:r>
      <w:r w:rsidR="004F5EC4">
        <w:rPr>
          <w:szCs w:val="26"/>
        </w:rPr>
        <w:t xml:space="preserve">da respectiva série </w:t>
      </w:r>
      <w:r w:rsidR="004F5EC4" w:rsidRPr="007F4100">
        <w:rPr>
          <w:szCs w:val="26"/>
        </w:rPr>
        <w:t xml:space="preserve">ou a data de pagamento da Remuneração </w:t>
      </w:r>
      <w:r w:rsidR="004F5EC4">
        <w:rPr>
          <w:szCs w:val="26"/>
        </w:rPr>
        <w:t xml:space="preserve">da respectiva série </w:t>
      </w:r>
      <w:r w:rsidR="004F5EC4" w:rsidRPr="007F4100">
        <w:rPr>
          <w:szCs w:val="26"/>
        </w:rPr>
        <w:t>imediatamente anterior, conforme o caso, até a data do efetivo pagamento</w:t>
      </w:r>
      <w:r w:rsidR="00DD20D1">
        <w:t xml:space="preserve">, </w:t>
      </w:r>
      <w:r w:rsidR="001C290B" w:rsidRPr="00A97193">
        <w:rPr>
          <w:u w:val="single"/>
        </w:rPr>
        <w:t>observado que</w:t>
      </w:r>
      <w:r w:rsidR="001C290B">
        <w:t xml:space="preserve"> (i) o saldo de caixa consumido nas atividades de investimento</w:t>
      </w:r>
      <w:r w:rsidR="00A61421">
        <w:rPr>
          <w:szCs w:val="26"/>
        </w:rPr>
        <w:t xml:space="preserve"> </w:t>
      </w:r>
      <w:r w:rsidR="007473E1">
        <w:t>(</w:t>
      </w:r>
      <w:r w:rsidR="007473E1" w:rsidRPr="003C168B">
        <w:t xml:space="preserve">considerando o valor descrito na rubrica </w:t>
      </w:r>
      <w:r w:rsidR="007473E1">
        <w:t>"</w:t>
      </w:r>
      <w:r w:rsidR="007473E1" w:rsidRPr="003C168B">
        <w:t>Caixa gerado (consumido) nas atividades de investimentos</w:t>
      </w:r>
      <w:r w:rsidR="007473E1">
        <w:t>"</w:t>
      </w:r>
      <w:r w:rsidR="007473E1" w:rsidRPr="003C168B">
        <w:t xml:space="preserve">, </w:t>
      </w:r>
      <w:r w:rsidR="007473E1">
        <w:t xml:space="preserve">conforme indicado </w:t>
      </w:r>
      <w:r w:rsidR="007473E1" w:rsidRPr="003C168B">
        <w:t xml:space="preserve">nas Demonstrações dos </w:t>
      </w:r>
      <w:r w:rsidR="007473E1">
        <w:t>f</w:t>
      </w:r>
      <w:r w:rsidR="007473E1" w:rsidRPr="003C168B">
        <w:t xml:space="preserve">luxos de </w:t>
      </w:r>
      <w:r w:rsidR="007473E1">
        <w:t>c</w:t>
      </w:r>
      <w:r w:rsidR="007473E1" w:rsidRPr="003C168B">
        <w:t>aixa)</w:t>
      </w:r>
      <w:r w:rsidR="007473E1">
        <w:t xml:space="preserve"> </w:t>
      </w:r>
      <w:r w:rsidR="00A61421">
        <w:rPr>
          <w:szCs w:val="26"/>
        </w:rPr>
        <w:t xml:space="preserve">da </w:t>
      </w:r>
      <w:r w:rsidR="00A61421">
        <w:t xml:space="preserve">DB3 e </w:t>
      </w:r>
      <w:r w:rsidR="009367FB">
        <w:rPr>
          <w:szCs w:val="26"/>
        </w:rPr>
        <w:t xml:space="preserve">da </w:t>
      </w:r>
      <w:r w:rsidR="009367FB" w:rsidRPr="003A3765">
        <w:t>MOB Telecomunicações</w:t>
      </w:r>
      <w:r w:rsidR="00A51C0F">
        <w:t xml:space="preserve"> para fins de cálculo das Disponibilidades</w:t>
      </w:r>
      <w:r w:rsidR="00A51C0F" w:rsidRPr="00824B09">
        <w:t xml:space="preserve"> DB3 e </w:t>
      </w:r>
      <w:r w:rsidR="00A51C0F">
        <w:t>das Disponibilidades</w:t>
      </w:r>
      <w:r w:rsidR="00A51C0F" w:rsidRPr="00824B09">
        <w:t xml:space="preserve"> MOB Telecomunicações</w:t>
      </w:r>
      <w:r w:rsidR="00D4121F">
        <w:t>, respectivamente</w:t>
      </w:r>
      <w:r w:rsidR="00A61421">
        <w:t>,</w:t>
      </w:r>
      <w:r w:rsidR="001C290B">
        <w:t xml:space="preserve"> somente será considerado para fins de cálculo do Fluxo de Cobertura da Dívida em determinado exercício ou semestre social </w:t>
      </w:r>
      <w:r w:rsidR="000F6125">
        <w:t xml:space="preserve">quando, </w:t>
      </w:r>
      <w:r w:rsidR="00652C92">
        <w:t xml:space="preserve">a partir </w:t>
      </w:r>
      <w:r w:rsidR="007B42D4">
        <w:t>d</w:t>
      </w:r>
      <w:r w:rsidR="00477E55">
        <w:t xml:space="preserve">as Demonstrações Financeiras </w:t>
      </w:r>
      <w:r w:rsidR="00483C19">
        <w:t xml:space="preserve">Consolidadas Semestrais Auditadas da DB3 </w:t>
      </w:r>
      <w:r w:rsidR="007B42D4">
        <w:t xml:space="preserve">e </w:t>
      </w:r>
      <w:r w:rsidR="00483C19">
        <w:t xml:space="preserve">das Demonstrações Financeiras Consolidadas Semestrais Auditadas da </w:t>
      </w:r>
      <w:r w:rsidR="007B42D4">
        <w:t>MOB Telecomunicações</w:t>
      </w:r>
      <w:r w:rsidR="00652C92">
        <w:t xml:space="preserve"> </w:t>
      </w:r>
      <w:r w:rsidR="002B3902">
        <w:t>referente ao período findo em 3</w:t>
      </w:r>
      <w:r w:rsidR="00483C19">
        <w:t>0</w:t>
      </w:r>
      <w:r w:rsidR="002B3902">
        <w:t> de </w:t>
      </w:r>
      <w:r w:rsidR="00483C19">
        <w:t>junho </w:t>
      </w:r>
      <w:r w:rsidR="002B3902">
        <w:t xml:space="preserve">de 2018 </w:t>
      </w:r>
      <w:r w:rsidR="001C290B">
        <w:t>for</w:t>
      </w:r>
      <w:r w:rsidR="00776533">
        <w:t>, de forma conjunta,</w:t>
      </w:r>
      <w:r w:rsidR="001C290B">
        <w:t xml:space="preserve"> superior ao montante total integralizado das Debêntures, líquido de R$</w:t>
      </w:r>
      <w:r w:rsidR="00652C92">
        <w:t>5</w:t>
      </w:r>
      <w:r w:rsidR="001C290B">
        <w:t>.000.000,00 (cinco milhões de reais); e (ii) </w:t>
      </w:r>
      <w:r w:rsidR="00391865">
        <w:t xml:space="preserve">somente será considerado </w:t>
      </w:r>
      <w:r w:rsidR="001C290B">
        <w:t xml:space="preserve">o </w:t>
      </w:r>
      <w:r w:rsidR="00391865">
        <w:t xml:space="preserve">montante do </w:t>
      </w:r>
      <w:r w:rsidR="001C290B">
        <w:t xml:space="preserve">Caixa Consolidado </w:t>
      </w:r>
      <w:r w:rsidR="00391865">
        <w:t>que</w:t>
      </w:r>
      <w:r w:rsidR="001C290B">
        <w:t xml:space="preserve"> for superior a R$4.000.000,00 (quatro milhões de reais).</w:t>
      </w:r>
    </w:p>
    <w:p w:rsidR="00B572CC" w:rsidRDefault="00D67C83" w:rsidP="00BA629A">
      <w:pPr>
        <w:tabs>
          <w:tab w:val="left" w:pos="709"/>
        </w:tabs>
        <w:ind w:left="709"/>
        <w:rPr>
          <w:szCs w:val="26"/>
        </w:rPr>
      </w:pPr>
      <w:r>
        <w:rPr>
          <w:szCs w:val="26"/>
        </w:rPr>
        <w:t>"</w:t>
      </w:r>
      <w:r w:rsidR="00B572CC" w:rsidRPr="00AC63F3">
        <w:rPr>
          <w:szCs w:val="26"/>
          <w:u w:val="single"/>
        </w:rPr>
        <w:t>Fluxo Mínimo da Cessão Fiduciária – Prestação de Serviços</w:t>
      </w:r>
      <w:r>
        <w:rPr>
          <w:szCs w:val="26"/>
        </w:rPr>
        <w:t>"</w:t>
      </w:r>
      <w:r w:rsidR="00B572CC">
        <w:rPr>
          <w:szCs w:val="26"/>
        </w:rPr>
        <w:t xml:space="preserve"> </w:t>
      </w:r>
      <w:r w:rsidR="00B572CC" w:rsidRPr="00994E04">
        <w:t xml:space="preserve">tem o significado previsto </w:t>
      </w:r>
      <w:r w:rsidR="00B572CC">
        <w:t>na Cláusula </w:t>
      </w:r>
      <w:r w:rsidR="00B572CC">
        <w:fldChar w:fldCharType="begin"/>
      </w:r>
      <w:r w:rsidR="00B572CC">
        <w:instrText xml:space="preserve"> REF _Ref526936553 \n \p \h </w:instrText>
      </w:r>
      <w:r w:rsidR="00B572CC">
        <w:fldChar w:fldCharType="separate"/>
      </w:r>
      <w:r w:rsidR="00EB3EC1">
        <w:t>7.14.3 abaixo</w:t>
      </w:r>
      <w:r w:rsidR="00B572CC">
        <w:fldChar w:fldCharType="end"/>
      </w:r>
      <w:r w:rsidR="00B572CC">
        <w:t>.</w:t>
      </w:r>
    </w:p>
    <w:p w:rsidR="006D7F8C" w:rsidRDefault="00D67C83" w:rsidP="00BA629A">
      <w:pPr>
        <w:tabs>
          <w:tab w:val="left" w:pos="709"/>
        </w:tabs>
        <w:ind w:left="709"/>
      </w:pPr>
      <w:r>
        <w:t>"</w:t>
      </w:r>
      <w:r w:rsidR="006D7F8C">
        <w:rPr>
          <w:u w:val="single"/>
        </w:rPr>
        <w:t>Francisco</w:t>
      </w:r>
      <w:r>
        <w:t>"</w:t>
      </w:r>
      <w:r w:rsidR="006D7F8C">
        <w:t xml:space="preserve"> </w:t>
      </w:r>
      <w:r w:rsidR="006D7F8C" w:rsidRPr="007D6A67">
        <w:rPr>
          <w:bCs/>
          <w:szCs w:val="26"/>
        </w:rPr>
        <w:t>tem o significado previsto no preâmbulo</w:t>
      </w:r>
      <w:r w:rsidR="006D7F8C">
        <w:rPr>
          <w:bCs/>
          <w:szCs w:val="26"/>
        </w:rPr>
        <w:t>.</w:t>
      </w:r>
    </w:p>
    <w:p w:rsidR="00CD464A" w:rsidRDefault="00D67C83" w:rsidP="00BA629A">
      <w:pPr>
        <w:tabs>
          <w:tab w:val="left" w:pos="709"/>
        </w:tabs>
        <w:ind w:left="709"/>
      </w:pPr>
      <w:r>
        <w:t>"</w:t>
      </w:r>
      <w:r w:rsidR="00CD464A" w:rsidRPr="007645A7">
        <w:rPr>
          <w:u w:val="single"/>
        </w:rPr>
        <w:t>Garantia</w:t>
      </w:r>
      <w:r w:rsidR="00CD464A">
        <w:rPr>
          <w:u w:val="single"/>
        </w:rPr>
        <w:t>s</w:t>
      </w:r>
      <w:r>
        <w:t>"</w:t>
      </w:r>
      <w:r w:rsidR="00CD464A">
        <w:t xml:space="preserve"> significam, em conjunto, a</w:t>
      </w:r>
      <w:r w:rsidR="0051692E">
        <w:t>s</w:t>
      </w:r>
      <w:r w:rsidR="00CD464A">
        <w:t xml:space="preserve"> </w:t>
      </w:r>
      <w:r w:rsidR="0051692E">
        <w:t xml:space="preserve">Alienações </w:t>
      </w:r>
      <w:r w:rsidR="00546A0B">
        <w:t>Fiduciária</w:t>
      </w:r>
      <w:r w:rsidR="0051692E">
        <w:t>s</w:t>
      </w:r>
      <w:r w:rsidR="001154D5">
        <w:t>,</w:t>
      </w:r>
      <w:r w:rsidR="002A42B4">
        <w:t xml:space="preserve"> </w:t>
      </w:r>
      <w:r w:rsidR="00546A0B">
        <w:t>a Cessão Fiduciária</w:t>
      </w:r>
      <w:r w:rsidR="00834380">
        <w:t xml:space="preserve"> </w:t>
      </w:r>
      <w:r w:rsidR="00546A0B">
        <w:t xml:space="preserve">e a </w:t>
      </w:r>
      <w:r w:rsidR="00CD464A">
        <w:t>Fiança.</w:t>
      </w:r>
    </w:p>
    <w:p w:rsidR="00E3434D" w:rsidRDefault="00D67C83" w:rsidP="00BA629A">
      <w:pPr>
        <w:tabs>
          <w:tab w:val="left" w:pos="709"/>
        </w:tabs>
        <w:ind w:left="709"/>
        <w:rPr>
          <w:szCs w:val="26"/>
        </w:rPr>
      </w:pPr>
      <w:r>
        <w:rPr>
          <w:szCs w:val="26"/>
        </w:rPr>
        <w:t>"</w:t>
      </w:r>
      <w:r w:rsidR="00E3434D" w:rsidRPr="00E3434D">
        <w:rPr>
          <w:szCs w:val="26"/>
          <w:u w:val="single"/>
        </w:rPr>
        <w:t>IGPM</w:t>
      </w:r>
      <w:r>
        <w:rPr>
          <w:szCs w:val="26"/>
        </w:rPr>
        <w:t>"</w:t>
      </w:r>
      <w:r w:rsidR="00E3434D">
        <w:rPr>
          <w:szCs w:val="26"/>
        </w:rPr>
        <w:t xml:space="preserve"> significa </w:t>
      </w:r>
      <w:r w:rsidR="00E3434D" w:rsidRPr="007645A7">
        <w:rPr>
          <w:szCs w:val="26"/>
        </w:rPr>
        <w:t>Índice Geral de Preços – Mercado, divulgado pela Fundação Getúlio Vargas</w:t>
      </w:r>
      <w:r w:rsidR="00E3434D">
        <w:rPr>
          <w:szCs w:val="26"/>
        </w:rPr>
        <w:t>.</w:t>
      </w:r>
    </w:p>
    <w:p w:rsidR="00610A0C" w:rsidRDefault="00D67C83" w:rsidP="00BA629A">
      <w:pPr>
        <w:tabs>
          <w:tab w:val="left" w:pos="709"/>
        </w:tabs>
        <w:ind w:left="709"/>
      </w:pPr>
      <w:r>
        <w:rPr>
          <w:szCs w:val="26"/>
        </w:rPr>
        <w:t>"</w:t>
      </w:r>
      <w:r w:rsidR="00610A0C" w:rsidRPr="002E4D8D">
        <w:rPr>
          <w:szCs w:val="26"/>
          <w:u w:val="single"/>
        </w:rPr>
        <w:t>Índices Financeiros</w:t>
      </w:r>
      <w:r>
        <w:rPr>
          <w:szCs w:val="26"/>
        </w:rPr>
        <w:t>"</w:t>
      </w:r>
      <w:r w:rsidR="00610A0C">
        <w:rPr>
          <w:szCs w:val="26"/>
        </w:rPr>
        <w:t xml:space="preserve"> </w:t>
      </w:r>
      <w:r w:rsidR="00610A0C" w:rsidRPr="00994E04">
        <w:t xml:space="preserve">tem o significado previsto </w:t>
      </w:r>
      <w:r w:rsidR="00610A0C">
        <w:t>na Cláusula </w:t>
      </w:r>
      <w:r w:rsidR="00610A0C">
        <w:fldChar w:fldCharType="begin"/>
      </w:r>
      <w:r w:rsidR="00610A0C">
        <w:instrText xml:space="preserve"> REF _Ref356481704 \n \p \h </w:instrText>
      </w:r>
      <w:r w:rsidR="00610A0C">
        <w:fldChar w:fldCharType="separate"/>
      </w:r>
      <w:r w:rsidR="00EB3EC1">
        <w:t>7.34.2 abaixo</w:t>
      </w:r>
      <w:r w:rsidR="00610A0C">
        <w:fldChar w:fldCharType="end"/>
      </w:r>
      <w:r w:rsidR="00610A0C">
        <w:t>, inciso </w:t>
      </w:r>
      <w:r w:rsidR="00610A0C">
        <w:fldChar w:fldCharType="begin"/>
      </w:r>
      <w:r w:rsidR="00610A0C">
        <w:instrText xml:space="preserve"> REF _Ref488943014 \n \h </w:instrText>
      </w:r>
      <w:r w:rsidR="00610A0C">
        <w:fldChar w:fldCharType="separate"/>
      </w:r>
      <w:r w:rsidR="00EB3EC1">
        <w:t>XXIV</w:t>
      </w:r>
      <w:r w:rsidR="00610A0C">
        <w:fldChar w:fldCharType="end"/>
      </w:r>
      <w:r w:rsidR="00610A0C">
        <w:t>.</w:t>
      </w:r>
    </w:p>
    <w:p w:rsidR="00BD72C2" w:rsidRPr="007D6A67" w:rsidRDefault="00D67C83" w:rsidP="00BA629A">
      <w:pPr>
        <w:tabs>
          <w:tab w:val="left" w:pos="709"/>
        </w:tabs>
        <w:ind w:left="709"/>
        <w:rPr>
          <w:szCs w:val="26"/>
        </w:rPr>
      </w:pPr>
      <w:r>
        <w:rPr>
          <w:szCs w:val="26"/>
        </w:rPr>
        <w:t>"</w:t>
      </w:r>
      <w:r w:rsidR="00BD72C2" w:rsidRPr="007D6A67">
        <w:rPr>
          <w:szCs w:val="26"/>
          <w:u w:val="single"/>
        </w:rPr>
        <w:t>Instrução CVM 358</w:t>
      </w:r>
      <w:r>
        <w:rPr>
          <w:szCs w:val="26"/>
        </w:rPr>
        <w:t>"</w:t>
      </w:r>
      <w:r w:rsidR="00BD72C2" w:rsidRPr="007D6A67">
        <w:rPr>
          <w:szCs w:val="26"/>
        </w:rPr>
        <w:t xml:space="preserve"> significa Instrução da CVM n.º 358, de 3 </w:t>
      </w:r>
      <w:r w:rsidR="00BD72C2" w:rsidRPr="00B76011">
        <w:t>de</w:t>
      </w:r>
      <w:r w:rsidR="00BD72C2">
        <w:t> </w:t>
      </w:r>
      <w:r w:rsidR="00BD72C2" w:rsidRPr="00B76011">
        <w:t>janeiro</w:t>
      </w:r>
      <w:r w:rsidR="00BD72C2" w:rsidRPr="007D6A67">
        <w:rPr>
          <w:szCs w:val="26"/>
        </w:rPr>
        <w:t> de 2002, conforme alterada.</w:t>
      </w:r>
    </w:p>
    <w:p w:rsidR="00BD72C2" w:rsidRDefault="00D67C83" w:rsidP="00BA629A">
      <w:pPr>
        <w:tabs>
          <w:tab w:val="left" w:pos="709"/>
        </w:tabs>
        <w:ind w:left="709"/>
        <w:rPr>
          <w:szCs w:val="26"/>
        </w:rPr>
      </w:pPr>
      <w:r>
        <w:rPr>
          <w:szCs w:val="26"/>
        </w:rPr>
        <w:lastRenderedPageBreak/>
        <w:t>"</w:t>
      </w:r>
      <w:r w:rsidR="00BD72C2" w:rsidRPr="007D6A67">
        <w:rPr>
          <w:szCs w:val="26"/>
          <w:u w:val="single"/>
        </w:rPr>
        <w:t>Instrução CVM 476</w:t>
      </w:r>
      <w:r>
        <w:rPr>
          <w:szCs w:val="26"/>
        </w:rPr>
        <w:t>"</w:t>
      </w:r>
      <w:r w:rsidR="00BD72C2" w:rsidRPr="007D6A67">
        <w:rPr>
          <w:szCs w:val="26"/>
        </w:rPr>
        <w:t xml:space="preserve"> significa Instrução da CVM n.º 476, de 16 de janeiro de 2009, conforme alterada.</w:t>
      </w:r>
    </w:p>
    <w:p w:rsidR="00BD72C2" w:rsidRDefault="00D67C83" w:rsidP="00BA629A">
      <w:pPr>
        <w:tabs>
          <w:tab w:val="left" w:pos="709"/>
        </w:tabs>
        <w:ind w:left="709"/>
        <w:rPr>
          <w:szCs w:val="26"/>
        </w:rPr>
      </w:pPr>
      <w:r>
        <w:t>"</w:t>
      </w:r>
      <w:r w:rsidR="00BD72C2" w:rsidRPr="009A6ECA">
        <w:rPr>
          <w:u w:val="single"/>
        </w:rPr>
        <w:t>Instrução CVM 539</w:t>
      </w:r>
      <w:r>
        <w:t>"</w:t>
      </w:r>
      <w:r w:rsidR="00BD72C2">
        <w:t xml:space="preserve"> significa</w:t>
      </w:r>
      <w:r w:rsidR="00BD72C2" w:rsidRPr="00F40EED">
        <w:t xml:space="preserve"> </w:t>
      </w:r>
      <w:r w:rsidR="00BD72C2">
        <w:t>Instrução da CVM n.º 539</w:t>
      </w:r>
      <w:r w:rsidR="00BD72C2" w:rsidRPr="00D7762D">
        <w:t xml:space="preserve">, de </w:t>
      </w:r>
      <w:r w:rsidR="00BD72C2">
        <w:t>13 de novembro de 2013, conforme alterada.</w:t>
      </w:r>
    </w:p>
    <w:p w:rsidR="0042566B" w:rsidRPr="004435ED" w:rsidRDefault="00D67C83" w:rsidP="00BA629A">
      <w:pPr>
        <w:tabs>
          <w:tab w:val="left" w:pos="709"/>
        </w:tabs>
        <w:ind w:left="709"/>
        <w:rPr>
          <w:szCs w:val="26"/>
        </w:rPr>
      </w:pPr>
      <w:r>
        <w:rPr>
          <w:szCs w:val="26"/>
        </w:rPr>
        <w:t>"</w:t>
      </w:r>
      <w:r w:rsidR="0042566B" w:rsidRPr="004435ED">
        <w:rPr>
          <w:szCs w:val="26"/>
          <w:u w:val="single"/>
        </w:rPr>
        <w:t>Instrução</w:t>
      </w:r>
      <w:r w:rsidR="0042566B">
        <w:rPr>
          <w:szCs w:val="26"/>
          <w:u w:val="single"/>
        </w:rPr>
        <w:t> CVM </w:t>
      </w:r>
      <w:r w:rsidR="0042566B" w:rsidRPr="004435ED">
        <w:rPr>
          <w:szCs w:val="26"/>
          <w:u w:val="single"/>
        </w:rPr>
        <w:t>583</w:t>
      </w:r>
      <w:r>
        <w:rPr>
          <w:szCs w:val="26"/>
        </w:rPr>
        <w:t>"</w:t>
      </w:r>
      <w:r w:rsidR="0042566B" w:rsidRPr="004435ED">
        <w:rPr>
          <w:szCs w:val="26"/>
        </w:rPr>
        <w:t xml:space="preserve"> significa Instrução da CVM n.º 583, de 20 de dezembro de 2016, conforme alterada.</w:t>
      </w:r>
    </w:p>
    <w:p w:rsidR="009E45A6" w:rsidRDefault="00D67C83" w:rsidP="00BA629A">
      <w:pPr>
        <w:tabs>
          <w:tab w:val="left" w:pos="709"/>
        </w:tabs>
        <w:ind w:left="709"/>
      </w:pPr>
      <w:r>
        <w:rPr>
          <w:szCs w:val="26"/>
        </w:rPr>
        <w:t>"</w:t>
      </w:r>
      <w:r w:rsidR="009E45A6" w:rsidRPr="007D6A67">
        <w:rPr>
          <w:szCs w:val="26"/>
          <w:u w:val="single"/>
        </w:rPr>
        <w:t>Investidores Profissionais</w:t>
      </w:r>
      <w:r>
        <w:rPr>
          <w:szCs w:val="26"/>
        </w:rPr>
        <w:t>"</w:t>
      </w:r>
      <w:r w:rsidR="009E45A6" w:rsidRPr="007D6A67">
        <w:rPr>
          <w:szCs w:val="26"/>
        </w:rPr>
        <w:t xml:space="preserve"> tem o significado previsto no</w:t>
      </w:r>
      <w:r w:rsidR="009E45A6">
        <w:t xml:space="preserve"> artigo 9</w:t>
      </w:r>
      <w:r w:rsidR="009E45A6" w:rsidRPr="007D6A67">
        <w:rPr>
          <w:szCs w:val="26"/>
        </w:rPr>
        <w:t>º</w:t>
      </w:r>
      <w:r w:rsidR="00354756">
        <w:rPr>
          <w:szCs w:val="26"/>
        </w:rPr>
        <w:t>–</w:t>
      </w:r>
      <w:r w:rsidR="009E45A6" w:rsidRPr="007D6A67">
        <w:rPr>
          <w:szCs w:val="26"/>
        </w:rPr>
        <w:t>A</w:t>
      </w:r>
      <w:r w:rsidR="009E45A6">
        <w:t xml:space="preserve"> da Instrução</w:t>
      </w:r>
      <w:r w:rsidR="00BD72C2">
        <w:t> </w:t>
      </w:r>
      <w:r w:rsidR="009E45A6">
        <w:t>CVM</w:t>
      </w:r>
      <w:r w:rsidR="00BD72C2">
        <w:t> </w:t>
      </w:r>
      <w:r w:rsidR="009E45A6">
        <w:t>539.</w:t>
      </w:r>
    </w:p>
    <w:p w:rsidR="00B371FA" w:rsidRDefault="00D67C83" w:rsidP="00BA629A">
      <w:pPr>
        <w:tabs>
          <w:tab w:val="left" w:pos="709"/>
        </w:tabs>
        <w:ind w:left="709"/>
      </w:pPr>
      <w:r>
        <w:rPr>
          <w:szCs w:val="18"/>
        </w:rPr>
        <w:t>"</w:t>
      </w:r>
      <w:r w:rsidR="00B371FA">
        <w:rPr>
          <w:szCs w:val="18"/>
          <w:u w:val="single"/>
        </w:rPr>
        <w:t>Investimentos Permitidos</w:t>
      </w:r>
      <w:r>
        <w:rPr>
          <w:szCs w:val="18"/>
        </w:rPr>
        <w:t>"</w:t>
      </w:r>
      <w:r w:rsidR="00B371FA">
        <w:rPr>
          <w:szCs w:val="18"/>
        </w:rPr>
        <w:t xml:space="preserve"> tem o significado previsto no</w:t>
      </w:r>
      <w:r w:rsidR="005531C7">
        <w:rPr>
          <w:szCs w:val="18"/>
        </w:rPr>
        <w:t>s</w:t>
      </w:r>
      <w:r w:rsidR="00B371FA">
        <w:rPr>
          <w:szCs w:val="18"/>
        </w:rPr>
        <w:t xml:space="preserve"> </w:t>
      </w:r>
      <w:r w:rsidR="00B371FA" w:rsidRPr="00105430">
        <w:rPr>
          <w:szCs w:val="26"/>
        </w:rPr>
        <w:t>Contrato</w:t>
      </w:r>
      <w:r w:rsidR="005531C7">
        <w:rPr>
          <w:szCs w:val="26"/>
        </w:rPr>
        <w:t>s</w:t>
      </w:r>
      <w:r w:rsidR="00B371FA" w:rsidRPr="00105430">
        <w:rPr>
          <w:szCs w:val="26"/>
        </w:rPr>
        <w:t xml:space="preserve"> de Cessão Fiduciária</w:t>
      </w:r>
      <w:r w:rsidR="00B371FA">
        <w:rPr>
          <w:szCs w:val="26"/>
        </w:rPr>
        <w:t>.</w:t>
      </w:r>
    </w:p>
    <w:p w:rsidR="004D13E1" w:rsidRDefault="00D67C83" w:rsidP="00BA629A">
      <w:pPr>
        <w:tabs>
          <w:tab w:val="left" w:pos="709"/>
        </w:tabs>
        <w:ind w:left="709"/>
        <w:rPr>
          <w:szCs w:val="26"/>
        </w:rPr>
      </w:pPr>
      <w:r>
        <w:rPr>
          <w:szCs w:val="26"/>
        </w:rPr>
        <w:t>"</w:t>
      </w:r>
      <w:r w:rsidR="004D13E1" w:rsidRPr="0016545D">
        <w:rPr>
          <w:szCs w:val="26"/>
          <w:u w:val="single"/>
        </w:rPr>
        <w:t>Investimentos Permitidos Cedidos Fiduciariamente</w:t>
      </w:r>
      <w:r w:rsidR="00EE3072">
        <w:rPr>
          <w:szCs w:val="26"/>
          <w:u w:val="single"/>
        </w:rPr>
        <w:t xml:space="preserve"> – Prestação de Serviços</w:t>
      </w:r>
      <w:r>
        <w:rPr>
          <w:szCs w:val="26"/>
        </w:rPr>
        <w:t>"</w:t>
      </w:r>
      <w:r w:rsidR="004D13E1">
        <w:rPr>
          <w:szCs w:val="26"/>
        </w:rPr>
        <w:t xml:space="preserve"> </w:t>
      </w:r>
      <w:r w:rsidR="004D13E1">
        <w:rPr>
          <w:szCs w:val="18"/>
        </w:rPr>
        <w:t>tem o significado previsto n</w:t>
      </w:r>
      <w:r w:rsidR="00066F6B">
        <w:rPr>
          <w:szCs w:val="18"/>
        </w:rPr>
        <w:t>a Cláusula </w:t>
      </w:r>
      <w:r w:rsidR="003F3AA6">
        <w:rPr>
          <w:szCs w:val="18"/>
        </w:rPr>
        <w:fldChar w:fldCharType="begin"/>
      </w:r>
      <w:r w:rsidR="003F3AA6">
        <w:rPr>
          <w:szCs w:val="18"/>
        </w:rPr>
        <w:instrText xml:space="preserve"> REF _Ref521405856 \n \p \h </w:instrText>
      </w:r>
      <w:r w:rsidR="003F3AA6">
        <w:rPr>
          <w:szCs w:val="18"/>
        </w:rPr>
      </w:r>
      <w:r w:rsidR="003F3AA6">
        <w:rPr>
          <w:szCs w:val="18"/>
        </w:rPr>
        <w:fldChar w:fldCharType="separate"/>
      </w:r>
      <w:r w:rsidR="00EB3EC1">
        <w:rPr>
          <w:szCs w:val="18"/>
        </w:rPr>
        <w:t>7.14 abaixo</w:t>
      </w:r>
      <w:r w:rsidR="003F3AA6">
        <w:rPr>
          <w:szCs w:val="18"/>
        </w:rPr>
        <w:fldChar w:fldCharType="end"/>
      </w:r>
      <w:r w:rsidR="004D13E1">
        <w:rPr>
          <w:szCs w:val="26"/>
        </w:rPr>
        <w:t>.</w:t>
      </w:r>
    </w:p>
    <w:p w:rsidR="00EE3072" w:rsidRDefault="00D67C83" w:rsidP="00BA629A">
      <w:pPr>
        <w:tabs>
          <w:tab w:val="left" w:pos="709"/>
        </w:tabs>
        <w:ind w:left="709"/>
        <w:rPr>
          <w:szCs w:val="26"/>
        </w:rPr>
      </w:pPr>
      <w:r>
        <w:rPr>
          <w:szCs w:val="26"/>
        </w:rPr>
        <w:t>"</w:t>
      </w:r>
      <w:r w:rsidR="00EE3072" w:rsidRPr="0016545D">
        <w:rPr>
          <w:szCs w:val="26"/>
          <w:u w:val="single"/>
        </w:rPr>
        <w:t>Investimentos Permitidos Cedidos Fiduciariamente</w:t>
      </w:r>
      <w:r w:rsidR="00EE3072">
        <w:rPr>
          <w:szCs w:val="26"/>
          <w:u w:val="single"/>
        </w:rPr>
        <w:t xml:space="preserve"> – Recursos Debêntures</w:t>
      </w:r>
      <w:r>
        <w:rPr>
          <w:szCs w:val="26"/>
        </w:rPr>
        <w:t>"</w:t>
      </w:r>
      <w:r w:rsidR="00EE3072">
        <w:rPr>
          <w:szCs w:val="26"/>
        </w:rPr>
        <w:t xml:space="preserve"> </w:t>
      </w:r>
      <w:r w:rsidR="00EE3072">
        <w:rPr>
          <w:szCs w:val="18"/>
        </w:rPr>
        <w:t>tem o significado previsto na Cláusula </w:t>
      </w:r>
      <w:r w:rsidR="00EE3072">
        <w:rPr>
          <w:szCs w:val="18"/>
        </w:rPr>
        <w:fldChar w:fldCharType="begin"/>
      </w:r>
      <w:r w:rsidR="00EE3072">
        <w:rPr>
          <w:szCs w:val="18"/>
        </w:rPr>
        <w:instrText xml:space="preserve"> REF _Ref526517767 \n \p \h </w:instrText>
      </w:r>
      <w:r w:rsidR="00EE3072">
        <w:rPr>
          <w:szCs w:val="18"/>
        </w:rPr>
      </w:r>
      <w:r w:rsidR="00EE3072">
        <w:rPr>
          <w:szCs w:val="18"/>
        </w:rPr>
        <w:fldChar w:fldCharType="separate"/>
      </w:r>
      <w:r w:rsidR="00EB3EC1">
        <w:rPr>
          <w:szCs w:val="18"/>
        </w:rPr>
        <w:t>7.15 abaixo</w:t>
      </w:r>
      <w:r w:rsidR="00EE3072">
        <w:rPr>
          <w:szCs w:val="18"/>
        </w:rPr>
        <w:fldChar w:fldCharType="end"/>
      </w:r>
      <w:r w:rsidR="00EE3072">
        <w:rPr>
          <w:szCs w:val="26"/>
        </w:rPr>
        <w:t>.</w:t>
      </w:r>
    </w:p>
    <w:p w:rsidR="005F08F6" w:rsidRPr="007D6A67" w:rsidRDefault="00D67C83" w:rsidP="00BA629A">
      <w:pPr>
        <w:tabs>
          <w:tab w:val="left" w:pos="709"/>
        </w:tabs>
        <w:ind w:left="709"/>
        <w:rPr>
          <w:szCs w:val="26"/>
        </w:rPr>
      </w:pPr>
      <w:r>
        <w:rPr>
          <w:szCs w:val="26"/>
        </w:rPr>
        <w:t>"</w:t>
      </w:r>
      <w:r w:rsidR="005F08F6" w:rsidRPr="007D6A67">
        <w:rPr>
          <w:szCs w:val="26"/>
          <w:u w:val="single"/>
        </w:rPr>
        <w:t>IPCA</w:t>
      </w:r>
      <w:r>
        <w:rPr>
          <w:szCs w:val="26"/>
        </w:rPr>
        <w:t>"</w:t>
      </w:r>
      <w:r w:rsidR="005F08F6" w:rsidRPr="007D6A67">
        <w:rPr>
          <w:szCs w:val="26"/>
        </w:rPr>
        <w:t xml:space="preserve"> significa Índice Nacional de Preços ao Consumidor Amplo, divulgado pelo Instituto Brasileiro de Geografia e Estatística.</w:t>
      </w:r>
    </w:p>
    <w:p w:rsidR="00BA1F5B" w:rsidRDefault="00D67C83" w:rsidP="00BA629A">
      <w:pPr>
        <w:tabs>
          <w:tab w:val="left" w:pos="709"/>
        </w:tabs>
        <w:ind w:left="709"/>
        <w:rPr>
          <w:szCs w:val="26"/>
        </w:rPr>
      </w:pPr>
      <w:r>
        <w:rPr>
          <w:szCs w:val="26"/>
        </w:rPr>
        <w:t>"</w:t>
      </w:r>
      <w:r w:rsidR="009E45A6" w:rsidRPr="007D6A67">
        <w:rPr>
          <w:szCs w:val="26"/>
          <w:u w:val="single"/>
        </w:rPr>
        <w:t>JUCE</w:t>
      </w:r>
      <w:r w:rsidR="0047752E">
        <w:rPr>
          <w:szCs w:val="26"/>
          <w:u w:val="single"/>
        </w:rPr>
        <w:t>C</w:t>
      </w:r>
      <w:r>
        <w:rPr>
          <w:szCs w:val="26"/>
        </w:rPr>
        <w:t>"</w:t>
      </w:r>
      <w:r w:rsidR="009E45A6" w:rsidRPr="007D6A67">
        <w:rPr>
          <w:szCs w:val="26"/>
        </w:rPr>
        <w:t xml:space="preserve"> significa Junta Comercial do Estado d</w:t>
      </w:r>
      <w:r w:rsidR="0047752E">
        <w:rPr>
          <w:szCs w:val="26"/>
        </w:rPr>
        <w:t>o</w:t>
      </w:r>
      <w:r w:rsidR="009E45A6" w:rsidRPr="007D6A67">
        <w:rPr>
          <w:szCs w:val="26"/>
        </w:rPr>
        <w:t xml:space="preserve"> </w:t>
      </w:r>
      <w:r w:rsidR="0047752E">
        <w:rPr>
          <w:szCs w:val="26"/>
        </w:rPr>
        <w:t>Ceará</w:t>
      </w:r>
      <w:r w:rsidR="009E45A6" w:rsidRPr="007D6A67">
        <w:rPr>
          <w:szCs w:val="26"/>
        </w:rPr>
        <w:t>.</w:t>
      </w:r>
    </w:p>
    <w:p w:rsidR="00A66595" w:rsidRPr="007D6A67" w:rsidRDefault="00D67C83" w:rsidP="00BA629A">
      <w:pPr>
        <w:ind w:left="709"/>
        <w:rPr>
          <w:szCs w:val="26"/>
        </w:rPr>
      </w:pPr>
      <w:r>
        <w:rPr>
          <w:szCs w:val="26"/>
        </w:rPr>
        <w:t>"</w:t>
      </w:r>
      <w:r w:rsidR="00A66595" w:rsidRPr="007D6A67">
        <w:rPr>
          <w:szCs w:val="26"/>
          <w:u w:val="single"/>
        </w:rPr>
        <w:t>Legislação Anticorrupção</w:t>
      </w:r>
      <w:r>
        <w:rPr>
          <w:szCs w:val="26"/>
        </w:rPr>
        <w:t>"</w:t>
      </w:r>
      <w:r w:rsidR="00A66595" w:rsidRPr="007D6A67">
        <w:rPr>
          <w:szCs w:val="26"/>
        </w:rPr>
        <w:t xml:space="preserve"> </w:t>
      </w:r>
      <w:r w:rsidR="00A66595" w:rsidRPr="00EA1B6B">
        <w:rPr>
          <w:szCs w:val="26"/>
        </w:rPr>
        <w:t xml:space="preserve">significam as disposições legais e regulamentares relacionadas à prática de corrupção e atos lesivos à administração pública e ao patrimônio público, incluindo a Lei n.º 12.846, de 1º de agosto de 2013, conforme alterada, o Decreto n.º 8.420, de 18 de março de 2015, conforme alterado, </w:t>
      </w:r>
      <w:r w:rsidR="00A66595">
        <w:rPr>
          <w:szCs w:val="26"/>
        </w:rPr>
        <w:t xml:space="preserve">e, conforme aplicável, </w:t>
      </w:r>
      <w:r w:rsidR="00A66595" w:rsidRPr="00EA1B6B">
        <w:rPr>
          <w:szCs w:val="26"/>
        </w:rPr>
        <w:t xml:space="preserve">o </w:t>
      </w:r>
      <w:r w:rsidR="00A66595" w:rsidRPr="00EA1B6B">
        <w:rPr>
          <w:i/>
          <w:szCs w:val="26"/>
        </w:rPr>
        <w:t>U.S. Foreign Corrupt Practices Act of</w:t>
      </w:r>
      <w:r w:rsidR="00A66595" w:rsidRPr="00EA1B6B">
        <w:rPr>
          <w:szCs w:val="26"/>
        </w:rPr>
        <w:t xml:space="preserve"> </w:t>
      </w:r>
      <w:r w:rsidR="00A66595" w:rsidRPr="00CB43BC">
        <w:rPr>
          <w:i/>
          <w:szCs w:val="26"/>
        </w:rPr>
        <w:t>1977</w:t>
      </w:r>
      <w:r w:rsidR="00A66595" w:rsidRPr="00EA1B6B">
        <w:rPr>
          <w:szCs w:val="26"/>
        </w:rPr>
        <w:t xml:space="preserve"> e o </w:t>
      </w:r>
      <w:r w:rsidR="00A66595" w:rsidRPr="00EA1B6B">
        <w:rPr>
          <w:i/>
          <w:szCs w:val="26"/>
        </w:rPr>
        <w:t>U.K. Bribery Act</w:t>
      </w:r>
      <w:r w:rsidR="00A66595" w:rsidRPr="007D6A67">
        <w:rPr>
          <w:szCs w:val="26"/>
        </w:rPr>
        <w:t>.</w:t>
      </w:r>
    </w:p>
    <w:p w:rsidR="00A66595" w:rsidRPr="007D6A67" w:rsidRDefault="00D67C83" w:rsidP="00BA629A">
      <w:pPr>
        <w:ind w:left="709"/>
        <w:rPr>
          <w:szCs w:val="26"/>
        </w:rPr>
      </w:pPr>
      <w:r>
        <w:rPr>
          <w:szCs w:val="26"/>
        </w:rPr>
        <w:t>"</w:t>
      </w:r>
      <w:r w:rsidR="00A66595" w:rsidRPr="007D6A67">
        <w:rPr>
          <w:szCs w:val="26"/>
          <w:u w:val="single"/>
        </w:rPr>
        <w:t>Lei das Sociedades por Ações</w:t>
      </w:r>
      <w:r>
        <w:rPr>
          <w:szCs w:val="26"/>
        </w:rPr>
        <w:t>"</w:t>
      </w:r>
      <w:r w:rsidR="00A66595" w:rsidRPr="007D6A67">
        <w:rPr>
          <w:szCs w:val="26"/>
        </w:rPr>
        <w:t xml:space="preserve"> significa Lei n.º 6.404, de 15 de dezembro </w:t>
      </w:r>
      <w:r w:rsidR="00A66595" w:rsidRPr="0020240F">
        <w:t>de</w:t>
      </w:r>
      <w:r w:rsidR="00A66595" w:rsidRPr="007D6A67">
        <w:rPr>
          <w:szCs w:val="26"/>
        </w:rPr>
        <w:t> 1976, conforme alterada.</w:t>
      </w:r>
    </w:p>
    <w:p w:rsidR="00A66595" w:rsidRPr="007D6A67" w:rsidRDefault="00D67C83" w:rsidP="00BA629A">
      <w:pPr>
        <w:ind w:left="709"/>
        <w:rPr>
          <w:szCs w:val="26"/>
        </w:rPr>
      </w:pPr>
      <w:r>
        <w:rPr>
          <w:szCs w:val="26"/>
        </w:rPr>
        <w:t>"</w:t>
      </w:r>
      <w:r w:rsidR="00A66595" w:rsidRPr="007D6A67">
        <w:rPr>
          <w:szCs w:val="26"/>
          <w:u w:val="single"/>
        </w:rPr>
        <w:t>Lei d</w:t>
      </w:r>
      <w:r w:rsidR="00A66595">
        <w:rPr>
          <w:szCs w:val="26"/>
          <w:u w:val="single"/>
        </w:rPr>
        <w:t>o</w:t>
      </w:r>
      <w:r w:rsidR="00A66595" w:rsidRPr="007D6A67">
        <w:rPr>
          <w:szCs w:val="26"/>
          <w:u w:val="single"/>
        </w:rPr>
        <w:t xml:space="preserve"> Mercado de Valores Mobiliários</w:t>
      </w:r>
      <w:r>
        <w:rPr>
          <w:szCs w:val="26"/>
        </w:rPr>
        <w:t>"</w:t>
      </w:r>
      <w:r w:rsidR="00A66595" w:rsidRPr="007D6A67">
        <w:rPr>
          <w:szCs w:val="26"/>
        </w:rPr>
        <w:t xml:space="preserve"> significa </w:t>
      </w:r>
      <w:r w:rsidR="00A66595" w:rsidRPr="001058A9">
        <w:t>Lei n.º 6.385, de 7 de dezembro de 1976, conforme alterada</w:t>
      </w:r>
      <w:r w:rsidR="00A66595">
        <w:t>.</w:t>
      </w:r>
    </w:p>
    <w:p w:rsidR="009E45A6" w:rsidRDefault="00D67C83" w:rsidP="00BA629A">
      <w:pPr>
        <w:tabs>
          <w:tab w:val="left" w:pos="709"/>
        </w:tabs>
        <w:ind w:left="709"/>
        <w:rPr>
          <w:iCs/>
        </w:rPr>
      </w:pPr>
      <w:r>
        <w:rPr>
          <w:iCs/>
        </w:rPr>
        <w:t>"</w:t>
      </w:r>
      <w:r w:rsidR="009E45A6" w:rsidRPr="007D6A67">
        <w:rPr>
          <w:iCs/>
          <w:u w:val="single"/>
        </w:rPr>
        <w:t>MDA</w:t>
      </w:r>
      <w:r>
        <w:rPr>
          <w:iCs/>
        </w:rPr>
        <w:t>"</w:t>
      </w:r>
      <w:r w:rsidR="009E45A6" w:rsidRPr="007D6A67">
        <w:rPr>
          <w:iCs/>
        </w:rPr>
        <w:t xml:space="preserve"> significa MDA – Módulo de Distribuição de Ativos, administrado e operacionalizado pela </w:t>
      </w:r>
      <w:r w:rsidR="00CF6B52">
        <w:rPr>
          <w:iCs/>
        </w:rPr>
        <w:t>B3</w:t>
      </w:r>
      <w:r w:rsidR="009E45A6" w:rsidRPr="007D6A67">
        <w:rPr>
          <w:iCs/>
        </w:rPr>
        <w:t>.</w:t>
      </w:r>
    </w:p>
    <w:p w:rsidR="00513289" w:rsidRDefault="00D67C83" w:rsidP="00BA629A">
      <w:pPr>
        <w:tabs>
          <w:tab w:val="left" w:pos="709"/>
        </w:tabs>
        <w:ind w:left="709"/>
        <w:rPr>
          <w:iCs/>
        </w:rPr>
      </w:pPr>
      <w:r>
        <w:t>"</w:t>
      </w:r>
      <w:r w:rsidR="00513289">
        <w:rPr>
          <w:u w:val="single"/>
        </w:rPr>
        <w:t>MOBCOM</w:t>
      </w:r>
      <w:r>
        <w:t>"</w:t>
      </w:r>
      <w:r w:rsidR="00513289">
        <w:t xml:space="preserve"> </w:t>
      </w:r>
      <w:r w:rsidR="00513289" w:rsidRPr="007D6A67">
        <w:rPr>
          <w:bCs/>
          <w:szCs w:val="26"/>
        </w:rPr>
        <w:t>tem o significado previsto no preâmbulo</w:t>
      </w:r>
      <w:r w:rsidR="00513289">
        <w:rPr>
          <w:bCs/>
          <w:szCs w:val="26"/>
        </w:rPr>
        <w:t>.</w:t>
      </w:r>
    </w:p>
    <w:p w:rsidR="00513289" w:rsidRDefault="00D67C83" w:rsidP="00BA629A">
      <w:pPr>
        <w:tabs>
          <w:tab w:val="left" w:pos="709"/>
        </w:tabs>
        <w:ind w:left="709"/>
        <w:rPr>
          <w:bCs/>
          <w:szCs w:val="26"/>
        </w:rPr>
      </w:pPr>
      <w:r>
        <w:t>"</w:t>
      </w:r>
      <w:r w:rsidR="00513289">
        <w:rPr>
          <w:u w:val="single"/>
        </w:rPr>
        <w:t>MOB Telecomunicações</w:t>
      </w:r>
      <w:r>
        <w:t>"</w:t>
      </w:r>
      <w:r w:rsidR="00513289">
        <w:t xml:space="preserve"> </w:t>
      </w:r>
      <w:r w:rsidR="00513289" w:rsidRPr="007D6A67">
        <w:rPr>
          <w:bCs/>
          <w:szCs w:val="26"/>
        </w:rPr>
        <w:t>tem o significado previsto no preâmbulo</w:t>
      </w:r>
      <w:r w:rsidR="00513289">
        <w:rPr>
          <w:bCs/>
          <w:szCs w:val="26"/>
        </w:rPr>
        <w:t>.</w:t>
      </w:r>
    </w:p>
    <w:p w:rsidR="00FB5412" w:rsidRDefault="00D67C83" w:rsidP="00BA629A">
      <w:pPr>
        <w:tabs>
          <w:tab w:val="left" w:pos="709"/>
        </w:tabs>
        <w:ind w:left="709"/>
        <w:rPr>
          <w:szCs w:val="26"/>
        </w:rPr>
      </w:pPr>
      <w:r>
        <w:rPr>
          <w:szCs w:val="26"/>
        </w:rPr>
        <w:t>"</w:t>
      </w:r>
      <w:r w:rsidR="00FB5412" w:rsidRPr="00C1670E">
        <w:rPr>
          <w:szCs w:val="26"/>
          <w:u w:val="single"/>
        </w:rPr>
        <w:t>Montante Total Projetado</w:t>
      </w:r>
      <w:r>
        <w:rPr>
          <w:szCs w:val="26"/>
        </w:rPr>
        <w:t>"</w:t>
      </w:r>
      <w:r w:rsidR="00FB5412">
        <w:rPr>
          <w:szCs w:val="26"/>
        </w:rPr>
        <w:t xml:space="preserve"> tem o significado previsto na Cláusula </w:t>
      </w:r>
      <w:r w:rsidR="00FB5412">
        <w:rPr>
          <w:szCs w:val="26"/>
        </w:rPr>
        <w:fldChar w:fldCharType="begin"/>
      </w:r>
      <w:r w:rsidR="00FB5412">
        <w:rPr>
          <w:szCs w:val="26"/>
        </w:rPr>
        <w:instrText xml:space="preserve"> REF _Hlk522802736 \n \p \h </w:instrText>
      </w:r>
      <w:r w:rsidR="00FB5412">
        <w:rPr>
          <w:szCs w:val="26"/>
        </w:rPr>
      </w:r>
      <w:r w:rsidR="00FB5412">
        <w:rPr>
          <w:szCs w:val="26"/>
        </w:rPr>
        <w:fldChar w:fldCharType="separate"/>
      </w:r>
      <w:r w:rsidR="00EB3EC1">
        <w:rPr>
          <w:szCs w:val="26"/>
        </w:rPr>
        <w:t>7.14.2 abaixo</w:t>
      </w:r>
      <w:r w:rsidR="00FB5412">
        <w:rPr>
          <w:szCs w:val="26"/>
        </w:rPr>
        <w:fldChar w:fldCharType="end"/>
      </w:r>
      <w:r w:rsidR="00FB5412">
        <w:rPr>
          <w:szCs w:val="26"/>
        </w:rPr>
        <w:t>.</w:t>
      </w:r>
    </w:p>
    <w:p w:rsidR="00E83302" w:rsidRDefault="00D67C83" w:rsidP="00BA629A">
      <w:pPr>
        <w:tabs>
          <w:tab w:val="left" w:pos="709"/>
        </w:tabs>
        <w:ind w:left="709"/>
        <w:rPr>
          <w:szCs w:val="26"/>
        </w:rPr>
      </w:pPr>
      <w:r>
        <w:t>"</w:t>
      </w:r>
      <w:r w:rsidR="00E83302" w:rsidRPr="002F2F2B">
        <w:rPr>
          <w:u w:val="single"/>
        </w:rPr>
        <w:t>Mudança de Controle</w:t>
      </w:r>
      <w:r>
        <w:t>"</w:t>
      </w:r>
      <w:r w:rsidR="00E83302">
        <w:t xml:space="preserve"> s</w:t>
      </w:r>
      <w:r w:rsidR="00E83302" w:rsidRPr="002F2F2B">
        <w:t xml:space="preserve">ignifica se </w:t>
      </w:r>
      <w:r w:rsidR="00E7055D">
        <w:t>Salim</w:t>
      </w:r>
      <w:r w:rsidR="00F62CD1">
        <w:t>,</w:t>
      </w:r>
      <w:r w:rsidR="00E7055D">
        <w:t xml:space="preserve"> Sayde</w:t>
      </w:r>
      <w:r w:rsidR="00F62CD1">
        <w:t xml:space="preserve"> e Francisco</w:t>
      </w:r>
      <w:r w:rsidR="00282668">
        <w:t>, em conjunto</w:t>
      </w:r>
      <w:r w:rsidR="00282668" w:rsidRPr="002F2F2B">
        <w:t>,</w:t>
      </w:r>
      <w:r w:rsidR="00E7055D">
        <w:t xml:space="preserve"> </w:t>
      </w:r>
      <w:r w:rsidR="00C04DE4">
        <w:t>deixarem</w:t>
      </w:r>
      <w:r w:rsidR="00E83302">
        <w:t xml:space="preserve"> de </w:t>
      </w:r>
      <w:r w:rsidR="004B539A">
        <w:t>(i) </w:t>
      </w:r>
      <w:r w:rsidR="00E83302" w:rsidRPr="002F2F2B">
        <w:t>deter ou ser beneficiário</w:t>
      </w:r>
      <w:r w:rsidR="00E83302">
        <w:t>s</w:t>
      </w:r>
      <w:r w:rsidR="00282668">
        <w:t>,</w:t>
      </w:r>
      <w:r w:rsidR="00E83302" w:rsidRPr="002F2F2B">
        <w:t xml:space="preserve"> de forma direta ou indireta,</w:t>
      </w:r>
      <w:r w:rsidR="00E83302">
        <w:t xml:space="preserve"> </w:t>
      </w:r>
      <w:r w:rsidR="00282668">
        <w:t xml:space="preserve">da maioria absoluta das ações com direito a voto da Companhia; </w:t>
      </w:r>
      <w:r w:rsidR="004B539A">
        <w:t xml:space="preserve">(ii) ter </w:t>
      </w:r>
      <w:r w:rsidR="00C04DE4">
        <w:t>o Controle</w:t>
      </w:r>
      <w:r w:rsidR="00E83302" w:rsidRPr="002F2F2B">
        <w:t xml:space="preserve"> da Companhia;</w:t>
      </w:r>
      <w:r w:rsidR="00E83302">
        <w:t xml:space="preserve"> ou (</w:t>
      </w:r>
      <w:r w:rsidR="004B539A">
        <w:t>i</w:t>
      </w:r>
      <w:r w:rsidR="00E83302">
        <w:t>ii) </w:t>
      </w:r>
      <w:r w:rsidR="00E83302" w:rsidRPr="002F2F2B">
        <w:t>ter o poder de eleger, direta ou indiretamente, a maioria dos administradores da Companhia.</w:t>
      </w:r>
    </w:p>
    <w:p w:rsidR="00553403" w:rsidRDefault="00D67C83" w:rsidP="00BA629A">
      <w:pPr>
        <w:tabs>
          <w:tab w:val="left" w:pos="709"/>
        </w:tabs>
        <w:ind w:left="709"/>
        <w:rPr>
          <w:szCs w:val="26"/>
        </w:rPr>
      </w:pPr>
      <w:r>
        <w:rPr>
          <w:szCs w:val="26"/>
        </w:rPr>
        <w:t>"</w:t>
      </w:r>
      <w:r w:rsidR="00553403" w:rsidRPr="00DA3097">
        <w:rPr>
          <w:szCs w:val="26"/>
          <w:u w:val="single"/>
        </w:rPr>
        <w:t>Obrigações Garantidas</w:t>
      </w:r>
      <w:r>
        <w:rPr>
          <w:szCs w:val="26"/>
        </w:rPr>
        <w:t>"</w:t>
      </w:r>
      <w:r w:rsidR="00553403">
        <w:rPr>
          <w:szCs w:val="26"/>
        </w:rPr>
        <w:t xml:space="preserve"> significam </w:t>
      </w:r>
      <w:r w:rsidR="00553403" w:rsidRPr="00260DA5">
        <w:rPr>
          <w:szCs w:val="26"/>
        </w:rPr>
        <w:t>(</w:t>
      </w:r>
      <w:r w:rsidR="00553403">
        <w:rPr>
          <w:szCs w:val="26"/>
        </w:rPr>
        <w:t>i</w:t>
      </w:r>
      <w:r w:rsidR="00553403" w:rsidRPr="00260DA5">
        <w:rPr>
          <w:szCs w:val="26"/>
        </w:rPr>
        <w:t>) as obrigações relativas ao pontual e integral pagamento, pela Companhia</w:t>
      </w:r>
      <w:r w:rsidR="00553403">
        <w:rPr>
          <w:szCs w:val="26"/>
        </w:rPr>
        <w:t xml:space="preserve"> e </w:t>
      </w:r>
      <w:r w:rsidR="00553403" w:rsidRPr="007645A7">
        <w:rPr>
          <w:szCs w:val="26"/>
        </w:rPr>
        <w:t>pel</w:t>
      </w:r>
      <w:r w:rsidR="00C13EB1">
        <w:rPr>
          <w:szCs w:val="26"/>
        </w:rPr>
        <w:t>o</w:t>
      </w:r>
      <w:r w:rsidR="00553403" w:rsidRPr="007645A7">
        <w:rPr>
          <w:szCs w:val="26"/>
        </w:rPr>
        <w:t xml:space="preserve">s </w:t>
      </w:r>
      <w:r w:rsidR="00553403">
        <w:rPr>
          <w:szCs w:val="26"/>
        </w:rPr>
        <w:t>Fiador</w:t>
      </w:r>
      <w:r w:rsidR="00C13EB1">
        <w:rPr>
          <w:szCs w:val="26"/>
        </w:rPr>
        <w:t>e</w:t>
      </w:r>
      <w:r w:rsidR="00553403" w:rsidRPr="007645A7">
        <w:rPr>
          <w:szCs w:val="26"/>
        </w:rPr>
        <w:t>s</w:t>
      </w:r>
      <w:r w:rsidR="00553403" w:rsidRPr="00260DA5">
        <w:rPr>
          <w:szCs w:val="26"/>
        </w:rPr>
        <w:t>, do Valor Nominal Unitário</w:t>
      </w:r>
      <w:r w:rsidR="00553403">
        <w:rPr>
          <w:szCs w:val="26"/>
        </w:rPr>
        <w:t xml:space="preserve"> das Debêntures</w:t>
      </w:r>
      <w:r w:rsidR="00553403" w:rsidRPr="00260DA5">
        <w:rPr>
          <w:szCs w:val="26"/>
        </w:rPr>
        <w:t>, da Remuneração</w:t>
      </w:r>
      <w:r w:rsidR="00080F8D">
        <w:rPr>
          <w:szCs w:val="26"/>
        </w:rPr>
        <w:t xml:space="preserve"> da respectiva série</w:t>
      </w:r>
      <w:r w:rsidR="00553403" w:rsidRPr="00260DA5">
        <w:rPr>
          <w:szCs w:val="26"/>
        </w:rPr>
        <w:t xml:space="preserve">, </w:t>
      </w:r>
      <w:r w:rsidR="0012393F">
        <w:rPr>
          <w:szCs w:val="26"/>
        </w:rPr>
        <w:t xml:space="preserve">do Prêmio da Segunda Série, </w:t>
      </w:r>
      <w:r w:rsidR="00A5456B">
        <w:rPr>
          <w:szCs w:val="26"/>
        </w:rPr>
        <w:t>se devido</w:t>
      </w:r>
      <w:r w:rsidR="00CA307D">
        <w:rPr>
          <w:szCs w:val="26"/>
        </w:rPr>
        <w:t>, do prêmio de amortização obrigatória, se devido</w:t>
      </w:r>
      <w:r w:rsidR="00A5456B">
        <w:rPr>
          <w:szCs w:val="26"/>
        </w:rPr>
        <w:t xml:space="preserve">, </w:t>
      </w:r>
      <w:r w:rsidR="00553403" w:rsidRPr="00260DA5">
        <w:rPr>
          <w:szCs w:val="26"/>
        </w:rPr>
        <w:t>dos Encargos Moratórios e dos demais encargos, relativos às Debêntures</w:t>
      </w:r>
      <w:r w:rsidR="00553403" w:rsidRPr="007645A7">
        <w:rPr>
          <w:szCs w:val="26"/>
        </w:rPr>
        <w:t xml:space="preserve">, </w:t>
      </w:r>
      <w:r w:rsidR="00553403">
        <w:rPr>
          <w:szCs w:val="26"/>
        </w:rPr>
        <w:t xml:space="preserve">a </w:t>
      </w:r>
      <w:r w:rsidR="00553403" w:rsidRPr="007645A7">
        <w:rPr>
          <w:szCs w:val="26"/>
        </w:rPr>
        <w:t xml:space="preserve">esta Escritura de Emissão e </w:t>
      </w:r>
      <w:r w:rsidR="00553403">
        <w:rPr>
          <w:szCs w:val="26"/>
        </w:rPr>
        <w:t>aos demais Documentos das Obrigações Garantidas</w:t>
      </w:r>
      <w:r w:rsidR="00553403" w:rsidRPr="00260DA5">
        <w:rPr>
          <w:szCs w:val="26"/>
        </w:rPr>
        <w:t>, quando devidos, seja nas respectivas datas de pagamento ou em decorrência de resgate antecipado das Debêntures</w:t>
      </w:r>
      <w:r w:rsidR="00765550">
        <w:rPr>
          <w:szCs w:val="26"/>
        </w:rPr>
        <w:t>, de amortização extraordinária das Debêntures</w:t>
      </w:r>
      <w:r w:rsidR="00553403" w:rsidRPr="00260DA5">
        <w:rPr>
          <w:szCs w:val="26"/>
        </w:rPr>
        <w:t xml:space="preserve"> ou de vencimento antecipado das obrigações decorrentes das Debêntures, conforme previsto n</w:t>
      </w:r>
      <w:r w:rsidR="00553403">
        <w:rPr>
          <w:szCs w:val="26"/>
        </w:rPr>
        <w:t>est</w:t>
      </w:r>
      <w:r w:rsidR="00553403" w:rsidRPr="00260DA5">
        <w:rPr>
          <w:szCs w:val="26"/>
        </w:rPr>
        <w:t>a Escritura de Emissão; (</w:t>
      </w:r>
      <w:r w:rsidR="00553403">
        <w:rPr>
          <w:szCs w:val="26"/>
        </w:rPr>
        <w:t>ii</w:t>
      </w:r>
      <w:r w:rsidR="00553403" w:rsidRPr="00260DA5">
        <w:rPr>
          <w:szCs w:val="26"/>
        </w:rPr>
        <w:t>) as obrigações relativas a quaisquer outras obrigações pecuniárias assumidas pela Companhia e/ou</w:t>
      </w:r>
      <w:r w:rsidR="00553403">
        <w:rPr>
          <w:szCs w:val="26"/>
        </w:rPr>
        <w:t xml:space="preserve"> </w:t>
      </w:r>
      <w:r w:rsidR="00553403" w:rsidRPr="00260DA5">
        <w:rPr>
          <w:szCs w:val="26"/>
        </w:rPr>
        <w:t xml:space="preserve">por qualquer </w:t>
      </w:r>
      <w:r w:rsidR="00553403">
        <w:rPr>
          <w:szCs w:val="26"/>
        </w:rPr>
        <w:t>d</w:t>
      </w:r>
      <w:r w:rsidR="00003C66">
        <w:rPr>
          <w:szCs w:val="26"/>
        </w:rPr>
        <w:t>o</w:t>
      </w:r>
      <w:r w:rsidR="00553403">
        <w:rPr>
          <w:szCs w:val="26"/>
        </w:rPr>
        <w:t>s Fiador</w:t>
      </w:r>
      <w:r w:rsidR="00003C66">
        <w:rPr>
          <w:szCs w:val="26"/>
        </w:rPr>
        <w:t>e</w:t>
      </w:r>
      <w:r w:rsidR="00553403">
        <w:rPr>
          <w:szCs w:val="26"/>
        </w:rPr>
        <w:t>s</w:t>
      </w:r>
      <w:r w:rsidR="00553403" w:rsidRPr="00260DA5">
        <w:rPr>
          <w:szCs w:val="26"/>
        </w:rPr>
        <w:t xml:space="preserve"> </w:t>
      </w:r>
      <w:r w:rsidR="00553403" w:rsidRPr="007645A7">
        <w:rPr>
          <w:szCs w:val="26"/>
        </w:rPr>
        <w:t xml:space="preserve">nos termos das Debêntures, desta Escritura de Emissão e </w:t>
      </w:r>
      <w:r w:rsidR="00553403">
        <w:rPr>
          <w:szCs w:val="26"/>
        </w:rPr>
        <w:t>dos demais Documentos das Obrigações Garantidas</w:t>
      </w:r>
      <w:r w:rsidR="00553403" w:rsidRPr="00260DA5">
        <w:rPr>
          <w:szCs w:val="26"/>
        </w:rPr>
        <w:t xml:space="preserve">, incluindo obrigações de pagar </w:t>
      </w:r>
      <w:r w:rsidR="00553403">
        <w:rPr>
          <w:szCs w:val="26"/>
        </w:rPr>
        <w:t xml:space="preserve">honorários, </w:t>
      </w:r>
      <w:r w:rsidR="00553403" w:rsidRPr="00260DA5">
        <w:rPr>
          <w:szCs w:val="26"/>
        </w:rPr>
        <w:t>despesas, custos, encargos, tributos, reembolsos ou indenizações; e (</w:t>
      </w:r>
      <w:r w:rsidR="00553403">
        <w:rPr>
          <w:szCs w:val="26"/>
        </w:rPr>
        <w:t>iii</w:t>
      </w:r>
      <w:r w:rsidR="00553403" w:rsidRPr="00260DA5">
        <w:rPr>
          <w:szCs w:val="26"/>
        </w:rPr>
        <w:t xml:space="preserve">) as obrigações de ressarcimento de toda e qualquer importância que os Debenturistas e/ou o Agente Fiduciário venham a desembolsar </w:t>
      </w:r>
      <w:r w:rsidR="00553403" w:rsidRPr="007645A7">
        <w:rPr>
          <w:szCs w:val="26"/>
        </w:rPr>
        <w:t xml:space="preserve">nos termos das Debêntures, desta Escritura de Emissão e </w:t>
      </w:r>
      <w:r w:rsidR="00553403">
        <w:rPr>
          <w:szCs w:val="26"/>
        </w:rPr>
        <w:t xml:space="preserve">dos demais Documentos das Obrigações Garantidas </w:t>
      </w:r>
      <w:r w:rsidR="00553403" w:rsidRPr="00260DA5">
        <w:rPr>
          <w:szCs w:val="26"/>
        </w:rPr>
        <w:t xml:space="preserve">e/ou em decorrência da constituição, manutenção, realização, consolidação e/ou excussão ou execução </w:t>
      </w:r>
      <w:r w:rsidR="00553403">
        <w:rPr>
          <w:szCs w:val="26"/>
        </w:rPr>
        <w:t>de qualquer das Garantias.</w:t>
      </w:r>
    </w:p>
    <w:p w:rsidR="004E5AE0" w:rsidRDefault="00D67C83" w:rsidP="00BA629A">
      <w:pPr>
        <w:tabs>
          <w:tab w:val="left" w:pos="709"/>
        </w:tabs>
        <w:ind w:left="709"/>
        <w:rPr>
          <w:szCs w:val="26"/>
        </w:rPr>
      </w:pPr>
      <w:r>
        <w:rPr>
          <w:szCs w:val="26"/>
        </w:rPr>
        <w:t>"</w:t>
      </w:r>
      <w:r w:rsidR="004E5AE0" w:rsidRPr="007D6A67">
        <w:rPr>
          <w:szCs w:val="26"/>
          <w:u w:val="single"/>
        </w:rPr>
        <w:t>Oferta</w:t>
      </w:r>
      <w:r>
        <w:rPr>
          <w:szCs w:val="26"/>
        </w:rPr>
        <w:t>"</w:t>
      </w:r>
      <w:r w:rsidR="004E5AE0" w:rsidRPr="007D6A67">
        <w:rPr>
          <w:szCs w:val="26"/>
        </w:rPr>
        <w:t xml:space="preserve"> </w:t>
      </w:r>
      <w:r w:rsidR="004E5AE0" w:rsidRPr="00DA26A2">
        <w:rPr>
          <w:szCs w:val="26"/>
        </w:rPr>
        <w:t xml:space="preserve">significa a oferta pública de distribuição com esforços restritos das </w:t>
      </w:r>
      <w:r w:rsidR="004E5AE0" w:rsidRPr="007A5AC4">
        <w:rPr>
          <w:szCs w:val="26"/>
        </w:rPr>
        <w:t>Debêntures</w:t>
      </w:r>
      <w:r w:rsidR="004E5AE0" w:rsidRPr="00DA26A2">
        <w:rPr>
          <w:szCs w:val="26"/>
        </w:rPr>
        <w:t>, nos termos da Lei do Mercado de Valores Mobiliários, da Instrução CVM 476 e das demais disposições legais e regulamentares aplicáveis</w:t>
      </w:r>
      <w:r w:rsidR="004E5AE0">
        <w:rPr>
          <w:szCs w:val="26"/>
        </w:rPr>
        <w:t>.</w:t>
      </w:r>
    </w:p>
    <w:p w:rsidR="004A1BC4" w:rsidRDefault="00D67C83" w:rsidP="004A1BC4">
      <w:pPr>
        <w:tabs>
          <w:tab w:val="left" w:pos="709"/>
        </w:tabs>
        <w:ind w:left="709"/>
        <w:rPr>
          <w:szCs w:val="26"/>
        </w:rPr>
      </w:pPr>
      <w:r>
        <w:rPr>
          <w:szCs w:val="26"/>
        </w:rPr>
        <w:t>"</w:t>
      </w:r>
      <w:r w:rsidR="004A1BC4" w:rsidRPr="009C63D9">
        <w:rPr>
          <w:u w:val="single"/>
        </w:rPr>
        <w:t>Oferta Pública</w:t>
      </w:r>
      <w:r>
        <w:t>"</w:t>
      </w:r>
      <w:r w:rsidR="004A1BC4" w:rsidRPr="009C63D9">
        <w:t xml:space="preserve"> significa uma oferta pública, primária ou secundária, de qualquer Direito de Participação Companhia e/ou Direito de Participação Afiliada que venha a ser realizada no Brasil e/ou no exterior.</w:t>
      </w:r>
    </w:p>
    <w:p w:rsidR="00B9747A" w:rsidRDefault="00D67C83" w:rsidP="00BA629A">
      <w:pPr>
        <w:tabs>
          <w:tab w:val="left" w:pos="709"/>
        </w:tabs>
        <w:ind w:left="709"/>
        <w:rPr>
          <w:szCs w:val="26"/>
        </w:rPr>
      </w:pPr>
      <w:r>
        <w:rPr>
          <w:szCs w:val="26"/>
        </w:rPr>
        <w:t>"</w:t>
      </w:r>
      <w:r w:rsidR="00B9747A" w:rsidRPr="007645A7">
        <w:rPr>
          <w:szCs w:val="26"/>
          <w:u w:val="single"/>
        </w:rPr>
        <w:t>Ônus</w:t>
      </w:r>
      <w:r>
        <w:rPr>
          <w:szCs w:val="26"/>
        </w:rPr>
        <w:t>"</w:t>
      </w:r>
      <w:r w:rsidR="00B9747A" w:rsidRPr="007645A7">
        <w:rPr>
          <w:szCs w:val="26"/>
        </w:rPr>
        <w:t xml:space="preserve"> significa hipoteca, penhor, alienação fiduciária, cessão fiduciária, usufruto, fideicomisso, </w:t>
      </w:r>
      <w:r w:rsidR="00B9747A" w:rsidRPr="007645A7">
        <w:t xml:space="preserve">promessa de venda, opção de compra, direito de preferência, </w:t>
      </w:r>
      <w:r w:rsidR="00B9747A" w:rsidRPr="007645A7">
        <w:rPr>
          <w:szCs w:val="26"/>
        </w:rPr>
        <w:t xml:space="preserve">encargo, gravame ou ônus, arresto, sequestro ou penhora, judicial ou extrajudicial, voluntário ou involuntário, ou outro ato que tenha o efeito prático similar </w:t>
      </w:r>
      <w:r w:rsidR="00B9747A">
        <w:rPr>
          <w:szCs w:val="26"/>
        </w:rPr>
        <w:t>a qualquer das expressões acima.</w:t>
      </w:r>
    </w:p>
    <w:p w:rsidR="005C0E29" w:rsidRDefault="005C0E29" w:rsidP="00BA629A">
      <w:pPr>
        <w:tabs>
          <w:tab w:val="left" w:pos="709"/>
        </w:tabs>
        <w:ind w:left="709"/>
        <w:rPr>
          <w:szCs w:val="26"/>
        </w:rPr>
      </w:pPr>
      <w:r>
        <w:rPr>
          <w:szCs w:val="26"/>
        </w:rPr>
        <w:t>"</w:t>
      </w:r>
      <w:r w:rsidRPr="005C0E29">
        <w:rPr>
          <w:szCs w:val="26"/>
          <w:u w:val="single"/>
        </w:rPr>
        <w:t>Ônus Existentes</w:t>
      </w:r>
      <w:r>
        <w:rPr>
          <w:szCs w:val="26"/>
        </w:rPr>
        <w:t>" tem o significado previsto na Cláusula </w:t>
      </w:r>
      <w:r>
        <w:rPr>
          <w:szCs w:val="26"/>
        </w:rPr>
        <w:fldChar w:fldCharType="begin"/>
      </w:r>
      <w:r>
        <w:rPr>
          <w:szCs w:val="26"/>
        </w:rPr>
        <w:instrText xml:space="preserve"> REF _Ref516250548 \n \p \h </w:instrText>
      </w:r>
      <w:r>
        <w:rPr>
          <w:szCs w:val="26"/>
        </w:rPr>
      </w:r>
      <w:r>
        <w:rPr>
          <w:szCs w:val="26"/>
        </w:rPr>
        <w:fldChar w:fldCharType="separate"/>
      </w:r>
      <w:r w:rsidR="00EB3EC1">
        <w:rPr>
          <w:szCs w:val="26"/>
        </w:rPr>
        <w:t>7.14.1 abaixo</w:t>
      </w:r>
      <w:r>
        <w:rPr>
          <w:szCs w:val="26"/>
        </w:rPr>
        <w:fldChar w:fldCharType="end"/>
      </w:r>
      <w:r>
        <w:rPr>
          <w:szCs w:val="26"/>
        </w:rPr>
        <w:t>.</w:t>
      </w:r>
    </w:p>
    <w:p w:rsidR="00BF6C1F" w:rsidRDefault="00D67C83" w:rsidP="00BA629A">
      <w:pPr>
        <w:tabs>
          <w:tab w:val="left" w:pos="709"/>
        </w:tabs>
        <w:ind w:left="709"/>
      </w:pPr>
      <w:r>
        <w:rPr>
          <w:szCs w:val="26"/>
        </w:rPr>
        <w:t>"</w:t>
      </w:r>
      <w:r w:rsidR="00BF6C1F" w:rsidRPr="00060215">
        <w:rPr>
          <w:szCs w:val="26"/>
          <w:u w:val="single"/>
        </w:rPr>
        <w:t>Outorgantes da Alienação Fiduciária</w:t>
      </w:r>
      <w:r w:rsidR="00137CF2">
        <w:rPr>
          <w:szCs w:val="26"/>
          <w:u w:val="single"/>
        </w:rPr>
        <w:t xml:space="preserve"> – MOB Participações</w:t>
      </w:r>
      <w:r>
        <w:rPr>
          <w:szCs w:val="26"/>
        </w:rPr>
        <w:t>"</w:t>
      </w:r>
      <w:r w:rsidR="00BF6C1F">
        <w:rPr>
          <w:szCs w:val="26"/>
        </w:rPr>
        <w:t xml:space="preserve"> significa </w:t>
      </w:r>
      <w:r w:rsidR="00175903">
        <w:rPr>
          <w:szCs w:val="26"/>
        </w:rPr>
        <w:t xml:space="preserve">Francisco, </w:t>
      </w:r>
      <w:r w:rsidR="00BF6C1F">
        <w:rPr>
          <w:szCs w:val="26"/>
        </w:rPr>
        <w:t>Sayde e Salim</w:t>
      </w:r>
      <w:r w:rsidR="00A42989">
        <w:rPr>
          <w:szCs w:val="26"/>
        </w:rPr>
        <w:t>.</w:t>
      </w:r>
      <w:r w:rsidR="0051692E">
        <w:rPr>
          <w:szCs w:val="26"/>
        </w:rPr>
        <w:t xml:space="preserve"> </w:t>
      </w:r>
    </w:p>
    <w:p w:rsidR="00833DC0" w:rsidRDefault="00D67C83" w:rsidP="00BA629A">
      <w:pPr>
        <w:tabs>
          <w:tab w:val="left" w:pos="709"/>
        </w:tabs>
        <w:ind w:left="709"/>
      </w:pPr>
      <w:r>
        <w:t>"</w:t>
      </w:r>
      <w:r w:rsidR="00833DC0" w:rsidRPr="004B2066">
        <w:rPr>
          <w:u w:val="single"/>
        </w:rPr>
        <w:t>Outorgantes</w:t>
      </w:r>
      <w:r w:rsidR="004B2066" w:rsidRPr="00060215">
        <w:rPr>
          <w:szCs w:val="26"/>
          <w:u w:val="single"/>
        </w:rPr>
        <w:t xml:space="preserve"> da Cessão Fiduciária</w:t>
      </w:r>
      <w:r w:rsidR="00930B0F" w:rsidRPr="005632BE">
        <w:rPr>
          <w:szCs w:val="26"/>
          <w:u w:val="single"/>
        </w:rPr>
        <w:t xml:space="preserve"> – Prestação de Serviços</w:t>
      </w:r>
      <w:r>
        <w:t>"</w:t>
      </w:r>
      <w:r w:rsidR="00833DC0">
        <w:t xml:space="preserve"> significa a </w:t>
      </w:r>
      <w:r w:rsidR="00833DC0" w:rsidRPr="001226A0">
        <w:rPr>
          <w:szCs w:val="26"/>
        </w:rPr>
        <w:t xml:space="preserve">MOB Telecomunicações </w:t>
      </w:r>
      <w:r w:rsidR="00833DC0">
        <w:rPr>
          <w:szCs w:val="26"/>
        </w:rPr>
        <w:t xml:space="preserve">e a </w:t>
      </w:r>
      <w:r w:rsidR="00833DC0" w:rsidRPr="001226A0">
        <w:rPr>
          <w:szCs w:val="26"/>
        </w:rPr>
        <w:t>DB3</w:t>
      </w:r>
      <w:r w:rsidR="00833DC0" w:rsidRPr="00085478">
        <w:rPr>
          <w:i/>
          <w:szCs w:val="26"/>
        </w:rPr>
        <w:t>.</w:t>
      </w:r>
    </w:p>
    <w:p w:rsidR="00BA50AC" w:rsidRDefault="00BA50AC" w:rsidP="00BA629A">
      <w:pPr>
        <w:tabs>
          <w:tab w:val="left" w:pos="709"/>
        </w:tabs>
        <w:ind w:left="709"/>
        <w:rPr>
          <w:szCs w:val="26"/>
        </w:rPr>
      </w:pPr>
      <w:r>
        <w:rPr>
          <w:szCs w:val="26"/>
        </w:rPr>
        <w:t>"</w:t>
      </w:r>
      <w:r w:rsidRPr="009D788D">
        <w:rPr>
          <w:szCs w:val="26"/>
          <w:u w:val="single"/>
        </w:rPr>
        <w:t>Parecer Tributário</w:t>
      </w:r>
      <w:r>
        <w:rPr>
          <w:szCs w:val="26"/>
        </w:rPr>
        <w:t>" tem o significado previsto na Cláusula </w:t>
      </w:r>
      <w:r>
        <w:rPr>
          <w:szCs w:val="26"/>
        </w:rPr>
        <w:fldChar w:fldCharType="begin"/>
      </w:r>
      <w:r>
        <w:rPr>
          <w:szCs w:val="26"/>
        </w:rPr>
        <w:instrText xml:space="preserve"> REF _Ref279333767 \r \p \h </w:instrText>
      </w:r>
      <w:r>
        <w:rPr>
          <w:szCs w:val="26"/>
        </w:rPr>
      </w:r>
      <w:r>
        <w:rPr>
          <w:szCs w:val="26"/>
        </w:rPr>
        <w:fldChar w:fldCharType="separate"/>
      </w:r>
      <w:r w:rsidR="00EB3EC1">
        <w:rPr>
          <w:szCs w:val="26"/>
        </w:rPr>
        <w:t>8.1 abaixo</w:t>
      </w:r>
      <w:r>
        <w:rPr>
          <w:szCs w:val="26"/>
        </w:rPr>
        <w:fldChar w:fldCharType="end"/>
      </w:r>
      <w:r>
        <w:rPr>
          <w:szCs w:val="26"/>
        </w:rPr>
        <w:t xml:space="preserve">, inciso </w:t>
      </w:r>
      <w:r>
        <w:rPr>
          <w:szCs w:val="26"/>
        </w:rPr>
        <w:fldChar w:fldCharType="begin"/>
      </w:r>
      <w:r>
        <w:rPr>
          <w:szCs w:val="26"/>
        </w:rPr>
        <w:instrText xml:space="preserve"> REF _Ref529799468 \n \h </w:instrText>
      </w:r>
      <w:r>
        <w:rPr>
          <w:szCs w:val="26"/>
        </w:rPr>
      </w:r>
      <w:r>
        <w:rPr>
          <w:szCs w:val="26"/>
        </w:rPr>
        <w:fldChar w:fldCharType="separate"/>
      </w:r>
      <w:r w:rsidR="00EB3EC1">
        <w:rPr>
          <w:szCs w:val="26"/>
        </w:rPr>
        <w:t>XXVIII</w:t>
      </w:r>
      <w:r>
        <w:rPr>
          <w:szCs w:val="26"/>
        </w:rPr>
        <w:fldChar w:fldCharType="end"/>
      </w:r>
      <w:r>
        <w:rPr>
          <w:szCs w:val="26"/>
        </w:rPr>
        <w:t>.</w:t>
      </w:r>
    </w:p>
    <w:p w:rsidR="009E45A6" w:rsidRPr="007D6A67" w:rsidRDefault="00D67C83" w:rsidP="00BA629A">
      <w:pPr>
        <w:tabs>
          <w:tab w:val="left" w:pos="709"/>
        </w:tabs>
        <w:ind w:left="709"/>
        <w:rPr>
          <w:szCs w:val="26"/>
        </w:rPr>
      </w:pPr>
      <w:r>
        <w:rPr>
          <w:szCs w:val="26"/>
        </w:rPr>
        <w:t>"</w:t>
      </w:r>
      <w:r w:rsidR="009E45A6" w:rsidRPr="007D6A67">
        <w:rPr>
          <w:szCs w:val="26"/>
          <w:u w:val="single"/>
        </w:rPr>
        <w:t>Parte</w:t>
      </w:r>
      <w:r>
        <w:rPr>
          <w:szCs w:val="26"/>
        </w:rPr>
        <w:t>"</w:t>
      </w:r>
      <w:r w:rsidR="009E45A6" w:rsidRPr="007D6A67">
        <w:rPr>
          <w:szCs w:val="26"/>
        </w:rPr>
        <w:t xml:space="preserve"> </w:t>
      </w:r>
      <w:r w:rsidR="009E45A6" w:rsidRPr="007D6A67">
        <w:rPr>
          <w:bCs/>
          <w:szCs w:val="26"/>
        </w:rPr>
        <w:t>tem o significado previsto no preâmbulo</w:t>
      </w:r>
      <w:r w:rsidR="009E45A6" w:rsidRPr="007D6A67">
        <w:rPr>
          <w:szCs w:val="26"/>
        </w:rPr>
        <w:t>.</w:t>
      </w:r>
    </w:p>
    <w:p w:rsidR="00EA1AF7" w:rsidRDefault="00D67C83" w:rsidP="00BA629A">
      <w:pPr>
        <w:tabs>
          <w:tab w:val="left" w:pos="709"/>
        </w:tabs>
        <w:ind w:left="709"/>
        <w:rPr>
          <w:szCs w:val="26"/>
        </w:rPr>
      </w:pPr>
      <w:r>
        <w:rPr>
          <w:szCs w:val="26"/>
        </w:rPr>
        <w:t>"</w:t>
      </w:r>
      <w:r w:rsidR="00EA1AF7" w:rsidRPr="004407C5">
        <w:rPr>
          <w:szCs w:val="26"/>
          <w:u w:val="single"/>
        </w:rPr>
        <w:t xml:space="preserve">Percentual da </w:t>
      </w:r>
      <w:r w:rsidR="00EA1AF7">
        <w:rPr>
          <w:szCs w:val="26"/>
          <w:u w:val="single"/>
        </w:rPr>
        <w:t>Cessão Fiduciária</w:t>
      </w:r>
      <w:r w:rsidR="00F6153E">
        <w:rPr>
          <w:szCs w:val="26"/>
          <w:u w:val="single"/>
        </w:rPr>
        <w:t xml:space="preserve"> – Prestação de Serviços</w:t>
      </w:r>
      <w:r>
        <w:rPr>
          <w:szCs w:val="26"/>
        </w:rPr>
        <w:t>"</w:t>
      </w:r>
      <w:r w:rsidR="00EA1AF7" w:rsidRPr="004407C5">
        <w:rPr>
          <w:szCs w:val="26"/>
        </w:rPr>
        <w:t xml:space="preserve"> tem o significado previsto </w:t>
      </w:r>
      <w:r w:rsidR="0006235D">
        <w:rPr>
          <w:szCs w:val="26"/>
        </w:rPr>
        <w:t>na Cláusula </w:t>
      </w:r>
      <w:r w:rsidR="0006235D">
        <w:rPr>
          <w:szCs w:val="26"/>
        </w:rPr>
        <w:fldChar w:fldCharType="begin"/>
      </w:r>
      <w:r w:rsidR="0006235D">
        <w:rPr>
          <w:szCs w:val="26"/>
        </w:rPr>
        <w:instrText xml:space="preserve"> REF _Ref521405918 \r \p \h </w:instrText>
      </w:r>
      <w:r w:rsidR="0006235D">
        <w:rPr>
          <w:szCs w:val="26"/>
        </w:rPr>
      </w:r>
      <w:r w:rsidR="0006235D">
        <w:rPr>
          <w:szCs w:val="26"/>
        </w:rPr>
        <w:fldChar w:fldCharType="separate"/>
      </w:r>
      <w:r w:rsidR="00EB3EC1">
        <w:rPr>
          <w:szCs w:val="26"/>
        </w:rPr>
        <w:t>7.14.2 abaixo</w:t>
      </w:r>
      <w:r w:rsidR="0006235D">
        <w:rPr>
          <w:szCs w:val="26"/>
        </w:rPr>
        <w:fldChar w:fldCharType="end"/>
      </w:r>
      <w:r w:rsidR="00EA1AF7" w:rsidRPr="004407C5">
        <w:rPr>
          <w:szCs w:val="26"/>
        </w:rPr>
        <w:t>.</w:t>
      </w:r>
    </w:p>
    <w:p w:rsidR="00B36971" w:rsidRDefault="00D67C83" w:rsidP="00BA629A">
      <w:pPr>
        <w:tabs>
          <w:tab w:val="left" w:pos="709"/>
        </w:tabs>
        <w:ind w:left="709"/>
        <w:rPr>
          <w:szCs w:val="26"/>
        </w:rPr>
      </w:pPr>
      <w:r>
        <w:t>"</w:t>
      </w:r>
      <w:r w:rsidR="00B36971" w:rsidRPr="001640A5">
        <w:rPr>
          <w:u w:val="single"/>
        </w:rPr>
        <w:t>Período de 12 Meses</w:t>
      </w:r>
      <w:r>
        <w:t>"</w:t>
      </w:r>
      <w:r w:rsidR="00B36971">
        <w:t xml:space="preserve"> tem o significado previsto na Cláusula </w:t>
      </w:r>
      <w:r w:rsidR="00B36971">
        <w:fldChar w:fldCharType="begin"/>
      </w:r>
      <w:r w:rsidR="00B36971">
        <w:instrText xml:space="preserve"> REF _Ref526849508 \n \p \h </w:instrText>
      </w:r>
      <w:r w:rsidR="00B36971">
        <w:fldChar w:fldCharType="separate"/>
      </w:r>
      <w:r w:rsidR="00EB3EC1">
        <w:t>7.26 abaixo</w:t>
      </w:r>
      <w:r w:rsidR="00B36971">
        <w:fldChar w:fldCharType="end"/>
      </w:r>
      <w:r w:rsidR="00206A14">
        <w:t xml:space="preserve">, inciso </w:t>
      </w:r>
      <w:r w:rsidR="00206A14">
        <w:fldChar w:fldCharType="begin"/>
      </w:r>
      <w:r w:rsidR="00206A14">
        <w:instrText xml:space="preserve"> REF _Ref526849631 \n \h </w:instrText>
      </w:r>
      <w:r w:rsidR="00206A14">
        <w:fldChar w:fldCharType="separate"/>
      </w:r>
      <w:r w:rsidR="00EB3EC1">
        <w:t>IV</w:t>
      </w:r>
      <w:r w:rsidR="00206A14">
        <w:fldChar w:fldCharType="end"/>
      </w:r>
      <w:r w:rsidR="00B36971">
        <w:t>.</w:t>
      </w:r>
    </w:p>
    <w:p w:rsidR="00A029B4" w:rsidRPr="007D6A67" w:rsidRDefault="00D67C83" w:rsidP="00BA629A">
      <w:pPr>
        <w:tabs>
          <w:tab w:val="left" w:pos="709"/>
        </w:tabs>
        <w:ind w:left="709"/>
        <w:rPr>
          <w:szCs w:val="26"/>
        </w:rPr>
      </w:pPr>
      <w:r>
        <w:rPr>
          <w:szCs w:val="26"/>
        </w:rPr>
        <w:t>"</w:t>
      </w:r>
      <w:r w:rsidR="00A029B4">
        <w:rPr>
          <w:szCs w:val="26"/>
          <w:u w:val="single"/>
        </w:rPr>
        <w:t>Preço</w:t>
      </w:r>
      <w:r w:rsidR="00A029B4" w:rsidRPr="007D6A67">
        <w:rPr>
          <w:szCs w:val="26"/>
          <w:u w:val="single"/>
        </w:rPr>
        <w:t xml:space="preserve"> de Integralização</w:t>
      </w:r>
      <w:r>
        <w:rPr>
          <w:szCs w:val="26"/>
        </w:rPr>
        <w:t>"</w:t>
      </w:r>
      <w:r w:rsidR="00A029B4" w:rsidRPr="007D6A67">
        <w:rPr>
          <w:szCs w:val="26"/>
        </w:rPr>
        <w:t xml:space="preserve"> tem o significado previsto na Cláusula </w:t>
      </w:r>
      <w:r w:rsidR="00A029B4" w:rsidRPr="007D6A67">
        <w:rPr>
          <w:szCs w:val="26"/>
        </w:rPr>
        <w:fldChar w:fldCharType="begin"/>
      </w:r>
      <w:r w:rsidR="00A029B4" w:rsidRPr="007D6A67">
        <w:rPr>
          <w:szCs w:val="26"/>
        </w:rPr>
        <w:instrText xml:space="preserve"> REF _Ref312315490 \n \p \h </w:instrText>
      </w:r>
      <w:r w:rsidR="00A029B4" w:rsidRPr="007D6A67">
        <w:rPr>
          <w:szCs w:val="26"/>
        </w:rPr>
      </w:r>
      <w:r w:rsidR="00A029B4" w:rsidRPr="007D6A67">
        <w:rPr>
          <w:szCs w:val="26"/>
        </w:rPr>
        <w:fldChar w:fldCharType="separate"/>
      </w:r>
      <w:r w:rsidR="00EB3EC1">
        <w:rPr>
          <w:szCs w:val="26"/>
        </w:rPr>
        <w:t>6.3 abaixo</w:t>
      </w:r>
      <w:r w:rsidR="00A029B4" w:rsidRPr="007D6A67">
        <w:rPr>
          <w:szCs w:val="26"/>
        </w:rPr>
        <w:fldChar w:fldCharType="end"/>
      </w:r>
      <w:r w:rsidR="00A029B4" w:rsidRPr="007D6A67">
        <w:rPr>
          <w:szCs w:val="26"/>
        </w:rPr>
        <w:t>.</w:t>
      </w:r>
      <w:r w:rsidR="00FF74F6">
        <w:rPr>
          <w:szCs w:val="26"/>
        </w:rPr>
        <w:t xml:space="preserve"> </w:t>
      </w:r>
    </w:p>
    <w:p w:rsidR="004A0708" w:rsidRDefault="00D67C83" w:rsidP="004A0708">
      <w:pPr>
        <w:tabs>
          <w:tab w:val="left" w:pos="709"/>
        </w:tabs>
        <w:ind w:left="709"/>
        <w:rPr>
          <w:szCs w:val="26"/>
        </w:rPr>
      </w:pPr>
      <w:r>
        <w:rPr>
          <w:szCs w:val="26"/>
        </w:rPr>
        <w:t>"</w:t>
      </w:r>
      <w:r w:rsidR="004A0708">
        <w:rPr>
          <w:szCs w:val="26"/>
          <w:u w:val="single"/>
        </w:rPr>
        <w:t>Prêmio da Segunda Série</w:t>
      </w:r>
      <w:r>
        <w:rPr>
          <w:szCs w:val="26"/>
        </w:rPr>
        <w:t>"</w:t>
      </w:r>
      <w:r w:rsidR="004A0708">
        <w:rPr>
          <w:szCs w:val="26"/>
        </w:rPr>
        <w:t xml:space="preserve"> tem o significado previsto na Cláusula </w:t>
      </w:r>
      <w:r w:rsidR="004A0708">
        <w:rPr>
          <w:szCs w:val="26"/>
        </w:rPr>
        <w:fldChar w:fldCharType="begin"/>
      </w:r>
      <w:r w:rsidR="004A0708">
        <w:rPr>
          <w:szCs w:val="26"/>
        </w:rPr>
        <w:instrText xml:space="preserve"> REF _Ref416698243 \n \p \h </w:instrText>
      </w:r>
      <w:r w:rsidR="004A0708">
        <w:rPr>
          <w:szCs w:val="26"/>
        </w:rPr>
      </w:r>
      <w:r w:rsidR="004A0708">
        <w:rPr>
          <w:szCs w:val="26"/>
        </w:rPr>
        <w:fldChar w:fldCharType="separate"/>
      </w:r>
      <w:r w:rsidR="00EB3EC1">
        <w:rPr>
          <w:szCs w:val="26"/>
        </w:rPr>
        <w:t>7.22 abaixo</w:t>
      </w:r>
      <w:r w:rsidR="004A0708">
        <w:rPr>
          <w:szCs w:val="26"/>
        </w:rPr>
        <w:fldChar w:fldCharType="end"/>
      </w:r>
      <w:r w:rsidR="004A0708">
        <w:rPr>
          <w:szCs w:val="26"/>
        </w:rPr>
        <w:t>.</w:t>
      </w:r>
    </w:p>
    <w:p w:rsidR="009E45A6" w:rsidRPr="007D6A67" w:rsidRDefault="00D67C83" w:rsidP="00BA629A">
      <w:pPr>
        <w:tabs>
          <w:tab w:val="left" w:pos="709"/>
        </w:tabs>
        <w:ind w:left="709"/>
        <w:rPr>
          <w:szCs w:val="26"/>
        </w:rPr>
      </w:pPr>
      <w:r>
        <w:rPr>
          <w:szCs w:val="26"/>
        </w:rPr>
        <w:t>"</w:t>
      </w:r>
      <w:r w:rsidR="009E45A6" w:rsidRPr="007D6A67">
        <w:rPr>
          <w:szCs w:val="26"/>
          <w:u w:val="single"/>
        </w:rPr>
        <w:t>Primeira Data de Integralização</w:t>
      </w:r>
      <w:r>
        <w:rPr>
          <w:szCs w:val="26"/>
        </w:rPr>
        <w:t>"</w:t>
      </w:r>
      <w:r w:rsidR="009E45A6" w:rsidRPr="007D6A67">
        <w:rPr>
          <w:szCs w:val="26"/>
        </w:rPr>
        <w:t xml:space="preserve"> tem o significado previsto na Cláusula </w:t>
      </w:r>
      <w:r w:rsidR="009E45A6" w:rsidRPr="007D6A67">
        <w:rPr>
          <w:szCs w:val="26"/>
        </w:rPr>
        <w:fldChar w:fldCharType="begin"/>
      </w:r>
      <w:r w:rsidR="009E45A6" w:rsidRPr="007D6A67">
        <w:rPr>
          <w:szCs w:val="26"/>
        </w:rPr>
        <w:instrText xml:space="preserve"> REF _Ref312315490 \n \p \h </w:instrText>
      </w:r>
      <w:r w:rsidR="009E45A6" w:rsidRPr="007D6A67">
        <w:rPr>
          <w:szCs w:val="26"/>
        </w:rPr>
      </w:r>
      <w:r w:rsidR="009E45A6" w:rsidRPr="007D6A67">
        <w:rPr>
          <w:szCs w:val="26"/>
        </w:rPr>
        <w:fldChar w:fldCharType="separate"/>
      </w:r>
      <w:r w:rsidR="00EB3EC1">
        <w:rPr>
          <w:szCs w:val="26"/>
        </w:rPr>
        <w:t>6.3 abaixo</w:t>
      </w:r>
      <w:r w:rsidR="009E45A6" w:rsidRPr="007D6A67">
        <w:rPr>
          <w:szCs w:val="26"/>
        </w:rPr>
        <w:fldChar w:fldCharType="end"/>
      </w:r>
      <w:r w:rsidR="009E45A6" w:rsidRPr="007D6A67">
        <w:rPr>
          <w:szCs w:val="26"/>
        </w:rPr>
        <w:t>.</w:t>
      </w:r>
    </w:p>
    <w:p w:rsidR="00225A31" w:rsidRDefault="00D67C83" w:rsidP="00BA629A">
      <w:pPr>
        <w:tabs>
          <w:tab w:val="left" w:pos="709"/>
        </w:tabs>
        <w:ind w:left="709"/>
        <w:rPr>
          <w:szCs w:val="26"/>
        </w:rPr>
      </w:pPr>
      <w:r>
        <w:rPr>
          <w:szCs w:val="26"/>
        </w:rPr>
        <w:t>"</w:t>
      </w:r>
      <w:r w:rsidR="00225A31" w:rsidRPr="007645A7">
        <w:rPr>
          <w:szCs w:val="26"/>
          <w:u w:val="single"/>
        </w:rPr>
        <w:t xml:space="preserve">Procedimento de </w:t>
      </w:r>
      <w:r w:rsidR="00225A31" w:rsidRPr="007645A7">
        <w:rPr>
          <w:i/>
          <w:szCs w:val="26"/>
          <w:u w:val="single"/>
        </w:rPr>
        <w:t>Bookbuilding</w:t>
      </w:r>
      <w:r>
        <w:rPr>
          <w:szCs w:val="26"/>
        </w:rPr>
        <w:t>"</w:t>
      </w:r>
      <w:r w:rsidR="00225A31">
        <w:rPr>
          <w:szCs w:val="26"/>
        </w:rPr>
        <w:t xml:space="preserve"> </w:t>
      </w:r>
      <w:r w:rsidR="00225A31" w:rsidRPr="007D6A67">
        <w:rPr>
          <w:szCs w:val="26"/>
        </w:rPr>
        <w:t>tem o significado previsto na Cláusula </w:t>
      </w:r>
      <w:r w:rsidR="00225A31">
        <w:rPr>
          <w:szCs w:val="26"/>
        </w:rPr>
        <w:fldChar w:fldCharType="begin"/>
      </w:r>
      <w:r w:rsidR="00225A31">
        <w:rPr>
          <w:szCs w:val="26"/>
        </w:rPr>
        <w:instrText xml:space="preserve"> REF _Ref306027082 \n \p \h </w:instrText>
      </w:r>
      <w:r w:rsidR="00225A31">
        <w:rPr>
          <w:szCs w:val="26"/>
        </w:rPr>
      </w:r>
      <w:r w:rsidR="00225A31">
        <w:rPr>
          <w:szCs w:val="26"/>
        </w:rPr>
        <w:fldChar w:fldCharType="separate"/>
      </w:r>
      <w:r w:rsidR="00EB3EC1">
        <w:rPr>
          <w:szCs w:val="26"/>
        </w:rPr>
        <w:t>6.2 abaixo</w:t>
      </w:r>
      <w:r w:rsidR="00225A31">
        <w:rPr>
          <w:szCs w:val="26"/>
        </w:rPr>
        <w:fldChar w:fldCharType="end"/>
      </w:r>
      <w:r w:rsidR="00225A31" w:rsidRPr="007D6A67">
        <w:rPr>
          <w:szCs w:val="26"/>
        </w:rPr>
        <w:t>.</w:t>
      </w:r>
    </w:p>
    <w:p w:rsidR="00225A31" w:rsidRDefault="00D67C83" w:rsidP="00BA629A">
      <w:pPr>
        <w:tabs>
          <w:tab w:val="left" w:pos="709"/>
        </w:tabs>
        <w:ind w:left="709"/>
        <w:rPr>
          <w:szCs w:val="26"/>
        </w:rPr>
      </w:pPr>
      <w:r>
        <w:rPr>
          <w:szCs w:val="26"/>
        </w:rPr>
        <w:t>"</w:t>
      </w:r>
      <w:r w:rsidR="00225A31">
        <w:rPr>
          <w:szCs w:val="26"/>
          <w:u w:val="single"/>
        </w:rPr>
        <w:t>Quantidade Mínima da Emissão</w:t>
      </w:r>
      <w:r>
        <w:rPr>
          <w:szCs w:val="26"/>
        </w:rPr>
        <w:t>"</w:t>
      </w:r>
      <w:r w:rsidR="00225A31">
        <w:rPr>
          <w:szCs w:val="26"/>
        </w:rPr>
        <w:t xml:space="preserve"> </w:t>
      </w:r>
      <w:r w:rsidR="007C0206">
        <w:rPr>
          <w:szCs w:val="26"/>
        </w:rPr>
        <w:t xml:space="preserve">tem </w:t>
      </w:r>
      <w:r w:rsidR="00225A31" w:rsidRPr="007D6A67">
        <w:rPr>
          <w:szCs w:val="26"/>
        </w:rPr>
        <w:t>o significado previsto na Cláusula </w:t>
      </w:r>
      <w:r w:rsidR="00225A31">
        <w:rPr>
          <w:szCs w:val="26"/>
        </w:rPr>
        <w:fldChar w:fldCharType="begin"/>
      </w:r>
      <w:r w:rsidR="00225A31">
        <w:rPr>
          <w:szCs w:val="26"/>
        </w:rPr>
        <w:instrText xml:space="preserve"> REF _Ref488943219 \n \p \h </w:instrText>
      </w:r>
      <w:r w:rsidR="00225A31">
        <w:rPr>
          <w:szCs w:val="26"/>
        </w:rPr>
      </w:r>
      <w:r w:rsidR="00225A31">
        <w:rPr>
          <w:szCs w:val="26"/>
        </w:rPr>
        <w:fldChar w:fldCharType="separate"/>
      </w:r>
      <w:r w:rsidR="00EB3EC1">
        <w:rPr>
          <w:szCs w:val="26"/>
        </w:rPr>
        <w:t>6.1 abaixo</w:t>
      </w:r>
      <w:r w:rsidR="00225A31">
        <w:rPr>
          <w:szCs w:val="26"/>
        </w:rPr>
        <w:fldChar w:fldCharType="end"/>
      </w:r>
      <w:r w:rsidR="00225A31">
        <w:rPr>
          <w:szCs w:val="26"/>
        </w:rPr>
        <w:t>.</w:t>
      </w:r>
    </w:p>
    <w:p w:rsidR="001B4B61" w:rsidRDefault="00D67C83" w:rsidP="001B4B61">
      <w:pPr>
        <w:tabs>
          <w:tab w:val="left" w:pos="709"/>
        </w:tabs>
        <w:ind w:left="709"/>
        <w:rPr>
          <w:bCs/>
          <w:szCs w:val="26"/>
        </w:rPr>
      </w:pPr>
      <w:r>
        <w:t>"</w:t>
      </w:r>
      <w:r w:rsidR="001B4B61">
        <w:rPr>
          <w:u w:val="single"/>
        </w:rPr>
        <w:t>Quotas</w:t>
      </w:r>
      <w:r w:rsidR="001B4B61" w:rsidRPr="00D410E9">
        <w:rPr>
          <w:szCs w:val="26"/>
          <w:u w:val="single"/>
        </w:rPr>
        <w:t xml:space="preserve"> </w:t>
      </w:r>
      <w:r w:rsidR="001B4B61">
        <w:rPr>
          <w:szCs w:val="26"/>
          <w:u w:val="single"/>
        </w:rPr>
        <w:t>da Alienação Fiduciária – DB3</w:t>
      </w:r>
      <w:r>
        <w:t>"</w:t>
      </w:r>
      <w:r w:rsidR="001B4B61">
        <w:t xml:space="preserve"> </w:t>
      </w:r>
      <w:r w:rsidR="001B4B61">
        <w:rPr>
          <w:bCs/>
          <w:szCs w:val="26"/>
        </w:rPr>
        <w:t>tem o significado previsto na Cláusula </w:t>
      </w:r>
      <w:r w:rsidR="001B4B61">
        <w:rPr>
          <w:bCs/>
          <w:szCs w:val="26"/>
        </w:rPr>
        <w:fldChar w:fldCharType="begin"/>
      </w:r>
      <w:r w:rsidR="001B4B61">
        <w:rPr>
          <w:bCs/>
          <w:szCs w:val="26"/>
        </w:rPr>
        <w:instrText xml:space="preserve"> REF _Ref525558446 \n \p \h </w:instrText>
      </w:r>
      <w:r w:rsidR="001B4B61">
        <w:rPr>
          <w:bCs/>
          <w:szCs w:val="26"/>
        </w:rPr>
      </w:r>
      <w:r w:rsidR="001B4B61">
        <w:rPr>
          <w:bCs/>
          <w:szCs w:val="26"/>
        </w:rPr>
        <w:fldChar w:fldCharType="separate"/>
      </w:r>
      <w:r w:rsidR="00EB3EC1">
        <w:rPr>
          <w:bCs/>
          <w:szCs w:val="26"/>
        </w:rPr>
        <w:t>7.10 abaixo</w:t>
      </w:r>
      <w:r w:rsidR="001B4B61">
        <w:rPr>
          <w:bCs/>
          <w:szCs w:val="26"/>
        </w:rPr>
        <w:fldChar w:fldCharType="end"/>
      </w:r>
      <w:r w:rsidR="001B4B61">
        <w:rPr>
          <w:bCs/>
          <w:szCs w:val="26"/>
        </w:rPr>
        <w:t>.</w:t>
      </w:r>
    </w:p>
    <w:p w:rsidR="001B4B61" w:rsidRDefault="00D67C83" w:rsidP="001B4B61">
      <w:pPr>
        <w:tabs>
          <w:tab w:val="left" w:pos="709"/>
        </w:tabs>
        <w:ind w:left="709"/>
        <w:rPr>
          <w:bCs/>
          <w:szCs w:val="26"/>
        </w:rPr>
      </w:pPr>
      <w:r>
        <w:t>"</w:t>
      </w:r>
      <w:r w:rsidR="001B4B61">
        <w:rPr>
          <w:u w:val="single"/>
        </w:rPr>
        <w:t>Quotas</w:t>
      </w:r>
      <w:r w:rsidR="001B4B61" w:rsidRPr="00D410E9">
        <w:rPr>
          <w:szCs w:val="26"/>
          <w:u w:val="single"/>
        </w:rPr>
        <w:t xml:space="preserve"> </w:t>
      </w:r>
      <w:r w:rsidR="001B4B61">
        <w:rPr>
          <w:szCs w:val="26"/>
          <w:u w:val="single"/>
        </w:rPr>
        <w:t xml:space="preserve">da Alienação Fiduciária </w:t>
      </w:r>
      <w:r w:rsidR="00354756">
        <w:rPr>
          <w:szCs w:val="26"/>
          <w:u w:val="single"/>
        </w:rPr>
        <w:t>–</w:t>
      </w:r>
      <w:r w:rsidR="001B4B61">
        <w:rPr>
          <w:szCs w:val="26"/>
          <w:u w:val="single"/>
        </w:rPr>
        <w:t xml:space="preserve"> MOBCOM</w:t>
      </w:r>
      <w:r>
        <w:t>"</w:t>
      </w:r>
      <w:r w:rsidR="001B4B61">
        <w:t xml:space="preserve"> </w:t>
      </w:r>
      <w:r w:rsidR="001B4B61">
        <w:rPr>
          <w:bCs/>
          <w:szCs w:val="26"/>
        </w:rPr>
        <w:t>tem o significado previsto na Cláusula </w:t>
      </w:r>
      <w:r w:rsidR="001B4B61">
        <w:rPr>
          <w:bCs/>
          <w:szCs w:val="26"/>
        </w:rPr>
        <w:fldChar w:fldCharType="begin"/>
      </w:r>
      <w:r w:rsidR="001B4B61">
        <w:rPr>
          <w:bCs/>
          <w:szCs w:val="26"/>
        </w:rPr>
        <w:instrText xml:space="preserve"> REF _Ref525559364 \n \p \h </w:instrText>
      </w:r>
      <w:r w:rsidR="001B4B61">
        <w:rPr>
          <w:bCs/>
          <w:szCs w:val="26"/>
        </w:rPr>
      </w:r>
      <w:r w:rsidR="001B4B61">
        <w:rPr>
          <w:bCs/>
          <w:szCs w:val="26"/>
        </w:rPr>
        <w:fldChar w:fldCharType="separate"/>
      </w:r>
      <w:r w:rsidR="00EB3EC1">
        <w:rPr>
          <w:bCs/>
          <w:szCs w:val="26"/>
        </w:rPr>
        <w:t>7.11 abaixo</w:t>
      </w:r>
      <w:r w:rsidR="001B4B61">
        <w:rPr>
          <w:bCs/>
          <w:szCs w:val="26"/>
        </w:rPr>
        <w:fldChar w:fldCharType="end"/>
      </w:r>
      <w:r w:rsidR="001B4B61">
        <w:rPr>
          <w:bCs/>
          <w:szCs w:val="26"/>
        </w:rPr>
        <w:t>.</w:t>
      </w:r>
    </w:p>
    <w:p w:rsidR="001B4B61" w:rsidRDefault="00D67C83" w:rsidP="001B4B61">
      <w:pPr>
        <w:tabs>
          <w:tab w:val="left" w:pos="709"/>
        </w:tabs>
        <w:ind w:left="709"/>
        <w:rPr>
          <w:bCs/>
          <w:szCs w:val="26"/>
        </w:rPr>
      </w:pPr>
      <w:r>
        <w:t>"</w:t>
      </w:r>
      <w:r w:rsidR="001B4B61">
        <w:rPr>
          <w:u w:val="single"/>
        </w:rPr>
        <w:t>Quotas</w:t>
      </w:r>
      <w:r w:rsidR="001B4B61" w:rsidRPr="00D410E9">
        <w:rPr>
          <w:szCs w:val="26"/>
          <w:u w:val="single"/>
        </w:rPr>
        <w:t xml:space="preserve"> </w:t>
      </w:r>
      <w:r w:rsidR="001B4B61">
        <w:rPr>
          <w:szCs w:val="26"/>
          <w:u w:val="single"/>
        </w:rPr>
        <w:t>da Alienação Fiduciária – MOB Telecomunicações</w:t>
      </w:r>
      <w:r>
        <w:t>"</w:t>
      </w:r>
      <w:r w:rsidR="001B4B61">
        <w:t xml:space="preserve"> </w:t>
      </w:r>
      <w:r w:rsidR="001B4B61">
        <w:rPr>
          <w:bCs/>
          <w:szCs w:val="26"/>
        </w:rPr>
        <w:t>tem o significado previsto na Cláusula </w:t>
      </w:r>
      <w:r w:rsidR="001B4B61">
        <w:rPr>
          <w:bCs/>
          <w:szCs w:val="26"/>
        </w:rPr>
        <w:fldChar w:fldCharType="begin"/>
      </w:r>
      <w:r w:rsidR="001B4B61">
        <w:rPr>
          <w:bCs/>
          <w:szCs w:val="26"/>
        </w:rPr>
        <w:instrText xml:space="preserve"> REF _Ref525559801 \n \p \h </w:instrText>
      </w:r>
      <w:r w:rsidR="001B4B61">
        <w:rPr>
          <w:bCs/>
          <w:szCs w:val="26"/>
        </w:rPr>
      </w:r>
      <w:r w:rsidR="001B4B61">
        <w:rPr>
          <w:bCs/>
          <w:szCs w:val="26"/>
        </w:rPr>
        <w:fldChar w:fldCharType="separate"/>
      </w:r>
      <w:r w:rsidR="00EB3EC1">
        <w:rPr>
          <w:bCs/>
          <w:szCs w:val="26"/>
        </w:rPr>
        <w:t>7.13 abaixo</w:t>
      </w:r>
      <w:r w:rsidR="001B4B61">
        <w:rPr>
          <w:bCs/>
          <w:szCs w:val="26"/>
        </w:rPr>
        <w:fldChar w:fldCharType="end"/>
      </w:r>
      <w:r w:rsidR="001B4B61">
        <w:rPr>
          <w:bCs/>
          <w:szCs w:val="26"/>
        </w:rPr>
        <w:t>.</w:t>
      </w:r>
    </w:p>
    <w:p w:rsidR="008369F3" w:rsidRDefault="00D67C83" w:rsidP="00BA629A">
      <w:pPr>
        <w:tabs>
          <w:tab w:val="left" w:pos="709"/>
        </w:tabs>
        <w:ind w:left="709"/>
        <w:rPr>
          <w:szCs w:val="26"/>
        </w:rPr>
      </w:pPr>
      <w:r>
        <w:rPr>
          <w:szCs w:val="26"/>
        </w:rPr>
        <w:t>"</w:t>
      </w:r>
      <w:r w:rsidR="008369F3" w:rsidRPr="009671BB">
        <w:rPr>
          <w:szCs w:val="26"/>
          <w:u w:val="single"/>
        </w:rPr>
        <w:t>Remuneração</w:t>
      </w:r>
      <w:r>
        <w:rPr>
          <w:szCs w:val="26"/>
        </w:rPr>
        <w:t>"</w:t>
      </w:r>
      <w:r w:rsidR="008369F3">
        <w:rPr>
          <w:szCs w:val="26"/>
        </w:rPr>
        <w:t xml:space="preserve"> significa a Remuneração da Primeira Série e a Remuneração da Segunda Série, em conjunto.</w:t>
      </w:r>
    </w:p>
    <w:p w:rsidR="00537528" w:rsidRDefault="00D67C83" w:rsidP="005D5C03">
      <w:pPr>
        <w:tabs>
          <w:tab w:val="left" w:pos="709"/>
        </w:tabs>
        <w:ind w:left="709"/>
        <w:rPr>
          <w:szCs w:val="26"/>
        </w:rPr>
      </w:pPr>
      <w:r>
        <w:rPr>
          <w:szCs w:val="26"/>
        </w:rPr>
        <w:t>"</w:t>
      </w:r>
      <w:r w:rsidR="005D5C03">
        <w:rPr>
          <w:szCs w:val="26"/>
          <w:u w:val="single"/>
        </w:rPr>
        <w:t>Remuneração da Primeira Série</w:t>
      </w:r>
      <w:r>
        <w:rPr>
          <w:szCs w:val="26"/>
        </w:rPr>
        <w:t>"</w:t>
      </w:r>
      <w:r w:rsidR="005D5C03">
        <w:rPr>
          <w:szCs w:val="26"/>
        </w:rPr>
        <w:t xml:space="preserve"> </w:t>
      </w:r>
      <w:r w:rsidR="00537528">
        <w:rPr>
          <w:szCs w:val="26"/>
        </w:rPr>
        <w:t>tem o significado previsto na Cláusula </w:t>
      </w:r>
      <w:r w:rsidR="00537528">
        <w:rPr>
          <w:szCs w:val="26"/>
        </w:rPr>
        <w:fldChar w:fldCharType="begin"/>
      </w:r>
      <w:r w:rsidR="00537528">
        <w:rPr>
          <w:szCs w:val="26"/>
        </w:rPr>
        <w:instrText xml:space="preserve"> REF _Ref523412556 \n \p \h </w:instrText>
      </w:r>
      <w:r w:rsidR="00537528">
        <w:rPr>
          <w:szCs w:val="26"/>
        </w:rPr>
      </w:r>
      <w:r w:rsidR="00537528">
        <w:rPr>
          <w:szCs w:val="26"/>
        </w:rPr>
        <w:fldChar w:fldCharType="separate"/>
      </w:r>
      <w:r w:rsidR="00EB3EC1">
        <w:rPr>
          <w:szCs w:val="26"/>
        </w:rPr>
        <w:t>7.19 abaixo</w:t>
      </w:r>
      <w:r w:rsidR="00537528">
        <w:rPr>
          <w:szCs w:val="26"/>
        </w:rPr>
        <w:fldChar w:fldCharType="end"/>
      </w:r>
      <w:r w:rsidR="00537528">
        <w:rPr>
          <w:szCs w:val="26"/>
        </w:rPr>
        <w:t>, inciso </w:t>
      </w:r>
      <w:r w:rsidR="00537528">
        <w:rPr>
          <w:szCs w:val="26"/>
        </w:rPr>
        <w:fldChar w:fldCharType="begin"/>
      </w:r>
      <w:r w:rsidR="00537528">
        <w:rPr>
          <w:szCs w:val="26"/>
        </w:rPr>
        <w:instrText xml:space="preserve"> REF _Ref527384800 \n \h </w:instrText>
      </w:r>
      <w:r w:rsidR="00537528">
        <w:rPr>
          <w:szCs w:val="26"/>
        </w:rPr>
      </w:r>
      <w:r w:rsidR="00537528">
        <w:rPr>
          <w:szCs w:val="26"/>
        </w:rPr>
        <w:fldChar w:fldCharType="separate"/>
      </w:r>
      <w:r w:rsidR="00EB3EC1">
        <w:rPr>
          <w:szCs w:val="26"/>
        </w:rPr>
        <w:t>II</w:t>
      </w:r>
      <w:r w:rsidR="00537528">
        <w:rPr>
          <w:szCs w:val="26"/>
        </w:rPr>
        <w:fldChar w:fldCharType="end"/>
      </w:r>
      <w:r w:rsidR="00537528">
        <w:rPr>
          <w:szCs w:val="26"/>
        </w:rPr>
        <w:t>.</w:t>
      </w:r>
    </w:p>
    <w:p w:rsidR="00537528" w:rsidRDefault="00D67C83" w:rsidP="00537528">
      <w:pPr>
        <w:tabs>
          <w:tab w:val="left" w:pos="709"/>
        </w:tabs>
        <w:ind w:left="709"/>
        <w:rPr>
          <w:szCs w:val="26"/>
        </w:rPr>
      </w:pPr>
      <w:r>
        <w:rPr>
          <w:szCs w:val="26"/>
        </w:rPr>
        <w:t>"</w:t>
      </w:r>
      <w:r w:rsidR="00D62192" w:rsidRPr="003B0217">
        <w:rPr>
          <w:szCs w:val="26"/>
          <w:u w:val="single"/>
        </w:rPr>
        <w:t xml:space="preserve">Remuneração </w:t>
      </w:r>
      <w:r w:rsidR="00D62192">
        <w:rPr>
          <w:szCs w:val="26"/>
          <w:u w:val="single"/>
        </w:rPr>
        <w:t>da Segunda Série</w:t>
      </w:r>
      <w:r>
        <w:rPr>
          <w:szCs w:val="26"/>
        </w:rPr>
        <w:t>"</w:t>
      </w:r>
      <w:r w:rsidR="00D62192">
        <w:rPr>
          <w:szCs w:val="26"/>
        </w:rPr>
        <w:t xml:space="preserve"> </w:t>
      </w:r>
      <w:r w:rsidR="00381F13">
        <w:rPr>
          <w:szCs w:val="26"/>
        </w:rPr>
        <w:t>tem o significado previsto na Cláusula </w:t>
      </w:r>
      <w:r w:rsidR="00381F13">
        <w:rPr>
          <w:szCs w:val="26"/>
        </w:rPr>
        <w:fldChar w:fldCharType="begin"/>
      </w:r>
      <w:r w:rsidR="00381F13">
        <w:rPr>
          <w:szCs w:val="26"/>
        </w:rPr>
        <w:instrText xml:space="preserve"> REF _Ref527968969 \n \p \h </w:instrText>
      </w:r>
      <w:r w:rsidR="00381F13">
        <w:rPr>
          <w:szCs w:val="26"/>
        </w:rPr>
      </w:r>
      <w:r w:rsidR="00381F13">
        <w:rPr>
          <w:szCs w:val="26"/>
        </w:rPr>
        <w:fldChar w:fldCharType="separate"/>
      </w:r>
      <w:r w:rsidR="00EB3EC1">
        <w:rPr>
          <w:szCs w:val="26"/>
        </w:rPr>
        <w:t>7.20 abaixo</w:t>
      </w:r>
      <w:r w:rsidR="00381F13">
        <w:rPr>
          <w:szCs w:val="26"/>
        </w:rPr>
        <w:fldChar w:fldCharType="end"/>
      </w:r>
      <w:r w:rsidR="00381F13">
        <w:rPr>
          <w:szCs w:val="26"/>
        </w:rPr>
        <w:t>, inciso </w:t>
      </w:r>
      <w:r w:rsidR="00381F13">
        <w:rPr>
          <w:szCs w:val="26"/>
        </w:rPr>
        <w:fldChar w:fldCharType="begin"/>
      </w:r>
      <w:r w:rsidR="00381F13">
        <w:rPr>
          <w:szCs w:val="26"/>
        </w:rPr>
        <w:instrText xml:space="preserve"> REF _Ref527968984 \n \h </w:instrText>
      </w:r>
      <w:r w:rsidR="00381F13">
        <w:rPr>
          <w:szCs w:val="26"/>
        </w:rPr>
      </w:r>
      <w:r w:rsidR="00381F13">
        <w:rPr>
          <w:szCs w:val="26"/>
        </w:rPr>
        <w:fldChar w:fldCharType="separate"/>
      </w:r>
      <w:r w:rsidR="00EB3EC1">
        <w:rPr>
          <w:szCs w:val="26"/>
        </w:rPr>
        <w:t>II</w:t>
      </w:r>
      <w:r w:rsidR="00381F13">
        <w:rPr>
          <w:szCs w:val="26"/>
        </w:rPr>
        <w:fldChar w:fldCharType="end"/>
      </w:r>
      <w:r w:rsidR="00381F13">
        <w:rPr>
          <w:szCs w:val="26"/>
        </w:rPr>
        <w:t>.</w:t>
      </w:r>
    </w:p>
    <w:p w:rsidR="00314D8F" w:rsidRDefault="00D67C83" w:rsidP="00BA629A">
      <w:pPr>
        <w:tabs>
          <w:tab w:val="left" w:pos="709"/>
        </w:tabs>
        <w:ind w:left="709"/>
      </w:pPr>
      <w:r>
        <w:t>"</w:t>
      </w:r>
      <w:r w:rsidR="00314D8F">
        <w:rPr>
          <w:u w:val="single"/>
        </w:rPr>
        <w:t>Salim</w:t>
      </w:r>
      <w:r>
        <w:t>"</w:t>
      </w:r>
      <w:r w:rsidR="00314D8F">
        <w:t xml:space="preserve"> </w:t>
      </w:r>
      <w:r w:rsidR="00314D8F" w:rsidRPr="007D6A67">
        <w:rPr>
          <w:bCs/>
          <w:szCs w:val="26"/>
        </w:rPr>
        <w:t>tem o significado previsto no preâmbulo</w:t>
      </w:r>
      <w:r w:rsidR="00314D8F">
        <w:rPr>
          <w:bCs/>
          <w:szCs w:val="26"/>
        </w:rPr>
        <w:t>.</w:t>
      </w:r>
    </w:p>
    <w:p w:rsidR="00314D8F" w:rsidRDefault="00D67C83" w:rsidP="00BA629A">
      <w:pPr>
        <w:tabs>
          <w:tab w:val="left" w:pos="709"/>
        </w:tabs>
        <w:ind w:left="709"/>
      </w:pPr>
      <w:r>
        <w:t>"</w:t>
      </w:r>
      <w:r w:rsidR="00314D8F">
        <w:rPr>
          <w:u w:val="single"/>
        </w:rPr>
        <w:t>Sayde</w:t>
      </w:r>
      <w:r>
        <w:t>"</w:t>
      </w:r>
      <w:r w:rsidR="00314D8F">
        <w:t xml:space="preserve"> </w:t>
      </w:r>
      <w:r w:rsidR="00314D8F" w:rsidRPr="007D6A67">
        <w:rPr>
          <w:bCs/>
          <w:szCs w:val="26"/>
        </w:rPr>
        <w:t>tem o significado previsto no preâmbulo.</w:t>
      </w:r>
    </w:p>
    <w:p w:rsidR="001B6B41" w:rsidRDefault="00D67C83" w:rsidP="001B6B41">
      <w:pPr>
        <w:tabs>
          <w:tab w:val="left" w:pos="709"/>
        </w:tabs>
        <w:ind w:left="709"/>
      </w:pPr>
      <w:r>
        <w:rPr>
          <w:szCs w:val="26"/>
        </w:rPr>
        <w:t>"</w:t>
      </w:r>
      <w:r w:rsidR="001B6B41" w:rsidRPr="00ED7B71">
        <w:rPr>
          <w:szCs w:val="26"/>
          <w:u w:val="single"/>
        </w:rPr>
        <w:t>Sobretaxa</w:t>
      </w:r>
      <w:r w:rsidR="001B6B41">
        <w:rPr>
          <w:szCs w:val="26"/>
          <w:u w:val="single"/>
        </w:rPr>
        <w:t xml:space="preserve"> da Primeira Série</w:t>
      </w:r>
      <w:r>
        <w:rPr>
          <w:szCs w:val="26"/>
        </w:rPr>
        <w:t>"</w:t>
      </w:r>
      <w:r w:rsidR="001B6B41" w:rsidRPr="00ED7B71">
        <w:rPr>
          <w:szCs w:val="26"/>
        </w:rPr>
        <w:t xml:space="preserve"> </w:t>
      </w:r>
      <w:r w:rsidR="001B6B41" w:rsidRPr="00ED7B71">
        <w:t>tem o significado previsto na Cláusula </w:t>
      </w:r>
      <w:r w:rsidR="001B6B41">
        <w:fldChar w:fldCharType="begin"/>
      </w:r>
      <w:r w:rsidR="001B6B41">
        <w:instrText xml:space="preserve"> REF _Ref523412556 \n \p \h </w:instrText>
      </w:r>
      <w:r w:rsidR="001B6B41">
        <w:fldChar w:fldCharType="separate"/>
      </w:r>
      <w:r w:rsidR="00EB3EC1">
        <w:t>7.19 abaixo</w:t>
      </w:r>
      <w:r w:rsidR="001B6B41">
        <w:fldChar w:fldCharType="end"/>
      </w:r>
      <w:r w:rsidR="001B6B41" w:rsidRPr="00ED7B71">
        <w:t>, inciso </w:t>
      </w:r>
      <w:r w:rsidR="001B6B41">
        <w:fldChar w:fldCharType="begin"/>
      </w:r>
      <w:r w:rsidR="001B6B41">
        <w:instrText xml:space="preserve"> REF _Ref488948415 \n \h </w:instrText>
      </w:r>
      <w:r w:rsidR="001B6B41">
        <w:fldChar w:fldCharType="separate"/>
      </w:r>
      <w:r w:rsidR="00EB3EC1">
        <w:t>II</w:t>
      </w:r>
      <w:r w:rsidR="001B6B41">
        <w:fldChar w:fldCharType="end"/>
      </w:r>
      <w:r w:rsidR="001B6B41" w:rsidRPr="00ED7B71">
        <w:t>.</w:t>
      </w:r>
    </w:p>
    <w:p w:rsidR="001B6B41" w:rsidRDefault="00D67C83" w:rsidP="001B6B41">
      <w:pPr>
        <w:tabs>
          <w:tab w:val="left" w:pos="709"/>
        </w:tabs>
        <w:ind w:left="709"/>
      </w:pPr>
      <w:r>
        <w:rPr>
          <w:szCs w:val="26"/>
        </w:rPr>
        <w:t>"</w:t>
      </w:r>
      <w:r w:rsidR="001B6B41" w:rsidRPr="00ED7B71">
        <w:rPr>
          <w:szCs w:val="26"/>
          <w:u w:val="single"/>
        </w:rPr>
        <w:t>Sobretaxa</w:t>
      </w:r>
      <w:r w:rsidR="001B6B41">
        <w:rPr>
          <w:szCs w:val="26"/>
          <w:u w:val="single"/>
        </w:rPr>
        <w:t xml:space="preserve"> da Segunda Série</w:t>
      </w:r>
      <w:r>
        <w:rPr>
          <w:szCs w:val="26"/>
        </w:rPr>
        <w:t>"</w:t>
      </w:r>
      <w:r w:rsidR="001B6B41" w:rsidRPr="00ED7B71">
        <w:rPr>
          <w:szCs w:val="26"/>
        </w:rPr>
        <w:t xml:space="preserve"> </w:t>
      </w:r>
      <w:r w:rsidR="001B6B41" w:rsidRPr="00ED7B71">
        <w:t>tem o significado previsto na Cláusula </w:t>
      </w:r>
      <w:r w:rsidR="009E2032">
        <w:fldChar w:fldCharType="begin"/>
      </w:r>
      <w:r w:rsidR="009E2032">
        <w:instrText xml:space="preserve"> REF _Ref527968969 \n \p \h </w:instrText>
      </w:r>
      <w:r w:rsidR="009E2032">
        <w:fldChar w:fldCharType="separate"/>
      </w:r>
      <w:r w:rsidR="00EB3EC1">
        <w:t>7.20 abaixo</w:t>
      </w:r>
      <w:r w:rsidR="009E2032">
        <w:fldChar w:fldCharType="end"/>
      </w:r>
      <w:r w:rsidR="001B6B41" w:rsidRPr="00ED7B71">
        <w:t>, inciso </w:t>
      </w:r>
      <w:r w:rsidR="009E2032">
        <w:fldChar w:fldCharType="begin"/>
      </w:r>
      <w:r w:rsidR="009E2032">
        <w:instrText xml:space="preserve"> REF _Ref527968984 \n \h </w:instrText>
      </w:r>
      <w:r w:rsidR="009E2032">
        <w:fldChar w:fldCharType="separate"/>
      </w:r>
      <w:r w:rsidR="00EB3EC1">
        <w:t>II</w:t>
      </w:r>
      <w:r w:rsidR="009E2032">
        <w:fldChar w:fldCharType="end"/>
      </w:r>
      <w:r w:rsidR="001B6B41" w:rsidRPr="00ED7B71">
        <w:t>.</w:t>
      </w:r>
    </w:p>
    <w:p w:rsidR="00BE072C" w:rsidRDefault="00D67C83" w:rsidP="00BA629A">
      <w:pPr>
        <w:tabs>
          <w:tab w:val="left" w:pos="709"/>
        </w:tabs>
        <w:ind w:left="709"/>
      </w:pPr>
      <w:r>
        <w:t>"</w:t>
      </w:r>
      <w:r w:rsidR="00BE072C" w:rsidRPr="00394110">
        <w:rPr>
          <w:u w:val="single"/>
        </w:rPr>
        <w:t>Sociedade Sob Controle Comum</w:t>
      </w:r>
      <w:r>
        <w:t>"</w:t>
      </w:r>
      <w:r w:rsidR="00BE072C">
        <w:t xml:space="preserve"> significa, com relação a qualquer pessoa, qualquer s</w:t>
      </w:r>
      <w:r w:rsidR="00BE072C" w:rsidRPr="00274DB2">
        <w:t xml:space="preserve">ociedade sob </w:t>
      </w:r>
      <w:r w:rsidR="00BE072C">
        <w:t>C</w:t>
      </w:r>
      <w:r w:rsidR="00BE072C" w:rsidRPr="00274DB2">
        <w:t xml:space="preserve">ontrole comum </w:t>
      </w:r>
      <w:r w:rsidR="00BE072C">
        <w:t>com tal pessoa.</w:t>
      </w:r>
    </w:p>
    <w:p w:rsidR="007C6FF4" w:rsidRDefault="00D67C83" w:rsidP="00BA629A">
      <w:pPr>
        <w:tabs>
          <w:tab w:val="left" w:pos="709"/>
        </w:tabs>
        <w:ind w:left="709"/>
        <w:rPr>
          <w:szCs w:val="26"/>
        </w:rPr>
      </w:pPr>
      <w:r>
        <w:rPr>
          <w:szCs w:val="26"/>
        </w:rPr>
        <w:t>"</w:t>
      </w:r>
      <w:r w:rsidR="007C6FF4" w:rsidRPr="008C7D46">
        <w:rPr>
          <w:szCs w:val="26"/>
          <w:u w:val="single"/>
        </w:rPr>
        <w:t>SSP/</w:t>
      </w:r>
      <w:r w:rsidR="007C6FF4">
        <w:rPr>
          <w:szCs w:val="26"/>
          <w:u w:val="single"/>
        </w:rPr>
        <w:t>BA</w:t>
      </w:r>
      <w:r>
        <w:rPr>
          <w:szCs w:val="26"/>
        </w:rPr>
        <w:t>"</w:t>
      </w:r>
      <w:r w:rsidR="007C6FF4">
        <w:rPr>
          <w:szCs w:val="26"/>
        </w:rPr>
        <w:t xml:space="preserve"> significa Secretaria de Segurança Pública do Estado da Bahia.</w:t>
      </w:r>
    </w:p>
    <w:p w:rsidR="00492211" w:rsidRDefault="00D67C83" w:rsidP="00BA629A">
      <w:pPr>
        <w:tabs>
          <w:tab w:val="left" w:pos="709"/>
        </w:tabs>
        <w:ind w:left="709"/>
        <w:rPr>
          <w:szCs w:val="26"/>
        </w:rPr>
      </w:pPr>
      <w:r>
        <w:rPr>
          <w:szCs w:val="26"/>
        </w:rPr>
        <w:t>"</w:t>
      </w:r>
      <w:r w:rsidR="00492211" w:rsidRPr="008C7D46">
        <w:rPr>
          <w:szCs w:val="26"/>
          <w:u w:val="single"/>
        </w:rPr>
        <w:t>SSP/</w:t>
      </w:r>
      <w:r w:rsidR="00492211">
        <w:rPr>
          <w:szCs w:val="26"/>
          <w:u w:val="single"/>
        </w:rPr>
        <w:t>CE</w:t>
      </w:r>
      <w:r>
        <w:rPr>
          <w:szCs w:val="26"/>
        </w:rPr>
        <w:t>"</w:t>
      </w:r>
      <w:r w:rsidR="00492211">
        <w:rPr>
          <w:szCs w:val="26"/>
        </w:rPr>
        <w:t xml:space="preserve"> significa Secretaria de Segurança Pública do Estado do Ceará.</w:t>
      </w:r>
    </w:p>
    <w:p w:rsidR="009E45A6" w:rsidRDefault="00D67C83" w:rsidP="00BA629A">
      <w:pPr>
        <w:tabs>
          <w:tab w:val="left" w:pos="709"/>
        </w:tabs>
        <w:ind w:left="709"/>
        <w:rPr>
          <w:szCs w:val="26"/>
        </w:rPr>
      </w:pPr>
      <w:r>
        <w:rPr>
          <w:szCs w:val="26"/>
        </w:rPr>
        <w:t>"</w:t>
      </w:r>
      <w:r w:rsidR="009E45A6" w:rsidRPr="00ED7B71">
        <w:rPr>
          <w:szCs w:val="26"/>
          <w:u w:val="single"/>
        </w:rPr>
        <w:t>Taxa DI</w:t>
      </w:r>
      <w:r>
        <w:rPr>
          <w:szCs w:val="26"/>
        </w:rPr>
        <w:t>"</w:t>
      </w:r>
      <w:r w:rsidR="009E45A6" w:rsidRPr="00ED7B71">
        <w:rPr>
          <w:szCs w:val="26"/>
        </w:rPr>
        <w:t xml:space="preserve"> significa as taxas médias diárias dos DI – Depósitos Interfinanceiros de um dia, </w:t>
      </w:r>
      <w:r>
        <w:rPr>
          <w:szCs w:val="26"/>
        </w:rPr>
        <w:t>"</w:t>
      </w:r>
      <w:r w:rsidR="009E45A6" w:rsidRPr="00ED7B71">
        <w:rPr>
          <w:szCs w:val="26"/>
        </w:rPr>
        <w:t>over extra</w:t>
      </w:r>
      <w:r w:rsidR="00354756">
        <w:rPr>
          <w:szCs w:val="26"/>
        </w:rPr>
        <w:t>–</w:t>
      </w:r>
      <w:r w:rsidR="009E45A6" w:rsidRPr="00ED7B71">
        <w:rPr>
          <w:szCs w:val="26"/>
        </w:rPr>
        <w:t>grupo</w:t>
      </w:r>
      <w:r>
        <w:rPr>
          <w:szCs w:val="26"/>
        </w:rPr>
        <w:t>"</w:t>
      </w:r>
      <w:r w:rsidR="009E45A6" w:rsidRPr="00ED7B71">
        <w:rPr>
          <w:szCs w:val="26"/>
        </w:rPr>
        <w:t xml:space="preserve">, expressas na forma percentual ao ano, base 252 (duzentos e cinquenta e dois) dias úteis, calculadas e divulgadas diariamente pela </w:t>
      </w:r>
      <w:r w:rsidR="00CF6B52">
        <w:rPr>
          <w:szCs w:val="26"/>
        </w:rPr>
        <w:t>B3</w:t>
      </w:r>
      <w:r w:rsidR="009E45A6" w:rsidRPr="00ED7B71">
        <w:rPr>
          <w:szCs w:val="26"/>
        </w:rPr>
        <w:t xml:space="preserve">, no informativo diário disponível em sua página na </w:t>
      </w:r>
      <w:r w:rsidR="00BF3FE8">
        <w:rPr>
          <w:szCs w:val="26"/>
        </w:rPr>
        <w:t>rede mundial de computadores</w:t>
      </w:r>
      <w:r w:rsidR="009E45A6" w:rsidRPr="00ED7B71">
        <w:rPr>
          <w:szCs w:val="26"/>
        </w:rPr>
        <w:t xml:space="preserve"> (</w:t>
      </w:r>
      <w:r w:rsidR="0020256E" w:rsidRPr="00323AC8">
        <w:t>http://www.b3.com.br</w:t>
      </w:r>
      <w:r w:rsidR="009E45A6" w:rsidRPr="00ED7B71">
        <w:rPr>
          <w:szCs w:val="26"/>
        </w:rPr>
        <w:t>).</w:t>
      </w:r>
    </w:p>
    <w:p w:rsidR="00BF4E26" w:rsidRDefault="00D67C83" w:rsidP="00BA629A">
      <w:pPr>
        <w:tabs>
          <w:tab w:val="left" w:pos="709"/>
        </w:tabs>
        <w:ind w:left="709"/>
      </w:pPr>
      <w:r>
        <w:t>"</w:t>
      </w:r>
      <w:r w:rsidR="00BF4E26" w:rsidRPr="00F94B7B">
        <w:rPr>
          <w:u w:val="single"/>
        </w:rPr>
        <w:t>Última Data do Não Cumprimento</w:t>
      </w:r>
      <w:r>
        <w:t>"</w:t>
      </w:r>
      <w:r w:rsidR="00BF4E26">
        <w:t xml:space="preserve"> tem o significado previsto na Cláusula </w:t>
      </w:r>
      <w:r w:rsidR="00BF4E26">
        <w:fldChar w:fldCharType="begin"/>
      </w:r>
      <w:r w:rsidR="00BF4E26">
        <w:instrText xml:space="preserve"> REF _Ref526849508 \n \p \h </w:instrText>
      </w:r>
      <w:r w:rsidR="00BF4E26">
        <w:fldChar w:fldCharType="separate"/>
      </w:r>
      <w:r w:rsidR="00EB3EC1">
        <w:t>7.26 abaixo</w:t>
      </w:r>
      <w:r w:rsidR="00BF4E26">
        <w:fldChar w:fldCharType="end"/>
      </w:r>
      <w:r w:rsidR="00BF4E26">
        <w:t>.</w:t>
      </w:r>
    </w:p>
    <w:p w:rsidR="009E45A6" w:rsidRDefault="00D67C83" w:rsidP="00BA629A">
      <w:pPr>
        <w:tabs>
          <w:tab w:val="left" w:pos="709"/>
        </w:tabs>
        <w:ind w:left="709"/>
      </w:pPr>
      <w:r>
        <w:rPr>
          <w:szCs w:val="26"/>
        </w:rPr>
        <w:t>"</w:t>
      </w:r>
      <w:r w:rsidR="009E45A6" w:rsidRPr="007D6A67">
        <w:rPr>
          <w:szCs w:val="26"/>
          <w:u w:val="single"/>
        </w:rPr>
        <w:t>Valor Nominal Unitário</w:t>
      </w:r>
      <w:r>
        <w:rPr>
          <w:szCs w:val="26"/>
        </w:rPr>
        <w:t>"</w:t>
      </w:r>
      <w:r w:rsidR="009E45A6" w:rsidRPr="007D6A67">
        <w:rPr>
          <w:szCs w:val="26"/>
        </w:rPr>
        <w:t xml:space="preserve"> </w:t>
      </w:r>
      <w:r w:rsidR="009E45A6" w:rsidRPr="00994E04">
        <w:t xml:space="preserve">tem o significado previsto </w:t>
      </w:r>
      <w:r w:rsidR="009E45A6">
        <w:t>na Cláusula </w:t>
      </w:r>
      <w:r w:rsidR="009E45A6">
        <w:fldChar w:fldCharType="begin"/>
      </w:r>
      <w:r w:rsidR="009E45A6">
        <w:instrText xml:space="preserve"> REF _Ref264653613 \n \p \h </w:instrText>
      </w:r>
      <w:r w:rsidR="009E45A6">
        <w:fldChar w:fldCharType="separate"/>
      </w:r>
      <w:r w:rsidR="00EB3EC1">
        <w:t>7.4 abaixo</w:t>
      </w:r>
      <w:r w:rsidR="009E45A6">
        <w:fldChar w:fldCharType="end"/>
      </w:r>
      <w:r w:rsidR="009E45A6">
        <w:t>.</w:t>
      </w:r>
    </w:p>
    <w:p w:rsidR="009E45A6" w:rsidRPr="007645A7" w:rsidRDefault="009E45A6" w:rsidP="00BA629A">
      <w:pPr>
        <w:rPr>
          <w:szCs w:val="26"/>
        </w:rPr>
      </w:pPr>
    </w:p>
    <w:p w:rsidR="00880FA8" w:rsidRPr="007645A7" w:rsidRDefault="00880FA8" w:rsidP="00BA629A">
      <w:pPr>
        <w:keepNext/>
        <w:numPr>
          <w:ilvl w:val="0"/>
          <w:numId w:val="3"/>
        </w:numPr>
        <w:rPr>
          <w:smallCaps/>
          <w:szCs w:val="26"/>
          <w:u w:val="single"/>
        </w:rPr>
      </w:pPr>
      <w:bookmarkStart w:id="11" w:name="_Ref532040236"/>
      <w:r w:rsidRPr="007645A7">
        <w:rPr>
          <w:smallCaps/>
          <w:szCs w:val="26"/>
          <w:u w:val="single"/>
        </w:rPr>
        <w:t>Autorizaç</w:t>
      </w:r>
      <w:r w:rsidR="001208E3">
        <w:rPr>
          <w:smallCaps/>
          <w:szCs w:val="26"/>
          <w:u w:val="single"/>
        </w:rPr>
        <w:t>ões</w:t>
      </w:r>
    </w:p>
    <w:bookmarkEnd w:id="11"/>
    <w:p w:rsidR="00644649" w:rsidRPr="00960FFD" w:rsidRDefault="00880FA8" w:rsidP="001226A0">
      <w:pPr>
        <w:numPr>
          <w:ilvl w:val="1"/>
          <w:numId w:val="3"/>
        </w:numPr>
      </w:pPr>
      <w:r w:rsidRPr="007645A7">
        <w:rPr>
          <w:szCs w:val="26"/>
        </w:rPr>
        <w:t xml:space="preserve">A </w:t>
      </w:r>
      <w:r w:rsidR="002F21C7" w:rsidRPr="00DC33DD">
        <w:rPr>
          <w:szCs w:val="26"/>
        </w:rPr>
        <w:t>Emissão</w:t>
      </w:r>
      <w:r w:rsidR="001C5667" w:rsidRPr="007645A7">
        <w:rPr>
          <w:szCs w:val="26"/>
        </w:rPr>
        <w:t>,</w:t>
      </w:r>
      <w:r w:rsidR="001A4D66" w:rsidRPr="007645A7">
        <w:rPr>
          <w:szCs w:val="26"/>
        </w:rPr>
        <w:t xml:space="preserve"> </w:t>
      </w:r>
      <w:r w:rsidR="00A42AAC" w:rsidRPr="007645A7">
        <w:rPr>
          <w:szCs w:val="26"/>
        </w:rPr>
        <w:t xml:space="preserve">a </w:t>
      </w:r>
      <w:r w:rsidR="00157142" w:rsidRPr="00DC33DD">
        <w:rPr>
          <w:szCs w:val="26"/>
        </w:rPr>
        <w:t>Oferta</w:t>
      </w:r>
      <w:r w:rsidR="001C5667" w:rsidRPr="007645A7">
        <w:rPr>
          <w:szCs w:val="26"/>
        </w:rPr>
        <w:t xml:space="preserve"> e a celebração desta Escritura de Emissão</w:t>
      </w:r>
      <w:r w:rsidR="00A324C8" w:rsidRPr="007645A7">
        <w:rPr>
          <w:szCs w:val="26"/>
        </w:rPr>
        <w:t>,</w:t>
      </w:r>
      <w:r w:rsidR="001C5667" w:rsidRPr="007645A7">
        <w:rPr>
          <w:szCs w:val="26"/>
        </w:rPr>
        <w:t xml:space="preserve"> </w:t>
      </w:r>
      <w:r w:rsidR="002D415E">
        <w:rPr>
          <w:szCs w:val="26"/>
        </w:rPr>
        <w:t>dos demais Documentos das Obrigações Garantidas</w:t>
      </w:r>
      <w:r w:rsidR="00A324C8" w:rsidRPr="007645A7">
        <w:rPr>
          <w:szCs w:val="26"/>
        </w:rPr>
        <w:t xml:space="preserve"> e do Contrato de Distribuição</w:t>
      </w:r>
      <w:r w:rsidRPr="007645A7">
        <w:rPr>
          <w:szCs w:val="26"/>
        </w:rPr>
        <w:t xml:space="preserve"> s</w:t>
      </w:r>
      <w:r w:rsidR="00F95EF2" w:rsidRPr="007645A7">
        <w:rPr>
          <w:szCs w:val="26"/>
        </w:rPr>
        <w:t>er</w:t>
      </w:r>
      <w:r w:rsidRPr="007645A7">
        <w:rPr>
          <w:szCs w:val="26"/>
        </w:rPr>
        <w:t>ão realizadas com base</w:t>
      </w:r>
      <w:r w:rsidR="00C67EF7" w:rsidRPr="007645A7">
        <w:rPr>
          <w:szCs w:val="26"/>
        </w:rPr>
        <w:t xml:space="preserve"> nas deliberações</w:t>
      </w:r>
      <w:r w:rsidR="009A79E6">
        <w:rPr>
          <w:szCs w:val="26"/>
        </w:rPr>
        <w:t>:</w:t>
      </w:r>
    </w:p>
    <w:p w:rsidR="00FD602E" w:rsidRDefault="00644649" w:rsidP="00644649">
      <w:pPr>
        <w:pStyle w:val="PargrafodaLista"/>
        <w:numPr>
          <w:ilvl w:val="6"/>
          <w:numId w:val="3"/>
        </w:numPr>
        <w:contextualSpacing w:val="0"/>
        <w:rPr>
          <w:iCs/>
          <w:szCs w:val="26"/>
        </w:rPr>
      </w:pPr>
      <w:r>
        <w:rPr>
          <w:iCs/>
          <w:szCs w:val="26"/>
        </w:rPr>
        <w:t>d</w:t>
      </w:r>
      <w:r w:rsidR="00FD602E" w:rsidRPr="00960FFD">
        <w:rPr>
          <w:iCs/>
          <w:szCs w:val="26"/>
        </w:rPr>
        <w:t xml:space="preserve">a assembleia geral extraordinária de acionistas da Companhia realizada em </w:t>
      </w:r>
      <w:r w:rsidR="00F641DE">
        <w:rPr>
          <w:iCs/>
          <w:szCs w:val="26"/>
        </w:rPr>
        <w:t>8</w:t>
      </w:r>
      <w:r w:rsidR="006E1EAE" w:rsidRPr="00960FFD">
        <w:rPr>
          <w:iCs/>
          <w:szCs w:val="26"/>
        </w:rPr>
        <w:t> </w:t>
      </w:r>
      <w:r w:rsidR="00FD602E" w:rsidRPr="00960FFD">
        <w:rPr>
          <w:iCs/>
          <w:szCs w:val="26"/>
        </w:rPr>
        <w:t>de </w:t>
      </w:r>
      <w:r w:rsidR="006E1EAE">
        <w:rPr>
          <w:iCs/>
          <w:szCs w:val="26"/>
        </w:rPr>
        <w:t>novembro</w:t>
      </w:r>
      <w:r w:rsidR="006E1EAE" w:rsidRPr="00960FFD">
        <w:rPr>
          <w:iCs/>
          <w:szCs w:val="26"/>
        </w:rPr>
        <w:t> </w:t>
      </w:r>
      <w:r w:rsidR="00FD602E" w:rsidRPr="00960FFD">
        <w:rPr>
          <w:iCs/>
          <w:szCs w:val="26"/>
        </w:rPr>
        <w:t>de </w:t>
      </w:r>
      <w:r w:rsidR="00B12B36" w:rsidRPr="00960FFD">
        <w:rPr>
          <w:iCs/>
          <w:szCs w:val="26"/>
        </w:rPr>
        <w:t>20</w:t>
      </w:r>
      <w:r w:rsidR="00404A10" w:rsidRPr="00960FFD">
        <w:rPr>
          <w:iCs/>
          <w:szCs w:val="26"/>
        </w:rPr>
        <w:t>18</w:t>
      </w:r>
      <w:r>
        <w:rPr>
          <w:iCs/>
          <w:szCs w:val="26"/>
        </w:rPr>
        <w:t>;</w:t>
      </w:r>
    </w:p>
    <w:p w:rsidR="00644649" w:rsidRDefault="00644649" w:rsidP="00644649">
      <w:pPr>
        <w:pStyle w:val="PargrafodaLista"/>
        <w:numPr>
          <w:ilvl w:val="6"/>
          <w:numId w:val="3"/>
        </w:numPr>
        <w:contextualSpacing w:val="0"/>
        <w:rPr>
          <w:iCs/>
          <w:szCs w:val="26"/>
        </w:rPr>
      </w:pPr>
      <w:r>
        <w:rPr>
          <w:iCs/>
          <w:szCs w:val="26"/>
        </w:rPr>
        <w:t>d</w:t>
      </w:r>
      <w:r w:rsidRPr="00C84C24">
        <w:rPr>
          <w:iCs/>
          <w:szCs w:val="26"/>
        </w:rPr>
        <w:t xml:space="preserve">a </w:t>
      </w:r>
      <w:r>
        <w:rPr>
          <w:iCs/>
          <w:szCs w:val="26"/>
        </w:rPr>
        <w:t xml:space="preserve">reunião de sócios </w:t>
      </w:r>
      <w:r w:rsidRPr="00C84C24">
        <w:rPr>
          <w:iCs/>
          <w:szCs w:val="26"/>
        </w:rPr>
        <w:t xml:space="preserve">da </w:t>
      </w:r>
      <w:r w:rsidR="00383419">
        <w:rPr>
          <w:iCs/>
          <w:szCs w:val="26"/>
        </w:rPr>
        <w:t>DB3</w:t>
      </w:r>
      <w:r w:rsidRPr="00C84C24">
        <w:rPr>
          <w:iCs/>
          <w:szCs w:val="26"/>
        </w:rPr>
        <w:t xml:space="preserve"> realizada em </w:t>
      </w:r>
      <w:r w:rsidR="00F641DE">
        <w:rPr>
          <w:iCs/>
          <w:szCs w:val="26"/>
        </w:rPr>
        <w:t>8</w:t>
      </w:r>
      <w:r w:rsidR="006E1EAE" w:rsidRPr="00C84C24">
        <w:rPr>
          <w:iCs/>
          <w:szCs w:val="26"/>
        </w:rPr>
        <w:t> </w:t>
      </w:r>
      <w:r w:rsidRPr="00C84C24">
        <w:rPr>
          <w:iCs/>
          <w:szCs w:val="26"/>
        </w:rPr>
        <w:t>de </w:t>
      </w:r>
      <w:r w:rsidR="006E1EAE">
        <w:rPr>
          <w:iCs/>
          <w:szCs w:val="26"/>
        </w:rPr>
        <w:t>novembro</w:t>
      </w:r>
      <w:r w:rsidR="006E1EAE" w:rsidRPr="00C84C24">
        <w:rPr>
          <w:iCs/>
          <w:szCs w:val="26"/>
        </w:rPr>
        <w:t> </w:t>
      </w:r>
      <w:r w:rsidRPr="00C84C24">
        <w:rPr>
          <w:iCs/>
          <w:szCs w:val="26"/>
        </w:rPr>
        <w:t>de 2018</w:t>
      </w:r>
      <w:r>
        <w:rPr>
          <w:iCs/>
          <w:szCs w:val="26"/>
        </w:rPr>
        <w:t>;</w:t>
      </w:r>
    </w:p>
    <w:p w:rsidR="00383419" w:rsidRDefault="00ED74DF" w:rsidP="00644649">
      <w:pPr>
        <w:pStyle w:val="PargrafodaLista"/>
        <w:numPr>
          <w:ilvl w:val="6"/>
          <w:numId w:val="3"/>
        </w:numPr>
        <w:contextualSpacing w:val="0"/>
        <w:rPr>
          <w:iCs/>
          <w:szCs w:val="26"/>
        </w:rPr>
      </w:pPr>
      <w:r>
        <w:rPr>
          <w:iCs/>
          <w:szCs w:val="26"/>
        </w:rPr>
        <w:t>d</w:t>
      </w:r>
      <w:r w:rsidRPr="00C84C24">
        <w:rPr>
          <w:iCs/>
          <w:szCs w:val="26"/>
        </w:rPr>
        <w:t xml:space="preserve">a </w:t>
      </w:r>
      <w:r>
        <w:rPr>
          <w:iCs/>
          <w:szCs w:val="26"/>
        </w:rPr>
        <w:t xml:space="preserve">reunião de sócios </w:t>
      </w:r>
      <w:r w:rsidRPr="00C84C24">
        <w:rPr>
          <w:iCs/>
          <w:szCs w:val="26"/>
        </w:rPr>
        <w:t xml:space="preserve">da </w:t>
      </w:r>
      <w:r w:rsidR="000A7F1E">
        <w:rPr>
          <w:iCs/>
          <w:szCs w:val="26"/>
        </w:rPr>
        <w:t xml:space="preserve">MOB Telecomunicações </w:t>
      </w:r>
      <w:r w:rsidRPr="00C84C24">
        <w:rPr>
          <w:iCs/>
          <w:szCs w:val="26"/>
        </w:rPr>
        <w:t xml:space="preserve">realizada em </w:t>
      </w:r>
      <w:r w:rsidR="00F641DE">
        <w:rPr>
          <w:iCs/>
          <w:szCs w:val="26"/>
        </w:rPr>
        <w:t>8</w:t>
      </w:r>
      <w:r w:rsidR="006E1EAE" w:rsidRPr="00C84C24">
        <w:rPr>
          <w:iCs/>
          <w:szCs w:val="26"/>
        </w:rPr>
        <w:t> </w:t>
      </w:r>
      <w:r w:rsidRPr="00C84C24">
        <w:rPr>
          <w:iCs/>
          <w:szCs w:val="26"/>
        </w:rPr>
        <w:t>de </w:t>
      </w:r>
      <w:r w:rsidR="006E1EAE">
        <w:rPr>
          <w:iCs/>
          <w:szCs w:val="26"/>
        </w:rPr>
        <w:t>novembro</w:t>
      </w:r>
      <w:r w:rsidR="006E1EAE" w:rsidRPr="00C84C24">
        <w:rPr>
          <w:iCs/>
          <w:szCs w:val="26"/>
        </w:rPr>
        <w:t> </w:t>
      </w:r>
      <w:r w:rsidRPr="00C84C24">
        <w:rPr>
          <w:iCs/>
          <w:szCs w:val="26"/>
        </w:rPr>
        <w:t>de 2018</w:t>
      </w:r>
      <w:r>
        <w:rPr>
          <w:iCs/>
          <w:szCs w:val="26"/>
        </w:rPr>
        <w:t>;</w:t>
      </w:r>
      <w:r w:rsidR="000A7F1E">
        <w:rPr>
          <w:iCs/>
          <w:szCs w:val="26"/>
        </w:rPr>
        <w:t xml:space="preserve"> e</w:t>
      </w:r>
    </w:p>
    <w:p w:rsidR="000A7F1E" w:rsidRPr="00960FFD" w:rsidRDefault="000A7F1E" w:rsidP="00960FFD">
      <w:pPr>
        <w:pStyle w:val="PargrafodaLista"/>
        <w:numPr>
          <w:ilvl w:val="6"/>
          <w:numId w:val="3"/>
        </w:numPr>
        <w:contextualSpacing w:val="0"/>
        <w:rPr>
          <w:iCs/>
          <w:szCs w:val="26"/>
        </w:rPr>
      </w:pPr>
      <w:r>
        <w:rPr>
          <w:iCs/>
          <w:szCs w:val="26"/>
        </w:rPr>
        <w:t>d</w:t>
      </w:r>
      <w:r w:rsidRPr="00C84C24">
        <w:rPr>
          <w:iCs/>
          <w:szCs w:val="26"/>
        </w:rPr>
        <w:t xml:space="preserve">a </w:t>
      </w:r>
      <w:r>
        <w:rPr>
          <w:iCs/>
          <w:szCs w:val="26"/>
        </w:rPr>
        <w:t xml:space="preserve">reunião de sócios </w:t>
      </w:r>
      <w:r w:rsidRPr="00C84C24">
        <w:rPr>
          <w:iCs/>
          <w:szCs w:val="26"/>
        </w:rPr>
        <w:t xml:space="preserve">da </w:t>
      </w:r>
      <w:r>
        <w:rPr>
          <w:iCs/>
          <w:szCs w:val="26"/>
        </w:rPr>
        <w:t>MOBCOM</w:t>
      </w:r>
      <w:r w:rsidRPr="00C84C24">
        <w:rPr>
          <w:iCs/>
          <w:szCs w:val="26"/>
        </w:rPr>
        <w:t xml:space="preserve"> realizada em </w:t>
      </w:r>
      <w:r w:rsidR="00F641DE">
        <w:rPr>
          <w:iCs/>
          <w:szCs w:val="26"/>
        </w:rPr>
        <w:t>8</w:t>
      </w:r>
      <w:r w:rsidR="006E1EAE" w:rsidRPr="00C84C24">
        <w:rPr>
          <w:iCs/>
          <w:szCs w:val="26"/>
        </w:rPr>
        <w:t> </w:t>
      </w:r>
      <w:r w:rsidRPr="00C84C24">
        <w:rPr>
          <w:iCs/>
          <w:szCs w:val="26"/>
        </w:rPr>
        <w:t>de </w:t>
      </w:r>
      <w:r w:rsidR="006E1EAE">
        <w:rPr>
          <w:iCs/>
          <w:szCs w:val="26"/>
        </w:rPr>
        <w:t>novembro</w:t>
      </w:r>
      <w:r w:rsidR="006E1EAE" w:rsidRPr="00C84C24">
        <w:rPr>
          <w:iCs/>
          <w:szCs w:val="26"/>
        </w:rPr>
        <w:t> </w:t>
      </w:r>
      <w:r w:rsidRPr="00C84C24">
        <w:rPr>
          <w:iCs/>
          <w:szCs w:val="26"/>
        </w:rPr>
        <w:t>de 2018</w:t>
      </w:r>
      <w:r>
        <w:rPr>
          <w:iCs/>
          <w:szCs w:val="26"/>
        </w:rPr>
        <w:t>;</w:t>
      </w:r>
    </w:p>
    <w:p w:rsidR="00880FA8" w:rsidRPr="007645A7" w:rsidRDefault="00880FA8" w:rsidP="002B7D12">
      <w:pPr>
        <w:rPr>
          <w:szCs w:val="26"/>
        </w:rPr>
      </w:pPr>
    </w:p>
    <w:p w:rsidR="00880FA8" w:rsidRPr="007645A7" w:rsidRDefault="00880FA8" w:rsidP="00BA629A">
      <w:pPr>
        <w:keepNext/>
        <w:numPr>
          <w:ilvl w:val="0"/>
          <w:numId w:val="3"/>
        </w:numPr>
        <w:rPr>
          <w:smallCaps/>
          <w:szCs w:val="26"/>
          <w:u w:val="single"/>
        </w:rPr>
      </w:pPr>
      <w:bookmarkStart w:id="12" w:name="_Ref330905317"/>
      <w:r w:rsidRPr="007645A7">
        <w:rPr>
          <w:smallCaps/>
          <w:szCs w:val="26"/>
          <w:u w:val="single"/>
        </w:rPr>
        <w:t>Requisitos</w:t>
      </w:r>
      <w:bookmarkEnd w:id="12"/>
    </w:p>
    <w:p w:rsidR="00880FA8" w:rsidRDefault="00880FA8" w:rsidP="00BA629A">
      <w:pPr>
        <w:numPr>
          <w:ilvl w:val="1"/>
          <w:numId w:val="3"/>
        </w:numPr>
        <w:rPr>
          <w:szCs w:val="26"/>
        </w:rPr>
      </w:pPr>
      <w:bookmarkStart w:id="13" w:name="_Ref376965967"/>
      <w:r w:rsidRPr="007645A7">
        <w:rPr>
          <w:szCs w:val="26"/>
        </w:rPr>
        <w:t xml:space="preserve">A </w:t>
      </w:r>
      <w:r w:rsidR="002F21C7" w:rsidRPr="007645A7">
        <w:rPr>
          <w:szCs w:val="26"/>
        </w:rPr>
        <w:t>E</w:t>
      </w:r>
      <w:r w:rsidRPr="007645A7">
        <w:rPr>
          <w:szCs w:val="26"/>
        </w:rPr>
        <w:t>missão</w:t>
      </w:r>
      <w:r w:rsidR="005F5887" w:rsidRPr="007645A7">
        <w:rPr>
          <w:szCs w:val="26"/>
        </w:rPr>
        <w:t xml:space="preserve">, a </w:t>
      </w:r>
      <w:r w:rsidRPr="007645A7">
        <w:rPr>
          <w:szCs w:val="26"/>
        </w:rPr>
        <w:t>Oferta</w:t>
      </w:r>
      <w:r w:rsidR="001C5667" w:rsidRPr="007645A7">
        <w:rPr>
          <w:szCs w:val="26"/>
        </w:rPr>
        <w:t xml:space="preserve"> e a celebração desta Escritura de Emissão</w:t>
      </w:r>
      <w:r w:rsidR="00A324C8" w:rsidRPr="007645A7">
        <w:rPr>
          <w:szCs w:val="26"/>
        </w:rPr>
        <w:t>,</w:t>
      </w:r>
      <w:r w:rsidR="001C5667" w:rsidRPr="007645A7">
        <w:rPr>
          <w:szCs w:val="26"/>
        </w:rPr>
        <w:t xml:space="preserve"> </w:t>
      </w:r>
      <w:r w:rsidR="002D415E">
        <w:rPr>
          <w:szCs w:val="26"/>
        </w:rPr>
        <w:t>dos demais Documentos das Obrigações Garantidas</w:t>
      </w:r>
      <w:r w:rsidR="00A324C8" w:rsidRPr="007645A7">
        <w:rPr>
          <w:szCs w:val="26"/>
        </w:rPr>
        <w:t xml:space="preserve"> e do Contrato de Distribuição</w:t>
      </w:r>
      <w:r w:rsidRPr="007645A7">
        <w:rPr>
          <w:szCs w:val="26"/>
        </w:rPr>
        <w:t xml:space="preserve"> serão realizadas com observância aos seguintes requisitos:</w:t>
      </w:r>
      <w:bookmarkEnd w:id="13"/>
    </w:p>
    <w:p w:rsidR="00810A89" w:rsidRDefault="00EE69E5" w:rsidP="001226A0">
      <w:pPr>
        <w:pStyle w:val="PargrafodaLista"/>
        <w:numPr>
          <w:ilvl w:val="6"/>
          <w:numId w:val="3"/>
        </w:numPr>
        <w:contextualSpacing w:val="0"/>
        <w:rPr>
          <w:szCs w:val="26"/>
        </w:rPr>
      </w:pPr>
      <w:r w:rsidRPr="00A2723A">
        <w:rPr>
          <w:i/>
          <w:iCs/>
          <w:szCs w:val="26"/>
        </w:rPr>
        <w:t>arquivamento e publicação das atas dos atos societários</w:t>
      </w:r>
      <w:r w:rsidRPr="00A2723A">
        <w:rPr>
          <w:iCs/>
          <w:szCs w:val="26"/>
        </w:rPr>
        <w:t>.</w:t>
      </w:r>
      <w:r w:rsidR="008771F4" w:rsidRPr="00A2723A">
        <w:rPr>
          <w:szCs w:val="26"/>
        </w:rPr>
        <w:t xml:space="preserve"> </w:t>
      </w:r>
      <w:r w:rsidRPr="00A2723A">
        <w:rPr>
          <w:szCs w:val="26"/>
        </w:rPr>
        <w:t>Nos termos do artigo 62, inciso I, da Lei das Sociedades por Ações</w:t>
      </w:r>
      <w:r w:rsidR="00810A89">
        <w:rPr>
          <w:szCs w:val="26"/>
        </w:rPr>
        <w:t>:</w:t>
      </w:r>
    </w:p>
    <w:p w:rsidR="000F5643" w:rsidRDefault="000F5643" w:rsidP="00810A89">
      <w:pPr>
        <w:pStyle w:val="PargrafodaLista"/>
        <w:numPr>
          <w:ilvl w:val="7"/>
          <w:numId w:val="3"/>
        </w:numPr>
        <w:contextualSpacing w:val="0"/>
        <w:rPr>
          <w:szCs w:val="26"/>
        </w:rPr>
      </w:pPr>
      <w:r w:rsidRPr="001226A0">
        <w:rPr>
          <w:szCs w:val="26"/>
        </w:rPr>
        <w:t xml:space="preserve">a ata da </w:t>
      </w:r>
      <w:r w:rsidR="00E37788" w:rsidRPr="001226A0">
        <w:rPr>
          <w:szCs w:val="26"/>
        </w:rPr>
        <w:t xml:space="preserve">assembleia geral extraordinária de acionistas da Companhia realizada em </w:t>
      </w:r>
      <w:r w:rsidR="00F641DE">
        <w:rPr>
          <w:szCs w:val="26"/>
        </w:rPr>
        <w:t>8</w:t>
      </w:r>
      <w:r w:rsidR="006E1EAE" w:rsidRPr="001226A0">
        <w:rPr>
          <w:szCs w:val="26"/>
        </w:rPr>
        <w:t> </w:t>
      </w:r>
      <w:r w:rsidR="00E37788" w:rsidRPr="001226A0">
        <w:rPr>
          <w:szCs w:val="26"/>
        </w:rPr>
        <w:t>de </w:t>
      </w:r>
      <w:r w:rsidR="006E1EAE">
        <w:rPr>
          <w:szCs w:val="26"/>
        </w:rPr>
        <w:t>novembro</w:t>
      </w:r>
      <w:r w:rsidR="006E1EAE" w:rsidRPr="001226A0">
        <w:rPr>
          <w:szCs w:val="26"/>
        </w:rPr>
        <w:t> </w:t>
      </w:r>
      <w:r w:rsidR="00E37788" w:rsidRPr="001226A0">
        <w:rPr>
          <w:szCs w:val="26"/>
        </w:rPr>
        <w:t>de 20</w:t>
      </w:r>
      <w:r w:rsidR="00404A10" w:rsidRPr="001226A0">
        <w:rPr>
          <w:szCs w:val="26"/>
        </w:rPr>
        <w:t>18</w:t>
      </w:r>
      <w:r w:rsidR="00E37788" w:rsidRPr="001226A0">
        <w:rPr>
          <w:szCs w:val="26"/>
        </w:rPr>
        <w:t xml:space="preserve"> </w:t>
      </w:r>
      <w:r w:rsidRPr="001226A0">
        <w:rPr>
          <w:szCs w:val="26"/>
        </w:rPr>
        <w:t>será arquivada na JUCE</w:t>
      </w:r>
      <w:r w:rsidR="00911CB0" w:rsidRPr="001226A0">
        <w:rPr>
          <w:szCs w:val="26"/>
        </w:rPr>
        <w:t>C</w:t>
      </w:r>
      <w:r w:rsidRPr="001226A0">
        <w:rPr>
          <w:szCs w:val="26"/>
        </w:rPr>
        <w:t xml:space="preserve"> e publicada no DOE</w:t>
      </w:r>
      <w:r w:rsidR="00911CB0" w:rsidRPr="001226A0">
        <w:rPr>
          <w:szCs w:val="26"/>
        </w:rPr>
        <w:t>CE</w:t>
      </w:r>
      <w:r w:rsidRPr="001226A0">
        <w:rPr>
          <w:szCs w:val="26"/>
        </w:rPr>
        <w:t xml:space="preserve"> e no jornal </w:t>
      </w:r>
      <w:r w:rsidR="00D67C83">
        <w:rPr>
          <w:szCs w:val="26"/>
        </w:rPr>
        <w:t>"</w:t>
      </w:r>
      <w:r w:rsidR="00B135C5">
        <w:rPr>
          <w:szCs w:val="26"/>
        </w:rPr>
        <w:t>O Povo</w:t>
      </w:r>
      <w:r w:rsidR="00D67C83">
        <w:rPr>
          <w:szCs w:val="26"/>
        </w:rPr>
        <w:t>"</w:t>
      </w:r>
      <w:r w:rsidR="00B135C5">
        <w:rPr>
          <w:szCs w:val="26"/>
        </w:rPr>
        <w:t>;</w:t>
      </w:r>
    </w:p>
    <w:p w:rsidR="00810A89" w:rsidRPr="00960FFD" w:rsidRDefault="00810A89" w:rsidP="00810A89">
      <w:pPr>
        <w:pStyle w:val="PargrafodaLista"/>
        <w:numPr>
          <w:ilvl w:val="7"/>
          <w:numId w:val="3"/>
        </w:numPr>
        <w:contextualSpacing w:val="0"/>
        <w:rPr>
          <w:szCs w:val="26"/>
        </w:rPr>
      </w:pPr>
      <w:r>
        <w:rPr>
          <w:iCs/>
          <w:szCs w:val="26"/>
        </w:rPr>
        <w:t xml:space="preserve">a ata da reunião de sócios </w:t>
      </w:r>
      <w:r w:rsidRPr="00C84C24">
        <w:rPr>
          <w:iCs/>
          <w:szCs w:val="26"/>
        </w:rPr>
        <w:t xml:space="preserve">da </w:t>
      </w:r>
      <w:r>
        <w:rPr>
          <w:iCs/>
          <w:szCs w:val="26"/>
        </w:rPr>
        <w:t>DB3</w:t>
      </w:r>
      <w:r w:rsidRPr="00C84C24">
        <w:rPr>
          <w:iCs/>
          <w:szCs w:val="26"/>
        </w:rPr>
        <w:t xml:space="preserve"> realizada em </w:t>
      </w:r>
      <w:r w:rsidR="00F641DE">
        <w:rPr>
          <w:iCs/>
          <w:szCs w:val="26"/>
        </w:rPr>
        <w:t>8</w:t>
      </w:r>
      <w:r w:rsidR="006E1EAE" w:rsidRPr="00C84C24">
        <w:rPr>
          <w:iCs/>
          <w:szCs w:val="26"/>
        </w:rPr>
        <w:t> </w:t>
      </w:r>
      <w:r w:rsidRPr="00C84C24">
        <w:rPr>
          <w:iCs/>
          <w:szCs w:val="26"/>
        </w:rPr>
        <w:t>de </w:t>
      </w:r>
      <w:r w:rsidR="006E1EAE">
        <w:rPr>
          <w:iCs/>
          <w:szCs w:val="26"/>
        </w:rPr>
        <w:t>novembro</w:t>
      </w:r>
      <w:r w:rsidR="006E1EAE" w:rsidRPr="00C84C24">
        <w:rPr>
          <w:iCs/>
          <w:szCs w:val="26"/>
        </w:rPr>
        <w:t> </w:t>
      </w:r>
      <w:r w:rsidRPr="00C84C24">
        <w:rPr>
          <w:iCs/>
          <w:szCs w:val="26"/>
        </w:rPr>
        <w:t>de 2018</w:t>
      </w:r>
      <w:r w:rsidR="0013144C" w:rsidRPr="0013144C">
        <w:rPr>
          <w:szCs w:val="26"/>
        </w:rPr>
        <w:t xml:space="preserve"> </w:t>
      </w:r>
      <w:r w:rsidR="0013144C" w:rsidRPr="001226A0">
        <w:rPr>
          <w:szCs w:val="26"/>
        </w:rPr>
        <w:t>será arquivada na JUCEC</w:t>
      </w:r>
      <w:r>
        <w:rPr>
          <w:iCs/>
          <w:szCs w:val="26"/>
        </w:rPr>
        <w:t>;</w:t>
      </w:r>
    </w:p>
    <w:p w:rsidR="00810A89" w:rsidRPr="00960FFD" w:rsidRDefault="00536438" w:rsidP="00810A89">
      <w:pPr>
        <w:pStyle w:val="PargrafodaLista"/>
        <w:numPr>
          <w:ilvl w:val="7"/>
          <w:numId w:val="3"/>
        </w:numPr>
        <w:contextualSpacing w:val="0"/>
        <w:rPr>
          <w:szCs w:val="26"/>
        </w:rPr>
      </w:pPr>
      <w:r>
        <w:rPr>
          <w:iCs/>
          <w:szCs w:val="26"/>
        </w:rPr>
        <w:t xml:space="preserve">a ata da reunião de sócios </w:t>
      </w:r>
      <w:r w:rsidRPr="00C84C24">
        <w:rPr>
          <w:iCs/>
          <w:szCs w:val="26"/>
        </w:rPr>
        <w:t xml:space="preserve">da </w:t>
      </w:r>
      <w:r>
        <w:rPr>
          <w:iCs/>
          <w:szCs w:val="26"/>
        </w:rPr>
        <w:t>MOBCOM</w:t>
      </w:r>
      <w:r w:rsidRPr="00C84C24">
        <w:rPr>
          <w:iCs/>
          <w:szCs w:val="26"/>
        </w:rPr>
        <w:t xml:space="preserve"> realizada em </w:t>
      </w:r>
      <w:r w:rsidR="00F641DE">
        <w:rPr>
          <w:iCs/>
          <w:szCs w:val="26"/>
        </w:rPr>
        <w:t>8</w:t>
      </w:r>
      <w:r w:rsidR="00AA3AC7" w:rsidRPr="00C84C24">
        <w:rPr>
          <w:iCs/>
          <w:szCs w:val="26"/>
        </w:rPr>
        <w:t> </w:t>
      </w:r>
      <w:r w:rsidRPr="00C84C24">
        <w:rPr>
          <w:iCs/>
          <w:szCs w:val="26"/>
        </w:rPr>
        <w:t>de </w:t>
      </w:r>
      <w:r w:rsidR="00AA3AC7">
        <w:rPr>
          <w:iCs/>
          <w:szCs w:val="26"/>
        </w:rPr>
        <w:t>novembro</w:t>
      </w:r>
      <w:r w:rsidR="00AA3AC7" w:rsidRPr="00C84C24">
        <w:rPr>
          <w:iCs/>
          <w:szCs w:val="26"/>
        </w:rPr>
        <w:t> </w:t>
      </w:r>
      <w:r w:rsidRPr="00C84C24">
        <w:rPr>
          <w:iCs/>
          <w:szCs w:val="26"/>
        </w:rPr>
        <w:t>de 2018</w:t>
      </w:r>
      <w:r w:rsidR="0013144C" w:rsidRPr="0013144C">
        <w:rPr>
          <w:szCs w:val="26"/>
        </w:rPr>
        <w:t xml:space="preserve"> </w:t>
      </w:r>
      <w:r w:rsidR="0013144C" w:rsidRPr="001226A0">
        <w:rPr>
          <w:szCs w:val="26"/>
        </w:rPr>
        <w:t>será arquivada na JUCEC</w:t>
      </w:r>
      <w:r w:rsidR="00255F91">
        <w:rPr>
          <w:iCs/>
          <w:szCs w:val="26"/>
        </w:rPr>
        <w:t>;</w:t>
      </w:r>
      <w:r w:rsidR="00CA391A">
        <w:rPr>
          <w:iCs/>
          <w:szCs w:val="26"/>
        </w:rPr>
        <w:t xml:space="preserve"> e</w:t>
      </w:r>
    </w:p>
    <w:p w:rsidR="00CA391A" w:rsidRPr="00CA391A" w:rsidRDefault="00CA391A" w:rsidP="00960FFD">
      <w:pPr>
        <w:pStyle w:val="PargrafodaLista"/>
        <w:numPr>
          <w:ilvl w:val="7"/>
          <w:numId w:val="3"/>
        </w:numPr>
        <w:contextualSpacing w:val="0"/>
        <w:rPr>
          <w:szCs w:val="26"/>
        </w:rPr>
      </w:pPr>
      <w:r w:rsidRPr="00CA391A">
        <w:rPr>
          <w:szCs w:val="26"/>
        </w:rPr>
        <w:t xml:space="preserve">a </w:t>
      </w:r>
      <w:r w:rsidRPr="00CA391A">
        <w:rPr>
          <w:iCs/>
          <w:szCs w:val="26"/>
        </w:rPr>
        <w:t xml:space="preserve">ata da reunião de sócios da MOB Telecomunicações realizada em </w:t>
      </w:r>
      <w:r w:rsidR="00F641DE">
        <w:rPr>
          <w:iCs/>
          <w:szCs w:val="26"/>
        </w:rPr>
        <w:t>8</w:t>
      </w:r>
      <w:r w:rsidR="00AA3AC7" w:rsidRPr="00CA391A">
        <w:rPr>
          <w:iCs/>
          <w:szCs w:val="26"/>
        </w:rPr>
        <w:t> </w:t>
      </w:r>
      <w:r w:rsidRPr="00CA391A">
        <w:rPr>
          <w:iCs/>
          <w:szCs w:val="26"/>
        </w:rPr>
        <w:t>de </w:t>
      </w:r>
      <w:r w:rsidR="00AA3AC7">
        <w:rPr>
          <w:iCs/>
          <w:szCs w:val="26"/>
        </w:rPr>
        <w:t>novembro</w:t>
      </w:r>
      <w:r w:rsidR="00AA3AC7" w:rsidRPr="00CA391A">
        <w:rPr>
          <w:iCs/>
          <w:szCs w:val="26"/>
        </w:rPr>
        <w:t> </w:t>
      </w:r>
      <w:r w:rsidRPr="00CA391A">
        <w:rPr>
          <w:iCs/>
          <w:szCs w:val="26"/>
        </w:rPr>
        <w:t>de 2018</w:t>
      </w:r>
      <w:r w:rsidR="0013144C" w:rsidRPr="0013144C">
        <w:rPr>
          <w:szCs w:val="26"/>
        </w:rPr>
        <w:t xml:space="preserve"> </w:t>
      </w:r>
      <w:r w:rsidR="0013144C" w:rsidRPr="001226A0">
        <w:rPr>
          <w:szCs w:val="26"/>
        </w:rPr>
        <w:t>será arquivada na JUCEC</w:t>
      </w:r>
      <w:r w:rsidRPr="00CA391A">
        <w:rPr>
          <w:iCs/>
          <w:szCs w:val="26"/>
        </w:rPr>
        <w:t>;</w:t>
      </w:r>
    </w:p>
    <w:p w:rsidR="0019106E" w:rsidRPr="00A2723A" w:rsidRDefault="00880FA8" w:rsidP="00BA629A">
      <w:pPr>
        <w:pStyle w:val="PargrafodaLista"/>
        <w:numPr>
          <w:ilvl w:val="6"/>
          <w:numId w:val="5"/>
        </w:numPr>
        <w:contextualSpacing w:val="0"/>
        <w:rPr>
          <w:szCs w:val="26"/>
        </w:rPr>
      </w:pPr>
      <w:bookmarkStart w:id="14" w:name="_Ref411417147"/>
      <w:r w:rsidRPr="00A2723A">
        <w:rPr>
          <w:i/>
          <w:szCs w:val="26"/>
        </w:rPr>
        <w:t xml:space="preserve">inscrição </w:t>
      </w:r>
      <w:r w:rsidR="00370EAE" w:rsidRPr="00A2723A">
        <w:rPr>
          <w:i/>
          <w:szCs w:val="26"/>
        </w:rPr>
        <w:t xml:space="preserve">e registro </w:t>
      </w:r>
      <w:r w:rsidRPr="00A2723A">
        <w:rPr>
          <w:i/>
          <w:szCs w:val="26"/>
        </w:rPr>
        <w:t>desta Escritura de Emissão</w:t>
      </w:r>
      <w:r w:rsidR="00587613" w:rsidRPr="00A2723A">
        <w:rPr>
          <w:i/>
          <w:szCs w:val="26"/>
        </w:rPr>
        <w:t xml:space="preserve"> e seus aditamentos</w:t>
      </w:r>
      <w:r w:rsidRPr="00A2723A">
        <w:rPr>
          <w:szCs w:val="26"/>
        </w:rPr>
        <w:t>.</w:t>
      </w:r>
      <w:r w:rsidR="008771F4" w:rsidRPr="00A2723A">
        <w:rPr>
          <w:szCs w:val="26"/>
        </w:rPr>
        <w:t xml:space="preserve"> </w:t>
      </w:r>
      <w:r w:rsidR="00CE2AEF" w:rsidRPr="00A2723A">
        <w:rPr>
          <w:szCs w:val="26"/>
        </w:rPr>
        <w:t>Nos termos do artigo 62, inciso II</w:t>
      </w:r>
      <w:r w:rsidR="00D54BB2" w:rsidRPr="00A2723A">
        <w:rPr>
          <w:szCs w:val="26"/>
        </w:rPr>
        <w:t xml:space="preserve"> e parágrafo 3º</w:t>
      </w:r>
      <w:r w:rsidR="00CE2AEF" w:rsidRPr="00A2723A">
        <w:rPr>
          <w:szCs w:val="26"/>
        </w:rPr>
        <w:t>, da Lei das Sociedades por Ações</w:t>
      </w:r>
      <w:r w:rsidR="00040500" w:rsidRPr="00A2723A">
        <w:rPr>
          <w:szCs w:val="26"/>
        </w:rPr>
        <w:t xml:space="preserve">, </w:t>
      </w:r>
      <w:r w:rsidR="003B69C5" w:rsidRPr="00A2723A">
        <w:rPr>
          <w:szCs w:val="26"/>
        </w:rPr>
        <w:t>e do</w:t>
      </w:r>
      <w:r w:rsidR="00040500" w:rsidRPr="00A2723A">
        <w:rPr>
          <w:szCs w:val="26"/>
        </w:rPr>
        <w:t>s</w:t>
      </w:r>
      <w:r w:rsidR="003B69C5" w:rsidRPr="00A2723A">
        <w:rPr>
          <w:szCs w:val="26"/>
        </w:rPr>
        <w:t xml:space="preserve"> artigo</w:t>
      </w:r>
      <w:r w:rsidR="00040500" w:rsidRPr="00A2723A">
        <w:rPr>
          <w:szCs w:val="26"/>
        </w:rPr>
        <w:t>s</w:t>
      </w:r>
      <w:r w:rsidR="003B69C5" w:rsidRPr="00A2723A">
        <w:rPr>
          <w:szCs w:val="26"/>
        </w:rPr>
        <w:t> 129</w:t>
      </w:r>
      <w:r w:rsidR="00040500" w:rsidRPr="00A2723A">
        <w:rPr>
          <w:szCs w:val="26"/>
        </w:rPr>
        <w:t xml:space="preserve"> e 130</w:t>
      </w:r>
      <w:r w:rsidR="003B69C5" w:rsidRPr="00A2723A">
        <w:rPr>
          <w:szCs w:val="26"/>
        </w:rPr>
        <w:t xml:space="preserve"> da Lei n.º 6.015, de 31 de dezembro de 1973, conforme alterada</w:t>
      </w:r>
      <w:r w:rsidR="00CE2AEF" w:rsidRPr="00A2723A">
        <w:rPr>
          <w:szCs w:val="26"/>
        </w:rPr>
        <w:t>, e</w:t>
      </w:r>
      <w:r w:rsidR="00370EAE" w:rsidRPr="00A2723A">
        <w:rPr>
          <w:szCs w:val="26"/>
        </w:rPr>
        <w:t>sta Escritura de Emissão e seus aditamentos serão</w:t>
      </w:r>
      <w:r w:rsidR="0019106E" w:rsidRPr="00A2723A">
        <w:rPr>
          <w:szCs w:val="26"/>
        </w:rPr>
        <w:t>:</w:t>
      </w:r>
      <w:bookmarkEnd w:id="14"/>
    </w:p>
    <w:p w:rsidR="0019106E" w:rsidRPr="007645A7" w:rsidRDefault="00370EAE" w:rsidP="00BA629A">
      <w:pPr>
        <w:numPr>
          <w:ilvl w:val="3"/>
          <w:numId w:val="6"/>
        </w:numPr>
        <w:rPr>
          <w:szCs w:val="26"/>
        </w:rPr>
      </w:pPr>
      <w:r w:rsidRPr="007645A7">
        <w:rPr>
          <w:szCs w:val="26"/>
        </w:rPr>
        <w:t xml:space="preserve">inscritos na </w:t>
      </w:r>
      <w:r w:rsidR="008F5B56" w:rsidRPr="007645A7">
        <w:rPr>
          <w:szCs w:val="26"/>
        </w:rPr>
        <w:t>JUCE</w:t>
      </w:r>
      <w:r w:rsidR="003C0361">
        <w:rPr>
          <w:szCs w:val="26"/>
        </w:rPr>
        <w:t>C</w:t>
      </w:r>
      <w:r w:rsidR="001B4667" w:rsidRPr="007645A7">
        <w:rPr>
          <w:szCs w:val="26"/>
        </w:rPr>
        <w:t>;</w:t>
      </w:r>
      <w:r w:rsidRPr="007645A7">
        <w:rPr>
          <w:szCs w:val="26"/>
        </w:rPr>
        <w:t xml:space="preserve"> e</w:t>
      </w:r>
    </w:p>
    <w:p w:rsidR="00880FA8" w:rsidRPr="007645A7" w:rsidRDefault="00370EAE" w:rsidP="00BA629A">
      <w:pPr>
        <w:numPr>
          <w:ilvl w:val="3"/>
          <w:numId w:val="6"/>
        </w:numPr>
        <w:rPr>
          <w:szCs w:val="26"/>
        </w:rPr>
      </w:pPr>
      <w:bookmarkStart w:id="15" w:name="_Ref411417150"/>
      <w:r w:rsidRPr="007645A7">
        <w:rPr>
          <w:szCs w:val="26"/>
        </w:rPr>
        <w:t>registrad</w:t>
      </w:r>
      <w:r w:rsidR="006639F4" w:rsidRPr="007645A7">
        <w:rPr>
          <w:szCs w:val="26"/>
        </w:rPr>
        <w:t>os</w:t>
      </w:r>
      <w:r w:rsidR="0036124D" w:rsidRPr="007645A7">
        <w:rPr>
          <w:szCs w:val="26"/>
        </w:rPr>
        <w:t xml:space="preserve"> ou averbados, conforme o caso,</w:t>
      </w:r>
      <w:r w:rsidRPr="007645A7">
        <w:rPr>
          <w:szCs w:val="26"/>
        </w:rPr>
        <w:t xml:space="preserve"> nos cartórios de registro de títulos e documentos da Comarca d</w:t>
      </w:r>
      <w:r w:rsidR="006639F4" w:rsidRPr="007645A7">
        <w:rPr>
          <w:szCs w:val="26"/>
        </w:rPr>
        <w:t>a</w:t>
      </w:r>
      <w:r w:rsidRPr="007645A7">
        <w:rPr>
          <w:szCs w:val="26"/>
        </w:rPr>
        <w:t xml:space="preserve"> </w:t>
      </w:r>
      <w:r w:rsidR="006639F4" w:rsidRPr="007645A7">
        <w:rPr>
          <w:szCs w:val="26"/>
        </w:rPr>
        <w:t xml:space="preserve">Cidade de </w:t>
      </w:r>
      <w:r w:rsidR="003C0361">
        <w:rPr>
          <w:szCs w:val="26"/>
        </w:rPr>
        <w:t>Fortaleza</w:t>
      </w:r>
      <w:r w:rsidR="006639F4" w:rsidRPr="007645A7">
        <w:rPr>
          <w:szCs w:val="26"/>
        </w:rPr>
        <w:t xml:space="preserve">, Estado </w:t>
      </w:r>
      <w:r w:rsidR="003C0361">
        <w:rPr>
          <w:szCs w:val="26"/>
        </w:rPr>
        <w:t>do Ceará</w:t>
      </w:r>
      <w:bookmarkEnd w:id="15"/>
      <w:r w:rsidR="00323DB2">
        <w:rPr>
          <w:szCs w:val="26"/>
        </w:rPr>
        <w:t xml:space="preserve"> </w:t>
      </w:r>
      <w:r w:rsidR="009669F0">
        <w:rPr>
          <w:szCs w:val="26"/>
        </w:rPr>
        <w:t xml:space="preserve">e </w:t>
      </w:r>
      <w:r w:rsidR="009669F0" w:rsidRPr="007645A7">
        <w:rPr>
          <w:szCs w:val="26"/>
        </w:rPr>
        <w:t xml:space="preserve">da Comarca da Cidade </w:t>
      </w:r>
      <w:r w:rsidR="009669F0">
        <w:rPr>
          <w:szCs w:val="26"/>
        </w:rPr>
        <w:t>do Rio de Janeiro</w:t>
      </w:r>
      <w:r w:rsidR="009669F0" w:rsidRPr="007645A7">
        <w:rPr>
          <w:szCs w:val="26"/>
        </w:rPr>
        <w:t xml:space="preserve">, Estado </w:t>
      </w:r>
      <w:r w:rsidR="009669F0">
        <w:rPr>
          <w:szCs w:val="26"/>
        </w:rPr>
        <w:t>do Rio de Janeiro</w:t>
      </w:r>
      <w:r w:rsidR="002C1AA4" w:rsidRPr="007645A7">
        <w:rPr>
          <w:szCs w:val="26"/>
        </w:rPr>
        <w:t>;</w:t>
      </w:r>
      <w:r w:rsidR="00C75BE2">
        <w:rPr>
          <w:szCs w:val="26"/>
        </w:rPr>
        <w:t xml:space="preserve"> </w:t>
      </w:r>
    </w:p>
    <w:p w:rsidR="003F377C" w:rsidRDefault="003F377C" w:rsidP="00BA629A">
      <w:pPr>
        <w:pStyle w:val="PargrafodaLista"/>
        <w:numPr>
          <w:ilvl w:val="6"/>
          <w:numId w:val="7"/>
        </w:numPr>
        <w:contextualSpacing w:val="0"/>
        <w:rPr>
          <w:szCs w:val="26"/>
        </w:rPr>
      </w:pPr>
      <w:bookmarkStart w:id="16" w:name="_Ref376965973"/>
      <w:bookmarkStart w:id="17" w:name="_Ref522289703"/>
      <w:r w:rsidRPr="00A2723A">
        <w:rPr>
          <w:i/>
          <w:szCs w:val="26"/>
        </w:rPr>
        <w:t xml:space="preserve">constituição </w:t>
      </w:r>
      <w:r w:rsidR="006F55E9" w:rsidRPr="00A2723A">
        <w:rPr>
          <w:i/>
          <w:szCs w:val="26"/>
        </w:rPr>
        <w:t>da</w:t>
      </w:r>
      <w:r w:rsidR="00132A59">
        <w:rPr>
          <w:i/>
          <w:szCs w:val="26"/>
        </w:rPr>
        <w:t>s</w:t>
      </w:r>
      <w:r w:rsidR="006F55E9" w:rsidRPr="00A2723A">
        <w:rPr>
          <w:i/>
          <w:szCs w:val="26"/>
        </w:rPr>
        <w:t xml:space="preserve"> </w:t>
      </w:r>
      <w:r w:rsidR="00132A59" w:rsidRPr="00A2723A">
        <w:rPr>
          <w:i/>
          <w:szCs w:val="26"/>
        </w:rPr>
        <w:t>Alienaç</w:t>
      </w:r>
      <w:r w:rsidR="00132A59">
        <w:rPr>
          <w:i/>
          <w:szCs w:val="26"/>
        </w:rPr>
        <w:t>ões</w:t>
      </w:r>
      <w:r w:rsidR="00132A59" w:rsidRPr="00A2723A">
        <w:rPr>
          <w:i/>
          <w:szCs w:val="26"/>
        </w:rPr>
        <w:t xml:space="preserve"> </w:t>
      </w:r>
      <w:r w:rsidR="008A10D4" w:rsidRPr="00A2723A">
        <w:rPr>
          <w:i/>
          <w:szCs w:val="26"/>
        </w:rPr>
        <w:t>Fiduciária</w:t>
      </w:r>
      <w:r w:rsidR="00132A59">
        <w:rPr>
          <w:i/>
          <w:szCs w:val="26"/>
        </w:rPr>
        <w:t>s</w:t>
      </w:r>
      <w:r w:rsidRPr="00A2723A">
        <w:rPr>
          <w:szCs w:val="26"/>
        </w:rPr>
        <w:t>.</w:t>
      </w:r>
      <w:r w:rsidR="008771F4" w:rsidRPr="00A2723A">
        <w:rPr>
          <w:szCs w:val="26"/>
        </w:rPr>
        <w:t xml:space="preserve"> </w:t>
      </w:r>
      <w:r w:rsidR="00DF76B5" w:rsidRPr="00A2723A">
        <w:rPr>
          <w:szCs w:val="26"/>
        </w:rPr>
        <w:t xml:space="preserve">Nos termos do artigo 62, inciso III, da Lei das Sociedades por Ações, </w:t>
      </w:r>
      <w:r w:rsidR="00B86FB8" w:rsidRPr="00A2723A">
        <w:rPr>
          <w:szCs w:val="26"/>
        </w:rPr>
        <w:t>o</w:t>
      </w:r>
      <w:r w:rsidR="00060FFE" w:rsidRPr="00A2723A">
        <w:rPr>
          <w:szCs w:val="26"/>
        </w:rPr>
        <w:t xml:space="preserve">bservado </w:t>
      </w:r>
      <w:r w:rsidRPr="00A2723A">
        <w:rPr>
          <w:szCs w:val="26"/>
        </w:rPr>
        <w:t>o disposto na Cláusula </w:t>
      </w:r>
      <w:r w:rsidRPr="00A2723A">
        <w:rPr>
          <w:szCs w:val="26"/>
        </w:rPr>
        <w:fldChar w:fldCharType="begin"/>
      </w:r>
      <w:r w:rsidRPr="00A2723A">
        <w:rPr>
          <w:szCs w:val="26"/>
        </w:rPr>
        <w:instrText xml:space="preserve"> REF _Ref279826046 \n \p \h  \* MERGEFORMAT </w:instrText>
      </w:r>
      <w:r w:rsidRPr="00A2723A">
        <w:rPr>
          <w:szCs w:val="26"/>
        </w:rPr>
      </w:r>
      <w:r w:rsidRPr="00A2723A">
        <w:rPr>
          <w:szCs w:val="26"/>
        </w:rPr>
        <w:fldChar w:fldCharType="separate"/>
      </w:r>
      <w:r w:rsidR="00EB3EC1">
        <w:rPr>
          <w:szCs w:val="26"/>
        </w:rPr>
        <w:t>7.12 abaixo</w:t>
      </w:r>
      <w:r w:rsidRPr="00A2723A">
        <w:rPr>
          <w:szCs w:val="26"/>
        </w:rPr>
        <w:fldChar w:fldCharType="end"/>
      </w:r>
      <w:r w:rsidRPr="00A2723A">
        <w:rPr>
          <w:szCs w:val="26"/>
        </w:rPr>
        <w:t xml:space="preserve">, </w:t>
      </w:r>
      <w:r w:rsidR="006F55E9" w:rsidRPr="00A2723A">
        <w:rPr>
          <w:szCs w:val="26"/>
        </w:rPr>
        <w:t>a</w:t>
      </w:r>
      <w:r w:rsidR="00132A59">
        <w:rPr>
          <w:szCs w:val="26"/>
        </w:rPr>
        <w:t>s</w:t>
      </w:r>
      <w:r w:rsidR="006F55E9" w:rsidRPr="00A2723A">
        <w:rPr>
          <w:szCs w:val="26"/>
        </w:rPr>
        <w:t xml:space="preserve"> </w:t>
      </w:r>
      <w:r w:rsidR="00132A59" w:rsidRPr="00A2723A">
        <w:rPr>
          <w:szCs w:val="26"/>
        </w:rPr>
        <w:t>Alienaç</w:t>
      </w:r>
      <w:r w:rsidR="00132A59">
        <w:rPr>
          <w:szCs w:val="26"/>
        </w:rPr>
        <w:t>ões</w:t>
      </w:r>
      <w:r w:rsidR="00132A59" w:rsidRPr="00A2723A">
        <w:rPr>
          <w:szCs w:val="26"/>
        </w:rPr>
        <w:t xml:space="preserve"> </w:t>
      </w:r>
      <w:r w:rsidR="008A10D4" w:rsidRPr="00A2723A">
        <w:rPr>
          <w:szCs w:val="26"/>
        </w:rPr>
        <w:t>Fiduciária</w:t>
      </w:r>
      <w:r w:rsidR="00132A59">
        <w:rPr>
          <w:szCs w:val="26"/>
        </w:rPr>
        <w:t>s</w:t>
      </w:r>
      <w:r w:rsidRPr="00A2723A">
        <w:rPr>
          <w:szCs w:val="26"/>
        </w:rPr>
        <w:t xml:space="preserve"> </w:t>
      </w:r>
      <w:r w:rsidR="004148A4" w:rsidRPr="00A2723A">
        <w:rPr>
          <w:szCs w:val="26"/>
        </w:rPr>
        <w:t>fo</w:t>
      </w:r>
      <w:r w:rsidR="00132A59">
        <w:rPr>
          <w:szCs w:val="26"/>
        </w:rPr>
        <w:t>ram</w:t>
      </w:r>
      <w:r w:rsidRPr="00A2723A">
        <w:rPr>
          <w:szCs w:val="26"/>
        </w:rPr>
        <w:t xml:space="preserve"> formalizada</w:t>
      </w:r>
      <w:r w:rsidR="00132A59">
        <w:rPr>
          <w:szCs w:val="26"/>
        </w:rPr>
        <w:t>s</w:t>
      </w:r>
      <w:r w:rsidRPr="00A2723A">
        <w:rPr>
          <w:szCs w:val="26"/>
        </w:rPr>
        <w:t xml:space="preserve"> por meio do</w:t>
      </w:r>
      <w:r w:rsidR="004A6B74">
        <w:rPr>
          <w:szCs w:val="26"/>
        </w:rPr>
        <w:t>s</w:t>
      </w:r>
      <w:r w:rsidRPr="00A2723A">
        <w:rPr>
          <w:szCs w:val="26"/>
        </w:rPr>
        <w:t xml:space="preserve"> Contrato</w:t>
      </w:r>
      <w:r w:rsidR="004A6B74">
        <w:rPr>
          <w:szCs w:val="26"/>
        </w:rPr>
        <w:t>s</w:t>
      </w:r>
      <w:r w:rsidRPr="00A2723A">
        <w:rPr>
          <w:szCs w:val="26"/>
        </w:rPr>
        <w:t xml:space="preserve"> de </w:t>
      </w:r>
      <w:r w:rsidR="008A10D4" w:rsidRPr="00A2723A">
        <w:rPr>
          <w:szCs w:val="26"/>
        </w:rPr>
        <w:t>Alienação Fiduciária</w:t>
      </w:r>
      <w:r w:rsidRPr="00A2723A">
        <w:rPr>
          <w:szCs w:val="26"/>
        </w:rPr>
        <w:t xml:space="preserve">, e </w:t>
      </w:r>
      <w:r w:rsidR="00132A59" w:rsidRPr="00A2723A">
        <w:rPr>
          <w:szCs w:val="26"/>
        </w:rPr>
        <w:t>ser</w:t>
      </w:r>
      <w:r w:rsidR="00132A59">
        <w:rPr>
          <w:szCs w:val="26"/>
        </w:rPr>
        <w:t>ão</w:t>
      </w:r>
      <w:r w:rsidR="00132A59" w:rsidRPr="00A2723A">
        <w:rPr>
          <w:szCs w:val="26"/>
        </w:rPr>
        <w:t xml:space="preserve"> </w:t>
      </w:r>
      <w:r w:rsidRPr="00A2723A">
        <w:rPr>
          <w:szCs w:val="26"/>
        </w:rPr>
        <w:t>constituíd</w:t>
      </w:r>
      <w:r w:rsidR="00F96C9F" w:rsidRPr="00A2723A">
        <w:rPr>
          <w:szCs w:val="26"/>
        </w:rPr>
        <w:t>a</w:t>
      </w:r>
      <w:r w:rsidR="00132A59">
        <w:rPr>
          <w:szCs w:val="26"/>
        </w:rPr>
        <w:t>s</w:t>
      </w:r>
      <w:r w:rsidR="00A36EEC" w:rsidRPr="00A2723A">
        <w:rPr>
          <w:szCs w:val="26"/>
        </w:rPr>
        <w:t>, nos termos do</w:t>
      </w:r>
      <w:r w:rsidR="00895268">
        <w:rPr>
          <w:szCs w:val="26"/>
        </w:rPr>
        <w:t>s</w:t>
      </w:r>
      <w:r w:rsidR="00A36EEC" w:rsidRPr="00A2723A">
        <w:rPr>
          <w:szCs w:val="26"/>
        </w:rPr>
        <w:t xml:space="preserve"> Contrato</w:t>
      </w:r>
      <w:r w:rsidR="00895268">
        <w:rPr>
          <w:szCs w:val="26"/>
        </w:rPr>
        <w:t>s</w:t>
      </w:r>
      <w:r w:rsidR="00A36EEC" w:rsidRPr="00A2723A">
        <w:rPr>
          <w:szCs w:val="26"/>
        </w:rPr>
        <w:t xml:space="preserve"> de </w:t>
      </w:r>
      <w:r w:rsidR="008A10D4" w:rsidRPr="00A2723A">
        <w:rPr>
          <w:szCs w:val="26"/>
        </w:rPr>
        <w:t xml:space="preserve">Alienação Fiduciária, </w:t>
      </w:r>
      <w:r w:rsidR="00EB31A4" w:rsidRPr="00A2723A">
        <w:rPr>
          <w:szCs w:val="26"/>
        </w:rPr>
        <w:t xml:space="preserve">mediante </w:t>
      </w:r>
      <w:bookmarkEnd w:id="16"/>
      <w:r w:rsidR="002907E8" w:rsidRPr="00A2723A">
        <w:rPr>
          <w:szCs w:val="26"/>
        </w:rPr>
        <w:t xml:space="preserve">a averbação da </w:t>
      </w:r>
      <w:r w:rsidR="00EA5E4B" w:rsidRPr="00A2723A">
        <w:rPr>
          <w:szCs w:val="26"/>
        </w:rPr>
        <w:t>(a) </w:t>
      </w:r>
      <w:r w:rsidR="0060183D" w:rsidRPr="00A2723A">
        <w:rPr>
          <w:szCs w:val="26"/>
        </w:rPr>
        <w:t>Alienaç</w:t>
      </w:r>
      <w:r w:rsidR="0060183D">
        <w:rPr>
          <w:szCs w:val="26"/>
        </w:rPr>
        <w:t>ão</w:t>
      </w:r>
      <w:r w:rsidR="0060183D" w:rsidRPr="00A2723A">
        <w:rPr>
          <w:szCs w:val="26"/>
        </w:rPr>
        <w:t xml:space="preserve"> </w:t>
      </w:r>
      <w:r w:rsidR="00EA5E4B" w:rsidRPr="00A2723A">
        <w:rPr>
          <w:szCs w:val="26"/>
        </w:rPr>
        <w:t>Fiduciária</w:t>
      </w:r>
      <w:r w:rsidR="0060183D">
        <w:rPr>
          <w:szCs w:val="26"/>
        </w:rPr>
        <w:t xml:space="preserve"> </w:t>
      </w:r>
      <w:r w:rsidR="00506365">
        <w:rPr>
          <w:i/>
          <w:szCs w:val="26"/>
        </w:rPr>
        <w:t xml:space="preserve">– </w:t>
      </w:r>
      <w:r w:rsidR="0060183D">
        <w:rPr>
          <w:szCs w:val="26"/>
        </w:rPr>
        <w:t>MOB Participações</w:t>
      </w:r>
      <w:r w:rsidR="00EA5E4B" w:rsidRPr="00A2723A">
        <w:rPr>
          <w:szCs w:val="26"/>
        </w:rPr>
        <w:t xml:space="preserve"> no</w:t>
      </w:r>
      <w:r w:rsidR="00895268">
        <w:rPr>
          <w:szCs w:val="26"/>
        </w:rPr>
        <w:t xml:space="preserve"> </w:t>
      </w:r>
      <w:r w:rsidR="00EA5E4B" w:rsidRPr="00A2723A">
        <w:rPr>
          <w:szCs w:val="26"/>
        </w:rPr>
        <w:t>livro de registro de ações da Companhia</w:t>
      </w:r>
      <w:r w:rsidR="001B4B61">
        <w:rPr>
          <w:szCs w:val="26"/>
        </w:rPr>
        <w:t xml:space="preserve"> </w:t>
      </w:r>
      <w:r w:rsidR="0043611C" w:rsidRPr="00A2723A">
        <w:rPr>
          <w:szCs w:val="26"/>
        </w:rPr>
        <w:t xml:space="preserve">ou nos livros da instituição financeira escrituradora (inclusive para que conste do extrato da conta de depósito fornecido ao respectivo </w:t>
      </w:r>
      <w:r w:rsidR="0043611C">
        <w:rPr>
          <w:szCs w:val="26"/>
        </w:rPr>
        <w:t>O</w:t>
      </w:r>
      <w:r w:rsidR="0043611C" w:rsidRPr="00A2723A">
        <w:rPr>
          <w:szCs w:val="26"/>
        </w:rPr>
        <w:t xml:space="preserve">utorgante da Alienação Fiduciária </w:t>
      </w:r>
      <w:r w:rsidR="00137CF2">
        <w:rPr>
          <w:szCs w:val="26"/>
        </w:rPr>
        <w:t xml:space="preserve">– MOB Participações </w:t>
      </w:r>
      <w:r w:rsidR="0043611C">
        <w:rPr>
          <w:szCs w:val="26"/>
        </w:rPr>
        <w:t xml:space="preserve">ou à Companhia, conforme o caso </w:t>
      </w:r>
      <w:r w:rsidR="0043611C" w:rsidRPr="00A2723A">
        <w:rPr>
          <w:szCs w:val="26"/>
        </w:rPr>
        <w:t>e, se for o caso, de declaração da instituição financeira escrituradora)</w:t>
      </w:r>
      <w:r w:rsidR="000F68D7">
        <w:rPr>
          <w:szCs w:val="26"/>
        </w:rPr>
        <w:t>; (b) </w:t>
      </w:r>
      <w:r w:rsidR="002907E8" w:rsidRPr="00A2723A">
        <w:rPr>
          <w:szCs w:val="26"/>
        </w:rPr>
        <w:t>Alienaç</w:t>
      </w:r>
      <w:r w:rsidR="002907E8">
        <w:rPr>
          <w:szCs w:val="26"/>
        </w:rPr>
        <w:t>ão</w:t>
      </w:r>
      <w:r w:rsidR="002907E8" w:rsidRPr="00A2723A">
        <w:rPr>
          <w:szCs w:val="26"/>
        </w:rPr>
        <w:t xml:space="preserve"> Fiduciária</w:t>
      </w:r>
      <w:r w:rsidR="002907E8">
        <w:rPr>
          <w:szCs w:val="26"/>
        </w:rPr>
        <w:t xml:space="preserve"> </w:t>
      </w:r>
      <w:r w:rsidR="002907E8">
        <w:rPr>
          <w:i/>
          <w:szCs w:val="26"/>
        </w:rPr>
        <w:t xml:space="preserve">– </w:t>
      </w:r>
      <w:r w:rsidR="00997070">
        <w:rPr>
          <w:szCs w:val="26"/>
        </w:rPr>
        <w:t>DB3</w:t>
      </w:r>
      <w:r w:rsidR="002907E8" w:rsidRPr="00A2723A">
        <w:rPr>
          <w:szCs w:val="26"/>
        </w:rPr>
        <w:t xml:space="preserve"> </w:t>
      </w:r>
      <w:r w:rsidR="001B4B61">
        <w:rPr>
          <w:szCs w:val="26"/>
        </w:rPr>
        <w:t>no contrato socia</w:t>
      </w:r>
      <w:r w:rsidR="000F68D7">
        <w:rPr>
          <w:szCs w:val="26"/>
        </w:rPr>
        <w:t>l</w:t>
      </w:r>
      <w:r w:rsidR="001B4B61">
        <w:rPr>
          <w:szCs w:val="26"/>
        </w:rPr>
        <w:t xml:space="preserve"> </w:t>
      </w:r>
      <w:r w:rsidR="00895268">
        <w:rPr>
          <w:szCs w:val="26"/>
        </w:rPr>
        <w:t>da DB3</w:t>
      </w:r>
      <w:r w:rsidR="006B0AB5">
        <w:rPr>
          <w:szCs w:val="26"/>
        </w:rPr>
        <w:t>; (c) </w:t>
      </w:r>
      <w:r w:rsidR="008D258A" w:rsidRPr="00A2723A">
        <w:rPr>
          <w:szCs w:val="26"/>
        </w:rPr>
        <w:t>Alienaç</w:t>
      </w:r>
      <w:r w:rsidR="008D258A">
        <w:rPr>
          <w:szCs w:val="26"/>
        </w:rPr>
        <w:t>ão</w:t>
      </w:r>
      <w:r w:rsidR="008D258A" w:rsidRPr="00A2723A">
        <w:rPr>
          <w:szCs w:val="26"/>
        </w:rPr>
        <w:t xml:space="preserve"> Fiduciária</w:t>
      </w:r>
      <w:r w:rsidR="008D258A">
        <w:rPr>
          <w:szCs w:val="26"/>
        </w:rPr>
        <w:t xml:space="preserve"> </w:t>
      </w:r>
      <w:r w:rsidR="008D258A">
        <w:rPr>
          <w:i/>
          <w:szCs w:val="26"/>
        </w:rPr>
        <w:t xml:space="preserve">– </w:t>
      </w:r>
      <w:r w:rsidR="008D258A">
        <w:rPr>
          <w:szCs w:val="26"/>
        </w:rPr>
        <w:t>MOBCOM</w:t>
      </w:r>
      <w:r w:rsidR="008D258A" w:rsidRPr="00A2723A">
        <w:rPr>
          <w:szCs w:val="26"/>
        </w:rPr>
        <w:t xml:space="preserve"> </w:t>
      </w:r>
      <w:r w:rsidR="008D258A">
        <w:rPr>
          <w:szCs w:val="26"/>
        </w:rPr>
        <w:t xml:space="preserve">no contrato social da </w:t>
      </w:r>
      <w:r w:rsidR="00895268">
        <w:rPr>
          <w:szCs w:val="26"/>
        </w:rPr>
        <w:t>MOBCOM</w:t>
      </w:r>
      <w:r w:rsidR="008D258A">
        <w:rPr>
          <w:szCs w:val="26"/>
        </w:rPr>
        <w:t>; (d) </w:t>
      </w:r>
      <w:r w:rsidR="00907A77" w:rsidRPr="00A2723A">
        <w:rPr>
          <w:szCs w:val="26"/>
        </w:rPr>
        <w:t>Alienaç</w:t>
      </w:r>
      <w:r w:rsidR="00907A77">
        <w:rPr>
          <w:szCs w:val="26"/>
        </w:rPr>
        <w:t>ão</w:t>
      </w:r>
      <w:r w:rsidR="00907A77" w:rsidRPr="00A2723A">
        <w:rPr>
          <w:szCs w:val="26"/>
        </w:rPr>
        <w:t xml:space="preserve"> Fiduciária</w:t>
      </w:r>
      <w:r w:rsidR="00907A77">
        <w:rPr>
          <w:szCs w:val="26"/>
        </w:rPr>
        <w:t xml:space="preserve"> </w:t>
      </w:r>
      <w:r w:rsidR="00907A77">
        <w:rPr>
          <w:i/>
          <w:szCs w:val="26"/>
        </w:rPr>
        <w:t xml:space="preserve">– </w:t>
      </w:r>
      <w:r w:rsidR="00907A77">
        <w:rPr>
          <w:szCs w:val="26"/>
        </w:rPr>
        <w:t>MOB Telecomunicações</w:t>
      </w:r>
      <w:r w:rsidR="00907A77" w:rsidRPr="00A2723A">
        <w:rPr>
          <w:szCs w:val="26"/>
        </w:rPr>
        <w:t xml:space="preserve"> </w:t>
      </w:r>
      <w:r w:rsidR="00907A77">
        <w:rPr>
          <w:szCs w:val="26"/>
        </w:rPr>
        <w:t xml:space="preserve">no contrato social </w:t>
      </w:r>
      <w:r w:rsidR="00895268">
        <w:rPr>
          <w:szCs w:val="26"/>
        </w:rPr>
        <w:t>da MOB Telecomunicações</w:t>
      </w:r>
      <w:r w:rsidR="00EA5E4B" w:rsidRPr="00A2723A">
        <w:rPr>
          <w:szCs w:val="26"/>
        </w:rPr>
        <w:t>; e (</w:t>
      </w:r>
      <w:r w:rsidR="00997070">
        <w:rPr>
          <w:szCs w:val="26"/>
        </w:rPr>
        <w:t>e</w:t>
      </w:r>
      <w:r w:rsidR="00EA5E4B" w:rsidRPr="00A2723A">
        <w:rPr>
          <w:szCs w:val="26"/>
        </w:rPr>
        <w:t>) o registro do</w:t>
      </w:r>
      <w:r w:rsidR="00632307">
        <w:rPr>
          <w:szCs w:val="26"/>
        </w:rPr>
        <w:t>s</w:t>
      </w:r>
      <w:r w:rsidR="00EA5E4B" w:rsidRPr="00A2723A">
        <w:rPr>
          <w:szCs w:val="26"/>
        </w:rPr>
        <w:t xml:space="preserve"> Contrato</w:t>
      </w:r>
      <w:r w:rsidR="00632307">
        <w:rPr>
          <w:szCs w:val="26"/>
        </w:rPr>
        <w:t>s</w:t>
      </w:r>
      <w:r w:rsidR="00EA5E4B" w:rsidRPr="00A2723A">
        <w:rPr>
          <w:szCs w:val="26"/>
        </w:rPr>
        <w:t xml:space="preserve"> de Alienação Fiduciária no(s) cartório(s) de registro de títulos e documentos indicado(s) no</w:t>
      </w:r>
      <w:r w:rsidR="00870B87">
        <w:rPr>
          <w:szCs w:val="26"/>
        </w:rPr>
        <w:t>s respectivos</w:t>
      </w:r>
      <w:r w:rsidR="00EA5E4B" w:rsidRPr="00A2723A">
        <w:rPr>
          <w:szCs w:val="26"/>
        </w:rPr>
        <w:t xml:space="preserve"> Contrato</w:t>
      </w:r>
      <w:r w:rsidR="00870B87">
        <w:rPr>
          <w:szCs w:val="26"/>
        </w:rPr>
        <w:t>s</w:t>
      </w:r>
      <w:r w:rsidR="00EA5E4B" w:rsidRPr="00A2723A">
        <w:rPr>
          <w:szCs w:val="26"/>
        </w:rPr>
        <w:t xml:space="preserve"> de Alienação Fiduciária</w:t>
      </w:r>
      <w:r w:rsidR="00BC14E1" w:rsidRPr="00A2723A">
        <w:rPr>
          <w:szCs w:val="26"/>
        </w:rPr>
        <w:t>;</w:t>
      </w:r>
      <w:bookmarkEnd w:id="17"/>
    </w:p>
    <w:p w:rsidR="00BC14E1" w:rsidRDefault="00BC14E1" w:rsidP="00BA629A">
      <w:pPr>
        <w:pStyle w:val="PargrafodaLista"/>
        <w:numPr>
          <w:ilvl w:val="6"/>
          <w:numId w:val="7"/>
        </w:numPr>
        <w:contextualSpacing w:val="0"/>
        <w:rPr>
          <w:szCs w:val="26"/>
        </w:rPr>
      </w:pPr>
      <w:bookmarkStart w:id="18" w:name="_Ref514707265"/>
      <w:bookmarkStart w:id="19" w:name="_Ref522289969"/>
      <w:r w:rsidRPr="00A2723A">
        <w:rPr>
          <w:i/>
          <w:szCs w:val="26"/>
        </w:rPr>
        <w:t>constituição da Cessão Fiduciária</w:t>
      </w:r>
      <w:r w:rsidR="00F7768D">
        <w:rPr>
          <w:i/>
          <w:szCs w:val="26"/>
        </w:rPr>
        <w:t xml:space="preserve"> – Prestação de Serviços</w:t>
      </w:r>
      <w:r w:rsidRPr="00A2723A">
        <w:rPr>
          <w:szCs w:val="26"/>
        </w:rPr>
        <w:t xml:space="preserve">. </w:t>
      </w:r>
      <w:r w:rsidR="00C537ED" w:rsidRPr="00A2723A">
        <w:rPr>
          <w:szCs w:val="26"/>
        </w:rPr>
        <w:t xml:space="preserve">Nos termos do artigo 62, inciso III, da Lei das Sociedades por Ações, observado </w:t>
      </w:r>
      <w:r w:rsidRPr="00A2723A">
        <w:rPr>
          <w:szCs w:val="26"/>
        </w:rPr>
        <w:t>o disposto na Cláusula </w:t>
      </w:r>
      <w:r w:rsidR="001C6AFC" w:rsidRPr="00A2723A">
        <w:rPr>
          <w:szCs w:val="26"/>
        </w:rPr>
        <w:fldChar w:fldCharType="begin"/>
      </w:r>
      <w:r w:rsidR="001C6AFC" w:rsidRPr="00A2723A">
        <w:rPr>
          <w:szCs w:val="26"/>
        </w:rPr>
        <w:instrText xml:space="preserve"> REF _Ref514775716 \n \p \h </w:instrText>
      </w:r>
      <w:r w:rsidR="001C6AFC" w:rsidRPr="00A2723A">
        <w:rPr>
          <w:szCs w:val="26"/>
        </w:rPr>
      </w:r>
      <w:r w:rsidR="001C6AFC" w:rsidRPr="00A2723A">
        <w:rPr>
          <w:szCs w:val="26"/>
        </w:rPr>
        <w:fldChar w:fldCharType="separate"/>
      </w:r>
      <w:r w:rsidR="00EB3EC1">
        <w:rPr>
          <w:szCs w:val="26"/>
        </w:rPr>
        <w:t>7.14 abaixo</w:t>
      </w:r>
      <w:r w:rsidR="001C6AFC" w:rsidRPr="00A2723A">
        <w:rPr>
          <w:szCs w:val="26"/>
        </w:rPr>
        <w:fldChar w:fldCharType="end"/>
      </w:r>
      <w:r w:rsidRPr="00A2723A">
        <w:rPr>
          <w:szCs w:val="26"/>
        </w:rPr>
        <w:t xml:space="preserve">, a Cessão Fiduciária </w:t>
      </w:r>
      <w:r w:rsidR="00F7768D">
        <w:rPr>
          <w:szCs w:val="26"/>
        </w:rPr>
        <w:t xml:space="preserve">– Prestação de Serviços </w:t>
      </w:r>
      <w:r w:rsidR="004148A4" w:rsidRPr="00A2723A">
        <w:rPr>
          <w:szCs w:val="26"/>
        </w:rPr>
        <w:t>foi</w:t>
      </w:r>
      <w:r w:rsidRPr="00A2723A">
        <w:rPr>
          <w:szCs w:val="26"/>
        </w:rPr>
        <w:t xml:space="preserve"> formalizada por meio do Contrato de Cessão Fiduciária</w:t>
      </w:r>
      <w:r w:rsidR="00F7768D">
        <w:rPr>
          <w:szCs w:val="26"/>
        </w:rPr>
        <w:t xml:space="preserve"> – Prestação de Serviços</w:t>
      </w:r>
      <w:r w:rsidRPr="00A2723A">
        <w:rPr>
          <w:szCs w:val="26"/>
        </w:rPr>
        <w:t>, e será constituída, nos termos do Contrato de Cessão Fiduciária</w:t>
      </w:r>
      <w:r w:rsidR="00F7768D">
        <w:rPr>
          <w:szCs w:val="26"/>
        </w:rPr>
        <w:t xml:space="preserve"> – Prestação de Serviços</w:t>
      </w:r>
      <w:r w:rsidRPr="00A2723A">
        <w:rPr>
          <w:szCs w:val="26"/>
        </w:rPr>
        <w:t>, mediante</w:t>
      </w:r>
      <w:r w:rsidRPr="0078120E">
        <w:t xml:space="preserve"> </w:t>
      </w:r>
      <w:r w:rsidRPr="00A2723A">
        <w:rPr>
          <w:szCs w:val="26"/>
        </w:rPr>
        <w:t xml:space="preserve">o registro do Contrato de Cessão Fiduciária </w:t>
      </w:r>
      <w:bookmarkEnd w:id="18"/>
      <w:r w:rsidR="00F7768D">
        <w:rPr>
          <w:szCs w:val="26"/>
        </w:rPr>
        <w:t xml:space="preserve">– Prestação de Serviços </w:t>
      </w:r>
      <w:r w:rsidR="00B614B1" w:rsidRPr="00A2723A">
        <w:rPr>
          <w:szCs w:val="26"/>
        </w:rPr>
        <w:t>no(s) cartório(s) de registro de títulos e documentos indicado(s) no Contrato de Cessão Fiduciária</w:t>
      </w:r>
      <w:r w:rsidR="00F7768D">
        <w:rPr>
          <w:szCs w:val="26"/>
        </w:rPr>
        <w:t xml:space="preserve"> – Prestação de Serviços</w:t>
      </w:r>
      <w:r w:rsidR="00B614B1" w:rsidRPr="00A2723A">
        <w:rPr>
          <w:szCs w:val="26"/>
        </w:rPr>
        <w:t>;</w:t>
      </w:r>
      <w:bookmarkEnd w:id="19"/>
    </w:p>
    <w:p w:rsidR="008E5F82" w:rsidRDefault="008E5F82" w:rsidP="00BA629A">
      <w:pPr>
        <w:pStyle w:val="PargrafodaLista"/>
        <w:numPr>
          <w:ilvl w:val="6"/>
          <w:numId w:val="7"/>
        </w:numPr>
        <w:contextualSpacing w:val="0"/>
        <w:rPr>
          <w:szCs w:val="26"/>
        </w:rPr>
      </w:pPr>
      <w:bookmarkStart w:id="20" w:name="_Ref526848761"/>
      <w:r w:rsidRPr="00A2723A">
        <w:rPr>
          <w:i/>
          <w:szCs w:val="26"/>
        </w:rPr>
        <w:t>constituição da Cessão Fiduciária</w:t>
      </w:r>
      <w:r>
        <w:rPr>
          <w:i/>
          <w:szCs w:val="26"/>
        </w:rPr>
        <w:t xml:space="preserve"> – Recursos Debêntures</w:t>
      </w:r>
      <w:r w:rsidRPr="00A2723A">
        <w:rPr>
          <w:szCs w:val="26"/>
        </w:rPr>
        <w:t>. Nos termos do artigo 62, inciso III, da Lei das Sociedades por Ações, observado o disposto na Cláusula </w:t>
      </w:r>
      <w:r>
        <w:rPr>
          <w:szCs w:val="26"/>
        </w:rPr>
        <w:fldChar w:fldCharType="begin"/>
      </w:r>
      <w:r>
        <w:rPr>
          <w:szCs w:val="26"/>
        </w:rPr>
        <w:instrText xml:space="preserve"> REF _Ref525573095 \n \p \h </w:instrText>
      </w:r>
      <w:r>
        <w:rPr>
          <w:szCs w:val="26"/>
        </w:rPr>
      </w:r>
      <w:r>
        <w:rPr>
          <w:szCs w:val="26"/>
        </w:rPr>
        <w:fldChar w:fldCharType="separate"/>
      </w:r>
      <w:r w:rsidR="00EB3EC1">
        <w:rPr>
          <w:szCs w:val="26"/>
        </w:rPr>
        <w:t>7.15 abaixo</w:t>
      </w:r>
      <w:r>
        <w:rPr>
          <w:szCs w:val="26"/>
        </w:rPr>
        <w:fldChar w:fldCharType="end"/>
      </w:r>
      <w:r w:rsidRPr="00A2723A">
        <w:rPr>
          <w:szCs w:val="26"/>
        </w:rPr>
        <w:t xml:space="preserve">, a Cessão Fiduciária </w:t>
      </w:r>
      <w:r>
        <w:rPr>
          <w:szCs w:val="26"/>
        </w:rPr>
        <w:t xml:space="preserve">– Recursos Debêntures </w:t>
      </w:r>
      <w:r w:rsidRPr="00A2723A">
        <w:rPr>
          <w:szCs w:val="26"/>
        </w:rPr>
        <w:t>foi formalizada por meio do Contrato de Cessão Fiduciária</w:t>
      </w:r>
      <w:r>
        <w:rPr>
          <w:szCs w:val="26"/>
        </w:rPr>
        <w:t xml:space="preserve"> – Recursos Debêntures</w:t>
      </w:r>
      <w:r w:rsidRPr="00A2723A">
        <w:rPr>
          <w:szCs w:val="26"/>
        </w:rPr>
        <w:t>, e será constituída, nos termos do Contrato de Cessão Fiduciária</w:t>
      </w:r>
      <w:r>
        <w:rPr>
          <w:szCs w:val="26"/>
        </w:rPr>
        <w:t xml:space="preserve"> – Recursos Debêntures</w:t>
      </w:r>
      <w:r w:rsidRPr="00A2723A">
        <w:rPr>
          <w:szCs w:val="26"/>
        </w:rPr>
        <w:t>, mediante</w:t>
      </w:r>
      <w:r w:rsidRPr="0078120E">
        <w:t xml:space="preserve"> </w:t>
      </w:r>
      <w:r w:rsidRPr="00A2723A">
        <w:rPr>
          <w:szCs w:val="26"/>
        </w:rPr>
        <w:t xml:space="preserve">o registro do Contrato de Cessão Fiduciária </w:t>
      </w:r>
      <w:r>
        <w:rPr>
          <w:szCs w:val="26"/>
        </w:rPr>
        <w:t>– Recursos Debêntures</w:t>
      </w:r>
      <w:r w:rsidRPr="00A2723A">
        <w:rPr>
          <w:szCs w:val="26"/>
        </w:rPr>
        <w:t xml:space="preserve"> no(s) cartório(s) de registro de títulos e documentos indicado(s) no Contrato de Cessão Fiduciária</w:t>
      </w:r>
      <w:r>
        <w:rPr>
          <w:szCs w:val="26"/>
        </w:rPr>
        <w:t xml:space="preserve"> – Recursos Debêntures</w:t>
      </w:r>
      <w:r w:rsidRPr="00A2723A">
        <w:rPr>
          <w:szCs w:val="26"/>
        </w:rPr>
        <w:t>;</w:t>
      </w:r>
      <w:bookmarkEnd w:id="20"/>
    </w:p>
    <w:p w:rsidR="0020360D" w:rsidRPr="00BA629A" w:rsidRDefault="00CD75F1" w:rsidP="00BA629A">
      <w:pPr>
        <w:pStyle w:val="PargrafodaLista"/>
        <w:numPr>
          <w:ilvl w:val="6"/>
          <w:numId w:val="7"/>
        </w:numPr>
        <w:contextualSpacing w:val="0"/>
        <w:rPr>
          <w:szCs w:val="26"/>
        </w:rPr>
      </w:pPr>
      <w:bookmarkStart w:id="21" w:name="_Ref201729546"/>
      <w:r w:rsidRPr="00BA629A">
        <w:rPr>
          <w:i/>
          <w:szCs w:val="26"/>
        </w:rPr>
        <w:t>depósito</w:t>
      </w:r>
      <w:r w:rsidR="0020360D" w:rsidRPr="00BA629A">
        <w:rPr>
          <w:i/>
          <w:szCs w:val="26"/>
        </w:rPr>
        <w:t xml:space="preserve"> para distribuição</w:t>
      </w:r>
      <w:r w:rsidR="0020360D" w:rsidRPr="00BA629A">
        <w:rPr>
          <w:szCs w:val="26"/>
        </w:rPr>
        <w:t>.</w:t>
      </w:r>
      <w:r w:rsidR="008771F4" w:rsidRPr="00BA629A">
        <w:rPr>
          <w:szCs w:val="26"/>
        </w:rPr>
        <w:t xml:space="preserve"> </w:t>
      </w:r>
      <w:bookmarkEnd w:id="21"/>
      <w:r w:rsidR="0020360D" w:rsidRPr="00BA629A">
        <w:rPr>
          <w:szCs w:val="26"/>
        </w:rPr>
        <w:t xml:space="preserve">As Debêntures serão </w:t>
      </w:r>
      <w:r w:rsidRPr="00BA629A">
        <w:rPr>
          <w:szCs w:val="26"/>
        </w:rPr>
        <w:t>depositadas</w:t>
      </w:r>
      <w:r w:rsidR="0020360D" w:rsidRPr="00BA629A">
        <w:rPr>
          <w:szCs w:val="26"/>
        </w:rPr>
        <w:t xml:space="preserve"> para distribuição </w:t>
      </w:r>
      <w:r w:rsidR="004B5F25" w:rsidRPr="00BA629A">
        <w:rPr>
          <w:szCs w:val="26"/>
        </w:rPr>
        <w:t xml:space="preserve">no mercado primário </w:t>
      </w:r>
      <w:r w:rsidR="0020360D" w:rsidRPr="00BA629A">
        <w:rPr>
          <w:szCs w:val="26"/>
        </w:rPr>
        <w:t xml:space="preserve">por meio do </w:t>
      </w:r>
      <w:r w:rsidR="00F82AE0" w:rsidRPr="00BA629A">
        <w:rPr>
          <w:iCs/>
        </w:rPr>
        <w:t>MDA</w:t>
      </w:r>
      <w:r w:rsidR="0020360D" w:rsidRPr="00BA629A">
        <w:rPr>
          <w:iCs/>
        </w:rPr>
        <w:t xml:space="preserve">, sendo a distribuição liquidada </w:t>
      </w:r>
      <w:r w:rsidR="00876FCA" w:rsidRPr="00BA629A">
        <w:rPr>
          <w:iCs/>
        </w:rPr>
        <w:t xml:space="preserve">financeiramente </w:t>
      </w:r>
      <w:r w:rsidR="00A07A91" w:rsidRPr="00BA629A">
        <w:rPr>
          <w:iCs/>
        </w:rPr>
        <w:t>por meio da</w:t>
      </w:r>
      <w:r w:rsidR="0020360D" w:rsidRPr="00BA629A">
        <w:rPr>
          <w:iCs/>
        </w:rPr>
        <w:t xml:space="preserve"> </w:t>
      </w:r>
      <w:r w:rsidR="00BA5EED" w:rsidRPr="00BA629A">
        <w:rPr>
          <w:iCs/>
        </w:rPr>
        <w:t>B3</w:t>
      </w:r>
      <w:r w:rsidR="000F7CA3" w:rsidRPr="007645A7">
        <w:t>;</w:t>
      </w:r>
    </w:p>
    <w:p w:rsidR="0020360D" w:rsidRPr="00BA629A" w:rsidRDefault="00CD75F1" w:rsidP="00BA629A">
      <w:pPr>
        <w:pStyle w:val="PargrafodaLista"/>
        <w:numPr>
          <w:ilvl w:val="6"/>
          <w:numId w:val="7"/>
        </w:numPr>
        <w:contextualSpacing w:val="0"/>
        <w:rPr>
          <w:szCs w:val="26"/>
        </w:rPr>
      </w:pPr>
      <w:r w:rsidRPr="00BA629A">
        <w:rPr>
          <w:i/>
          <w:szCs w:val="26"/>
        </w:rPr>
        <w:t>depósito</w:t>
      </w:r>
      <w:r w:rsidR="0020360D" w:rsidRPr="00BA629A">
        <w:rPr>
          <w:i/>
          <w:szCs w:val="26"/>
        </w:rPr>
        <w:t xml:space="preserve"> para negociação</w:t>
      </w:r>
      <w:r w:rsidR="0020360D" w:rsidRPr="00BA629A">
        <w:rPr>
          <w:szCs w:val="26"/>
        </w:rPr>
        <w:t>.</w:t>
      </w:r>
      <w:r w:rsidR="008771F4" w:rsidRPr="00BA629A">
        <w:rPr>
          <w:szCs w:val="26"/>
        </w:rPr>
        <w:t xml:space="preserve"> </w:t>
      </w:r>
      <w:r w:rsidR="00433CD9" w:rsidRPr="00BA629A">
        <w:rPr>
          <w:szCs w:val="26"/>
        </w:rPr>
        <w:t>Observado o disposto na Cláusula </w:t>
      </w:r>
      <w:r w:rsidR="00433CD9" w:rsidRPr="00BA629A">
        <w:rPr>
          <w:szCs w:val="26"/>
        </w:rPr>
        <w:fldChar w:fldCharType="begin"/>
      </w:r>
      <w:r w:rsidR="00433CD9" w:rsidRPr="00BA629A">
        <w:rPr>
          <w:szCs w:val="26"/>
        </w:rPr>
        <w:instrText xml:space="preserve"> REF _Ref310606049 \n \p \h </w:instrText>
      </w:r>
      <w:r w:rsidR="00A9508A" w:rsidRPr="00BA629A">
        <w:rPr>
          <w:szCs w:val="26"/>
        </w:rPr>
        <w:instrText xml:space="preserve"> \* MERGEFORMAT </w:instrText>
      </w:r>
      <w:r w:rsidR="00433CD9" w:rsidRPr="00BA629A">
        <w:rPr>
          <w:szCs w:val="26"/>
        </w:rPr>
      </w:r>
      <w:r w:rsidR="00433CD9" w:rsidRPr="00BA629A">
        <w:rPr>
          <w:szCs w:val="26"/>
        </w:rPr>
        <w:fldChar w:fldCharType="separate"/>
      </w:r>
      <w:r w:rsidR="00EB3EC1">
        <w:rPr>
          <w:szCs w:val="26"/>
        </w:rPr>
        <w:t>6.4 abaixo</w:t>
      </w:r>
      <w:r w:rsidR="00433CD9" w:rsidRPr="00BA629A">
        <w:rPr>
          <w:szCs w:val="26"/>
        </w:rPr>
        <w:fldChar w:fldCharType="end"/>
      </w:r>
      <w:r w:rsidR="00433CD9" w:rsidRPr="00BA629A">
        <w:rPr>
          <w:szCs w:val="26"/>
        </w:rPr>
        <w:t xml:space="preserve">, as </w:t>
      </w:r>
      <w:r w:rsidR="0020360D" w:rsidRPr="007645A7">
        <w:t xml:space="preserve">Debêntures serão </w:t>
      </w:r>
      <w:r>
        <w:t>depositadas</w:t>
      </w:r>
      <w:r w:rsidR="0020360D" w:rsidRPr="007645A7">
        <w:t xml:space="preserve"> para</w:t>
      </w:r>
      <w:r w:rsidR="0020360D" w:rsidRPr="00BA629A">
        <w:rPr>
          <w:szCs w:val="22"/>
        </w:rPr>
        <w:t xml:space="preserve"> </w:t>
      </w:r>
      <w:r w:rsidR="0020360D" w:rsidRPr="007645A7">
        <w:t>negociação no mercado secundário por meio</w:t>
      </w:r>
      <w:r w:rsidR="0020360D" w:rsidRPr="00BA629A">
        <w:rPr>
          <w:iCs/>
        </w:rPr>
        <w:t xml:space="preserve"> do</w:t>
      </w:r>
      <w:r w:rsidR="00F82AE0" w:rsidRPr="00BA629A">
        <w:rPr>
          <w:iCs/>
        </w:rPr>
        <w:t xml:space="preserve"> </w:t>
      </w:r>
      <w:r w:rsidR="00F82AE0" w:rsidRPr="00BA629A">
        <w:rPr>
          <w:szCs w:val="26"/>
        </w:rPr>
        <w:t>CETIP21</w:t>
      </w:r>
      <w:r w:rsidR="0020360D" w:rsidRPr="00BA629A">
        <w:rPr>
          <w:iCs/>
        </w:rPr>
        <w:t>, sendo a</w:t>
      </w:r>
      <w:r w:rsidR="008E3B42" w:rsidRPr="00BA629A">
        <w:rPr>
          <w:iCs/>
        </w:rPr>
        <w:t>s</w:t>
      </w:r>
      <w:r w:rsidR="0020360D" w:rsidRPr="00BA629A">
        <w:rPr>
          <w:iCs/>
        </w:rPr>
        <w:t xml:space="preserve"> negociaç</w:t>
      </w:r>
      <w:r w:rsidR="008E3B42" w:rsidRPr="00BA629A">
        <w:rPr>
          <w:iCs/>
        </w:rPr>
        <w:t>ões</w:t>
      </w:r>
      <w:r w:rsidR="0020360D" w:rsidRPr="00BA629A">
        <w:rPr>
          <w:iCs/>
        </w:rPr>
        <w:t xml:space="preserve"> liquidada</w:t>
      </w:r>
      <w:r w:rsidR="008E3B42" w:rsidRPr="00BA629A">
        <w:rPr>
          <w:iCs/>
        </w:rPr>
        <w:t>s financeiramente</w:t>
      </w:r>
      <w:r w:rsidR="0020360D" w:rsidRPr="00BA629A">
        <w:rPr>
          <w:iCs/>
        </w:rPr>
        <w:t xml:space="preserve"> </w:t>
      </w:r>
      <w:r w:rsidR="00A07A91" w:rsidRPr="00BA629A">
        <w:rPr>
          <w:iCs/>
        </w:rPr>
        <w:t>por meio da</w:t>
      </w:r>
      <w:r w:rsidR="0020360D" w:rsidRPr="00BA629A">
        <w:rPr>
          <w:iCs/>
        </w:rPr>
        <w:t xml:space="preserve"> </w:t>
      </w:r>
      <w:r w:rsidR="00BA5EED" w:rsidRPr="00BA629A">
        <w:rPr>
          <w:iCs/>
        </w:rPr>
        <w:t>B3</w:t>
      </w:r>
      <w:r w:rsidR="0020360D" w:rsidRPr="00BA629A">
        <w:rPr>
          <w:iCs/>
        </w:rPr>
        <w:t xml:space="preserve"> e as Debêntures </w:t>
      </w:r>
      <w:r w:rsidR="00421D7E" w:rsidRPr="00BA629A">
        <w:rPr>
          <w:iCs/>
        </w:rPr>
        <w:t>depositada</w:t>
      </w:r>
      <w:r w:rsidR="0020360D" w:rsidRPr="00BA629A">
        <w:rPr>
          <w:iCs/>
        </w:rPr>
        <w:t xml:space="preserve">s eletronicamente na </w:t>
      </w:r>
      <w:r w:rsidR="00BA5EED" w:rsidRPr="00BA629A">
        <w:rPr>
          <w:iCs/>
        </w:rPr>
        <w:t>B3</w:t>
      </w:r>
      <w:r w:rsidR="00E2465C" w:rsidRPr="007645A7">
        <w:t>;</w:t>
      </w:r>
    </w:p>
    <w:p w:rsidR="004329BC" w:rsidRDefault="00B21990" w:rsidP="00BA629A">
      <w:pPr>
        <w:pStyle w:val="PargrafodaLista"/>
        <w:numPr>
          <w:ilvl w:val="6"/>
          <w:numId w:val="7"/>
        </w:numPr>
        <w:contextualSpacing w:val="0"/>
        <w:rPr>
          <w:szCs w:val="26"/>
        </w:rPr>
      </w:pPr>
      <w:r w:rsidRPr="00BA629A">
        <w:rPr>
          <w:i/>
          <w:szCs w:val="26"/>
        </w:rPr>
        <w:t>registro</w:t>
      </w:r>
      <w:r w:rsidR="00DF0175" w:rsidRPr="00BA629A">
        <w:rPr>
          <w:i/>
          <w:szCs w:val="26"/>
        </w:rPr>
        <w:t xml:space="preserve"> da Oferta</w:t>
      </w:r>
      <w:r w:rsidRPr="00BA629A">
        <w:rPr>
          <w:i/>
          <w:szCs w:val="26"/>
        </w:rPr>
        <w:t xml:space="preserve"> pela CVM</w:t>
      </w:r>
      <w:r w:rsidRPr="00BA629A">
        <w:rPr>
          <w:szCs w:val="26"/>
        </w:rPr>
        <w:t>.</w:t>
      </w:r>
      <w:r w:rsidR="008771F4" w:rsidRPr="00BA629A">
        <w:rPr>
          <w:szCs w:val="26"/>
        </w:rPr>
        <w:t xml:space="preserve"> </w:t>
      </w:r>
      <w:r w:rsidR="00416BED" w:rsidRPr="00BA629A">
        <w:rPr>
          <w:szCs w:val="26"/>
        </w:rPr>
        <w:t xml:space="preserve">A Oferta </w:t>
      </w:r>
      <w:r w:rsidR="007B1E71" w:rsidRPr="00BA629A">
        <w:rPr>
          <w:szCs w:val="26"/>
        </w:rPr>
        <w:t xml:space="preserve">está automaticamente dispensada de registro pela CVM, </w:t>
      </w:r>
      <w:r w:rsidR="00386FBD" w:rsidRPr="00BA629A">
        <w:rPr>
          <w:szCs w:val="26"/>
        </w:rPr>
        <w:t xml:space="preserve">nos termos </w:t>
      </w:r>
      <w:r w:rsidR="007B1E71" w:rsidRPr="00BA629A">
        <w:rPr>
          <w:szCs w:val="26"/>
        </w:rPr>
        <w:t>do artigo 6º da Instrução CVM 476, por se tratar de oferta pública de distribuição com esforços restritos</w:t>
      </w:r>
      <w:r w:rsidRPr="00BA629A">
        <w:rPr>
          <w:szCs w:val="26"/>
        </w:rPr>
        <w:t>; e</w:t>
      </w:r>
    </w:p>
    <w:p w:rsidR="00880FA8" w:rsidRPr="00BA629A" w:rsidRDefault="00442C78" w:rsidP="00BA629A">
      <w:pPr>
        <w:pStyle w:val="PargrafodaLista"/>
        <w:numPr>
          <w:ilvl w:val="6"/>
          <w:numId w:val="7"/>
        </w:numPr>
        <w:contextualSpacing w:val="0"/>
        <w:rPr>
          <w:szCs w:val="26"/>
        </w:rPr>
      </w:pPr>
      <w:r w:rsidRPr="00BA629A">
        <w:rPr>
          <w:i/>
          <w:szCs w:val="26"/>
        </w:rPr>
        <w:t>registro da Oferta pela ANBIMA</w:t>
      </w:r>
      <w:r w:rsidRPr="00BA629A">
        <w:rPr>
          <w:szCs w:val="26"/>
        </w:rPr>
        <w:t>.</w:t>
      </w:r>
      <w:r w:rsidR="008771F4" w:rsidRPr="00BA629A">
        <w:rPr>
          <w:szCs w:val="26"/>
        </w:rPr>
        <w:t xml:space="preserve"> </w:t>
      </w:r>
      <w:r w:rsidRPr="00BA629A">
        <w:rPr>
          <w:szCs w:val="26"/>
        </w:rPr>
        <w:t xml:space="preserve">A Oferta </w:t>
      </w:r>
      <w:r w:rsidR="00E33F5E">
        <w:t xml:space="preserve">poderá ser </w:t>
      </w:r>
      <w:r w:rsidRPr="007645A7">
        <w:t>objeto de registro pela</w:t>
      </w:r>
      <w:r w:rsidRPr="00BA629A">
        <w:rPr>
          <w:szCs w:val="22"/>
        </w:rPr>
        <w:t xml:space="preserve"> ANBIMA, nos termos do artigo 1º, parágrafo 2º, do </w:t>
      </w:r>
      <w:r w:rsidR="00D67C83">
        <w:rPr>
          <w:szCs w:val="22"/>
        </w:rPr>
        <w:t>"</w:t>
      </w:r>
      <w:r w:rsidRPr="00BA629A">
        <w:rPr>
          <w:szCs w:val="22"/>
        </w:rPr>
        <w:t>Código ANBIMA de Regulação e Melhor</w:t>
      </w:r>
      <w:r w:rsidRPr="007645A7">
        <w:t>es Práticas para as Ofertas Públicas de Distribuição e Aquisição de Valores Mobiliários</w:t>
      </w:r>
      <w:r w:rsidR="00D67C83">
        <w:t>"</w:t>
      </w:r>
      <w:r w:rsidRPr="007645A7">
        <w:t>, apenas para fins de envio de informações para a Base de Dados da ANBIMA,</w:t>
      </w:r>
      <w:r>
        <w:t xml:space="preserve"> desde que expedido o procedimento de registro pela ANBIMA até o encerramento da Oferta</w:t>
      </w:r>
      <w:r w:rsidRPr="007645A7">
        <w:t>.</w:t>
      </w:r>
    </w:p>
    <w:p w:rsidR="000916A3" w:rsidRPr="007645A7" w:rsidRDefault="000916A3" w:rsidP="00BA629A">
      <w:pPr>
        <w:rPr>
          <w:szCs w:val="26"/>
        </w:rPr>
      </w:pPr>
    </w:p>
    <w:p w:rsidR="00F62360" w:rsidRPr="007645A7" w:rsidRDefault="00850E25" w:rsidP="00BA629A">
      <w:pPr>
        <w:keepNext/>
        <w:numPr>
          <w:ilvl w:val="0"/>
          <w:numId w:val="7"/>
        </w:numPr>
        <w:rPr>
          <w:smallCaps/>
          <w:szCs w:val="26"/>
          <w:u w:val="single"/>
        </w:rPr>
      </w:pPr>
      <w:r w:rsidRPr="007645A7">
        <w:rPr>
          <w:smallCaps/>
          <w:szCs w:val="26"/>
          <w:u w:val="single"/>
        </w:rPr>
        <w:t>Objeto Social da Companhia</w:t>
      </w:r>
    </w:p>
    <w:p w:rsidR="003F3062" w:rsidRPr="007645A7" w:rsidRDefault="00880FA8" w:rsidP="00BA629A">
      <w:pPr>
        <w:numPr>
          <w:ilvl w:val="1"/>
          <w:numId w:val="7"/>
        </w:numPr>
        <w:autoSpaceDE w:val="0"/>
        <w:autoSpaceDN w:val="0"/>
        <w:adjustRightInd w:val="0"/>
        <w:rPr>
          <w:szCs w:val="26"/>
        </w:rPr>
      </w:pPr>
      <w:r w:rsidRPr="007645A7">
        <w:rPr>
          <w:szCs w:val="26"/>
        </w:rPr>
        <w:t xml:space="preserve">A Companhia tem por objeto social </w:t>
      </w:r>
      <w:r w:rsidR="00D242AB">
        <w:rPr>
          <w:szCs w:val="26"/>
        </w:rPr>
        <w:t xml:space="preserve">a atividade de </w:t>
      </w:r>
      <w:r w:rsidR="00D242AB" w:rsidRPr="008D5E0A">
        <w:rPr>
          <w:i/>
          <w:szCs w:val="26"/>
        </w:rPr>
        <w:t>holding</w:t>
      </w:r>
      <w:r w:rsidR="00D242AB">
        <w:rPr>
          <w:szCs w:val="26"/>
        </w:rPr>
        <w:t>, compreendendo a realização de investimentos em empreendimentos e a participação no capital social de outras pessoas jurídicas, sediadas no Brasil ou no exterior, na condição de sócia, acionista e/ou quotista</w:t>
      </w:r>
      <w:r w:rsidR="007A22E8">
        <w:rPr>
          <w:szCs w:val="26"/>
        </w:rPr>
        <w:t>, com recursos próprios ou incentivados</w:t>
      </w:r>
      <w:r w:rsidR="00D242AB" w:rsidRPr="007645A7">
        <w:rPr>
          <w:szCs w:val="26"/>
        </w:rPr>
        <w:t>.</w:t>
      </w:r>
    </w:p>
    <w:p w:rsidR="00773600" w:rsidRPr="007645A7" w:rsidRDefault="00773600" w:rsidP="00BA629A">
      <w:pPr>
        <w:autoSpaceDE w:val="0"/>
        <w:autoSpaceDN w:val="0"/>
        <w:adjustRightInd w:val="0"/>
        <w:rPr>
          <w:smallCaps/>
          <w:szCs w:val="26"/>
          <w:u w:val="single"/>
        </w:rPr>
      </w:pPr>
    </w:p>
    <w:p w:rsidR="00880FA8" w:rsidRPr="007645A7" w:rsidRDefault="00880FA8" w:rsidP="00BA629A">
      <w:pPr>
        <w:keepNext/>
        <w:numPr>
          <w:ilvl w:val="0"/>
          <w:numId w:val="7"/>
        </w:numPr>
        <w:autoSpaceDE w:val="0"/>
        <w:autoSpaceDN w:val="0"/>
        <w:adjustRightInd w:val="0"/>
        <w:rPr>
          <w:smallCaps/>
          <w:szCs w:val="26"/>
          <w:u w:val="single"/>
        </w:rPr>
      </w:pPr>
      <w:bookmarkStart w:id="22" w:name="_Ref368578037"/>
      <w:r w:rsidRPr="007645A7">
        <w:rPr>
          <w:smallCaps/>
          <w:szCs w:val="26"/>
          <w:u w:val="single"/>
        </w:rPr>
        <w:t>Destinação dos Recursos</w:t>
      </w:r>
      <w:bookmarkEnd w:id="22"/>
    </w:p>
    <w:p w:rsidR="001A2C36" w:rsidRPr="007645A7" w:rsidRDefault="00880FA8" w:rsidP="00BA629A">
      <w:pPr>
        <w:numPr>
          <w:ilvl w:val="1"/>
          <w:numId w:val="7"/>
        </w:numPr>
        <w:autoSpaceDE w:val="0"/>
        <w:autoSpaceDN w:val="0"/>
        <w:adjustRightInd w:val="0"/>
        <w:rPr>
          <w:szCs w:val="26"/>
        </w:rPr>
      </w:pPr>
      <w:bookmarkStart w:id="23" w:name="_Ref264564155"/>
      <w:bookmarkStart w:id="24" w:name="_Ref164254172"/>
      <w:r w:rsidRPr="007645A7">
        <w:rPr>
          <w:szCs w:val="26"/>
        </w:rPr>
        <w:t xml:space="preserve">Os recursos líquidos obtidos pela Companhia com a </w:t>
      </w:r>
      <w:r w:rsidR="00095711" w:rsidRPr="007645A7">
        <w:rPr>
          <w:szCs w:val="26"/>
        </w:rPr>
        <w:t>Emissão</w:t>
      </w:r>
      <w:r w:rsidRPr="007645A7">
        <w:rPr>
          <w:szCs w:val="26"/>
        </w:rPr>
        <w:t xml:space="preserve"> serão integralmente </w:t>
      </w:r>
      <w:r w:rsidR="0020752F" w:rsidRPr="007645A7">
        <w:rPr>
          <w:szCs w:val="26"/>
        </w:rPr>
        <w:t>utilizados para</w:t>
      </w:r>
      <w:r w:rsidR="00566475" w:rsidRPr="007645A7">
        <w:rPr>
          <w:szCs w:val="26"/>
        </w:rPr>
        <w:t xml:space="preserve"> </w:t>
      </w:r>
      <w:r w:rsidR="00761687">
        <w:rPr>
          <w:szCs w:val="26"/>
        </w:rPr>
        <w:t>o financiamento de projeto de expansão da rede da Companhia</w:t>
      </w:r>
      <w:r w:rsidR="00CA42E3" w:rsidRPr="00CA42E3">
        <w:rPr>
          <w:szCs w:val="26"/>
        </w:rPr>
        <w:t xml:space="preserve">, massificação e rentabilização dos seus ativos, bem como </w:t>
      </w:r>
      <w:r w:rsidR="00CF252F">
        <w:rPr>
          <w:szCs w:val="26"/>
        </w:rPr>
        <w:t xml:space="preserve">a </w:t>
      </w:r>
      <w:r w:rsidR="00CA42E3" w:rsidRPr="00CA42E3">
        <w:rPr>
          <w:szCs w:val="26"/>
        </w:rPr>
        <w:t xml:space="preserve">liquidação de </w:t>
      </w:r>
      <w:r w:rsidR="00CF252F">
        <w:rPr>
          <w:szCs w:val="26"/>
        </w:rPr>
        <w:t>todas</w:t>
      </w:r>
      <w:r w:rsidR="005841CE">
        <w:rPr>
          <w:szCs w:val="26"/>
        </w:rPr>
        <w:t xml:space="preserve"> as </w:t>
      </w:r>
      <w:r w:rsidR="00CA42E3" w:rsidRPr="00CA42E3">
        <w:rPr>
          <w:szCs w:val="26"/>
        </w:rPr>
        <w:t>obrigações financeiras</w:t>
      </w:r>
      <w:r w:rsidR="00DD1396">
        <w:rPr>
          <w:szCs w:val="26"/>
        </w:rPr>
        <w:t xml:space="preserve"> da Companhia e de suas Controladas</w:t>
      </w:r>
      <w:r w:rsidR="00CA42E3" w:rsidRPr="00CA42E3">
        <w:rPr>
          <w:szCs w:val="26"/>
        </w:rPr>
        <w:t xml:space="preserve">, de caráter incentivado ou não, existentes na </w:t>
      </w:r>
      <w:r w:rsidR="00CA42E3">
        <w:rPr>
          <w:szCs w:val="26"/>
        </w:rPr>
        <w:t>D</w:t>
      </w:r>
      <w:r w:rsidR="00CA42E3" w:rsidRPr="00CA42E3">
        <w:rPr>
          <w:szCs w:val="26"/>
        </w:rPr>
        <w:t>ata da Emissão</w:t>
      </w:r>
      <w:r w:rsidR="00CF252F">
        <w:rPr>
          <w:szCs w:val="26"/>
        </w:rPr>
        <w:t xml:space="preserve">, incluindo, mas não se limitando, </w:t>
      </w:r>
      <w:r w:rsidR="007D18DF">
        <w:rPr>
          <w:szCs w:val="26"/>
        </w:rPr>
        <w:t xml:space="preserve">as </w:t>
      </w:r>
      <w:r w:rsidR="00CF252F">
        <w:rPr>
          <w:szCs w:val="26"/>
        </w:rPr>
        <w:t xml:space="preserve">que constam </w:t>
      </w:r>
      <w:r w:rsidR="007D18DF">
        <w:rPr>
          <w:szCs w:val="26"/>
        </w:rPr>
        <w:t xml:space="preserve">listadas no </w:t>
      </w:r>
      <w:r w:rsidR="007D18DF" w:rsidRPr="007D18DF">
        <w:rPr>
          <w:szCs w:val="26"/>
          <w:u w:val="single"/>
        </w:rPr>
        <w:t>Anexo I</w:t>
      </w:r>
      <w:r w:rsidR="007D18DF">
        <w:rPr>
          <w:szCs w:val="26"/>
        </w:rPr>
        <w:t xml:space="preserve"> desta Escritura de Emissão</w:t>
      </w:r>
      <w:r w:rsidR="00CD6BBC" w:rsidRPr="007645A7">
        <w:rPr>
          <w:szCs w:val="26"/>
        </w:rPr>
        <w:t>.</w:t>
      </w:r>
      <w:bookmarkEnd w:id="23"/>
    </w:p>
    <w:bookmarkEnd w:id="24"/>
    <w:p w:rsidR="0020752F" w:rsidRPr="007645A7" w:rsidRDefault="0020752F" w:rsidP="00BA629A"/>
    <w:p w:rsidR="00880FA8" w:rsidRPr="007645A7" w:rsidRDefault="00880FA8" w:rsidP="00BA629A">
      <w:pPr>
        <w:keepNext/>
        <w:numPr>
          <w:ilvl w:val="0"/>
          <w:numId w:val="7"/>
        </w:numPr>
        <w:rPr>
          <w:smallCaps/>
          <w:szCs w:val="26"/>
          <w:u w:val="single"/>
        </w:rPr>
      </w:pPr>
      <w:r w:rsidRPr="007645A7">
        <w:rPr>
          <w:smallCaps/>
          <w:szCs w:val="26"/>
          <w:u w:val="single"/>
        </w:rPr>
        <w:t>Características da Oferta</w:t>
      </w:r>
    </w:p>
    <w:p w:rsidR="00880FA8" w:rsidRDefault="00880FA8" w:rsidP="00BA629A">
      <w:pPr>
        <w:numPr>
          <w:ilvl w:val="1"/>
          <w:numId w:val="7"/>
        </w:numPr>
        <w:rPr>
          <w:szCs w:val="26"/>
        </w:rPr>
      </w:pPr>
      <w:bookmarkStart w:id="25" w:name="_Ref488943219"/>
      <w:r w:rsidRPr="007645A7">
        <w:rPr>
          <w:i/>
          <w:szCs w:val="26"/>
        </w:rPr>
        <w:t>Colocação</w:t>
      </w:r>
      <w:r w:rsidRPr="007645A7">
        <w:rPr>
          <w:szCs w:val="26"/>
        </w:rPr>
        <w:t>.</w:t>
      </w:r>
      <w:r w:rsidR="008771F4">
        <w:rPr>
          <w:szCs w:val="26"/>
        </w:rPr>
        <w:t xml:space="preserve"> </w:t>
      </w:r>
      <w:r w:rsidRPr="007645A7">
        <w:rPr>
          <w:szCs w:val="26"/>
        </w:rPr>
        <w:t xml:space="preserve">As Debêntures serão objeto de </w:t>
      </w:r>
      <w:r w:rsidR="0047232A" w:rsidRPr="007645A7">
        <w:rPr>
          <w:szCs w:val="26"/>
        </w:rPr>
        <w:t>oferta pública de distribuição com esforços restritos</w:t>
      </w:r>
      <w:r w:rsidR="0047232A" w:rsidRPr="007645A7">
        <w:rPr>
          <w:szCs w:val="22"/>
        </w:rPr>
        <w:t xml:space="preserve">, nos termos da </w:t>
      </w:r>
      <w:r w:rsidR="00B43C7E" w:rsidRPr="007645A7">
        <w:rPr>
          <w:szCs w:val="26"/>
        </w:rPr>
        <w:t xml:space="preserve">Lei do Mercado de Valores Mobiliários, da </w:t>
      </w:r>
      <w:r w:rsidR="009149E9" w:rsidRPr="007645A7">
        <w:rPr>
          <w:szCs w:val="22"/>
        </w:rPr>
        <w:t>Instrução CVM 476</w:t>
      </w:r>
      <w:r w:rsidR="00B43C7E" w:rsidRPr="007645A7">
        <w:rPr>
          <w:szCs w:val="26"/>
        </w:rPr>
        <w:t xml:space="preserve"> e das demais disposições legais e regulamentares aplicáveis</w:t>
      </w:r>
      <w:r w:rsidR="00290671" w:rsidRPr="007645A7">
        <w:rPr>
          <w:bCs/>
          <w:szCs w:val="26"/>
        </w:rPr>
        <w:t>, e</w:t>
      </w:r>
      <w:r w:rsidR="00290671" w:rsidRPr="007645A7">
        <w:rPr>
          <w:szCs w:val="26"/>
        </w:rPr>
        <w:t xml:space="preserve"> do </w:t>
      </w:r>
      <w:r w:rsidR="00290671" w:rsidRPr="00DC33DD">
        <w:rPr>
          <w:szCs w:val="26"/>
        </w:rPr>
        <w:t>Contrato de Distribuição</w:t>
      </w:r>
      <w:r w:rsidR="00290671" w:rsidRPr="00F50E78">
        <w:rPr>
          <w:szCs w:val="26"/>
        </w:rPr>
        <w:t xml:space="preserve">, com a intermediação </w:t>
      </w:r>
      <w:r w:rsidR="00F50E78">
        <w:rPr>
          <w:szCs w:val="26"/>
        </w:rPr>
        <w:t xml:space="preserve">do </w:t>
      </w:r>
      <w:r w:rsidR="00290671" w:rsidRPr="00DC33DD">
        <w:rPr>
          <w:szCs w:val="26"/>
        </w:rPr>
        <w:t>Coordenador Líder</w:t>
      </w:r>
      <w:r w:rsidRPr="007645A7">
        <w:rPr>
          <w:szCs w:val="26"/>
        </w:rPr>
        <w:t xml:space="preserve">, sob o regime de </w:t>
      </w:r>
      <w:r w:rsidR="00A53933" w:rsidRPr="007645A7">
        <w:rPr>
          <w:szCs w:val="26"/>
        </w:rPr>
        <w:t>melhores esforços de colocação</w:t>
      </w:r>
      <w:r w:rsidR="00A234C2" w:rsidRPr="007645A7">
        <w:rPr>
          <w:szCs w:val="26"/>
        </w:rPr>
        <w:t xml:space="preserve"> com relação à totalidade das Debêntures</w:t>
      </w:r>
      <w:r w:rsidR="006A6180" w:rsidRPr="007645A7">
        <w:rPr>
          <w:szCs w:val="26"/>
        </w:rPr>
        <w:t>, tendo como público alvo</w:t>
      </w:r>
      <w:r w:rsidR="006A6180">
        <w:t xml:space="preserve"> </w:t>
      </w:r>
      <w:r w:rsidR="003A787D" w:rsidRPr="00DC33DD">
        <w:rPr>
          <w:szCs w:val="26"/>
        </w:rPr>
        <w:t>Investidores Profissionais</w:t>
      </w:r>
      <w:r w:rsidR="00EB233D">
        <w:rPr>
          <w:szCs w:val="26"/>
        </w:rPr>
        <w:t>, observado que a</w:t>
      </w:r>
      <w:r w:rsidR="00EB233D" w:rsidRPr="00235CB5">
        <w:rPr>
          <w:szCs w:val="26"/>
        </w:rPr>
        <w:t xml:space="preserve"> Oferta </w:t>
      </w:r>
      <w:r w:rsidR="00EB233D">
        <w:rPr>
          <w:szCs w:val="26"/>
        </w:rPr>
        <w:t>somente será</w:t>
      </w:r>
      <w:r w:rsidR="00EB233D" w:rsidRPr="00235CB5">
        <w:rPr>
          <w:szCs w:val="26"/>
        </w:rPr>
        <w:t xml:space="preserve"> </w:t>
      </w:r>
      <w:r w:rsidR="00921EAF">
        <w:rPr>
          <w:szCs w:val="26"/>
        </w:rPr>
        <w:t>efetivada</w:t>
      </w:r>
      <w:r w:rsidR="00EB233D">
        <w:rPr>
          <w:szCs w:val="26"/>
        </w:rPr>
        <w:t xml:space="preserve"> se for</w:t>
      </w:r>
      <w:r w:rsidR="00166674">
        <w:rPr>
          <w:szCs w:val="26"/>
        </w:rPr>
        <w:t>em</w:t>
      </w:r>
      <w:r w:rsidR="00EB233D">
        <w:rPr>
          <w:szCs w:val="26"/>
        </w:rPr>
        <w:t xml:space="preserve"> colocada</w:t>
      </w:r>
      <w:r w:rsidR="00166674">
        <w:rPr>
          <w:szCs w:val="26"/>
        </w:rPr>
        <w:t>s</w:t>
      </w:r>
      <w:r w:rsidR="00EB233D">
        <w:rPr>
          <w:szCs w:val="26"/>
        </w:rPr>
        <w:t xml:space="preserve">, no mínimo, </w:t>
      </w:r>
      <w:r w:rsidR="00CD0551">
        <w:rPr>
          <w:szCs w:val="26"/>
        </w:rPr>
        <w:t>20</w:t>
      </w:r>
      <w:r w:rsidR="009E6579">
        <w:rPr>
          <w:szCs w:val="26"/>
        </w:rPr>
        <w:t>.000 (</w:t>
      </w:r>
      <w:r w:rsidR="00CD0551">
        <w:rPr>
          <w:szCs w:val="26"/>
        </w:rPr>
        <w:t>vinte</w:t>
      </w:r>
      <w:r w:rsidR="002970D6">
        <w:rPr>
          <w:szCs w:val="26"/>
        </w:rPr>
        <w:t xml:space="preserve"> </w:t>
      </w:r>
      <w:r w:rsidR="009E6579">
        <w:rPr>
          <w:szCs w:val="26"/>
        </w:rPr>
        <w:t xml:space="preserve">mil) </w:t>
      </w:r>
      <w:r w:rsidR="00581809">
        <w:rPr>
          <w:szCs w:val="26"/>
        </w:rPr>
        <w:t>Debêntures (</w:t>
      </w:r>
      <w:r w:rsidR="00D67C83">
        <w:rPr>
          <w:szCs w:val="26"/>
        </w:rPr>
        <w:t>"</w:t>
      </w:r>
      <w:r w:rsidR="00EB233D" w:rsidRPr="00581809">
        <w:rPr>
          <w:szCs w:val="26"/>
          <w:u w:val="single"/>
        </w:rPr>
        <w:t>Quantidade Mínima da Emissão</w:t>
      </w:r>
      <w:r w:rsidR="00D67C83">
        <w:rPr>
          <w:szCs w:val="26"/>
        </w:rPr>
        <w:t>"</w:t>
      </w:r>
      <w:r w:rsidR="00581809">
        <w:rPr>
          <w:szCs w:val="26"/>
        </w:rPr>
        <w:t>)</w:t>
      </w:r>
      <w:r w:rsidR="00B552C8" w:rsidRPr="007645A7">
        <w:rPr>
          <w:szCs w:val="26"/>
        </w:rPr>
        <w:t>.</w:t>
      </w:r>
      <w:bookmarkEnd w:id="25"/>
    </w:p>
    <w:p w:rsidR="00305479" w:rsidRPr="001974F1" w:rsidRDefault="00305479" w:rsidP="00BA629A">
      <w:pPr>
        <w:numPr>
          <w:ilvl w:val="5"/>
          <w:numId w:val="7"/>
        </w:numPr>
        <w:spacing w:after="100"/>
        <w:rPr>
          <w:szCs w:val="26"/>
        </w:rPr>
      </w:pPr>
      <w:bookmarkStart w:id="26" w:name="_Ref408992126"/>
      <w:bookmarkStart w:id="27" w:name="_Ref408997578"/>
      <w:bookmarkStart w:id="28" w:name="_Ref423022752"/>
      <w:bookmarkStart w:id="29" w:name="_Ref423019442"/>
      <w:r>
        <w:rPr>
          <w:szCs w:val="26"/>
        </w:rPr>
        <w:t>S</w:t>
      </w:r>
      <w:r w:rsidRPr="00DE3D88">
        <w:rPr>
          <w:rFonts w:cs="Arial"/>
          <w:szCs w:val="26"/>
        </w:rPr>
        <w:t>erá admitida distribuição parcial no âmbito da Oferta</w:t>
      </w:r>
      <w:bookmarkEnd w:id="26"/>
      <w:r>
        <w:rPr>
          <w:rFonts w:cs="Arial"/>
          <w:szCs w:val="26"/>
        </w:rPr>
        <w:t xml:space="preserve">, observado que a Oferta somente será </w:t>
      </w:r>
      <w:r w:rsidR="00921EAF">
        <w:rPr>
          <w:rFonts w:cs="Arial"/>
          <w:szCs w:val="26"/>
        </w:rPr>
        <w:t>efetivada</w:t>
      </w:r>
      <w:r>
        <w:rPr>
          <w:rFonts w:cs="Arial"/>
          <w:szCs w:val="26"/>
        </w:rPr>
        <w:t xml:space="preserve"> se for colocada, no mínimo, a Quantidade </w:t>
      </w:r>
      <w:r w:rsidRPr="001974F1">
        <w:rPr>
          <w:rFonts w:cs="Arial"/>
          <w:szCs w:val="26"/>
        </w:rPr>
        <w:t>Mínima da Emissão</w:t>
      </w:r>
      <w:r>
        <w:rPr>
          <w:rFonts w:cs="Arial"/>
          <w:szCs w:val="26"/>
        </w:rPr>
        <w:t>.</w:t>
      </w:r>
      <w:r w:rsidR="008771F4">
        <w:rPr>
          <w:rFonts w:cs="Arial"/>
          <w:szCs w:val="26"/>
        </w:rPr>
        <w:t xml:space="preserve"> </w:t>
      </w:r>
      <w:r w:rsidRPr="00DE3D88">
        <w:rPr>
          <w:rFonts w:cs="Arial"/>
          <w:szCs w:val="26"/>
        </w:rPr>
        <w:t>Na eventualidade d</w:t>
      </w:r>
      <w:r w:rsidR="00D214EB">
        <w:rPr>
          <w:rFonts w:cs="Arial"/>
          <w:szCs w:val="26"/>
        </w:rPr>
        <w:t xml:space="preserve">e </w:t>
      </w:r>
      <w:r w:rsidRPr="00DE3D88">
        <w:rPr>
          <w:rFonts w:cs="Arial"/>
          <w:szCs w:val="26"/>
        </w:rPr>
        <w:t xml:space="preserve">a </w:t>
      </w:r>
      <w:r>
        <w:rPr>
          <w:rFonts w:cs="Arial"/>
          <w:szCs w:val="26"/>
        </w:rPr>
        <w:t>Quantidade Mínima da Emissão</w:t>
      </w:r>
      <w:r w:rsidRPr="00305479">
        <w:rPr>
          <w:rFonts w:cs="Arial"/>
          <w:szCs w:val="26"/>
        </w:rPr>
        <w:t xml:space="preserve"> </w:t>
      </w:r>
      <w:r w:rsidRPr="00DE3D88">
        <w:rPr>
          <w:rFonts w:cs="Arial"/>
          <w:szCs w:val="26"/>
        </w:rPr>
        <w:t>não</w:t>
      </w:r>
      <w:r>
        <w:rPr>
          <w:rFonts w:cs="Arial"/>
          <w:szCs w:val="26"/>
        </w:rPr>
        <w:t xml:space="preserve"> </w:t>
      </w:r>
      <w:r w:rsidRPr="00DE3D88">
        <w:rPr>
          <w:rFonts w:cs="Arial"/>
          <w:szCs w:val="26"/>
        </w:rPr>
        <w:t>ser colocada</w:t>
      </w:r>
      <w:r w:rsidR="005C79F6">
        <w:rPr>
          <w:rFonts w:cs="Arial"/>
          <w:szCs w:val="26"/>
        </w:rPr>
        <w:t xml:space="preserve"> até a Data Limite de Colocação</w:t>
      </w:r>
      <w:r w:rsidRPr="00DE3D88">
        <w:rPr>
          <w:rFonts w:cs="Arial"/>
          <w:szCs w:val="26"/>
        </w:rPr>
        <w:t>, a Oferta será cancelada, sendo todas as intenções de investimento automaticamente canceladas</w:t>
      </w:r>
      <w:r>
        <w:rPr>
          <w:rFonts w:cs="Arial"/>
          <w:szCs w:val="15"/>
        </w:rPr>
        <w:t>.</w:t>
      </w:r>
      <w:bookmarkEnd w:id="27"/>
      <w:r>
        <w:rPr>
          <w:rFonts w:cs="Arial"/>
          <w:szCs w:val="15"/>
        </w:rPr>
        <w:t xml:space="preserve"> Na eventualidade da Quantidade Mínima da Emissão ser colocada </w:t>
      </w:r>
      <w:r w:rsidR="005C79F6">
        <w:rPr>
          <w:rFonts w:cs="Arial"/>
          <w:szCs w:val="26"/>
        </w:rPr>
        <w:t>até a Data Limite de Colocação</w:t>
      </w:r>
      <w:r>
        <w:rPr>
          <w:rFonts w:cs="Arial"/>
          <w:szCs w:val="15"/>
        </w:rPr>
        <w:t xml:space="preserve">, </w:t>
      </w:r>
      <w:r w:rsidR="00AF7752">
        <w:rPr>
          <w:rFonts w:cs="Arial"/>
          <w:szCs w:val="15"/>
        </w:rPr>
        <w:t xml:space="preserve">eventual </w:t>
      </w:r>
      <w:r>
        <w:rPr>
          <w:rFonts w:cs="Arial"/>
          <w:szCs w:val="15"/>
        </w:rPr>
        <w:t xml:space="preserve">saldo de Debêntures não colocado no âmbito da Oferta será cancelado pela Companhia por meio de aditamento a esta Escritura de Emissão, sem a necessidade de </w:t>
      </w:r>
      <w:r w:rsidR="000804BE">
        <w:rPr>
          <w:rFonts w:cs="Arial"/>
          <w:szCs w:val="15"/>
        </w:rPr>
        <w:t xml:space="preserve">qualquer </w:t>
      </w:r>
      <w:r>
        <w:rPr>
          <w:rFonts w:cs="Arial"/>
          <w:szCs w:val="15"/>
        </w:rPr>
        <w:t xml:space="preserve">deliberação societária </w:t>
      </w:r>
      <w:r w:rsidR="00BF667E">
        <w:rPr>
          <w:rFonts w:cs="Arial"/>
          <w:szCs w:val="15"/>
        </w:rPr>
        <w:t xml:space="preserve">adicional </w:t>
      </w:r>
      <w:r>
        <w:rPr>
          <w:rFonts w:cs="Arial"/>
          <w:szCs w:val="15"/>
        </w:rPr>
        <w:t>da Companhia</w:t>
      </w:r>
      <w:r w:rsidR="00BF667E" w:rsidRPr="00BF667E">
        <w:rPr>
          <w:rFonts w:cs="Arial"/>
          <w:szCs w:val="15"/>
        </w:rPr>
        <w:t xml:space="preserve"> </w:t>
      </w:r>
      <w:r w:rsidR="00CD25C7">
        <w:rPr>
          <w:rFonts w:cs="Arial"/>
          <w:szCs w:val="15"/>
        </w:rPr>
        <w:t>e/ou d</w:t>
      </w:r>
      <w:r w:rsidR="002364E6">
        <w:rPr>
          <w:rFonts w:cs="Arial"/>
          <w:szCs w:val="15"/>
        </w:rPr>
        <w:t>o</w:t>
      </w:r>
      <w:r w:rsidR="00CD25C7">
        <w:rPr>
          <w:rFonts w:cs="Arial"/>
          <w:szCs w:val="15"/>
        </w:rPr>
        <w:t>s Fiador</w:t>
      </w:r>
      <w:r w:rsidR="002364E6">
        <w:rPr>
          <w:rFonts w:cs="Arial"/>
          <w:szCs w:val="15"/>
        </w:rPr>
        <w:t>e</w:t>
      </w:r>
      <w:r w:rsidR="00CD25C7">
        <w:rPr>
          <w:rFonts w:cs="Arial"/>
          <w:szCs w:val="15"/>
        </w:rPr>
        <w:t xml:space="preserve">s Pessoa Jurídica </w:t>
      </w:r>
      <w:r w:rsidR="00BF667E" w:rsidRPr="007645A7">
        <w:t xml:space="preserve">e/ou </w:t>
      </w:r>
      <w:r w:rsidR="00C33BA4">
        <w:t>consentimento do</w:t>
      </w:r>
      <w:r w:rsidR="001F0C33">
        <w:t>s</w:t>
      </w:r>
      <w:r w:rsidR="00C33BA4">
        <w:t xml:space="preserve"> Fiador</w:t>
      </w:r>
      <w:r w:rsidR="001F0C33">
        <w:t xml:space="preserve">es </w:t>
      </w:r>
      <w:r w:rsidR="00CD25C7">
        <w:t xml:space="preserve">Pessoa Física </w:t>
      </w:r>
      <w:r>
        <w:rPr>
          <w:rFonts w:cs="Arial"/>
          <w:szCs w:val="15"/>
        </w:rPr>
        <w:t>ou assembleia geral de Debenturistas</w:t>
      </w:r>
      <w:bookmarkEnd w:id="28"/>
      <w:r w:rsidR="007D160C">
        <w:rPr>
          <w:rFonts w:cs="Arial"/>
          <w:szCs w:val="15"/>
        </w:rPr>
        <w:t>.</w:t>
      </w:r>
    </w:p>
    <w:p w:rsidR="00305479" w:rsidRDefault="00305479" w:rsidP="00BA629A">
      <w:pPr>
        <w:numPr>
          <w:ilvl w:val="5"/>
          <w:numId w:val="7"/>
        </w:numPr>
        <w:spacing w:after="100"/>
        <w:rPr>
          <w:szCs w:val="26"/>
        </w:rPr>
      </w:pPr>
      <w:r>
        <w:rPr>
          <w:szCs w:val="26"/>
        </w:rPr>
        <w:t>Tendo em vista que a distribuição poderá ser parcial</w:t>
      </w:r>
      <w:r w:rsidRPr="000C4FA9">
        <w:rPr>
          <w:szCs w:val="26"/>
        </w:rPr>
        <w:t xml:space="preserve">, nos termos do </w:t>
      </w:r>
      <w:r>
        <w:rPr>
          <w:szCs w:val="26"/>
        </w:rPr>
        <w:t>artigo 5º</w:t>
      </w:r>
      <w:r w:rsidR="00354756">
        <w:rPr>
          <w:szCs w:val="26"/>
        </w:rPr>
        <w:t>–</w:t>
      </w:r>
      <w:r>
        <w:rPr>
          <w:szCs w:val="26"/>
        </w:rPr>
        <w:t>A da Instrução CVM 476</w:t>
      </w:r>
      <w:r w:rsidR="001F0B6C">
        <w:rPr>
          <w:szCs w:val="26"/>
        </w:rPr>
        <w:t xml:space="preserve">, combinado com o </w:t>
      </w:r>
      <w:r w:rsidR="001F0B6C" w:rsidRPr="0099468F">
        <w:rPr>
          <w:szCs w:val="26"/>
        </w:rPr>
        <w:t xml:space="preserve">artigo 31 da </w:t>
      </w:r>
      <w:r w:rsidR="001F0B6C">
        <w:rPr>
          <w:szCs w:val="22"/>
        </w:rPr>
        <w:t xml:space="preserve">Instrução da CVM </w:t>
      </w:r>
      <w:r w:rsidR="001F0B6C" w:rsidRPr="00274DB2">
        <w:rPr>
          <w:szCs w:val="22"/>
        </w:rPr>
        <w:t>n.º 400, de 29 de dezembro de 2003, conforme alterada</w:t>
      </w:r>
      <w:r w:rsidRPr="000C4FA9">
        <w:rPr>
          <w:szCs w:val="26"/>
        </w:rPr>
        <w:t xml:space="preserve">, o </w:t>
      </w:r>
      <w:r w:rsidR="009D259F">
        <w:rPr>
          <w:szCs w:val="26"/>
        </w:rPr>
        <w:t xml:space="preserve">Investidor Profissional </w:t>
      </w:r>
      <w:r w:rsidRPr="000C4FA9">
        <w:rPr>
          <w:szCs w:val="26"/>
        </w:rPr>
        <w:t xml:space="preserve">poderá, no ato da aceitação à Oferta, condicionar sua adesão a que </w:t>
      </w:r>
      <w:r>
        <w:rPr>
          <w:szCs w:val="26"/>
        </w:rPr>
        <w:t>haja distribuição</w:t>
      </w:r>
      <w:r w:rsidRPr="000C4FA9">
        <w:rPr>
          <w:szCs w:val="26"/>
        </w:rPr>
        <w:t>:</w:t>
      </w:r>
    </w:p>
    <w:p w:rsidR="00305479" w:rsidRDefault="00305479" w:rsidP="002B7D12">
      <w:pPr>
        <w:numPr>
          <w:ilvl w:val="6"/>
          <w:numId w:val="8"/>
        </w:numPr>
        <w:spacing w:after="100"/>
        <w:rPr>
          <w:szCs w:val="26"/>
        </w:rPr>
      </w:pPr>
      <w:r w:rsidRPr="000C4FA9">
        <w:rPr>
          <w:szCs w:val="26"/>
        </w:rPr>
        <w:t>da totalidade das Debêntures objeto da Oferta</w:t>
      </w:r>
      <w:r>
        <w:rPr>
          <w:szCs w:val="26"/>
        </w:rPr>
        <w:t xml:space="preserve">, </w:t>
      </w:r>
      <w:r w:rsidRPr="000C4FA9">
        <w:rPr>
          <w:szCs w:val="26"/>
        </w:rPr>
        <w:t xml:space="preserve">sendo que, se tal condição não se implementar e se o </w:t>
      </w:r>
      <w:r w:rsidR="00633FBC">
        <w:rPr>
          <w:szCs w:val="26"/>
        </w:rPr>
        <w:t xml:space="preserve">Investidor Profissional </w:t>
      </w:r>
      <w:r w:rsidRPr="000C4FA9">
        <w:rPr>
          <w:szCs w:val="26"/>
        </w:rPr>
        <w:t>já tiver efetuado o pagamento do Preço de Integralização</w:t>
      </w:r>
      <w:r w:rsidR="006D24CA">
        <w:rPr>
          <w:szCs w:val="26"/>
        </w:rPr>
        <w:t xml:space="preserve"> da respectiva série</w:t>
      </w:r>
      <w:r w:rsidRPr="000C4FA9">
        <w:rPr>
          <w:szCs w:val="26"/>
        </w:rPr>
        <w:t xml:space="preserve">, </w:t>
      </w:r>
      <w:r w:rsidR="00467F82">
        <w:rPr>
          <w:szCs w:val="26"/>
        </w:rPr>
        <w:t xml:space="preserve">referido </w:t>
      </w:r>
      <w:r w:rsidR="0064243E">
        <w:rPr>
          <w:szCs w:val="26"/>
        </w:rPr>
        <w:t xml:space="preserve">Preço de </w:t>
      </w:r>
      <w:r w:rsidR="0064243E" w:rsidRPr="00676189">
        <w:rPr>
          <w:szCs w:val="26"/>
        </w:rPr>
        <w:t xml:space="preserve">Integralização </w:t>
      </w:r>
      <w:r w:rsidR="00467F82">
        <w:rPr>
          <w:szCs w:val="26"/>
        </w:rPr>
        <w:t>será devolvido</w:t>
      </w:r>
      <w:r w:rsidR="0024592E">
        <w:rPr>
          <w:szCs w:val="26"/>
        </w:rPr>
        <w:t>, com seu consequente cancelamento</w:t>
      </w:r>
      <w:r w:rsidR="00797864">
        <w:rPr>
          <w:szCs w:val="26"/>
        </w:rPr>
        <w:t xml:space="preserve">, </w:t>
      </w:r>
      <w:r w:rsidRPr="00925899">
        <w:rPr>
          <w:szCs w:val="26"/>
        </w:rPr>
        <w:t>sem juros ou correção monetária</w:t>
      </w:r>
      <w:r w:rsidRPr="00925899">
        <w:t>, sem reembolso</w:t>
      </w:r>
      <w:r>
        <w:rPr>
          <w:szCs w:val="26"/>
        </w:rPr>
        <w:t xml:space="preserve"> e com dedução dos valores relativos aos tributos incidentes, se existentes (sendo que, com base na legislação vigente</w:t>
      </w:r>
      <w:r w:rsidRPr="004E30AE">
        <w:rPr>
          <w:szCs w:val="26"/>
        </w:rPr>
        <w:t xml:space="preserve"> </w:t>
      </w:r>
      <w:r>
        <w:rPr>
          <w:szCs w:val="26"/>
        </w:rPr>
        <w:t>nesta data, não há incidência de tributos), e aos encargos incidentes, se existentes</w:t>
      </w:r>
      <w:r w:rsidRPr="000C4FA9">
        <w:rPr>
          <w:szCs w:val="26"/>
        </w:rPr>
        <w:t>, no prazo de 3 (três) Dias Úteis</w:t>
      </w:r>
      <w:r w:rsidR="00740240">
        <w:rPr>
          <w:szCs w:val="26"/>
        </w:rPr>
        <w:t xml:space="preserve"> </w:t>
      </w:r>
      <w:r w:rsidRPr="000C4FA9">
        <w:rPr>
          <w:szCs w:val="26"/>
        </w:rPr>
        <w:t>contados da data em que tenha sido verificado o não implemento da condição</w:t>
      </w:r>
      <w:r w:rsidR="007C0E20">
        <w:rPr>
          <w:szCs w:val="26"/>
        </w:rPr>
        <w:t>, fora do âmbito da B3</w:t>
      </w:r>
      <w:r w:rsidRPr="000C4FA9">
        <w:rPr>
          <w:szCs w:val="26"/>
        </w:rPr>
        <w:t>; ou</w:t>
      </w:r>
    </w:p>
    <w:p w:rsidR="00305479" w:rsidRPr="009D259F" w:rsidRDefault="00305479" w:rsidP="002B7D12">
      <w:pPr>
        <w:numPr>
          <w:ilvl w:val="6"/>
          <w:numId w:val="8"/>
        </w:numPr>
        <w:spacing w:after="100"/>
        <w:rPr>
          <w:szCs w:val="26"/>
        </w:rPr>
      </w:pPr>
      <w:r w:rsidRPr="009D259F">
        <w:rPr>
          <w:szCs w:val="26"/>
        </w:rPr>
        <w:t xml:space="preserve">de uma proporção ou quantidade mínima de Debêntures originalmente objeto da Oferta, definida conforme critério do próprio </w:t>
      </w:r>
      <w:r w:rsidR="00633FBC">
        <w:rPr>
          <w:szCs w:val="26"/>
        </w:rPr>
        <w:t>Investidor Profissional</w:t>
      </w:r>
      <w:r w:rsidRPr="009D259F">
        <w:rPr>
          <w:szCs w:val="26"/>
        </w:rPr>
        <w:t xml:space="preserve">, mas que não poderá ser inferior à Quantidade Mínima da Emissão, podendo o </w:t>
      </w:r>
      <w:r w:rsidR="00633FBC">
        <w:rPr>
          <w:szCs w:val="26"/>
        </w:rPr>
        <w:t>Investidor Profissional</w:t>
      </w:r>
      <w:r w:rsidRPr="009D259F">
        <w:rPr>
          <w:szCs w:val="26"/>
        </w:rPr>
        <w:t>, no momento da aceitação, indicar se, implementando</w:t>
      </w:r>
      <w:r w:rsidR="00354756">
        <w:rPr>
          <w:szCs w:val="26"/>
        </w:rPr>
        <w:t>–</w:t>
      </w:r>
      <w:r w:rsidRPr="009D259F">
        <w:rPr>
          <w:szCs w:val="26"/>
        </w:rPr>
        <w:t xml:space="preserve">se a condição prevista, pretende receber a totalidade das Debêntures subscritas por tal </w:t>
      </w:r>
      <w:r w:rsidR="00633FBC">
        <w:rPr>
          <w:szCs w:val="26"/>
        </w:rPr>
        <w:t xml:space="preserve">Investidor Profissional </w:t>
      </w:r>
      <w:r w:rsidRPr="009D259F">
        <w:rPr>
          <w:szCs w:val="26"/>
        </w:rPr>
        <w:t>ou quantidade equivalente à proporção entre a quantidade de Debêntures efetivamente distribuídas e a quantidade de Debêntures originalmente objeto da Oferta, presumindo</w:t>
      </w:r>
      <w:r w:rsidR="00354756">
        <w:rPr>
          <w:szCs w:val="26"/>
        </w:rPr>
        <w:t>–</w:t>
      </w:r>
      <w:r w:rsidRPr="009D259F">
        <w:rPr>
          <w:szCs w:val="26"/>
        </w:rPr>
        <w:t xml:space="preserve">se, na falta da manifestação, o interesse do </w:t>
      </w:r>
      <w:r w:rsidR="00633FBC">
        <w:rPr>
          <w:szCs w:val="26"/>
        </w:rPr>
        <w:t xml:space="preserve">Investidor Profissional </w:t>
      </w:r>
      <w:r w:rsidRPr="009D259F">
        <w:rPr>
          <w:szCs w:val="26"/>
        </w:rPr>
        <w:t xml:space="preserve">em receber a totalidade das Debêntures subscritas por tal </w:t>
      </w:r>
      <w:r w:rsidR="00633FBC">
        <w:rPr>
          <w:szCs w:val="26"/>
        </w:rPr>
        <w:t>Investidor Profissional</w:t>
      </w:r>
      <w:r w:rsidRPr="009D259F">
        <w:rPr>
          <w:szCs w:val="26"/>
        </w:rPr>
        <w:t xml:space="preserve">, sendo que, se o </w:t>
      </w:r>
      <w:r w:rsidR="00633FBC">
        <w:rPr>
          <w:szCs w:val="26"/>
        </w:rPr>
        <w:t xml:space="preserve">Investidor Profissional </w:t>
      </w:r>
      <w:r w:rsidRPr="009D259F">
        <w:rPr>
          <w:szCs w:val="26"/>
        </w:rPr>
        <w:t xml:space="preserve">tiver indicado tal proporção, se tal condição não se implementar e se o </w:t>
      </w:r>
      <w:r w:rsidR="00633FBC">
        <w:rPr>
          <w:szCs w:val="26"/>
        </w:rPr>
        <w:t xml:space="preserve">Investidor Profissional </w:t>
      </w:r>
      <w:r w:rsidRPr="009D259F">
        <w:rPr>
          <w:szCs w:val="26"/>
        </w:rPr>
        <w:t>já tiver efetuado o pagamento do Preço de Integralização</w:t>
      </w:r>
      <w:r w:rsidR="006D24CA">
        <w:rPr>
          <w:szCs w:val="26"/>
        </w:rPr>
        <w:t xml:space="preserve"> da respectiva série</w:t>
      </w:r>
      <w:r w:rsidRPr="009D259F">
        <w:rPr>
          <w:szCs w:val="26"/>
        </w:rPr>
        <w:t xml:space="preserve">, </w:t>
      </w:r>
      <w:r w:rsidR="00467F82">
        <w:rPr>
          <w:szCs w:val="26"/>
        </w:rPr>
        <w:t xml:space="preserve">referido </w:t>
      </w:r>
      <w:r w:rsidR="0064243E">
        <w:rPr>
          <w:szCs w:val="26"/>
        </w:rPr>
        <w:t xml:space="preserve">Preço de </w:t>
      </w:r>
      <w:r w:rsidR="0064243E" w:rsidRPr="00676189">
        <w:rPr>
          <w:szCs w:val="26"/>
        </w:rPr>
        <w:t xml:space="preserve">Integralização </w:t>
      </w:r>
      <w:r w:rsidR="00467F82">
        <w:rPr>
          <w:szCs w:val="26"/>
        </w:rPr>
        <w:t>será devolvido</w:t>
      </w:r>
      <w:r w:rsidR="0064243E">
        <w:rPr>
          <w:szCs w:val="26"/>
        </w:rPr>
        <w:t>, com seu consequente cancelamento</w:t>
      </w:r>
      <w:r w:rsidR="002C6FEA">
        <w:rPr>
          <w:szCs w:val="26"/>
        </w:rPr>
        <w:t xml:space="preserve">, </w:t>
      </w:r>
      <w:r w:rsidRPr="009D259F">
        <w:rPr>
          <w:szCs w:val="26"/>
        </w:rPr>
        <w:t>sem juros ou correção monetária</w:t>
      </w:r>
      <w:r w:rsidRPr="00925899">
        <w:t>, sem reembolso</w:t>
      </w:r>
      <w:r w:rsidRPr="009D259F">
        <w:rPr>
          <w:szCs w:val="26"/>
        </w:rPr>
        <w:t xml:space="preserve"> e com dedução dos valores relativos aos tributos incidentes, se existentes (sendo que, com base na legislação vigente nesta data, não há incidência de tributos), e aos encargos incidentes, se existentes, no prazo de 3 (três) Dias Úteis contados da data em que tenha sido verificado o não implemento da condição</w:t>
      </w:r>
      <w:r w:rsidR="00F9157D">
        <w:rPr>
          <w:szCs w:val="26"/>
        </w:rPr>
        <w:t>, fora do âmbito da B3</w:t>
      </w:r>
      <w:r w:rsidRPr="009D259F">
        <w:rPr>
          <w:szCs w:val="26"/>
        </w:rPr>
        <w:t>.</w:t>
      </w:r>
      <w:bookmarkEnd w:id="29"/>
    </w:p>
    <w:p w:rsidR="003A17E1" w:rsidRPr="007645A7" w:rsidRDefault="001969FF" w:rsidP="002B7D12">
      <w:pPr>
        <w:numPr>
          <w:ilvl w:val="1"/>
          <w:numId w:val="8"/>
        </w:numPr>
        <w:rPr>
          <w:szCs w:val="26"/>
        </w:rPr>
      </w:pPr>
      <w:bookmarkStart w:id="30" w:name="_Ref306027082"/>
      <w:r w:rsidRPr="007645A7">
        <w:rPr>
          <w:i/>
          <w:szCs w:val="26"/>
        </w:rPr>
        <w:t>Coleta de Intenções de Investimento</w:t>
      </w:r>
      <w:r w:rsidRPr="007645A7">
        <w:rPr>
          <w:szCs w:val="26"/>
        </w:rPr>
        <w:t>.</w:t>
      </w:r>
      <w:r w:rsidR="008771F4">
        <w:rPr>
          <w:szCs w:val="26"/>
        </w:rPr>
        <w:t xml:space="preserve"> </w:t>
      </w:r>
      <w:r w:rsidRPr="007645A7">
        <w:rPr>
          <w:szCs w:val="26"/>
        </w:rPr>
        <w:t xml:space="preserve">Será adotado o procedimento de coleta de intenções de investimento, </w:t>
      </w:r>
      <w:r w:rsidR="00C0270E">
        <w:rPr>
          <w:szCs w:val="26"/>
        </w:rPr>
        <w:t xml:space="preserve">a ser </w:t>
      </w:r>
      <w:r w:rsidRPr="007645A7">
        <w:rPr>
          <w:szCs w:val="26"/>
        </w:rPr>
        <w:t xml:space="preserve">organizado </w:t>
      </w:r>
      <w:r w:rsidR="0064243E">
        <w:rPr>
          <w:szCs w:val="26"/>
        </w:rPr>
        <w:t>pelo Coordenador Líder</w:t>
      </w:r>
      <w:r w:rsidRPr="007645A7">
        <w:rPr>
          <w:szCs w:val="26"/>
        </w:rPr>
        <w:t xml:space="preserve">, sem recebimento de reservas, sem lotes mínimos ou máximos, para a </w:t>
      </w:r>
      <w:r w:rsidR="00D51BE3">
        <w:rPr>
          <w:szCs w:val="26"/>
        </w:rPr>
        <w:t xml:space="preserve">verificação e a </w:t>
      </w:r>
      <w:r w:rsidRPr="007645A7">
        <w:rPr>
          <w:szCs w:val="26"/>
        </w:rPr>
        <w:t xml:space="preserve">definição, </w:t>
      </w:r>
      <w:r w:rsidR="00135FEB">
        <w:rPr>
          <w:szCs w:val="26"/>
        </w:rPr>
        <w:t xml:space="preserve">em conjunto </w:t>
      </w:r>
      <w:r w:rsidRPr="007645A7">
        <w:rPr>
          <w:szCs w:val="26"/>
        </w:rPr>
        <w:t>com a Companhia</w:t>
      </w:r>
      <w:r w:rsidR="00DA33AC" w:rsidRPr="007645A7">
        <w:rPr>
          <w:szCs w:val="26"/>
        </w:rPr>
        <w:t>, observado o disposto no artigo 3º da Instrução CVM 476</w:t>
      </w:r>
      <w:r w:rsidR="00CA6D60" w:rsidRPr="00CA6D60">
        <w:rPr>
          <w:szCs w:val="26"/>
        </w:rPr>
        <w:t xml:space="preserve"> </w:t>
      </w:r>
      <w:r w:rsidR="00CA6D60">
        <w:rPr>
          <w:szCs w:val="26"/>
        </w:rPr>
        <w:t>da existência de demanda para a colocação da</w:t>
      </w:r>
      <w:r w:rsidR="003311CA">
        <w:rPr>
          <w:szCs w:val="26"/>
        </w:rPr>
        <w:t>s Debêntures, observada a</w:t>
      </w:r>
      <w:r w:rsidR="00A81342">
        <w:rPr>
          <w:szCs w:val="26"/>
        </w:rPr>
        <w:t xml:space="preserve"> </w:t>
      </w:r>
      <w:r w:rsidR="00CA6D60">
        <w:rPr>
          <w:szCs w:val="26"/>
        </w:rPr>
        <w:t>Quantidade Mínima da Emissão, e, em sendo verificada tal demanda,</w:t>
      </w:r>
      <w:r w:rsidR="00CA6D60" w:rsidRPr="00A93B77">
        <w:rPr>
          <w:szCs w:val="26"/>
        </w:rPr>
        <w:t xml:space="preserve"> </w:t>
      </w:r>
      <w:r w:rsidR="00CA6D60" w:rsidRPr="007645A7">
        <w:rPr>
          <w:szCs w:val="26"/>
        </w:rPr>
        <w:t>da quantidade de Debêntures</w:t>
      </w:r>
      <w:r w:rsidR="006D24CA" w:rsidRPr="006D24CA">
        <w:rPr>
          <w:szCs w:val="26"/>
        </w:rPr>
        <w:t xml:space="preserve"> </w:t>
      </w:r>
      <w:r w:rsidR="006D24CA">
        <w:rPr>
          <w:szCs w:val="26"/>
        </w:rPr>
        <w:t>da Primeira Série e de Debêntures da Segunda Série</w:t>
      </w:r>
      <w:r w:rsidR="00CA6D60" w:rsidRPr="007645A7">
        <w:rPr>
          <w:szCs w:val="26"/>
        </w:rPr>
        <w:t>, observada a quantidade máxima prevista na Cláusula </w:t>
      </w:r>
      <w:r w:rsidR="00CA6D60" w:rsidRPr="007645A7">
        <w:rPr>
          <w:szCs w:val="26"/>
        </w:rPr>
        <w:fldChar w:fldCharType="begin"/>
      </w:r>
      <w:r w:rsidR="00CA6D60" w:rsidRPr="007645A7">
        <w:rPr>
          <w:szCs w:val="26"/>
        </w:rPr>
        <w:instrText xml:space="preserve"> REF _Ref310951543 \n \p \h </w:instrText>
      </w:r>
      <w:r w:rsidR="00CA6D60">
        <w:rPr>
          <w:szCs w:val="26"/>
        </w:rPr>
        <w:instrText xml:space="preserve"> \* MERGEFORMAT </w:instrText>
      </w:r>
      <w:r w:rsidR="00CA6D60" w:rsidRPr="007645A7">
        <w:rPr>
          <w:szCs w:val="26"/>
        </w:rPr>
      </w:r>
      <w:r w:rsidR="00CA6D60" w:rsidRPr="007645A7">
        <w:rPr>
          <w:szCs w:val="26"/>
        </w:rPr>
        <w:fldChar w:fldCharType="separate"/>
      </w:r>
      <w:r w:rsidR="00EB3EC1">
        <w:rPr>
          <w:szCs w:val="26"/>
        </w:rPr>
        <w:t>7.3 abaixo</w:t>
      </w:r>
      <w:r w:rsidR="00CA6D60" w:rsidRPr="007645A7">
        <w:rPr>
          <w:szCs w:val="26"/>
        </w:rPr>
        <w:fldChar w:fldCharType="end"/>
      </w:r>
      <w:r w:rsidR="00B15C3E" w:rsidRPr="007645A7">
        <w:rPr>
          <w:szCs w:val="26"/>
        </w:rPr>
        <w:t xml:space="preserve"> </w:t>
      </w:r>
      <w:r w:rsidR="00894CB6" w:rsidRPr="007645A7">
        <w:rPr>
          <w:szCs w:val="26"/>
        </w:rPr>
        <w:t>(</w:t>
      </w:r>
      <w:r w:rsidR="00D67C83">
        <w:rPr>
          <w:szCs w:val="26"/>
        </w:rPr>
        <w:t>"</w:t>
      </w:r>
      <w:r w:rsidR="00894CB6" w:rsidRPr="007645A7">
        <w:rPr>
          <w:szCs w:val="26"/>
          <w:u w:val="single"/>
        </w:rPr>
        <w:t xml:space="preserve">Procedimento de </w:t>
      </w:r>
      <w:r w:rsidR="00894CB6" w:rsidRPr="007645A7">
        <w:rPr>
          <w:i/>
          <w:szCs w:val="26"/>
          <w:u w:val="single"/>
        </w:rPr>
        <w:t>Bookbuilding</w:t>
      </w:r>
      <w:r w:rsidR="00D67C83">
        <w:rPr>
          <w:szCs w:val="26"/>
        </w:rPr>
        <w:t>"</w:t>
      </w:r>
      <w:r w:rsidR="00894CB6" w:rsidRPr="007645A7">
        <w:rPr>
          <w:szCs w:val="26"/>
        </w:rPr>
        <w:t>)</w:t>
      </w:r>
      <w:bookmarkEnd w:id="30"/>
      <w:r w:rsidR="00BC58AB">
        <w:rPr>
          <w:szCs w:val="26"/>
        </w:rPr>
        <w:t>.</w:t>
      </w:r>
    </w:p>
    <w:p w:rsidR="001969FF" w:rsidRPr="007645A7" w:rsidRDefault="001969FF" w:rsidP="00C6484A">
      <w:pPr>
        <w:numPr>
          <w:ilvl w:val="1"/>
          <w:numId w:val="23"/>
        </w:numPr>
        <w:rPr>
          <w:szCs w:val="26"/>
        </w:rPr>
      </w:pPr>
      <w:r w:rsidRPr="007645A7">
        <w:rPr>
          <w:i/>
          <w:szCs w:val="26"/>
        </w:rPr>
        <w:t>Prazo de Subscrição</w:t>
      </w:r>
      <w:r w:rsidRPr="007645A7">
        <w:rPr>
          <w:szCs w:val="26"/>
        </w:rPr>
        <w:t>.</w:t>
      </w:r>
      <w:r w:rsidR="008771F4">
        <w:rPr>
          <w:szCs w:val="26"/>
        </w:rPr>
        <w:t xml:space="preserve"> </w:t>
      </w:r>
      <w:r w:rsidR="00FC3CE0" w:rsidRPr="007645A7">
        <w:rPr>
          <w:szCs w:val="26"/>
        </w:rPr>
        <w:t>Respeitado o atendimento dos requisitos a que se refere a Cláusula </w:t>
      </w:r>
      <w:r w:rsidR="00FC3CE0" w:rsidRPr="007645A7">
        <w:rPr>
          <w:szCs w:val="26"/>
        </w:rPr>
        <w:fldChar w:fldCharType="begin"/>
      </w:r>
      <w:r w:rsidR="00FC3CE0" w:rsidRPr="007645A7">
        <w:rPr>
          <w:szCs w:val="26"/>
        </w:rPr>
        <w:instrText xml:space="preserve"> REF _Ref330905317 \n \p \h </w:instrText>
      </w:r>
      <w:r w:rsidR="007645A7">
        <w:rPr>
          <w:szCs w:val="26"/>
        </w:rPr>
        <w:instrText xml:space="preserve"> \* MERGEFORMAT </w:instrText>
      </w:r>
      <w:r w:rsidR="00FC3CE0" w:rsidRPr="007645A7">
        <w:rPr>
          <w:szCs w:val="26"/>
        </w:rPr>
      </w:r>
      <w:r w:rsidR="00FC3CE0" w:rsidRPr="007645A7">
        <w:rPr>
          <w:szCs w:val="26"/>
        </w:rPr>
        <w:fldChar w:fldCharType="separate"/>
      </w:r>
      <w:r w:rsidR="00EB3EC1">
        <w:rPr>
          <w:szCs w:val="26"/>
        </w:rPr>
        <w:t>3 acima</w:t>
      </w:r>
      <w:r w:rsidR="00FC3CE0" w:rsidRPr="007645A7">
        <w:rPr>
          <w:szCs w:val="26"/>
        </w:rPr>
        <w:fldChar w:fldCharType="end"/>
      </w:r>
      <w:r w:rsidR="00FC3CE0" w:rsidRPr="007645A7">
        <w:rPr>
          <w:szCs w:val="26"/>
        </w:rPr>
        <w:t>, a</w:t>
      </w:r>
      <w:r w:rsidR="00864841" w:rsidRPr="007645A7">
        <w:rPr>
          <w:szCs w:val="26"/>
        </w:rPr>
        <w:t>s Debêntures serão subscritas, a qualquer tempo</w:t>
      </w:r>
      <w:r w:rsidR="00270D26" w:rsidRPr="007645A7">
        <w:rPr>
          <w:szCs w:val="26"/>
        </w:rPr>
        <w:t>,</w:t>
      </w:r>
      <w:r w:rsidR="00864841" w:rsidRPr="007645A7">
        <w:rPr>
          <w:szCs w:val="26"/>
        </w:rPr>
        <w:t xml:space="preserve"> a partir da data de início de distribuição da Oferta, observado o disposto no</w:t>
      </w:r>
      <w:r w:rsidR="00036B13">
        <w:rPr>
          <w:szCs w:val="26"/>
        </w:rPr>
        <w:t>s</w:t>
      </w:r>
      <w:r w:rsidR="00864841" w:rsidRPr="007645A7">
        <w:rPr>
          <w:szCs w:val="26"/>
        </w:rPr>
        <w:t xml:space="preserve"> artigo</w:t>
      </w:r>
      <w:r w:rsidR="00036B13">
        <w:rPr>
          <w:szCs w:val="26"/>
        </w:rPr>
        <w:t>s</w:t>
      </w:r>
      <w:r w:rsidR="00864841" w:rsidRPr="007645A7">
        <w:rPr>
          <w:szCs w:val="26"/>
        </w:rPr>
        <w:t> </w:t>
      </w:r>
      <w:r w:rsidR="00036B13">
        <w:rPr>
          <w:szCs w:val="26"/>
        </w:rPr>
        <w:t>7º</w:t>
      </w:r>
      <w:r w:rsidR="00354756">
        <w:rPr>
          <w:szCs w:val="26"/>
        </w:rPr>
        <w:t>–</w:t>
      </w:r>
      <w:r w:rsidR="00036B13">
        <w:rPr>
          <w:szCs w:val="26"/>
        </w:rPr>
        <w:t xml:space="preserve">A e </w:t>
      </w:r>
      <w:r w:rsidR="00864841" w:rsidRPr="007645A7">
        <w:rPr>
          <w:szCs w:val="26"/>
        </w:rPr>
        <w:t xml:space="preserve">8º, parágrafo 2º, </w:t>
      </w:r>
      <w:r w:rsidR="003C59E8">
        <w:rPr>
          <w:szCs w:val="26"/>
        </w:rPr>
        <w:t xml:space="preserve">e 8º-A </w:t>
      </w:r>
      <w:r w:rsidR="00864841" w:rsidRPr="007645A7">
        <w:rPr>
          <w:szCs w:val="26"/>
        </w:rPr>
        <w:t>da Instrução CVM 476</w:t>
      </w:r>
      <w:r w:rsidR="00A844EF" w:rsidRPr="00544CE0">
        <w:rPr>
          <w:szCs w:val="26"/>
        </w:rPr>
        <w:t>, limitado à Data Limite de Colocação</w:t>
      </w:r>
      <w:r w:rsidR="00A844EF">
        <w:rPr>
          <w:szCs w:val="26"/>
        </w:rPr>
        <w:t xml:space="preserve"> prevista no Contrato de Distribuição</w:t>
      </w:r>
      <w:r w:rsidR="005A3780" w:rsidRPr="007645A7">
        <w:rPr>
          <w:szCs w:val="26"/>
        </w:rPr>
        <w:t>.</w:t>
      </w:r>
    </w:p>
    <w:p w:rsidR="00880FA8" w:rsidRPr="007645A7" w:rsidRDefault="00880FA8" w:rsidP="00060215">
      <w:pPr>
        <w:numPr>
          <w:ilvl w:val="1"/>
          <w:numId w:val="23"/>
        </w:numPr>
        <w:rPr>
          <w:szCs w:val="26"/>
        </w:rPr>
      </w:pPr>
      <w:bookmarkStart w:id="31" w:name="_Ref312315490"/>
      <w:r w:rsidRPr="007645A7">
        <w:rPr>
          <w:i/>
          <w:szCs w:val="26"/>
        </w:rPr>
        <w:t xml:space="preserve">Forma </w:t>
      </w:r>
      <w:r w:rsidR="00BC0A61" w:rsidRPr="007645A7">
        <w:rPr>
          <w:i/>
          <w:szCs w:val="26"/>
        </w:rPr>
        <w:t>d</w:t>
      </w:r>
      <w:r w:rsidRPr="007645A7">
        <w:rPr>
          <w:i/>
          <w:szCs w:val="26"/>
        </w:rPr>
        <w:t xml:space="preserve">e </w:t>
      </w:r>
      <w:r w:rsidR="00263C54" w:rsidRPr="007645A7">
        <w:rPr>
          <w:i/>
          <w:szCs w:val="26"/>
        </w:rPr>
        <w:t xml:space="preserve">Subscrição </w:t>
      </w:r>
      <w:r w:rsidR="00BC0A61" w:rsidRPr="007645A7">
        <w:rPr>
          <w:i/>
          <w:szCs w:val="26"/>
        </w:rPr>
        <w:t xml:space="preserve">e de Integralização </w:t>
      </w:r>
      <w:r w:rsidR="00263C54" w:rsidRPr="007645A7">
        <w:rPr>
          <w:i/>
          <w:szCs w:val="26"/>
        </w:rPr>
        <w:t xml:space="preserve">e </w:t>
      </w:r>
      <w:r w:rsidR="00BC0A61" w:rsidRPr="007645A7">
        <w:rPr>
          <w:i/>
          <w:szCs w:val="26"/>
        </w:rPr>
        <w:t xml:space="preserve">Preço </w:t>
      </w:r>
      <w:r w:rsidR="00263C54" w:rsidRPr="007645A7">
        <w:rPr>
          <w:i/>
          <w:szCs w:val="26"/>
        </w:rPr>
        <w:t xml:space="preserve">de </w:t>
      </w:r>
      <w:r w:rsidRPr="007645A7">
        <w:rPr>
          <w:i/>
          <w:szCs w:val="26"/>
        </w:rPr>
        <w:t>Integralização</w:t>
      </w:r>
      <w:r w:rsidRPr="007645A7">
        <w:rPr>
          <w:szCs w:val="26"/>
        </w:rPr>
        <w:t>.</w:t>
      </w:r>
      <w:r w:rsidR="008771F4">
        <w:rPr>
          <w:szCs w:val="26"/>
        </w:rPr>
        <w:t xml:space="preserve"> </w:t>
      </w:r>
      <w:r w:rsidR="000B5D6B" w:rsidRPr="007645A7">
        <w:rPr>
          <w:szCs w:val="26"/>
        </w:rPr>
        <w:t>As Debêntures serão subscritas e integralizadas por meio do</w:t>
      </w:r>
      <w:r w:rsidR="00394619">
        <w:rPr>
          <w:szCs w:val="26"/>
        </w:rPr>
        <w:t xml:space="preserve"> </w:t>
      </w:r>
      <w:r w:rsidR="00394619" w:rsidRPr="007645A7">
        <w:rPr>
          <w:szCs w:val="26"/>
        </w:rPr>
        <w:t>MDA</w:t>
      </w:r>
      <w:r w:rsidR="000B5D6B" w:rsidRPr="007645A7">
        <w:rPr>
          <w:szCs w:val="26"/>
        </w:rPr>
        <w:t xml:space="preserve">, </w:t>
      </w:r>
      <w:r w:rsidR="003F2CEA" w:rsidRPr="003F2CEA">
        <w:rPr>
          <w:szCs w:val="26"/>
        </w:rPr>
        <w:t xml:space="preserve">sendo a distribuição liquidada financeiramente por meio da B3, </w:t>
      </w:r>
      <w:r w:rsidR="000B5D6B" w:rsidRPr="007645A7">
        <w:rPr>
          <w:szCs w:val="26"/>
        </w:rPr>
        <w:t xml:space="preserve">por, no máximo, </w:t>
      </w:r>
      <w:r w:rsidR="001827BD">
        <w:rPr>
          <w:szCs w:val="26"/>
        </w:rPr>
        <w:t>50</w:t>
      </w:r>
      <w:r w:rsidR="001827BD" w:rsidRPr="007645A7">
        <w:rPr>
          <w:szCs w:val="26"/>
        </w:rPr>
        <w:t> (</w:t>
      </w:r>
      <w:r w:rsidR="001827BD">
        <w:rPr>
          <w:szCs w:val="26"/>
        </w:rPr>
        <w:t>cinquenta</w:t>
      </w:r>
      <w:r w:rsidR="001827BD" w:rsidRPr="007645A7">
        <w:rPr>
          <w:szCs w:val="26"/>
        </w:rPr>
        <w:t xml:space="preserve">) </w:t>
      </w:r>
      <w:r w:rsidR="003152A6">
        <w:rPr>
          <w:szCs w:val="26"/>
        </w:rPr>
        <w:t>Investidores Profissionais</w:t>
      </w:r>
      <w:r w:rsidR="00F223ED">
        <w:rPr>
          <w:szCs w:val="26"/>
        </w:rPr>
        <w:t xml:space="preserve"> (considerando as Debêntures da Primeira Série e as Debêntures da Segunda Série, em conjunto)</w:t>
      </w:r>
      <w:r w:rsidR="000B5D6B" w:rsidRPr="007645A7">
        <w:rPr>
          <w:szCs w:val="26"/>
        </w:rPr>
        <w:t>, à vista, no ato da subscrição (</w:t>
      </w:r>
      <w:r w:rsidR="00D67C83">
        <w:rPr>
          <w:szCs w:val="26"/>
        </w:rPr>
        <w:t>"</w:t>
      </w:r>
      <w:r w:rsidR="000B5D6B" w:rsidRPr="007645A7">
        <w:rPr>
          <w:szCs w:val="26"/>
          <w:u w:val="single"/>
        </w:rPr>
        <w:t>Data de Integralização</w:t>
      </w:r>
      <w:r w:rsidR="00D67C83">
        <w:rPr>
          <w:szCs w:val="26"/>
        </w:rPr>
        <w:t>"</w:t>
      </w:r>
      <w:r w:rsidR="000B5D6B" w:rsidRPr="007645A7">
        <w:rPr>
          <w:szCs w:val="26"/>
        </w:rPr>
        <w:t xml:space="preserve">), e em moeda corrente nacional, pelo </w:t>
      </w:r>
      <w:r w:rsidR="00133F26" w:rsidRPr="007645A7">
        <w:rPr>
          <w:szCs w:val="26"/>
        </w:rPr>
        <w:t>Valor Nominal Unitário</w:t>
      </w:r>
      <w:bookmarkEnd w:id="31"/>
      <w:r w:rsidR="00EF47E0">
        <w:t xml:space="preserve">, na </w:t>
      </w:r>
      <w:r w:rsidR="00EF47E0" w:rsidRPr="007645A7">
        <w:t>1ª (primeira) Data de Integralização</w:t>
      </w:r>
      <w:r w:rsidR="00EF47E0">
        <w:t xml:space="preserve"> </w:t>
      </w:r>
      <w:r w:rsidR="00FF1B25">
        <w:t>(</w:t>
      </w:r>
      <w:r w:rsidR="00D67C83">
        <w:t>"</w:t>
      </w:r>
      <w:r w:rsidR="00FF1B25" w:rsidRPr="00FF1B25">
        <w:rPr>
          <w:u w:val="single"/>
        </w:rPr>
        <w:t>Primeira Data de Integralização</w:t>
      </w:r>
      <w:r w:rsidR="00D67C83">
        <w:t>"</w:t>
      </w:r>
      <w:r w:rsidR="00FF1B25">
        <w:t>)</w:t>
      </w:r>
      <w:r w:rsidR="002B2A3B">
        <w:t xml:space="preserve"> da respectiva série</w:t>
      </w:r>
      <w:r w:rsidR="009D56F8">
        <w:t>, ou pelo Valor Nominal Unitário, acrescido da Remuneração</w:t>
      </w:r>
      <w:r w:rsidR="004C6C2D">
        <w:t xml:space="preserve"> </w:t>
      </w:r>
      <w:r w:rsidR="002B2A3B">
        <w:t>da respectiva série</w:t>
      </w:r>
      <w:r w:rsidR="0032377D">
        <w:t xml:space="preserve">, calculada </w:t>
      </w:r>
      <w:r w:rsidR="0032377D">
        <w:rPr>
          <w:i/>
        </w:rPr>
        <w:t>pro rata temporis</w:t>
      </w:r>
      <w:r w:rsidR="00CF1E1C">
        <w:t xml:space="preserve">, desde a Primeira Data de Integralização </w:t>
      </w:r>
      <w:r w:rsidR="002B2A3B">
        <w:t>da respectiva série</w:t>
      </w:r>
      <w:r w:rsidR="002B2A3B" w:rsidRPr="007645A7">
        <w:rPr>
          <w:szCs w:val="26"/>
        </w:rPr>
        <w:t xml:space="preserve"> </w:t>
      </w:r>
      <w:r w:rsidR="00CF1E1C" w:rsidRPr="007645A7">
        <w:rPr>
          <w:szCs w:val="26"/>
        </w:rPr>
        <w:t>até a respectiva Data de Integralização</w:t>
      </w:r>
      <w:r w:rsidR="00CF1E1C" w:rsidRPr="006541BF">
        <w:t xml:space="preserve">, </w:t>
      </w:r>
      <w:r w:rsidR="00CF1E1C">
        <w:t xml:space="preserve">no caso das integralizações que ocorram após a Primeira Data de </w:t>
      </w:r>
      <w:r w:rsidR="00CF1E1C" w:rsidRPr="00A63A78">
        <w:t>Integralização</w:t>
      </w:r>
      <w:r w:rsidR="00CF1E1C" w:rsidRPr="00FA500D">
        <w:t xml:space="preserve"> </w:t>
      </w:r>
      <w:r w:rsidR="002B2A3B">
        <w:t>da respectiva série</w:t>
      </w:r>
      <w:r w:rsidR="002B2A3B" w:rsidRPr="00B36E8F">
        <w:rPr>
          <w:szCs w:val="26"/>
        </w:rPr>
        <w:t xml:space="preserve"> </w:t>
      </w:r>
      <w:r w:rsidR="00B36E8F" w:rsidRPr="00B36E8F">
        <w:rPr>
          <w:szCs w:val="26"/>
        </w:rPr>
        <w:t>(</w:t>
      </w:r>
      <w:r w:rsidR="00D67C83">
        <w:rPr>
          <w:szCs w:val="26"/>
        </w:rPr>
        <w:t>"</w:t>
      </w:r>
      <w:r w:rsidR="00B36E8F" w:rsidRPr="006C1C01">
        <w:rPr>
          <w:szCs w:val="26"/>
          <w:u w:val="single"/>
        </w:rPr>
        <w:t>Preço de Integralização</w:t>
      </w:r>
      <w:r w:rsidR="00D67C83">
        <w:rPr>
          <w:szCs w:val="26"/>
        </w:rPr>
        <w:t>"</w:t>
      </w:r>
      <w:r w:rsidR="00B36E8F" w:rsidRPr="00B36E8F">
        <w:rPr>
          <w:szCs w:val="26"/>
        </w:rPr>
        <w:t>)</w:t>
      </w:r>
      <w:r w:rsidR="009E4874" w:rsidRPr="007645A7">
        <w:rPr>
          <w:szCs w:val="26"/>
        </w:rPr>
        <w:t>.</w:t>
      </w:r>
      <w:r w:rsidR="009558B7">
        <w:rPr>
          <w:szCs w:val="26"/>
        </w:rPr>
        <w:t xml:space="preserve"> </w:t>
      </w:r>
    </w:p>
    <w:p w:rsidR="0024222F" w:rsidRPr="007645A7" w:rsidRDefault="00880FA8" w:rsidP="00060215">
      <w:pPr>
        <w:numPr>
          <w:ilvl w:val="1"/>
          <w:numId w:val="23"/>
        </w:numPr>
        <w:rPr>
          <w:szCs w:val="26"/>
        </w:rPr>
      </w:pPr>
      <w:bookmarkStart w:id="32" w:name="_Ref264481789"/>
      <w:bookmarkStart w:id="33" w:name="_Ref310606049"/>
      <w:r w:rsidRPr="007645A7">
        <w:rPr>
          <w:i/>
          <w:szCs w:val="26"/>
        </w:rPr>
        <w:t>Negociação</w:t>
      </w:r>
      <w:r w:rsidRPr="007645A7">
        <w:rPr>
          <w:szCs w:val="26"/>
        </w:rPr>
        <w:t>.</w:t>
      </w:r>
      <w:r w:rsidR="008771F4">
        <w:rPr>
          <w:szCs w:val="26"/>
        </w:rPr>
        <w:t xml:space="preserve"> </w:t>
      </w:r>
      <w:r w:rsidR="00CC778B" w:rsidRPr="007645A7">
        <w:rPr>
          <w:szCs w:val="22"/>
        </w:rPr>
        <w:t xml:space="preserve">As Debêntures serão </w:t>
      </w:r>
      <w:r w:rsidR="00C628B7">
        <w:rPr>
          <w:szCs w:val="22"/>
        </w:rPr>
        <w:t>depositadas</w:t>
      </w:r>
      <w:r w:rsidR="00CC778B" w:rsidRPr="007645A7">
        <w:rPr>
          <w:szCs w:val="22"/>
        </w:rPr>
        <w:t xml:space="preserve"> para negociação no mercado secundário por meio do </w:t>
      </w:r>
      <w:r w:rsidR="00F82AE0" w:rsidRPr="007645A7">
        <w:rPr>
          <w:szCs w:val="22"/>
        </w:rPr>
        <w:t>CETIP21</w:t>
      </w:r>
      <w:r w:rsidR="00C82781" w:rsidRPr="007645A7">
        <w:rPr>
          <w:iCs/>
        </w:rPr>
        <w:t xml:space="preserve">, sendo as negociações liquidadas financeiramente por meio da </w:t>
      </w:r>
      <w:r w:rsidR="00C82781">
        <w:rPr>
          <w:iCs/>
        </w:rPr>
        <w:t>B3</w:t>
      </w:r>
      <w:r w:rsidR="00C82781" w:rsidRPr="007645A7">
        <w:rPr>
          <w:iCs/>
        </w:rPr>
        <w:t xml:space="preserve"> e as Debêntures </w:t>
      </w:r>
      <w:r w:rsidR="00C82781">
        <w:rPr>
          <w:iCs/>
        </w:rPr>
        <w:t>depositada</w:t>
      </w:r>
      <w:r w:rsidR="00C82781" w:rsidRPr="007645A7">
        <w:rPr>
          <w:iCs/>
        </w:rPr>
        <w:t xml:space="preserve">s eletronicamente na </w:t>
      </w:r>
      <w:r w:rsidR="00C82781">
        <w:rPr>
          <w:iCs/>
        </w:rPr>
        <w:t>B3</w:t>
      </w:r>
      <w:r w:rsidRPr="007645A7">
        <w:rPr>
          <w:szCs w:val="26"/>
        </w:rPr>
        <w:t>.</w:t>
      </w:r>
      <w:bookmarkEnd w:id="32"/>
      <w:r w:rsidR="008771F4">
        <w:rPr>
          <w:szCs w:val="22"/>
        </w:rPr>
        <w:t xml:space="preserve"> </w:t>
      </w:r>
      <w:r w:rsidR="003514EE" w:rsidRPr="007645A7">
        <w:rPr>
          <w:szCs w:val="22"/>
        </w:rPr>
        <w:t xml:space="preserve">As Debêntures somente poderão ser negociadas </w:t>
      </w:r>
      <w:r w:rsidR="00BF11B4" w:rsidRPr="00965882">
        <w:rPr>
          <w:szCs w:val="22"/>
        </w:rPr>
        <w:t>nos mercados regulamentados de valores mobiliários</w:t>
      </w:r>
      <w:r w:rsidR="00BF11B4" w:rsidRPr="005049AA">
        <w:rPr>
          <w:sz w:val="24"/>
          <w:szCs w:val="24"/>
        </w:rPr>
        <w:t xml:space="preserve"> </w:t>
      </w:r>
      <w:r w:rsidR="003514EE" w:rsidRPr="007645A7">
        <w:rPr>
          <w:szCs w:val="22"/>
        </w:rPr>
        <w:t>d</w:t>
      </w:r>
      <w:r w:rsidR="003514EE" w:rsidRPr="007645A7">
        <w:t xml:space="preserve">epois de decorridos 90 (noventa) dias contados </w:t>
      </w:r>
      <w:r w:rsidR="00702907">
        <w:t xml:space="preserve">de cada </w:t>
      </w:r>
      <w:r w:rsidR="003514EE" w:rsidRPr="007645A7">
        <w:t xml:space="preserve">subscrição </w:t>
      </w:r>
      <w:r w:rsidR="003514EE" w:rsidRPr="007645A7">
        <w:rPr>
          <w:szCs w:val="22"/>
        </w:rPr>
        <w:t>ou aquisição</w:t>
      </w:r>
      <w:r w:rsidR="00A92139" w:rsidRPr="007645A7">
        <w:rPr>
          <w:szCs w:val="22"/>
        </w:rPr>
        <w:t xml:space="preserve"> pelo investidor</w:t>
      </w:r>
      <w:r w:rsidR="005D35E8">
        <w:rPr>
          <w:szCs w:val="22"/>
        </w:rPr>
        <w:t xml:space="preserve"> (exceto pelo disposto no artigo 13, inciso II, da Instrução CVM 476</w:t>
      </w:r>
      <w:r w:rsidR="00EE3D51">
        <w:rPr>
          <w:szCs w:val="22"/>
        </w:rPr>
        <w:t>)</w:t>
      </w:r>
      <w:r w:rsidR="003514EE" w:rsidRPr="007645A7">
        <w:rPr>
          <w:szCs w:val="22"/>
        </w:rPr>
        <w:t>, nos termos do artigo 13 da Instrução CVM 476</w:t>
      </w:r>
      <w:r w:rsidR="0032151E" w:rsidRPr="007645A7">
        <w:rPr>
          <w:szCs w:val="22"/>
        </w:rPr>
        <w:t>,</w:t>
      </w:r>
      <w:r w:rsidR="003514EE" w:rsidRPr="007645A7">
        <w:rPr>
          <w:szCs w:val="22"/>
        </w:rPr>
        <w:t xml:space="preserve"> </w:t>
      </w:r>
      <w:r w:rsidR="00A92139" w:rsidRPr="007645A7">
        <w:rPr>
          <w:szCs w:val="22"/>
        </w:rPr>
        <w:t xml:space="preserve">observado o </w:t>
      </w:r>
      <w:r w:rsidR="003514EE" w:rsidRPr="007645A7">
        <w:rPr>
          <w:szCs w:val="22"/>
        </w:rPr>
        <w:t>cumprimento, pela Companhia, das obrigações previstas no artigo 17 da Instrução CVM 476</w:t>
      </w:r>
      <w:r w:rsidR="0024222F" w:rsidRPr="007645A7">
        <w:rPr>
          <w:szCs w:val="26"/>
        </w:rPr>
        <w:t>.</w:t>
      </w:r>
      <w:r w:rsidR="00520644" w:rsidRPr="007645A7">
        <w:rPr>
          <w:szCs w:val="26"/>
        </w:rPr>
        <w:t xml:space="preserve"> </w:t>
      </w:r>
      <w:r w:rsidR="005C2579">
        <w:rPr>
          <w:szCs w:val="22"/>
        </w:rPr>
        <w:t>N</w:t>
      </w:r>
      <w:r w:rsidR="005C2579" w:rsidRPr="007645A7">
        <w:rPr>
          <w:szCs w:val="22"/>
        </w:rPr>
        <w:t>os termos do artigo 1</w:t>
      </w:r>
      <w:r w:rsidR="005C2579">
        <w:rPr>
          <w:szCs w:val="22"/>
        </w:rPr>
        <w:t>5</w:t>
      </w:r>
      <w:r w:rsidR="005C2579" w:rsidRPr="007645A7">
        <w:rPr>
          <w:szCs w:val="22"/>
        </w:rPr>
        <w:t xml:space="preserve"> da Instrução CVM 476</w:t>
      </w:r>
      <w:r w:rsidR="005C2579">
        <w:rPr>
          <w:szCs w:val="22"/>
        </w:rPr>
        <w:t>, a</w:t>
      </w:r>
      <w:r w:rsidR="00520644" w:rsidRPr="007645A7">
        <w:rPr>
          <w:szCs w:val="22"/>
        </w:rPr>
        <w:t xml:space="preserve">s Debêntures somente poderão ser negociadas entre </w:t>
      </w:r>
      <w:r w:rsidR="001471D7" w:rsidRPr="007645A7">
        <w:rPr>
          <w:szCs w:val="26"/>
        </w:rPr>
        <w:t xml:space="preserve">investidores qualificados, assim definidos nos termos do </w:t>
      </w:r>
      <w:r w:rsidR="001471D7">
        <w:t>artigo 9</w:t>
      </w:r>
      <w:r w:rsidR="001471D7" w:rsidRPr="007645A7">
        <w:rPr>
          <w:szCs w:val="26"/>
        </w:rPr>
        <w:t>º</w:t>
      </w:r>
      <w:r w:rsidR="00354756">
        <w:rPr>
          <w:szCs w:val="26"/>
        </w:rPr>
        <w:t>–</w:t>
      </w:r>
      <w:r w:rsidR="001471D7">
        <w:rPr>
          <w:szCs w:val="26"/>
        </w:rPr>
        <w:t>B</w:t>
      </w:r>
      <w:r w:rsidR="001471D7">
        <w:t xml:space="preserve"> da Instrução</w:t>
      </w:r>
      <w:r w:rsidR="00E80A96">
        <w:t> </w:t>
      </w:r>
      <w:r w:rsidR="001471D7">
        <w:t>CVM</w:t>
      </w:r>
      <w:r w:rsidR="00E80A96">
        <w:t> </w:t>
      </w:r>
      <w:r w:rsidR="001471D7">
        <w:t>539</w:t>
      </w:r>
      <w:r w:rsidR="00854E35" w:rsidRPr="007645A7">
        <w:rPr>
          <w:szCs w:val="22"/>
        </w:rPr>
        <w:t xml:space="preserve">, exceto se a Companhia </w:t>
      </w:r>
      <w:r w:rsidR="00520644" w:rsidRPr="007645A7">
        <w:rPr>
          <w:szCs w:val="22"/>
        </w:rPr>
        <w:t>obt</w:t>
      </w:r>
      <w:r w:rsidR="00854E35" w:rsidRPr="007645A7">
        <w:rPr>
          <w:szCs w:val="22"/>
        </w:rPr>
        <w:t>iv</w:t>
      </w:r>
      <w:r w:rsidR="00520644" w:rsidRPr="007645A7">
        <w:rPr>
          <w:szCs w:val="22"/>
        </w:rPr>
        <w:t>er</w:t>
      </w:r>
      <w:r w:rsidR="00854E35" w:rsidRPr="007645A7">
        <w:rPr>
          <w:szCs w:val="22"/>
        </w:rPr>
        <w:t xml:space="preserve"> o registro de que trata o artigo </w:t>
      </w:r>
      <w:r w:rsidR="00520644" w:rsidRPr="007645A7">
        <w:rPr>
          <w:szCs w:val="22"/>
        </w:rPr>
        <w:t xml:space="preserve">21 da Lei </w:t>
      </w:r>
      <w:r w:rsidR="00854E35" w:rsidRPr="007645A7">
        <w:rPr>
          <w:szCs w:val="22"/>
        </w:rPr>
        <w:t>do Mercado de Valores Mobiliários.</w:t>
      </w:r>
      <w:bookmarkEnd w:id="33"/>
    </w:p>
    <w:p w:rsidR="00880FA8" w:rsidRPr="007645A7" w:rsidRDefault="00880FA8" w:rsidP="00BA629A">
      <w:pPr>
        <w:rPr>
          <w:szCs w:val="22"/>
        </w:rPr>
      </w:pPr>
    </w:p>
    <w:p w:rsidR="00880FA8" w:rsidRPr="007645A7" w:rsidRDefault="00880FA8" w:rsidP="00060215">
      <w:pPr>
        <w:keepNext/>
        <w:numPr>
          <w:ilvl w:val="0"/>
          <w:numId w:val="23"/>
        </w:numPr>
        <w:rPr>
          <w:smallCaps/>
          <w:szCs w:val="26"/>
          <w:u w:val="single"/>
        </w:rPr>
      </w:pPr>
      <w:r w:rsidRPr="007645A7">
        <w:rPr>
          <w:smallCaps/>
          <w:szCs w:val="26"/>
          <w:u w:val="single"/>
        </w:rPr>
        <w:t xml:space="preserve">Características </w:t>
      </w:r>
      <w:r w:rsidR="00002708" w:rsidRPr="007645A7">
        <w:rPr>
          <w:smallCaps/>
          <w:szCs w:val="26"/>
          <w:u w:val="single"/>
        </w:rPr>
        <w:t xml:space="preserve">da Emissão e </w:t>
      </w:r>
      <w:r w:rsidRPr="007645A7">
        <w:rPr>
          <w:smallCaps/>
          <w:szCs w:val="26"/>
          <w:u w:val="single"/>
        </w:rPr>
        <w:t>das Debêntures</w:t>
      </w:r>
    </w:p>
    <w:p w:rsidR="00880FA8" w:rsidRPr="007645A7" w:rsidRDefault="00880FA8" w:rsidP="005632BE">
      <w:pPr>
        <w:numPr>
          <w:ilvl w:val="1"/>
          <w:numId w:val="29"/>
        </w:numPr>
        <w:rPr>
          <w:szCs w:val="26"/>
        </w:rPr>
      </w:pPr>
      <w:r w:rsidRPr="007645A7">
        <w:rPr>
          <w:i/>
          <w:szCs w:val="26"/>
        </w:rPr>
        <w:t>Número da Emissão</w:t>
      </w:r>
      <w:r w:rsidRPr="007645A7">
        <w:rPr>
          <w:szCs w:val="26"/>
        </w:rPr>
        <w:t>.</w:t>
      </w:r>
      <w:r w:rsidR="008771F4">
        <w:rPr>
          <w:szCs w:val="26"/>
        </w:rPr>
        <w:t xml:space="preserve"> </w:t>
      </w:r>
      <w:bookmarkStart w:id="34" w:name="_Ref130282607"/>
      <w:r w:rsidRPr="007645A7">
        <w:rPr>
          <w:szCs w:val="26"/>
        </w:rPr>
        <w:t xml:space="preserve">As Debêntures representam a </w:t>
      </w:r>
      <w:r w:rsidR="00D14839">
        <w:rPr>
          <w:szCs w:val="26"/>
        </w:rPr>
        <w:t xml:space="preserve">primeira </w:t>
      </w:r>
      <w:r w:rsidRPr="007645A7">
        <w:rPr>
          <w:szCs w:val="26"/>
        </w:rPr>
        <w:t>emissão de debêntures da Companhia.</w:t>
      </w:r>
    </w:p>
    <w:p w:rsidR="00880FA8" w:rsidRPr="007645A7" w:rsidRDefault="00880FA8" w:rsidP="005632BE">
      <w:pPr>
        <w:numPr>
          <w:ilvl w:val="1"/>
          <w:numId w:val="29"/>
        </w:numPr>
        <w:rPr>
          <w:szCs w:val="26"/>
        </w:rPr>
      </w:pPr>
      <w:r w:rsidRPr="007645A7">
        <w:rPr>
          <w:i/>
          <w:szCs w:val="26"/>
        </w:rPr>
        <w:t>Valor Total da Emissão</w:t>
      </w:r>
      <w:r w:rsidRPr="007645A7">
        <w:rPr>
          <w:szCs w:val="26"/>
        </w:rPr>
        <w:t>.</w:t>
      </w:r>
      <w:r w:rsidR="008771F4">
        <w:rPr>
          <w:szCs w:val="26"/>
        </w:rPr>
        <w:t xml:space="preserve"> </w:t>
      </w:r>
      <w:r w:rsidRPr="007645A7">
        <w:rPr>
          <w:szCs w:val="26"/>
        </w:rPr>
        <w:t xml:space="preserve">O valor total da </w:t>
      </w:r>
      <w:r w:rsidR="009C02E2" w:rsidRPr="007645A7">
        <w:rPr>
          <w:szCs w:val="26"/>
        </w:rPr>
        <w:t>E</w:t>
      </w:r>
      <w:r w:rsidR="00CB6971" w:rsidRPr="007645A7">
        <w:rPr>
          <w:szCs w:val="26"/>
        </w:rPr>
        <w:t>missão</w:t>
      </w:r>
      <w:r w:rsidRPr="007645A7">
        <w:rPr>
          <w:szCs w:val="26"/>
        </w:rPr>
        <w:t xml:space="preserve"> </w:t>
      </w:r>
      <w:r w:rsidR="00696667" w:rsidRPr="007645A7">
        <w:rPr>
          <w:szCs w:val="26"/>
        </w:rPr>
        <w:t>será</w:t>
      </w:r>
      <w:r w:rsidRPr="007645A7">
        <w:rPr>
          <w:szCs w:val="26"/>
        </w:rPr>
        <w:t xml:space="preserve"> de</w:t>
      </w:r>
      <w:r w:rsidR="00C85B87">
        <w:rPr>
          <w:szCs w:val="26"/>
        </w:rPr>
        <w:t xml:space="preserve"> </w:t>
      </w:r>
      <w:r w:rsidR="00607658" w:rsidRPr="007645A7">
        <w:rPr>
          <w:szCs w:val="26"/>
        </w:rPr>
        <w:t>R$</w:t>
      </w:r>
      <w:r w:rsidR="00D14839">
        <w:rPr>
          <w:szCs w:val="26"/>
        </w:rPr>
        <w:t>6</w:t>
      </w:r>
      <w:r w:rsidR="000B738E">
        <w:rPr>
          <w:szCs w:val="26"/>
        </w:rPr>
        <w:t>5</w:t>
      </w:r>
      <w:r w:rsidR="00D14839">
        <w:rPr>
          <w:szCs w:val="26"/>
        </w:rPr>
        <w:t>.000.000,00</w:t>
      </w:r>
      <w:r w:rsidR="00607658" w:rsidRPr="007645A7">
        <w:rPr>
          <w:szCs w:val="26"/>
        </w:rPr>
        <w:t xml:space="preserve"> (</w:t>
      </w:r>
      <w:r w:rsidR="00D14839">
        <w:rPr>
          <w:szCs w:val="26"/>
        </w:rPr>
        <w:t xml:space="preserve">sessenta </w:t>
      </w:r>
      <w:r w:rsidR="00475AA7">
        <w:rPr>
          <w:szCs w:val="26"/>
        </w:rPr>
        <w:t xml:space="preserve">e cinco </w:t>
      </w:r>
      <w:r w:rsidR="00D14839">
        <w:rPr>
          <w:szCs w:val="26"/>
        </w:rPr>
        <w:t>milhões de reais</w:t>
      </w:r>
      <w:r w:rsidR="00607658" w:rsidRPr="007645A7">
        <w:rPr>
          <w:szCs w:val="26"/>
        </w:rPr>
        <w:t>)</w:t>
      </w:r>
      <w:r w:rsidR="00C2481D" w:rsidRPr="007645A7">
        <w:rPr>
          <w:szCs w:val="26"/>
        </w:rPr>
        <w:t>, na Data de Emissão</w:t>
      </w:r>
      <w:r w:rsidR="00072CEC" w:rsidRPr="007645A7">
        <w:rPr>
          <w:szCs w:val="26"/>
        </w:rPr>
        <w:t>, observado o disposto na</w:t>
      </w:r>
      <w:r w:rsidR="00233A6A">
        <w:rPr>
          <w:szCs w:val="26"/>
        </w:rPr>
        <w:t>s</w:t>
      </w:r>
      <w:r w:rsidR="00072CEC" w:rsidRPr="007645A7">
        <w:rPr>
          <w:szCs w:val="26"/>
        </w:rPr>
        <w:t xml:space="preserve"> Cláusula </w:t>
      </w:r>
      <w:r w:rsidR="00233A6A">
        <w:rPr>
          <w:szCs w:val="26"/>
        </w:rPr>
        <w:fldChar w:fldCharType="begin"/>
      </w:r>
      <w:r w:rsidR="00233A6A">
        <w:rPr>
          <w:szCs w:val="26"/>
        </w:rPr>
        <w:instrText xml:space="preserve"> REF _Ref521403701 \r \h </w:instrText>
      </w:r>
      <w:r w:rsidR="00233A6A">
        <w:rPr>
          <w:szCs w:val="26"/>
        </w:rPr>
      </w:r>
      <w:r w:rsidR="00233A6A">
        <w:rPr>
          <w:szCs w:val="26"/>
        </w:rPr>
        <w:fldChar w:fldCharType="separate"/>
      </w:r>
      <w:r w:rsidR="00EB3EC1">
        <w:rPr>
          <w:szCs w:val="26"/>
        </w:rPr>
        <w:t>7.3</w:t>
      </w:r>
      <w:r w:rsidR="00233A6A">
        <w:rPr>
          <w:szCs w:val="26"/>
        </w:rPr>
        <w:fldChar w:fldCharType="end"/>
      </w:r>
      <w:r w:rsidR="00233A6A">
        <w:rPr>
          <w:szCs w:val="26"/>
        </w:rPr>
        <w:t xml:space="preserve"> e </w:t>
      </w:r>
      <w:r w:rsidR="00233A6A">
        <w:rPr>
          <w:szCs w:val="26"/>
        </w:rPr>
        <w:fldChar w:fldCharType="begin"/>
      </w:r>
      <w:r w:rsidR="00233A6A">
        <w:rPr>
          <w:szCs w:val="26"/>
        </w:rPr>
        <w:instrText xml:space="preserve"> REF _Ref168458019 \r \p \h </w:instrText>
      </w:r>
      <w:r w:rsidR="00233A6A">
        <w:rPr>
          <w:szCs w:val="26"/>
        </w:rPr>
      </w:r>
      <w:r w:rsidR="00233A6A">
        <w:rPr>
          <w:szCs w:val="26"/>
        </w:rPr>
        <w:fldChar w:fldCharType="separate"/>
      </w:r>
      <w:r w:rsidR="00EB3EC1">
        <w:rPr>
          <w:szCs w:val="26"/>
        </w:rPr>
        <w:t>7.5 abaixo</w:t>
      </w:r>
      <w:r w:rsidR="00233A6A">
        <w:rPr>
          <w:szCs w:val="26"/>
        </w:rPr>
        <w:fldChar w:fldCharType="end"/>
      </w:r>
      <w:r w:rsidRPr="007645A7">
        <w:rPr>
          <w:szCs w:val="26"/>
        </w:rPr>
        <w:t>.</w:t>
      </w:r>
      <w:bookmarkEnd w:id="34"/>
    </w:p>
    <w:p w:rsidR="00880FA8" w:rsidRPr="007645A7" w:rsidRDefault="00880FA8" w:rsidP="005632BE">
      <w:pPr>
        <w:numPr>
          <w:ilvl w:val="1"/>
          <w:numId w:val="29"/>
        </w:numPr>
        <w:rPr>
          <w:szCs w:val="26"/>
        </w:rPr>
      </w:pPr>
      <w:bookmarkStart w:id="35" w:name="_Ref130282609"/>
      <w:bookmarkStart w:id="36" w:name="_Ref191891558"/>
      <w:bookmarkStart w:id="37" w:name="_Ref310951543"/>
      <w:bookmarkStart w:id="38" w:name="_Ref521403701"/>
      <w:r w:rsidRPr="007645A7">
        <w:rPr>
          <w:i/>
          <w:szCs w:val="26"/>
        </w:rPr>
        <w:t>Quantidade</w:t>
      </w:r>
      <w:r w:rsidRPr="007645A7">
        <w:rPr>
          <w:szCs w:val="26"/>
        </w:rPr>
        <w:t>.</w:t>
      </w:r>
      <w:r w:rsidR="008771F4">
        <w:rPr>
          <w:szCs w:val="26"/>
        </w:rPr>
        <w:t xml:space="preserve"> </w:t>
      </w:r>
      <w:r w:rsidRPr="007645A7">
        <w:rPr>
          <w:szCs w:val="26"/>
        </w:rPr>
        <w:t>Serão emitidas</w:t>
      </w:r>
      <w:r w:rsidR="006D11C1" w:rsidRPr="007645A7">
        <w:rPr>
          <w:szCs w:val="26"/>
        </w:rPr>
        <w:t xml:space="preserve"> </w:t>
      </w:r>
      <w:r w:rsidR="00750125">
        <w:rPr>
          <w:szCs w:val="26"/>
        </w:rPr>
        <w:t>6</w:t>
      </w:r>
      <w:r w:rsidR="000B738E">
        <w:rPr>
          <w:szCs w:val="26"/>
        </w:rPr>
        <w:t>5</w:t>
      </w:r>
      <w:r w:rsidR="00750125">
        <w:rPr>
          <w:szCs w:val="26"/>
        </w:rPr>
        <w:t>.000</w:t>
      </w:r>
      <w:r w:rsidR="00750125" w:rsidRPr="007645A7">
        <w:rPr>
          <w:szCs w:val="26"/>
        </w:rPr>
        <w:t xml:space="preserve"> (</w:t>
      </w:r>
      <w:r w:rsidR="00750125">
        <w:rPr>
          <w:szCs w:val="26"/>
        </w:rPr>
        <w:t xml:space="preserve">sessenta </w:t>
      </w:r>
      <w:r w:rsidR="00475AA7">
        <w:rPr>
          <w:szCs w:val="26"/>
        </w:rPr>
        <w:t xml:space="preserve">e cinco </w:t>
      </w:r>
      <w:r w:rsidR="00750125">
        <w:rPr>
          <w:szCs w:val="26"/>
        </w:rPr>
        <w:t>mil</w:t>
      </w:r>
      <w:r w:rsidR="00750125" w:rsidRPr="007645A7">
        <w:rPr>
          <w:szCs w:val="26"/>
        </w:rPr>
        <w:t xml:space="preserve">) </w:t>
      </w:r>
      <w:r w:rsidRPr="007645A7">
        <w:rPr>
          <w:szCs w:val="26"/>
        </w:rPr>
        <w:t>Debêntures</w:t>
      </w:r>
      <w:bookmarkEnd w:id="35"/>
      <w:r w:rsidR="00072CEC" w:rsidRPr="007645A7">
        <w:rPr>
          <w:szCs w:val="26"/>
        </w:rPr>
        <w:t xml:space="preserve">, </w:t>
      </w:r>
      <w:r w:rsidR="002141C8" w:rsidRPr="007645A7">
        <w:rPr>
          <w:szCs w:val="26"/>
        </w:rPr>
        <w:t>observado o disposto na</w:t>
      </w:r>
      <w:r w:rsidR="002141C8">
        <w:rPr>
          <w:szCs w:val="26"/>
        </w:rPr>
        <w:t>s</w:t>
      </w:r>
      <w:r w:rsidR="002141C8" w:rsidRPr="007645A7">
        <w:rPr>
          <w:szCs w:val="26"/>
        </w:rPr>
        <w:t xml:space="preserve"> Cláusula</w:t>
      </w:r>
      <w:r w:rsidR="002F6A2E">
        <w:rPr>
          <w:szCs w:val="26"/>
        </w:rPr>
        <w:t>s</w:t>
      </w:r>
      <w:r w:rsidR="002141C8" w:rsidRPr="007645A7">
        <w:rPr>
          <w:szCs w:val="26"/>
        </w:rPr>
        <w:t> </w:t>
      </w:r>
      <w:r w:rsidR="002141C8">
        <w:rPr>
          <w:szCs w:val="26"/>
        </w:rPr>
        <w:fldChar w:fldCharType="begin"/>
      </w:r>
      <w:r w:rsidR="002141C8">
        <w:rPr>
          <w:szCs w:val="26"/>
        </w:rPr>
        <w:instrText xml:space="preserve"> REF _Ref521403701 \r \h </w:instrText>
      </w:r>
      <w:r w:rsidR="002141C8">
        <w:rPr>
          <w:szCs w:val="26"/>
        </w:rPr>
      </w:r>
      <w:r w:rsidR="002141C8">
        <w:rPr>
          <w:szCs w:val="26"/>
        </w:rPr>
        <w:fldChar w:fldCharType="separate"/>
      </w:r>
      <w:r w:rsidR="00EB3EC1">
        <w:rPr>
          <w:szCs w:val="26"/>
        </w:rPr>
        <w:t>7.3</w:t>
      </w:r>
      <w:r w:rsidR="002141C8">
        <w:rPr>
          <w:szCs w:val="26"/>
        </w:rPr>
        <w:fldChar w:fldCharType="end"/>
      </w:r>
      <w:r w:rsidR="002141C8">
        <w:rPr>
          <w:szCs w:val="26"/>
        </w:rPr>
        <w:t xml:space="preserve"> e </w:t>
      </w:r>
      <w:r w:rsidR="002141C8">
        <w:rPr>
          <w:szCs w:val="26"/>
        </w:rPr>
        <w:fldChar w:fldCharType="begin"/>
      </w:r>
      <w:r w:rsidR="002141C8">
        <w:rPr>
          <w:szCs w:val="26"/>
        </w:rPr>
        <w:instrText xml:space="preserve"> REF _Ref168458019 \r \p \h </w:instrText>
      </w:r>
      <w:r w:rsidR="002141C8">
        <w:rPr>
          <w:szCs w:val="26"/>
        </w:rPr>
      </w:r>
      <w:r w:rsidR="002141C8">
        <w:rPr>
          <w:szCs w:val="26"/>
        </w:rPr>
        <w:fldChar w:fldCharType="separate"/>
      </w:r>
      <w:r w:rsidR="00EB3EC1">
        <w:rPr>
          <w:szCs w:val="26"/>
        </w:rPr>
        <w:t>7.5 abaixo</w:t>
      </w:r>
      <w:r w:rsidR="002141C8">
        <w:rPr>
          <w:szCs w:val="26"/>
        </w:rPr>
        <w:fldChar w:fldCharType="end"/>
      </w:r>
      <w:r w:rsidR="002141C8">
        <w:rPr>
          <w:szCs w:val="26"/>
        </w:rPr>
        <w:t xml:space="preserve">, </w:t>
      </w:r>
      <w:r w:rsidR="000A31F8">
        <w:rPr>
          <w:szCs w:val="26"/>
        </w:rPr>
        <w:t>observada</w:t>
      </w:r>
      <w:r w:rsidR="00EB2519" w:rsidRPr="007645A7">
        <w:rPr>
          <w:szCs w:val="26"/>
        </w:rPr>
        <w:t xml:space="preserve"> </w:t>
      </w:r>
      <w:r w:rsidR="00702158" w:rsidRPr="00A93B77">
        <w:rPr>
          <w:szCs w:val="26"/>
        </w:rPr>
        <w:t xml:space="preserve">a </w:t>
      </w:r>
      <w:r w:rsidR="00AF73B3">
        <w:rPr>
          <w:szCs w:val="26"/>
        </w:rPr>
        <w:t>Q</w:t>
      </w:r>
      <w:r w:rsidR="00702158" w:rsidRPr="00A93B77">
        <w:rPr>
          <w:szCs w:val="26"/>
        </w:rPr>
        <w:t xml:space="preserve">uantidade </w:t>
      </w:r>
      <w:r w:rsidR="00AF73B3">
        <w:rPr>
          <w:szCs w:val="26"/>
        </w:rPr>
        <w:t>Mínim</w:t>
      </w:r>
      <w:r w:rsidR="003032C5">
        <w:rPr>
          <w:szCs w:val="26"/>
        </w:rPr>
        <w:t>a da Emissão</w:t>
      </w:r>
      <w:r w:rsidR="001B28AF">
        <w:rPr>
          <w:szCs w:val="26"/>
        </w:rPr>
        <w:t>,</w:t>
      </w:r>
      <w:r w:rsidR="003032C5">
        <w:rPr>
          <w:szCs w:val="26"/>
        </w:rPr>
        <w:t xml:space="preserve"> </w:t>
      </w:r>
      <w:r w:rsidR="001B28AF">
        <w:rPr>
          <w:szCs w:val="26"/>
        </w:rPr>
        <w:t>cuja</w:t>
      </w:r>
      <w:r w:rsidR="00702158" w:rsidRPr="00A93B77">
        <w:rPr>
          <w:szCs w:val="26"/>
        </w:rPr>
        <w:t xml:space="preserve"> demanda </w:t>
      </w:r>
      <w:r w:rsidR="001B28AF">
        <w:rPr>
          <w:szCs w:val="26"/>
        </w:rPr>
        <w:t xml:space="preserve">será </w:t>
      </w:r>
      <w:r w:rsidR="00702158" w:rsidRPr="00A93B77">
        <w:rPr>
          <w:szCs w:val="26"/>
        </w:rPr>
        <w:t xml:space="preserve">apurada por meio do Procedimento de </w:t>
      </w:r>
      <w:r w:rsidR="00702158" w:rsidRPr="00A93B77">
        <w:rPr>
          <w:i/>
          <w:szCs w:val="26"/>
        </w:rPr>
        <w:t>Bookbuilding</w:t>
      </w:r>
      <w:bookmarkEnd w:id="36"/>
      <w:r w:rsidR="003032C5">
        <w:rPr>
          <w:i/>
          <w:szCs w:val="26"/>
        </w:rPr>
        <w:t xml:space="preserve">, </w:t>
      </w:r>
      <w:r w:rsidR="003032C5">
        <w:rPr>
          <w:szCs w:val="26"/>
        </w:rPr>
        <w:t xml:space="preserve">e </w:t>
      </w:r>
      <w:r w:rsidR="003032C5">
        <w:rPr>
          <w:rFonts w:cs="Arial"/>
          <w:szCs w:val="15"/>
        </w:rPr>
        <w:t>eventual saldo de Debêntures não colocado no âmbito da Oferta será cancelado pela Companhia por meio de aditamento a esta Escritura de Emissão, sem a necessidade de qualquer deliberação societária adicional da Companhia</w:t>
      </w:r>
      <w:r w:rsidR="003032C5" w:rsidRPr="00BF667E">
        <w:rPr>
          <w:rFonts w:cs="Arial"/>
          <w:szCs w:val="15"/>
        </w:rPr>
        <w:t xml:space="preserve"> </w:t>
      </w:r>
      <w:r w:rsidR="003032C5">
        <w:rPr>
          <w:rFonts w:cs="Arial"/>
          <w:szCs w:val="15"/>
        </w:rPr>
        <w:t xml:space="preserve">e/ou dos Fiadores Pessoa Jurídica </w:t>
      </w:r>
      <w:r w:rsidR="003032C5" w:rsidRPr="007645A7">
        <w:t xml:space="preserve">e/ou </w:t>
      </w:r>
      <w:r w:rsidR="003032C5">
        <w:t xml:space="preserve">consentimento dos Fiadores Pessoa Física </w:t>
      </w:r>
      <w:r w:rsidR="003032C5">
        <w:rPr>
          <w:rFonts w:cs="Arial"/>
          <w:szCs w:val="15"/>
        </w:rPr>
        <w:t>ou assembleia geral de Debenturistas</w:t>
      </w:r>
      <w:r w:rsidR="00B70EFC" w:rsidRPr="007645A7">
        <w:rPr>
          <w:szCs w:val="26"/>
        </w:rPr>
        <w:t>.</w:t>
      </w:r>
      <w:bookmarkEnd w:id="37"/>
      <w:bookmarkEnd w:id="38"/>
    </w:p>
    <w:p w:rsidR="00880FA8" w:rsidRPr="007645A7" w:rsidRDefault="00133F26" w:rsidP="005632BE">
      <w:pPr>
        <w:numPr>
          <w:ilvl w:val="1"/>
          <w:numId w:val="29"/>
        </w:numPr>
        <w:rPr>
          <w:szCs w:val="26"/>
        </w:rPr>
      </w:pPr>
      <w:bookmarkStart w:id="39" w:name="_Ref264653613"/>
      <w:r w:rsidRPr="007645A7">
        <w:rPr>
          <w:i/>
          <w:szCs w:val="26"/>
        </w:rPr>
        <w:t>Valor Nominal Unitário</w:t>
      </w:r>
      <w:r w:rsidR="00880FA8" w:rsidRPr="007645A7">
        <w:rPr>
          <w:szCs w:val="26"/>
        </w:rPr>
        <w:t>.</w:t>
      </w:r>
      <w:r w:rsidR="008771F4">
        <w:rPr>
          <w:szCs w:val="26"/>
        </w:rPr>
        <w:t xml:space="preserve"> </w:t>
      </w:r>
      <w:r w:rsidR="00880FA8" w:rsidRPr="007645A7">
        <w:rPr>
          <w:szCs w:val="26"/>
        </w:rPr>
        <w:t xml:space="preserve">As Debêntures terão valor nominal unitário de </w:t>
      </w:r>
      <w:r w:rsidR="00FF5851" w:rsidRPr="007645A7">
        <w:rPr>
          <w:szCs w:val="26"/>
        </w:rPr>
        <w:t>R</w:t>
      </w:r>
      <w:r w:rsidR="00C13D23" w:rsidRPr="007645A7">
        <w:rPr>
          <w:szCs w:val="26"/>
        </w:rPr>
        <w:t>$</w:t>
      </w:r>
      <w:r w:rsidR="00C13D23">
        <w:rPr>
          <w:szCs w:val="26"/>
        </w:rPr>
        <w:t>1.000,00</w:t>
      </w:r>
      <w:r w:rsidR="00C13D23" w:rsidRPr="007645A7">
        <w:rPr>
          <w:szCs w:val="26"/>
        </w:rPr>
        <w:t xml:space="preserve"> (</w:t>
      </w:r>
      <w:r w:rsidR="00C13D23">
        <w:rPr>
          <w:szCs w:val="26"/>
        </w:rPr>
        <w:t>um mil reais</w:t>
      </w:r>
      <w:r w:rsidR="00C13D23" w:rsidRPr="007645A7">
        <w:rPr>
          <w:szCs w:val="26"/>
        </w:rPr>
        <w:t xml:space="preserve">), </w:t>
      </w:r>
      <w:r w:rsidR="00C2481D" w:rsidRPr="007645A7">
        <w:rPr>
          <w:szCs w:val="26"/>
        </w:rPr>
        <w:t>na Data de Emissão</w:t>
      </w:r>
      <w:r w:rsidR="00880FA8" w:rsidRPr="007645A7">
        <w:rPr>
          <w:szCs w:val="26"/>
        </w:rPr>
        <w:t xml:space="preserve"> (</w:t>
      </w:r>
      <w:r w:rsidR="00D67C83">
        <w:rPr>
          <w:szCs w:val="26"/>
        </w:rPr>
        <w:t>"</w:t>
      </w:r>
      <w:r w:rsidRPr="007645A7">
        <w:rPr>
          <w:szCs w:val="26"/>
          <w:u w:val="single"/>
        </w:rPr>
        <w:t>Valor Nominal Unitário</w:t>
      </w:r>
      <w:r w:rsidR="00D67C83">
        <w:rPr>
          <w:szCs w:val="26"/>
        </w:rPr>
        <w:t>"</w:t>
      </w:r>
      <w:r w:rsidR="00880FA8" w:rsidRPr="007645A7">
        <w:rPr>
          <w:szCs w:val="26"/>
        </w:rPr>
        <w:t>).</w:t>
      </w:r>
      <w:bookmarkEnd w:id="39"/>
    </w:p>
    <w:p w:rsidR="00880FA8" w:rsidRPr="007645A7" w:rsidRDefault="002B2A3B" w:rsidP="005632BE">
      <w:pPr>
        <w:numPr>
          <w:ilvl w:val="1"/>
          <w:numId w:val="29"/>
        </w:numPr>
        <w:rPr>
          <w:szCs w:val="26"/>
        </w:rPr>
      </w:pPr>
      <w:bookmarkStart w:id="40" w:name="_Ref137548372"/>
      <w:bookmarkStart w:id="41" w:name="_Ref168458019"/>
      <w:bookmarkStart w:id="42" w:name="_Ref191891571"/>
      <w:bookmarkStart w:id="43" w:name="_Ref130363099"/>
      <w:r w:rsidRPr="007645A7">
        <w:rPr>
          <w:i/>
          <w:szCs w:val="26"/>
        </w:rPr>
        <w:t>Séries</w:t>
      </w:r>
      <w:r w:rsidRPr="007645A7">
        <w:rPr>
          <w:szCs w:val="26"/>
        </w:rPr>
        <w:t>.</w:t>
      </w:r>
      <w:r>
        <w:rPr>
          <w:szCs w:val="26"/>
        </w:rPr>
        <w:t xml:space="preserve"> </w:t>
      </w:r>
      <w:r w:rsidRPr="007645A7">
        <w:rPr>
          <w:szCs w:val="26"/>
        </w:rPr>
        <w:t xml:space="preserve">A Emissão será realizada em </w:t>
      </w:r>
      <w:r>
        <w:rPr>
          <w:szCs w:val="26"/>
        </w:rPr>
        <w:t>2 (duas) séries</w:t>
      </w:r>
      <w:r w:rsidRPr="007645A7">
        <w:rPr>
          <w:szCs w:val="26"/>
        </w:rPr>
        <w:t xml:space="preserve">, </w:t>
      </w:r>
      <w:r>
        <w:rPr>
          <w:szCs w:val="26"/>
        </w:rPr>
        <w:t xml:space="preserve">sendo a primeira série composta por até </w:t>
      </w:r>
      <w:r w:rsidR="009B5B00">
        <w:rPr>
          <w:szCs w:val="26"/>
        </w:rPr>
        <w:t>60.000</w:t>
      </w:r>
      <w:r>
        <w:rPr>
          <w:szCs w:val="26"/>
        </w:rPr>
        <w:t> </w:t>
      </w:r>
      <w:r w:rsidRPr="007645A7">
        <w:rPr>
          <w:szCs w:val="26"/>
        </w:rPr>
        <w:t>(</w:t>
      </w:r>
      <w:r w:rsidR="009B5B00">
        <w:rPr>
          <w:szCs w:val="26"/>
        </w:rPr>
        <w:t>sessenta mil</w:t>
      </w:r>
      <w:r w:rsidRPr="007645A7">
        <w:rPr>
          <w:szCs w:val="26"/>
        </w:rPr>
        <w:t>)</w:t>
      </w:r>
      <w:r w:rsidDel="00341951">
        <w:rPr>
          <w:szCs w:val="26"/>
        </w:rPr>
        <w:t xml:space="preserve"> </w:t>
      </w:r>
      <w:r w:rsidRPr="007645A7">
        <w:rPr>
          <w:szCs w:val="26"/>
        </w:rPr>
        <w:t>Debêntures (</w:t>
      </w:r>
      <w:r w:rsidR="00D67C83">
        <w:rPr>
          <w:szCs w:val="26"/>
        </w:rPr>
        <w:t>"</w:t>
      </w:r>
      <w:r w:rsidRPr="00DA26A2">
        <w:rPr>
          <w:szCs w:val="26"/>
          <w:u w:val="single"/>
        </w:rPr>
        <w:t>Debêntures da Primeira Série</w:t>
      </w:r>
      <w:r w:rsidR="00D67C83">
        <w:rPr>
          <w:szCs w:val="26"/>
        </w:rPr>
        <w:t>"</w:t>
      </w:r>
      <w:r w:rsidRPr="007645A7">
        <w:rPr>
          <w:szCs w:val="26"/>
        </w:rPr>
        <w:t xml:space="preserve">) e </w:t>
      </w:r>
      <w:r>
        <w:rPr>
          <w:szCs w:val="26"/>
        </w:rPr>
        <w:t xml:space="preserve">a segunda série composta por até </w:t>
      </w:r>
      <w:r w:rsidR="00E35739">
        <w:rPr>
          <w:szCs w:val="26"/>
        </w:rPr>
        <w:t>5.000</w:t>
      </w:r>
      <w:r>
        <w:rPr>
          <w:szCs w:val="26"/>
        </w:rPr>
        <w:t> (</w:t>
      </w:r>
      <w:r w:rsidR="00E35739">
        <w:rPr>
          <w:szCs w:val="26"/>
        </w:rPr>
        <w:t>cinco mil</w:t>
      </w:r>
      <w:r>
        <w:rPr>
          <w:szCs w:val="26"/>
        </w:rPr>
        <w:t xml:space="preserve">) </w:t>
      </w:r>
      <w:r w:rsidRPr="007645A7">
        <w:rPr>
          <w:szCs w:val="26"/>
        </w:rPr>
        <w:t xml:space="preserve">Debêntures </w:t>
      </w:r>
      <w:r w:rsidRPr="00211B34">
        <w:rPr>
          <w:szCs w:val="26"/>
        </w:rPr>
        <w:t>(</w:t>
      </w:r>
      <w:r w:rsidR="00D67C83">
        <w:rPr>
          <w:szCs w:val="26"/>
        </w:rPr>
        <w:t>"</w:t>
      </w:r>
      <w:r w:rsidRPr="00DA26A2">
        <w:rPr>
          <w:szCs w:val="26"/>
          <w:u w:val="single"/>
        </w:rPr>
        <w:t>Debêntures</w:t>
      </w:r>
      <w:r>
        <w:rPr>
          <w:szCs w:val="26"/>
          <w:u w:val="single"/>
        </w:rPr>
        <w:t xml:space="preserve"> </w:t>
      </w:r>
      <w:r w:rsidRPr="00DA26A2">
        <w:rPr>
          <w:szCs w:val="26"/>
          <w:u w:val="single"/>
        </w:rPr>
        <w:t>da Segunda Série</w:t>
      </w:r>
      <w:r w:rsidR="00D67C83">
        <w:rPr>
          <w:szCs w:val="26"/>
        </w:rPr>
        <w:t>"</w:t>
      </w:r>
      <w:r w:rsidRPr="007645A7">
        <w:rPr>
          <w:szCs w:val="26"/>
        </w:rPr>
        <w:t>).</w:t>
      </w:r>
      <w:bookmarkEnd w:id="40"/>
      <w:bookmarkEnd w:id="41"/>
      <w:bookmarkEnd w:id="42"/>
    </w:p>
    <w:bookmarkEnd w:id="43"/>
    <w:p w:rsidR="00880FA8" w:rsidRPr="007645A7" w:rsidRDefault="00880FA8" w:rsidP="005632BE">
      <w:pPr>
        <w:numPr>
          <w:ilvl w:val="1"/>
          <w:numId w:val="29"/>
        </w:numPr>
        <w:rPr>
          <w:szCs w:val="26"/>
        </w:rPr>
      </w:pPr>
      <w:r w:rsidRPr="007645A7">
        <w:rPr>
          <w:i/>
          <w:szCs w:val="26"/>
        </w:rPr>
        <w:t>Forma</w:t>
      </w:r>
      <w:r w:rsidR="00E01DC7" w:rsidRPr="007645A7">
        <w:rPr>
          <w:i/>
          <w:szCs w:val="26"/>
        </w:rPr>
        <w:t xml:space="preserve"> e Comprovação de Titularidade</w:t>
      </w:r>
      <w:r w:rsidRPr="007645A7">
        <w:rPr>
          <w:szCs w:val="26"/>
        </w:rPr>
        <w:t>.</w:t>
      </w:r>
      <w:r w:rsidR="008771F4">
        <w:rPr>
          <w:szCs w:val="26"/>
        </w:rPr>
        <w:t xml:space="preserve"> </w:t>
      </w:r>
      <w:r w:rsidRPr="007645A7">
        <w:rPr>
          <w:szCs w:val="26"/>
        </w:rPr>
        <w:t xml:space="preserve">As Debêntures serão emitidas sob a forma nominativa, escritural, sem emissão de certificados, sendo que, para todos os fins de direito, a titularidade das Debêntures será comprovada pelo extrato emitido </w:t>
      </w:r>
      <w:r w:rsidR="00600769" w:rsidRPr="007645A7">
        <w:rPr>
          <w:szCs w:val="26"/>
        </w:rPr>
        <w:t>pelo Escriturador</w:t>
      </w:r>
      <w:r w:rsidR="00C03F3D" w:rsidRPr="007645A7">
        <w:rPr>
          <w:szCs w:val="26"/>
        </w:rPr>
        <w:t xml:space="preserve">, </w:t>
      </w:r>
      <w:r w:rsidR="007625F1" w:rsidRPr="007645A7">
        <w:rPr>
          <w:szCs w:val="26"/>
        </w:rPr>
        <w:t xml:space="preserve">e, adicionalmente, com relação às Debêntures </w:t>
      </w:r>
      <w:r w:rsidR="00703DAD" w:rsidRPr="007645A7">
        <w:rPr>
          <w:szCs w:val="26"/>
        </w:rPr>
        <w:t xml:space="preserve">que estiverem </w:t>
      </w:r>
      <w:r w:rsidR="00421D7E">
        <w:rPr>
          <w:szCs w:val="26"/>
        </w:rPr>
        <w:t>depositada</w:t>
      </w:r>
      <w:r w:rsidR="007625F1" w:rsidRPr="007645A7">
        <w:rPr>
          <w:szCs w:val="26"/>
        </w:rPr>
        <w:t xml:space="preserve">s </w:t>
      </w:r>
      <w:r w:rsidR="007625F1" w:rsidRPr="007645A7">
        <w:rPr>
          <w:iCs/>
        </w:rPr>
        <w:t xml:space="preserve">eletronicamente </w:t>
      </w:r>
      <w:r w:rsidR="007625F1" w:rsidRPr="007645A7">
        <w:rPr>
          <w:szCs w:val="26"/>
        </w:rPr>
        <w:t xml:space="preserve">na </w:t>
      </w:r>
      <w:r w:rsidR="00BA5EED">
        <w:rPr>
          <w:szCs w:val="26"/>
        </w:rPr>
        <w:t>B3</w:t>
      </w:r>
      <w:r w:rsidR="007625F1" w:rsidRPr="007645A7">
        <w:rPr>
          <w:szCs w:val="26"/>
        </w:rPr>
        <w:t xml:space="preserve">, será </w:t>
      </w:r>
      <w:r w:rsidR="00EC74C6">
        <w:rPr>
          <w:szCs w:val="26"/>
        </w:rPr>
        <w:t xml:space="preserve">comprovada pelo </w:t>
      </w:r>
      <w:r w:rsidR="007625F1" w:rsidRPr="007645A7">
        <w:rPr>
          <w:szCs w:val="26"/>
        </w:rPr>
        <w:t>extrato</w:t>
      </w:r>
      <w:r w:rsidR="00EC74C6">
        <w:rPr>
          <w:szCs w:val="26"/>
        </w:rPr>
        <w:t xml:space="preserve"> expedido pela </w:t>
      </w:r>
      <w:r w:rsidR="00BA5EED">
        <w:rPr>
          <w:szCs w:val="26"/>
        </w:rPr>
        <w:t>B3</w:t>
      </w:r>
      <w:r w:rsidR="007625F1" w:rsidRPr="007645A7">
        <w:rPr>
          <w:szCs w:val="26"/>
        </w:rPr>
        <w:t xml:space="preserve"> em nome do Debenturista</w:t>
      </w:r>
      <w:r w:rsidRPr="007645A7">
        <w:rPr>
          <w:szCs w:val="26"/>
        </w:rPr>
        <w:t>.</w:t>
      </w:r>
    </w:p>
    <w:p w:rsidR="00880FA8" w:rsidRPr="007645A7" w:rsidRDefault="00880FA8" w:rsidP="005632BE">
      <w:pPr>
        <w:numPr>
          <w:ilvl w:val="1"/>
          <w:numId w:val="29"/>
        </w:numPr>
        <w:rPr>
          <w:szCs w:val="26"/>
        </w:rPr>
      </w:pPr>
      <w:r w:rsidRPr="007645A7">
        <w:rPr>
          <w:i/>
          <w:szCs w:val="26"/>
        </w:rPr>
        <w:t>Conversibilidade</w:t>
      </w:r>
      <w:r w:rsidRPr="007645A7">
        <w:rPr>
          <w:szCs w:val="26"/>
        </w:rPr>
        <w:t>.</w:t>
      </w:r>
      <w:r w:rsidR="008771F4">
        <w:rPr>
          <w:szCs w:val="26"/>
        </w:rPr>
        <w:t xml:space="preserve"> </w:t>
      </w:r>
      <w:r w:rsidRPr="007645A7">
        <w:rPr>
          <w:szCs w:val="26"/>
        </w:rPr>
        <w:t>As Debêntures não serão conversíveis em ações</w:t>
      </w:r>
      <w:r w:rsidR="00577853" w:rsidRPr="007645A7">
        <w:rPr>
          <w:szCs w:val="26"/>
        </w:rPr>
        <w:t xml:space="preserve"> de emissão da Companhia</w:t>
      </w:r>
      <w:r w:rsidRPr="007645A7">
        <w:rPr>
          <w:szCs w:val="26"/>
        </w:rPr>
        <w:t>.</w:t>
      </w:r>
    </w:p>
    <w:p w:rsidR="00D524EA" w:rsidRPr="007645A7" w:rsidRDefault="00880FA8" w:rsidP="005632BE">
      <w:pPr>
        <w:numPr>
          <w:ilvl w:val="1"/>
          <w:numId w:val="29"/>
        </w:numPr>
        <w:rPr>
          <w:szCs w:val="26"/>
        </w:rPr>
      </w:pPr>
      <w:bookmarkStart w:id="44" w:name="_Ref516493263"/>
      <w:r w:rsidRPr="007645A7">
        <w:rPr>
          <w:i/>
          <w:szCs w:val="26"/>
        </w:rPr>
        <w:t>Espécie</w:t>
      </w:r>
      <w:r w:rsidRPr="007645A7">
        <w:rPr>
          <w:szCs w:val="26"/>
        </w:rPr>
        <w:t>.</w:t>
      </w:r>
      <w:r w:rsidR="008771F4">
        <w:rPr>
          <w:szCs w:val="26"/>
        </w:rPr>
        <w:t xml:space="preserve"> </w:t>
      </w:r>
      <w:r w:rsidRPr="007645A7">
        <w:rPr>
          <w:szCs w:val="26"/>
        </w:rPr>
        <w:t xml:space="preserve">As Debêntures serão da espécie </w:t>
      </w:r>
      <w:r w:rsidR="00E71A73" w:rsidRPr="007645A7">
        <w:rPr>
          <w:szCs w:val="26"/>
        </w:rPr>
        <w:t>com garantia real</w:t>
      </w:r>
      <w:r w:rsidRPr="007645A7">
        <w:rPr>
          <w:szCs w:val="26"/>
        </w:rPr>
        <w:t xml:space="preserve">, </w:t>
      </w:r>
      <w:r w:rsidR="0097595B" w:rsidRPr="007645A7">
        <w:rPr>
          <w:szCs w:val="26"/>
        </w:rPr>
        <w:t>nos termos do artigo 58 da Lei das Sociedades por Ações</w:t>
      </w:r>
      <w:r w:rsidR="00E71A73" w:rsidRPr="007645A7">
        <w:rPr>
          <w:szCs w:val="26"/>
        </w:rPr>
        <w:t xml:space="preserve">, consistindo </w:t>
      </w:r>
      <w:r w:rsidR="00D0468E">
        <w:rPr>
          <w:szCs w:val="26"/>
        </w:rPr>
        <w:t>(i</w:t>
      </w:r>
      <w:r w:rsidR="00C07125">
        <w:rPr>
          <w:szCs w:val="26"/>
        </w:rPr>
        <w:t>) </w:t>
      </w:r>
      <w:r w:rsidR="00B90D92" w:rsidRPr="007645A7">
        <w:rPr>
          <w:szCs w:val="26"/>
        </w:rPr>
        <w:t>na</w:t>
      </w:r>
      <w:r w:rsidR="00B90D92">
        <w:rPr>
          <w:szCs w:val="26"/>
        </w:rPr>
        <w:t>s</w:t>
      </w:r>
      <w:r w:rsidR="00B90D92" w:rsidRPr="007645A7">
        <w:rPr>
          <w:szCs w:val="26"/>
        </w:rPr>
        <w:t xml:space="preserve"> </w:t>
      </w:r>
      <w:r w:rsidR="003D7039">
        <w:rPr>
          <w:szCs w:val="26"/>
        </w:rPr>
        <w:t xml:space="preserve">Alienações </w:t>
      </w:r>
      <w:r w:rsidR="00D0468E">
        <w:rPr>
          <w:szCs w:val="26"/>
        </w:rPr>
        <w:t>Fiduciária</w:t>
      </w:r>
      <w:r w:rsidR="003D7039">
        <w:rPr>
          <w:szCs w:val="26"/>
        </w:rPr>
        <w:t>s</w:t>
      </w:r>
      <w:r w:rsidR="00E71A73" w:rsidRPr="007645A7">
        <w:rPr>
          <w:szCs w:val="26"/>
        </w:rPr>
        <w:t>, nos termos da</w:t>
      </w:r>
      <w:r w:rsidR="007B12A4">
        <w:rPr>
          <w:szCs w:val="26"/>
        </w:rPr>
        <w:t>s</w:t>
      </w:r>
      <w:r w:rsidR="00E71A73" w:rsidRPr="007645A7">
        <w:rPr>
          <w:szCs w:val="26"/>
        </w:rPr>
        <w:t xml:space="preserve"> Cláusula</w:t>
      </w:r>
      <w:r w:rsidR="007B12A4">
        <w:rPr>
          <w:szCs w:val="26"/>
        </w:rPr>
        <w:t>s</w:t>
      </w:r>
      <w:r w:rsidR="00E71A73" w:rsidRPr="007645A7">
        <w:rPr>
          <w:szCs w:val="26"/>
        </w:rPr>
        <w:t> </w:t>
      </w:r>
      <w:r w:rsidR="007B12A4">
        <w:rPr>
          <w:szCs w:val="26"/>
        </w:rPr>
        <w:fldChar w:fldCharType="begin"/>
      </w:r>
      <w:r w:rsidR="007B12A4">
        <w:rPr>
          <w:szCs w:val="26"/>
        </w:rPr>
        <w:instrText xml:space="preserve"> REF _Ref525558446 \n \h </w:instrText>
      </w:r>
      <w:r w:rsidR="007B12A4">
        <w:rPr>
          <w:szCs w:val="26"/>
        </w:rPr>
      </w:r>
      <w:r w:rsidR="007B12A4">
        <w:rPr>
          <w:szCs w:val="26"/>
        </w:rPr>
        <w:fldChar w:fldCharType="separate"/>
      </w:r>
      <w:r w:rsidR="00EB3EC1">
        <w:rPr>
          <w:szCs w:val="26"/>
        </w:rPr>
        <w:t>7.10</w:t>
      </w:r>
      <w:r w:rsidR="007B12A4">
        <w:rPr>
          <w:szCs w:val="26"/>
        </w:rPr>
        <w:fldChar w:fldCharType="end"/>
      </w:r>
      <w:r w:rsidR="007B12A4">
        <w:rPr>
          <w:szCs w:val="26"/>
        </w:rPr>
        <w:t xml:space="preserve">, </w:t>
      </w:r>
      <w:r w:rsidR="007B12A4">
        <w:rPr>
          <w:szCs w:val="26"/>
        </w:rPr>
        <w:fldChar w:fldCharType="begin"/>
      </w:r>
      <w:r w:rsidR="007B12A4">
        <w:rPr>
          <w:szCs w:val="26"/>
        </w:rPr>
        <w:instrText xml:space="preserve"> REF _Ref525559364 \n \h </w:instrText>
      </w:r>
      <w:r w:rsidR="007B12A4">
        <w:rPr>
          <w:szCs w:val="26"/>
        </w:rPr>
      </w:r>
      <w:r w:rsidR="007B12A4">
        <w:rPr>
          <w:szCs w:val="26"/>
        </w:rPr>
        <w:fldChar w:fldCharType="separate"/>
      </w:r>
      <w:r w:rsidR="00EB3EC1">
        <w:rPr>
          <w:szCs w:val="26"/>
        </w:rPr>
        <w:t>7.11</w:t>
      </w:r>
      <w:r w:rsidR="007B12A4">
        <w:rPr>
          <w:szCs w:val="26"/>
        </w:rPr>
        <w:fldChar w:fldCharType="end"/>
      </w:r>
      <w:r w:rsidR="007B12A4">
        <w:rPr>
          <w:szCs w:val="26"/>
        </w:rPr>
        <w:t xml:space="preserve">, </w:t>
      </w:r>
      <w:r w:rsidR="007B12A4">
        <w:rPr>
          <w:szCs w:val="26"/>
        </w:rPr>
        <w:fldChar w:fldCharType="begin"/>
      </w:r>
      <w:r w:rsidR="007B12A4">
        <w:rPr>
          <w:szCs w:val="26"/>
        </w:rPr>
        <w:instrText xml:space="preserve"> REF _Ref522289833 \n \h </w:instrText>
      </w:r>
      <w:r w:rsidR="007B12A4">
        <w:rPr>
          <w:szCs w:val="26"/>
        </w:rPr>
      </w:r>
      <w:r w:rsidR="007B12A4">
        <w:rPr>
          <w:szCs w:val="26"/>
        </w:rPr>
        <w:fldChar w:fldCharType="separate"/>
      </w:r>
      <w:r w:rsidR="00EB3EC1">
        <w:rPr>
          <w:szCs w:val="26"/>
        </w:rPr>
        <w:t>7.12</w:t>
      </w:r>
      <w:r w:rsidR="007B12A4">
        <w:rPr>
          <w:szCs w:val="26"/>
        </w:rPr>
        <w:fldChar w:fldCharType="end"/>
      </w:r>
      <w:r w:rsidR="007B12A4">
        <w:rPr>
          <w:szCs w:val="26"/>
        </w:rPr>
        <w:t xml:space="preserve"> e </w:t>
      </w:r>
      <w:r w:rsidR="007B12A4">
        <w:rPr>
          <w:szCs w:val="26"/>
        </w:rPr>
        <w:fldChar w:fldCharType="begin"/>
      </w:r>
      <w:r w:rsidR="007B12A4">
        <w:rPr>
          <w:szCs w:val="26"/>
        </w:rPr>
        <w:instrText xml:space="preserve"> REF _Ref525559801 \n \p \h </w:instrText>
      </w:r>
      <w:r w:rsidR="007B12A4">
        <w:rPr>
          <w:szCs w:val="26"/>
        </w:rPr>
      </w:r>
      <w:r w:rsidR="007B12A4">
        <w:rPr>
          <w:szCs w:val="26"/>
        </w:rPr>
        <w:fldChar w:fldCharType="separate"/>
      </w:r>
      <w:r w:rsidR="00EB3EC1">
        <w:rPr>
          <w:szCs w:val="26"/>
        </w:rPr>
        <w:t>7.13 abaixo</w:t>
      </w:r>
      <w:r w:rsidR="007B12A4">
        <w:rPr>
          <w:szCs w:val="26"/>
        </w:rPr>
        <w:fldChar w:fldCharType="end"/>
      </w:r>
      <w:r w:rsidR="00D0468E">
        <w:rPr>
          <w:szCs w:val="26"/>
        </w:rPr>
        <w:t xml:space="preserve">; </w:t>
      </w:r>
      <w:r w:rsidR="00A37C20">
        <w:rPr>
          <w:szCs w:val="26"/>
        </w:rPr>
        <w:t>(ii</w:t>
      </w:r>
      <w:r w:rsidR="00C07125">
        <w:rPr>
          <w:szCs w:val="26"/>
        </w:rPr>
        <w:t>) </w:t>
      </w:r>
      <w:r w:rsidR="00B90D92">
        <w:rPr>
          <w:szCs w:val="26"/>
        </w:rPr>
        <w:t xml:space="preserve">na </w:t>
      </w:r>
      <w:r w:rsidR="0004060B">
        <w:rPr>
          <w:szCs w:val="26"/>
        </w:rPr>
        <w:t>Cess</w:t>
      </w:r>
      <w:r w:rsidR="00234E71">
        <w:rPr>
          <w:szCs w:val="26"/>
        </w:rPr>
        <w:t>ão</w:t>
      </w:r>
      <w:r w:rsidR="0004060B">
        <w:rPr>
          <w:szCs w:val="26"/>
        </w:rPr>
        <w:t xml:space="preserve"> </w:t>
      </w:r>
      <w:r w:rsidR="00D0468E">
        <w:rPr>
          <w:szCs w:val="26"/>
        </w:rPr>
        <w:t>Fiduciária</w:t>
      </w:r>
      <w:r w:rsidR="00234E71">
        <w:rPr>
          <w:szCs w:val="26"/>
        </w:rPr>
        <w:t xml:space="preserve"> – Prestação de Serviços, sujeita à liberação dos Ônus Existentes</w:t>
      </w:r>
      <w:r w:rsidR="00D0468E">
        <w:rPr>
          <w:szCs w:val="26"/>
        </w:rPr>
        <w:t>, nos termos da Cláusula</w:t>
      </w:r>
      <w:r w:rsidR="003A5C5B">
        <w:rPr>
          <w:szCs w:val="26"/>
        </w:rPr>
        <w:t> </w:t>
      </w:r>
      <w:r w:rsidR="00D82542">
        <w:rPr>
          <w:szCs w:val="26"/>
        </w:rPr>
        <w:fldChar w:fldCharType="begin"/>
      </w:r>
      <w:r w:rsidR="00D82542">
        <w:rPr>
          <w:szCs w:val="26"/>
        </w:rPr>
        <w:instrText xml:space="preserve"> REF _Ref521405856 \n \p \h </w:instrText>
      </w:r>
      <w:r w:rsidR="00D82542">
        <w:rPr>
          <w:szCs w:val="26"/>
        </w:rPr>
      </w:r>
      <w:r w:rsidR="00D82542">
        <w:rPr>
          <w:szCs w:val="26"/>
        </w:rPr>
        <w:fldChar w:fldCharType="separate"/>
      </w:r>
      <w:r w:rsidR="00EB3EC1">
        <w:rPr>
          <w:szCs w:val="26"/>
        </w:rPr>
        <w:t>7.14 abaixo</w:t>
      </w:r>
      <w:r w:rsidR="00D82542">
        <w:rPr>
          <w:szCs w:val="26"/>
        </w:rPr>
        <w:fldChar w:fldCharType="end"/>
      </w:r>
      <w:r w:rsidR="003A5C5B">
        <w:rPr>
          <w:szCs w:val="26"/>
        </w:rPr>
        <w:t>; e (iii)</w:t>
      </w:r>
      <w:r w:rsidR="009F33B9">
        <w:rPr>
          <w:szCs w:val="26"/>
        </w:rPr>
        <w:t xml:space="preserve"> </w:t>
      </w:r>
      <w:r w:rsidR="003A5C5B">
        <w:rPr>
          <w:szCs w:val="26"/>
        </w:rPr>
        <w:t>na Cessão Fiduciária – Recursos Debêntures, nos termos da Cláusula </w:t>
      </w:r>
      <w:r w:rsidR="009F33B9">
        <w:rPr>
          <w:szCs w:val="26"/>
        </w:rPr>
        <w:fldChar w:fldCharType="begin"/>
      </w:r>
      <w:r w:rsidR="009F33B9">
        <w:rPr>
          <w:szCs w:val="26"/>
        </w:rPr>
        <w:instrText xml:space="preserve"> REF _Ref525573095 \n \p \h </w:instrText>
      </w:r>
      <w:r w:rsidR="009F33B9">
        <w:rPr>
          <w:szCs w:val="26"/>
        </w:rPr>
      </w:r>
      <w:r w:rsidR="009F33B9">
        <w:rPr>
          <w:szCs w:val="26"/>
        </w:rPr>
        <w:fldChar w:fldCharType="separate"/>
      </w:r>
      <w:r w:rsidR="00EB3EC1">
        <w:rPr>
          <w:szCs w:val="26"/>
        </w:rPr>
        <w:t>7.15 abaixo</w:t>
      </w:r>
      <w:r w:rsidR="009F33B9">
        <w:rPr>
          <w:szCs w:val="26"/>
        </w:rPr>
        <w:fldChar w:fldCharType="end"/>
      </w:r>
      <w:r w:rsidR="003B6325" w:rsidRPr="007645A7">
        <w:rPr>
          <w:szCs w:val="26"/>
        </w:rPr>
        <w:t>, e, adicionalmente, garantidas pela Fiança, nos termos da Cláusula </w:t>
      </w:r>
      <w:r w:rsidR="003B6325" w:rsidRPr="007645A7">
        <w:rPr>
          <w:szCs w:val="26"/>
        </w:rPr>
        <w:fldChar w:fldCharType="begin"/>
      </w:r>
      <w:r w:rsidR="003B6325" w:rsidRPr="007645A7">
        <w:rPr>
          <w:szCs w:val="26"/>
        </w:rPr>
        <w:instrText xml:space="preserve"> REF _Ref278300730 \n \p \h  \* MERGEFORMAT </w:instrText>
      </w:r>
      <w:r w:rsidR="003B6325" w:rsidRPr="007645A7">
        <w:rPr>
          <w:szCs w:val="26"/>
        </w:rPr>
      </w:r>
      <w:r w:rsidR="003B6325" w:rsidRPr="007645A7">
        <w:rPr>
          <w:szCs w:val="26"/>
        </w:rPr>
        <w:fldChar w:fldCharType="separate"/>
      </w:r>
      <w:r w:rsidR="00EB3EC1">
        <w:rPr>
          <w:szCs w:val="26"/>
        </w:rPr>
        <w:t>7.9 abaixo</w:t>
      </w:r>
      <w:r w:rsidR="003B6325" w:rsidRPr="007645A7">
        <w:rPr>
          <w:szCs w:val="26"/>
        </w:rPr>
        <w:fldChar w:fldCharType="end"/>
      </w:r>
      <w:r w:rsidR="004C3F0B" w:rsidRPr="007645A7">
        <w:rPr>
          <w:szCs w:val="26"/>
        </w:rPr>
        <w:t>.</w:t>
      </w:r>
      <w:r w:rsidR="008771F4">
        <w:rPr>
          <w:szCs w:val="26"/>
        </w:rPr>
        <w:t xml:space="preserve"> </w:t>
      </w:r>
      <w:bookmarkEnd w:id="44"/>
    </w:p>
    <w:p w:rsidR="00962510" w:rsidRDefault="004A1F2D" w:rsidP="005632BE">
      <w:pPr>
        <w:numPr>
          <w:ilvl w:val="1"/>
          <w:numId w:val="29"/>
        </w:numPr>
        <w:rPr>
          <w:szCs w:val="26"/>
        </w:rPr>
      </w:pPr>
      <w:bookmarkStart w:id="45" w:name="_Ref278300730"/>
      <w:bookmarkStart w:id="46" w:name="_Ref346529387"/>
      <w:bookmarkStart w:id="47" w:name="_Ref264653840"/>
      <w:r w:rsidRPr="007645A7">
        <w:rPr>
          <w:i/>
          <w:szCs w:val="26"/>
        </w:rPr>
        <w:t>Garantia Fidejussória</w:t>
      </w:r>
      <w:r w:rsidR="00511CCE">
        <w:rPr>
          <w:i/>
          <w:szCs w:val="26"/>
        </w:rPr>
        <w:t xml:space="preserve"> e Solidariedade Passiva</w:t>
      </w:r>
      <w:r w:rsidRPr="007645A7">
        <w:rPr>
          <w:szCs w:val="26"/>
        </w:rPr>
        <w:t>.</w:t>
      </w:r>
      <w:r w:rsidR="008771F4">
        <w:rPr>
          <w:szCs w:val="26"/>
        </w:rPr>
        <w:t xml:space="preserve"> </w:t>
      </w:r>
      <w:r w:rsidR="00C17794">
        <w:rPr>
          <w:szCs w:val="26"/>
        </w:rPr>
        <w:t>O</w:t>
      </w:r>
      <w:r w:rsidR="00BC6D9E" w:rsidRPr="007645A7">
        <w:t xml:space="preserve">s </w:t>
      </w:r>
      <w:r w:rsidR="00CF7EA1">
        <w:t>Fiador</w:t>
      </w:r>
      <w:r w:rsidR="00C17794">
        <w:t>e</w:t>
      </w:r>
      <w:r w:rsidR="00F309C4" w:rsidRPr="007645A7">
        <w:t>s</w:t>
      </w:r>
      <w:r w:rsidR="006A7F28" w:rsidRPr="007645A7">
        <w:t>,</w:t>
      </w:r>
      <w:r w:rsidR="008E58BA" w:rsidRPr="007645A7">
        <w:t xml:space="preserve"> neste ato, </w:t>
      </w:r>
      <w:r w:rsidR="003F0315" w:rsidRPr="007645A7">
        <w:t xml:space="preserve">se </w:t>
      </w:r>
      <w:r w:rsidR="008E58BA" w:rsidRPr="007645A7">
        <w:rPr>
          <w:szCs w:val="26"/>
        </w:rPr>
        <w:t>obrigam, solidariamente entre si</w:t>
      </w:r>
      <w:r w:rsidR="00DC312C" w:rsidRPr="007645A7">
        <w:rPr>
          <w:szCs w:val="26"/>
        </w:rPr>
        <w:t xml:space="preserve"> </w:t>
      </w:r>
      <w:r w:rsidR="008E58BA" w:rsidRPr="007645A7">
        <w:rPr>
          <w:szCs w:val="26"/>
        </w:rPr>
        <w:t>e</w:t>
      </w:r>
      <w:r w:rsidR="000D1EA5">
        <w:rPr>
          <w:szCs w:val="26"/>
        </w:rPr>
        <w:t xml:space="preserve"> </w:t>
      </w:r>
      <w:r w:rsidR="008E58BA" w:rsidRPr="007645A7">
        <w:rPr>
          <w:szCs w:val="26"/>
        </w:rPr>
        <w:t xml:space="preserve">com a Companhia, em caráter irrevogável e irretratável, perante os Debenturistas, </w:t>
      </w:r>
      <w:r w:rsidR="008E58BA" w:rsidRPr="007645A7">
        <w:t xml:space="preserve">como </w:t>
      </w:r>
      <w:r w:rsidR="008E58BA" w:rsidRPr="007645A7">
        <w:rPr>
          <w:szCs w:val="26"/>
        </w:rPr>
        <w:t>fiador</w:t>
      </w:r>
      <w:r w:rsidR="009627ED">
        <w:rPr>
          <w:szCs w:val="26"/>
        </w:rPr>
        <w:t>e</w:t>
      </w:r>
      <w:r w:rsidR="008E58BA" w:rsidRPr="007645A7">
        <w:rPr>
          <w:szCs w:val="26"/>
        </w:rPr>
        <w:t xml:space="preserve">s, </w:t>
      </w:r>
      <w:r w:rsidR="006F05F9">
        <w:rPr>
          <w:szCs w:val="26"/>
        </w:rPr>
        <w:t>co</w:t>
      </w:r>
      <w:r w:rsidR="00354756">
        <w:rPr>
          <w:szCs w:val="26"/>
        </w:rPr>
        <w:t>–</w:t>
      </w:r>
      <w:r w:rsidR="006F05F9">
        <w:rPr>
          <w:szCs w:val="26"/>
        </w:rPr>
        <w:t>devedor</w:t>
      </w:r>
      <w:r w:rsidR="009627ED">
        <w:rPr>
          <w:szCs w:val="26"/>
        </w:rPr>
        <w:t>e</w:t>
      </w:r>
      <w:r w:rsidR="006F05F9">
        <w:rPr>
          <w:szCs w:val="26"/>
        </w:rPr>
        <w:t>s solidári</w:t>
      </w:r>
      <w:r w:rsidR="009627ED">
        <w:rPr>
          <w:szCs w:val="26"/>
        </w:rPr>
        <w:t>o</w:t>
      </w:r>
      <w:r w:rsidR="006F05F9">
        <w:rPr>
          <w:szCs w:val="26"/>
        </w:rPr>
        <w:t xml:space="preserve">s, </w:t>
      </w:r>
      <w:r w:rsidR="008E58BA" w:rsidRPr="007645A7">
        <w:rPr>
          <w:szCs w:val="26"/>
        </w:rPr>
        <w:t>principais pagador</w:t>
      </w:r>
      <w:r w:rsidR="009627ED">
        <w:rPr>
          <w:szCs w:val="26"/>
        </w:rPr>
        <w:t>e</w:t>
      </w:r>
      <w:r w:rsidR="008E58BA" w:rsidRPr="007645A7">
        <w:rPr>
          <w:szCs w:val="26"/>
        </w:rPr>
        <w:t>s e solidariamente (entre si e</w:t>
      </w:r>
      <w:r w:rsidR="008657DD" w:rsidRPr="007645A7">
        <w:rPr>
          <w:szCs w:val="26"/>
        </w:rPr>
        <w:t xml:space="preserve"> </w:t>
      </w:r>
      <w:r w:rsidR="008E58BA" w:rsidRPr="007645A7">
        <w:rPr>
          <w:szCs w:val="26"/>
        </w:rPr>
        <w:t>com a Companhia) responsáveis por todas as</w:t>
      </w:r>
      <w:r w:rsidR="00204FFA">
        <w:rPr>
          <w:szCs w:val="26"/>
        </w:rPr>
        <w:t xml:space="preserve"> Obrigações Garantidas</w:t>
      </w:r>
      <w:r w:rsidR="008E58BA" w:rsidRPr="007645A7">
        <w:rPr>
          <w:szCs w:val="26"/>
        </w:rPr>
        <w:t>, renunciando expressamente aos benefícios de ordem, direitos e faculdades de exoneração de qualquer natureza previstos nos artigos </w:t>
      </w:r>
      <w:r w:rsidR="00660022" w:rsidRPr="007645A7">
        <w:rPr>
          <w:bCs/>
          <w:szCs w:val="26"/>
        </w:rPr>
        <w:t xml:space="preserve">333, parágrafo único, 364, </w:t>
      </w:r>
      <w:r w:rsidR="008E58BA" w:rsidRPr="007645A7">
        <w:rPr>
          <w:szCs w:val="26"/>
        </w:rPr>
        <w:t>366, 368, 821, 827, 829</w:t>
      </w:r>
      <w:r w:rsidR="00660022" w:rsidRPr="007645A7">
        <w:rPr>
          <w:szCs w:val="26"/>
        </w:rPr>
        <w:t>, parágrafo único</w:t>
      </w:r>
      <w:r w:rsidR="008E58BA" w:rsidRPr="007645A7">
        <w:rPr>
          <w:szCs w:val="26"/>
        </w:rPr>
        <w:t xml:space="preserve">, 830, 834, 835, 837, 838 e 839 </w:t>
      </w:r>
      <w:r w:rsidR="00553403">
        <w:rPr>
          <w:szCs w:val="26"/>
        </w:rPr>
        <w:t xml:space="preserve">do </w:t>
      </w:r>
      <w:r w:rsidR="00196BF2" w:rsidRPr="00DC33DD">
        <w:rPr>
          <w:szCs w:val="26"/>
        </w:rPr>
        <w:t>Código Civil</w:t>
      </w:r>
      <w:r w:rsidR="008E58BA" w:rsidRPr="007645A7">
        <w:rPr>
          <w:szCs w:val="26"/>
        </w:rPr>
        <w:t xml:space="preserve">, e </w:t>
      </w:r>
      <w:r w:rsidR="00DC7DBC">
        <w:rPr>
          <w:szCs w:val="26"/>
        </w:rPr>
        <w:t>do</w:t>
      </w:r>
      <w:r w:rsidR="000C750D">
        <w:rPr>
          <w:szCs w:val="26"/>
        </w:rPr>
        <w:t>s</w:t>
      </w:r>
      <w:r w:rsidR="00DC7DBC">
        <w:rPr>
          <w:szCs w:val="26"/>
        </w:rPr>
        <w:t xml:space="preserve"> artigo</w:t>
      </w:r>
      <w:r w:rsidR="000C750D">
        <w:rPr>
          <w:szCs w:val="26"/>
        </w:rPr>
        <w:t>s</w:t>
      </w:r>
      <w:r w:rsidR="00DC7DBC">
        <w:rPr>
          <w:szCs w:val="26"/>
        </w:rPr>
        <w:t> 130</w:t>
      </w:r>
      <w:r w:rsidR="000C750D">
        <w:rPr>
          <w:szCs w:val="26"/>
        </w:rPr>
        <w:t xml:space="preserve"> e 794</w:t>
      </w:r>
      <w:r w:rsidR="00DC7DBC">
        <w:rPr>
          <w:szCs w:val="26"/>
        </w:rPr>
        <w:t xml:space="preserve"> </w:t>
      </w:r>
      <w:r w:rsidR="00553403">
        <w:rPr>
          <w:szCs w:val="26"/>
        </w:rPr>
        <w:t xml:space="preserve">do </w:t>
      </w:r>
      <w:r w:rsidR="00DC7DBC" w:rsidRPr="00DC33DD">
        <w:rPr>
          <w:szCs w:val="26"/>
        </w:rPr>
        <w:t>Código de Processo Civil</w:t>
      </w:r>
      <w:r w:rsidR="008E58BA" w:rsidRPr="007645A7">
        <w:rPr>
          <w:szCs w:val="26"/>
        </w:rPr>
        <w:t>, pelo pagamento integral</w:t>
      </w:r>
      <w:r w:rsidR="00DA3097">
        <w:rPr>
          <w:szCs w:val="26"/>
        </w:rPr>
        <w:t xml:space="preserve"> das Obrigações Garantidas</w:t>
      </w:r>
      <w:r w:rsidR="00962510" w:rsidRPr="007645A7">
        <w:rPr>
          <w:szCs w:val="26"/>
        </w:rPr>
        <w:t>, nas datas previstas nesta Escritura de Emissão, independentemente de notificação, judicial ou extrajudicial, ou qualquer outra medida, observado o disposto na Cláusula </w:t>
      </w:r>
      <w:r w:rsidR="00962510" w:rsidRPr="007645A7">
        <w:rPr>
          <w:szCs w:val="26"/>
        </w:rPr>
        <w:fldChar w:fldCharType="begin"/>
      </w:r>
      <w:r w:rsidR="00962510" w:rsidRPr="007645A7">
        <w:rPr>
          <w:szCs w:val="26"/>
        </w:rPr>
        <w:instrText xml:space="preserve"> REF _Ref324932809 \n \p \h </w:instrText>
      </w:r>
      <w:r w:rsidR="007645A7">
        <w:rPr>
          <w:szCs w:val="26"/>
        </w:rPr>
        <w:instrText xml:space="preserve"> \* MERGEFORMAT </w:instrText>
      </w:r>
      <w:r w:rsidR="00962510" w:rsidRPr="007645A7">
        <w:rPr>
          <w:szCs w:val="26"/>
        </w:rPr>
      </w:r>
      <w:r w:rsidR="00962510" w:rsidRPr="007645A7">
        <w:rPr>
          <w:szCs w:val="26"/>
        </w:rPr>
        <w:fldChar w:fldCharType="separate"/>
      </w:r>
      <w:r w:rsidR="00EB3EC1">
        <w:rPr>
          <w:szCs w:val="26"/>
        </w:rPr>
        <w:t>7.29 abaixo</w:t>
      </w:r>
      <w:r w:rsidR="00962510" w:rsidRPr="007645A7">
        <w:rPr>
          <w:szCs w:val="26"/>
        </w:rPr>
        <w:fldChar w:fldCharType="end"/>
      </w:r>
      <w:r w:rsidR="008E58BA" w:rsidRPr="007645A7">
        <w:rPr>
          <w:szCs w:val="26"/>
        </w:rPr>
        <w:t xml:space="preserve"> (</w:t>
      </w:r>
      <w:r w:rsidR="00D67C83">
        <w:rPr>
          <w:szCs w:val="26"/>
        </w:rPr>
        <w:t>"</w:t>
      </w:r>
      <w:r w:rsidR="008E58BA" w:rsidRPr="007645A7">
        <w:rPr>
          <w:szCs w:val="26"/>
          <w:u w:val="single"/>
        </w:rPr>
        <w:t>Fiança</w:t>
      </w:r>
      <w:r w:rsidR="00D67C83">
        <w:rPr>
          <w:szCs w:val="26"/>
        </w:rPr>
        <w:t>"</w:t>
      </w:r>
      <w:r w:rsidR="008E58BA" w:rsidRPr="007645A7">
        <w:rPr>
          <w:szCs w:val="26"/>
        </w:rPr>
        <w:t>)</w:t>
      </w:r>
      <w:r w:rsidR="00E456CD" w:rsidRPr="007645A7">
        <w:rPr>
          <w:szCs w:val="26"/>
        </w:rPr>
        <w:t>.</w:t>
      </w:r>
      <w:bookmarkEnd w:id="45"/>
      <w:bookmarkEnd w:id="46"/>
    </w:p>
    <w:p w:rsidR="00962510" w:rsidRPr="007645A7" w:rsidRDefault="00E456CD" w:rsidP="005632BE">
      <w:pPr>
        <w:numPr>
          <w:ilvl w:val="5"/>
          <w:numId w:val="29"/>
        </w:numPr>
      </w:pPr>
      <w:bookmarkStart w:id="48" w:name="_Ref375217228"/>
      <w:r w:rsidRPr="007645A7">
        <w:t>Cabe ao Agente Fiduciário requerer a execução, judicial ou extrajudicial, da Fiança, conforme função que lhe é atribuída</w:t>
      </w:r>
      <w:r w:rsidR="00916DE1" w:rsidRPr="007645A7">
        <w:t xml:space="preserve"> nesta Escritura de Emissão</w:t>
      </w:r>
      <w:r w:rsidRPr="007645A7">
        <w:t>, uma vez verificada qualquer hipótese de insuficiência de pagamento de quaisquer</w:t>
      </w:r>
      <w:r w:rsidR="00D71117">
        <w:rPr>
          <w:szCs w:val="26"/>
        </w:rPr>
        <w:t xml:space="preserve"> Obrigações Garantidas</w:t>
      </w:r>
      <w:r w:rsidRPr="007645A7">
        <w:t>.</w:t>
      </w:r>
      <w:r w:rsidR="008771F4">
        <w:t xml:space="preserve"> </w:t>
      </w:r>
      <w:r w:rsidR="0026550E" w:rsidRPr="007645A7">
        <w:t xml:space="preserve">A Fiança poderá ser excutida e exigida pelo Agente Fiduciário quantas vezes forem necessárias até a integral e efetiva </w:t>
      </w:r>
      <w:r w:rsidR="006B5450" w:rsidRPr="007645A7">
        <w:t>quita</w:t>
      </w:r>
      <w:r w:rsidR="0026550E" w:rsidRPr="007645A7">
        <w:t xml:space="preserve">ção de todas as </w:t>
      </w:r>
      <w:r w:rsidR="00C629EB">
        <w:t>O</w:t>
      </w:r>
      <w:r w:rsidR="0026550E" w:rsidRPr="007645A7">
        <w:t xml:space="preserve">brigações </w:t>
      </w:r>
      <w:r w:rsidR="00C629EB">
        <w:t>G</w:t>
      </w:r>
      <w:r w:rsidR="0026550E" w:rsidRPr="007645A7">
        <w:t>arantidas</w:t>
      </w:r>
      <w:r w:rsidR="00B25006" w:rsidRPr="007645A7">
        <w:t>, sendo certo que a não execução da Fiança por parte do Agente Fiduciário não ensejará, em qualquer hipótese, perda do direito de execução da Fiança pelos Debenturistas</w:t>
      </w:r>
      <w:r w:rsidR="0026550E" w:rsidRPr="007645A7">
        <w:t>.</w:t>
      </w:r>
      <w:bookmarkEnd w:id="48"/>
    </w:p>
    <w:p w:rsidR="00202654" w:rsidRPr="007645A7" w:rsidRDefault="00202654" w:rsidP="005632BE">
      <w:pPr>
        <w:numPr>
          <w:ilvl w:val="5"/>
          <w:numId w:val="29"/>
        </w:numPr>
      </w:pPr>
      <w:bookmarkStart w:id="49" w:name="_Ref375217190"/>
      <w:r w:rsidRPr="007645A7">
        <w:t>A Fiança entrará em vigor na data de celebração desta Escritura de Emissão e permanecerá válida até o pagamento integral</w:t>
      </w:r>
      <w:r w:rsidR="00C629EB">
        <w:rPr>
          <w:szCs w:val="26"/>
        </w:rPr>
        <w:t xml:space="preserve"> das Obrigações Garantidas</w:t>
      </w:r>
      <w:r w:rsidRPr="007645A7">
        <w:t>.</w:t>
      </w:r>
      <w:bookmarkEnd w:id="49"/>
    </w:p>
    <w:p w:rsidR="002B78BE" w:rsidRDefault="002B78BE" w:rsidP="005632BE">
      <w:pPr>
        <w:numPr>
          <w:ilvl w:val="5"/>
          <w:numId w:val="29"/>
        </w:numPr>
      </w:pPr>
      <w:bookmarkStart w:id="50" w:name="_Ref278297550"/>
      <w:r w:rsidRPr="007645A7">
        <w:t>Cada um d</w:t>
      </w:r>
      <w:r w:rsidR="00647475">
        <w:t>o</w:t>
      </w:r>
      <w:r w:rsidR="00F309C4" w:rsidRPr="007645A7">
        <w:t xml:space="preserve">s </w:t>
      </w:r>
      <w:r w:rsidR="00CF7EA1">
        <w:t>Fiador</w:t>
      </w:r>
      <w:r w:rsidR="00647475">
        <w:t>e</w:t>
      </w:r>
      <w:r w:rsidR="00F309C4" w:rsidRPr="007645A7">
        <w:t>s</w:t>
      </w:r>
      <w:r w:rsidRPr="007645A7">
        <w:t xml:space="preserve">, desde já, concorda e se obriga a, (i) somente após a integral </w:t>
      </w:r>
      <w:r w:rsidR="006B5450" w:rsidRPr="007645A7">
        <w:t>quita</w:t>
      </w:r>
      <w:r w:rsidRPr="007645A7">
        <w:t>ção</w:t>
      </w:r>
      <w:r w:rsidR="00C629EB">
        <w:rPr>
          <w:szCs w:val="26"/>
        </w:rPr>
        <w:t xml:space="preserve"> das Obrigações Garantidas</w:t>
      </w:r>
      <w:r w:rsidRPr="007645A7">
        <w:t>, exigir e/ou demandar a Companhia ou qualquer d</w:t>
      </w:r>
      <w:r w:rsidR="00282772">
        <w:t>o</w:t>
      </w:r>
      <w:r w:rsidRPr="007645A7">
        <w:t xml:space="preserve">s demais </w:t>
      </w:r>
      <w:r w:rsidR="00CF7EA1">
        <w:t>Fiador</w:t>
      </w:r>
      <w:r w:rsidR="00282772">
        <w:t>e</w:t>
      </w:r>
      <w:r w:rsidRPr="007645A7">
        <w:t>s</w:t>
      </w:r>
      <w:r w:rsidR="00B25006" w:rsidRPr="007645A7">
        <w:t xml:space="preserve"> </w:t>
      </w:r>
      <w:r w:rsidRPr="007645A7">
        <w:t xml:space="preserve">em decorrência de qualquer valor que tiver honrado nos termos </w:t>
      </w:r>
      <w:r w:rsidR="00B25006" w:rsidRPr="007645A7">
        <w:rPr>
          <w:szCs w:val="26"/>
        </w:rPr>
        <w:t>das</w:t>
      </w:r>
      <w:r w:rsidR="000D20C4">
        <w:rPr>
          <w:szCs w:val="26"/>
        </w:rPr>
        <w:t xml:space="preserve"> Obrigações Garantidas</w:t>
      </w:r>
      <w:r w:rsidRPr="007645A7">
        <w:t>; e (ii) caso receba qualquer valor da Companhia e/ou de qualquer d</w:t>
      </w:r>
      <w:r w:rsidR="00282772">
        <w:t>o</w:t>
      </w:r>
      <w:r w:rsidRPr="007645A7">
        <w:t xml:space="preserve">s demais </w:t>
      </w:r>
      <w:r w:rsidR="00CF7EA1">
        <w:t>Fiador</w:t>
      </w:r>
      <w:r w:rsidR="00282772">
        <w:t>e</w:t>
      </w:r>
      <w:r w:rsidRPr="007645A7">
        <w:t>s</w:t>
      </w:r>
      <w:r w:rsidR="00807782" w:rsidRPr="007645A7">
        <w:t xml:space="preserve"> </w:t>
      </w:r>
      <w:r w:rsidRPr="007645A7">
        <w:t xml:space="preserve">em decorrência de qualquer valor que tiver honrado nos termos </w:t>
      </w:r>
      <w:r w:rsidR="00B25006" w:rsidRPr="007645A7">
        <w:rPr>
          <w:szCs w:val="26"/>
        </w:rPr>
        <w:t xml:space="preserve">das </w:t>
      </w:r>
      <w:r w:rsidR="000D20C4">
        <w:rPr>
          <w:szCs w:val="26"/>
        </w:rPr>
        <w:t xml:space="preserve">Obrigações Garantidas </w:t>
      </w:r>
      <w:r w:rsidRPr="007645A7">
        <w:t xml:space="preserve">antes da integral </w:t>
      </w:r>
      <w:r w:rsidR="006B5450" w:rsidRPr="007645A7">
        <w:t>quita</w:t>
      </w:r>
      <w:r w:rsidRPr="007645A7">
        <w:t>ção</w:t>
      </w:r>
      <w:r w:rsidR="00C629EB">
        <w:rPr>
          <w:szCs w:val="26"/>
        </w:rPr>
        <w:t xml:space="preserve"> das Obrigações Garantidas</w:t>
      </w:r>
      <w:r w:rsidRPr="007645A7">
        <w:t>, repassar, no prazo de 1 (um) Dia Útil contado da data de seu recebimento, tal valor aos Debenturistas.</w:t>
      </w:r>
    </w:p>
    <w:p w:rsidR="006F3CE6" w:rsidRDefault="006F3CE6" w:rsidP="005632BE">
      <w:pPr>
        <w:numPr>
          <w:ilvl w:val="5"/>
          <w:numId w:val="29"/>
        </w:numPr>
      </w:pPr>
      <w:r w:rsidRPr="006F3CE6">
        <w:t>Os pagamentos que vierem a ser realizados pel</w:t>
      </w:r>
      <w:r w:rsidR="00282772">
        <w:t>o</w:t>
      </w:r>
      <w:r>
        <w:t>s</w:t>
      </w:r>
      <w:r w:rsidRPr="006F3CE6">
        <w:t xml:space="preserve"> </w:t>
      </w:r>
      <w:r w:rsidR="00CF7EA1">
        <w:t>Fiador</w:t>
      </w:r>
      <w:r w:rsidR="00282772">
        <w:t>e</w:t>
      </w:r>
      <w:r>
        <w:t>s</w:t>
      </w:r>
      <w:r w:rsidRPr="006F3CE6">
        <w:t xml:space="preserve"> com relação às Debêntures serão realizados de modo que os Debenturistas recebam d</w:t>
      </w:r>
      <w:r w:rsidR="00544925">
        <w:t>o</w:t>
      </w:r>
      <w:r>
        <w:t>s</w:t>
      </w:r>
      <w:r w:rsidRPr="006F3CE6">
        <w:t xml:space="preserve"> </w:t>
      </w:r>
      <w:r w:rsidR="00CF7EA1">
        <w:t>Fiador</w:t>
      </w:r>
      <w:r w:rsidR="00544925">
        <w:t>e</w:t>
      </w:r>
      <w:r>
        <w:t>s</w:t>
      </w:r>
      <w:r w:rsidRPr="006F3CE6">
        <w:t xml:space="preserve"> os valores que lhes seriam entregues caso esses pagamentos tivessem sido realizados pela Companhia, não cabendo </w:t>
      </w:r>
      <w:r w:rsidR="00544925">
        <w:t>ao</w:t>
      </w:r>
      <w:r>
        <w:t>s</w:t>
      </w:r>
      <w:r w:rsidRPr="006F3CE6">
        <w:t xml:space="preserve"> </w:t>
      </w:r>
      <w:r w:rsidR="00CF7EA1">
        <w:t>Fiador</w:t>
      </w:r>
      <w:r w:rsidR="00544925">
        <w:t>e</w:t>
      </w:r>
      <w:r>
        <w:t>s</w:t>
      </w:r>
      <w:r w:rsidRPr="006F3CE6">
        <w:t xml:space="preserve"> realizar qualquer dedução que não seria realizada pela Companhia caso a Companhia tivesse realizado o respectivo pagamento</w:t>
      </w:r>
      <w:r w:rsidR="00842FEE">
        <w:t>, fora do âmbito da B3</w:t>
      </w:r>
      <w:r w:rsidRPr="006F3CE6">
        <w:t>.</w:t>
      </w:r>
    </w:p>
    <w:p w:rsidR="005A2867" w:rsidRDefault="005A2867" w:rsidP="008004D6">
      <w:pPr>
        <w:numPr>
          <w:ilvl w:val="1"/>
          <w:numId w:val="29"/>
        </w:numPr>
      </w:pPr>
      <w:bookmarkStart w:id="51" w:name="_Ref525558446"/>
      <w:r w:rsidRPr="0000260E">
        <w:rPr>
          <w:i/>
          <w:szCs w:val="26"/>
        </w:rPr>
        <w:t>Alienação Fiduciária</w:t>
      </w:r>
      <w:r>
        <w:rPr>
          <w:i/>
          <w:szCs w:val="26"/>
        </w:rPr>
        <w:t xml:space="preserve"> – DB3</w:t>
      </w:r>
      <w:r w:rsidRPr="007645A7">
        <w:rPr>
          <w:szCs w:val="26"/>
        </w:rPr>
        <w:t>.</w:t>
      </w:r>
      <w:r>
        <w:rPr>
          <w:szCs w:val="26"/>
        </w:rPr>
        <w:t xml:space="preserve"> </w:t>
      </w:r>
      <w:r w:rsidRPr="007645A7">
        <w:rPr>
          <w:szCs w:val="26"/>
        </w:rPr>
        <w:t xml:space="preserve">Em garantia do integral e pontual </w:t>
      </w:r>
      <w:r>
        <w:rPr>
          <w:szCs w:val="26"/>
        </w:rPr>
        <w:t>pagamento das Obrigações Garantidas</w:t>
      </w:r>
      <w:r w:rsidRPr="007645A7">
        <w:rPr>
          <w:szCs w:val="26"/>
        </w:rPr>
        <w:t xml:space="preserve">, deverá ser constituída, </w:t>
      </w:r>
      <w:r>
        <w:rPr>
          <w:szCs w:val="26"/>
        </w:rPr>
        <w:t>de acordo com a Cláusula </w:t>
      </w:r>
      <w:r>
        <w:rPr>
          <w:szCs w:val="26"/>
        </w:rPr>
        <w:fldChar w:fldCharType="begin"/>
      </w:r>
      <w:r>
        <w:rPr>
          <w:szCs w:val="26"/>
        </w:rPr>
        <w:instrText xml:space="preserve"> REF _Ref376965967 \n \p \h </w:instrText>
      </w:r>
      <w:r>
        <w:rPr>
          <w:szCs w:val="26"/>
        </w:rPr>
      </w:r>
      <w:r>
        <w:rPr>
          <w:szCs w:val="26"/>
        </w:rPr>
        <w:fldChar w:fldCharType="separate"/>
      </w:r>
      <w:r w:rsidR="00EB3EC1">
        <w:rPr>
          <w:szCs w:val="26"/>
        </w:rPr>
        <w:t>3.1 acima</w:t>
      </w:r>
      <w:r>
        <w:rPr>
          <w:szCs w:val="26"/>
        </w:rPr>
        <w:fldChar w:fldCharType="end"/>
      </w:r>
      <w:r>
        <w:rPr>
          <w:szCs w:val="26"/>
        </w:rPr>
        <w:t xml:space="preserve">, inciso </w:t>
      </w:r>
      <w:r>
        <w:rPr>
          <w:szCs w:val="26"/>
        </w:rPr>
        <w:fldChar w:fldCharType="begin"/>
      </w:r>
      <w:r>
        <w:rPr>
          <w:szCs w:val="26"/>
        </w:rPr>
        <w:instrText xml:space="preserve"> REF _Ref522289703 \n \h </w:instrText>
      </w:r>
      <w:r>
        <w:rPr>
          <w:szCs w:val="26"/>
        </w:rPr>
      </w:r>
      <w:r>
        <w:rPr>
          <w:szCs w:val="26"/>
        </w:rPr>
        <w:fldChar w:fldCharType="separate"/>
      </w:r>
      <w:r w:rsidR="00EB3EC1">
        <w:rPr>
          <w:szCs w:val="26"/>
        </w:rPr>
        <w:t>III</w:t>
      </w:r>
      <w:r>
        <w:rPr>
          <w:szCs w:val="26"/>
        </w:rPr>
        <w:fldChar w:fldCharType="end"/>
      </w:r>
      <w:r>
        <w:rPr>
          <w:szCs w:val="26"/>
        </w:rPr>
        <w:t xml:space="preserve">, </w:t>
      </w:r>
      <w:r w:rsidRPr="007645A7">
        <w:rPr>
          <w:szCs w:val="26"/>
        </w:rPr>
        <w:t>até a</w:t>
      </w:r>
      <w:r>
        <w:rPr>
          <w:szCs w:val="26"/>
        </w:rPr>
        <w:t xml:space="preserve"> Primeira</w:t>
      </w:r>
      <w:r w:rsidRPr="007645A7">
        <w:rPr>
          <w:szCs w:val="26"/>
        </w:rPr>
        <w:t xml:space="preserve"> Data de Integralização, em favor dos Debenturistas, representados pelo Agente Fiduciário</w:t>
      </w:r>
      <w:r w:rsidRPr="00A93B77">
        <w:rPr>
          <w:szCs w:val="26"/>
        </w:rPr>
        <w:t>, a alienação fiduciária d</w:t>
      </w:r>
      <w:r>
        <w:rPr>
          <w:szCs w:val="26"/>
        </w:rPr>
        <w:t>e</w:t>
      </w:r>
      <w:r w:rsidRPr="00A93B77">
        <w:rPr>
          <w:szCs w:val="26"/>
        </w:rPr>
        <w:t xml:space="preserve"> </w:t>
      </w:r>
      <w:r w:rsidR="009015AD">
        <w:rPr>
          <w:szCs w:val="26"/>
        </w:rPr>
        <w:t>quotas</w:t>
      </w:r>
      <w:r w:rsidR="009015AD" w:rsidRPr="00A93B77">
        <w:rPr>
          <w:szCs w:val="26"/>
        </w:rPr>
        <w:t xml:space="preserve"> </w:t>
      </w:r>
      <w:r w:rsidRPr="00A93B77">
        <w:rPr>
          <w:szCs w:val="26"/>
        </w:rPr>
        <w:t xml:space="preserve">de emissão da </w:t>
      </w:r>
      <w:r w:rsidR="005E6B3A">
        <w:rPr>
          <w:szCs w:val="26"/>
        </w:rPr>
        <w:t>DB3</w:t>
      </w:r>
      <w:r>
        <w:rPr>
          <w:szCs w:val="26"/>
        </w:rPr>
        <w:t xml:space="preserve"> representativas de 51% (cinquenta e um por cento) do capital social total da </w:t>
      </w:r>
      <w:r w:rsidR="00BC7321">
        <w:rPr>
          <w:szCs w:val="26"/>
        </w:rPr>
        <w:t>DB3</w:t>
      </w:r>
      <w:r>
        <w:rPr>
          <w:szCs w:val="26"/>
        </w:rPr>
        <w:t xml:space="preserve"> (</w:t>
      </w:r>
      <w:r w:rsidR="00D67C83">
        <w:rPr>
          <w:szCs w:val="26"/>
        </w:rPr>
        <w:t>"</w:t>
      </w:r>
      <w:r w:rsidR="00E24361">
        <w:rPr>
          <w:szCs w:val="26"/>
          <w:u w:val="single"/>
        </w:rPr>
        <w:t>Quota</w:t>
      </w:r>
      <w:r w:rsidR="002D67E0">
        <w:rPr>
          <w:szCs w:val="26"/>
          <w:u w:val="single"/>
        </w:rPr>
        <w:t>s</w:t>
      </w:r>
      <w:r w:rsidR="00E24361">
        <w:rPr>
          <w:szCs w:val="26"/>
          <w:u w:val="single"/>
        </w:rPr>
        <w:t xml:space="preserve"> </w:t>
      </w:r>
      <w:r>
        <w:rPr>
          <w:szCs w:val="26"/>
          <w:u w:val="single"/>
        </w:rPr>
        <w:t>da Alienação Fiduciária</w:t>
      </w:r>
      <w:r w:rsidR="00BC7321">
        <w:rPr>
          <w:szCs w:val="26"/>
          <w:u w:val="single"/>
        </w:rPr>
        <w:t xml:space="preserve"> – DB3</w:t>
      </w:r>
      <w:r w:rsidR="00D67C83">
        <w:rPr>
          <w:szCs w:val="26"/>
        </w:rPr>
        <w:t>"</w:t>
      </w:r>
      <w:r>
        <w:rPr>
          <w:szCs w:val="26"/>
        </w:rPr>
        <w:t>), incluindo</w:t>
      </w:r>
      <w:r w:rsidRPr="00A93B77">
        <w:rPr>
          <w:szCs w:val="26"/>
        </w:rPr>
        <w:t xml:space="preserve"> </w:t>
      </w:r>
      <w:r w:rsidR="00125F58" w:rsidRPr="00746788">
        <w:rPr>
          <w:szCs w:val="26"/>
        </w:rPr>
        <w:t xml:space="preserve">o direito de subscrição </w:t>
      </w:r>
      <w:r w:rsidR="00D81461">
        <w:rPr>
          <w:szCs w:val="26"/>
        </w:rPr>
        <w:t xml:space="preserve">ou aquisição </w:t>
      </w:r>
      <w:r w:rsidR="00125F58" w:rsidRPr="00746788">
        <w:rPr>
          <w:szCs w:val="26"/>
        </w:rPr>
        <w:t xml:space="preserve">de quotas representativas do capital social </w:t>
      </w:r>
      <w:r w:rsidR="00125F58">
        <w:rPr>
          <w:szCs w:val="26"/>
        </w:rPr>
        <w:t>da DB3</w:t>
      </w:r>
      <w:r w:rsidR="00B6463A">
        <w:rPr>
          <w:szCs w:val="26"/>
        </w:rPr>
        <w:t xml:space="preserve"> </w:t>
      </w:r>
      <w:r w:rsidR="00B6463A" w:rsidRPr="00746788">
        <w:rPr>
          <w:szCs w:val="26"/>
        </w:rPr>
        <w:t xml:space="preserve">e de quaisquer </w:t>
      </w:r>
      <w:r w:rsidRPr="00A93B77">
        <w:rPr>
          <w:szCs w:val="26"/>
        </w:rPr>
        <w:t xml:space="preserve">outros valores mobiliários conversíveis ou permutáveis em </w:t>
      </w:r>
      <w:r w:rsidR="00031934">
        <w:rPr>
          <w:szCs w:val="26"/>
        </w:rPr>
        <w:t xml:space="preserve">quotas </w:t>
      </w:r>
      <w:r w:rsidRPr="00A93B77">
        <w:rPr>
          <w:szCs w:val="26"/>
        </w:rPr>
        <w:t xml:space="preserve">de emissão da </w:t>
      </w:r>
      <w:r w:rsidR="00BC7321">
        <w:rPr>
          <w:szCs w:val="26"/>
        </w:rPr>
        <w:t>DB3</w:t>
      </w:r>
      <w:r>
        <w:rPr>
          <w:szCs w:val="26"/>
        </w:rPr>
        <w:t xml:space="preserve"> relacionados às ou decorrentes das </w:t>
      </w:r>
      <w:r w:rsidR="00031934">
        <w:rPr>
          <w:szCs w:val="26"/>
        </w:rPr>
        <w:t xml:space="preserve">Quotas </w:t>
      </w:r>
      <w:r>
        <w:rPr>
          <w:szCs w:val="26"/>
        </w:rPr>
        <w:t>da Alienação Fiduciária</w:t>
      </w:r>
      <w:r w:rsidR="00BC7321">
        <w:rPr>
          <w:szCs w:val="26"/>
        </w:rPr>
        <w:t xml:space="preserve"> – DB3</w:t>
      </w:r>
      <w:r w:rsidRPr="00A93B77">
        <w:rPr>
          <w:szCs w:val="26"/>
        </w:rPr>
        <w:t xml:space="preserve">, que sejam ou venham a ser, a qualquer título e a qualquer tempo, de titularidade </w:t>
      </w:r>
      <w:r w:rsidR="00BC7321">
        <w:rPr>
          <w:szCs w:val="26"/>
        </w:rPr>
        <w:t>da Companhia</w:t>
      </w:r>
      <w:r>
        <w:rPr>
          <w:szCs w:val="26"/>
        </w:rPr>
        <w:t>,</w:t>
      </w:r>
      <w:r w:rsidRPr="00A93B77">
        <w:rPr>
          <w:szCs w:val="26"/>
        </w:rPr>
        <w:t xml:space="preserve"> </w:t>
      </w:r>
      <w:r>
        <w:rPr>
          <w:szCs w:val="26"/>
        </w:rPr>
        <w:t xml:space="preserve">incluindo todos </w:t>
      </w:r>
      <w:r w:rsidRPr="00A93B77">
        <w:rPr>
          <w:szCs w:val="26"/>
        </w:rPr>
        <w:t>os direitos a est</w:t>
      </w:r>
      <w:r>
        <w:rPr>
          <w:szCs w:val="26"/>
        </w:rPr>
        <w:t>e</w:t>
      </w:r>
      <w:r w:rsidRPr="00A93B77">
        <w:rPr>
          <w:szCs w:val="26"/>
        </w:rPr>
        <w:t xml:space="preserve">s inerentes, conforme previsto no Contrato de Alienação Fiduciária </w:t>
      </w:r>
      <w:r w:rsidR="00BC7321">
        <w:rPr>
          <w:szCs w:val="26"/>
        </w:rPr>
        <w:t xml:space="preserve">– DB3 </w:t>
      </w:r>
      <w:r w:rsidRPr="00A93B77">
        <w:t>(</w:t>
      </w:r>
      <w:r w:rsidR="00D67C83">
        <w:t>"</w:t>
      </w:r>
      <w:r w:rsidRPr="00A93B77">
        <w:rPr>
          <w:u w:val="single"/>
        </w:rPr>
        <w:t>Alienação Fiduciária</w:t>
      </w:r>
      <w:r w:rsidR="00BC7321">
        <w:rPr>
          <w:u w:val="single"/>
        </w:rPr>
        <w:t xml:space="preserve"> – DB3</w:t>
      </w:r>
      <w:r w:rsidR="00D67C83">
        <w:t>"</w:t>
      </w:r>
      <w:r w:rsidRPr="00A93B77">
        <w:t>)</w:t>
      </w:r>
      <w:r>
        <w:t>.</w:t>
      </w:r>
      <w:bookmarkEnd w:id="51"/>
    </w:p>
    <w:p w:rsidR="005A2867" w:rsidRDefault="005A2867" w:rsidP="005632BE">
      <w:pPr>
        <w:numPr>
          <w:ilvl w:val="5"/>
          <w:numId w:val="29"/>
        </w:numPr>
      </w:pPr>
      <w:r w:rsidRPr="007645A7">
        <w:rPr>
          <w:szCs w:val="26"/>
        </w:rPr>
        <w:t xml:space="preserve">As disposições relativas à </w:t>
      </w:r>
      <w:r>
        <w:rPr>
          <w:szCs w:val="26"/>
        </w:rPr>
        <w:t xml:space="preserve">Alienação Fiduciária </w:t>
      </w:r>
      <w:r w:rsidR="003A16B0">
        <w:rPr>
          <w:szCs w:val="26"/>
        </w:rPr>
        <w:t xml:space="preserve">– DB3 </w:t>
      </w:r>
      <w:r w:rsidRPr="007645A7">
        <w:rPr>
          <w:szCs w:val="26"/>
        </w:rPr>
        <w:t xml:space="preserve">estão descritas no Contrato de </w:t>
      </w:r>
      <w:r>
        <w:rPr>
          <w:szCs w:val="26"/>
        </w:rPr>
        <w:t>Alienação Fiduciária</w:t>
      </w:r>
      <w:r w:rsidR="003A16B0">
        <w:rPr>
          <w:szCs w:val="26"/>
        </w:rPr>
        <w:t xml:space="preserve"> – DB3</w:t>
      </w:r>
      <w:r w:rsidRPr="007645A7">
        <w:rPr>
          <w:szCs w:val="26"/>
        </w:rPr>
        <w:t xml:space="preserve">, o qual é parte </w:t>
      </w:r>
      <w:r w:rsidRPr="007645A7">
        <w:t>integrante, complementar e inseparável desta Escritura de Emissão.</w:t>
      </w:r>
    </w:p>
    <w:p w:rsidR="008C51F7" w:rsidRDefault="008C51F7" w:rsidP="008004D6">
      <w:pPr>
        <w:numPr>
          <w:ilvl w:val="1"/>
          <w:numId w:val="29"/>
        </w:numPr>
        <w:rPr>
          <w:szCs w:val="26"/>
        </w:rPr>
      </w:pPr>
      <w:bookmarkStart w:id="52" w:name="_Ref525559364"/>
      <w:r w:rsidRPr="0000260E">
        <w:rPr>
          <w:i/>
          <w:szCs w:val="26"/>
        </w:rPr>
        <w:t>Alienação Fiduciária</w:t>
      </w:r>
      <w:r>
        <w:rPr>
          <w:i/>
          <w:szCs w:val="26"/>
        </w:rPr>
        <w:t xml:space="preserve"> – MOBCOM</w:t>
      </w:r>
      <w:r w:rsidRPr="007645A7">
        <w:rPr>
          <w:szCs w:val="26"/>
        </w:rPr>
        <w:t>.</w:t>
      </w:r>
      <w:r>
        <w:rPr>
          <w:szCs w:val="26"/>
        </w:rPr>
        <w:t xml:space="preserve"> </w:t>
      </w:r>
      <w:r w:rsidRPr="007645A7">
        <w:rPr>
          <w:szCs w:val="26"/>
        </w:rPr>
        <w:t xml:space="preserve">Em garantia do integral e pontual </w:t>
      </w:r>
      <w:r>
        <w:rPr>
          <w:szCs w:val="26"/>
        </w:rPr>
        <w:t>pagamento das Obrigações Garantidas</w:t>
      </w:r>
      <w:r w:rsidRPr="007645A7">
        <w:rPr>
          <w:szCs w:val="26"/>
        </w:rPr>
        <w:t xml:space="preserve">, deverá ser constituída, </w:t>
      </w:r>
      <w:r>
        <w:rPr>
          <w:szCs w:val="26"/>
        </w:rPr>
        <w:t>de acordo com a Cláusula </w:t>
      </w:r>
      <w:r>
        <w:rPr>
          <w:szCs w:val="26"/>
        </w:rPr>
        <w:fldChar w:fldCharType="begin"/>
      </w:r>
      <w:r>
        <w:rPr>
          <w:szCs w:val="26"/>
        </w:rPr>
        <w:instrText xml:space="preserve"> REF _Ref376965967 \n \p \h </w:instrText>
      </w:r>
      <w:r>
        <w:rPr>
          <w:szCs w:val="26"/>
        </w:rPr>
      </w:r>
      <w:r>
        <w:rPr>
          <w:szCs w:val="26"/>
        </w:rPr>
        <w:fldChar w:fldCharType="separate"/>
      </w:r>
      <w:r w:rsidR="00EB3EC1">
        <w:rPr>
          <w:szCs w:val="26"/>
        </w:rPr>
        <w:t>3.1 acima</w:t>
      </w:r>
      <w:r>
        <w:rPr>
          <w:szCs w:val="26"/>
        </w:rPr>
        <w:fldChar w:fldCharType="end"/>
      </w:r>
      <w:r>
        <w:rPr>
          <w:szCs w:val="26"/>
        </w:rPr>
        <w:t xml:space="preserve">, inciso </w:t>
      </w:r>
      <w:r>
        <w:rPr>
          <w:szCs w:val="26"/>
        </w:rPr>
        <w:fldChar w:fldCharType="begin"/>
      </w:r>
      <w:r>
        <w:rPr>
          <w:szCs w:val="26"/>
        </w:rPr>
        <w:instrText xml:space="preserve"> REF _Ref522289703 \n \h </w:instrText>
      </w:r>
      <w:r>
        <w:rPr>
          <w:szCs w:val="26"/>
        </w:rPr>
      </w:r>
      <w:r>
        <w:rPr>
          <w:szCs w:val="26"/>
        </w:rPr>
        <w:fldChar w:fldCharType="separate"/>
      </w:r>
      <w:r w:rsidR="00EB3EC1">
        <w:rPr>
          <w:szCs w:val="26"/>
        </w:rPr>
        <w:t>III</w:t>
      </w:r>
      <w:r>
        <w:rPr>
          <w:szCs w:val="26"/>
        </w:rPr>
        <w:fldChar w:fldCharType="end"/>
      </w:r>
      <w:r>
        <w:rPr>
          <w:szCs w:val="26"/>
        </w:rPr>
        <w:t xml:space="preserve">, </w:t>
      </w:r>
      <w:r w:rsidRPr="007645A7">
        <w:rPr>
          <w:szCs w:val="26"/>
        </w:rPr>
        <w:t>até a</w:t>
      </w:r>
      <w:r>
        <w:rPr>
          <w:szCs w:val="26"/>
        </w:rPr>
        <w:t xml:space="preserve"> Primeira</w:t>
      </w:r>
      <w:r w:rsidRPr="007645A7">
        <w:rPr>
          <w:szCs w:val="26"/>
        </w:rPr>
        <w:t xml:space="preserve"> Data de Integralização, em favor dos Debenturistas, representados pelo Agente Fiduciário</w:t>
      </w:r>
      <w:r w:rsidRPr="00A93B77">
        <w:rPr>
          <w:szCs w:val="26"/>
        </w:rPr>
        <w:t>, a alienação fiduciária d</w:t>
      </w:r>
      <w:r>
        <w:rPr>
          <w:szCs w:val="26"/>
        </w:rPr>
        <w:t>e</w:t>
      </w:r>
      <w:r w:rsidRPr="00A93B77">
        <w:rPr>
          <w:szCs w:val="26"/>
        </w:rPr>
        <w:t xml:space="preserve"> </w:t>
      </w:r>
      <w:r w:rsidR="00602590">
        <w:rPr>
          <w:szCs w:val="26"/>
        </w:rPr>
        <w:t>quotas</w:t>
      </w:r>
      <w:r w:rsidR="00602590" w:rsidRPr="00A93B77">
        <w:rPr>
          <w:szCs w:val="26"/>
        </w:rPr>
        <w:t xml:space="preserve"> </w:t>
      </w:r>
      <w:r w:rsidRPr="00A93B77">
        <w:rPr>
          <w:szCs w:val="26"/>
        </w:rPr>
        <w:t xml:space="preserve">de emissão da </w:t>
      </w:r>
      <w:r w:rsidR="003D7C90">
        <w:rPr>
          <w:szCs w:val="26"/>
        </w:rPr>
        <w:t>MOBCOM</w:t>
      </w:r>
      <w:r>
        <w:rPr>
          <w:szCs w:val="26"/>
        </w:rPr>
        <w:t xml:space="preserve"> representativas de 51% (cinquenta e um por cento) do capital social total da </w:t>
      </w:r>
      <w:r w:rsidR="003D7C90">
        <w:rPr>
          <w:szCs w:val="26"/>
        </w:rPr>
        <w:t>MOBCOM</w:t>
      </w:r>
      <w:r>
        <w:rPr>
          <w:szCs w:val="26"/>
        </w:rPr>
        <w:t xml:space="preserve"> (</w:t>
      </w:r>
      <w:r w:rsidR="00D67C83">
        <w:rPr>
          <w:szCs w:val="26"/>
        </w:rPr>
        <w:t>"</w:t>
      </w:r>
      <w:r w:rsidR="002D67E0">
        <w:rPr>
          <w:szCs w:val="26"/>
          <w:u w:val="single"/>
        </w:rPr>
        <w:t xml:space="preserve">Quotas </w:t>
      </w:r>
      <w:r>
        <w:rPr>
          <w:szCs w:val="26"/>
          <w:u w:val="single"/>
        </w:rPr>
        <w:t>da Alienação Fiduciária</w:t>
      </w:r>
      <w:r w:rsidR="000D5EEC">
        <w:rPr>
          <w:szCs w:val="26"/>
          <w:u w:val="single"/>
        </w:rPr>
        <w:t xml:space="preserve"> </w:t>
      </w:r>
      <w:r w:rsidR="00354756">
        <w:rPr>
          <w:szCs w:val="26"/>
          <w:u w:val="single"/>
        </w:rPr>
        <w:t>–</w:t>
      </w:r>
      <w:r w:rsidR="000D5EEC">
        <w:rPr>
          <w:szCs w:val="26"/>
          <w:u w:val="single"/>
        </w:rPr>
        <w:t xml:space="preserve"> MOBCOM</w:t>
      </w:r>
      <w:r w:rsidR="00D67C83">
        <w:rPr>
          <w:szCs w:val="26"/>
        </w:rPr>
        <w:t>"</w:t>
      </w:r>
      <w:r>
        <w:rPr>
          <w:szCs w:val="26"/>
        </w:rPr>
        <w:t>)</w:t>
      </w:r>
      <w:r w:rsidR="00DE15DD">
        <w:rPr>
          <w:szCs w:val="26"/>
        </w:rPr>
        <w:t>, incluindo</w:t>
      </w:r>
      <w:r w:rsidR="001A0149" w:rsidRPr="001A0149">
        <w:rPr>
          <w:szCs w:val="26"/>
        </w:rPr>
        <w:t xml:space="preserve"> </w:t>
      </w:r>
      <w:r w:rsidR="001A0149" w:rsidRPr="00746788">
        <w:rPr>
          <w:szCs w:val="26"/>
        </w:rPr>
        <w:t xml:space="preserve">o direito de subscrição </w:t>
      </w:r>
      <w:r w:rsidR="00F22C8D">
        <w:rPr>
          <w:szCs w:val="26"/>
        </w:rPr>
        <w:t xml:space="preserve">ou aquisição </w:t>
      </w:r>
      <w:r w:rsidR="001A0149" w:rsidRPr="00746788">
        <w:rPr>
          <w:szCs w:val="26"/>
        </w:rPr>
        <w:t xml:space="preserve">de quotas representativas do capital social </w:t>
      </w:r>
      <w:r w:rsidR="001A0149">
        <w:rPr>
          <w:szCs w:val="26"/>
        </w:rPr>
        <w:t xml:space="preserve">da </w:t>
      </w:r>
      <w:r w:rsidR="00DE15DD">
        <w:rPr>
          <w:szCs w:val="26"/>
        </w:rPr>
        <w:t>MOBCOM</w:t>
      </w:r>
      <w:r w:rsidR="001A0149">
        <w:rPr>
          <w:szCs w:val="26"/>
        </w:rPr>
        <w:t xml:space="preserve"> </w:t>
      </w:r>
      <w:r w:rsidR="001A0149" w:rsidRPr="00746788">
        <w:rPr>
          <w:szCs w:val="26"/>
        </w:rPr>
        <w:t>e de quaisquer</w:t>
      </w:r>
      <w:r w:rsidR="00DC6AB7">
        <w:rPr>
          <w:szCs w:val="26"/>
        </w:rPr>
        <w:t xml:space="preserve"> </w:t>
      </w:r>
      <w:r w:rsidRPr="00A93B77">
        <w:rPr>
          <w:szCs w:val="26"/>
        </w:rPr>
        <w:t xml:space="preserve">outros valores mobiliários conversíveis ou permutáveis em </w:t>
      </w:r>
      <w:r w:rsidR="002406BB">
        <w:rPr>
          <w:szCs w:val="26"/>
        </w:rPr>
        <w:t xml:space="preserve">quotas </w:t>
      </w:r>
      <w:r w:rsidRPr="00A93B77">
        <w:rPr>
          <w:szCs w:val="26"/>
        </w:rPr>
        <w:t xml:space="preserve">de emissão da </w:t>
      </w:r>
      <w:r w:rsidR="003323FF">
        <w:rPr>
          <w:szCs w:val="26"/>
        </w:rPr>
        <w:t xml:space="preserve">MOBCOM </w:t>
      </w:r>
      <w:r>
        <w:rPr>
          <w:szCs w:val="26"/>
        </w:rPr>
        <w:t xml:space="preserve">relacionados às ou decorrentes das </w:t>
      </w:r>
      <w:r w:rsidR="00247D72">
        <w:rPr>
          <w:szCs w:val="26"/>
        </w:rPr>
        <w:t xml:space="preserve">Quotas </w:t>
      </w:r>
      <w:r>
        <w:rPr>
          <w:szCs w:val="26"/>
        </w:rPr>
        <w:t>da Alienação Fiduciária</w:t>
      </w:r>
      <w:r w:rsidR="003323FF">
        <w:rPr>
          <w:szCs w:val="26"/>
        </w:rPr>
        <w:t xml:space="preserve"> </w:t>
      </w:r>
      <w:r w:rsidR="00247D72">
        <w:rPr>
          <w:szCs w:val="26"/>
        </w:rPr>
        <w:t>–</w:t>
      </w:r>
      <w:r w:rsidR="003323FF">
        <w:rPr>
          <w:szCs w:val="26"/>
        </w:rPr>
        <w:t xml:space="preserve"> MOBCOM</w:t>
      </w:r>
      <w:r w:rsidRPr="00A93B77">
        <w:rPr>
          <w:szCs w:val="26"/>
        </w:rPr>
        <w:t xml:space="preserve">, que sejam ou venham a ser, a qualquer título e a qualquer tempo, de titularidade </w:t>
      </w:r>
      <w:r>
        <w:rPr>
          <w:szCs w:val="26"/>
        </w:rPr>
        <w:t>d</w:t>
      </w:r>
      <w:r w:rsidR="008B7541">
        <w:rPr>
          <w:szCs w:val="26"/>
        </w:rPr>
        <w:t>a</w:t>
      </w:r>
      <w:r>
        <w:rPr>
          <w:szCs w:val="26"/>
        </w:rPr>
        <w:t xml:space="preserve"> </w:t>
      </w:r>
      <w:r w:rsidR="008B7541">
        <w:rPr>
          <w:szCs w:val="26"/>
        </w:rPr>
        <w:t>Companhia</w:t>
      </w:r>
      <w:r>
        <w:rPr>
          <w:szCs w:val="26"/>
        </w:rPr>
        <w:t>,</w:t>
      </w:r>
      <w:r w:rsidRPr="00A93B77">
        <w:rPr>
          <w:szCs w:val="26"/>
        </w:rPr>
        <w:t xml:space="preserve"> </w:t>
      </w:r>
      <w:r>
        <w:rPr>
          <w:szCs w:val="26"/>
        </w:rPr>
        <w:t xml:space="preserve">incluindo todos </w:t>
      </w:r>
      <w:r w:rsidRPr="00A93B77">
        <w:rPr>
          <w:szCs w:val="26"/>
        </w:rPr>
        <w:t>os direitos a est</w:t>
      </w:r>
      <w:r>
        <w:rPr>
          <w:szCs w:val="26"/>
        </w:rPr>
        <w:t>e</w:t>
      </w:r>
      <w:r w:rsidRPr="00A93B77">
        <w:rPr>
          <w:szCs w:val="26"/>
        </w:rPr>
        <w:t xml:space="preserve">s inerentes, conforme previsto no Contrato de Alienação Fiduciária </w:t>
      </w:r>
      <w:r w:rsidR="008B7541">
        <w:rPr>
          <w:szCs w:val="26"/>
        </w:rPr>
        <w:t xml:space="preserve">– MOBCOM </w:t>
      </w:r>
      <w:r w:rsidRPr="00A93B77">
        <w:t>(</w:t>
      </w:r>
      <w:r w:rsidR="00D67C83">
        <w:t>"</w:t>
      </w:r>
      <w:r w:rsidRPr="00A93B77">
        <w:rPr>
          <w:u w:val="single"/>
        </w:rPr>
        <w:t>Alienação Fiduciária</w:t>
      </w:r>
      <w:r w:rsidR="000D5EEC">
        <w:rPr>
          <w:u w:val="single"/>
        </w:rPr>
        <w:t xml:space="preserve"> </w:t>
      </w:r>
      <w:r w:rsidR="00354756">
        <w:rPr>
          <w:u w:val="single"/>
        </w:rPr>
        <w:t>–</w:t>
      </w:r>
      <w:r w:rsidR="000D5EEC">
        <w:rPr>
          <w:u w:val="single"/>
        </w:rPr>
        <w:t xml:space="preserve"> MOBCOM</w:t>
      </w:r>
      <w:r w:rsidR="00D67C83">
        <w:t>"</w:t>
      </w:r>
      <w:r w:rsidRPr="00A93B77">
        <w:t>)</w:t>
      </w:r>
      <w:r>
        <w:t>.</w:t>
      </w:r>
      <w:bookmarkEnd w:id="52"/>
      <w:r>
        <w:rPr>
          <w:szCs w:val="26"/>
        </w:rPr>
        <w:t xml:space="preserve"> </w:t>
      </w:r>
    </w:p>
    <w:p w:rsidR="008C51F7" w:rsidRPr="007645A7" w:rsidRDefault="008C51F7" w:rsidP="005632BE">
      <w:pPr>
        <w:numPr>
          <w:ilvl w:val="5"/>
          <w:numId w:val="29"/>
        </w:numPr>
      </w:pPr>
      <w:r w:rsidRPr="007645A7">
        <w:rPr>
          <w:szCs w:val="26"/>
        </w:rPr>
        <w:t xml:space="preserve">As disposições relativas à </w:t>
      </w:r>
      <w:r>
        <w:rPr>
          <w:szCs w:val="26"/>
        </w:rPr>
        <w:t xml:space="preserve">Alienação Fiduciária </w:t>
      </w:r>
      <w:r w:rsidR="000D5EEC">
        <w:rPr>
          <w:szCs w:val="26"/>
        </w:rPr>
        <w:t xml:space="preserve">– MOBCOM </w:t>
      </w:r>
      <w:r w:rsidRPr="007645A7">
        <w:rPr>
          <w:szCs w:val="26"/>
        </w:rPr>
        <w:t xml:space="preserve">estão descritas no Contrato de </w:t>
      </w:r>
      <w:r>
        <w:rPr>
          <w:szCs w:val="26"/>
        </w:rPr>
        <w:t>Alienação Fiduciária</w:t>
      </w:r>
      <w:r w:rsidR="000D5EEC">
        <w:rPr>
          <w:szCs w:val="26"/>
        </w:rPr>
        <w:t xml:space="preserve"> </w:t>
      </w:r>
      <w:r w:rsidR="00354756">
        <w:rPr>
          <w:szCs w:val="26"/>
        </w:rPr>
        <w:t>–</w:t>
      </w:r>
      <w:r w:rsidR="000D5EEC">
        <w:rPr>
          <w:szCs w:val="26"/>
        </w:rPr>
        <w:t xml:space="preserve"> MOBCOM</w:t>
      </w:r>
      <w:r w:rsidRPr="007645A7">
        <w:rPr>
          <w:szCs w:val="26"/>
        </w:rPr>
        <w:t xml:space="preserve">, o qual é parte </w:t>
      </w:r>
      <w:r w:rsidRPr="007645A7">
        <w:t>integrante, complementar e inseparável desta Escritura de Emissão.</w:t>
      </w:r>
    </w:p>
    <w:p w:rsidR="00E81D3F" w:rsidRDefault="00983535" w:rsidP="008004D6">
      <w:pPr>
        <w:numPr>
          <w:ilvl w:val="1"/>
          <w:numId w:val="29"/>
        </w:numPr>
        <w:rPr>
          <w:szCs w:val="26"/>
        </w:rPr>
      </w:pPr>
      <w:bookmarkStart w:id="53" w:name="_Ref521312193"/>
      <w:bookmarkStart w:id="54" w:name="_Ref522289833"/>
      <w:bookmarkStart w:id="55" w:name="_Ref279826046"/>
      <w:bookmarkStart w:id="56" w:name="_Ref487645411"/>
      <w:bookmarkStart w:id="57" w:name="_Ref279826043"/>
      <w:r w:rsidRPr="0000260E">
        <w:rPr>
          <w:i/>
          <w:szCs w:val="26"/>
        </w:rPr>
        <w:t>Alienação Fiduciária</w:t>
      </w:r>
      <w:r w:rsidR="00E301B5">
        <w:rPr>
          <w:i/>
          <w:szCs w:val="26"/>
        </w:rPr>
        <w:t xml:space="preserve"> – </w:t>
      </w:r>
      <w:r w:rsidR="005A2867">
        <w:rPr>
          <w:i/>
          <w:szCs w:val="26"/>
        </w:rPr>
        <w:t>MOB Participações</w:t>
      </w:r>
      <w:r w:rsidR="003F377C" w:rsidRPr="007645A7">
        <w:rPr>
          <w:szCs w:val="26"/>
        </w:rPr>
        <w:t>.</w:t>
      </w:r>
      <w:r w:rsidR="008771F4">
        <w:rPr>
          <w:szCs w:val="26"/>
        </w:rPr>
        <w:t xml:space="preserve"> </w:t>
      </w:r>
      <w:r w:rsidR="003F377C" w:rsidRPr="007645A7">
        <w:rPr>
          <w:szCs w:val="26"/>
        </w:rPr>
        <w:t xml:space="preserve">Em garantia do integral e pontual </w:t>
      </w:r>
      <w:r w:rsidR="00B76691">
        <w:rPr>
          <w:szCs w:val="26"/>
        </w:rPr>
        <w:t>pagamento</w:t>
      </w:r>
      <w:r w:rsidR="00C51433">
        <w:rPr>
          <w:szCs w:val="26"/>
        </w:rPr>
        <w:t xml:space="preserve"> das Obrigações Garantidas</w:t>
      </w:r>
      <w:r w:rsidR="003F377C" w:rsidRPr="007645A7">
        <w:rPr>
          <w:szCs w:val="26"/>
        </w:rPr>
        <w:t>, deverá ser constituída</w:t>
      </w:r>
      <w:r w:rsidR="00733415" w:rsidRPr="007645A7">
        <w:rPr>
          <w:szCs w:val="26"/>
        </w:rPr>
        <w:t xml:space="preserve">, </w:t>
      </w:r>
      <w:r w:rsidR="002F6C10">
        <w:rPr>
          <w:szCs w:val="26"/>
        </w:rPr>
        <w:t>de acordo com a Cláusula </w:t>
      </w:r>
      <w:r w:rsidR="002F6C10">
        <w:rPr>
          <w:szCs w:val="26"/>
        </w:rPr>
        <w:fldChar w:fldCharType="begin"/>
      </w:r>
      <w:r w:rsidR="002F6C10">
        <w:rPr>
          <w:szCs w:val="26"/>
        </w:rPr>
        <w:instrText xml:space="preserve"> REF _Ref376965967 \n \p \h </w:instrText>
      </w:r>
      <w:r w:rsidR="002F6C10">
        <w:rPr>
          <w:szCs w:val="26"/>
        </w:rPr>
      </w:r>
      <w:r w:rsidR="002F6C10">
        <w:rPr>
          <w:szCs w:val="26"/>
        </w:rPr>
        <w:fldChar w:fldCharType="separate"/>
      </w:r>
      <w:r w:rsidR="00EB3EC1">
        <w:rPr>
          <w:szCs w:val="26"/>
        </w:rPr>
        <w:t>3.1 acima</w:t>
      </w:r>
      <w:r w:rsidR="002F6C10">
        <w:rPr>
          <w:szCs w:val="26"/>
        </w:rPr>
        <w:fldChar w:fldCharType="end"/>
      </w:r>
      <w:r w:rsidR="002F6C10">
        <w:rPr>
          <w:szCs w:val="26"/>
        </w:rPr>
        <w:t xml:space="preserve">, inciso </w:t>
      </w:r>
      <w:r w:rsidR="002F6C10">
        <w:rPr>
          <w:szCs w:val="26"/>
        </w:rPr>
        <w:fldChar w:fldCharType="begin"/>
      </w:r>
      <w:r w:rsidR="002F6C10">
        <w:rPr>
          <w:szCs w:val="26"/>
        </w:rPr>
        <w:instrText xml:space="preserve"> REF _Ref522289703 \n \h </w:instrText>
      </w:r>
      <w:r w:rsidR="002F6C10">
        <w:rPr>
          <w:szCs w:val="26"/>
        </w:rPr>
      </w:r>
      <w:r w:rsidR="002F6C10">
        <w:rPr>
          <w:szCs w:val="26"/>
        </w:rPr>
        <w:fldChar w:fldCharType="separate"/>
      </w:r>
      <w:r w:rsidR="00EB3EC1">
        <w:rPr>
          <w:szCs w:val="26"/>
        </w:rPr>
        <w:t>III</w:t>
      </w:r>
      <w:r w:rsidR="002F6C10">
        <w:rPr>
          <w:szCs w:val="26"/>
        </w:rPr>
        <w:fldChar w:fldCharType="end"/>
      </w:r>
      <w:r w:rsidR="00BE718B">
        <w:rPr>
          <w:szCs w:val="26"/>
        </w:rPr>
        <w:t>,</w:t>
      </w:r>
      <w:r w:rsidR="002F6C10">
        <w:rPr>
          <w:szCs w:val="26"/>
        </w:rPr>
        <w:t xml:space="preserve"> </w:t>
      </w:r>
      <w:r w:rsidR="00AB04CF" w:rsidRPr="007645A7">
        <w:rPr>
          <w:szCs w:val="26"/>
        </w:rPr>
        <w:t>até a</w:t>
      </w:r>
      <w:r w:rsidR="00202F90">
        <w:rPr>
          <w:szCs w:val="26"/>
        </w:rPr>
        <w:t xml:space="preserve"> </w:t>
      </w:r>
      <w:r w:rsidR="00F937AE">
        <w:rPr>
          <w:szCs w:val="26"/>
        </w:rPr>
        <w:t>Primeira</w:t>
      </w:r>
      <w:r w:rsidR="00AB04CF" w:rsidRPr="007645A7">
        <w:rPr>
          <w:szCs w:val="26"/>
        </w:rPr>
        <w:t xml:space="preserve"> Data de Integralização</w:t>
      </w:r>
      <w:r w:rsidR="003F377C" w:rsidRPr="007645A7">
        <w:rPr>
          <w:szCs w:val="26"/>
        </w:rPr>
        <w:t>, em favor dos Debenturistas, representados pelo Agente Fiduciário</w:t>
      </w:r>
      <w:r w:rsidR="00B41599" w:rsidRPr="00A93B77">
        <w:rPr>
          <w:szCs w:val="26"/>
        </w:rPr>
        <w:t>, a alienação fiduciária d</w:t>
      </w:r>
      <w:r w:rsidR="00BE718B">
        <w:rPr>
          <w:szCs w:val="26"/>
        </w:rPr>
        <w:t>e</w:t>
      </w:r>
      <w:r w:rsidR="00B41599" w:rsidRPr="00A93B77">
        <w:rPr>
          <w:szCs w:val="26"/>
        </w:rPr>
        <w:t xml:space="preserve"> ações de emissão da Companhia</w:t>
      </w:r>
      <w:r w:rsidR="00BE718B">
        <w:rPr>
          <w:szCs w:val="26"/>
        </w:rPr>
        <w:t xml:space="preserve"> representativas de 51% (cinquenta e um por cento) </w:t>
      </w:r>
      <w:r w:rsidR="004113A6">
        <w:rPr>
          <w:szCs w:val="26"/>
        </w:rPr>
        <w:t xml:space="preserve">do capital social total da Companhia </w:t>
      </w:r>
      <w:r w:rsidR="00BE718B">
        <w:rPr>
          <w:szCs w:val="26"/>
        </w:rPr>
        <w:t>(</w:t>
      </w:r>
      <w:r w:rsidR="00D67C83">
        <w:rPr>
          <w:szCs w:val="26"/>
        </w:rPr>
        <w:t>"</w:t>
      </w:r>
      <w:r w:rsidR="00BE718B" w:rsidRPr="008D5E0A">
        <w:rPr>
          <w:szCs w:val="26"/>
          <w:u w:val="single"/>
        </w:rPr>
        <w:t>Ações</w:t>
      </w:r>
      <w:r w:rsidR="00D410E9">
        <w:rPr>
          <w:szCs w:val="26"/>
          <w:u w:val="single"/>
        </w:rPr>
        <w:t xml:space="preserve"> da Alienação Fiduciária</w:t>
      </w:r>
      <w:r w:rsidR="00B828B0">
        <w:rPr>
          <w:szCs w:val="26"/>
          <w:u w:val="single"/>
        </w:rPr>
        <w:t xml:space="preserve"> – MOB Participações</w:t>
      </w:r>
      <w:r w:rsidR="00D67C83">
        <w:rPr>
          <w:szCs w:val="26"/>
        </w:rPr>
        <w:t>"</w:t>
      </w:r>
      <w:r w:rsidR="00BE718B">
        <w:rPr>
          <w:szCs w:val="26"/>
        </w:rPr>
        <w:t>)</w:t>
      </w:r>
      <w:r w:rsidR="005921BA">
        <w:rPr>
          <w:szCs w:val="26"/>
        </w:rPr>
        <w:t>, incluindo</w:t>
      </w:r>
      <w:r w:rsidR="00B41599" w:rsidRPr="00A93B77">
        <w:rPr>
          <w:szCs w:val="26"/>
        </w:rPr>
        <w:t xml:space="preserve"> bônus de subscrição, debêntures conversíveis, partes beneficiárias, certificados, títulos e outros valores mobiliários conversíveis ou permutáveis em ações de emissão da Companhia</w:t>
      </w:r>
      <w:r w:rsidR="005921BA">
        <w:rPr>
          <w:szCs w:val="26"/>
        </w:rPr>
        <w:t xml:space="preserve"> relacionados às ou decorrentes das Ações da Alienação Fiduciária</w:t>
      </w:r>
      <w:r w:rsidR="00DF60B4">
        <w:rPr>
          <w:szCs w:val="26"/>
        </w:rPr>
        <w:t xml:space="preserve"> – MOB Participações</w:t>
      </w:r>
      <w:r w:rsidR="00B41599" w:rsidRPr="00A93B77">
        <w:rPr>
          <w:szCs w:val="26"/>
        </w:rPr>
        <w:t xml:space="preserve">, que sejam ou venham a ser, a qualquer título e a qualquer tempo, de titularidade </w:t>
      </w:r>
      <w:r w:rsidR="00822A3F">
        <w:rPr>
          <w:szCs w:val="26"/>
        </w:rPr>
        <w:t>dos Outorgantes da Alienação Fiduciária</w:t>
      </w:r>
      <w:r w:rsidR="006A0DB9">
        <w:rPr>
          <w:szCs w:val="26"/>
        </w:rPr>
        <w:t xml:space="preserve"> – MOB Participações</w:t>
      </w:r>
      <w:r w:rsidR="00970176">
        <w:rPr>
          <w:szCs w:val="26"/>
        </w:rPr>
        <w:t>,</w:t>
      </w:r>
      <w:r w:rsidR="00970176" w:rsidRPr="00A93B77">
        <w:rPr>
          <w:szCs w:val="26"/>
        </w:rPr>
        <w:t xml:space="preserve"> </w:t>
      </w:r>
      <w:r w:rsidR="00A95E19">
        <w:rPr>
          <w:szCs w:val="26"/>
        </w:rPr>
        <w:t xml:space="preserve">incluindo todos </w:t>
      </w:r>
      <w:r w:rsidR="00B41599" w:rsidRPr="00A93B77">
        <w:rPr>
          <w:szCs w:val="26"/>
        </w:rPr>
        <w:t>os direitos a est</w:t>
      </w:r>
      <w:r w:rsidR="002F56AA">
        <w:rPr>
          <w:szCs w:val="26"/>
        </w:rPr>
        <w:t>e</w:t>
      </w:r>
      <w:r w:rsidR="00B41599" w:rsidRPr="00A93B77">
        <w:rPr>
          <w:szCs w:val="26"/>
        </w:rPr>
        <w:t xml:space="preserve">s inerentes, conforme previsto no Contrato de Alienação Fiduciária </w:t>
      </w:r>
      <w:r w:rsidR="00DF60B4">
        <w:rPr>
          <w:szCs w:val="26"/>
        </w:rPr>
        <w:t>– MOB Participações</w:t>
      </w:r>
      <w:r w:rsidR="00DF60B4" w:rsidRPr="00A93B77">
        <w:t xml:space="preserve"> </w:t>
      </w:r>
      <w:r w:rsidR="00B41599" w:rsidRPr="00A93B77">
        <w:t>(</w:t>
      </w:r>
      <w:r w:rsidR="00D67C83">
        <w:t>"</w:t>
      </w:r>
      <w:r w:rsidR="00B41599" w:rsidRPr="00A93B77">
        <w:rPr>
          <w:u w:val="single"/>
        </w:rPr>
        <w:t>Alienação Fiduciária</w:t>
      </w:r>
      <w:r w:rsidR="00265423">
        <w:rPr>
          <w:u w:val="single"/>
        </w:rPr>
        <w:t xml:space="preserve"> – MOB Participações</w:t>
      </w:r>
      <w:r w:rsidR="00D67C83">
        <w:t>"</w:t>
      </w:r>
      <w:r w:rsidR="00B41599" w:rsidRPr="00A93B77">
        <w:t>)</w:t>
      </w:r>
      <w:bookmarkEnd w:id="53"/>
      <w:r w:rsidR="00491130">
        <w:t>.</w:t>
      </w:r>
      <w:bookmarkEnd w:id="54"/>
    </w:p>
    <w:bookmarkEnd w:id="55"/>
    <w:bookmarkEnd w:id="56"/>
    <w:p w:rsidR="008215B4" w:rsidRPr="00960FFD" w:rsidRDefault="008215B4" w:rsidP="005632BE">
      <w:pPr>
        <w:numPr>
          <w:ilvl w:val="5"/>
          <w:numId w:val="29"/>
        </w:numPr>
        <w:rPr>
          <w:szCs w:val="26"/>
        </w:rPr>
      </w:pPr>
      <w:r w:rsidRPr="007645A7">
        <w:rPr>
          <w:szCs w:val="26"/>
        </w:rPr>
        <w:t xml:space="preserve">As disposições relativas à </w:t>
      </w:r>
      <w:r w:rsidR="00FB38A0">
        <w:rPr>
          <w:szCs w:val="26"/>
        </w:rPr>
        <w:t xml:space="preserve">Alienação Fiduciária </w:t>
      </w:r>
      <w:r w:rsidR="00DF60B4">
        <w:rPr>
          <w:szCs w:val="26"/>
        </w:rPr>
        <w:t>– MOB Participações</w:t>
      </w:r>
      <w:r w:rsidR="00DF60B4" w:rsidRPr="007645A7">
        <w:rPr>
          <w:szCs w:val="26"/>
        </w:rPr>
        <w:t xml:space="preserve"> </w:t>
      </w:r>
      <w:r w:rsidRPr="007645A7">
        <w:rPr>
          <w:szCs w:val="26"/>
        </w:rPr>
        <w:t xml:space="preserve">estão descritas no Contrato de </w:t>
      </w:r>
      <w:r w:rsidR="00A57F84">
        <w:rPr>
          <w:szCs w:val="26"/>
        </w:rPr>
        <w:t>Alienação Fiduciária</w:t>
      </w:r>
      <w:r w:rsidR="00DF60B4">
        <w:rPr>
          <w:szCs w:val="26"/>
        </w:rPr>
        <w:t>– MOB Participações</w:t>
      </w:r>
      <w:r w:rsidRPr="007645A7">
        <w:rPr>
          <w:szCs w:val="26"/>
        </w:rPr>
        <w:t xml:space="preserve">, o qual é parte </w:t>
      </w:r>
      <w:r w:rsidRPr="007645A7">
        <w:t>integrante, complementar e inseparável desta Escritura de Emissão.</w:t>
      </w:r>
    </w:p>
    <w:p w:rsidR="000D5EEC" w:rsidRDefault="000D5EEC" w:rsidP="008004D6">
      <w:pPr>
        <w:numPr>
          <w:ilvl w:val="1"/>
          <w:numId w:val="29"/>
        </w:numPr>
        <w:rPr>
          <w:szCs w:val="26"/>
        </w:rPr>
      </w:pPr>
      <w:bookmarkStart w:id="58" w:name="_Ref525559801"/>
      <w:r w:rsidRPr="0000260E">
        <w:rPr>
          <w:i/>
          <w:szCs w:val="26"/>
        </w:rPr>
        <w:t>Alienação Fiduciária</w:t>
      </w:r>
      <w:r>
        <w:rPr>
          <w:i/>
          <w:szCs w:val="26"/>
        </w:rPr>
        <w:t xml:space="preserve"> – MOB Telecomunicações</w:t>
      </w:r>
      <w:r w:rsidRPr="007645A7">
        <w:rPr>
          <w:szCs w:val="26"/>
        </w:rPr>
        <w:t>.</w:t>
      </w:r>
      <w:r>
        <w:rPr>
          <w:szCs w:val="26"/>
        </w:rPr>
        <w:t xml:space="preserve"> </w:t>
      </w:r>
      <w:r w:rsidRPr="007645A7">
        <w:rPr>
          <w:szCs w:val="26"/>
        </w:rPr>
        <w:t xml:space="preserve">Em garantia do integral e pontual </w:t>
      </w:r>
      <w:r>
        <w:rPr>
          <w:szCs w:val="26"/>
        </w:rPr>
        <w:t>pagamento das Obrigações Garantidas</w:t>
      </w:r>
      <w:r w:rsidRPr="007645A7">
        <w:rPr>
          <w:szCs w:val="26"/>
        </w:rPr>
        <w:t xml:space="preserve">, deverá ser constituída, </w:t>
      </w:r>
      <w:r>
        <w:rPr>
          <w:szCs w:val="26"/>
        </w:rPr>
        <w:t>de acordo com a Cláusula </w:t>
      </w:r>
      <w:r>
        <w:rPr>
          <w:szCs w:val="26"/>
        </w:rPr>
        <w:fldChar w:fldCharType="begin"/>
      </w:r>
      <w:r>
        <w:rPr>
          <w:szCs w:val="26"/>
        </w:rPr>
        <w:instrText xml:space="preserve"> REF _Ref376965967 \n \p \h </w:instrText>
      </w:r>
      <w:r>
        <w:rPr>
          <w:szCs w:val="26"/>
        </w:rPr>
      </w:r>
      <w:r>
        <w:rPr>
          <w:szCs w:val="26"/>
        </w:rPr>
        <w:fldChar w:fldCharType="separate"/>
      </w:r>
      <w:r w:rsidR="00EB3EC1">
        <w:rPr>
          <w:szCs w:val="26"/>
        </w:rPr>
        <w:t>3.1 acima</w:t>
      </w:r>
      <w:r>
        <w:rPr>
          <w:szCs w:val="26"/>
        </w:rPr>
        <w:fldChar w:fldCharType="end"/>
      </w:r>
      <w:r>
        <w:rPr>
          <w:szCs w:val="26"/>
        </w:rPr>
        <w:t xml:space="preserve">, inciso </w:t>
      </w:r>
      <w:r>
        <w:rPr>
          <w:szCs w:val="26"/>
        </w:rPr>
        <w:fldChar w:fldCharType="begin"/>
      </w:r>
      <w:r>
        <w:rPr>
          <w:szCs w:val="26"/>
        </w:rPr>
        <w:instrText xml:space="preserve"> REF _Ref522289703 \n \h </w:instrText>
      </w:r>
      <w:r>
        <w:rPr>
          <w:szCs w:val="26"/>
        </w:rPr>
      </w:r>
      <w:r>
        <w:rPr>
          <w:szCs w:val="26"/>
        </w:rPr>
        <w:fldChar w:fldCharType="separate"/>
      </w:r>
      <w:r w:rsidR="00EB3EC1">
        <w:rPr>
          <w:szCs w:val="26"/>
        </w:rPr>
        <w:t>III</w:t>
      </w:r>
      <w:r>
        <w:rPr>
          <w:szCs w:val="26"/>
        </w:rPr>
        <w:fldChar w:fldCharType="end"/>
      </w:r>
      <w:r>
        <w:rPr>
          <w:szCs w:val="26"/>
        </w:rPr>
        <w:t xml:space="preserve">, </w:t>
      </w:r>
      <w:r w:rsidRPr="007645A7">
        <w:rPr>
          <w:szCs w:val="26"/>
        </w:rPr>
        <w:t>até a</w:t>
      </w:r>
      <w:r>
        <w:rPr>
          <w:szCs w:val="26"/>
        </w:rPr>
        <w:t xml:space="preserve"> Primeira</w:t>
      </w:r>
      <w:r w:rsidRPr="007645A7">
        <w:rPr>
          <w:szCs w:val="26"/>
        </w:rPr>
        <w:t xml:space="preserve"> Data de Integralização, em favor dos Debenturistas, representados pelo Agente Fiduciário</w:t>
      </w:r>
      <w:r w:rsidRPr="00A93B77">
        <w:rPr>
          <w:szCs w:val="26"/>
        </w:rPr>
        <w:t>, a alienação fiduciária d</w:t>
      </w:r>
      <w:r>
        <w:rPr>
          <w:szCs w:val="26"/>
        </w:rPr>
        <w:t>e</w:t>
      </w:r>
      <w:r w:rsidRPr="00A93B77">
        <w:rPr>
          <w:szCs w:val="26"/>
        </w:rPr>
        <w:t xml:space="preserve"> </w:t>
      </w:r>
      <w:r w:rsidR="00850ACD">
        <w:rPr>
          <w:szCs w:val="26"/>
        </w:rPr>
        <w:t>quotas</w:t>
      </w:r>
      <w:r w:rsidR="00850ACD" w:rsidRPr="00A93B77">
        <w:rPr>
          <w:szCs w:val="26"/>
        </w:rPr>
        <w:t xml:space="preserve"> </w:t>
      </w:r>
      <w:r w:rsidRPr="00A93B77">
        <w:rPr>
          <w:szCs w:val="26"/>
        </w:rPr>
        <w:t xml:space="preserve">de emissão da </w:t>
      </w:r>
      <w:r>
        <w:rPr>
          <w:szCs w:val="26"/>
        </w:rPr>
        <w:t>MOB Telecomunicações representativas de 51% (cinquenta e um por cento) do capital social total da MOB Telecomunicações (</w:t>
      </w:r>
      <w:r w:rsidR="00D67C83">
        <w:rPr>
          <w:szCs w:val="26"/>
        </w:rPr>
        <w:t>"</w:t>
      </w:r>
      <w:r w:rsidR="002D67E0">
        <w:rPr>
          <w:szCs w:val="26"/>
          <w:u w:val="single"/>
        </w:rPr>
        <w:t xml:space="preserve">Quotas </w:t>
      </w:r>
      <w:r>
        <w:rPr>
          <w:szCs w:val="26"/>
          <w:u w:val="single"/>
        </w:rPr>
        <w:t>da Alienação Fiduciária</w:t>
      </w:r>
      <w:r w:rsidR="008D4471">
        <w:rPr>
          <w:szCs w:val="26"/>
          <w:u w:val="single"/>
        </w:rPr>
        <w:t xml:space="preserve"> – MOB Telecomunicações</w:t>
      </w:r>
      <w:r w:rsidR="00D67C83">
        <w:rPr>
          <w:szCs w:val="26"/>
        </w:rPr>
        <w:t>"</w:t>
      </w:r>
      <w:r>
        <w:rPr>
          <w:szCs w:val="26"/>
        </w:rPr>
        <w:t>), incluindo</w:t>
      </w:r>
      <w:r w:rsidRPr="00A93B77">
        <w:rPr>
          <w:szCs w:val="26"/>
        </w:rPr>
        <w:t xml:space="preserve"> </w:t>
      </w:r>
      <w:r w:rsidR="00DE15DD" w:rsidRPr="00746788">
        <w:rPr>
          <w:szCs w:val="26"/>
        </w:rPr>
        <w:t xml:space="preserve">o direito de subscrição </w:t>
      </w:r>
      <w:r w:rsidR="00F22C8D">
        <w:rPr>
          <w:szCs w:val="26"/>
        </w:rPr>
        <w:t xml:space="preserve">ou aquisição </w:t>
      </w:r>
      <w:r w:rsidR="00DE15DD" w:rsidRPr="00746788">
        <w:rPr>
          <w:szCs w:val="26"/>
        </w:rPr>
        <w:t xml:space="preserve">de quotas representativas do capital social </w:t>
      </w:r>
      <w:r w:rsidR="00DE15DD">
        <w:rPr>
          <w:szCs w:val="26"/>
        </w:rPr>
        <w:t xml:space="preserve">da MOB Telecomunicações </w:t>
      </w:r>
      <w:r w:rsidR="00DE15DD" w:rsidRPr="00746788">
        <w:rPr>
          <w:szCs w:val="26"/>
        </w:rPr>
        <w:t>e de quaisquer</w:t>
      </w:r>
      <w:r w:rsidR="00DE15DD" w:rsidRPr="00A93B77" w:rsidDel="00DE15DD">
        <w:rPr>
          <w:szCs w:val="26"/>
        </w:rPr>
        <w:t xml:space="preserve"> </w:t>
      </w:r>
      <w:r w:rsidRPr="00A93B77">
        <w:rPr>
          <w:szCs w:val="26"/>
        </w:rPr>
        <w:t xml:space="preserve">outros valores mobiliários conversíveis ou permutáveis em </w:t>
      </w:r>
      <w:r w:rsidR="00850ACD">
        <w:rPr>
          <w:szCs w:val="26"/>
        </w:rPr>
        <w:t>quotas</w:t>
      </w:r>
      <w:r w:rsidR="00850ACD" w:rsidRPr="00A93B77">
        <w:rPr>
          <w:szCs w:val="26"/>
        </w:rPr>
        <w:t xml:space="preserve"> </w:t>
      </w:r>
      <w:r w:rsidRPr="00A93B77">
        <w:rPr>
          <w:szCs w:val="26"/>
        </w:rPr>
        <w:t xml:space="preserve">de emissão da </w:t>
      </w:r>
      <w:r w:rsidR="008D4471">
        <w:rPr>
          <w:szCs w:val="26"/>
        </w:rPr>
        <w:t>MOB Telecomunicações</w:t>
      </w:r>
      <w:r>
        <w:rPr>
          <w:szCs w:val="26"/>
        </w:rPr>
        <w:t xml:space="preserve"> relacionados às ou decorrentes das </w:t>
      </w:r>
      <w:r w:rsidR="00850ACD">
        <w:rPr>
          <w:szCs w:val="26"/>
        </w:rPr>
        <w:t xml:space="preserve">Quotas </w:t>
      </w:r>
      <w:r>
        <w:rPr>
          <w:szCs w:val="26"/>
        </w:rPr>
        <w:t xml:space="preserve">da Alienação Fiduciária </w:t>
      </w:r>
      <w:r w:rsidR="008D4471">
        <w:rPr>
          <w:szCs w:val="26"/>
        </w:rPr>
        <w:t>–</w:t>
      </w:r>
      <w:r>
        <w:rPr>
          <w:szCs w:val="26"/>
        </w:rPr>
        <w:t xml:space="preserve"> </w:t>
      </w:r>
      <w:r w:rsidR="008D4471">
        <w:rPr>
          <w:szCs w:val="26"/>
        </w:rPr>
        <w:t>MOB Telecomunicações</w:t>
      </w:r>
      <w:r w:rsidRPr="00A93B77">
        <w:rPr>
          <w:szCs w:val="26"/>
        </w:rPr>
        <w:t xml:space="preserve">, que sejam ou venham a ser, a qualquer título e a qualquer tempo, de titularidade </w:t>
      </w:r>
      <w:r>
        <w:rPr>
          <w:szCs w:val="26"/>
        </w:rPr>
        <w:t>da Companhia,</w:t>
      </w:r>
      <w:r w:rsidRPr="00A93B77">
        <w:rPr>
          <w:szCs w:val="26"/>
        </w:rPr>
        <w:t xml:space="preserve"> </w:t>
      </w:r>
      <w:r>
        <w:rPr>
          <w:szCs w:val="26"/>
        </w:rPr>
        <w:t xml:space="preserve">incluindo todos </w:t>
      </w:r>
      <w:r w:rsidRPr="00A93B77">
        <w:rPr>
          <w:szCs w:val="26"/>
        </w:rPr>
        <w:t>os direitos a est</w:t>
      </w:r>
      <w:r>
        <w:rPr>
          <w:szCs w:val="26"/>
        </w:rPr>
        <w:t>e</w:t>
      </w:r>
      <w:r w:rsidRPr="00A93B77">
        <w:rPr>
          <w:szCs w:val="26"/>
        </w:rPr>
        <w:t xml:space="preserve">s inerentes, conforme previsto no Contrato de Alienação Fiduciária </w:t>
      </w:r>
      <w:r>
        <w:rPr>
          <w:szCs w:val="26"/>
        </w:rPr>
        <w:t>– MOB</w:t>
      </w:r>
      <w:r w:rsidR="008D4471">
        <w:rPr>
          <w:szCs w:val="26"/>
        </w:rPr>
        <w:t xml:space="preserve"> Telecomunicações</w:t>
      </w:r>
      <w:r>
        <w:rPr>
          <w:szCs w:val="26"/>
        </w:rPr>
        <w:t xml:space="preserve"> </w:t>
      </w:r>
      <w:r w:rsidRPr="00A93B77">
        <w:t>(</w:t>
      </w:r>
      <w:r w:rsidR="00D67C83">
        <w:t>"</w:t>
      </w:r>
      <w:r w:rsidRPr="00A93B77">
        <w:rPr>
          <w:u w:val="single"/>
        </w:rPr>
        <w:t>Alienação Fiduciária</w:t>
      </w:r>
      <w:r w:rsidR="004E5866">
        <w:rPr>
          <w:u w:val="single"/>
        </w:rPr>
        <w:t xml:space="preserve"> – MOB Telecomunicações</w:t>
      </w:r>
      <w:r w:rsidR="00D67C83">
        <w:t>"</w:t>
      </w:r>
      <w:r w:rsidRPr="00A93B77">
        <w:t>)</w:t>
      </w:r>
      <w:r>
        <w:t>.</w:t>
      </w:r>
      <w:bookmarkEnd w:id="58"/>
      <w:r>
        <w:rPr>
          <w:szCs w:val="26"/>
        </w:rPr>
        <w:t xml:space="preserve"> </w:t>
      </w:r>
    </w:p>
    <w:p w:rsidR="000D5EEC" w:rsidRPr="006E5A21" w:rsidRDefault="000D5EEC" w:rsidP="005632BE">
      <w:pPr>
        <w:numPr>
          <w:ilvl w:val="5"/>
          <w:numId w:val="29"/>
        </w:numPr>
        <w:rPr>
          <w:szCs w:val="26"/>
        </w:rPr>
      </w:pPr>
      <w:r w:rsidRPr="007645A7">
        <w:rPr>
          <w:szCs w:val="26"/>
        </w:rPr>
        <w:t xml:space="preserve">As disposições relativas à </w:t>
      </w:r>
      <w:r>
        <w:rPr>
          <w:szCs w:val="26"/>
        </w:rPr>
        <w:t xml:space="preserve">Alienação Fiduciária </w:t>
      </w:r>
      <w:r w:rsidR="004E5866">
        <w:rPr>
          <w:szCs w:val="26"/>
        </w:rPr>
        <w:t>– MOB Telecomunicações</w:t>
      </w:r>
      <w:r>
        <w:rPr>
          <w:szCs w:val="26"/>
        </w:rPr>
        <w:t xml:space="preserve"> </w:t>
      </w:r>
      <w:r w:rsidRPr="007645A7">
        <w:rPr>
          <w:szCs w:val="26"/>
        </w:rPr>
        <w:t xml:space="preserve">estão descritas no Contrato de </w:t>
      </w:r>
      <w:r>
        <w:rPr>
          <w:szCs w:val="26"/>
        </w:rPr>
        <w:t xml:space="preserve">Alienação Fiduciária </w:t>
      </w:r>
      <w:r w:rsidR="004E5866">
        <w:rPr>
          <w:szCs w:val="26"/>
        </w:rPr>
        <w:t>– MOB Telecomunicações</w:t>
      </w:r>
      <w:r w:rsidRPr="007645A7">
        <w:rPr>
          <w:szCs w:val="26"/>
        </w:rPr>
        <w:t xml:space="preserve">, o qual é parte </w:t>
      </w:r>
      <w:r w:rsidRPr="007645A7">
        <w:t>integrante, complementar e inseparável desta Escritura de Emissão.</w:t>
      </w:r>
    </w:p>
    <w:p w:rsidR="00091EA7" w:rsidRDefault="009F750A" w:rsidP="008004D6">
      <w:pPr>
        <w:numPr>
          <w:ilvl w:val="1"/>
          <w:numId w:val="29"/>
        </w:numPr>
        <w:rPr>
          <w:szCs w:val="26"/>
        </w:rPr>
      </w:pPr>
      <w:bookmarkStart w:id="59" w:name="_Ref514775716"/>
      <w:bookmarkStart w:id="60" w:name="_Ref514953701"/>
      <w:bookmarkStart w:id="61" w:name="_Ref521405856"/>
      <w:r w:rsidRPr="006E252E">
        <w:rPr>
          <w:i/>
          <w:szCs w:val="26"/>
        </w:rPr>
        <w:t>Cessão Fiduciária</w:t>
      </w:r>
      <w:r w:rsidR="00D878A3">
        <w:rPr>
          <w:i/>
          <w:szCs w:val="26"/>
        </w:rPr>
        <w:t xml:space="preserve"> – Prestação de Serviços</w:t>
      </w:r>
      <w:r w:rsidRPr="006E252E">
        <w:rPr>
          <w:szCs w:val="26"/>
        </w:rPr>
        <w:t>.  Em garantia do integral e pontual pagamento das Obrigações Garantidas, deverá ser constituída</w:t>
      </w:r>
      <w:r w:rsidR="00300942" w:rsidRPr="006E252E">
        <w:rPr>
          <w:szCs w:val="26"/>
        </w:rPr>
        <w:t>, de acordo com a Cláusula </w:t>
      </w:r>
      <w:r w:rsidR="00300942" w:rsidRPr="001226A0">
        <w:rPr>
          <w:szCs w:val="26"/>
        </w:rPr>
        <w:fldChar w:fldCharType="begin"/>
      </w:r>
      <w:r w:rsidR="00300942" w:rsidRPr="006E252E">
        <w:rPr>
          <w:szCs w:val="26"/>
        </w:rPr>
        <w:instrText xml:space="preserve"> REF _Ref376965967 \n \p \h </w:instrText>
      </w:r>
      <w:r w:rsidR="00300942" w:rsidRPr="001226A0">
        <w:rPr>
          <w:szCs w:val="26"/>
        </w:rPr>
      </w:r>
      <w:r w:rsidR="00300942" w:rsidRPr="001226A0">
        <w:rPr>
          <w:szCs w:val="26"/>
        </w:rPr>
        <w:fldChar w:fldCharType="separate"/>
      </w:r>
      <w:r w:rsidR="00EB3EC1">
        <w:rPr>
          <w:szCs w:val="26"/>
        </w:rPr>
        <w:t>3.1 acima</w:t>
      </w:r>
      <w:r w:rsidR="00300942" w:rsidRPr="001226A0">
        <w:rPr>
          <w:szCs w:val="26"/>
        </w:rPr>
        <w:fldChar w:fldCharType="end"/>
      </w:r>
      <w:r w:rsidR="00300942" w:rsidRPr="006E252E">
        <w:rPr>
          <w:szCs w:val="26"/>
        </w:rPr>
        <w:t xml:space="preserve">, inciso </w:t>
      </w:r>
      <w:r w:rsidR="00300942" w:rsidRPr="001226A0">
        <w:rPr>
          <w:szCs w:val="26"/>
        </w:rPr>
        <w:fldChar w:fldCharType="begin"/>
      </w:r>
      <w:r w:rsidR="00300942" w:rsidRPr="006E252E">
        <w:rPr>
          <w:szCs w:val="26"/>
        </w:rPr>
        <w:instrText xml:space="preserve"> REF _Ref522289969 \n \h </w:instrText>
      </w:r>
      <w:r w:rsidR="00300942" w:rsidRPr="001226A0">
        <w:rPr>
          <w:szCs w:val="26"/>
        </w:rPr>
      </w:r>
      <w:r w:rsidR="00300942" w:rsidRPr="001226A0">
        <w:rPr>
          <w:szCs w:val="26"/>
        </w:rPr>
        <w:fldChar w:fldCharType="separate"/>
      </w:r>
      <w:r w:rsidR="00EB3EC1">
        <w:rPr>
          <w:szCs w:val="26"/>
        </w:rPr>
        <w:t>IV</w:t>
      </w:r>
      <w:r w:rsidR="00300942" w:rsidRPr="001226A0">
        <w:rPr>
          <w:szCs w:val="26"/>
        </w:rPr>
        <w:fldChar w:fldCharType="end"/>
      </w:r>
      <w:r w:rsidR="00B81B72" w:rsidRPr="006E252E">
        <w:rPr>
          <w:szCs w:val="26"/>
        </w:rPr>
        <w:t>, até a Primeira Data de Integralização,</w:t>
      </w:r>
      <w:r w:rsidRPr="006E252E">
        <w:rPr>
          <w:szCs w:val="26"/>
        </w:rPr>
        <w:t xml:space="preserve"> em favor dos Debenturistas, representados pelo Agente Fiduciário, a cessão fiduciária </w:t>
      </w:r>
      <w:r w:rsidR="00652531" w:rsidRPr="006E252E">
        <w:rPr>
          <w:szCs w:val="26"/>
        </w:rPr>
        <w:t>(i) </w:t>
      </w:r>
      <w:r w:rsidR="00862647" w:rsidRPr="006E252E">
        <w:rPr>
          <w:szCs w:val="26"/>
        </w:rPr>
        <w:t>da totalidade dos Direitos Creditórios</w:t>
      </w:r>
      <w:r w:rsidR="00CD6572">
        <w:rPr>
          <w:szCs w:val="26"/>
        </w:rPr>
        <w:t xml:space="preserve"> – Prestação de Serviços</w:t>
      </w:r>
      <w:r w:rsidR="00862647" w:rsidRPr="006E252E">
        <w:rPr>
          <w:szCs w:val="26"/>
        </w:rPr>
        <w:t xml:space="preserve">, presentes e futuros, de titularidade </w:t>
      </w:r>
      <w:r w:rsidR="00455A2C">
        <w:rPr>
          <w:szCs w:val="26"/>
        </w:rPr>
        <w:t>de cada uma das Outorgantes da Cessão Fiduciária – Prestação de Serviços</w:t>
      </w:r>
      <w:r w:rsidR="004B2066" w:rsidRPr="006E252E">
        <w:rPr>
          <w:szCs w:val="26"/>
        </w:rPr>
        <w:t xml:space="preserve"> </w:t>
      </w:r>
      <w:r w:rsidR="00DF4D4E" w:rsidRPr="006E252E">
        <w:rPr>
          <w:szCs w:val="26"/>
        </w:rPr>
        <w:t xml:space="preserve">decorrentes </w:t>
      </w:r>
      <w:r w:rsidR="00387088">
        <w:rPr>
          <w:szCs w:val="26"/>
        </w:rPr>
        <w:t xml:space="preserve">da totalidade </w:t>
      </w:r>
      <w:r w:rsidR="00DF4D4E" w:rsidRPr="006E252E">
        <w:rPr>
          <w:szCs w:val="26"/>
        </w:rPr>
        <w:t xml:space="preserve">dos </w:t>
      </w:r>
      <w:r w:rsidR="00F25E27">
        <w:rPr>
          <w:szCs w:val="26"/>
        </w:rPr>
        <w:t>c</w:t>
      </w:r>
      <w:r w:rsidR="00DF4D4E" w:rsidRPr="006E252E">
        <w:rPr>
          <w:szCs w:val="26"/>
        </w:rPr>
        <w:t xml:space="preserve">ontratos de </w:t>
      </w:r>
      <w:r w:rsidR="00F25E27">
        <w:rPr>
          <w:szCs w:val="26"/>
        </w:rPr>
        <w:t>p</w:t>
      </w:r>
      <w:r w:rsidR="00DF4D4E" w:rsidRPr="006E252E">
        <w:rPr>
          <w:szCs w:val="26"/>
        </w:rPr>
        <w:t xml:space="preserve">restação de </w:t>
      </w:r>
      <w:r w:rsidR="00F25E27">
        <w:rPr>
          <w:szCs w:val="26"/>
        </w:rPr>
        <w:t>s</w:t>
      </w:r>
      <w:r w:rsidR="00DF4D4E" w:rsidRPr="006E252E">
        <w:rPr>
          <w:szCs w:val="26"/>
        </w:rPr>
        <w:t>erviços</w:t>
      </w:r>
      <w:r w:rsidR="00FF03A8">
        <w:t>, presentes e futuros, celebrados e que vierem a ser celebrados com qualquer Cliente,</w:t>
      </w:r>
      <w:r w:rsidR="00DF4D4E" w:rsidRPr="006E252E">
        <w:rPr>
          <w:szCs w:val="26"/>
        </w:rPr>
        <w:t xml:space="preserve"> identificados no Contrato de Cessão Fiduciária</w:t>
      </w:r>
      <w:r w:rsidR="00DC53CE">
        <w:rPr>
          <w:szCs w:val="26"/>
        </w:rPr>
        <w:t xml:space="preserve"> – Prestação de Serviços</w:t>
      </w:r>
      <w:r w:rsidR="006E252E" w:rsidRPr="006E252E">
        <w:rPr>
          <w:szCs w:val="26"/>
        </w:rPr>
        <w:t>,</w:t>
      </w:r>
      <w:r w:rsidR="00DF4D4E" w:rsidRPr="006E252E">
        <w:rPr>
          <w:szCs w:val="26"/>
        </w:rPr>
        <w:t xml:space="preserve"> </w:t>
      </w:r>
      <w:r w:rsidR="00862647" w:rsidRPr="006E252E">
        <w:rPr>
          <w:szCs w:val="26"/>
        </w:rPr>
        <w:t xml:space="preserve">representados </w:t>
      </w:r>
      <w:r w:rsidR="00862647">
        <w:t>por Documentos de Cobrança emitidos contra os Clientes</w:t>
      </w:r>
      <w:r w:rsidR="00862647" w:rsidRPr="006E252E">
        <w:rPr>
          <w:szCs w:val="26"/>
        </w:rPr>
        <w:t xml:space="preserve"> identificados no </w:t>
      </w:r>
      <w:r w:rsidR="00320C57" w:rsidRPr="006E252E">
        <w:rPr>
          <w:szCs w:val="26"/>
        </w:rPr>
        <w:t xml:space="preserve">Contrato de Cessão Fiduciária </w:t>
      </w:r>
      <w:r w:rsidR="00DC53CE">
        <w:rPr>
          <w:szCs w:val="26"/>
        </w:rPr>
        <w:t>– Prestação de Serviços</w:t>
      </w:r>
      <w:r w:rsidR="00DC53CE" w:rsidRPr="006E252E">
        <w:rPr>
          <w:szCs w:val="26"/>
        </w:rPr>
        <w:t xml:space="preserve"> </w:t>
      </w:r>
      <w:r w:rsidR="00862647" w:rsidRPr="006E252E">
        <w:rPr>
          <w:szCs w:val="26"/>
        </w:rPr>
        <w:t>(e atualizados de tempos em tempos)</w:t>
      </w:r>
      <w:r w:rsidR="00D25E2D">
        <w:rPr>
          <w:szCs w:val="26"/>
        </w:rPr>
        <w:t>,</w:t>
      </w:r>
      <w:r w:rsidR="00862647" w:rsidRPr="006E252E">
        <w:rPr>
          <w:szCs w:val="26"/>
        </w:rPr>
        <w:t xml:space="preserve"> incluindo todos os direitos e acréscimos relacionados, seja a que título for, inclusive a título de encargos moratórios, multas, indenizações e demais encargos</w:t>
      </w:r>
      <w:r w:rsidR="004921C2" w:rsidRPr="006E252E">
        <w:rPr>
          <w:szCs w:val="26"/>
        </w:rPr>
        <w:t xml:space="preserve"> (</w:t>
      </w:r>
      <w:r w:rsidR="00D67C83">
        <w:rPr>
          <w:szCs w:val="26"/>
        </w:rPr>
        <w:t>"</w:t>
      </w:r>
      <w:r w:rsidR="004921C2" w:rsidRPr="006E252E">
        <w:rPr>
          <w:szCs w:val="26"/>
          <w:u w:val="single"/>
        </w:rPr>
        <w:t>Direitos Creditórios Cedidos Fiduciariamente</w:t>
      </w:r>
      <w:r w:rsidR="00D222CA">
        <w:rPr>
          <w:szCs w:val="26"/>
          <w:u w:val="single"/>
        </w:rPr>
        <w:t xml:space="preserve"> – Prestação de Serviços</w:t>
      </w:r>
      <w:r w:rsidR="00D67C83">
        <w:rPr>
          <w:szCs w:val="26"/>
        </w:rPr>
        <w:t>"</w:t>
      </w:r>
      <w:r w:rsidR="004921C2" w:rsidRPr="006E252E">
        <w:rPr>
          <w:szCs w:val="26"/>
        </w:rPr>
        <w:t>)</w:t>
      </w:r>
      <w:r w:rsidR="001E3E02" w:rsidRPr="006E252E">
        <w:rPr>
          <w:szCs w:val="26"/>
        </w:rPr>
        <w:t>; (ii) </w:t>
      </w:r>
      <w:r w:rsidR="00670CE7">
        <w:rPr>
          <w:szCs w:val="26"/>
        </w:rPr>
        <w:t>d</w:t>
      </w:r>
      <w:r w:rsidR="00A17C58" w:rsidRPr="006E252E">
        <w:rPr>
          <w:szCs w:val="26"/>
        </w:rPr>
        <w:t xml:space="preserve">a totalidade (a) dos direitos creditórios, presentes e futuros, de titularidade </w:t>
      </w:r>
      <w:r w:rsidR="00F64900">
        <w:rPr>
          <w:szCs w:val="26"/>
        </w:rPr>
        <w:t xml:space="preserve">de cada uma </w:t>
      </w:r>
      <w:r w:rsidR="009A6474">
        <w:rPr>
          <w:szCs w:val="26"/>
        </w:rPr>
        <w:t>da</w:t>
      </w:r>
      <w:r w:rsidR="00455A2C">
        <w:rPr>
          <w:szCs w:val="26"/>
        </w:rPr>
        <w:t>s</w:t>
      </w:r>
      <w:r w:rsidR="009A6474">
        <w:rPr>
          <w:szCs w:val="26"/>
        </w:rPr>
        <w:t xml:space="preserve"> </w:t>
      </w:r>
      <w:r w:rsidR="00455A2C">
        <w:rPr>
          <w:szCs w:val="26"/>
        </w:rPr>
        <w:t>Outorgantes da Cessão Fiduciária – Prestação de Serviços</w:t>
      </w:r>
      <w:r w:rsidR="00455A2C" w:rsidDel="00455A2C">
        <w:rPr>
          <w:szCs w:val="26"/>
        </w:rPr>
        <w:t xml:space="preserve"> </w:t>
      </w:r>
      <w:r w:rsidR="00A17C58" w:rsidRPr="006E252E">
        <w:rPr>
          <w:szCs w:val="26"/>
        </w:rPr>
        <w:t xml:space="preserve">contra o Banco Depositário pelos recursos recebidos e que vierem a ser recebidos </w:t>
      </w:r>
      <w:r w:rsidR="00DB713C">
        <w:rPr>
          <w:szCs w:val="26"/>
        </w:rPr>
        <w:t>pelas Outorgantes da Cessão Fiduciária – Prestação de Serviços</w:t>
      </w:r>
      <w:r w:rsidR="00930B0F" w:rsidRPr="006E252E">
        <w:rPr>
          <w:szCs w:val="26"/>
        </w:rPr>
        <w:t xml:space="preserve"> </w:t>
      </w:r>
      <w:r w:rsidR="00A17C58" w:rsidRPr="006E252E">
        <w:rPr>
          <w:szCs w:val="26"/>
        </w:rPr>
        <w:t xml:space="preserve">e de quaisquer outros valores, mantidos </w:t>
      </w:r>
      <w:r w:rsidR="00B87D7E" w:rsidRPr="006E252E">
        <w:rPr>
          <w:szCs w:val="24"/>
        </w:rPr>
        <w:t>pela</w:t>
      </w:r>
      <w:r w:rsidR="00DB713C">
        <w:rPr>
          <w:szCs w:val="24"/>
        </w:rPr>
        <w:t>s</w:t>
      </w:r>
      <w:r w:rsidR="00B87D7E" w:rsidRPr="006E252E">
        <w:rPr>
          <w:szCs w:val="24"/>
        </w:rPr>
        <w:t xml:space="preserve"> </w:t>
      </w:r>
      <w:r w:rsidR="00DB713C">
        <w:rPr>
          <w:szCs w:val="26"/>
        </w:rPr>
        <w:t>Outorgantes da Cessão Fiduciária – Prestação de Serviços</w:t>
      </w:r>
      <w:r w:rsidR="00DB713C" w:rsidDel="00DB713C">
        <w:rPr>
          <w:szCs w:val="24"/>
        </w:rPr>
        <w:t xml:space="preserve"> </w:t>
      </w:r>
      <w:r w:rsidR="001E3E02" w:rsidRPr="006E252E">
        <w:rPr>
          <w:szCs w:val="24"/>
        </w:rPr>
        <w:t>em conta</w:t>
      </w:r>
      <w:r w:rsidR="00DB713C">
        <w:rPr>
          <w:szCs w:val="24"/>
        </w:rPr>
        <w:t>s</w:t>
      </w:r>
      <w:r w:rsidR="001E3E02" w:rsidRPr="006E252E">
        <w:rPr>
          <w:szCs w:val="24"/>
        </w:rPr>
        <w:t xml:space="preserve"> de movimentação restrita </w:t>
      </w:r>
      <w:r w:rsidR="00BC1AB6" w:rsidRPr="006E252E">
        <w:rPr>
          <w:szCs w:val="24"/>
        </w:rPr>
        <w:t>identificada</w:t>
      </w:r>
      <w:r w:rsidR="00F64900">
        <w:rPr>
          <w:szCs w:val="24"/>
        </w:rPr>
        <w:t>s</w:t>
      </w:r>
      <w:r w:rsidR="00BC1AB6" w:rsidRPr="006E252E">
        <w:rPr>
          <w:szCs w:val="24"/>
        </w:rPr>
        <w:t xml:space="preserve"> no </w:t>
      </w:r>
      <w:r w:rsidR="00BC1AB6" w:rsidRPr="006E252E">
        <w:rPr>
          <w:szCs w:val="26"/>
        </w:rPr>
        <w:t>Contrato de Cessão Fiduciária</w:t>
      </w:r>
      <w:r w:rsidR="00BC1AB6" w:rsidRPr="006E252E">
        <w:rPr>
          <w:szCs w:val="24"/>
        </w:rPr>
        <w:t xml:space="preserve"> </w:t>
      </w:r>
      <w:r w:rsidR="00DC53CE">
        <w:rPr>
          <w:szCs w:val="26"/>
        </w:rPr>
        <w:t>– Prestação de Serviços</w:t>
      </w:r>
      <w:r w:rsidR="00DC53CE">
        <w:rPr>
          <w:szCs w:val="24"/>
        </w:rPr>
        <w:t xml:space="preserve"> </w:t>
      </w:r>
      <w:r w:rsidR="00BC1AB6">
        <w:rPr>
          <w:szCs w:val="24"/>
        </w:rPr>
        <w:t xml:space="preserve">e </w:t>
      </w:r>
      <w:r w:rsidR="001E3E02" w:rsidRPr="006E252E">
        <w:rPr>
          <w:szCs w:val="24"/>
        </w:rPr>
        <w:t xml:space="preserve">de titularidade </w:t>
      </w:r>
      <w:r w:rsidR="00DB713C">
        <w:rPr>
          <w:szCs w:val="24"/>
        </w:rPr>
        <w:t xml:space="preserve">de cada uma </w:t>
      </w:r>
      <w:r w:rsidR="00391D44">
        <w:rPr>
          <w:szCs w:val="26"/>
        </w:rPr>
        <w:t>da</w:t>
      </w:r>
      <w:r w:rsidR="00DB713C">
        <w:rPr>
          <w:szCs w:val="26"/>
        </w:rPr>
        <w:t>s</w:t>
      </w:r>
      <w:r w:rsidR="00391D44">
        <w:rPr>
          <w:szCs w:val="26"/>
        </w:rPr>
        <w:t xml:space="preserve"> </w:t>
      </w:r>
      <w:r w:rsidR="00DB713C">
        <w:rPr>
          <w:szCs w:val="26"/>
        </w:rPr>
        <w:t>Outorgantes da Cessão Fiduciária – Prestação de Serviços</w:t>
      </w:r>
      <w:r w:rsidR="00DB713C" w:rsidDel="00DB713C">
        <w:rPr>
          <w:szCs w:val="26"/>
        </w:rPr>
        <w:t xml:space="preserve"> </w:t>
      </w:r>
      <w:r w:rsidR="001E3E02" w:rsidRPr="006E252E">
        <w:rPr>
          <w:szCs w:val="24"/>
        </w:rPr>
        <w:t>mantida</w:t>
      </w:r>
      <w:r w:rsidR="009D2BDB">
        <w:rPr>
          <w:szCs w:val="24"/>
        </w:rPr>
        <w:t>s</w:t>
      </w:r>
      <w:r w:rsidR="001E3E02" w:rsidRPr="006E252E">
        <w:rPr>
          <w:szCs w:val="24"/>
        </w:rPr>
        <w:t xml:space="preserve"> junto ao Banco </w:t>
      </w:r>
      <w:r w:rsidR="00B87D7E" w:rsidRPr="006E252E">
        <w:rPr>
          <w:szCs w:val="24"/>
        </w:rPr>
        <w:t>Depositário (</w:t>
      </w:r>
      <w:r w:rsidR="00D67C83">
        <w:rPr>
          <w:szCs w:val="24"/>
        </w:rPr>
        <w:t>"</w:t>
      </w:r>
      <w:r w:rsidR="00B87D7E" w:rsidRPr="006E252E">
        <w:rPr>
          <w:szCs w:val="24"/>
          <w:u w:val="single"/>
        </w:rPr>
        <w:t>Conta</w:t>
      </w:r>
      <w:r w:rsidR="009D2BDB">
        <w:rPr>
          <w:szCs w:val="24"/>
          <w:u w:val="single"/>
        </w:rPr>
        <w:t>s</w:t>
      </w:r>
      <w:r w:rsidR="00B87D7E" w:rsidRPr="006E252E">
        <w:rPr>
          <w:szCs w:val="24"/>
          <w:u w:val="single"/>
        </w:rPr>
        <w:t xml:space="preserve"> Vinculada</w:t>
      </w:r>
      <w:r w:rsidR="009D2BDB">
        <w:rPr>
          <w:szCs w:val="24"/>
          <w:u w:val="single"/>
        </w:rPr>
        <w:t>s – Prestação de Serviço</w:t>
      </w:r>
      <w:r w:rsidR="00D67C83">
        <w:rPr>
          <w:szCs w:val="24"/>
        </w:rPr>
        <w:t>"</w:t>
      </w:r>
      <w:r w:rsidR="00B87D7E" w:rsidRPr="006E252E">
        <w:rPr>
          <w:szCs w:val="24"/>
        </w:rPr>
        <w:t>)</w:t>
      </w:r>
      <w:r w:rsidR="00A17C58" w:rsidRPr="006E252E">
        <w:rPr>
          <w:szCs w:val="26"/>
        </w:rPr>
        <w:t>, independentemente de onde se encontrarem, inclusive enquanto em trânsito ou em processo de compensação bancária; e (b) da</w:t>
      </w:r>
      <w:r w:rsidR="002E479F">
        <w:rPr>
          <w:szCs w:val="26"/>
        </w:rPr>
        <w:t>s</w:t>
      </w:r>
      <w:r w:rsidR="00A17C58" w:rsidRPr="006E252E">
        <w:rPr>
          <w:szCs w:val="26"/>
        </w:rPr>
        <w:t xml:space="preserve"> Conta</w:t>
      </w:r>
      <w:r w:rsidR="002E479F">
        <w:rPr>
          <w:szCs w:val="26"/>
        </w:rPr>
        <w:t>s</w:t>
      </w:r>
      <w:r w:rsidR="00A17C58" w:rsidRPr="006E252E">
        <w:rPr>
          <w:szCs w:val="26"/>
        </w:rPr>
        <w:t xml:space="preserve"> Vinculada</w:t>
      </w:r>
      <w:r w:rsidR="00C951B7">
        <w:rPr>
          <w:szCs w:val="26"/>
        </w:rPr>
        <w:t>s</w:t>
      </w:r>
      <w:r w:rsidR="00A17C58" w:rsidRPr="006E252E">
        <w:rPr>
          <w:szCs w:val="26"/>
        </w:rPr>
        <w:t xml:space="preserve"> </w:t>
      </w:r>
      <w:r w:rsidR="002E479F">
        <w:rPr>
          <w:szCs w:val="26"/>
        </w:rPr>
        <w:t xml:space="preserve">– Prestação de Serviços </w:t>
      </w:r>
      <w:r w:rsidR="00A17C58" w:rsidRPr="006E252E">
        <w:rPr>
          <w:szCs w:val="26"/>
        </w:rPr>
        <w:t>e dos direitos, presentes e futuros, decorrentes da</w:t>
      </w:r>
      <w:r w:rsidR="002E479F">
        <w:rPr>
          <w:szCs w:val="26"/>
        </w:rPr>
        <w:t>s</w:t>
      </w:r>
      <w:r w:rsidR="00A17C58" w:rsidRPr="006E252E">
        <w:rPr>
          <w:szCs w:val="26"/>
        </w:rPr>
        <w:t xml:space="preserve"> Conta</w:t>
      </w:r>
      <w:r w:rsidR="002E479F">
        <w:rPr>
          <w:szCs w:val="26"/>
        </w:rPr>
        <w:t>s</w:t>
      </w:r>
      <w:r w:rsidR="00A17C58" w:rsidRPr="006E252E">
        <w:rPr>
          <w:szCs w:val="26"/>
        </w:rPr>
        <w:t xml:space="preserve"> Vinculada</w:t>
      </w:r>
      <w:r w:rsidR="002E479F">
        <w:rPr>
          <w:szCs w:val="26"/>
        </w:rPr>
        <w:t>s – Prestação de Serviços</w:t>
      </w:r>
      <w:r w:rsidR="00626613" w:rsidRPr="006E252E">
        <w:rPr>
          <w:szCs w:val="24"/>
        </w:rPr>
        <w:t xml:space="preserve"> </w:t>
      </w:r>
      <w:r w:rsidR="0060662B" w:rsidRPr="006E252E">
        <w:rPr>
          <w:szCs w:val="24"/>
        </w:rPr>
        <w:t>(</w:t>
      </w:r>
      <w:r w:rsidR="000928B6" w:rsidRPr="006E252E">
        <w:rPr>
          <w:szCs w:val="24"/>
        </w:rPr>
        <w:t xml:space="preserve">as alíneas (a) e (b), em conjunto, </w:t>
      </w:r>
      <w:r w:rsidR="00D67C83">
        <w:rPr>
          <w:szCs w:val="24"/>
        </w:rPr>
        <w:t>"</w:t>
      </w:r>
      <w:r w:rsidR="0060662B" w:rsidRPr="006E252E">
        <w:rPr>
          <w:szCs w:val="24"/>
          <w:u w:val="single"/>
        </w:rPr>
        <w:t xml:space="preserve">Créditos </w:t>
      </w:r>
      <w:r w:rsidR="00C07865" w:rsidRPr="006E252E">
        <w:rPr>
          <w:szCs w:val="24"/>
          <w:u w:val="single"/>
        </w:rPr>
        <w:t xml:space="preserve">Bancários </w:t>
      </w:r>
      <w:r w:rsidR="0060662B" w:rsidRPr="006E252E">
        <w:rPr>
          <w:szCs w:val="24"/>
          <w:u w:val="single"/>
        </w:rPr>
        <w:t>Cedidos Fiduciariamente</w:t>
      </w:r>
      <w:r w:rsidR="00134AB1">
        <w:rPr>
          <w:szCs w:val="24"/>
          <w:u w:val="single"/>
        </w:rPr>
        <w:t xml:space="preserve"> </w:t>
      </w:r>
      <w:r w:rsidR="00134AB1" w:rsidRPr="00134AB1">
        <w:rPr>
          <w:szCs w:val="24"/>
          <w:u w:val="single"/>
        </w:rPr>
        <w:t>– Prestação de Serviços</w:t>
      </w:r>
      <w:r w:rsidR="00D67C83">
        <w:rPr>
          <w:szCs w:val="24"/>
        </w:rPr>
        <w:t>"</w:t>
      </w:r>
      <w:r w:rsidR="0060662B" w:rsidRPr="006E252E">
        <w:rPr>
          <w:szCs w:val="24"/>
        </w:rPr>
        <w:t>)</w:t>
      </w:r>
      <w:r w:rsidR="00C07865" w:rsidRPr="006E252E">
        <w:rPr>
          <w:szCs w:val="24"/>
        </w:rPr>
        <w:t>; e (iii) d</w:t>
      </w:r>
      <w:r w:rsidR="00C07865" w:rsidRPr="006E252E">
        <w:rPr>
          <w:szCs w:val="26"/>
        </w:rPr>
        <w:t xml:space="preserve">a totalidade dos direitos creditórios de titularidade </w:t>
      </w:r>
      <w:r w:rsidR="00A428C1">
        <w:rPr>
          <w:szCs w:val="26"/>
        </w:rPr>
        <w:t xml:space="preserve">de cada uma das </w:t>
      </w:r>
      <w:r w:rsidR="006B5140">
        <w:rPr>
          <w:szCs w:val="26"/>
        </w:rPr>
        <w:t>Outorgantes da Cessão Fiduciária – Prestação de Serviços</w:t>
      </w:r>
      <w:r w:rsidR="006B5140" w:rsidDel="00DB713C">
        <w:rPr>
          <w:szCs w:val="24"/>
        </w:rPr>
        <w:t xml:space="preserve"> </w:t>
      </w:r>
      <w:r w:rsidR="00C07865" w:rsidRPr="006E252E">
        <w:rPr>
          <w:szCs w:val="26"/>
        </w:rPr>
        <w:t>contra o Banco Depositário e/ou contra sociedades do grupo econômico do Banco Depositário decorrentes de Investimentos Permitidos</w:t>
      </w:r>
      <w:r w:rsidR="00BC1AB6" w:rsidRPr="00BC1AB6">
        <w:rPr>
          <w:szCs w:val="26"/>
        </w:rPr>
        <w:t xml:space="preserve"> </w:t>
      </w:r>
      <w:r w:rsidR="00BC1AB6" w:rsidRPr="006E252E">
        <w:rPr>
          <w:szCs w:val="26"/>
        </w:rPr>
        <w:t>vinculados à</w:t>
      </w:r>
      <w:r w:rsidR="00472EC1">
        <w:rPr>
          <w:szCs w:val="26"/>
        </w:rPr>
        <w:t>s</w:t>
      </w:r>
      <w:r w:rsidR="00BC1AB6" w:rsidRPr="006E252E">
        <w:rPr>
          <w:szCs w:val="26"/>
        </w:rPr>
        <w:t xml:space="preserve"> Conta</w:t>
      </w:r>
      <w:r w:rsidR="00472EC1">
        <w:rPr>
          <w:szCs w:val="26"/>
        </w:rPr>
        <w:t>s</w:t>
      </w:r>
      <w:r w:rsidR="00BC1AB6" w:rsidRPr="006E252E">
        <w:rPr>
          <w:szCs w:val="26"/>
        </w:rPr>
        <w:t xml:space="preserve"> Vinculada</w:t>
      </w:r>
      <w:r w:rsidR="0031344D">
        <w:rPr>
          <w:szCs w:val="26"/>
        </w:rPr>
        <w:t>s</w:t>
      </w:r>
      <w:r w:rsidR="00472EC1">
        <w:rPr>
          <w:szCs w:val="26"/>
        </w:rPr>
        <w:t xml:space="preserve"> – Prestação de Serviços</w:t>
      </w:r>
      <w:r w:rsidR="00C07865" w:rsidRPr="006E252E">
        <w:rPr>
          <w:szCs w:val="26"/>
        </w:rPr>
        <w:t xml:space="preserve">, nos termos do Contrato de Cessão Fiduciária </w:t>
      </w:r>
      <w:r w:rsidR="00DC53CE">
        <w:rPr>
          <w:szCs w:val="26"/>
        </w:rPr>
        <w:t>– Prestação de Serviços</w:t>
      </w:r>
      <w:r w:rsidR="00DC53CE" w:rsidRPr="006E252E" w:rsidDel="00BC1AB6">
        <w:rPr>
          <w:szCs w:val="26"/>
        </w:rPr>
        <w:t xml:space="preserve"> </w:t>
      </w:r>
      <w:r w:rsidR="00C07865" w:rsidRPr="006E252E">
        <w:rPr>
          <w:szCs w:val="26"/>
        </w:rPr>
        <w:t>(</w:t>
      </w:r>
      <w:r w:rsidR="00D67C83">
        <w:rPr>
          <w:szCs w:val="26"/>
        </w:rPr>
        <w:t>"</w:t>
      </w:r>
      <w:r w:rsidR="00C07865" w:rsidRPr="006E252E">
        <w:rPr>
          <w:szCs w:val="26"/>
          <w:u w:val="single"/>
        </w:rPr>
        <w:t>Investimentos Permitidos Cedidos Fiduciariamente</w:t>
      </w:r>
      <w:r w:rsidR="00EE3072">
        <w:rPr>
          <w:szCs w:val="26"/>
          <w:u w:val="single"/>
        </w:rPr>
        <w:t xml:space="preserve"> – Prestação de Serviços</w:t>
      </w:r>
      <w:r w:rsidR="00D67C83">
        <w:rPr>
          <w:szCs w:val="26"/>
        </w:rPr>
        <w:t>"</w:t>
      </w:r>
      <w:r w:rsidR="00C07865" w:rsidRPr="006E252E">
        <w:rPr>
          <w:szCs w:val="26"/>
        </w:rPr>
        <w:t xml:space="preserve">, e, em conjunto com os Direitos Creditórios Cedidos Fiduciariamente </w:t>
      </w:r>
      <w:r w:rsidR="00D222CA">
        <w:rPr>
          <w:szCs w:val="26"/>
        </w:rPr>
        <w:t xml:space="preserve">– Prestação de Serviços </w:t>
      </w:r>
      <w:r w:rsidR="00C07865" w:rsidRPr="006E252E">
        <w:rPr>
          <w:szCs w:val="26"/>
        </w:rPr>
        <w:t>e os Créditos Bancários Cedidos Fiduciariamente</w:t>
      </w:r>
      <w:r w:rsidR="00134AB1">
        <w:rPr>
          <w:szCs w:val="26"/>
        </w:rPr>
        <w:t xml:space="preserve"> </w:t>
      </w:r>
      <w:r w:rsidR="00134AB1" w:rsidRPr="00134AB1">
        <w:rPr>
          <w:szCs w:val="26"/>
        </w:rPr>
        <w:t>– Prestação de Serviços</w:t>
      </w:r>
      <w:r w:rsidR="00C07865" w:rsidRPr="006E252E">
        <w:rPr>
          <w:szCs w:val="26"/>
        </w:rPr>
        <w:t xml:space="preserve">, </w:t>
      </w:r>
      <w:r w:rsidR="00D67C83">
        <w:rPr>
          <w:szCs w:val="26"/>
        </w:rPr>
        <w:t>"</w:t>
      </w:r>
      <w:r w:rsidR="00C07865" w:rsidRPr="006E252E">
        <w:rPr>
          <w:szCs w:val="26"/>
          <w:u w:val="single"/>
        </w:rPr>
        <w:t>Créditos Cedidos Fiduciariamente</w:t>
      </w:r>
      <w:r w:rsidR="00D878A3">
        <w:rPr>
          <w:szCs w:val="26"/>
          <w:u w:val="single"/>
        </w:rPr>
        <w:t xml:space="preserve"> – Prestação de Serviços</w:t>
      </w:r>
      <w:r w:rsidR="00D67C83">
        <w:rPr>
          <w:szCs w:val="26"/>
        </w:rPr>
        <w:t>"</w:t>
      </w:r>
      <w:r w:rsidR="00C07865" w:rsidRPr="006E252E">
        <w:rPr>
          <w:szCs w:val="26"/>
        </w:rPr>
        <w:t>)</w:t>
      </w:r>
      <w:r w:rsidR="001E3E02" w:rsidRPr="006E252E">
        <w:rPr>
          <w:szCs w:val="26"/>
        </w:rPr>
        <w:t>, conforme previsto no Contrato de Cessão Fiduciária</w:t>
      </w:r>
      <w:r w:rsidR="00F826DB">
        <w:rPr>
          <w:szCs w:val="26"/>
        </w:rPr>
        <w:t xml:space="preserve"> </w:t>
      </w:r>
      <w:r w:rsidR="00DC53CE">
        <w:rPr>
          <w:szCs w:val="26"/>
        </w:rPr>
        <w:t>– Prestação de Serviços</w:t>
      </w:r>
      <w:r w:rsidR="00DC53CE" w:rsidRPr="006E252E">
        <w:rPr>
          <w:szCs w:val="26"/>
        </w:rPr>
        <w:t xml:space="preserve"> </w:t>
      </w:r>
      <w:r w:rsidRPr="006E252E">
        <w:rPr>
          <w:szCs w:val="26"/>
        </w:rPr>
        <w:t>(</w:t>
      </w:r>
      <w:r w:rsidR="00D67C83">
        <w:rPr>
          <w:szCs w:val="26"/>
        </w:rPr>
        <w:t>"</w:t>
      </w:r>
      <w:r w:rsidRPr="006E252E">
        <w:rPr>
          <w:szCs w:val="26"/>
          <w:u w:val="single"/>
        </w:rPr>
        <w:t>Cessão Fiduciária</w:t>
      </w:r>
      <w:r w:rsidR="00D878A3">
        <w:rPr>
          <w:szCs w:val="26"/>
          <w:u w:val="single"/>
        </w:rPr>
        <w:t xml:space="preserve"> – Prestação de Serviços</w:t>
      </w:r>
      <w:r w:rsidR="00D67C83">
        <w:rPr>
          <w:szCs w:val="26"/>
        </w:rPr>
        <w:t>"</w:t>
      </w:r>
      <w:r w:rsidRPr="006E252E">
        <w:rPr>
          <w:szCs w:val="26"/>
        </w:rPr>
        <w:t>)</w:t>
      </w:r>
      <w:bookmarkEnd w:id="59"/>
      <w:bookmarkEnd w:id="60"/>
      <w:r w:rsidR="00975393" w:rsidRPr="006E252E">
        <w:rPr>
          <w:szCs w:val="26"/>
        </w:rPr>
        <w:t>.</w:t>
      </w:r>
      <w:bookmarkEnd w:id="61"/>
    </w:p>
    <w:p w:rsidR="009419A1" w:rsidRPr="006E252E" w:rsidRDefault="009419A1" w:rsidP="009419A1">
      <w:pPr>
        <w:numPr>
          <w:ilvl w:val="5"/>
          <w:numId w:val="29"/>
        </w:numPr>
        <w:rPr>
          <w:szCs w:val="26"/>
        </w:rPr>
      </w:pPr>
      <w:bookmarkStart w:id="62" w:name="_Ref515642668"/>
      <w:bookmarkStart w:id="63" w:name="_Ref516250548"/>
      <w:r w:rsidRPr="004E69FA">
        <w:rPr>
          <w:szCs w:val="26"/>
        </w:rPr>
        <w:t xml:space="preserve">A eficácia da Cessão Fiduciária </w:t>
      </w:r>
      <w:r>
        <w:rPr>
          <w:szCs w:val="26"/>
        </w:rPr>
        <w:t>– Prestação de Serviços</w:t>
      </w:r>
      <w:r w:rsidR="003D4F55" w:rsidRPr="003D4F55">
        <w:rPr>
          <w:szCs w:val="26"/>
        </w:rPr>
        <w:t xml:space="preserve"> </w:t>
      </w:r>
      <w:r w:rsidR="003D4F55">
        <w:rPr>
          <w:szCs w:val="26"/>
        </w:rPr>
        <w:t>sobre os Direitos Creditórios Cedidos Fiduciariamente – Prestação de Serviços, conforme</w:t>
      </w:r>
      <w:r>
        <w:rPr>
          <w:szCs w:val="26"/>
        </w:rPr>
        <w:t xml:space="preserve"> </w:t>
      </w:r>
      <w:r w:rsidRPr="004E69FA">
        <w:rPr>
          <w:szCs w:val="26"/>
        </w:rPr>
        <w:t>prevista na Cláusula </w:t>
      </w:r>
      <w:r>
        <w:rPr>
          <w:szCs w:val="26"/>
        </w:rPr>
        <w:fldChar w:fldCharType="begin"/>
      </w:r>
      <w:r>
        <w:rPr>
          <w:szCs w:val="26"/>
        </w:rPr>
        <w:instrText xml:space="preserve"> REF _Ref521405856 \n \p \h </w:instrText>
      </w:r>
      <w:r>
        <w:rPr>
          <w:szCs w:val="26"/>
        </w:rPr>
      </w:r>
      <w:r>
        <w:rPr>
          <w:szCs w:val="26"/>
        </w:rPr>
        <w:fldChar w:fldCharType="separate"/>
      </w:r>
      <w:r w:rsidR="00EB3EC1">
        <w:rPr>
          <w:szCs w:val="26"/>
        </w:rPr>
        <w:t>7.14 acima</w:t>
      </w:r>
      <w:r>
        <w:rPr>
          <w:szCs w:val="26"/>
        </w:rPr>
        <w:fldChar w:fldCharType="end"/>
      </w:r>
      <w:r w:rsidRPr="004E69FA">
        <w:rPr>
          <w:szCs w:val="26"/>
        </w:rPr>
        <w:t>, inciso</w:t>
      </w:r>
      <w:r w:rsidR="005010C9">
        <w:rPr>
          <w:szCs w:val="26"/>
        </w:rPr>
        <w:t> (i) acima</w:t>
      </w:r>
      <w:r w:rsidRPr="004E69FA">
        <w:rPr>
          <w:szCs w:val="26"/>
        </w:rPr>
        <w:t xml:space="preserve">, está sujeita </w:t>
      </w:r>
      <w:bookmarkStart w:id="64" w:name="_Hlk517048351"/>
      <w:r w:rsidRPr="004E69FA">
        <w:rPr>
          <w:szCs w:val="26"/>
        </w:rPr>
        <w:t>à condição suspensiva</w:t>
      </w:r>
      <w:r w:rsidR="00D11454">
        <w:rPr>
          <w:szCs w:val="26"/>
        </w:rPr>
        <w:t>, nos termos do artigo 125 do Código Civil, correspondente à</w:t>
      </w:r>
      <w:r w:rsidRPr="004E69FA">
        <w:rPr>
          <w:szCs w:val="26"/>
        </w:rPr>
        <w:t xml:space="preserve"> liberação dos Ônus </w:t>
      </w:r>
      <w:r w:rsidR="00954F39">
        <w:rPr>
          <w:szCs w:val="26"/>
        </w:rPr>
        <w:t xml:space="preserve">constituídos nos termos dos contratos identificados no Contrato de Cessão Fiduciária – Prestação de Serviços </w:t>
      </w:r>
      <w:r w:rsidRPr="004E69FA">
        <w:rPr>
          <w:szCs w:val="26"/>
        </w:rPr>
        <w:t xml:space="preserve">que recaem sobre </w:t>
      </w:r>
      <w:r w:rsidR="007A11D0">
        <w:rPr>
          <w:szCs w:val="26"/>
        </w:rPr>
        <w:t>parte d</w:t>
      </w:r>
      <w:r w:rsidRPr="004E69FA">
        <w:rPr>
          <w:szCs w:val="26"/>
        </w:rPr>
        <w:t xml:space="preserve">os </w:t>
      </w:r>
      <w:r w:rsidRPr="004E69FA">
        <w:rPr>
          <w:szCs w:val="22"/>
        </w:rPr>
        <w:t xml:space="preserve">Direitos Creditórios Cedidos Fiduciariamente – </w:t>
      </w:r>
      <w:r w:rsidR="00AC0253">
        <w:rPr>
          <w:szCs w:val="26"/>
        </w:rPr>
        <w:t>Prestação de Serviços</w:t>
      </w:r>
      <w:r w:rsidR="005C0E29">
        <w:rPr>
          <w:szCs w:val="26"/>
        </w:rPr>
        <w:t xml:space="preserve"> ("</w:t>
      </w:r>
      <w:r w:rsidR="005C0E29" w:rsidRPr="005C0E29">
        <w:rPr>
          <w:szCs w:val="26"/>
          <w:u w:val="single"/>
        </w:rPr>
        <w:t>Ônus Existentes</w:t>
      </w:r>
      <w:r w:rsidR="005C0E29">
        <w:rPr>
          <w:szCs w:val="26"/>
        </w:rPr>
        <w:t>")</w:t>
      </w:r>
      <w:r w:rsidRPr="004E69FA">
        <w:rPr>
          <w:szCs w:val="26"/>
        </w:rPr>
        <w:t xml:space="preserve">, a qual deverá ser implementada no prazo de até </w:t>
      </w:r>
      <w:del w:id="65" w:author="Pinheiro Guimarães" w:date="2018-11-13T15:01:00Z">
        <w:r w:rsidR="00483C19" w:rsidDel="00C1164A">
          <w:rPr>
            <w:szCs w:val="26"/>
          </w:rPr>
          <w:delText>5</w:delText>
        </w:r>
      </w:del>
      <w:ins w:id="66" w:author="Pinheiro Guimarães" w:date="2018-11-13T15:01:00Z">
        <w:r w:rsidR="00C1164A">
          <w:rPr>
            <w:szCs w:val="26"/>
          </w:rPr>
          <w:t>10</w:t>
        </w:r>
      </w:ins>
      <w:r w:rsidR="00483C19" w:rsidRPr="004E69FA">
        <w:rPr>
          <w:szCs w:val="26"/>
        </w:rPr>
        <w:t> </w:t>
      </w:r>
      <w:r w:rsidR="00E94C3D" w:rsidRPr="004E69FA">
        <w:rPr>
          <w:szCs w:val="26"/>
        </w:rPr>
        <w:t>(</w:t>
      </w:r>
      <w:del w:id="67" w:author="Pinheiro Guimarães" w:date="2018-11-13T15:01:00Z">
        <w:r w:rsidR="00483C19" w:rsidDel="00C1164A">
          <w:rPr>
            <w:szCs w:val="26"/>
          </w:rPr>
          <w:delText>cinco</w:delText>
        </w:r>
      </w:del>
      <w:ins w:id="68" w:author="Pinheiro Guimarães" w:date="2018-11-13T15:01:00Z">
        <w:r w:rsidR="00C1164A">
          <w:rPr>
            <w:szCs w:val="26"/>
          </w:rPr>
          <w:t>dez</w:t>
        </w:r>
      </w:ins>
      <w:r w:rsidR="00E94C3D" w:rsidRPr="004E69FA">
        <w:rPr>
          <w:szCs w:val="26"/>
        </w:rPr>
        <w:t xml:space="preserve">) </w:t>
      </w:r>
      <w:r w:rsidRPr="004E69FA">
        <w:rPr>
          <w:szCs w:val="26"/>
        </w:rPr>
        <w:t>Dia</w:t>
      </w:r>
      <w:r w:rsidR="007C7E7D">
        <w:rPr>
          <w:szCs w:val="26"/>
        </w:rPr>
        <w:t>s</w:t>
      </w:r>
      <w:r w:rsidRPr="004E69FA">
        <w:rPr>
          <w:szCs w:val="26"/>
        </w:rPr>
        <w:t xml:space="preserve"> Út</w:t>
      </w:r>
      <w:r w:rsidR="007C7E7D">
        <w:rPr>
          <w:szCs w:val="26"/>
        </w:rPr>
        <w:t>eis</w:t>
      </w:r>
      <w:r w:rsidRPr="004E69FA">
        <w:rPr>
          <w:szCs w:val="26"/>
        </w:rPr>
        <w:t xml:space="preserve"> contados da </w:t>
      </w:r>
      <w:r w:rsidR="00445FFB">
        <w:rPr>
          <w:szCs w:val="26"/>
        </w:rPr>
        <w:t xml:space="preserve">Primeira </w:t>
      </w:r>
      <w:r w:rsidRPr="004E69FA">
        <w:rPr>
          <w:szCs w:val="26"/>
        </w:rPr>
        <w:t>Data de Integralização</w:t>
      </w:r>
      <w:bookmarkEnd w:id="62"/>
      <w:r w:rsidRPr="004E69FA">
        <w:rPr>
          <w:szCs w:val="26"/>
        </w:rPr>
        <w:t>, nos termos do Contrato de Cessão Fiduciária</w:t>
      </w:r>
      <w:bookmarkEnd w:id="64"/>
      <w:r w:rsidR="00E97E2F">
        <w:rPr>
          <w:szCs w:val="26"/>
        </w:rPr>
        <w:t xml:space="preserve"> – Prestação de Serviços</w:t>
      </w:r>
      <w:ins w:id="69" w:author="Pinheiro Guimarães" w:date="2018-11-13T15:01:00Z">
        <w:r w:rsidR="00C1164A">
          <w:rPr>
            <w:szCs w:val="26"/>
          </w:rPr>
          <w:t>, observado o disposto na Cláusula </w:t>
        </w:r>
      </w:ins>
      <w:ins w:id="70" w:author="Pinheiro Guimarães" w:date="2018-11-13T15:02:00Z">
        <w:r w:rsidR="00C1164A">
          <w:rPr>
            <w:szCs w:val="26"/>
          </w:rPr>
          <w:fldChar w:fldCharType="begin"/>
        </w:r>
        <w:r w:rsidR="00C1164A">
          <w:rPr>
            <w:szCs w:val="26"/>
          </w:rPr>
          <w:instrText xml:space="preserve"> REF _Ref279333767 \r \p \h </w:instrText>
        </w:r>
      </w:ins>
      <w:r w:rsidR="00C1164A">
        <w:rPr>
          <w:szCs w:val="26"/>
        </w:rPr>
      </w:r>
      <w:r w:rsidR="00C1164A">
        <w:rPr>
          <w:szCs w:val="26"/>
        </w:rPr>
        <w:fldChar w:fldCharType="separate"/>
      </w:r>
      <w:ins w:id="71" w:author="Pinheiro Guimarães" w:date="2018-11-13T15:02:00Z">
        <w:r w:rsidR="00C1164A">
          <w:rPr>
            <w:szCs w:val="26"/>
          </w:rPr>
          <w:t>8.1 abaixo</w:t>
        </w:r>
        <w:r w:rsidR="00C1164A">
          <w:rPr>
            <w:szCs w:val="26"/>
          </w:rPr>
          <w:fldChar w:fldCharType="end"/>
        </w:r>
        <w:r w:rsidR="00C1164A">
          <w:rPr>
            <w:szCs w:val="26"/>
          </w:rPr>
          <w:t xml:space="preserve">, inciso </w:t>
        </w:r>
        <w:r w:rsidR="00C1164A">
          <w:rPr>
            <w:szCs w:val="26"/>
          </w:rPr>
          <w:fldChar w:fldCharType="begin"/>
        </w:r>
        <w:r w:rsidR="00C1164A">
          <w:rPr>
            <w:szCs w:val="26"/>
          </w:rPr>
          <w:instrText xml:space="preserve"> REF _Ref529884657 \n \h </w:instrText>
        </w:r>
      </w:ins>
      <w:r w:rsidR="00C1164A">
        <w:rPr>
          <w:szCs w:val="26"/>
        </w:rPr>
      </w:r>
      <w:r w:rsidR="00C1164A">
        <w:rPr>
          <w:szCs w:val="26"/>
        </w:rPr>
        <w:fldChar w:fldCharType="separate"/>
      </w:r>
      <w:ins w:id="72" w:author="Pinheiro Guimarães" w:date="2018-11-13T15:02:00Z">
        <w:r w:rsidR="00C1164A">
          <w:rPr>
            <w:szCs w:val="26"/>
          </w:rPr>
          <w:t>XXVII</w:t>
        </w:r>
        <w:r w:rsidR="00C1164A">
          <w:rPr>
            <w:szCs w:val="26"/>
          </w:rPr>
          <w:fldChar w:fldCharType="end"/>
        </w:r>
      </w:ins>
      <w:r w:rsidRPr="004E69FA">
        <w:rPr>
          <w:szCs w:val="26"/>
        </w:rPr>
        <w:t>.</w:t>
      </w:r>
      <w:bookmarkEnd w:id="63"/>
    </w:p>
    <w:p w:rsidR="005744C8" w:rsidRDefault="005744C8" w:rsidP="00D23D69">
      <w:pPr>
        <w:numPr>
          <w:ilvl w:val="5"/>
          <w:numId w:val="29"/>
        </w:numPr>
        <w:rPr>
          <w:szCs w:val="26"/>
        </w:rPr>
      </w:pPr>
      <w:bookmarkStart w:id="73" w:name="_Hlk522802736"/>
      <w:bookmarkStart w:id="74" w:name="_Ref521405918"/>
      <w:r w:rsidRPr="00D23D69">
        <w:rPr>
          <w:szCs w:val="26"/>
        </w:rPr>
        <w:t>Nos</w:t>
      </w:r>
      <w:r w:rsidRPr="00231923">
        <w:rPr>
          <w:szCs w:val="26"/>
        </w:rPr>
        <w:t xml:space="preserve"> termos do Contrato de Cessão Fiduciária</w:t>
      </w:r>
      <w:r w:rsidR="00DC53CE">
        <w:rPr>
          <w:szCs w:val="26"/>
        </w:rPr>
        <w:t xml:space="preserve"> – Prestação de Serviços</w:t>
      </w:r>
      <w:r w:rsidR="00C76D7B" w:rsidRPr="00231923">
        <w:rPr>
          <w:szCs w:val="26"/>
        </w:rPr>
        <w:t xml:space="preserve">, deverão </w:t>
      </w:r>
      <w:r w:rsidR="008C0033" w:rsidRPr="00060215">
        <w:rPr>
          <w:szCs w:val="26"/>
        </w:rPr>
        <w:t>ser mantidos</w:t>
      </w:r>
      <w:r w:rsidR="002A6994" w:rsidRPr="00231923">
        <w:rPr>
          <w:szCs w:val="26"/>
        </w:rPr>
        <w:t>, na</w:t>
      </w:r>
      <w:r w:rsidR="00A30F8B">
        <w:rPr>
          <w:szCs w:val="26"/>
        </w:rPr>
        <w:t>s</w:t>
      </w:r>
      <w:r w:rsidR="002A6994" w:rsidRPr="00231923">
        <w:rPr>
          <w:szCs w:val="26"/>
        </w:rPr>
        <w:t xml:space="preserve"> </w:t>
      </w:r>
      <w:r w:rsidR="002A6994" w:rsidRPr="000D5EEC">
        <w:rPr>
          <w:szCs w:val="26"/>
        </w:rPr>
        <w:t>Conta</w:t>
      </w:r>
      <w:r w:rsidR="00A30F8B">
        <w:rPr>
          <w:szCs w:val="26"/>
        </w:rPr>
        <w:t>s</w:t>
      </w:r>
      <w:r w:rsidR="002A6994" w:rsidRPr="00231923">
        <w:rPr>
          <w:szCs w:val="26"/>
        </w:rPr>
        <w:t xml:space="preserve"> Vinculada</w:t>
      </w:r>
      <w:r w:rsidR="00A30F8B">
        <w:rPr>
          <w:szCs w:val="26"/>
        </w:rPr>
        <w:t>s – Prestação de Serviços</w:t>
      </w:r>
      <w:r w:rsidR="00C76D7B" w:rsidRPr="00231923">
        <w:rPr>
          <w:szCs w:val="26"/>
        </w:rPr>
        <w:t xml:space="preserve">, </w:t>
      </w:r>
      <w:r w:rsidR="009A4971">
        <w:rPr>
          <w:szCs w:val="26"/>
        </w:rPr>
        <w:t>a todo momento</w:t>
      </w:r>
      <w:r w:rsidR="00E86435">
        <w:rPr>
          <w:szCs w:val="26"/>
        </w:rPr>
        <w:t xml:space="preserve"> durante a vigência das Debêntures</w:t>
      </w:r>
      <w:r w:rsidR="00BE48D4">
        <w:rPr>
          <w:szCs w:val="26"/>
        </w:rPr>
        <w:t xml:space="preserve">, </w:t>
      </w:r>
      <w:r w:rsidR="00C76D7B" w:rsidRPr="00231923">
        <w:rPr>
          <w:szCs w:val="26"/>
        </w:rPr>
        <w:t>Créditos Cedidos Fiduciariamente</w:t>
      </w:r>
      <w:r w:rsidR="00C52B97">
        <w:rPr>
          <w:szCs w:val="26"/>
        </w:rPr>
        <w:t xml:space="preserve"> – Prestação de Serviços</w:t>
      </w:r>
      <w:r w:rsidR="00C76D7B" w:rsidRPr="00231923">
        <w:rPr>
          <w:szCs w:val="26"/>
        </w:rPr>
        <w:t xml:space="preserve"> correspondentes</w:t>
      </w:r>
      <w:r w:rsidR="009C31C5">
        <w:rPr>
          <w:szCs w:val="26"/>
        </w:rPr>
        <w:t>, em conjunto,</w:t>
      </w:r>
      <w:r w:rsidR="00C76D7B" w:rsidRPr="00231923">
        <w:rPr>
          <w:szCs w:val="26"/>
        </w:rPr>
        <w:t xml:space="preserve"> a, no mínimo, 200% (duzentos por cento) do </w:t>
      </w:r>
      <w:r w:rsidR="00805BE4">
        <w:rPr>
          <w:szCs w:val="26"/>
        </w:rPr>
        <w:t>montante total</w:t>
      </w:r>
      <w:r w:rsidR="00B77E3D">
        <w:rPr>
          <w:szCs w:val="26"/>
        </w:rPr>
        <w:t xml:space="preserve"> correspondente </w:t>
      </w:r>
      <w:r w:rsidR="00737E14">
        <w:rPr>
          <w:szCs w:val="26"/>
        </w:rPr>
        <w:t>à</w:t>
      </w:r>
      <w:r w:rsidR="00B15013">
        <w:rPr>
          <w:szCs w:val="26"/>
        </w:rPr>
        <w:t xml:space="preserve"> parcela </w:t>
      </w:r>
      <w:r w:rsidR="0088141A">
        <w:rPr>
          <w:szCs w:val="26"/>
        </w:rPr>
        <w:t xml:space="preserve">mensal </w:t>
      </w:r>
      <w:r w:rsidR="00882DD4">
        <w:rPr>
          <w:szCs w:val="26"/>
        </w:rPr>
        <w:t xml:space="preserve">de pagamento </w:t>
      </w:r>
      <w:r w:rsidR="00B77E3D" w:rsidRPr="004849D1">
        <w:rPr>
          <w:szCs w:val="26"/>
        </w:rPr>
        <w:t xml:space="preserve">do Valor Nominal Unitário das Debêntures </w:t>
      </w:r>
      <w:r w:rsidR="00B77E3D" w:rsidRPr="00CF211F">
        <w:rPr>
          <w:szCs w:val="26"/>
        </w:rPr>
        <w:t>(acrescid</w:t>
      </w:r>
      <w:r w:rsidR="00B77E3D" w:rsidRPr="004849D1">
        <w:rPr>
          <w:szCs w:val="26"/>
        </w:rPr>
        <w:t>o</w:t>
      </w:r>
      <w:r w:rsidR="00B77E3D" w:rsidRPr="00CF211F">
        <w:rPr>
          <w:szCs w:val="26"/>
        </w:rPr>
        <w:t xml:space="preserve"> </w:t>
      </w:r>
      <w:r w:rsidR="006A5550">
        <w:rPr>
          <w:szCs w:val="26"/>
        </w:rPr>
        <w:t xml:space="preserve">do montante projetado </w:t>
      </w:r>
      <w:r w:rsidR="009C31C5">
        <w:rPr>
          <w:szCs w:val="26"/>
        </w:rPr>
        <w:t xml:space="preserve">correspondente à parcela mensal </w:t>
      </w:r>
      <w:r w:rsidR="00882DD4">
        <w:rPr>
          <w:szCs w:val="26"/>
        </w:rPr>
        <w:t xml:space="preserve">de pagamento </w:t>
      </w:r>
      <w:r w:rsidR="00B77E3D" w:rsidRPr="00CF211F">
        <w:rPr>
          <w:szCs w:val="26"/>
        </w:rPr>
        <w:t xml:space="preserve">da Remuneração, calculada </w:t>
      </w:r>
      <w:r w:rsidR="00B77E3D" w:rsidRPr="00CF211F">
        <w:rPr>
          <w:i/>
          <w:szCs w:val="26"/>
        </w:rPr>
        <w:t>pro rata temporis</w:t>
      </w:r>
      <w:r w:rsidR="00B77E3D" w:rsidRPr="00CF211F">
        <w:rPr>
          <w:szCs w:val="26"/>
        </w:rPr>
        <w:t xml:space="preserve">, desde a Primeira Data de Integralização </w:t>
      </w:r>
      <w:r w:rsidR="00E759F8" w:rsidRPr="00231923">
        <w:rPr>
          <w:szCs w:val="26"/>
        </w:rPr>
        <w:t xml:space="preserve">da respectiva série </w:t>
      </w:r>
      <w:r w:rsidR="00B77E3D" w:rsidRPr="00CF211F">
        <w:rPr>
          <w:szCs w:val="26"/>
        </w:rPr>
        <w:t>ou a data de pagamento da Remuneraçã</w:t>
      </w:r>
      <w:r w:rsidR="009B0419">
        <w:rPr>
          <w:szCs w:val="26"/>
        </w:rPr>
        <w:t xml:space="preserve">o </w:t>
      </w:r>
      <w:r w:rsidR="00B77E3D" w:rsidRPr="00CF211F">
        <w:rPr>
          <w:szCs w:val="26"/>
        </w:rPr>
        <w:t xml:space="preserve">imediatamente anterior, conforme o caso, até a data </w:t>
      </w:r>
      <w:r w:rsidR="005667CE" w:rsidRPr="004849D1">
        <w:rPr>
          <w:szCs w:val="26"/>
        </w:rPr>
        <w:t xml:space="preserve">prevista para a realização do efetivo </w:t>
      </w:r>
      <w:r w:rsidR="00B77E3D" w:rsidRPr="004849D1">
        <w:rPr>
          <w:szCs w:val="26"/>
        </w:rPr>
        <w:t>pagamento)</w:t>
      </w:r>
      <w:r w:rsidR="00D664C8">
        <w:rPr>
          <w:szCs w:val="26"/>
        </w:rPr>
        <w:t xml:space="preserve"> a ser pag</w:t>
      </w:r>
      <w:r w:rsidR="008D073C">
        <w:rPr>
          <w:szCs w:val="26"/>
        </w:rPr>
        <w:t>a</w:t>
      </w:r>
      <w:r w:rsidR="00D664C8">
        <w:rPr>
          <w:szCs w:val="26"/>
        </w:rPr>
        <w:t xml:space="preserve"> na </w:t>
      </w:r>
      <w:r w:rsidR="00400360">
        <w:rPr>
          <w:szCs w:val="26"/>
        </w:rPr>
        <w:t xml:space="preserve">mais próxima </w:t>
      </w:r>
      <w:r w:rsidR="00D664C8">
        <w:rPr>
          <w:szCs w:val="26"/>
        </w:rPr>
        <w:t>data de pagamento, nos termos da Cláusula</w:t>
      </w:r>
      <w:r w:rsidR="00E818D5">
        <w:rPr>
          <w:szCs w:val="26"/>
        </w:rPr>
        <w:t> </w:t>
      </w:r>
      <w:r w:rsidR="00D664C8">
        <w:rPr>
          <w:szCs w:val="26"/>
        </w:rPr>
        <w:fldChar w:fldCharType="begin"/>
      </w:r>
      <w:r w:rsidR="00D664C8">
        <w:rPr>
          <w:szCs w:val="26"/>
        </w:rPr>
        <w:instrText xml:space="preserve"> REF _Ref525562246 \n \p \h </w:instrText>
      </w:r>
      <w:r w:rsidR="00D664C8">
        <w:rPr>
          <w:szCs w:val="26"/>
        </w:rPr>
      </w:r>
      <w:r w:rsidR="00D664C8">
        <w:rPr>
          <w:szCs w:val="26"/>
        </w:rPr>
        <w:fldChar w:fldCharType="separate"/>
      </w:r>
      <w:r w:rsidR="00EB3EC1">
        <w:rPr>
          <w:szCs w:val="26"/>
        </w:rPr>
        <w:t>7.18 abaixo</w:t>
      </w:r>
      <w:r w:rsidR="00D664C8">
        <w:rPr>
          <w:szCs w:val="26"/>
        </w:rPr>
        <w:fldChar w:fldCharType="end"/>
      </w:r>
      <w:r w:rsidR="0064415E">
        <w:rPr>
          <w:szCs w:val="26"/>
        </w:rPr>
        <w:t>, que deverá considerar</w:t>
      </w:r>
      <w:r w:rsidR="00A97374">
        <w:rPr>
          <w:szCs w:val="26"/>
        </w:rPr>
        <w:t xml:space="preserve"> a última </w:t>
      </w:r>
      <w:r w:rsidR="00731424" w:rsidRPr="007A220C">
        <w:rPr>
          <w:szCs w:val="26"/>
        </w:rPr>
        <w:t>Taxa DI</w:t>
      </w:r>
      <w:r w:rsidR="00A97374">
        <w:rPr>
          <w:szCs w:val="26"/>
        </w:rPr>
        <w:t xml:space="preserve"> </w:t>
      </w:r>
      <w:r w:rsidR="00A97374" w:rsidRPr="007F4100">
        <w:rPr>
          <w:szCs w:val="26"/>
        </w:rPr>
        <w:t>divulgada oficialmente até a data d</w:t>
      </w:r>
      <w:r w:rsidR="00A97374">
        <w:rPr>
          <w:szCs w:val="26"/>
        </w:rPr>
        <w:t>e</w:t>
      </w:r>
      <w:r w:rsidR="00A97374" w:rsidRPr="007F4100">
        <w:rPr>
          <w:szCs w:val="26"/>
        </w:rPr>
        <w:t xml:space="preserve"> cálculo</w:t>
      </w:r>
      <w:r w:rsidR="00473150" w:rsidRPr="00231923">
        <w:rPr>
          <w:szCs w:val="26"/>
        </w:rPr>
        <w:t xml:space="preserve"> </w:t>
      </w:r>
      <w:r w:rsidR="00FB5412">
        <w:rPr>
          <w:szCs w:val="26"/>
        </w:rPr>
        <w:t xml:space="preserve">(cada um, </w:t>
      </w:r>
      <w:r w:rsidR="00D67C83">
        <w:rPr>
          <w:szCs w:val="26"/>
        </w:rPr>
        <w:t>"</w:t>
      </w:r>
      <w:r w:rsidR="00FB5412" w:rsidRPr="005632BE">
        <w:rPr>
          <w:szCs w:val="26"/>
          <w:u w:val="single"/>
        </w:rPr>
        <w:t>Montante Total Projetado</w:t>
      </w:r>
      <w:r w:rsidR="00D67C83">
        <w:rPr>
          <w:szCs w:val="26"/>
        </w:rPr>
        <w:t>"</w:t>
      </w:r>
      <w:r w:rsidR="00FB5412">
        <w:rPr>
          <w:szCs w:val="26"/>
        </w:rPr>
        <w:t xml:space="preserve">) </w:t>
      </w:r>
      <w:r w:rsidR="00C76D7B" w:rsidRPr="00231923">
        <w:rPr>
          <w:szCs w:val="26"/>
        </w:rPr>
        <w:t>(</w:t>
      </w:r>
      <w:r w:rsidR="00D67C83">
        <w:rPr>
          <w:szCs w:val="26"/>
        </w:rPr>
        <w:t>"</w:t>
      </w:r>
      <w:r w:rsidR="00706E4E">
        <w:rPr>
          <w:szCs w:val="26"/>
          <w:u w:val="single"/>
        </w:rPr>
        <w:t>Percentual da Cessão Fiduciária – Prestação de Serviços</w:t>
      </w:r>
      <w:r w:rsidR="00D67C83">
        <w:rPr>
          <w:szCs w:val="26"/>
        </w:rPr>
        <w:t>"</w:t>
      </w:r>
      <w:r w:rsidR="00C76D7B" w:rsidRPr="00231923">
        <w:rPr>
          <w:szCs w:val="26"/>
        </w:rPr>
        <w:t>).</w:t>
      </w:r>
      <w:bookmarkEnd w:id="73"/>
    </w:p>
    <w:p w:rsidR="006D2EA5" w:rsidRPr="00D06E35" w:rsidRDefault="007243EE" w:rsidP="000E1FB0">
      <w:pPr>
        <w:numPr>
          <w:ilvl w:val="5"/>
          <w:numId w:val="29"/>
        </w:numPr>
        <w:rPr>
          <w:szCs w:val="26"/>
        </w:rPr>
      </w:pPr>
      <w:bookmarkStart w:id="75" w:name="_Hlk529306438"/>
      <w:bookmarkStart w:id="76" w:name="_Ref526936553"/>
      <w:bookmarkStart w:id="77" w:name="_Hlk526949931"/>
      <w:r>
        <w:t xml:space="preserve">Adicionalmente ao Percentual da Cessão Fiduciária – Prestação de Serviços, deverão transitar pelas </w:t>
      </w:r>
      <w:r w:rsidRPr="00AC24CA">
        <w:t>Conta</w:t>
      </w:r>
      <w:r>
        <w:t>s</w:t>
      </w:r>
      <w:r w:rsidRPr="00AC24CA">
        <w:t xml:space="preserve"> Vinculada</w:t>
      </w:r>
      <w:r>
        <w:t>s</w:t>
      </w:r>
      <w:r w:rsidRPr="00AC24CA">
        <w:t xml:space="preserve"> </w:t>
      </w:r>
      <w:r>
        <w:rPr>
          <w:szCs w:val="26"/>
        </w:rPr>
        <w:t>– Prestação de Serviços,</w:t>
      </w:r>
      <w:r w:rsidRPr="00F7129B">
        <w:t xml:space="preserve"> </w:t>
      </w:r>
      <w:r>
        <w:t xml:space="preserve">nos 30 (trinta) dias imediatamente anteriores a cada Data de Verificação, </w:t>
      </w:r>
      <w:r w:rsidRPr="00AC24CA">
        <w:t xml:space="preserve">montante </w:t>
      </w:r>
      <w:r>
        <w:t xml:space="preserve">de Créditos Cedidos Fiduciariamente – Prestação de Serviços </w:t>
      </w:r>
      <w:r w:rsidRPr="00AC24CA">
        <w:t>corresponde</w:t>
      </w:r>
      <w:r>
        <w:t>nte</w:t>
      </w:r>
      <w:r w:rsidRPr="00AC24CA">
        <w:t xml:space="preserve"> a, no mínimo, 700%</w:t>
      </w:r>
      <w:r>
        <w:t xml:space="preserve"> </w:t>
      </w:r>
      <w:r w:rsidRPr="00AC24CA">
        <w:t>(setecentos por cento) do Montante Total Projetado ("</w:t>
      </w:r>
      <w:r w:rsidRPr="00AC24CA">
        <w:rPr>
          <w:u w:val="single"/>
        </w:rPr>
        <w:t>Fluxo Mínimo da</w:t>
      </w:r>
      <w:r w:rsidRPr="0039512D">
        <w:rPr>
          <w:u w:val="single"/>
        </w:rPr>
        <w:t xml:space="preserve"> </w:t>
      </w:r>
      <w:r w:rsidRPr="00AC24CA">
        <w:rPr>
          <w:u w:val="single"/>
        </w:rPr>
        <w:t>Cessão Fiduciária – Prestação de Serviços</w:t>
      </w:r>
      <w:r w:rsidRPr="00AC24CA">
        <w:t>")</w:t>
      </w:r>
      <w:r>
        <w:t>.</w:t>
      </w:r>
      <w:bookmarkStart w:id="78" w:name="_Ref527486314"/>
      <w:r>
        <w:t xml:space="preserve"> </w:t>
      </w:r>
      <w:bookmarkEnd w:id="78"/>
      <w:bookmarkEnd w:id="75"/>
      <w:bookmarkEnd w:id="76"/>
      <w:bookmarkEnd w:id="77"/>
    </w:p>
    <w:bookmarkEnd w:id="74"/>
    <w:p w:rsidR="00C8792E" w:rsidRDefault="00C8792E" w:rsidP="005632BE">
      <w:pPr>
        <w:numPr>
          <w:ilvl w:val="5"/>
          <w:numId w:val="29"/>
        </w:numPr>
        <w:rPr>
          <w:szCs w:val="26"/>
        </w:rPr>
      </w:pPr>
      <w:r>
        <w:rPr>
          <w:szCs w:val="26"/>
        </w:rPr>
        <w:t>As</w:t>
      </w:r>
      <w:r w:rsidRPr="007645A7">
        <w:rPr>
          <w:szCs w:val="26"/>
        </w:rPr>
        <w:t xml:space="preserve"> disposições relativas à </w:t>
      </w:r>
      <w:r>
        <w:rPr>
          <w:szCs w:val="26"/>
        </w:rPr>
        <w:t>Cessão Fiduciária</w:t>
      </w:r>
      <w:r w:rsidR="002A42B4">
        <w:rPr>
          <w:szCs w:val="26"/>
        </w:rPr>
        <w:t xml:space="preserve"> </w:t>
      </w:r>
      <w:r w:rsidR="00C20903">
        <w:rPr>
          <w:szCs w:val="26"/>
        </w:rPr>
        <w:t>– Prestação de Serviços</w:t>
      </w:r>
      <w:r w:rsidR="009036A7">
        <w:rPr>
          <w:szCs w:val="26"/>
        </w:rPr>
        <w:t>,</w:t>
      </w:r>
      <w:r>
        <w:rPr>
          <w:szCs w:val="26"/>
        </w:rPr>
        <w:t xml:space="preserve"> </w:t>
      </w:r>
      <w:r w:rsidRPr="007645A7">
        <w:rPr>
          <w:szCs w:val="26"/>
        </w:rPr>
        <w:t xml:space="preserve">ao </w:t>
      </w:r>
      <w:r w:rsidR="00706E4E">
        <w:rPr>
          <w:szCs w:val="26"/>
        </w:rPr>
        <w:t>Percentual da Cessão Fiduciária – Prestação de Serviços</w:t>
      </w:r>
      <w:r w:rsidR="0006235D">
        <w:rPr>
          <w:szCs w:val="26"/>
        </w:rPr>
        <w:t xml:space="preserve"> </w:t>
      </w:r>
      <w:r w:rsidR="009036A7">
        <w:rPr>
          <w:szCs w:val="26"/>
        </w:rPr>
        <w:t xml:space="preserve">e ao </w:t>
      </w:r>
      <w:r w:rsidR="009036A7" w:rsidRPr="00AC63F3">
        <w:rPr>
          <w:szCs w:val="26"/>
        </w:rPr>
        <w:t>Fluxo Mínimo da Cessão Fiduciária – Prestação de Serviços</w:t>
      </w:r>
      <w:r w:rsidR="009036A7">
        <w:t xml:space="preserve"> </w:t>
      </w:r>
      <w:r w:rsidRPr="007645A7">
        <w:rPr>
          <w:szCs w:val="26"/>
        </w:rPr>
        <w:t xml:space="preserve">estão descritas no Contrato de </w:t>
      </w:r>
      <w:r>
        <w:rPr>
          <w:szCs w:val="26"/>
        </w:rPr>
        <w:t>Cessão Fiduciária</w:t>
      </w:r>
      <w:r w:rsidR="00DC53CE">
        <w:rPr>
          <w:szCs w:val="26"/>
        </w:rPr>
        <w:t xml:space="preserve"> – Prestação de Serviços</w:t>
      </w:r>
      <w:r w:rsidRPr="007645A7">
        <w:rPr>
          <w:szCs w:val="26"/>
        </w:rPr>
        <w:t>, o qua</w:t>
      </w:r>
      <w:r w:rsidR="00743F50">
        <w:rPr>
          <w:szCs w:val="26"/>
        </w:rPr>
        <w:t>l</w:t>
      </w:r>
      <w:r w:rsidRPr="007645A7">
        <w:rPr>
          <w:szCs w:val="26"/>
        </w:rPr>
        <w:t xml:space="preserve"> </w:t>
      </w:r>
      <w:r w:rsidR="0006235D">
        <w:rPr>
          <w:szCs w:val="26"/>
        </w:rPr>
        <w:t xml:space="preserve">é </w:t>
      </w:r>
      <w:r w:rsidRPr="007645A7">
        <w:rPr>
          <w:szCs w:val="26"/>
        </w:rPr>
        <w:t xml:space="preserve">parte </w:t>
      </w:r>
      <w:r w:rsidRPr="00960FFD">
        <w:rPr>
          <w:szCs w:val="26"/>
        </w:rPr>
        <w:t>integrante, complementar e inseparável desta Escritura de Emissão.</w:t>
      </w:r>
    </w:p>
    <w:p w:rsidR="00297D4D" w:rsidRDefault="00297D4D" w:rsidP="008004D6">
      <w:pPr>
        <w:numPr>
          <w:ilvl w:val="1"/>
          <w:numId w:val="29"/>
        </w:numPr>
        <w:rPr>
          <w:szCs w:val="26"/>
        </w:rPr>
      </w:pPr>
      <w:bookmarkStart w:id="79" w:name="_Ref525572587"/>
      <w:bookmarkStart w:id="80" w:name="_Ref525573095"/>
      <w:bookmarkStart w:id="81" w:name="_Ref526517767"/>
      <w:bookmarkStart w:id="82" w:name="_Ref527627082"/>
      <w:r w:rsidRPr="003A2DC3">
        <w:rPr>
          <w:i/>
          <w:szCs w:val="26"/>
        </w:rPr>
        <w:t>Cessão Fiduciária</w:t>
      </w:r>
      <w:r w:rsidR="00FB14AD" w:rsidRPr="003A2DC3">
        <w:rPr>
          <w:i/>
          <w:szCs w:val="26"/>
        </w:rPr>
        <w:t xml:space="preserve"> – Recursos Debêntures</w:t>
      </w:r>
      <w:r w:rsidRPr="003A2DC3">
        <w:rPr>
          <w:szCs w:val="26"/>
        </w:rPr>
        <w:t>.  Em garantia do integral e pontual pagamento das Obrigações Garantidas, deverá ser constituída, de acordo com a Cláusula </w:t>
      </w:r>
      <w:r w:rsidRPr="00510A59">
        <w:rPr>
          <w:szCs w:val="26"/>
        </w:rPr>
        <w:fldChar w:fldCharType="begin"/>
      </w:r>
      <w:r w:rsidRPr="003A2DC3">
        <w:rPr>
          <w:szCs w:val="26"/>
        </w:rPr>
        <w:instrText xml:space="preserve"> REF _Ref376965967 \n \p \h </w:instrText>
      </w:r>
      <w:r w:rsidRPr="00510A59">
        <w:rPr>
          <w:szCs w:val="26"/>
        </w:rPr>
      </w:r>
      <w:r w:rsidRPr="00510A59">
        <w:rPr>
          <w:szCs w:val="26"/>
        </w:rPr>
        <w:fldChar w:fldCharType="separate"/>
      </w:r>
      <w:r w:rsidR="00EB3EC1">
        <w:rPr>
          <w:szCs w:val="26"/>
        </w:rPr>
        <w:t>3.1 acima</w:t>
      </w:r>
      <w:r w:rsidRPr="00510A59">
        <w:rPr>
          <w:szCs w:val="26"/>
        </w:rPr>
        <w:fldChar w:fldCharType="end"/>
      </w:r>
      <w:r w:rsidRPr="003A2DC3">
        <w:rPr>
          <w:szCs w:val="26"/>
        </w:rPr>
        <w:t xml:space="preserve">, inciso </w:t>
      </w:r>
      <w:r w:rsidR="00926C79">
        <w:rPr>
          <w:szCs w:val="26"/>
        </w:rPr>
        <w:fldChar w:fldCharType="begin"/>
      </w:r>
      <w:r w:rsidR="00926C79">
        <w:rPr>
          <w:szCs w:val="26"/>
        </w:rPr>
        <w:instrText xml:space="preserve"> REF _Ref526848761 \n \h </w:instrText>
      </w:r>
      <w:r w:rsidR="00926C79">
        <w:rPr>
          <w:szCs w:val="26"/>
        </w:rPr>
      </w:r>
      <w:r w:rsidR="00926C79">
        <w:rPr>
          <w:szCs w:val="26"/>
        </w:rPr>
        <w:fldChar w:fldCharType="separate"/>
      </w:r>
      <w:r w:rsidR="00EB3EC1">
        <w:rPr>
          <w:szCs w:val="26"/>
        </w:rPr>
        <w:t>V</w:t>
      </w:r>
      <w:r w:rsidR="00926C79">
        <w:rPr>
          <w:szCs w:val="26"/>
        </w:rPr>
        <w:fldChar w:fldCharType="end"/>
      </w:r>
      <w:r w:rsidRPr="003A2DC3">
        <w:rPr>
          <w:szCs w:val="26"/>
        </w:rPr>
        <w:t xml:space="preserve">, até a Primeira Data de Integralização, em favor dos Debenturistas, representados pelo Agente Fiduciário, a cessão fiduciária </w:t>
      </w:r>
      <w:r w:rsidR="00DE7025" w:rsidRPr="003A2DC3">
        <w:rPr>
          <w:szCs w:val="26"/>
        </w:rPr>
        <w:t>(i) </w:t>
      </w:r>
      <w:r w:rsidR="00CF17AA" w:rsidRPr="003A2DC3">
        <w:rPr>
          <w:szCs w:val="26"/>
        </w:rPr>
        <w:t xml:space="preserve">da totalidade </w:t>
      </w:r>
      <w:r w:rsidR="00554DD5" w:rsidRPr="003A2DC3">
        <w:rPr>
          <w:szCs w:val="26"/>
        </w:rPr>
        <w:t xml:space="preserve">dos </w:t>
      </w:r>
      <w:r w:rsidR="00135547">
        <w:rPr>
          <w:szCs w:val="26"/>
        </w:rPr>
        <w:t>D</w:t>
      </w:r>
      <w:r w:rsidR="00554DD5" w:rsidRPr="003A2DC3">
        <w:rPr>
          <w:szCs w:val="26"/>
        </w:rPr>
        <w:t xml:space="preserve">ireitos </w:t>
      </w:r>
      <w:r w:rsidR="00135547">
        <w:rPr>
          <w:szCs w:val="26"/>
        </w:rPr>
        <w:t>C</w:t>
      </w:r>
      <w:r w:rsidR="00554DD5" w:rsidRPr="003A2DC3">
        <w:rPr>
          <w:szCs w:val="26"/>
        </w:rPr>
        <w:t xml:space="preserve">reditórios </w:t>
      </w:r>
      <w:r w:rsidR="00135547">
        <w:rPr>
          <w:szCs w:val="26"/>
        </w:rPr>
        <w:t>– Recursos Debêntures</w:t>
      </w:r>
      <w:r w:rsidR="00AB3D75">
        <w:rPr>
          <w:szCs w:val="26"/>
        </w:rPr>
        <w:t>, presentes e futuros,</w:t>
      </w:r>
      <w:r w:rsidR="00135547">
        <w:rPr>
          <w:szCs w:val="26"/>
        </w:rPr>
        <w:t xml:space="preserve"> </w:t>
      </w:r>
      <w:r w:rsidR="00554DD5" w:rsidRPr="003A2DC3">
        <w:rPr>
          <w:szCs w:val="26"/>
        </w:rPr>
        <w:t>de titularidade da Companhia</w:t>
      </w:r>
      <w:r w:rsidR="005F3704" w:rsidRPr="003A2DC3">
        <w:rPr>
          <w:szCs w:val="26"/>
        </w:rPr>
        <w:t xml:space="preserve"> </w:t>
      </w:r>
      <w:r w:rsidR="00504C47">
        <w:rPr>
          <w:szCs w:val="26"/>
        </w:rPr>
        <w:t xml:space="preserve">recebidos e </w:t>
      </w:r>
      <w:r w:rsidR="005F3704" w:rsidRPr="003A2DC3">
        <w:rPr>
          <w:szCs w:val="26"/>
        </w:rPr>
        <w:t xml:space="preserve">que vierem a ser recebidos por conta da Companhia </w:t>
      </w:r>
      <w:del w:id="83" w:author="Pinheiro Guimarães" w:date="2018-11-13T14:20:00Z">
        <w:r w:rsidR="008767B5" w:rsidDel="00392D29">
          <w:rPr>
            <w:szCs w:val="26"/>
          </w:rPr>
          <w:delText xml:space="preserve">na Primeira Data de Integralização </w:delText>
        </w:r>
      </w:del>
      <w:r w:rsidR="005F3704" w:rsidRPr="003A2DC3">
        <w:rPr>
          <w:szCs w:val="26"/>
        </w:rPr>
        <w:t>em pagamento do Preço de Integralização das Debêntures</w:t>
      </w:r>
      <w:r w:rsidR="00396158" w:rsidRPr="003A2DC3">
        <w:rPr>
          <w:szCs w:val="26"/>
        </w:rPr>
        <w:t xml:space="preserve">, </w:t>
      </w:r>
      <w:bookmarkEnd w:id="79"/>
      <w:bookmarkEnd w:id="80"/>
      <w:bookmarkEnd w:id="81"/>
      <w:r w:rsidR="00757184" w:rsidRPr="006E252E">
        <w:rPr>
          <w:szCs w:val="26"/>
        </w:rPr>
        <w:t>incluindo todos os direitos e acréscimos relacionados, seja a que título for, inclusive a título de encargos moratórios, multas, indenizações e demais encargos (</w:t>
      </w:r>
      <w:r w:rsidR="00D67C83">
        <w:rPr>
          <w:szCs w:val="26"/>
        </w:rPr>
        <w:t>"</w:t>
      </w:r>
      <w:r w:rsidR="00757184" w:rsidRPr="006E252E">
        <w:rPr>
          <w:szCs w:val="26"/>
          <w:u w:val="single"/>
        </w:rPr>
        <w:t>Direitos Creditórios Cedidos Fiduciariamente</w:t>
      </w:r>
      <w:r w:rsidR="00757184">
        <w:rPr>
          <w:szCs w:val="26"/>
          <w:u w:val="single"/>
        </w:rPr>
        <w:t xml:space="preserve"> – Recursos Debêntures</w:t>
      </w:r>
      <w:r w:rsidR="00D67C83">
        <w:rPr>
          <w:szCs w:val="26"/>
        </w:rPr>
        <w:t>"</w:t>
      </w:r>
      <w:r w:rsidR="00757184" w:rsidRPr="006E252E">
        <w:rPr>
          <w:szCs w:val="26"/>
        </w:rPr>
        <w:t>); (ii) </w:t>
      </w:r>
      <w:r w:rsidR="00757184">
        <w:rPr>
          <w:szCs w:val="26"/>
        </w:rPr>
        <w:t>d</w:t>
      </w:r>
      <w:r w:rsidR="00757184" w:rsidRPr="006E252E">
        <w:rPr>
          <w:szCs w:val="26"/>
        </w:rPr>
        <w:t xml:space="preserve">a totalidade (a) dos direitos creditórios, presentes e futuros, de titularidade </w:t>
      </w:r>
      <w:r w:rsidR="00757184">
        <w:rPr>
          <w:szCs w:val="26"/>
        </w:rPr>
        <w:t>da Companhia</w:t>
      </w:r>
      <w:r w:rsidR="00757184" w:rsidRPr="006E252E">
        <w:rPr>
          <w:szCs w:val="26"/>
        </w:rPr>
        <w:t xml:space="preserve"> contra o Banco Depositário pelos recursos recebidos e que vierem a ser recebidos </w:t>
      </w:r>
      <w:r w:rsidR="00757184">
        <w:rPr>
          <w:szCs w:val="26"/>
        </w:rPr>
        <w:t>pela Companhia</w:t>
      </w:r>
      <w:r w:rsidR="00757184" w:rsidRPr="006E252E">
        <w:rPr>
          <w:szCs w:val="26"/>
        </w:rPr>
        <w:t xml:space="preserve"> e de quaisquer outros valores, mantidos </w:t>
      </w:r>
      <w:r w:rsidR="00757184" w:rsidRPr="006E252E">
        <w:rPr>
          <w:szCs w:val="24"/>
        </w:rPr>
        <w:t xml:space="preserve">pela </w:t>
      </w:r>
      <w:r w:rsidR="00757184">
        <w:rPr>
          <w:szCs w:val="24"/>
        </w:rPr>
        <w:t>Companhia</w:t>
      </w:r>
      <w:r w:rsidR="00757184" w:rsidRPr="006E252E">
        <w:rPr>
          <w:szCs w:val="24"/>
        </w:rPr>
        <w:t xml:space="preserve"> </w:t>
      </w:r>
      <w:r w:rsidR="00594E93" w:rsidRPr="006E252E">
        <w:rPr>
          <w:szCs w:val="24"/>
        </w:rPr>
        <w:t xml:space="preserve">em conta de movimentação restrita </w:t>
      </w:r>
      <w:r w:rsidR="000D4B99" w:rsidRPr="006E252E">
        <w:rPr>
          <w:szCs w:val="24"/>
        </w:rPr>
        <w:t xml:space="preserve">identificada no </w:t>
      </w:r>
      <w:r w:rsidR="000D4B99" w:rsidRPr="006E252E">
        <w:rPr>
          <w:szCs w:val="26"/>
        </w:rPr>
        <w:t>Contrato de Cessão Fiduciária</w:t>
      </w:r>
      <w:r w:rsidR="000D4B99" w:rsidRPr="006E252E">
        <w:rPr>
          <w:szCs w:val="24"/>
        </w:rPr>
        <w:t xml:space="preserve"> </w:t>
      </w:r>
      <w:r w:rsidR="000D4B99">
        <w:rPr>
          <w:szCs w:val="26"/>
        </w:rPr>
        <w:t xml:space="preserve">– </w:t>
      </w:r>
      <w:r w:rsidR="006365DB">
        <w:rPr>
          <w:szCs w:val="26"/>
        </w:rPr>
        <w:t>Recursos Debêntures</w:t>
      </w:r>
      <w:r w:rsidR="000D4B99">
        <w:rPr>
          <w:szCs w:val="24"/>
        </w:rPr>
        <w:t xml:space="preserve"> </w:t>
      </w:r>
      <w:r w:rsidR="000124C4">
        <w:rPr>
          <w:szCs w:val="24"/>
        </w:rPr>
        <w:t xml:space="preserve">e </w:t>
      </w:r>
      <w:r w:rsidR="00594E93" w:rsidRPr="006E252E">
        <w:rPr>
          <w:szCs w:val="24"/>
        </w:rPr>
        <w:t xml:space="preserve">de titularidade </w:t>
      </w:r>
      <w:r w:rsidR="00594E93">
        <w:rPr>
          <w:szCs w:val="24"/>
        </w:rPr>
        <w:t xml:space="preserve">da Companhia </w:t>
      </w:r>
      <w:r w:rsidR="00594E93" w:rsidRPr="006E252E">
        <w:rPr>
          <w:szCs w:val="24"/>
        </w:rPr>
        <w:t xml:space="preserve">mantida junto ao Banco Depositário </w:t>
      </w:r>
      <w:r w:rsidR="00594E93">
        <w:rPr>
          <w:szCs w:val="24"/>
        </w:rPr>
        <w:t>(</w:t>
      </w:r>
      <w:r w:rsidR="00D67C83">
        <w:rPr>
          <w:szCs w:val="24"/>
        </w:rPr>
        <w:t>"</w:t>
      </w:r>
      <w:r w:rsidR="00757184" w:rsidRPr="009671BB">
        <w:rPr>
          <w:szCs w:val="24"/>
          <w:u w:val="single"/>
        </w:rPr>
        <w:t>Conta Vinculada</w:t>
      </w:r>
      <w:r w:rsidR="00594E93" w:rsidRPr="009671BB">
        <w:rPr>
          <w:szCs w:val="24"/>
          <w:u w:val="single"/>
        </w:rPr>
        <w:t xml:space="preserve"> – Recursos Debêntures</w:t>
      </w:r>
      <w:r w:rsidR="00D67C83">
        <w:rPr>
          <w:szCs w:val="24"/>
        </w:rPr>
        <w:t>"</w:t>
      </w:r>
      <w:r w:rsidR="00594E93">
        <w:rPr>
          <w:szCs w:val="24"/>
        </w:rPr>
        <w:t>)</w:t>
      </w:r>
      <w:r w:rsidR="00757184" w:rsidRPr="006E252E">
        <w:rPr>
          <w:szCs w:val="26"/>
        </w:rPr>
        <w:t xml:space="preserve">, independentemente de onde se encontrarem, inclusive enquanto em trânsito ou em processo de compensação bancária; e (b) da Conta </w:t>
      </w:r>
      <w:r w:rsidR="00757184" w:rsidRPr="0032423F">
        <w:rPr>
          <w:szCs w:val="26"/>
        </w:rPr>
        <w:t xml:space="preserve">Vinculada </w:t>
      </w:r>
      <w:r w:rsidR="0032423F" w:rsidRPr="009671BB">
        <w:rPr>
          <w:szCs w:val="24"/>
        </w:rPr>
        <w:t>– Recursos Debêntures</w:t>
      </w:r>
      <w:r w:rsidR="0032423F" w:rsidRPr="0032423F">
        <w:rPr>
          <w:szCs w:val="26"/>
        </w:rPr>
        <w:t xml:space="preserve"> </w:t>
      </w:r>
      <w:r w:rsidR="00757184" w:rsidRPr="0032423F">
        <w:rPr>
          <w:szCs w:val="26"/>
        </w:rPr>
        <w:t>e</w:t>
      </w:r>
      <w:r w:rsidR="00757184" w:rsidRPr="006E252E">
        <w:rPr>
          <w:szCs w:val="26"/>
        </w:rPr>
        <w:t xml:space="preserve"> dos direitos, presentes e futuros, decorrentes da Conta Vinculada</w:t>
      </w:r>
      <w:r w:rsidR="00757184" w:rsidRPr="006E252E">
        <w:rPr>
          <w:szCs w:val="24"/>
        </w:rPr>
        <w:t xml:space="preserve"> </w:t>
      </w:r>
      <w:r w:rsidR="0032423F" w:rsidRPr="00DC4B25">
        <w:rPr>
          <w:szCs w:val="24"/>
        </w:rPr>
        <w:t>– Recursos Debêntures</w:t>
      </w:r>
      <w:r w:rsidR="0032423F" w:rsidRPr="00DC4B25">
        <w:rPr>
          <w:szCs w:val="26"/>
        </w:rPr>
        <w:t xml:space="preserve"> </w:t>
      </w:r>
      <w:r w:rsidR="00757184" w:rsidRPr="006E252E">
        <w:rPr>
          <w:szCs w:val="24"/>
        </w:rPr>
        <w:t xml:space="preserve">(as alíneas (a) e (b), em conjunto, </w:t>
      </w:r>
      <w:r w:rsidR="00D67C83">
        <w:rPr>
          <w:szCs w:val="24"/>
        </w:rPr>
        <w:t>"</w:t>
      </w:r>
      <w:r w:rsidR="00757184" w:rsidRPr="006E252E">
        <w:rPr>
          <w:szCs w:val="24"/>
          <w:u w:val="single"/>
        </w:rPr>
        <w:t>Créditos Bancários Cedidos Fiduciariamente</w:t>
      </w:r>
      <w:r w:rsidR="00757184">
        <w:rPr>
          <w:szCs w:val="24"/>
          <w:u w:val="single"/>
        </w:rPr>
        <w:t xml:space="preserve"> </w:t>
      </w:r>
      <w:r w:rsidR="00757184" w:rsidRPr="00134AB1">
        <w:rPr>
          <w:szCs w:val="24"/>
          <w:u w:val="single"/>
        </w:rPr>
        <w:t xml:space="preserve">– </w:t>
      </w:r>
      <w:r w:rsidR="00757184">
        <w:rPr>
          <w:szCs w:val="24"/>
          <w:u w:val="single"/>
        </w:rPr>
        <w:t>Recursos Debêntures</w:t>
      </w:r>
      <w:r w:rsidR="00D67C83">
        <w:rPr>
          <w:szCs w:val="24"/>
        </w:rPr>
        <w:t>"</w:t>
      </w:r>
      <w:r w:rsidR="00757184" w:rsidRPr="006E252E">
        <w:rPr>
          <w:szCs w:val="24"/>
        </w:rPr>
        <w:t>); e (iii) d</w:t>
      </w:r>
      <w:r w:rsidR="00757184" w:rsidRPr="006E252E">
        <w:rPr>
          <w:szCs w:val="26"/>
        </w:rPr>
        <w:t>a totalidade dos direitos creditórios de titularidade da</w:t>
      </w:r>
      <w:r w:rsidR="00757184">
        <w:rPr>
          <w:szCs w:val="26"/>
        </w:rPr>
        <w:t xml:space="preserve"> Companhia</w:t>
      </w:r>
      <w:r w:rsidR="00757184" w:rsidRPr="006E252E">
        <w:rPr>
          <w:szCs w:val="26"/>
        </w:rPr>
        <w:t xml:space="preserve"> contra o Banco Depositário e/ou contra sociedades do grupo econômico do Banco Depositário decorrentes de Investimentos Permitidos</w:t>
      </w:r>
      <w:r w:rsidR="00757184" w:rsidRPr="00BC1AB6">
        <w:rPr>
          <w:szCs w:val="26"/>
        </w:rPr>
        <w:t xml:space="preserve"> </w:t>
      </w:r>
      <w:r w:rsidR="00757184" w:rsidRPr="006E252E">
        <w:rPr>
          <w:szCs w:val="26"/>
        </w:rPr>
        <w:t>vinculados à Conta Vinculada</w:t>
      </w:r>
      <w:r w:rsidR="0032423F">
        <w:rPr>
          <w:szCs w:val="26"/>
        </w:rPr>
        <w:t xml:space="preserve"> </w:t>
      </w:r>
      <w:r w:rsidR="0032423F" w:rsidRPr="00DC4B25">
        <w:rPr>
          <w:szCs w:val="24"/>
        </w:rPr>
        <w:t>– Recursos Debêntures</w:t>
      </w:r>
      <w:r w:rsidR="00757184" w:rsidRPr="006E252E">
        <w:rPr>
          <w:szCs w:val="26"/>
        </w:rPr>
        <w:t xml:space="preserve">, nos termos do Contrato de Cessão Fiduciária </w:t>
      </w:r>
      <w:r w:rsidR="00757184">
        <w:rPr>
          <w:szCs w:val="26"/>
        </w:rPr>
        <w:t xml:space="preserve">– Recursos Debêntures </w:t>
      </w:r>
      <w:r w:rsidR="00757184" w:rsidRPr="006E252E">
        <w:rPr>
          <w:szCs w:val="26"/>
        </w:rPr>
        <w:t>(</w:t>
      </w:r>
      <w:r w:rsidR="00D67C83">
        <w:rPr>
          <w:szCs w:val="26"/>
        </w:rPr>
        <w:t>"</w:t>
      </w:r>
      <w:r w:rsidR="00757184" w:rsidRPr="006E252E">
        <w:rPr>
          <w:szCs w:val="26"/>
          <w:u w:val="single"/>
        </w:rPr>
        <w:t>Investimentos Permitidos Cedidos Fiduciariamente</w:t>
      </w:r>
      <w:r w:rsidR="00757184">
        <w:rPr>
          <w:szCs w:val="26"/>
          <w:u w:val="single"/>
        </w:rPr>
        <w:t xml:space="preserve"> – </w:t>
      </w:r>
      <w:r w:rsidR="00757184" w:rsidRPr="00D05B7A">
        <w:rPr>
          <w:szCs w:val="26"/>
          <w:u w:val="single"/>
        </w:rPr>
        <w:t>Recursos Debêntures</w:t>
      </w:r>
      <w:r w:rsidR="00D67C83">
        <w:rPr>
          <w:szCs w:val="26"/>
        </w:rPr>
        <w:t>"</w:t>
      </w:r>
      <w:r w:rsidR="00757184" w:rsidRPr="006E252E">
        <w:rPr>
          <w:szCs w:val="26"/>
        </w:rPr>
        <w:t xml:space="preserve">, e, em conjunto com os Direitos Creditórios Cedidos Fiduciariamente </w:t>
      </w:r>
      <w:r w:rsidR="00757184">
        <w:rPr>
          <w:szCs w:val="26"/>
        </w:rPr>
        <w:t xml:space="preserve">– </w:t>
      </w:r>
      <w:r w:rsidR="00757184" w:rsidRPr="00D05B7A">
        <w:rPr>
          <w:szCs w:val="26"/>
        </w:rPr>
        <w:t>Recursos Debêntures</w:t>
      </w:r>
      <w:r w:rsidR="00757184" w:rsidRPr="006E252E">
        <w:rPr>
          <w:szCs w:val="26"/>
        </w:rPr>
        <w:t xml:space="preserve"> e os Créditos Bancários Cedidos Fiduciariamente</w:t>
      </w:r>
      <w:r w:rsidR="00757184">
        <w:rPr>
          <w:szCs w:val="26"/>
        </w:rPr>
        <w:t xml:space="preserve"> </w:t>
      </w:r>
      <w:r w:rsidR="00757184" w:rsidRPr="00134AB1">
        <w:rPr>
          <w:szCs w:val="26"/>
        </w:rPr>
        <w:t xml:space="preserve">– </w:t>
      </w:r>
      <w:r w:rsidR="00757184" w:rsidRPr="00D05B7A">
        <w:rPr>
          <w:szCs w:val="26"/>
        </w:rPr>
        <w:t>Recursos Debêntures</w:t>
      </w:r>
      <w:r w:rsidR="00757184" w:rsidRPr="006E252E">
        <w:rPr>
          <w:szCs w:val="26"/>
        </w:rPr>
        <w:t xml:space="preserve">, </w:t>
      </w:r>
      <w:r w:rsidR="00D67C83">
        <w:rPr>
          <w:szCs w:val="26"/>
        </w:rPr>
        <w:t>"</w:t>
      </w:r>
      <w:r w:rsidR="00757184" w:rsidRPr="006E252E">
        <w:rPr>
          <w:szCs w:val="26"/>
          <w:u w:val="single"/>
        </w:rPr>
        <w:t>Créditos Cedidos Fiduciariamente</w:t>
      </w:r>
      <w:r w:rsidR="00757184">
        <w:rPr>
          <w:szCs w:val="26"/>
          <w:u w:val="single"/>
        </w:rPr>
        <w:t xml:space="preserve"> – Recursos Debêntures</w:t>
      </w:r>
      <w:r w:rsidR="00D67C83">
        <w:rPr>
          <w:szCs w:val="26"/>
        </w:rPr>
        <w:t>"</w:t>
      </w:r>
      <w:r w:rsidR="00757184" w:rsidRPr="006E252E">
        <w:rPr>
          <w:szCs w:val="26"/>
        </w:rPr>
        <w:t>), conforme previsto no Contrato de Cessão Fiduciária</w:t>
      </w:r>
      <w:r w:rsidR="00757184">
        <w:rPr>
          <w:szCs w:val="26"/>
        </w:rPr>
        <w:t xml:space="preserve"> – </w:t>
      </w:r>
      <w:r w:rsidR="00757184" w:rsidRPr="00D05B7A">
        <w:rPr>
          <w:szCs w:val="26"/>
        </w:rPr>
        <w:t>Recursos Debêntures</w:t>
      </w:r>
      <w:r w:rsidR="00757184" w:rsidRPr="006E252E">
        <w:rPr>
          <w:szCs w:val="26"/>
        </w:rPr>
        <w:t xml:space="preserve"> (</w:t>
      </w:r>
      <w:r w:rsidR="00D67C83">
        <w:rPr>
          <w:szCs w:val="26"/>
        </w:rPr>
        <w:t>"</w:t>
      </w:r>
      <w:r w:rsidR="00757184" w:rsidRPr="006E252E">
        <w:rPr>
          <w:szCs w:val="26"/>
          <w:u w:val="single"/>
        </w:rPr>
        <w:t>Cessão Fiduciária</w:t>
      </w:r>
      <w:r w:rsidR="00757184">
        <w:rPr>
          <w:szCs w:val="26"/>
          <w:u w:val="single"/>
        </w:rPr>
        <w:t xml:space="preserve"> – Recursos Debêntures</w:t>
      </w:r>
      <w:r w:rsidR="00D67C83">
        <w:rPr>
          <w:szCs w:val="26"/>
        </w:rPr>
        <w:t>"</w:t>
      </w:r>
      <w:r w:rsidR="00757184" w:rsidRPr="006E252E">
        <w:rPr>
          <w:szCs w:val="26"/>
        </w:rPr>
        <w:t>).</w:t>
      </w:r>
      <w:bookmarkEnd w:id="82"/>
    </w:p>
    <w:p w:rsidR="006C09B5" w:rsidRDefault="008C4CF3" w:rsidP="005632BE">
      <w:pPr>
        <w:numPr>
          <w:ilvl w:val="5"/>
          <w:numId w:val="29"/>
        </w:numPr>
        <w:rPr>
          <w:szCs w:val="26"/>
        </w:rPr>
      </w:pPr>
      <w:r>
        <w:rPr>
          <w:szCs w:val="26"/>
        </w:rPr>
        <w:t xml:space="preserve">Nos termos do Contrato de Cessão Fiduciária – Recursos Debêntures, </w:t>
      </w:r>
      <w:bookmarkStart w:id="84" w:name="_Ref523422708"/>
      <w:bookmarkStart w:id="85" w:name="_Ref528078879"/>
      <w:bookmarkStart w:id="86" w:name="_Ref528315058"/>
      <w:r w:rsidR="00BC5913">
        <w:rPr>
          <w:szCs w:val="26"/>
        </w:rPr>
        <w:t>o</w:t>
      </w:r>
      <w:r w:rsidR="00BC5913" w:rsidRPr="00837C7D">
        <w:rPr>
          <w:szCs w:val="26"/>
        </w:rPr>
        <w:t>s Créditos Cedidos Fiduciariamente – Recursos Debêntures ficarão indisponíveis à Companhia e à disposição do Banco Depositário, em benefício dos Debenturistas, representados pelo Agente Fiduciário</w:t>
      </w:r>
      <w:r w:rsidR="00C922B8">
        <w:rPr>
          <w:szCs w:val="26"/>
        </w:rPr>
        <w:t>,</w:t>
      </w:r>
      <w:r w:rsidR="00BC5913" w:rsidRPr="00837C7D">
        <w:rPr>
          <w:szCs w:val="26"/>
        </w:rPr>
        <w:t xml:space="preserve"> durante toda a vigência </w:t>
      </w:r>
      <w:r w:rsidR="008C7979">
        <w:rPr>
          <w:szCs w:val="26"/>
        </w:rPr>
        <w:t>do Contrato de Cessão Fiduciária – Recursos Debêntures</w:t>
      </w:r>
      <w:r w:rsidR="00C922B8" w:rsidRPr="00837C7D">
        <w:rPr>
          <w:szCs w:val="26"/>
        </w:rPr>
        <w:t xml:space="preserve">, </w:t>
      </w:r>
      <w:r w:rsidR="00C922B8">
        <w:rPr>
          <w:szCs w:val="26"/>
        </w:rPr>
        <w:t xml:space="preserve">a menos que o Banco Depositário receba do Agente Fiduciário, nos termos do Contrato de Cessão Fiduciária – Recursos Debêntures e do Contrato de Banco Depositário, uma Comunicação de Liberação, nos termos </w:t>
      </w:r>
      <w:r w:rsidR="00172522">
        <w:rPr>
          <w:szCs w:val="26"/>
        </w:rPr>
        <w:t>do Contrato de Cessão Fiduciária – Recursos Debêntures</w:t>
      </w:r>
      <w:bookmarkEnd w:id="84"/>
      <w:bookmarkEnd w:id="85"/>
      <w:bookmarkEnd w:id="86"/>
      <w:r w:rsidR="00A60039">
        <w:rPr>
          <w:szCs w:val="26"/>
        </w:rPr>
        <w:t>.</w:t>
      </w:r>
    </w:p>
    <w:p w:rsidR="00FD20D8" w:rsidRDefault="00FD20D8" w:rsidP="005632BE">
      <w:pPr>
        <w:numPr>
          <w:ilvl w:val="5"/>
          <w:numId w:val="29"/>
        </w:numPr>
        <w:rPr>
          <w:szCs w:val="26"/>
        </w:rPr>
      </w:pPr>
      <w:r>
        <w:rPr>
          <w:szCs w:val="26"/>
        </w:rPr>
        <w:t xml:space="preserve">Observado o disposto no Contrato de Cessão Fiduciária – Recursos Debêntures, </w:t>
      </w:r>
      <w:r>
        <w:rPr>
          <w:snapToGrid w:val="0"/>
          <w:szCs w:val="26"/>
        </w:rPr>
        <w:t xml:space="preserve">o Agente Fiduciário deverá solicitar ao Banco Depositário que, nos termos do Contrato de Banco Depositário, libere, da Conta Vinculada – Recursos Debêntures para a </w:t>
      </w:r>
      <w:r w:rsidR="00CD7602">
        <w:rPr>
          <w:snapToGrid w:val="0"/>
          <w:szCs w:val="26"/>
        </w:rPr>
        <w:t xml:space="preserve">Conta Movimento </w:t>
      </w:r>
      <w:r>
        <w:rPr>
          <w:snapToGrid w:val="0"/>
          <w:szCs w:val="26"/>
        </w:rPr>
        <w:t xml:space="preserve">identificada no </w:t>
      </w:r>
      <w:r>
        <w:rPr>
          <w:szCs w:val="26"/>
        </w:rPr>
        <w:t xml:space="preserve">Contrato de Cessão Fiduciária – Recursos Debêntures, </w:t>
      </w:r>
      <w:r w:rsidRPr="007F1A58">
        <w:rPr>
          <w:szCs w:val="26"/>
        </w:rPr>
        <w:t>Créditos Cedidos Fiduciariamente – Recursos Debêntures</w:t>
      </w:r>
      <w:r>
        <w:rPr>
          <w:szCs w:val="26"/>
        </w:rPr>
        <w:t xml:space="preserve"> que sejam destinados para (i) </w:t>
      </w:r>
      <w:r>
        <w:t>contratação de empreiteiros para implantação, ampliação e/ou manutenção da rede da Companhia e/ou de qualquer de suas Controladas; ou</w:t>
      </w:r>
      <w:r>
        <w:rPr>
          <w:szCs w:val="26"/>
        </w:rPr>
        <w:t xml:space="preserve"> (ii) </w:t>
      </w:r>
      <w:r>
        <w:rPr>
          <w:snapToGrid w:val="0"/>
        </w:rPr>
        <w:t xml:space="preserve">aquisição, pela Companhia e/ou por qualquer de suas Controladas, de máquinas e equipamentos estritamente relacionados com as atividades principais atualmente desenvolvidas por qualquer das Controladas da Companhia. </w:t>
      </w:r>
      <w:del w:id="87" w:author="Pinheiro Guimarães" w:date="2018-11-13T11:44:00Z">
        <w:r w:rsidDel="00A53BE5">
          <w:rPr>
            <w:snapToGrid w:val="0"/>
            <w:szCs w:val="26"/>
            <w:highlight w:val="yellow"/>
          </w:rPr>
          <w:delText>[NOTA: MOB, FAVOR VALIDAR]</w:delText>
        </w:r>
      </w:del>
    </w:p>
    <w:p w:rsidR="00D878A3" w:rsidRPr="00B239FB" w:rsidRDefault="00D878A3" w:rsidP="005632BE">
      <w:pPr>
        <w:numPr>
          <w:ilvl w:val="5"/>
          <w:numId w:val="29"/>
        </w:numPr>
        <w:rPr>
          <w:szCs w:val="26"/>
        </w:rPr>
      </w:pPr>
      <w:r>
        <w:rPr>
          <w:szCs w:val="26"/>
        </w:rPr>
        <w:t>As</w:t>
      </w:r>
      <w:r w:rsidRPr="007645A7">
        <w:rPr>
          <w:szCs w:val="26"/>
        </w:rPr>
        <w:t xml:space="preserve"> disposições relativas à </w:t>
      </w:r>
      <w:r>
        <w:rPr>
          <w:szCs w:val="26"/>
        </w:rPr>
        <w:t xml:space="preserve">Cessão Fiduciária </w:t>
      </w:r>
      <w:r w:rsidR="00B06F6F">
        <w:rPr>
          <w:szCs w:val="26"/>
        </w:rPr>
        <w:t>– Recursos Debêntures</w:t>
      </w:r>
      <w:r>
        <w:rPr>
          <w:szCs w:val="26"/>
        </w:rPr>
        <w:t xml:space="preserve"> </w:t>
      </w:r>
      <w:r w:rsidRPr="007645A7">
        <w:rPr>
          <w:szCs w:val="26"/>
        </w:rPr>
        <w:t xml:space="preserve">estão descritas no Contrato de </w:t>
      </w:r>
      <w:r>
        <w:rPr>
          <w:szCs w:val="26"/>
        </w:rPr>
        <w:t>Cessão Fiduciária</w:t>
      </w:r>
      <w:r w:rsidR="00B06F6F">
        <w:rPr>
          <w:szCs w:val="26"/>
        </w:rPr>
        <w:t xml:space="preserve"> – Recursos Debêntures</w:t>
      </w:r>
      <w:r w:rsidRPr="007645A7">
        <w:rPr>
          <w:szCs w:val="26"/>
        </w:rPr>
        <w:t>, o qua</w:t>
      </w:r>
      <w:r>
        <w:rPr>
          <w:szCs w:val="26"/>
        </w:rPr>
        <w:t>l</w:t>
      </w:r>
      <w:r w:rsidRPr="007645A7">
        <w:rPr>
          <w:szCs w:val="26"/>
        </w:rPr>
        <w:t xml:space="preserve"> </w:t>
      </w:r>
      <w:r>
        <w:rPr>
          <w:szCs w:val="26"/>
        </w:rPr>
        <w:t xml:space="preserve">é </w:t>
      </w:r>
      <w:r w:rsidRPr="007645A7">
        <w:rPr>
          <w:szCs w:val="26"/>
        </w:rPr>
        <w:t xml:space="preserve">parte </w:t>
      </w:r>
      <w:r w:rsidRPr="00C84C24">
        <w:rPr>
          <w:szCs w:val="26"/>
        </w:rPr>
        <w:t>integrante, complementar e inseparável desta Escritura de Emissão.</w:t>
      </w:r>
    </w:p>
    <w:p w:rsidR="00880FA8" w:rsidRPr="007645A7" w:rsidRDefault="00880FA8" w:rsidP="005632BE">
      <w:pPr>
        <w:numPr>
          <w:ilvl w:val="1"/>
          <w:numId w:val="29"/>
        </w:numPr>
        <w:rPr>
          <w:szCs w:val="26"/>
        </w:rPr>
      </w:pPr>
      <w:bookmarkStart w:id="88" w:name="_Ref279826913"/>
      <w:bookmarkEnd w:id="57"/>
      <w:r w:rsidRPr="007645A7">
        <w:rPr>
          <w:i/>
          <w:szCs w:val="26"/>
        </w:rPr>
        <w:t>Data de Emissão</w:t>
      </w:r>
      <w:r w:rsidRPr="007645A7">
        <w:rPr>
          <w:szCs w:val="26"/>
        </w:rPr>
        <w:t>.</w:t>
      </w:r>
      <w:r w:rsidR="008771F4">
        <w:rPr>
          <w:szCs w:val="26"/>
        </w:rPr>
        <w:t xml:space="preserve"> </w:t>
      </w:r>
      <w:r w:rsidRPr="007645A7">
        <w:rPr>
          <w:szCs w:val="26"/>
        </w:rPr>
        <w:t xml:space="preserve">Para todos os efeitos legais, a data de emissão das Debêntures será </w:t>
      </w:r>
      <w:r w:rsidR="005E2B1D">
        <w:rPr>
          <w:szCs w:val="26"/>
        </w:rPr>
        <w:t>15</w:t>
      </w:r>
      <w:r w:rsidR="005E2B1D" w:rsidRPr="007645A7">
        <w:rPr>
          <w:szCs w:val="26"/>
        </w:rPr>
        <w:t> </w:t>
      </w:r>
      <w:r w:rsidR="006D4A9A" w:rsidRPr="007645A7">
        <w:rPr>
          <w:szCs w:val="26"/>
        </w:rPr>
        <w:t>de </w:t>
      </w:r>
      <w:r w:rsidR="00336377">
        <w:rPr>
          <w:szCs w:val="26"/>
        </w:rPr>
        <w:t>novembro</w:t>
      </w:r>
      <w:r w:rsidR="00336377" w:rsidRPr="007645A7">
        <w:rPr>
          <w:szCs w:val="26"/>
        </w:rPr>
        <w:t> </w:t>
      </w:r>
      <w:r w:rsidR="006D4A9A" w:rsidRPr="007645A7">
        <w:rPr>
          <w:szCs w:val="26"/>
        </w:rPr>
        <w:t>de </w:t>
      </w:r>
      <w:r w:rsidR="00B12B36">
        <w:rPr>
          <w:szCs w:val="26"/>
        </w:rPr>
        <w:t>20</w:t>
      </w:r>
      <w:r w:rsidR="00404A10">
        <w:rPr>
          <w:szCs w:val="26"/>
        </w:rPr>
        <w:t>18</w:t>
      </w:r>
      <w:r w:rsidR="00B223D9" w:rsidRPr="007645A7">
        <w:rPr>
          <w:szCs w:val="26"/>
        </w:rPr>
        <w:t xml:space="preserve"> </w:t>
      </w:r>
      <w:r w:rsidRPr="007645A7">
        <w:rPr>
          <w:szCs w:val="26"/>
        </w:rPr>
        <w:t>(</w:t>
      </w:r>
      <w:r w:rsidR="00D67C83">
        <w:rPr>
          <w:szCs w:val="26"/>
        </w:rPr>
        <w:t>"</w:t>
      </w:r>
      <w:r w:rsidRPr="007645A7">
        <w:rPr>
          <w:szCs w:val="26"/>
          <w:u w:val="single"/>
        </w:rPr>
        <w:t>Data de Emissão</w:t>
      </w:r>
      <w:r w:rsidR="00D67C83">
        <w:rPr>
          <w:szCs w:val="26"/>
        </w:rPr>
        <w:t>"</w:t>
      </w:r>
      <w:r w:rsidRPr="007645A7">
        <w:rPr>
          <w:szCs w:val="26"/>
        </w:rPr>
        <w:t>).</w:t>
      </w:r>
      <w:bookmarkStart w:id="89" w:name="_Ref535067474"/>
      <w:bookmarkEnd w:id="47"/>
      <w:bookmarkEnd w:id="50"/>
      <w:bookmarkEnd w:id="88"/>
    </w:p>
    <w:p w:rsidR="00FF74E3" w:rsidRPr="00522CA5" w:rsidRDefault="00880FA8" w:rsidP="005632BE">
      <w:pPr>
        <w:numPr>
          <w:ilvl w:val="1"/>
          <w:numId w:val="29"/>
        </w:numPr>
        <w:rPr>
          <w:szCs w:val="26"/>
        </w:rPr>
      </w:pPr>
      <w:bookmarkStart w:id="90" w:name="_Ref272250319"/>
      <w:r w:rsidRPr="007645A7">
        <w:rPr>
          <w:i/>
          <w:szCs w:val="26"/>
        </w:rPr>
        <w:t>Prazo e Data de Vencimento</w:t>
      </w:r>
      <w:r w:rsidRPr="007645A7">
        <w:rPr>
          <w:szCs w:val="26"/>
        </w:rPr>
        <w:t>.</w:t>
      </w:r>
      <w:r w:rsidR="008771F4">
        <w:rPr>
          <w:szCs w:val="26"/>
        </w:rPr>
        <w:t xml:space="preserve"> </w:t>
      </w:r>
      <w:r w:rsidR="00F87155" w:rsidRPr="007645A7">
        <w:rPr>
          <w:szCs w:val="26"/>
        </w:rPr>
        <w:t xml:space="preserve">Ressalvadas as hipóteses de resgate antecipado das Debêntures ou de vencimento antecipado das obrigações decorrentes das Debêntures, </w:t>
      </w:r>
      <w:r w:rsidR="00F87155" w:rsidRPr="00824B09">
        <w:rPr>
          <w:szCs w:val="26"/>
        </w:rPr>
        <w:t>nos</w:t>
      </w:r>
      <w:r w:rsidR="00F87155" w:rsidRPr="007645A7">
        <w:rPr>
          <w:szCs w:val="26"/>
        </w:rPr>
        <w:t xml:space="preserve"> termos previstos nesta Escritura de Emissão, o</w:t>
      </w:r>
      <w:r w:rsidRPr="007645A7">
        <w:rPr>
          <w:szCs w:val="26"/>
        </w:rPr>
        <w:t xml:space="preserve"> prazo</w:t>
      </w:r>
      <w:bookmarkEnd w:id="90"/>
      <w:r w:rsidR="00FF74E3">
        <w:rPr>
          <w:szCs w:val="26"/>
        </w:rPr>
        <w:t xml:space="preserve"> </w:t>
      </w:r>
      <w:bookmarkStart w:id="91" w:name="_Ref488948222"/>
      <w:r w:rsidR="007A71D0" w:rsidRPr="00FF74E3">
        <w:rPr>
          <w:szCs w:val="26"/>
        </w:rPr>
        <w:t xml:space="preserve">das Debêntures será de 4 (quatro) anos </w:t>
      </w:r>
      <w:r w:rsidR="00F81C64">
        <w:rPr>
          <w:szCs w:val="26"/>
        </w:rPr>
        <w:t>e 6</w:t>
      </w:r>
      <w:r w:rsidR="00D70D21">
        <w:rPr>
          <w:szCs w:val="26"/>
        </w:rPr>
        <w:t> </w:t>
      </w:r>
      <w:r w:rsidR="00F81C64">
        <w:rPr>
          <w:szCs w:val="26"/>
        </w:rPr>
        <w:t xml:space="preserve">(seis) meses </w:t>
      </w:r>
      <w:r w:rsidR="007A71D0" w:rsidRPr="00FF74E3">
        <w:rPr>
          <w:szCs w:val="26"/>
        </w:rPr>
        <w:t>contados da Data de Emissão, vencendo</w:t>
      </w:r>
      <w:r w:rsidR="00354756">
        <w:rPr>
          <w:szCs w:val="26"/>
        </w:rPr>
        <w:t>–</w:t>
      </w:r>
      <w:r w:rsidR="007A71D0" w:rsidRPr="00FF74E3">
        <w:rPr>
          <w:szCs w:val="26"/>
        </w:rPr>
        <w:t xml:space="preserve">se, portanto, em </w:t>
      </w:r>
      <w:r w:rsidR="005E2B1D">
        <w:rPr>
          <w:szCs w:val="26"/>
        </w:rPr>
        <w:t>15</w:t>
      </w:r>
      <w:r w:rsidR="005E2B1D" w:rsidRPr="00FF74E3">
        <w:rPr>
          <w:szCs w:val="26"/>
        </w:rPr>
        <w:t> </w:t>
      </w:r>
      <w:r w:rsidR="007A71D0" w:rsidRPr="00FF74E3">
        <w:rPr>
          <w:szCs w:val="26"/>
        </w:rPr>
        <w:t>de </w:t>
      </w:r>
      <w:r w:rsidR="002E402A">
        <w:rPr>
          <w:szCs w:val="26"/>
        </w:rPr>
        <w:t>maio</w:t>
      </w:r>
      <w:r w:rsidR="002E402A" w:rsidRPr="00FF74E3">
        <w:rPr>
          <w:szCs w:val="26"/>
        </w:rPr>
        <w:t> </w:t>
      </w:r>
      <w:r w:rsidR="007A71D0" w:rsidRPr="00FF74E3">
        <w:rPr>
          <w:szCs w:val="26"/>
        </w:rPr>
        <w:t>de </w:t>
      </w:r>
      <w:r w:rsidR="00F81C64">
        <w:rPr>
          <w:szCs w:val="26"/>
        </w:rPr>
        <w:t>2023</w:t>
      </w:r>
      <w:r w:rsidR="00F81C64" w:rsidRPr="00FF74E3">
        <w:rPr>
          <w:szCs w:val="26"/>
        </w:rPr>
        <w:t xml:space="preserve"> </w:t>
      </w:r>
      <w:r w:rsidR="007A71D0" w:rsidRPr="00FF74E3">
        <w:rPr>
          <w:szCs w:val="26"/>
        </w:rPr>
        <w:t>(</w:t>
      </w:r>
      <w:r w:rsidR="00D67C83">
        <w:rPr>
          <w:szCs w:val="26"/>
        </w:rPr>
        <w:t>"</w:t>
      </w:r>
      <w:r w:rsidR="007A71D0" w:rsidRPr="00FF74E3">
        <w:rPr>
          <w:szCs w:val="26"/>
          <w:u w:val="single"/>
        </w:rPr>
        <w:t>Data de Vencimento</w:t>
      </w:r>
      <w:r w:rsidR="00D67C83">
        <w:rPr>
          <w:szCs w:val="26"/>
        </w:rPr>
        <w:t>"</w:t>
      </w:r>
      <w:r w:rsidR="007A71D0" w:rsidRPr="00FF74E3">
        <w:rPr>
          <w:szCs w:val="26"/>
        </w:rPr>
        <w:t>)</w:t>
      </w:r>
      <w:bookmarkEnd w:id="91"/>
      <w:r w:rsidR="00FF74E3">
        <w:rPr>
          <w:szCs w:val="26"/>
        </w:rPr>
        <w:t>.</w:t>
      </w:r>
    </w:p>
    <w:p w:rsidR="00880FA8" w:rsidRDefault="00880FA8" w:rsidP="005632BE">
      <w:pPr>
        <w:widowControl w:val="0"/>
        <w:numPr>
          <w:ilvl w:val="1"/>
          <w:numId w:val="29"/>
        </w:numPr>
        <w:rPr>
          <w:szCs w:val="26"/>
        </w:rPr>
      </w:pPr>
      <w:bookmarkStart w:id="92" w:name="_Ref264560361"/>
      <w:bookmarkStart w:id="93" w:name="_Ref507069533"/>
      <w:bookmarkStart w:id="94" w:name="_Ref525562246"/>
      <w:r w:rsidRPr="007645A7">
        <w:rPr>
          <w:i/>
          <w:szCs w:val="26"/>
        </w:rPr>
        <w:t xml:space="preserve">Pagamento do </w:t>
      </w:r>
      <w:r w:rsidR="00133F26" w:rsidRPr="007645A7">
        <w:rPr>
          <w:i/>
          <w:szCs w:val="26"/>
        </w:rPr>
        <w:t>Valor Nominal Unitário</w:t>
      </w:r>
      <w:r w:rsidRPr="007645A7">
        <w:rPr>
          <w:szCs w:val="26"/>
        </w:rPr>
        <w:t>.</w:t>
      </w:r>
      <w:r w:rsidR="008771F4">
        <w:rPr>
          <w:szCs w:val="26"/>
        </w:rPr>
        <w:t xml:space="preserve"> </w:t>
      </w:r>
      <w:r w:rsidR="00625C5B" w:rsidRPr="007645A7">
        <w:rPr>
          <w:szCs w:val="26"/>
        </w:rPr>
        <w:t xml:space="preserve">Sem prejuízo dos pagamentos em decorrência </w:t>
      </w:r>
      <w:r w:rsidR="006B008B" w:rsidRPr="007645A7">
        <w:rPr>
          <w:szCs w:val="26"/>
        </w:rPr>
        <w:t>de resgate antecipado das Debêntures</w:t>
      </w:r>
      <w:r w:rsidR="00D8649E">
        <w:rPr>
          <w:szCs w:val="26"/>
        </w:rPr>
        <w:t xml:space="preserve">, de amortização extraordinária das Debêntures </w:t>
      </w:r>
      <w:r w:rsidR="006B008B" w:rsidRPr="007645A7">
        <w:rPr>
          <w:szCs w:val="26"/>
        </w:rPr>
        <w:t>ou de vencimento antecipado das obrigações decorrentes das Debêntures</w:t>
      </w:r>
      <w:r w:rsidR="00625C5B" w:rsidRPr="007645A7">
        <w:rPr>
          <w:szCs w:val="26"/>
        </w:rPr>
        <w:t>, nos termos previstos nesta Escritura de Emissão</w:t>
      </w:r>
      <w:r w:rsidR="008F3BE1">
        <w:rPr>
          <w:szCs w:val="26"/>
        </w:rPr>
        <w:t xml:space="preserve">, </w:t>
      </w:r>
      <w:r w:rsidR="00625C5B" w:rsidRPr="008F3BE1">
        <w:rPr>
          <w:szCs w:val="26"/>
        </w:rPr>
        <w:t xml:space="preserve">o </w:t>
      </w:r>
      <w:r w:rsidR="00842FEE">
        <w:rPr>
          <w:szCs w:val="26"/>
        </w:rPr>
        <w:t xml:space="preserve">saldo do </w:t>
      </w:r>
      <w:r w:rsidR="00133F26" w:rsidRPr="008F3BE1">
        <w:rPr>
          <w:szCs w:val="26"/>
        </w:rPr>
        <w:t>Valor Nominal Unitário</w:t>
      </w:r>
      <w:r w:rsidR="00C92AFF" w:rsidRPr="008F3BE1">
        <w:rPr>
          <w:szCs w:val="26"/>
        </w:rPr>
        <w:t xml:space="preserve"> das Debêntures será </w:t>
      </w:r>
      <w:r w:rsidR="00F62CA3" w:rsidRPr="008F3BE1">
        <w:rPr>
          <w:szCs w:val="26"/>
        </w:rPr>
        <w:t xml:space="preserve">amortizado </w:t>
      </w:r>
      <w:r w:rsidR="00C92AFF" w:rsidRPr="008F3BE1">
        <w:rPr>
          <w:szCs w:val="26"/>
        </w:rPr>
        <w:t xml:space="preserve">em </w:t>
      </w:r>
      <w:r w:rsidR="00FA7782" w:rsidRPr="005632BE">
        <w:rPr>
          <w:szCs w:val="26"/>
        </w:rPr>
        <w:t>4</w:t>
      </w:r>
      <w:r w:rsidR="00D70D21">
        <w:rPr>
          <w:szCs w:val="26"/>
        </w:rPr>
        <w:t>8</w:t>
      </w:r>
      <w:r w:rsidR="005E2B1D" w:rsidRPr="005632BE">
        <w:rPr>
          <w:szCs w:val="26"/>
        </w:rPr>
        <w:t> (</w:t>
      </w:r>
      <w:r w:rsidR="00FA7782" w:rsidRPr="005632BE">
        <w:rPr>
          <w:szCs w:val="26"/>
        </w:rPr>
        <w:t xml:space="preserve">quarenta e </w:t>
      </w:r>
      <w:r w:rsidR="00D70D21">
        <w:rPr>
          <w:szCs w:val="26"/>
        </w:rPr>
        <w:t>oito</w:t>
      </w:r>
      <w:r w:rsidR="005E2B1D" w:rsidRPr="005632BE">
        <w:rPr>
          <w:szCs w:val="26"/>
        </w:rPr>
        <w:t>)</w:t>
      </w:r>
      <w:r w:rsidR="00CF39D9">
        <w:rPr>
          <w:szCs w:val="26"/>
        </w:rPr>
        <w:t xml:space="preserve"> </w:t>
      </w:r>
      <w:r w:rsidR="00C92AFF" w:rsidRPr="008F3BE1">
        <w:rPr>
          <w:szCs w:val="26"/>
        </w:rPr>
        <w:t>parcelas</w:t>
      </w:r>
      <w:r w:rsidR="00B31C3A">
        <w:rPr>
          <w:szCs w:val="26"/>
        </w:rPr>
        <w:t xml:space="preserve"> mensais e sucessivas</w:t>
      </w:r>
      <w:r w:rsidR="00C92AFF" w:rsidRPr="008F3BE1">
        <w:rPr>
          <w:szCs w:val="26"/>
        </w:rPr>
        <w:t>,</w:t>
      </w:r>
      <w:bookmarkEnd w:id="92"/>
      <w:r w:rsidR="00E26078" w:rsidRPr="008F3BE1">
        <w:rPr>
          <w:szCs w:val="26"/>
        </w:rPr>
        <w:t xml:space="preserve"> </w:t>
      </w:r>
      <w:r w:rsidR="00A11E6C">
        <w:rPr>
          <w:szCs w:val="26"/>
        </w:rPr>
        <w:t xml:space="preserve">sendo a primeira em </w:t>
      </w:r>
      <w:r w:rsidR="008E3312">
        <w:rPr>
          <w:szCs w:val="26"/>
        </w:rPr>
        <w:t xml:space="preserve">15 de junho de 2019, </w:t>
      </w:r>
      <w:r w:rsidR="007B0098">
        <w:rPr>
          <w:szCs w:val="26"/>
        </w:rPr>
        <w:t xml:space="preserve">de acordo com </w:t>
      </w:r>
      <w:bookmarkEnd w:id="93"/>
      <w:r w:rsidR="007B0098">
        <w:rPr>
          <w:szCs w:val="26"/>
        </w:rPr>
        <w:t xml:space="preserve">a tabela </w:t>
      </w:r>
      <w:r w:rsidR="00520671">
        <w:rPr>
          <w:szCs w:val="26"/>
        </w:rPr>
        <w:t>abaixo:</w:t>
      </w:r>
      <w:bookmarkEnd w:id="94"/>
    </w:p>
    <w:p w:rsidR="00690DDC" w:rsidDel="00690DDC" w:rsidRDefault="00690DDC" w:rsidP="005632BE">
      <w:pPr>
        <w:pStyle w:val="PargrafodaLista"/>
        <w:widowControl w:val="0"/>
        <w:ind w:left="1701"/>
        <w:contextualSpacing w:val="0"/>
        <w:rPr>
          <w:szCs w:val="26"/>
        </w:rPr>
      </w:pPr>
    </w:p>
    <w:tbl>
      <w:tblPr>
        <w:tblStyle w:val="Tabelacomgrade"/>
        <w:tblW w:w="8217" w:type="dxa"/>
        <w:tblInd w:w="709" w:type="dxa"/>
        <w:tblLook w:val="04A0" w:firstRow="1" w:lastRow="0" w:firstColumn="1" w:lastColumn="0" w:noHBand="0" w:noVBand="1"/>
      </w:tblPr>
      <w:tblGrid>
        <w:gridCol w:w="987"/>
        <w:gridCol w:w="4820"/>
        <w:gridCol w:w="2410"/>
      </w:tblGrid>
      <w:tr w:rsidR="00690DDC" w:rsidRPr="005632BE" w:rsidTr="005632BE">
        <w:tc>
          <w:tcPr>
            <w:tcW w:w="987" w:type="dxa"/>
          </w:tcPr>
          <w:p w:rsidR="00690DDC" w:rsidRPr="005632BE" w:rsidRDefault="00690DDC" w:rsidP="005632BE">
            <w:pPr>
              <w:widowControl w:val="0"/>
              <w:spacing w:after="0"/>
              <w:jc w:val="center"/>
              <w:rPr>
                <w:sz w:val="22"/>
                <w:szCs w:val="22"/>
              </w:rPr>
            </w:pPr>
            <w:r w:rsidRPr="005632BE">
              <w:rPr>
                <w:sz w:val="22"/>
                <w:szCs w:val="22"/>
              </w:rPr>
              <w:t>Parcela Número</w:t>
            </w:r>
          </w:p>
        </w:tc>
        <w:tc>
          <w:tcPr>
            <w:tcW w:w="4820" w:type="dxa"/>
          </w:tcPr>
          <w:p w:rsidR="00690DDC" w:rsidRPr="005632BE" w:rsidRDefault="00690DDC" w:rsidP="005632BE">
            <w:pPr>
              <w:widowControl w:val="0"/>
              <w:spacing w:after="0"/>
              <w:jc w:val="center"/>
              <w:rPr>
                <w:sz w:val="22"/>
                <w:szCs w:val="22"/>
              </w:rPr>
            </w:pPr>
            <w:r w:rsidRPr="005632BE">
              <w:rPr>
                <w:sz w:val="22"/>
                <w:szCs w:val="22"/>
              </w:rPr>
              <w:t xml:space="preserve">Percentual do </w:t>
            </w:r>
            <w:r w:rsidR="004A153E" w:rsidRPr="005632BE">
              <w:rPr>
                <w:sz w:val="22"/>
                <w:szCs w:val="22"/>
              </w:rPr>
              <w:t xml:space="preserve">saldo do </w:t>
            </w:r>
            <w:r w:rsidRPr="005632BE">
              <w:rPr>
                <w:sz w:val="22"/>
                <w:szCs w:val="22"/>
              </w:rPr>
              <w:t>Valor Nominal Unitário</w:t>
            </w:r>
          </w:p>
        </w:tc>
        <w:tc>
          <w:tcPr>
            <w:tcW w:w="2410" w:type="dxa"/>
          </w:tcPr>
          <w:p w:rsidR="00690DDC" w:rsidRPr="005632BE" w:rsidRDefault="00690DDC" w:rsidP="005632BE">
            <w:pPr>
              <w:widowControl w:val="0"/>
              <w:spacing w:after="0"/>
              <w:jc w:val="center"/>
              <w:rPr>
                <w:sz w:val="22"/>
                <w:szCs w:val="22"/>
              </w:rPr>
            </w:pPr>
            <w:r w:rsidRPr="005632BE">
              <w:rPr>
                <w:sz w:val="22"/>
                <w:szCs w:val="22"/>
              </w:rPr>
              <w:t>Data de Pagamento</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2,5000%</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unho de 2019</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2,5641%</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ulho de 2019</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2,6316%</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a</w:t>
            </w:r>
            <w:r w:rsidRPr="005632BE">
              <w:rPr>
                <w:color w:val="000000"/>
                <w:sz w:val="22"/>
                <w:szCs w:val="22"/>
              </w:rPr>
              <w:t>gosto de 2019</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4</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2,7027%</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s</w:t>
            </w:r>
            <w:r w:rsidRPr="005632BE">
              <w:rPr>
                <w:color w:val="000000"/>
                <w:sz w:val="22"/>
                <w:szCs w:val="22"/>
              </w:rPr>
              <w:t>etembro de 2019</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5</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2,7778%</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o</w:t>
            </w:r>
            <w:r w:rsidRPr="005632BE">
              <w:rPr>
                <w:color w:val="000000"/>
                <w:sz w:val="22"/>
                <w:szCs w:val="22"/>
              </w:rPr>
              <w:t>utubro de 2019</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6</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2,8571%</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n</w:t>
            </w:r>
            <w:r w:rsidRPr="005632BE">
              <w:rPr>
                <w:color w:val="000000"/>
                <w:sz w:val="22"/>
                <w:szCs w:val="22"/>
              </w:rPr>
              <w:t>ovembro de 2019</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7</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2,9412%</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d</w:t>
            </w:r>
            <w:r w:rsidRPr="005632BE">
              <w:rPr>
                <w:color w:val="000000"/>
                <w:sz w:val="22"/>
                <w:szCs w:val="22"/>
              </w:rPr>
              <w:t>ezembro de 2019</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8</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3,0303%</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aneiro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9</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0,7813%</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f</w:t>
            </w:r>
            <w:r w:rsidRPr="005632BE">
              <w:rPr>
                <w:color w:val="000000"/>
                <w:sz w:val="22"/>
                <w:szCs w:val="22"/>
              </w:rPr>
              <w:t>evereiro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10</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0,7874%</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m</w:t>
            </w:r>
            <w:r w:rsidRPr="005632BE">
              <w:rPr>
                <w:color w:val="000000"/>
                <w:sz w:val="22"/>
                <w:szCs w:val="22"/>
              </w:rPr>
              <w:t>arço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11</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0,7937%</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a</w:t>
            </w:r>
            <w:r w:rsidRPr="005632BE">
              <w:rPr>
                <w:color w:val="000000"/>
                <w:sz w:val="22"/>
                <w:szCs w:val="22"/>
              </w:rPr>
              <w:t>bril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12</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0,8000%</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m</w:t>
            </w:r>
            <w:r w:rsidRPr="005632BE">
              <w:rPr>
                <w:color w:val="000000"/>
                <w:sz w:val="22"/>
                <w:szCs w:val="22"/>
              </w:rPr>
              <w:t>aio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13</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0,8065%</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unho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14</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0,8130%</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ulho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15</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0,8197%</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a</w:t>
            </w:r>
            <w:r w:rsidRPr="005632BE">
              <w:rPr>
                <w:color w:val="000000"/>
                <w:sz w:val="22"/>
                <w:szCs w:val="22"/>
              </w:rPr>
              <w:t>gosto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16</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0,8264%</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s</w:t>
            </w:r>
            <w:r w:rsidRPr="005632BE">
              <w:rPr>
                <w:color w:val="000000"/>
                <w:sz w:val="22"/>
                <w:szCs w:val="22"/>
              </w:rPr>
              <w:t>etembro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17</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0,8333%</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o</w:t>
            </w:r>
            <w:r w:rsidRPr="005632BE">
              <w:rPr>
                <w:color w:val="000000"/>
                <w:sz w:val="22"/>
                <w:szCs w:val="22"/>
              </w:rPr>
              <w:t>utubro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18</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0,8403%</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n</w:t>
            </w:r>
            <w:r w:rsidRPr="005632BE">
              <w:rPr>
                <w:color w:val="000000"/>
                <w:sz w:val="22"/>
                <w:szCs w:val="22"/>
              </w:rPr>
              <w:t>ovembro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19</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0,8475%</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d</w:t>
            </w:r>
            <w:r w:rsidRPr="005632BE">
              <w:rPr>
                <w:color w:val="000000"/>
                <w:sz w:val="22"/>
                <w:szCs w:val="22"/>
              </w:rPr>
              <w:t>ezembro de 2020</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20</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0,8547%</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aneiro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21</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1,9397%</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f</w:t>
            </w:r>
            <w:r w:rsidRPr="005632BE">
              <w:rPr>
                <w:color w:val="000000"/>
                <w:sz w:val="22"/>
                <w:szCs w:val="22"/>
              </w:rPr>
              <w:t>evereiro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22</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1,9780%</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m</w:t>
            </w:r>
            <w:r w:rsidRPr="005632BE">
              <w:rPr>
                <w:color w:val="000000"/>
                <w:sz w:val="22"/>
                <w:szCs w:val="22"/>
              </w:rPr>
              <w:t>arço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23</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2,0179%</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a</w:t>
            </w:r>
            <w:r w:rsidRPr="005632BE">
              <w:rPr>
                <w:color w:val="000000"/>
                <w:sz w:val="22"/>
                <w:szCs w:val="22"/>
              </w:rPr>
              <w:t>bril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24</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2,0595%</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m</w:t>
            </w:r>
            <w:r w:rsidRPr="005632BE">
              <w:rPr>
                <w:color w:val="000000"/>
                <w:sz w:val="22"/>
                <w:szCs w:val="22"/>
              </w:rPr>
              <w:t>aio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25</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2,1028%</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unho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26</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2,1480%</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ulho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27</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2,1951%</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a</w:t>
            </w:r>
            <w:r w:rsidRPr="005632BE">
              <w:rPr>
                <w:color w:val="000000"/>
                <w:sz w:val="22"/>
                <w:szCs w:val="22"/>
              </w:rPr>
              <w:t>gosto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28</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2,2444%</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s</w:t>
            </w:r>
            <w:r w:rsidRPr="005632BE">
              <w:rPr>
                <w:color w:val="000000"/>
                <w:sz w:val="22"/>
                <w:szCs w:val="22"/>
              </w:rPr>
              <w:t>etembro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29</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2,2959%</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o</w:t>
            </w:r>
            <w:r w:rsidRPr="005632BE">
              <w:rPr>
                <w:color w:val="000000"/>
                <w:sz w:val="22"/>
                <w:szCs w:val="22"/>
              </w:rPr>
              <w:t>utubro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30</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2,3499%</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n</w:t>
            </w:r>
            <w:r w:rsidRPr="005632BE">
              <w:rPr>
                <w:color w:val="000000"/>
                <w:sz w:val="22"/>
                <w:szCs w:val="22"/>
              </w:rPr>
              <w:t>ovembro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31</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2,4064%</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d</w:t>
            </w:r>
            <w:r w:rsidRPr="005632BE">
              <w:rPr>
                <w:color w:val="000000"/>
                <w:sz w:val="22"/>
                <w:szCs w:val="22"/>
              </w:rPr>
              <w:t>ezembro de 2021</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32</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2,4658%</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aneiro de 2022</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33</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2,5281%</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f</w:t>
            </w:r>
            <w:r w:rsidRPr="005632BE">
              <w:rPr>
                <w:color w:val="000000"/>
                <w:sz w:val="22"/>
                <w:szCs w:val="22"/>
              </w:rPr>
              <w:t>evereiro de 2022</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34</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2,5937%</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m</w:t>
            </w:r>
            <w:r w:rsidRPr="005632BE">
              <w:rPr>
                <w:color w:val="000000"/>
                <w:sz w:val="22"/>
                <w:szCs w:val="22"/>
              </w:rPr>
              <w:t>arço de 2022</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35</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2,6627%</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a</w:t>
            </w:r>
            <w:r w:rsidRPr="005632BE">
              <w:rPr>
                <w:color w:val="000000"/>
                <w:sz w:val="22"/>
                <w:szCs w:val="22"/>
              </w:rPr>
              <w:t>bril de 2022</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36</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2,7356%</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m</w:t>
            </w:r>
            <w:r w:rsidRPr="005632BE">
              <w:rPr>
                <w:color w:val="000000"/>
                <w:sz w:val="22"/>
                <w:szCs w:val="22"/>
              </w:rPr>
              <w:t>aio de 2022</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37</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8,3333%</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unho de 2022</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38</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9,0909%</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j</w:t>
            </w:r>
            <w:r w:rsidRPr="005632BE">
              <w:rPr>
                <w:color w:val="000000"/>
                <w:sz w:val="22"/>
                <w:szCs w:val="22"/>
              </w:rPr>
              <w:t>ulho de 2022</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39</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10,0000%</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a</w:t>
            </w:r>
            <w:r w:rsidRPr="005632BE">
              <w:rPr>
                <w:color w:val="000000"/>
                <w:sz w:val="22"/>
                <w:szCs w:val="22"/>
              </w:rPr>
              <w:t>gosto de 2022</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40</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11,1111%</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s</w:t>
            </w:r>
            <w:r w:rsidRPr="005632BE">
              <w:rPr>
                <w:color w:val="000000"/>
                <w:sz w:val="22"/>
                <w:szCs w:val="22"/>
              </w:rPr>
              <w:t>etembro de 2022</w:t>
            </w:r>
          </w:p>
        </w:tc>
      </w:tr>
      <w:tr w:rsidR="00605C29" w:rsidRPr="005632BE" w:rsidTr="009D788D">
        <w:tc>
          <w:tcPr>
            <w:tcW w:w="987" w:type="dxa"/>
          </w:tcPr>
          <w:p w:rsidR="00605C29" w:rsidRPr="005632BE" w:rsidRDefault="00605C29" w:rsidP="00605C29">
            <w:pPr>
              <w:widowControl w:val="0"/>
              <w:spacing w:after="0"/>
              <w:jc w:val="center"/>
              <w:rPr>
                <w:sz w:val="22"/>
                <w:szCs w:val="22"/>
              </w:rPr>
            </w:pPr>
            <w:r w:rsidRPr="005632BE">
              <w:rPr>
                <w:sz w:val="22"/>
                <w:szCs w:val="22"/>
              </w:rPr>
              <w:t>41</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12,5000%</w:t>
            </w:r>
          </w:p>
        </w:tc>
        <w:tc>
          <w:tcPr>
            <w:tcW w:w="2410" w:type="dxa"/>
            <w:vAlign w:val="center"/>
          </w:tcPr>
          <w:p w:rsidR="00605C29" w:rsidRPr="005632BE" w:rsidRDefault="00605C29" w:rsidP="00605C29">
            <w:pPr>
              <w:widowControl w:val="0"/>
              <w:spacing w:after="0"/>
              <w:jc w:val="center"/>
              <w:rPr>
                <w:sz w:val="22"/>
                <w:szCs w:val="22"/>
              </w:rPr>
            </w:pPr>
            <w:r w:rsidRPr="005632BE">
              <w:rPr>
                <w:color w:val="000000"/>
                <w:sz w:val="22"/>
                <w:szCs w:val="22"/>
              </w:rPr>
              <w:t xml:space="preserve">15 de </w:t>
            </w:r>
            <w:r>
              <w:rPr>
                <w:color w:val="000000"/>
                <w:sz w:val="22"/>
                <w:szCs w:val="22"/>
              </w:rPr>
              <w:t>o</w:t>
            </w:r>
            <w:r w:rsidRPr="005632BE">
              <w:rPr>
                <w:color w:val="000000"/>
                <w:sz w:val="22"/>
                <w:szCs w:val="22"/>
              </w:rPr>
              <w:t>utubro de 2022</w:t>
            </w:r>
          </w:p>
        </w:tc>
      </w:tr>
      <w:tr w:rsidR="00605C29" w:rsidRPr="005632BE" w:rsidTr="009D788D">
        <w:tc>
          <w:tcPr>
            <w:tcW w:w="987" w:type="dxa"/>
          </w:tcPr>
          <w:p w:rsidR="00605C29" w:rsidRPr="005632BE" w:rsidRDefault="00605C29" w:rsidP="00605C29">
            <w:pPr>
              <w:widowControl w:val="0"/>
              <w:spacing w:after="0"/>
              <w:jc w:val="center"/>
              <w:rPr>
                <w:sz w:val="22"/>
                <w:szCs w:val="22"/>
              </w:rPr>
            </w:pPr>
            <w:r>
              <w:rPr>
                <w:sz w:val="22"/>
                <w:szCs w:val="22"/>
              </w:rPr>
              <w:t>42</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14,2857%</w:t>
            </w:r>
          </w:p>
        </w:tc>
        <w:tc>
          <w:tcPr>
            <w:tcW w:w="2410" w:type="dxa"/>
            <w:vAlign w:val="center"/>
          </w:tcPr>
          <w:p w:rsidR="00605C29" w:rsidRPr="005632BE" w:rsidRDefault="00605C29" w:rsidP="00605C29">
            <w:pPr>
              <w:widowControl w:val="0"/>
              <w:spacing w:after="0"/>
              <w:jc w:val="center"/>
              <w:rPr>
                <w:color w:val="000000"/>
                <w:sz w:val="22"/>
                <w:szCs w:val="22"/>
              </w:rPr>
            </w:pPr>
            <w:r w:rsidRPr="005632BE">
              <w:rPr>
                <w:color w:val="000000"/>
                <w:sz w:val="22"/>
                <w:szCs w:val="22"/>
              </w:rPr>
              <w:t xml:space="preserve">15 de </w:t>
            </w:r>
            <w:r>
              <w:rPr>
                <w:color w:val="000000"/>
                <w:sz w:val="22"/>
                <w:szCs w:val="22"/>
              </w:rPr>
              <w:t>novembro</w:t>
            </w:r>
            <w:r w:rsidRPr="005632BE">
              <w:rPr>
                <w:color w:val="000000"/>
                <w:sz w:val="22"/>
                <w:szCs w:val="22"/>
              </w:rPr>
              <w:t xml:space="preserve"> de 202</w:t>
            </w:r>
            <w:r>
              <w:rPr>
                <w:color w:val="000000"/>
                <w:sz w:val="22"/>
                <w:szCs w:val="22"/>
              </w:rPr>
              <w:t>2</w:t>
            </w:r>
          </w:p>
        </w:tc>
      </w:tr>
      <w:tr w:rsidR="00605C29" w:rsidRPr="005632BE" w:rsidTr="009D788D">
        <w:tc>
          <w:tcPr>
            <w:tcW w:w="987" w:type="dxa"/>
          </w:tcPr>
          <w:p w:rsidR="00605C29" w:rsidRPr="005632BE" w:rsidRDefault="00605C29" w:rsidP="00605C29">
            <w:pPr>
              <w:widowControl w:val="0"/>
              <w:spacing w:after="0"/>
              <w:jc w:val="center"/>
              <w:rPr>
                <w:sz w:val="22"/>
                <w:szCs w:val="22"/>
              </w:rPr>
            </w:pPr>
            <w:r>
              <w:rPr>
                <w:sz w:val="22"/>
                <w:szCs w:val="22"/>
              </w:rPr>
              <w:t>43</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16,6667%</w:t>
            </w:r>
          </w:p>
        </w:tc>
        <w:tc>
          <w:tcPr>
            <w:tcW w:w="2410" w:type="dxa"/>
            <w:vAlign w:val="center"/>
          </w:tcPr>
          <w:p w:rsidR="00605C29" w:rsidRPr="005632BE" w:rsidRDefault="00605C29" w:rsidP="00605C29">
            <w:pPr>
              <w:widowControl w:val="0"/>
              <w:spacing w:after="0"/>
              <w:jc w:val="center"/>
              <w:rPr>
                <w:color w:val="000000"/>
                <w:sz w:val="22"/>
                <w:szCs w:val="22"/>
              </w:rPr>
            </w:pPr>
            <w:r w:rsidRPr="005632BE">
              <w:rPr>
                <w:color w:val="000000"/>
                <w:sz w:val="22"/>
                <w:szCs w:val="22"/>
              </w:rPr>
              <w:t xml:space="preserve">15 de </w:t>
            </w:r>
            <w:r>
              <w:rPr>
                <w:color w:val="000000"/>
                <w:sz w:val="22"/>
                <w:szCs w:val="22"/>
              </w:rPr>
              <w:t>dezembro</w:t>
            </w:r>
            <w:r w:rsidRPr="005632BE">
              <w:rPr>
                <w:color w:val="000000"/>
                <w:sz w:val="22"/>
                <w:szCs w:val="22"/>
              </w:rPr>
              <w:t xml:space="preserve"> de 202</w:t>
            </w:r>
            <w:r>
              <w:rPr>
                <w:color w:val="000000"/>
                <w:sz w:val="22"/>
                <w:szCs w:val="22"/>
              </w:rPr>
              <w:t>2</w:t>
            </w:r>
          </w:p>
        </w:tc>
      </w:tr>
      <w:tr w:rsidR="00605C29" w:rsidRPr="005632BE" w:rsidTr="009D788D">
        <w:tc>
          <w:tcPr>
            <w:tcW w:w="987" w:type="dxa"/>
          </w:tcPr>
          <w:p w:rsidR="00605C29" w:rsidRPr="005632BE" w:rsidRDefault="00605C29" w:rsidP="00605C29">
            <w:pPr>
              <w:widowControl w:val="0"/>
              <w:spacing w:after="0"/>
              <w:jc w:val="center"/>
              <w:rPr>
                <w:sz w:val="22"/>
                <w:szCs w:val="22"/>
              </w:rPr>
            </w:pPr>
            <w:r>
              <w:rPr>
                <w:sz w:val="22"/>
                <w:szCs w:val="22"/>
              </w:rPr>
              <w:t>44</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20,0000%</w:t>
            </w:r>
          </w:p>
        </w:tc>
        <w:tc>
          <w:tcPr>
            <w:tcW w:w="2410" w:type="dxa"/>
            <w:vAlign w:val="center"/>
          </w:tcPr>
          <w:p w:rsidR="00605C29" w:rsidRPr="005632BE" w:rsidRDefault="00605C29" w:rsidP="00605C29">
            <w:pPr>
              <w:widowControl w:val="0"/>
              <w:spacing w:after="0"/>
              <w:jc w:val="center"/>
              <w:rPr>
                <w:color w:val="000000"/>
                <w:sz w:val="22"/>
                <w:szCs w:val="22"/>
              </w:rPr>
            </w:pPr>
            <w:r w:rsidRPr="005632BE">
              <w:rPr>
                <w:color w:val="000000"/>
                <w:sz w:val="22"/>
                <w:szCs w:val="22"/>
              </w:rPr>
              <w:t xml:space="preserve">15 de </w:t>
            </w:r>
            <w:r>
              <w:rPr>
                <w:color w:val="000000"/>
                <w:sz w:val="22"/>
                <w:szCs w:val="22"/>
              </w:rPr>
              <w:t>janeiro</w:t>
            </w:r>
            <w:r w:rsidRPr="005632BE">
              <w:rPr>
                <w:color w:val="000000"/>
                <w:sz w:val="22"/>
                <w:szCs w:val="22"/>
              </w:rPr>
              <w:t xml:space="preserve"> de 202</w:t>
            </w:r>
            <w:r>
              <w:rPr>
                <w:color w:val="000000"/>
                <w:sz w:val="22"/>
                <w:szCs w:val="22"/>
              </w:rPr>
              <w:t>3</w:t>
            </w:r>
          </w:p>
        </w:tc>
      </w:tr>
      <w:tr w:rsidR="00605C29" w:rsidRPr="005632BE" w:rsidTr="009D788D">
        <w:tc>
          <w:tcPr>
            <w:tcW w:w="987" w:type="dxa"/>
          </w:tcPr>
          <w:p w:rsidR="00605C29" w:rsidRPr="005632BE" w:rsidRDefault="00605C29" w:rsidP="00605C29">
            <w:pPr>
              <w:widowControl w:val="0"/>
              <w:spacing w:after="0"/>
              <w:jc w:val="center"/>
              <w:rPr>
                <w:sz w:val="22"/>
                <w:szCs w:val="22"/>
              </w:rPr>
            </w:pPr>
            <w:r>
              <w:rPr>
                <w:sz w:val="22"/>
                <w:szCs w:val="22"/>
              </w:rPr>
              <w:t>45</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25,0000%</w:t>
            </w:r>
          </w:p>
        </w:tc>
        <w:tc>
          <w:tcPr>
            <w:tcW w:w="2410" w:type="dxa"/>
            <w:vAlign w:val="center"/>
          </w:tcPr>
          <w:p w:rsidR="00605C29" w:rsidRPr="005632BE" w:rsidRDefault="00605C29" w:rsidP="00605C29">
            <w:pPr>
              <w:widowControl w:val="0"/>
              <w:spacing w:after="0"/>
              <w:jc w:val="center"/>
              <w:rPr>
                <w:color w:val="000000"/>
                <w:sz w:val="22"/>
                <w:szCs w:val="22"/>
              </w:rPr>
            </w:pPr>
            <w:r w:rsidRPr="005632BE">
              <w:rPr>
                <w:color w:val="000000"/>
                <w:sz w:val="22"/>
                <w:szCs w:val="22"/>
              </w:rPr>
              <w:t xml:space="preserve">15 de </w:t>
            </w:r>
            <w:r>
              <w:rPr>
                <w:color w:val="000000"/>
                <w:sz w:val="22"/>
                <w:szCs w:val="22"/>
              </w:rPr>
              <w:t>fevereiro</w:t>
            </w:r>
            <w:r w:rsidRPr="005632BE">
              <w:rPr>
                <w:color w:val="000000"/>
                <w:sz w:val="22"/>
                <w:szCs w:val="22"/>
              </w:rPr>
              <w:t xml:space="preserve"> de 202</w:t>
            </w:r>
            <w:r>
              <w:rPr>
                <w:color w:val="000000"/>
                <w:sz w:val="22"/>
                <w:szCs w:val="22"/>
              </w:rPr>
              <w:t>3</w:t>
            </w:r>
          </w:p>
        </w:tc>
      </w:tr>
      <w:tr w:rsidR="00605C29" w:rsidRPr="005632BE" w:rsidTr="009D788D">
        <w:tc>
          <w:tcPr>
            <w:tcW w:w="987" w:type="dxa"/>
          </w:tcPr>
          <w:p w:rsidR="00605C29" w:rsidRPr="005632BE" w:rsidRDefault="00605C29" w:rsidP="00605C29">
            <w:pPr>
              <w:widowControl w:val="0"/>
              <w:spacing w:after="0"/>
              <w:jc w:val="center"/>
              <w:rPr>
                <w:sz w:val="22"/>
                <w:szCs w:val="22"/>
              </w:rPr>
            </w:pPr>
            <w:r>
              <w:rPr>
                <w:sz w:val="22"/>
                <w:szCs w:val="22"/>
              </w:rPr>
              <w:t>46</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33,3333%</w:t>
            </w:r>
          </w:p>
        </w:tc>
        <w:tc>
          <w:tcPr>
            <w:tcW w:w="2410" w:type="dxa"/>
            <w:vAlign w:val="center"/>
          </w:tcPr>
          <w:p w:rsidR="00605C29" w:rsidRPr="005632BE" w:rsidRDefault="00605C29" w:rsidP="00605C29">
            <w:pPr>
              <w:widowControl w:val="0"/>
              <w:spacing w:after="0"/>
              <w:jc w:val="center"/>
              <w:rPr>
                <w:color w:val="000000"/>
                <w:sz w:val="22"/>
                <w:szCs w:val="22"/>
              </w:rPr>
            </w:pPr>
            <w:r w:rsidRPr="005632BE">
              <w:rPr>
                <w:color w:val="000000"/>
                <w:sz w:val="22"/>
                <w:szCs w:val="22"/>
              </w:rPr>
              <w:t>15 de</w:t>
            </w:r>
            <w:r>
              <w:rPr>
                <w:color w:val="000000"/>
                <w:sz w:val="22"/>
                <w:szCs w:val="22"/>
              </w:rPr>
              <w:t xml:space="preserve"> março </w:t>
            </w:r>
            <w:r w:rsidRPr="005632BE">
              <w:rPr>
                <w:color w:val="000000"/>
                <w:sz w:val="22"/>
                <w:szCs w:val="22"/>
              </w:rPr>
              <w:t>de 202</w:t>
            </w:r>
            <w:r>
              <w:rPr>
                <w:color w:val="000000"/>
                <w:sz w:val="22"/>
                <w:szCs w:val="22"/>
              </w:rPr>
              <w:t>3</w:t>
            </w:r>
          </w:p>
        </w:tc>
      </w:tr>
      <w:tr w:rsidR="00605C29" w:rsidRPr="005632BE" w:rsidTr="009D788D">
        <w:tc>
          <w:tcPr>
            <w:tcW w:w="987" w:type="dxa"/>
          </w:tcPr>
          <w:p w:rsidR="00605C29" w:rsidRPr="005632BE" w:rsidRDefault="00605C29" w:rsidP="00605C29">
            <w:pPr>
              <w:widowControl w:val="0"/>
              <w:spacing w:after="0"/>
              <w:jc w:val="center"/>
              <w:rPr>
                <w:sz w:val="22"/>
                <w:szCs w:val="22"/>
              </w:rPr>
            </w:pPr>
            <w:r>
              <w:rPr>
                <w:sz w:val="22"/>
                <w:szCs w:val="22"/>
              </w:rPr>
              <w:t>47</w:t>
            </w:r>
          </w:p>
        </w:tc>
        <w:tc>
          <w:tcPr>
            <w:tcW w:w="4820" w:type="dxa"/>
            <w:vAlign w:val="bottom"/>
          </w:tcPr>
          <w:p w:rsidR="00605C29" w:rsidRPr="005632BE" w:rsidRDefault="00605C29" w:rsidP="00605C29">
            <w:pPr>
              <w:widowControl w:val="0"/>
              <w:spacing w:after="0"/>
              <w:jc w:val="center"/>
              <w:rPr>
                <w:sz w:val="22"/>
                <w:szCs w:val="22"/>
              </w:rPr>
            </w:pPr>
            <w:r w:rsidRPr="00520ED4">
              <w:rPr>
                <w:sz w:val="22"/>
                <w:szCs w:val="22"/>
              </w:rPr>
              <w:t>50,0000%</w:t>
            </w:r>
          </w:p>
        </w:tc>
        <w:tc>
          <w:tcPr>
            <w:tcW w:w="2410" w:type="dxa"/>
            <w:vAlign w:val="center"/>
          </w:tcPr>
          <w:p w:rsidR="00605C29" w:rsidRPr="005632BE" w:rsidRDefault="00605C29" w:rsidP="00605C29">
            <w:pPr>
              <w:widowControl w:val="0"/>
              <w:spacing w:after="0"/>
              <w:jc w:val="center"/>
              <w:rPr>
                <w:color w:val="000000"/>
                <w:sz w:val="22"/>
                <w:szCs w:val="22"/>
              </w:rPr>
            </w:pPr>
            <w:r w:rsidRPr="005632BE">
              <w:rPr>
                <w:color w:val="000000"/>
                <w:sz w:val="22"/>
                <w:szCs w:val="22"/>
              </w:rPr>
              <w:t xml:space="preserve">15 de </w:t>
            </w:r>
            <w:r>
              <w:rPr>
                <w:color w:val="000000"/>
                <w:sz w:val="22"/>
                <w:szCs w:val="22"/>
              </w:rPr>
              <w:t>abril</w:t>
            </w:r>
            <w:r w:rsidRPr="005632BE">
              <w:rPr>
                <w:color w:val="000000"/>
                <w:sz w:val="22"/>
                <w:szCs w:val="22"/>
              </w:rPr>
              <w:t xml:space="preserve"> de 202</w:t>
            </w:r>
            <w:r>
              <w:rPr>
                <w:color w:val="000000"/>
                <w:sz w:val="22"/>
                <w:szCs w:val="22"/>
              </w:rPr>
              <w:t>3</w:t>
            </w:r>
          </w:p>
        </w:tc>
      </w:tr>
      <w:tr w:rsidR="005626BA" w:rsidRPr="005632BE" w:rsidTr="005632BE">
        <w:tc>
          <w:tcPr>
            <w:tcW w:w="987" w:type="dxa"/>
          </w:tcPr>
          <w:p w:rsidR="005626BA" w:rsidRPr="005632BE" w:rsidRDefault="005626BA" w:rsidP="005626BA">
            <w:pPr>
              <w:widowControl w:val="0"/>
              <w:spacing w:after="0"/>
              <w:jc w:val="center"/>
              <w:rPr>
                <w:sz w:val="22"/>
                <w:szCs w:val="22"/>
              </w:rPr>
            </w:pPr>
            <w:r>
              <w:rPr>
                <w:sz w:val="22"/>
                <w:szCs w:val="22"/>
              </w:rPr>
              <w:t>48</w:t>
            </w:r>
          </w:p>
        </w:tc>
        <w:tc>
          <w:tcPr>
            <w:tcW w:w="4820" w:type="dxa"/>
          </w:tcPr>
          <w:p w:rsidR="005626BA" w:rsidRPr="005632BE" w:rsidRDefault="005626BA" w:rsidP="005626BA">
            <w:pPr>
              <w:widowControl w:val="0"/>
              <w:spacing w:after="0"/>
              <w:jc w:val="center"/>
              <w:rPr>
                <w:sz w:val="22"/>
                <w:szCs w:val="22"/>
              </w:rPr>
            </w:pPr>
            <w:r w:rsidRPr="005632BE">
              <w:rPr>
                <w:sz w:val="22"/>
                <w:szCs w:val="22"/>
              </w:rPr>
              <w:t>100%</w:t>
            </w:r>
          </w:p>
        </w:tc>
        <w:tc>
          <w:tcPr>
            <w:tcW w:w="2410" w:type="dxa"/>
            <w:vAlign w:val="center"/>
          </w:tcPr>
          <w:p w:rsidR="005626BA" w:rsidRPr="005632BE" w:rsidRDefault="005626BA" w:rsidP="005626BA">
            <w:pPr>
              <w:widowControl w:val="0"/>
              <w:spacing w:after="0"/>
              <w:jc w:val="center"/>
              <w:rPr>
                <w:color w:val="000000"/>
                <w:sz w:val="22"/>
                <w:szCs w:val="22"/>
              </w:rPr>
            </w:pPr>
            <w:r>
              <w:rPr>
                <w:color w:val="000000"/>
                <w:sz w:val="22"/>
                <w:szCs w:val="22"/>
              </w:rPr>
              <w:t>Data de Vencimento</w:t>
            </w:r>
          </w:p>
        </w:tc>
      </w:tr>
    </w:tbl>
    <w:p w:rsidR="00E34973" w:rsidRPr="00060215" w:rsidRDefault="00E34973" w:rsidP="00060215">
      <w:pPr>
        <w:ind w:left="709"/>
        <w:rPr>
          <w:szCs w:val="26"/>
        </w:rPr>
      </w:pPr>
      <w:bookmarkStart w:id="95" w:name="_Ref137107211"/>
      <w:bookmarkStart w:id="96" w:name="_Ref264551489"/>
      <w:bookmarkStart w:id="97" w:name="_Ref279826774"/>
    </w:p>
    <w:p w:rsidR="00B84E23" w:rsidRDefault="00880FA8" w:rsidP="005632BE">
      <w:pPr>
        <w:numPr>
          <w:ilvl w:val="1"/>
          <w:numId w:val="29"/>
        </w:numPr>
        <w:rPr>
          <w:szCs w:val="26"/>
        </w:rPr>
      </w:pPr>
      <w:bookmarkStart w:id="98" w:name="_Ref523412556"/>
      <w:r w:rsidRPr="007645A7">
        <w:rPr>
          <w:i/>
          <w:szCs w:val="26"/>
        </w:rPr>
        <w:t>Remuneração</w:t>
      </w:r>
      <w:r w:rsidR="00D22B4C">
        <w:rPr>
          <w:i/>
          <w:szCs w:val="26"/>
        </w:rPr>
        <w:t xml:space="preserve"> </w:t>
      </w:r>
      <w:r w:rsidR="00E759F8">
        <w:rPr>
          <w:i/>
          <w:szCs w:val="26"/>
        </w:rPr>
        <w:t>das Debêntures da Primeira Série</w:t>
      </w:r>
      <w:r w:rsidRPr="007645A7">
        <w:rPr>
          <w:szCs w:val="26"/>
        </w:rPr>
        <w:t>.</w:t>
      </w:r>
      <w:bookmarkEnd w:id="95"/>
      <w:bookmarkEnd w:id="96"/>
      <w:r w:rsidR="008771F4">
        <w:rPr>
          <w:szCs w:val="26"/>
        </w:rPr>
        <w:t xml:space="preserve"> </w:t>
      </w:r>
      <w:bookmarkStart w:id="99" w:name="_Ref260242522"/>
      <w:bookmarkStart w:id="100" w:name="_Ref130286776"/>
      <w:bookmarkStart w:id="101" w:name="_Ref130611431"/>
      <w:bookmarkStart w:id="102" w:name="_Ref168843122"/>
      <w:bookmarkStart w:id="103" w:name="_Ref130282854"/>
      <w:r w:rsidR="00B84E23" w:rsidRPr="007645A7">
        <w:rPr>
          <w:szCs w:val="26"/>
        </w:rPr>
        <w:t xml:space="preserve">A remuneração das Debêntures </w:t>
      </w:r>
      <w:r w:rsidR="00E759F8">
        <w:rPr>
          <w:szCs w:val="26"/>
        </w:rPr>
        <w:t xml:space="preserve">da Primeira Série </w:t>
      </w:r>
      <w:r w:rsidR="00B84E23" w:rsidRPr="007645A7">
        <w:rPr>
          <w:szCs w:val="26"/>
        </w:rPr>
        <w:t>será a seguinte:</w:t>
      </w:r>
      <w:bookmarkEnd w:id="97"/>
      <w:bookmarkEnd w:id="98"/>
      <w:bookmarkEnd w:id="99"/>
    </w:p>
    <w:p w:rsidR="00C92AFF" w:rsidRPr="00A8299C" w:rsidRDefault="00B84E23" w:rsidP="0024075D">
      <w:pPr>
        <w:pStyle w:val="PargrafodaLista"/>
        <w:numPr>
          <w:ilvl w:val="2"/>
          <w:numId w:val="12"/>
        </w:numPr>
        <w:rPr>
          <w:szCs w:val="26"/>
        </w:rPr>
      </w:pPr>
      <w:r w:rsidRPr="00A8299C">
        <w:rPr>
          <w:i/>
          <w:szCs w:val="26"/>
        </w:rPr>
        <w:t>atualização monetária</w:t>
      </w:r>
      <w:r w:rsidRPr="00A8299C">
        <w:rPr>
          <w:szCs w:val="26"/>
        </w:rPr>
        <w:t>:</w:t>
      </w:r>
      <w:r w:rsidR="008771F4" w:rsidRPr="00A8299C">
        <w:rPr>
          <w:szCs w:val="26"/>
        </w:rPr>
        <w:t xml:space="preserve"> </w:t>
      </w:r>
      <w:bookmarkStart w:id="104" w:name="_Ref164156803"/>
      <w:r w:rsidR="00E730C2" w:rsidRPr="00A8299C">
        <w:rPr>
          <w:szCs w:val="26"/>
        </w:rPr>
        <w:t xml:space="preserve">o </w:t>
      </w:r>
      <w:r w:rsidR="00133F26" w:rsidRPr="00A8299C">
        <w:rPr>
          <w:szCs w:val="26"/>
        </w:rPr>
        <w:t>Valor Nominal Unitário</w:t>
      </w:r>
      <w:r w:rsidR="00E730C2" w:rsidRPr="00A8299C">
        <w:rPr>
          <w:szCs w:val="26"/>
        </w:rPr>
        <w:t xml:space="preserve"> das Debêntures </w:t>
      </w:r>
      <w:r w:rsidR="00546E2A">
        <w:rPr>
          <w:szCs w:val="26"/>
        </w:rPr>
        <w:t xml:space="preserve">da Primeira Série </w:t>
      </w:r>
      <w:r w:rsidR="00E730C2" w:rsidRPr="00A8299C">
        <w:rPr>
          <w:szCs w:val="26"/>
        </w:rPr>
        <w:t>não será atualizado monetariamente; e</w:t>
      </w:r>
    </w:p>
    <w:p w:rsidR="00320925" w:rsidRDefault="00C92AFF" w:rsidP="0024075D">
      <w:pPr>
        <w:numPr>
          <w:ilvl w:val="2"/>
          <w:numId w:val="12"/>
        </w:numPr>
        <w:rPr>
          <w:szCs w:val="26"/>
        </w:rPr>
      </w:pPr>
      <w:bookmarkStart w:id="105" w:name="_Ref527384800"/>
      <w:bookmarkStart w:id="106" w:name="_Ref328665579"/>
      <w:bookmarkStart w:id="107" w:name="_Ref488948415"/>
      <w:bookmarkStart w:id="108" w:name="_Hlk521410879"/>
      <w:bookmarkStart w:id="109" w:name="_Ref279828381"/>
      <w:bookmarkStart w:id="110" w:name="_Ref289698191"/>
      <w:r w:rsidRPr="007645A7">
        <w:rPr>
          <w:i/>
          <w:szCs w:val="26"/>
        </w:rPr>
        <w:t>juros</w:t>
      </w:r>
      <w:r w:rsidR="005403E3" w:rsidRPr="007645A7">
        <w:rPr>
          <w:i/>
          <w:szCs w:val="26"/>
        </w:rPr>
        <w:t xml:space="preserve"> remuneratórios</w:t>
      </w:r>
      <w:r w:rsidR="009402C9" w:rsidRPr="007645A7">
        <w:rPr>
          <w:szCs w:val="26"/>
        </w:rPr>
        <w:t>:</w:t>
      </w:r>
      <w:r w:rsidR="008771F4">
        <w:rPr>
          <w:szCs w:val="26"/>
        </w:rPr>
        <w:t xml:space="preserve"> </w:t>
      </w:r>
      <w:r w:rsidR="00BD1AA0" w:rsidRPr="007645A7">
        <w:rPr>
          <w:szCs w:val="26"/>
        </w:rPr>
        <w:t xml:space="preserve">sobre o </w:t>
      </w:r>
      <w:r w:rsidR="002874E4">
        <w:rPr>
          <w:szCs w:val="26"/>
        </w:rPr>
        <w:t>saldo</w:t>
      </w:r>
      <w:r w:rsidR="00BD1AA0" w:rsidRPr="007645A7">
        <w:rPr>
          <w:szCs w:val="26"/>
        </w:rPr>
        <w:t xml:space="preserve"> do </w:t>
      </w:r>
      <w:r w:rsidR="00133F26" w:rsidRPr="007645A7">
        <w:rPr>
          <w:szCs w:val="26"/>
        </w:rPr>
        <w:t>Valor Nominal Unitário</w:t>
      </w:r>
      <w:r w:rsidR="00BD1AA0" w:rsidRPr="007645A7">
        <w:rPr>
          <w:szCs w:val="26"/>
        </w:rPr>
        <w:t xml:space="preserve"> </w:t>
      </w:r>
      <w:bookmarkStart w:id="111" w:name="_Ref137107209"/>
      <w:r w:rsidR="00BD1AA0" w:rsidRPr="007645A7">
        <w:rPr>
          <w:szCs w:val="26"/>
        </w:rPr>
        <w:t>das Debêntures</w:t>
      </w:r>
      <w:r w:rsidR="0046466A" w:rsidRPr="007645A7">
        <w:rPr>
          <w:szCs w:val="26"/>
        </w:rPr>
        <w:t xml:space="preserve"> </w:t>
      </w:r>
      <w:r w:rsidR="00546E2A">
        <w:rPr>
          <w:szCs w:val="26"/>
        </w:rPr>
        <w:t xml:space="preserve">da Primeira Série </w:t>
      </w:r>
      <w:r w:rsidR="00BD1AA0" w:rsidRPr="007645A7">
        <w:rPr>
          <w:szCs w:val="26"/>
        </w:rPr>
        <w:t xml:space="preserve">incidirão juros remuneratórios correspondentes </w:t>
      </w:r>
      <w:r w:rsidR="0033047F" w:rsidRPr="007645A7">
        <w:rPr>
          <w:szCs w:val="26"/>
        </w:rPr>
        <w:t>a 100% (cem por cento) da variação acumulada</w:t>
      </w:r>
      <w:r w:rsidR="004E2803">
        <w:rPr>
          <w:szCs w:val="26"/>
        </w:rPr>
        <w:t xml:space="preserve"> da Taxa DI</w:t>
      </w:r>
      <w:r w:rsidR="00BD1AA0" w:rsidRPr="007645A7">
        <w:rPr>
          <w:szCs w:val="26"/>
        </w:rPr>
        <w:t xml:space="preserve">, acrescida de sobretaxa </w:t>
      </w:r>
      <w:r w:rsidR="00A302DF" w:rsidRPr="007645A7">
        <w:rPr>
          <w:szCs w:val="26"/>
        </w:rPr>
        <w:t>de</w:t>
      </w:r>
      <w:r w:rsidR="00BD1AA0" w:rsidRPr="007645A7">
        <w:rPr>
          <w:szCs w:val="26"/>
        </w:rPr>
        <w:t xml:space="preserve"> </w:t>
      </w:r>
      <w:r w:rsidR="008A7976">
        <w:rPr>
          <w:szCs w:val="26"/>
        </w:rPr>
        <w:t>3,50</w:t>
      </w:r>
      <w:r w:rsidR="00E81961" w:rsidRPr="007645A7">
        <w:rPr>
          <w:szCs w:val="26"/>
        </w:rPr>
        <w:t>% (</w:t>
      </w:r>
      <w:r w:rsidR="008A7976">
        <w:rPr>
          <w:szCs w:val="26"/>
        </w:rPr>
        <w:t>três inteiros e cinquenta centésimos</w:t>
      </w:r>
      <w:r w:rsidR="00E81961" w:rsidRPr="007645A7">
        <w:rPr>
          <w:szCs w:val="26"/>
        </w:rPr>
        <w:t xml:space="preserve"> por cento)</w:t>
      </w:r>
      <w:r w:rsidR="00BD1AA0" w:rsidRPr="007645A7">
        <w:rPr>
          <w:szCs w:val="26"/>
        </w:rPr>
        <w:t xml:space="preserve"> ao ano, base 252 (duzentos e cinquenta e dois) dias úteis</w:t>
      </w:r>
      <w:r w:rsidR="00527D2A" w:rsidRPr="007645A7">
        <w:rPr>
          <w:szCs w:val="26"/>
        </w:rPr>
        <w:t xml:space="preserve"> </w:t>
      </w:r>
      <w:r w:rsidR="00BD1AA0" w:rsidRPr="007645A7">
        <w:rPr>
          <w:szCs w:val="26"/>
        </w:rPr>
        <w:t>(</w:t>
      </w:r>
      <w:r w:rsidR="00D67C83">
        <w:rPr>
          <w:szCs w:val="26"/>
        </w:rPr>
        <w:t>"</w:t>
      </w:r>
      <w:r w:rsidR="00BD1AA0" w:rsidRPr="007645A7">
        <w:rPr>
          <w:szCs w:val="26"/>
          <w:u w:val="single"/>
        </w:rPr>
        <w:t>Sobretaxa</w:t>
      </w:r>
      <w:r w:rsidR="00546E2A">
        <w:rPr>
          <w:szCs w:val="26"/>
          <w:u w:val="single"/>
        </w:rPr>
        <w:t xml:space="preserve"> da Primeira Série</w:t>
      </w:r>
      <w:r w:rsidR="00D67C83">
        <w:rPr>
          <w:szCs w:val="26"/>
        </w:rPr>
        <w:t>"</w:t>
      </w:r>
      <w:r w:rsidR="00BD1AA0" w:rsidRPr="007645A7">
        <w:rPr>
          <w:szCs w:val="26"/>
        </w:rPr>
        <w:t xml:space="preserve">, e, em conjunto com a </w:t>
      </w:r>
      <w:r w:rsidR="00516C21" w:rsidRPr="007645A7">
        <w:rPr>
          <w:szCs w:val="26"/>
        </w:rPr>
        <w:t>Taxa DI</w:t>
      </w:r>
      <w:r w:rsidR="00BD1AA0" w:rsidRPr="007645A7">
        <w:rPr>
          <w:szCs w:val="26"/>
        </w:rPr>
        <w:t xml:space="preserve">, </w:t>
      </w:r>
      <w:r w:rsidR="00D67C83">
        <w:rPr>
          <w:szCs w:val="26"/>
        </w:rPr>
        <w:t>"</w:t>
      </w:r>
      <w:r w:rsidR="00BD1AA0" w:rsidRPr="007645A7">
        <w:rPr>
          <w:szCs w:val="26"/>
          <w:u w:val="single"/>
        </w:rPr>
        <w:t>Remuneração</w:t>
      </w:r>
      <w:r w:rsidR="0092664C">
        <w:rPr>
          <w:szCs w:val="26"/>
          <w:u w:val="single"/>
        </w:rPr>
        <w:t xml:space="preserve"> </w:t>
      </w:r>
      <w:r w:rsidR="00546E2A" w:rsidRPr="009671BB">
        <w:rPr>
          <w:szCs w:val="26"/>
          <w:u w:val="single"/>
        </w:rPr>
        <w:t>da Primeira Série</w:t>
      </w:r>
      <w:r w:rsidR="00D67C83">
        <w:rPr>
          <w:szCs w:val="26"/>
        </w:rPr>
        <w:t>"</w:t>
      </w:r>
      <w:r w:rsidR="00BD1AA0" w:rsidRPr="007645A7">
        <w:rPr>
          <w:szCs w:val="26"/>
        </w:rPr>
        <w:t xml:space="preserve">), calculados de forma exponencial e cumulativa </w:t>
      </w:r>
      <w:r w:rsidR="00BD1AA0" w:rsidRPr="007645A7">
        <w:rPr>
          <w:i/>
          <w:szCs w:val="26"/>
        </w:rPr>
        <w:t xml:space="preserve">pro rata </w:t>
      </w:r>
      <w:r w:rsidR="005A1A29" w:rsidRPr="005A1A29">
        <w:rPr>
          <w:i/>
          <w:szCs w:val="26"/>
        </w:rPr>
        <w:t>temporis</w:t>
      </w:r>
      <w:r w:rsidR="005A1A29" w:rsidRPr="005A1A29">
        <w:rPr>
          <w:szCs w:val="26"/>
        </w:rPr>
        <w:t>,</w:t>
      </w:r>
      <w:r w:rsidR="00BD1AA0" w:rsidRPr="007645A7">
        <w:rPr>
          <w:szCs w:val="26"/>
        </w:rPr>
        <w:t xml:space="preserve"> por dias úteis decorridos, desde a </w:t>
      </w:r>
      <w:r w:rsidR="0077755B">
        <w:rPr>
          <w:szCs w:val="26"/>
        </w:rPr>
        <w:t xml:space="preserve">Primeira </w:t>
      </w:r>
      <w:r w:rsidR="00C61706" w:rsidRPr="007645A7">
        <w:rPr>
          <w:szCs w:val="26"/>
        </w:rPr>
        <w:t>Data de Integralização</w:t>
      </w:r>
      <w:r w:rsidR="00B673D0">
        <w:rPr>
          <w:szCs w:val="26"/>
        </w:rPr>
        <w:t xml:space="preserve"> das Debêntures </w:t>
      </w:r>
      <w:r w:rsidR="00546E2A">
        <w:rPr>
          <w:szCs w:val="26"/>
        </w:rPr>
        <w:t xml:space="preserve">da Primeira Série </w:t>
      </w:r>
      <w:r w:rsidR="00BD1AA0" w:rsidRPr="007645A7">
        <w:rPr>
          <w:szCs w:val="26"/>
        </w:rPr>
        <w:t>ou a data de pagamento d</w:t>
      </w:r>
      <w:r w:rsidR="0015541A">
        <w:rPr>
          <w:szCs w:val="26"/>
        </w:rPr>
        <w:t>a</w:t>
      </w:r>
      <w:r w:rsidR="00BD1AA0" w:rsidRPr="007645A7">
        <w:rPr>
          <w:szCs w:val="26"/>
        </w:rPr>
        <w:t xml:space="preserve"> Remuneração </w:t>
      </w:r>
      <w:r w:rsidR="00546E2A">
        <w:rPr>
          <w:szCs w:val="26"/>
        </w:rPr>
        <w:t xml:space="preserve">da Primeira Série </w:t>
      </w:r>
      <w:r w:rsidR="00BD1AA0" w:rsidRPr="007645A7">
        <w:rPr>
          <w:szCs w:val="26"/>
        </w:rPr>
        <w:t>imediatamente anterior, conforme o caso, até a data do efetivo pagamento</w:t>
      </w:r>
      <w:bookmarkEnd w:id="111"/>
      <w:r w:rsidR="00AA326D">
        <w:rPr>
          <w:szCs w:val="26"/>
        </w:rPr>
        <w:t>.</w:t>
      </w:r>
      <w:bookmarkEnd w:id="105"/>
    </w:p>
    <w:p w:rsidR="00320925" w:rsidRDefault="00737852" w:rsidP="005632BE">
      <w:pPr>
        <w:numPr>
          <w:ilvl w:val="5"/>
          <w:numId w:val="29"/>
        </w:numPr>
        <w:rPr>
          <w:szCs w:val="26"/>
        </w:rPr>
      </w:pPr>
      <w:bookmarkStart w:id="112" w:name="_Ref526848642"/>
      <w:r>
        <w:rPr>
          <w:i/>
          <w:szCs w:val="26"/>
        </w:rPr>
        <w:t>P</w:t>
      </w:r>
      <w:r w:rsidR="00320925" w:rsidRPr="008D5E0A">
        <w:rPr>
          <w:i/>
          <w:szCs w:val="26"/>
        </w:rPr>
        <w:t>agamento</w:t>
      </w:r>
      <w:r w:rsidR="00BB5D26">
        <w:rPr>
          <w:i/>
          <w:szCs w:val="26"/>
        </w:rPr>
        <w:t xml:space="preserve"> da Remuneração</w:t>
      </w:r>
      <w:r w:rsidR="00C076F2">
        <w:rPr>
          <w:i/>
          <w:szCs w:val="26"/>
        </w:rPr>
        <w:t xml:space="preserve"> </w:t>
      </w:r>
      <w:r w:rsidR="004A1D87">
        <w:rPr>
          <w:i/>
          <w:szCs w:val="26"/>
        </w:rPr>
        <w:t>da Primeira Série</w:t>
      </w:r>
      <w:r w:rsidR="006772F3">
        <w:rPr>
          <w:i/>
          <w:szCs w:val="26"/>
        </w:rPr>
        <w:t>.</w:t>
      </w:r>
      <w:r w:rsidR="00320925">
        <w:rPr>
          <w:szCs w:val="26"/>
        </w:rPr>
        <w:t xml:space="preserve"> </w:t>
      </w:r>
      <w:r w:rsidR="006772F3">
        <w:rPr>
          <w:szCs w:val="26"/>
        </w:rPr>
        <w:t>S</w:t>
      </w:r>
      <w:r w:rsidR="00320925" w:rsidRPr="007645A7">
        <w:rPr>
          <w:szCs w:val="26"/>
        </w:rPr>
        <w:t>em prejuízo dos pagamentos em decorrência de resgate antecipado das Debêntures</w:t>
      </w:r>
      <w:r w:rsidR="00437C4E">
        <w:rPr>
          <w:szCs w:val="26"/>
        </w:rPr>
        <w:t>, de amortização extraordinária das Debêntures</w:t>
      </w:r>
      <w:r w:rsidR="00320925" w:rsidRPr="007645A7">
        <w:rPr>
          <w:szCs w:val="26"/>
        </w:rPr>
        <w:t xml:space="preserve"> ou de vencimento antecipado das obrigações decorrentes das Debêntures, nos termos previstos nesta Escritura de Emissão, a Remuneração </w:t>
      </w:r>
      <w:r w:rsidR="00546E2A">
        <w:rPr>
          <w:szCs w:val="26"/>
        </w:rPr>
        <w:t xml:space="preserve">da Primeira Série </w:t>
      </w:r>
      <w:r w:rsidR="00320925" w:rsidRPr="007645A7">
        <w:rPr>
          <w:szCs w:val="26"/>
        </w:rPr>
        <w:t xml:space="preserve">será paga </w:t>
      </w:r>
      <w:r w:rsidR="00320925">
        <w:rPr>
          <w:szCs w:val="26"/>
        </w:rPr>
        <w:t xml:space="preserve">mensalmente a partir da Data de Emissão, no dia </w:t>
      </w:r>
      <w:r w:rsidR="002A0F73">
        <w:rPr>
          <w:szCs w:val="26"/>
        </w:rPr>
        <w:t xml:space="preserve">15 (quinze) </w:t>
      </w:r>
      <w:r w:rsidR="00320925">
        <w:rPr>
          <w:szCs w:val="26"/>
        </w:rPr>
        <w:t xml:space="preserve">de cada mês, ocorrendo o primeiro pagamento em </w:t>
      </w:r>
      <w:r w:rsidR="002A0F73">
        <w:rPr>
          <w:szCs w:val="26"/>
        </w:rPr>
        <w:t xml:space="preserve">15 </w:t>
      </w:r>
      <w:r w:rsidR="00320925">
        <w:rPr>
          <w:szCs w:val="26"/>
        </w:rPr>
        <w:t xml:space="preserve">de </w:t>
      </w:r>
      <w:r w:rsidR="00BA7ED3">
        <w:rPr>
          <w:szCs w:val="26"/>
        </w:rPr>
        <w:t xml:space="preserve">dezembro </w:t>
      </w:r>
      <w:r w:rsidR="00320925">
        <w:rPr>
          <w:szCs w:val="26"/>
        </w:rPr>
        <w:t>de 2018 e o último, na Data de Vencimento</w:t>
      </w:r>
      <w:r w:rsidR="00320925" w:rsidRPr="007645A7">
        <w:rPr>
          <w:szCs w:val="26"/>
        </w:rPr>
        <w:t>.</w:t>
      </w:r>
      <w:bookmarkEnd w:id="112"/>
    </w:p>
    <w:p w:rsidR="00BD1AA0" w:rsidRPr="007645A7" w:rsidRDefault="00BD1AA0" w:rsidP="008D5E0A">
      <w:pPr>
        <w:ind w:left="1701"/>
        <w:rPr>
          <w:szCs w:val="26"/>
        </w:rPr>
      </w:pPr>
      <w:r w:rsidRPr="007645A7">
        <w:rPr>
          <w:szCs w:val="26"/>
        </w:rPr>
        <w:t xml:space="preserve">A Remuneração </w:t>
      </w:r>
      <w:r w:rsidR="00546E2A">
        <w:rPr>
          <w:szCs w:val="26"/>
        </w:rPr>
        <w:t xml:space="preserve">da Primeira Série </w:t>
      </w:r>
      <w:r w:rsidRPr="007645A7">
        <w:rPr>
          <w:szCs w:val="26"/>
        </w:rPr>
        <w:t>será calculada de acordo com a seguinte fórmula:</w:t>
      </w:r>
      <w:bookmarkEnd w:id="106"/>
      <w:r w:rsidR="00673866" w:rsidRPr="007645A7">
        <w:rPr>
          <w:szCs w:val="26"/>
        </w:rPr>
        <w:t xml:space="preserve"> </w:t>
      </w:r>
      <w:bookmarkEnd w:id="107"/>
    </w:p>
    <w:bookmarkEnd w:id="108"/>
    <w:p w:rsidR="004E026F" w:rsidRPr="007645A7" w:rsidRDefault="004E026F" w:rsidP="00BA629A">
      <w:pPr>
        <w:ind w:left="1701"/>
        <w:jc w:val="center"/>
        <w:rPr>
          <w:szCs w:val="26"/>
        </w:rPr>
      </w:pPr>
      <w:r w:rsidRPr="007645A7">
        <w:rPr>
          <w:szCs w:val="26"/>
        </w:rPr>
        <w:t xml:space="preserve">J = </w:t>
      </w:r>
      <w:r w:rsidRPr="007645A7">
        <w:rPr>
          <w:i/>
          <w:szCs w:val="26"/>
        </w:rPr>
        <w:t>VNe</w:t>
      </w:r>
      <w:r w:rsidRPr="007645A7">
        <w:rPr>
          <w:szCs w:val="26"/>
        </w:rPr>
        <w:t xml:space="preserve"> x (</w:t>
      </w:r>
      <w:r w:rsidRPr="007645A7">
        <w:rPr>
          <w:i/>
          <w:szCs w:val="26"/>
        </w:rPr>
        <w:t>FatorJuros</w:t>
      </w:r>
      <w:r w:rsidRPr="007645A7">
        <w:rPr>
          <w:szCs w:val="26"/>
        </w:rPr>
        <w:t xml:space="preserve"> – 1)</w:t>
      </w:r>
    </w:p>
    <w:p w:rsidR="004E026F" w:rsidRPr="007645A7" w:rsidRDefault="004E026F" w:rsidP="00BA629A">
      <w:pPr>
        <w:keepNext/>
        <w:ind w:left="1701"/>
        <w:rPr>
          <w:szCs w:val="26"/>
        </w:rPr>
      </w:pPr>
      <w:bookmarkStart w:id="113" w:name="_Hlk521411234"/>
      <w:r w:rsidRPr="007645A7">
        <w:rPr>
          <w:szCs w:val="26"/>
        </w:rPr>
        <w:t>Sendo que:</w:t>
      </w:r>
    </w:p>
    <w:p w:rsidR="004E026F" w:rsidRPr="007645A7" w:rsidRDefault="004E026F" w:rsidP="00BA629A">
      <w:pPr>
        <w:ind w:left="1701"/>
        <w:rPr>
          <w:szCs w:val="26"/>
        </w:rPr>
      </w:pPr>
      <w:r w:rsidRPr="007645A7">
        <w:rPr>
          <w:szCs w:val="26"/>
        </w:rPr>
        <w:t xml:space="preserve">J = valor unitário da Remuneração </w:t>
      </w:r>
      <w:r w:rsidR="00546E2A">
        <w:rPr>
          <w:szCs w:val="26"/>
        </w:rPr>
        <w:t xml:space="preserve">da Primeira Série </w:t>
      </w:r>
      <w:r w:rsidRPr="007645A7">
        <w:rPr>
          <w:szCs w:val="26"/>
        </w:rPr>
        <w:t xml:space="preserve">devida, calculado com </w:t>
      </w:r>
      <w:r w:rsidR="00A37F8F" w:rsidRPr="007645A7">
        <w:rPr>
          <w:szCs w:val="26"/>
        </w:rPr>
        <w:t xml:space="preserve">8 (oito) </w:t>
      </w:r>
      <w:r w:rsidRPr="007645A7">
        <w:rPr>
          <w:szCs w:val="26"/>
        </w:rPr>
        <w:t>casas decimais, sem arredondamento;</w:t>
      </w:r>
    </w:p>
    <w:p w:rsidR="004E026F" w:rsidRPr="007645A7" w:rsidRDefault="004E026F" w:rsidP="00BA629A">
      <w:pPr>
        <w:ind w:left="1701"/>
        <w:rPr>
          <w:szCs w:val="26"/>
        </w:rPr>
      </w:pPr>
      <w:r w:rsidRPr="007645A7">
        <w:rPr>
          <w:szCs w:val="26"/>
        </w:rPr>
        <w:t xml:space="preserve">VNe = </w:t>
      </w:r>
      <w:r w:rsidR="002874E4">
        <w:rPr>
          <w:szCs w:val="26"/>
        </w:rPr>
        <w:t>saldo</w:t>
      </w:r>
      <w:r w:rsidRPr="007645A7">
        <w:rPr>
          <w:szCs w:val="26"/>
        </w:rPr>
        <w:t xml:space="preserve"> do </w:t>
      </w:r>
      <w:r w:rsidR="00133F26" w:rsidRPr="007645A7">
        <w:rPr>
          <w:szCs w:val="26"/>
        </w:rPr>
        <w:t>Valor Nominal Unitário</w:t>
      </w:r>
      <w:r w:rsidRPr="007645A7">
        <w:rPr>
          <w:szCs w:val="26"/>
        </w:rPr>
        <w:t xml:space="preserve"> das Debêntures</w:t>
      </w:r>
      <w:r w:rsidR="00546E2A" w:rsidRPr="00546E2A">
        <w:rPr>
          <w:szCs w:val="26"/>
        </w:rPr>
        <w:t xml:space="preserve"> </w:t>
      </w:r>
      <w:r w:rsidR="00546E2A">
        <w:rPr>
          <w:szCs w:val="26"/>
        </w:rPr>
        <w:t>da Primeira Série</w:t>
      </w:r>
      <w:r w:rsidRPr="007645A7">
        <w:rPr>
          <w:szCs w:val="26"/>
        </w:rPr>
        <w:t xml:space="preserve">, informado/calculado com </w:t>
      </w:r>
      <w:r w:rsidR="00A37F8F" w:rsidRPr="007645A7">
        <w:rPr>
          <w:szCs w:val="26"/>
        </w:rPr>
        <w:t xml:space="preserve">8 (oito) </w:t>
      </w:r>
      <w:r w:rsidRPr="007645A7">
        <w:rPr>
          <w:szCs w:val="26"/>
        </w:rPr>
        <w:t>casas decimais, sem arredondamento;</w:t>
      </w:r>
    </w:p>
    <w:p w:rsidR="004E026F" w:rsidRPr="007645A7" w:rsidRDefault="004E026F" w:rsidP="00BA629A">
      <w:pPr>
        <w:ind w:left="1701"/>
        <w:rPr>
          <w:szCs w:val="26"/>
        </w:rPr>
      </w:pPr>
      <w:r w:rsidRPr="007645A7">
        <w:rPr>
          <w:szCs w:val="26"/>
        </w:rPr>
        <w:t xml:space="preserve">FatorJuros = fator de juros composto pelo parâmetro de flutuação acrescido de </w:t>
      </w:r>
      <w:r w:rsidRPr="007645A7">
        <w:rPr>
          <w:i/>
          <w:szCs w:val="26"/>
        </w:rPr>
        <w:t>spread</w:t>
      </w:r>
      <w:r w:rsidRPr="007645A7">
        <w:rPr>
          <w:szCs w:val="26"/>
        </w:rPr>
        <w:t xml:space="preserve"> (Sobretaxa</w:t>
      </w:r>
      <w:r w:rsidR="00546E2A" w:rsidRPr="00546E2A">
        <w:rPr>
          <w:szCs w:val="26"/>
        </w:rPr>
        <w:t xml:space="preserve"> </w:t>
      </w:r>
      <w:r w:rsidR="00546E2A">
        <w:rPr>
          <w:szCs w:val="26"/>
        </w:rPr>
        <w:t>da Primeira Série</w:t>
      </w:r>
      <w:r w:rsidRPr="007645A7">
        <w:rPr>
          <w:szCs w:val="26"/>
        </w:rPr>
        <w:t>), calculado com 9 (nove) casas decimais, com arredondamento, apurado da seguinte forma:</w:t>
      </w:r>
    </w:p>
    <w:p w:rsidR="004E026F" w:rsidRPr="007645A7" w:rsidRDefault="004E026F" w:rsidP="00BA629A">
      <w:pPr>
        <w:ind w:left="1701"/>
        <w:jc w:val="center"/>
        <w:rPr>
          <w:szCs w:val="26"/>
        </w:rPr>
      </w:pPr>
      <w:r w:rsidRPr="007645A7">
        <w:rPr>
          <w:i/>
          <w:position w:val="-10"/>
          <w:szCs w:val="26"/>
        </w:rPr>
        <w:object w:dxaOrig="3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14.25pt" o:ole="" fillcolor="window">
            <v:imagedata r:id="rId8" o:title=""/>
          </v:shape>
          <o:OLEObject Type="Embed" ProgID="Equation.3" ShapeID="_x0000_i1025" DrawAspect="Content" ObjectID="_1603631392" r:id="rId9"/>
        </w:object>
      </w:r>
    </w:p>
    <w:p w:rsidR="004E026F" w:rsidRPr="007645A7" w:rsidRDefault="004E026F" w:rsidP="00BA629A">
      <w:pPr>
        <w:keepNext/>
        <w:ind w:left="1701"/>
        <w:rPr>
          <w:iCs/>
          <w:szCs w:val="26"/>
        </w:rPr>
      </w:pPr>
      <w:r w:rsidRPr="007645A7">
        <w:rPr>
          <w:iCs/>
          <w:szCs w:val="26"/>
        </w:rPr>
        <w:t>Sendo que:</w:t>
      </w:r>
    </w:p>
    <w:p w:rsidR="004E026F" w:rsidRPr="007645A7" w:rsidRDefault="004E026F" w:rsidP="00BA629A">
      <w:pPr>
        <w:ind w:left="1701"/>
        <w:rPr>
          <w:szCs w:val="26"/>
        </w:rPr>
      </w:pPr>
      <w:r w:rsidRPr="007645A7">
        <w:rPr>
          <w:szCs w:val="26"/>
        </w:rPr>
        <w:t xml:space="preserve">Fator DI = produtório das Taxas DI, desde a </w:t>
      </w:r>
      <w:r w:rsidR="0077755B">
        <w:rPr>
          <w:szCs w:val="26"/>
        </w:rPr>
        <w:t xml:space="preserve">Primeira </w:t>
      </w:r>
      <w:r w:rsidR="00C61706" w:rsidRPr="007645A7">
        <w:rPr>
          <w:szCs w:val="26"/>
        </w:rPr>
        <w:t>Data de Integralização</w:t>
      </w:r>
      <w:r w:rsidR="0047216F">
        <w:rPr>
          <w:szCs w:val="26"/>
        </w:rPr>
        <w:t xml:space="preserve"> das Debêntures</w:t>
      </w:r>
      <w:r w:rsidR="00546E2A" w:rsidRPr="00546E2A">
        <w:rPr>
          <w:szCs w:val="26"/>
        </w:rPr>
        <w:t xml:space="preserve"> </w:t>
      </w:r>
      <w:r w:rsidR="00546E2A">
        <w:rPr>
          <w:szCs w:val="26"/>
        </w:rPr>
        <w:t>da Primeira Série</w:t>
      </w:r>
      <w:r w:rsidR="0047216F">
        <w:rPr>
          <w:szCs w:val="26"/>
        </w:rPr>
        <w:t xml:space="preserve"> </w:t>
      </w:r>
      <w:r w:rsidRPr="007645A7">
        <w:rPr>
          <w:szCs w:val="26"/>
        </w:rPr>
        <w:t>ou a data de pagamento d</w:t>
      </w:r>
      <w:r w:rsidR="0015541A">
        <w:rPr>
          <w:szCs w:val="26"/>
        </w:rPr>
        <w:t>a</w:t>
      </w:r>
      <w:r w:rsidRPr="007645A7">
        <w:rPr>
          <w:szCs w:val="26"/>
        </w:rPr>
        <w:t xml:space="preserve"> Remuneração </w:t>
      </w:r>
      <w:r w:rsidR="00546E2A">
        <w:rPr>
          <w:szCs w:val="26"/>
        </w:rPr>
        <w:t xml:space="preserve">da Primeira Série </w:t>
      </w:r>
      <w:r w:rsidRPr="007645A7">
        <w:rPr>
          <w:szCs w:val="26"/>
        </w:rPr>
        <w:t>imediatamente anterior, conforme o caso, inclusive, até a data de cálculo, exclusive, calculado com 8 (oito) casas decimais, com arredondamento, apurado da seguinte forma:</w:t>
      </w:r>
    </w:p>
    <w:p w:rsidR="004E026F" w:rsidRPr="007645A7" w:rsidRDefault="007663CC" w:rsidP="00BA629A">
      <w:pPr>
        <w:ind w:left="1701"/>
        <w:jc w:val="center"/>
        <w:rPr>
          <w:szCs w:val="26"/>
        </w:rPr>
      </w:pPr>
      <w:r w:rsidRPr="007645A7">
        <w:rPr>
          <w:noProof/>
          <w:szCs w:val="26"/>
        </w:rPr>
        <w:drawing>
          <wp:inline distT="0" distB="0" distL="0" distR="0" wp14:anchorId="31247E71" wp14:editId="60139579">
            <wp:extent cx="2114550" cy="428625"/>
            <wp:effectExtent l="0" t="0" r="0" b="952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428625"/>
                    </a:xfrm>
                    <a:prstGeom prst="rect">
                      <a:avLst/>
                    </a:prstGeom>
                    <a:noFill/>
                    <a:ln>
                      <a:noFill/>
                    </a:ln>
                  </pic:spPr>
                </pic:pic>
              </a:graphicData>
            </a:graphic>
          </wp:inline>
        </w:drawing>
      </w:r>
    </w:p>
    <w:p w:rsidR="004E026F" w:rsidRPr="007645A7" w:rsidRDefault="004E026F" w:rsidP="00BA629A">
      <w:pPr>
        <w:keepNext/>
        <w:ind w:left="1701"/>
        <w:rPr>
          <w:szCs w:val="26"/>
        </w:rPr>
      </w:pPr>
      <w:r w:rsidRPr="007645A7">
        <w:rPr>
          <w:szCs w:val="26"/>
        </w:rPr>
        <w:t>Sendo que:</w:t>
      </w:r>
    </w:p>
    <w:p w:rsidR="004E026F" w:rsidRPr="007645A7" w:rsidRDefault="004E026F" w:rsidP="00BA629A">
      <w:pPr>
        <w:ind w:left="1701"/>
        <w:rPr>
          <w:szCs w:val="26"/>
        </w:rPr>
      </w:pPr>
      <w:r w:rsidRPr="007645A7">
        <w:rPr>
          <w:szCs w:val="26"/>
        </w:rPr>
        <w:t>n</w:t>
      </w:r>
      <w:r w:rsidR="00057F78" w:rsidRPr="00A7681D">
        <w:rPr>
          <w:szCs w:val="26"/>
          <w:vertAlign w:val="subscript"/>
        </w:rPr>
        <w:t>DI</w:t>
      </w:r>
      <w:r w:rsidRPr="007645A7">
        <w:rPr>
          <w:szCs w:val="26"/>
        </w:rPr>
        <w:t xml:space="preserve"> = número total de Taxas DI, consideradas na apuração do produtório, sendo </w:t>
      </w:r>
      <w:r w:rsidR="00D67C83">
        <w:rPr>
          <w:szCs w:val="26"/>
        </w:rPr>
        <w:t>"</w:t>
      </w:r>
      <w:r w:rsidRPr="007645A7">
        <w:rPr>
          <w:szCs w:val="26"/>
        </w:rPr>
        <w:t>n</w:t>
      </w:r>
      <w:r w:rsidR="00D67C83">
        <w:rPr>
          <w:szCs w:val="26"/>
        </w:rPr>
        <w:t>"</w:t>
      </w:r>
      <w:r w:rsidRPr="007645A7">
        <w:rPr>
          <w:szCs w:val="26"/>
        </w:rPr>
        <w:t xml:space="preserve"> um número inteiro;</w:t>
      </w:r>
    </w:p>
    <w:p w:rsidR="004E026F" w:rsidRPr="007645A7" w:rsidRDefault="004E026F" w:rsidP="00BA629A">
      <w:pPr>
        <w:ind w:left="1701"/>
        <w:rPr>
          <w:szCs w:val="26"/>
        </w:rPr>
      </w:pPr>
      <w:r w:rsidRPr="007645A7">
        <w:rPr>
          <w:szCs w:val="26"/>
        </w:rPr>
        <w:t xml:space="preserve">k = número de ordem das Taxas DI, variando de </w:t>
      </w:r>
      <w:r w:rsidR="00D67C83">
        <w:rPr>
          <w:szCs w:val="26"/>
        </w:rPr>
        <w:t>"</w:t>
      </w:r>
      <w:r w:rsidRPr="007645A7">
        <w:rPr>
          <w:szCs w:val="26"/>
        </w:rPr>
        <w:t>1</w:t>
      </w:r>
      <w:r w:rsidR="00D67C83">
        <w:rPr>
          <w:szCs w:val="26"/>
        </w:rPr>
        <w:t>"</w:t>
      </w:r>
      <w:r w:rsidRPr="007645A7">
        <w:rPr>
          <w:szCs w:val="26"/>
        </w:rPr>
        <w:t xml:space="preserve"> até </w:t>
      </w:r>
      <w:r w:rsidR="00D67C83">
        <w:rPr>
          <w:szCs w:val="26"/>
        </w:rPr>
        <w:t>"</w:t>
      </w:r>
      <w:r w:rsidRPr="007645A7">
        <w:rPr>
          <w:szCs w:val="26"/>
        </w:rPr>
        <w:t>n</w:t>
      </w:r>
      <w:r w:rsidR="00D67C83">
        <w:rPr>
          <w:szCs w:val="26"/>
        </w:rPr>
        <w:t>"</w:t>
      </w:r>
      <w:r w:rsidRPr="007645A7">
        <w:rPr>
          <w:szCs w:val="26"/>
        </w:rPr>
        <w:t>;</w:t>
      </w:r>
    </w:p>
    <w:p w:rsidR="004E026F" w:rsidRPr="007645A7" w:rsidRDefault="004E026F" w:rsidP="00BA629A">
      <w:pPr>
        <w:ind w:left="1701"/>
        <w:rPr>
          <w:szCs w:val="26"/>
        </w:rPr>
      </w:pPr>
      <w:r w:rsidRPr="007645A7">
        <w:rPr>
          <w:szCs w:val="26"/>
        </w:rPr>
        <w:t>TDI</w:t>
      </w:r>
      <w:r w:rsidRPr="007645A7">
        <w:rPr>
          <w:szCs w:val="26"/>
          <w:vertAlign w:val="subscript"/>
        </w:rPr>
        <w:t>k</w:t>
      </w:r>
      <w:r w:rsidRPr="007645A7">
        <w:rPr>
          <w:szCs w:val="26"/>
        </w:rPr>
        <w:t xml:space="preserve"> = Taxa DI, de ordem </w:t>
      </w:r>
      <w:r w:rsidR="00D67C83">
        <w:rPr>
          <w:szCs w:val="26"/>
        </w:rPr>
        <w:t>"</w:t>
      </w:r>
      <w:r w:rsidRPr="007645A7">
        <w:rPr>
          <w:szCs w:val="26"/>
        </w:rPr>
        <w:t>k</w:t>
      </w:r>
      <w:r w:rsidR="00D67C83">
        <w:rPr>
          <w:szCs w:val="26"/>
        </w:rPr>
        <w:t>"</w:t>
      </w:r>
      <w:r w:rsidRPr="007645A7">
        <w:rPr>
          <w:szCs w:val="26"/>
        </w:rPr>
        <w:t>, expressa ao dia, calculada com 8 (oito) casas decimais, com arredondamento, apurada da seguinte forma:</w:t>
      </w:r>
    </w:p>
    <w:p w:rsidR="004E026F" w:rsidRPr="007645A7" w:rsidRDefault="007663CC" w:rsidP="00BA629A">
      <w:pPr>
        <w:ind w:left="1701"/>
        <w:jc w:val="center"/>
        <w:rPr>
          <w:szCs w:val="26"/>
        </w:rPr>
      </w:pPr>
      <w:r w:rsidRPr="007645A7">
        <w:rPr>
          <w:noProof/>
          <w:szCs w:val="26"/>
        </w:rPr>
        <w:drawing>
          <wp:inline distT="0" distB="0" distL="0" distR="0" wp14:anchorId="6A5A2B24" wp14:editId="2036070E">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rsidR="004E026F" w:rsidRPr="007645A7" w:rsidRDefault="004E026F" w:rsidP="00BA629A">
      <w:pPr>
        <w:keepNext/>
        <w:ind w:left="1701"/>
        <w:rPr>
          <w:szCs w:val="26"/>
        </w:rPr>
      </w:pPr>
      <w:r w:rsidRPr="007645A7">
        <w:rPr>
          <w:szCs w:val="26"/>
        </w:rPr>
        <w:t>Sendo que:</w:t>
      </w:r>
    </w:p>
    <w:p w:rsidR="004E026F" w:rsidRPr="007645A7" w:rsidRDefault="004E026F" w:rsidP="00BA629A">
      <w:pPr>
        <w:ind w:left="1701"/>
        <w:rPr>
          <w:szCs w:val="26"/>
        </w:rPr>
      </w:pPr>
      <w:r w:rsidRPr="007645A7">
        <w:rPr>
          <w:szCs w:val="26"/>
        </w:rPr>
        <w:t>DI</w:t>
      </w:r>
      <w:r w:rsidRPr="007645A7">
        <w:rPr>
          <w:szCs w:val="26"/>
          <w:vertAlign w:val="subscript"/>
        </w:rPr>
        <w:t>k</w:t>
      </w:r>
      <w:r w:rsidRPr="007645A7">
        <w:rPr>
          <w:szCs w:val="26"/>
        </w:rPr>
        <w:t xml:space="preserve"> = Taxa DI, de ordem </w:t>
      </w:r>
      <w:r w:rsidR="00D67C83">
        <w:rPr>
          <w:szCs w:val="26"/>
        </w:rPr>
        <w:t>"</w:t>
      </w:r>
      <w:r w:rsidRPr="007645A7">
        <w:rPr>
          <w:szCs w:val="26"/>
        </w:rPr>
        <w:t>k</w:t>
      </w:r>
      <w:r w:rsidR="00D67C83">
        <w:rPr>
          <w:szCs w:val="26"/>
        </w:rPr>
        <w:t>"</w:t>
      </w:r>
      <w:r w:rsidRPr="007645A7">
        <w:rPr>
          <w:szCs w:val="26"/>
        </w:rPr>
        <w:t xml:space="preserve">, divulgada pela </w:t>
      </w:r>
      <w:r w:rsidR="00BA5EED">
        <w:rPr>
          <w:szCs w:val="26"/>
        </w:rPr>
        <w:t>B3</w:t>
      </w:r>
      <w:r w:rsidRPr="007645A7">
        <w:rPr>
          <w:szCs w:val="26"/>
        </w:rPr>
        <w:t>, utilizada com 2 (duas) casas decimais;</w:t>
      </w:r>
    </w:p>
    <w:p w:rsidR="004E026F" w:rsidRPr="007645A7" w:rsidRDefault="004E026F" w:rsidP="00BA629A">
      <w:pPr>
        <w:ind w:left="1701"/>
        <w:rPr>
          <w:szCs w:val="26"/>
        </w:rPr>
      </w:pPr>
      <w:r w:rsidRPr="007645A7">
        <w:rPr>
          <w:szCs w:val="26"/>
        </w:rPr>
        <w:t>FatorSpread = Sobretaxa</w:t>
      </w:r>
      <w:r w:rsidR="00546E2A" w:rsidRPr="00546E2A">
        <w:rPr>
          <w:szCs w:val="26"/>
        </w:rPr>
        <w:t xml:space="preserve"> </w:t>
      </w:r>
      <w:r w:rsidR="00546E2A">
        <w:rPr>
          <w:szCs w:val="26"/>
        </w:rPr>
        <w:t>da Primeira Série</w:t>
      </w:r>
      <w:r w:rsidRPr="007645A7">
        <w:rPr>
          <w:szCs w:val="26"/>
        </w:rPr>
        <w:t>, calculada com 9 (nove) casas decimais, com arredondamento, apurado da seguinte forma:</w:t>
      </w:r>
    </w:p>
    <w:p w:rsidR="004E026F" w:rsidRPr="007645A7" w:rsidRDefault="004E026F" w:rsidP="00BA629A">
      <w:pPr>
        <w:ind w:left="1701"/>
        <w:jc w:val="center"/>
        <w:rPr>
          <w:szCs w:val="26"/>
        </w:rPr>
      </w:pPr>
      <w:r w:rsidRPr="007645A7">
        <w:rPr>
          <w:position w:val="-46"/>
          <w:szCs w:val="26"/>
        </w:rPr>
        <w:object w:dxaOrig="3580" w:dyaOrig="1040">
          <v:shape id="_x0000_i1026" type="#_x0000_t75" style="width:180.75pt;height:50.25pt" o:ole="">
            <v:imagedata r:id="rId12" o:title=""/>
          </v:shape>
          <o:OLEObject Type="Embed" ProgID="Equation.3" ShapeID="_x0000_i1026" DrawAspect="Content" ObjectID="_1603631393" r:id="rId13"/>
        </w:object>
      </w:r>
    </w:p>
    <w:p w:rsidR="004E026F" w:rsidRPr="007645A7" w:rsidRDefault="004E026F" w:rsidP="00BA629A">
      <w:pPr>
        <w:keepNext/>
        <w:ind w:left="1701"/>
        <w:rPr>
          <w:szCs w:val="26"/>
        </w:rPr>
      </w:pPr>
      <w:r w:rsidRPr="007645A7">
        <w:rPr>
          <w:szCs w:val="26"/>
        </w:rPr>
        <w:t>Sendo que:</w:t>
      </w:r>
    </w:p>
    <w:p w:rsidR="004E026F" w:rsidRPr="007645A7" w:rsidRDefault="004E026F" w:rsidP="00BA629A">
      <w:pPr>
        <w:ind w:left="1701"/>
        <w:rPr>
          <w:szCs w:val="26"/>
        </w:rPr>
      </w:pPr>
      <w:r w:rsidRPr="007645A7">
        <w:rPr>
          <w:i/>
        </w:rPr>
        <w:t>spread</w:t>
      </w:r>
      <w:r w:rsidRPr="007645A7">
        <w:t xml:space="preserve"> = </w:t>
      </w:r>
      <w:r w:rsidR="0081785C">
        <w:t>3,5000</w:t>
      </w:r>
      <w:r w:rsidRPr="007645A7">
        <w:t>; e</w:t>
      </w:r>
    </w:p>
    <w:p w:rsidR="004E026F" w:rsidRPr="007645A7" w:rsidRDefault="004E026F" w:rsidP="00BA629A">
      <w:pPr>
        <w:ind w:left="1701"/>
        <w:rPr>
          <w:szCs w:val="26"/>
        </w:rPr>
      </w:pPr>
      <w:r w:rsidRPr="007645A7">
        <w:rPr>
          <w:szCs w:val="26"/>
        </w:rPr>
        <w:t xml:space="preserve">n = número de dias úteis entre a </w:t>
      </w:r>
      <w:r w:rsidR="0077755B">
        <w:rPr>
          <w:szCs w:val="26"/>
        </w:rPr>
        <w:t xml:space="preserve">Primeira </w:t>
      </w:r>
      <w:r w:rsidR="00C61706" w:rsidRPr="007645A7">
        <w:rPr>
          <w:szCs w:val="26"/>
        </w:rPr>
        <w:t xml:space="preserve">Data de Integralização </w:t>
      </w:r>
      <w:r w:rsidR="00CA24BC">
        <w:rPr>
          <w:szCs w:val="26"/>
        </w:rPr>
        <w:t xml:space="preserve">das Debêntures </w:t>
      </w:r>
      <w:r w:rsidR="00546E2A">
        <w:rPr>
          <w:szCs w:val="26"/>
        </w:rPr>
        <w:t xml:space="preserve">da Primeira Série </w:t>
      </w:r>
      <w:r w:rsidRPr="007645A7">
        <w:rPr>
          <w:szCs w:val="26"/>
        </w:rPr>
        <w:t>ou a data de pagamento d</w:t>
      </w:r>
      <w:r w:rsidR="0015541A">
        <w:rPr>
          <w:szCs w:val="26"/>
        </w:rPr>
        <w:t>a</w:t>
      </w:r>
      <w:r w:rsidRPr="007645A7">
        <w:rPr>
          <w:szCs w:val="26"/>
        </w:rPr>
        <w:t xml:space="preserve"> Remuneração </w:t>
      </w:r>
      <w:r w:rsidR="00546E2A">
        <w:rPr>
          <w:szCs w:val="26"/>
        </w:rPr>
        <w:t xml:space="preserve">da Primeira Série </w:t>
      </w:r>
      <w:r w:rsidRPr="007645A7">
        <w:rPr>
          <w:szCs w:val="26"/>
        </w:rPr>
        <w:t xml:space="preserve">imediatamente anterior, conforme o caso, e a data de cálculo, sendo </w:t>
      </w:r>
      <w:r w:rsidR="00D67C83">
        <w:rPr>
          <w:szCs w:val="26"/>
        </w:rPr>
        <w:t>"</w:t>
      </w:r>
      <w:r w:rsidRPr="007645A7">
        <w:rPr>
          <w:szCs w:val="26"/>
        </w:rPr>
        <w:t>n</w:t>
      </w:r>
      <w:r w:rsidR="00D67C83">
        <w:rPr>
          <w:szCs w:val="26"/>
        </w:rPr>
        <w:t>"</w:t>
      </w:r>
      <w:r w:rsidRPr="007645A7">
        <w:rPr>
          <w:szCs w:val="26"/>
        </w:rPr>
        <w:t xml:space="preserve"> um número inteiro.</w:t>
      </w:r>
    </w:p>
    <w:p w:rsidR="004E026F" w:rsidRPr="007645A7" w:rsidRDefault="004E026F" w:rsidP="00BA629A">
      <w:pPr>
        <w:keepNext/>
        <w:ind w:left="1701"/>
        <w:rPr>
          <w:szCs w:val="26"/>
        </w:rPr>
      </w:pPr>
      <w:r w:rsidRPr="007645A7">
        <w:rPr>
          <w:szCs w:val="26"/>
        </w:rPr>
        <w:t>Observações:</w:t>
      </w:r>
    </w:p>
    <w:p w:rsidR="004E026F" w:rsidRPr="007645A7" w:rsidRDefault="004E026F" w:rsidP="00BA629A">
      <w:pPr>
        <w:ind w:left="1701"/>
        <w:rPr>
          <w:szCs w:val="26"/>
        </w:rPr>
      </w:pPr>
      <w:r w:rsidRPr="007645A7">
        <w:rPr>
          <w:szCs w:val="26"/>
        </w:rPr>
        <w:t>O fator resultante da expressão (1 + TDI</w:t>
      </w:r>
      <w:r w:rsidRPr="007645A7">
        <w:rPr>
          <w:szCs w:val="26"/>
          <w:vertAlign w:val="subscript"/>
        </w:rPr>
        <w:t>k</w:t>
      </w:r>
      <w:r w:rsidRPr="007645A7">
        <w:rPr>
          <w:szCs w:val="26"/>
        </w:rPr>
        <w:t>) é considerado com 16 (dezesseis) casas decimais, sem arredondamento.</w:t>
      </w:r>
    </w:p>
    <w:p w:rsidR="004E026F" w:rsidRPr="007645A7" w:rsidRDefault="004E026F" w:rsidP="00BA629A">
      <w:pPr>
        <w:ind w:left="1701"/>
        <w:rPr>
          <w:szCs w:val="26"/>
        </w:rPr>
      </w:pPr>
      <w:r w:rsidRPr="007645A7">
        <w:rPr>
          <w:szCs w:val="26"/>
        </w:rPr>
        <w:t>Efetua</w:t>
      </w:r>
      <w:r w:rsidR="00354756">
        <w:rPr>
          <w:szCs w:val="26"/>
        </w:rPr>
        <w:t>–</w:t>
      </w:r>
      <w:r w:rsidRPr="007645A7">
        <w:rPr>
          <w:szCs w:val="26"/>
        </w:rPr>
        <w:t>se o produtório dos fatores (1 + TDI</w:t>
      </w:r>
      <w:r w:rsidRPr="007645A7">
        <w:rPr>
          <w:szCs w:val="26"/>
          <w:vertAlign w:val="subscript"/>
        </w:rPr>
        <w:t>k</w:t>
      </w:r>
      <w:r w:rsidRPr="007645A7">
        <w:rPr>
          <w:szCs w:val="26"/>
        </w:rPr>
        <w:t>), sendo que a cada fator acumulado, trunca</w:t>
      </w:r>
      <w:r w:rsidR="00354756">
        <w:rPr>
          <w:szCs w:val="26"/>
        </w:rPr>
        <w:t>–</w:t>
      </w:r>
      <w:r w:rsidRPr="007645A7">
        <w:rPr>
          <w:szCs w:val="26"/>
        </w:rPr>
        <w:t>se o resultado com 16 (dezesseis) casas decimais, aplicando</w:t>
      </w:r>
      <w:r w:rsidR="00354756">
        <w:rPr>
          <w:szCs w:val="26"/>
        </w:rPr>
        <w:t>–</w:t>
      </w:r>
      <w:r w:rsidRPr="007645A7">
        <w:rPr>
          <w:szCs w:val="26"/>
        </w:rPr>
        <w:t>se o próximo fator diário, e assim por diante até o último considerado.</w:t>
      </w:r>
    </w:p>
    <w:p w:rsidR="004E026F" w:rsidRPr="007645A7" w:rsidRDefault="004E026F" w:rsidP="00BA629A">
      <w:pPr>
        <w:ind w:left="1701"/>
        <w:rPr>
          <w:szCs w:val="26"/>
        </w:rPr>
      </w:pPr>
      <w:r w:rsidRPr="007645A7">
        <w:rPr>
          <w:szCs w:val="26"/>
        </w:rPr>
        <w:t>Estando os fatores acumulados, considera</w:t>
      </w:r>
      <w:r w:rsidR="00354756">
        <w:rPr>
          <w:szCs w:val="26"/>
        </w:rPr>
        <w:t>–</w:t>
      </w:r>
      <w:r w:rsidRPr="007645A7">
        <w:rPr>
          <w:szCs w:val="26"/>
        </w:rPr>
        <w:t xml:space="preserve">se o fator resultante </w:t>
      </w:r>
      <w:r w:rsidR="00D67C83">
        <w:rPr>
          <w:szCs w:val="26"/>
        </w:rPr>
        <w:t>"</w:t>
      </w:r>
      <w:r w:rsidRPr="007645A7">
        <w:rPr>
          <w:szCs w:val="26"/>
        </w:rPr>
        <w:t>Fator DI</w:t>
      </w:r>
      <w:r w:rsidR="00D67C83">
        <w:rPr>
          <w:szCs w:val="26"/>
        </w:rPr>
        <w:t>"</w:t>
      </w:r>
      <w:r w:rsidRPr="007645A7">
        <w:rPr>
          <w:szCs w:val="26"/>
        </w:rPr>
        <w:t xml:space="preserve"> com 8 (oito) casas decimais, com arredondamento.</w:t>
      </w:r>
    </w:p>
    <w:p w:rsidR="000F50A3" w:rsidRDefault="004E026F" w:rsidP="00BA629A">
      <w:pPr>
        <w:ind w:left="1701"/>
        <w:rPr>
          <w:szCs w:val="26"/>
        </w:rPr>
      </w:pPr>
      <w:r w:rsidRPr="007645A7">
        <w:rPr>
          <w:szCs w:val="26"/>
        </w:rPr>
        <w:t>O fator resultante da expressão (Fator DI x FatorSpread) deve ser considerado com 9 (nove) casas decimais, com arredondamento.</w:t>
      </w:r>
    </w:p>
    <w:p w:rsidR="00DC2032" w:rsidRDefault="000F50A3" w:rsidP="00BA629A">
      <w:pPr>
        <w:ind w:left="1701"/>
        <w:rPr>
          <w:szCs w:val="26"/>
        </w:rPr>
      </w:pPr>
      <w:bookmarkStart w:id="114" w:name="_Hlk521411415"/>
      <w:r w:rsidRPr="007645A7">
        <w:rPr>
          <w:szCs w:val="26"/>
        </w:rPr>
        <w:t>A Taxa DI deverá ser utilizada considerando idêntico número de casas decimais divulgado pela entidade responsável por seu cálculo, salvo quando expressamente indicado de outra forma.</w:t>
      </w:r>
      <w:bookmarkEnd w:id="114"/>
    </w:p>
    <w:p w:rsidR="006F55C3" w:rsidRDefault="006F55C3" w:rsidP="006F55C3">
      <w:pPr>
        <w:numPr>
          <w:ilvl w:val="1"/>
          <w:numId w:val="29"/>
        </w:numPr>
        <w:rPr>
          <w:szCs w:val="26"/>
        </w:rPr>
      </w:pPr>
      <w:bookmarkStart w:id="115" w:name="_Ref527968969"/>
      <w:r w:rsidRPr="007645A7">
        <w:rPr>
          <w:i/>
          <w:szCs w:val="26"/>
        </w:rPr>
        <w:t>Remuneração</w:t>
      </w:r>
      <w:r>
        <w:rPr>
          <w:i/>
          <w:szCs w:val="26"/>
        </w:rPr>
        <w:t xml:space="preserve"> das Debêntures da </w:t>
      </w:r>
      <w:r w:rsidR="0088565E">
        <w:rPr>
          <w:i/>
          <w:szCs w:val="26"/>
        </w:rPr>
        <w:t>Segunda</w:t>
      </w:r>
      <w:r>
        <w:rPr>
          <w:i/>
          <w:szCs w:val="26"/>
        </w:rPr>
        <w:t xml:space="preserve"> Série</w:t>
      </w:r>
      <w:r w:rsidRPr="007645A7">
        <w:rPr>
          <w:szCs w:val="26"/>
        </w:rPr>
        <w:t>.</w:t>
      </w:r>
      <w:r>
        <w:rPr>
          <w:szCs w:val="26"/>
        </w:rPr>
        <w:t xml:space="preserve"> </w:t>
      </w:r>
      <w:r w:rsidRPr="007645A7">
        <w:rPr>
          <w:szCs w:val="26"/>
        </w:rPr>
        <w:t xml:space="preserve">A remuneração das Debêntures </w:t>
      </w:r>
      <w:r>
        <w:rPr>
          <w:szCs w:val="26"/>
        </w:rPr>
        <w:t xml:space="preserve">da </w:t>
      </w:r>
      <w:r w:rsidR="0088565E" w:rsidRPr="009671BB">
        <w:rPr>
          <w:szCs w:val="26"/>
        </w:rPr>
        <w:t>Segunda</w:t>
      </w:r>
      <w:r>
        <w:rPr>
          <w:szCs w:val="26"/>
        </w:rPr>
        <w:t xml:space="preserve"> Série </w:t>
      </w:r>
      <w:r w:rsidRPr="007645A7">
        <w:rPr>
          <w:szCs w:val="26"/>
        </w:rPr>
        <w:t>será a seguinte:</w:t>
      </w:r>
      <w:bookmarkEnd w:id="115"/>
    </w:p>
    <w:p w:rsidR="006F55C3" w:rsidRPr="00A8299C" w:rsidRDefault="006F55C3" w:rsidP="009671BB">
      <w:pPr>
        <w:pStyle w:val="PargrafodaLista"/>
        <w:numPr>
          <w:ilvl w:val="2"/>
          <w:numId w:val="31"/>
        </w:numPr>
        <w:rPr>
          <w:szCs w:val="26"/>
        </w:rPr>
      </w:pPr>
      <w:r w:rsidRPr="00A8299C">
        <w:rPr>
          <w:i/>
          <w:szCs w:val="26"/>
        </w:rPr>
        <w:t>atualização monetária</w:t>
      </w:r>
      <w:r w:rsidRPr="00A8299C">
        <w:rPr>
          <w:szCs w:val="26"/>
        </w:rPr>
        <w:t xml:space="preserve">: o Valor Nominal Unitário das Debêntures </w:t>
      </w:r>
      <w:r>
        <w:rPr>
          <w:szCs w:val="26"/>
        </w:rPr>
        <w:t xml:space="preserve">da </w:t>
      </w:r>
      <w:r w:rsidR="0088565E" w:rsidRPr="00C00D9E">
        <w:rPr>
          <w:szCs w:val="26"/>
        </w:rPr>
        <w:t>Segunda</w:t>
      </w:r>
      <w:r>
        <w:rPr>
          <w:szCs w:val="26"/>
        </w:rPr>
        <w:t xml:space="preserve"> Série </w:t>
      </w:r>
      <w:r w:rsidRPr="00A8299C">
        <w:rPr>
          <w:szCs w:val="26"/>
        </w:rPr>
        <w:t>não será atualizado monetariamente; e</w:t>
      </w:r>
    </w:p>
    <w:p w:rsidR="006F55C3" w:rsidRDefault="006F55C3" w:rsidP="009671BB">
      <w:pPr>
        <w:numPr>
          <w:ilvl w:val="2"/>
          <w:numId w:val="31"/>
        </w:numPr>
        <w:rPr>
          <w:szCs w:val="26"/>
        </w:rPr>
      </w:pPr>
      <w:bookmarkStart w:id="116" w:name="_Ref527968984"/>
      <w:r w:rsidRPr="007645A7">
        <w:rPr>
          <w:i/>
          <w:szCs w:val="26"/>
        </w:rPr>
        <w:t>juros remuneratórios</w:t>
      </w:r>
      <w:r w:rsidRPr="007645A7">
        <w:rPr>
          <w:szCs w:val="26"/>
        </w:rPr>
        <w:t>:</w:t>
      </w:r>
      <w:r>
        <w:rPr>
          <w:szCs w:val="26"/>
        </w:rPr>
        <w:t xml:space="preserve"> </w:t>
      </w:r>
      <w:r w:rsidRPr="007645A7">
        <w:rPr>
          <w:szCs w:val="26"/>
        </w:rPr>
        <w:t xml:space="preserve">sobre o </w:t>
      </w:r>
      <w:r>
        <w:rPr>
          <w:szCs w:val="26"/>
        </w:rPr>
        <w:t>saldo</w:t>
      </w:r>
      <w:r w:rsidRPr="007645A7">
        <w:rPr>
          <w:szCs w:val="26"/>
        </w:rPr>
        <w:t xml:space="preserve"> do Valor Nominal Unitário das Debêntures </w:t>
      </w:r>
      <w:r>
        <w:rPr>
          <w:szCs w:val="26"/>
        </w:rPr>
        <w:t xml:space="preserve">da </w:t>
      </w:r>
      <w:r w:rsidR="0088565E" w:rsidRPr="00C00D9E">
        <w:rPr>
          <w:szCs w:val="26"/>
        </w:rPr>
        <w:t>Segunda</w:t>
      </w:r>
      <w:r>
        <w:rPr>
          <w:szCs w:val="26"/>
        </w:rPr>
        <w:t xml:space="preserve"> Série </w:t>
      </w:r>
      <w:r w:rsidRPr="007645A7">
        <w:rPr>
          <w:szCs w:val="26"/>
        </w:rPr>
        <w:t>incidirão juros remuneratórios correspondentes a 100% (cem por cento) da variação acumulada</w:t>
      </w:r>
      <w:r>
        <w:rPr>
          <w:szCs w:val="26"/>
        </w:rPr>
        <w:t xml:space="preserve"> da Taxa DI</w:t>
      </w:r>
      <w:r w:rsidRPr="007645A7">
        <w:rPr>
          <w:szCs w:val="26"/>
        </w:rPr>
        <w:t xml:space="preserve">, acrescida de sobretaxa de </w:t>
      </w:r>
      <w:r>
        <w:rPr>
          <w:szCs w:val="26"/>
        </w:rPr>
        <w:t>3,50</w:t>
      </w:r>
      <w:r w:rsidRPr="007645A7">
        <w:rPr>
          <w:szCs w:val="26"/>
        </w:rPr>
        <w:t>% (</w:t>
      </w:r>
      <w:r>
        <w:rPr>
          <w:szCs w:val="26"/>
        </w:rPr>
        <w:t>três inteiros e cinquenta centésimos</w:t>
      </w:r>
      <w:r w:rsidRPr="007645A7">
        <w:rPr>
          <w:szCs w:val="26"/>
        </w:rPr>
        <w:t xml:space="preserve"> por cento) ao ano, base 252 (duzentos e cinquenta e dois) dias úteis (</w:t>
      </w:r>
      <w:r w:rsidR="00D67C83">
        <w:rPr>
          <w:szCs w:val="26"/>
        </w:rPr>
        <w:t>"</w:t>
      </w:r>
      <w:r w:rsidRPr="007645A7">
        <w:rPr>
          <w:szCs w:val="26"/>
          <w:u w:val="single"/>
        </w:rPr>
        <w:t>Sobretaxa</w:t>
      </w:r>
      <w:r>
        <w:rPr>
          <w:szCs w:val="26"/>
          <w:u w:val="single"/>
        </w:rPr>
        <w:t xml:space="preserve"> da </w:t>
      </w:r>
      <w:r w:rsidR="0088565E">
        <w:rPr>
          <w:szCs w:val="26"/>
          <w:u w:val="single"/>
        </w:rPr>
        <w:t>Segunda</w:t>
      </w:r>
      <w:r>
        <w:rPr>
          <w:szCs w:val="26"/>
          <w:u w:val="single"/>
        </w:rPr>
        <w:t xml:space="preserve"> Série</w:t>
      </w:r>
      <w:r w:rsidR="00D67C83">
        <w:rPr>
          <w:szCs w:val="26"/>
        </w:rPr>
        <w:t>"</w:t>
      </w:r>
      <w:r w:rsidRPr="007645A7">
        <w:rPr>
          <w:szCs w:val="26"/>
        </w:rPr>
        <w:t xml:space="preserve">, e, em conjunto com a Taxa DI, </w:t>
      </w:r>
      <w:r w:rsidR="00D67C83">
        <w:rPr>
          <w:szCs w:val="26"/>
        </w:rPr>
        <w:t>"</w:t>
      </w:r>
      <w:r w:rsidRPr="007645A7">
        <w:rPr>
          <w:szCs w:val="26"/>
          <w:u w:val="single"/>
        </w:rPr>
        <w:t>Remuneração</w:t>
      </w:r>
      <w:r>
        <w:rPr>
          <w:szCs w:val="26"/>
          <w:u w:val="single"/>
        </w:rPr>
        <w:t xml:space="preserve"> </w:t>
      </w:r>
      <w:r w:rsidRPr="00C00D9E">
        <w:rPr>
          <w:szCs w:val="26"/>
          <w:u w:val="single"/>
        </w:rPr>
        <w:t xml:space="preserve">da </w:t>
      </w:r>
      <w:r w:rsidR="0088565E">
        <w:rPr>
          <w:szCs w:val="26"/>
          <w:u w:val="single"/>
        </w:rPr>
        <w:t>Segunda</w:t>
      </w:r>
      <w:r w:rsidRPr="00C00D9E">
        <w:rPr>
          <w:szCs w:val="26"/>
          <w:u w:val="single"/>
        </w:rPr>
        <w:t xml:space="preserve"> Série</w:t>
      </w:r>
      <w:r w:rsidR="00D67C83">
        <w:rPr>
          <w:szCs w:val="26"/>
        </w:rPr>
        <w:t>"</w:t>
      </w:r>
      <w:r w:rsidRPr="007645A7">
        <w:rPr>
          <w:szCs w:val="26"/>
        </w:rPr>
        <w:t xml:space="preserve">), calculados de forma exponencial e cumulativa </w:t>
      </w:r>
      <w:r w:rsidRPr="007645A7">
        <w:rPr>
          <w:i/>
          <w:szCs w:val="26"/>
        </w:rPr>
        <w:t xml:space="preserve">pro rata </w:t>
      </w:r>
      <w:r w:rsidRPr="005A1A29">
        <w:rPr>
          <w:i/>
          <w:szCs w:val="26"/>
        </w:rPr>
        <w:t>temporis</w:t>
      </w:r>
      <w:r w:rsidRPr="005A1A29">
        <w:rPr>
          <w:szCs w:val="26"/>
        </w:rPr>
        <w:t>,</w:t>
      </w:r>
      <w:r w:rsidRPr="007645A7">
        <w:rPr>
          <w:szCs w:val="26"/>
        </w:rPr>
        <w:t xml:space="preserve"> por dias úteis decorridos, desde a </w:t>
      </w:r>
      <w:r>
        <w:rPr>
          <w:szCs w:val="26"/>
        </w:rPr>
        <w:t xml:space="preserve">Primeira </w:t>
      </w:r>
      <w:r w:rsidRPr="007645A7">
        <w:rPr>
          <w:szCs w:val="26"/>
        </w:rPr>
        <w:t>Data de Integralização</w:t>
      </w:r>
      <w:r>
        <w:rPr>
          <w:szCs w:val="26"/>
        </w:rPr>
        <w:t xml:space="preserve"> das Debêntures da </w:t>
      </w:r>
      <w:r w:rsidR="0088565E">
        <w:rPr>
          <w:szCs w:val="26"/>
        </w:rPr>
        <w:t>Segunda</w:t>
      </w:r>
      <w:r>
        <w:rPr>
          <w:szCs w:val="26"/>
        </w:rPr>
        <w:t xml:space="preserve"> Série </w:t>
      </w:r>
      <w:r w:rsidRPr="007645A7">
        <w:rPr>
          <w:szCs w:val="26"/>
        </w:rPr>
        <w:t>ou a data de pagamento d</w:t>
      </w:r>
      <w:r>
        <w:rPr>
          <w:szCs w:val="26"/>
        </w:rPr>
        <w:t>a</w:t>
      </w:r>
      <w:r w:rsidRPr="007645A7">
        <w:rPr>
          <w:szCs w:val="26"/>
        </w:rPr>
        <w:t xml:space="preserve"> Remuneração </w:t>
      </w:r>
      <w:r>
        <w:rPr>
          <w:szCs w:val="26"/>
        </w:rPr>
        <w:t xml:space="preserve">da </w:t>
      </w:r>
      <w:r w:rsidR="0088565E">
        <w:rPr>
          <w:szCs w:val="26"/>
        </w:rPr>
        <w:t>Segunda</w:t>
      </w:r>
      <w:r>
        <w:rPr>
          <w:szCs w:val="26"/>
        </w:rPr>
        <w:t xml:space="preserve"> Série </w:t>
      </w:r>
      <w:r w:rsidRPr="007645A7">
        <w:rPr>
          <w:szCs w:val="26"/>
        </w:rPr>
        <w:t>imediatamente anterior, conforme o caso, até a data do efetivo pagamento</w:t>
      </w:r>
      <w:r>
        <w:rPr>
          <w:szCs w:val="26"/>
        </w:rPr>
        <w:t>.</w:t>
      </w:r>
      <w:bookmarkEnd w:id="116"/>
    </w:p>
    <w:p w:rsidR="006F55C3" w:rsidRDefault="006F55C3" w:rsidP="006F55C3">
      <w:pPr>
        <w:numPr>
          <w:ilvl w:val="5"/>
          <w:numId w:val="29"/>
        </w:numPr>
        <w:rPr>
          <w:szCs w:val="26"/>
        </w:rPr>
      </w:pPr>
      <w:bookmarkStart w:id="117" w:name="_Ref528758445"/>
      <w:r>
        <w:rPr>
          <w:i/>
          <w:szCs w:val="26"/>
        </w:rPr>
        <w:t>P</w:t>
      </w:r>
      <w:r w:rsidRPr="008D5E0A">
        <w:rPr>
          <w:i/>
          <w:szCs w:val="26"/>
        </w:rPr>
        <w:t>agamento</w:t>
      </w:r>
      <w:r>
        <w:rPr>
          <w:i/>
          <w:szCs w:val="26"/>
        </w:rPr>
        <w:t xml:space="preserve"> da Remuneração </w:t>
      </w:r>
      <w:r w:rsidR="00F468D7">
        <w:rPr>
          <w:i/>
          <w:szCs w:val="26"/>
        </w:rPr>
        <w:t>da Segunda Série</w:t>
      </w:r>
      <w:r>
        <w:rPr>
          <w:i/>
          <w:szCs w:val="26"/>
        </w:rPr>
        <w:t>.</w:t>
      </w:r>
      <w:r>
        <w:rPr>
          <w:szCs w:val="26"/>
        </w:rPr>
        <w:t xml:space="preserve"> S</w:t>
      </w:r>
      <w:r w:rsidRPr="007645A7">
        <w:rPr>
          <w:szCs w:val="26"/>
        </w:rPr>
        <w:t>em prejuízo dos pagamentos em decorrência de resgate antecipado das Debêntures</w:t>
      </w:r>
      <w:r>
        <w:rPr>
          <w:szCs w:val="26"/>
        </w:rPr>
        <w:t>, de amortização extraordinária das Debêntures</w:t>
      </w:r>
      <w:r w:rsidRPr="007645A7">
        <w:rPr>
          <w:szCs w:val="26"/>
        </w:rPr>
        <w:t xml:space="preserve"> ou de vencimento antecipado das obrigações decorrentes das Debêntures, nos termos previstos nesta Escritura de Emissão, a Remuneração </w:t>
      </w:r>
      <w:r>
        <w:rPr>
          <w:szCs w:val="26"/>
        </w:rPr>
        <w:t xml:space="preserve">da </w:t>
      </w:r>
      <w:r w:rsidR="0088565E">
        <w:rPr>
          <w:szCs w:val="26"/>
        </w:rPr>
        <w:t>Segunda</w:t>
      </w:r>
      <w:r>
        <w:rPr>
          <w:szCs w:val="26"/>
        </w:rPr>
        <w:t xml:space="preserve"> Série </w:t>
      </w:r>
      <w:r w:rsidRPr="007645A7">
        <w:rPr>
          <w:szCs w:val="26"/>
        </w:rPr>
        <w:t xml:space="preserve">será paga </w:t>
      </w:r>
      <w:r>
        <w:rPr>
          <w:szCs w:val="26"/>
        </w:rPr>
        <w:t>mensalmente a partir da Data de Emissão, no dia 15 (quinze) de cada mês, ocorrendo o primeiro pagamento em 15 de dezembro de 2018 e o último, na Data de Vencimento</w:t>
      </w:r>
      <w:r w:rsidRPr="007645A7">
        <w:rPr>
          <w:szCs w:val="26"/>
        </w:rPr>
        <w:t>.</w:t>
      </w:r>
      <w:bookmarkEnd w:id="117"/>
    </w:p>
    <w:p w:rsidR="006F55C3" w:rsidRPr="007645A7" w:rsidRDefault="006F55C3" w:rsidP="006F55C3">
      <w:pPr>
        <w:ind w:left="1701"/>
        <w:rPr>
          <w:szCs w:val="26"/>
        </w:rPr>
      </w:pPr>
      <w:r w:rsidRPr="007645A7">
        <w:rPr>
          <w:szCs w:val="26"/>
        </w:rPr>
        <w:t xml:space="preserve">A Remuneração </w:t>
      </w:r>
      <w:r>
        <w:rPr>
          <w:szCs w:val="26"/>
        </w:rPr>
        <w:t xml:space="preserve">da </w:t>
      </w:r>
      <w:r w:rsidR="0088565E">
        <w:rPr>
          <w:szCs w:val="26"/>
        </w:rPr>
        <w:t>Segunda</w:t>
      </w:r>
      <w:r>
        <w:rPr>
          <w:szCs w:val="26"/>
        </w:rPr>
        <w:t xml:space="preserve"> Série </w:t>
      </w:r>
      <w:r w:rsidRPr="007645A7">
        <w:rPr>
          <w:szCs w:val="26"/>
        </w:rPr>
        <w:t xml:space="preserve">será calculada de acordo com a seguinte fórmula: </w:t>
      </w:r>
    </w:p>
    <w:p w:rsidR="006F55C3" w:rsidRPr="007645A7" w:rsidRDefault="006F55C3" w:rsidP="006F55C3">
      <w:pPr>
        <w:ind w:left="1701"/>
        <w:jc w:val="center"/>
        <w:rPr>
          <w:szCs w:val="26"/>
        </w:rPr>
      </w:pPr>
      <w:r w:rsidRPr="007645A7">
        <w:rPr>
          <w:szCs w:val="26"/>
        </w:rPr>
        <w:t xml:space="preserve">J = </w:t>
      </w:r>
      <w:r w:rsidRPr="007645A7">
        <w:rPr>
          <w:i/>
          <w:szCs w:val="26"/>
        </w:rPr>
        <w:t>VNe</w:t>
      </w:r>
      <w:r w:rsidRPr="007645A7">
        <w:rPr>
          <w:szCs w:val="26"/>
        </w:rPr>
        <w:t xml:space="preserve"> x (</w:t>
      </w:r>
      <w:r w:rsidRPr="007645A7">
        <w:rPr>
          <w:i/>
          <w:szCs w:val="26"/>
        </w:rPr>
        <w:t>FatorJuros</w:t>
      </w:r>
      <w:r w:rsidRPr="007645A7">
        <w:rPr>
          <w:szCs w:val="26"/>
        </w:rPr>
        <w:t xml:space="preserve"> – 1)</w:t>
      </w:r>
    </w:p>
    <w:p w:rsidR="006F55C3" w:rsidRPr="007645A7" w:rsidRDefault="006F55C3" w:rsidP="006F55C3">
      <w:pPr>
        <w:keepNext/>
        <w:ind w:left="1701"/>
        <w:rPr>
          <w:szCs w:val="26"/>
        </w:rPr>
      </w:pPr>
      <w:r w:rsidRPr="007645A7">
        <w:rPr>
          <w:szCs w:val="26"/>
        </w:rPr>
        <w:t>Sendo que:</w:t>
      </w:r>
    </w:p>
    <w:p w:rsidR="006F55C3" w:rsidRPr="007645A7" w:rsidRDefault="006F55C3" w:rsidP="006F55C3">
      <w:pPr>
        <w:ind w:left="1701"/>
        <w:rPr>
          <w:szCs w:val="26"/>
        </w:rPr>
      </w:pPr>
      <w:r w:rsidRPr="007645A7">
        <w:rPr>
          <w:szCs w:val="26"/>
        </w:rPr>
        <w:t xml:space="preserve">J = valor unitário da Remuneração </w:t>
      </w:r>
      <w:r>
        <w:rPr>
          <w:szCs w:val="26"/>
        </w:rPr>
        <w:t xml:space="preserve">da </w:t>
      </w:r>
      <w:r w:rsidR="0088565E">
        <w:rPr>
          <w:szCs w:val="26"/>
        </w:rPr>
        <w:t>Segunda</w:t>
      </w:r>
      <w:r>
        <w:rPr>
          <w:szCs w:val="26"/>
        </w:rPr>
        <w:t xml:space="preserve"> Série </w:t>
      </w:r>
      <w:r w:rsidRPr="007645A7">
        <w:rPr>
          <w:szCs w:val="26"/>
        </w:rPr>
        <w:t>devida, calculado com 8 (oito) casas decimais, sem arredondamento;</w:t>
      </w:r>
    </w:p>
    <w:p w:rsidR="006F55C3" w:rsidRPr="007645A7" w:rsidRDefault="006F55C3" w:rsidP="006F55C3">
      <w:pPr>
        <w:ind w:left="1701"/>
        <w:rPr>
          <w:szCs w:val="26"/>
        </w:rPr>
      </w:pPr>
      <w:r w:rsidRPr="007645A7">
        <w:rPr>
          <w:szCs w:val="26"/>
        </w:rPr>
        <w:t xml:space="preserve">VNe = </w:t>
      </w:r>
      <w:r>
        <w:rPr>
          <w:szCs w:val="26"/>
        </w:rPr>
        <w:t>saldo</w:t>
      </w:r>
      <w:r w:rsidRPr="007645A7">
        <w:rPr>
          <w:szCs w:val="26"/>
        </w:rPr>
        <w:t xml:space="preserve"> do Valor Nominal Unitário das Debêntures</w:t>
      </w:r>
      <w:r w:rsidRPr="00546E2A">
        <w:rPr>
          <w:szCs w:val="26"/>
        </w:rPr>
        <w:t xml:space="preserve"> </w:t>
      </w:r>
      <w:r>
        <w:rPr>
          <w:szCs w:val="26"/>
        </w:rPr>
        <w:t xml:space="preserve">da </w:t>
      </w:r>
      <w:r w:rsidR="0088565E">
        <w:rPr>
          <w:szCs w:val="26"/>
        </w:rPr>
        <w:t>Segunda</w:t>
      </w:r>
      <w:r>
        <w:rPr>
          <w:szCs w:val="26"/>
        </w:rPr>
        <w:t xml:space="preserve"> Série</w:t>
      </w:r>
      <w:r w:rsidRPr="007645A7">
        <w:rPr>
          <w:szCs w:val="26"/>
        </w:rPr>
        <w:t>, informado/calculado com 8 (oito) casas decimais, sem arredondamento;</w:t>
      </w:r>
    </w:p>
    <w:p w:rsidR="006F55C3" w:rsidRPr="007645A7" w:rsidRDefault="006F55C3" w:rsidP="006F55C3">
      <w:pPr>
        <w:ind w:left="1701"/>
        <w:rPr>
          <w:szCs w:val="26"/>
        </w:rPr>
      </w:pPr>
      <w:r w:rsidRPr="007645A7">
        <w:rPr>
          <w:szCs w:val="26"/>
        </w:rPr>
        <w:t xml:space="preserve">FatorJuros = fator de juros composto pelo parâmetro de flutuação acrescido de </w:t>
      </w:r>
      <w:r w:rsidRPr="007645A7">
        <w:rPr>
          <w:i/>
          <w:szCs w:val="26"/>
        </w:rPr>
        <w:t>spread</w:t>
      </w:r>
      <w:r w:rsidRPr="007645A7">
        <w:rPr>
          <w:szCs w:val="26"/>
        </w:rPr>
        <w:t xml:space="preserve"> (Sobretaxa</w:t>
      </w:r>
      <w:r w:rsidRPr="00546E2A">
        <w:rPr>
          <w:szCs w:val="26"/>
        </w:rPr>
        <w:t xml:space="preserve"> </w:t>
      </w:r>
      <w:r>
        <w:rPr>
          <w:szCs w:val="26"/>
        </w:rPr>
        <w:t xml:space="preserve">da </w:t>
      </w:r>
      <w:r w:rsidR="0088565E">
        <w:rPr>
          <w:szCs w:val="26"/>
        </w:rPr>
        <w:t>Segunda</w:t>
      </w:r>
      <w:r>
        <w:rPr>
          <w:szCs w:val="26"/>
        </w:rPr>
        <w:t xml:space="preserve"> Série</w:t>
      </w:r>
      <w:r w:rsidRPr="007645A7">
        <w:rPr>
          <w:szCs w:val="26"/>
        </w:rPr>
        <w:t>), calculado com 9 (nove) casas decimais, com arredondamento, apurado da seguinte forma:</w:t>
      </w:r>
    </w:p>
    <w:p w:rsidR="006F55C3" w:rsidRPr="007645A7" w:rsidRDefault="006F55C3" w:rsidP="006F55C3">
      <w:pPr>
        <w:ind w:left="1701"/>
        <w:jc w:val="center"/>
        <w:rPr>
          <w:szCs w:val="26"/>
        </w:rPr>
      </w:pPr>
      <w:r w:rsidRPr="007645A7">
        <w:rPr>
          <w:i/>
          <w:position w:val="-10"/>
          <w:szCs w:val="26"/>
        </w:rPr>
        <w:object w:dxaOrig="3720" w:dyaOrig="320">
          <v:shape id="_x0000_i1027" type="#_x0000_t75" style="width:186.75pt;height:14.25pt" o:ole="" fillcolor="window">
            <v:imagedata r:id="rId8" o:title=""/>
          </v:shape>
          <o:OLEObject Type="Embed" ProgID="Equation.3" ShapeID="_x0000_i1027" DrawAspect="Content" ObjectID="_1603631394" r:id="rId14"/>
        </w:object>
      </w:r>
    </w:p>
    <w:p w:rsidR="006F55C3" w:rsidRPr="007645A7" w:rsidRDefault="006F55C3" w:rsidP="006F55C3">
      <w:pPr>
        <w:keepNext/>
        <w:ind w:left="1701"/>
        <w:rPr>
          <w:iCs/>
          <w:szCs w:val="26"/>
        </w:rPr>
      </w:pPr>
      <w:r w:rsidRPr="007645A7">
        <w:rPr>
          <w:iCs/>
          <w:szCs w:val="26"/>
        </w:rPr>
        <w:t>Sendo que:</w:t>
      </w:r>
    </w:p>
    <w:p w:rsidR="006F55C3" w:rsidRPr="007645A7" w:rsidRDefault="006F55C3" w:rsidP="006F55C3">
      <w:pPr>
        <w:ind w:left="1701"/>
        <w:rPr>
          <w:szCs w:val="26"/>
        </w:rPr>
      </w:pPr>
      <w:r w:rsidRPr="007645A7">
        <w:rPr>
          <w:szCs w:val="26"/>
        </w:rPr>
        <w:t xml:space="preserve">Fator DI = produtório das Taxas DI, desde a </w:t>
      </w:r>
      <w:r>
        <w:rPr>
          <w:szCs w:val="26"/>
        </w:rPr>
        <w:t xml:space="preserve">Primeira </w:t>
      </w:r>
      <w:r w:rsidRPr="007645A7">
        <w:rPr>
          <w:szCs w:val="26"/>
        </w:rPr>
        <w:t>Data de Integralização</w:t>
      </w:r>
      <w:r>
        <w:rPr>
          <w:szCs w:val="26"/>
        </w:rPr>
        <w:t xml:space="preserve"> das Debêntures</w:t>
      </w:r>
      <w:r w:rsidRPr="00546E2A">
        <w:rPr>
          <w:szCs w:val="26"/>
        </w:rPr>
        <w:t xml:space="preserve"> </w:t>
      </w:r>
      <w:r>
        <w:rPr>
          <w:szCs w:val="26"/>
        </w:rPr>
        <w:t xml:space="preserve">da </w:t>
      </w:r>
      <w:r w:rsidR="0088565E">
        <w:rPr>
          <w:szCs w:val="26"/>
        </w:rPr>
        <w:t>Segunda</w:t>
      </w:r>
      <w:r>
        <w:rPr>
          <w:szCs w:val="26"/>
        </w:rPr>
        <w:t xml:space="preserve"> Série </w:t>
      </w:r>
      <w:r w:rsidRPr="007645A7">
        <w:rPr>
          <w:szCs w:val="26"/>
        </w:rPr>
        <w:t>ou a data de pagamento d</w:t>
      </w:r>
      <w:r>
        <w:rPr>
          <w:szCs w:val="26"/>
        </w:rPr>
        <w:t>a</w:t>
      </w:r>
      <w:r w:rsidRPr="007645A7">
        <w:rPr>
          <w:szCs w:val="26"/>
        </w:rPr>
        <w:t xml:space="preserve"> Remuneração </w:t>
      </w:r>
      <w:r>
        <w:rPr>
          <w:szCs w:val="26"/>
        </w:rPr>
        <w:t xml:space="preserve">da </w:t>
      </w:r>
      <w:r w:rsidR="0088565E">
        <w:rPr>
          <w:szCs w:val="26"/>
        </w:rPr>
        <w:t>Segunda</w:t>
      </w:r>
      <w:r>
        <w:rPr>
          <w:szCs w:val="26"/>
        </w:rPr>
        <w:t xml:space="preserve"> Série </w:t>
      </w:r>
      <w:r w:rsidRPr="007645A7">
        <w:rPr>
          <w:szCs w:val="26"/>
        </w:rPr>
        <w:t>imediatamente anterior, conforme o caso, inclusive, até a data de cálculo, exclusive, calculado com 8 (oito) casas decimais, com arredondamento, apurado da seguinte forma:</w:t>
      </w:r>
    </w:p>
    <w:p w:rsidR="006F55C3" w:rsidRPr="007645A7" w:rsidRDefault="006F55C3" w:rsidP="006F55C3">
      <w:pPr>
        <w:ind w:left="1701"/>
        <w:jc w:val="center"/>
        <w:rPr>
          <w:szCs w:val="26"/>
        </w:rPr>
      </w:pPr>
      <w:r w:rsidRPr="007645A7">
        <w:rPr>
          <w:noProof/>
          <w:szCs w:val="26"/>
        </w:rPr>
        <w:drawing>
          <wp:inline distT="0" distB="0" distL="0" distR="0" wp14:anchorId="14186B9D" wp14:editId="07E53025">
            <wp:extent cx="2114550" cy="428625"/>
            <wp:effectExtent l="0" t="0" r="0" b="9525"/>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428625"/>
                    </a:xfrm>
                    <a:prstGeom prst="rect">
                      <a:avLst/>
                    </a:prstGeom>
                    <a:noFill/>
                    <a:ln>
                      <a:noFill/>
                    </a:ln>
                  </pic:spPr>
                </pic:pic>
              </a:graphicData>
            </a:graphic>
          </wp:inline>
        </w:drawing>
      </w:r>
    </w:p>
    <w:p w:rsidR="006F55C3" w:rsidRPr="007645A7" w:rsidRDefault="006F55C3" w:rsidP="006F55C3">
      <w:pPr>
        <w:keepNext/>
        <w:ind w:left="1701"/>
        <w:rPr>
          <w:szCs w:val="26"/>
        </w:rPr>
      </w:pPr>
      <w:r w:rsidRPr="007645A7">
        <w:rPr>
          <w:szCs w:val="26"/>
        </w:rPr>
        <w:t>Sendo que:</w:t>
      </w:r>
    </w:p>
    <w:p w:rsidR="006F55C3" w:rsidRPr="007645A7" w:rsidRDefault="006F55C3" w:rsidP="006F55C3">
      <w:pPr>
        <w:ind w:left="1701"/>
        <w:rPr>
          <w:szCs w:val="26"/>
        </w:rPr>
      </w:pPr>
      <w:r w:rsidRPr="007645A7">
        <w:rPr>
          <w:szCs w:val="26"/>
        </w:rPr>
        <w:t>n</w:t>
      </w:r>
      <w:r w:rsidRPr="00A7681D">
        <w:rPr>
          <w:szCs w:val="26"/>
          <w:vertAlign w:val="subscript"/>
        </w:rPr>
        <w:t>DI</w:t>
      </w:r>
      <w:r w:rsidRPr="007645A7">
        <w:rPr>
          <w:szCs w:val="26"/>
        </w:rPr>
        <w:t xml:space="preserve"> = número total de Taxas DI, consideradas na apuração do produtório, sendo </w:t>
      </w:r>
      <w:r w:rsidR="00D67C83">
        <w:rPr>
          <w:szCs w:val="26"/>
        </w:rPr>
        <w:t>"</w:t>
      </w:r>
      <w:r w:rsidRPr="007645A7">
        <w:rPr>
          <w:szCs w:val="26"/>
        </w:rPr>
        <w:t>n</w:t>
      </w:r>
      <w:r w:rsidR="00D67C83">
        <w:rPr>
          <w:szCs w:val="26"/>
        </w:rPr>
        <w:t>"</w:t>
      </w:r>
      <w:r w:rsidRPr="007645A7">
        <w:rPr>
          <w:szCs w:val="26"/>
        </w:rPr>
        <w:t xml:space="preserve"> um número inteiro;</w:t>
      </w:r>
    </w:p>
    <w:p w:rsidR="006F55C3" w:rsidRPr="007645A7" w:rsidRDefault="006F55C3" w:rsidP="006F55C3">
      <w:pPr>
        <w:ind w:left="1701"/>
        <w:rPr>
          <w:szCs w:val="26"/>
        </w:rPr>
      </w:pPr>
      <w:r w:rsidRPr="007645A7">
        <w:rPr>
          <w:szCs w:val="26"/>
        </w:rPr>
        <w:t xml:space="preserve">k = número de ordem das Taxas DI, variando de </w:t>
      </w:r>
      <w:r w:rsidR="00D67C83">
        <w:rPr>
          <w:szCs w:val="26"/>
        </w:rPr>
        <w:t>"</w:t>
      </w:r>
      <w:r w:rsidRPr="007645A7">
        <w:rPr>
          <w:szCs w:val="26"/>
        </w:rPr>
        <w:t>1</w:t>
      </w:r>
      <w:r w:rsidR="00D67C83">
        <w:rPr>
          <w:szCs w:val="26"/>
        </w:rPr>
        <w:t>"</w:t>
      </w:r>
      <w:r w:rsidRPr="007645A7">
        <w:rPr>
          <w:szCs w:val="26"/>
        </w:rPr>
        <w:t xml:space="preserve"> até </w:t>
      </w:r>
      <w:r w:rsidR="00D67C83">
        <w:rPr>
          <w:szCs w:val="26"/>
        </w:rPr>
        <w:t>"</w:t>
      </w:r>
      <w:r w:rsidRPr="007645A7">
        <w:rPr>
          <w:szCs w:val="26"/>
        </w:rPr>
        <w:t>n</w:t>
      </w:r>
      <w:r w:rsidR="00D67C83">
        <w:rPr>
          <w:szCs w:val="26"/>
        </w:rPr>
        <w:t>"</w:t>
      </w:r>
      <w:r w:rsidRPr="007645A7">
        <w:rPr>
          <w:szCs w:val="26"/>
        </w:rPr>
        <w:t>;</w:t>
      </w:r>
    </w:p>
    <w:p w:rsidR="006F55C3" w:rsidRPr="007645A7" w:rsidRDefault="006F55C3" w:rsidP="006F55C3">
      <w:pPr>
        <w:ind w:left="1701"/>
        <w:rPr>
          <w:szCs w:val="26"/>
        </w:rPr>
      </w:pPr>
      <w:r w:rsidRPr="007645A7">
        <w:rPr>
          <w:szCs w:val="26"/>
        </w:rPr>
        <w:t>TDI</w:t>
      </w:r>
      <w:r w:rsidRPr="007645A7">
        <w:rPr>
          <w:szCs w:val="26"/>
          <w:vertAlign w:val="subscript"/>
        </w:rPr>
        <w:t>k</w:t>
      </w:r>
      <w:r w:rsidRPr="007645A7">
        <w:rPr>
          <w:szCs w:val="26"/>
        </w:rPr>
        <w:t xml:space="preserve"> = Taxa DI, de ordem </w:t>
      </w:r>
      <w:r w:rsidR="00D67C83">
        <w:rPr>
          <w:szCs w:val="26"/>
        </w:rPr>
        <w:t>"</w:t>
      </w:r>
      <w:r w:rsidRPr="007645A7">
        <w:rPr>
          <w:szCs w:val="26"/>
        </w:rPr>
        <w:t>k</w:t>
      </w:r>
      <w:r w:rsidR="00D67C83">
        <w:rPr>
          <w:szCs w:val="26"/>
        </w:rPr>
        <w:t>"</w:t>
      </w:r>
      <w:r w:rsidRPr="007645A7">
        <w:rPr>
          <w:szCs w:val="26"/>
        </w:rPr>
        <w:t>, expressa ao dia, calculada com 8 (oito) casas decimais, com arredondamento, apurada da seguinte forma:</w:t>
      </w:r>
    </w:p>
    <w:p w:rsidR="006F55C3" w:rsidRPr="007645A7" w:rsidRDefault="006F55C3" w:rsidP="006F55C3">
      <w:pPr>
        <w:ind w:left="1701"/>
        <w:jc w:val="center"/>
        <w:rPr>
          <w:szCs w:val="26"/>
        </w:rPr>
      </w:pPr>
      <w:r w:rsidRPr="007645A7">
        <w:rPr>
          <w:noProof/>
          <w:szCs w:val="26"/>
        </w:rPr>
        <w:drawing>
          <wp:inline distT="0" distB="0" distL="0" distR="0" wp14:anchorId="7E74A134" wp14:editId="5B5936B5">
            <wp:extent cx="1495425" cy="523875"/>
            <wp:effectExtent l="0" t="0" r="9525" b="952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rsidR="006F55C3" w:rsidRPr="007645A7" w:rsidRDefault="006F55C3" w:rsidP="006F55C3">
      <w:pPr>
        <w:keepNext/>
        <w:ind w:left="1701"/>
        <w:rPr>
          <w:szCs w:val="26"/>
        </w:rPr>
      </w:pPr>
      <w:r w:rsidRPr="007645A7">
        <w:rPr>
          <w:szCs w:val="26"/>
        </w:rPr>
        <w:t>Sendo que:</w:t>
      </w:r>
    </w:p>
    <w:p w:rsidR="006F55C3" w:rsidRPr="007645A7" w:rsidRDefault="006F55C3" w:rsidP="006F55C3">
      <w:pPr>
        <w:ind w:left="1701"/>
        <w:rPr>
          <w:szCs w:val="26"/>
        </w:rPr>
      </w:pPr>
      <w:r w:rsidRPr="007645A7">
        <w:rPr>
          <w:szCs w:val="26"/>
        </w:rPr>
        <w:t>DI</w:t>
      </w:r>
      <w:r w:rsidRPr="007645A7">
        <w:rPr>
          <w:szCs w:val="26"/>
          <w:vertAlign w:val="subscript"/>
        </w:rPr>
        <w:t>k</w:t>
      </w:r>
      <w:r w:rsidRPr="007645A7">
        <w:rPr>
          <w:szCs w:val="26"/>
        </w:rPr>
        <w:t xml:space="preserve"> = Taxa DI, de ordem </w:t>
      </w:r>
      <w:r w:rsidR="00D67C83">
        <w:rPr>
          <w:szCs w:val="26"/>
        </w:rPr>
        <w:t>"</w:t>
      </w:r>
      <w:r w:rsidRPr="007645A7">
        <w:rPr>
          <w:szCs w:val="26"/>
        </w:rPr>
        <w:t>k</w:t>
      </w:r>
      <w:r w:rsidR="00D67C83">
        <w:rPr>
          <w:szCs w:val="26"/>
        </w:rPr>
        <w:t>"</w:t>
      </w:r>
      <w:r w:rsidRPr="007645A7">
        <w:rPr>
          <w:szCs w:val="26"/>
        </w:rPr>
        <w:t xml:space="preserve">, divulgada pela </w:t>
      </w:r>
      <w:r>
        <w:rPr>
          <w:szCs w:val="26"/>
        </w:rPr>
        <w:t>B3</w:t>
      </w:r>
      <w:r w:rsidRPr="007645A7">
        <w:rPr>
          <w:szCs w:val="26"/>
        </w:rPr>
        <w:t>, utilizada com 2 (duas) casas decimais;</w:t>
      </w:r>
    </w:p>
    <w:p w:rsidR="006F55C3" w:rsidRPr="007645A7" w:rsidRDefault="006F55C3" w:rsidP="006F55C3">
      <w:pPr>
        <w:ind w:left="1701"/>
        <w:rPr>
          <w:szCs w:val="26"/>
        </w:rPr>
      </w:pPr>
      <w:r w:rsidRPr="007645A7">
        <w:rPr>
          <w:szCs w:val="26"/>
        </w:rPr>
        <w:t>FatorSpread = Sobretaxa</w:t>
      </w:r>
      <w:r w:rsidRPr="00546E2A">
        <w:rPr>
          <w:szCs w:val="26"/>
        </w:rPr>
        <w:t xml:space="preserve"> </w:t>
      </w:r>
      <w:r>
        <w:rPr>
          <w:szCs w:val="26"/>
        </w:rPr>
        <w:t xml:space="preserve">da </w:t>
      </w:r>
      <w:r w:rsidR="0088565E">
        <w:rPr>
          <w:szCs w:val="26"/>
        </w:rPr>
        <w:t>Segunda</w:t>
      </w:r>
      <w:r>
        <w:rPr>
          <w:szCs w:val="26"/>
        </w:rPr>
        <w:t xml:space="preserve"> Série</w:t>
      </w:r>
      <w:r w:rsidRPr="007645A7">
        <w:rPr>
          <w:szCs w:val="26"/>
        </w:rPr>
        <w:t>, calculada com 9 (nove) casas decimais, com arredondamento, apurado da seguinte forma:</w:t>
      </w:r>
    </w:p>
    <w:p w:rsidR="006F55C3" w:rsidRPr="007645A7" w:rsidRDefault="006F55C3" w:rsidP="006F55C3">
      <w:pPr>
        <w:ind w:left="1701"/>
        <w:jc w:val="center"/>
        <w:rPr>
          <w:szCs w:val="26"/>
        </w:rPr>
      </w:pPr>
      <w:r w:rsidRPr="007645A7">
        <w:rPr>
          <w:position w:val="-46"/>
          <w:szCs w:val="26"/>
        </w:rPr>
        <w:object w:dxaOrig="3580" w:dyaOrig="1040">
          <v:shape id="_x0000_i1028" type="#_x0000_t75" style="width:180.75pt;height:50.25pt" o:ole="">
            <v:imagedata r:id="rId12" o:title=""/>
          </v:shape>
          <o:OLEObject Type="Embed" ProgID="Equation.3" ShapeID="_x0000_i1028" DrawAspect="Content" ObjectID="_1603631395" r:id="rId15"/>
        </w:object>
      </w:r>
    </w:p>
    <w:p w:rsidR="006F55C3" w:rsidRPr="007645A7" w:rsidRDefault="006F55C3" w:rsidP="006F55C3">
      <w:pPr>
        <w:keepNext/>
        <w:ind w:left="1701"/>
        <w:rPr>
          <w:szCs w:val="26"/>
        </w:rPr>
      </w:pPr>
      <w:r w:rsidRPr="007645A7">
        <w:rPr>
          <w:szCs w:val="26"/>
        </w:rPr>
        <w:t>Sendo que:</w:t>
      </w:r>
    </w:p>
    <w:p w:rsidR="006F55C3" w:rsidRPr="007645A7" w:rsidRDefault="006F55C3" w:rsidP="006F55C3">
      <w:pPr>
        <w:ind w:left="1701"/>
        <w:rPr>
          <w:szCs w:val="26"/>
        </w:rPr>
      </w:pPr>
      <w:r w:rsidRPr="007645A7">
        <w:rPr>
          <w:i/>
        </w:rPr>
        <w:t>spread</w:t>
      </w:r>
      <w:r w:rsidRPr="007645A7">
        <w:t xml:space="preserve"> = </w:t>
      </w:r>
      <w:r>
        <w:t>3,5000</w:t>
      </w:r>
      <w:r w:rsidRPr="007645A7">
        <w:t>; e</w:t>
      </w:r>
    </w:p>
    <w:p w:rsidR="006F55C3" w:rsidRPr="007645A7" w:rsidRDefault="006F55C3" w:rsidP="006F55C3">
      <w:pPr>
        <w:ind w:left="1701"/>
        <w:rPr>
          <w:szCs w:val="26"/>
        </w:rPr>
      </w:pPr>
      <w:r w:rsidRPr="007645A7">
        <w:rPr>
          <w:szCs w:val="26"/>
        </w:rPr>
        <w:t xml:space="preserve">n = número de dias úteis entre a </w:t>
      </w:r>
      <w:r>
        <w:rPr>
          <w:szCs w:val="26"/>
        </w:rPr>
        <w:t xml:space="preserve">Primeira </w:t>
      </w:r>
      <w:r w:rsidRPr="007645A7">
        <w:rPr>
          <w:szCs w:val="26"/>
        </w:rPr>
        <w:t xml:space="preserve">Data de Integralização </w:t>
      </w:r>
      <w:r>
        <w:rPr>
          <w:szCs w:val="26"/>
        </w:rPr>
        <w:t xml:space="preserve">das Debêntures da </w:t>
      </w:r>
      <w:r w:rsidR="0088565E">
        <w:rPr>
          <w:szCs w:val="26"/>
        </w:rPr>
        <w:t>Segunda</w:t>
      </w:r>
      <w:r>
        <w:rPr>
          <w:szCs w:val="26"/>
        </w:rPr>
        <w:t xml:space="preserve"> Série </w:t>
      </w:r>
      <w:r w:rsidRPr="007645A7">
        <w:rPr>
          <w:szCs w:val="26"/>
        </w:rPr>
        <w:t>ou a data de pagamento d</w:t>
      </w:r>
      <w:r>
        <w:rPr>
          <w:szCs w:val="26"/>
        </w:rPr>
        <w:t>a</w:t>
      </w:r>
      <w:r w:rsidRPr="007645A7">
        <w:rPr>
          <w:szCs w:val="26"/>
        </w:rPr>
        <w:t xml:space="preserve"> Remuneração </w:t>
      </w:r>
      <w:r>
        <w:rPr>
          <w:szCs w:val="26"/>
        </w:rPr>
        <w:t xml:space="preserve">da </w:t>
      </w:r>
      <w:r w:rsidR="0088565E">
        <w:rPr>
          <w:szCs w:val="26"/>
        </w:rPr>
        <w:t>Segunda</w:t>
      </w:r>
      <w:r>
        <w:rPr>
          <w:szCs w:val="26"/>
        </w:rPr>
        <w:t xml:space="preserve"> Série </w:t>
      </w:r>
      <w:r w:rsidRPr="007645A7">
        <w:rPr>
          <w:szCs w:val="26"/>
        </w:rPr>
        <w:t xml:space="preserve">imediatamente anterior, conforme o caso, e a data de cálculo, sendo </w:t>
      </w:r>
      <w:r w:rsidR="00D67C83">
        <w:rPr>
          <w:szCs w:val="26"/>
        </w:rPr>
        <w:t>"</w:t>
      </w:r>
      <w:r w:rsidRPr="007645A7">
        <w:rPr>
          <w:szCs w:val="26"/>
        </w:rPr>
        <w:t>n</w:t>
      </w:r>
      <w:r w:rsidR="00D67C83">
        <w:rPr>
          <w:szCs w:val="26"/>
        </w:rPr>
        <w:t>"</w:t>
      </w:r>
      <w:r w:rsidRPr="007645A7">
        <w:rPr>
          <w:szCs w:val="26"/>
        </w:rPr>
        <w:t xml:space="preserve"> um número inteiro.</w:t>
      </w:r>
    </w:p>
    <w:p w:rsidR="006F55C3" w:rsidRPr="007645A7" w:rsidRDefault="006F55C3" w:rsidP="006F55C3">
      <w:pPr>
        <w:keepNext/>
        <w:ind w:left="1701"/>
        <w:rPr>
          <w:szCs w:val="26"/>
        </w:rPr>
      </w:pPr>
      <w:r w:rsidRPr="007645A7">
        <w:rPr>
          <w:szCs w:val="26"/>
        </w:rPr>
        <w:t>Observações:</w:t>
      </w:r>
    </w:p>
    <w:p w:rsidR="006F55C3" w:rsidRPr="007645A7" w:rsidRDefault="006F55C3" w:rsidP="006F55C3">
      <w:pPr>
        <w:ind w:left="1701"/>
        <w:rPr>
          <w:szCs w:val="26"/>
        </w:rPr>
      </w:pPr>
      <w:r w:rsidRPr="007645A7">
        <w:rPr>
          <w:szCs w:val="26"/>
        </w:rPr>
        <w:t>O fator resultante da expressão (1 + TDI</w:t>
      </w:r>
      <w:r w:rsidRPr="007645A7">
        <w:rPr>
          <w:szCs w:val="26"/>
          <w:vertAlign w:val="subscript"/>
        </w:rPr>
        <w:t>k</w:t>
      </w:r>
      <w:r w:rsidRPr="007645A7">
        <w:rPr>
          <w:szCs w:val="26"/>
        </w:rPr>
        <w:t>) é considerado com 16 (dezesseis) casas decimais, sem arredondamento.</w:t>
      </w:r>
    </w:p>
    <w:p w:rsidR="006F55C3" w:rsidRPr="007645A7" w:rsidRDefault="006F55C3" w:rsidP="006F55C3">
      <w:pPr>
        <w:ind w:left="1701"/>
        <w:rPr>
          <w:szCs w:val="26"/>
        </w:rPr>
      </w:pPr>
      <w:r w:rsidRPr="007645A7">
        <w:rPr>
          <w:szCs w:val="26"/>
        </w:rPr>
        <w:t>Efetua</w:t>
      </w:r>
      <w:r>
        <w:rPr>
          <w:szCs w:val="26"/>
        </w:rPr>
        <w:t>–</w:t>
      </w:r>
      <w:r w:rsidRPr="007645A7">
        <w:rPr>
          <w:szCs w:val="26"/>
        </w:rPr>
        <w:t>se o produtório dos fatores (1 + TDI</w:t>
      </w:r>
      <w:r w:rsidRPr="007645A7">
        <w:rPr>
          <w:szCs w:val="26"/>
          <w:vertAlign w:val="subscript"/>
        </w:rPr>
        <w:t>k</w:t>
      </w:r>
      <w:r w:rsidRPr="007645A7">
        <w:rPr>
          <w:szCs w:val="26"/>
        </w:rPr>
        <w:t>), sendo que a cada fator acumulado, trunca</w:t>
      </w:r>
      <w:r>
        <w:rPr>
          <w:szCs w:val="26"/>
        </w:rPr>
        <w:t>–</w:t>
      </w:r>
      <w:r w:rsidRPr="007645A7">
        <w:rPr>
          <w:szCs w:val="26"/>
        </w:rPr>
        <w:t>se o resultado com 16 (dezesseis) casas decimais, aplicando</w:t>
      </w:r>
      <w:r>
        <w:rPr>
          <w:szCs w:val="26"/>
        </w:rPr>
        <w:t>–</w:t>
      </w:r>
      <w:r w:rsidRPr="007645A7">
        <w:rPr>
          <w:szCs w:val="26"/>
        </w:rPr>
        <w:t>se o próximo fator diário, e assim por diante até o último considerado.</w:t>
      </w:r>
    </w:p>
    <w:p w:rsidR="006F55C3" w:rsidRPr="007645A7" w:rsidRDefault="006F55C3" w:rsidP="006F55C3">
      <w:pPr>
        <w:ind w:left="1701"/>
        <w:rPr>
          <w:szCs w:val="26"/>
        </w:rPr>
      </w:pPr>
      <w:r w:rsidRPr="007645A7">
        <w:rPr>
          <w:szCs w:val="26"/>
        </w:rPr>
        <w:t>Estando os fatores acumulados, considera</w:t>
      </w:r>
      <w:r>
        <w:rPr>
          <w:szCs w:val="26"/>
        </w:rPr>
        <w:t>–</w:t>
      </w:r>
      <w:r w:rsidRPr="007645A7">
        <w:rPr>
          <w:szCs w:val="26"/>
        </w:rPr>
        <w:t xml:space="preserve">se o fator resultante </w:t>
      </w:r>
      <w:r w:rsidR="00D67C83">
        <w:rPr>
          <w:szCs w:val="26"/>
        </w:rPr>
        <w:t>"</w:t>
      </w:r>
      <w:r w:rsidRPr="007645A7">
        <w:rPr>
          <w:szCs w:val="26"/>
        </w:rPr>
        <w:t>Fator DI</w:t>
      </w:r>
      <w:r w:rsidR="00D67C83">
        <w:rPr>
          <w:szCs w:val="26"/>
        </w:rPr>
        <w:t>"</w:t>
      </w:r>
      <w:r w:rsidRPr="007645A7">
        <w:rPr>
          <w:szCs w:val="26"/>
        </w:rPr>
        <w:t xml:space="preserve"> com 8 (oito) casas decimais, com arredondamento.</w:t>
      </w:r>
    </w:p>
    <w:p w:rsidR="006F55C3" w:rsidRDefault="006F55C3" w:rsidP="006F55C3">
      <w:pPr>
        <w:ind w:left="1701"/>
        <w:rPr>
          <w:szCs w:val="26"/>
        </w:rPr>
      </w:pPr>
      <w:r w:rsidRPr="007645A7">
        <w:rPr>
          <w:szCs w:val="26"/>
        </w:rPr>
        <w:t>O fator resultante da expressão (Fator DI x FatorSpread) deve ser considerado com 9 (nove) casas decimais, com arredondamento.</w:t>
      </w:r>
    </w:p>
    <w:p w:rsidR="000F2C6D" w:rsidRPr="006F55C3" w:rsidRDefault="006F55C3">
      <w:pPr>
        <w:ind w:left="1701"/>
        <w:rPr>
          <w:szCs w:val="26"/>
        </w:rPr>
      </w:pPr>
      <w:r w:rsidRPr="007645A7">
        <w:rPr>
          <w:szCs w:val="26"/>
        </w:rPr>
        <w:t>A Taxa DI deverá ser utilizada considerando idêntico número de casas decimais divulgado pela entidade responsável por seu cálculo, salvo quando expressamente indicado de outra forma.</w:t>
      </w:r>
    </w:p>
    <w:p w:rsidR="00C94473" w:rsidRPr="007645A7" w:rsidRDefault="00C94473" w:rsidP="005632BE">
      <w:pPr>
        <w:numPr>
          <w:ilvl w:val="1"/>
          <w:numId w:val="29"/>
        </w:numPr>
        <w:rPr>
          <w:szCs w:val="26"/>
        </w:rPr>
      </w:pPr>
      <w:bookmarkStart w:id="118" w:name="_Ref495492067"/>
      <w:bookmarkStart w:id="119" w:name="_Ref286154048"/>
      <w:bookmarkEnd w:id="100"/>
      <w:bookmarkEnd w:id="101"/>
      <w:bookmarkEnd w:id="102"/>
      <w:bookmarkEnd w:id="104"/>
      <w:bookmarkEnd w:id="109"/>
      <w:bookmarkEnd w:id="110"/>
      <w:bookmarkEnd w:id="113"/>
      <w:r w:rsidRPr="007F4100">
        <w:rPr>
          <w:i/>
          <w:szCs w:val="26"/>
        </w:rPr>
        <w:t>Indisponibilidade Temporária, Extinção, Limitação e/ou Não Divulgação da Taxa DI</w:t>
      </w:r>
      <w:r w:rsidRPr="007F4100">
        <w:rPr>
          <w:szCs w:val="26"/>
        </w:rPr>
        <w:t>.</w:t>
      </w:r>
      <w:r w:rsidR="008771F4">
        <w:rPr>
          <w:szCs w:val="26"/>
        </w:rPr>
        <w:t xml:space="preserve"> </w:t>
      </w:r>
      <w:r w:rsidRPr="007F4100">
        <w:rPr>
          <w:szCs w:val="26"/>
        </w:rPr>
        <w:t>Serão aplicáveis as disposições abaixo em caso de indisponibilidade temporária, extinção, limitação e/ou não divulgação da Taxa DI.</w:t>
      </w:r>
      <w:bookmarkEnd w:id="118"/>
    </w:p>
    <w:p w:rsidR="0052473B" w:rsidRPr="007645A7" w:rsidRDefault="00151253" w:rsidP="005632BE">
      <w:pPr>
        <w:numPr>
          <w:ilvl w:val="5"/>
          <w:numId w:val="29"/>
        </w:numPr>
        <w:rPr>
          <w:szCs w:val="26"/>
        </w:rPr>
      </w:pPr>
      <w:bookmarkStart w:id="120" w:name="_Ref314589042"/>
      <w:r w:rsidRPr="007645A7">
        <w:rPr>
          <w:szCs w:val="26"/>
        </w:rPr>
        <w:t>Observado o disposto na Cláusula </w:t>
      </w:r>
      <w:r w:rsidRPr="007645A7">
        <w:rPr>
          <w:szCs w:val="26"/>
        </w:rPr>
        <w:fldChar w:fldCharType="begin"/>
      </w:r>
      <w:r w:rsidRPr="007645A7">
        <w:rPr>
          <w:szCs w:val="26"/>
        </w:rPr>
        <w:instrText xml:space="preserve"> REF _Ref306030694 \n \p \h </w:instrText>
      </w:r>
      <w:r w:rsidR="007645A7">
        <w:rPr>
          <w:szCs w:val="26"/>
        </w:rPr>
        <w:instrText xml:space="preserve"> \* MERGEFORMAT </w:instrText>
      </w:r>
      <w:r w:rsidRPr="007645A7">
        <w:rPr>
          <w:szCs w:val="26"/>
        </w:rPr>
      </w:r>
      <w:r w:rsidRPr="007645A7">
        <w:rPr>
          <w:szCs w:val="26"/>
        </w:rPr>
        <w:fldChar w:fldCharType="separate"/>
      </w:r>
      <w:r w:rsidR="00EB3EC1">
        <w:rPr>
          <w:szCs w:val="26"/>
        </w:rPr>
        <w:t>7.21.2 abaixo</w:t>
      </w:r>
      <w:r w:rsidRPr="007645A7">
        <w:rPr>
          <w:szCs w:val="26"/>
        </w:rPr>
        <w:fldChar w:fldCharType="end"/>
      </w:r>
      <w:r w:rsidRPr="007645A7">
        <w:rPr>
          <w:szCs w:val="26"/>
        </w:rPr>
        <w:t>, se</w:t>
      </w:r>
      <w:r w:rsidRPr="007645A7">
        <w:t xml:space="preserve">, </w:t>
      </w:r>
      <w:r w:rsidRPr="007645A7">
        <w:rPr>
          <w:szCs w:val="26"/>
        </w:rPr>
        <w:t xml:space="preserve">quando do cálculo de quaisquer obrigações pecuniárias relativas </w:t>
      </w:r>
      <w:r w:rsidR="000332A8" w:rsidRPr="007F4100">
        <w:rPr>
          <w:szCs w:val="26"/>
        </w:rPr>
        <w:t>às Debêntures previstas nesta Escritura de Emissão, a Taxa DI não estiver disponível, será utilizado, em sua substituição, o percentual correspondente à última Taxa DI divulgada oficialmente até a data d</w:t>
      </w:r>
      <w:r w:rsidR="005A497B">
        <w:rPr>
          <w:szCs w:val="26"/>
        </w:rPr>
        <w:t>e</w:t>
      </w:r>
      <w:r w:rsidR="000332A8" w:rsidRPr="007F4100">
        <w:rPr>
          <w:szCs w:val="26"/>
        </w:rPr>
        <w:t xml:space="preserve"> cálculo, não sendo devidas quaisquer compensações financeiras, multas ou penalidades entre a Companhia</w:t>
      </w:r>
      <w:r w:rsidR="000332A8" w:rsidRPr="007645A7">
        <w:rPr>
          <w:szCs w:val="26"/>
        </w:rPr>
        <w:t xml:space="preserve">, </w:t>
      </w:r>
      <w:r w:rsidR="00C33BA4">
        <w:rPr>
          <w:szCs w:val="26"/>
        </w:rPr>
        <w:t>o</w:t>
      </w:r>
      <w:r w:rsidR="000332A8" w:rsidRPr="007645A7">
        <w:rPr>
          <w:szCs w:val="26"/>
        </w:rPr>
        <w:t xml:space="preserve">s </w:t>
      </w:r>
      <w:r w:rsidR="000332A8">
        <w:rPr>
          <w:szCs w:val="26"/>
        </w:rPr>
        <w:t>Fiador</w:t>
      </w:r>
      <w:r w:rsidR="00C33BA4">
        <w:rPr>
          <w:szCs w:val="26"/>
        </w:rPr>
        <w:t>e</w:t>
      </w:r>
      <w:r w:rsidR="000332A8" w:rsidRPr="007645A7">
        <w:rPr>
          <w:szCs w:val="26"/>
        </w:rPr>
        <w:t xml:space="preserve">s </w:t>
      </w:r>
      <w:r w:rsidR="000332A8" w:rsidRPr="007F4100">
        <w:rPr>
          <w:szCs w:val="26"/>
        </w:rPr>
        <w:t>e/ou os Debenturistas quando da divulgação posterior da Taxa DI</w:t>
      </w:r>
      <w:r w:rsidR="0052473B" w:rsidRPr="007645A7">
        <w:rPr>
          <w:szCs w:val="26"/>
        </w:rPr>
        <w:t>.</w:t>
      </w:r>
      <w:bookmarkEnd w:id="120"/>
    </w:p>
    <w:p w:rsidR="00BE22D1" w:rsidRDefault="0010785E" w:rsidP="005632BE">
      <w:pPr>
        <w:numPr>
          <w:ilvl w:val="5"/>
          <w:numId w:val="29"/>
        </w:numPr>
        <w:rPr>
          <w:szCs w:val="26"/>
        </w:rPr>
      </w:pPr>
      <w:bookmarkStart w:id="121" w:name="_Ref306030694"/>
      <w:r w:rsidRPr="007645A7">
        <w:rPr>
          <w:szCs w:val="26"/>
        </w:rPr>
        <w:t xml:space="preserve">Na hipótese de extinção, limitação e/ou não divulgação </w:t>
      </w:r>
      <w:r w:rsidR="00DC13BB" w:rsidRPr="007F4100">
        <w:rPr>
          <w:szCs w:val="26"/>
        </w:rPr>
        <w:t>da Taxa DI</w:t>
      </w:r>
      <w:r w:rsidR="00DC13BB">
        <w:rPr>
          <w:szCs w:val="26"/>
        </w:rPr>
        <w:t xml:space="preserve"> </w:t>
      </w:r>
      <w:r w:rsidRPr="007645A7">
        <w:rPr>
          <w:szCs w:val="26"/>
        </w:rPr>
        <w:t>por mais de 10 (dez) dias após a data esperada para sua apuração e/ou divulgação</w:t>
      </w:r>
      <w:r w:rsidR="000A2486" w:rsidRPr="007645A7">
        <w:rPr>
          <w:szCs w:val="26"/>
        </w:rPr>
        <w:t>,</w:t>
      </w:r>
      <w:r w:rsidRPr="007645A7">
        <w:rPr>
          <w:szCs w:val="26"/>
        </w:rPr>
        <w:t xml:space="preserve"> ou no caso de impossibilidade de aplicação </w:t>
      </w:r>
      <w:r w:rsidR="00DC13BB" w:rsidRPr="007F4100">
        <w:rPr>
          <w:szCs w:val="26"/>
        </w:rPr>
        <w:t xml:space="preserve">da Taxa DI às Debêntures </w:t>
      </w:r>
      <w:r w:rsidRPr="007645A7">
        <w:rPr>
          <w:szCs w:val="26"/>
        </w:rPr>
        <w:t>por proibição legal ou judicial</w:t>
      </w:r>
      <w:r w:rsidR="005C54E5" w:rsidRPr="007F4100">
        <w:rPr>
          <w:szCs w:val="26"/>
        </w:rPr>
        <w:t>,</w:t>
      </w:r>
      <w:r w:rsidR="005C54E5" w:rsidRPr="007F4100">
        <w:t xml:space="preserve"> </w:t>
      </w:r>
      <w:r w:rsidR="005C54E5" w:rsidRPr="007F4100">
        <w:rPr>
          <w:szCs w:val="26"/>
        </w:rPr>
        <w:t>será utilizad</w:t>
      </w:r>
      <w:r w:rsidR="00816B3C">
        <w:rPr>
          <w:szCs w:val="26"/>
        </w:rPr>
        <w:t>o</w:t>
      </w:r>
      <w:r w:rsidR="005C54E5" w:rsidRPr="007F4100">
        <w:rPr>
          <w:szCs w:val="26"/>
        </w:rPr>
        <w:t xml:space="preserve">, em sua substituição, o substituto determinado legalmente para tanto. Caso não seja possível aplicar </w:t>
      </w:r>
      <w:r w:rsidR="005C54E5">
        <w:rPr>
          <w:szCs w:val="26"/>
        </w:rPr>
        <w:t xml:space="preserve">o </w:t>
      </w:r>
      <w:r w:rsidR="00E004E5">
        <w:rPr>
          <w:szCs w:val="26"/>
        </w:rPr>
        <w:t>disposto acima</w:t>
      </w:r>
      <w:r w:rsidR="000A2486" w:rsidRPr="007645A7">
        <w:rPr>
          <w:szCs w:val="26"/>
        </w:rPr>
        <w:t xml:space="preserve">, </w:t>
      </w:r>
      <w:r w:rsidRPr="007645A7">
        <w:rPr>
          <w:szCs w:val="26"/>
        </w:rPr>
        <w:t xml:space="preserve">o Agente Fiduciário deverá, no prazo de até 5 (cinco) dias contados da data de término do prazo de 10 (dez) dias ou da data de extinção ou </w:t>
      </w:r>
      <w:r w:rsidR="00542787" w:rsidRPr="007645A7">
        <w:rPr>
          <w:szCs w:val="26"/>
        </w:rPr>
        <w:t xml:space="preserve">da data da </w:t>
      </w:r>
      <w:r w:rsidR="003F1FBC" w:rsidRPr="007645A7">
        <w:rPr>
          <w:szCs w:val="26"/>
        </w:rPr>
        <w:t xml:space="preserve">proibição </w:t>
      </w:r>
      <w:r w:rsidRPr="007645A7">
        <w:rPr>
          <w:szCs w:val="26"/>
        </w:rPr>
        <w:t>legal ou judicial, conforme o caso, convocar assembleia geral de Debenturistas</w:t>
      </w:r>
      <w:r w:rsidR="00EE65B4">
        <w:rPr>
          <w:szCs w:val="26"/>
        </w:rPr>
        <w:t xml:space="preserve">, </w:t>
      </w:r>
      <w:r w:rsidRPr="007645A7">
        <w:rPr>
          <w:szCs w:val="26"/>
        </w:rPr>
        <w:t xml:space="preserve">para </w:t>
      </w:r>
      <w:r w:rsidR="00980D8E">
        <w:rPr>
          <w:szCs w:val="26"/>
        </w:rPr>
        <w:t>os Debenturistas</w:t>
      </w:r>
      <w:r w:rsidR="00B4777D">
        <w:rPr>
          <w:szCs w:val="26"/>
        </w:rPr>
        <w:t xml:space="preserve"> </w:t>
      </w:r>
      <w:r w:rsidRPr="007645A7">
        <w:rPr>
          <w:szCs w:val="26"/>
        </w:rPr>
        <w:t>deliberar</w:t>
      </w:r>
      <w:r w:rsidR="00980D8E">
        <w:rPr>
          <w:szCs w:val="26"/>
        </w:rPr>
        <w:t>em</w:t>
      </w:r>
      <w:r w:rsidRPr="007645A7">
        <w:rPr>
          <w:szCs w:val="26"/>
        </w:rPr>
        <w:t xml:space="preserve">, em comum acordo com a Companhia e observada </w:t>
      </w:r>
      <w:r w:rsidR="001F2458" w:rsidRPr="007645A7">
        <w:rPr>
          <w:szCs w:val="26"/>
        </w:rPr>
        <w:t xml:space="preserve">a </w:t>
      </w:r>
      <w:r w:rsidRPr="007645A7">
        <w:rPr>
          <w:szCs w:val="26"/>
        </w:rPr>
        <w:t xml:space="preserve">regulamentação aplicável, sobre o novo parâmetro de remuneração das Debêntures a ser aplicado, que deverá ser aquele que melhor reflita </w:t>
      </w:r>
      <w:r w:rsidR="00AE4287" w:rsidRPr="007645A7">
        <w:rPr>
          <w:szCs w:val="26"/>
        </w:rPr>
        <w:t xml:space="preserve">as condições do mercado </w:t>
      </w:r>
      <w:r w:rsidRPr="007645A7">
        <w:rPr>
          <w:szCs w:val="26"/>
        </w:rPr>
        <w:t>vigentes à época.</w:t>
      </w:r>
      <w:r w:rsidR="008771F4">
        <w:rPr>
          <w:szCs w:val="26"/>
        </w:rPr>
        <w:t xml:space="preserve"> </w:t>
      </w:r>
      <w:r w:rsidRPr="007645A7">
        <w:rPr>
          <w:szCs w:val="26"/>
        </w:rPr>
        <w:t xml:space="preserve">Até a </w:t>
      </w:r>
      <w:bookmarkStart w:id="122" w:name="_Hlk524945794"/>
      <w:r w:rsidRPr="007645A7">
        <w:rPr>
          <w:szCs w:val="26"/>
        </w:rPr>
        <w:t>deliberação desse novo parâmetro de remuneração das Debêntures</w:t>
      </w:r>
      <w:bookmarkEnd w:id="122"/>
      <w:r w:rsidR="003C3BFA" w:rsidRPr="003B0217">
        <w:rPr>
          <w:szCs w:val="26"/>
        </w:rPr>
        <w:t xml:space="preserve">, sem prejuízo da continuidade dos pagamentos a título de </w:t>
      </w:r>
      <w:r w:rsidR="00FA75F4">
        <w:rPr>
          <w:szCs w:val="26"/>
        </w:rPr>
        <w:t>Prêmio</w:t>
      </w:r>
      <w:r w:rsidR="00A51282" w:rsidRPr="00A51282">
        <w:rPr>
          <w:szCs w:val="26"/>
        </w:rPr>
        <w:t xml:space="preserve"> </w:t>
      </w:r>
      <w:r w:rsidR="00A51282">
        <w:rPr>
          <w:szCs w:val="26"/>
        </w:rPr>
        <w:t xml:space="preserve">da </w:t>
      </w:r>
      <w:r w:rsidR="00D73342">
        <w:rPr>
          <w:szCs w:val="26"/>
        </w:rPr>
        <w:t>Segunda</w:t>
      </w:r>
      <w:r w:rsidR="00A51282">
        <w:rPr>
          <w:szCs w:val="26"/>
        </w:rPr>
        <w:t xml:space="preserve"> Série</w:t>
      </w:r>
      <w:r w:rsidR="00DB1F7E">
        <w:rPr>
          <w:szCs w:val="26"/>
        </w:rPr>
        <w:t>,</w:t>
      </w:r>
      <w:r w:rsidRPr="007645A7">
        <w:rPr>
          <w:szCs w:val="26"/>
        </w:rPr>
        <w:t xml:space="preserve"> quando do cálculo de quaisquer obrigações pecuniárias relativas às Debêntures previstas nesta Escritura de Emissão, </w:t>
      </w:r>
      <w:r w:rsidR="00EA4A8B" w:rsidRPr="007645A7">
        <w:rPr>
          <w:szCs w:val="26"/>
        </w:rPr>
        <w:t xml:space="preserve">será utilizado, para </w:t>
      </w:r>
      <w:r w:rsidR="004A0134">
        <w:rPr>
          <w:szCs w:val="26"/>
        </w:rPr>
        <w:t xml:space="preserve">a </w:t>
      </w:r>
      <w:r w:rsidR="00EA4A8B" w:rsidRPr="007645A7">
        <w:rPr>
          <w:szCs w:val="26"/>
        </w:rPr>
        <w:t>apuração</w:t>
      </w:r>
      <w:r w:rsidR="00C1609C" w:rsidRPr="007645A7">
        <w:rPr>
          <w:szCs w:val="26"/>
        </w:rPr>
        <w:t xml:space="preserve"> </w:t>
      </w:r>
      <w:r w:rsidR="00C8524A">
        <w:rPr>
          <w:szCs w:val="26"/>
        </w:rPr>
        <w:t>d</w:t>
      </w:r>
      <w:r w:rsidR="00C8524A" w:rsidRPr="007F4100">
        <w:rPr>
          <w:szCs w:val="26"/>
        </w:rPr>
        <w:t>a Taxa DI</w:t>
      </w:r>
      <w:r w:rsidR="00C8524A">
        <w:rPr>
          <w:szCs w:val="26"/>
        </w:rPr>
        <w:t xml:space="preserve">, </w:t>
      </w:r>
      <w:r w:rsidR="00C8524A" w:rsidRPr="007F4100">
        <w:rPr>
          <w:szCs w:val="26"/>
        </w:rPr>
        <w:t>o percentual correspondente à última Taxa DI divulgada oficialmente até a data d</w:t>
      </w:r>
      <w:r w:rsidR="005A497B">
        <w:rPr>
          <w:szCs w:val="26"/>
        </w:rPr>
        <w:t>e</w:t>
      </w:r>
      <w:r w:rsidR="00C8524A" w:rsidRPr="007F4100">
        <w:rPr>
          <w:szCs w:val="26"/>
        </w:rPr>
        <w:t xml:space="preserve"> cálculo, não sendo devidas quaisquer compensações financeiras, multas ou penalidades entre a Companhia</w:t>
      </w:r>
      <w:r w:rsidR="00C8524A" w:rsidRPr="007645A7">
        <w:rPr>
          <w:szCs w:val="26"/>
        </w:rPr>
        <w:t xml:space="preserve">, </w:t>
      </w:r>
      <w:r w:rsidR="005C2D28">
        <w:rPr>
          <w:szCs w:val="26"/>
        </w:rPr>
        <w:t>o</w:t>
      </w:r>
      <w:r w:rsidR="00C8524A" w:rsidRPr="007645A7">
        <w:rPr>
          <w:szCs w:val="26"/>
        </w:rPr>
        <w:t xml:space="preserve">s </w:t>
      </w:r>
      <w:r w:rsidR="00C8524A">
        <w:rPr>
          <w:szCs w:val="26"/>
        </w:rPr>
        <w:t>Fiador</w:t>
      </w:r>
      <w:r w:rsidR="005C2D28">
        <w:rPr>
          <w:szCs w:val="26"/>
        </w:rPr>
        <w:t>e</w:t>
      </w:r>
      <w:r w:rsidR="00C8524A" w:rsidRPr="007645A7">
        <w:rPr>
          <w:szCs w:val="26"/>
        </w:rPr>
        <w:t xml:space="preserve">s </w:t>
      </w:r>
      <w:r w:rsidR="00C8524A" w:rsidRPr="007F4100">
        <w:rPr>
          <w:szCs w:val="26"/>
        </w:rPr>
        <w:t>e/ou os Debenturistas quando da divulgação posterior da Taxa DI</w:t>
      </w:r>
      <w:r w:rsidRPr="007645A7">
        <w:rPr>
          <w:szCs w:val="26"/>
        </w:rPr>
        <w:t>.</w:t>
      </w:r>
      <w:r w:rsidR="008771F4">
        <w:rPr>
          <w:szCs w:val="26"/>
        </w:rPr>
        <w:t xml:space="preserve"> </w:t>
      </w:r>
    </w:p>
    <w:p w:rsidR="00AD7CA3" w:rsidRDefault="006F03F6" w:rsidP="00E6246F">
      <w:pPr>
        <w:pStyle w:val="PargrafodaLista"/>
        <w:numPr>
          <w:ilvl w:val="3"/>
          <w:numId w:val="32"/>
        </w:numPr>
        <w:tabs>
          <w:tab w:val="left" w:pos="709"/>
        </w:tabs>
        <w:rPr>
          <w:szCs w:val="26"/>
        </w:rPr>
      </w:pPr>
      <w:r w:rsidRPr="00E6246F">
        <w:rPr>
          <w:szCs w:val="26"/>
        </w:rPr>
        <w:t>Caso a Taxa DI volte a ser divulgada antes da realização da assembleia geral de Debenturistas prevista acima, referida assembleia geral de Debenturistas não será realizada, e a Taxa DI, a partir da data de sua divulgação, passará a ser novamente utilizada para o cálculo de quaisquer obrigações pecuniárias relativas às Debêntures previstas nesta Escritura de Emissão.</w:t>
      </w:r>
    </w:p>
    <w:p w:rsidR="001011A4" w:rsidRPr="00E6246F" w:rsidRDefault="0010785E" w:rsidP="00E6246F">
      <w:pPr>
        <w:pStyle w:val="PargrafodaLista"/>
        <w:numPr>
          <w:ilvl w:val="3"/>
          <w:numId w:val="32"/>
        </w:numPr>
        <w:tabs>
          <w:tab w:val="left" w:pos="709"/>
        </w:tabs>
        <w:rPr>
          <w:szCs w:val="26"/>
        </w:rPr>
      </w:pPr>
      <w:r w:rsidRPr="00E6246F">
        <w:rPr>
          <w:szCs w:val="26"/>
        </w:rPr>
        <w:t>Caso</w:t>
      </w:r>
      <w:r w:rsidR="00F646AE" w:rsidRPr="00E6246F">
        <w:rPr>
          <w:szCs w:val="26"/>
        </w:rPr>
        <w:t xml:space="preserve"> a assembleia geral de Debenturistas prevista acima</w:t>
      </w:r>
      <w:r w:rsidRPr="00E6246F">
        <w:rPr>
          <w:szCs w:val="26"/>
        </w:rPr>
        <w:t xml:space="preserve"> </w:t>
      </w:r>
      <w:r w:rsidR="00655E11" w:rsidRPr="00E6246F">
        <w:rPr>
          <w:szCs w:val="26"/>
        </w:rPr>
        <w:t xml:space="preserve">não seja instalada em primeira e segunda convocações ou, se instalada, </w:t>
      </w:r>
      <w:r w:rsidRPr="00E6246F">
        <w:rPr>
          <w:szCs w:val="26"/>
        </w:rPr>
        <w:t xml:space="preserve">não haja </w:t>
      </w:r>
      <w:r w:rsidR="002C1715" w:rsidRPr="00E6246F">
        <w:rPr>
          <w:szCs w:val="26"/>
        </w:rPr>
        <w:t xml:space="preserve">quórum de deliberação </w:t>
      </w:r>
      <w:r w:rsidRPr="00E6246F">
        <w:rPr>
          <w:szCs w:val="26"/>
        </w:rPr>
        <w:t xml:space="preserve">sobre a nova remuneração das Debêntures entre a Companhia e Debenturistas representando, no mínimo, </w:t>
      </w:r>
      <w:r w:rsidR="00A412C9" w:rsidRPr="00E6246F">
        <w:rPr>
          <w:szCs w:val="26"/>
        </w:rPr>
        <w:t>30</w:t>
      </w:r>
      <w:r w:rsidRPr="00E6246F">
        <w:rPr>
          <w:szCs w:val="26"/>
        </w:rPr>
        <w:t xml:space="preserve">% </w:t>
      </w:r>
      <w:r w:rsidR="00A412C9" w:rsidRPr="00E6246F">
        <w:rPr>
          <w:szCs w:val="26"/>
        </w:rPr>
        <w:t xml:space="preserve">(trinta </w:t>
      </w:r>
      <w:r w:rsidRPr="00E6246F">
        <w:rPr>
          <w:szCs w:val="26"/>
        </w:rPr>
        <w:t>por cento) das Debêntures</w:t>
      </w:r>
      <w:r w:rsidR="0076019D" w:rsidRPr="00E6246F">
        <w:rPr>
          <w:szCs w:val="26"/>
        </w:rPr>
        <w:t xml:space="preserve"> </w:t>
      </w:r>
      <w:r w:rsidRPr="00E6246F">
        <w:rPr>
          <w:szCs w:val="26"/>
        </w:rPr>
        <w:t xml:space="preserve">em </w:t>
      </w:r>
      <w:r w:rsidR="00FF17D9" w:rsidRPr="00E6246F">
        <w:rPr>
          <w:szCs w:val="26"/>
        </w:rPr>
        <w:t>Circulação</w:t>
      </w:r>
      <w:r w:rsidR="00980D91" w:rsidRPr="00E6246F">
        <w:rPr>
          <w:szCs w:val="26"/>
        </w:rPr>
        <w:t xml:space="preserve"> ou caso não haja acordo entre os Debenturistas e a Companhia sobre a deliberação do novo parâmetro de remuneração das Debêntures</w:t>
      </w:r>
      <w:r w:rsidR="00FD6A58" w:rsidRPr="00E6246F">
        <w:rPr>
          <w:szCs w:val="26"/>
        </w:rPr>
        <w:t>, a Companhia</w:t>
      </w:r>
      <w:r w:rsidR="00FD6A58" w:rsidRPr="000D4497">
        <w:t xml:space="preserve"> </w:t>
      </w:r>
      <w:r w:rsidR="00A412C9">
        <w:t>se obriga, desde já</w:t>
      </w:r>
      <w:r w:rsidR="00FD6A58" w:rsidRPr="000D4497">
        <w:t xml:space="preserve">, </w:t>
      </w:r>
      <w:r w:rsidR="00662D30">
        <w:t xml:space="preserve">a </w:t>
      </w:r>
      <w:bookmarkEnd w:id="121"/>
      <w:r w:rsidR="00473D15" w:rsidRPr="00E6246F">
        <w:rPr>
          <w:szCs w:val="26"/>
        </w:rPr>
        <w:t>resgatar a totalidade das Debêntures (sem prejuízo da Fiança), com seu consequente cancelamento, no prazo de 30 (trinta) dias contados da data da realização da assembleia geral de Debenturistas prevista acima ou na Data de Vencimento, o que ocorrer primeiro, pelo saldo do Valor Nominal Unitário das Debêntures</w:t>
      </w:r>
      <w:r w:rsidR="009F6D46" w:rsidRPr="00E6246F">
        <w:rPr>
          <w:szCs w:val="26"/>
        </w:rPr>
        <w:t xml:space="preserve"> da respectiva série</w:t>
      </w:r>
      <w:r w:rsidR="00473D15" w:rsidRPr="00E6246F">
        <w:rPr>
          <w:szCs w:val="26"/>
        </w:rPr>
        <w:t>, acrescido da Remuneração</w:t>
      </w:r>
      <w:r w:rsidR="004C6C2D" w:rsidRPr="00E6246F">
        <w:rPr>
          <w:szCs w:val="26"/>
        </w:rPr>
        <w:t xml:space="preserve"> </w:t>
      </w:r>
      <w:r w:rsidR="004A41CB" w:rsidRPr="00E6246F">
        <w:rPr>
          <w:szCs w:val="26"/>
        </w:rPr>
        <w:t>da respectiva série</w:t>
      </w:r>
      <w:r w:rsidR="00473D15" w:rsidRPr="00E6246F">
        <w:rPr>
          <w:szCs w:val="26"/>
        </w:rPr>
        <w:t xml:space="preserve">, calculada </w:t>
      </w:r>
      <w:r w:rsidR="00473D15" w:rsidRPr="00E6246F">
        <w:rPr>
          <w:i/>
          <w:szCs w:val="26"/>
        </w:rPr>
        <w:t>pro rata temporis</w:t>
      </w:r>
      <w:r w:rsidR="00473D15" w:rsidRPr="00E6246F">
        <w:rPr>
          <w:szCs w:val="26"/>
        </w:rPr>
        <w:t xml:space="preserve">, desde a Primeira Data de Integralização </w:t>
      </w:r>
      <w:r w:rsidR="004A41CB" w:rsidRPr="00E6246F">
        <w:rPr>
          <w:szCs w:val="26"/>
        </w:rPr>
        <w:t xml:space="preserve">da respectiva série </w:t>
      </w:r>
      <w:r w:rsidR="00473D15" w:rsidRPr="00E6246F">
        <w:rPr>
          <w:szCs w:val="26"/>
        </w:rPr>
        <w:t xml:space="preserve">ou a data de pagamento da Remuneração </w:t>
      </w:r>
      <w:r w:rsidR="004A41CB" w:rsidRPr="00E6246F">
        <w:rPr>
          <w:szCs w:val="26"/>
        </w:rPr>
        <w:t xml:space="preserve">da respectiva série </w:t>
      </w:r>
      <w:r w:rsidR="00473D15" w:rsidRPr="00E6246F">
        <w:rPr>
          <w:szCs w:val="26"/>
        </w:rPr>
        <w:t xml:space="preserve">imediatamente anterior, conforme o caso, até a data do efetivo pagamento, sem qualquer prêmio ou penalidade, caso em que, quando do cálculo de quaisquer obrigações pecuniárias relativas às Debêntures </w:t>
      </w:r>
      <w:r w:rsidR="004A41CB" w:rsidRPr="00E6246F">
        <w:rPr>
          <w:szCs w:val="26"/>
        </w:rPr>
        <w:t xml:space="preserve">da respectiva série </w:t>
      </w:r>
      <w:r w:rsidR="00473D15" w:rsidRPr="00E6246F">
        <w:rPr>
          <w:szCs w:val="26"/>
        </w:rPr>
        <w:t>previstas nesta Escritura de Emissão, será utilizado, para a apuração da Taxa DI, o percentual correspondente à última Taxa DI divulgada oficialmente</w:t>
      </w:r>
      <w:r w:rsidR="003F60F8" w:rsidRPr="00E6246F">
        <w:rPr>
          <w:szCs w:val="26"/>
        </w:rPr>
        <w:t>.</w:t>
      </w:r>
    </w:p>
    <w:p w:rsidR="001011A4" w:rsidRDefault="00517EB4" w:rsidP="005632BE">
      <w:pPr>
        <w:numPr>
          <w:ilvl w:val="5"/>
          <w:numId w:val="29"/>
        </w:numPr>
        <w:rPr>
          <w:szCs w:val="26"/>
        </w:rPr>
      </w:pPr>
      <w:r>
        <w:rPr>
          <w:szCs w:val="26"/>
        </w:rPr>
        <w:t>O</w:t>
      </w:r>
      <w:r w:rsidR="001011A4" w:rsidRPr="007645A7">
        <w:rPr>
          <w:szCs w:val="26"/>
        </w:rPr>
        <w:t xml:space="preserve">s </w:t>
      </w:r>
      <w:r w:rsidR="00CF7EA1">
        <w:rPr>
          <w:szCs w:val="26"/>
        </w:rPr>
        <w:t>Fiador</w:t>
      </w:r>
      <w:r>
        <w:rPr>
          <w:szCs w:val="26"/>
        </w:rPr>
        <w:t>e</w:t>
      </w:r>
      <w:r w:rsidR="001011A4" w:rsidRPr="007645A7">
        <w:rPr>
          <w:szCs w:val="26"/>
        </w:rPr>
        <w:t>s desde já concordam com o disposto n</w:t>
      </w:r>
      <w:r w:rsidR="005E0FDC">
        <w:rPr>
          <w:szCs w:val="26"/>
        </w:rPr>
        <w:t>est</w:t>
      </w:r>
      <w:r w:rsidR="001011A4" w:rsidRPr="007645A7">
        <w:rPr>
          <w:szCs w:val="26"/>
        </w:rPr>
        <w:t>a Cláusula </w:t>
      </w:r>
      <w:r w:rsidR="005E0FDC">
        <w:rPr>
          <w:szCs w:val="26"/>
        </w:rPr>
        <w:fldChar w:fldCharType="begin"/>
      </w:r>
      <w:r w:rsidR="005E0FDC">
        <w:rPr>
          <w:szCs w:val="26"/>
        </w:rPr>
        <w:instrText xml:space="preserve"> REF _Ref495492067 \n \h </w:instrText>
      </w:r>
      <w:r w:rsidR="005E0FDC">
        <w:rPr>
          <w:szCs w:val="26"/>
        </w:rPr>
      </w:r>
      <w:r w:rsidR="005E0FDC">
        <w:rPr>
          <w:szCs w:val="26"/>
        </w:rPr>
        <w:fldChar w:fldCharType="separate"/>
      </w:r>
      <w:r w:rsidR="00EB3EC1">
        <w:rPr>
          <w:szCs w:val="26"/>
        </w:rPr>
        <w:t>7.21</w:t>
      </w:r>
      <w:r w:rsidR="005E0FDC">
        <w:rPr>
          <w:szCs w:val="26"/>
        </w:rPr>
        <w:fldChar w:fldCharType="end"/>
      </w:r>
      <w:r w:rsidR="001011A4" w:rsidRPr="007645A7">
        <w:rPr>
          <w:szCs w:val="26"/>
        </w:rPr>
        <w:t xml:space="preserve">, declarando que o </w:t>
      </w:r>
      <w:r w:rsidR="005E0FDC">
        <w:rPr>
          <w:szCs w:val="26"/>
        </w:rPr>
        <w:t xml:space="preserve">aqui </w:t>
      </w:r>
      <w:r w:rsidR="001011A4" w:rsidRPr="007645A7">
        <w:rPr>
          <w:szCs w:val="26"/>
        </w:rPr>
        <w:t>disposto não importará novação, conforme definida e regulada nos termos do artigo 360 e seguintes do Código Civil, mantendo</w:t>
      </w:r>
      <w:r w:rsidR="00354756">
        <w:rPr>
          <w:szCs w:val="26"/>
        </w:rPr>
        <w:t>–</w:t>
      </w:r>
      <w:r w:rsidR="001011A4" w:rsidRPr="007645A7">
        <w:rPr>
          <w:szCs w:val="26"/>
        </w:rPr>
        <w:t>se a Fiança válida e em pleno vigor, inclusive no caso de acarretar a obrigação à Companhia</w:t>
      </w:r>
      <w:r w:rsidR="00731AD6" w:rsidRPr="007645A7">
        <w:rPr>
          <w:szCs w:val="26"/>
        </w:rPr>
        <w:t xml:space="preserve"> </w:t>
      </w:r>
      <w:r w:rsidR="001011A4" w:rsidRPr="007645A7">
        <w:rPr>
          <w:szCs w:val="26"/>
        </w:rPr>
        <w:t>de resgatar as Debêntures, conforme acima previsto, ou no caso de inadimplemento de tal obrigação.</w:t>
      </w:r>
      <w:r w:rsidR="008771F4">
        <w:rPr>
          <w:szCs w:val="26"/>
        </w:rPr>
        <w:t xml:space="preserve"> </w:t>
      </w:r>
      <w:r w:rsidR="00764604">
        <w:rPr>
          <w:szCs w:val="26"/>
        </w:rPr>
        <w:t>O</w:t>
      </w:r>
      <w:r w:rsidR="001011A4" w:rsidRPr="007645A7">
        <w:rPr>
          <w:szCs w:val="26"/>
        </w:rPr>
        <w:t xml:space="preserve">s </w:t>
      </w:r>
      <w:r w:rsidR="00CF7EA1">
        <w:rPr>
          <w:szCs w:val="26"/>
        </w:rPr>
        <w:t>Fiador</w:t>
      </w:r>
      <w:r w:rsidR="00764604">
        <w:rPr>
          <w:szCs w:val="26"/>
        </w:rPr>
        <w:t>e</w:t>
      </w:r>
      <w:r w:rsidR="001011A4" w:rsidRPr="007645A7">
        <w:rPr>
          <w:szCs w:val="26"/>
        </w:rPr>
        <w:t>s, desde já, concordam e se obrigam a firmar todos e quaisquer documentos necessários à efetivação do disposto na Cláusula </w:t>
      </w:r>
      <w:r w:rsidR="00802329" w:rsidRPr="007645A7">
        <w:rPr>
          <w:szCs w:val="26"/>
        </w:rPr>
        <w:fldChar w:fldCharType="begin"/>
      </w:r>
      <w:r w:rsidR="00802329" w:rsidRPr="007645A7">
        <w:rPr>
          <w:szCs w:val="26"/>
        </w:rPr>
        <w:instrText xml:space="preserve"> REF _Ref306030694 \n \p \h </w:instrText>
      </w:r>
      <w:r w:rsidR="00D85B4A" w:rsidRPr="007645A7">
        <w:rPr>
          <w:szCs w:val="26"/>
        </w:rPr>
        <w:instrText xml:space="preserve"> \* MERGEFORMAT </w:instrText>
      </w:r>
      <w:r w:rsidR="00802329" w:rsidRPr="007645A7">
        <w:rPr>
          <w:szCs w:val="26"/>
        </w:rPr>
      </w:r>
      <w:r w:rsidR="00802329" w:rsidRPr="007645A7">
        <w:rPr>
          <w:szCs w:val="26"/>
        </w:rPr>
        <w:fldChar w:fldCharType="separate"/>
      </w:r>
      <w:r w:rsidR="00EB3EC1">
        <w:rPr>
          <w:szCs w:val="26"/>
        </w:rPr>
        <w:t>7.21.2 acima</w:t>
      </w:r>
      <w:r w:rsidR="00802329" w:rsidRPr="007645A7">
        <w:rPr>
          <w:szCs w:val="26"/>
        </w:rPr>
        <w:fldChar w:fldCharType="end"/>
      </w:r>
      <w:r w:rsidR="001011A4" w:rsidRPr="007645A7">
        <w:rPr>
          <w:szCs w:val="26"/>
        </w:rPr>
        <w:t>.</w:t>
      </w:r>
    </w:p>
    <w:p w:rsidR="00AE69DD" w:rsidRDefault="00FA75F4" w:rsidP="00AE69DD">
      <w:pPr>
        <w:numPr>
          <w:ilvl w:val="1"/>
          <w:numId w:val="29"/>
        </w:numPr>
        <w:rPr>
          <w:szCs w:val="26"/>
        </w:rPr>
      </w:pPr>
      <w:bookmarkStart w:id="123" w:name="_Ref416698243"/>
      <w:r w:rsidRPr="00FA75F4">
        <w:rPr>
          <w:i/>
          <w:szCs w:val="26"/>
        </w:rPr>
        <w:t>Prêmio</w:t>
      </w:r>
      <w:r w:rsidR="00A25856">
        <w:rPr>
          <w:i/>
          <w:szCs w:val="26"/>
        </w:rPr>
        <w:t xml:space="preserve"> da </w:t>
      </w:r>
      <w:r w:rsidR="00D73342">
        <w:rPr>
          <w:i/>
          <w:szCs w:val="26"/>
        </w:rPr>
        <w:t>Segunda</w:t>
      </w:r>
      <w:r w:rsidR="00A25856">
        <w:rPr>
          <w:i/>
          <w:szCs w:val="26"/>
        </w:rPr>
        <w:t xml:space="preserve"> Série</w:t>
      </w:r>
      <w:r w:rsidR="00AE69DD" w:rsidRPr="003B0217">
        <w:rPr>
          <w:szCs w:val="26"/>
        </w:rPr>
        <w:t xml:space="preserve">.  </w:t>
      </w:r>
      <w:r w:rsidR="00746FD9">
        <w:rPr>
          <w:szCs w:val="26"/>
        </w:rPr>
        <w:t xml:space="preserve">Enquanto as Debêntures da Segunda Série </w:t>
      </w:r>
      <w:r w:rsidR="006114B2">
        <w:rPr>
          <w:szCs w:val="26"/>
        </w:rPr>
        <w:t>não forem integralmente resgatadas, q</w:t>
      </w:r>
      <w:r w:rsidR="00AF7462">
        <w:rPr>
          <w:szCs w:val="26"/>
        </w:rPr>
        <w:t>uando da ocorrência de qualquer Evento de Liquidez durante a vigência das Debêntures da Segunda Série</w:t>
      </w:r>
      <w:r w:rsidR="00A401B0">
        <w:rPr>
          <w:szCs w:val="26"/>
        </w:rPr>
        <w:t>,</w:t>
      </w:r>
      <w:r w:rsidR="00AF7462">
        <w:rPr>
          <w:szCs w:val="26"/>
        </w:rPr>
        <w:t xml:space="preserve"> na Data de Vencimento</w:t>
      </w:r>
      <w:r w:rsidR="00351242">
        <w:rPr>
          <w:szCs w:val="26"/>
        </w:rPr>
        <w:t xml:space="preserve"> </w:t>
      </w:r>
      <w:r w:rsidR="009A3A71">
        <w:rPr>
          <w:szCs w:val="26"/>
        </w:rPr>
        <w:t>ou quando do vencimento antecipado das obrigações decorrentes das Debêntures</w:t>
      </w:r>
      <w:r w:rsidR="00AF7462">
        <w:rPr>
          <w:szCs w:val="26"/>
        </w:rPr>
        <w:t>, o que ocorrer primeiro, o</w:t>
      </w:r>
      <w:r w:rsidR="00AE69DD" w:rsidRPr="003B0217">
        <w:rPr>
          <w:szCs w:val="26"/>
        </w:rPr>
        <w:t xml:space="preserve">s Debenturistas </w:t>
      </w:r>
      <w:r w:rsidR="00B64163">
        <w:rPr>
          <w:szCs w:val="26"/>
        </w:rPr>
        <w:t xml:space="preserve">da </w:t>
      </w:r>
      <w:r w:rsidR="00D73342">
        <w:rPr>
          <w:szCs w:val="26"/>
        </w:rPr>
        <w:t>Segunda</w:t>
      </w:r>
      <w:r w:rsidR="00B64163">
        <w:rPr>
          <w:szCs w:val="26"/>
        </w:rPr>
        <w:t xml:space="preserve"> Série </w:t>
      </w:r>
      <w:r w:rsidR="00AE69DD" w:rsidRPr="003B0217">
        <w:rPr>
          <w:szCs w:val="26"/>
        </w:rPr>
        <w:t xml:space="preserve">farão jus a um </w:t>
      </w:r>
      <w:r>
        <w:rPr>
          <w:szCs w:val="26"/>
        </w:rPr>
        <w:t>prêmio</w:t>
      </w:r>
      <w:r w:rsidR="00502819">
        <w:rPr>
          <w:szCs w:val="26"/>
        </w:rPr>
        <w:t xml:space="preserve"> único</w:t>
      </w:r>
      <w:r w:rsidR="00AE69DD" w:rsidRPr="003B0217">
        <w:rPr>
          <w:szCs w:val="26"/>
        </w:rPr>
        <w:t xml:space="preserve">, </w:t>
      </w:r>
      <w:r w:rsidR="00474981">
        <w:rPr>
          <w:szCs w:val="26"/>
        </w:rPr>
        <w:t>que corresponderá</w:t>
      </w:r>
      <w:r w:rsidR="001664E3">
        <w:rPr>
          <w:szCs w:val="26"/>
        </w:rPr>
        <w:t xml:space="preserve">, para os fins do cálculo do </w:t>
      </w:r>
      <w:r w:rsidR="0075194F">
        <w:rPr>
          <w:szCs w:val="26"/>
        </w:rPr>
        <w:t>PSS</w:t>
      </w:r>
      <w:r w:rsidR="00502819">
        <w:rPr>
          <w:szCs w:val="26"/>
        </w:rPr>
        <w:t xml:space="preserve"> por Debênture</w:t>
      </w:r>
      <w:r w:rsidR="001664E3">
        <w:rPr>
          <w:szCs w:val="26"/>
        </w:rPr>
        <w:t>,</w:t>
      </w:r>
      <w:r w:rsidR="00474981">
        <w:rPr>
          <w:szCs w:val="26"/>
        </w:rPr>
        <w:t xml:space="preserve"> </w:t>
      </w:r>
      <w:r w:rsidR="00881E41">
        <w:rPr>
          <w:szCs w:val="26"/>
        </w:rPr>
        <w:t xml:space="preserve">ao maior </w:t>
      </w:r>
      <w:r w:rsidR="00E005B3">
        <w:rPr>
          <w:szCs w:val="26"/>
        </w:rPr>
        <w:t xml:space="preserve">valor obtido </w:t>
      </w:r>
      <w:r w:rsidR="00881E41">
        <w:rPr>
          <w:szCs w:val="26"/>
        </w:rPr>
        <w:t xml:space="preserve">entre o </w:t>
      </w:r>
      <w:r w:rsidR="0075194F">
        <w:rPr>
          <w:szCs w:val="26"/>
        </w:rPr>
        <w:t>PSS</w:t>
      </w:r>
      <w:r w:rsidR="00881E41">
        <w:rPr>
          <w:szCs w:val="26"/>
        </w:rPr>
        <w:t xml:space="preserve">1 e o </w:t>
      </w:r>
      <w:r w:rsidR="0075194F">
        <w:rPr>
          <w:szCs w:val="26"/>
        </w:rPr>
        <w:t>PSS</w:t>
      </w:r>
      <w:r w:rsidR="00881E41">
        <w:rPr>
          <w:szCs w:val="26"/>
        </w:rPr>
        <w:t xml:space="preserve">2, </w:t>
      </w:r>
      <w:r w:rsidR="00AE69DD" w:rsidRPr="003B0217">
        <w:rPr>
          <w:szCs w:val="26"/>
        </w:rPr>
        <w:t>de acordo com a seguinte fórmula (</w:t>
      </w:r>
      <w:r w:rsidR="00D67C83">
        <w:rPr>
          <w:szCs w:val="26"/>
        </w:rPr>
        <w:t>"</w:t>
      </w:r>
      <w:r>
        <w:rPr>
          <w:szCs w:val="26"/>
          <w:u w:val="single"/>
        </w:rPr>
        <w:t>Prêmio</w:t>
      </w:r>
      <w:r w:rsidR="001439C7">
        <w:rPr>
          <w:szCs w:val="26"/>
          <w:u w:val="single"/>
        </w:rPr>
        <w:t xml:space="preserve"> da </w:t>
      </w:r>
      <w:r w:rsidR="00D73342">
        <w:rPr>
          <w:szCs w:val="26"/>
          <w:u w:val="single"/>
        </w:rPr>
        <w:t>Se</w:t>
      </w:r>
      <w:r w:rsidR="00A11DF9">
        <w:rPr>
          <w:szCs w:val="26"/>
          <w:u w:val="single"/>
        </w:rPr>
        <w:t>gunda</w:t>
      </w:r>
      <w:r w:rsidR="001439C7">
        <w:rPr>
          <w:szCs w:val="26"/>
          <w:u w:val="single"/>
        </w:rPr>
        <w:t xml:space="preserve"> Série</w:t>
      </w:r>
      <w:r w:rsidR="00D67C83">
        <w:rPr>
          <w:szCs w:val="26"/>
        </w:rPr>
        <w:t>"</w:t>
      </w:r>
      <w:r w:rsidR="00AE69DD" w:rsidRPr="003B0217">
        <w:rPr>
          <w:szCs w:val="26"/>
        </w:rPr>
        <w:t>):</w:t>
      </w:r>
      <w:bookmarkEnd w:id="123"/>
    </w:p>
    <w:p w:rsidR="0037367E" w:rsidRPr="006B0F13" w:rsidRDefault="0075194F" w:rsidP="00323AC8">
      <w:pPr>
        <w:jc w:val="center"/>
        <w:rPr>
          <w:szCs w:val="26"/>
        </w:rPr>
      </w:pPr>
      <w:r>
        <w:rPr>
          <w:szCs w:val="26"/>
        </w:rPr>
        <w:t>PSS</w:t>
      </w:r>
      <w:r w:rsidRPr="006B0F13">
        <w:rPr>
          <w:szCs w:val="26"/>
        </w:rPr>
        <w:t xml:space="preserve"> </w:t>
      </w:r>
      <w:r w:rsidR="0037367E" w:rsidRPr="006B0F13">
        <w:rPr>
          <w:szCs w:val="26"/>
        </w:rPr>
        <w:t>= Máximo (</w:t>
      </w:r>
      <w:r>
        <w:rPr>
          <w:szCs w:val="26"/>
        </w:rPr>
        <w:t>PSS</w:t>
      </w:r>
      <w:r w:rsidRPr="006B0F13">
        <w:rPr>
          <w:szCs w:val="26"/>
        </w:rPr>
        <w:t>1</w:t>
      </w:r>
      <w:r w:rsidR="0037367E" w:rsidRPr="006B0F13">
        <w:rPr>
          <w:szCs w:val="26"/>
        </w:rPr>
        <w:t xml:space="preserve">; </w:t>
      </w:r>
      <w:r>
        <w:rPr>
          <w:szCs w:val="26"/>
        </w:rPr>
        <w:t>PSS</w:t>
      </w:r>
      <w:r w:rsidRPr="006B0F13">
        <w:rPr>
          <w:szCs w:val="26"/>
        </w:rPr>
        <w:t>2</w:t>
      </w:r>
      <w:r w:rsidR="0037367E" w:rsidRPr="006B0F13">
        <w:rPr>
          <w:szCs w:val="26"/>
        </w:rPr>
        <w:t>)</w:t>
      </w:r>
      <w:r w:rsidR="00191789">
        <w:rPr>
          <w:szCs w:val="26"/>
        </w:rPr>
        <w:t xml:space="preserve"> / </w:t>
      </w:r>
      <w:r w:rsidR="00C26D27">
        <w:rPr>
          <w:szCs w:val="26"/>
        </w:rPr>
        <w:t>nDeb</w:t>
      </w:r>
    </w:p>
    <w:p w:rsidR="0037367E" w:rsidRPr="006B0F13" w:rsidRDefault="0037367E" w:rsidP="006B0F13">
      <w:pPr>
        <w:ind w:left="709"/>
        <w:rPr>
          <w:szCs w:val="26"/>
        </w:rPr>
      </w:pPr>
      <w:r w:rsidRPr="006B0F13">
        <w:rPr>
          <w:szCs w:val="26"/>
        </w:rPr>
        <w:t>Sendo:</w:t>
      </w:r>
    </w:p>
    <w:p w:rsidR="00486FB5" w:rsidRPr="00A8799E" w:rsidRDefault="0075194F" w:rsidP="00323AC8">
      <w:pPr>
        <w:jc w:val="center"/>
        <w:rPr>
          <w:szCs w:val="26"/>
        </w:rPr>
      </w:pPr>
      <w:r>
        <w:rPr>
          <w:szCs w:val="26"/>
        </w:rPr>
        <w:t>PSS</w:t>
      </w:r>
      <w:r w:rsidR="00486FB5" w:rsidRPr="00A8799E">
        <w:rPr>
          <w:szCs w:val="26"/>
        </w:rPr>
        <w:t xml:space="preserve">1 = </w:t>
      </w:r>
      <w:r w:rsidR="00E8687E">
        <w:rPr>
          <w:szCs w:val="26"/>
        </w:rPr>
        <w:t>0,7750</w:t>
      </w:r>
      <w:r w:rsidR="00E8687E" w:rsidRPr="00A8799E">
        <w:rPr>
          <w:szCs w:val="26"/>
        </w:rPr>
        <w:t xml:space="preserve">% </w:t>
      </w:r>
      <w:r w:rsidR="00486FB5" w:rsidRPr="00A8799E">
        <w:rPr>
          <w:szCs w:val="26"/>
        </w:rPr>
        <w:t xml:space="preserve">x </w:t>
      </w:r>
      <w:r w:rsidR="00486FB5" w:rsidRPr="00323AC8">
        <w:rPr>
          <w:i/>
          <w:szCs w:val="26"/>
        </w:rPr>
        <w:t>Enterprise Value</w:t>
      </w:r>
    </w:p>
    <w:p w:rsidR="00486FB5" w:rsidRPr="00A8799E" w:rsidRDefault="00486FB5" w:rsidP="00486FB5">
      <w:pPr>
        <w:ind w:left="1701"/>
        <w:jc w:val="center"/>
        <w:rPr>
          <w:szCs w:val="26"/>
        </w:rPr>
      </w:pPr>
    </w:p>
    <w:p w:rsidR="00486FB5" w:rsidRPr="00501974" w:rsidRDefault="0075194F" w:rsidP="00323AC8">
      <w:pPr>
        <w:jc w:val="center"/>
        <w:rPr>
          <w:szCs w:val="26"/>
        </w:rPr>
      </w:pPr>
      <w:r>
        <w:rPr>
          <w:szCs w:val="26"/>
        </w:rPr>
        <w:t>PSS</w:t>
      </w:r>
      <w:r w:rsidR="00486FB5" w:rsidRPr="00501974">
        <w:rPr>
          <w:szCs w:val="26"/>
        </w:rPr>
        <w:t xml:space="preserve">2 = </w:t>
      </w:r>
      <w:r w:rsidR="00486FB5" w:rsidRPr="009D788D">
        <w:rPr>
          <w:szCs w:val="26"/>
        </w:rPr>
        <w:t>R$ 5.000.000,00</w:t>
      </w:r>
      <w:r w:rsidR="00486FB5" w:rsidRPr="00A8799E">
        <w:rPr>
          <w:szCs w:val="26"/>
        </w:rPr>
        <w:t xml:space="preserve"> x </w:t>
      </w:r>
      <w:r w:rsidR="00486FB5" w:rsidRPr="007645A7">
        <w:rPr>
          <w:szCs w:val="26"/>
        </w:rPr>
        <w:t>Fator DI</w:t>
      </w:r>
    </w:p>
    <w:p w:rsidR="00486FB5" w:rsidRPr="00501974" w:rsidRDefault="00486FB5" w:rsidP="00486FB5">
      <w:pPr>
        <w:ind w:left="709"/>
        <w:rPr>
          <w:szCs w:val="26"/>
        </w:rPr>
      </w:pPr>
    </w:p>
    <w:p w:rsidR="00486FB5" w:rsidRDefault="00486FB5" w:rsidP="00486FB5">
      <w:pPr>
        <w:ind w:left="709"/>
        <w:rPr>
          <w:szCs w:val="26"/>
        </w:rPr>
      </w:pPr>
      <w:r w:rsidRPr="00323AC8">
        <w:rPr>
          <w:i/>
          <w:szCs w:val="26"/>
        </w:rPr>
        <w:t>Enterprise Value</w:t>
      </w:r>
      <w:r w:rsidRPr="00285350">
        <w:rPr>
          <w:szCs w:val="26"/>
        </w:rPr>
        <w:t xml:space="preserve"> = </w:t>
      </w:r>
      <w:r>
        <w:rPr>
          <w:szCs w:val="26"/>
        </w:rPr>
        <w:t xml:space="preserve">valor </w:t>
      </w:r>
      <w:r w:rsidR="00D6125A" w:rsidRPr="002F2F2B">
        <w:t xml:space="preserve">correspondente ao preço </w:t>
      </w:r>
      <w:r>
        <w:rPr>
          <w:szCs w:val="26"/>
        </w:rPr>
        <w:t xml:space="preserve">da totalidade das ações </w:t>
      </w:r>
      <w:r w:rsidR="001A4391">
        <w:rPr>
          <w:szCs w:val="26"/>
        </w:rPr>
        <w:t xml:space="preserve">de emissão </w:t>
      </w:r>
      <w:r>
        <w:rPr>
          <w:szCs w:val="26"/>
        </w:rPr>
        <w:t>da</w:t>
      </w:r>
      <w:r w:rsidR="001A4391">
        <w:rPr>
          <w:szCs w:val="26"/>
        </w:rPr>
        <w:t xml:space="preserve"> </w:t>
      </w:r>
      <w:r>
        <w:rPr>
          <w:szCs w:val="26"/>
        </w:rPr>
        <w:t xml:space="preserve">Companhia </w:t>
      </w:r>
      <w:bookmarkStart w:id="124" w:name="_Hlk528858789"/>
      <w:r>
        <w:rPr>
          <w:szCs w:val="26"/>
        </w:rPr>
        <w:t>n</w:t>
      </w:r>
      <w:r w:rsidR="004779AC">
        <w:rPr>
          <w:szCs w:val="26"/>
        </w:rPr>
        <w:t>a data de</w:t>
      </w:r>
      <w:r>
        <w:rPr>
          <w:szCs w:val="26"/>
        </w:rPr>
        <w:t xml:space="preserve"> ocorrência </w:t>
      </w:r>
      <w:bookmarkEnd w:id="124"/>
      <w:r>
        <w:rPr>
          <w:szCs w:val="26"/>
        </w:rPr>
        <w:t>do Evento de Liquidez</w:t>
      </w:r>
      <w:bookmarkStart w:id="125" w:name="_Hlk528858822"/>
      <w:r>
        <w:rPr>
          <w:szCs w:val="26"/>
        </w:rPr>
        <w:t xml:space="preserve">, </w:t>
      </w:r>
      <w:r w:rsidR="004779AC">
        <w:rPr>
          <w:szCs w:val="26"/>
        </w:rPr>
        <w:t xml:space="preserve">o qual já deverá considerar, para fins do cálculo, como se </w:t>
      </w:r>
      <w:r>
        <w:rPr>
          <w:szCs w:val="26"/>
        </w:rPr>
        <w:t xml:space="preserve">o Evento de Liquidez </w:t>
      </w:r>
      <w:r w:rsidR="004779AC">
        <w:rPr>
          <w:szCs w:val="26"/>
        </w:rPr>
        <w:t xml:space="preserve">já estivesse </w:t>
      </w:r>
      <w:r>
        <w:rPr>
          <w:szCs w:val="26"/>
        </w:rPr>
        <w:t>concluído</w:t>
      </w:r>
      <w:bookmarkEnd w:id="125"/>
      <w:r w:rsidRPr="00285350">
        <w:rPr>
          <w:szCs w:val="26"/>
        </w:rPr>
        <w:t>;</w:t>
      </w:r>
    </w:p>
    <w:p w:rsidR="00AD31B1" w:rsidRDefault="00486FB5" w:rsidP="006B0F13">
      <w:pPr>
        <w:ind w:left="709"/>
        <w:rPr>
          <w:szCs w:val="26"/>
        </w:rPr>
      </w:pPr>
      <w:r w:rsidRPr="007645A7">
        <w:rPr>
          <w:szCs w:val="26"/>
        </w:rPr>
        <w:t xml:space="preserve">Fator DI = produtório das Taxas DI, desde a </w:t>
      </w:r>
      <w:r>
        <w:rPr>
          <w:szCs w:val="26"/>
        </w:rPr>
        <w:t xml:space="preserve">Primeira </w:t>
      </w:r>
      <w:r w:rsidRPr="007645A7">
        <w:rPr>
          <w:szCs w:val="26"/>
        </w:rPr>
        <w:t>Data de Integralização</w:t>
      </w:r>
      <w:r>
        <w:rPr>
          <w:szCs w:val="26"/>
        </w:rPr>
        <w:t xml:space="preserve"> das Debêntures</w:t>
      </w:r>
      <w:r w:rsidRPr="00546E2A">
        <w:rPr>
          <w:szCs w:val="26"/>
        </w:rPr>
        <w:t xml:space="preserve"> </w:t>
      </w:r>
      <w:r>
        <w:rPr>
          <w:szCs w:val="26"/>
        </w:rPr>
        <w:t>da Segunda Série</w:t>
      </w:r>
      <w:r w:rsidRPr="007645A7">
        <w:rPr>
          <w:szCs w:val="26"/>
        </w:rPr>
        <w:t>, inclusive, até a data de cálculo, exclusive, calculado com 8 (oito) casas decimais, com arredondamento</w:t>
      </w:r>
      <w:r>
        <w:rPr>
          <w:szCs w:val="26"/>
        </w:rPr>
        <w:t xml:space="preserve">, conforme fórmula descrita na </w:t>
      </w:r>
      <w:r w:rsidR="00663190">
        <w:rPr>
          <w:szCs w:val="26"/>
        </w:rPr>
        <w:t>C</w:t>
      </w:r>
      <w:r>
        <w:rPr>
          <w:szCs w:val="26"/>
        </w:rPr>
        <w:t>láusula</w:t>
      </w:r>
      <w:r w:rsidR="00663190">
        <w:rPr>
          <w:szCs w:val="26"/>
        </w:rPr>
        <w:t> </w:t>
      </w:r>
      <w:r w:rsidR="007F658C">
        <w:rPr>
          <w:szCs w:val="26"/>
        </w:rPr>
        <w:fldChar w:fldCharType="begin"/>
      </w:r>
      <w:r w:rsidR="007F658C">
        <w:rPr>
          <w:szCs w:val="26"/>
        </w:rPr>
        <w:instrText xml:space="preserve"> REF _Ref528758445 \n \p \h </w:instrText>
      </w:r>
      <w:r w:rsidR="007F658C">
        <w:rPr>
          <w:szCs w:val="26"/>
        </w:rPr>
      </w:r>
      <w:r w:rsidR="007F658C">
        <w:rPr>
          <w:szCs w:val="26"/>
        </w:rPr>
        <w:fldChar w:fldCharType="separate"/>
      </w:r>
      <w:r w:rsidR="00EB3EC1">
        <w:rPr>
          <w:szCs w:val="26"/>
        </w:rPr>
        <w:t>7.20.1 acima</w:t>
      </w:r>
      <w:r w:rsidR="007F658C">
        <w:rPr>
          <w:szCs w:val="26"/>
        </w:rPr>
        <w:fldChar w:fldCharType="end"/>
      </w:r>
      <w:r w:rsidR="0081274D">
        <w:rPr>
          <w:szCs w:val="26"/>
        </w:rPr>
        <w:t>; e</w:t>
      </w:r>
    </w:p>
    <w:p w:rsidR="002E2E99" w:rsidRPr="006B0F13" w:rsidRDefault="002E2E99" w:rsidP="006B0F13">
      <w:pPr>
        <w:ind w:left="709"/>
        <w:rPr>
          <w:szCs w:val="26"/>
        </w:rPr>
      </w:pPr>
      <w:r>
        <w:rPr>
          <w:szCs w:val="26"/>
        </w:rPr>
        <w:t>nDeb = número de Debêntures em Circulação.</w:t>
      </w:r>
    </w:p>
    <w:p w:rsidR="0006431E" w:rsidRPr="00861B95" w:rsidRDefault="00FA75F4" w:rsidP="00525475">
      <w:pPr>
        <w:numPr>
          <w:ilvl w:val="5"/>
          <w:numId w:val="29"/>
        </w:numPr>
        <w:rPr>
          <w:i/>
          <w:szCs w:val="26"/>
        </w:rPr>
      </w:pPr>
      <w:bookmarkStart w:id="126" w:name="_Ref416698799"/>
      <w:bookmarkStart w:id="127" w:name="_Ref416699178"/>
      <w:r>
        <w:rPr>
          <w:szCs w:val="26"/>
        </w:rPr>
        <w:t>O Prêmio</w:t>
      </w:r>
      <w:r w:rsidR="0006431E" w:rsidRPr="003B0217">
        <w:rPr>
          <w:szCs w:val="26"/>
        </w:rPr>
        <w:t xml:space="preserve"> </w:t>
      </w:r>
      <w:r w:rsidR="001439C7">
        <w:rPr>
          <w:szCs w:val="26"/>
        </w:rPr>
        <w:t xml:space="preserve">da </w:t>
      </w:r>
      <w:r w:rsidR="00A11DF9">
        <w:rPr>
          <w:szCs w:val="26"/>
        </w:rPr>
        <w:t>Segunda</w:t>
      </w:r>
      <w:r w:rsidR="001439C7">
        <w:rPr>
          <w:szCs w:val="26"/>
        </w:rPr>
        <w:t xml:space="preserve"> Série </w:t>
      </w:r>
      <w:r w:rsidR="0006431E" w:rsidRPr="003B0217">
        <w:rPr>
          <w:szCs w:val="26"/>
        </w:rPr>
        <w:t>será apurad</w:t>
      </w:r>
      <w:r>
        <w:rPr>
          <w:szCs w:val="26"/>
        </w:rPr>
        <w:t>o</w:t>
      </w:r>
      <w:r w:rsidR="0006431E" w:rsidRPr="003B0217">
        <w:rPr>
          <w:szCs w:val="26"/>
        </w:rPr>
        <w:t xml:space="preserve"> pela Companhia</w:t>
      </w:r>
      <w:r w:rsidR="00085349">
        <w:rPr>
          <w:szCs w:val="26"/>
        </w:rPr>
        <w:t xml:space="preserve"> (i)</w:t>
      </w:r>
      <w:r w:rsidR="0006431E" w:rsidRPr="003B0217">
        <w:rPr>
          <w:szCs w:val="26"/>
        </w:rPr>
        <w:t xml:space="preserve"> </w:t>
      </w:r>
      <w:r w:rsidR="00A31F03">
        <w:rPr>
          <w:szCs w:val="26"/>
        </w:rPr>
        <w:t xml:space="preserve">em até </w:t>
      </w:r>
      <w:r w:rsidR="00B877AB">
        <w:rPr>
          <w:szCs w:val="26"/>
        </w:rPr>
        <w:t xml:space="preserve">1 (um) </w:t>
      </w:r>
      <w:r w:rsidR="00A31F03">
        <w:rPr>
          <w:szCs w:val="26"/>
        </w:rPr>
        <w:t>Dia Úti</w:t>
      </w:r>
      <w:r w:rsidR="00B877AB">
        <w:rPr>
          <w:szCs w:val="26"/>
        </w:rPr>
        <w:t>l</w:t>
      </w:r>
      <w:r w:rsidR="00A31F03">
        <w:rPr>
          <w:szCs w:val="26"/>
        </w:rPr>
        <w:t xml:space="preserve"> </w:t>
      </w:r>
      <w:r w:rsidR="00A9146F">
        <w:rPr>
          <w:szCs w:val="26"/>
        </w:rPr>
        <w:t>contado da ocorrência de qualquer Evento de Liquidez</w:t>
      </w:r>
      <w:r w:rsidR="00954C93">
        <w:rPr>
          <w:szCs w:val="26"/>
        </w:rPr>
        <w:t>;</w:t>
      </w:r>
      <w:r w:rsidR="00D804CA">
        <w:rPr>
          <w:szCs w:val="26"/>
        </w:rPr>
        <w:t xml:space="preserve"> </w:t>
      </w:r>
      <w:r w:rsidR="00954C93">
        <w:rPr>
          <w:szCs w:val="26"/>
        </w:rPr>
        <w:t>(ii)</w:t>
      </w:r>
      <w:r w:rsidR="00E11C00">
        <w:rPr>
          <w:szCs w:val="26"/>
        </w:rPr>
        <w:t xml:space="preserve"> com antecedência mínima de </w:t>
      </w:r>
      <w:r w:rsidR="00DE5D64">
        <w:rPr>
          <w:szCs w:val="26"/>
        </w:rPr>
        <w:t>10</w:t>
      </w:r>
      <w:r w:rsidR="00D804CA">
        <w:rPr>
          <w:szCs w:val="26"/>
        </w:rPr>
        <w:t xml:space="preserve"> (</w:t>
      </w:r>
      <w:r w:rsidR="00DE5D64">
        <w:rPr>
          <w:szCs w:val="26"/>
        </w:rPr>
        <w:t>dez</w:t>
      </w:r>
      <w:r w:rsidR="00D804CA">
        <w:rPr>
          <w:szCs w:val="26"/>
        </w:rPr>
        <w:t xml:space="preserve">) Dias Úteis </w:t>
      </w:r>
      <w:r w:rsidR="0035570E">
        <w:rPr>
          <w:szCs w:val="26"/>
        </w:rPr>
        <w:t>da Data de Vencimento</w:t>
      </w:r>
      <w:r w:rsidR="00A44C95">
        <w:rPr>
          <w:szCs w:val="26"/>
        </w:rPr>
        <w:t xml:space="preserve">; ou (iii) em até </w:t>
      </w:r>
      <w:r w:rsidR="00400F66">
        <w:rPr>
          <w:szCs w:val="26"/>
        </w:rPr>
        <w:t xml:space="preserve">1 (um) </w:t>
      </w:r>
      <w:r w:rsidR="00A44C95">
        <w:rPr>
          <w:szCs w:val="26"/>
        </w:rPr>
        <w:t>Dia Út</w:t>
      </w:r>
      <w:r w:rsidR="00552830">
        <w:rPr>
          <w:szCs w:val="26"/>
        </w:rPr>
        <w:t>il</w:t>
      </w:r>
      <w:r w:rsidR="00A44C95">
        <w:rPr>
          <w:szCs w:val="26"/>
        </w:rPr>
        <w:t xml:space="preserve"> contado </w:t>
      </w:r>
      <w:r w:rsidR="00416BC5">
        <w:rPr>
          <w:szCs w:val="26"/>
        </w:rPr>
        <w:t xml:space="preserve">da </w:t>
      </w:r>
      <w:r w:rsidR="00ED740B" w:rsidRPr="007645A7">
        <w:rPr>
          <w:szCs w:val="26"/>
        </w:rPr>
        <w:t>ocorrência do vencimento antecipado das obrigações decorrentes das Debêntures</w:t>
      </w:r>
      <w:r w:rsidR="0035570E">
        <w:rPr>
          <w:szCs w:val="26"/>
        </w:rPr>
        <w:t>, o que ocorrer primeiro</w:t>
      </w:r>
      <w:r w:rsidR="00BE0353">
        <w:rPr>
          <w:szCs w:val="26"/>
        </w:rPr>
        <w:t>,</w:t>
      </w:r>
      <w:r w:rsidR="000536CF">
        <w:rPr>
          <w:szCs w:val="26"/>
        </w:rPr>
        <w:t xml:space="preserve"> e acompanhad</w:t>
      </w:r>
      <w:r>
        <w:rPr>
          <w:szCs w:val="26"/>
        </w:rPr>
        <w:t>o</w:t>
      </w:r>
      <w:r w:rsidR="000536CF">
        <w:rPr>
          <w:szCs w:val="26"/>
        </w:rPr>
        <w:t xml:space="preserve"> pel</w:t>
      </w:r>
      <w:r w:rsidR="00802057">
        <w:rPr>
          <w:szCs w:val="26"/>
        </w:rPr>
        <w:t xml:space="preserve">o Agente Fiduciário </w:t>
      </w:r>
      <w:r w:rsidR="00123EA7">
        <w:rPr>
          <w:szCs w:val="26"/>
        </w:rPr>
        <w:t>na mesma</w:t>
      </w:r>
      <w:r w:rsidR="0006431E" w:rsidRPr="003B0217">
        <w:rPr>
          <w:szCs w:val="26"/>
        </w:rPr>
        <w:t xml:space="preserve"> data de recebimento, pelo Agente Fiduciário, das informações a que se refere a Cláusula </w:t>
      </w:r>
      <w:r w:rsidR="0006431E" w:rsidRPr="003B0217">
        <w:rPr>
          <w:szCs w:val="26"/>
        </w:rPr>
        <w:fldChar w:fldCharType="begin"/>
      </w:r>
      <w:r w:rsidR="0006431E" w:rsidRPr="003B0217">
        <w:rPr>
          <w:szCs w:val="26"/>
        </w:rPr>
        <w:instrText xml:space="preserve"> REF _Ref279333767 \n \p \h  \* MERGEFORMAT </w:instrText>
      </w:r>
      <w:r w:rsidR="0006431E" w:rsidRPr="003B0217">
        <w:rPr>
          <w:szCs w:val="26"/>
        </w:rPr>
      </w:r>
      <w:r w:rsidR="0006431E" w:rsidRPr="003B0217">
        <w:rPr>
          <w:szCs w:val="26"/>
        </w:rPr>
        <w:fldChar w:fldCharType="separate"/>
      </w:r>
      <w:r w:rsidR="00EB3EC1">
        <w:rPr>
          <w:szCs w:val="26"/>
        </w:rPr>
        <w:t>8.1 abaixo</w:t>
      </w:r>
      <w:r w:rsidR="0006431E" w:rsidRPr="003B0217">
        <w:rPr>
          <w:szCs w:val="26"/>
        </w:rPr>
        <w:fldChar w:fldCharType="end"/>
      </w:r>
      <w:r w:rsidR="0006431E" w:rsidRPr="003B0217">
        <w:rPr>
          <w:szCs w:val="26"/>
        </w:rPr>
        <w:t>, inciso </w:t>
      </w:r>
      <w:r w:rsidR="0006431E" w:rsidRPr="003B0217">
        <w:rPr>
          <w:szCs w:val="26"/>
        </w:rPr>
        <w:fldChar w:fldCharType="begin"/>
      </w:r>
      <w:r w:rsidR="0006431E" w:rsidRPr="003B0217">
        <w:rPr>
          <w:szCs w:val="26"/>
        </w:rPr>
        <w:instrText xml:space="preserve"> REF _Ref225332080 \n \h  \* MERGEFORMAT </w:instrText>
      </w:r>
      <w:r w:rsidR="0006431E" w:rsidRPr="003B0217">
        <w:rPr>
          <w:szCs w:val="26"/>
        </w:rPr>
      </w:r>
      <w:r w:rsidR="0006431E" w:rsidRPr="003B0217">
        <w:rPr>
          <w:szCs w:val="26"/>
        </w:rPr>
        <w:fldChar w:fldCharType="separate"/>
      </w:r>
      <w:r w:rsidR="00EB3EC1">
        <w:rPr>
          <w:szCs w:val="26"/>
        </w:rPr>
        <w:t>V</w:t>
      </w:r>
      <w:r w:rsidR="0006431E" w:rsidRPr="003B0217">
        <w:rPr>
          <w:szCs w:val="26"/>
        </w:rPr>
        <w:fldChar w:fldCharType="end"/>
      </w:r>
      <w:r w:rsidR="0006431E" w:rsidRPr="003B0217">
        <w:rPr>
          <w:szCs w:val="26"/>
        </w:rPr>
        <w:t>, alínea </w:t>
      </w:r>
      <w:r w:rsidR="00331D81">
        <w:rPr>
          <w:szCs w:val="26"/>
        </w:rPr>
        <w:fldChar w:fldCharType="begin"/>
      </w:r>
      <w:r w:rsidR="00331D81">
        <w:rPr>
          <w:szCs w:val="26"/>
        </w:rPr>
        <w:instrText xml:space="preserve"> REF _Ref527383340 \n \h </w:instrText>
      </w:r>
      <w:r w:rsidR="00331D81">
        <w:rPr>
          <w:szCs w:val="26"/>
        </w:rPr>
      </w:r>
      <w:r w:rsidR="00331D81">
        <w:rPr>
          <w:szCs w:val="26"/>
        </w:rPr>
        <w:fldChar w:fldCharType="separate"/>
      </w:r>
      <w:r w:rsidR="00EB3EC1">
        <w:rPr>
          <w:szCs w:val="26"/>
        </w:rPr>
        <w:t>(a)</w:t>
      </w:r>
      <w:r w:rsidR="00331D81">
        <w:rPr>
          <w:szCs w:val="26"/>
        </w:rPr>
        <w:fldChar w:fldCharType="end"/>
      </w:r>
      <w:r w:rsidR="0006431E" w:rsidRPr="003B0217">
        <w:rPr>
          <w:szCs w:val="26"/>
        </w:rPr>
        <w:t>, tendo por base as Demonstrações Financeiras Consolidadas da Companhia.</w:t>
      </w:r>
      <w:bookmarkEnd w:id="126"/>
      <w:bookmarkEnd w:id="127"/>
    </w:p>
    <w:p w:rsidR="00861B95" w:rsidRPr="00824B09" w:rsidRDefault="00861B95" w:rsidP="00525475">
      <w:pPr>
        <w:numPr>
          <w:ilvl w:val="5"/>
          <w:numId w:val="29"/>
        </w:numPr>
        <w:rPr>
          <w:i/>
          <w:szCs w:val="26"/>
        </w:rPr>
      </w:pPr>
      <w:r>
        <w:rPr>
          <w:szCs w:val="26"/>
        </w:rPr>
        <w:t>Em nenhuma hipótese, o Prêmio da Segunda Série poderá ser inferior a zero.</w:t>
      </w:r>
    </w:p>
    <w:p w:rsidR="00FE2A08" w:rsidRPr="00824B09" w:rsidRDefault="00FE2A08" w:rsidP="00673018">
      <w:pPr>
        <w:numPr>
          <w:ilvl w:val="5"/>
          <w:numId w:val="29"/>
        </w:numPr>
        <w:rPr>
          <w:i/>
          <w:szCs w:val="26"/>
        </w:rPr>
      </w:pPr>
      <w:r w:rsidRPr="003B0217">
        <w:rPr>
          <w:szCs w:val="26"/>
        </w:rPr>
        <w:t>A Companhia deverá, no prazo de até 2 (dois) Dias Úteis contados da data de recebimento, pela Companhia, da manifestação do Agente Fiduciário acerca do cálculo d</w:t>
      </w:r>
      <w:r w:rsidR="00FA75F4">
        <w:rPr>
          <w:szCs w:val="26"/>
        </w:rPr>
        <w:t>o</w:t>
      </w:r>
      <w:r w:rsidRPr="003B0217">
        <w:rPr>
          <w:szCs w:val="26"/>
        </w:rPr>
        <w:t xml:space="preserve"> </w:t>
      </w:r>
      <w:r w:rsidR="00FA75F4">
        <w:rPr>
          <w:szCs w:val="26"/>
        </w:rPr>
        <w:t>Prêmio</w:t>
      </w:r>
      <w:r w:rsidRPr="003B0217">
        <w:rPr>
          <w:szCs w:val="26"/>
        </w:rPr>
        <w:t xml:space="preserve"> </w:t>
      </w:r>
      <w:r w:rsidR="00A51282">
        <w:rPr>
          <w:szCs w:val="26"/>
        </w:rPr>
        <w:t xml:space="preserve">da </w:t>
      </w:r>
      <w:r w:rsidR="00DE47AC">
        <w:rPr>
          <w:szCs w:val="26"/>
        </w:rPr>
        <w:t>Segunda</w:t>
      </w:r>
      <w:r w:rsidR="00A51282">
        <w:rPr>
          <w:szCs w:val="26"/>
        </w:rPr>
        <w:t xml:space="preserve"> Série </w:t>
      </w:r>
      <w:r w:rsidRPr="003B0217">
        <w:rPr>
          <w:szCs w:val="26"/>
        </w:rPr>
        <w:t>encaminhado pela Companhia nos termos da Cláusula </w:t>
      </w:r>
      <w:r w:rsidRPr="003B0217">
        <w:rPr>
          <w:szCs w:val="26"/>
        </w:rPr>
        <w:fldChar w:fldCharType="begin"/>
      </w:r>
      <w:r w:rsidRPr="003B0217">
        <w:rPr>
          <w:szCs w:val="26"/>
        </w:rPr>
        <w:instrText xml:space="preserve"> REF _Ref416699178 \n \p \h </w:instrText>
      </w:r>
      <w:r w:rsidRPr="003B0217">
        <w:rPr>
          <w:szCs w:val="26"/>
        </w:rPr>
      </w:r>
      <w:r w:rsidRPr="003B0217">
        <w:rPr>
          <w:szCs w:val="26"/>
        </w:rPr>
        <w:fldChar w:fldCharType="separate"/>
      </w:r>
      <w:r w:rsidR="00EB3EC1">
        <w:rPr>
          <w:szCs w:val="26"/>
        </w:rPr>
        <w:t>7.22.1 acima</w:t>
      </w:r>
      <w:r w:rsidRPr="003B0217">
        <w:rPr>
          <w:szCs w:val="26"/>
        </w:rPr>
        <w:fldChar w:fldCharType="end"/>
      </w:r>
      <w:r w:rsidRPr="003B0217">
        <w:rPr>
          <w:szCs w:val="26"/>
        </w:rPr>
        <w:t>, enviar aos Debenturistas (por meio de publicação de anúncio nos termos da Cláusula </w:t>
      </w:r>
      <w:r w:rsidRPr="003B0217">
        <w:rPr>
          <w:szCs w:val="26"/>
        </w:rPr>
        <w:fldChar w:fldCharType="begin"/>
      </w:r>
      <w:r w:rsidRPr="003B0217">
        <w:rPr>
          <w:szCs w:val="26"/>
        </w:rPr>
        <w:instrText xml:space="preserve"> REF _Ref284530595 \r \p \h </w:instrText>
      </w:r>
      <w:r w:rsidRPr="003B0217">
        <w:rPr>
          <w:szCs w:val="26"/>
        </w:rPr>
      </w:r>
      <w:r w:rsidRPr="003B0217">
        <w:rPr>
          <w:szCs w:val="26"/>
        </w:rPr>
        <w:fldChar w:fldCharType="separate"/>
      </w:r>
      <w:r w:rsidR="00EB3EC1">
        <w:rPr>
          <w:szCs w:val="26"/>
        </w:rPr>
        <w:t>7.35 abaixo</w:t>
      </w:r>
      <w:r w:rsidRPr="003B0217">
        <w:rPr>
          <w:szCs w:val="26"/>
        </w:rPr>
        <w:fldChar w:fldCharType="end"/>
      </w:r>
      <w:r w:rsidRPr="003B0217">
        <w:rPr>
          <w:szCs w:val="26"/>
        </w:rPr>
        <w:t xml:space="preserve"> ou de comunicação individual a todos os Debenturistas</w:t>
      </w:r>
      <w:r w:rsidR="004F2DE4">
        <w:t>, com cópia ao Agente Fiduciário</w:t>
      </w:r>
      <w:r w:rsidRPr="003B0217">
        <w:rPr>
          <w:szCs w:val="26"/>
        </w:rPr>
        <w:t xml:space="preserve">), ao Escriturador, ao Banco Liquidante e à </w:t>
      </w:r>
      <w:r w:rsidR="00E101E7">
        <w:rPr>
          <w:szCs w:val="26"/>
        </w:rPr>
        <w:t>B3</w:t>
      </w:r>
      <w:r w:rsidRPr="003B0217">
        <w:rPr>
          <w:szCs w:val="26"/>
        </w:rPr>
        <w:t xml:space="preserve">, comunicação informando (i) o valor </w:t>
      </w:r>
      <w:r w:rsidR="00FA75F4">
        <w:rPr>
          <w:szCs w:val="26"/>
        </w:rPr>
        <w:t>do Prêmio</w:t>
      </w:r>
      <w:r w:rsidRPr="003B0217">
        <w:rPr>
          <w:szCs w:val="26"/>
        </w:rPr>
        <w:t xml:space="preserve"> </w:t>
      </w:r>
      <w:r w:rsidR="00A51282">
        <w:rPr>
          <w:szCs w:val="26"/>
        </w:rPr>
        <w:t xml:space="preserve">da </w:t>
      </w:r>
      <w:r w:rsidR="00DE47AC">
        <w:rPr>
          <w:szCs w:val="26"/>
        </w:rPr>
        <w:t>Segunda</w:t>
      </w:r>
      <w:r w:rsidR="00A51282">
        <w:rPr>
          <w:szCs w:val="26"/>
        </w:rPr>
        <w:t xml:space="preserve"> Série </w:t>
      </w:r>
      <w:r w:rsidRPr="003B0217">
        <w:rPr>
          <w:szCs w:val="26"/>
        </w:rPr>
        <w:t>devida; (ii) a data de pagamento d</w:t>
      </w:r>
      <w:r w:rsidR="00FA75F4">
        <w:rPr>
          <w:szCs w:val="26"/>
        </w:rPr>
        <w:t>o</w:t>
      </w:r>
      <w:r w:rsidRPr="003B0217">
        <w:rPr>
          <w:szCs w:val="26"/>
        </w:rPr>
        <w:t xml:space="preserve"> </w:t>
      </w:r>
      <w:r w:rsidR="00FA75F4">
        <w:rPr>
          <w:szCs w:val="26"/>
        </w:rPr>
        <w:t>Prêmio</w:t>
      </w:r>
      <w:r w:rsidRPr="003B0217">
        <w:rPr>
          <w:szCs w:val="26"/>
        </w:rPr>
        <w:t xml:space="preserve"> </w:t>
      </w:r>
      <w:r w:rsidR="00A51282">
        <w:rPr>
          <w:szCs w:val="26"/>
        </w:rPr>
        <w:t xml:space="preserve">da </w:t>
      </w:r>
      <w:r w:rsidR="00DE47AC">
        <w:rPr>
          <w:szCs w:val="26"/>
        </w:rPr>
        <w:t>Segunda</w:t>
      </w:r>
      <w:r w:rsidR="00A51282">
        <w:rPr>
          <w:szCs w:val="26"/>
        </w:rPr>
        <w:t xml:space="preserve"> Série </w:t>
      </w:r>
      <w:r w:rsidRPr="003B0217">
        <w:rPr>
          <w:szCs w:val="26"/>
        </w:rPr>
        <w:t>(observado o prazo para pagamento a que se refere a Cláusula </w:t>
      </w:r>
      <w:r w:rsidRPr="003B0217">
        <w:rPr>
          <w:szCs w:val="26"/>
        </w:rPr>
        <w:fldChar w:fldCharType="begin"/>
      </w:r>
      <w:r w:rsidRPr="003B0217">
        <w:rPr>
          <w:szCs w:val="26"/>
        </w:rPr>
        <w:instrText xml:space="preserve"> REF _Ref416700040 \n \p \h </w:instrText>
      </w:r>
      <w:r w:rsidRPr="003B0217">
        <w:rPr>
          <w:szCs w:val="26"/>
        </w:rPr>
      </w:r>
      <w:r w:rsidRPr="003B0217">
        <w:rPr>
          <w:szCs w:val="26"/>
        </w:rPr>
        <w:fldChar w:fldCharType="separate"/>
      </w:r>
      <w:r w:rsidR="00EB3EC1">
        <w:rPr>
          <w:szCs w:val="26"/>
        </w:rPr>
        <w:t>7.22.4 abaixo</w:t>
      </w:r>
      <w:r w:rsidRPr="003B0217">
        <w:rPr>
          <w:szCs w:val="26"/>
        </w:rPr>
        <w:fldChar w:fldCharType="end"/>
      </w:r>
      <w:r w:rsidRPr="003B0217">
        <w:rPr>
          <w:szCs w:val="26"/>
        </w:rPr>
        <w:t xml:space="preserve">); e (iii) qualquer outra informação relevante relativa </w:t>
      </w:r>
      <w:r w:rsidR="00FA75F4">
        <w:rPr>
          <w:szCs w:val="26"/>
        </w:rPr>
        <w:t>ao Prêmio</w:t>
      </w:r>
      <w:r w:rsidR="00A51282" w:rsidRPr="00A51282">
        <w:rPr>
          <w:szCs w:val="26"/>
        </w:rPr>
        <w:t xml:space="preserve"> </w:t>
      </w:r>
      <w:r w:rsidR="00A51282">
        <w:rPr>
          <w:szCs w:val="26"/>
        </w:rPr>
        <w:t xml:space="preserve">da </w:t>
      </w:r>
      <w:r w:rsidR="00DE47AC">
        <w:rPr>
          <w:szCs w:val="26"/>
        </w:rPr>
        <w:t>Segunda</w:t>
      </w:r>
      <w:r w:rsidR="00A51282">
        <w:rPr>
          <w:szCs w:val="26"/>
        </w:rPr>
        <w:t xml:space="preserve"> Série</w:t>
      </w:r>
      <w:r w:rsidRPr="003B0217">
        <w:rPr>
          <w:szCs w:val="26"/>
        </w:rPr>
        <w:t>.</w:t>
      </w:r>
    </w:p>
    <w:p w:rsidR="00765840" w:rsidRPr="00451740" w:rsidRDefault="00765840">
      <w:pPr>
        <w:numPr>
          <w:ilvl w:val="5"/>
          <w:numId w:val="29"/>
        </w:numPr>
        <w:rPr>
          <w:i/>
          <w:szCs w:val="26"/>
        </w:rPr>
      </w:pPr>
      <w:bookmarkStart w:id="128" w:name="_Ref416698803"/>
      <w:bookmarkStart w:id="129" w:name="_Ref416700040"/>
      <w:r w:rsidRPr="003B0217">
        <w:rPr>
          <w:szCs w:val="26"/>
        </w:rPr>
        <w:t>Sem prejuízo dos pagamentos em decorrência de resgate antecipado das Debêntures</w:t>
      </w:r>
      <w:r w:rsidR="00694E4D">
        <w:rPr>
          <w:szCs w:val="26"/>
        </w:rPr>
        <w:t>, de amortização extraordinária das Debêntures</w:t>
      </w:r>
      <w:r w:rsidR="00694E4D" w:rsidRPr="00260DA5">
        <w:rPr>
          <w:szCs w:val="26"/>
        </w:rPr>
        <w:t xml:space="preserve"> ou de vencimento antecipado das obrigações decorrentes das Debêntures, conforme previsto n</w:t>
      </w:r>
      <w:r w:rsidR="00694E4D">
        <w:rPr>
          <w:szCs w:val="26"/>
        </w:rPr>
        <w:t>est</w:t>
      </w:r>
      <w:r w:rsidR="00694E4D" w:rsidRPr="00260DA5">
        <w:rPr>
          <w:szCs w:val="26"/>
        </w:rPr>
        <w:t>a Escritura de Emissão</w:t>
      </w:r>
      <w:r w:rsidRPr="003B0217">
        <w:rPr>
          <w:szCs w:val="26"/>
        </w:rPr>
        <w:t xml:space="preserve">, </w:t>
      </w:r>
      <w:r w:rsidR="00FA75F4">
        <w:rPr>
          <w:szCs w:val="26"/>
        </w:rPr>
        <w:t>o Prêmio</w:t>
      </w:r>
      <w:r w:rsidRPr="003B0217">
        <w:rPr>
          <w:szCs w:val="26"/>
        </w:rPr>
        <w:t xml:space="preserve"> </w:t>
      </w:r>
      <w:r w:rsidR="00A51282">
        <w:rPr>
          <w:szCs w:val="26"/>
        </w:rPr>
        <w:t xml:space="preserve">da </w:t>
      </w:r>
      <w:r w:rsidR="00DE47AC">
        <w:rPr>
          <w:szCs w:val="26"/>
        </w:rPr>
        <w:t>Segunda</w:t>
      </w:r>
      <w:r w:rsidR="00A51282">
        <w:rPr>
          <w:szCs w:val="26"/>
        </w:rPr>
        <w:t xml:space="preserve"> Série </w:t>
      </w:r>
      <w:r w:rsidRPr="003B0217">
        <w:rPr>
          <w:szCs w:val="26"/>
        </w:rPr>
        <w:t>será pag</w:t>
      </w:r>
      <w:r w:rsidR="00FA75F4">
        <w:rPr>
          <w:szCs w:val="26"/>
        </w:rPr>
        <w:t>o</w:t>
      </w:r>
      <w:r w:rsidRPr="003B0217">
        <w:rPr>
          <w:szCs w:val="26"/>
        </w:rPr>
        <w:t xml:space="preserve"> pela Companhia no prazo de até </w:t>
      </w:r>
      <w:r w:rsidR="00672C34">
        <w:rPr>
          <w:szCs w:val="26"/>
        </w:rPr>
        <w:t>5</w:t>
      </w:r>
      <w:r w:rsidRPr="003B0217">
        <w:rPr>
          <w:szCs w:val="26"/>
        </w:rPr>
        <w:t> (</w:t>
      </w:r>
      <w:r w:rsidR="00672C34">
        <w:rPr>
          <w:szCs w:val="26"/>
        </w:rPr>
        <w:t>cinco</w:t>
      </w:r>
      <w:r w:rsidRPr="003B0217">
        <w:rPr>
          <w:szCs w:val="26"/>
        </w:rPr>
        <w:t xml:space="preserve">) </w:t>
      </w:r>
      <w:r w:rsidR="00672C34">
        <w:rPr>
          <w:szCs w:val="26"/>
        </w:rPr>
        <w:t>D</w:t>
      </w:r>
      <w:r w:rsidRPr="003B0217">
        <w:rPr>
          <w:szCs w:val="26"/>
        </w:rPr>
        <w:t xml:space="preserve">ias </w:t>
      </w:r>
      <w:r w:rsidR="00672C34">
        <w:rPr>
          <w:szCs w:val="26"/>
        </w:rPr>
        <w:t xml:space="preserve">Úteis </w:t>
      </w:r>
      <w:r w:rsidRPr="003B0217">
        <w:rPr>
          <w:szCs w:val="26"/>
        </w:rPr>
        <w:t>contados da data da</w:t>
      </w:r>
      <w:bookmarkEnd w:id="128"/>
      <w:r w:rsidRPr="003B0217">
        <w:rPr>
          <w:szCs w:val="26"/>
        </w:rPr>
        <w:t xml:space="preserve"> manifestação do Agente Fiduciário acerca do cálculo </w:t>
      </w:r>
      <w:r w:rsidR="00FA75F4">
        <w:rPr>
          <w:szCs w:val="26"/>
        </w:rPr>
        <w:t>do Prêmio</w:t>
      </w:r>
      <w:r w:rsidRPr="003B0217">
        <w:rPr>
          <w:szCs w:val="26"/>
        </w:rPr>
        <w:t xml:space="preserve"> </w:t>
      </w:r>
      <w:r w:rsidR="00A51282">
        <w:rPr>
          <w:szCs w:val="26"/>
        </w:rPr>
        <w:t xml:space="preserve">da </w:t>
      </w:r>
      <w:r w:rsidR="00DE47AC">
        <w:rPr>
          <w:szCs w:val="26"/>
        </w:rPr>
        <w:t>Segunda</w:t>
      </w:r>
      <w:r w:rsidR="00A51282">
        <w:rPr>
          <w:szCs w:val="26"/>
        </w:rPr>
        <w:t xml:space="preserve"> Série </w:t>
      </w:r>
      <w:r w:rsidRPr="003B0217">
        <w:rPr>
          <w:szCs w:val="26"/>
        </w:rPr>
        <w:t>encaminhado pela Companhia nos termos da Cláusula </w:t>
      </w:r>
      <w:r w:rsidRPr="003B0217">
        <w:rPr>
          <w:szCs w:val="26"/>
        </w:rPr>
        <w:fldChar w:fldCharType="begin"/>
      </w:r>
      <w:r w:rsidRPr="003B0217">
        <w:rPr>
          <w:szCs w:val="26"/>
        </w:rPr>
        <w:instrText xml:space="preserve"> REF _Ref416699178 \n \p \h </w:instrText>
      </w:r>
      <w:r w:rsidRPr="003B0217">
        <w:rPr>
          <w:szCs w:val="26"/>
        </w:rPr>
      </w:r>
      <w:r w:rsidRPr="003B0217">
        <w:rPr>
          <w:szCs w:val="26"/>
        </w:rPr>
        <w:fldChar w:fldCharType="separate"/>
      </w:r>
      <w:r w:rsidR="00EB3EC1">
        <w:rPr>
          <w:szCs w:val="26"/>
        </w:rPr>
        <w:t>7.22.1 acima</w:t>
      </w:r>
      <w:r w:rsidRPr="003B0217">
        <w:rPr>
          <w:szCs w:val="26"/>
        </w:rPr>
        <w:fldChar w:fldCharType="end"/>
      </w:r>
      <w:r w:rsidRPr="003B0217">
        <w:rPr>
          <w:szCs w:val="26"/>
        </w:rPr>
        <w:t>.</w:t>
      </w:r>
      <w:bookmarkEnd w:id="129"/>
    </w:p>
    <w:p w:rsidR="00451740" w:rsidRDefault="00AC08E2" w:rsidP="00451740">
      <w:pPr>
        <w:numPr>
          <w:ilvl w:val="5"/>
          <w:numId w:val="29"/>
        </w:numPr>
        <w:rPr>
          <w:szCs w:val="26"/>
        </w:rPr>
      </w:pPr>
      <w:r>
        <w:rPr>
          <w:szCs w:val="26"/>
        </w:rPr>
        <w:t>C</w:t>
      </w:r>
      <w:r w:rsidRPr="00AC08E2">
        <w:rPr>
          <w:szCs w:val="26"/>
        </w:rPr>
        <w:t xml:space="preserve">aso ocorra o pagamento do </w:t>
      </w:r>
      <w:r>
        <w:rPr>
          <w:szCs w:val="26"/>
        </w:rPr>
        <w:t>P</w:t>
      </w:r>
      <w:r w:rsidRPr="00AC08E2">
        <w:rPr>
          <w:szCs w:val="26"/>
        </w:rPr>
        <w:t xml:space="preserve">rêmio </w:t>
      </w:r>
      <w:r>
        <w:rPr>
          <w:szCs w:val="26"/>
        </w:rPr>
        <w:t xml:space="preserve">da Segunda Série </w:t>
      </w:r>
      <w:r w:rsidRPr="00AC08E2">
        <w:rPr>
          <w:szCs w:val="26"/>
        </w:rPr>
        <w:t>por meio da B3, a B3 deverá ser comunicada com pelo menos 2 (dois) Dias Úteis de antecedência</w:t>
      </w:r>
      <w:r>
        <w:rPr>
          <w:szCs w:val="26"/>
        </w:rPr>
        <w:t>.</w:t>
      </w:r>
    </w:p>
    <w:p w:rsidR="00296DB5" w:rsidRPr="00AC08E2" w:rsidRDefault="00296DB5" w:rsidP="00451740">
      <w:pPr>
        <w:numPr>
          <w:ilvl w:val="5"/>
          <w:numId w:val="29"/>
        </w:numPr>
        <w:rPr>
          <w:szCs w:val="26"/>
        </w:rPr>
      </w:pPr>
      <w:r>
        <w:rPr>
          <w:szCs w:val="26"/>
        </w:rPr>
        <w:t>A</w:t>
      </w:r>
      <w:r w:rsidRPr="00296DB5">
        <w:rPr>
          <w:szCs w:val="26"/>
        </w:rPr>
        <w:t xml:space="preserve"> obrigação de pagamento </w:t>
      </w:r>
      <w:r w:rsidRPr="00AC08E2">
        <w:rPr>
          <w:szCs w:val="26"/>
        </w:rPr>
        <w:t xml:space="preserve">do </w:t>
      </w:r>
      <w:r>
        <w:rPr>
          <w:szCs w:val="26"/>
        </w:rPr>
        <w:t>P</w:t>
      </w:r>
      <w:r w:rsidRPr="00AC08E2">
        <w:rPr>
          <w:szCs w:val="26"/>
        </w:rPr>
        <w:t xml:space="preserve">rêmio </w:t>
      </w:r>
      <w:r>
        <w:rPr>
          <w:szCs w:val="26"/>
        </w:rPr>
        <w:t xml:space="preserve">da Segunda Série </w:t>
      </w:r>
      <w:r w:rsidRPr="00296DB5">
        <w:rPr>
          <w:szCs w:val="26"/>
        </w:rPr>
        <w:t xml:space="preserve">a que se refere </w:t>
      </w:r>
      <w:r>
        <w:rPr>
          <w:szCs w:val="26"/>
        </w:rPr>
        <w:t>esta Cláusula </w:t>
      </w:r>
      <w:r>
        <w:rPr>
          <w:szCs w:val="26"/>
        </w:rPr>
        <w:fldChar w:fldCharType="begin"/>
      </w:r>
      <w:r>
        <w:rPr>
          <w:szCs w:val="26"/>
        </w:rPr>
        <w:instrText xml:space="preserve"> REF _Ref416698243 \n \h </w:instrText>
      </w:r>
      <w:r>
        <w:rPr>
          <w:szCs w:val="26"/>
        </w:rPr>
      </w:r>
      <w:r>
        <w:rPr>
          <w:szCs w:val="26"/>
        </w:rPr>
        <w:fldChar w:fldCharType="separate"/>
      </w:r>
      <w:r w:rsidR="00EB3EC1">
        <w:rPr>
          <w:szCs w:val="26"/>
        </w:rPr>
        <w:t>7.22</w:t>
      </w:r>
      <w:r>
        <w:rPr>
          <w:szCs w:val="26"/>
        </w:rPr>
        <w:fldChar w:fldCharType="end"/>
      </w:r>
      <w:r w:rsidRPr="00296DB5">
        <w:rPr>
          <w:szCs w:val="26"/>
        </w:rPr>
        <w:t xml:space="preserve"> é adicional às demais obrigações previstas nesta Escritura de Emissão e não deve, em hipótese alguma, ser interpretada como dispensa do cumprimento de qualquer outra obrigação, pecuniária ou não pecuniária, prevista nesta Escritura de Emissão</w:t>
      </w:r>
      <w:r>
        <w:rPr>
          <w:szCs w:val="26"/>
        </w:rPr>
        <w:t>.</w:t>
      </w:r>
    </w:p>
    <w:bookmarkEnd w:id="119"/>
    <w:p w:rsidR="00880FA8" w:rsidRPr="007645A7" w:rsidRDefault="00880FA8" w:rsidP="005632BE">
      <w:pPr>
        <w:numPr>
          <w:ilvl w:val="1"/>
          <w:numId w:val="29"/>
        </w:numPr>
        <w:rPr>
          <w:szCs w:val="26"/>
        </w:rPr>
      </w:pPr>
      <w:r w:rsidRPr="007645A7">
        <w:rPr>
          <w:i/>
          <w:szCs w:val="26"/>
        </w:rPr>
        <w:t>Repactuação</w:t>
      </w:r>
      <w:r w:rsidR="00B8759C" w:rsidRPr="007645A7">
        <w:rPr>
          <w:i/>
          <w:szCs w:val="26"/>
        </w:rPr>
        <w:t xml:space="preserve"> Programada</w:t>
      </w:r>
      <w:r w:rsidRPr="007645A7">
        <w:rPr>
          <w:szCs w:val="26"/>
        </w:rPr>
        <w:t>.</w:t>
      </w:r>
      <w:r w:rsidR="008771F4">
        <w:rPr>
          <w:szCs w:val="26"/>
        </w:rPr>
        <w:t xml:space="preserve"> </w:t>
      </w:r>
      <w:r w:rsidRPr="007645A7">
        <w:rPr>
          <w:szCs w:val="26"/>
        </w:rPr>
        <w:t>Não haverá repactuação programada</w:t>
      </w:r>
      <w:r w:rsidR="003F5B11">
        <w:rPr>
          <w:szCs w:val="26"/>
        </w:rPr>
        <w:t xml:space="preserve"> das Debêntures</w:t>
      </w:r>
      <w:r w:rsidRPr="007645A7">
        <w:rPr>
          <w:szCs w:val="26"/>
        </w:rPr>
        <w:t>.</w:t>
      </w:r>
    </w:p>
    <w:p w:rsidR="000D49F6" w:rsidRDefault="00123214" w:rsidP="005632BE">
      <w:pPr>
        <w:numPr>
          <w:ilvl w:val="1"/>
          <w:numId w:val="29"/>
        </w:numPr>
        <w:rPr>
          <w:szCs w:val="26"/>
        </w:rPr>
      </w:pPr>
      <w:bookmarkStart w:id="130" w:name="_Ref488955249"/>
      <w:bookmarkStart w:id="131" w:name="_Ref534176584"/>
      <w:bookmarkEnd w:id="89"/>
      <w:bookmarkEnd w:id="103"/>
      <w:r w:rsidRPr="007645A7">
        <w:rPr>
          <w:i/>
        </w:rPr>
        <w:t xml:space="preserve">Resgate </w:t>
      </w:r>
      <w:r w:rsidR="005F2BBA" w:rsidRPr="007645A7">
        <w:rPr>
          <w:i/>
          <w:szCs w:val="26"/>
        </w:rPr>
        <w:t>Antecipado Facultativo</w:t>
      </w:r>
      <w:r w:rsidR="005F2BBA" w:rsidRPr="007645A7">
        <w:rPr>
          <w:szCs w:val="26"/>
        </w:rPr>
        <w:t>.</w:t>
      </w:r>
      <w:r w:rsidR="008771F4">
        <w:rPr>
          <w:szCs w:val="26"/>
        </w:rPr>
        <w:t xml:space="preserve"> </w:t>
      </w:r>
      <w:r w:rsidR="00A1122D" w:rsidRPr="007645A7">
        <w:t xml:space="preserve">A Companhia </w:t>
      </w:r>
      <w:r w:rsidR="00A1122D" w:rsidRPr="00960FFD">
        <w:rPr>
          <w:szCs w:val="26"/>
        </w:rPr>
        <w:t>não</w:t>
      </w:r>
      <w:r w:rsidR="00A1122D" w:rsidRPr="007645A7">
        <w:t xml:space="preserve"> poderá, voluntariamente, realizar o resgate antecipado de qualquer das Debêntures</w:t>
      </w:r>
      <w:r w:rsidR="00920C92" w:rsidRPr="007645A7">
        <w:rPr>
          <w:szCs w:val="26"/>
        </w:rPr>
        <w:t>.</w:t>
      </w:r>
      <w:bookmarkEnd w:id="130"/>
    </w:p>
    <w:p w:rsidR="001C3649" w:rsidRDefault="0007794D" w:rsidP="005632BE">
      <w:pPr>
        <w:numPr>
          <w:ilvl w:val="1"/>
          <w:numId w:val="29"/>
        </w:numPr>
        <w:rPr>
          <w:szCs w:val="26"/>
        </w:rPr>
      </w:pPr>
      <w:bookmarkStart w:id="132" w:name="_Ref285570716"/>
      <w:bookmarkStart w:id="133" w:name="_Ref366061184"/>
      <w:bookmarkStart w:id="134" w:name="_Ref488955252"/>
      <w:bookmarkStart w:id="135" w:name="_Ref515011093"/>
      <w:bookmarkStart w:id="136" w:name="_Ref522907547"/>
      <w:r>
        <w:rPr>
          <w:i/>
          <w:szCs w:val="26"/>
        </w:rPr>
        <w:t xml:space="preserve">Amortização </w:t>
      </w:r>
      <w:r w:rsidR="006D2908">
        <w:rPr>
          <w:i/>
          <w:szCs w:val="26"/>
        </w:rPr>
        <w:t>E</w:t>
      </w:r>
      <w:r>
        <w:rPr>
          <w:i/>
          <w:szCs w:val="26"/>
        </w:rPr>
        <w:t xml:space="preserve">xtraordinária </w:t>
      </w:r>
      <w:r w:rsidR="006D2908">
        <w:rPr>
          <w:i/>
          <w:szCs w:val="26"/>
        </w:rPr>
        <w:t>F</w:t>
      </w:r>
      <w:r>
        <w:rPr>
          <w:i/>
          <w:szCs w:val="26"/>
        </w:rPr>
        <w:t>acultativa</w:t>
      </w:r>
      <w:r w:rsidR="00F85DE0" w:rsidRPr="007645A7">
        <w:rPr>
          <w:szCs w:val="26"/>
        </w:rPr>
        <w:t>.</w:t>
      </w:r>
      <w:r w:rsidR="008771F4">
        <w:rPr>
          <w:szCs w:val="26"/>
        </w:rPr>
        <w:t xml:space="preserve"> </w:t>
      </w:r>
      <w:r w:rsidR="00A1122D" w:rsidRPr="007645A7">
        <w:t xml:space="preserve">A Companhia não poderá, voluntariamente, realizar a </w:t>
      </w:r>
      <w:r w:rsidR="006D2908">
        <w:t xml:space="preserve">amortização </w:t>
      </w:r>
      <w:r w:rsidR="006D2908" w:rsidRPr="00960FFD">
        <w:rPr>
          <w:szCs w:val="26"/>
        </w:rPr>
        <w:t>extraordinária</w:t>
      </w:r>
      <w:r w:rsidR="00A1122D" w:rsidRPr="007645A7">
        <w:t xml:space="preserve"> de qualquer das Debêntures</w:t>
      </w:r>
      <w:r w:rsidR="00920C92" w:rsidRPr="007645A7">
        <w:rPr>
          <w:szCs w:val="26"/>
        </w:rPr>
        <w:t>.</w:t>
      </w:r>
      <w:bookmarkEnd w:id="132"/>
      <w:bookmarkEnd w:id="133"/>
      <w:bookmarkEnd w:id="134"/>
      <w:bookmarkEnd w:id="135"/>
      <w:bookmarkEnd w:id="136"/>
    </w:p>
    <w:p w:rsidR="004A2A24" w:rsidRPr="00B160E9" w:rsidRDefault="002C2CD0" w:rsidP="005632BE">
      <w:pPr>
        <w:numPr>
          <w:ilvl w:val="1"/>
          <w:numId w:val="29"/>
        </w:numPr>
        <w:rPr>
          <w:szCs w:val="26"/>
        </w:rPr>
      </w:pPr>
      <w:bookmarkStart w:id="137" w:name="_Ref523148941"/>
      <w:bookmarkStart w:id="138" w:name="_Ref526849508"/>
      <w:bookmarkStart w:id="139" w:name="_Ref522899243"/>
      <w:r w:rsidRPr="007F4C65">
        <w:rPr>
          <w:i/>
          <w:szCs w:val="26"/>
        </w:rPr>
        <w:t>Amortização Extraordinária Obrigatória</w:t>
      </w:r>
      <w:r w:rsidRPr="007F4C65">
        <w:rPr>
          <w:szCs w:val="26"/>
        </w:rPr>
        <w:t xml:space="preserve">. </w:t>
      </w:r>
      <w:r w:rsidR="001138E0">
        <w:rPr>
          <w:szCs w:val="26"/>
        </w:rPr>
        <w:t xml:space="preserve">A Companhia </w:t>
      </w:r>
      <w:r w:rsidR="001138E0" w:rsidRPr="007F4C65">
        <w:rPr>
          <w:szCs w:val="26"/>
        </w:rPr>
        <w:t>obriga</w:t>
      </w:r>
      <w:r w:rsidR="00354756">
        <w:rPr>
          <w:szCs w:val="26"/>
        </w:rPr>
        <w:t>–</w:t>
      </w:r>
      <w:r w:rsidR="001138E0" w:rsidRPr="007F4C65">
        <w:rPr>
          <w:szCs w:val="26"/>
        </w:rPr>
        <w:t>se a realizar</w:t>
      </w:r>
      <w:r w:rsidR="001138E0">
        <w:rPr>
          <w:szCs w:val="26"/>
        </w:rPr>
        <w:t xml:space="preserve"> </w:t>
      </w:r>
      <w:r w:rsidR="00E14E98" w:rsidRPr="007F4C65">
        <w:rPr>
          <w:szCs w:val="26"/>
        </w:rPr>
        <w:t>amortizaç</w:t>
      </w:r>
      <w:r w:rsidR="00544A3D">
        <w:rPr>
          <w:szCs w:val="26"/>
        </w:rPr>
        <w:t>ões</w:t>
      </w:r>
      <w:r w:rsidR="00E14E98" w:rsidRPr="007F4C65">
        <w:rPr>
          <w:szCs w:val="26"/>
        </w:rPr>
        <w:t xml:space="preserve"> extraordinária</w:t>
      </w:r>
      <w:r w:rsidR="00544A3D">
        <w:rPr>
          <w:szCs w:val="26"/>
        </w:rPr>
        <w:t>s</w:t>
      </w:r>
      <w:r w:rsidR="00E14E98" w:rsidRPr="007F4C65">
        <w:rPr>
          <w:szCs w:val="26"/>
        </w:rPr>
        <w:t xml:space="preserve"> </w:t>
      </w:r>
      <w:bookmarkStart w:id="140" w:name="_Hlk523130108"/>
      <w:r w:rsidR="00E14E98" w:rsidRPr="007F4C65">
        <w:rPr>
          <w:szCs w:val="26"/>
        </w:rPr>
        <w:t>sobre o saldo do Valor Nominal Unitário da totalidade das Debêntures</w:t>
      </w:r>
      <w:r w:rsidR="005441BC" w:rsidRPr="007F4C65">
        <w:rPr>
          <w:szCs w:val="26"/>
        </w:rPr>
        <w:t xml:space="preserve"> </w:t>
      </w:r>
      <w:bookmarkEnd w:id="140"/>
      <w:r w:rsidR="00544A3D">
        <w:rPr>
          <w:szCs w:val="26"/>
        </w:rPr>
        <w:t xml:space="preserve">sempre que </w:t>
      </w:r>
      <w:r w:rsidR="005441BC" w:rsidRPr="007F4C65">
        <w:rPr>
          <w:szCs w:val="26"/>
        </w:rPr>
        <w:t xml:space="preserve">o </w:t>
      </w:r>
      <w:r w:rsidR="00B572CC" w:rsidRPr="00824B09">
        <w:rPr>
          <w:szCs w:val="26"/>
        </w:rPr>
        <w:t>Fluxo Mínimo da Cessão Fiduciária – Prestação de Serviços</w:t>
      </w:r>
      <w:r w:rsidR="005441BC" w:rsidRPr="007F4C65">
        <w:rPr>
          <w:szCs w:val="26"/>
        </w:rPr>
        <w:t xml:space="preserve"> </w:t>
      </w:r>
      <w:r w:rsidR="0018434D" w:rsidRPr="007F4C65">
        <w:rPr>
          <w:szCs w:val="26"/>
        </w:rPr>
        <w:t xml:space="preserve">não </w:t>
      </w:r>
      <w:r w:rsidR="00544A3D">
        <w:rPr>
          <w:szCs w:val="26"/>
        </w:rPr>
        <w:t xml:space="preserve">for </w:t>
      </w:r>
      <w:r w:rsidR="0018434D" w:rsidRPr="007F4C65">
        <w:rPr>
          <w:szCs w:val="26"/>
        </w:rPr>
        <w:t>atendido</w:t>
      </w:r>
      <w:r w:rsidR="00D63904" w:rsidRPr="007F4C65">
        <w:rPr>
          <w:szCs w:val="26"/>
        </w:rPr>
        <w:t xml:space="preserve"> </w:t>
      </w:r>
      <w:r w:rsidR="00D00E3D">
        <w:rPr>
          <w:szCs w:val="26"/>
        </w:rPr>
        <w:t>em (i) </w:t>
      </w:r>
      <w:r w:rsidR="008F2232" w:rsidRPr="007F4C65">
        <w:rPr>
          <w:szCs w:val="26"/>
        </w:rPr>
        <w:t xml:space="preserve">2 (duas) </w:t>
      </w:r>
      <w:r w:rsidR="00AB4B3A">
        <w:rPr>
          <w:szCs w:val="26"/>
        </w:rPr>
        <w:t>Datas de Verificação</w:t>
      </w:r>
      <w:r w:rsidR="008F2232" w:rsidRPr="007F4C65">
        <w:rPr>
          <w:szCs w:val="26"/>
        </w:rPr>
        <w:t xml:space="preserve"> consecutivas</w:t>
      </w:r>
      <w:r w:rsidR="00D00E3D">
        <w:rPr>
          <w:szCs w:val="26"/>
        </w:rPr>
        <w:t>;</w:t>
      </w:r>
      <w:r w:rsidR="008F2232" w:rsidRPr="007F4C65">
        <w:rPr>
          <w:szCs w:val="26"/>
        </w:rPr>
        <w:t xml:space="preserve"> ou </w:t>
      </w:r>
      <w:r w:rsidR="00D00E3D">
        <w:rPr>
          <w:szCs w:val="26"/>
        </w:rPr>
        <w:t>(ii) </w:t>
      </w:r>
      <w:r w:rsidR="008F2232" w:rsidRPr="007F4C65">
        <w:rPr>
          <w:szCs w:val="26"/>
        </w:rPr>
        <w:t xml:space="preserve">3 (três) </w:t>
      </w:r>
      <w:r w:rsidR="00AB4B3A">
        <w:rPr>
          <w:szCs w:val="26"/>
        </w:rPr>
        <w:t>Datas de Verificação</w:t>
      </w:r>
      <w:r w:rsidR="008F2232" w:rsidRPr="007F4C65">
        <w:rPr>
          <w:szCs w:val="26"/>
        </w:rPr>
        <w:t xml:space="preserve"> </w:t>
      </w:r>
      <w:r w:rsidR="005441BC" w:rsidRPr="007F4C65">
        <w:rPr>
          <w:szCs w:val="26"/>
        </w:rPr>
        <w:t>alternadas</w:t>
      </w:r>
      <w:r w:rsidR="004F09A3">
        <w:rPr>
          <w:szCs w:val="26"/>
        </w:rPr>
        <w:t xml:space="preserve"> </w:t>
      </w:r>
      <w:r w:rsidR="005F037C">
        <w:rPr>
          <w:szCs w:val="26"/>
        </w:rPr>
        <w:t>dentro do prazo de 12 (doze) meses</w:t>
      </w:r>
      <w:r w:rsidR="002C545A">
        <w:rPr>
          <w:szCs w:val="26"/>
        </w:rPr>
        <w:t xml:space="preserve"> </w:t>
      </w:r>
      <w:r w:rsidR="00C2089B">
        <w:rPr>
          <w:szCs w:val="26"/>
        </w:rPr>
        <w:t xml:space="preserve">contados da primeira </w:t>
      </w:r>
      <w:r w:rsidR="00252DF2">
        <w:rPr>
          <w:szCs w:val="26"/>
        </w:rPr>
        <w:t>D</w:t>
      </w:r>
      <w:r w:rsidR="00C2089B">
        <w:rPr>
          <w:szCs w:val="26"/>
        </w:rPr>
        <w:t xml:space="preserve">ata </w:t>
      </w:r>
      <w:r w:rsidR="00252DF2">
        <w:rPr>
          <w:szCs w:val="26"/>
        </w:rPr>
        <w:t xml:space="preserve">de Verificação </w:t>
      </w:r>
      <w:r w:rsidR="00C2089B">
        <w:rPr>
          <w:szCs w:val="26"/>
        </w:rPr>
        <w:t xml:space="preserve">em que o </w:t>
      </w:r>
      <w:r w:rsidR="00091091" w:rsidRPr="00AC63F3">
        <w:rPr>
          <w:szCs w:val="26"/>
        </w:rPr>
        <w:t>Fluxo Mínimo da Cessão Fiduciária – Prestação de Serviços</w:t>
      </w:r>
      <w:r w:rsidR="00C2089B">
        <w:rPr>
          <w:szCs w:val="26"/>
        </w:rPr>
        <w:t xml:space="preserve"> não </w:t>
      </w:r>
      <w:r w:rsidR="004A2BC8">
        <w:rPr>
          <w:szCs w:val="26"/>
        </w:rPr>
        <w:t xml:space="preserve">for </w:t>
      </w:r>
      <w:r w:rsidR="00C2089B">
        <w:rPr>
          <w:szCs w:val="26"/>
        </w:rPr>
        <w:t>atendido em tal período de 12 (doze) meses</w:t>
      </w:r>
      <w:r w:rsidR="000F1BB5">
        <w:rPr>
          <w:szCs w:val="26"/>
        </w:rPr>
        <w:t xml:space="preserve"> </w:t>
      </w:r>
      <w:r w:rsidR="000F1BB5">
        <w:t xml:space="preserve">(tal </w:t>
      </w:r>
      <w:r w:rsidR="008B6C89">
        <w:t xml:space="preserve">1ª (primeira) </w:t>
      </w:r>
      <w:r w:rsidR="005C1B20">
        <w:rPr>
          <w:szCs w:val="26"/>
        </w:rPr>
        <w:t>Data de Verificação</w:t>
      </w:r>
      <w:r w:rsidR="008B6C89">
        <w:t xml:space="preserve"> consecutiva ou 1ª (primeira) </w:t>
      </w:r>
      <w:r w:rsidR="005C1B20">
        <w:rPr>
          <w:szCs w:val="26"/>
        </w:rPr>
        <w:t>Data de Verificação</w:t>
      </w:r>
      <w:r w:rsidR="008B6C89">
        <w:t xml:space="preserve"> alternada (</w:t>
      </w:r>
      <w:r w:rsidR="00D67C83">
        <w:t>"</w:t>
      </w:r>
      <w:r w:rsidR="008B6C89" w:rsidRPr="00824B09">
        <w:rPr>
          <w:u w:val="single"/>
        </w:rPr>
        <w:t>Primeira Data de Não Cumprimento</w:t>
      </w:r>
      <w:r w:rsidR="00D67C83">
        <w:t>"</w:t>
      </w:r>
      <w:r w:rsidR="008B6C89">
        <w:t xml:space="preserve">) </w:t>
      </w:r>
      <w:r w:rsidR="00F935B4">
        <w:t xml:space="preserve">e tal </w:t>
      </w:r>
      <w:r w:rsidR="000F1BB5">
        <w:t>2</w:t>
      </w:r>
      <w:r w:rsidR="008B6C89">
        <w:t>ª</w:t>
      </w:r>
      <w:r w:rsidR="000F1BB5">
        <w:t xml:space="preserve"> (segunda) </w:t>
      </w:r>
      <w:r w:rsidR="005C1B20">
        <w:rPr>
          <w:szCs w:val="26"/>
        </w:rPr>
        <w:t>Data de Verificação</w:t>
      </w:r>
      <w:r w:rsidR="000F1BB5">
        <w:t xml:space="preserve"> consecutiva ou 3</w:t>
      </w:r>
      <w:r w:rsidR="008B6C89">
        <w:t>ª</w:t>
      </w:r>
      <w:r w:rsidR="000F1BB5">
        <w:t xml:space="preserve"> (terceira) </w:t>
      </w:r>
      <w:r w:rsidR="005C1B20">
        <w:rPr>
          <w:szCs w:val="26"/>
        </w:rPr>
        <w:t>Data de Verificação</w:t>
      </w:r>
      <w:r w:rsidR="000F1BB5">
        <w:t xml:space="preserve"> alter</w:t>
      </w:r>
      <w:r w:rsidR="00A35AB5">
        <w:t>n</w:t>
      </w:r>
      <w:r w:rsidR="000F1BB5">
        <w:t xml:space="preserve">ada </w:t>
      </w:r>
      <w:r w:rsidR="00D67C83">
        <w:t>"</w:t>
      </w:r>
      <w:r w:rsidR="000F1BB5" w:rsidRPr="00F94B7B">
        <w:rPr>
          <w:u w:val="single"/>
        </w:rPr>
        <w:t>Última Data do Não Cumprimento</w:t>
      </w:r>
      <w:r w:rsidR="00D67C83">
        <w:t>"</w:t>
      </w:r>
      <w:r w:rsidR="000F1BB5">
        <w:t>)</w:t>
      </w:r>
      <w:r w:rsidR="00556F2A">
        <w:rPr>
          <w:szCs w:val="26"/>
        </w:rPr>
        <w:t>,</w:t>
      </w:r>
      <w:r w:rsidR="004A2A24">
        <w:rPr>
          <w:szCs w:val="26"/>
        </w:rPr>
        <w:t xml:space="preserve"> </w:t>
      </w:r>
      <w:r w:rsidR="004A2A24" w:rsidRPr="007645A7">
        <w:t>de acordo com os termos e condições previstos abaixo</w:t>
      </w:r>
      <w:r w:rsidR="004A2A24">
        <w:t>:</w:t>
      </w:r>
      <w:bookmarkEnd w:id="137"/>
      <w:r w:rsidR="00B86F8E">
        <w:t xml:space="preserve"> </w:t>
      </w:r>
      <w:bookmarkEnd w:id="138"/>
    </w:p>
    <w:p w:rsidR="00861BD7" w:rsidRDefault="00861BD7" w:rsidP="00960FFD">
      <w:pPr>
        <w:numPr>
          <w:ilvl w:val="2"/>
          <w:numId w:val="27"/>
        </w:numPr>
        <w:rPr>
          <w:szCs w:val="26"/>
        </w:rPr>
      </w:pPr>
      <w:r>
        <w:rPr>
          <w:szCs w:val="26"/>
        </w:rPr>
        <w:t xml:space="preserve">a Companhia realizará a amortização extraordinária obrigatória </w:t>
      </w:r>
      <w:r w:rsidR="00C953B6">
        <w:rPr>
          <w:szCs w:val="26"/>
        </w:rPr>
        <w:t xml:space="preserve">no prazo de </w:t>
      </w:r>
      <w:r w:rsidR="00B70448">
        <w:rPr>
          <w:szCs w:val="26"/>
        </w:rPr>
        <w:t>5</w:t>
      </w:r>
      <w:r w:rsidR="00697531">
        <w:rPr>
          <w:szCs w:val="26"/>
        </w:rPr>
        <w:t xml:space="preserve"> (</w:t>
      </w:r>
      <w:r w:rsidR="00B70448">
        <w:rPr>
          <w:szCs w:val="26"/>
        </w:rPr>
        <w:t>cinco</w:t>
      </w:r>
      <w:r w:rsidR="00697531">
        <w:rPr>
          <w:szCs w:val="26"/>
        </w:rPr>
        <w:t xml:space="preserve">) </w:t>
      </w:r>
      <w:r w:rsidR="00C953B6">
        <w:rPr>
          <w:szCs w:val="26"/>
        </w:rPr>
        <w:t xml:space="preserve">Dias Úteis contados da </w:t>
      </w:r>
      <w:r w:rsidR="00F935B4">
        <w:rPr>
          <w:szCs w:val="26"/>
        </w:rPr>
        <w:t>Ú</w:t>
      </w:r>
      <w:r w:rsidR="00C953B6">
        <w:rPr>
          <w:szCs w:val="26"/>
        </w:rPr>
        <w:t xml:space="preserve">ltima </w:t>
      </w:r>
      <w:r w:rsidR="00F935B4">
        <w:rPr>
          <w:szCs w:val="26"/>
        </w:rPr>
        <w:t>D</w:t>
      </w:r>
      <w:r w:rsidR="00C953B6">
        <w:rPr>
          <w:szCs w:val="26"/>
        </w:rPr>
        <w:t xml:space="preserve">ata </w:t>
      </w:r>
      <w:r w:rsidR="00F935B4">
        <w:rPr>
          <w:szCs w:val="26"/>
        </w:rPr>
        <w:t>do Não Cumprimento</w:t>
      </w:r>
      <w:r w:rsidR="008933F9">
        <w:rPr>
          <w:szCs w:val="26"/>
        </w:rPr>
        <w:t>;</w:t>
      </w:r>
    </w:p>
    <w:p w:rsidR="00635EDC" w:rsidRDefault="00464C60" w:rsidP="00960FFD">
      <w:pPr>
        <w:numPr>
          <w:ilvl w:val="2"/>
          <w:numId w:val="27"/>
        </w:numPr>
        <w:rPr>
          <w:szCs w:val="26"/>
        </w:rPr>
      </w:pPr>
      <w:r w:rsidRPr="00635EDC">
        <w:rPr>
          <w:szCs w:val="26"/>
        </w:rPr>
        <w:t xml:space="preserve">a Companhia realizará a amortização extraordinária obrigatória </w:t>
      </w:r>
      <w:r w:rsidR="00635EDC" w:rsidRPr="00635EDC">
        <w:rPr>
          <w:szCs w:val="26"/>
        </w:rPr>
        <w:t xml:space="preserve">por meio </w:t>
      </w:r>
      <w:r w:rsidR="00635EDC">
        <w:rPr>
          <w:szCs w:val="26"/>
        </w:rPr>
        <w:t>de</w:t>
      </w:r>
      <w:r w:rsidR="001138E0" w:rsidRPr="00635EDC">
        <w:rPr>
          <w:szCs w:val="26"/>
        </w:rPr>
        <w:t xml:space="preserve"> </w:t>
      </w:r>
      <w:r w:rsidR="009C63EB" w:rsidRPr="00635EDC">
        <w:rPr>
          <w:szCs w:val="26"/>
        </w:rPr>
        <w:t>aviso prévio aos Debenturistas (</w:t>
      </w:r>
      <w:r w:rsidR="009C63EB" w:rsidRPr="00EA5AD3">
        <w:t>por meio de publicação de anúncio nos termos da Cláusula </w:t>
      </w:r>
      <w:r w:rsidR="009C63EB" w:rsidRPr="00EA5AD3">
        <w:fldChar w:fldCharType="begin"/>
      </w:r>
      <w:r w:rsidR="009C63EB" w:rsidRPr="00EA5AD3">
        <w:instrText xml:space="preserve"> REF _Ref284530595 \n \p \h  \* MERGEFORMAT </w:instrText>
      </w:r>
      <w:r w:rsidR="009C63EB" w:rsidRPr="00EA5AD3">
        <w:fldChar w:fldCharType="separate"/>
      </w:r>
      <w:r w:rsidR="00EB3EC1">
        <w:t>7.35 abaixo</w:t>
      </w:r>
      <w:r w:rsidR="009C63EB" w:rsidRPr="00EA5AD3">
        <w:fldChar w:fldCharType="end"/>
      </w:r>
      <w:r w:rsidR="009C63EB" w:rsidRPr="00EA5AD3">
        <w:t xml:space="preserve"> ou de comunicação individual a todos os Debenturistas, com cópia ao Agente Fiduciário)</w:t>
      </w:r>
      <w:r w:rsidR="009C63EB" w:rsidRPr="00635EDC">
        <w:rPr>
          <w:szCs w:val="26"/>
        </w:rPr>
        <w:t xml:space="preserve">, ao Agente Fiduciário, ao Escriturador, ao Banco Liquidante e à B3, </w:t>
      </w:r>
      <w:r w:rsidR="00BF0CA3">
        <w:rPr>
          <w:szCs w:val="26"/>
        </w:rPr>
        <w:t xml:space="preserve">com antecedência </w:t>
      </w:r>
      <w:r w:rsidR="00ED4C9C">
        <w:rPr>
          <w:szCs w:val="26"/>
        </w:rPr>
        <w:t xml:space="preserve">mínima </w:t>
      </w:r>
      <w:r w:rsidR="00BF0CA3">
        <w:rPr>
          <w:szCs w:val="26"/>
        </w:rPr>
        <w:t xml:space="preserve">de </w:t>
      </w:r>
      <w:r w:rsidR="009C63EB" w:rsidRPr="00635EDC">
        <w:rPr>
          <w:szCs w:val="26"/>
        </w:rPr>
        <w:t xml:space="preserve">3 (três) Dias Úteis </w:t>
      </w:r>
      <w:r w:rsidR="00ED4C9C">
        <w:rPr>
          <w:szCs w:val="26"/>
        </w:rPr>
        <w:t>da respectiva data da amortização extraordinária obrigatória</w:t>
      </w:r>
      <w:r w:rsidR="00635EDC">
        <w:rPr>
          <w:szCs w:val="26"/>
        </w:rPr>
        <w:t>;</w:t>
      </w:r>
    </w:p>
    <w:p w:rsidR="000A54DE" w:rsidRDefault="00440D55" w:rsidP="00960FFD">
      <w:pPr>
        <w:numPr>
          <w:ilvl w:val="2"/>
          <w:numId w:val="27"/>
        </w:numPr>
        <w:rPr>
          <w:szCs w:val="26"/>
        </w:rPr>
      </w:pPr>
      <w:bookmarkStart w:id="141" w:name="_Ref522908039"/>
      <w:r>
        <w:rPr>
          <w:szCs w:val="26"/>
        </w:rPr>
        <w:t>a</w:t>
      </w:r>
      <w:r w:rsidR="009C63EB" w:rsidRPr="00635EDC">
        <w:rPr>
          <w:szCs w:val="26"/>
        </w:rPr>
        <w:t xml:space="preserve"> </w:t>
      </w:r>
      <w:r w:rsidR="00117678" w:rsidRPr="00635EDC">
        <w:rPr>
          <w:szCs w:val="26"/>
        </w:rPr>
        <w:t>amortização extraordinária</w:t>
      </w:r>
      <w:r w:rsidR="00A45D0B" w:rsidRPr="00635EDC">
        <w:rPr>
          <w:szCs w:val="26"/>
        </w:rPr>
        <w:t xml:space="preserve"> </w:t>
      </w:r>
      <w:r w:rsidR="00962A59">
        <w:rPr>
          <w:szCs w:val="26"/>
        </w:rPr>
        <w:t xml:space="preserve">obrigatória deverá ser realizada </w:t>
      </w:r>
      <w:r w:rsidR="00C762DF" w:rsidRPr="00635EDC">
        <w:rPr>
          <w:szCs w:val="26"/>
        </w:rPr>
        <w:t xml:space="preserve">mediante pagamento da </w:t>
      </w:r>
      <w:r w:rsidR="004A6B80" w:rsidRPr="00635EDC">
        <w:rPr>
          <w:szCs w:val="26"/>
        </w:rPr>
        <w:t>parcela a ser amortizada do saldo do Valor Nominal Unitário das Debêntures, limitada a 98% (noventa e oito por cento) do Valor Nominal Unitário das Debêntures</w:t>
      </w:r>
      <w:r w:rsidR="00C762DF" w:rsidRPr="00635EDC">
        <w:rPr>
          <w:szCs w:val="26"/>
        </w:rPr>
        <w:t xml:space="preserve">, acrescida </w:t>
      </w:r>
      <w:r w:rsidR="004A6B80" w:rsidRPr="00635EDC">
        <w:rPr>
          <w:szCs w:val="26"/>
        </w:rPr>
        <w:t xml:space="preserve">da Remuneração, calculada </w:t>
      </w:r>
      <w:r w:rsidR="004A6B80" w:rsidRPr="00635EDC">
        <w:rPr>
          <w:i/>
          <w:szCs w:val="26"/>
        </w:rPr>
        <w:t>pro rata temporis</w:t>
      </w:r>
      <w:r w:rsidR="004A6B80" w:rsidRPr="00635EDC">
        <w:rPr>
          <w:szCs w:val="26"/>
        </w:rPr>
        <w:t xml:space="preserve">, desde a Primeira Data de Integralização </w:t>
      </w:r>
      <w:r w:rsidR="00A04EC6" w:rsidRPr="00635EDC">
        <w:rPr>
          <w:szCs w:val="26"/>
        </w:rPr>
        <w:t xml:space="preserve">da respectiva série </w:t>
      </w:r>
      <w:r w:rsidR="004A6B80" w:rsidRPr="00635EDC">
        <w:rPr>
          <w:szCs w:val="26"/>
        </w:rPr>
        <w:t xml:space="preserve">ou a data de pagamento da Remuneração </w:t>
      </w:r>
      <w:r w:rsidR="00A04EC6" w:rsidRPr="00635EDC">
        <w:rPr>
          <w:szCs w:val="26"/>
        </w:rPr>
        <w:t xml:space="preserve">da respectiva série </w:t>
      </w:r>
      <w:r w:rsidR="004A6B80" w:rsidRPr="00635EDC">
        <w:rPr>
          <w:szCs w:val="26"/>
        </w:rPr>
        <w:t xml:space="preserve">imediatamente anterior, conforme o caso, até a data do efetivo pagamento, </w:t>
      </w:r>
      <w:bookmarkStart w:id="142" w:name="_Ref522802667"/>
      <w:r w:rsidR="00936FC4">
        <w:rPr>
          <w:szCs w:val="26"/>
        </w:rPr>
        <w:t xml:space="preserve">acrescido de prêmio </w:t>
      </w:r>
      <w:r w:rsidR="00936FC4" w:rsidRPr="00060215">
        <w:rPr>
          <w:i/>
          <w:szCs w:val="26"/>
        </w:rPr>
        <w:t>flat</w:t>
      </w:r>
      <w:r w:rsidR="00936FC4">
        <w:rPr>
          <w:szCs w:val="26"/>
        </w:rPr>
        <w:t xml:space="preserve"> de 4,00% (quatro por cento)</w:t>
      </w:r>
      <w:r w:rsidR="007F041F">
        <w:rPr>
          <w:szCs w:val="26"/>
        </w:rPr>
        <w:t>,</w:t>
      </w:r>
      <w:r w:rsidR="00936FC4">
        <w:rPr>
          <w:szCs w:val="26"/>
        </w:rPr>
        <w:t xml:space="preserve"> </w:t>
      </w:r>
      <w:r w:rsidR="008277DE">
        <w:rPr>
          <w:szCs w:val="26"/>
        </w:rPr>
        <w:t xml:space="preserve">incidente </w:t>
      </w:r>
      <w:r w:rsidR="00936FC4">
        <w:rPr>
          <w:szCs w:val="26"/>
        </w:rPr>
        <w:t xml:space="preserve">sobre o </w:t>
      </w:r>
      <w:r w:rsidR="008277DE">
        <w:rPr>
          <w:szCs w:val="26"/>
        </w:rPr>
        <w:t>valor da amortização extraordinária obrigatória descrito acima</w:t>
      </w:r>
      <w:r w:rsidR="000A54DE">
        <w:rPr>
          <w:szCs w:val="26"/>
        </w:rPr>
        <w:t>;</w:t>
      </w:r>
      <w:bookmarkEnd w:id="141"/>
      <w:r w:rsidR="00F210F6">
        <w:rPr>
          <w:szCs w:val="26"/>
        </w:rPr>
        <w:t xml:space="preserve"> </w:t>
      </w:r>
      <w:r w:rsidR="00B17C77">
        <w:rPr>
          <w:szCs w:val="26"/>
        </w:rPr>
        <w:t>e</w:t>
      </w:r>
    </w:p>
    <w:p w:rsidR="00E50529" w:rsidRPr="006D7AE9" w:rsidRDefault="006E7196" w:rsidP="00960FFD">
      <w:pPr>
        <w:numPr>
          <w:ilvl w:val="2"/>
          <w:numId w:val="27"/>
        </w:numPr>
        <w:rPr>
          <w:szCs w:val="26"/>
        </w:rPr>
      </w:pPr>
      <w:bookmarkStart w:id="143" w:name="_Ref526849631"/>
      <w:r>
        <w:t xml:space="preserve">a parcela a ser amortizada nos termos desta Cláusula </w:t>
      </w:r>
      <w:r w:rsidR="006061F3">
        <w:rPr>
          <w:szCs w:val="26"/>
        </w:rPr>
        <w:fldChar w:fldCharType="begin"/>
      </w:r>
      <w:r w:rsidR="006061F3">
        <w:rPr>
          <w:szCs w:val="26"/>
        </w:rPr>
        <w:instrText xml:space="preserve"> REF _Ref526849508 \n \h </w:instrText>
      </w:r>
      <w:r w:rsidR="006061F3">
        <w:rPr>
          <w:szCs w:val="26"/>
        </w:rPr>
      </w:r>
      <w:r w:rsidR="006061F3">
        <w:rPr>
          <w:szCs w:val="26"/>
        </w:rPr>
        <w:fldChar w:fldCharType="separate"/>
      </w:r>
      <w:r w:rsidR="00EB3EC1">
        <w:rPr>
          <w:szCs w:val="26"/>
        </w:rPr>
        <w:t>7.26</w:t>
      </w:r>
      <w:r w:rsidR="006061F3">
        <w:rPr>
          <w:szCs w:val="26"/>
        </w:rPr>
        <w:fldChar w:fldCharType="end"/>
      </w:r>
      <w:r w:rsidR="006061F3">
        <w:rPr>
          <w:szCs w:val="26"/>
        </w:rPr>
        <w:t xml:space="preserve"> </w:t>
      </w:r>
      <w:r>
        <w:t>deverá ser em montante tal para fazer com que os Créditos Cedidos Fiduciariamente – Prestação de Serviços que transitaram na</w:t>
      </w:r>
      <w:r w:rsidR="001462E3">
        <w:t>s</w:t>
      </w:r>
      <w:r>
        <w:t xml:space="preserve"> Conta</w:t>
      </w:r>
      <w:r w:rsidR="001462E3">
        <w:t>s</w:t>
      </w:r>
      <w:r>
        <w:t xml:space="preserve"> Vinculada</w:t>
      </w:r>
      <w:r w:rsidR="001462E3">
        <w:t>s – Prestação de Serviços</w:t>
      </w:r>
      <w:r w:rsidR="00186E19">
        <w:t>, de forma conjunta,</w:t>
      </w:r>
      <w:r>
        <w:t xml:space="preserve"> </w:t>
      </w:r>
      <w:r w:rsidR="00050997">
        <w:t xml:space="preserve">em cada um dos meses </w:t>
      </w:r>
      <w:r>
        <w:t>no período de 12 (doze) meses imediatamente anterior à Última Data do Não Cumprimento (</w:t>
      </w:r>
      <w:r w:rsidR="00D67C83">
        <w:t>"</w:t>
      </w:r>
      <w:r w:rsidRPr="001640A5">
        <w:rPr>
          <w:u w:val="single"/>
        </w:rPr>
        <w:t>Período de 12 Meses</w:t>
      </w:r>
      <w:r w:rsidR="00D67C83">
        <w:t>"</w:t>
      </w:r>
      <w:r>
        <w:t xml:space="preserve">), correspondam a, no mínimo, </w:t>
      </w:r>
      <w:r w:rsidR="00186E19">
        <w:t>800</w:t>
      </w:r>
      <w:r>
        <w:t>% (</w:t>
      </w:r>
      <w:r w:rsidR="00186E19">
        <w:t>oitocentos</w:t>
      </w:r>
      <w:r>
        <w:t xml:space="preserve"> por cento) do montante total que deveria ter sido pago pela Companhia</w:t>
      </w:r>
      <w:r w:rsidRPr="00E55611">
        <w:t xml:space="preserve"> </w:t>
      </w:r>
      <w:r w:rsidR="00050997">
        <w:t xml:space="preserve">no respectivo mês de </w:t>
      </w:r>
      <w:r w:rsidR="00EC2F98">
        <w:t>tal</w:t>
      </w:r>
      <w:r>
        <w:t xml:space="preserve"> Período de 12 Meses, a título d</w:t>
      </w:r>
      <w:r w:rsidR="00E03829">
        <w:t>e</w:t>
      </w:r>
      <w:r w:rsidR="00653745">
        <w:t xml:space="preserve"> parcelas </w:t>
      </w:r>
      <w:r>
        <w:t xml:space="preserve">do Valor Nominal Unitário das Debêntures (acrescido da Remuneração, calculada </w:t>
      </w:r>
      <w:r w:rsidRPr="004E09D5">
        <w:rPr>
          <w:i/>
        </w:rPr>
        <w:t>pro rata temporis</w:t>
      </w:r>
      <w:r>
        <w:t xml:space="preserve">, desde a Primeira Data de Integralização </w:t>
      </w:r>
      <w:r w:rsidR="0055677F" w:rsidRPr="00635EDC">
        <w:rPr>
          <w:szCs w:val="26"/>
        </w:rPr>
        <w:t xml:space="preserve">da respectiva série </w:t>
      </w:r>
      <w:r>
        <w:t>ou a data de pagamento da Remuneração imediatamente anterior, conforme o caso até a data do respectivo pagamento)</w:t>
      </w:r>
      <w:r w:rsidR="00653745">
        <w:rPr>
          <w:szCs w:val="26"/>
        </w:rPr>
        <w:t>, nos termos da Cláusula </w:t>
      </w:r>
      <w:r w:rsidR="00653745">
        <w:rPr>
          <w:szCs w:val="26"/>
        </w:rPr>
        <w:fldChar w:fldCharType="begin"/>
      </w:r>
      <w:r w:rsidR="00653745">
        <w:rPr>
          <w:szCs w:val="26"/>
        </w:rPr>
        <w:instrText xml:space="preserve"> REF _Ref525562246 \n \p \h </w:instrText>
      </w:r>
      <w:r w:rsidR="00653745">
        <w:rPr>
          <w:szCs w:val="26"/>
        </w:rPr>
      </w:r>
      <w:r w:rsidR="00653745">
        <w:rPr>
          <w:szCs w:val="26"/>
        </w:rPr>
        <w:fldChar w:fldCharType="separate"/>
      </w:r>
      <w:r w:rsidR="00EB3EC1">
        <w:rPr>
          <w:szCs w:val="26"/>
        </w:rPr>
        <w:t>7.18 acima</w:t>
      </w:r>
      <w:r w:rsidR="00653745">
        <w:rPr>
          <w:szCs w:val="26"/>
        </w:rPr>
        <w:fldChar w:fldCharType="end"/>
      </w:r>
      <w:r>
        <w:t xml:space="preserve">, se a amortização extraordinária obrigatória tivesse ocorrido na </w:t>
      </w:r>
      <w:r w:rsidR="009F2CE6" w:rsidRPr="00824B09">
        <w:t>Primeira Data de Não Cumprimento</w:t>
      </w:r>
      <w:r>
        <w:t>.</w:t>
      </w:r>
      <w:bookmarkEnd w:id="143"/>
    </w:p>
    <w:p w:rsidR="00B90DDF" w:rsidRPr="009671BB" w:rsidRDefault="00B90DDF" w:rsidP="005632BE">
      <w:pPr>
        <w:numPr>
          <w:ilvl w:val="5"/>
          <w:numId w:val="29"/>
        </w:numPr>
        <w:rPr>
          <w:szCs w:val="26"/>
        </w:rPr>
      </w:pPr>
      <w:bookmarkStart w:id="144" w:name="_Ref514958028"/>
      <w:bookmarkEnd w:id="139"/>
      <w:bookmarkEnd w:id="142"/>
      <w:r w:rsidRPr="007645A7">
        <w:rPr>
          <w:szCs w:val="26"/>
        </w:rPr>
        <w:t>Os</w:t>
      </w:r>
      <w:r w:rsidRPr="007645A7">
        <w:t xml:space="preserve"> valores pagos a título de amortização </w:t>
      </w:r>
      <w:r>
        <w:t xml:space="preserve">extraordinária obrigatória </w:t>
      </w:r>
      <w:r w:rsidRPr="007645A7">
        <w:t xml:space="preserve">do Valor Nominal Unitário </w:t>
      </w:r>
      <w:r w:rsidR="00366ED0">
        <w:t>nos termos da Cláusula </w:t>
      </w:r>
      <w:r w:rsidR="00366ED0">
        <w:fldChar w:fldCharType="begin"/>
      </w:r>
      <w:r w:rsidR="00366ED0">
        <w:instrText xml:space="preserve"> REF _Ref522907547 \r \p \h </w:instrText>
      </w:r>
      <w:r w:rsidR="00366ED0">
        <w:fldChar w:fldCharType="separate"/>
      </w:r>
      <w:r w:rsidR="00EB3EC1">
        <w:t>7.25 acima</w:t>
      </w:r>
      <w:r w:rsidR="00366ED0">
        <w:fldChar w:fldCharType="end"/>
      </w:r>
      <w:r w:rsidR="00366ED0">
        <w:t xml:space="preserve"> </w:t>
      </w:r>
      <w:r w:rsidRPr="007645A7">
        <w:t xml:space="preserve">serão sempre imputados </w:t>
      </w:r>
      <w:r w:rsidR="00366ED0">
        <w:t xml:space="preserve">de forma proporcional </w:t>
      </w:r>
      <w:r w:rsidRPr="00960FFD">
        <w:rPr>
          <w:szCs w:val="26"/>
        </w:rPr>
        <w:t>ao</w:t>
      </w:r>
      <w:r w:rsidRPr="007645A7">
        <w:t xml:space="preserve"> valor das parcelas vincendas </w:t>
      </w:r>
      <w:r w:rsidRPr="007645A7">
        <w:rPr>
          <w:szCs w:val="26"/>
        </w:rPr>
        <w:t>de amortização do Valor Nominal Unitário constantes da Cláusula </w:t>
      </w:r>
      <w:r>
        <w:rPr>
          <w:szCs w:val="26"/>
        </w:rPr>
        <w:fldChar w:fldCharType="begin"/>
      </w:r>
      <w:r>
        <w:rPr>
          <w:szCs w:val="26"/>
        </w:rPr>
        <w:instrText xml:space="preserve"> REF _Ref507069533 \n \p \h </w:instrText>
      </w:r>
      <w:r>
        <w:rPr>
          <w:szCs w:val="26"/>
        </w:rPr>
      </w:r>
      <w:r>
        <w:rPr>
          <w:szCs w:val="26"/>
        </w:rPr>
        <w:fldChar w:fldCharType="separate"/>
      </w:r>
      <w:r w:rsidR="00EB3EC1">
        <w:rPr>
          <w:szCs w:val="26"/>
        </w:rPr>
        <w:t>7.18 acima</w:t>
      </w:r>
      <w:r>
        <w:rPr>
          <w:szCs w:val="26"/>
        </w:rPr>
        <w:fldChar w:fldCharType="end"/>
      </w:r>
      <w:r w:rsidRPr="007645A7">
        <w:rPr>
          <w:szCs w:val="26"/>
        </w:rPr>
        <w:t>, de forma automática e independentemente de qualquer formalidade adicional (inclusive independentemente de qualquer aditamento a esta Escritura de Emissão), mantendo</w:t>
      </w:r>
      <w:r w:rsidR="00354756">
        <w:rPr>
          <w:szCs w:val="26"/>
        </w:rPr>
        <w:t>–</w:t>
      </w:r>
      <w:r w:rsidRPr="007645A7">
        <w:rPr>
          <w:szCs w:val="26"/>
        </w:rPr>
        <w:t xml:space="preserve">se inalteradas as datas de pagamento </w:t>
      </w:r>
      <w:r w:rsidR="00A20AC6">
        <w:rPr>
          <w:szCs w:val="26"/>
        </w:rPr>
        <w:t xml:space="preserve">e percentuais </w:t>
      </w:r>
      <w:r w:rsidRPr="007645A7">
        <w:rPr>
          <w:szCs w:val="26"/>
        </w:rPr>
        <w:t>de amortização do Valor Nominal Unitário</w:t>
      </w:r>
      <w:r w:rsidR="0041005A">
        <w:rPr>
          <w:szCs w:val="26"/>
        </w:rPr>
        <w:t xml:space="preserve"> </w:t>
      </w:r>
      <w:r w:rsidR="0041005A" w:rsidRPr="007645A7">
        <w:rPr>
          <w:szCs w:val="26"/>
        </w:rPr>
        <w:t>constantes da Cláusula </w:t>
      </w:r>
      <w:r w:rsidR="0041005A">
        <w:rPr>
          <w:szCs w:val="26"/>
        </w:rPr>
        <w:fldChar w:fldCharType="begin"/>
      </w:r>
      <w:r w:rsidR="0041005A">
        <w:rPr>
          <w:szCs w:val="26"/>
        </w:rPr>
        <w:instrText xml:space="preserve"> REF _Ref507069533 \n \p \h </w:instrText>
      </w:r>
      <w:r w:rsidR="0041005A">
        <w:rPr>
          <w:szCs w:val="26"/>
        </w:rPr>
      </w:r>
      <w:r w:rsidR="0041005A">
        <w:rPr>
          <w:szCs w:val="26"/>
        </w:rPr>
        <w:fldChar w:fldCharType="separate"/>
      </w:r>
      <w:r w:rsidR="00EB3EC1">
        <w:rPr>
          <w:szCs w:val="26"/>
        </w:rPr>
        <w:t>7.18 acima</w:t>
      </w:r>
      <w:r w:rsidR="0041005A">
        <w:rPr>
          <w:szCs w:val="26"/>
        </w:rPr>
        <w:fldChar w:fldCharType="end"/>
      </w:r>
      <w:r w:rsidRPr="007645A7">
        <w:rPr>
          <w:bCs/>
          <w:szCs w:val="26"/>
        </w:rPr>
        <w:t>.</w:t>
      </w:r>
      <w:bookmarkEnd w:id="144"/>
    </w:p>
    <w:p w:rsidR="00880FA8" w:rsidRPr="007645A7" w:rsidRDefault="00880FA8" w:rsidP="005632BE">
      <w:pPr>
        <w:numPr>
          <w:ilvl w:val="1"/>
          <w:numId w:val="29"/>
        </w:numPr>
        <w:rPr>
          <w:szCs w:val="26"/>
        </w:rPr>
      </w:pPr>
      <w:bookmarkStart w:id="145" w:name="_Ref279314174"/>
      <w:r w:rsidRPr="007645A7">
        <w:rPr>
          <w:i/>
          <w:szCs w:val="26"/>
        </w:rPr>
        <w:t xml:space="preserve">Aquisição </w:t>
      </w:r>
      <w:r w:rsidR="003E732B" w:rsidRPr="007645A7">
        <w:rPr>
          <w:i/>
          <w:szCs w:val="26"/>
        </w:rPr>
        <w:t>F</w:t>
      </w:r>
      <w:r w:rsidRPr="007645A7">
        <w:rPr>
          <w:i/>
          <w:szCs w:val="26"/>
        </w:rPr>
        <w:t>acultativa</w:t>
      </w:r>
      <w:r w:rsidRPr="007645A7">
        <w:rPr>
          <w:szCs w:val="26"/>
        </w:rPr>
        <w:t>.</w:t>
      </w:r>
      <w:r w:rsidR="008771F4">
        <w:rPr>
          <w:szCs w:val="26"/>
        </w:rPr>
        <w:t xml:space="preserve"> </w:t>
      </w:r>
      <w:r w:rsidR="006C0380" w:rsidRPr="007645A7">
        <w:rPr>
          <w:szCs w:val="26"/>
        </w:rPr>
        <w:t>A Companhia poderá, a qualquer tempo, adquirir Debêntures</w:t>
      </w:r>
      <w:r w:rsidR="00260BD9" w:rsidRPr="007645A7">
        <w:rPr>
          <w:szCs w:val="26"/>
        </w:rPr>
        <w:t>,</w:t>
      </w:r>
      <w:r w:rsidR="006C0380" w:rsidRPr="007645A7">
        <w:rPr>
          <w:szCs w:val="26"/>
        </w:rPr>
        <w:t xml:space="preserve"> desde que observe o disposto no artigo 55, parágrafo </w:t>
      </w:r>
      <w:r w:rsidR="00A326D7" w:rsidRPr="007645A7">
        <w:rPr>
          <w:szCs w:val="26"/>
        </w:rPr>
        <w:t>3</w:t>
      </w:r>
      <w:r w:rsidR="006C0380" w:rsidRPr="007645A7">
        <w:rPr>
          <w:szCs w:val="26"/>
        </w:rPr>
        <w:t>º, da Lei das Sociedades por Ações</w:t>
      </w:r>
      <w:r w:rsidR="00182A3C" w:rsidRPr="007645A7">
        <w:rPr>
          <w:szCs w:val="26"/>
        </w:rPr>
        <w:t>, no artigo 13 e</w:t>
      </w:r>
      <w:r w:rsidR="00A327A9">
        <w:rPr>
          <w:szCs w:val="26"/>
        </w:rPr>
        <w:t>, conforme aplicável, no artigo </w:t>
      </w:r>
      <w:r w:rsidR="00182A3C" w:rsidRPr="007645A7">
        <w:rPr>
          <w:szCs w:val="26"/>
        </w:rPr>
        <w:t>15 da Instrução CVM 476</w:t>
      </w:r>
      <w:r w:rsidR="00034062" w:rsidRPr="007645A7">
        <w:rPr>
          <w:szCs w:val="26"/>
        </w:rPr>
        <w:t xml:space="preserve"> e na regulamentação aplicável da CVM</w:t>
      </w:r>
      <w:r w:rsidR="006C0380" w:rsidRPr="007645A7">
        <w:rPr>
          <w:szCs w:val="26"/>
        </w:rPr>
        <w:t>.</w:t>
      </w:r>
      <w:r w:rsidR="008771F4">
        <w:rPr>
          <w:szCs w:val="26"/>
        </w:rPr>
        <w:t xml:space="preserve"> </w:t>
      </w:r>
      <w:r w:rsidR="006C0380" w:rsidRPr="007645A7">
        <w:rPr>
          <w:szCs w:val="26"/>
        </w:rPr>
        <w:t>As Debêntures adquiridas pela Companhia poderão, a critério da Companhia, ser canceladas, permanecer em tesouraria ou ser novamente colocadas no mercado.</w:t>
      </w:r>
      <w:r w:rsidR="008771F4">
        <w:rPr>
          <w:szCs w:val="26"/>
        </w:rPr>
        <w:t xml:space="preserve"> </w:t>
      </w:r>
      <w:r w:rsidR="006C0380" w:rsidRPr="007645A7">
        <w:rPr>
          <w:szCs w:val="26"/>
        </w:rPr>
        <w:t>As Debêntures adquiridas pela Companhia para permanência em tesouraria nos termos desta Cláusula, se e quando recolocadas no mercado, farão jus à mesma Remuneração aplicável às demais Debêntures</w:t>
      </w:r>
      <w:r w:rsidRPr="007645A7">
        <w:rPr>
          <w:szCs w:val="26"/>
        </w:rPr>
        <w:t>.</w:t>
      </w:r>
      <w:bookmarkEnd w:id="145"/>
    </w:p>
    <w:p w:rsidR="00AC5A5C" w:rsidRPr="007645A7" w:rsidRDefault="00AC5A5C" w:rsidP="005632BE">
      <w:pPr>
        <w:numPr>
          <w:ilvl w:val="1"/>
          <w:numId w:val="29"/>
        </w:numPr>
        <w:rPr>
          <w:szCs w:val="26"/>
        </w:rPr>
      </w:pPr>
      <w:r w:rsidRPr="007645A7">
        <w:rPr>
          <w:i/>
          <w:szCs w:val="26"/>
        </w:rPr>
        <w:t>Direito ao Recebimento dos Pagamentos</w:t>
      </w:r>
      <w:r w:rsidRPr="007645A7">
        <w:rPr>
          <w:szCs w:val="26"/>
        </w:rPr>
        <w:t>.</w:t>
      </w:r>
      <w:r w:rsidR="008771F4">
        <w:rPr>
          <w:szCs w:val="26"/>
        </w:rPr>
        <w:t xml:space="preserve"> </w:t>
      </w:r>
      <w:r w:rsidRPr="007645A7">
        <w:rPr>
          <w:szCs w:val="26"/>
        </w:rPr>
        <w:t xml:space="preserve">Farão jus ao recebimento de qualquer valor devido aos Debenturistas nos termos desta Escritura de Emissão aqueles que forem Debenturistas </w:t>
      </w:r>
      <w:r w:rsidR="00CA3E2E" w:rsidRPr="007645A7">
        <w:rPr>
          <w:szCs w:val="26"/>
        </w:rPr>
        <w:t>no encerramento</w:t>
      </w:r>
      <w:r w:rsidRPr="007645A7">
        <w:rPr>
          <w:szCs w:val="26"/>
        </w:rPr>
        <w:t xml:space="preserve"> do </w:t>
      </w:r>
      <w:r w:rsidR="002736A2" w:rsidRPr="007645A7">
        <w:rPr>
          <w:szCs w:val="26"/>
        </w:rPr>
        <w:t>D</w:t>
      </w:r>
      <w:r w:rsidRPr="007645A7">
        <w:rPr>
          <w:szCs w:val="26"/>
        </w:rPr>
        <w:t xml:space="preserve">ia </w:t>
      </w:r>
      <w:r w:rsidR="002736A2" w:rsidRPr="007645A7">
        <w:rPr>
          <w:szCs w:val="26"/>
        </w:rPr>
        <w:t>Ú</w:t>
      </w:r>
      <w:r w:rsidRPr="007645A7">
        <w:rPr>
          <w:szCs w:val="26"/>
        </w:rPr>
        <w:t>til</w:t>
      </w:r>
      <w:r w:rsidR="002736A2" w:rsidRPr="007645A7">
        <w:rPr>
          <w:szCs w:val="26"/>
        </w:rPr>
        <w:t xml:space="preserve"> </w:t>
      </w:r>
      <w:r w:rsidRPr="007645A7">
        <w:rPr>
          <w:szCs w:val="26"/>
        </w:rPr>
        <w:t>imediatamente anterior à respectiva data de pagamento.</w:t>
      </w:r>
    </w:p>
    <w:p w:rsidR="00AC5A5C" w:rsidRPr="007645A7" w:rsidRDefault="00AC5A5C" w:rsidP="005632BE">
      <w:pPr>
        <w:numPr>
          <w:ilvl w:val="1"/>
          <w:numId w:val="29"/>
        </w:numPr>
        <w:rPr>
          <w:szCs w:val="26"/>
        </w:rPr>
      </w:pPr>
      <w:bookmarkStart w:id="146" w:name="_Ref324932809"/>
      <w:r w:rsidRPr="007645A7">
        <w:rPr>
          <w:i/>
          <w:szCs w:val="26"/>
        </w:rPr>
        <w:t>Local de Pagamento</w:t>
      </w:r>
      <w:r w:rsidRPr="007645A7">
        <w:rPr>
          <w:szCs w:val="26"/>
        </w:rPr>
        <w:t>.</w:t>
      </w:r>
      <w:r w:rsidR="008771F4">
        <w:rPr>
          <w:szCs w:val="26"/>
        </w:rPr>
        <w:t xml:space="preserve"> </w:t>
      </w:r>
      <w:r w:rsidR="00283A8A" w:rsidRPr="007645A7">
        <w:rPr>
          <w:szCs w:val="26"/>
        </w:rPr>
        <w:t>Os pagamentos referentes às Debêntures e a quaisquer outros valores eventualmente devidos pela Companhia e/ou por qualquer d</w:t>
      </w:r>
      <w:r w:rsidR="000277B5">
        <w:rPr>
          <w:szCs w:val="26"/>
        </w:rPr>
        <w:t>o</w:t>
      </w:r>
      <w:r w:rsidR="00283A8A" w:rsidRPr="007645A7">
        <w:rPr>
          <w:szCs w:val="26"/>
        </w:rPr>
        <w:t xml:space="preserve">s </w:t>
      </w:r>
      <w:r w:rsidR="00CF7EA1">
        <w:rPr>
          <w:szCs w:val="26"/>
        </w:rPr>
        <w:t>Fiador</w:t>
      </w:r>
      <w:r w:rsidR="000277B5">
        <w:rPr>
          <w:szCs w:val="26"/>
        </w:rPr>
        <w:t>e</w:t>
      </w:r>
      <w:r w:rsidR="00283A8A" w:rsidRPr="007645A7">
        <w:rPr>
          <w:szCs w:val="26"/>
        </w:rPr>
        <w:t xml:space="preserve">s, nos termos desta Escritura de Emissão e/ou </w:t>
      </w:r>
      <w:r w:rsidR="002D415E">
        <w:rPr>
          <w:szCs w:val="26"/>
        </w:rPr>
        <w:t>de qualquer dos demais Documentos das Obrigações Garantidas</w:t>
      </w:r>
      <w:r w:rsidR="00283A8A" w:rsidRPr="007645A7">
        <w:rPr>
          <w:szCs w:val="26"/>
        </w:rPr>
        <w:t>, serão realizados</w:t>
      </w:r>
      <w:r w:rsidR="00A54228" w:rsidRPr="007645A7">
        <w:rPr>
          <w:szCs w:val="26"/>
        </w:rPr>
        <w:t xml:space="preserve"> (i) </w:t>
      </w:r>
      <w:r w:rsidR="00283A8A" w:rsidRPr="007645A7">
        <w:rPr>
          <w:szCs w:val="26"/>
        </w:rPr>
        <w:t xml:space="preserve">pela Companhia, no que se refere a pagamentos referentes </w:t>
      </w:r>
      <w:r w:rsidR="009A4D97" w:rsidRPr="007645A7">
        <w:rPr>
          <w:szCs w:val="26"/>
        </w:rPr>
        <w:t xml:space="preserve">ao </w:t>
      </w:r>
      <w:r w:rsidR="00133F26" w:rsidRPr="007645A7">
        <w:rPr>
          <w:szCs w:val="26"/>
        </w:rPr>
        <w:t>Valor Nominal Unitário</w:t>
      </w:r>
      <w:r w:rsidR="009A4D97" w:rsidRPr="007645A7">
        <w:rPr>
          <w:szCs w:val="26"/>
        </w:rPr>
        <w:t>, à Remuneração</w:t>
      </w:r>
      <w:r w:rsidR="00187E37">
        <w:rPr>
          <w:szCs w:val="26"/>
        </w:rPr>
        <w:t xml:space="preserve"> da respectiva série</w:t>
      </w:r>
      <w:r w:rsidR="00751EE9">
        <w:rPr>
          <w:szCs w:val="26"/>
        </w:rPr>
        <w:t xml:space="preserve">, </w:t>
      </w:r>
      <w:r w:rsidR="00203AD2">
        <w:rPr>
          <w:szCs w:val="26"/>
        </w:rPr>
        <w:t xml:space="preserve">ao </w:t>
      </w:r>
      <w:r w:rsidR="00953E52">
        <w:rPr>
          <w:szCs w:val="26"/>
        </w:rPr>
        <w:t xml:space="preserve">Prêmio da Segunda Série, </w:t>
      </w:r>
      <w:r w:rsidR="00751EE9">
        <w:rPr>
          <w:szCs w:val="26"/>
        </w:rPr>
        <w:t>à</w:t>
      </w:r>
      <w:r w:rsidR="00751EE9" w:rsidRPr="007645A7">
        <w:rPr>
          <w:szCs w:val="26"/>
        </w:rPr>
        <w:t xml:space="preserve"> prêmio de </w:t>
      </w:r>
      <w:r w:rsidR="00751EE9">
        <w:rPr>
          <w:szCs w:val="26"/>
        </w:rPr>
        <w:t>pagamento</w:t>
      </w:r>
      <w:r w:rsidR="00751EE9" w:rsidRPr="007645A7">
        <w:rPr>
          <w:szCs w:val="26"/>
        </w:rPr>
        <w:t xml:space="preserve"> antecipado</w:t>
      </w:r>
      <w:r w:rsidR="009A4D97" w:rsidRPr="007645A7">
        <w:rPr>
          <w:szCs w:val="26"/>
        </w:rPr>
        <w:t xml:space="preserve"> e aos Encargos Moratórios, </w:t>
      </w:r>
      <w:r w:rsidR="00283A8A" w:rsidRPr="007645A7">
        <w:rPr>
          <w:szCs w:val="26"/>
        </w:rPr>
        <w:t xml:space="preserve">e com relação às Debêntures que estejam </w:t>
      </w:r>
      <w:r w:rsidR="00421D7E">
        <w:rPr>
          <w:szCs w:val="26"/>
        </w:rPr>
        <w:t>depositada</w:t>
      </w:r>
      <w:r w:rsidR="00283A8A" w:rsidRPr="007645A7">
        <w:rPr>
          <w:szCs w:val="26"/>
        </w:rPr>
        <w:t xml:space="preserve">s eletronicamente na </w:t>
      </w:r>
      <w:r w:rsidR="00BA5EED">
        <w:rPr>
          <w:szCs w:val="26"/>
        </w:rPr>
        <w:t>B3</w:t>
      </w:r>
      <w:r w:rsidR="00283A8A" w:rsidRPr="007645A7">
        <w:rPr>
          <w:szCs w:val="26"/>
        </w:rPr>
        <w:t xml:space="preserve">, por meio da </w:t>
      </w:r>
      <w:r w:rsidR="00BA5EED">
        <w:rPr>
          <w:szCs w:val="26"/>
        </w:rPr>
        <w:t>B3</w:t>
      </w:r>
      <w:r w:rsidR="00283A8A" w:rsidRPr="007645A7">
        <w:rPr>
          <w:szCs w:val="26"/>
        </w:rPr>
        <w:t>;</w:t>
      </w:r>
      <w:r w:rsidR="00530D41">
        <w:rPr>
          <w:szCs w:val="22"/>
        </w:rPr>
        <w:t xml:space="preserve"> </w:t>
      </w:r>
      <w:r w:rsidR="00A54228" w:rsidRPr="007645A7">
        <w:rPr>
          <w:szCs w:val="26"/>
        </w:rPr>
        <w:t>(ii) </w:t>
      </w:r>
      <w:r w:rsidR="00283A8A" w:rsidRPr="007645A7">
        <w:rPr>
          <w:szCs w:val="26"/>
        </w:rPr>
        <w:t xml:space="preserve">pela Companhia, </w:t>
      </w:r>
      <w:r w:rsidR="00303D5A" w:rsidRPr="00751EE9">
        <w:rPr>
          <w:szCs w:val="26"/>
        </w:rPr>
        <w:t>nos demais casos</w:t>
      </w:r>
      <w:r w:rsidR="00283A8A" w:rsidRPr="007645A7">
        <w:rPr>
          <w:szCs w:val="26"/>
        </w:rPr>
        <w:t>, por meio d</w:t>
      </w:r>
      <w:r w:rsidR="00600769" w:rsidRPr="007645A7">
        <w:rPr>
          <w:szCs w:val="26"/>
        </w:rPr>
        <w:t>o Escriturador</w:t>
      </w:r>
      <w:r w:rsidR="00A54228" w:rsidRPr="007645A7">
        <w:rPr>
          <w:szCs w:val="26"/>
        </w:rPr>
        <w:t xml:space="preserve"> ou </w:t>
      </w:r>
      <w:r w:rsidR="003F0E3A" w:rsidRPr="007645A7">
        <w:rPr>
          <w:szCs w:val="26"/>
        </w:rPr>
        <w:t xml:space="preserve">na </w:t>
      </w:r>
      <w:r w:rsidR="00A54228" w:rsidRPr="007645A7">
        <w:rPr>
          <w:szCs w:val="26"/>
        </w:rPr>
        <w:t>sede</w:t>
      </w:r>
      <w:r w:rsidR="003F0E3A" w:rsidRPr="007645A7">
        <w:rPr>
          <w:szCs w:val="26"/>
        </w:rPr>
        <w:t xml:space="preserve"> da Companhia</w:t>
      </w:r>
      <w:r w:rsidR="00A54228" w:rsidRPr="007645A7">
        <w:rPr>
          <w:szCs w:val="26"/>
        </w:rPr>
        <w:t>, conforme o caso; ou (</w:t>
      </w:r>
      <w:r w:rsidR="00394619">
        <w:rPr>
          <w:szCs w:val="26"/>
        </w:rPr>
        <w:t>iii</w:t>
      </w:r>
      <w:r w:rsidR="00A54228" w:rsidRPr="007645A7">
        <w:rPr>
          <w:szCs w:val="26"/>
        </w:rPr>
        <w:t>) </w:t>
      </w:r>
      <w:r w:rsidR="00B11B52" w:rsidRPr="007645A7">
        <w:rPr>
          <w:szCs w:val="26"/>
        </w:rPr>
        <w:t>pel</w:t>
      </w:r>
      <w:r w:rsidR="005963CD">
        <w:rPr>
          <w:szCs w:val="26"/>
        </w:rPr>
        <w:t>o</w:t>
      </w:r>
      <w:r w:rsidR="00B11B52" w:rsidRPr="007645A7">
        <w:rPr>
          <w:szCs w:val="26"/>
        </w:rPr>
        <w:t>s</w:t>
      </w:r>
      <w:r w:rsidR="00283A8A" w:rsidRPr="007645A7">
        <w:rPr>
          <w:szCs w:val="26"/>
        </w:rPr>
        <w:t xml:space="preserve"> </w:t>
      </w:r>
      <w:r w:rsidR="00CF7EA1">
        <w:rPr>
          <w:szCs w:val="26"/>
        </w:rPr>
        <w:t>Fiador</w:t>
      </w:r>
      <w:r w:rsidR="005963CD">
        <w:rPr>
          <w:szCs w:val="26"/>
        </w:rPr>
        <w:t>e</w:t>
      </w:r>
      <w:r w:rsidR="00B11B52" w:rsidRPr="007645A7">
        <w:rPr>
          <w:szCs w:val="26"/>
        </w:rPr>
        <w:t>s</w:t>
      </w:r>
      <w:r w:rsidR="00283A8A" w:rsidRPr="007645A7">
        <w:rPr>
          <w:szCs w:val="26"/>
        </w:rPr>
        <w:t xml:space="preserve">, </w:t>
      </w:r>
      <w:r w:rsidR="00A54228" w:rsidRPr="007645A7">
        <w:rPr>
          <w:szCs w:val="26"/>
        </w:rPr>
        <w:t>em qualquer caso,</w:t>
      </w:r>
      <w:r w:rsidR="00283A8A" w:rsidRPr="007645A7">
        <w:rPr>
          <w:szCs w:val="26"/>
        </w:rPr>
        <w:t xml:space="preserve"> por meio d</w:t>
      </w:r>
      <w:r w:rsidR="00600769" w:rsidRPr="007645A7">
        <w:rPr>
          <w:szCs w:val="26"/>
        </w:rPr>
        <w:t>o Escriturador</w:t>
      </w:r>
      <w:r w:rsidR="00A54228" w:rsidRPr="007645A7">
        <w:rPr>
          <w:szCs w:val="26"/>
        </w:rPr>
        <w:t xml:space="preserve"> ou </w:t>
      </w:r>
      <w:r w:rsidR="003F0E3A" w:rsidRPr="007645A7">
        <w:rPr>
          <w:szCs w:val="26"/>
        </w:rPr>
        <w:t>n</w:t>
      </w:r>
      <w:r w:rsidR="009C6E92">
        <w:rPr>
          <w:szCs w:val="26"/>
        </w:rPr>
        <w:t>o</w:t>
      </w:r>
      <w:r w:rsidR="003F0E3A" w:rsidRPr="007645A7">
        <w:rPr>
          <w:szCs w:val="26"/>
        </w:rPr>
        <w:t xml:space="preserve"> </w:t>
      </w:r>
      <w:r w:rsidR="003A4D10" w:rsidRPr="007645A7">
        <w:rPr>
          <w:szCs w:val="26"/>
        </w:rPr>
        <w:t>domicílio</w:t>
      </w:r>
      <w:r w:rsidR="003F0E3A" w:rsidRPr="007645A7">
        <w:rPr>
          <w:szCs w:val="26"/>
        </w:rPr>
        <w:t xml:space="preserve"> d</w:t>
      </w:r>
      <w:r w:rsidR="005963CD">
        <w:rPr>
          <w:szCs w:val="26"/>
        </w:rPr>
        <w:t>o</w:t>
      </w:r>
      <w:r w:rsidR="003F0E3A" w:rsidRPr="007645A7">
        <w:rPr>
          <w:szCs w:val="26"/>
        </w:rPr>
        <w:t xml:space="preserve">s </w:t>
      </w:r>
      <w:r w:rsidR="00CF7EA1">
        <w:rPr>
          <w:szCs w:val="26"/>
        </w:rPr>
        <w:t>Fiador</w:t>
      </w:r>
      <w:r w:rsidR="005963CD">
        <w:rPr>
          <w:szCs w:val="26"/>
        </w:rPr>
        <w:t>e</w:t>
      </w:r>
      <w:r w:rsidR="003F0E3A" w:rsidRPr="007645A7">
        <w:rPr>
          <w:szCs w:val="26"/>
        </w:rPr>
        <w:t>s</w:t>
      </w:r>
      <w:r w:rsidR="00A54228" w:rsidRPr="007645A7">
        <w:rPr>
          <w:szCs w:val="26"/>
        </w:rPr>
        <w:t>, conforme o caso</w:t>
      </w:r>
      <w:r w:rsidR="00FD742D" w:rsidRPr="007645A7">
        <w:rPr>
          <w:szCs w:val="26"/>
        </w:rPr>
        <w:t>.</w:t>
      </w:r>
      <w:bookmarkEnd w:id="146"/>
    </w:p>
    <w:p w:rsidR="00AC5A5C" w:rsidRPr="007645A7" w:rsidRDefault="00AC5A5C" w:rsidP="005632BE">
      <w:pPr>
        <w:numPr>
          <w:ilvl w:val="1"/>
          <w:numId w:val="29"/>
        </w:numPr>
        <w:rPr>
          <w:szCs w:val="26"/>
        </w:rPr>
      </w:pPr>
      <w:bookmarkStart w:id="147" w:name="_Ref278399164"/>
      <w:r w:rsidRPr="007645A7">
        <w:rPr>
          <w:i/>
          <w:szCs w:val="26"/>
        </w:rPr>
        <w:t>Prorrogação dos Prazos</w:t>
      </w:r>
      <w:r w:rsidRPr="007645A7">
        <w:rPr>
          <w:szCs w:val="26"/>
        </w:rPr>
        <w:t>.</w:t>
      </w:r>
      <w:r w:rsidR="008771F4">
        <w:rPr>
          <w:szCs w:val="26"/>
        </w:rPr>
        <w:t xml:space="preserve"> </w:t>
      </w:r>
      <w:r w:rsidR="00367098" w:rsidRPr="007645A7">
        <w:rPr>
          <w:szCs w:val="26"/>
        </w:rPr>
        <w:t>Considerar</w:t>
      </w:r>
      <w:r w:rsidR="00354756">
        <w:rPr>
          <w:szCs w:val="26"/>
        </w:rPr>
        <w:t>–</w:t>
      </w:r>
      <w:r w:rsidR="00367098" w:rsidRPr="007645A7">
        <w:rPr>
          <w:szCs w:val="26"/>
        </w:rPr>
        <w:t>se</w:t>
      </w:r>
      <w:r w:rsidR="00354756">
        <w:rPr>
          <w:szCs w:val="26"/>
        </w:rPr>
        <w:t>–</w:t>
      </w:r>
      <w:r w:rsidR="00367098" w:rsidRPr="007645A7">
        <w:rPr>
          <w:szCs w:val="26"/>
        </w:rPr>
        <w:t>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147"/>
    </w:p>
    <w:p w:rsidR="00880FA8" w:rsidRPr="007645A7" w:rsidRDefault="00880FA8" w:rsidP="005632BE">
      <w:pPr>
        <w:numPr>
          <w:ilvl w:val="1"/>
          <w:numId w:val="29"/>
        </w:numPr>
        <w:rPr>
          <w:szCs w:val="26"/>
        </w:rPr>
      </w:pPr>
      <w:bookmarkStart w:id="148" w:name="_Ref279851957"/>
      <w:r w:rsidRPr="007645A7">
        <w:rPr>
          <w:i/>
          <w:szCs w:val="26"/>
        </w:rPr>
        <w:t>Encargos Moratórios</w:t>
      </w:r>
      <w:r w:rsidRPr="007645A7">
        <w:rPr>
          <w:szCs w:val="26"/>
        </w:rPr>
        <w:t>.</w:t>
      </w:r>
      <w:r w:rsidR="008771F4">
        <w:rPr>
          <w:szCs w:val="26"/>
        </w:rPr>
        <w:t xml:space="preserve"> </w:t>
      </w:r>
      <w:r w:rsidRPr="007645A7">
        <w:rPr>
          <w:szCs w:val="26"/>
        </w:rPr>
        <w:t>Ocorrendo impontualidade no pagamento</w:t>
      </w:r>
      <w:r w:rsidR="00F56577" w:rsidRPr="007645A7">
        <w:rPr>
          <w:szCs w:val="26"/>
        </w:rPr>
        <w:t xml:space="preserve"> d</w:t>
      </w:r>
      <w:r w:rsidRPr="007645A7">
        <w:rPr>
          <w:szCs w:val="26"/>
        </w:rPr>
        <w:t xml:space="preserve">e qualquer valor devido </w:t>
      </w:r>
      <w:r w:rsidR="00F56577" w:rsidRPr="007645A7">
        <w:rPr>
          <w:szCs w:val="26"/>
        </w:rPr>
        <w:t>pela Companhia</w:t>
      </w:r>
      <w:r w:rsidR="000C0278" w:rsidRPr="007645A7">
        <w:rPr>
          <w:szCs w:val="26"/>
        </w:rPr>
        <w:t xml:space="preserve"> </w:t>
      </w:r>
      <w:r w:rsidR="00D62B58" w:rsidRPr="007645A7">
        <w:rPr>
          <w:szCs w:val="26"/>
        </w:rPr>
        <w:t>e</w:t>
      </w:r>
      <w:r w:rsidR="004F742C">
        <w:rPr>
          <w:szCs w:val="26"/>
        </w:rPr>
        <w:t>/ou</w:t>
      </w:r>
      <w:r w:rsidR="00D62B58" w:rsidRPr="007645A7">
        <w:rPr>
          <w:szCs w:val="26"/>
        </w:rPr>
        <w:t xml:space="preserve"> pel</w:t>
      </w:r>
      <w:r w:rsidR="005963CD">
        <w:rPr>
          <w:szCs w:val="26"/>
        </w:rPr>
        <w:t>o</w:t>
      </w:r>
      <w:r w:rsidR="00F309C4" w:rsidRPr="007645A7">
        <w:rPr>
          <w:szCs w:val="26"/>
        </w:rPr>
        <w:t xml:space="preserve">s </w:t>
      </w:r>
      <w:r w:rsidR="00CF7EA1">
        <w:rPr>
          <w:szCs w:val="26"/>
        </w:rPr>
        <w:t>Fiador</w:t>
      </w:r>
      <w:r w:rsidR="005963CD">
        <w:rPr>
          <w:szCs w:val="26"/>
        </w:rPr>
        <w:t>e</w:t>
      </w:r>
      <w:r w:rsidR="00F309C4" w:rsidRPr="007645A7">
        <w:rPr>
          <w:szCs w:val="26"/>
        </w:rPr>
        <w:t>s</w:t>
      </w:r>
      <w:r w:rsidR="00D62B58" w:rsidRPr="007645A7">
        <w:rPr>
          <w:szCs w:val="26"/>
        </w:rPr>
        <w:t xml:space="preserve"> </w:t>
      </w:r>
      <w:r w:rsidR="004758FF" w:rsidRPr="007645A7">
        <w:rPr>
          <w:szCs w:val="26"/>
        </w:rPr>
        <w:t xml:space="preserve">aos Debenturistas </w:t>
      </w:r>
      <w:r w:rsidR="00F56577" w:rsidRPr="007645A7">
        <w:rPr>
          <w:szCs w:val="26"/>
        </w:rPr>
        <w:t>nos termos d</w:t>
      </w:r>
      <w:r w:rsidRPr="007645A7">
        <w:rPr>
          <w:szCs w:val="26"/>
        </w:rPr>
        <w:t>esta Escritura de Emissão</w:t>
      </w:r>
      <w:r w:rsidR="0056395A" w:rsidRPr="007645A7">
        <w:rPr>
          <w:szCs w:val="26"/>
        </w:rPr>
        <w:t xml:space="preserve">, adicionalmente ao pagamento </w:t>
      </w:r>
      <w:r w:rsidR="00F66AD5" w:rsidRPr="003B0217">
        <w:rPr>
          <w:szCs w:val="26"/>
        </w:rPr>
        <w:t xml:space="preserve">(i) da Remuneração </w:t>
      </w:r>
      <w:r w:rsidR="00D03398">
        <w:rPr>
          <w:szCs w:val="26"/>
        </w:rPr>
        <w:t>da respectiva série</w:t>
      </w:r>
      <w:r w:rsidR="00F66AD5" w:rsidRPr="003B0217">
        <w:rPr>
          <w:szCs w:val="26"/>
        </w:rPr>
        <w:t xml:space="preserve">, calculada </w:t>
      </w:r>
      <w:r w:rsidR="00F66AD5" w:rsidRPr="003B0217">
        <w:rPr>
          <w:i/>
          <w:szCs w:val="26"/>
        </w:rPr>
        <w:t>pro</w:t>
      </w:r>
      <w:r w:rsidR="00F66AD5" w:rsidRPr="003B0217">
        <w:rPr>
          <w:szCs w:val="26"/>
        </w:rPr>
        <w:t xml:space="preserve"> </w:t>
      </w:r>
      <w:r w:rsidR="00F66AD5" w:rsidRPr="003B0217">
        <w:rPr>
          <w:i/>
          <w:szCs w:val="26"/>
        </w:rPr>
        <w:t>rata temporis</w:t>
      </w:r>
      <w:r w:rsidR="00F66AD5" w:rsidRPr="003B0217">
        <w:rPr>
          <w:szCs w:val="26"/>
        </w:rPr>
        <w:t xml:space="preserve"> desde a Primeira Data de Integralização </w:t>
      </w:r>
      <w:r w:rsidR="00C8100F">
        <w:rPr>
          <w:szCs w:val="26"/>
        </w:rPr>
        <w:t xml:space="preserve">da respectiva série </w:t>
      </w:r>
      <w:r w:rsidR="00F66AD5" w:rsidRPr="003B0217">
        <w:rPr>
          <w:szCs w:val="26"/>
        </w:rPr>
        <w:t xml:space="preserve">ou a data de pagamento de Remuneração </w:t>
      </w:r>
      <w:r w:rsidR="00DF4229">
        <w:rPr>
          <w:szCs w:val="26"/>
        </w:rPr>
        <w:t xml:space="preserve">da respectiva série </w:t>
      </w:r>
      <w:r w:rsidR="00F66AD5" w:rsidRPr="003B0217">
        <w:rPr>
          <w:szCs w:val="26"/>
        </w:rPr>
        <w:t>imediatamente anterior, conforme o caso, até a data do efetivo pagamento; e (ii) d</w:t>
      </w:r>
      <w:r w:rsidR="00FA75F4">
        <w:rPr>
          <w:szCs w:val="26"/>
        </w:rPr>
        <w:t>o Prêmio</w:t>
      </w:r>
      <w:r w:rsidR="00F66AD5" w:rsidRPr="003B0217">
        <w:rPr>
          <w:szCs w:val="26"/>
        </w:rPr>
        <w:t xml:space="preserve"> </w:t>
      </w:r>
      <w:r w:rsidR="006B3D23">
        <w:rPr>
          <w:szCs w:val="26"/>
        </w:rPr>
        <w:t xml:space="preserve">da </w:t>
      </w:r>
      <w:r w:rsidR="003A629E">
        <w:rPr>
          <w:szCs w:val="26"/>
        </w:rPr>
        <w:t>Segunda</w:t>
      </w:r>
      <w:r w:rsidR="006B3D23">
        <w:rPr>
          <w:szCs w:val="26"/>
        </w:rPr>
        <w:t xml:space="preserve"> Série</w:t>
      </w:r>
      <w:r w:rsidR="00F66AD5" w:rsidRPr="003B0217">
        <w:rPr>
          <w:szCs w:val="26"/>
        </w:rPr>
        <w:t>, devid</w:t>
      </w:r>
      <w:r w:rsidR="00FA75F4">
        <w:rPr>
          <w:szCs w:val="26"/>
        </w:rPr>
        <w:t>o</w:t>
      </w:r>
      <w:r w:rsidR="00F66AD5" w:rsidRPr="003B0217">
        <w:rPr>
          <w:szCs w:val="26"/>
        </w:rPr>
        <w:t xml:space="preserve"> nos termos desta Escritura de Emissão</w:t>
      </w:r>
      <w:r w:rsidR="00E94AC6" w:rsidRPr="007645A7">
        <w:rPr>
          <w:szCs w:val="26"/>
        </w:rPr>
        <w:t>, sobre todos e quaisquer valores em atraso incidirão</w:t>
      </w:r>
      <w:r w:rsidRPr="007645A7">
        <w:rPr>
          <w:szCs w:val="26"/>
        </w:rPr>
        <w:t>, independentemente de aviso, notificação ou interpelação judicial ou extrajudicial, (i) juros de mora de 1% (um por cento) ao mês</w:t>
      </w:r>
      <w:r w:rsidR="00C95C2F" w:rsidRPr="007645A7">
        <w:rPr>
          <w:szCs w:val="26"/>
        </w:rPr>
        <w:t xml:space="preserve"> ou fração de mês</w:t>
      </w:r>
      <w:r w:rsidRPr="007645A7">
        <w:rPr>
          <w:szCs w:val="26"/>
        </w:rPr>
        <w:t xml:space="preserve">, calculados </w:t>
      </w:r>
      <w:r w:rsidRPr="007645A7">
        <w:rPr>
          <w:i/>
          <w:szCs w:val="26"/>
        </w:rPr>
        <w:t xml:space="preserve">pro rata </w:t>
      </w:r>
      <w:r w:rsidR="005A1A29" w:rsidRPr="005A1A29">
        <w:rPr>
          <w:i/>
          <w:szCs w:val="26"/>
        </w:rPr>
        <w:t>temporis</w:t>
      </w:r>
      <w:r w:rsidR="005A1A29" w:rsidRPr="005A1A29">
        <w:rPr>
          <w:szCs w:val="26"/>
        </w:rPr>
        <w:t>,</w:t>
      </w:r>
      <w:r w:rsidRPr="007645A7">
        <w:rPr>
          <w:szCs w:val="26"/>
        </w:rPr>
        <w:t xml:space="preserve"> desde a data de inadimplemento até a data </w:t>
      </w:r>
      <w:r w:rsidR="00EE5B4B" w:rsidRPr="007645A7">
        <w:rPr>
          <w:szCs w:val="26"/>
        </w:rPr>
        <w:t>do efetivo</w:t>
      </w:r>
      <w:r w:rsidRPr="007645A7">
        <w:rPr>
          <w:szCs w:val="26"/>
        </w:rPr>
        <w:t xml:space="preserve"> pagamento</w:t>
      </w:r>
      <w:r w:rsidR="000C0278" w:rsidRPr="007645A7">
        <w:rPr>
          <w:szCs w:val="26"/>
        </w:rPr>
        <w:t>; e (ii) multa moratória de 2% (dois por cento)</w:t>
      </w:r>
      <w:r w:rsidRPr="007645A7">
        <w:rPr>
          <w:szCs w:val="26"/>
        </w:rPr>
        <w:t xml:space="preserve"> (</w:t>
      </w:r>
      <w:r w:rsidR="00D67C83">
        <w:rPr>
          <w:szCs w:val="26"/>
        </w:rPr>
        <w:t>"</w:t>
      </w:r>
      <w:r w:rsidRPr="007645A7">
        <w:rPr>
          <w:szCs w:val="26"/>
          <w:u w:val="single"/>
        </w:rPr>
        <w:t>Encargos Moratórios</w:t>
      </w:r>
      <w:r w:rsidR="00D67C83">
        <w:rPr>
          <w:szCs w:val="26"/>
        </w:rPr>
        <w:t>"</w:t>
      </w:r>
      <w:r w:rsidRPr="007645A7">
        <w:rPr>
          <w:szCs w:val="26"/>
        </w:rPr>
        <w:t>).</w:t>
      </w:r>
      <w:bookmarkEnd w:id="148"/>
    </w:p>
    <w:p w:rsidR="00880FA8" w:rsidRPr="007645A7" w:rsidRDefault="00880FA8" w:rsidP="005632BE">
      <w:pPr>
        <w:numPr>
          <w:ilvl w:val="1"/>
          <w:numId w:val="29"/>
        </w:numPr>
        <w:rPr>
          <w:szCs w:val="26"/>
        </w:rPr>
      </w:pPr>
      <w:r w:rsidRPr="007645A7">
        <w:rPr>
          <w:i/>
          <w:szCs w:val="26"/>
        </w:rPr>
        <w:t>Decadência dos Direitos aos Acréscimos</w:t>
      </w:r>
      <w:r w:rsidRPr="007645A7">
        <w:rPr>
          <w:szCs w:val="26"/>
        </w:rPr>
        <w:t>.</w:t>
      </w:r>
      <w:r w:rsidR="008771F4">
        <w:rPr>
          <w:szCs w:val="26"/>
        </w:rPr>
        <w:t xml:space="preserve"> </w:t>
      </w:r>
      <w:r w:rsidRPr="007645A7">
        <w:rPr>
          <w:szCs w:val="26"/>
        </w:rPr>
        <w:t xml:space="preserve">O não comparecimento do </w:t>
      </w:r>
      <w:r w:rsidR="009E6E55" w:rsidRPr="007645A7">
        <w:rPr>
          <w:szCs w:val="26"/>
        </w:rPr>
        <w:t>D</w:t>
      </w:r>
      <w:r w:rsidRPr="007645A7">
        <w:rPr>
          <w:szCs w:val="26"/>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7645A7">
        <w:rPr>
          <w:rFonts w:eastAsia="Batang"/>
          <w:szCs w:val="26"/>
        </w:rPr>
        <w:t>ou pagamento, no caso de impontualidade no pagamento</w:t>
      </w:r>
      <w:r w:rsidRPr="007645A7">
        <w:rPr>
          <w:szCs w:val="26"/>
        </w:rPr>
        <w:t>.</w:t>
      </w:r>
    </w:p>
    <w:bookmarkEnd w:id="131"/>
    <w:p w:rsidR="004112EA" w:rsidRDefault="004112EA" w:rsidP="005632BE">
      <w:pPr>
        <w:numPr>
          <w:ilvl w:val="1"/>
          <w:numId w:val="29"/>
        </w:numPr>
        <w:rPr>
          <w:szCs w:val="26"/>
        </w:rPr>
      </w:pPr>
      <w:r w:rsidRPr="007645A7">
        <w:rPr>
          <w:i/>
          <w:iCs/>
          <w:szCs w:val="26"/>
        </w:rPr>
        <w:t>Imunidade Tributária</w:t>
      </w:r>
      <w:r w:rsidRPr="007645A7">
        <w:rPr>
          <w:szCs w:val="26"/>
        </w:rPr>
        <w:t>.</w:t>
      </w:r>
      <w:r w:rsidR="008771F4">
        <w:rPr>
          <w:szCs w:val="26"/>
        </w:rPr>
        <w:t xml:space="preserve"> </w:t>
      </w:r>
      <w:r w:rsidRPr="007645A7">
        <w:rPr>
          <w:szCs w:val="26"/>
        </w:rPr>
        <w:t xml:space="preserve">Caso qualquer Debenturista tenha imunidade ou isenção tributária, este deverá encaminhar ao </w:t>
      </w:r>
      <w:r w:rsidR="00600769" w:rsidRPr="007645A7">
        <w:rPr>
          <w:szCs w:val="26"/>
        </w:rPr>
        <w:t>Banco Liquidante</w:t>
      </w:r>
      <w:r w:rsidR="001236FA" w:rsidRPr="007645A7">
        <w:rPr>
          <w:szCs w:val="26"/>
        </w:rPr>
        <w:t xml:space="preserve"> ou ao Escriturador, conforme o caso</w:t>
      </w:r>
      <w:r w:rsidRPr="007645A7">
        <w:rPr>
          <w:szCs w:val="26"/>
        </w:rPr>
        <w:t xml:space="preserve">, no prazo mínimo de 10 (dez) </w:t>
      </w:r>
      <w:r w:rsidR="002736A2" w:rsidRPr="007645A7">
        <w:rPr>
          <w:szCs w:val="26"/>
        </w:rPr>
        <w:t>D</w:t>
      </w:r>
      <w:r w:rsidRPr="007645A7">
        <w:rPr>
          <w:szCs w:val="26"/>
        </w:rPr>
        <w:t xml:space="preserve">ias </w:t>
      </w:r>
      <w:r w:rsidR="002736A2" w:rsidRPr="007645A7">
        <w:rPr>
          <w:szCs w:val="26"/>
        </w:rPr>
        <w:t>Ú</w:t>
      </w:r>
      <w:r w:rsidRPr="007645A7">
        <w:rPr>
          <w:szCs w:val="26"/>
        </w:rPr>
        <w:t xml:space="preserve">teis anteriores à data prevista para recebimento de valores relativos às Debêntures, documentação comprobatória da referida imunidade ou isenção tributária, </w:t>
      </w:r>
      <w:r w:rsidRPr="007645A7">
        <w:t>sob pena de ter descontado</w:t>
      </w:r>
      <w:r w:rsidR="00B14426">
        <w:t>s</w:t>
      </w:r>
      <w:r w:rsidRPr="007645A7">
        <w:t xml:space="preserve"> de seus pagamentos os valores devidos nos termos da legislação tributária em vigor</w:t>
      </w:r>
      <w:r w:rsidRPr="007645A7">
        <w:rPr>
          <w:szCs w:val="26"/>
        </w:rPr>
        <w:t>.</w:t>
      </w:r>
    </w:p>
    <w:p w:rsidR="00880FA8" w:rsidRPr="007645A7" w:rsidRDefault="00880FA8" w:rsidP="005632BE">
      <w:pPr>
        <w:numPr>
          <w:ilvl w:val="1"/>
          <w:numId w:val="29"/>
        </w:numPr>
        <w:rPr>
          <w:szCs w:val="26"/>
        </w:rPr>
      </w:pPr>
      <w:bookmarkStart w:id="149" w:name="_Ref534176672"/>
      <w:bookmarkStart w:id="150" w:name="_Ref359943667"/>
      <w:r w:rsidRPr="007645A7">
        <w:rPr>
          <w:i/>
          <w:szCs w:val="26"/>
        </w:rPr>
        <w:t>Vencimento Antecipado</w:t>
      </w:r>
      <w:r w:rsidRPr="007645A7">
        <w:rPr>
          <w:szCs w:val="26"/>
        </w:rPr>
        <w:t>.</w:t>
      </w:r>
      <w:r w:rsidR="008771F4">
        <w:rPr>
          <w:szCs w:val="26"/>
        </w:rPr>
        <w:t xml:space="preserve"> </w:t>
      </w:r>
      <w:r w:rsidRPr="007645A7">
        <w:rPr>
          <w:szCs w:val="26"/>
        </w:rPr>
        <w:t>Sujeito ao disposto nas Cláusulas </w:t>
      </w:r>
      <w:r w:rsidR="00DC2119" w:rsidRPr="007645A7">
        <w:rPr>
          <w:szCs w:val="26"/>
        </w:rPr>
        <w:fldChar w:fldCharType="begin"/>
      </w:r>
      <w:r w:rsidR="00DC2119" w:rsidRPr="007645A7">
        <w:rPr>
          <w:szCs w:val="26"/>
        </w:rPr>
        <w:instrText xml:space="preserve"> REF _Ref356481657 \n \h </w:instrText>
      </w:r>
      <w:r w:rsidR="007645A7">
        <w:rPr>
          <w:szCs w:val="26"/>
        </w:rPr>
        <w:instrText xml:space="preserve"> \* MERGEFORMAT </w:instrText>
      </w:r>
      <w:r w:rsidR="00DC2119" w:rsidRPr="007645A7">
        <w:rPr>
          <w:szCs w:val="26"/>
        </w:rPr>
      </w:r>
      <w:r w:rsidR="00DC2119" w:rsidRPr="007645A7">
        <w:rPr>
          <w:szCs w:val="26"/>
        </w:rPr>
        <w:fldChar w:fldCharType="separate"/>
      </w:r>
      <w:r w:rsidR="00EB3EC1">
        <w:rPr>
          <w:szCs w:val="26"/>
        </w:rPr>
        <w:t>7.34.1</w:t>
      </w:r>
      <w:r w:rsidR="00DC2119" w:rsidRPr="007645A7">
        <w:rPr>
          <w:szCs w:val="26"/>
        </w:rPr>
        <w:fldChar w:fldCharType="end"/>
      </w:r>
      <w:r w:rsidR="00DC2119" w:rsidRPr="007645A7">
        <w:rPr>
          <w:szCs w:val="26"/>
        </w:rPr>
        <w:t xml:space="preserve"> a </w:t>
      </w:r>
      <w:r w:rsidR="00DC2119" w:rsidRPr="007645A7">
        <w:rPr>
          <w:szCs w:val="26"/>
        </w:rPr>
        <w:fldChar w:fldCharType="begin"/>
      </w:r>
      <w:r w:rsidR="00DC2119" w:rsidRPr="007645A7">
        <w:rPr>
          <w:szCs w:val="26"/>
        </w:rPr>
        <w:instrText xml:space="preserve"> REF _Ref359943492 \n \p \h </w:instrText>
      </w:r>
      <w:r w:rsidR="007645A7">
        <w:rPr>
          <w:szCs w:val="26"/>
        </w:rPr>
        <w:instrText xml:space="preserve"> \* MERGEFORMAT </w:instrText>
      </w:r>
      <w:r w:rsidR="00DC2119" w:rsidRPr="007645A7">
        <w:rPr>
          <w:szCs w:val="26"/>
        </w:rPr>
      </w:r>
      <w:r w:rsidR="00DC2119" w:rsidRPr="007645A7">
        <w:rPr>
          <w:szCs w:val="26"/>
        </w:rPr>
        <w:fldChar w:fldCharType="separate"/>
      </w:r>
      <w:r w:rsidR="00EB3EC1">
        <w:rPr>
          <w:szCs w:val="26"/>
        </w:rPr>
        <w:t>7.34.8 abaixo</w:t>
      </w:r>
      <w:r w:rsidR="00DC2119" w:rsidRPr="007645A7">
        <w:rPr>
          <w:szCs w:val="26"/>
        </w:rPr>
        <w:fldChar w:fldCharType="end"/>
      </w:r>
      <w:r w:rsidRPr="007645A7">
        <w:rPr>
          <w:szCs w:val="26"/>
        </w:rPr>
        <w:t xml:space="preserve">, o Agente Fiduciário deverá </w:t>
      </w:r>
      <w:r w:rsidR="00AE6E65">
        <w:rPr>
          <w:szCs w:val="26"/>
        </w:rPr>
        <w:t xml:space="preserve">considerar </w:t>
      </w:r>
      <w:r w:rsidRPr="007645A7">
        <w:rPr>
          <w:szCs w:val="26"/>
        </w:rPr>
        <w:t xml:space="preserve">antecipadamente vencidas as obrigações </w:t>
      </w:r>
      <w:r w:rsidR="00E955D1" w:rsidRPr="007645A7">
        <w:rPr>
          <w:szCs w:val="26"/>
        </w:rPr>
        <w:t>decorrentes das Debêntures</w:t>
      </w:r>
      <w:r w:rsidR="00591476" w:rsidRPr="007645A7">
        <w:rPr>
          <w:szCs w:val="26"/>
        </w:rPr>
        <w:t>,</w:t>
      </w:r>
      <w:r w:rsidRPr="007645A7">
        <w:rPr>
          <w:szCs w:val="26"/>
        </w:rPr>
        <w:t xml:space="preserve"> e exigir o imediato pagamento, pela Companhia</w:t>
      </w:r>
      <w:r w:rsidR="007036FB" w:rsidRPr="007645A7">
        <w:rPr>
          <w:szCs w:val="26"/>
        </w:rPr>
        <w:t xml:space="preserve"> </w:t>
      </w:r>
      <w:r w:rsidR="00BC6D9E" w:rsidRPr="007645A7">
        <w:rPr>
          <w:szCs w:val="26"/>
        </w:rPr>
        <w:t xml:space="preserve">e </w:t>
      </w:r>
      <w:r w:rsidR="00A750CC" w:rsidRPr="007645A7">
        <w:rPr>
          <w:szCs w:val="26"/>
        </w:rPr>
        <w:t>pel</w:t>
      </w:r>
      <w:r w:rsidR="00C567F1">
        <w:rPr>
          <w:szCs w:val="26"/>
        </w:rPr>
        <w:t>o</w:t>
      </w:r>
      <w:r w:rsidR="0007725E" w:rsidRPr="007645A7">
        <w:rPr>
          <w:szCs w:val="26"/>
        </w:rPr>
        <w:t>s</w:t>
      </w:r>
      <w:r w:rsidR="00F309C4" w:rsidRPr="007645A7">
        <w:rPr>
          <w:szCs w:val="26"/>
        </w:rPr>
        <w:t xml:space="preserve"> </w:t>
      </w:r>
      <w:r w:rsidR="00CF7EA1">
        <w:rPr>
          <w:szCs w:val="26"/>
        </w:rPr>
        <w:t>Fiador</w:t>
      </w:r>
      <w:r w:rsidR="00C567F1">
        <w:rPr>
          <w:szCs w:val="26"/>
        </w:rPr>
        <w:t>e</w:t>
      </w:r>
      <w:r w:rsidR="00F309C4" w:rsidRPr="007645A7">
        <w:rPr>
          <w:szCs w:val="26"/>
        </w:rPr>
        <w:t>s</w:t>
      </w:r>
      <w:r w:rsidRPr="007645A7">
        <w:rPr>
          <w:szCs w:val="26"/>
        </w:rPr>
        <w:t xml:space="preserve">, </w:t>
      </w:r>
      <w:r w:rsidR="00466E9C">
        <w:rPr>
          <w:szCs w:val="26"/>
        </w:rPr>
        <w:t>dos valores devidos nos termos da Cláusula </w:t>
      </w:r>
      <w:r w:rsidR="00466E9C">
        <w:rPr>
          <w:szCs w:val="26"/>
        </w:rPr>
        <w:fldChar w:fldCharType="begin"/>
      </w:r>
      <w:r w:rsidR="00466E9C">
        <w:rPr>
          <w:szCs w:val="26"/>
        </w:rPr>
        <w:instrText xml:space="preserve"> REF _Ref495496127 \n \p \h </w:instrText>
      </w:r>
      <w:r w:rsidR="00466E9C">
        <w:rPr>
          <w:szCs w:val="26"/>
        </w:rPr>
      </w:r>
      <w:r w:rsidR="00466E9C">
        <w:rPr>
          <w:szCs w:val="26"/>
        </w:rPr>
        <w:fldChar w:fldCharType="separate"/>
      </w:r>
      <w:r w:rsidR="00EB3EC1">
        <w:rPr>
          <w:szCs w:val="26"/>
        </w:rPr>
        <w:t>7.34.5 abaixo</w:t>
      </w:r>
      <w:r w:rsidR="00466E9C">
        <w:rPr>
          <w:szCs w:val="26"/>
        </w:rPr>
        <w:fldChar w:fldCharType="end"/>
      </w:r>
      <w:r w:rsidRPr="007645A7">
        <w:rPr>
          <w:szCs w:val="26"/>
        </w:rPr>
        <w:t xml:space="preserve">, </w:t>
      </w:r>
      <w:r w:rsidR="003A548D" w:rsidRPr="007645A7">
        <w:rPr>
          <w:szCs w:val="26"/>
        </w:rPr>
        <w:t>na ocorrência de qualquer dos eventos previstos nas Cláusulas </w:t>
      </w:r>
      <w:r w:rsidR="003A548D" w:rsidRPr="007645A7">
        <w:rPr>
          <w:szCs w:val="26"/>
        </w:rPr>
        <w:fldChar w:fldCharType="begin"/>
      </w:r>
      <w:r w:rsidR="003A548D" w:rsidRPr="007645A7">
        <w:rPr>
          <w:szCs w:val="26"/>
        </w:rPr>
        <w:instrText xml:space="preserve"> REF _Ref356481657 \n \p \h </w:instrText>
      </w:r>
      <w:r w:rsidR="007645A7">
        <w:rPr>
          <w:szCs w:val="26"/>
        </w:rPr>
        <w:instrText xml:space="preserve"> \* MERGEFORMAT </w:instrText>
      </w:r>
      <w:r w:rsidR="003A548D" w:rsidRPr="007645A7">
        <w:rPr>
          <w:szCs w:val="26"/>
        </w:rPr>
      </w:r>
      <w:r w:rsidR="003A548D" w:rsidRPr="007645A7">
        <w:rPr>
          <w:szCs w:val="26"/>
        </w:rPr>
        <w:fldChar w:fldCharType="separate"/>
      </w:r>
      <w:r w:rsidR="00EB3EC1">
        <w:rPr>
          <w:szCs w:val="26"/>
        </w:rPr>
        <w:t>7.34.1 abaixo</w:t>
      </w:r>
      <w:r w:rsidR="003A548D" w:rsidRPr="007645A7">
        <w:rPr>
          <w:szCs w:val="26"/>
        </w:rPr>
        <w:fldChar w:fldCharType="end"/>
      </w:r>
      <w:r w:rsidR="003A548D" w:rsidRPr="007645A7">
        <w:rPr>
          <w:szCs w:val="26"/>
        </w:rPr>
        <w:t xml:space="preserve"> e </w:t>
      </w:r>
      <w:r w:rsidR="003A548D" w:rsidRPr="007645A7">
        <w:rPr>
          <w:szCs w:val="26"/>
        </w:rPr>
        <w:fldChar w:fldCharType="begin"/>
      </w:r>
      <w:r w:rsidR="003A548D" w:rsidRPr="007645A7">
        <w:rPr>
          <w:szCs w:val="26"/>
        </w:rPr>
        <w:instrText xml:space="preserve"> REF _Ref356481704 \n \p \h </w:instrText>
      </w:r>
      <w:r w:rsidR="007645A7">
        <w:rPr>
          <w:szCs w:val="26"/>
        </w:rPr>
        <w:instrText xml:space="preserve"> \* MERGEFORMAT </w:instrText>
      </w:r>
      <w:r w:rsidR="003A548D" w:rsidRPr="007645A7">
        <w:rPr>
          <w:szCs w:val="26"/>
        </w:rPr>
      </w:r>
      <w:r w:rsidR="003A548D" w:rsidRPr="007645A7">
        <w:rPr>
          <w:szCs w:val="26"/>
        </w:rPr>
        <w:fldChar w:fldCharType="separate"/>
      </w:r>
      <w:r w:rsidR="00EB3EC1">
        <w:rPr>
          <w:szCs w:val="26"/>
        </w:rPr>
        <w:t>7.34.2 abaixo</w:t>
      </w:r>
      <w:r w:rsidR="003A548D" w:rsidRPr="007645A7">
        <w:rPr>
          <w:szCs w:val="26"/>
        </w:rPr>
        <w:fldChar w:fldCharType="end"/>
      </w:r>
      <w:r w:rsidR="003A548D" w:rsidRPr="007645A7">
        <w:rPr>
          <w:szCs w:val="26"/>
        </w:rPr>
        <w:t xml:space="preserve"> </w:t>
      </w:r>
      <w:r w:rsidRPr="007645A7">
        <w:rPr>
          <w:szCs w:val="26"/>
        </w:rPr>
        <w:t xml:space="preserve">(cada evento, um </w:t>
      </w:r>
      <w:r w:rsidR="00D67C83">
        <w:rPr>
          <w:szCs w:val="26"/>
        </w:rPr>
        <w:t>"</w:t>
      </w:r>
      <w:r w:rsidRPr="007645A7">
        <w:rPr>
          <w:szCs w:val="26"/>
          <w:u w:val="single"/>
        </w:rPr>
        <w:t>Evento de Inadimplemento</w:t>
      </w:r>
      <w:r w:rsidR="00D67C83">
        <w:rPr>
          <w:szCs w:val="26"/>
        </w:rPr>
        <w:t>"</w:t>
      </w:r>
      <w:r w:rsidRPr="007645A7">
        <w:rPr>
          <w:szCs w:val="26"/>
        </w:rPr>
        <w:t>)</w:t>
      </w:r>
      <w:bookmarkEnd w:id="149"/>
      <w:r w:rsidR="003A548D" w:rsidRPr="007645A7">
        <w:rPr>
          <w:szCs w:val="26"/>
        </w:rPr>
        <w:t>.</w:t>
      </w:r>
      <w:bookmarkEnd w:id="150"/>
    </w:p>
    <w:p w:rsidR="003A548D" w:rsidRPr="007645A7" w:rsidRDefault="003A548D" w:rsidP="005632BE">
      <w:pPr>
        <w:numPr>
          <w:ilvl w:val="5"/>
          <w:numId w:val="29"/>
        </w:numPr>
        <w:rPr>
          <w:szCs w:val="26"/>
        </w:rPr>
      </w:pPr>
      <w:bookmarkStart w:id="151" w:name="_Ref356481657"/>
      <w:r w:rsidRPr="007645A7">
        <w:rPr>
          <w:szCs w:val="26"/>
        </w:rPr>
        <w:t xml:space="preserve">Constituem Eventos de Inadimplemento que acarretam o vencimento </w:t>
      </w:r>
      <w:r w:rsidR="00B21EA1">
        <w:rPr>
          <w:szCs w:val="26"/>
        </w:rPr>
        <w:t xml:space="preserve">antecipado </w:t>
      </w:r>
      <w:r w:rsidRPr="007645A7">
        <w:rPr>
          <w:szCs w:val="26"/>
        </w:rPr>
        <w:t>automático das obrigações decorrentes das Debêntures, independentemente de aviso ou notificação, judicial ou extrajudicial, aplicando</w:t>
      </w:r>
      <w:r w:rsidR="00354756">
        <w:rPr>
          <w:szCs w:val="26"/>
        </w:rPr>
        <w:t>–</w:t>
      </w:r>
      <w:r w:rsidRPr="007645A7">
        <w:rPr>
          <w:szCs w:val="26"/>
        </w:rPr>
        <w:t>se o disposto na Cláusula </w:t>
      </w:r>
      <w:r w:rsidR="00A42AAC" w:rsidRPr="007645A7">
        <w:rPr>
          <w:szCs w:val="26"/>
        </w:rPr>
        <w:fldChar w:fldCharType="begin"/>
      </w:r>
      <w:r w:rsidR="00A42AAC" w:rsidRPr="007645A7">
        <w:rPr>
          <w:szCs w:val="26"/>
        </w:rPr>
        <w:instrText xml:space="preserve"> REF _Ref130283217 \n \p \h </w:instrText>
      </w:r>
      <w:r w:rsidR="007645A7">
        <w:rPr>
          <w:szCs w:val="26"/>
        </w:rPr>
        <w:instrText xml:space="preserve"> \* MERGEFORMAT </w:instrText>
      </w:r>
      <w:r w:rsidR="00A42AAC" w:rsidRPr="007645A7">
        <w:rPr>
          <w:szCs w:val="26"/>
        </w:rPr>
      </w:r>
      <w:r w:rsidR="00A42AAC" w:rsidRPr="007645A7">
        <w:rPr>
          <w:szCs w:val="26"/>
        </w:rPr>
        <w:fldChar w:fldCharType="separate"/>
      </w:r>
      <w:r w:rsidR="00EB3EC1">
        <w:rPr>
          <w:szCs w:val="26"/>
        </w:rPr>
        <w:t>7.34.3 abaixo</w:t>
      </w:r>
      <w:r w:rsidR="00A42AAC" w:rsidRPr="007645A7">
        <w:rPr>
          <w:szCs w:val="26"/>
        </w:rPr>
        <w:fldChar w:fldCharType="end"/>
      </w:r>
      <w:r w:rsidRPr="007645A7">
        <w:rPr>
          <w:szCs w:val="26"/>
        </w:rPr>
        <w:t>:</w:t>
      </w:r>
      <w:bookmarkEnd w:id="151"/>
    </w:p>
    <w:p w:rsidR="007A13E9" w:rsidRPr="007645A7" w:rsidRDefault="007A13E9" w:rsidP="00010855">
      <w:pPr>
        <w:numPr>
          <w:ilvl w:val="6"/>
          <w:numId w:val="11"/>
        </w:numPr>
        <w:rPr>
          <w:szCs w:val="26"/>
        </w:rPr>
      </w:pPr>
      <w:bookmarkStart w:id="152" w:name="_Ref137475231"/>
      <w:bookmarkStart w:id="153" w:name="_Ref149033996"/>
      <w:bookmarkStart w:id="154" w:name="_Ref164238998"/>
      <w:bookmarkStart w:id="155" w:name="_Ref130283570"/>
      <w:bookmarkStart w:id="156" w:name="_Ref130301134"/>
      <w:bookmarkStart w:id="157" w:name="_Ref137104995"/>
      <w:bookmarkStart w:id="158" w:name="_Ref137475230"/>
      <w:r w:rsidRPr="007645A7">
        <w:rPr>
          <w:szCs w:val="26"/>
        </w:rPr>
        <w:t>inadimplemento, pela Companhia</w:t>
      </w:r>
      <w:r w:rsidR="00BB7A92" w:rsidRPr="007645A7">
        <w:rPr>
          <w:szCs w:val="26"/>
        </w:rPr>
        <w:t xml:space="preserve"> </w:t>
      </w:r>
      <w:r w:rsidR="0036134F" w:rsidRPr="007645A7">
        <w:rPr>
          <w:szCs w:val="26"/>
        </w:rPr>
        <w:t>e/ou</w:t>
      </w:r>
      <w:r w:rsidR="00E55B87">
        <w:rPr>
          <w:szCs w:val="26"/>
        </w:rPr>
        <w:t xml:space="preserve"> </w:t>
      </w:r>
      <w:r w:rsidR="00E55B87" w:rsidRPr="007645A7">
        <w:rPr>
          <w:szCs w:val="26"/>
        </w:rPr>
        <w:t>por qualquer d</w:t>
      </w:r>
      <w:r w:rsidR="00074935">
        <w:rPr>
          <w:szCs w:val="26"/>
        </w:rPr>
        <w:t>o</w:t>
      </w:r>
      <w:r w:rsidR="00E55B87" w:rsidRPr="007645A7">
        <w:rPr>
          <w:szCs w:val="26"/>
        </w:rPr>
        <w:t xml:space="preserve">s </w:t>
      </w:r>
      <w:r w:rsidR="00CF7EA1">
        <w:rPr>
          <w:szCs w:val="26"/>
        </w:rPr>
        <w:t>Fiador</w:t>
      </w:r>
      <w:r w:rsidR="00074935">
        <w:rPr>
          <w:szCs w:val="26"/>
        </w:rPr>
        <w:t>e</w:t>
      </w:r>
      <w:r w:rsidR="00E55B87" w:rsidRPr="007645A7">
        <w:rPr>
          <w:szCs w:val="26"/>
        </w:rPr>
        <w:t>s</w:t>
      </w:r>
      <w:r w:rsidRPr="007645A7">
        <w:rPr>
          <w:szCs w:val="26"/>
        </w:rPr>
        <w:t>, de qualquer obrigação pecuniária relativa às Debêntures</w:t>
      </w:r>
      <w:r w:rsidR="00670893" w:rsidRPr="007645A7">
        <w:rPr>
          <w:szCs w:val="26"/>
        </w:rPr>
        <w:t xml:space="preserve"> e/ou prevista nesta</w:t>
      </w:r>
      <w:r w:rsidRPr="007645A7">
        <w:rPr>
          <w:szCs w:val="26"/>
        </w:rPr>
        <w:t xml:space="preserve"> Escritura de Emissão</w:t>
      </w:r>
      <w:r w:rsidR="00BB7A92" w:rsidRPr="007645A7">
        <w:rPr>
          <w:szCs w:val="26"/>
        </w:rPr>
        <w:t xml:space="preserve"> </w:t>
      </w:r>
      <w:r w:rsidR="00767B25" w:rsidRPr="007645A7">
        <w:rPr>
          <w:szCs w:val="26"/>
        </w:rPr>
        <w:t xml:space="preserve">e/ou </w:t>
      </w:r>
      <w:r w:rsidR="002D415E">
        <w:rPr>
          <w:szCs w:val="26"/>
        </w:rPr>
        <w:t>em qualquer dos demais Documentos das Obrigações Garantidas</w:t>
      </w:r>
      <w:r w:rsidR="00BB7A92" w:rsidRPr="007645A7">
        <w:rPr>
          <w:szCs w:val="26"/>
        </w:rPr>
        <w:t>,</w:t>
      </w:r>
      <w:r w:rsidRPr="007645A7">
        <w:rPr>
          <w:szCs w:val="26"/>
        </w:rPr>
        <w:t xml:space="preserve"> na respectiva data de pagamento</w:t>
      </w:r>
      <w:r w:rsidR="00A63D8C" w:rsidRPr="007645A7">
        <w:rPr>
          <w:szCs w:val="26"/>
        </w:rPr>
        <w:t xml:space="preserve">, não sanado no prazo de </w:t>
      </w:r>
      <w:r w:rsidR="00B9553F" w:rsidRPr="007645A7">
        <w:rPr>
          <w:szCs w:val="26"/>
        </w:rPr>
        <w:t>1 (um) Dia Útil contado</w:t>
      </w:r>
      <w:r w:rsidR="00A63D8C" w:rsidRPr="007645A7">
        <w:rPr>
          <w:szCs w:val="26"/>
        </w:rPr>
        <w:t xml:space="preserve"> da data do respectivo inadimplemento</w:t>
      </w:r>
      <w:r w:rsidRPr="007645A7">
        <w:rPr>
          <w:szCs w:val="26"/>
        </w:rPr>
        <w:t>;</w:t>
      </w:r>
      <w:bookmarkEnd w:id="152"/>
      <w:bookmarkEnd w:id="153"/>
      <w:bookmarkEnd w:id="154"/>
    </w:p>
    <w:p w:rsidR="00105DC6" w:rsidRDefault="00105DC6" w:rsidP="00010855">
      <w:pPr>
        <w:numPr>
          <w:ilvl w:val="6"/>
          <w:numId w:val="11"/>
        </w:numPr>
        <w:rPr>
          <w:szCs w:val="26"/>
        </w:rPr>
      </w:pPr>
      <w:bookmarkStart w:id="159" w:name="_Ref273672022"/>
      <w:r w:rsidRPr="00BD639C">
        <w:rPr>
          <w:szCs w:val="26"/>
        </w:rPr>
        <w:t>invalidade, nulidade ou inexequibilidade desta Escritura de Emissão</w:t>
      </w:r>
      <w:r w:rsidR="00820F77" w:rsidRPr="00BD639C">
        <w:rPr>
          <w:szCs w:val="26"/>
        </w:rPr>
        <w:t xml:space="preserve"> </w:t>
      </w:r>
      <w:r w:rsidR="00053850" w:rsidRPr="00BD639C">
        <w:rPr>
          <w:szCs w:val="26"/>
        </w:rPr>
        <w:t xml:space="preserve">e/ou </w:t>
      </w:r>
      <w:r w:rsidR="002D415E" w:rsidRPr="00BD639C">
        <w:rPr>
          <w:szCs w:val="26"/>
        </w:rPr>
        <w:t>de qualquer dos demais Documentos das Obrigações Garantidas</w:t>
      </w:r>
      <w:r w:rsidRPr="00BD639C">
        <w:rPr>
          <w:szCs w:val="26"/>
        </w:rPr>
        <w:t>;</w:t>
      </w:r>
      <w:bookmarkEnd w:id="159"/>
    </w:p>
    <w:p w:rsidR="0000093C" w:rsidRDefault="0000093C" w:rsidP="00010855">
      <w:pPr>
        <w:numPr>
          <w:ilvl w:val="6"/>
          <w:numId w:val="11"/>
        </w:numPr>
        <w:rPr>
          <w:szCs w:val="26"/>
        </w:rPr>
      </w:pPr>
      <w:bookmarkStart w:id="160" w:name="_Ref328666560"/>
      <w:r w:rsidRPr="007645A7">
        <w:t>cessão ou qualquer forma de transferência a terceiros, no todo ou em parte, pela Companhia e/ou por qualquer d</w:t>
      </w:r>
      <w:r w:rsidR="00400619">
        <w:t>o</w:t>
      </w:r>
      <w:r w:rsidRPr="007645A7">
        <w:t xml:space="preserve">s </w:t>
      </w:r>
      <w:r w:rsidR="00CF7EA1">
        <w:t>Fiador</w:t>
      </w:r>
      <w:r w:rsidR="00400619">
        <w:t>e</w:t>
      </w:r>
      <w:r w:rsidRPr="007645A7">
        <w:t xml:space="preserve">s, de qualquer de suas obrigações nos termos desta Escritura de Emissão </w:t>
      </w:r>
      <w:r w:rsidRPr="007645A7">
        <w:rPr>
          <w:szCs w:val="26"/>
        </w:rPr>
        <w:t xml:space="preserve">e/ou </w:t>
      </w:r>
      <w:r w:rsidR="002D415E">
        <w:rPr>
          <w:szCs w:val="26"/>
        </w:rPr>
        <w:t>de qualquer dos demais Documentos das Obrigações Garantidas</w:t>
      </w:r>
      <w:bookmarkEnd w:id="160"/>
      <w:r w:rsidR="00622AE8" w:rsidRPr="007645A7">
        <w:rPr>
          <w:szCs w:val="26"/>
        </w:rPr>
        <w:t>;</w:t>
      </w:r>
    </w:p>
    <w:p w:rsidR="00400619" w:rsidRPr="007645A7" w:rsidRDefault="00D85778" w:rsidP="00010855">
      <w:pPr>
        <w:numPr>
          <w:ilvl w:val="6"/>
          <w:numId w:val="11"/>
        </w:numPr>
        <w:rPr>
          <w:szCs w:val="26"/>
        </w:rPr>
      </w:pPr>
      <w:r>
        <w:rPr>
          <w:szCs w:val="26"/>
        </w:rPr>
        <w:t>morte, declaração de incapacidade ou declaração de ausência ou insolvência d</w:t>
      </w:r>
      <w:r w:rsidR="004C5B62">
        <w:rPr>
          <w:szCs w:val="26"/>
        </w:rPr>
        <w:t>e qualquer d</w:t>
      </w:r>
      <w:r>
        <w:rPr>
          <w:szCs w:val="26"/>
        </w:rPr>
        <w:t>o</w:t>
      </w:r>
      <w:r w:rsidR="004C5B62">
        <w:rPr>
          <w:szCs w:val="26"/>
        </w:rPr>
        <w:t>s</w:t>
      </w:r>
      <w:r>
        <w:rPr>
          <w:szCs w:val="26"/>
        </w:rPr>
        <w:t xml:space="preserve"> Fiador</w:t>
      </w:r>
      <w:r w:rsidR="004C5B62">
        <w:rPr>
          <w:szCs w:val="26"/>
        </w:rPr>
        <w:t>es</w:t>
      </w:r>
      <w:r>
        <w:rPr>
          <w:szCs w:val="26"/>
        </w:rPr>
        <w:t xml:space="preserve">, sem que, no prazo de </w:t>
      </w:r>
      <w:r w:rsidR="006F3068">
        <w:rPr>
          <w:szCs w:val="26"/>
        </w:rPr>
        <w:t>5</w:t>
      </w:r>
      <w:r>
        <w:rPr>
          <w:szCs w:val="26"/>
        </w:rPr>
        <w:t xml:space="preserve"> (</w:t>
      </w:r>
      <w:r w:rsidR="006F3068">
        <w:rPr>
          <w:szCs w:val="26"/>
        </w:rPr>
        <w:t>cinco</w:t>
      </w:r>
      <w:r>
        <w:rPr>
          <w:szCs w:val="26"/>
        </w:rPr>
        <w:t xml:space="preserve">) dias contados da data do evento, seja </w:t>
      </w:r>
      <w:r w:rsidR="006F3068">
        <w:rPr>
          <w:szCs w:val="26"/>
        </w:rPr>
        <w:t xml:space="preserve">apresentado </w:t>
      </w:r>
      <w:r>
        <w:rPr>
          <w:szCs w:val="26"/>
        </w:rPr>
        <w:t>substituto</w:t>
      </w:r>
      <w:r w:rsidR="00515BF1">
        <w:rPr>
          <w:szCs w:val="26"/>
        </w:rPr>
        <w:t xml:space="preserve"> </w:t>
      </w:r>
      <w:r w:rsidR="009A1EBD">
        <w:rPr>
          <w:szCs w:val="26"/>
        </w:rPr>
        <w:t xml:space="preserve">que seja aprovado </w:t>
      </w:r>
      <w:r>
        <w:rPr>
          <w:szCs w:val="26"/>
        </w:rPr>
        <w:t xml:space="preserve">por Debenturistas representando, no mínimo, </w:t>
      </w:r>
      <w:r w:rsidR="00156866">
        <w:rPr>
          <w:szCs w:val="26"/>
        </w:rPr>
        <w:t xml:space="preserve">30% (trinta </w:t>
      </w:r>
      <w:r>
        <w:rPr>
          <w:szCs w:val="26"/>
        </w:rPr>
        <w:t>por cento) das Debêntures em Circulação</w:t>
      </w:r>
      <w:r w:rsidR="00762509">
        <w:rPr>
          <w:szCs w:val="26"/>
        </w:rPr>
        <w:t>;</w:t>
      </w:r>
    </w:p>
    <w:p w:rsidR="00E90B74" w:rsidRPr="007645A7" w:rsidRDefault="00E90B74" w:rsidP="00010855">
      <w:pPr>
        <w:numPr>
          <w:ilvl w:val="6"/>
          <w:numId w:val="11"/>
        </w:numPr>
        <w:rPr>
          <w:szCs w:val="26"/>
        </w:rPr>
      </w:pPr>
      <w:bookmarkStart w:id="161" w:name="_Ref352202606"/>
      <w:bookmarkStart w:id="162" w:name="_Ref137104988"/>
      <w:bookmarkStart w:id="163" w:name="_Ref149034057"/>
      <w:bookmarkStart w:id="164" w:name="_Ref164238959"/>
      <w:bookmarkStart w:id="165" w:name="_Ref264563274"/>
      <w:bookmarkStart w:id="166" w:name="_Ref149034055"/>
      <w:bookmarkStart w:id="167" w:name="_Ref164238994"/>
      <w:bookmarkStart w:id="168" w:name="_Ref152389657"/>
      <w:bookmarkStart w:id="169" w:name="_Ref164238965"/>
      <w:bookmarkStart w:id="170" w:name="_Ref137105000"/>
      <w:bookmarkStart w:id="171" w:name="_Ref264657534"/>
      <w:r w:rsidRPr="007645A7">
        <w:rPr>
          <w:szCs w:val="26"/>
        </w:rPr>
        <w:t>liquidação, dissolução ou extinção da Companhia</w:t>
      </w:r>
      <w:r w:rsidR="00B70448">
        <w:rPr>
          <w:szCs w:val="26"/>
        </w:rPr>
        <w:t xml:space="preserve">, </w:t>
      </w:r>
      <w:r w:rsidR="00235556">
        <w:rPr>
          <w:szCs w:val="26"/>
        </w:rPr>
        <w:t xml:space="preserve">de qualquer </w:t>
      </w:r>
      <w:r w:rsidR="00B70448">
        <w:rPr>
          <w:szCs w:val="26"/>
        </w:rPr>
        <w:t xml:space="preserve">dos Fiadores </w:t>
      </w:r>
      <w:r w:rsidR="002703D3">
        <w:rPr>
          <w:szCs w:val="26"/>
        </w:rPr>
        <w:t>Pessoa Jurídica</w:t>
      </w:r>
      <w:r w:rsidR="00862A6A">
        <w:rPr>
          <w:i/>
          <w:szCs w:val="26"/>
        </w:rPr>
        <w:t xml:space="preserve"> </w:t>
      </w:r>
      <w:r w:rsidRPr="007645A7">
        <w:rPr>
          <w:szCs w:val="26"/>
        </w:rPr>
        <w:t xml:space="preserve">e/ou de qualquer </w:t>
      </w:r>
      <w:r w:rsidR="00405D2D">
        <w:rPr>
          <w:szCs w:val="26"/>
        </w:rPr>
        <w:t xml:space="preserve">de suas respectivas </w:t>
      </w:r>
      <w:r w:rsidRPr="007645A7">
        <w:rPr>
          <w:szCs w:val="26"/>
        </w:rPr>
        <w:t>Controlada</w:t>
      </w:r>
      <w:r w:rsidR="00405D2D">
        <w:rPr>
          <w:szCs w:val="26"/>
        </w:rPr>
        <w:t>s</w:t>
      </w:r>
      <w:r w:rsidRPr="007645A7">
        <w:rPr>
          <w:szCs w:val="26"/>
        </w:rPr>
        <w:t>;</w:t>
      </w:r>
      <w:bookmarkEnd w:id="161"/>
    </w:p>
    <w:p w:rsidR="00E90B74" w:rsidRPr="007645A7" w:rsidRDefault="00E90B74" w:rsidP="00010855">
      <w:pPr>
        <w:numPr>
          <w:ilvl w:val="6"/>
          <w:numId w:val="11"/>
        </w:numPr>
        <w:rPr>
          <w:szCs w:val="26"/>
        </w:rPr>
      </w:pPr>
      <w:bookmarkStart w:id="172" w:name="_Ref352202607"/>
      <w:r w:rsidRPr="007645A7">
        <w:rPr>
          <w:szCs w:val="26"/>
        </w:rPr>
        <w:t>(a) decretação de falência da Companhia</w:t>
      </w:r>
      <w:r w:rsidR="00B70448">
        <w:rPr>
          <w:szCs w:val="26"/>
        </w:rPr>
        <w:t xml:space="preserve">, </w:t>
      </w:r>
      <w:r w:rsidR="00235556">
        <w:rPr>
          <w:szCs w:val="26"/>
        </w:rPr>
        <w:t xml:space="preserve">de qualquer </w:t>
      </w:r>
      <w:r w:rsidR="00B70448">
        <w:rPr>
          <w:szCs w:val="26"/>
        </w:rPr>
        <w:t xml:space="preserve">dos Fiadores </w:t>
      </w:r>
      <w:r w:rsidR="002703D3">
        <w:rPr>
          <w:szCs w:val="26"/>
        </w:rPr>
        <w:t>Pessoa Jurídica</w:t>
      </w:r>
      <w:r w:rsidR="0027532A">
        <w:rPr>
          <w:szCs w:val="26"/>
        </w:rPr>
        <w:t xml:space="preserve"> </w:t>
      </w:r>
      <w:r w:rsidRPr="007645A7">
        <w:rPr>
          <w:szCs w:val="26"/>
        </w:rPr>
        <w:t>e/ou de qualquer</w:t>
      </w:r>
      <w:r w:rsidR="00405D2D" w:rsidRPr="00405D2D">
        <w:rPr>
          <w:szCs w:val="26"/>
        </w:rPr>
        <w:t xml:space="preserve"> </w:t>
      </w:r>
      <w:r w:rsidR="00405D2D">
        <w:rPr>
          <w:szCs w:val="26"/>
        </w:rPr>
        <w:t xml:space="preserve">de suas </w:t>
      </w:r>
      <w:r w:rsidR="00405D2D" w:rsidRPr="007645A7">
        <w:rPr>
          <w:szCs w:val="26"/>
        </w:rPr>
        <w:t>Controlada</w:t>
      </w:r>
      <w:r w:rsidR="00405D2D">
        <w:rPr>
          <w:szCs w:val="26"/>
        </w:rPr>
        <w:t>s</w:t>
      </w:r>
      <w:r w:rsidRPr="007645A7">
        <w:rPr>
          <w:szCs w:val="26"/>
        </w:rPr>
        <w:t>; (b) pedido de autofalência formulado pela Companhia</w:t>
      </w:r>
      <w:r w:rsidR="00B70448">
        <w:rPr>
          <w:szCs w:val="26"/>
        </w:rPr>
        <w:t>, po</w:t>
      </w:r>
      <w:r w:rsidR="00235556">
        <w:rPr>
          <w:szCs w:val="26"/>
        </w:rPr>
        <w:t>r</w:t>
      </w:r>
      <w:r w:rsidR="00B70448">
        <w:rPr>
          <w:szCs w:val="26"/>
        </w:rPr>
        <w:t xml:space="preserve"> </w:t>
      </w:r>
      <w:r w:rsidR="00235556">
        <w:rPr>
          <w:szCs w:val="26"/>
        </w:rPr>
        <w:t xml:space="preserve">qualquer dos </w:t>
      </w:r>
      <w:r w:rsidR="00B70448">
        <w:rPr>
          <w:szCs w:val="26"/>
        </w:rPr>
        <w:t xml:space="preserve">Fiadores </w:t>
      </w:r>
      <w:r w:rsidR="00FF5A7F">
        <w:rPr>
          <w:szCs w:val="26"/>
        </w:rPr>
        <w:t>Pessoa Jurídica</w:t>
      </w:r>
      <w:r w:rsidR="00571C42">
        <w:rPr>
          <w:szCs w:val="26"/>
        </w:rPr>
        <w:t xml:space="preserve"> </w:t>
      </w:r>
      <w:r w:rsidRPr="007645A7">
        <w:rPr>
          <w:szCs w:val="26"/>
        </w:rPr>
        <w:t>e/ou por qualquer</w:t>
      </w:r>
      <w:r w:rsidR="00405D2D" w:rsidRPr="00405D2D">
        <w:rPr>
          <w:szCs w:val="26"/>
        </w:rPr>
        <w:t xml:space="preserve"> </w:t>
      </w:r>
      <w:r w:rsidR="00405D2D">
        <w:rPr>
          <w:szCs w:val="26"/>
        </w:rPr>
        <w:t xml:space="preserve">de suas </w:t>
      </w:r>
      <w:r w:rsidR="00405D2D" w:rsidRPr="007645A7">
        <w:rPr>
          <w:szCs w:val="26"/>
        </w:rPr>
        <w:t>Controlada</w:t>
      </w:r>
      <w:r w:rsidR="00405D2D">
        <w:rPr>
          <w:szCs w:val="26"/>
        </w:rPr>
        <w:t>s</w:t>
      </w:r>
      <w:r w:rsidRPr="007645A7">
        <w:rPr>
          <w:szCs w:val="26"/>
        </w:rPr>
        <w:t>; (c) pedido de falência da Companhia</w:t>
      </w:r>
      <w:r w:rsidR="00B70448">
        <w:rPr>
          <w:szCs w:val="26"/>
        </w:rPr>
        <w:t>, d</w:t>
      </w:r>
      <w:r w:rsidR="00235556">
        <w:rPr>
          <w:szCs w:val="26"/>
        </w:rPr>
        <w:t>e qualquer d</w:t>
      </w:r>
      <w:r w:rsidR="00B70448">
        <w:rPr>
          <w:szCs w:val="26"/>
        </w:rPr>
        <w:t xml:space="preserve">os </w:t>
      </w:r>
      <w:r w:rsidR="00FF5A7F">
        <w:rPr>
          <w:szCs w:val="26"/>
        </w:rPr>
        <w:t>Fiadores Pessoa Jurídica</w:t>
      </w:r>
      <w:r w:rsidR="00FF5A7F" w:rsidDel="00FF5A7F">
        <w:rPr>
          <w:szCs w:val="26"/>
        </w:rPr>
        <w:t xml:space="preserve"> </w:t>
      </w:r>
      <w:r w:rsidRPr="007645A7">
        <w:rPr>
          <w:szCs w:val="26"/>
        </w:rPr>
        <w:t>e/ou de qualquer</w:t>
      </w:r>
      <w:r w:rsidR="00405D2D" w:rsidRPr="00405D2D">
        <w:rPr>
          <w:szCs w:val="26"/>
        </w:rPr>
        <w:t xml:space="preserve"> </w:t>
      </w:r>
      <w:r w:rsidR="00405D2D">
        <w:rPr>
          <w:szCs w:val="26"/>
        </w:rPr>
        <w:t xml:space="preserve">de suas </w:t>
      </w:r>
      <w:r w:rsidR="00405D2D" w:rsidRPr="007645A7">
        <w:rPr>
          <w:szCs w:val="26"/>
        </w:rPr>
        <w:t>Controlada</w:t>
      </w:r>
      <w:r w:rsidR="00405D2D">
        <w:rPr>
          <w:szCs w:val="26"/>
        </w:rPr>
        <w:t>s</w:t>
      </w:r>
      <w:r w:rsidRPr="007645A7">
        <w:rPr>
          <w:szCs w:val="26"/>
        </w:rPr>
        <w:t>, formulado por terceiros, não elidido no prazo legal; ou (d) pedido de recuperação judicial ou de recuperação extrajudicial da Companhia</w:t>
      </w:r>
      <w:r w:rsidR="00B70448">
        <w:rPr>
          <w:szCs w:val="26"/>
        </w:rPr>
        <w:t>, d</w:t>
      </w:r>
      <w:r w:rsidR="00235556">
        <w:rPr>
          <w:szCs w:val="26"/>
        </w:rPr>
        <w:t>e qualquer d</w:t>
      </w:r>
      <w:r w:rsidR="00B70448">
        <w:rPr>
          <w:szCs w:val="26"/>
        </w:rPr>
        <w:t xml:space="preserve">os </w:t>
      </w:r>
      <w:r w:rsidR="00FF5A7F">
        <w:rPr>
          <w:szCs w:val="26"/>
        </w:rPr>
        <w:t>Fiadores Pessoa Jurídica</w:t>
      </w:r>
      <w:r w:rsidR="005303C8">
        <w:rPr>
          <w:szCs w:val="26"/>
        </w:rPr>
        <w:t xml:space="preserve"> </w:t>
      </w:r>
      <w:r w:rsidRPr="007645A7">
        <w:rPr>
          <w:szCs w:val="26"/>
        </w:rPr>
        <w:t xml:space="preserve">e/ou de qualquer </w:t>
      </w:r>
      <w:r w:rsidR="00405D2D">
        <w:rPr>
          <w:szCs w:val="26"/>
        </w:rPr>
        <w:t xml:space="preserve">de suas </w:t>
      </w:r>
      <w:r w:rsidR="00405D2D" w:rsidRPr="007645A7">
        <w:rPr>
          <w:szCs w:val="26"/>
        </w:rPr>
        <w:t>Controlada</w:t>
      </w:r>
      <w:r w:rsidR="00405D2D">
        <w:rPr>
          <w:szCs w:val="26"/>
        </w:rPr>
        <w:t>s</w:t>
      </w:r>
      <w:r w:rsidRPr="007645A7">
        <w:rPr>
          <w:szCs w:val="26"/>
        </w:rPr>
        <w:t>, independentemente do deferimento</w:t>
      </w:r>
      <w:r w:rsidR="00D5225E">
        <w:rPr>
          <w:szCs w:val="26"/>
        </w:rPr>
        <w:t xml:space="preserve"> ou homologação</w:t>
      </w:r>
      <w:r w:rsidRPr="007645A7">
        <w:rPr>
          <w:szCs w:val="26"/>
        </w:rPr>
        <w:t xml:space="preserve"> do respectivo pedido;</w:t>
      </w:r>
      <w:bookmarkEnd w:id="172"/>
    </w:p>
    <w:p w:rsidR="00521AEC" w:rsidRPr="007645A7" w:rsidRDefault="00521AEC" w:rsidP="00010855">
      <w:pPr>
        <w:numPr>
          <w:ilvl w:val="6"/>
          <w:numId w:val="11"/>
        </w:numPr>
        <w:rPr>
          <w:szCs w:val="26"/>
        </w:rPr>
      </w:pPr>
      <w:bookmarkStart w:id="173" w:name="_Ref328666840"/>
      <w:bookmarkEnd w:id="162"/>
      <w:r w:rsidRPr="007645A7">
        <w:rPr>
          <w:szCs w:val="26"/>
        </w:rPr>
        <w:t>transformação da forma societária da Companhia de sociedade por ações para</w:t>
      </w:r>
      <w:r w:rsidR="00455B9C">
        <w:rPr>
          <w:szCs w:val="26"/>
        </w:rPr>
        <w:t xml:space="preserve"> qualquer outro tipo societário</w:t>
      </w:r>
      <w:r w:rsidRPr="007645A7">
        <w:rPr>
          <w:szCs w:val="26"/>
        </w:rPr>
        <w:t>, nos termos dos artigos 220 a 222 da Lei das Sociedades por Ações</w:t>
      </w:r>
      <w:bookmarkEnd w:id="163"/>
      <w:r w:rsidRPr="007645A7">
        <w:rPr>
          <w:szCs w:val="26"/>
        </w:rPr>
        <w:t>;</w:t>
      </w:r>
      <w:bookmarkEnd w:id="164"/>
      <w:bookmarkEnd w:id="165"/>
      <w:bookmarkEnd w:id="173"/>
    </w:p>
    <w:p w:rsidR="006811C7" w:rsidRDefault="00521AEC" w:rsidP="008D5E0A">
      <w:pPr>
        <w:numPr>
          <w:ilvl w:val="6"/>
          <w:numId w:val="11"/>
        </w:numPr>
        <w:rPr>
          <w:szCs w:val="26"/>
        </w:rPr>
      </w:pPr>
      <w:bookmarkStart w:id="174" w:name="_Ref322627685"/>
      <w:bookmarkStart w:id="175" w:name="_Ref272841215"/>
      <w:bookmarkEnd w:id="166"/>
      <w:bookmarkEnd w:id="167"/>
      <w:bookmarkEnd w:id="168"/>
      <w:bookmarkEnd w:id="169"/>
      <w:bookmarkEnd w:id="170"/>
      <w:r w:rsidRPr="007645A7">
        <w:rPr>
          <w:szCs w:val="26"/>
        </w:rPr>
        <w:t>cisão, fusão, incorporação</w:t>
      </w:r>
      <w:r w:rsidR="009B1833" w:rsidRPr="007645A7">
        <w:rPr>
          <w:szCs w:val="26"/>
        </w:rPr>
        <w:t xml:space="preserve"> </w:t>
      </w:r>
      <w:r w:rsidR="00F0676A">
        <w:rPr>
          <w:szCs w:val="26"/>
        </w:rPr>
        <w:t xml:space="preserve">(no qual referida sociedade é a incorporada) </w:t>
      </w:r>
      <w:r w:rsidR="009B1833" w:rsidRPr="007645A7">
        <w:rPr>
          <w:szCs w:val="26"/>
        </w:rPr>
        <w:t>ou</w:t>
      </w:r>
      <w:r w:rsidR="00CC4BA6" w:rsidRPr="007645A7">
        <w:rPr>
          <w:szCs w:val="26"/>
        </w:rPr>
        <w:t xml:space="preserve"> incorporação de ações</w:t>
      </w:r>
      <w:r w:rsidRPr="007645A7">
        <w:rPr>
          <w:szCs w:val="26"/>
        </w:rPr>
        <w:t xml:space="preserve"> </w:t>
      </w:r>
      <w:r w:rsidR="00605D28">
        <w:rPr>
          <w:szCs w:val="26"/>
        </w:rPr>
        <w:t>d</w:t>
      </w:r>
      <w:r w:rsidRPr="007645A7">
        <w:rPr>
          <w:szCs w:val="26"/>
        </w:rPr>
        <w:t>a Companhia</w:t>
      </w:r>
      <w:r w:rsidR="00235556">
        <w:rPr>
          <w:szCs w:val="26"/>
        </w:rPr>
        <w:t xml:space="preserve"> e/ou de qualquer d</w:t>
      </w:r>
      <w:r w:rsidR="002364E6">
        <w:rPr>
          <w:szCs w:val="26"/>
        </w:rPr>
        <w:t>o</w:t>
      </w:r>
      <w:r w:rsidR="00235556">
        <w:rPr>
          <w:szCs w:val="26"/>
        </w:rPr>
        <w:t>s Fiador</w:t>
      </w:r>
      <w:r w:rsidR="002364E6">
        <w:rPr>
          <w:szCs w:val="26"/>
        </w:rPr>
        <w:t>e</w:t>
      </w:r>
      <w:r w:rsidR="00235556">
        <w:rPr>
          <w:szCs w:val="26"/>
        </w:rPr>
        <w:t>s Pessoa Jurídica</w:t>
      </w:r>
      <w:r w:rsidRPr="007645A7">
        <w:rPr>
          <w:szCs w:val="26"/>
        </w:rPr>
        <w:t>, exceto</w:t>
      </w:r>
      <w:r w:rsidR="00A22B88">
        <w:rPr>
          <w:szCs w:val="26"/>
        </w:rPr>
        <w:t xml:space="preserve"> </w:t>
      </w:r>
      <w:r w:rsidR="006519A5">
        <w:rPr>
          <w:szCs w:val="26"/>
        </w:rPr>
        <w:t xml:space="preserve">se </w:t>
      </w:r>
      <w:r w:rsidR="00A22B88" w:rsidRPr="007645A7">
        <w:rPr>
          <w:szCs w:val="26"/>
        </w:rPr>
        <w:t>(observado que a exceç</w:t>
      </w:r>
      <w:r w:rsidR="000C3130">
        <w:rPr>
          <w:szCs w:val="26"/>
        </w:rPr>
        <w:t>ão</w:t>
      </w:r>
      <w:r w:rsidR="00A22B88" w:rsidRPr="007645A7">
        <w:rPr>
          <w:szCs w:val="26"/>
        </w:rPr>
        <w:t xml:space="preserve"> abaixo não se aplica a qualquer dos bens objeto </w:t>
      </w:r>
      <w:r w:rsidR="003328D3" w:rsidRPr="007645A7">
        <w:rPr>
          <w:szCs w:val="26"/>
        </w:rPr>
        <w:t>das Garantias</w:t>
      </w:r>
      <w:r w:rsidR="00A22B88" w:rsidRPr="007645A7">
        <w:rPr>
          <w:szCs w:val="26"/>
        </w:rPr>
        <w:t>)</w:t>
      </w:r>
      <w:bookmarkEnd w:id="174"/>
      <w:r w:rsidR="006D7F67">
        <w:rPr>
          <w:szCs w:val="26"/>
        </w:rPr>
        <w:t xml:space="preserve"> </w:t>
      </w:r>
      <w:r w:rsidR="004E1B70" w:rsidRPr="00F21745">
        <w:rPr>
          <w:szCs w:val="26"/>
        </w:rPr>
        <w:t xml:space="preserve">exclusivamente no caso de cisão, fusão ou incorporação da Companhia, </w:t>
      </w:r>
      <w:r w:rsidRPr="00F21745">
        <w:rPr>
          <w:szCs w:val="26"/>
        </w:rPr>
        <w:t xml:space="preserve">tiver sido assegurado aos Debenturistas que o desejarem, durante o prazo mínimo de 6 (seis) meses contados da data de publicação das atas dos atos societários relativos à operação, o resgate das Debêntures de que forem titulares, </w:t>
      </w:r>
      <w:r w:rsidR="00966377" w:rsidRPr="00F21745">
        <w:rPr>
          <w:szCs w:val="26"/>
        </w:rPr>
        <w:t xml:space="preserve">mediante o pagamento do </w:t>
      </w:r>
      <w:r w:rsidR="002874E4" w:rsidRPr="00F21745">
        <w:rPr>
          <w:szCs w:val="26"/>
        </w:rPr>
        <w:t>saldo</w:t>
      </w:r>
      <w:r w:rsidRPr="00F21745">
        <w:rPr>
          <w:szCs w:val="26"/>
        </w:rPr>
        <w:t xml:space="preserve"> do </w:t>
      </w:r>
      <w:r w:rsidR="00133F26" w:rsidRPr="00F21745">
        <w:rPr>
          <w:szCs w:val="26"/>
        </w:rPr>
        <w:t>Valor Nominal Unitário</w:t>
      </w:r>
      <w:r w:rsidRPr="00F21745">
        <w:rPr>
          <w:szCs w:val="26"/>
        </w:rPr>
        <w:t xml:space="preserve">, acrescido </w:t>
      </w:r>
      <w:r w:rsidR="00A11B0F">
        <w:rPr>
          <w:szCs w:val="26"/>
        </w:rPr>
        <w:t>(i) </w:t>
      </w:r>
      <w:r w:rsidRPr="00F21745">
        <w:rPr>
          <w:szCs w:val="26"/>
        </w:rPr>
        <w:t>da Remuneração</w:t>
      </w:r>
      <w:r w:rsidR="00EF0096">
        <w:rPr>
          <w:szCs w:val="26"/>
        </w:rPr>
        <w:t xml:space="preserve"> </w:t>
      </w:r>
      <w:r w:rsidR="00D03398">
        <w:rPr>
          <w:szCs w:val="26"/>
        </w:rPr>
        <w:t>da respectiva série</w:t>
      </w:r>
      <w:r w:rsidRPr="00F21745">
        <w:rPr>
          <w:szCs w:val="26"/>
        </w:rPr>
        <w:t xml:space="preserve">, calculada </w:t>
      </w:r>
      <w:r w:rsidRPr="00F21745">
        <w:rPr>
          <w:i/>
          <w:szCs w:val="26"/>
        </w:rPr>
        <w:t xml:space="preserve">pro rata </w:t>
      </w:r>
      <w:r w:rsidR="005A1A29" w:rsidRPr="00F21745">
        <w:rPr>
          <w:i/>
          <w:szCs w:val="26"/>
        </w:rPr>
        <w:t>temporis</w:t>
      </w:r>
      <w:r w:rsidR="005A1A29" w:rsidRPr="00F21745">
        <w:rPr>
          <w:szCs w:val="26"/>
        </w:rPr>
        <w:t>,</w:t>
      </w:r>
      <w:r w:rsidRPr="00F21745">
        <w:rPr>
          <w:szCs w:val="26"/>
        </w:rPr>
        <w:t xml:space="preserve"> </w:t>
      </w:r>
      <w:r w:rsidR="00EE5B4B" w:rsidRPr="00F21745">
        <w:rPr>
          <w:szCs w:val="26"/>
        </w:rPr>
        <w:t xml:space="preserve">desde a </w:t>
      </w:r>
      <w:r w:rsidR="00B17E9C" w:rsidRPr="00F21745">
        <w:rPr>
          <w:szCs w:val="26"/>
        </w:rPr>
        <w:t xml:space="preserve">Primeira </w:t>
      </w:r>
      <w:r w:rsidR="00C61706" w:rsidRPr="00F21745">
        <w:rPr>
          <w:szCs w:val="26"/>
        </w:rPr>
        <w:t xml:space="preserve">Data de Integralização </w:t>
      </w:r>
      <w:r w:rsidR="0028724F">
        <w:rPr>
          <w:szCs w:val="26"/>
        </w:rPr>
        <w:t xml:space="preserve">da respectiva série </w:t>
      </w:r>
      <w:r w:rsidR="00EE5B4B" w:rsidRPr="00F21745">
        <w:rPr>
          <w:szCs w:val="26"/>
        </w:rPr>
        <w:t>ou a data de pagamento d</w:t>
      </w:r>
      <w:r w:rsidR="0015541A" w:rsidRPr="00F21745">
        <w:rPr>
          <w:szCs w:val="26"/>
        </w:rPr>
        <w:t>a</w:t>
      </w:r>
      <w:r w:rsidR="00EE5B4B" w:rsidRPr="00F21745">
        <w:rPr>
          <w:szCs w:val="26"/>
        </w:rPr>
        <w:t xml:space="preserve"> Remuneração</w:t>
      </w:r>
      <w:r w:rsidR="00637DE5" w:rsidRPr="00F21745">
        <w:rPr>
          <w:szCs w:val="26"/>
        </w:rPr>
        <w:t xml:space="preserve"> </w:t>
      </w:r>
      <w:r w:rsidR="0028724F">
        <w:rPr>
          <w:szCs w:val="26"/>
        </w:rPr>
        <w:t xml:space="preserve">da respectiva série </w:t>
      </w:r>
      <w:r w:rsidR="00EE5B4B" w:rsidRPr="00F21745">
        <w:rPr>
          <w:szCs w:val="26"/>
        </w:rPr>
        <w:t>imediatamente anterior, conforme o caso, até a data do efetivo pagamento</w:t>
      </w:r>
      <w:r w:rsidR="00B277B5" w:rsidRPr="00F21745">
        <w:rPr>
          <w:szCs w:val="26"/>
        </w:rPr>
        <w:t>, sem qualquer prêmio ou penalidade</w:t>
      </w:r>
      <w:r w:rsidRPr="00F21745">
        <w:rPr>
          <w:szCs w:val="26"/>
        </w:rPr>
        <w:t>;</w:t>
      </w:r>
      <w:r w:rsidR="00B70448">
        <w:rPr>
          <w:szCs w:val="26"/>
        </w:rPr>
        <w:t xml:space="preserve"> </w:t>
      </w:r>
      <w:r w:rsidR="00117E9C">
        <w:rPr>
          <w:szCs w:val="26"/>
        </w:rPr>
        <w:t>e (ii) </w:t>
      </w:r>
      <w:r w:rsidR="00117E9C" w:rsidRPr="003B0217">
        <w:rPr>
          <w:szCs w:val="26"/>
        </w:rPr>
        <w:t xml:space="preserve">do valor correspondente </w:t>
      </w:r>
      <w:r w:rsidR="00FA75F4">
        <w:rPr>
          <w:szCs w:val="26"/>
        </w:rPr>
        <w:t>ao Prêmio</w:t>
      </w:r>
      <w:r w:rsidR="0083636D">
        <w:rPr>
          <w:szCs w:val="26"/>
        </w:rPr>
        <w:t xml:space="preserve"> da </w:t>
      </w:r>
      <w:r w:rsidR="003A629E">
        <w:rPr>
          <w:szCs w:val="26"/>
        </w:rPr>
        <w:t xml:space="preserve">Segunda </w:t>
      </w:r>
      <w:r w:rsidR="0083636D">
        <w:rPr>
          <w:szCs w:val="26"/>
        </w:rPr>
        <w:t>Série</w:t>
      </w:r>
      <w:r w:rsidR="002B4BFA">
        <w:rPr>
          <w:szCs w:val="26"/>
        </w:rPr>
        <w:t xml:space="preserve">, </w:t>
      </w:r>
      <w:r w:rsidR="005202CE">
        <w:rPr>
          <w:szCs w:val="26"/>
        </w:rPr>
        <w:t xml:space="preserve">se devido, na forma do disposto na </w:t>
      </w:r>
      <w:r w:rsidR="00117E9C" w:rsidRPr="003B0217">
        <w:rPr>
          <w:szCs w:val="26"/>
        </w:rPr>
        <w:t>Cláusula </w:t>
      </w:r>
      <w:r w:rsidR="005202CE">
        <w:rPr>
          <w:szCs w:val="26"/>
        </w:rPr>
        <w:fldChar w:fldCharType="begin"/>
      </w:r>
      <w:r w:rsidR="005202CE">
        <w:rPr>
          <w:szCs w:val="26"/>
        </w:rPr>
        <w:instrText xml:space="preserve"> REF _Ref416698243 \n \p \h </w:instrText>
      </w:r>
      <w:r w:rsidR="005202CE">
        <w:rPr>
          <w:szCs w:val="26"/>
        </w:rPr>
      </w:r>
      <w:r w:rsidR="005202CE">
        <w:rPr>
          <w:szCs w:val="26"/>
        </w:rPr>
        <w:fldChar w:fldCharType="separate"/>
      </w:r>
      <w:r w:rsidR="00EB3EC1">
        <w:rPr>
          <w:szCs w:val="26"/>
        </w:rPr>
        <w:t>7.22 acima</w:t>
      </w:r>
      <w:r w:rsidR="005202CE">
        <w:rPr>
          <w:szCs w:val="26"/>
        </w:rPr>
        <w:fldChar w:fldCharType="end"/>
      </w:r>
      <w:r w:rsidR="00117E9C" w:rsidRPr="003B0217">
        <w:rPr>
          <w:szCs w:val="26"/>
        </w:rPr>
        <w:t>;</w:t>
      </w:r>
    </w:p>
    <w:p w:rsidR="007B7D9F" w:rsidRPr="007645A7" w:rsidRDefault="00521AEC" w:rsidP="008D5E0A">
      <w:pPr>
        <w:numPr>
          <w:ilvl w:val="6"/>
          <w:numId w:val="11"/>
        </w:numPr>
        <w:rPr>
          <w:szCs w:val="26"/>
        </w:rPr>
      </w:pPr>
      <w:bookmarkStart w:id="176" w:name="_Ref272360045"/>
      <w:bookmarkStart w:id="177" w:name="_Ref278402643"/>
      <w:bookmarkStart w:id="178" w:name="_Ref328666873"/>
      <w:bookmarkEnd w:id="175"/>
      <w:r w:rsidRPr="007645A7">
        <w:rPr>
          <w:szCs w:val="26"/>
        </w:rPr>
        <w:t>redução de capital social da Companhia, exceto</w:t>
      </w:r>
      <w:bookmarkEnd w:id="171"/>
      <w:bookmarkEnd w:id="176"/>
      <w:bookmarkEnd w:id="177"/>
      <w:bookmarkEnd w:id="178"/>
      <w:r w:rsidR="00D9428A">
        <w:rPr>
          <w:szCs w:val="26"/>
        </w:rPr>
        <w:t xml:space="preserve"> </w:t>
      </w:r>
      <w:r w:rsidR="008136D2" w:rsidRPr="007645A7">
        <w:rPr>
          <w:szCs w:val="26"/>
        </w:rPr>
        <w:t>para a absorção de prejuízos</w:t>
      </w:r>
      <w:r w:rsidR="007B7D9F" w:rsidRPr="007645A7">
        <w:rPr>
          <w:szCs w:val="26"/>
        </w:rPr>
        <w:t>;</w:t>
      </w:r>
    </w:p>
    <w:p w:rsidR="009F292B" w:rsidRPr="00F21745" w:rsidRDefault="007B7D9F" w:rsidP="00F21745">
      <w:pPr>
        <w:numPr>
          <w:ilvl w:val="6"/>
          <w:numId w:val="11"/>
        </w:numPr>
        <w:rPr>
          <w:szCs w:val="26"/>
        </w:rPr>
      </w:pPr>
      <w:r w:rsidRPr="00493786">
        <w:rPr>
          <w:szCs w:val="26"/>
        </w:rPr>
        <w:t xml:space="preserve">vencimento antecipado de qualquer </w:t>
      </w:r>
      <w:r w:rsidR="00F077E6" w:rsidRPr="00493786">
        <w:rPr>
          <w:szCs w:val="26"/>
        </w:rPr>
        <w:t xml:space="preserve">Dívida </w:t>
      </w:r>
      <w:r w:rsidRPr="007504B9">
        <w:rPr>
          <w:szCs w:val="26"/>
        </w:rPr>
        <w:t>Financeira da Companhia,</w:t>
      </w:r>
      <w:r w:rsidR="00AB1BB3" w:rsidRPr="00F21745">
        <w:rPr>
          <w:szCs w:val="26"/>
        </w:rPr>
        <w:t xml:space="preserve"> de qualquer d</w:t>
      </w:r>
      <w:r w:rsidR="00B51EB4" w:rsidRPr="00F21745">
        <w:rPr>
          <w:szCs w:val="26"/>
        </w:rPr>
        <w:t>o</w:t>
      </w:r>
      <w:r w:rsidR="00AB1BB3" w:rsidRPr="00F21745">
        <w:rPr>
          <w:szCs w:val="26"/>
        </w:rPr>
        <w:t xml:space="preserve">s </w:t>
      </w:r>
      <w:r w:rsidR="00CF7EA1" w:rsidRPr="00F21745">
        <w:rPr>
          <w:szCs w:val="26"/>
        </w:rPr>
        <w:t>Fiador</w:t>
      </w:r>
      <w:r w:rsidR="00B51EB4" w:rsidRPr="00F21745">
        <w:rPr>
          <w:szCs w:val="26"/>
        </w:rPr>
        <w:t>e</w:t>
      </w:r>
      <w:r w:rsidR="00AB1BB3" w:rsidRPr="00F21745">
        <w:rPr>
          <w:szCs w:val="26"/>
        </w:rPr>
        <w:t xml:space="preserve">s </w:t>
      </w:r>
      <w:r w:rsidRPr="00F21745">
        <w:rPr>
          <w:szCs w:val="26"/>
        </w:rPr>
        <w:t xml:space="preserve">e/ou de qualquer </w:t>
      </w:r>
      <w:r w:rsidR="003B1645" w:rsidRPr="00F21745">
        <w:rPr>
          <w:szCs w:val="26"/>
        </w:rPr>
        <w:t>de suas respectivas Controladas</w:t>
      </w:r>
      <w:r w:rsidR="00F96831" w:rsidRPr="00F21745">
        <w:rPr>
          <w:szCs w:val="26"/>
        </w:rPr>
        <w:t xml:space="preserve"> </w:t>
      </w:r>
      <w:r w:rsidRPr="00F21745">
        <w:rPr>
          <w:szCs w:val="26"/>
        </w:rPr>
        <w:t xml:space="preserve">(ainda que na condição de </w:t>
      </w:r>
      <w:r w:rsidR="00862BA1" w:rsidRPr="00F21745">
        <w:rPr>
          <w:szCs w:val="26"/>
        </w:rPr>
        <w:t>garantidor</w:t>
      </w:r>
      <w:r w:rsidR="00EF0B1B">
        <w:rPr>
          <w:szCs w:val="26"/>
        </w:rPr>
        <w:t>es</w:t>
      </w:r>
      <w:r w:rsidRPr="00F21745">
        <w:rPr>
          <w:szCs w:val="26"/>
        </w:rPr>
        <w:t>), em valor, individual ou agregado, igual ou superior a R</w:t>
      </w:r>
      <w:r w:rsidR="00BA7ED3" w:rsidRPr="00F21745">
        <w:rPr>
          <w:szCs w:val="26"/>
        </w:rPr>
        <w:t>$</w:t>
      </w:r>
      <w:r w:rsidR="00BA7ED3">
        <w:rPr>
          <w:szCs w:val="26"/>
        </w:rPr>
        <w:t>100.000,00</w:t>
      </w:r>
      <w:r w:rsidR="00BA7ED3" w:rsidRPr="00493786">
        <w:rPr>
          <w:szCs w:val="26"/>
        </w:rPr>
        <w:t xml:space="preserve"> (</w:t>
      </w:r>
      <w:r w:rsidR="00BA7ED3">
        <w:rPr>
          <w:szCs w:val="26"/>
        </w:rPr>
        <w:t>cem mil reais</w:t>
      </w:r>
      <w:r w:rsidR="00BA7ED3" w:rsidRPr="00493786">
        <w:rPr>
          <w:szCs w:val="26"/>
        </w:rPr>
        <w:t xml:space="preserve">), </w:t>
      </w:r>
      <w:r w:rsidRPr="00493786">
        <w:rPr>
          <w:szCs w:val="26"/>
        </w:rPr>
        <w:t xml:space="preserve">atualizados anualmente, a partir da Data de Emissão, pela variação positiva do </w:t>
      </w:r>
      <w:r w:rsidR="000C3AB5" w:rsidRPr="00F21745">
        <w:rPr>
          <w:szCs w:val="26"/>
        </w:rPr>
        <w:t>IPCA</w:t>
      </w:r>
      <w:r w:rsidRPr="00F21745">
        <w:rPr>
          <w:szCs w:val="26"/>
        </w:rPr>
        <w:t>, ou seu equivalente em outras moedas</w:t>
      </w:r>
      <w:r w:rsidR="00A3304F" w:rsidRPr="00F21745">
        <w:rPr>
          <w:szCs w:val="26"/>
        </w:rPr>
        <w:t>;</w:t>
      </w:r>
    </w:p>
    <w:p w:rsidR="00A3304F" w:rsidRDefault="009F292B" w:rsidP="009F292B">
      <w:pPr>
        <w:numPr>
          <w:ilvl w:val="6"/>
          <w:numId w:val="11"/>
        </w:numPr>
        <w:rPr>
          <w:szCs w:val="26"/>
        </w:rPr>
      </w:pPr>
      <w:bookmarkStart w:id="179" w:name="_Hlk526515082"/>
      <w:r>
        <w:rPr>
          <w:szCs w:val="26"/>
        </w:rPr>
        <w:t xml:space="preserve">distribuição e/ou pagamento, pela Companhia, de dividendos, juros sobre o capital próprio ou quaisquer outras distribuições de lucros, exceto pelos dividendos </w:t>
      </w:r>
      <w:r w:rsidR="00875B63">
        <w:rPr>
          <w:szCs w:val="26"/>
        </w:rPr>
        <w:t xml:space="preserve">mínimos </w:t>
      </w:r>
      <w:r>
        <w:rPr>
          <w:szCs w:val="26"/>
        </w:rPr>
        <w:t xml:space="preserve">obrigatórios previstos no </w:t>
      </w:r>
      <w:r w:rsidR="00DD498B">
        <w:rPr>
          <w:szCs w:val="26"/>
        </w:rPr>
        <w:t>e</w:t>
      </w:r>
      <w:r w:rsidR="00C62CEF">
        <w:rPr>
          <w:szCs w:val="26"/>
        </w:rPr>
        <w:t xml:space="preserve">statuto </w:t>
      </w:r>
      <w:r w:rsidR="00DD498B">
        <w:rPr>
          <w:szCs w:val="26"/>
        </w:rPr>
        <w:t>s</w:t>
      </w:r>
      <w:r w:rsidR="00C62CEF">
        <w:rPr>
          <w:szCs w:val="26"/>
        </w:rPr>
        <w:t>ocial da Companhia</w:t>
      </w:r>
      <w:r>
        <w:rPr>
          <w:szCs w:val="26"/>
        </w:rPr>
        <w:t>, caso (a) a Companhia e/ou qualquer dos Fiadores esteja(m) em mora com qualquer de suas obrigações estabelecidas nesta Escritura de Emissão e/ou em qualquer dos demais Documentos das Obrigações Garantidas; ou (b) tenha ocorrido e esteja vigente qualquer Evento de Inadimplemento;</w:t>
      </w:r>
      <w:bookmarkEnd w:id="179"/>
      <w:r w:rsidR="00A3304F">
        <w:rPr>
          <w:szCs w:val="26"/>
        </w:rPr>
        <w:t xml:space="preserve"> ou</w:t>
      </w:r>
    </w:p>
    <w:p w:rsidR="00584E08" w:rsidRPr="00D413AB" w:rsidRDefault="00A3304F" w:rsidP="001226A0">
      <w:pPr>
        <w:numPr>
          <w:ilvl w:val="6"/>
          <w:numId w:val="11"/>
        </w:numPr>
        <w:rPr>
          <w:szCs w:val="26"/>
        </w:rPr>
      </w:pPr>
      <w:r>
        <w:rPr>
          <w:szCs w:val="26"/>
        </w:rPr>
        <w:t>extinção, suspensão ou transferência (total ou parcial) de qualquer concessão, permissão ou autorização outorgada à Companhia</w:t>
      </w:r>
      <w:r w:rsidR="00012D52">
        <w:rPr>
          <w:szCs w:val="26"/>
        </w:rPr>
        <w:t>, a</w:t>
      </w:r>
      <w:r w:rsidR="008B70C6">
        <w:rPr>
          <w:szCs w:val="26"/>
        </w:rPr>
        <w:t xml:space="preserve"> qualquer d</w:t>
      </w:r>
      <w:r w:rsidR="00012D52">
        <w:rPr>
          <w:szCs w:val="26"/>
        </w:rPr>
        <w:t xml:space="preserve">os Fiadores </w:t>
      </w:r>
      <w:r>
        <w:rPr>
          <w:szCs w:val="26"/>
        </w:rPr>
        <w:t>e/ou a qualquer de suas Controladas, ou intervenção, pelo Poder Concedente, em qualquer concessão, permissão ou autorização outorgada à Companhia</w:t>
      </w:r>
      <w:r w:rsidR="00012D52">
        <w:rPr>
          <w:szCs w:val="26"/>
        </w:rPr>
        <w:t xml:space="preserve">, </w:t>
      </w:r>
      <w:r w:rsidR="0042662E">
        <w:rPr>
          <w:szCs w:val="26"/>
        </w:rPr>
        <w:t>à qualquer d</w:t>
      </w:r>
      <w:r w:rsidR="00012D52">
        <w:rPr>
          <w:szCs w:val="26"/>
        </w:rPr>
        <w:t xml:space="preserve">os Fiadores </w:t>
      </w:r>
      <w:r>
        <w:rPr>
          <w:szCs w:val="26"/>
        </w:rPr>
        <w:t>e/ou a qualquer de suas Controladas</w:t>
      </w:r>
      <w:r w:rsidR="007D07B0">
        <w:rPr>
          <w:szCs w:val="26"/>
        </w:rPr>
        <w:t>, exceto (a) </w:t>
      </w:r>
      <w:r w:rsidR="00584E08">
        <w:rPr>
          <w:szCs w:val="26"/>
        </w:rPr>
        <w:t xml:space="preserve">se </w:t>
      </w:r>
      <w:r w:rsidR="007D07B0">
        <w:rPr>
          <w:szCs w:val="26"/>
        </w:rPr>
        <w:t xml:space="preserve">a transferência </w:t>
      </w:r>
      <w:r w:rsidR="003B3922">
        <w:rPr>
          <w:szCs w:val="26"/>
        </w:rPr>
        <w:t xml:space="preserve">(total ou parcial) </w:t>
      </w:r>
      <w:r w:rsidR="007D07B0">
        <w:rPr>
          <w:szCs w:val="26"/>
        </w:rPr>
        <w:t xml:space="preserve">da respectiva concessão, permissão ou autorização </w:t>
      </w:r>
      <w:r w:rsidR="00F5724C">
        <w:rPr>
          <w:szCs w:val="26"/>
        </w:rPr>
        <w:t xml:space="preserve">for </w:t>
      </w:r>
      <w:r w:rsidR="007D07B0">
        <w:rPr>
          <w:szCs w:val="26"/>
        </w:rPr>
        <w:t>realizada</w:t>
      </w:r>
      <w:r w:rsidR="00120B8C">
        <w:rPr>
          <w:szCs w:val="26"/>
        </w:rPr>
        <w:t xml:space="preserve"> entre a Companhia e </w:t>
      </w:r>
      <w:r w:rsidR="00EA6A2D">
        <w:rPr>
          <w:szCs w:val="26"/>
        </w:rPr>
        <w:t xml:space="preserve">qualquer de suas </w:t>
      </w:r>
      <w:r w:rsidR="00C83716">
        <w:rPr>
          <w:szCs w:val="26"/>
        </w:rPr>
        <w:t>Controlada</w:t>
      </w:r>
      <w:r w:rsidR="00EA6A2D">
        <w:rPr>
          <w:szCs w:val="26"/>
        </w:rPr>
        <w:t>s ou entre qualquer das Controladas da Companhia</w:t>
      </w:r>
      <w:r w:rsidR="007D07B0">
        <w:rPr>
          <w:szCs w:val="26"/>
        </w:rPr>
        <w:t xml:space="preserve">; </w:t>
      </w:r>
      <w:r w:rsidR="00EA6A2D" w:rsidRPr="001226A0">
        <w:rPr>
          <w:szCs w:val="26"/>
        </w:rPr>
        <w:t>e/ou</w:t>
      </w:r>
      <w:r w:rsidR="00EA6A2D">
        <w:rPr>
          <w:szCs w:val="26"/>
        </w:rPr>
        <w:t xml:space="preserve"> (</w:t>
      </w:r>
      <w:r w:rsidR="007D07B0">
        <w:rPr>
          <w:szCs w:val="26"/>
        </w:rPr>
        <w:t>b) </w:t>
      </w:r>
      <w:r w:rsidR="00584E08" w:rsidRPr="00D413AB">
        <w:rPr>
          <w:szCs w:val="26"/>
        </w:rPr>
        <w:t xml:space="preserve">por extinções, suspensões ou transferências (totais ou parciais) de qualquer concessão, permissão ou autorização outorgada à Companhia e/ou a qualquer de suas Controladas </w:t>
      </w:r>
      <w:r w:rsidR="00FF6740" w:rsidRPr="00D413AB">
        <w:rPr>
          <w:szCs w:val="26"/>
        </w:rPr>
        <w:t xml:space="preserve">que envolvam </w:t>
      </w:r>
      <w:r w:rsidR="00F5724C" w:rsidRPr="00D413AB">
        <w:rPr>
          <w:szCs w:val="26"/>
        </w:rPr>
        <w:t>valor</w:t>
      </w:r>
      <w:r w:rsidR="00FF6740" w:rsidRPr="00D413AB">
        <w:rPr>
          <w:szCs w:val="26"/>
        </w:rPr>
        <w:t xml:space="preserve">, </w:t>
      </w:r>
      <w:r w:rsidR="00AA013D" w:rsidRPr="00D413AB">
        <w:rPr>
          <w:szCs w:val="26"/>
        </w:rPr>
        <w:t xml:space="preserve">individual ou agregado, igual ou inferior a </w:t>
      </w:r>
      <w:r w:rsidR="00012D52">
        <w:rPr>
          <w:szCs w:val="26"/>
        </w:rPr>
        <w:t>5</w:t>
      </w:r>
      <w:r w:rsidR="00AA013D" w:rsidRPr="00D413AB">
        <w:rPr>
          <w:szCs w:val="26"/>
        </w:rPr>
        <w:t>% (</w:t>
      </w:r>
      <w:r w:rsidR="00012D52">
        <w:rPr>
          <w:szCs w:val="26"/>
        </w:rPr>
        <w:t>cinco</w:t>
      </w:r>
      <w:r w:rsidR="00AA013D" w:rsidRPr="00D413AB">
        <w:rPr>
          <w:szCs w:val="26"/>
        </w:rPr>
        <w:t xml:space="preserve"> por cento) do </w:t>
      </w:r>
      <w:r w:rsidR="00EC7BAA">
        <w:rPr>
          <w:szCs w:val="26"/>
        </w:rPr>
        <w:t xml:space="preserve">EBITDA </w:t>
      </w:r>
      <w:r w:rsidR="00AA013D" w:rsidRPr="00D413AB">
        <w:rPr>
          <w:szCs w:val="26"/>
        </w:rPr>
        <w:t>da Companhia</w:t>
      </w:r>
      <w:r w:rsidR="00D413AB" w:rsidRPr="00D413AB">
        <w:rPr>
          <w:szCs w:val="26"/>
        </w:rPr>
        <w:t xml:space="preserve">, de acordo com as mais recentes </w:t>
      </w:r>
      <w:r w:rsidR="00D413AB" w:rsidRPr="001226A0">
        <w:rPr>
          <w:szCs w:val="18"/>
        </w:rPr>
        <w:t>Demonstrações Financeiras Consolidadas da Companhia</w:t>
      </w:r>
      <w:r w:rsidR="00D413AB" w:rsidRPr="00D413AB">
        <w:rPr>
          <w:szCs w:val="18"/>
        </w:rPr>
        <w:t>.</w:t>
      </w:r>
      <w:r w:rsidR="00657581">
        <w:rPr>
          <w:szCs w:val="18"/>
        </w:rPr>
        <w:t xml:space="preserve"> </w:t>
      </w:r>
    </w:p>
    <w:p w:rsidR="004A6655" w:rsidRPr="007645A7" w:rsidRDefault="004A6655" w:rsidP="005632BE">
      <w:pPr>
        <w:numPr>
          <w:ilvl w:val="5"/>
          <w:numId w:val="29"/>
        </w:numPr>
      </w:pPr>
      <w:bookmarkStart w:id="180" w:name="_DV_M45"/>
      <w:bookmarkStart w:id="181" w:name="_Ref356481704"/>
      <w:bookmarkStart w:id="182" w:name="_Ref359943338"/>
      <w:bookmarkStart w:id="183" w:name="_Ref130283254"/>
      <w:bookmarkEnd w:id="155"/>
      <w:bookmarkEnd w:id="156"/>
      <w:bookmarkEnd w:id="157"/>
      <w:bookmarkEnd w:id="158"/>
      <w:bookmarkEnd w:id="180"/>
      <w:r w:rsidRPr="007645A7">
        <w:rPr>
          <w:szCs w:val="26"/>
        </w:rPr>
        <w:t xml:space="preserve">Constituem Eventos de Inadimplemento que </w:t>
      </w:r>
      <w:r w:rsidR="00025E75" w:rsidRPr="007645A7">
        <w:rPr>
          <w:szCs w:val="26"/>
        </w:rPr>
        <w:t xml:space="preserve">podem </w:t>
      </w:r>
      <w:r w:rsidRPr="007645A7">
        <w:rPr>
          <w:szCs w:val="26"/>
        </w:rPr>
        <w:t>acarreta</w:t>
      </w:r>
      <w:r w:rsidR="00025E75" w:rsidRPr="007645A7">
        <w:rPr>
          <w:szCs w:val="26"/>
        </w:rPr>
        <w:t>r</w:t>
      </w:r>
      <w:r w:rsidRPr="007645A7">
        <w:rPr>
          <w:szCs w:val="26"/>
        </w:rPr>
        <w:t xml:space="preserve"> o vencimento </w:t>
      </w:r>
      <w:r w:rsidR="00B21EA1">
        <w:rPr>
          <w:szCs w:val="26"/>
        </w:rPr>
        <w:t xml:space="preserve">antecipado </w:t>
      </w:r>
      <w:r w:rsidRPr="007645A7">
        <w:rPr>
          <w:szCs w:val="26"/>
        </w:rPr>
        <w:t>das obrigações decorrentes das Debêntures, aplicando</w:t>
      </w:r>
      <w:r w:rsidR="00354756">
        <w:rPr>
          <w:szCs w:val="26"/>
        </w:rPr>
        <w:t>–</w:t>
      </w:r>
      <w:r w:rsidRPr="007645A7">
        <w:rPr>
          <w:szCs w:val="26"/>
        </w:rPr>
        <w:t>se o disposto na Cláusula </w:t>
      </w:r>
      <w:r w:rsidR="00A42AAC" w:rsidRPr="007645A7">
        <w:rPr>
          <w:szCs w:val="26"/>
        </w:rPr>
        <w:fldChar w:fldCharType="begin"/>
      </w:r>
      <w:r w:rsidR="00A42AAC" w:rsidRPr="007645A7">
        <w:rPr>
          <w:szCs w:val="26"/>
        </w:rPr>
        <w:instrText xml:space="preserve"> REF _Ref130283218 \n \p \h </w:instrText>
      </w:r>
      <w:r w:rsidR="007645A7">
        <w:rPr>
          <w:szCs w:val="26"/>
        </w:rPr>
        <w:instrText xml:space="preserve"> \* MERGEFORMAT </w:instrText>
      </w:r>
      <w:r w:rsidR="00A42AAC" w:rsidRPr="007645A7">
        <w:rPr>
          <w:szCs w:val="26"/>
        </w:rPr>
      </w:r>
      <w:r w:rsidR="00A42AAC" w:rsidRPr="007645A7">
        <w:rPr>
          <w:szCs w:val="26"/>
        </w:rPr>
        <w:fldChar w:fldCharType="separate"/>
      </w:r>
      <w:r w:rsidR="00EB3EC1">
        <w:rPr>
          <w:szCs w:val="26"/>
        </w:rPr>
        <w:t>7.34.4 abaixo</w:t>
      </w:r>
      <w:r w:rsidR="00A42AAC" w:rsidRPr="007645A7">
        <w:rPr>
          <w:szCs w:val="26"/>
        </w:rPr>
        <w:fldChar w:fldCharType="end"/>
      </w:r>
      <w:r w:rsidRPr="007645A7">
        <w:rPr>
          <w:szCs w:val="26"/>
        </w:rPr>
        <w:t>, qualquer dos eventos previstos em lei e/ou qualquer dos seguintes Eventos de Inadimplemento:</w:t>
      </w:r>
      <w:bookmarkEnd w:id="181"/>
      <w:bookmarkEnd w:id="182"/>
    </w:p>
    <w:p w:rsidR="004A6655" w:rsidRDefault="004A6655" w:rsidP="00960FFD">
      <w:pPr>
        <w:numPr>
          <w:ilvl w:val="6"/>
          <w:numId w:val="24"/>
        </w:numPr>
        <w:rPr>
          <w:szCs w:val="26"/>
        </w:rPr>
      </w:pPr>
      <w:r w:rsidRPr="007645A7">
        <w:rPr>
          <w:szCs w:val="26"/>
        </w:rPr>
        <w:t>inadimplemento, pela Companhia e/ou por qualquer d</w:t>
      </w:r>
      <w:r w:rsidR="00652FC1">
        <w:rPr>
          <w:szCs w:val="26"/>
        </w:rPr>
        <w:t>o</w:t>
      </w:r>
      <w:r w:rsidRPr="007645A7">
        <w:rPr>
          <w:szCs w:val="26"/>
        </w:rPr>
        <w:t xml:space="preserve">s </w:t>
      </w:r>
      <w:r w:rsidR="00CF7EA1">
        <w:rPr>
          <w:szCs w:val="26"/>
        </w:rPr>
        <w:t>Fiador</w:t>
      </w:r>
      <w:r w:rsidR="00652FC1">
        <w:rPr>
          <w:szCs w:val="26"/>
        </w:rPr>
        <w:t>e</w:t>
      </w:r>
      <w:r w:rsidRPr="007645A7">
        <w:rPr>
          <w:szCs w:val="26"/>
        </w:rPr>
        <w:t xml:space="preserve">s, de qualquer obrigação não pecuniária prevista nesta Escritura de Emissão e/ou </w:t>
      </w:r>
      <w:r w:rsidR="002D415E">
        <w:rPr>
          <w:szCs w:val="26"/>
        </w:rPr>
        <w:t>em qualquer dos demais Documentos das Obrigações Garantidas</w:t>
      </w:r>
      <w:r w:rsidRPr="007645A7">
        <w:rPr>
          <w:szCs w:val="26"/>
        </w:rPr>
        <w:t xml:space="preserve">, não sanado no prazo de </w:t>
      </w:r>
      <w:r w:rsidR="002E6755">
        <w:rPr>
          <w:szCs w:val="26"/>
        </w:rPr>
        <w:t>5</w:t>
      </w:r>
      <w:r w:rsidR="002E6755" w:rsidRPr="007645A7">
        <w:rPr>
          <w:szCs w:val="26"/>
        </w:rPr>
        <w:t> (</w:t>
      </w:r>
      <w:r w:rsidR="002E6755">
        <w:rPr>
          <w:szCs w:val="26"/>
        </w:rPr>
        <w:t>cinco</w:t>
      </w:r>
      <w:r w:rsidR="002E6755" w:rsidRPr="007645A7">
        <w:rPr>
          <w:szCs w:val="26"/>
        </w:rPr>
        <w:t xml:space="preserve">) </w:t>
      </w:r>
      <w:r w:rsidR="009B7C24">
        <w:rPr>
          <w:szCs w:val="26"/>
        </w:rPr>
        <w:t>D</w:t>
      </w:r>
      <w:r w:rsidRPr="007645A7">
        <w:rPr>
          <w:szCs w:val="26"/>
        </w:rPr>
        <w:t xml:space="preserve">ias </w:t>
      </w:r>
      <w:r w:rsidR="009B7C24">
        <w:rPr>
          <w:szCs w:val="26"/>
        </w:rPr>
        <w:t xml:space="preserve">Úteis </w:t>
      </w:r>
      <w:r w:rsidRPr="007645A7">
        <w:rPr>
          <w:szCs w:val="26"/>
        </w:rPr>
        <w:t>contados da data do respectivo inadimplemento, sendo que o prazo previsto neste inciso não se aplica às obrigações para as quais tenha sido estipulado prazo de cura específico ou para qualquer dos demais Eventos de Inadimplemento;</w:t>
      </w:r>
    </w:p>
    <w:p w:rsidR="005B5DBC" w:rsidRDefault="005B5DBC" w:rsidP="00091DC5">
      <w:pPr>
        <w:numPr>
          <w:ilvl w:val="6"/>
          <w:numId w:val="24"/>
        </w:numPr>
        <w:rPr>
          <w:szCs w:val="26"/>
        </w:rPr>
      </w:pPr>
      <w:r>
        <w:rPr>
          <w:szCs w:val="26"/>
        </w:rPr>
        <w:t>não destinação, pela Companhia, dos recursos obtidos com a Emissão nos termos da Cláusula </w:t>
      </w:r>
      <w:r>
        <w:rPr>
          <w:szCs w:val="26"/>
        </w:rPr>
        <w:fldChar w:fldCharType="begin"/>
      </w:r>
      <w:r>
        <w:rPr>
          <w:szCs w:val="26"/>
        </w:rPr>
        <w:instrText xml:space="preserve"> REF _Ref368578037 \r \p \h </w:instrText>
      </w:r>
      <w:r>
        <w:rPr>
          <w:szCs w:val="26"/>
        </w:rPr>
      </w:r>
      <w:r>
        <w:rPr>
          <w:szCs w:val="26"/>
        </w:rPr>
        <w:fldChar w:fldCharType="separate"/>
      </w:r>
      <w:r w:rsidR="00EB3EC1">
        <w:rPr>
          <w:szCs w:val="26"/>
        </w:rPr>
        <w:t>5 acima</w:t>
      </w:r>
      <w:r>
        <w:rPr>
          <w:szCs w:val="26"/>
        </w:rPr>
        <w:fldChar w:fldCharType="end"/>
      </w:r>
      <w:r>
        <w:rPr>
          <w:szCs w:val="26"/>
        </w:rPr>
        <w:t>;</w:t>
      </w:r>
    </w:p>
    <w:p w:rsidR="00AE3C06" w:rsidRDefault="00AC5186" w:rsidP="00091DC5">
      <w:pPr>
        <w:numPr>
          <w:ilvl w:val="6"/>
          <w:numId w:val="24"/>
        </w:numPr>
        <w:rPr>
          <w:szCs w:val="26"/>
        </w:rPr>
      </w:pPr>
      <w:r>
        <w:rPr>
          <w:szCs w:val="26"/>
        </w:rPr>
        <w:t>qualquer</w:t>
      </w:r>
      <w:r w:rsidR="00C40E34">
        <w:rPr>
          <w:szCs w:val="26"/>
        </w:rPr>
        <w:t xml:space="preserve"> falsidade</w:t>
      </w:r>
      <w:r w:rsidR="000B07EA">
        <w:rPr>
          <w:szCs w:val="26"/>
        </w:rPr>
        <w:t>, total ou parcial,</w:t>
      </w:r>
      <w:r w:rsidR="00C40E34">
        <w:rPr>
          <w:szCs w:val="26"/>
        </w:rPr>
        <w:t xml:space="preserve"> </w:t>
      </w:r>
      <w:r w:rsidR="009B7770">
        <w:rPr>
          <w:szCs w:val="26"/>
        </w:rPr>
        <w:t>de</w:t>
      </w:r>
      <w:r w:rsidR="009B7770" w:rsidRPr="007645A7">
        <w:rPr>
          <w:szCs w:val="26"/>
        </w:rPr>
        <w:t xml:space="preserve"> </w:t>
      </w:r>
      <w:r w:rsidR="00AE3C06" w:rsidRPr="007645A7">
        <w:rPr>
          <w:szCs w:val="26"/>
        </w:rPr>
        <w:t xml:space="preserve">qualquer das declarações prestadas pela Companhia e/ou </w:t>
      </w:r>
      <w:r w:rsidR="00AE3C06">
        <w:rPr>
          <w:szCs w:val="26"/>
        </w:rPr>
        <w:t>por</w:t>
      </w:r>
      <w:r w:rsidR="00AE3C06" w:rsidRPr="007645A7">
        <w:rPr>
          <w:szCs w:val="26"/>
        </w:rPr>
        <w:t xml:space="preserve"> qualquer d</w:t>
      </w:r>
      <w:r w:rsidR="005B5DBC">
        <w:rPr>
          <w:szCs w:val="26"/>
        </w:rPr>
        <w:t>o</w:t>
      </w:r>
      <w:r w:rsidR="00AE3C06" w:rsidRPr="007645A7">
        <w:rPr>
          <w:szCs w:val="26"/>
        </w:rPr>
        <w:t xml:space="preserve">s </w:t>
      </w:r>
      <w:r w:rsidR="00CF7EA1">
        <w:rPr>
          <w:szCs w:val="26"/>
        </w:rPr>
        <w:t>Fiador</w:t>
      </w:r>
      <w:r w:rsidR="005B5DBC">
        <w:rPr>
          <w:szCs w:val="26"/>
        </w:rPr>
        <w:t>e</w:t>
      </w:r>
      <w:r w:rsidR="00AE3C06" w:rsidRPr="007645A7">
        <w:rPr>
          <w:szCs w:val="26"/>
        </w:rPr>
        <w:t>s</w:t>
      </w:r>
      <w:r w:rsidR="00AE3C06">
        <w:rPr>
          <w:szCs w:val="26"/>
        </w:rPr>
        <w:t xml:space="preserve"> </w:t>
      </w:r>
      <w:r w:rsidR="00AE3C06" w:rsidRPr="007645A7">
        <w:rPr>
          <w:szCs w:val="26"/>
        </w:rPr>
        <w:t xml:space="preserve">nesta Escritura de Emissão e/ou </w:t>
      </w:r>
      <w:r w:rsidR="002D415E">
        <w:rPr>
          <w:szCs w:val="26"/>
        </w:rPr>
        <w:t>em qualquer dos demais Documentos das Obrigações Garantidas</w:t>
      </w:r>
      <w:r w:rsidR="00EF0B1B">
        <w:rPr>
          <w:szCs w:val="26"/>
        </w:rPr>
        <w:t>, sem prejuízo do disposto na Cláusula </w:t>
      </w:r>
      <w:r w:rsidR="00EF0B1B">
        <w:rPr>
          <w:szCs w:val="26"/>
        </w:rPr>
        <w:fldChar w:fldCharType="begin"/>
      </w:r>
      <w:r w:rsidR="00EF0B1B">
        <w:rPr>
          <w:szCs w:val="26"/>
        </w:rPr>
        <w:instrText xml:space="preserve"> REF _Ref264567062 \n \p \h </w:instrText>
      </w:r>
      <w:r w:rsidR="00EF0B1B">
        <w:rPr>
          <w:szCs w:val="26"/>
        </w:rPr>
      </w:r>
      <w:r w:rsidR="00EF0B1B">
        <w:rPr>
          <w:szCs w:val="26"/>
        </w:rPr>
        <w:fldChar w:fldCharType="separate"/>
      </w:r>
      <w:r w:rsidR="00EB3EC1">
        <w:rPr>
          <w:szCs w:val="26"/>
        </w:rPr>
        <w:t>11.2 abaixo</w:t>
      </w:r>
      <w:r w:rsidR="00EF0B1B">
        <w:rPr>
          <w:szCs w:val="26"/>
        </w:rPr>
        <w:fldChar w:fldCharType="end"/>
      </w:r>
      <w:r w:rsidR="00AE3C06" w:rsidRPr="007645A7">
        <w:rPr>
          <w:szCs w:val="26"/>
        </w:rPr>
        <w:t>;</w:t>
      </w:r>
    </w:p>
    <w:p w:rsidR="000B07EA" w:rsidRPr="007645A7" w:rsidRDefault="000B07EA" w:rsidP="00091DC5">
      <w:pPr>
        <w:numPr>
          <w:ilvl w:val="6"/>
          <w:numId w:val="24"/>
        </w:numPr>
        <w:rPr>
          <w:szCs w:val="26"/>
        </w:rPr>
      </w:pPr>
      <w:r w:rsidRPr="000B07EA">
        <w:rPr>
          <w:szCs w:val="26"/>
        </w:rPr>
        <w:t xml:space="preserve">qualquer imprecisão ou incorreção </w:t>
      </w:r>
      <w:r>
        <w:rPr>
          <w:szCs w:val="26"/>
        </w:rPr>
        <w:t xml:space="preserve">de </w:t>
      </w:r>
      <w:r w:rsidRPr="000B07EA">
        <w:rPr>
          <w:szCs w:val="26"/>
        </w:rPr>
        <w:t xml:space="preserve">qualquer </w:t>
      </w:r>
      <w:r w:rsidR="001D4BDA">
        <w:rPr>
          <w:szCs w:val="26"/>
        </w:rPr>
        <w:t xml:space="preserve">das </w:t>
      </w:r>
      <w:r w:rsidRPr="000B07EA">
        <w:rPr>
          <w:szCs w:val="26"/>
        </w:rPr>
        <w:t>declaraç</w:t>
      </w:r>
      <w:r w:rsidR="001D4BDA">
        <w:rPr>
          <w:szCs w:val="26"/>
        </w:rPr>
        <w:t>ões</w:t>
      </w:r>
      <w:r w:rsidRPr="000B07EA">
        <w:rPr>
          <w:szCs w:val="26"/>
        </w:rPr>
        <w:t xml:space="preserve"> prestada</w:t>
      </w:r>
      <w:r w:rsidR="001D4BDA">
        <w:rPr>
          <w:szCs w:val="26"/>
        </w:rPr>
        <w:t>s</w:t>
      </w:r>
      <w:r w:rsidRPr="000B07EA">
        <w:rPr>
          <w:szCs w:val="26"/>
        </w:rPr>
        <w:t xml:space="preserve"> pela </w:t>
      </w:r>
      <w:r w:rsidR="001D4BDA">
        <w:rPr>
          <w:szCs w:val="26"/>
        </w:rPr>
        <w:t xml:space="preserve">Companhia </w:t>
      </w:r>
      <w:r w:rsidRPr="000B07EA">
        <w:rPr>
          <w:szCs w:val="26"/>
        </w:rPr>
        <w:t xml:space="preserve">e/ou </w:t>
      </w:r>
      <w:r w:rsidR="001D4BDA">
        <w:rPr>
          <w:szCs w:val="26"/>
        </w:rPr>
        <w:t>por qualquer dos Fiadores</w:t>
      </w:r>
      <w:r w:rsidRPr="000B07EA">
        <w:rPr>
          <w:szCs w:val="26"/>
        </w:rPr>
        <w:t xml:space="preserve"> nesta Escritura de Emissão </w:t>
      </w:r>
      <w:r w:rsidR="001D4BDA">
        <w:rPr>
          <w:szCs w:val="26"/>
        </w:rPr>
        <w:t>e/</w:t>
      </w:r>
      <w:r w:rsidRPr="000B07EA">
        <w:rPr>
          <w:szCs w:val="26"/>
        </w:rPr>
        <w:t xml:space="preserve">ou </w:t>
      </w:r>
      <w:r w:rsidR="00395BF7">
        <w:rPr>
          <w:szCs w:val="26"/>
        </w:rPr>
        <w:t xml:space="preserve">em qualquer dos demais </w:t>
      </w:r>
      <w:r w:rsidRPr="000B07EA">
        <w:rPr>
          <w:szCs w:val="26"/>
        </w:rPr>
        <w:t>Documentos das Obrigações Garantidas</w:t>
      </w:r>
      <w:r w:rsidR="00395BF7">
        <w:t>, não sanada no prazo de 3 (três) Dias Úteis, sem prejuízo do disposto na Cláusula </w:t>
      </w:r>
      <w:r w:rsidR="00395BF7">
        <w:fldChar w:fldCharType="begin"/>
      </w:r>
      <w:r w:rsidR="00395BF7">
        <w:instrText xml:space="preserve"> REF _Ref264567062 \n \p \h </w:instrText>
      </w:r>
      <w:r w:rsidR="00395BF7">
        <w:fldChar w:fldCharType="separate"/>
      </w:r>
      <w:r w:rsidR="00EB3EC1">
        <w:t>11.2 abaixo</w:t>
      </w:r>
      <w:r w:rsidR="00395BF7">
        <w:fldChar w:fldCharType="end"/>
      </w:r>
      <w:r w:rsidRPr="000B07EA">
        <w:rPr>
          <w:szCs w:val="26"/>
        </w:rPr>
        <w:t>;</w:t>
      </w:r>
    </w:p>
    <w:p w:rsidR="004278F8" w:rsidRPr="004278F8" w:rsidRDefault="004278F8" w:rsidP="00960FFD">
      <w:pPr>
        <w:numPr>
          <w:ilvl w:val="6"/>
          <w:numId w:val="24"/>
        </w:numPr>
        <w:rPr>
          <w:szCs w:val="26"/>
        </w:rPr>
      </w:pPr>
      <w:r w:rsidRPr="004278F8">
        <w:rPr>
          <w:szCs w:val="26"/>
        </w:rPr>
        <w:t xml:space="preserve">não atendimento, após decorridos eventuais prazos de cura previstos </w:t>
      </w:r>
      <w:r w:rsidR="00CA31F3" w:rsidRPr="00CA31F3">
        <w:rPr>
          <w:szCs w:val="26"/>
        </w:rPr>
        <w:t>nos Contratos de Garantia</w:t>
      </w:r>
      <w:r w:rsidRPr="004278F8">
        <w:rPr>
          <w:szCs w:val="26"/>
        </w:rPr>
        <w:t xml:space="preserve">, às obrigações de reforço e/ou aos limites, percentuais e/ou valores </w:t>
      </w:r>
      <w:r w:rsidR="003328D3" w:rsidRPr="007645A7">
        <w:rPr>
          <w:szCs w:val="26"/>
        </w:rPr>
        <w:t>das Garantias</w:t>
      </w:r>
      <w:r w:rsidRPr="004278F8">
        <w:rPr>
          <w:szCs w:val="26"/>
        </w:rPr>
        <w:t>;</w:t>
      </w:r>
    </w:p>
    <w:p w:rsidR="00915113" w:rsidRPr="007645A7" w:rsidRDefault="00555F35" w:rsidP="00960FFD">
      <w:pPr>
        <w:numPr>
          <w:ilvl w:val="6"/>
          <w:numId w:val="24"/>
        </w:numPr>
        <w:rPr>
          <w:szCs w:val="26"/>
        </w:rPr>
      </w:pPr>
      <w:r w:rsidRPr="007645A7">
        <w:rPr>
          <w:szCs w:val="26"/>
        </w:rPr>
        <w:t xml:space="preserve">alteração ou transferência do </w:t>
      </w:r>
      <w:r w:rsidR="008A0C67">
        <w:rPr>
          <w:szCs w:val="26"/>
        </w:rPr>
        <w:t>C</w:t>
      </w:r>
      <w:r w:rsidRPr="007645A7">
        <w:rPr>
          <w:szCs w:val="26"/>
        </w:rPr>
        <w:t>ontrole, direto ou indireto, da Companhia</w:t>
      </w:r>
      <w:r w:rsidR="00012D52">
        <w:rPr>
          <w:szCs w:val="26"/>
        </w:rPr>
        <w:t xml:space="preserve"> e/ou </w:t>
      </w:r>
      <w:r w:rsidR="00343FFD">
        <w:rPr>
          <w:szCs w:val="26"/>
        </w:rPr>
        <w:t xml:space="preserve">de qualquer </w:t>
      </w:r>
      <w:r w:rsidR="00012D52">
        <w:rPr>
          <w:szCs w:val="26"/>
        </w:rPr>
        <w:t xml:space="preserve">dos Fiadores </w:t>
      </w:r>
      <w:r w:rsidR="00343FFD">
        <w:rPr>
          <w:szCs w:val="26"/>
        </w:rPr>
        <w:t>Pessoa Jurídica</w:t>
      </w:r>
      <w:r w:rsidR="00915113" w:rsidRPr="007645A7">
        <w:rPr>
          <w:szCs w:val="22"/>
        </w:rPr>
        <w:t>;</w:t>
      </w:r>
    </w:p>
    <w:p w:rsidR="00555F35" w:rsidRDefault="00555F35" w:rsidP="00960FFD">
      <w:pPr>
        <w:numPr>
          <w:ilvl w:val="6"/>
          <w:numId w:val="24"/>
        </w:numPr>
        <w:rPr>
          <w:szCs w:val="26"/>
        </w:rPr>
      </w:pPr>
      <w:r w:rsidRPr="007645A7">
        <w:rPr>
          <w:szCs w:val="26"/>
        </w:rPr>
        <w:t>alteração do objeto social da Companhia</w:t>
      </w:r>
      <w:r w:rsidR="00012D52">
        <w:rPr>
          <w:szCs w:val="26"/>
        </w:rPr>
        <w:t xml:space="preserve"> </w:t>
      </w:r>
      <w:r w:rsidR="00343FFD">
        <w:rPr>
          <w:szCs w:val="26"/>
        </w:rPr>
        <w:t>e/ou de qualquer dos Fiadores Pessoa Jurídica</w:t>
      </w:r>
      <w:r w:rsidRPr="007645A7">
        <w:rPr>
          <w:szCs w:val="26"/>
        </w:rPr>
        <w:t>, conforme disposto em seu estatuto social vigente</w:t>
      </w:r>
      <w:r w:rsidR="00627518">
        <w:rPr>
          <w:szCs w:val="26"/>
        </w:rPr>
        <w:t xml:space="preserve"> na Data de Emissão</w:t>
      </w:r>
      <w:r w:rsidR="0054366F" w:rsidRPr="007645A7">
        <w:rPr>
          <w:szCs w:val="26"/>
        </w:rPr>
        <w:t>;</w:t>
      </w:r>
    </w:p>
    <w:p w:rsidR="0059716A" w:rsidRPr="0059716A" w:rsidRDefault="0059716A" w:rsidP="00960FFD">
      <w:pPr>
        <w:numPr>
          <w:ilvl w:val="6"/>
          <w:numId w:val="24"/>
        </w:numPr>
        <w:rPr>
          <w:szCs w:val="26"/>
        </w:rPr>
      </w:pPr>
      <w:r w:rsidRPr="0059716A">
        <w:rPr>
          <w:szCs w:val="26"/>
        </w:rPr>
        <w:t>não realização da amortização extraordinária obrigatória prevista na Cláusula </w:t>
      </w:r>
      <w:r w:rsidRPr="00960FFD">
        <w:rPr>
          <w:szCs w:val="26"/>
        </w:rPr>
        <w:fldChar w:fldCharType="begin"/>
      </w:r>
      <w:r w:rsidRPr="0059716A">
        <w:rPr>
          <w:szCs w:val="26"/>
        </w:rPr>
        <w:instrText xml:space="preserve"> REF _Ref523148941 \n \p \h  \* MERGEFORMAT </w:instrText>
      </w:r>
      <w:r w:rsidRPr="00960FFD">
        <w:rPr>
          <w:szCs w:val="26"/>
        </w:rPr>
      </w:r>
      <w:r w:rsidRPr="00960FFD">
        <w:rPr>
          <w:szCs w:val="26"/>
        </w:rPr>
        <w:fldChar w:fldCharType="separate"/>
      </w:r>
      <w:r w:rsidR="00EB3EC1">
        <w:rPr>
          <w:szCs w:val="26"/>
        </w:rPr>
        <w:t>7.26 acima</w:t>
      </w:r>
      <w:r w:rsidRPr="00960FFD">
        <w:rPr>
          <w:szCs w:val="26"/>
        </w:rPr>
        <w:fldChar w:fldCharType="end"/>
      </w:r>
      <w:r w:rsidRPr="0059716A">
        <w:rPr>
          <w:szCs w:val="26"/>
        </w:rPr>
        <w:t>;</w:t>
      </w:r>
    </w:p>
    <w:p w:rsidR="00555F35" w:rsidRPr="004E125C" w:rsidRDefault="00555F35" w:rsidP="00960FFD">
      <w:pPr>
        <w:numPr>
          <w:ilvl w:val="6"/>
          <w:numId w:val="24"/>
        </w:numPr>
        <w:rPr>
          <w:szCs w:val="26"/>
        </w:rPr>
      </w:pPr>
      <w:r w:rsidRPr="004E125C">
        <w:rPr>
          <w:szCs w:val="26"/>
        </w:rPr>
        <w:t>inadimplemento, pela Companhia,</w:t>
      </w:r>
      <w:r w:rsidR="008C274C" w:rsidRPr="004E125C">
        <w:rPr>
          <w:szCs w:val="26"/>
        </w:rPr>
        <w:t xml:space="preserve"> por qualquer d</w:t>
      </w:r>
      <w:r w:rsidR="00221BD5">
        <w:rPr>
          <w:szCs w:val="26"/>
        </w:rPr>
        <w:t>o</w:t>
      </w:r>
      <w:r w:rsidR="008C274C" w:rsidRPr="004E125C">
        <w:rPr>
          <w:szCs w:val="26"/>
        </w:rPr>
        <w:t xml:space="preserve">s </w:t>
      </w:r>
      <w:r w:rsidR="00CF7EA1">
        <w:rPr>
          <w:szCs w:val="26"/>
        </w:rPr>
        <w:t>Fiador</w:t>
      </w:r>
      <w:r w:rsidR="00221BD5">
        <w:rPr>
          <w:szCs w:val="26"/>
        </w:rPr>
        <w:t>e</w:t>
      </w:r>
      <w:r w:rsidR="008C274C" w:rsidRPr="004E125C">
        <w:rPr>
          <w:szCs w:val="26"/>
        </w:rPr>
        <w:t xml:space="preserve">s </w:t>
      </w:r>
      <w:r w:rsidRPr="004E125C">
        <w:rPr>
          <w:szCs w:val="26"/>
        </w:rPr>
        <w:t xml:space="preserve">e/ou por qualquer </w:t>
      </w:r>
      <w:r w:rsidR="00C24633">
        <w:rPr>
          <w:szCs w:val="26"/>
        </w:rPr>
        <w:t xml:space="preserve">de suas respectivas </w:t>
      </w:r>
      <w:r w:rsidR="00C24633" w:rsidRPr="007645A7">
        <w:rPr>
          <w:szCs w:val="26"/>
        </w:rPr>
        <w:t>Controlada</w:t>
      </w:r>
      <w:r w:rsidR="00C24633">
        <w:rPr>
          <w:szCs w:val="26"/>
        </w:rPr>
        <w:t>s</w:t>
      </w:r>
      <w:r w:rsidR="00C24633" w:rsidRPr="004E125C">
        <w:rPr>
          <w:szCs w:val="26"/>
        </w:rPr>
        <w:t xml:space="preserve"> </w:t>
      </w:r>
      <w:r w:rsidRPr="004E125C">
        <w:rPr>
          <w:szCs w:val="26"/>
        </w:rPr>
        <w:t>(ainda que na condição de garantidor</w:t>
      </w:r>
      <w:r w:rsidR="00D610B8">
        <w:rPr>
          <w:szCs w:val="26"/>
        </w:rPr>
        <w:t>es</w:t>
      </w:r>
      <w:r w:rsidRPr="004E125C">
        <w:rPr>
          <w:szCs w:val="26"/>
        </w:rPr>
        <w:t xml:space="preserve">), de qualquer </w:t>
      </w:r>
      <w:r w:rsidR="00F077E6">
        <w:rPr>
          <w:szCs w:val="26"/>
        </w:rPr>
        <w:t xml:space="preserve">Dívida </w:t>
      </w:r>
      <w:r w:rsidR="007B7D9F" w:rsidRPr="004E125C">
        <w:rPr>
          <w:szCs w:val="26"/>
        </w:rPr>
        <w:t xml:space="preserve">Financeira </w:t>
      </w:r>
      <w:r w:rsidRPr="004E125C">
        <w:rPr>
          <w:szCs w:val="26"/>
        </w:rPr>
        <w:t>em valor, individual ou agregado, igual ou superior a R$</w:t>
      </w:r>
      <w:r w:rsidR="00BA7ED3">
        <w:rPr>
          <w:szCs w:val="26"/>
        </w:rPr>
        <w:t>100.000,00</w:t>
      </w:r>
      <w:r w:rsidR="00BA7ED3" w:rsidRPr="00493786">
        <w:rPr>
          <w:szCs w:val="26"/>
        </w:rPr>
        <w:t xml:space="preserve"> (</w:t>
      </w:r>
      <w:r w:rsidR="00BA7ED3">
        <w:rPr>
          <w:szCs w:val="26"/>
        </w:rPr>
        <w:t>cem mil reais</w:t>
      </w:r>
      <w:r w:rsidR="00BA7ED3" w:rsidRPr="00493786">
        <w:rPr>
          <w:szCs w:val="26"/>
        </w:rPr>
        <w:t>)</w:t>
      </w:r>
      <w:r w:rsidRPr="004E125C">
        <w:rPr>
          <w:szCs w:val="26"/>
        </w:rPr>
        <w:t xml:space="preserve">, atualizados anualmente, a partir da Data de Emissão, pela variação positiva do </w:t>
      </w:r>
      <w:r w:rsidR="000C3AB5" w:rsidRPr="004E125C">
        <w:rPr>
          <w:szCs w:val="26"/>
        </w:rPr>
        <w:t xml:space="preserve">IPCA, </w:t>
      </w:r>
      <w:r w:rsidRPr="004E125C">
        <w:rPr>
          <w:szCs w:val="26"/>
        </w:rPr>
        <w:t xml:space="preserve">ou seu equivalente em outras moedas, não sanado no prazo previsto no respectivo contrato, ou, em sua falta, no prazo de </w:t>
      </w:r>
      <w:r w:rsidR="00A7740A">
        <w:rPr>
          <w:szCs w:val="26"/>
        </w:rPr>
        <w:t>2</w:t>
      </w:r>
      <w:r w:rsidRPr="004E125C">
        <w:rPr>
          <w:szCs w:val="26"/>
        </w:rPr>
        <w:t> </w:t>
      </w:r>
      <w:r w:rsidR="00A7740A" w:rsidRPr="004E125C">
        <w:rPr>
          <w:szCs w:val="26"/>
        </w:rPr>
        <w:t>(</w:t>
      </w:r>
      <w:r w:rsidR="00A7740A">
        <w:rPr>
          <w:szCs w:val="26"/>
        </w:rPr>
        <w:t>dois</w:t>
      </w:r>
      <w:r w:rsidR="00A7740A" w:rsidRPr="004E125C">
        <w:rPr>
          <w:szCs w:val="26"/>
        </w:rPr>
        <w:t xml:space="preserve">) </w:t>
      </w:r>
      <w:r w:rsidR="00C3495A">
        <w:rPr>
          <w:szCs w:val="26"/>
        </w:rPr>
        <w:t>D</w:t>
      </w:r>
      <w:r w:rsidRPr="004E125C">
        <w:rPr>
          <w:szCs w:val="26"/>
        </w:rPr>
        <w:t xml:space="preserve">ias </w:t>
      </w:r>
      <w:r w:rsidR="00C3495A">
        <w:rPr>
          <w:szCs w:val="26"/>
        </w:rPr>
        <w:t xml:space="preserve">Úteis </w:t>
      </w:r>
      <w:r w:rsidRPr="004E125C">
        <w:rPr>
          <w:szCs w:val="26"/>
        </w:rPr>
        <w:t>contados da data do respectivo inadimplemento;</w:t>
      </w:r>
    </w:p>
    <w:p w:rsidR="00555F35" w:rsidRPr="007645A7" w:rsidRDefault="00555F35" w:rsidP="00960FFD">
      <w:pPr>
        <w:numPr>
          <w:ilvl w:val="6"/>
          <w:numId w:val="24"/>
        </w:numPr>
        <w:rPr>
          <w:szCs w:val="26"/>
        </w:rPr>
      </w:pPr>
      <w:r w:rsidRPr="007645A7">
        <w:rPr>
          <w:szCs w:val="26"/>
        </w:rPr>
        <w:t>protesto de títulos contra a Companhia,</w:t>
      </w:r>
      <w:r w:rsidR="008C274C">
        <w:rPr>
          <w:szCs w:val="26"/>
        </w:rPr>
        <w:t xml:space="preserve"> </w:t>
      </w:r>
      <w:r w:rsidR="008C274C" w:rsidRPr="007645A7">
        <w:rPr>
          <w:szCs w:val="26"/>
        </w:rPr>
        <w:t>qualquer d</w:t>
      </w:r>
      <w:r w:rsidR="00221BD5">
        <w:rPr>
          <w:szCs w:val="26"/>
        </w:rPr>
        <w:t>o</w:t>
      </w:r>
      <w:r w:rsidR="008C274C" w:rsidRPr="007645A7">
        <w:rPr>
          <w:szCs w:val="26"/>
        </w:rPr>
        <w:t xml:space="preserve">s </w:t>
      </w:r>
      <w:r w:rsidR="00CF7EA1">
        <w:rPr>
          <w:szCs w:val="26"/>
        </w:rPr>
        <w:t>Fiador</w:t>
      </w:r>
      <w:r w:rsidR="00221BD5">
        <w:rPr>
          <w:szCs w:val="26"/>
        </w:rPr>
        <w:t>e</w:t>
      </w:r>
      <w:r w:rsidR="008C274C" w:rsidRPr="007645A7">
        <w:rPr>
          <w:szCs w:val="26"/>
        </w:rPr>
        <w:t>s</w:t>
      </w:r>
      <w:r w:rsidR="005A67F1">
        <w:rPr>
          <w:szCs w:val="26"/>
        </w:rPr>
        <w:t xml:space="preserve"> </w:t>
      </w:r>
      <w:r w:rsidRPr="007645A7">
        <w:rPr>
          <w:szCs w:val="26"/>
        </w:rPr>
        <w:t xml:space="preserve">e/ou qualquer </w:t>
      </w:r>
      <w:r w:rsidR="00C24633">
        <w:rPr>
          <w:szCs w:val="26"/>
        </w:rPr>
        <w:t xml:space="preserve">de suas respectivas </w:t>
      </w:r>
      <w:r w:rsidR="00C24633" w:rsidRPr="007645A7">
        <w:rPr>
          <w:szCs w:val="26"/>
        </w:rPr>
        <w:t>Controlada</w:t>
      </w:r>
      <w:r w:rsidR="00C24633">
        <w:rPr>
          <w:szCs w:val="26"/>
        </w:rPr>
        <w:t>s</w:t>
      </w:r>
      <w:r w:rsidR="00C24633" w:rsidRPr="007645A7">
        <w:rPr>
          <w:szCs w:val="26"/>
        </w:rPr>
        <w:t xml:space="preserve"> </w:t>
      </w:r>
      <w:r w:rsidRPr="007645A7">
        <w:rPr>
          <w:szCs w:val="26"/>
        </w:rPr>
        <w:t>(ainda que na condição de garantidor</w:t>
      </w:r>
      <w:r w:rsidR="00B9035F">
        <w:rPr>
          <w:szCs w:val="26"/>
        </w:rPr>
        <w:t>es</w:t>
      </w:r>
      <w:r w:rsidRPr="007645A7">
        <w:rPr>
          <w:szCs w:val="26"/>
        </w:rPr>
        <w:t>), em valor, individual ou agregado, igual ou superior a R$</w:t>
      </w:r>
      <w:r w:rsidR="00E5751C">
        <w:rPr>
          <w:szCs w:val="26"/>
        </w:rPr>
        <w:t>5</w:t>
      </w:r>
      <w:r w:rsidR="00BA7ED3">
        <w:rPr>
          <w:szCs w:val="26"/>
        </w:rPr>
        <w:t>00.000,00</w:t>
      </w:r>
      <w:r w:rsidR="00BA7ED3" w:rsidRPr="00493786">
        <w:rPr>
          <w:szCs w:val="26"/>
        </w:rPr>
        <w:t xml:space="preserve"> (</w:t>
      </w:r>
      <w:r w:rsidR="00E5751C">
        <w:rPr>
          <w:szCs w:val="26"/>
        </w:rPr>
        <w:t xml:space="preserve">quinhentos </w:t>
      </w:r>
      <w:r w:rsidR="00BA7ED3">
        <w:rPr>
          <w:szCs w:val="26"/>
        </w:rPr>
        <w:t>mil reais</w:t>
      </w:r>
      <w:r w:rsidR="00BA7ED3" w:rsidRPr="00493786">
        <w:rPr>
          <w:szCs w:val="26"/>
        </w:rPr>
        <w:t>)</w:t>
      </w:r>
      <w:r w:rsidRPr="007645A7">
        <w:rPr>
          <w:szCs w:val="26"/>
        </w:rPr>
        <w:t>, atualizados anualmente, a partir da Data de Emissão, pela variação positiva do IPCA, ou seu equivalente em outras moedas, exceto se, no prazo legal, tiver sido comprovado ao Agente Fiduciário que o(s) protesto(s) foi(ram) cancelado(s) ou suspenso(s);</w:t>
      </w:r>
    </w:p>
    <w:p w:rsidR="00555F35" w:rsidRPr="007645A7" w:rsidRDefault="00555F35" w:rsidP="00960FFD">
      <w:pPr>
        <w:numPr>
          <w:ilvl w:val="6"/>
          <w:numId w:val="24"/>
        </w:numPr>
        <w:rPr>
          <w:szCs w:val="26"/>
        </w:rPr>
      </w:pPr>
      <w:r w:rsidRPr="007645A7">
        <w:rPr>
          <w:szCs w:val="26"/>
        </w:rPr>
        <w:t>inadimplemento, pela Companhia,</w:t>
      </w:r>
      <w:r w:rsidR="008C274C">
        <w:rPr>
          <w:szCs w:val="26"/>
        </w:rPr>
        <w:t xml:space="preserve"> por</w:t>
      </w:r>
      <w:r w:rsidR="008C274C" w:rsidRPr="007645A7">
        <w:rPr>
          <w:szCs w:val="26"/>
        </w:rPr>
        <w:t xml:space="preserve"> qualquer d</w:t>
      </w:r>
      <w:r w:rsidR="00AF0B4A">
        <w:rPr>
          <w:szCs w:val="26"/>
        </w:rPr>
        <w:t>o</w:t>
      </w:r>
      <w:r w:rsidR="008C274C" w:rsidRPr="007645A7">
        <w:rPr>
          <w:szCs w:val="26"/>
        </w:rPr>
        <w:t xml:space="preserve">s </w:t>
      </w:r>
      <w:r w:rsidR="00CF7EA1">
        <w:rPr>
          <w:szCs w:val="26"/>
        </w:rPr>
        <w:t>Fiador</w:t>
      </w:r>
      <w:r w:rsidR="00AF0B4A">
        <w:rPr>
          <w:szCs w:val="26"/>
        </w:rPr>
        <w:t>e</w:t>
      </w:r>
      <w:r w:rsidR="008C274C" w:rsidRPr="007645A7">
        <w:rPr>
          <w:szCs w:val="26"/>
        </w:rPr>
        <w:t>s</w:t>
      </w:r>
      <w:r w:rsidR="008C274C">
        <w:rPr>
          <w:szCs w:val="26"/>
        </w:rPr>
        <w:t xml:space="preserve"> </w:t>
      </w:r>
      <w:r w:rsidRPr="007645A7">
        <w:rPr>
          <w:szCs w:val="26"/>
        </w:rPr>
        <w:t>e/ou por qualquer</w:t>
      </w:r>
      <w:r w:rsidR="00C24633" w:rsidRPr="00C24633">
        <w:rPr>
          <w:szCs w:val="26"/>
        </w:rPr>
        <w:t xml:space="preserve"> </w:t>
      </w:r>
      <w:r w:rsidR="00C24633">
        <w:rPr>
          <w:szCs w:val="26"/>
        </w:rPr>
        <w:t xml:space="preserve">de suas respectivas </w:t>
      </w:r>
      <w:r w:rsidR="00C24633" w:rsidRPr="007645A7">
        <w:rPr>
          <w:szCs w:val="26"/>
        </w:rPr>
        <w:t>Controlada</w:t>
      </w:r>
      <w:r w:rsidR="00C24633">
        <w:rPr>
          <w:szCs w:val="26"/>
        </w:rPr>
        <w:t>s</w:t>
      </w:r>
      <w:r w:rsidRPr="007645A7">
        <w:rPr>
          <w:szCs w:val="26"/>
        </w:rPr>
        <w:t>, de qualquer decisão judicial transitada em julgado e/ou de qualquer decisão arbitral não sujeita a recurso, em valor, individual ou agregado, igual ou superior a R$</w:t>
      </w:r>
      <w:r w:rsidR="006C1DBE">
        <w:rPr>
          <w:szCs w:val="26"/>
        </w:rPr>
        <w:t>100.000,00</w:t>
      </w:r>
      <w:r w:rsidR="006C1DBE" w:rsidRPr="00493786">
        <w:rPr>
          <w:szCs w:val="26"/>
        </w:rPr>
        <w:t xml:space="preserve"> (</w:t>
      </w:r>
      <w:r w:rsidR="006C1DBE">
        <w:rPr>
          <w:szCs w:val="26"/>
        </w:rPr>
        <w:t>cem mil reais</w:t>
      </w:r>
      <w:r w:rsidR="006C1DBE" w:rsidRPr="00493786">
        <w:rPr>
          <w:szCs w:val="26"/>
        </w:rPr>
        <w:t>)</w:t>
      </w:r>
      <w:r w:rsidRPr="007645A7">
        <w:rPr>
          <w:szCs w:val="26"/>
        </w:rPr>
        <w:t>, atualizados anualmente, a partir da Data de Emissão, pela variação positiva do IPCA, ou seu equivalente em outras moedas;</w:t>
      </w:r>
    </w:p>
    <w:p w:rsidR="004234A5" w:rsidRPr="007645A7" w:rsidRDefault="004B2761" w:rsidP="00960FFD">
      <w:pPr>
        <w:numPr>
          <w:ilvl w:val="6"/>
          <w:numId w:val="24"/>
        </w:numPr>
        <w:rPr>
          <w:szCs w:val="26"/>
        </w:rPr>
      </w:pPr>
      <w:r w:rsidRPr="00CF08D8">
        <w:rPr>
          <w:szCs w:val="26"/>
        </w:rPr>
        <w:t>alienação, venda, cessão, transferência, permuta, conferência ao capital, comodato, empréstimo, locação, arrend</w:t>
      </w:r>
      <w:r w:rsidRPr="00F21745">
        <w:rPr>
          <w:szCs w:val="26"/>
        </w:rPr>
        <w:t>amento, dação em pagamento, endosso, desconto ou qualquer outra forma de transferência ou disposição, inclusive por meio de redução de capital, ou constituição de qualquer Ônus (exceto pelas Garantias)</w:t>
      </w:r>
      <w:r w:rsidR="00555F35" w:rsidRPr="007645A7">
        <w:rPr>
          <w:szCs w:val="26"/>
        </w:rPr>
        <w:t>, pela Companhia</w:t>
      </w:r>
      <w:r w:rsidR="00012D52">
        <w:rPr>
          <w:szCs w:val="26"/>
        </w:rPr>
        <w:t>, p</w:t>
      </w:r>
      <w:r w:rsidR="00A03B11">
        <w:rPr>
          <w:szCs w:val="26"/>
        </w:rPr>
        <w:t>or qualquer dos</w:t>
      </w:r>
      <w:r w:rsidR="00012D52">
        <w:rPr>
          <w:szCs w:val="26"/>
        </w:rPr>
        <w:t xml:space="preserve"> Fiadores </w:t>
      </w:r>
      <w:r w:rsidR="00627518" w:rsidRPr="007645A7">
        <w:rPr>
          <w:szCs w:val="26"/>
        </w:rPr>
        <w:t>e/ou por qualquer</w:t>
      </w:r>
      <w:r w:rsidR="00627518" w:rsidRPr="00C24633">
        <w:rPr>
          <w:szCs w:val="26"/>
        </w:rPr>
        <w:t xml:space="preserve"> </w:t>
      </w:r>
      <w:r w:rsidR="00627518">
        <w:rPr>
          <w:szCs w:val="26"/>
        </w:rPr>
        <w:t xml:space="preserve">de suas </w:t>
      </w:r>
      <w:r w:rsidR="00627518" w:rsidRPr="007645A7">
        <w:rPr>
          <w:szCs w:val="26"/>
        </w:rPr>
        <w:t>Controlada</w:t>
      </w:r>
      <w:r w:rsidR="00627518">
        <w:rPr>
          <w:szCs w:val="26"/>
        </w:rPr>
        <w:t>s</w:t>
      </w:r>
      <w:r w:rsidR="00555F35" w:rsidRPr="007645A7">
        <w:rPr>
          <w:szCs w:val="26"/>
        </w:rPr>
        <w:t xml:space="preserve">, por qualquer meio, de forma gratuita ou onerosa, de </w:t>
      </w:r>
      <w:r w:rsidR="00492667">
        <w:rPr>
          <w:szCs w:val="26"/>
        </w:rPr>
        <w:t xml:space="preserve">qualquer dos </w:t>
      </w:r>
      <w:r w:rsidR="00555F35" w:rsidRPr="007645A7">
        <w:rPr>
          <w:szCs w:val="26"/>
        </w:rPr>
        <w:t>ativos</w:t>
      </w:r>
      <w:r w:rsidR="00492667">
        <w:rPr>
          <w:szCs w:val="26"/>
        </w:rPr>
        <w:t xml:space="preserve"> da Companhia</w:t>
      </w:r>
      <w:r w:rsidR="00627518" w:rsidRPr="00627518">
        <w:rPr>
          <w:szCs w:val="26"/>
        </w:rPr>
        <w:t xml:space="preserve"> </w:t>
      </w:r>
      <w:r w:rsidR="00012D52">
        <w:rPr>
          <w:szCs w:val="26"/>
        </w:rPr>
        <w:t xml:space="preserve">e/ou </w:t>
      </w:r>
      <w:r w:rsidR="002D0396">
        <w:rPr>
          <w:szCs w:val="26"/>
        </w:rPr>
        <w:t>d</w:t>
      </w:r>
      <w:r w:rsidR="00012D52">
        <w:rPr>
          <w:szCs w:val="26"/>
        </w:rPr>
        <w:t xml:space="preserve">os Fiadores </w:t>
      </w:r>
      <w:r w:rsidR="00A84BFD">
        <w:rPr>
          <w:szCs w:val="26"/>
        </w:rPr>
        <w:t xml:space="preserve">Pessoa Jurídica </w:t>
      </w:r>
      <w:r w:rsidR="00627518" w:rsidRPr="007645A7">
        <w:rPr>
          <w:szCs w:val="26"/>
        </w:rPr>
        <w:t xml:space="preserve">e/ou </w:t>
      </w:r>
      <w:r w:rsidR="00627518">
        <w:rPr>
          <w:szCs w:val="26"/>
        </w:rPr>
        <w:t>de</w:t>
      </w:r>
      <w:r w:rsidR="00627518" w:rsidRPr="007645A7">
        <w:rPr>
          <w:szCs w:val="26"/>
        </w:rPr>
        <w:t xml:space="preserve"> qualquer</w:t>
      </w:r>
      <w:r w:rsidR="00627518" w:rsidRPr="00C24633">
        <w:rPr>
          <w:szCs w:val="26"/>
        </w:rPr>
        <w:t xml:space="preserve"> </w:t>
      </w:r>
      <w:r w:rsidR="00627518">
        <w:rPr>
          <w:szCs w:val="26"/>
        </w:rPr>
        <w:t xml:space="preserve">de suas </w:t>
      </w:r>
      <w:r w:rsidR="00627518" w:rsidRPr="007645A7">
        <w:rPr>
          <w:szCs w:val="26"/>
        </w:rPr>
        <w:t>Controlada</w:t>
      </w:r>
      <w:r w:rsidR="00627518">
        <w:rPr>
          <w:szCs w:val="26"/>
        </w:rPr>
        <w:t>s</w:t>
      </w:r>
      <w:r w:rsidR="00492667">
        <w:rPr>
          <w:szCs w:val="26"/>
        </w:rPr>
        <w:t>, incluindo participações societárias</w:t>
      </w:r>
      <w:r w:rsidR="00555F35" w:rsidRPr="007645A7">
        <w:rPr>
          <w:szCs w:val="26"/>
        </w:rPr>
        <w:t xml:space="preserve">, exceto (observado que as exceções abaixo não se aplicam a qualquer dos bens objeto </w:t>
      </w:r>
      <w:r w:rsidR="003328D3" w:rsidRPr="007645A7">
        <w:rPr>
          <w:szCs w:val="26"/>
        </w:rPr>
        <w:t>das Garantias</w:t>
      </w:r>
      <w:r w:rsidR="00555F35" w:rsidRPr="007645A7">
        <w:rPr>
          <w:szCs w:val="26"/>
        </w:rPr>
        <w:t>)</w:t>
      </w:r>
      <w:r w:rsidR="00A725E4">
        <w:rPr>
          <w:szCs w:val="26"/>
        </w:rPr>
        <w:t xml:space="preserve"> </w:t>
      </w:r>
      <w:r w:rsidR="00555F35" w:rsidRPr="007645A7">
        <w:rPr>
          <w:szCs w:val="26"/>
        </w:rPr>
        <w:t xml:space="preserve">por </w:t>
      </w:r>
      <w:r w:rsidR="00363783" w:rsidRPr="009079DE">
        <w:rPr>
          <w:szCs w:val="26"/>
        </w:rPr>
        <w:t>alienação, venda, cessão, transferência, permuta, conferência ao capital, comodato, empréstimo, locação, arrendamento, dação em pagamento, endosso, desconto ou qualquer outra forma de transferência ou disposição</w:t>
      </w:r>
      <w:r w:rsidR="00363783">
        <w:rPr>
          <w:szCs w:val="26"/>
        </w:rPr>
        <w:t xml:space="preserve"> </w:t>
      </w:r>
      <w:r w:rsidR="00555F35" w:rsidRPr="007645A7">
        <w:rPr>
          <w:szCs w:val="26"/>
        </w:rPr>
        <w:t>de ativos</w:t>
      </w:r>
      <w:r w:rsidR="009B21CC">
        <w:rPr>
          <w:szCs w:val="26"/>
        </w:rPr>
        <w:t xml:space="preserve"> </w:t>
      </w:r>
      <w:r w:rsidR="00F637EF" w:rsidRPr="00C5229D">
        <w:rPr>
          <w:szCs w:val="26"/>
        </w:rPr>
        <w:t>(que não participações societárias)</w:t>
      </w:r>
      <w:r w:rsidR="00AB0B81">
        <w:rPr>
          <w:szCs w:val="26"/>
        </w:rPr>
        <w:t>:</w:t>
      </w:r>
      <w:r w:rsidR="00F637EF">
        <w:rPr>
          <w:szCs w:val="26"/>
        </w:rPr>
        <w:t xml:space="preserve"> </w:t>
      </w:r>
      <w:r w:rsidR="009B21CC">
        <w:rPr>
          <w:szCs w:val="26"/>
        </w:rPr>
        <w:t>(</w:t>
      </w:r>
      <w:r w:rsidR="00A34682">
        <w:rPr>
          <w:szCs w:val="26"/>
        </w:rPr>
        <w:t>a</w:t>
      </w:r>
      <w:r w:rsidR="009B21CC">
        <w:rPr>
          <w:szCs w:val="26"/>
        </w:rPr>
        <w:t xml:space="preserve">) em substituição a outros ativos </w:t>
      </w:r>
      <w:r w:rsidR="005D2925" w:rsidRPr="00C5229D">
        <w:rPr>
          <w:szCs w:val="26"/>
        </w:rPr>
        <w:t>(que não participações societárias)</w:t>
      </w:r>
      <w:r w:rsidR="005D2925">
        <w:rPr>
          <w:szCs w:val="26"/>
        </w:rPr>
        <w:t xml:space="preserve"> </w:t>
      </w:r>
      <w:r w:rsidR="009B21CC">
        <w:rPr>
          <w:szCs w:val="26"/>
        </w:rPr>
        <w:t>que tenham a mesma função ou sejam compatíveis ou superiores em relação ao tipo, valor e qualidade</w:t>
      </w:r>
      <w:r w:rsidR="00D933A2">
        <w:rPr>
          <w:szCs w:val="26"/>
        </w:rPr>
        <w:t xml:space="preserve"> do ativo objeto de tal </w:t>
      </w:r>
      <w:r w:rsidR="00316C4A" w:rsidRPr="009079DE">
        <w:rPr>
          <w:szCs w:val="26"/>
        </w:rPr>
        <w:t>alienação, venda, cessão, transferência, permuta, conferência ao capital, comodato, empréstimo, locação, arrendamento, dação em pagamento, endosso, desconto ou qualquer outra forma de transferência ou disposição, inclusive por meio de redução de capital, ou constituição de qualquer Ônus</w:t>
      </w:r>
      <w:r w:rsidR="00D933A2">
        <w:rPr>
          <w:szCs w:val="26"/>
        </w:rPr>
        <w:t xml:space="preserve">; </w:t>
      </w:r>
      <w:r w:rsidR="00F84C31">
        <w:rPr>
          <w:szCs w:val="26"/>
        </w:rPr>
        <w:t xml:space="preserve">e </w:t>
      </w:r>
      <w:r w:rsidR="00A34682">
        <w:rPr>
          <w:szCs w:val="26"/>
        </w:rPr>
        <w:t xml:space="preserve">(b) </w:t>
      </w:r>
      <w:r w:rsidR="00905140">
        <w:rPr>
          <w:szCs w:val="26"/>
        </w:rPr>
        <w:t xml:space="preserve">quando </w:t>
      </w:r>
      <w:r w:rsidR="00D933A2">
        <w:rPr>
          <w:szCs w:val="26"/>
        </w:rPr>
        <w:t>envolva valor, individual ou agregado, igual ou inferior a</w:t>
      </w:r>
      <w:r w:rsidR="007A312D">
        <w:rPr>
          <w:szCs w:val="26"/>
        </w:rPr>
        <w:t xml:space="preserve"> </w:t>
      </w:r>
      <w:r w:rsidR="00012D52">
        <w:rPr>
          <w:szCs w:val="26"/>
        </w:rPr>
        <w:t>5</w:t>
      </w:r>
      <w:r w:rsidR="007A312D">
        <w:rPr>
          <w:szCs w:val="26"/>
        </w:rPr>
        <w:t>% (</w:t>
      </w:r>
      <w:r w:rsidR="00012D52">
        <w:rPr>
          <w:szCs w:val="26"/>
        </w:rPr>
        <w:t xml:space="preserve">cinco </w:t>
      </w:r>
      <w:r w:rsidR="007A312D">
        <w:rPr>
          <w:szCs w:val="26"/>
        </w:rPr>
        <w:t xml:space="preserve">por cento) do ativo total da Companhia de acordo com </w:t>
      </w:r>
      <w:r w:rsidR="00383C49">
        <w:rPr>
          <w:szCs w:val="26"/>
        </w:rPr>
        <w:t>as</w:t>
      </w:r>
      <w:r w:rsidR="007A312D">
        <w:rPr>
          <w:szCs w:val="26"/>
        </w:rPr>
        <w:t xml:space="preserve"> mais recente</w:t>
      </w:r>
      <w:r w:rsidR="00383C49">
        <w:rPr>
          <w:szCs w:val="26"/>
        </w:rPr>
        <w:t>s</w:t>
      </w:r>
      <w:r w:rsidR="007A312D">
        <w:rPr>
          <w:szCs w:val="26"/>
        </w:rPr>
        <w:t xml:space="preserve"> </w:t>
      </w:r>
      <w:r w:rsidR="00383C49">
        <w:rPr>
          <w:szCs w:val="18"/>
        </w:rPr>
        <w:t>Demonstrações Financeiras Consolidadas da Companhia</w:t>
      </w:r>
      <w:r w:rsidR="000D7486">
        <w:rPr>
          <w:szCs w:val="18"/>
        </w:rPr>
        <w:t xml:space="preserve"> e/ou da respectiva Controlada da Companhia, de acordo com as mais recentes demonstrações financeiras </w:t>
      </w:r>
      <w:r w:rsidR="002826E6">
        <w:rPr>
          <w:szCs w:val="18"/>
        </w:rPr>
        <w:t>(consolidadas, se aplicável) de tal Controlada</w:t>
      </w:r>
      <w:r w:rsidR="00555F35" w:rsidRPr="007645A7">
        <w:rPr>
          <w:szCs w:val="26"/>
        </w:rPr>
        <w:t>;</w:t>
      </w:r>
      <w:r w:rsidR="006B6BAD">
        <w:rPr>
          <w:szCs w:val="26"/>
        </w:rPr>
        <w:t xml:space="preserve"> </w:t>
      </w:r>
      <w:r w:rsidR="00F84C31">
        <w:rPr>
          <w:szCs w:val="26"/>
        </w:rPr>
        <w:t>ou</w:t>
      </w:r>
      <w:r w:rsidR="006B6BAD">
        <w:rPr>
          <w:szCs w:val="26"/>
        </w:rPr>
        <w:t xml:space="preserve"> (c) </w:t>
      </w:r>
      <w:r w:rsidR="007A20B3">
        <w:rPr>
          <w:szCs w:val="26"/>
        </w:rPr>
        <w:t xml:space="preserve">quando realizada </w:t>
      </w:r>
      <w:r w:rsidR="00BB2F6F">
        <w:rPr>
          <w:szCs w:val="26"/>
        </w:rPr>
        <w:t xml:space="preserve">entre os Fiadores Pessoa Jurídica, </w:t>
      </w:r>
      <w:r w:rsidR="006B6BAD">
        <w:rPr>
          <w:szCs w:val="26"/>
        </w:rPr>
        <w:t>se referida alienação tenha sido realizada em condições usuais de mercado (</w:t>
      </w:r>
      <w:r w:rsidR="006B6BAD" w:rsidRPr="00960FFD">
        <w:rPr>
          <w:i/>
          <w:szCs w:val="26"/>
        </w:rPr>
        <w:t>arms length</w:t>
      </w:r>
      <w:r w:rsidR="006B6BAD">
        <w:rPr>
          <w:szCs w:val="26"/>
        </w:rPr>
        <w:t>);</w:t>
      </w:r>
      <w:r w:rsidR="00012D52">
        <w:rPr>
          <w:szCs w:val="26"/>
        </w:rPr>
        <w:t xml:space="preserve"> </w:t>
      </w:r>
    </w:p>
    <w:p w:rsidR="00555F35" w:rsidRDefault="00555F35" w:rsidP="00960FFD">
      <w:pPr>
        <w:numPr>
          <w:ilvl w:val="6"/>
          <w:numId w:val="24"/>
        </w:numPr>
        <w:rPr>
          <w:szCs w:val="26"/>
        </w:rPr>
      </w:pPr>
      <w:r w:rsidRPr="007645A7">
        <w:rPr>
          <w:szCs w:val="26"/>
        </w:rPr>
        <w:t>desapropriação, confisco ou qualquer outro ato de qualquer entidade governamental de qualquer jurisdição que resulte na perda, pela Companhia</w:t>
      </w:r>
      <w:r w:rsidR="00012D52">
        <w:rPr>
          <w:szCs w:val="26"/>
        </w:rPr>
        <w:t xml:space="preserve"> e/ou pelos Fiadores</w:t>
      </w:r>
      <w:r w:rsidRPr="007645A7">
        <w:rPr>
          <w:szCs w:val="26"/>
        </w:rPr>
        <w:t xml:space="preserve">, </w:t>
      </w:r>
      <w:r w:rsidR="00FE575D">
        <w:rPr>
          <w:szCs w:val="26"/>
        </w:rPr>
        <w:t xml:space="preserve">de propriedade </w:t>
      </w:r>
      <w:r w:rsidR="00FE575D" w:rsidRPr="007645A7">
        <w:rPr>
          <w:szCs w:val="26"/>
        </w:rPr>
        <w:t xml:space="preserve">e/ou da posse direta ou indireta </w:t>
      </w:r>
      <w:r w:rsidR="00FE575D">
        <w:rPr>
          <w:szCs w:val="26"/>
        </w:rPr>
        <w:t xml:space="preserve">de seus ativos </w:t>
      </w:r>
      <w:r w:rsidR="00CC4376">
        <w:rPr>
          <w:szCs w:val="26"/>
        </w:rPr>
        <w:t xml:space="preserve">que envolva valores, individual ou agregado, igual ou superior a 10% (dez por cento) do ativo total da Companhia apurado de acordo com </w:t>
      </w:r>
      <w:r w:rsidR="00E0276E">
        <w:rPr>
          <w:szCs w:val="26"/>
        </w:rPr>
        <w:t xml:space="preserve">as mais recentes </w:t>
      </w:r>
      <w:r w:rsidR="00E0276E">
        <w:rPr>
          <w:szCs w:val="18"/>
        </w:rPr>
        <w:t>Demonstrações Financeiras Consolidadas da Companhia</w:t>
      </w:r>
      <w:r w:rsidRPr="007645A7">
        <w:rPr>
          <w:szCs w:val="26"/>
        </w:rPr>
        <w:t>;</w:t>
      </w:r>
      <w:r w:rsidR="00512BA6">
        <w:rPr>
          <w:szCs w:val="26"/>
        </w:rPr>
        <w:t xml:space="preserve"> </w:t>
      </w:r>
    </w:p>
    <w:p w:rsidR="00073F73" w:rsidRDefault="00073F73" w:rsidP="00960FFD">
      <w:pPr>
        <w:numPr>
          <w:ilvl w:val="6"/>
          <w:numId w:val="24"/>
        </w:numPr>
        <w:rPr>
          <w:szCs w:val="26"/>
        </w:rPr>
      </w:pPr>
      <w:r>
        <w:rPr>
          <w:szCs w:val="26"/>
        </w:rPr>
        <w:t>(</w:t>
      </w:r>
      <w:r w:rsidR="00495A51">
        <w:rPr>
          <w:szCs w:val="26"/>
        </w:rPr>
        <w:t>a</w:t>
      </w:r>
      <w:r>
        <w:rPr>
          <w:szCs w:val="26"/>
        </w:rPr>
        <w:t>) </w:t>
      </w:r>
      <w:r w:rsidRPr="00073F73">
        <w:rPr>
          <w:szCs w:val="26"/>
        </w:rPr>
        <w:t>comprova</w:t>
      </w:r>
      <w:r>
        <w:rPr>
          <w:szCs w:val="26"/>
        </w:rPr>
        <w:t>ção de violação</w:t>
      </w:r>
      <w:r w:rsidRPr="00073F73">
        <w:rPr>
          <w:szCs w:val="26"/>
        </w:rPr>
        <w:t xml:space="preserve"> </w:t>
      </w:r>
      <w:r w:rsidR="002D31FC" w:rsidRPr="00073F73">
        <w:rPr>
          <w:szCs w:val="26"/>
        </w:rPr>
        <w:t xml:space="preserve">pela </w:t>
      </w:r>
      <w:r w:rsidR="002D31FC">
        <w:rPr>
          <w:szCs w:val="26"/>
        </w:rPr>
        <w:t>Companhia</w:t>
      </w:r>
      <w:r w:rsidR="002D31FC" w:rsidRPr="00073F73">
        <w:rPr>
          <w:szCs w:val="26"/>
        </w:rPr>
        <w:t xml:space="preserve">, </w:t>
      </w:r>
      <w:r w:rsidR="002D31FC">
        <w:rPr>
          <w:szCs w:val="26"/>
        </w:rPr>
        <w:t>por qua</w:t>
      </w:r>
      <w:r w:rsidR="00A73FE0">
        <w:rPr>
          <w:szCs w:val="26"/>
        </w:rPr>
        <w:t>lq</w:t>
      </w:r>
      <w:r w:rsidR="002D31FC">
        <w:rPr>
          <w:szCs w:val="26"/>
        </w:rPr>
        <w:t xml:space="preserve">uer de </w:t>
      </w:r>
      <w:r w:rsidR="002D31FC" w:rsidRPr="00073F73">
        <w:rPr>
          <w:szCs w:val="26"/>
        </w:rPr>
        <w:t>sua</w:t>
      </w:r>
      <w:r w:rsidR="002D31FC">
        <w:rPr>
          <w:szCs w:val="26"/>
        </w:rPr>
        <w:t>s</w:t>
      </w:r>
      <w:r w:rsidR="002D31FC" w:rsidRPr="00073F73">
        <w:rPr>
          <w:szCs w:val="26"/>
        </w:rPr>
        <w:t xml:space="preserve"> </w:t>
      </w:r>
      <w:r w:rsidR="002D31FC">
        <w:rPr>
          <w:szCs w:val="26"/>
        </w:rPr>
        <w:t>C</w:t>
      </w:r>
      <w:r w:rsidR="002D31FC" w:rsidRPr="00073F73">
        <w:rPr>
          <w:szCs w:val="26"/>
        </w:rPr>
        <w:t>ontrolada</w:t>
      </w:r>
      <w:r w:rsidR="002D31FC">
        <w:rPr>
          <w:szCs w:val="26"/>
        </w:rPr>
        <w:t>s</w:t>
      </w:r>
      <w:r w:rsidR="002D31FC" w:rsidRPr="00073F73">
        <w:rPr>
          <w:szCs w:val="26"/>
        </w:rPr>
        <w:t xml:space="preserve"> ou </w:t>
      </w:r>
      <w:r w:rsidR="002D31FC">
        <w:rPr>
          <w:szCs w:val="26"/>
        </w:rPr>
        <w:t>por qualquer dos</w:t>
      </w:r>
      <w:r w:rsidR="002D31FC" w:rsidRPr="00073F73">
        <w:rPr>
          <w:szCs w:val="26"/>
        </w:rPr>
        <w:t xml:space="preserve"> </w:t>
      </w:r>
      <w:r w:rsidR="002D31FC">
        <w:rPr>
          <w:szCs w:val="26"/>
        </w:rPr>
        <w:t>Fiadores</w:t>
      </w:r>
      <w:r w:rsidR="00394B4C">
        <w:rPr>
          <w:szCs w:val="26"/>
        </w:rPr>
        <w:t>,</w:t>
      </w:r>
      <w:r w:rsidR="002D31FC" w:rsidRPr="00073F73">
        <w:rPr>
          <w:szCs w:val="26"/>
        </w:rPr>
        <w:t xml:space="preserve"> </w:t>
      </w:r>
      <w:r w:rsidRPr="00073F73">
        <w:rPr>
          <w:szCs w:val="26"/>
        </w:rPr>
        <w:t>por meio de decisão ou sentença judicial, mesmo que em primeira instância</w:t>
      </w:r>
      <w:r>
        <w:rPr>
          <w:szCs w:val="26"/>
        </w:rPr>
        <w:t>;</w:t>
      </w:r>
      <w:r w:rsidRPr="00073F73">
        <w:rPr>
          <w:szCs w:val="26"/>
        </w:rPr>
        <w:t xml:space="preserve"> ou </w:t>
      </w:r>
      <w:r>
        <w:rPr>
          <w:szCs w:val="26"/>
        </w:rPr>
        <w:t>(</w:t>
      </w:r>
      <w:r w:rsidR="00495A51">
        <w:rPr>
          <w:szCs w:val="26"/>
        </w:rPr>
        <w:t>b</w:t>
      </w:r>
      <w:r>
        <w:rPr>
          <w:szCs w:val="26"/>
        </w:rPr>
        <w:t xml:space="preserve">) apuração de </w:t>
      </w:r>
      <w:r w:rsidRPr="00073F73">
        <w:rPr>
          <w:szCs w:val="26"/>
        </w:rPr>
        <w:t xml:space="preserve">indício de violação por meio de instauração de inquérito ou outro tipo de investigação governamental, </w:t>
      </w:r>
      <w:r w:rsidR="00495A51">
        <w:rPr>
          <w:szCs w:val="26"/>
        </w:rPr>
        <w:t xml:space="preserve">em qualquer caso, </w:t>
      </w:r>
      <w:r w:rsidRPr="00073F73">
        <w:rPr>
          <w:szCs w:val="26"/>
        </w:rPr>
        <w:t xml:space="preserve">de qualquer dispositivo de qualquer </w:t>
      </w:r>
      <w:r w:rsidR="00495A51">
        <w:rPr>
          <w:szCs w:val="26"/>
        </w:rPr>
        <w:t>l</w:t>
      </w:r>
      <w:r w:rsidRPr="00073F73">
        <w:rPr>
          <w:szCs w:val="26"/>
        </w:rPr>
        <w:t xml:space="preserve">ei ou regulamento </w:t>
      </w:r>
      <w:r w:rsidR="002D31FC">
        <w:rPr>
          <w:szCs w:val="26"/>
        </w:rPr>
        <w:t xml:space="preserve">que tratar da </w:t>
      </w:r>
      <w:r w:rsidR="002D31FC" w:rsidRPr="00073F73">
        <w:rPr>
          <w:szCs w:val="26"/>
        </w:rPr>
        <w:t xml:space="preserve">prática de corrupção ou atos lesivos à administração pública, incluindo a </w:t>
      </w:r>
      <w:r w:rsidR="002D31FC">
        <w:rPr>
          <w:szCs w:val="26"/>
        </w:rPr>
        <w:t>Legislação Anticorrupção</w:t>
      </w:r>
      <w:r w:rsidR="002D31FC" w:rsidRPr="00073F73">
        <w:rPr>
          <w:szCs w:val="26"/>
        </w:rPr>
        <w:t xml:space="preserve"> </w:t>
      </w:r>
      <w:r w:rsidRPr="00073F73">
        <w:rPr>
          <w:szCs w:val="26"/>
        </w:rPr>
        <w:t xml:space="preserve">a que a </w:t>
      </w:r>
      <w:r w:rsidR="00EC1EBB">
        <w:rPr>
          <w:szCs w:val="26"/>
        </w:rPr>
        <w:t>Companhia</w:t>
      </w:r>
      <w:r w:rsidRPr="00073F73">
        <w:rPr>
          <w:szCs w:val="26"/>
        </w:rPr>
        <w:t xml:space="preserve">, </w:t>
      </w:r>
      <w:r w:rsidR="00195A90">
        <w:rPr>
          <w:szCs w:val="26"/>
        </w:rPr>
        <w:t xml:space="preserve">quaisquer de </w:t>
      </w:r>
      <w:r w:rsidRPr="00073F73">
        <w:rPr>
          <w:szCs w:val="26"/>
        </w:rPr>
        <w:t>sua</w:t>
      </w:r>
      <w:r w:rsidR="00195A90">
        <w:rPr>
          <w:szCs w:val="26"/>
        </w:rPr>
        <w:t>s</w:t>
      </w:r>
      <w:r w:rsidRPr="00073F73">
        <w:rPr>
          <w:szCs w:val="26"/>
        </w:rPr>
        <w:t xml:space="preserve"> </w:t>
      </w:r>
      <w:r w:rsidR="00EC1EBB">
        <w:rPr>
          <w:szCs w:val="26"/>
        </w:rPr>
        <w:t>C</w:t>
      </w:r>
      <w:r w:rsidRPr="00073F73">
        <w:rPr>
          <w:szCs w:val="26"/>
        </w:rPr>
        <w:t>ontrolada</w:t>
      </w:r>
      <w:r w:rsidR="00195A90">
        <w:rPr>
          <w:szCs w:val="26"/>
        </w:rPr>
        <w:t>s</w:t>
      </w:r>
      <w:r w:rsidRPr="00073F73">
        <w:rPr>
          <w:szCs w:val="26"/>
        </w:rPr>
        <w:t xml:space="preserve"> ou </w:t>
      </w:r>
      <w:r w:rsidR="00EC1EBB">
        <w:rPr>
          <w:szCs w:val="26"/>
        </w:rPr>
        <w:t>qualquer dos</w:t>
      </w:r>
      <w:r w:rsidRPr="00073F73">
        <w:rPr>
          <w:szCs w:val="26"/>
        </w:rPr>
        <w:t xml:space="preserve"> </w:t>
      </w:r>
      <w:r w:rsidR="00EC1EBB">
        <w:rPr>
          <w:szCs w:val="26"/>
        </w:rPr>
        <w:t xml:space="preserve">Fiadores </w:t>
      </w:r>
      <w:r w:rsidRPr="00073F73">
        <w:rPr>
          <w:szCs w:val="26"/>
        </w:rPr>
        <w:t>esteja</w:t>
      </w:r>
      <w:r w:rsidR="00EC1EBB">
        <w:rPr>
          <w:szCs w:val="26"/>
        </w:rPr>
        <w:t>m</w:t>
      </w:r>
      <w:r w:rsidRPr="00073F73">
        <w:rPr>
          <w:szCs w:val="26"/>
        </w:rPr>
        <w:t xml:space="preserve"> </w:t>
      </w:r>
      <w:r w:rsidR="00D21AFE">
        <w:rPr>
          <w:szCs w:val="26"/>
        </w:rPr>
        <w:t>sujeitos</w:t>
      </w:r>
      <w:r w:rsidRPr="00073F73">
        <w:rPr>
          <w:szCs w:val="26"/>
        </w:rPr>
        <w:t>;</w:t>
      </w:r>
    </w:p>
    <w:p w:rsidR="0014314E" w:rsidRDefault="00F01121" w:rsidP="00960FFD">
      <w:pPr>
        <w:numPr>
          <w:ilvl w:val="6"/>
          <w:numId w:val="24"/>
        </w:numPr>
        <w:rPr>
          <w:szCs w:val="26"/>
        </w:rPr>
      </w:pPr>
      <w:r w:rsidRPr="008D5E0A">
        <w:rPr>
          <w:szCs w:val="26"/>
        </w:rPr>
        <w:t xml:space="preserve">contratação </w:t>
      </w:r>
      <w:r w:rsidR="00012D52">
        <w:rPr>
          <w:szCs w:val="26"/>
        </w:rPr>
        <w:t xml:space="preserve">pela </w:t>
      </w:r>
      <w:r w:rsidR="004465CD">
        <w:rPr>
          <w:szCs w:val="26"/>
        </w:rPr>
        <w:t>Companhia</w:t>
      </w:r>
      <w:r w:rsidR="00012D52">
        <w:rPr>
          <w:szCs w:val="26"/>
        </w:rPr>
        <w:t xml:space="preserve"> e/ou </w:t>
      </w:r>
      <w:r w:rsidR="00A165BA">
        <w:rPr>
          <w:szCs w:val="26"/>
        </w:rPr>
        <w:t>por qualquer d</w:t>
      </w:r>
      <w:r w:rsidR="004465CD">
        <w:rPr>
          <w:szCs w:val="26"/>
        </w:rPr>
        <w:t>o</w:t>
      </w:r>
      <w:r w:rsidR="00A165BA">
        <w:rPr>
          <w:szCs w:val="26"/>
        </w:rPr>
        <w:t>s Fiadores Pessoa Jurídica</w:t>
      </w:r>
      <w:r w:rsidR="00012D52">
        <w:rPr>
          <w:szCs w:val="26"/>
        </w:rPr>
        <w:t xml:space="preserve"> </w:t>
      </w:r>
      <w:r w:rsidRPr="008D5E0A">
        <w:rPr>
          <w:szCs w:val="26"/>
        </w:rPr>
        <w:t>de qualquer Dívida Financeira</w:t>
      </w:r>
      <w:r w:rsidR="00CA44A7" w:rsidRPr="008D5E0A">
        <w:rPr>
          <w:szCs w:val="26"/>
        </w:rPr>
        <w:t xml:space="preserve"> </w:t>
      </w:r>
      <w:r w:rsidR="00A74B7A">
        <w:rPr>
          <w:szCs w:val="26"/>
        </w:rPr>
        <w:t xml:space="preserve">Não Incentivada </w:t>
      </w:r>
      <w:r w:rsidR="00CA44A7" w:rsidRPr="004F5875">
        <w:rPr>
          <w:szCs w:val="26"/>
        </w:rPr>
        <w:t>em valor, individual ou agregado, igual ou superior a R$</w:t>
      </w:r>
      <w:r w:rsidR="004E4634">
        <w:rPr>
          <w:szCs w:val="26"/>
        </w:rPr>
        <w:t>5.000.000,00</w:t>
      </w:r>
      <w:r w:rsidR="004E4634" w:rsidRPr="004F5875">
        <w:rPr>
          <w:szCs w:val="26"/>
        </w:rPr>
        <w:t xml:space="preserve"> </w:t>
      </w:r>
      <w:r w:rsidR="00CA44A7" w:rsidRPr="00F21745">
        <w:rPr>
          <w:szCs w:val="26"/>
        </w:rPr>
        <w:t>(</w:t>
      </w:r>
      <w:r w:rsidR="004E4634">
        <w:rPr>
          <w:szCs w:val="26"/>
        </w:rPr>
        <w:t>cinco milhões de reais</w:t>
      </w:r>
      <w:r w:rsidR="00CA44A7" w:rsidRPr="004F5875">
        <w:rPr>
          <w:szCs w:val="26"/>
        </w:rPr>
        <w:t>), atualizados anualmente, a partir da Data de Emis</w:t>
      </w:r>
      <w:r w:rsidR="00CA44A7" w:rsidRPr="00F21745">
        <w:rPr>
          <w:szCs w:val="26"/>
        </w:rPr>
        <w:t>são, pela variação positiva do IPCA, ou seu equivalente em outras moedas</w:t>
      </w:r>
      <w:r w:rsidR="003813EC">
        <w:rPr>
          <w:szCs w:val="26"/>
        </w:rPr>
        <w:t>, exceto se</w:t>
      </w:r>
      <w:r w:rsidR="003813EC" w:rsidRPr="003813EC">
        <w:rPr>
          <w:szCs w:val="26"/>
        </w:rPr>
        <w:t>, cumulativamente</w:t>
      </w:r>
      <w:r w:rsidR="003813EC">
        <w:rPr>
          <w:szCs w:val="26"/>
        </w:rPr>
        <w:t xml:space="preserve"> </w:t>
      </w:r>
      <w:r w:rsidR="003813EC">
        <w:t>(i) seja subordinada ao pagamento das Debêntures; (ii) possua data de vencimento posterior à Data de Vencimento; (iii) vede qualquer amortização antes da liquidação integral das obrigações decorrentes das Debêntures; e (v) tenha como finalidade exclusiva o pagamento de quaisquer obrigações assumidas pela Companhia no âmbito dos Documentos das Obrigações Garantidas</w:t>
      </w:r>
      <w:r w:rsidR="000D47DA">
        <w:rPr>
          <w:szCs w:val="26"/>
        </w:rPr>
        <w:t>;</w:t>
      </w:r>
      <w:r w:rsidR="00BF45F8">
        <w:rPr>
          <w:szCs w:val="26"/>
        </w:rPr>
        <w:t xml:space="preserve"> </w:t>
      </w:r>
    </w:p>
    <w:p w:rsidR="00727F4F" w:rsidRDefault="00727F4F" w:rsidP="00960FFD">
      <w:pPr>
        <w:numPr>
          <w:ilvl w:val="6"/>
          <w:numId w:val="24"/>
        </w:numPr>
        <w:rPr>
          <w:szCs w:val="26"/>
        </w:rPr>
      </w:pPr>
      <w:r w:rsidRPr="008D5E0A">
        <w:rPr>
          <w:szCs w:val="26"/>
        </w:rPr>
        <w:t xml:space="preserve">contratação </w:t>
      </w:r>
      <w:r>
        <w:rPr>
          <w:szCs w:val="26"/>
        </w:rPr>
        <w:t xml:space="preserve">pela Companhia e/ou por qualquer dos Fiadores Pessoa Jurídica </w:t>
      </w:r>
      <w:r w:rsidRPr="008D5E0A">
        <w:rPr>
          <w:szCs w:val="26"/>
        </w:rPr>
        <w:t xml:space="preserve">de qualquer </w:t>
      </w:r>
      <w:r>
        <w:rPr>
          <w:szCs w:val="26"/>
        </w:rPr>
        <w:t>Dívida Financeira Incentivada em valor, individual ou agregado, igual ou superior a R$</w:t>
      </w:r>
      <w:r w:rsidR="009257E7">
        <w:rPr>
          <w:szCs w:val="26"/>
        </w:rPr>
        <w:t xml:space="preserve">10.000.000,00 </w:t>
      </w:r>
      <w:r w:rsidR="00675BC0" w:rsidRPr="00F21745">
        <w:rPr>
          <w:szCs w:val="26"/>
        </w:rPr>
        <w:t>(</w:t>
      </w:r>
      <w:r w:rsidR="009257E7">
        <w:rPr>
          <w:szCs w:val="26"/>
        </w:rPr>
        <w:t>dez milhões de reais</w:t>
      </w:r>
      <w:r w:rsidR="00675BC0" w:rsidRPr="004F5875">
        <w:rPr>
          <w:szCs w:val="26"/>
        </w:rPr>
        <w:t>)</w:t>
      </w:r>
      <w:r w:rsidRPr="004F5875">
        <w:rPr>
          <w:szCs w:val="26"/>
        </w:rPr>
        <w:t>, atualizados anualmente, a partir da Data de Emis</w:t>
      </w:r>
      <w:r w:rsidRPr="00F21745">
        <w:rPr>
          <w:szCs w:val="26"/>
        </w:rPr>
        <w:t>são, pela variação positiva do IPCA, ou seu equivalente em outras moedas</w:t>
      </w:r>
      <w:r>
        <w:rPr>
          <w:szCs w:val="26"/>
        </w:rPr>
        <w:t>;</w:t>
      </w:r>
    </w:p>
    <w:p w:rsidR="00012D52" w:rsidRDefault="00CE10B8" w:rsidP="00F935DA">
      <w:pPr>
        <w:numPr>
          <w:ilvl w:val="6"/>
          <w:numId w:val="24"/>
        </w:numPr>
        <w:rPr>
          <w:szCs w:val="26"/>
        </w:rPr>
      </w:pPr>
      <w:r>
        <w:rPr>
          <w:szCs w:val="26"/>
        </w:rPr>
        <w:t>não contrata</w:t>
      </w:r>
      <w:r w:rsidR="00F31E51">
        <w:rPr>
          <w:szCs w:val="26"/>
        </w:rPr>
        <w:t>ção de</w:t>
      </w:r>
      <w:r>
        <w:rPr>
          <w:szCs w:val="26"/>
        </w:rPr>
        <w:t xml:space="preserve"> qualquer dos Auditores Independentes para auditar as </w:t>
      </w:r>
      <w:r w:rsidR="00B80E57">
        <w:rPr>
          <w:szCs w:val="26"/>
        </w:rPr>
        <w:t>(a) </w:t>
      </w:r>
      <w:r>
        <w:rPr>
          <w:szCs w:val="26"/>
        </w:rPr>
        <w:t xml:space="preserve">Demonstrações Financeiras Consolidadas </w:t>
      </w:r>
      <w:r w:rsidR="006F0442">
        <w:rPr>
          <w:szCs w:val="26"/>
        </w:rPr>
        <w:t xml:space="preserve">Anuais </w:t>
      </w:r>
      <w:r>
        <w:rPr>
          <w:szCs w:val="26"/>
        </w:rPr>
        <w:t>Auditadas da Companhia</w:t>
      </w:r>
      <w:r w:rsidR="00B80E57">
        <w:rPr>
          <w:szCs w:val="26"/>
        </w:rPr>
        <w:t xml:space="preserve"> e</w:t>
      </w:r>
      <w:r w:rsidR="00857B27">
        <w:rPr>
          <w:szCs w:val="26"/>
        </w:rPr>
        <w:t xml:space="preserve"> as </w:t>
      </w:r>
      <w:r w:rsidR="00857B27" w:rsidRPr="00824B09">
        <w:rPr>
          <w:szCs w:val="26"/>
        </w:rPr>
        <w:t>Demonstrações Financeiras Consolidadas Semestrais Auditadas da Companhia</w:t>
      </w:r>
      <w:r w:rsidR="00B80E57" w:rsidRPr="00B80E57">
        <w:rPr>
          <w:szCs w:val="26"/>
        </w:rPr>
        <w:t xml:space="preserve"> </w:t>
      </w:r>
      <w:r w:rsidR="006C06EF">
        <w:rPr>
          <w:szCs w:val="26"/>
        </w:rPr>
        <w:t xml:space="preserve">relativas ao semestre a ser encerrado a partir de </w:t>
      </w:r>
      <w:r w:rsidR="00B80E57">
        <w:rPr>
          <w:szCs w:val="26"/>
        </w:rPr>
        <w:t>30 de junho de 2020, inclusive; e (b) </w:t>
      </w:r>
      <w:r w:rsidR="001B7635">
        <w:rPr>
          <w:szCs w:val="26"/>
        </w:rPr>
        <w:t xml:space="preserve">as Demonstrações Financeiras Consolidadas </w:t>
      </w:r>
      <w:r w:rsidR="00CC7BFC">
        <w:rPr>
          <w:szCs w:val="26"/>
        </w:rPr>
        <w:t xml:space="preserve">Anuais </w:t>
      </w:r>
      <w:r w:rsidR="001B7635">
        <w:rPr>
          <w:szCs w:val="26"/>
        </w:rPr>
        <w:t>Auditadas d</w:t>
      </w:r>
      <w:r w:rsidR="002E1222">
        <w:rPr>
          <w:szCs w:val="26"/>
        </w:rPr>
        <w:t>o</w:t>
      </w:r>
      <w:r w:rsidR="001B7635">
        <w:rPr>
          <w:szCs w:val="26"/>
        </w:rPr>
        <w:t>s Fiador</w:t>
      </w:r>
      <w:r w:rsidR="002E1222">
        <w:rPr>
          <w:szCs w:val="26"/>
        </w:rPr>
        <w:t>e</w:t>
      </w:r>
      <w:r w:rsidR="001B7635">
        <w:rPr>
          <w:szCs w:val="26"/>
        </w:rPr>
        <w:t xml:space="preserve">s Pessoa Jurídica </w:t>
      </w:r>
      <w:r w:rsidR="00857B27">
        <w:rPr>
          <w:szCs w:val="26"/>
        </w:rPr>
        <w:t xml:space="preserve">e as </w:t>
      </w:r>
      <w:r w:rsidR="00857B27" w:rsidRPr="00DA7CFC">
        <w:rPr>
          <w:szCs w:val="26"/>
        </w:rPr>
        <w:t xml:space="preserve">Demonstrações Financeiras Consolidadas Semestrais Auditadas </w:t>
      </w:r>
      <w:r w:rsidR="00857B27">
        <w:rPr>
          <w:szCs w:val="26"/>
        </w:rPr>
        <w:t xml:space="preserve">dos Fiadores Pessoa Jurídica </w:t>
      </w:r>
      <w:r w:rsidR="00876F4C">
        <w:rPr>
          <w:szCs w:val="26"/>
        </w:rPr>
        <w:t xml:space="preserve">relativas ao semestre a ser encerrado </w:t>
      </w:r>
      <w:r w:rsidR="00717969">
        <w:rPr>
          <w:szCs w:val="26"/>
        </w:rPr>
        <w:t xml:space="preserve">a partir de </w:t>
      </w:r>
      <w:r w:rsidR="00876F4C">
        <w:rPr>
          <w:szCs w:val="26"/>
        </w:rPr>
        <w:t>30 de junho de </w:t>
      </w:r>
      <w:r w:rsidR="000E0761">
        <w:rPr>
          <w:szCs w:val="26"/>
        </w:rPr>
        <w:t>202</w:t>
      </w:r>
      <w:r w:rsidR="005D0CC0">
        <w:rPr>
          <w:szCs w:val="26"/>
        </w:rPr>
        <w:t>0</w:t>
      </w:r>
      <w:r w:rsidR="00876F4C">
        <w:rPr>
          <w:szCs w:val="26"/>
        </w:rPr>
        <w:t>, inclusive</w:t>
      </w:r>
      <w:r>
        <w:rPr>
          <w:szCs w:val="26"/>
        </w:rPr>
        <w:t>;</w:t>
      </w:r>
    </w:p>
    <w:p w:rsidR="00A901F9" w:rsidRDefault="00FA5A68" w:rsidP="00960FFD">
      <w:pPr>
        <w:numPr>
          <w:ilvl w:val="6"/>
          <w:numId w:val="24"/>
        </w:numPr>
        <w:rPr>
          <w:szCs w:val="26"/>
        </w:rPr>
      </w:pPr>
      <w:r w:rsidRPr="00FA5A68">
        <w:rPr>
          <w:szCs w:val="26"/>
        </w:rPr>
        <w:t>perda, cancelamento, suspensão ou não renovação de quaisquer dos benefícios fiscais estaduais e federais outorgados à Companhia, à DB3, à MOBCOM ou à MOB Telecomunicações, incluindo, mas não se limitando, o benefício fiscal obtido pela MOB Telecomunicações junto à Superintendência do Desenvolvimento do Nordeste – Sudene, processo n.º 59334.001616/2017</w:t>
      </w:r>
      <w:r w:rsidR="00354756">
        <w:rPr>
          <w:szCs w:val="26"/>
        </w:rPr>
        <w:t>–</w:t>
      </w:r>
      <w:r w:rsidRPr="00FA5A68">
        <w:rPr>
          <w:szCs w:val="26"/>
        </w:rPr>
        <w:t>25, datado de 23 de agosto de 2017 (Laudo Constitutivo n.º 218, de 27 de dezembro de 2017)</w:t>
      </w:r>
      <w:r w:rsidR="009E1AA1">
        <w:rPr>
          <w:szCs w:val="26"/>
        </w:rPr>
        <w:t>;</w:t>
      </w:r>
      <w:r w:rsidR="00A901F9">
        <w:rPr>
          <w:szCs w:val="26"/>
        </w:rPr>
        <w:t xml:space="preserve"> </w:t>
      </w:r>
    </w:p>
    <w:p w:rsidR="00CE10B8" w:rsidRDefault="007A157C" w:rsidP="00960FFD">
      <w:pPr>
        <w:numPr>
          <w:ilvl w:val="6"/>
          <w:numId w:val="24"/>
        </w:numPr>
        <w:rPr>
          <w:szCs w:val="26"/>
        </w:rPr>
      </w:pPr>
      <w:r w:rsidRPr="009805F4">
        <w:rPr>
          <w:szCs w:val="26"/>
        </w:rPr>
        <w:t xml:space="preserve">exclusivamente com relação aos Fiadores Pessoa Física, </w:t>
      </w:r>
      <w:r w:rsidR="00C9502B">
        <w:rPr>
          <w:szCs w:val="26"/>
        </w:rPr>
        <w:t xml:space="preserve">qualquer </w:t>
      </w:r>
      <w:r w:rsidR="00645DF9">
        <w:rPr>
          <w:szCs w:val="26"/>
        </w:rPr>
        <w:t>envolvimento</w:t>
      </w:r>
      <w:r w:rsidR="00645DF9" w:rsidRPr="009805F4">
        <w:rPr>
          <w:szCs w:val="26"/>
        </w:rPr>
        <w:t xml:space="preserve"> </w:t>
      </w:r>
      <w:r w:rsidR="00E3191E">
        <w:rPr>
          <w:szCs w:val="26"/>
        </w:rPr>
        <w:t>comercial</w:t>
      </w:r>
      <w:r w:rsidR="008F5F9E">
        <w:rPr>
          <w:szCs w:val="26"/>
        </w:rPr>
        <w:t xml:space="preserve">, prestação de serviços </w:t>
      </w:r>
      <w:r w:rsidR="00C9502B">
        <w:rPr>
          <w:szCs w:val="26"/>
        </w:rPr>
        <w:t xml:space="preserve">de consultoria, realização de serviços de qualquer natureza e/ou </w:t>
      </w:r>
      <w:r w:rsidR="005D763D" w:rsidRPr="009805F4">
        <w:rPr>
          <w:szCs w:val="26"/>
        </w:rPr>
        <w:t xml:space="preserve">qualquer participação societária ou interesse econômico e/ou político em qualquer </w:t>
      </w:r>
      <w:r w:rsidR="00BD07D6" w:rsidRPr="009805F4">
        <w:rPr>
          <w:szCs w:val="26"/>
        </w:rPr>
        <w:t xml:space="preserve">pessoa jurídica, fundo de investimento, condomínio ou qualquer negócio que exerça qualquer das atividades </w:t>
      </w:r>
      <w:r w:rsidR="00505EC5">
        <w:rPr>
          <w:szCs w:val="26"/>
        </w:rPr>
        <w:t>realizadas</w:t>
      </w:r>
      <w:r w:rsidR="00BD07D6" w:rsidRPr="009805F4">
        <w:rPr>
          <w:szCs w:val="26"/>
        </w:rPr>
        <w:t xml:space="preserve"> pela </w:t>
      </w:r>
      <w:r w:rsidR="00FE602C" w:rsidRPr="009805F4">
        <w:rPr>
          <w:szCs w:val="26"/>
        </w:rPr>
        <w:t>Companhia, pela DB3, pela MOBCOM e/ou pela MOB Telecomunicações</w:t>
      </w:r>
      <w:r w:rsidR="005D763D" w:rsidRPr="009805F4">
        <w:rPr>
          <w:szCs w:val="26"/>
        </w:rPr>
        <w:t>, incluindo, mas não se limitando, a atuação na qualidade de empregadores, empregados, mandatários, proprietários, agentes, associados, sócios, acionistas ou detentores de participação, títulos ou outros valores mobiliários, prestador de serviços, autônomo, representante comercial, operador, licenciadores, licenciados, franqueadores, franqueados, distribuidores, consultores, fornecedores, fideicomissários</w:t>
      </w:r>
      <w:r w:rsidR="00FE602C" w:rsidRPr="009805F4">
        <w:rPr>
          <w:szCs w:val="26"/>
        </w:rPr>
        <w:t xml:space="preserve"> ou</w:t>
      </w:r>
      <w:r w:rsidR="005D763D" w:rsidRPr="009805F4">
        <w:rPr>
          <w:szCs w:val="26"/>
        </w:rPr>
        <w:t xml:space="preserve"> credores</w:t>
      </w:r>
      <w:r w:rsidR="00FE602C" w:rsidRPr="009805F4">
        <w:rPr>
          <w:szCs w:val="26"/>
        </w:rPr>
        <w:t>;</w:t>
      </w:r>
    </w:p>
    <w:p w:rsidR="00966D30" w:rsidRPr="00824B09" w:rsidRDefault="00D877DC" w:rsidP="00960FFD">
      <w:pPr>
        <w:numPr>
          <w:ilvl w:val="6"/>
          <w:numId w:val="24"/>
        </w:numPr>
        <w:rPr>
          <w:szCs w:val="26"/>
        </w:rPr>
      </w:pPr>
      <w:r>
        <w:t>suspensão das atividades da Companhia e/ou de qualquer d</w:t>
      </w:r>
      <w:r w:rsidR="000E33DE">
        <w:t>e</w:t>
      </w:r>
      <w:r>
        <w:t xml:space="preserve"> suas Controladas, desde que tal suspensão não seja revertida em um prazo de até 10 (dez) Dias Úteis;</w:t>
      </w:r>
    </w:p>
    <w:p w:rsidR="00AB26B3" w:rsidRPr="00824B09" w:rsidRDefault="00AB26B3" w:rsidP="00960FFD">
      <w:pPr>
        <w:numPr>
          <w:ilvl w:val="6"/>
          <w:numId w:val="24"/>
        </w:numPr>
        <w:rPr>
          <w:szCs w:val="26"/>
        </w:rPr>
      </w:pPr>
      <w:r>
        <w:t>alteraç</w:t>
      </w:r>
      <w:r w:rsidR="00A46897">
        <w:t>ão</w:t>
      </w:r>
      <w:r>
        <w:t xml:space="preserve"> na composição </w:t>
      </w:r>
      <w:r w:rsidR="00A46897">
        <w:t xml:space="preserve">acionária </w:t>
      </w:r>
      <w:r>
        <w:t xml:space="preserve">da Companhia </w:t>
      </w:r>
      <w:r w:rsidR="001C7163">
        <w:t xml:space="preserve">e/ou de qualquer de suas Controladas, exceto </w:t>
      </w:r>
      <w:r w:rsidR="00E8204E">
        <w:t xml:space="preserve">quando referida alteração </w:t>
      </w:r>
      <w:r w:rsidR="00E137A9">
        <w:t>(a) </w:t>
      </w:r>
      <w:r w:rsidR="004F4794">
        <w:t xml:space="preserve">tenha sido </w:t>
      </w:r>
      <w:r w:rsidR="001C7163">
        <w:t xml:space="preserve">realizada entre </w:t>
      </w:r>
      <w:r w:rsidR="004F4794">
        <w:t>os Fiadores Pessoa Física</w:t>
      </w:r>
      <w:r w:rsidR="00E137A9">
        <w:t>; ou (b) não acarret</w:t>
      </w:r>
      <w:r w:rsidR="00E8204E">
        <w:t>e</w:t>
      </w:r>
      <w:r w:rsidR="00E137A9">
        <w:t xml:space="preserve"> na </w:t>
      </w:r>
      <w:r w:rsidR="00E137A9" w:rsidRPr="007645A7">
        <w:rPr>
          <w:szCs w:val="26"/>
        </w:rPr>
        <w:t xml:space="preserve">alteração ou transferência </w:t>
      </w:r>
      <w:r w:rsidR="00E137A9">
        <w:t>do Controle</w:t>
      </w:r>
      <w:r>
        <w:t>;</w:t>
      </w:r>
    </w:p>
    <w:p w:rsidR="00844916" w:rsidRPr="009D788D" w:rsidRDefault="00844916" w:rsidP="00960FFD">
      <w:pPr>
        <w:numPr>
          <w:ilvl w:val="6"/>
          <w:numId w:val="24"/>
        </w:numPr>
        <w:rPr>
          <w:szCs w:val="26"/>
        </w:rPr>
      </w:pPr>
      <w:r>
        <w:t xml:space="preserve">realização de operações com partes relacionadas </w:t>
      </w:r>
      <w:r w:rsidR="00B371E0">
        <w:t>d</w:t>
      </w:r>
      <w:r>
        <w:t xml:space="preserve">a Companhia ou </w:t>
      </w:r>
      <w:r w:rsidR="00B371E0">
        <w:t xml:space="preserve">de </w:t>
      </w:r>
      <w:r>
        <w:t>qualquer de suas Controladas, exceto (a) por aumentos de capital ou adiantamentos para futuros aumentos de capital (desde que não cancelados) na DB3 e/ou na MOB Telecomunicações</w:t>
      </w:r>
      <w:r w:rsidR="005F4A31">
        <w:t>;</w:t>
      </w:r>
      <w:r>
        <w:t xml:space="preserve"> (b) se a operação tenha como objetivo a obtenção de recursos para o pagamento de qualquer obrigação pecuniária assumida nos termos desta Escritura de Emissão</w:t>
      </w:r>
      <w:r w:rsidR="005F4A31">
        <w:t>;</w:t>
      </w:r>
      <w:r>
        <w:t xml:space="preserve"> </w:t>
      </w:r>
      <w:r w:rsidR="005F4A31">
        <w:t xml:space="preserve">ou </w:t>
      </w:r>
      <w:r>
        <w:t xml:space="preserve">(c) por mútuos realizados pela Companhia, na qualidade de devedora, com quaisquer outras </w:t>
      </w:r>
      <w:r w:rsidR="006F5514">
        <w:t>Afiliadas</w:t>
      </w:r>
      <w:r>
        <w:t xml:space="preserve"> que não sejam a DB3 e/ou a MOB Telecomunicações</w:t>
      </w:r>
      <w:r w:rsidR="006F5514">
        <w:t xml:space="preserve">, </w:t>
      </w:r>
      <w:r>
        <w:t>desde que permitido pela regulamentação aplicável e que referida operação</w:t>
      </w:r>
      <w:r w:rsidR="006F101B">
        <w:t>:</w:t>
      </w:r>
      <w:r>
        <w:t xml:space="preserve"> (</w:t>
      </w:r>
      <w:r w:rsidR="006F101B">
        <w:t>i</w:t>
      </w:r>
      <w:r>
        <w:t>) seja subordinada ao pagamento das Debêntures</w:t>
      </w:r>
      <w:r w:rsidR="006F101B">
        <w:t>;</w:t>
      </w:r>
      <w:r>
        <w:t xml:space="preserve"> (</w:t>
      </w:r>
      <w:r w:rsidR="006F101B">
        <w:t>ii</w:t>
      </w:r>
      <w:r>
        <w:t>) possua data de vencimento posterior à Data de Vencimento</w:t>
      </w:r>
      <w:r w:rsidR="006F101B">
        <w:t>;</w:t>
      </w:r>
      <w:r>
        <w:t xml:space="preserve"> (</w:t>
      </w:r>
      <w:r w:rsidR="006F101B">
        <w:t>iii</w:t>
      </w:r>
      <w:r>
        <w:t xml:space="preserve">) </w:t>
      </w:r>
      <w:r w:rsidR="005F4A31">
        <w:t xml:space="preserve">não </w:t>
      </w:r>
      <w:r>
        <w:t xml:space="preserve">seja celebrada em condições </w:t>
      </w:r>
      <w:r w:rsidR="005F4A31">
        <w:t>mais</w:t>
      </w:r>
      <w:r>
        <w:t xml:space="preserve"> favoráveis para a Companhia do que </w:t>
      </w:r>
      <w:r w:rsidR="005F4A31">
        <w:t>se tivesse sido celebrada com partes não relacionadas à Companhia</w:t>
      </w:r>
      <w:r w:rsidR="003B56A2">
        <w:t xml:space="preserve"> ou à qualquer de suas Controladas</w:t>
      </w:r>
      <w:r w:rsidR="006F101B">
        <w:t>;</w:t>
      </w:r>
      <w:r>
        <w:t xml:space="preserve"> (</w:t>
      </w:r>
      <w:r w:rsidR="006F101B">
        <w:t>iv</w:t>
      </w:r>
      <w:r>
        <w:t>) ved</w:t>
      </w:r>
      <w:r w:rsidR="00265A06">
        <w:t>e</w:t>
      </w:r>
      <w:r>
        <w:t xml:space="preserve"> </w:t>
      </w:r>
      <w:r w:rsidR="00265A06">
        <w:t>qualquer</w:t>
      </w:r>
      <w:r>
        <w:t xml:space="preserve"> </w:t>
      </w:r>
      <w:r w:rsidR="00265A06">
        <w:t xml:space="preserve">amortização </w:t>
      </w:r>
      <w:r>
        <w:t>antes da liquidação integral das obrigações decorrentes das Debêntures</w:t>
      </w:r>
      <w:r w:rsidR="006F101B">
        <w:t>;</w:t>
      </w:r>
      <w:r>
        <w:t xml:space="preserve"> e (</w:t>
      </w:r>
      <w:r w:rsidR="006F101B">
        <w:t>v</w:t>
      </w:r>
      <w:r>
        <w:t>) tenha como finalidade exclusiva o pagame</w:t>
      </w:r>
      <w:r w:rsidR="00D42702">
        <w:t>n</w:t>
      </w:r>
      <w:r>
        <w:t>t</w:t>
      </w:r>
      <w:r w:rsidR="00D42702">
        <w:t>o</w:t>
      </w:r>
      <w:r>
        <w:t xml:space="preserve"> de quaisquer obrigações assumidas pela Companhia no âmbito dos Documentos </w:t>
      </w:r>
      <w:r w:rsidR="006F101B">
        <w:t>das Obrigações Garantidas;</w:t>
      </w:r>
    </w:p>
    <w:p w:rsidR="00510255" w:rsidRPr="009805F4" w:rsidRDefault="00510255" w:rsidP="00960FFD">
      <w:pPr>
        <w:numPr>
          <w:ilvl w:val="6"/>
          <w:numId w:val="24"/>
        </w:numPr>
        <w:rPr>
          <w:szCs w:val="26"/>
        </w:rPr>
      </w:pPr>
      <w:r>
        <w:rPr>
          <w:szCs w:val="26"/>
        </w:rPr>
        <w:t>caso</w:t>
      </w:r>
      <w:r w:rsidR="00A05456">
        <w:rPr>
          <w:szCs w:val="26"/>
        </w:rPr>
        <w:t xml:space="preserve"> o Parecer Tributário previsto na Cláusula </w:t>
      </w:r>
      <w:r w:rsidR="00A14155">
        <w:rPr>
          <w:szCs w:val="26"/>
        </w:rPr>
        <w:fldChar w:fldCharType="begin"/>
      </w:r>
      <w:r w:rsidR="00A14155">
        <w:rPr>
          <w:szCs w:val="26"/>
        </w:rPr>
        <w:instrText xml:space="preserve"> REF _Ref279333767 \r \p \h </w:instrText>
      </w:r>
      <w:r w:rsidR="00A14155">
        <w:rPr>
          <w:szCs w:val="26"/>
        </w:rPr>
      </w:r>
      <w:r w:rsidR="00A14155">
        <w:rPr>
          <w:szCs w:val="26"/>
        </w:rPr>
        <w:fldChar w:fldCharType="separate"/>
      </w:r>
      <w:r w:rsidR="00EB3EC1">
        <w:rPr>
          <w:szCs w:val="26"/>
        </w:rPr>
        <w:t>8.1 abaixo</w:t>
      </w:r>
      <w:r w:rsidR="00A14155">
        <w:rPr>
          <w:szCs w:val="26"/>
        </w:rPr>
        <w:fldChar w:fldCharType="end"/>
      </w:r>
      <w:r w:rsidR="00A14155">
        <w:rPr>
          <w:szCs w:val="26"/>
        </w:rPr>
        <w:t xml:space="preserve">, inciso </w:t>
      </w:r>
      <w:r w:rsidR="00A14155">
        <w:rPr>
          <w:szCs w:val="26"/>
        </w:rPr>
        <w:fldChar w:fldCharType="begin"/>
      </w:r>
      <w:r w:rsidR="00A14155">
        <w:rPr>
          <w:szCs w:val="26"/>
        </w:rPr>
        <w:instrText xml:space="preserve"> REF _Ref529799468 \n \h </w:instrText>
      </w:r>
      <w:r w:rsidR="00A14155">
        <w:rPr>
          <w:szCs w:val="26"/>
        </w:rPr>
      </w:r>
      <w:r w:rsidR="00A14155">
        <w:rPr>
          <w:szCs w:val="26"/>
        </w:rPr>
        <w:fldChar w:fldCharType="separate"/>
      </w:r>
      <w:r w:rsidR="00EB3EC1">
        <w:rPr>
          <w:szCs w:val="26"/>
        </w:rPr>
        <w:t>XXVIII</w:t>
      </w:r>
      <w:r w:rsidR="00A14155">
        <w:rPr>
          <w:szCs w:val="26"/>
        </w:rPr>
        <w:fldChar w:fldCharType="end"/>
      </w:r>
      <w:r w:rsidR="0025636E">
        <w:rPr>
          <w:szCs w:val="26"/>
        </w:rPr>
        <w:t>,</w:t>
      </w:r>
      <w:r w:rsidR="00A05456">
        <w:rPr>
          <w:szCs w:val="26"/>
        </w:rPr>
        <w:t xml:space="preserve"> </w:t>
      </w:r>
      <w:ins w:id="184" w:author="Pinheiro Guimarães" w:date="2018-11-13T13:11:00Z">
        <w:r w:rsidR="00BF5E30">
          <w:rPr>
            <w:szCs w:val="26"/>
          </w:rPr>
          <w:t xml:space="preserve">não seja entregue no prazo ou </w:t>
        </w:r>
      </w:ins>
      <w:r w:rsidR="004D5928">
        <w:rPr>
          <w:szCs w:val="26"/>
        </w:rPr>
        <w:t>aponte</w:t>
      </w:r>
      <w:r w:rsidR="00A05456">
        <w:rPr>
          <w:szCs w:val="26"/>
        </w:rPr>
        <w:t xml:space="preserve"> </w:t>
      </w:r>
      <w:r w:rsidR="004D5928">
        <w:rPr>
          <w:szCs w:val="26"/>
        </w:rPr>
        <w:t xml:space="preserve">que qualquer dos riscos tributários ali previstos foram classificados com chance de perda possível e/ou provável e </w:t>
      </w:r>
      <w:r w:rsidR="00B96BCD">
        <w:rPr>
          <w:szCs w:val="26"/>
        </w:rPr>
        <w:t xml:space="preserve">o </w:t>
      </w:r>
      <w:r w:rsidR="004D5928">
        <w:rPr>
          <w:szCs w:val="26"/>
        </w:rPr>
        <w:t xml:space="preserve">valor </w:t>
      </w:r>
      <w:r w:rsidR="00B96BCD">
        <w:rPr>
          <w:szCs w:val="26"/>
        </w:rPr>
        <w:t>d</w:t>
      </w:r>
      <w:r w:rsidR="00A47B43">
        <w:rPr>
          <w:szCs w:val="26"/>
        </w:rPr>
        <w:t>e qualquer d</w:t>
      </w:r>
      <w:r w:rsidR="00B96BCD">
        <w:rPr>
          <w:szCs w:val="26"/>
        </w:rPr>
        <w:t>as respectivas</w:t>
      </w:r>
      <w:r w:rsidR="004D5928">
        <w:rPr>
          <w:szCs w:val="26"/>
        </w:rPr>
        <w:t xml:space="preserve"> contingência</w:t>
      </w:r>
      <w:r w:rsidR="00B96BCD">
        <w:rPr>
          <w:szCs w:val="26"/>
        </w:rPr>
        <w:t>s</w:t>
      </w:r>
      <w:r w:rsidR="004D5928">
        <w:rPr>
          <w:szCs w:val="26"/>
        </w:rPr>
        <w:t xml:space="preserve"> </w:t>
      </w:r>
      <w:r w:rsidR="00B96BCD">
        <w:rPr>
          <w:szCs w:val="26"/>
        </w:rPr>
        <w:t xml:space="preserve">seja </w:t>
      </w:r>
      <w:r w:rsidR="004D5928">
        <w:rPr>
          <w:szCs w:val="26"/>
        </w:rPr>
        <w:t>superior a R$5.000.000,00 (cinco milhões de reais)</w:t>
      </w:r>
      <w:r>
        <w:rPr>
          <w:bCs/>
          <w:szCs w:val="26"/>
        </w:rPr>
        <w:t>;</w:t>
      </w:r>
      <w:r w:rsidR="00DF5CB4">
        <w:rPr>
          <w:bCs/>
          <w:szCs w:val="26"/>
        </w:rPr>
        <w:t xml:space="preserve"> ou</w:t>
      </w:r>
    </w:p>
    <w:p w:rsidR="009C6BCC" w:rsidRDefault="00555F35" w:rsidP="00091DC5">
      <w:pPr>
        <w:numPr>
          <w:ilvl w:val="6"/>
          <w:numId w:val="24"/>
        </w:numPr>
      </w:pPr>
      <w:bookmarkStart w:id="185" w:name="_Ref488943014"/>
      <w:r w:rsidRPr="007645A7">
        <w:t xml:space="preserve">não observância, pela Companhia, </w:t>
      </w:r>
      <w:r w:rsidR="009C6BCC">
        <w:t xml:space="preserve">de qualquer dos índices financeiros abaixo (em conjunto, </w:t>
      </w:r>
      <w:r w:rsidR="00D67C83">
        <w:t>"</w:t>
      </w:r>
      <w:r w:rsidR="009C6BCC" w:rsidRPr="009C6BCC">
        <w:rPr>
          <w:u w:val="single"/>
        </w:rPr>
        <w:t>Índices Financeiros</w:t>
      </w:r>
      <w:r w:rsidR="00D67C83">
        <w:t>"</w:t>
      </w:r>
      <w:r w:rsidR="009C6BCC">
        <w:t>)</w:t>
      </w:r>
      <w:r w:rsidR="00D60ECF">
        <w:t xml:space="preserve">, a serem apurados pela Companhia </w:t>
      </w:r>
      <w:r w:rsidR="00B924F7">
        <w:t>trimestralmente</w:t>
      </w:r>
      <w:r w:rsidR="00D60ECF">
        <w:t>, e acompanhado</w:t>
      </w:r>
      <w:r w:rsidR="00BF13C5">
        <w:t>s</w:t>
      </w:r>
      <w:r w:rsidR="00D60ECF">
        <w:t xml:space="preserve"> pelo Agente Fiduciá</w:t>
      </w:r>
      <w:r w:rsidR="00B07619">
        <w:t xml:space="preserve">rio, </w:t>
      </w:r>
      <w:r w:rsidR="00B07619" w:rsidRPr="007645A7">
        <w:t>no prazo de até 5 (cinco) Dias Úteis contados da data de recebimento, pelo Agente Fiduciário, das informações a que se refere</w:t>
      </w:r>
      <w:r w:rsidR="000F6F55">
        <w:t>m</w:t>
      </w:r>
      <w:r w:rsidR="00B07619" w:rsidRPr="007645A7">
        <w:t xml:space="preserve"> a </w:t>
      </w:r>
      <w:r w:rsidR="00B07619" w:rsidRPr="007645A7">
        <w:rPr>
          <w:szCs w:val="24"/>
        </w:rPr>
        <w:t>Cláusula </w:t>
      </w:r>
      <w:r w:rsidR="00B07619" w:rsidRPr="007645A7">
        <w:rPr>
          <w:szCs w:val="24"/>
        </w:rPr>
        <w:fldChar w:fldCharType="begin"/>
      </w:r>
      <w:r w:rsidR="00B07619" w:rsidRPr="007645A7">
        <w:rPr>
          <w:szCs w:val="24"/>
        </w:rPr>
        <w:instrText xml:space="preserve"> REF _Ref279333767 \n \p \h  \* MERGEFORMAT </w:instrText>
      </w:r>
      <w:r w:rsidR="00B07619" w:rsidRPr="007645A7">
        <w:rPr>
          <w:szCs w:val="24"/>
        </w:rPr>
      </w:r>
      <w:r w:rsidR="00B07619" w:rsidRPr="007645A7">
        <w:rPr>
          <w:szCs w:val="24"/>
        </w:rPr>
        <w:fldChar w:fldCharType="separate"/>
      </w:r>
      <w:r w:rsidR="00EB3EC1">
        <w:rPr>
          <w:szCs w:val="24"/>
        </w:rPr>
        <w:t>8.1 abaixo</w:t>
      </w:r>
      <w:r w:rsidR="00B07619" w:rsidRPr="007645A7">
        <w:rPr>
          <w:szCs w:val="24"/>
        </w:rPr>
        <w:fldChar w:fldCharType="end"/>
      </w:r>
      <w:r w:rsidR="00B07619" w:rsidRPr="007645A7">
        <w:rPr>
          <w:szCs w:val="24"/>
        </w:rPr>
        <w:t>, inciso </w:t>
      </w:r>
      <w:r w:rsidR="00B07619" w:rsidRPr="007645A7">
        <w:rPr>
          <w:szCs w:val="24"/>
        </w:rPr>
        <w:fldChar w:fldCharType="begin"/>
      </w:r>
      <w:r w:rsidR="00B07619" w:rsidRPr="007645A7">
        <w:rPr>
          <w:szCs w:val="24"/>
        </w:rPr>
        <w:instrText xml:space="preserve"> REF _Ref225332080 \n \h  \* MERGEFORMAT </w:instrText>
      </w:r>
      <w:r w:rsidR="00B07619" w:rsidRPr="007645A7">
        <w:rPr>
          <w:szCs w:val="24"/>
        </w:rPr>
      </w:r>
      <w:r w:rsidR="00B07619" w:rsidRPr="007645A7">
        <w:rPr>
          <w:szCs w:val="24"/>
        </w:rPr>
        <w:fldChar w:fldCharType="separate"/>
      </w:r>
      <w:r w:rsidR="00EB3EC1">
        <w:rPr>
          <w:szCs w:val="24"/>
        </w:rPr>
        <w:t>V</w:t>
      </w:r>
      <w:r w:rsidR="00B07619" w:rsidRPr="007645A7">
        <w:rPr>
          <w:szCs w:val="24"/>
        </w:rPr>
        <w:fldChar w:fldCharType="end"/>
      </w:r>
      <w:r w:rsidR="00B07619" w:rsidRPr="007645A7">
        <w:rPr>
          <w:szCs w:val="24"/>
        </w:rPr>
        <w:t>, alínea</w:t>
      </w:r>
      <w:r w:rsidR="00BF13C5">
        <w:rPr>
          <w:szCs w:val="24"/>
        </w:rPr>
        <w:t>s</w:t>
      </w:r>
      <w:r w:rsidR="00B07619" w:rsidRPr="007645A7">
        <w:rPr>
          <w:szCs w:val="24"/>
        </w:rPr>
        <w:t> </w:t>
      </w:r>
      <w:r w:rsidR="00626123">
        <w:rPr>
          <w:szCs w:val="24"/>
        </w:rPr>
        <w:fldChar w:fldCharType="begin"/>
      </w:r>
      <w:r w:rsidR="00626123">
        <w:rPr>
          <w:szCs w:val="24"/>
        </w:rPr>
        <w:instrText xml:space="preserve"> REF _Ref527643758 \n \h </w:instrText>
      </w:r>
      <w:r w:rsidR="00626123">
        <w:rPr>
          <w:szCs w:val="24"/>
        </w:rPr>
      </w:r>
      <w:r w:rsidR="00626123">
        <w:rPr>
          <w:szCs w:val="24"/>
        </w:rPr>
        <w:fldChar w:fldCharType="separate"/>
      </w:r>
      <w:r w:rsidR="00EB3EC1">
        <w:rPr>
          <w:szCs w:val="24"/>
        </w:rPr>
        <w:t>(a)</w:t>
      </w:r>
      <w:r w:rsidR="00626123">
        <w:rPr>
          <w:szCs w:val="24"/>
        </w:rPr>
        <w:fldChar w:fldCharType="end"/>
      </w:r>
      <w:r w:rsidR="00BF13C5">
        <w:rPr>
          <w:szCs w:val="24"/>
        </w:rPr>
        <w:t xml:space="preserve"> e </w:t>
      </w:r>
      <w:r w:rsidR="00BF13C5">
        <w:rPr>
          <w:szCs w:val="24"/>
        </w:rPr>
        <w:fldChar w:fldCharType="begin"/>
      </w:r>
      <w:r w:rsidR="00BF13C5">
        <w:rPr>
          <w:szCs w:val="24"/>
        </w:rPr>
        <w:instrText xml:space="preserve"> REF _Ref523416362 \n \h </w:instrText>
      </w:r>
      <w:r w:rsidR="00BF13C5">
        <w:rPr>
          <w:szCs w:val="24"/>
        </w:rPr>
      </w:r>
      <w:r w:rsidR="00BF13C5">
        <w:rPr>
          <w:szCs w:val="24"/>
        </w:rPr>
        <w:fldChar w:fldCharType="separate"/>
      </w:r>
      <w:r w:rsidR="00EB3EC1">
        <w:rPr>
          <w:szCs w:val="24"/>
        </w:rPr>
        <w:t>(b)</w:t>
      </w:r>
      <w:r w:rsidR="00BF13C5">
        <w:rPr>
          <w:szCs w:val="24"/>
        </w:rPr>
        <w:fldChar w:fldCharType="end"/>
      </w:r>
      <w:r w:rsidR="00B07619" w:rsidRPr="007645A7">
        <w:rPr>
          <w:szCs w:val="24"/>
        </w:rPr>
        <w:t>,</w:t>
      </w:r>
      <w:r w:rsidR="00B07619" w:rsidRPr="007645A7">
        <w:t xml:space="preserve"> </w:t>
      </w:r>
      <w:r w:rsidR="00B07619" w:rsidRPr="007645A7">
        <w:rPr>
          <w:szCs w:val="24"/>
        </w:rPr>
        <w:t xml:space="preserve">tendo por base </w:t>
      </w:r>
      <w:r w:rsidR="004333F5">
        <w:rPr>
          <w:szCs w:val="24"/>
        </w:rPr>
        <w:t>(a) </w:t>
      </w:r>
      <w:r w:rsidR="0041377B">
        <w:rPr>
          <w:szCs w:val="24"/>
        </w:rPr>
        <w:t>a</w:t>
      </w:r>
      <w:r w:rsidR="004333F5">
        <w:rPr>
          <w:szCs w:val="24"/>
        </w:rPr>
        <w:t xml:space="preserve">s </w:t>
      </w:r>
      <w:r w:rsidR="0041377B" w:rsidRPr="0041377B">
        <w:rPr>
          <w:szCs w:val="18"/>
        </w:rPr>
        <w:t>Demonstrações Financeiras Consolidadas da Companhia</w:t>
      </w:r>
      <w:r w:rsidR="0041377B">
        <w:rPr>
          <w:szCs w:val="24"/>
        </w:rPr>
        <w:t xml:space="preserve"> </w:t>
      </w:r>
      <w:r w:rsidR="000F7483">
        <w:rPr>
          <w:szCs w:val="24"/>
        </w:rPr>
        <w:t xml:space="preserve">e </w:t>
      </w:r>
      <w:r w:rsidR="004333F5">
        <w:rPr>
          <w:szCs w:val="24"/>
        </w:rPr>
        <w:t>(b) </w:t>
      </w:r>
      <w:r w:rsidR="0041377B">
        <w:rPr>
          <w:szCs w:val="24"/>
        </w:rPr>
        <w:t>a</w:t>
      </w:r>
      <w:r w:rsidR="000F7483">
        <w:rPr>
          <w:szCs w:val="24"/>
        </w:rPr>
        <w:t xml:space="preserve">s </w:t>
      </w:r>
      <w:r w:rsidR="001A4FEF" w:rsidRPr="0041377B">
        <w:rPr>
          <w:szCs w:val="18"/>
        </w:rPr>
        <w:t xml:space="preserve">Demonstrações Financeiras Consolidadas </w:t>
      </w:r>
      <w:r w:rsidR="006E5FCE">
        <w:rPr>
          <w:szCs w:val="18"/>
        </w:rPr>
        <w:t xml:space="preserve">da </w:t>
      </w:r>
      <w:r w:rsidR="007A032C">
        <w:rPr>
          <w:szCs w:val="24"/>
        </w:rPr>
        <w:t xml:space="preserve">DB3 e </w:t>
      </w:r>
      <w:r w:rsidR="007A032C" w:rsidRPr="007645A7">
        <w:rPr>
          <w:szCs w:val="24"/>
        </w:rPr>
        <w:t xml:space="preserve">as Demonstrações Financeiras </w:t>
      </w:r>
      <w:r w:rsidR="007A032C">
        <w:rPr>
          <w:szCs w:val="24"/>
        </w:rPr>
        <w:t xml:space="preserve">Consolidadas </w:t>
      </w:r>
      <w:r w:rsidR="007A032C" w:rsidRPr="007645A7">
        <w:rPr>
          <w:szCs w:val="24"/>
        </w:rPr>
        <w:t xml:space="preserve">da </w:t>
      </w:r>
      <w:r w:rsidR="007A032C">
        <w:rPr>
          <w:szCs w:val="24"/>
        </w:rPr>
        <w:t>MOB Telecomunicações</w:t>
      </w:r>
      <w:r w:rsidR="00C66C5E">
        <w:rPr>
          <w:szCs w:val="24"/>
        </w:rPr>
        <w:t xml:space="preserve">, </w:t>
      </w:r>
      <w:r w:rsidR="00551224">
        <w:rPr>
          <w:szCs w:val="24"/>
        </w:rPr>
        <w:t xml:space="preserve">conforme o caso, </w:t>
      </w:r>
      <w:r w:rsidR="00551224" w:rsidRPr="007645A7">
        <w:rPr>
          <w:szCs w:val="24"/>
        </w:rPr>
        <w:t xml:space="preserve">a partir, inclusive, das Demonstrações Financeiras </w:t>
      </w:r>
      <w:r w:rsidR="00551224">
        <w:rPr>
          <w:szCs w:val="24"/>
        </w:rPr>
        <w:t xml:space="preserve">Consolidadas </w:t>
      </w:r>
      <w:r w:rsidR="00551224">
        <w:rPr>
          <w:szCs w:val="26"/>
        </w:rPr>
        <w:t xml:space="preserve">Anuais </w:t>
      </w:r>
      <w:r w:rsidR="00551224">
        <w:rPr>
          <w:szCs w:val="24"/>
        </w:rPr>
        <w:t xml:space="preserve">Auditadas </w:t>
      </w:r>
      <w:r w:rsidR="00551224" w:rsidRPr="007645A7">
        <w:rPr>
          <w:szCs w:val="24"/>
        </w:rPr>
        <w:t>da Companhia</w:t>
      </w:r>
      <w:r w:rsidR="00551224">
        <w:rPr>
          <w:szCs w:val="24"/>
        </w:rPr>
        <w:t xml:space="preserve">, das </w:t>
      </w:r>
      <w:r w:rsidR="00551224" w:rsidRPr="007645A7">
        <w:rPr>
          <w:szCs w:val="24"/>
        </w:rPr>
        <w:t xml:space="preserve">Demonstrações Financeiras </w:t>
      </w:r>
      <w:r w:rsidR="00551224">
        <w:rPr>
          <w:szCs w:val="24"/>
        </w:rPr>
        <w:t xml:space="preserve">Consolidadas </w:t>
      </w:r>
      <w:r w:rsidR="00551224">
        <w:rPr>
          <w:szCs w:val="26"/>
        </w:rPr>
        <w:t xml:space="preserve">Anuais </w:t>
      </w:r>
      <w:r w:rsidR="00551224">
        <w:rPr>
          <w:szCs w:val="24"/>
        </w:rPr>
        <w:t xml:space="preserve">Auditadas </w:t>
      </w:r>
      <w:r w:rsidR="00551224" w:rsidRPr="007645A7">
        <w:rPr>
          <w:szCs w:val="24"/>
        </w:rPr>
        <w:t xml:space="preserve">da </w:t>
      </w:r>
      <w:r w:rsidR="00551224">
        <w:rPr>
          <w:szCs w:val="24"/>
        </w:rPr>
        <w:t>DB3 e d</w:t>
      </w:r>
      <w:r w:rsidR="00551224" w:rsidRPr="007645A7">
        <w:rPr>
          <w:szCs w:val="24"/>
        </w:rPr>
        <w:t xml:space="preserve">as Demonstrações Financeiras </w:t>
      </w:r>
      <w:r w:rsidR="00551224">
        <w:rPr>
          <w:szCs w:val="24"/>
        </w:rPr>
        <w:t xml:space="preserve">Consolidadas </w:t>
      </w:r>
      <w:r w:rsidR="00551224">
        <w:rPr>
          <w:szCs w:val="26"/>
        </w:rPr>
        <w:t xml:space="preserve">Anuais </w:t>
      </w:r>
      <w:r w:rsidR="00551224">
        <w:rPr>
          <w:szCs w:val="24"/>
        </w:rPr>
        <w:t xml:space="preserve">Auditadas </w:t>
      </w:r>
      <w:r w:rsidR="00551224" w:rsidRPr="007645A7">
        <w:rPr>
          <w:szCs w:val="24"/>
        </w:rPr>
        <w:t xml:space="preserve">da </w:t>
      </w:r>
      <w:r w:rsidR="00551224">
        <w:rPr>
          <w:szCs w:val="24"/>
        </w:rPr>
        <w:t xml:space="preserve">MOB Telecomunicações </w:t>
      </w:r>
      <w:r w:rsidR="00B07619" w:rsidRPr="007645A7">
        <w:rPr>
          <w:szCs w:val="24"/>
        </w:rPr>
        <w:t xml:space="preserve">relativas a </w:t>
      </w:r>
      <w:r w:rsidR="00B07619">
        <w:t>31</w:t>
      </w:r>
      <w:r w:rsidR="00B07619" w:rsidRPr="007645A7">
        <w:t>de </w:t>
      </w:r>
      <w:r w:rsidR="00B07619">
        <w:t>dezembro</w:t>
      </w:r>
      <w:r w:rsidR="00B07619" w:rsidRPr="007645A7">
        <w:t> de 20</w:t>
      </w:r>
      <w:r w:rsidR="00B07619">
        <w:t>18:</w:t>
      </w:r>
    </w:p>
    <w:p w:rsidR="00B07619" w:rsidRPr="00BE7779" w:rsidRDefault="008367BA" w:rsidP="00960FFD">
      <w:pPr>
        <w:numPr>
          <w:ilvl w:val="7"/>
          <w:numId w:val="24"/>
        </w:numPr>
      </w:pPr>
      <w:bookmarkStart w:id="186" w:name="_Ref527643758"/>
      <w:r>
        <w:t xml:space="preserve">do índice financeiro decorrente do quociente da divisão </w:t>
      </w:r>
      <w:r w:rsidR="00C55CF7">
        <w:t>do Fluxo de Cobertura da Dívida</w:t>
      </w:r>
      <w:r w:rsidR="00DA286F">
        <w:t xml:space="preserve"> pelo </w:t>
      </w:r>
      <w:r w:rsidR="0048014A">
        <w:t xml:space="preserve">montante total </w:t>
      </w:r>
      <w:r w:rsidR="0048014A">
        <w:rPr>
          <w:szCs w:val="26"/>
        </w:rPr>
        <w:t xml:space="preserve">pago pela Companhia, a título </w:t>
      </w:r>
      <w:r w:rsidR="000F641F">
        <w:rPr>
          <w:szCs w:val="26"/>
        </w:rPr>
        <w:t xml:space="preserve">das parcelas </w:t>
      </w:r>
      <w:r w:rsidR="00C06459">
        <w:rPr>
          <w:szCs w:val="26"/>
        </w:rPr>
        <w:t xml:space="preserve">amortizadas </w:t>
      </w:r>
      <w:r w:rsidR="000F641F">
        <w:rPr>
          <w:szCs w:val="26"/>
        </w:rPr>
        <w:t xml:space="preserve">do </w:t>
      </w:r>
      <w:r w:rsidR="0048014A">
        <w:rPr>
          <w:szCs w:val="26"/>
        </w:rPr>
        <w:t xml:space="preserve">Valor Nominal Unitário </w:t>
      </w:r>
      <w:r w:rsidR="00D83CE2">
        <w:rPr>
          <w:szCs w:val="26"/>
        </w:rPr>
        <w:t xml:space="preserve">de ambas as séries </w:t>
      </w:r>
      <w:r w:rsidR="0048014A">
        <w:rPr>
          <w:szCs w:val="26"/>
        </w:rPr>
        <w:t>(</w:t>
      </w:r>
      <w:r w:rsidR="0048014A" w:rsidRPr="007F4100">
        <w:rPr>
          <w:szCs w:val="26"/>
        </w:rPr>
        <w:t>acrescido da Remuneração</w:t>
      </w:r>
      <w:r w:rsidR="00532C7F">
        <w:rPr>
          <w:szCs w:val="26"/>
        </w:rPr>
        <w:t xml:space="preserve"> </w:t>
      </w:r>
      <w:r w:rsidR="00D83CE2">
        <w:rPr>
          <w:szCs w:val="26"/>
        </w:rPr>
        <w:t>da respectiva série</w:t>
      </w:r>
      <w:r w:rsidR="0048014A" w:rsidRPr="007F4100">
        <w:rPr>
          <w:szCs w:val="26"/>
        </w:rPr>
        <w:t xml:space="preserve">, calculada </w:t>
      </w:r>
      <w:r w:rsidR="0048014A" w:rsidRPr="007F4100">
        <w:rPr>
          <w:i/>
          <w:szCs w:val="26"/>
        </w:rPr>
        <w:t>pro rata temporis</w:t>
      </w:r>
      <w:r w:rsidR="0048014A" w:rsidRPr="007F4100">
        <w:rPr>
          <w:szCs w:val="26"/>
        </w:rPr>
        <w:t xml:space="preserve">, desde a Primeira Data de Integralização </w:t>
      </w:r>
      <w:r w:rsidR="00D83CE2">
        <w:rPr>
          <w:szCs w:val="26"/>
        </w:rPr>
        <w:t xml:space="preserve">da respectiva série </w:t>
      </w:r>
      <w:r w:rsidR="0048014A" w:rsidRPr="007F4100">
        <w:rPr>
          <w:szCs w:val="26"/>
        </w:rPr>
        <w:t xml:space="preserve">ou a data de pagamento da Remuneração </w:t>
      </w:r>
      <w:r w:rsidR="00D83CE2">
        <w:rPr>
          <w:szCs w:val="26"/>
        </w:rPr>
        <w:t xml:space="preserve">da respectiva série </w:t>
      </w:r>
      <w:r w:rsidR="0048014A" w:rsidRPr="007F4100">
        <w:rPr>
          <w:szCs w:val="26"/>
        </w:rPr>
        <w:t>imediatamente anterior, conforme o caso, até a data do efetivo pagamento</w:t>
      </w:r>
      <w:r w:rsidR="0048014A">
        <w:rPr>
          <w:szCs w:val="26"/>
        </w:rPr>
        <w:t>), nos 12 (doze) meses imediatamente anteriores</w:t>
      </w:r>
      <w:r w:rsidR="00DA286F">
        <w:rPr>
          <w:szCs w:val="26"/>
        </w:rPr>
        <w:t xml:space="preserve">, que deverá ser </w:t>
      </w:r>
      <w:r w:rsidR="00C83D3B">
        <w:rPr>
          <w:szCs w:val="26"/>
        </w:rPr>
        <w:t xml:space="preserve">igual ou superior a </w:t>
      </w:r>
      <w:r w:rsidR="006B538E">
        <w:rPr>
          <w:szCs w:val="26"/>
        </w:rPr>
        <w:t>1,40</w:t>
      </w:r>
      <w:r w:rsidR="0006379B">
        <w:rPr>
          <w:szCs w:val="26"/>
        </w:rPr>
        <w:t xml:space="preserve"> (</w:t>
      </w:r>
      <w:r w:rsidR="006B538E">
        <w:rPr>
          <w:szCs w:val="26"/>
        </w:rPr>
        <w:t xml:space="preserve">um </w:t>
      </w:r>
      <w:r w:rsidR="0006379B">
        <w:rPr>
          <w:szCs w:val="26"/>
        </w:rPr>
        <w:t>inteiro</w:t>
      </w:r>
      <w:r w:rsidR="006B538E">
        <w:rPr>
          <w:szCs w:val="26"/>
        </w:rPr>
        <w:t xml:space="preserve"> e quarenta centésimos</w:t>
      </w:r>
      <w:r w:rsidR="0006379B">
        <w:rPr>
          <w:szCs w:val="26"/>
        </w:rPr>
        <w:t>);</w:t>
      </w:r>
      <w:r w:rsidR="009F6DBA">
        <w:rPr>
          <w:szCs w:val="26"/>
        </w:rPr>
        <w:t xml:space="preserve"> </w:t>
      </w:r>
      <w:r w:rsidR="005A2532">
        <w:rPr>
          <w:szCs w:val="26"/>
        </w:rPr>
        <w:t>e</w:t>
      </w:r>
      <w:bookmarkEnd w:id="186"/>
      <w:r w:rsidR="00B43F03">
        <w:rPr>
          <w:szCs w:val="26"/>
        </w:rPr>
        <w:t xml:space="preserve"> </w:t>
      </w:r>
    </w:p>
    <w:p w:rsidR="00BE7779" w:rsidRDefault="00F60EAF" w:rsidP="00960FFD">
      <w:pPr>
        <w:numPr>
          <w:ilvl w:val="7"/>
          <w:numId w:val="24"/>
        </w:numPr>
      </w:pPr>
      <w:bookmarkStart w:id="187" w:name="_Ref523416362"/>
      <w:r w:rsidRPr="00D331CF">
        <w:rPr>
          <w:szCs w:val="26"/>
        </w:rPr>
        <w:t xml:space="preserve">do índice financeiro decorrente do quociente da divisão da Dívida Financeira Líquida </w:t>
      </w:r>
      <w:r>
        <w:rPr>
          <w:szCs w:val="26"/>
        </w:rPr>
        <w:t xml:space="preserve">da Companhia </w:t>
      </w:r>
      <w:r w:rsidRPr="00D331CF">
        <w:rPr>
          <w:szCs w:val="26"/>
        </w:rPr>
        <w:t>pelo EBITDA</w:t>
      </w:r>
      <w:r>
        <w:rPr>
          <w:szCs w:val="26"/>
        </w:rPr>
        <w:t xml:space="preserve"> da </w:t>
      </w:r>
      <w:r w:rsidR="007E2E21">
        <w:rPr>
          <w:szCs w:val="26"/>
        </w:rPr>
        <w:t xml:space="preserve">DB3 e da MOB Telecomunicações </w:t>
      </w:r>
      <w:r w:rsidR="00214CE7">
        <w:rPr>
          <w:szCs w:val="26"/>
        </w:rPr>
        <w:t>apurado nos 12 (doze) meses</w:t>
      </w:r>
      <w:r w:rsidR="00F51116">
        <w:rPr>
          <w:szCs w:val="26"/>
        </w:rPr>
        <w:t xml:space="preserve"> imediatamente anteriores</w:t>
      </w:r>
      <w:r w:rsidRPr="00D331CF">
        <w:rPr>
          <w:szCs w:val="26"/>
        </w:rPr>
        <w:t xml:space="preserve">, que deverá ser igual ou inferior </w:t>
      </w:r>
      <w:r w:rsidR="00317BFE">
        <w:t>a 2,</w:t>
      </w:r>
      <w:r w:rsidR="00173B9C">
        <w:t>0 (duas)</w:t>
      </w:r>
      <w:r w:rsidR="00317BFE">
        <w:t xml:space="preserve"> vezes</w:t>
      </w:r>
      <w:r w:rsidR="009F6DBA">
        <w:rPr>
          <w:szCs w:val="26"/>
        </w:rPr>
        <w:t>.</w:t>
      </w:r>
      <w:bookmarkEnd w:id="187"/>
    </w:p>
    <w:p w:rsidR="00880FA8" w:rsidRPr="007645A7" w:rsidRDefault="005A7DD9" w:rsidP="005632BE">
      <w:pPr>
        <w:numPr>
          <w:ilvl w:val="5"/>
          <w:numId w:val="29"/>
        </w:numPr>
        <w:rPr>
          <w:szCs w:val="26"/>
        </w:rPr>
      </w:pPr>
      <w:bookmarkStart w:id="188" w:name="_Ref130283217"/>
      <w:bookmarkStart w:id="189" w:name="_Ref169028300"/>
      <w:bookmarkStart w:id="190" w:name="_Ref278369126"/>
      <w:bookmarkStart w:id="191" w:name="_Ref534176562"/>
      <w:bookmarkEnd w:id="183"/>
      <w:bookmarkEnd w:id="185"/>
      <w:r w:rsidRPr="007645A7">
        <w:rPr>
          <w:szCs w:val="26"/>
        </w:rPr>
        <w:t>Ocorrendo qual</w:t>
      </w:r>
      <w:r w:rsidR="00880FA8" w:rsidRPr="007645A7">
        <w:rPr>
          <w:szCs w:val="26"/>
        </w:rPr>
        <w:t>quer dos Eventos de Inadimplemento previstos na Cláusula </w:t>
      </w:r>
      <w:r w:rsidR="00555F35" w:rsidRPr="007645A7">
        <w:rPr>
          <w:szCs w:val="26"/>
        </w:rPr>
        <w:fldChar w:fldCharType="begin"/>
      </w:r>
      <w:r w:rsidR="00555F35" w:rsidRPr="007645A7">
        <w:rPr>
          <w:szCs w:val="26"/>
        </w:rPr>
        <w:instrText xml:space="preserve"> REF _Ref356481657 \n \p \h </w:instrText>
      </w:r>
      <w:r w:rsidR="007645A7">
        <w:rPr>
          <w:szCs w:val="26"/>
        </w:rPr>
        <w:instrText xml:space="preserve"> \* MERGEFORMAT </w:instrText>
      </w:r>
      <w:r w:rsidR="00555F35" w:rsidRPr="007645A7">
        <w:rPr>
          <w:szCs w:val="26"/>
        </w:rPr>
      </w:r>
      <w:r w:rsidR="00555F35" w:rsidRPr="007645A7">
        <w:rPr>
          <w:szCs w:val="26"/>
        </w:rPr>
        <w:fldChar w:fldCharType="separate"/>
      </w:r>
      <w:r w:rsidR="00EB3EC1">
        <w:rPr>
          <w:szCs w:val="26"/>
        </w:rPr>
        <w:t>7.34.1 acima</w:t>
      </w:r>
      <w:r w:rsidR="00555F35" w:rsidRPr="007645A7">
        <w:rPr>
          <w:szCs w:val="26"/>
        </w:rPr>
        <w:fldChar w:fldCharType="end"/>
      </w:r>
      <w:r w:rsidR="00880FA8" w:rsidRPr="007645A7">
        <w:rPr>
          <w:szCs w:val="26"/>
        </w:rPr>
        <w:t xml:space="preserve">, </w:t>
      </w:r>
      <w:r w:rsidR="008A27CF" w:rsidRPr="007645A7">
        <w:rPr>
          <w:szCs w:val="26"/>
        </w:rPr>
        <w:t xml:space="preserve">as obrigações </w:t>
      </w:r>
      <w:r w:rsidRPr="007645A7">
        <w:rPr>
          <w:szCs w:val="26"/>
        </w:rPr>
        <w:t>decorrentes das Debêntures</w:t>
      </w:r>
      <w:r w:rsidR="008A27CF" w:rsidRPr="007645A7">
        <w:rPr>
          <w:szCs w:val="26"/>
        </w:rPr>
        <w:t xml:space="preserve"> </w:t>
      </w:r>
      <w:r w:rsidR="00880FA8" w:rsidRPr="007645A7">
        <w:rPr>
          <w:szCs w:val="26"/>
        </w:rPr>
        <w:t>tornar</w:t>
      </w:r>
      <w:r w:rsidR="00354756">
        <w:rPr>
          <w:szCs w:val="26"/>
        </w:rPr>
        <w:t>–</w:t>
      </w:r>
      <w:r w:rsidR="00880FA8" w:rsidRPr="007645A7">
        <w:rPr>
          <w:szCs w:val="26"/>
        </w:rPr>
        <w:t>se</w:t>
      </w:r>
      <w:r w:rsidR="00354756">
        <w:rPr>
          <w:szCs w:val="26"/>
        </w:rPr>
        <w:t>–</w:t>
      </w:r>
      <w:r w:rsidR="00880FA8" w:rsidRPr="007645A7">
        <w:rPr>
          <w:szCs w:val="26"/>
        </w:rPr>
        <w:t>ão automaticamente vencidas, independentemente de aviso ou notificação, judicial ou extrajudicial.</w:t>
      </w:r>
      <w:bookmarkEnd w:id="188"/>
      <w:bookmarkEnd w:id="189"/>
      <w:bookmarkEnd w:id="190"/>
    </w:p>
    <w:p w:rsidR="00880FA8" w:rsidRDefault="00880FA8" w:rsidP="008004D6">
      <w:pPr>
        <w:numPr>
          <w:ilvl w:val="5"/>
          <w:numId w:val="29"/>
        </w:numPr>
        <w:rPr>
          <w:szCs w:val="26"/>
        </w:rPr>
      </w:pPr>
      <w:bookmarkStart w:id="192" w:name="_Ref130283218"/>
      <w:r w:rsidRPr="007645A7">
        <w:rPr>
          <w:szCs w:val="26"/>
        </w:rPr>
        <w:t>Ocorrendo qua</w:t>
      </w:r>
      <w:r w:rsidR="003B5409" w:rsidRPr="007645A7">
        <w:rPr>
          <w:szCs w:val="26"/>
        </w:rPr>
        <w:t>l</w:t>
      </w:r>
      <w:r w:rsidRPr="007645A7">
        <w:rPr>
          <w:szCs w:val="26"/>
        </w:rPr>
        <w:t>quer dos Eventos de Inadimplemento previstos na Cláusula </w:t>
      </w:r>
      <w:r w:rsidR="00707183" w:rsidRPr="007645A7">
        <w:rPr>
          <w:szCs w:val="26"/>
        </w:rPr>
        <w:fldChar w:fldCharType="begin"/>
      </w:r>
      <w:r w:rsidR="00707183" w:rsidRPr="007645A7">
        <w:rPr>
          <w:szCs w:val="26"/>
        </w:rPr>
        <w:instrText xml:space="preserve"> REF _Ref359943338 \n \p \h </w:instrText>
      </w:r>
      <w:r w:rsidR="007645A7">
        <w:rPr>
          <w:szCs w:val="26"/>
        </w:rPr>
        <w:instrText xml:space="preserve"> \* MERGEFORMAT </w:instrText>
      </w:r>
      <w:r w:rsidR="00707183" w:rsidRPr="007645A7">
        <w:rPr>
          <w:szCs w:val="26"/>
        </w:rPr>
      </w:r>
      <w:r w:rsidR="00707183" w:rsidRPr="007645A7">
        <w:rPr>
          <w:szCs w:val="26"/>
        </w:rPr>
        <w:fldChar w:fldCharType="separate"/>
      </w:r>
      <w:r w:rsidR="00EB3EC1">
        <w:rPr>
          <w:szCs w:val="26"/>
        </w:rPr>
        <w:t>7.34.2 acima</w:t>
      </w:r>
      <w:r w:rsidR="00707183" w:rsidRPr="007645A7">
        <w:rPr>
          <w:szCs w:val="26"/>
        </w:rPr>
        <w:fldChar w:fldCharType="end"/>
      </w:r>
      <w:r w:rsidRPr="007645A7">
        <w:rPr>
          <w:szCs w:val="26"/>
        </w:rPr>
        <w:t>, o Agente Fiduciário deverá</w:t>
      </w:r>
      <w:r w:rsidR="006A4FC1">
        <w:rPr>
          <w:szCs w:val="26"/>
        </w:rPr>
        <w:t xml:space="preserve"> convocar uma assembleia geral de Debenturistas</w:t>
      </w:r>
      <w:r w:rsidRPr="007645A7">
        <w:rPr>
          <w:szCs w:val="26"/>
        </w:rPr>
        <w:t xml:space="preserve">, inclusive para fins do disposto </w:t>
      </w:r>
      <w:r w:rsidRPr="000815DC">
        <w:rPr>
          <w:szCs w:val="26"/>
        </w:rPr>
        <w:t>na Cláusula </w:t>
      </w:r>
      <w:r w:rsidR="008F04D0" w:rsidRPr="000815DC">
        <w:rPr>
          <w:szCs w:val="26"/>
        </w:rPr>
        <w:fldChar w:fldCharType="begin"/>
      </w:r>
      <w:r w:rsidR="008F04D0" w:rsidRPr="000815DC">
        <w:rPr>
          <w:szCs w:val="26"/>
        </w:rPr>
        <w:instrText xml:space="preserve"> REF _Ref494783220 \n \p \h </w:instrText>
      </w:r>
      <w:r w:rsidR="003A1BA4">
        <w:rPr>
          <w:szCs w:val="26"/>
        </w:rPr>
        <w:instrText xml:space="preserve"> \* MERGEFORMAT </w:instrText>
      </w:r>
      <w:r w:rsidR="008F04D0" w:rsidRPr="000815DC">
        <w:rPr>
          <w:szCs w:val="26"/>
        </w:rPr>
      </w:r>
      <w:r w:rsidR="008F04D0" w:rsidRPr="000815DC">
        <w:rPr>
          <w:szCs w:val="26"/>
        </w:rPr>
        <w:fldChar w:fldCharType="separate"/>
      </w:r>
      <w:r w:rsidR="00EB3EC1">
        <w:rPr>
          <w:szCs w:val="26"/>
        </w:rPr>
        <w:t>9.6 abaixo</w:t>
      </w:r>
      <w:r w:rsidR="008F04D0" w:rsidRPr="000815DC">
        <w:rPr>
          <w:szCs w:val="26"/>
        </w:rPr>
        <w:fldChar w:fldCharType="end"/>
      </w:r>
      <w:r w:rsidRPr="007645A7">
        <w:rPr>
          <w:szCs w:val="26"/>
        </w:rPr>
        <w:t>, no prazo de</w:t>
      </w:r>
      <w:r w:rsidR="008F7B45">
        <w:rPr>
          <w:szCs w:val="26"/>
        </w:rPr>
        <w:t xml:space="preserve"> até</w:t>
      </w:r>
      <w:r w:rsidRPr="007645A7">
        <w:rPr>
          <w:szCs w:val="26"/>
        </w:rPr>
        <w:t xml:space="preserve"> </w:t>
      </w:r>
      <w:r w:rsidR="00041E2A">
        <w:rPr>
          <w:szCs w:val="26"/>
        </w:rPr>
        <w:t>2</w:t>
      </w:r>
      <w:r w:rsidRPr="007645A7">
        <w:rPr>
          <w:szCs w:val="26"/>
        </w:rPr>
        <w:t> (</w:t>
      </w:r>
      <w:r w:rsidR="00041E2A">
        <w:rPr>
          <w:szCs w:val="26"/>
        </w:rPr>
        <w:t>dois</w:t>
      </w:r>
      <w:r w:rsidRPr="007645A7">
        <w:rPr>
          <w:szCs w:val="26"/>
        </w:rPr>
        <w:t xml:space="preserve">) </w:t>
      </w:r>
      <w:r w:rsidR="002736A2" w:rsidRPr="007645A7">
        <w:rPr>
          <w:szCs w:val="26"/>
        </w:rPr>
        <w:t>D</w:t>
      </w:r>
      <w:r w:rsidRPr="007645A7">
        <w:rPr>
          <w:szCs w:val="26"/>
        </w:rPr>
        <w:t xml:space="preserve">ias </w:t>
      </w:r>
      <w:r w:rsidR="002736A2" w:rsidRPr="007645A7">
        <w:rPr>
          <w:szCs w:val="26"/>
        </w:rPr>
        <w:t>Ú</w:t>
      </w:r>
      <w:r w:rsidRPr="007645A7">
        <w:rPr>
          <w:szCs w:val="26"/>
        </w:rPr>
        <w:t xml:space="preserve">teis contados da data em que </w:t>
      </w:r>
      <w:r w:rsidR="008F7B45">
        <w:rPr>
          <w:szCs w:val="26"/>
        </w:rPr>
        <w:t xml:space="preserve">tomar conhecimento </w:t>
      </w:r>
      <w:r w:rsidR="00111014">
        <w:rPr>
          <w:szCs w:val="26"/>
        </w:rPr>
        <w:t>d</w:t>
      </w:r>
      <w:r w:rsidR="00247777">
        <w:rPr>
          <w:szCs w:val="26"/>
        </w:rPr>
        <w:t>a</w:t>
      </w:r>
      <w:r w:rsidR="00111014">
        <w:rPr>
          <w:szCs w:val="26"/>
        </w:rPr>
        <w:t xml:space="preserve"> </w:t>
      </w:r>
      <w:r w:rsidRPr="007645A7">
        <w:rPr>
          <w:szCs w:val="26"/>
        </w:rPr>
        <w:t>ocorrência</w:t>
      </w:r>
      <w:r w:rsidR="00247777">
        <w:rPr>
          <w:szCs w:val="26"/>
        </w:rPr>
        <w:t xml:space="preserve"> do Evento de Inadimplemento</w:t>
      </w:r>
      <w:r w:rsidRPr="007645A7">
        <w:rPr>
          <w:szCs w:val="26"/>
        </w:rPr>
        <w:t>, a se realizar no prazo mínimo previsto em lei. Se</w:t>
      </w:r>
      <w:r w:rsidR="00632E28">
        <w:rPr>
          <w:szCs w:val="26"/>
        </w:rPr>
        <w:t xml:space="preserve"> a</w:t>
      </w:r>
      <w:r w:rsidRPr="007645A7">
        <w:rPr>
          <w:szCs w:val="26"/>
        </w:rPr>
        <w:t xml:space="preserve"> referida assembl</w:t>
      </w:r>
      <w:r w:rsidR="00336E55" w:rsidRPr="007645A7">
        <w:rPr>
          <w:szCs w:val="26"/>
        </w:rPr>
        <w:t>ei</w:t>
      </w:r>
      <w:r w:rsidRPr="007645A7">
        <w:rPr>
          <w:szCs w:val="26"/>
        </w:rPr>
        <w:t>a gera</w:t>
      </w:r>
      <w:r w:rsidR="00C864B5" w:rsidRPr="007645A7">
        <w:rPr>
          <w:szCs w:val="26"/>
        </w:rPr>
        <w:t>l</w:t>
      </w:r>
      <w:r w:rsidRPr="007645A7">
        <w:rPr>
          <w:szCs w:val="26"/>
        </w:rPr>
        <w:t xml:space="preserve"> de Debenturistas</w:t>
      </w:r>
      <w:bookmarkEnd w:id="191"/>
      <w:bookmarkEnd w:id="192"/>
      <w:r w:rsidR="003A1BA4">
        <w:rPr>
          <w:szCs w:val="26"/>
        </w:rPr>
        <w:t>:</w:t>
      </w:r>
    </w:p>
    <w:p w:rsidR="003A1BA4" w:rsidRDefault="00F710DF" w:rsidP="00960FFD">
      <w:pPr>
        <w:numPr>
          <w:ilvl w:val="6"/>
          <w:numId w:val="25"/>
        </w:numPr>
        <w:rPr>
          <w:szCs w:val="26"/>
        </w:rPr>
      </w:pPr>
      <w:bookmarkStart w:id="193" w:name="_Ref495338909"/>
      <w:r>
        <w:rPr>
          <w:szCs w:val="26"/>
        </w:rPr>
        <w:t xml:space="preserve">tiver </w:t>
      </w:r>
      <w:r w:rsidR="00955B2C" w:rsidRPr="007F4100">
        <w:rPr>
          <w:szCs w:val="26"/>
        </w:rPr>
        <w:t xml:space="preserve">sido instalada, em primeira convocação ou em segunda convocação, </w:t>
      </w:r>
      <w:r w:rsidR="00955B2C">
        <w:rPr>
          <w:szCs w:val="26"/>
        </w:rPr>
        <w:t xml:space="preserve">e </w:t>
      </w:r>
      <w:r w:rsidR="003A1BA4" w:rsidRPr="007F4100">
        <w:rPr>
          <w:szCs w:val="26"/>
        </w:rPr>
        <w:t xml:space="preserve">Debenturistas representando, no mínimo, </w:t>
      </w:r>
      <w:r w:rsidR="00FB75A8">
        <w:rPr>
          <w:szCs w:val="26"/>
        </w:rPr>
        <w:t>50</w:t>
      </w:r>
      <w:r w:rsidR="003A1BA4" w:rsidRPr="007645A7">
        <w:rPr>
          <w:szCs w:val="26"/>
        </w:rPr>
        <w:t xml:space="preserve">% </w:t>
      </w:r>
      <w:r w:rsidR="00FB75A8" w:rsidRPr="007645A7">
        <w:rPr>
          <w:szCs w:val="26"/>
        </w:rPr>
        <w:t>(</w:t>
      </w:r>
      <w:r w:rsidR="00FB75A8">
        <w:rPr>
          <w:szCs w:val="26"/>
        </w:rPr>
        <w:t>cinquenta</w:t>
      </w:r>
      <w:r w:rsidR="00FB75A8" w:rsidRPr="007645A7">
        <w:rPr>
          <w:szCs w:val="26"/>
        </w:rPr>
        <w:t xml:space="preserve"> </w:t>
      </w:r>
      <w:r w:rsidR="003A1BA4" w:rsidRPr="007645A7">
        <w:rPr>
          <w:szCs w:val="26"/>
        </w:rPr>
        <w:t xml:space="preserve">por cento) </w:t>
      </w:r>
      <w:r w:rsidR="003A1BA4" w:rsidRPr="007F4100">
        <w:rPr>
          <w:szCs w:val="26"/>
        </w:rPr>
        <w:t xml:space="preserve">das Debêntures em Circulação, decidirem por não </w:t>
      </w:r>
      <w:r w:rsidR="00681088">
        <w:rPr>
          <w:szCs w:val="26"/>
        </w:rPr>
        <w:t xml:space="preserve">declarar </w:t>
      </w:r>
      <w:r w:rsidR="003A1BA4" w:rsidRPr="007F4100">
        <w:rPr>
          <w:szCs w:val="26"/>
        </w:rPr>
        <w:t xml:space="preserve">o vencimento antecipado das obrigações decorrentes das Debêntures, o Agente Fiduciário não deverá </w:t>
      </w:r>
      <w:r w:rsidR="00C82250">
        <w:rPr>
          <w:szCs w:val="26"/>
        </w:rPr>
        <w:t xml:space="preserve">considerar </w:t>
      </w:r>
      <w:r w:rsidR="003A1BA4" w:rsidRPr="007F4100">
        <w:rPr>
          <w:szCs w:val="26"/>
        </w:rPr>
        <w:t>o vencimento antecipado das obrigações decorrentes das Debêntures; ou</w:t>
      </w:r>
      <w:bookmarkEnd w:id="193"/>
    </w:p>
    <w:p w:rsidR="003A1BA4" w:rsidRDefault="00F710DF" w:rsidP="00091DC5">
      <w:pPr>
        <w:numPr>
          <w:ilvl w:val="6"/>
          <w:numId w:val="25"/>
        </w:numPr>
        <w:rPr>
          <w:szCs w:val="26"/>
        </w:rPr>
      </w:pPr>
      <w:r>
        <w:rPr>
          <w:szCs w:val="26"/>
        </w:rPr>
        <w:t xml:space="preserve">tiver </w:t>
      </w:r>
      <w:r w:rsidR="003A1BA4" w:rsidRPr="007F4100">
        <w:rPr>
          <w:szCs w:val="26"/>
        </w:rPr>
        <w:t>sido instalada, em primeira convocação ou em segunda convocação, mas não tenha sido atingido o quórum de deliberação previsto no inciso </w:t>
      </w:r>
      <w:r w:rsidR="003A1BA4" w:rsidRPr="00474E4E">
        <w:rPr>
          <w:szCs w:val="26"/>
        </w:rPr>
        <w:fldChar w:fldCharType="begin"/>
      </w:r>
      <w:r w:rsidR="003A1BA4" w:rsidRPr="007F4100">
        <w:rPr>
          <w:szCs w:val="26"/>
        </w:rPr>
        <w:instrText xml:space="preserve"> REF _Ref495338909 \n \p \h </w:instrText>
      </w:r>
      <w:r w:rsidR="003A1BA4" w:rsidRPr="00474E4E">
        <w:rPr>
          <w:szCs w:val="26"/>
        </w:rPr>
      </w:r>
      <w:r w:rsidR="003A1BA4" w:rsidRPr="00474E4E">
        <w:rPr>
          <w:szCs w:val="26"/>
        </w:rPr>
        <w:fldChar w:fldCharType="separate"/>
      </w:r>
      <w:r w:rsidR="00EB3EC1">
        <w:rPr>
          <w:szCs w:val="26"/>
        </w:rPr>
        <w:t>I acima</w:t>
      </w:r>
      <w:r w:rsidR="003A1BA4" w:rsidRPr="00474E4E">
        <w:rPr>
          <w:szCs w:val="26"/>
        </w:rPr>
        <w:fldChar w:fldCharType="end"/>
      </w:r>
      <w:r w:rsidR="003A1BA4" w:rsidRPr="007F4100">
        <w:rPr>
          <w:szCs w:val="26"/>
        </w:rPr>
        <w:t xml:space="preserve">, o Agente Fiduciário deverá, imediatamente, </w:t>
      </w:r>
      <w:r w:rsidR="00C82250">
        <w:rPr>
          <w:szCs w:val="26"/>
        </w:rPr>
        <w:t xml:space="preserve">considerar </w:t>
      </w:r>
      <w:r w:rsidR="003A1BA4" w:rsidRPr="007F4100">
        <w:rPr>
          <w:szCs w:val="26"/>
        </w:rPr>
        <w:t>o vencimento antecipado das obrigações decorrentes das Debêntures; ou</w:t>
      </w:r>
    </w:p>
    <w:p w:rsidR="003A1BA4" w:rsidRPr="007645A7" w:rsidRDefault="003A1BA4" w:rsidP="00960FFD">
      <w:pPr>
        <w:numPr>
          <w:ilvl w:val="6"/>
          <w:numId w:val="25"/>
        </w:numPr>
        <w:rPr>
          <w:szCs w:val="26"/>
        </w:rPr>
      </w:pPr>
      <w:r w:rsidRPr="007F4100">
        <w:rPr>
          <w:szCs w:val="26"/>
        </w:rPr>
        <w:t xml:space="preserve">não </w:t>
      </w:r>
      <w:r w:rsidR="00F710DF">
        <w:rPr>
          <w:szCs w:val="26"/>
        </w:rPr>
        <w:t xml:space="preserve">tiver </w:t>
      </w:r>
      <w:r w:rsidRPr="007F4100">
        <w:rPr>
          <w:szCs w:val="26"/>
        </w:rPr>
        <w:t xml:space="preserve">sido instalada em primeira e em segunda convocações, o Agente Fiduciário deverá, imediatamente, </w:t>
      </w:r>
      <w:r w:rsidR="000313BE">
        <w:rPr>
          <w:szCs w:val="26"/>
        </w:rPr>
        <w:t xml:space="preserve">considerar </w:t>
      </w:r>
      <w:r w:rsidRPr="007F4100">
        <w:rPr>
          <w:szCs w:val="26"/>
        </w:rPr>
        <w:t>o vencimento antecipado das obrigações decorrentes das Debêntures.</w:t>
      </w:r>
    </w:p>
    <w:p w:rsidR="00880FA8" w:rsidRDefault="00880FA8" w:rsidP="005632BE">
      <w:pPr>
        <w:numPr>
          <w:ilvl w:val="5"/>
          <w:numId w:val="29"/>
        </w:numPr>
        <w:rPr>
          <w:szCs w:val="26"/>
        </w:rPr>
      </w:pPr>
      <w:bookmarkStart w:id="194" w:name="_Ref130283221"/>
      <w:bookmarkStart w:id="195" w:name="_Ref534176563"/>
      <w:bookmarkStart w:id="196" w:name="_Ref495496127"/>
      <w:r w:rsidRPr="007645A7">
        <w:rPr>
          <w:szCs w:val="26"/>
        </w:rPr>
        <w:t>Na ocorrência do vencimento antecipado d</w:t>
      </w:r>
      <w:r w:rsidR="00AB5366" w:rsidRPr="007645A7">
        <w:rPr>
          <w:szCs w:val="26"/>
        </w:rPr>
        <w:t xml:space="preserve">as </w:t>
      </w:r>
      <w:r w:rsidR="005A7DD9" w:rsidRPr="007645A7">
        <w:rPr>
          <w:szCs w:val="26"/>
        </w:rPr>
        <w:t>obrigações decorrentes das Debêntures</w:t>
      </w:r>
      <w:r w:rsidRPr="007645A7">
        <w:rPr>
          <w:szCs w:val="26"/>
        </w:rPr>
        <w:t>, a Companhia</w:t>
      </w:r>
      <w:r w:rsidR="005B2EFB" w:rsidRPr="007645A7">
        <w:rPr>
          <w:szCs w:val="26"/>
        </w:rPr>
        <w:t xml:space="preserve"> </w:t>
      </w:r>
      <w:r w:rsidRPr="007645A7">
        <w:rPr>
          <w:szCs w:val="26"/>
        </w:rPr>
        <w:t>obriga</w:t>
      </w:r>
      <w:r w:rsidR="00354756">
        <w:rPr>
          <w:szCs w:val="26"/>
        </w:rPr>
        <w:t>–</w:t>
      </w:r>
      <w:r w:rsidR="00C47268">
        <w:rPr>
          <w:szCs w:val="26"/>
        </w:rPr>
        <w:t>se</w:t>
      </w:r>
      <w:r w:rsidRPr="007645A7">
        <w:rPr>
          <w:szCs w:val="26"/>
        </w:rPr>
        <w:t xml:space="preserve"> a resgatar a totalidade das Debêntures</w:t>
      </w:r>
      <w:r w:rsidR="00694346" w:rsidRPr="007645A7">
        <w:rPr>
          <w:szCs w:val="26"/>
        </w:rPr>
        <w:t xml:space="preserve"> (sem prejuízo da Fiança)</w:t>
      </w:r>
      <w:r w:rsidRPr="007645A7">
        <w:rPr>
          <w:szCs w:val="26"/>
        </w:rPr>
        <w:t>, com o seu conseq</w:t>
      </w:r>
      <w:r w:rsidR="00FC5F52" w:rsidRPr="007645A7">
        <w:rPr>
          <w:szCs w:val="26"/>
        </w:rPr>
        <w:t>u</w:t>
      </w:r>
      <w:r w:rsidRPr="007645A7">
        <w:rPr>
          <w:szCs w:val="26"/>
        </w:rPr>
        <w:t xml:space="preserve">ente cancelamento, </w:t>
      </w:r>
      <w:r w:rsidR="00D82563" w:rsidRPr="007645A7">
        <w:rPr>
          <w:szCs w:val="26"/>
        </w:rPr>
        <w:t>mediante o pagamento d</w:t>
      </w:r>
      <w:r w:rsidR="0073370C" w:rsidRPr="007645A7">
        <w:rPr>
          <w:szCs w:val="26"/>
        </w:rPr>
        <w:t xml:space="preserve">o </w:t>
      </w:r>
      <w:r w:rsidR="002874E4">
        <w:rPr>
          <w:szCs w:val="26"/>
        </w:rPr>
        <w:t>saldo</w:t>
      </w:r>
      <w:r w:rsidR="0073370C" w:rsidRPr="007645A7">
        <w:rPr>
          <w:szCs w:val="26"/>
        </w:rPr>
        <w:t xml:space="preserve"> do </w:t>
      </w:r>
      <w:r w:rsidR="00133F26" w:rsidRPr="007645A7">
        <w:rPr>
          <w:szCs w:val="26"/>
        </w:rPr>
        <w:t>Valor Nominal Unitário</w:t>
      </w:r>
      <w:r w:rsidR="0073370C" w:rsidRPr="007645A7">
        <w:rPr>
          <w:szCs w:val="26"/>
        </w:rPr>
        <w:t xml:space="preserve"> das Debêntures</w:t>
      </w:r>
      <w:r w:rsidR="00552482" w:rsidRPr="00552482">
        <w:rPr>
          <w:szCs w:val="26"/>
        </w:rPr>
        <w:t xml:space="preserve"> </w:t>
      </w:r>
      <w:r w:rsidR="00552482">
        <w:rPr>
          <w:szCs w:val="26"/>
        </w:rPr>
        <w:t>da respectiva série</w:t>
      </w:r>
      <w:r w:rsidR="00795719" w:rsidRPr="007645A7">
        <w:rPr>
          <w:szCs w:val="26"/>
        </w:rPr>
        <w:t xml:space="preserve">, acrescido </w:t>
      </w:r>
      <w:r w:rsidR="00186042">
        <w:rPr>
          <w:szCs w:val="26"/>
        </w:rPr>
        <w:t>(i) </w:t>
      </w:r>
      <w:r w:rsidR="00795719" w:rsidRPr="007645A7">
        <w:rPr>
          <w:szCs w:val="26"/>
        </w:rPr>
        <w:t>da Remuneração</w:t>
      </w:r>
      <w:r w:rsidR="00FF3D99">
        <w:rPr>
          <w:szCs w:val="26"/>
        </w:rPr>
        <w:t xml:space="preserve"> </w:t>
      </w:r>
      <w:r w:rsidR="00552482">
        <w:rPr>
          <w:szCs w:val="26"/>
        </w:rPr>
        <w:t>da respectiva série</w:t>
      </w:r>
      <w:r w:rsidR="0073370C" w:rsidRPr="007645A7">
        <w:rPr>
          <w:szCs w:val="26"/>
        </w:rPr>
        <w:t>, calculad</w:t>
      </w:r>
      <w:r w:rsidR="00795719" w:rsidRPr="007645A7">
        <w:rPr>
          <w:szCs w:val="26"/>
        </w:rPr>
        <w:t>a</w:t>
      </w:r>
      <w:r w:rsidR="0073370C" w:rsidRPr="007645A7">
        <w:rPr>
          <w:szCs w:val="26"/>
        </w:rPr>
        <w:t xml:space="preserve"> </w:t>
      </w:r>
      <w:r w:rsidR="0073370C" w:rsidRPr="007645A7">
        <w:rPr>
          <w:i/>
          <w:szCs w:val="26"/>
        </w:rPr>
        <w:t xml:space="preserve">pro rata </w:t>
      </w:r>
      <w:r w:rsidR="005A1A29" w:rsidRPr="005A1A29">
        <w:rPr>
          <w:i/>
          <w:szCs w:val="26"/>
        </w:rPr>
        <w:t>temporis</w:t>
      </w:r>
      <w:r w:rsidR="005A1A29" w:rsidRPr="005A1A29">
        <w:rPr>
          <w:szCs w:val="26"/>
        </w:rPr>
        <w:t>,</w:t>
      </w:r>
      <w:r w:rsidR="0073370C" w:rsidRPr="007645A7">
        <w:rPr>
          <w:szCs w:val="26"/>
        </w:rPr>
        <w:t xml:space="preserve"> </w:t>
      </w:r>
      <w:r w:rsidR="00EE5B4B" w:rsidRPr="007645A7">
        <w:rPr>
          <w:szCs w:val="26"/>
        </w:rPr>
        <w:t xml:space="preserve">desde a </w:t>
      </w:r>
      <w:r w:rsidR="00B17E9C">
        <w:rPr>
          <w:szCs w:val="26"/>
        </w:rPr>
        <w:t xml:space="preserve">Primeira </w:t>
      </w:r>
      <w:r w:rsidR="00C61706" w:rsidRPr="007645A7">
        <w:rPr>
          <w:szCs w:val="26"/>
        </w:rPr>
        <w:t xml:space="preserve">Data de Integralização </w:t>
      </w:r>
      <w:r w:rsidR="00552482">
        <w:rPr>
          <w:szCs w:val="26"/>
        </w:rPr>
        <w:t xml:space="preserve">da respectiva série </w:t>
      </w:r>
      <w:r w:rsidR="00EE5B4B" w:rsidRPr="007645A7">
        <w:rPr>
          <w:szCs w:val="26"/>
        </w:rPr>
        <w:t>ou a data de pagamento d</w:t>
      </w:r>
      <w:r w:rsidR="0015541A">
        <w:rPr>
          <w:szCs w:val="26"/>
        </w:rPr>
        <w:t>a</w:t>
      </w:r>
      <w:r w:rsidR="00EE5B4B" w:rsidRPr="007645A7">
        <w:rPr>
          <w:szCs w:val="26"/>
        </w:rPr>
        <w:t xml:space="preserve"> Remuneração</w:t>
      </w:r>
      <w:r w:rsidR="009B0419">
        <w:rPr>
          <w:szCs w:val="26"/>
        </w:rPr>
        <w:t xml:space="preserve"> </w:t>
      </w:r>
      <w:r w:rsidR="005614D0">
        <w:rPr>
          <w:szCs w:val="26"/>
        </w:rPr>
        <w:t xml:space="preserve">da respectiva série </w:t>
      </w:r>
      <w:r w:rsidR="00EE5B4B" w:rsidRPr="007645A7">
        <w:rPr>
          <w:szCs w:val="26"/>
        </w:rPr>
        <w:t>imediatamente anterior, conforme o caso, até a data do efetivo pagamento</w:t>
      </w:r>
      <w:r w:rsidR="004517E1">
        <w:rPr>
          <w:szCs w:val="26"/>
        </w:rPr>
        <w:t>; e (ii) </w:t>
      </w:r>
      <w:r w:rsidR="004517E1" w:rsidRPr="003B0217">
        <w:rPr>
          <w:szCs w:val="26"/>
        </w:rPr>
        <w:t xml:space="preserve">do valor correspondente </w:t>
      </w:r>
      <w:r w:rsidR="00FA75F4">
        <w:rPr>
          <w:szCs w:val="26"/>
        </w:rPr>
        <w:t>ao Prêmio</w:t>
      </w:r>
      <w:r w:rsidR="005614D0">
        <w:rPr>
          <w:szCs w:val="26"/>
        </w:rPr>
        <w:t xml:space="preserve"> da </w:t>
      </w:r>
      <w:r w:rsidR="003A629E">
        <w:rPr>
          <w:szCs w:val="26"/>
        </w:rPr>
        <w:t xml:space="preserve">Segunda </w:t>
      </w:r>
      <w:r w:rsidR="005614D0">
        <w:rPr>
          <w:szCs w:val="26"/>
        </w:rPr>
        <w:t>Série</w:t>
      </w:r>
      <w:r w:rsidR="0014716E">
        <w:rPr>
          <w:szCs w:val="26"/>
        </w:rPr>
        <w:t>, se devido, na forma do disposto na Cláusula </w:t>
      </w:r>
      <w:r w:rsidR="0014716E">
        <w:rPr>
          <w:szCs w:val="26"/>
        </w:rPr>
        <w:fldChar w:fldCharType="begin"/>
      </w:r>
      <w:r w:rsidR="0014716E">
        <w:rPr>
          <w:szCs w:val="26"/>
        </w:rPr>
        <w:instrText xml:space="preserve"> REF _Ref416698243 \n \p \h </w:instrText>
      </w:r>
      <w:r w:rsidR="0014716E">
        <w:rPr>
          <w:szCs w:val="26"/>
        </w:rPr>
      </w:r>
      <w:r w:rsidR="0014716E">
        <w:rPr>
          <w:szCs w:val="26"/>
        </w:rPr>
        <w:fldChar w:fldCharType="separate"/>
      </w:r>
      <w:r w:rsidR="00EB3EC1">
        <w:rPr>
          <w:szCs w:val="26"/>
        </w:rPr>
        <w:t>7.22 acima</w:t>
      </w:r>
      <w:r w:rsidR="0014716E">
        <w:rPr>
          <w:szCs w:val="26"/>
        </w:rPr>
        <w:fldChar w:fldCharType="end"/>
      </w:r>
      <w:r w:rsidR="00795719" w:rsidRPr="007645A7">
        <w:rPr>
          <w:szCs w:val="26"/>
        </w:rPr>
        <w:t xml:space="preserve">, sem prejuízo do pagamento </w:t>
      </w:r>
      <w:r w:rsidRPr="007645A7">
        <w:rPr>
          <w:szCs w:val="26"/>
        </w:rPr>
        <w:t>dos Encargos Moratórios</w:t>
      </w:r>
      <w:r w:rsidR="00795719" w:rsidRPr="007645A7">
        <w:rPr>
          <w:szCs w:val="26"/>
        </w:rPr>
        <w:t xml:space="preserve">, </w:t>
      </w:r>
      <w:r w:rsidR="003B0049" w:rsidRPr="007645A7">
        <w:rPr>
          <w:szCs w:val="26"/>
        </w:rPr>
        <w:t xml:space="preserve">quando for o </w:t>
      </w:r>
      <w:r w:rsidR="00795719" w:rsidRPr="007645A7">
        <w:rPr>
          <w:szCs w:val="26"/>
        </w:rPr>
        <w:t>caso</w:t>
      </w:r>
      <w:r w:rsidRPr="007645A7">
        <w:rPr>
          <w:szCs w:val="26"/>
        </w:rPr>
        <w:t xml:space="preserve">, </w:t>
      </w:r>
      <w:r w:rsidR="003C20DE">
        <w:rPr>
          <w:szCs w:val="26"/>
        </w:rPr>
        <w:t>nos termos da Cláusula </w:t>
      </w:r>
      <w:r w:rsidR="003C20DE">
        <w:rPr>
          <w:szCs w:val="26"/>
        </w:rPr>
        <w:fldChar w:fldCharType="begin"/>
      </w:r>
      <w:r w:rsidR="003C20DE">
        <w:rPr>
          <w:szCs w:val="26"/>
        </w:rPr>
        <w:instrText xml:space="preserve"> REF _Ref279851957 \n \p \h </w:instrText>
      </w:r>
      <w:r w:rsidR="003C20DE">
        <w:rPr>
          <w:szCs w:val="26"/>
        </w:rPr>
      </w:r>
      <w:r w:rsidR="003C20DE">
        <w:rPr>
          <w:szCs w:val="26"/>
        </w:rPr>
        <w:fldChar w:fldCharType="separate"/>
      </w:r>
      <w:r w:rsidR="00EB3EC1">
        <w:rPr>
          <w:szCs w:val="26"/>
        </w:rPr>
        <w:t>7.31 acima</w:t>
      </w:r>
      <w:r w:rsidR="003C20DE">
        <w:rPr>
          <w:szCs w:val="26"/>
        </w:rPr>
        <w:fldChar w:fldCharType="end"/>
      </w:r>
      <w:r w:rsidR="003C20DE">
        <w:rPr>
          <w:szCs w:val="26"/>
        </w:rPr>
        <w:t xml:space="preserve">, </w:t>
      </w:r>
      <w:r w:rsidRPr="007645A7">
        <w:rPr>
          <w:szCs w:val="26"/>
        </w:rPr>
        <w:t>e de quaisquer outros valores eventualmente devidos pela Companhia</w:t>
      </w:r>
      <w:r w:rsidR="005B2EFB" w:rsidRPr="007645A7">
        <w:rPr>
          <w:szCs w:val="26"/>
        </w:rPr>
        <w:t xml:space="preserve"> </w:t>
      </w:r>
      <w:r w:rsidR="00795719" w:rsidRPr="007645A7">
        <w:rPr>
          <w:szCs w:val="26"/>
        </w:rPr>
        <w:t>e</w:t>
      </w:r>
      <w:r w:rsidR="005D5DF4">
        <w:rPr>
          <w:szCs w:val="26"/>
        </w:rPr>
        <w:t>/ou</w:t>
      </w:r>
      <w:r w:rsidR="00795719" w:rsidRPr="007645A7">
        <w:rPr>
          <w:szCs w:val="26"/>
        </w:rPr>
        <w:t xml:space="preserve"> pel</w:t>
      </w:r>
      <w:r w:rsidR="003E2CC9">
        <w:rPr>
          <w:szCs w:val="26"/>
        </w:rPr>
        <w:t>o</w:t>
      </w:r>
      <w:r w:rsidR="004764CA" w:rsidRPr="007645A7">
        <w:rPr>
          <w:szCs w:val="26"/>
        </w:rPr>
        <w:t xml:space="preserve">s </w:t>
      </w:r>
      <w:r w:rsidR="00CF7EA1">
        <w:rPr>
          <w:szCs w:val="26"/>
        </w:rPr>
        <w:t>Fiador</w:t>
      </w:r>
      <w:r w:rsidR="003E2CC9">
        <w:rPr>
          <w:szCs w:val="26"/>
        </w:rPr>
        <w:t>e</w:t>
      </w:r>
      <w:r w:rsidR="004764CA" w:rsidRPr="007645A7">
        <w:rPr>
          <w:szCs w:val="26"/>
        </w:rPr>
        <w:t>s</w:t>
      </w:r>
      <w:r w:rsidRPr="007645A7">
        <w:rPr>
          <w:szCs w:val="26"/>
        </w:rPr>
        <w:t xml:space="preserve"> nos termos desta Escritura de Emissão</w:t>
      </w:r>
      <w:r w:rsidR="006778CA" w:rsidRPr="007645A7">
        <w:rPr>
          <w:szCs w:val="26"/>
        </w:rPr>
        <w:t xml:space="preserve"> e/ou </w:t>
      </w:r>
      <w:r w:rsidR="002D415E">
        <w:rPr>
          <w:szCs w:val="26"/>
        </w:rPr>
        <w:t>de qualquer dos demais Documentos das Obrigações Garantidas</w:t>
      </w:r>
      <w:r w:rsidRPr="007645A7">
        <w:rPr>
          <w:szCs w:val="26"/>
        </w:rPr>
        <w:t xml:space="preserve">, </w:t>
      </w:r>
      <w:r w:rsidR="0073370C" w:rsidRPr="007645A7">
        <w:rPr>
          <w:szCs w:val="26"/>
        </w:rPr>
        <w:t>no prazo de</w:t>
      </w:r>
      <w:r w:rsidRPr="007645A7">
        <w:rPr>
          <w:szCs w:val="26"/>
        </w:rPr>
        <w:t xml:space="preserve"> até </w:t>
      </w:r>
      <w:r w:rsidR="00FB75A8">
        <w:rPr>
          <w:szCs w:val="26"/>
        </w:rPr>
        <w:t>2</w:t>
      </w:r>
      <w:r w:rsidRPr="007645A7">
        <w:rPr>
          <w:szCs w:val="26"/>
        </w:rPr>
        <w:t> (</w:t>
      </w:r>
      <w:r w:rsidR="00FB75A8">
        <w:rPr>
          <w:szCs w:val="26"/>
        </w:rPr>
        <w:t>dois</w:t>
      </w:r>
      <w:r w:rsidRPr="007645A7">
        <w:rPr>
          <w:szCs w:val="26"/>
        </w:rPr>
        <w:t xml:space="preserve">) </w:t>
      </w:r>
      <w:r w:rsidR="002736A2" w:rsidRPr="007645A7">
        <w:rPr>
          <w:szCs w:val="26"/>
        </w:rPr>
        <w:t>Dias Úteis</w:t>
      </w:r>
      <w:r w:rsidRPr="007645A7">
        <w:rPr>
          <w:szCs w:val="26"/>
        </w:rPr>
        <w:t xml:space="preserve"> contados da data do vencimento antecipado, sob pena de, em não o fazendo, ficar</w:t>
      </w:r>
      <w:r w:rsidR="00795719" w:rsidRPr="007645A7">
        <w:rPr>
          <w:szCs w:val="26"/>
        </w:rPr>
        <w:t>em</w:t>
      </w:r>
      <w:r w:rsidRPr="007645A7">
        <w:rPr>
          <w:szCs w:val="26"/>
        </w:rPr>
        <w:t xml:space="preserve"> obrigad</w:t>
      </w:r>
      <w:r w:rsidR="00C45F18" w:rsidRPr="007645A7">
        <w:rPr>
          <w:szCs w:val="26"/>
        </w:rPr>
        <w:t>a</w:t>
      </w:r>
      <w:r w:rsidR="00795719" w:rsidRPr="007645A7">
        <w:rPr>
          <w:szCs w:val="26"/>
        </w:rPr>
        <w:t>s</w:t>
      </w:r>
      <w:r w:rsidRPr="007645A7">
        <w:rPr>
          <w:szCs w:val="26"/>
        </w:rPr>
        <w:t>, ainda, ao pagamento dos Encargos Moratórios.</w:t>
      </w:r>
      <w:bookmarkEnd w:id="194"/>
      <w:bookmarkEnd w:id="195"/>
      <w:bookmarkEnd w:id="196"/>
    </w:p>
    <w:p w:rsidR="001419A8" w:rsidRDefault="001419A8" w:rsidP="005632BE">
      <w:pPr>
        <w:numPr>
          <w:ilvl w:val="5"/>
          <w:numId w:val="29"/>
        </w:numPr>
        <w:rPr>
          <w:szCs w:val="26"/>
        </w:rPr>
      </w:pPr>
      <w:r>
        <w:rPr>
          <w:szCs w:val="26"/>
        </w:rPr>
        <w:t>O pagamento a que se refere a Cláusula </w:t>
      </w:r>
      <w:r>
        <w:rPr>
          <w:szCs w:val="26"/>
        </w:rPr>
        <w:fldChar w:fldCharType="begin"/>
      </w:r>
      <w:r>
        <w:rPr>
          <w:szCs w:val="26"/>
        </w:rPr>
        <w:instrText xml:space="preserve"> REF _Ref495496127 \n \p \h </w:instrText>
      </w:r>
      <w:r>
        <w:rPr>
          <w:szCs w:val="26"/>
        </w:rPr>
      </w:r>
      <w:r>
        <w:rPr>
          <w:szCs w:val="26"/>
        </w:rPr>
        <w:fldChar w:fldCharType="separate"/>
      </w:r>
      <w:r w:rsidR="00EB3EC1">
        <w:rPr>
          <w:szCs w:val="26"/>
        </w:rPr>
        <w:t>7.34.5 acima</w:t>
      </w:r>
      <w:r>
        <w:rPr>
          <w:szCs w:val="26"/>
        </w:rPr>
        <w:fldChar w:fldCharType="end"/>
      </w:r>
      <w:r>
        <w:rPr>
          <w:szCs w:val="26"/>
        </w:rPr>
        <w:t xml:space="preserve"> deverá ser realizado nos termos da Cláusula </w:t>
      </w:r>
      <w:r>
        <w:rPr>
          <w:szCs w:val="26"/>
        </w:rPr>
        <w:fldChar w:fldCharType="begin"/>
      </w:r>
      <w:r>
        <w:rPr>
          <w:szCs w:val="26"/>
        </w:rPr>
        <w:instrText xml:space="preserve"> REF _Ref324932809 \n \p \h </w:instrText>
      </w:r>
      <w:r>
        <w:rPr>
          <w:szCs w:val="26"/>
        </w:rPr>
      </w:r>
      <w:r>
        <w:rPr>
          <w:szCs w:val="26"/>
        </w:rPr>
        <w:fldChar w:fldCharType="separate"/>
      </w:r>
      <w:r w:rsidR="00EB3EC1">
        <w:rPr>
          <w:szCs w:val="26"/>
        </w:rPr>
        <w:t>7.29 acima</w:t>
      </w:r>
      <w:r>
        <w:rPr>
          <w:szCs w:val="26"/>
        </w:rPr>
        <w:fldChar w:fldCharType="end"/>
      </w:r>
      <w:r w:rsidR="00DA0A88">
        <w:rPr>
          <w:szCs w:val="26"/>
        </w:rPr>
        <w:t>, itens (ii) e (iii), conforme aplicável</w:t>
      </w:r>
      <w:r>
        <w:rPr>
          <w:szCs w:val="26"/>
        </w:rPr>
        <w:t>.</w:t>
      </w:r>
    </w:p>
    <w:p w:rsidR="006C0400" w:rsidRPr="007645A7" w:rsidRDefault="000A75EC" w:rsidP="005632BE">
      <w:pPr>
        <w:numPr>
          <w:ilvl w:val="5"/>
          <w:numId w:val="29"/>
        </w:numPr>
        <w:rPr>
          <w:szCs w:val="26"/>
        </w:rPr>
      </w:pPr>
      <w:r w:rsidRPr="007645A7">
        <w:rPr>
          <w:szCs w:val="26"/>
        </w:rPr>
        <w:t xml:space="preserve">Na ocorrência do </w:t>
      </w:r>
      <w:r w:rsidRPr="007645A7">
        <w:rPr>
          <w:szCs w:val="18"/>
        </w:rPr>
        <w:t xml:space="preserve">vencimento antecipado </w:t>
      </w:r>
      <w:r w:rsidRPr="007645A7">
        <w:rPr>
          <w:szCs w:val="26"/>
        </w:rPr>
        <w:t>das obrigações decorrentes das Debêntures</w:t>
      </w:r>
      <w:r w:rsidRPr="007645A7">
        <w:rPr>
          <w:szCs w:val="18"/>
        </w:rPr>
        <w:t>,</w:t>
      </w:r>
      <w:r>
        <w:rPr>
          <w:szCs w:val="18"/>
        </w:rPr>
        <w:t xml:space="preserve"> o Agente </w:t>
      </w:r>
      <w:r w:rsidRPr="00960FFD">
        <w:rPr>
          <w:szCs w:val="26"/>
        </w:rPr>
        <w:t>Fiduciário</w:t>
      </w:r>
      <w:r>
        <w:rPr>
          <w:szCs w:val="18"/>
        </w:rPr>
        <w:t xml:space="preserve"> deverá notificar </w:t>
      </w:r>
      <w:r w:rsidRPr="007645A7">
        <w:rPr>
          <w:szCs w:val="26"/>
        </w:rPr>
        <w:t>o Escriturador, o Banco Liquidante</w:t>
      </w:r>
      <w:r>
        <w:rPr>
          <w:szCs w:val="26"/>
        </w:rPr>
        <w:t xml:space="preserve"> </w:t>
      </w:r>
      <w:r w:rsidRPr="007645A7">
        <w:rPr>
          <w:szCs w:val="26"/>
        </w:rPr>
        <w:t xml:space="preserve">e </w:t>
      </w:r>
      <w:r>
        <w:rPr>
          <w:szCs w:val="26"/>
        </w:rPr>
        <w:t>a</w:t>
      </w:r>
      <w:r w:rsidRPr="007645A7">
        <w:rPr>
          <w:szCs w:val="26"/>
        </w:rPr>
        <w:t xml:space="preserve"> </w:t>
      </w:r>
      <w:r>
        <w:rPr>
          <w:szCs w:val="26"/>
        </w:rPr>
        <w:t>B3</w:t>
      </w:r>
      <w:r w:rsidR="007A1F2A">
        <w:rPr>
          <w:szCs w:val="26"/>
        </w:rPr>
        <w:t xml:space="preserve"> acerca de tal acontecimento </w:t>
      </w:r>
      <w:r w:rsidR="00D23D39">
        <w:rPr>
          <w:szCs w:val="26"/>
        </w:rPr>
        <w:t xml:space="preserve">imediatamente após a </w:t>
      </w:r>
      <w:r w:rsidR="007A1F2A">
        <w:rPr>
          <w:szCs w:val="26"/>
        </w:rPr>
        <w:t>sua ocorrência.</w:t>
      </w:r>
    </w:p>
    <w:p w:rsidR="004F1C7A" w:rsidRPr="007645A7" w:rsidRDefault="00AD777F" w:rsidP="005632BE">
      <w:pPr>
        <w:numPr>
          <w:ilvl w:val="5"/>
          <w:numId w:val="29"/>
        </w:numPr>
        <w:rPr>
          <w:szCs w:val="26"/>
        </w:rPr>
      </w:pPr>
      <w:bookmarkStart w:id="197" w:name="_Ref359943492"/>
      <w:r w:rsidRPr="007645A7">
        <w:rPr>
          <w:szCs w:val="26"/>
        </w:rPr>
        <w:t xml:space="preserve">Na ocorrência do </w:t>
      </w:r>
      <w:r w:rsidR="004F1C7A" w:rsidRPr="007645A7">
        <w:rPr>
          <w:szCs w:val="18"/>
        </w:rPr>
        <w:t xml:space="preserve">vencimento antecipado </w:t>
      </w:r>
      <w:r w:rsidR="004F1C7A" w:rsidRPr="007645A7">
        <w:rPr>
          <w:szCs w:val="26"/>
        </w:rPr>
        <w:t>das obrigações decorrentes das Debêntures</w:t>
      </w:r>
      <w:r w:rsidR="004F1C7A" w:rsidRPr="007645A7">
        <w:rPr>
          <w:szCs w:val="18"/>
        </w:rPr>
        <w:t xml:space="preserve">, </w:t>
      </w:r>
      <w:r w:rsidR="004F1C7A" w:rsidRPr="007645A7">
        <w:rPr>
          <w:bCs/>
          <w:szCs w:val="18"/>
        </w:rPr>
        <w:t xml:space="preserve">os recursos recebidos em pagamento </w:t>
      </w:r>
      <w:r w:rsidR="004F1C7A" w:rsidRPr="007645A7">
        <w:rPr>
          <w:szCs w:val="26"/>
        </w:rPr>
        <w:t>das obrigações decorrentes das Debêntures</w:t>
      </w:r>
      <w:r w:rsidR="004F1C7A" w:rsidRPr="007645A7">
        <w:rPr>
          <w:bCs/>
          <w:szCs w:val="26"/>
        </w:rPr>
        <w:t>, inclusive em decorrência da excussão ou execução</w:t>
      </w:r>
      <w:r w:rsidR="00A87851" w:rsidRPr="007645A7">
        <w:rPr>
          <w:bCs/>
          <w:szCs w:val="26"/>
        </w:rPr>
        <w:t xml:space="preserve"> </w:t>
      </w:r>
      <w:r w:rsidR="003328D3">
        <w:rPr>
          <w:szCs w:val="26"/>
        </w:rPr>
        <w:t xml:space="preserve">de qualquer </w:t>
      </w:r>
      <w:r w:rsidR="003328D3" w:rsidRPr="007645A7">
        <w:rPr>
          <w:szCs w:val="26"/>
        </w:rPr>
        <w:t>das Garantias</w:t>
      </w:r>
      <w:r w:rsidR="004F1C7A" w:rsidRPr="007645A7">
        <w:rPr>
          <w:bCs/>
          <w:szCs w:val="18"/>
        </w:rPr>
        <w:t xml:space="preserve">, </w:t>
      </w:r>
      <w:r w:rsidR="004F1C7A" w:rsidRPr="007645A7">
        <w:rPr>
          <w:szCs w:val="18"/>
        </w:rPr>
        <w:t>na medida em que forem sendo recebidos, deverão ser imediatamente aplicados na amortização ou</w:t>
      </w:r>
      <w:r w:rsidR="00671AF1" w:rsidRPr="007645A7">
        <w:rPr>
          <w:szCs w:val="18"/>
        </w:rPr>
        <w:t>, se possível,</w:t>
      </w:r>
      <w:r w:rsidR="004F1C7A" w:rsidRPr="007645A7">
        <w:rPr>
          <w:szCs w:val="18"/>
        </w:rPr>
        <w:t xml:space="preserve"> </w:t>
      </w:r>
      <w:r w:rsidR="006B5450" w:rsidRPr="007645A7">
        <w:rPr>
          <w:szCs w:val="18"/>
        </w:rPr>
        <w:t>quita</w:t>
      </w:r>
      <w:r w:rsidR="004F1C7A" w:rsidRPr="007645A7">
        <w:rPr>
          <w:szCs w:val="18"/>
        </w:rPr>
        <w:t xml:space="preserve">ção do </w:t>
      </w:r>
      <w:r w:rsidR="002874E4">
        <w:rPr>
          <w:szCs w:val="18"/>
        </w:rPr>
        <w:t>saldo</w:t>
      </w:r>
      <w:r w:rsidR="004F1C7A" w:rsidRPr="007645A7">
        <w:rPr>
          <w:szCs w:val="18"/>
        </w:rPr>
        <w:t xml:space="preserve"> </w:t>
      </w:r>
      <w:r w:rsidR="004F1C7A" w:rsidRPr="007645A7">
        <w:rPr>
          <w:szCs w:val="26"/>
        </w:rPr>
        <w:t>das obrigações decorrentes das Debêntures</w:t>
      </w:r>
      <w:r w:rsidR="004F1C7A" w:rsidRPr="007645A7">
        <w:rPr>
          <w:bCs/>
          <w:szCs w:val="18"/>
        </w:rPr>
        <w:t>.</w:t>
      </w:r>
      <w:r w:rsidR="008771F4">
        <w:rPr>
          <w:bCs/>
          <w:szCs w:val="18"/>
        </w:rPr>
        <w:t xml:space="preserve"> </w:t>
      </w:r>
      <w:r w:rsidR="004F1C7A" w:rsidRPr="007645A7">
        <w:rPr>
          <w:bCs/>
          <w:szCs w:val="18"/>
        </w:rPr>
        <w:t xml:space="preserve">Caso os recursos recebidos em pagamento </w:t>
      </w:r>
      <w:r w:rsidR="004F1C7A" w:rsidRPr="007645A7">
        <w:rPr>
          <w:szCs w:val="26"/>
        </w:rPr>
        <w:t>das obrigações decorrentes das Debêntures</w:t>
      </w:r>
      <w:r w:rsidR="004F1C7A" w:rsidRPr="007645A7">
        <w:rPr>
          <w:bCs/>
          <w:szCs w:val="26"/>
        </w:rPr>
        <w:t>, inclusive em decorrência da excussão ou execução</w:t>
      </w:r>
      <w:r w:rsidR="00A87851" w:rsidRPr="007645A7">
        <w:rPr>
          <w:bCs/>
          <w:szCs w:val="26"/>
        </w:rPr>
        <w:t xml:space="preserve"> </w:t>
      </w:r>
      <w:r w:rsidR="00A87851" w:rsidRPr="007645A7">
        <w:rPr>
          <w:szCs w:val="26"/>
        </w:rPr>
        <w:t>de qualquer das Garantias</w:t>
      </w:r>
      <w:r w:rsidR="004F1C7A" w:rsidRPr="007645A7">
        <w:rPr>
          <w:bCs/>
          <w:szCs w:val="18"/>
        </w:rPr>
        <w:t xml:space="preserve">, </w:t>
      </w:r>
      <w:r w:rsidR="004F1C7A" w:rsidRPr="007645A7">
        <w:rPr>
          <w:szCs w:val="18"/>
        </w:rPr>
        <w:t xml:space="preserve">não sejam suficientes para quitar simultaneamente todas as </w:t>
      </w:r>
      <w:r w:rsidR="004F1C7A" w:rsidRPr="007645A7">
        <w:rPr>
          <w:szCs w:val="26"/>
        </w:rPr>
        <w:t>obrigações decorrentes das Debêntures</w:t>
      </w:r>
      <w:r w:rsidR="004F1C7A" w:rsidRPr="007645A7">
        <w:rPr>
          <w:szCs w:val="18"/>
        </w:rPr>
        <w:t>, tais recursos</w:t>
      </w:r>
      <w:r w:rsidR="004F1C7A" w:rsidRPr="007645A7">
        <w:rPr>
          <w:bCs/>
          <w:szCs w:val="18"/>
        </w:rPr>
        <w:t xml:space="preserve"> deverão ser imputados na seguinte ordem, de tal forma que, uma vez </w:t>
      </w:r>
      <w:r w:rsidR="006B5450" w:rsidRPr="007645A7">
        <w:rPr>
          <w:bCs/>
          <w:szCs w:val="18"/>
        </w:rPr>
        <w:t>quita</w:t>
      </w:r>
      <w:r w:rsidR="004F1C7A" w:rsidRPr="007645A7">
        <w:rPr>
          <w:bCs/>
          <w:szCs w:val="18"/>
        </w:rPr>
        <w:t>dos os valores referentes ao primeiro item, os recursos sejam alocados para o item imediatamente seguinte, e assim sucessivamente:</w:t>
      </w:r>
      <w:r w:rsidR="008771F4">
        <w:rPr>
          <w:bCs/>
          <w:szCs w:val="18"/>
        </w:rPr>
        <w:t xml:space="preserve"> </w:t>
      </w:r>
      <w:r w:rsidR="004F1C7A" w:rsidRPr="007645A7">
        <w:rPr>
          <w:bCs/>
          <w:szCs w:val="18"/>
        </w:rPr>
        <w:t>(i) quaisquer valores devidos pela Companhia e/ou por qualquer d</w:t>
      </w:r>
      <w:r w:rsidR="000915AC">
        <w:rPr>
          <w:bCs/>
          <w:szCs w:val="18"/>
        </w:rPr>
        <w:t>o</w:t>
      </w:r>
      <w:r w:rsidR="004F1C7A" w:rsidRPr="007645A7">
        <w:rPr>
          <w:bCs/>
          <w:szCs w:val="18"/>
        </w:rPr>
        <w:t xml:space="preserve">s </w:t>
      </w:r>
      <w:r w:rsidR="00CF7EA1">
        <w:rPr>
          <w:bCs/>
          <w:szCs w:val="18"/>
        </w:rPr>
        <w:t>Fiador</w:t>
      </w:r>
      <w:r w:rsidR="000915AC">
        <w:rPr>
          <w:bCs/>
          <w:szCs w:val="18"/>
        </w:rPr>
        <w:t>e</w:t>
      </w:r>
      <w:r w:rsidR="004F1C7A" w:rsidRPr="007645A7">
        <w:rPr>
          <w:bCs/>
          <w:szCs w:val="18"/>
        </w:rPr>
        <w:t xml:space="preserve">s </w:t>
      </w:r>
      <w:r w:rsidR="004F1C7A" w:rsidRPr="007645A7">
        <w:t xml:space="preserve">nos termos desta Escritura de Emissão </w:t>
      </w:r>
      <w:r w:rsidR="004F1C7A" w:rsidRPr="007645A7">
        <w:rPr>
          <w:szCs w:val="26"/>
        </w:rPr>
        <w:t xml:space="preserve">e/ou </w:t>
      </w:r>
      <w:r w:rsidR="002D415E">
        <w:rPr>
          <w:szCs w:val="26"/>
        </w:rPr>
        <w:t>de qualquer dos demais Documentos das Obrigações Garantidas</w:t>
      </w:r>
      <w:r w:rsidR="0019488C" w:rsidRPr="007645A7">
        <w:rPr>
          <w:szCs w:val="26"/>
        </w:rPr>
        <w:t xml:space="preserve"> </w:t>
      </w:r>
      <w:r w:rsidR="0019488C" w:rsidRPr="007645A7">
        <w:t xml:space="preserve">(incluindo </w:t>
      </w:r>
      <w:r w:rsidR="001E0B4F" w:rsidRPr="007645A7">
        <w:t xml:space="preserve">a remuneração e </w:t>
      </w:r>
      <w:r w:rsidR="0019488C" w:rsidRPr="007645A7">
        <w:t>as despesas incorridas pelo Agente Fiduciário)</w:t>
      </w:r>
      <w:r w:rsidR="004F1C7A" w:rsidRPr="007645A7">
        <w:rPr>
          <w:bCs/>
          <w:szCs w:val="18"/>
        </w:rPr>
        <w:t>, que não sejam os valores a que se referem os itens (ii)</w:t>
      </w:r>
      <w:r w:rsidR="001E0B4F" w:rsidRPr="007645A7">
        <w:rPr>
          <w:bCs/>
          <w:szCs w:val="18"/>
        </w:rPr>
        <w:t xml:space="preserve"> e</w:t>
      </w:r>
      <w:r w:rsidR="004F1C7A" w:rsidRPr="007645A7">
        <w:rPr>
          <w:bCs/>
          <w:szCs w:val="18"/>
        </w:rPr>
        <w:t xml:space="preserve"> (iii) abaixo; (ii) Remuneração</w:t>
      </w:r>
      <w:r w:rsidR="00CB3B7E" w:rsidRPr="00CB3B7E">
        <w:rPr>
          <w:szCs w:val="26"/>
        </w:rPr>
        <w:t xml:space="preserve"> </w:t>
      </w:r>
      <w:r w:rsidR="00CB3B7E">
        <w:rPr>
          <w:szCs w:val="26"/>
        </w:rPr>
        <w:t>da respectiva série</w:t>
      </w:r>
      <w:r w:rsidR="004F1C7A" w:rsidRPr="007645A7">
        <w:rPr>
          <w:bCs/>
          <w:szCs w:val="18"/>
        </w:rPr>
        <w:t xml:space="preserve">, </w:t>
      </w:r>
      <w:r w:rsidR="00536ADF">
        <w:rPr>
          <w:bCs/>
          <w:szCs w:val="18"/>
        </w:rPr>
        <w:t xml:space="preserve">do Prêmio da Segunda Série, se devido, </w:t>
      </w:r>
      <w:r w:rsidR="004F1C7A" w:rsidRPr="007645A7">
        <w:rPr>
          <w:bCs/>
          <w:szCs w:val="18"/>
        </w:rPr>
        <w:t xml:space="preserve">Encargos Moratórios e demais encargos devidos sob as </w:t>
      </w:r>
      <w:r w:rsidR="004F1C7A" w:rsidRPr="007645A7">
        <w:rPr>
          <w:szCs w:val="26"/>
        </w:rPr>
        <w:t>obrigações decorrentes das Debêntures</w:t>
      </w:r>
      <w:r w:rsidR="004F1C7A" w:rsidRPr="007645A7">
        <w:rPr>
          <w:bCs/>
          <w:szCs w:val="18"/>
        </w:rPr>
        <w:t xml:space="preserve">; </w:t>
      </w:r>
      <w:r w:rsidR="00511FE0">
        <w:rPr>
          <w:bCs/>
          <w:szCs w:val="18"/>
        </w:rPr>
        <w:t xml:space="preserve">e </w:t>
      </w:r>
      <w:r w:rsidR="004F1C7A" w:rsidRPr="007645A7">
        <w:rPr>
          <w:bCs/>
          <w:szCs w:val="18"/>
        </w:rPr>
        <w:t>(iii) </w:t>
      </w:r>
      <w:r w:rsidR="002874E4">
        <w:rPr>
          <w:bCs/>
          <w:szCs w:val="18"/>
        </w:rPr>
        <w:t>saldo</w:t>
      </w:r>
      <w:r w:rsidR="004F1C7A" w:rsidRPr="007645A7">
        <w:rPr>
          <w:bCs/>
          <w:szCs w:val="18"/>
        </w:rPr>
        <w:t xml:space="preserve"> do </w:t>
      </w:r>
      <w:r w:rsidR="00133F26" w:rsidRPr="007645A7">
        <w:rPr>
          <w:bCs/>
          <w:szCs w:val="18"/>
        </w:rPr>
        <w:t>Valor Nominal Unitário</w:t>
      </w:r>
      <w:r w:rsidR="00822EDD" w:rsidRPr="007645A7">
        <w:rPr>
          <w:bCs/>
          <w:szCs w:val="18"/>
        </w:rPr>
        <w:t xml:space="preserve"> das Debêntures</w:t>
      </w:r>
      <w:r w:rsidR="00CB3B7E" w:rsidRPr="00CB3B7E">
        <w:rPr>
          <w:szCs w:val="26"/>
        </w:rPr>
        <w:t xml:space="preserve"> </w:t>
      </w:r>
      <w:r w:rsidR="00CB3B7E">
        <w:rPr>
          <w:szCs w:val="26"/>
        </w:rPr>
        <w:t>da respectiva série</w:t>
      </w:r>
      <w:r w:rsidR="004F1C7A" w:rsidRPr="007645A7">
        <w:rPr>
          <w:bCs/>
          <w:szCs w:val="18"/>
        </w:rPr>
        <w:t>.</w:t>
      </w:r>
      <w:r w:rsidR="008771F4">
        <w:rPr>
          <w:bCs/>
          <w:szCs w:val="18"/>
        </w:rPr>
        <w:t xml:space="preserve"> </w:t>
      </w:r>
      <w:r w:rsidR="004F1C7A" w:rsidRPr="007645A7">
        <w:rPr>
          <w:bCs/>
          <w:szCs w:val="18"/>
        </w:rPr>
        <w:t xml:space="preserve">A Companhia e </w:t>
      </w:r>
      <w:r w:rsidR="000915AC">
        <w:rPr>
          <w:bCs/>
          <w:szCs w:val="18"/>
        </w:rPr>
        <w:t>o</w:t>
      </w:r>
      <w:r w:rsidR="004F1C7A" w:rsidRPr="007645A7">
        <w:rPr>
          <w:bCs/>
          <w:szCs w:val="18"/>
        </w:rPr>
        <w:t xml:space="preserve">s </w:t>
      </w:r>
      <w:r w:rsidR="00CF7EA1">
        <w:rPr>
          <w:bCs/>
          <w:szCs w:val="18"/>
        </w:rPr>
        <w:t>Fiador</w:t>
      </w:r>
      <w:r w:rsidR="000915AC">
        <w:rPr>
          <w:bCs/>
          <w:szCs w:val="18"/>
        </w:rPr>
        <w:t>e</w:t>
      </w:r>
      <w:r w:rsidR="004F1C7A" w:rsidRPr="007645A7">
        <w:rPr>
          <w:bCs/>
          <w:szCs w:val="18"/>
        </w:rPr>
        <w:t xml:space="preserve">s permanecerão responsáveis pelo </w:t>
      </w:r>
      <w:r w:rsidR="002874E4">
        <w:rPr>
          <w:bCs/>
          <w:szCs w:val="18"/>
        </w:rPr>
        <w:t>saldo</w:t>
      </w:r>
      <w:r w:rsidR="004F1C7A" w:rsidRPr="007645A7">
        <w:rPr>
          <w:bCs/>
          <w:szCs w:val="18"/>
        </w:rPr>
        <w:t xml:space="preserve"> das </w:t>
      </w:r>
      <w:r w:rsidR="004F1C7A" w:rsidRPr="007645A7">
        <w:rPr>
          <w:szCs w:val="26"/>
        </w:rPr>
        <w:t>obrigações decorrentes das Debêntures</w:t>
      </w:r>
      <w:r w:rsidR="004F1C7A" w:rsidRPr="007645A7">
        <w:rPr>
          <w:bCs/>
          <w:szCs w:val="18"/>
        </w:rPr>
        <w:t xml:space="preserve"> que não tiverem sido pagas, sem prejuízo dos acréscimos de Remuneração</w:t>
      </w:r>
      <w:r w:rsidR="00CB3B7E" w:rsidRPr="00CB3B7E">
        <w:rPr>
          <w:szCs w:val="26"/>
        </w:rPr>
        <w:t xml:space="preserve"> </w:t>
      </w:r>
      <w:r w:rsidR="00CB3B7E">
        <w:rPr>
          <w:szCs w:val="26"/>
        </w:rPr>
        <w:t>da respectiva série</w:t>
      </w:r>
      <w:r w:rsidR="004F1C7A" w:rsidRPr="007645A7">
        <w:rPr>
          <w:bCs/>
          <w:szCs w:val="18"/>
        </w:rPr>
        <w:t xml:space="preserve">, </w:t>
      </w:r>
      <w:r w:rsidR="00A21EE6">
        <w:rPr>
          <w:bCs/>
          <w:szCs w:val="18"/>
        </w:rPr>
        <w:t xml:space="preserve">do Prêmio da Segunda Série, se devido, </w:t>
      </w:r>
      <w:r w:rsidR="004F1C7A" w:rsidRPr="007645A7">
        <w:rPr>
          <w:bCs/>
          <w:szCs w:val="18"/>
        </w:rPr>
        <w:t xml:space="preserve">Encargos Moratórios e outros encargos incidentes sobre o </w:t>
      </w:r>
      <w:r w:rsidR="002874E4">
        <w:rPr>
          <w:bCs/>
          <w:szCs w:val="18"/>
        </w:rPr>
        <w:t>saldo</w:t>
      </w:r>
      <w:r w:rsidR="004F1C7A" w:rsidRPr="007645A7">
        <w:rPr>
          <w:bCs/>
          <w:szCs w:val="18"/>
        </w:rPr>
        <w:t xml:space="preserve"> das </w:t>
      </w:r>
      <w:r w:rsidR="004F1C7A" w:rsidRPr="007645A7">
        <w:rPr>
          <w:szCs w:val="26"/>
        </w:rPr>
        <w:t>obrigações decorrentes das Debêntures</w:t>
      </w:r>
      <w:r w:rsidR="004F1C7A" w:rsidRPr="007645A7">
        <w:rPr>
          <w:bCs/>
          <w:szCs w:val="18"/>
        </w:rPr>
        <w:t xml:space="preserve"> enquanto não forem pagas</w:t>
      </w:r>
      <w:r w:rsidR="00191FE5" w:rsidRPr="007645A7">
        <w:rPr>
          <w:bCs/>
          <w:szCs w:val="26"/>
        </w:rPr>
        <w:t xml:space="preserve">, </w:t>
      </w:r>
      <w:r w:rsidR="00615C23">
        <w:rPr>
          <w:bCs/>
          <w:szCs w:val="26"/>
        </w:rPr>
        <w:t xml:space="preserve">sendo considerada </w:t>
      </w:r>
      <w:r w:rsidR="002F4F97" w:rsidRPr="007645A7">
        <w:rPr>
          <w:bCs/>
          <w:szCs w:val="26"/>
        </w:rPr>
        <w:t xml:space="preserve">dívida líquida e certa, passível de cobrança </w:t>
      </w:r>
      <w:r w:rsidR="00D90676" w:rsidRPr="007645A7">
        <w:rPr>
          <w:bCs/>
          <w:szCs w:val="26"/>
        </w:rPr>
        <w:t xml:space="preserve">extrajudicial ou </w:t>
      </w:r>
      <w:r w:rsidR="002F4F97" w:rsidRPr="007645A7">
        <w:rPr>
          <w:bCs/>
          <w:szCs w:val="26"/>
        </w:rPr>
        <w:t>por meio de processo de execução judicial</w:t>
      </w:r>
      <w:r w:rsidR="004F1C7A" w:rsidRPr="007645A7">
        <w:rPr>
          <w:szCs w:val="18"/>
        </w:rPr>
        <w:t>.</w:t>
      </w:r>
      <w:bookmarkEnd w:id="197"/>
    </w:p>
    <w:p w:rsidR="00880FA8" w:rsidRPr="007645A7" w:rsidRDefault="00880FA8" w:rsidP="005632BE">
      <w:pPr>
        <w:numPr>
          <w:ilvl w:val="1"/>
          <w:numId w:val="29"/>
        </w:numPr>
        <w:rPr>
          <w:szCs w:val="26"/>
        </w:rPr>
      </w:pPr>
      <w:bookmarkStart w:id="198" w:name="_Ref130286395"/>
      <w:bookmarkStart w:id="199" w:name="_Ref284530595"/>
      <w:r w:rsidRPr="007645A7">
        <w:rPr>
          <w:i/>
          <w:szCs w:val="26"/>
        </w:rPr>
        <w:t>Publicidade</w:t>
      </w:r>
      <w:r w:rsidRPr="007645A7">
        <w:rPr>
          <w:szCs w:val="26"/>
        </w:rPr>
        <w:t>.</w:t>
      </w:r>
      <w:r w:rsidR="008771F4">
        <w:rPr>
          <w:szCs w:val="26"/>
        </w:rPr>
        <w:t xml:space="preserve"> </w:t>
      </w:r>
      <w:bookmarkEnd w:id="198"/>
      <w:r w:rsidR="005A2C9C" w:rsidRPr="007645A7">
        <w:rPr>
          <w:szCs w:val="26"/>
        </w:rPr>
        <w:t xml:space="preserve">Todos os atos e decisões relativos às Debêntures deverão ser comunicados, na forma de aviso, no </w:t>
      </w:r>
      <w:r w:rsidR="00C74B95" w:rsidRPr="007645A7">
        <w:rPr>
          <w:szCs w:val="26"/>
        </w:rPr>
        <w:t>DOE</w:t>
      </w:r>
      <w:r w:rsidR="00E3493E">
        <w:rPr>
          <w:szCs w:val="26"/>
        </w:rPr>
        <w:t>CE</w:t>
      </w:r>
      <w:r w:rsidR="00C74B95" w:rsidRPr="007645A7">
        <w:rPr>
          <w:szCs w:val="26"/>
        </w:rPr>
        <w:t xml:space="preserve"> </w:t>
      </w:r>
      <w:r w:rsidR="005A2C9C" w:rsidRPr="007645A7">
        <w:rPr>
          <w:szCs w:val="26"/>
        </w:rPr>
        <w:t>e no jornal</w:t>
      </w:r>
      <w:r w:rsidR="00216E72" w:rsidRPr="007645A7">
        <w:rPr>
          <w:szCs w:val="26"/>
        </w:rPr>
        <w:t xml:space="preserve"> </w:t>
      </w:r>
      <w:r w:rsidR="00D67C83">
        <w:rPr>
          <w:szCs w:val="26"/>
        </w:rPr>
        <w:t>"</w:t>
      </w:r>
      <w:r w:rsidR="00DD7A11">
        <w:rPr>
          <w:szCs w:val="26"/>
        </w:rPr>
        <w:t>O Povo</w:t>
      </w:r>
      <w:r w:rsidR="00D67C83">
        <w:rPr>
          <w:szCs w:val="26"/>
        </w:rPr>
        <w:t>"</w:t>
      </w:r>
      <w:r w:rsidR="00271D3F" w:rsidRPr="007645A7">
        <w:rPr>
          <w:szCs w:val="26"/>
        </w:rPr>
        <w:t xml:space="preserve">, </w:t>
      </w:r>
      <w:r w:rsidR="005A2C9C" w:rsidRPr="007645A7">
        <w:rPr>
          <w:szCs w:val="26"/>
        </w:rPr>
        <w:t xml:space="preserve">sempre imediatamente após a </w:t>
      </w:r>
      <w:r w:rsidR="00965A44" w:rsidRPr="007645A7">
        <w:rPr>
          <w:szCs w:val="26"/>
        </w:rPr>
        <w:t>realização ou ocorrência</w:t>
      </w:r>
      <w:r w:rsidR="005A2C9C" w:rsidRPr="007645A7">
        <w:rPr>
          <w:szCs w:val="26"/>
        </w:rPr>
        <w:t xml:space="preserve"> do ato a ser divulgado.</w:t>
      </w:r>
      <w:r w:rsidR="008771F4">
        <w:rPr>
          <w:szCs w:val="26"/>
        </w:rPr>
        <w:t xml:space="preserve"> </w:t>
      </w:r>
      <w:r w:rsidR="005A2C9C" w:rsidRPr="007645A7">
        <w:rPr>
          <w:szCs w:val="26"/>
        </w:rPr>
        <w:t xml:space="preserve">A Companhia poderá alterar o jornal acima por outro jornal de grande circulação </w:t>
      </w:r>
      <w:r w:rsidR="00807EA4" w:rsidRPr="007645A7">
        <w:rPr>
          <w:szCs w:val="26"/>
        </w:rPr>
        <w:t xml:space="preserve">e de edição nacional </w:t>
      </w:r>
      <w:r w:rsidR="005A2C9C" w:rsidRPr="007645A7">
        <w:rPr>
          <w:szCs w:val="26"/>
        </w:rPr>
        <w:t>que seja adotado para suas publicações societárias, mediante comunicação por escrito ao Agente Fiduciário e a publicação, na forma de aviso, no jornal a ser substituído.</w:t>
      </w:r>
      <w:bookmarkEnd w:id="199"/>
    </w:p>
    <w:p w:rsidR="0077716A" w:rsidRPr="007645A7" w:rsidRDefault="0077716A" w:rsidP="00BA629A">
      <w:pPr>
        <w:rPr>
          <w:szCs w:val="26"/>
        </w:rPr>
      </w:pPr>
    </w:p>
    <w:p w:rsidR="00EC2E98" w:rsidRPr="007645A7" w:rsidRDefault="00880FA8" w:rsidP="00960FFD">
      <w:pPr>
        <w:keepNext/>
        <w:numPr>
          <w:ilvl w:val="0"/>
          <w:numId w:val="25"/>
        </w:numPr>
        <w:rPr>
          <w:smallCaps/>
          <w:szCs w:val="26"/>
          <w:u w:val="single"/>
        </w:rPr>
      </w:pPr>
      <w:r w:rsidRPr="007645A7">
        <w:rPr>
          <w:smallCaps/>
          <w:szCs w:val="26"/>
          <w:u w:val="single"/>
        </w:rPr>
        <w:t>Obrigações Adicionais da Companhia</w:t>
      </w:r>
      <w:bookmarkStart w:id="200" w:name="_Ref130390982"/>
      <w:r w:rsidR="005B2EFB" w:rsidRPr="007645A7">
        <w:rPr>
          <w:smallCaps/>
          <w:szCs w:val="26"/>
          <w:u w:val="single"/>
        </w:rPr>
        <w:t xml:space="preserve"> </w:t>
      </w:r>
      <w:r w:rsidR="005D4A9D" w:rsidRPr="007645A7">
        <w:rPr>
          <w:smallCaps/>
          <w:szCs w:val="26"/>
          <w:u w:val="single"/>
        </w:rPr>
        <w:t>e d</w:t>
      </w:r>
      <w:r w:rsidR="00470C22">
        <w:rPr>
          <w:smallCaps/>
          <w:szCs w:val="26"/>
          <w:u w:val="single"/>
        </w:rPr>
        <w:t>o</w:t>
      </w:r>
      <w:r w:rsidR="004764CA" w:rsidRPr="007645A7">
        <w:rPr>
          <w:smallCaps/>
          <w:szCs w:val="26"/>
          <w:u w:val="single"/>
        </w:rPr>
        <w:t xml:space="preserve">s </w:t>
      </w:r>
      <w:r w:rsidR="00CF7EA1">
        <w:rPr>
          <w:smallCaps/>
          <w:szCs w:val="26"/>
          <w:u w:val="single"/>
        </w:rPr>
        <w:t>Fiador</w:t>
      </w:r>
      <w:r w:rsidR="00470C22">
        <w:rPr>
          <w:smallCaps/>
          <w:szCs w:val="26"/>
          <w:u w:val="single"/>
        </w:rPr>
        <w:t>e</w:t>
      </w:r>
      <w:r w:rsidR="004764CA" w:rsidRPr="007645A7">
        <w:rPr>
          <w:smallCaps/>
          <w:szCs w:val="26"/>
          <w:u w:val="single"/>
        </w:rPr>
        <w:t>s</w:t>
      </w:r>
    </w:p>
    <w:p w:rsidR="00880FA8" w:rsidRPr="007645A7" w:rsidRDefault="00880FA8" w:rsidP="007F4C65">
      <w:pPr>
        <w:numPr>
          <w:ilvl w:val="1"/>
          <w:numId w:val="19"/>
        </w:numPr>
        <w:rPr>
          <w:szCs w:val="26"/>
        </w:rPr>
      </w:pPr>
      <w:bookmarkStart w:id="201" w:name="_Ref279333767"/>
      <w:r w:rsidRPr="007645A7">
        <w:rPr>
          <w:szCs w:val="26"/>
        </w:rPr>
        <w:t>A Companhia</w:t>
      </w:r>
      <w:r w:rsidR="005B2EFB" w:rsidRPr="007645A7">
        <w:rPr>
          <w:szCs w:val="26"/>
        </w:rPr>
        <w:t xml:space="preserve"> </w:t>
      </w:r>
      <w:r w:rsidR="0041450A" w:rsidRPr="007645A7">
        <w:rPr>
          <w:szCs w:val="26"/>
        </w:rPr>
        <w:t>e</w:t>
      </w:r>
      <w:r w:rsidR="00DB3C35" w:rsidRPr="007645A7">
        <w:rPr>
          <w:szCs w:val="26"/>
        </w:rPr>
        <w:t xml:space="preserve"> </w:t>
      </w:r>
      <w:r w:rsidR="00155209">
        <w:rPr>
          <w:szCs w:val="26"/>
        </w:rPr>
        <w:t>o</w:t>
      </w:r>
      <w:r w:rsidR="004764CA" w:rsidRPr="007645A7">
        <w:rPr>
          <w:szCs w:val="26"/>
        </w:rPr>
        <w:t xml:space="preserve">s </w:t>
      </w:r>
      <w:r w:rsidR="00CF7EA1">
        <w:rPr>
          <w:szCs w:val="26"/>
        </w:rPr>
        <w:t>Fiador</w:t>
      </w:r>
      <w:r w:rsidR="00155209">
        <w:rPr>
          <w:szCs w:val="26"/>
        </w:rPr>
        <w:t>e</w:t>
      </w:r>
      <w:r w:rsidR="004764CA" w:rsidRPr="007645A7">
        <w:rPr>
          <w:szCs w:val="26"/>
        </w:rPr>
        <w:t>s</w:t>
      </w:r>
      <w:r w:rsidR="005D4A9D" w:rsidRPr="007645A7">
        <w:rPr>
          <w:szCs w:val="26"/>
        </w:rPr>
        <w:t>, de forma solidária</w:t>
      </w:r>
      <w:r w:rsidR="00DB3C35" w:rsidRPr="007645A7">
        <w:rPr>
          <w:szCs w:val="26"/>
        </w:rPr>
        <w:t>,</w:t>
      </w:r>
      <w:r w:rsidR="0041450A" w:rsidRPr="007645A7">
        <w:rPr>
          <w:szCs w:val="26"/>
        </w:rPr>
        <w:t xml:space="preserve"> </w:t>
      </w:r>
      <w:r w:rsidRPr="007645A7">
        <w:rPr>
          <w:szCs w:val="26"/>
        </w:rPr>
        <w:t>est</w:t>
      </w:r>
      <w:r w:rsidR="007557BF" w:rsidRPr="007645A7">
        <w:rPr>
          <w:szCs w:val="26"/>
        </w:rPr>
        <w:t>ã</w:t>
      </w:r>
      <w:r w:rsidR="00930EE4" w:rsidRPr="007645A7">
        <w:rPr>
          <w:szCs w:val="26"/>
        </w:rPr>
        <w:t>o</w:t>
      </w:r>
      <w:r w:rsidRPr="007645A7">
        <w:rPr>
          <w:szCs w:val="26"/>
        </w:rPr>
        <w:t xml:space="preserve"> adicionalmente obrigad</w:t>
      </w:r>
      <w:r w:rsidR="00155209">
        <w:rPr>
          <w:szCs w:val="26"/>
        </w:rPr>
        <w:t>o</w:t>
      </w:r>
      <w:r w:rsidR="00DB3C35" w:rsidRPr="007645A7">
        <w:rPr>
          <w:szCs w:val="26"/>
        </w:rPr>
        <w:t>s</w:t>
      </w:r>
      <w:r w:rsidRPr="007645A7">
        <w:rPr>
          <w:szCs w:val="26"/>
        </w:rPr>
        <w:t xml:space="preserve"> a:</w:t>
      </w:r>
      <w:bookmarkEnd w:id="200"/>
      <w:bookmarkEnd w:id="201"/>
    </w:p>
    <w:p w:rsidR="001B0EAA" w:rsidRDefault="00AD777F" w:rsidP="007F4C65">
      <w:pPr>
        <w:numPr>
          <w:ilvl w:val="2"/>
          <w:numId w:val="19"/>
        </w:numPr>
        <w:rPr>
          <w:szCs w:val="26"/>
        </w:rPr>
      </w:pPr>
      <w:bookmarkStart w:id="202" w:name="_Ref262552287"/>
      <w:bookmarkStart w:id="203" w:name="_Ref522300140"/>
      <w:bookmarkStart w:id="204" w:name="_Ref168844178"/>
      <w:r w:rsidRPr="007645A7">
        <w:rPr>
          <w:szCs w:val="26"/>
        </w:rPr>
        <w:t xml:space="preserve">exclusivamente com relação à Companhia, </w:t>
      </w:r>
      <w:r w:rsidR="00E14CCE" w:rsidRPr="007645A7">
        <w:rPr>
          <w:szCs w:val="26"/>
        </w:rPr>
        <w:t xml:space="preserve">disponibilizar em sua página na </w:t>
      </w:r>
      <w:r w:rsidR="00BF3FE8">
        <w:rPr>
          <w:szCs w:val="26"/>
        </w:rPr>
        <w:t>rede mundial de computadores</w:t>
      </w:r>
      <w:r w:rsidR="00E14CCE" w:rsidRPr="007645A7">
        <w:rPr>
          <w:szCs w:val="26"/>
        </w:rPr>
        <w:t xml:space="preserve"> </w:t>
      </w:r>
      <w:r w:rsidR="0063043B" w:rsidRPr="007645A7">
        <w:rPr>
          <w:szCs w:val="26"/>
        </w:rPr>
        <w:t>e fornecer ao Agente Fiduciário</w:t>
      </w:r>
      <w:bookmarkStart w:id="205" w:name="_Ref289720326"/>
      <w:bookmarkStart w:id="206" w:name="_Ref488848532"/>
      <w:bookmarkStart w:id="207" w:name="_Ref262552290"/>
      <w:bookmarkEnd w:id="202"/>
      <w:r w:rsidR="001B0EAA">
        <w:rPr>
          <w:szCs w:val="26"/>
        </w:rPr>
        <w:t>:</w:t>
      </w:r>
      <w:bookmarkEnd w:id="203"/>
    </w:p>
    <w:p w:rsidR="006D22A6" w:rsidRDefault="00E14CCE" w:rsidP="001B0EAA">
      <w:pPr>
        <w:numPr>
          <w:ilvl w:val="3"/>
          <w:numId w:val="16"/>
        </w:numPr>
        <w:rPr>
          <w:szCs w:val="26"/>
        </w:rPr>
      </w:pPr>
      <w:bookmarkStart w:id="208" w:name="_Ref522300098"/>
      <w:r w:rsidRPr="003556F7">
        <w:rPr>
          <w:szCs w:val="26"/>
        </w:rPr>
        <w:t xml:space="preserve">na data em que ocorrer primeiro entre </w:t>
      </w:r>
      <w:r w:rsidR="0072704E" w:rsidRPr="003556F7">
        <w:rPr>
          <w:szCs w:val="26"/>
        </w:rPr>
        <w:t xml:space="preserve">o decurso de </w:t>
      </w:r>
      <w:r w:rsidR="00C13337" w:rsidRPr="003556F7">
        <w:rPr>
          <w:szCs w:val="26"/>
        </w:rPr>
        <w:t>3</w:t>
      </w:r>
      <w:r w:rsidRPr="003556F7">
        <w:rPr>
          <w:szCs w:val="26"/>
        </w:rPr>
        <w:t> (</w:t>
      </w:r>
      <w:r w:rsidR="00C13337" w:rsidRPr="003556F7">
        <w:rPr>
          <w:szCs w:val="26"/>
        </w:rPr>
        <w:t>três</w:t>
      </w:r>
      <w:r w:rsidRPr="003556F7">
        <w:rPr>
          <w:szCs w:val="26"/>
        </w:rPr>
        <w:t xml:space="preserve">) </w:t>
      </w:r>
      <w:r w:rsidR="00C13337" w:rsidRPr="003556F7">
        <w:rPr>
          <w:szCs w:val="26"/>
        </w:rPr>
        <w:t>meses</w:t>
      </w:r>
      <w:r w:rsidRPr="003556F7">
        <w:rPr>
          <w:szCs w:val="26"/>
        </w:rPr>
        <w:t xml:space="preserve"> contados da data de término de cada exercício social ou a data da efetiva divulgação, cópia das demonstrações financeiras consolidadas da Companhia auditadas </w:t>
      </w:r>
      <w:r w:rsidR="00C712EE">
        <w:rPr>
          <w:szCs w:val="26"/>
        </w:rPr>
        <w:t xml:space="preserve">pela BDO (com relação aos exercícios sociais a serem encerrados em 31 de dezembro de 2018 e 2019) ou </w:t>
      </w:r>
      <w:r w:rsidR="00D22A73">
        <w:t xml:space="preserve">pelo </w:t>
      </w:r>
      <w:r w:rsidR="00EB6539" w:rsidRPr="00DC33DD">
        <w:t>Auditor Independente</w:t>
      </w:r>
      <w:r w:rsidR="00C712EE">
        <w:t xml:space="preserve"> (</w:t>
      </w:r>
      <w:r w:rsidR="003521EE">
        <w:t xml:space="preserve">com relação </w:t>
      </w:r>
      <w:r w:rsidR="00C712EE">
        <w:t xml:space="preserve">aos exercícios sociais </w:t>
      </w:r>
      <w:r w:rsidR="008D3D2D">
        <w:t xml:space="preserve">a serem encerrados a partir de </w:t>
      </w:r>
      <w:r w:rsidR="008D3D2D">
        <w:rPr>
          <w:szCs w:val="26"/>
        </w:rPr>
        <w:t>31 de dezembro de 2020, inclusive)</w:t>
      </w:r>
      <w:r w:rsidRPr="003556F7">
        <w:rPr>
          <w:szCs w:val="26"/>
        </w:rPr>
        <w:t xml:space="preserve">, relativas ao respectivo exercício social, preparadas de acordo com </w:t>
      </w:r>
      <w:r w:rsidR="00EC6B43" w:rsidRPr="003556F7">
        <w:rPr>
          <w:szCs w:val="26"/>
        </w:rPr>
        <w:t xml:space="preserve">a Lei das Sociedades por Ações e com as regras emitidas pela CVM </w:t>
      </w:r>
      <w:r w:rsidRPr="003556F7">
        <w:rPr>
          <w:szCs w:val="26"/>
        </w:rPr>
        <w:t>(</w:t>
      </w:r>
      <w:r w:rsidR="00D67C83">
        <w:rPr>
          <w:szCs w:val="26"/>
        </w:rPr>
        <w:t>"</w:t>
      </w:r>
      <w:r w:rsidRPr="003556F7">
        <w:rPr>
          <w:szCs w:val="26"/>
          <w:u w:val="single"/>
        </w:rPr>
        <w:t xml:space="preserve">Demonstrações Financeiras </w:t>
      </w:r>
      <w:r w:rsidRPr="00824B09">
        <w:rPr>
          <w:szCs w:val="26"/>
          <w:u w:val="single"/>
        </w:rPr>
        <w:t xml:space="preserve">Consolidadas </w:t>
      </w:r>
      <w:r w:rsidR="00CC7BFC" w:rsidRPr="00824B09">
        <w:rPr>
          <w:szCs w:val="26"/>
          <w:u w:val="single"/>
        </w:rPr>
        <w:t>Anuais</w:t>
      </w:r>
      <w:r w:rsidR="00CC7BFC">
        <w:rPr>
          <w:szCs w:val="26"/>
        </w:rPr>
        <w:t xml:space="preserve"> </w:t>
      </w:r>
      <w:r w:rsidRPr="003556F7">
        <w:rPr>
          <w:szCs w:val="26"/>
          <w:u w:val="single"/>
        </w:rPr>
        <w:t>Auditadas da Companhia</w:t>
      </w:r>
      <w:r w:rsidR="00D67C83">
        <w:rPr>
          <w:szCs w:val="26"/>
        </w:rPr>
        <w:t>"</w:t>
      </w:r>
      <w:r w:rsidRPr="003556F7">
        <w:rPr>
          <w:szCs w:val="26"/>
        </w:rPr>
        <w:t>);</w:t>
      </w:r>
      <w:bookmarkEnd w:id="205"/>
      <w:bookmarkEnd w:id="206"/>
      <w:bookmarkEnd w:id="208"/>
      <w:r w:rsidR="00BF45F8">
        <w:rPr>
          <w:szCs w:val="26"/>
        </w:rPr>
        <w:t xml:space="preserve"> </w:t>
      </w:r>
    </w:p>
    <w:p w:rsidR="003B4C86" w:rsidRDefault="002D3986" w:rsidP="001B0EAA">
      <w:pPr>
        <w:numPr>
          <w:ilvl w:val="3"/>
          <w:numId w:val="16"/>
        </w:numPr>
        <w:rPr>
          <w:szCs w:val="26"/>
        </w:rPr>
      </w:pPr>
      <w:bookmarkStart w:id="209" w:name="_Ref457812562"/>
      <w:r w:rsidRPr="007D6A67">
        <w:rPr>
          <w:szCs w:val="26"/>
        </w:rPr>
        <w:t xml:space="preserve">na data em que ocorrer primeiro entre o decurso de </w:t>
      </w:r>
      <w:r w:rsidR="002F490A">
        <w:rPr>
          <w:szCs w:val="26"/>
        </w:rPr>
        <w:t>45</w:t>
      </w:r>
      <w:r w:rsidRPr="007D6A67">
        <w:rPr>
          <w:szCs w:val="26"/>
        </w:rPr>
        <w:t> (</w:t>
      </w:r>
      <w:r w:rsidR="002F490A">
        <w:rPr>
          <w:szCs w:val="26"/>
        </w:rPr>
        <w:t>quarenta e cinco</w:t>
      </w:r>
      <w:r w:rsidRPr="007D6A67">
        <w:rPr>
          <w:szCs w:val="26"/>
        </w:rPr>
        <w:t>) dias contados da data de término d</w:t>
      </w:r>
      <w:r w:rsidR="006C3E22">
        <w:rPr>
          <w:szCs w:val="26"/>
        </w:rPr>
        <w:t>e cada</w:t>
      </w:r>
      <w:r w:rsidRPr="007D6A67">
        <w:rPr>
          <w:szCs w:val="26"/>
        </w:rPr>
        <w:t xml:space="preserve"> primeiro semestre de seu exercício social </w:t>
      </w:r>
      <w:r w:rsidR="006C3E22">
        <w:rPr>
          <w:szCs w:val="26"/>
        </w:rPr>
        <w:t>ou</w:t>
      </w:r>
      <w:r w:rsidRPr="007D6A67">
        <w:rPr>
          <w:szCs w:val="26"/>
        </w:rPr>
        <w:t xml:space="preserve"> a data da efetiva divulgação, </w:t>
      </w:r>
      <w:bookmarkStart w:id="210" w:name="_Ref286937897"/>
      <w:r w:rsidRPr="007D6A67">
        <w:rPr>
          <w:szCs w:val="26"/>
        </w:rPr>
        <w:t xml:space="preserve">cópia das demonstrações financeiras consolidadas da Companhia </w:t>
      </w:r>
      <w:r w:rsidR="002F490A">
        <w:rPr>
          <w:szCs w:val="26"/>
        </w:rPr>
        <w:t xml:space="preserve">auditadas pela BDO (com relação ao </w:t>
      </w:r>
      <w:r w:rsidR="003049C5">
        <w:rPr>
          <w:szCs w:val="26"/>
        </w:rPr>
        <w:t>semestre</w:t>
      </w:r>
      <w:r w:rsidR="002F490A">
        <w:rPr>
          <w:szCs w:val="26"/>
        </w:rPr>
        <w:t xml:space="preserve"> a ser encerrado em </w:t>
      </w:r>
      <w:r w:rsidR="003049C5">
        <w:rPr>
          <w:szCs w:val="26"/>
        </w:rPr>
        <w:t>30</w:t>
      </w:r>
      <w:r w:rsidR="002F490A">
        <w:rPr>
          <w:szCs w:val="26"/>
        </w:rPr>
        <w:t> de </w:t>
      </w:r>
      <w:r w:rsidR="003049C5">
        <w:rPr>
          <w:szCs w:val="26"/>
        </w:rPr>
        <w:t>junho</w:t>
      </w:r>
      <w:r w:rsidR="002F490A">
        <w:rPr>
          <w:szCs w:val="26"/>
        </w:rPr>
        <w:t xml:space="preserve"> de 2019) ou </w:t>
      </w:r>
      <w:r w:rsidR="002F490A">
        <w:t xml:space="preserve">pelo </w:t>
      </w:r>
      <w:r w:rsidR="002F490A" w:rsidRPr="00DC33DD">
        <w:t>Auditor Independente</w:t>
      </w:r>
      <w:r w:rsidR="002F490A">
        <w:t xml:space="preserve"> (com relação </w:t>
      </w:r>
      <w:r w:rsidR="008819CD">
        <w:t xml:space="preserve">aos </w:t>
      </w:r>
      <w:r w:rsidR="003049C5">
        <w:t>semestres</w:t>
      </w:r>
      <w:r w:rsidR="002F490A">
        <w:t xml:space="preserve"> a serem encerrados a partir de </w:t>
      </w:r>
      <w:r w:rsidR="003049C5">
        <w:rPr>
          <w:szCs w:val="26"/>
        </w:rPr>
        <w:t>30</w:t>
      </w:r>
      <w:r w:rsidR="002F490A">
        <w:rPr>
          <w:szCs w:val="26"/>
        </w:rPr>
        <w:t> de </w:t>
      </w:r>
      <w:r w:rsidR="003049C5">
        <w:rPr>
          <w:szCs w:val="26"/>
        </w:rPr>
        <w:t>junho</w:t>
      </w:r>
      <w:r w:rsidR="002F490A">
        <w:rPr>
          <w:szCs w:val="26"/>
        </w:rPr>
        <w:t> de </w:t>
      </w:r>
      <w:r w:rsidR="00184AA2">
        <w:rPr>
          <w:szCs w:val="26"/>
        </w:rPr>
        <w:t>202</w:t>
      </w:r>
      <w:r w:rsidR="005D0CC0">
        <w:rPr>
          <w:szCs w:val="26"/>
        </w:rPr>
        <w:t>0</w:t>
      </w:r>
      <w:r w:rsidR="002F490A">
        <w:rPr>
          <w:szCs w:val="26"/>
        </w:rPr>
        <w:t>, inclusive)</w:t>
      </w:r>
      <w:r w:rsidRPr="007D6A67">
        <w:rPr>
          <w:szCs w:val="26"/>
        </w:rPr>
        <w:t>, relativas ao respectivo semestre, preparadas de acordo com a Lei das Sociedades por Ações e com as regras emitidas pela CVM (</w:t>
      </w:r>
      <w:r w:rsidR="00D67C83">
        <w:rPr>
          <w:szCs w:val="26"/>
        </w:rPr>
        <w:t>"</w:t>
      </w:r>
      <w:r w:rsidR="008819CD" w:rsidRPr="007D6A67">
        <w:rPr>
          <w:szCs w:val="26"/>
          <w:u w:val="single"/>
        </w:rPr>
        <w:t xml:space="preserve">Demonstrações Financeiras Consolidadas </w:t>
      </w:r>
      <w:r w:rsidR="008819CD">
        <w:rPr>
          <w:szCs w:val="26"/>
          <w:u w:val="single"/>
        </w:rPr>
        <w:t xml:space="preserve">Semestrais </w:t>
      </w:r>
      <w:r w:rsidR="008819CD" w:rsidRPr="007D6A67">
        <w:rPr>
          <w:szCs w:val="26"/>
          <w:u w:val="single"/>
        </w:rPr>
        <w:t>Auditadas da Companhia</w:t>
      </w:r>
      <w:r w:rsidR="00D67C83">
        <w:rPr>
          <w:szCs w:val="26"/>
        </w:rPr>
        <w:t>"</w:t>
      </w:r>
      <w:r w:rsidRPr="007D6A67">
        <w:rPr>
          <w:szCs w:val="26"/>
        </w:rPr>
        <w:t>);</w:t>
      </w:r>
      <w:bookmarkEnd w:id="209"/>
      <w:bookmarkEnd w:id="210"/>
    </w:p>
    <w:p w:rsidR="00771123" w:rsidRDefault="006D22A6" w:rsidP="008D5E0A">
      <w:pPr>
        <w:numPr>
          <w:ilvl w:val="3"/>
          <w:numId w:val="16"/>
        </w:numPr>
        <w:rPr>
          <w:szCs w:val="26"/>
        </w:rPr>
      </w:pPr>
      <w:bookmarkStart w:id="211" w:name="_Ref522300015"/>
      <w:r>
        <w:rPr>
          <w:szCs w:val="26"/>
        </w:rPr>
        <w:t xml:space="preserve">no prazo de </w:t>
      </w:r>
      <w:r w:rsidRPr="007645A7">
        <w:rPr>
          <w:szCs w:val="26"/>
        </w:rPr>
        <w:t xml:space="preserve">45 (quarenta e cinco) dias contados da data de término </w:t>
      </w:r>
      <w:r w:rsidR="0011621E">
        <w:rPr>
          <w:szCs w:val="26"/>
        </w:rPr>
        <w:t xml:space="preserve">de cada trimestre </w:t>
      </w:r>
      <w:r w:rsidRPr="007645A7">
        <w:rPr>
          <w:szCs w:val="26"/>
        </w:rPr>
        <w:t>de seu exercício social</w:t>
      </w:r>
      <w:r w:rsidR="00E41C1A">
        <w:rPr>
          <w:szCs w:val="26"/>
        </w:rPr>
        <w:t xml:space="preserve"> (exceto pelo</w:t>
      </w:r>
      <w:r w:rsidR="008246DE">
        <w:rPr>
          <w:szCs w:val="26"/>
        </w:rPr>
        <w:t>s</w:t>
      </w:r>
      <w:r w:rsidR="00E41C1A">
        <w:rPr>
          <w:szCs w:val="26"/>
        </w:rPr>
        <w:t xml:space="preserve"> segundo e último trimestres</w:t>
      </w:r>
      <w:r w:rsidR="008246DE">
        <w:rPr>
          <w:szCs w:val="26"/>
        </w:rPr>
        <w:t xml:space="preserve"> de seu exercício social</w:t>
      </w:r>
      <w:r w:rsidR="00E41C1A">
        <w:rPr>
          <w:szCs w:val="26"/>
        </w:rPr>
        <w:t>)</w:t>
      </w:r>
      <w:r w:rsidRPr="007645A7">
        <w:rPr>
          <w:szCs w:val="26"/>
        </w:rPr>
        <w:t xml:space="preserve">, </w:t>
      </w:r>
      <w:r>
        <w:rPr>
          <w:szCs w:val="18"/>
        </w:rPr>
        <w:t>cópia do balanço contábil da Companhia relativo ao respectivo trimestre, preparado de acordo com a Lei das Sociedades por Ações e com as regras emitidas pela CVM (</w:t>
      </w:r>
      <w:r w:rsidR="00D67C83">
        <w:rPr>
          <w:szCs w:val="18"/>
        </w:rPr>
        <w:t>"</w:t>
      </w:r>
      <w:bookmarkStart w:id="212" w:name="_Hlk522299419"/>
      <w:r>
        <w:rPr>
          <w:szCs w:val="18"/>
          <w:u w:val="single"/>
        </w:rPr>
        <w:t>Balanço Contábil da Companhia</w:t>
      </w:r>
      <w:bookmarkEnd w:id="212"/>
      <w:r w:rsidR="00D67C83">
        <w:rPr>
          <w:szCs w:val="18"/>
        </w:rPr>
        <w:t>"</w:t>
      </w:r>
      <w:r>
        <w:rPr>
          <w:szCs w:val="18"/>
        </w:rPr>
        <w:t xml:space="preserve">, sendo as Demonstrações Financeiras Consolidadas </w:t>
      </w:r>
      <w:r w:rsidR="00CC7BFC">
        <w:rPr>
          <w:szCs w:val="26"/>
        </w:rPr>
        <w:t xml:space="preserve">Anuais </w:t>
      </w:r>
      <w:r>
        <w:rPr>
          <w:szCs w:val="18"/>
        </w:rPr>
        <w:t>Auditadas da Companhia</w:t>
      </w:r>
      <w:r w:rsidR="008819CD">
        <w:rPr>
          <w:szCs w:val="18"/>
        </w:rPr>
        <w:t xml:space="preserve">, as </w:t>
      </w:r>
      <w:r w:rsidR="008819CD" w:rsidRPr="00824B09">
        <w:rPr>
          <w:szCs w:val="26"/>
        </w:rPr>
        <w:t>Demonstrações Financeiras Consolidadas Semestrais Auditadas da Companhia</w:t>
      </w:r>
      <w:r>
        <w:rPr>
          <w:szCs w:val="18"/>
        </w:rPr>
        <w:t xml:space="preserve"> e os Balanços Contábeis da Companhia, quando referidos indistintamente, </w:t>
      </w:r>
      <w:r w:rsidR="00D67C83">
        <w:rPr>
          <w:szCs w:val="18"/>
        </w:rPr>
        <w:t>"</w:t>
      </w:r>
      <w:r>
        <w:rPr>
          <w:szCs w:val="18"/>
          <w:u w:val="single"/>
        </w:rPr>
        <w:t>Demonstrações Financeiras Consolidadas da Companhia</w:t>
      </w:r>
      <w:r w:rsidR="00D67C83">
        <w:rPr>
          <w:szCs w:val="18"/>
        </w:rPr>
        <w:t>"</w:t>
      </w:r>
      <w:r>
        <w:rPr>
          <w:szCs w:val="18"/>
        </w:rPr>
        <w:t>), acompanhado de parecer do responsável por sua elaboração</w:t>
      </w:r>
      <w:r>
        <w:t>, atestando a veracidade e ausência de vícios do Balanço Contábil da Companhia;</w:t>
      </w:r>
      <w:bookmarkEnd w:id="211"/>
    </w:p>
    <w:p w:rsidR="00D13D08" w:rsidRDefault="00FD105A" w:rsidP="000A2580">
      <w:pPr>
        <w:numPr>
          <w:ilvl w:val="2"/>
          <w:numId w:val="16"/>
        </w:numPr>
        <w:rPr>
          <w:szCs w:val="26"/>
        </w:rPr>
      </w:pPr>
      <w:bookmarkStart w:id="213" w:name="_Ref378163020"/>
      <w:bookmarkStart w:id="214" w:name="_Ref525551902"/>
      <w:r w:rsidRPr="007645A7">
        <w:rPr>
          <w:szCs w:val="26"/>
        </w:rPr>
        <w:t xml:space="preserve">exclusivamente com relação </w:t>
      </w:r>
      <w:r w:rsidR="008246DE">
        <w:rPr>
          <w:szCs w:val="26"/>
        </w:rPr>
        <w:t>à DB3</w:t>
      </w:r>
      <w:r w:rsidRPr="007645A7">
        <w:rPr>
          <w:szCs w:val="26"/>
        </w:rPr>
        <w:t>, fornecer ao Agente Fiduciário</w:t>
      </w:r>
      <w:bookmarkEnd w:id="213"/>
      <w:r w:rsidR="00D13D08">
        <w:rPr>
          <w:szCs w:val="26"/>
        </w:rPr>
        <w:t>:</w:t>
      </w:r>
      <w:bookmarkEnd w:id="214"/>
    </w:p>
    <w:p w:rsidR="000F7483" w:rsidRDefault="000F7483" w:rsidP="000F7483">
      <w:pPr>
        <w:numPr>
          <w:ilvl w:val="3"/>
          <w:numId w:val="16"/>
        </w:numPr>
        <w:rPr>
          <w:szCs w:val="26"/>
        </w:rPr>
      </w:pPr>
      <w:bookmarkStart w:id="215" w:name="_Ref525551907"/>
      <w:r w:rsidRPr="009F4436">
        <w:rPr>
          <w:szCs w:val="26"/>
        </w:rPr>
        <w:t xml:space="preserve">na data em que ocorrer primeiro entre o decurso de 3 (três) meses contados da data de término de cada exercício social ou a data da efetiva divulgação, cópia das demonstrações financeiras consolidadas </w:t>
      </w:r>
      <w:r w:rsidR="00DE1A46">
        <w:rPr>
          <w:szCs w:val="26"/>
        </w:rPr>
        <w:t>da DB3</w:t>
      </w:r>
      <w:r>
        <w:rPr>
          <w:szCs w:val="26"/>
        </w:rPr>
        <w:t xml:space="preserve"> </w:t>
      </w:r>
      <w:r w:rsidRPr="003556F7">
        <w:rPr>
          <w:szCs w:val="26"/>
        </w:rPr>
        <w:t xml:space="preserve">auditadas </w:t>
      </w:r>
      <w:r>
        <w:rPr>
          <w:szCs w:val="26"/>
        </w:rPr>
        <w:t xml:space="preserve">pela BDO (com relação aos exercícios sociais a serem encerrados em 31 de dezembro de 2018 e 2019) ou </w:t>
      </w:r>
      <w:r>
        <w:t xml:space="preserve">pelo </w:t>
      </w:r>
      <w:r w:rsidRPr="00DC33DD">
        <w:t>Auditor Independente</w:t>
      </w:r>
      <w:r>
        <w:t xml:space="preserve"> (</w:t>
      </w:r>
      <w:r w:rsidR="00767029">
        <w:t xml:space="preserve">com relação </w:t>
      </w:r>
      <w:r>
        <w:t xml:space="preserve">aos exercícios sociais a serem encerrados a partir de </w:t>
      </w:r>
      <w:r>
        <w:rPr>
          <w:szCs w:val="26"/>
        </w:rPr>
        <w:t>31 de dezembro de 2020, inclusive)</w:t>
      </w:r>
      <w:r w:rsidRPr="009F4436">
        <w:rPr>
          <w:szCs w:val="26"/>
        </w:rPr>
        <w:t>, relativas ao respectivo exercício social, preparadas de acordo com a Lei das Sociedades por Ações e com as regras emitidas pela CVM (</w:t>
      </w:r>
      <w:r w:rsidR="00D67C83">
        <w:rPr>
          <w:szCs w:val="26"/>
        </w:rPr>
        <w:t>"</w:t>
      </w:r>
      <w:r w:rsidRPr="009F4436">
        <w:rPr>
          <w:szCs w:val="26"/>
          <w:u w:val="single"/>
        </w:rPr>
        <w:t xml:space="preserve">Demonstrações Financeiras Consolidadas </w:t>
      </w:r>
      <w:r w:rsidR="00CC7BFC" w:rsidRPr="00CC7BFC">
        <w:rPr>
          <w:szCs w:val="26"/>
          <w:u w:val="single"/>
        </w:rPr>
        <w:t xml:space="preserve">Anuais </w:t>
      </w:r>
      <w:r w:rsidRPr="009F4436">
        <w:rPr>
          <w:szCs w:val="26"/>
          <w:u w:val="single"/>
        </w:rPr>
        <w:t xml:space="preserve">Auditadas </w:t>
      </w:r>
      <w:r w:rsidR="00DE1A46">
        <w:rPr>
          <w:szCs w:val="26"/>
          <w:u w:val="single"/>
        </w:rPr>
        <w:t>da DB3</w:t>
      </w:r>
      <w:r w:rsidR="00D67C83">
        <w:rPr>
          <w:szCs w:val="26"/>
        </w:rPr>
        <w:t>"</w:t>
      </w:r>
      <w:r w:rsidRPr="009F4436">
        <w:rPr>
          <w:szCs w:val="26"/>
        </w:rPr>
        <w:t>);</w:t>
      </w:r>
    </w:p>
    <w:p w:rsidR="000F7483" w:rsidRDefault="000F7483" w:rsidP="000F7483">
      <w:pPr>
        <w:numPr>
          <w:ilvl w:val="3"/>
          <w:numId w:val="16"/>
        </w:numPr>
        <w:rPr>
          <w:szCs w:val="26"/>
        </w:rPr>
      </w:pPr>
      <w:bookmarkStart w:id="216" w:name="_Ref527474125"/>
      <w:r w:rsidRPr="007D6A67">
        <w:rPr>
          <w:szCs w:val="26"/>
        </w:rPr>
        <w:t xml:space="preserve">na data em que ocorrer primeiro entre o decurso de </w:t>
      </w:r>
      <w:r>
        <w:rPr>
          <w:szCs w:val="26"/>
        </w:rPr>
        <w:t>45</w:t>
      </w:r>
      <w:r w:rsidRPr="007D6A67">
        <w:rPr>
          <w:szCs w:val="26"/>
        </w:rPr>
        <w:t> (</w:t>
      </w:r>
      <w:r>
        <w:rPr>
          <w:szCs w:val="26"/>
        </w:rPr>
        <w:t>quarenta e cinco</w:t>
      </w:r>
      <w:r w:rsidRPr="007D6A67">
        <w:rPr>
          <w:szCs w:val="26"/>
        </w:rPr>
        <w:t>) dias contados da data de término d</w:t>
      </w:r>
      <w:r w:rsidR="005F7C4E">
        <w:rPr>
          <w:szCs w:val="26"/>
        </w:rPr>
        <w:t>e cada</w:t>
      </w:r>
      <w:r w:rsidRPr="007D6A67">
        <w:rPr>
          <w:szCs w:val="26"/>
        </w:rPr>
        <w:t xml:space="preserve"> primeiro semestre de seu exercício social </w:t>
      </w:r>
      <w:r w:rsidR="00042D82">
        <w:rPr>
          <w:szCs w:val="26"/>
        </w:rPr>
        <w:t>ou</w:t>
      </w:r>
      <w:r w:rsidRPr="007D6A67">
        <w:rPr>
          <w:szCs w:val="26"/>
        </w:rPr>
        <w:t xml:space="preserve"> a data da efetiva divulgação, cópia das demonstrações financeiras consolidadas d</w:t>
      </w:r>
      <w:r w:rsidR="00DE1A46">
        <w:rPr>
          <w:szCs w:val="26"/>
        </w:rPr>
        <w:t>a</w:t>
      </w:r>
      <w:r w:rsidRPr="007D6A67">
        <w:rPr>
          <w:szCs w:val="26"/>
        </w:rPr>
        <w:t xml:space="preserve"> </w:t>
      </w:r>
      <w:r w:rsidR="00E03F65">
        <w:rPr>
          <w:szCs w:val="26"/>
        </w:rPr>
        <w:t>DB3</w:t>
      </w:r>
      <w:r w:rsidRPr="007D6A67">
        <w:rPr>
          <w:szCs w:val="26"/>
        </w:rPr>
        <w:t xml:space="preserve"> </w:t>
      </w:r>
      <w:r>
        <w:rPr>
          <w:szCs w:val="26"/>
        </w:rPr>
        <w:t xml:space="preserve">auditadas pela BDO (com relação ao semestre a ser encerrado em 30 de junho de 2019) ou </w:t>
      </w:r>
      <w:r>
        <w:t xml:space="preserve">pelo </w:t>
      </w:r>
      <w:r w:rsidRPr="00DC33DD">
        <w:t>Auditor Independente</w:t>
      </w:r>
      <w:r>
        <w:t xml:space="preserve"> (com relação aos semestres a serem encerrados a partir de </w:t>
      </w:r>
      <w:r>
        <w:rPr>
          <w:szCs w:val="26"/>
        </w:rPr>
        <w:t>30 de junho de 202</w:t>
      </w:r>
      <w:r w:rsidR="005D0CC0">
        <w:rPr>
          <w:szCs w:val="26"/>
        </w:rPr>
        <w:t>0</w:t>
      </w:r>
      <w:r>
        <w:rPr>
          <w:szCs w:val="26"/>
        </w:rPr>
        <w:t>, inclusive)</w:t>
      </w:r>
      <w:r w:rsidRPr="007D6A67">
        <w:rPr>
          <w:szCs w:val="26"/>
        </w:rPr>
        <w:t>, relativas ao respectivo semestre, preparadas de acordo com a Lei das Sociedades por Ações e com as regras emitidas pela CVM (</w:t>
      </w:r>
      <w:r w:rsidR="00D67C83">
        <w:rPr>
          <w:szCs w:val="26"/>
        </w:rPr>
        <w:t>"</w:t>
      </w:r>
      <w:r w:rsidRPr="007D6A67">
        <w:rPr>
          <w:szCs w:val="26"/>
          <w:u w:val="single"/>
        </w:rPr>
        <w:t xml:space="preserve">Demonstrações Financeiras Consolidadas </w:t>
      </w:r>
      <w:r>
        <w:rPr>
          <w:szCs w:val="26"/>
          <w:u w:val="single"/>
        </w:rPr>
        <w:t xml:space="preserve">Semestrais </w:t>
      </w:r>
      <w:r w:rsidRPr="007D6A67">
        <w:rPr>
          <w:szCs w:val="26"/>
          <w:u w:val="single"/>
        </w:rPr>
        <w:t xml:space="preserve">Auditadas </w:t>
      </w:r>
      <w:r w:rsidR="00E03F65">
        <w:rPr>
          <w:szCs w:val="26"/>
          <w:u w:val="single"/>
        </w:rPr>
        <w:t>da DB3</w:t>
      </w:r>
      <w:r w:rsidR="00D67C83">
        <w:rPr>
          <w:szCs w:val="26"/>
        </w:rPr>
        <w:t>"</w:t>
      </w:r>
      <w:r w:rsidRPr="007D6A67">
        <w:rPr>
          <w:szCs w:val="26"/>
        </w:rPr>
        <w:t>);</w:t>
      </w:r>
      <w:bookmarkEnd w:id="216"/>
    </w:p>
    <w:p w:rsidR="000F7483" w:rsidRPr="00AF019D" w:rsidRDefault="000F7483" w:rsidP="000F7483">
      <w:pPr>
        <w:numPr>
          <w:ilvl w:val="3"/>
          <w:numId w:val="16"/>
        </w:numPr>
        <w:rPr>
          <w:szCs w:val="26"/>
        </w:rPr>
      </w:pPr>
      <w:bookmarkStart w:id="217" w:name="_Ref527473989"/>
      <w:r>
        <w:rPr>
          <w:szCs w:val="26"/>
        </w:rPr>
        <w:t xml:space="preserve">no prazo de </w:t>
      </w:r>
      <w:r w:rsidRPr="007645A7">
        <w:rPr>
          <w:szCs w:val="26"/>
        </w:rPr>
        <w:t xml:space="preserve">45 (quarenta e cinco) dias contados da data de término </w:t>
      </w:r>
      <w:r>
        <w:rPr>
          <w:szCs w:val="26"/>
        </w:rPr>
        <w:t xml:space="preserve">do período de </w:t>
      </w:r>
      <w:r w:rsidR="00B07C3E">
        <w:rPr>
          <w:szCs w:val="26"/>
        </w:rPr>
        <w:t xml:space="preserve">cada trimestre </w:t>
      </w:r>
      <w:r w:rsidR="00B07C3E" w:rsidRPr="007645A7">
        <w:rPr>
          <w:szCs w:val="26"/>
        </w:rPr>
        <w:t>de seu exercício social</w:t>
      </w:r>
      <w:r w:rsidR="00B07C3E">
        <w:rPr>
          <w:szCs w:val="26"/>
        </w:rPr>
        <w:t xml:space="preserve"> (exceto pelos segundo e último trimestres de seu exercício social)</w:t>
      </w:r>
      <w:r w:rsidRPr="007645A7">
        <w:rPr>
          <w:szCs w:val="26"/>
        </w:rPr>
        <w:t xml:space="preserve">, </w:t>
      </w:r>
      <w:r>
        <w:rPr>
          <w:szCs w:val="18"/>
        </w:rPr>
        <w:t>cópia do balanço contábil d</w:t>
      </w:r>
      <w:r w:rsidR="00E03F65">
        <w:rPr>
          <w:szCs w:val="18"/>
        </w:rPr>
        <w:t>a</w:t>
      </w:r>
      <w:r>
        <w:rPr>
          <w:szCs w:val="18"/>
        </w:rPr>
        <w:t xml:space="preserve"> </w:t>
      </w:r>
      <w:r w:rsidR="00E03F65">
        <w:rPr>
          <w:szCs w:val="18"/>
        </w:rPr>
        <w:t>DB3</w:t>
      </w:r>
      <w:r>
        <w:rPr>
          <w:szCs w:val="18"/>
        </w:rPr>
        <w:t xml:space="preserve"> relativo ao respectivo trimestre, preparado de acordo com a Lei das Sociedades por Ações e com as regras emitidas pela CVM (</w:t>
      </w:r>
      <w:r w:rsidR="00D67C83">
        <w:rPr>
          <w:szCs w:val="18"/>
        </w:rPr>
        <w:t>"</w:t>
      </w:r>
      <w:r>
        <w:rPr>
          <w:szCs w:val="18"/>
          <w:u w:val="single"/>
        </w:rPr>
        <w:t xml:space="preserve">Balanço Contábil </w:t>
      </w:r>
      <w:r w:rsidR="006D1302">
        <w:rPr>
          <w:szCs w:val="18"/>
          <w:u w:val="single"/>
        </w:rPr>
        <w:t>da DB3</w:t>
      </w:r>
      <w:r w:rsidR="00D67C83">
        <w:rPr>
          <w:szCs w:val="18"/>
        </w:rPr>
        <w:t>"</w:t>
      </w:r>
      <w:r>
        <w:rPr>
          <w:szCs w:val="18"/>
        </w:rPr>
        <w:t xml:space="preserve">, sendo as Demonstrações Financeiras Consolidadas </w:t>
      </w:r>
      <w:r w:rsidR="00CC7BFC">
        <w:rPr>
          <w:szCs w:val="26"/>
        </w:rPr>
        <w:t xml:space="preserve">Anuais </w:t>
      </w:r>
      <w:r>
        <w:rPr>
          <w:szCs w:val="18"/>
        </w:rPr>
        <w:t xml:space="preserve">Auditadas </w:t>
      </w:r>
      <w:r w:rsidR="00E03F65">
        <w:rPr>
          <w:szCs w:val="18"/>
        </w:rPr>
        <w:t>da DB3</w:t>
      </w:r>
      <w:r w:rsidR="00DF6213">
        <w:rPr>
          <w:szCs w:val="18"/>
        </w:rPr>
        <w:t xml:space="preserve">, as </w:t>
      </w:r>
      <w:r w:rsidR="00DF6213" w:rsidRPr="00824B09">
        <w:rPr>
          <w:szCs w:val="26"/>
        </w:rPr>
        <w:t>Demonstrações Financeiras Consolidadas Semestrais Auditadas da DB3</w:t>
      </w:r>
      <w:r>
        <w:rPr>
          <w:szCs w:val="18"/>
        </w:rPr>
        <w:t xml:space="preserve"> e os Balanços Contábeis </w:t>
      </w:r>
      <w:r w:rsidR="00E03F65">
        <w:rPr>
          <w:szCs w:val="18"/>
        </w:rPr>
        <w:t>da DB3</w:t>
      </w:r>
      <w:r>
        <w:rPr>
          <w:szCs w:val="18"/>
        </w:rPr>
        <w:t xml:space="preserve">, quando referidos indistintamente, </w:t>
      </w:r>
      <w:r w:rsidR="00D67C83">
        <w:rPr>
          <w:szCs w:val="18"/>
        </w:rPr>
        <w:t>"</w:t>
      </w:r>
      <w:r>
        <w:rPr>
          <w:szCs w:val="18"/>
          <w:u w:val="single"/>
        </w:rPr>
        <w:t xml:space="preserve">Demonstrações Financeiras Consolidadas </w:t>
      </w:r>
      <w:r w:rsidR="00DF6213">
        <w:rPr>
          <w:szCs w:val="18"/>
          <w:u w:val="single"/>
        </w:rPr>
        <w:t>da DB3</w:t>
      </w:r>
      <w:r w:rsidR="00D67C83">
        <w:rPr>
          <w:szCs w:val="18"/>
        </w:rPr>
        <w:t>"</w:t>
      </w:r>
      <w:r>
        <w:rPr>
          <w:szCs w:val="18"/>
        </w:rPr>
        <w:t>), acompanhado de parecer do responsável por sua elaboração</w:t>
      </w:r>
      <w:r>
        <w:t xml:space="preserve">, atestando a veracidade e ausência de vícios do Balanço Contábil </w:t>
      </w:r>
      <w:r w:rsidR="00043E16">
        <w:t>da DB3</w:t>
      </w:r>
      <w:r>
        <w:t>;</w:t>
      </w:r>
      <w:bookmarkEnd w:id="217"/>
    </w:p>
    <w:p w:rsidR="00AF019D" w:rsidRPr="004849D1" w:rsidRDefault="00AF019D" w:rsidP="00AF019D">
      <w:pPr>
        <w:numPr>
          <w:ilvl w:val="2"/>
          <w:numId w:val="16"/>
        </w:numPr>
        <w:rPr>
          <w:szCs w:val="26"/>
        </w:rPr>
      </w:pPr>
      <w:bookmarkStart w:id="218" w:name="_Ref527483238"/>
      <w:r w:rsidRPr="007645A7">
        <w:rPr>
          <w:szCs w:val="26"/>
        </w:rPr>
        <w:t xml:space="preserve">exclusivamente com relação </w:t>
      </w:r>
      <w:r>
        <w:rPr>
          <w:szCs w:val="26"/>
        </w:rPr>
        <w:t>à MOB Telecomunicações</w:t>
      </w:r>
      <w:r w:rsidRPr="007645A7">
        <w:rPr>
          <w:szCs w:val="26"/>
        </w:rPr>
        <w:t>, fornecer ao Agente Fiduciário</w:t>
      </w:r>
      <w:r>
        <w:rPr>
          <w:szCs w:val="26"/>
        </w:rPr>
        <w:t>:</w:t>
      </w:r>
      <w:bookmarkEnd w:id="218"/>
    </w:p>
    <w:p w:rsidR="000F614A" w:rsidRDefault="000F614A" w:rsidP="000F614A">
      <w:pPr>
        <w:numPr>
          <w:ilvl w:val="3"/>
          <w:numId w:val="16"/>
        </w:numPr>
        <w:rPr>
          <w:szCs w:val="26"/>
        </w:rPr>
      </w:pPr>
      <w:bookmarkStart w:id="219" w:name="_Ref526887665"/>
      <w:r w:rsidRPr="009F4436">
        <w:rPr>
          <w:szCs w:val="26"/>
        </w:rPr>
        <w:t xml:space="preserve">na data em que ocorrer primeiro entre o decurso de 3 (três) meses contados da data de término de cada exercício social ou a data da efetiva divulgação, cópia das demonstrações financeiras consolidadas </w:t>
      </w:r>
      <w:r>
        <w:rPr>
          <w:szCs w:val="26"/>
        </w:rPr>
        <w:t xml:space="preserve">da MOB Telecomunicações </w:t>
      </w:r>
      <w:r w:rsidRPr="003556F7">
        <w:rPr>
          <w:szCs w:val="26"/>
        </w:rPr>
        <w:t xml:space="preserve">auditadas </w:t>
      </w:r>
      <w:r>
        <w:rPr>
          <w:szCs w:val="26"/>
        </w:rPr>
        <w:t xml:space="preserve">pela BDO (com relação aos exercícios sociais a serem encerrados em 31 de dezembro de 2018 e 2019) ou </w:t>
      </w:r>
      <w:r>
        <w:t xml:space="preserve">pelo </w:t>
      </w:r>
      <w:r w:rsidRPr="00DC33DD">
        <w:t>Auditor Independente</w:t>
      </w:r>
      <w:r>
        <w:t xml:space="preserve"> (</w:t>
      </w:r>
      <w:r w:rsidR="009840B0">
        <w:t xml:space="preserve">com relação </w:t>
      </w:r>
      <w:r>
        <w:t xml:space="preserve">aos exercícios sociais a serem encerrados a partir de </w:t>
      </w:r>
      <w:r>
        <w:rPr>
          <w:szCs w:val="26"/>
        </w:rPr>
        <w:t>31 de dezembro de 2020, inclusive)</w:t>
      </w:r>
      <w:r w:rsidRPr="009F4436">
        <w:rPr>
          <w:szCs w:val="26"/>
        </w:rPr>
        <w:t>, relativas ao respectivo exercício social, preparadas de acordo com a Lei das Sociedades por Ações e com as regras emitidas pela CVM (</w:t>
      </w:r>
      <w:r w:rsidR="00D67C83">
        <w:rPr>
          <w:szCs w:val="26"/>
        </w:rPr>
        <w:t>"</w:t>
      </w:r>
      <w:r w:rsidRPr="009F4436">
        <w:rPr>
          <w:szCs w:val="26"/>
          <w:u w:val="single"/>
        </w:rPr>
        <w:t xml:space="preserve">Demonstrações Financeiras Consolidadas </w:t>
      </w:r>
      <w:r w:rsidR="00CC7BFC" w:rsidRPr="00CC7BFC">
        <w:rPr>
          <w:szCs w:val="26"/>
          <w:u w:val="single"/>
        </w:rPr>
        <w:t xml:space="preserve">Anuais </w:t>
      </w:r>
      <w:r w:rsidRPr="009F4436">
        <w:rPr>
          <w:szCs w:val="26"/>
          <w:u w:val="single"/>
        </w:rPr>
        <w:t xml:space="preserve">Auditadas </w:t>
      </w:r>
      <w:r>
        <w:rPr>
          <w:szCs w:val="26"/>
          <w:u w:val="single"/>
        </w:rPr>
        <w:t>da MOB Telecomunicações</w:t>
      </w:r>
      <w:r w:rsidR="00D67C83">
        <w:rPr>
          <w:szCs w:val="26"/>
        </w:rPr>
        <w:t>"</w:t>
      </w:r>
      <w:r w:rsidRPr="009F4436">
        <w:rPr>
          <w:szCs w:val="26"/>
        </w:rPr>
        <w:t>);</w:t>
      </w:r>
      <w:bookmarkEnd w:id="219"/>
    </w:p>
    <w:p w:rsidR="000F614A" w:rsidRDefault="000F614A" w:rsidP="000F614A">
      <w:pPr>
        <w:numPr>
          <w:ilvl w:val="3"/>
          <w:numId w:val="16"/>
        </w:numPr>
        <w:rPr>
          <w:szCs w:val="26"/>
        </w:rPr>
      </w:pPr>
      <w:bookmarkStart w:id="220" w:name="_Ref526887669"/>
      <w:r w:rsidRPr="007D6A67">
        <w:rPr>
          <w:szCs w:val="26"/>
        </w:rPr>
        <w:t xml:space="preserve">na data em que ocorrer primeiro entre o decurso de </w:t>
      </w:r>
      <w:r>
        <w:rPr>
          <w:szCs w:val="26"/>
        </w:rPr>
        <w:t>45</w:t>
      </w:r>
      <w:r w:rsidRPr="007D6A67">
        <w:rPr>
          <w:szCs w:val="26"/>
        </w:rPr>
        <w:t> (</w:t>
      </w:r>
      <w:r>
        <w:rPr>
          <w:szCs w:val="26"/>
        </w:rPr>
        <w:t>quarenta e cinco</w:t>
      </w:r>
      <w:r w:rsidRPr="007D6A67">
        <w:rPr>
          <w:szCs w:val="26"/>
        </w:rPr>
        <w:t>) dias contados da data de término d</w:t>
      </w:r>
      <w:r w:rsidR="00756366">
        <w:rPr>
          <w:szCs w:val="26"/>
        </w:rPr>
        <w:t>e cada</w:t>
      </w:r>
      <w:r w:rsidRPr="007D6A67">
        <w:rPr>
          <w:szCs w:val="26"/>
        </w:rPr>
        <w:t xml:space="preserve"> primeiro semestre de seu exercício social </w:t>
      </w:r>
      <w:r w:rsidR="00756366">
        <w:rPr>
          <w:szCs w:val="26"/>
        </w:rPr>
        <w:t>ou</w:t>
      </w:r>
      <w:r w:rsidRPr="007D6A67">
        <w:rPr>
          <w:szCs w:val="26"/>
        </w:rPr>
        <w:t xml:space="preserve"> a data da efetiva divulgação, cópia das demonstrações financeiras consolidadas d</w:t>
      </w:r>
      <w:r>
        <w:rPr>
          <w:szCs w:val="26"/>
        </w:rPr>
        <w:t>a</w:t>
      </w:r>
      <w:r w:rsidRPr="007D6A67">
        <w:rPr>
          <w:szCs w:val="26"/>
        </w:rPr>
        <w:t xml:space="preserve"> </w:t>
      </w:r>
      <w:r>
        <w:rPr>
          <w:szCs w:val="26"/>
        </w:rPr>
        <w:t>MOB Telecomunicações</w:t>
      </w:r>
      <w:r w:rsidRPr="007D6A67">
        <w:rPr>
          <w:szCs w:val="26"/>
        </w:rPr>
        <w:t xml:space="preserve"> </w:t>
      </w:r>
      <w:r>
        <w:rPr>
          <w:szCs w:val="26"/>
        </w:rPr>
        <w:t xml:space="preserve">auditadas pela BDO (com relação ao semestre a ser encerrado em 30 de junho de 2019) ou </w:t>
      </w:r>
      <w:r>
        <w:t xml:space="preserve">pelo </w:t>
      </w:r>
      <w:r w:rsidRPr="00DC33DD">
        <w:t>Auditor Independente</w:t>
      </w:r>
      <w:r>
        <w:t xml:space="preserve"> (com relação aos semestres a serem encerrados a partir de </w:t>
      </w:r>
      <w:r>
        <w:rPr>
          <w:szCs w:val="26"/>
        </w:rPr>
        <w:t>30 de junho de 202</w:t>
      </w:r>
      <w:r w:rsidR="005D0CC0">
        <w:rPr>
          <w:szCs w:val="26"/>
        </w:rPr>
        <w:t>0</w:t>
      </w:r>
      <w:r>
        <w:rPr>
          <w:szCs w:val="26"/>
        </w:rPr>
        <w:t>, inclusive)</w:t>
      </w:r>
      <w:r w:rsidRPr="007D6A67">
        <w:rPr>
          <w:szCs w:val="26"/>
        </w:rPr>
        <w:t>, relativas ao respectivo semestre, preparadas de acordo com a Lei das Sociedades por Ações e com as regras emitidas pela CVM (</w:t>
      </w:r>
      <w:r w:rsidR="00D67C83">
        <w:rPr>
          <w:szCs w:val="26"/>
        </w:rPr>
        <w:t>"</w:t>
      </w:r>
      <w:r w:rsidRPr="007D6A67">
        <w:rPr>
          <w:szCs w:val="26"/>
          <w:u w:val="single"/>
        </w:rPr>
        <w:t xml:space="preserve">Demonstrações Financeiras Consolidadas </w:t>
      </w:r>
      <w:r>
        <w:rPr>
          <w:szCs w:val="26"/>
          <w:u w:val="single"/>
        </w:rPr>
        <w:t xml:space="preserve">Semestrais </w:t>
      </w:r>
      <w:r w:rsidRPr="007D6A67">
        <w:rPr>
          <w:szCs w:val="26"/>
          <w:u w:val="single"/>
        </w:rPr>
        <w:t xml:space="preserve">Auditadas </w:t>
      </w:r>
      <w:r>
        <w:rPr>
          <w:szCs w:val="26"/>
          <w:u w:val="single"/>
        </w:rPr>
        <w:t>da MOB Telecomunicações</w:t>
      </w:r>
      <w:r w:rsidR="00D67C83">
        <w:rPr>
          <w:szCs w:val="26"/>
        </w:rPr>
        <w:t>"</w:t>
      </w:r>
      <w:r w:rsidRPr="007D6A67">
        <w:rPr>
          <w:szCs w:val="26"/>
        </w:rPr>
        <w:t>);</w:t>
      </w:r>
      <w:bookmarkEnd w:id="220"/>
    </w:p>
    <w:p w:rsidR="000F7483" w:rsidRPr="00CA06FF" w:rsidRDefault="001A208C" w:rsidP="000F614A">
      <w:pPr>
        <w:numPr>
          <w:ilvl w:val="3"/>
          <w:numId w:val="16"/>
        </w:numPr>
        <w:rPr>
          <w:szCs w:val="26"/>
        </w:rPr>
      </w:pPr>
      <w:bookmarkStart w:id="221" w:name="_Ref526887676"/>
      <w:r>
        <w:rPr>
          <w:szCs w:val="26"/>
        </w:rPr>
        <w:t xml:space="preserve">no prazo de </w:t>
      </w:r>
      <w:r w:rsidRPr="007645A7">
        <w:rPr>
          <w:szCs w:val="26"/>
        </w:rPr>
        <w:t xml:space="preserve">45 (quarenta e cinco) dias contados da data de término </w:t>
      </w:r>
      <w:r>
        <w:rPr>
          <w:szCs w:val="26"/>
        </w:rPr>
        <w:t xml:space="preserve">do período de cada trimestre </w:t>
      </w:r>
      <w:r w:rsidRPr="007645A7">
        <w:rPr>
          <w:szCs w:val="26"/>
        </w:rPr>
        <w:t>de seu exercício social</w:t>
      </w:r>
      <w:r>
        <w:rPr>
          <w:szCs w:val="26"/>
        </w:rPr>
        <w:t xml:space="preserve"> (exceto pelos segundo e último trimestres de seu exercício social)</w:t>
      </w:r>
      <w:r w:rsidRPr="007645A7">
        <w:rPr>
          <w:szCs w:val="26"/>
        </w:rPr>
        <w:t xml:space="preserve">, </w:t>
      </w:r>
      <w:r>
        <w:rPr>
          <w:szCs w:val="18"/>
        </w:rPr>
        <w:t xml:space="preserve">cópia do balanço contábil </w:t>
      </w:r>
      <w:r w:rsidR="000F614A" w:rsidRPr="000F614A">
        <w:rPr>
          <w:szCs w:val="18"/>
        </w:rPr>
        <w:t>da MOB Telecomunicações relativo ao respectivo trimestre, preparado de acordo com a Lei das Sociedades por Ações e com as regras emitidas pela CVM (</w:t>
      </w:r>
      <w:r w:rsidR="00D67C83">
        <w:rPr>
          <w:szCs w:val="18"/>
        </w:rPr>
        <w:t>"</w:t>
      </w:r>
      <w:r w:rsidR="000F614A" w:rsidRPr="000F614A">
        <w:rPr>
          <w:szCs w:val="18"/>
          <w:u w:val="single"/>
        </w:rPr>
        <w:t>Balanço Contábil da MOB Telecomunicações</w:t>
      </w:r>
      <w:r w:rsidR="00D67C83">
        <w:rPr>
          <w:szCs w:val="18"/>
        </w:rPr>
        <w:t>"</w:t>
      </w:r>
      <w:r w:rsidR="000F614A" w:rsidRPr="000F614A">
        <w:rPr>
          <w:szCs w:val="18"/>
        </w:rPr>
        <w:t xml:space="preserve">, sendo as Demonstrações Financeiras Consolidadas </w:t>
      </w:r>
      <w:r w:rsidR="00CC7BFC">
        <w:rPr>
          <w:szCs w:val="26"/>
        </w:rPr>
        <w:t xml:space="preserve">Anuais </w:t>
      </w:r>
      <w:r w:rsidR="000F614A" w:rsidRPr="000F614A">
        <w:rPr>
          <w:szCs w:val="18"/>
        </w:rPr>
        <w:t xml:space="preserve">Auditadas da MOB Telecomunicações, as </w:t>
      </w:r>
      <w:r w:rsidR="000F614A" w:rsidRPr="000F614A">
        <w:rPr>
          <w:szCs w:val="26"/>
        </w:rPr>
        <w:t>Demonstrações Financeiras Consolidadas Semestrais Auditadas da MOB Telecomunicações</w:t>
      </w:r>
      <w:r w:rsidR="000F614A" w:rsidRPr="000F614A">
        <w:rPr>
          <w:szCs w:val="18"/>
        </w:rPr>
        <w:t xml:space="preserve"> e os Balanços Contábeis da MOB Telecomunicações, quando referidos indistintamente, </w:t>
      </w:r>
      <w:r w:rsidR="00D67C83">
        <w:rPr>
          <w:szCs w:val="18"/>
        </w:rPr>
        <w:t>"</w:t>
      </w:r>
      <w:r w:rsidR="000F614A" w:rsidRPr="000F614A">
        <w:rPr>
          <w:szCs w:val="18"/>
          <w:u w:val="single"/>
        </w:rPr>
        <w:t>Demonstrações Financeiras Consolidadas da MOB Telecomunicações</w:t>
      </w:r>
      <w:r w:rsidR="00D67C83">
        <w:rPr>
          <w:szCs w:val="18"/>
        </w:rPr>
        <w:t>"</w:t>
      </w:r>
      <w:r w:rsidR="000F614A" w:rsidRPr="000F614A">
        <w:rPr>
          <w:szCs w:val="18"/>
        </w:rPr>
        <w:t>), acompanhado de parecer do responsável por sua elaboração</w:t>
      </w:r>
      <w:r w:rsidR="000F614A" w:rsidRPr="000F614A">
        <w:t>, atestando a veracidade e ausência de vícios do Balanço Contábil da MOB Telecomunicações;</w:t>
      </w:r>
      <w:bookmarkEnd w:id="221"/>
    </w:p>
    <w:p w:rsidR="00CA06FF" w:rsidRPr="004849D1" w:rsidRDefault="00CA06FF" w:rsidP="00CA06FF">
      <w:pPr>
        <w:numPr>
          <w:ilvl w:val="2"/>
          <w:numId w:val="16"/>
        </w:numPr>
        <w:rPr>
          <w:szCs w:val="26"/>
        </w:rPr>
      </w:pPr>
      <w:bookmarkStart w:id="222" w:name="_Ref527483273"/>
      <w:r w:rsidRPr="007645A7">
        <w:rPr>
          <w:szCs w:val="26"/>
        </w:rPr>
        <w:t xml:space="preserve">exclusivamente com relação </w:t>
      </w:r>
      <w:r>
        <w:rPr>
          <w:szCs w:val="26"/>
        </w:rPr>
        <w:t>à MOBCOM</w:t>
      </w:r>
      <w:r w:rsidRPr="007645A7">
        <w:rPr>
          <w:szCs w:val="26"/>
        </w:rPr>
        <w:t>, fornecer ao Agente Fiduciário</w:t>
      </w:r>
      <w:r>
        <w:rPr>
          <w:szCs w:val="26"/>
        </w:rPr>
        <w:t>:</w:t>
      </w:r>
      <w:bookmarkEnd w:id="222"/>
    </w:p>
    <w:p w:rsidR="0073690C" w:rsidRDefault="0073690C" w:rsidP="0073690C">
      <w:pPr>
        <w:numPr>
          <w:ilvl w:val="3"/>
          <w:numId w:val="16"/>
        </w:numPr>
        <w:rPr>
          <w:szCs w:val="26"/>
        </w:rPr>
      </w:pPr>
      <w:bookmarkStart w:id="223" w:name="_Ref526887698"/>
      <w:r w:rsidRPr="009F4436">
        <w:rPr>
          <w:szCs w:val="26"/>
        </w:rPr>
        <w:t xml:space="preserve">na data em que ocorrer primeiro entre o decurso de 3 (três) meses contados da data de término de cada exercício social ou a data da efetiva divulgação, cópia das demonstrações financeiras consolidadas </w:t>
      </w:r>
      <w:r>
        <w:rPr>
          <w:szCs w:val="26"/>
        </w:rPr>
        <w:t xml:space="preserve">da MOBCOM </w:t>
      </w:r>
      <w:r w:rsidRPr="003556F7">
        <w:rPr>
          <w:szCs w:val="26"/>
        </w:rPr>
        <w:t xml:space="preserve">auditadas </w:t>
      </w:r>
      <w:r>
        <w:rPr>
          <w:szCs w:val="26"/>
        </w:rPr>
        <w:t xml:space="preserve">pela BDO (com relação aos exercícios sociais a serem encerrados em 31 de dezembro de 2018 e 2019) ou </w:t>
      </w:r>
      <w:r>
        <w:t xml:space="preserve">pelo </w:t>
      </w:r>
      <w:r w:rsidRPr="00DC33DD">
        <w:t>Auditor Independente</w:t>
      </w:r>
      <w:r>
        <w:t xml:space="preserve"> (</w:t>
      </w:r>
      <w:r w:rsidR="001E152B">
        <w:t xml:space="preserve">com relação </w:t>
      </w:r>
      <w:r>
        <w:t xml:space="preserve">aos exercícios sociais a serem encerrados a partir de </w:t>
      </w:r>
      <w:r>
        <w:rPr>
          <w:szCs w:val="26"/>
        </w:rPr>
        <w:t>31 de dezembro de 2020, inclusive)</w:t>
      </w:r>
      <w:r w:rsidRPr="009F4436">
        <w:rPr>
          <w:szCs w:val="26"/>
        </w:rPr>
        <w:t>, relativas ao respectivo exercício social, preparadas de acordo com a Lei das Sociedades por Ações e com as regras emitidas pela CVM (</w:t>
      </w:r>
      <w:r w:rsidR="00D67C83">
        <w:rPr>
          <w:szCs w:val="26"/>
        </w:rPr>
        <w:t>"</w:t>
      </w:r>
      <w:r w:rsidRPr="009F4436">
        <w:rPr>
          <w:szCs w:val="26"/>
          <w:u w:val="single"/>
        </w:rPr>
        <w:t xml:space="preserve">Demonstrações Financeiras Consolidadas </w:t>
      </w:r>
      <w:r w:rsidR="00CC7BFC" w:rsidRPr="00CC7BFC">
        <w:rPr>
          <w:szCs w:val="26"/>
          <w:u w:val="single"/>
        </w:rPr>
        <w:t xml:space="preserve">Anuais </w:t>
      </w:r>
      <w:r w:rsidRPr="009F4436">
        <w:rPr>
          <w:szCs w:val="26"/>
          <w:u w:val="single"/>
        </w:rPr>
        <w:t xml:space="preserve">Auditadas </w:t>
      </w:r>
      <w:r>
        <w:rPr>
          <w:szCs w:val="26"/>
          <w:u w:val="single"/>
        </w:rPr>
        <w:t>da MOBCOM</w:t>
      </w:r>
      <w:r w:rsidR="00D67C83">
        <w:rPr>
          <w:szCs w:val="26"/>
        </w:rPr>
        <w:t>"</w:t>
      </w:r>
      <w:r w:rsidRPr="009F4436">
        <w:rPr>
          <w:szCs w:val="26"/>
        </w:rPr>
        <w:t>);</w:t>
      </w:r>
      <w:bookmarkEnd w:id="223"/>
    </w:p>
    <w:p w:rsidR="0073690C" w:rsidRDefault="0073690C" w:rsidP="0073690C">
      <w:pPr>
        <w:numPr>
          <w:ilvl w:val="3"/>
          <w:numId w:val="16"/>
        </w:numPr>
        <w:rPr>
          <w:szCs w:val="26"/>
        </w:rPr>
      </w:pPr>
      <w:bookmarkStart w:id="224" w:name="_Ref526887703"/>
      <w:r w:rsidRPr="007D6A67">
        <w:rPr>
          <w:szCs w:val="26"/>
        </w:rPr>
        <w:t xml:space="preserve">na data em que ocorrer primeiro entre o decurso de </w:t>
      </w:r>
      <w:r>
        <w:rPr>
          <w:szCs w:val="26"/>
        </w:rPr>
        <w:t>45</w:t>
      </w:r>
      <w:r w:rsidRPr="007D6A67">
        <w:rPr>
          <w:szCs w:val="26"/>
        </w:rPr>
        <w:t> (</w:t>
      </w:r>
      <w:r>
        <w:rPr>
          <w:szCs w:val="26"/>
        </w:rPr>
        <w:t>quarenta e cinco</w:t>
      </w:r>
      <w:r w:rsidRPr="007D6A67">
        <w:rPr>
          <w:szCs w:val="26"/>
        </w:rPr>
        <w:t xml:space="preserve">) dias contados da data de término </w:t>
      </w:r>
      <w:r w:rsidR="00DA0F15">
        <w:rPr>
          <w:szCs w:val="26"/>
        </w:rPr>
        <w:t>de cada</w:t>
      </w:r>
      <w:r w:rsidRPr="007D6A67">
        <w:rPr>
          <w:szCs w:val="26"/>
        </w:rPr>
        <w:t xml:space="preserve"> primeiro semestre de seu exercício social </w:t>
      </w:r>
      <w:r w:rsidR="00DA0F15">
        <w:rPr>
          <w:szCs w:val="26"/>
        </w:rPr>
        <w:t>ou</w:t>
      </w:r>
      <w:r w:rsidRPr="007D6A67">
        <w:rPr>
          <w:szCs w:val="26"/>
        </w:rPr>
        <w:t xml:space="preserve"> a data da efetiva divulgação, cópia das demonstrações financeiras consolidadas d</w:t>
      </w:r>
      <w:r>
        <w:rPr>
          <w:szCs w:val="26"/>
        </w:rPr>
        <w:t>a</w:t>
      </w:r>
      <w:r w:rsidRPr="007D6A67">
        <w:rPr>
          <w:szCs w:val="26"/>
        </w:rPr>
        <w:t xml:space="preserve"> </w:t>
      </w:r>
      <w:r>
        <w:rPr>
          <w:szCs w:val="26"/>
        </w:rPr>
        <w:t>MOBCOM</w:t>
      </w:r>
      <w:r w:rsidRPr="007D6A67">
        <w:rPr>
          <w:szCs w:val="26"/>
        </w:rPr>
        <w:t xml:space="preserve"> </w:t>
      </w:r>
      <w:r>
        <w:rPr>
          <w:szCs w:val="26"/>
        </w:rPr>
        <w:t xml:space="preserve">auditadas pela BDO (com relação ao semestre a ser encerrado em 30 de junho de 2019) ou </w:t>
      </w:r>
      <w:r>
        <w:t xml:space="preserve">pelo </w:t>
      </w:r>
      <w:r w:rsidRPr="00DC33DD">
        <w:t>Auditor Independente</w:t>
      </w:r>
      <w:r>
        <w:t xml:space="preserve"> (com relação aos semestres a serem encerrados a partir de </w:t>
      </w:r>
      <w:r>
        <w:rPr>
          <w:szCs w:val="26"/>
        </w:rPr>
        <w:t>30 de junho de 202</w:t>
      </w:r>
      <w:r w:rsidR="005D0CC0">
        <w:rPr>
          <w:szCs w:val="26"/>
        </w:rPr>
        <w:t>0</w:t>
      </w:r>
      <w:r>
        <w:rPr>
          <w:szCs w:val="26"/>
        </w:rPr>
        <w:t>, inclusive)</w:t>
      </w:r>
      <w:r w:rsidRPr="007D6A67">
        <w:rPr>
          <w:szCs w:val="26"/>
        </w:rPr>
        <w:t>, relativas ao respectivo semestre, preparadas de acordo com a Lei das Sociedades por Ações e com as regras emitidas pela CVM (</w:t>
      </w:r>
      <w:r w:rsidR="00D67C83">
        <w:rPr>
          <w:szCs w:val="26"/>
        </w:rPr>
        <w:t>"</w:t>
      </w:r>
      <w:r w:rsidRPr="007D6A67">
        <w:rPr>
          <w:szCs w:val="26"/>
          <w:u w:val="single"/>
        </w:rPr>
        <w:t xml:space="preserve">Demonstrações Financeiras Consolidadas </w:t>
      </w:r>
      <w:r>
        <w:rPr>
          <w:szCs w:val="26"/>
          <w:u w:val="single"/>
        </w:rPr>
        <w:t xml:space="preserve">Semestrais </w:t>
      </w:r>
      <w:r w:rsidRPr="007D6A67">
        <w:rPr>
          <w:szCs w:val="26"/>
          <w:u w:val="single"/>
        </w:rPr>
        <w:t xml:space="preserve">Auditadas </w:t>
      </w:r>
      <w:r>
        <w:rPr>
          <w:szCs w:val="26"/>
          <w:u w:val="single"/>
        </w:rPr>
        <w:t>da MOBCOM</w:t>
      </w:r>
      <w:r w:rsidR="00D67C83">
        <w:rPr>
          <w:szCs w:val="26"/>
        </w:rPr>
        <w:t>"</w:t>
      </w:r>
      <w:r w:rsidRPr="007D6A67">
        <w:rPr>
          <w:szCs w:val="26"/>
        </w:rPr>
        <w:t>);</w:t>
      </w:r>
      <w:bookmarkEnd w:id="224"/>
    </w:p>
    <w:p w:rsidR="00D13D08" w:rsidRPr="00AC20B2" w:rsidRDefault="00DE1115">
      <w:pPr>
        <w:numPr>
          <w:ilvl w:val="3"/>
          <w:numId w:val="16"/>
        </w:numPr>
        <w:rPr>
          <w:szCs w:val="26"/>
        </w:rPr>
      </w:pPr>
      <w:bookmarkStart w:id="225" w:name="_Ref527474089"/>
      <w:r>
        <w:rPr>
          <w:szCs w:val="26"/>
        </w:rPr>
        <w:t xml:space="preserve">no prazo de </w:t>
      </w:r>
      <w:r w:rsidRPr="007645A7">
        <w:rPr>
          <w:szCs w:val="26"/>
        </w:rPr>
        <w:t xml:space="preserve">45 (quarenta e cinco) dias contados da data de término </w:t>
      </w:r>
      <w:r>
        <w:rPr>
          <w:szCs w:val="26"/>
        </w:rPr>
        <w:t xml:space="preserve">do período de cada trimestre </w:t>
      </w:r>
      <w:r w:rsidRPr="007645A7">
        <w:rPr>
          <w:szCs w:val="26"/>
        </w:rPr>
        <w:t>de seu exercício social</w:t>
      </w:r>
      <w:r>
        <w:rPr>
          <w:szCs w:val="26"/>
        </w:rPr>
        <w:t xml:space="preserve"> (exceto pelos segundo e último trimestres de seu exercício social)</w:t>
      </w:r>
      <w:r w:rsidRPr="007645A7">
        <w:rPr>
          <w:szCs w:val="26"/>
        </w:rPr>
        <w:t xml:space="preserve">, </w:t>
      </w:r>
      <w:r>
        <w:rPr>
          <w:szCs w:val="18"/>
        </w:rPr>
        <w:t xml:space="preserve">cópia do balanço contábil </w:t>
      </w:r>
      <w:r w:rsidRPr="000F614A">
        <w:rPr>
          <w:szCs w:val="18"/>
        </w:rPr>
        <w:t xml:space="preserve">da </w:t>
      </w:r>
      <w:r w:rsidR="0073690C" w:rsidRPr="00AC20B2">
        <w:rPr>
          <w:szCs w:val="18"/>
        </w:rPr>
        <w:t>MOBCOM relativo ao respectivo trimestre, preparado de acordo com a Lei das Sociedades por Ações e com as regras emitidas pela CVM (</w:t>
      </w:r>
      <w:r w:rsidR="00D67C83">
        <w:rPr>
          <w:szCs w:val="18"/>
        </w:rPr>
        <w:t>"</w:t>
      </w:r>
      <w:r w:rsidR="0073690C" w:rsidRPr="00AC20B2">
        <w:rPr>
          <w:szCs w:val="18"/>
          <w:u w:val="single"/>
        </w:rPr>
        <w:t>Balanço Contábil da MOBCOM</w:t>
      </w:r>
      <w:r w:rsidR="00D67C83">
        <w:rPr>
          <w:szCs w:val="18"/>
        </w:rPr>
        <w:t>"</w:t>
      </w:r>
      <w:r w:rsidR="0073690C" w:rsidRPr="00AC20B2">
        <w:rPr>
          <w:szCs w:val="18"/>
        </w:rPr>
        <w:t xml:space="preserve">, sendo as Demonstrações Financeiras Consolidadas </w:t>
      </w:r>
      <w:r w:rsidR="00CC7BFC">
        <w:rPr>
          <w:szCs w:val="26"/>
        </w:rPr>
        <w:t xml:space="preserve">Anuais </w:t>
      </w:r>
      <w:r w:rsidR="0073690C" w:rsidRPr="00AC20B2">
        <w:rPr>
          <w:szCs w:val="18"/>
        </w:rPr>
        <w:t xml:space="preserve">Auditadas da MOBCOM, as </w:t>
      </w:r>
      <w:r w:rsidR="0073690C" w:rsidRPr="00AC20B2">
        <w:rPr>
          <w:szCs w:val="26"/>
        </w:rPr>
        <w:t>Demonstrações Financeiras Consolidadas Semestrais Auditadas da MOBCOM</w:t>
      </w:r>
      <w:r w:rsidR="0073690C" w:rsidRPr="00AC20B2">
        <w:rPr>
          <w:szCs w:val="18"/>
        </w:rPr>
        <w:t xml:space="preserve"> e os Balanços Contábeis da MOBCOM, quando referidos indistintamente, </w:t>
      </w:r>
      <w:r w:rsidR="00D67C83">
        <w:rPr>
          <w:szCs w:val="18"/>
        </w:rPr>
        <w:t>"</w:t>
      </w:r>
      <w:r w:rsidR="0073690C" w:rsidRPr="00AC20B2">
        <w:rPr>
          <w:szCs w:val="18"/>
          <w:u w:val="single"/>
        </w:rPr>
        <w:t>Demonstrações Financeiras Consolidadas da MOBCOM</w:t>
      </w:r>
      <w:r w:rsidR="00D67C83">
        <w:rPr>
          <w:szCs w:val="18"/>
        </w:rPr>
        <w:t>"</w:t>
      </w:r>
      <w:r w:rsidR="0073690C" w:rsidRPr="00AC20B2">
        <w:rPr>
          <w:szCs w:val="18"/>
        </w:rPr>
        <w:t>), acompanhado de parecer do responsável por sua elaboração</w:t>
      </w:r>
      <w:r w:rsidR="0073690C" w:rsidRPr="00AC20B2">
        <w:t>, atestando a veracidade e ausência de vícios do Balanço Contábil da MOBCOM;</w:t>
      </w:r>
      <w:bookmarkEnd w:id="215"/>
      <w:bookmarkEnd w:id="225"/>
    </w:p>
    <w:p w:rsidR="00635146" w:rsidRDefault="00635146" w:rsidP="008D5E0A">
      <w:pPr>
        <w:keepNext/>
        <w:numPr>
          <w:ilvl w:val="2"/>
          <w:numId w:val="16"/>
        </w:numPr>
        <w:rPr>
          <w:szCs w:val="26"/>
        </w:rPr>
      </w:pPr>
      <w:bookmarkStart w:id="226" w:name="_Ref225332080"/>
      <w:bookmarkEnd w:id="204"/>
      <w:bookmarkEnd w:id="207"/>
      <w:r w:rsidRPr="007645A7">
        <w:rPr>
          <w:szCs w:val="26"/>
        </w:rPr>
        <w:t>fornecer ao Agente Fiduciário:</w:t>
      </w:r>
      <w:bookmarkEnd w:id="226"/>
    </w:p>
    <w:p w:rsidR="005239D8" w:rsidRPr="007645A7" w:rsidRDefault="005239D8" w:rsidP="00824B09">
      <w:pPr>
        <w:keepNext/>
        <w:numPr>
          <w:ilvl w:val="3"/>
          <w:numId w:val="16"/>
        </w:numPr>
        <w:rPr>
          <w:szCs w:val="26"/>
        </w:rPr>
      </w:pPr>
      <w:bookmarkStart w:id="227" w:name="_Ref527383340"/>
      <w:r w:rsidRPr="003B0217">
        <w:rPr>
          <w:szCs w:val="26"/>
        </w:rPr>
        <w:t xml:space="preserve">exclusivamente com relação à Companhia, </w:t>
      </w:r>
      <w:r w:rsidR="00C944AF">
        <w:rPr>
          <w:szCs w:val="26"/>
        </w:rPr>
        <w:t>(i) </w:t>
      </w:r>
      <w:r w:rsidRPr="003B0217">
        <w:rPr>
          <w:szCs w:val="26"/>
        </w:rPr>
        <w:t xml:space="preserve">na data </w:t>
      </w:r>
      <w:r>
        <w:rPr>
          <w:szCs w:val="26"/>
        </w:rPr>
        <w:t>de ocorrência de um Evento de Liquidez</w:t>
      </w:r>
      <w:r w:rsidR="00307DDD">
        <w:rPr>
          <w:szCs w:val="26"/>
        </w:rPr>
        <w:t>; (ii) </w:t>
      </w:r>
      <w:r w:rsidR="0076249D">
        <w:rPr>
          <w:szCs w:val="26"/>
        </w:rPr>
        <w:t xml:space="preserve">com antecedência mínima de </w:t>
      </w:r>
      <w:r w:rsidR="00BA01AD">
        <w:rPr>
          <w:szCs w:val="26"/>
        </w:rPr>
        <w:t>15</w:t>
      </w:r>
      <w:r w:rsidR="00307DDD">
        <w:rPr>
          <w:szCs w:val="26"/>
        </w:rPr>
        <w:t xml:space="preserve"> (</w:t>
      </w:r>
      <w:r w:rsidR="00BA01AD">
        <w:rPr>
          <w:szCs w:val="26"/>
        </w:rPr>
        <w:t>quinze</w:t>
      </w:r>
      <w:r w:rsidR="00307DDD">
        <w:rPr>
          <w:szCs w:val="26"/>
        </w:rPr>
        <w:t>) Dias Úteis da Data de Vencimento</w:t>
      </w:r>
      <w:r w:rsidR="00964711">
        <w:rPr>
          <w:szCs w:val="26"/>
        </w:rPr>
        <w:t>; ou (iii) </w:t>
      </w:r>
      <w:r w:rsidR="00964711" w:rsidRPr="003B0217">
        <w:rPr>
          <w:szCs w:val="26"/>
        </w:rPr>
        <w:t xml:space="preserve">na data </w:t>
      </w:r>
      <w:r w:rsidR="00964711">
        <w:rPr>
          <w:szCs w:val="26"/>
        </w:rPr>
        <w:t xml:space="preserve">de </w:t>
      </w:r>
      <w:r w:rsidR="00964711" w:rsidRPr="007645A7">
        <w:rPr>
          <w:szCs w:val="26"/>
        </w:rPr>
        <w:t xml:space="preserve">ocorrência do </w:t>
      </w:r>
      <w:r w:rsidR="00964711" w:rsidRPr="007645A7">
        <w:rPr>
          <w:szCs w:val="18"/>
        </w:rPr>
        <w:t xml:space="preserve">vencimento antecipado </w:t>
      </w:r>
      <w:r w:rsidR="00964711" w:rsidRPr="007645A7">
        <w:rPr>
          <w:szCs w:val="26"/>
        </w:rPr>
        <w:t>das obrigações decorrentes das Debêntures</w:t>
      </w:r>
      <w:r w:rsidR="00307DDD">
        <w:rPr>
          <w:szCs w:val="26"/>
        </w:rPr>
        <w:t>, o que ocorrer primeiro</w:t>
      </w:r>
      <w:r w:rsidRPr="003B0217">
        <w:rPr>
          <w:szCs w:val="26"/>
        </w:rPr>
        <w:t xml:space="preserve">, memória de cálculo contendo todas as rubricas necessárias ao acompanhamento </w:t>
      </w:r>
      <w:r w:rsidR="00FA75F4">
        <w:rPr>
          <w:szCs w:val="26"/>
        </w:rPr>
        <w:t>do Prêmio</w:t>
      </w:r>
      <w:r w:rsidR="00A51282" w:rsidRPr="00A51282">
        <w:rPr>
          <w:szCs w:val="26"/>
        </w:rPr>
        <w:t xml:space="preserve"> </w:t>
      </w:r>
      <w:r w:rsidR="00A51282">
        <w:rPr>
          <w:szCs w:val="26"/>
        </w:rPr>
        <w:t xml:space="preserve">da </w:t>
      </w:r>
      <w:r w:rsidR="003A629E">
        <w:rPr>
          <w:szCs w:val="26"/>
        </w:rPr>
        <w:t xml:space="preserve">Segunda </w:t>
      </w:r>
      <w:r w:rsidR="00A51282">
        <w:rPr>
          <w:szCs w:val="26"/>
        </w:rPr>
        <w:t>Série</w:t>
      </w:r>
      <w:r w:rsidRPr="003B0217">
        <w:rPr>
          <w:szCs w:val="26"/>
        </w:rPr>
        <w:t>, sob pena de impossibilidade de acompanhamento d</w:t>
      </w:r>
      <w:r w:rsidR="00FA75F4">
        <w:rPr>
          <w:szCs w:val="26"/>
        </w:rPr>
        <w:t>o</w:t>
      </w:r>
      <w:r w:rsidRPr="003B0217">
        <w:rPr>
          <w:szCs w:val="26"/>
        </w:rPr>
        <w:t xml:space="preserve"> </w:t>
      </w:r>
      <w:r w:rsidR="00FA75F4">
        <w:rPr>
          <w:szCs w:val="26"/>
        </w:rPr>
        <w:t>Prêmio</w:t>
      </w:r>
      <w:r w:rsidRPr="003B0217">
        <w:rPr>
          <w:szCs w:val="26"/>
        </w:rPr>
        <w:t xml:space="preserve"> </w:t>
      </w:r>
      <w:r w:rsidR="00A51282">
        <w:rPr>
          <w:szCs w:val="26"/>
        </w:rPr>
        <w:t xml:space="preserve">da </w:t>
      </w:r>
      <w:r w:rsidR="003A629E">
        <w:rPr>
          <w:szCs w:val="26"/>
        </w:rPr>
        <w:t xml:space="preserve">Segunda </w:t>
      </w:r>
      <w:r w:rsidR="00A51282">
        <w:rPr>
          <w:szCs w:val="26"/>
        </w:rPr>
        <w:t xml:space="preserve">Série </w:t>
      </w:r>
      <w:r w:rsidRPr="003B0217">
        <w:rPr>
          <w:szCs w:val="26"/>
        </w:rPr>
        <w:t xml:space="preserve">pelo Agente Fiduciário, podendo este solicitar à Companhia </w:t>
      </w:r>
      <w:r w:rsidR="001178A7">
        <w:rPr>
          <w:szCs w:val="26"/>
        </w:rPr>
        <w:t>e</w:t>
      </w:r>
      <w:r w:rsidR="001178A7" w:rsidRPr="007645A7">
        <w:rPr>
          <w:szCs w:val="26"/>
        </w:rPr>
        <w:t xml:space="preserve"> </w:t>
      </w:r>
      <w:r w:rsidR="001178A7">
        <w:rPr>
          <w:szCs w:val="26"/>
        </w:rPr>
        <w:t>com validação da</w:t>
      </w:r>
      <w:r w:rsidR="001178A7" w:rsidRPr="007645A7">
        <w:rPr>
          <w:szCs w:val="26"/>
        </w:rPr>
        <w:t xml:space="preserve"> </w:t>
      </w:r>
      <w:r w:rsidR="001178A7">
        <w:rPr>
          <w:szCs w:val="26"/>
        </w:rPr>
        <w:t>BDO ou d</w:t>
      </w:r>
      <w:r w:rsidR="001178A7" w:rsidRPr="007645A7">
        <w:rPr>
          <w:szCs w:val="26"/>
        </w:rPr>
        <w:t>o Auditor Independente</w:t>
      </w:r>
      <w:r w:rsidR="001178A7" w:rsidRPr="003B0217">
        <w:rPr>
          <w:szCs w:val="26"/>
        </w:rPr>
        <w:t xml:space="preserve"> </w:t>
      </w:r>
      <w:r w:rsidRPr="003B0217">
        <w:rPr>
          <w:szCs w:val="26"/>
        </w:rPr>
        <w:t>todos os eventuais esclarecimentos adicionais que se façam necessários;</w:t>
      </w:r>
      <w:bookmarkEnd w:id="227"/>
    </w:p>
    <w:p w:rsidR="00354C4C" w:rsidRPr="007645A7" w:rsidRDefault="004152FA" w:rsidP="002854FC">
      <w:pPr>
        <w:numPr>
          <w:ilvl w:val="3"/>
          <w:numId w:val="16"/>
        </w:numPr>
        <w:rPr>
          <w:szCs w:val="26"/>
        </w:rPr>
      </w:pPr>
      <w:bookmarkStart w:id="228" w:name="_Ref366495486"/>
      <w:r w:rsidRPr="007645A7">
        <w:rPr>
          <w:szCs w:val="26"/>
        </w:rPr>
        <w:t xml:space="preserve">exclusivamente com relação à Companhia, </w:t>
      </w:r>
      <w:r w:rsidR="00354C4C" w:rsidRPr="007645A7">
        <w:t>no prazo de até 5 (cinco) Dias Úteis contados da data a que se refere o inciso </w:t>
      </w:r>
      <w:r w:rsidR="00354C4C" w:rsidRPr="007645A7">
        <w:fldChar w:fldCharType="begin"/>
      </w:r>
      <w:r w:rsidR="00354C4C" w:rsidRPr="007645A7">
        <w:instrText xml:space="preserve"> REF _Ref262552287 \n \p \h  \* MERGEFORMAT </w:instrText>
      </w:r>
      <w:r w:rsidR="00354C4C" w:rsidRPr="007645A7">
        <w:fldChar w:fldCharType="separate"/>
      </w:r>
      <w:r w:rsidR="00EB3EC1">
        <w:t>I acima</w:t>
      </w:r>
      <w:r w:rsidR="00354C4C" w:rsidRPr="007645A7">
        <w:fldChar w:fldCharType="end"/>
      </w:r>
      <w:r w:rsidR="002854FC">
        <w:t xml:space="preserve">, </w:t>
      </w:r>
      <w:r w:rsidR="002854FC" w:rsidRPr="007645A7">
        <w:t>alíneas </w:t>
      </w:r>
      <w:r w:rsidR="002854FC">
        <w:fldChar w:fldCharType="begin"/>
      </w:r>
      <w:r w:rsidR="002854FC">
        <w:instrText xml:space="preserve"> REF _Ref522300098 \n \h </w:instrText>
      </w:r>
      <w:r w:rsidR="002854FC">
        <w:fldChar w:fldCharType="separate"/>
      </w:r>
      <w:r w:rsidR="00EB3EC1">
        <w:t>(a)</w:t>
      </w:r>
      <w:r w:rsidR="002854FC">
        <w:fldChar w:fldCharType="end"/>
      </w:r>
      <w:r w:rsidR="002854FC" w:rsidRPr="007645A7">
        <w:t xml:space="preserve"> e </w:t>
      </w:r>
      <w:r w:rsidR="00DC0CC8">
        <w:fldChar w:fldCharType="begin"/>
      </w:r>
      <w:r w:rsidR="00DC0CC8">
        <w:instrText xml:space="preserve"> REF _Ref457812562 \n \h </w:instrText>
      </w:r>
      <w:r w:rsidR="00DC0CC8">
        <w:fldChar w:fldCharType="separate"/>
      </w:r>
      <w:r w:rsidR="00EB3EC1">
        <w:t>(b)</w:t>
      </w:r>
      <w:r w:rsidR="00DC0CC8">
        <w:fldChar w:fldCharType="end"/>
      </w:r>
      <w:r w:rsidR="00354C4C" w:rsidRPr="007645A7">
        <w:t xml:space="preserve">, </w:t>
      </w:r>
      <w:r w:rsidR="00846EFC" w:rsidRPr="00BD1A6C">
        <w:t>relatório específico de apuração do</w:t>
      </w:r>
      <w:r w:rsidR="00DE09BC">
        <w:t>s Índices Financeiros</w:t>
      </w:r>
      <w:r w:rsidR="00846EFC" w:rsidRPr="00BD1A6C">
        <w:t xml:space="preserve">, elaborado </w:t>
      </w:r>
      <w:r w:rsidR="00A705B7">
        <w:t>pela Companhia</w:t>
      </w:r>
      <w:r w:rsidR="00846EFC" w:rsidRPr="00BD1A6C">
        <w:t xml:space="preserve">, contendo a memória de cálculo com todas as rubricas necessárias que demonstrem </w:t>
      </w:r>
      <w:r w:rsidR="00846EFC">
        <w:t>o cálculo</w:t>
      </w:r>
      <w:r w:rsidR="00846EFC" w:rsidRPr="00BD1A6C">
        <w:t xml:space="preserve"> </w:t>
      </w:r>
      <w:r w:rsidR="00DE09BC" w:rsidRPr="00BD1A6C">
        <w:t>do</w:t>
      </w:r>
      <w:r w:rsidR="00DE09BC">
        <w:t>s Índices Financeiros</w:t>
      </w:r>
      <w:r w:rsidR="00152F1E">
        <w:t xml:space="preserve">, </w:t>
      </w:r>
      <w:r w:rsidR="00856032" w:rsidRPr="00BD1A6C">
        <w:t>sob pena de impossibilidade</w:t>
      </w:r>
      <w:r w:rsidR="00856032" w:rsidRPr="007645A7">
        <w:rPr>
          <w:szCs w:val="26"/>
        </w:rPr>
        <w:t xml:space="preserve"> de </w:t>
      </w:r>
      <w:r w:rsidR="00DE09BC">
        <w:rPr>
          <w:szCs w:val="26"/>
        </w:rPr>
        <w:t xml:space="preserve">acompanhamento </w:t>
      </w:r>
      <w:r w:rsidR="00DE09BC" w:rsidRPr="00BD1A6C">
        <w:t>do</w:t>
      </w:r>
      <w:r w:rsidR="00DE09BC">
        <w:t>s Índices Financeiros</w:t>
      </w:r>
      <w:r w:rsidR="00DE09BC">
        <w:rPr>
          <w:szCs w:val="26"/>
        </w:rPr>
        <w:t xml:space="preserve"> </w:t>
      </w:r>
      <w:r w:rsidR="00856032" w:rsidRPr="007645A7">
        <w:rPr>
          <w:szCs w:val="26"/>
        </w:rPr>
        <w:t>pelo Agente Fiduciário, podendo este solicitar à Companhia</w:t>
      </w:r>
      <w:r w:rsidR="003C35AE">
        <w:rPr>
          <w:szCs w:val="26"/>
        </w:rPr>
        <w:t xml:space="preserve"> e</w:t>
      </w:r>
      <w:r w:rsidR="00856032" w:rsidRPr="007645A7">
        <w:rPr>
          <w:szCs w:val="26"/>
        </w:rPr>
        <w:t xml:space="preserve"> </w:t>
      </w:r>
      <w:r w:rsidR="002652D6">
        <w:rPr>
          <w:szCs w:val="26"/>
        </w:rPr>
        <w:t>com validação da</w:t>
      </w:r>
      <w:r w:rsidR="002652D6" w:rsidRPr="007645A7">
        <w:rPr>
          <w:szCs w:val="26"/>
        </w:rPr>
        <w:t xml:space="preserve"> </w:t>
      </w:r>
      <w:r w:rsidR="002739DE">
        <w:rPr>
          <w:szCs w:val="26"/>
        </w:rPr>
        <w:t xml:space="preserve">BDO ou </w:t>
      </w:r>
      <w:r w:rsidR="00292DB1">
        <w:rPr>
          <w:szCs w:val="26"/>
        </w:rPr>
        <w:t>d</w:t>
      </w:r>
      <w:r w:rsidR="00856032" w:rsidRPr="007645A7">
        <w:rPr>
          <w:szCs w:val="26"/>
        </w:rPr>
        <w:t>o Auditor Independente</w:t>
      </w:r>
      <w:r w:rsidR="002739DE">
        <w:rPr>
          <w:szCs w:val="26"/>
        </w:rPr>
        <w:t>, a depender do período em questão,</w:t>
      </w:r>
      <w:r w:rsidR="00856032" w:rsidRPr="007645A7">
        <w:rPr>
          <w:szCs w:val="26"/>
        </w:rPr>
        <w:t xml:space="preserve"> todos os eventuais esclarecimentos adicionais que se façam necessários</w:t>
      </w:r>
      <w:r w:rsidR="00354C4C" w:rsidRPr="007645A7">
        <w:rPr>
          <w:szCs w:val="26"/>
        </w:rPr>
        <w:t>;</w:t>
      </w:r>
      <w:bookmarkEnd w:id="228"/>
    </w:p>
    <w:p w:rsidR="00635146" w:rsidRPr="00960FFD" w:rsidRDefault="004152FA" w:rsidP="002854FC">
      <w:pPr>
        <w:numPr>
          <w:ilvl w:val="3"/>
          <w:numId w:val="16"/>
        </w:numPr>
        <w:rPr>
          <w:szCs w:val="26"/>
        </w:rPr>
      </w:pPr>
      <w:bookmarkStart w:id="229" w:name="_Ref285571943"/>
      <w:r w:rsidRPr="007645A7">
        <w:rPr>
          <w:szCs w:val="26"/>
        </w:rPr>
        <w:t xml:space="preserve">exclusivamente com relação à Companhia, </w:t>
      </w:r>
      <w:r w:rsidR="00635146" w:rsidRPr="007645A7">
        <w:t>no prazo de até 5 (</w:t>
      </w:r>
      <w:r w:rsidR="002F60CA" w:rsidRPr="007645A7">
        <w:t>cinco</w:t>
      </w:r>
      <w:r w:rsidR="00635146" w:rsidRPr="007645A7">
        <w:t xml:space="preserve">) </w:t>
      </w:r>
      <w:r w:rsidR="002F60CA" w:rsidRPr="007645A7">
        <w:t>D</w:t>
      </w:r>
      <w:r w:rsidR="00635146" w:rsidRPr="007645A7">
        <w:t>ias</w:t>
      </w:r>
      <w:r w:rsidR="002F60CA" w:rsidRPr="007645A7">
        <w:t xml:space="preserve"> Úteis</w:t>
      </w:r>
      <w:r w:rsidR="00635146" w:rsidRPr="007645A7">
        <w:t xml:space="preserve"> contados da data a que se refere </w:t>
      </w:r>
      <w:r w:rsidR="006776E5" w:rsidRPr="007645A7">
        <w:t>o</w:t>
      </w:r>
      <w:r w:rsidR="00635146" w:rsidRPr="007645A7">
        <w:t xml:space="preserve"> inciso </w:t>
      </w:r>
      <w:r w:rsidR="00BD6317" w:rsidRPr="007645A7">
        <w:fldChar w:fldCharType="begin"/>
      </w:r>
      <w:r w:rsidR="00BD6317" w:rsidRPr="007645A7">
        <w:instrText xml:space="preserve"> REF _Ref262552287 \n \p \h </w:instrText>
      </w:r>
      <w:r w:rsidR="00E40F21" w:rsidRPr="007645A7">
        <w:instrText xml:space="preserve"> \* MERGEFORMAT </w:instrText>
      </w:r>
      <w:r w:rsidR="00BD6317" w:rsidRPr="007645A7">
        <w:fldChar w:fldCharType="separate"/>
      </w:r>
      <w:r w:rsidR="00EB3EC1">
        <w:t>I acima</w:t>
      </w:r>
      <w:r w:rsidR="00BD6317" w:rsidRPr="007645A7">
        <w:fldChar w:fldCharType="end"/>
      </w:r>
      <w:r w:rsidR="00BD6317" w:rsidRPr="007645A7">
        <w:t xml:space="preserve">, </w:t>
      </w:r>
      <w:r w:rsidR="00611312" w:rsidRPr="007645A7">
        <w:t>alíneas </w:t>
      </w:r>
      <w:r w:rsidR="00611312">
        <w:fldChar w:fldCharType="begin"/>
      </w:r>
      <w:r w:rsidR="00611312">
        <w:instrText xml:space="preserve"> REF _Ref522300098 \n \h </w:instrText>
      </w:r>
      <w:r w:rsidR="00611312">
        <w:fldChar w:fldCharType="separate"/>
      </w:r>
      <w:r w:rsidR="00EB3EC1">
        <w:t>(a)</w:t>
      </w:r>
      <w:r w:rsidR="00611312">
        <w:fldChar w:fldCharType="end"/>
      </w:r>
      <w:r w:rsidR="00611312" w:rsidRPr="007645A7">
        <w:t xml:space="preserve"> e </w:t>
      </w:r>
      <w:r w:rsidR="00B163A7">
        <w:fldChar w:fldCharType="begin"/>
      </w:r>
      <w:r w:rsidR="00B163A7">
        <w:instrText xml:space="preserve"> REF _Ref457812562 \n \h </w:instrText>
      </w:r>
      <w:r w:rsidR="00B163A7">
        <w:fldChar w:fldCharType="separate"/>
      </w:r>
      <w:r w:rsidR="00EB3EC1">
        <w:t>(b)</w:t>
      </w:r>
      <w:r w:rsidR="00B163A7">
        <w:fldChar w:fldCharType="end"/>
      </w:r>
      <w:r w:rsidR="00611312">
        <w:t xml:space="preserve">, </w:t>
      </w:r>
      <w:r w:rsidR="00D0209E" w:rsidRPr="007645A7">
        <w:t>declaração firmada por representantes legais da Companhia</w:t>
      </w:r>
      <w:r w:rsidR="00F27AAC" w:rsidRPr="007645A7">
        <w:t xml:space="preserve">, na forma de seu estatuto social, atestando </w:t>
      </w:r>
      <w:r w:rsidR="00D036ED" w:rsidRPr="007645A7">
        <w:t xml:space="preserve">(i) a veracidade e ausência de vícios </w:t>
      </w:r>
      <w:r w:rsidR="00E96820" w:rsidRPr="00BD1A6C">
        <w:t>do</w:t>
      </w:r>
      <w:r w:rsidR="00E96820">
        <w:t>s Índices Financeiros</w:t>
      </w:r>
      <w:r w:rsidR="00D036ED" w:rsidRPr="007645A7">
        <w:t xml:space="preserve">; </w:t>
      </w:r>
      <w:r w:rsidR="00F27AAC" w:rsidRPr="007645A7">
        <w:t>(</w:t>
      </w:r>
      <w:r w:rsidR="00D036ED" w:rsidRPr="007645A7">
        <w:t>i</w:t>
      </w:r>
      <w:r w:rsidR="00F27AAC" w:rsidRPr="007645A7">
        <w:t xml:space="preserve">i) que permanecem válidas as disposições contidas nesta Escritura de Emissão </w:t>
      </w:r>
      <w:r w:rsidR="00F27AAC" w:rsidRPr="007645A7">
        <w:rPr>
          <w:szCs w:val="26"/>
        </w:rPr>
        <w:t xml:space="preserve">e </w:t>
      </w:r>
      <w:r w:rsidR="002D415E">
        <w:rPr>
          <w:szCs w:val="26"/>
        </w:rPr>
        <w:t>nos demais Documentos das Obrigações Garantidas</w:t>
      </w:r>
      <w:r w:rsidR="00F27AAC" w:rsidRPr="007645A7">
        <w:t>; (ii</w:t>
      </w:r>
      <w:r w:rsidR="00D036ED" w:rsidRPr="007645A7">
        <w:t>i</w:t>
      </w:r>
      <w:r w:rsidR="00F27AAC" w:rsidRPr="007645A7">
        <w:t>) a não ocorrência de qualquer Evento de Inadimplemento e a inexistência de descumprimento de</w:t>
      </w:r>
      <w:r w:rsidR="008771F4">
        <w:rPr>
          <w:szCs w:val="26"/>
        </w:rPr>
        <w:t xml:space="preserve"> </w:t>
      </w:r>
      <w:r w:rsidR="007309BF" w:rsidRPr="007645A7">
        <w:rPr>
          <w:szCs w:val="26"/>
        </w:rPr>
        <w:t xml:space="preserve">qualquer obrigação prevista nesta Escritura de Emissão e/ou </w:t>
      </w:r>
      <w:r w:rsidR="007309BF">
        <w:rPr>
          <w:szCs w:val="26"/>
        </w:rPr>
        <w:t>em qualquer dos demais Documentos das Obrigações Garantidas</w:t>
      </w:r>
      <w:r w:rsidR="00F27AAC" w:rsidRPr="007645A7">
        <w:t>; (i</w:t>
      </w:r>
      <w:r w:rsidR="00D036ED" w:rsidRPr="007645A7">
        <w:t>v</w:t>
      </w:r>
      <w:r w:rsidR="00F27AAC" w:rsidRPr="007645A7">
        <w:t xml:space="preserve">) que </w:t>
      </w:r>
      <w:r w:rsidR="00820F12">
        <w:t xml:space="preserve">seus </w:t>
      </w:r>
      <w:r w:rsidR="00F27AAC" w:rsidRPr="007645A7">
        <w:t>bens foram mantidos assegurados</w:t>
      </w:r>
      <w:r w:rsidR="00F710DF" w:rsidRPr="00F710DF">
        <w:t xml:space="preserve"> </w:t>
      </w:r>
      <w:r w:rsidR="00F710DF">
        <w:t>nos termos do inciso </w:t>
      </w:r>
      <w:r w:rsidR="00F710DF">
        <w:fldChar w:fldCharType="begin"/>
      </w:r>
      <w:r w:rsidR="00F710DF">
        <w:instrText xml:space="preserve"> REF _Ref510085206 \n \p \h </w:instrText>
      </w:r>
      <w:r w:rsidR="00F710DF">
        <w:fldChar w:fldCharType="separate"/>
      </w:r>
      <w:r w:rsidR="00EB3EC1">
        <w:t>X abaixo</w:t>
      </w:r>
      <w:r w:rsidR="00F710DF">
        <w:fldChar w:fldCharType="end"/>
      </w:r>
      <w:r w:rsidR="00F27AAC" w:rsidRPr="007645A7">
        <w:t>; e (</w:t>
      </w:r>
      <w:r w:rsidR="00D036ED" w:rsidRPr="007645A7">
        <w:t>v</w:t>
      </w:r>
      <w:r w:rsidR="00F27AAC" w:rsidRPr="007645A7">
        <w:t xml:space="preserve">) que não foram praticados atos em desacordo com </w:t>
      </w:r>
      <w:r w:rsidR="00820F12">
        <w:t>seu</w:t>
      </w:r>
      <w:r w:rsidR="00F27AAC" w:rsidRPr="007645A7">
        <w:t xml:space="preserve"> estatuto social</w:t>
      </w:r>
      <w:r w:rsidR="00635146" w:rsidRPr="007645A7">
        <w:t>;</w:t>
      </w:r>
      <w:bookmarkEnd w:id="229"/>
    </w:p>
    <w:p w:rsidR="002E1222" w:rsidRPr="005632BE" w:rsidRDefault="002E1222" w:rsidP="002854FC">
      <w:pPr>
        <w:numPr>
          <w:ilvl w:val="3"/>
          <w:numId w:val="16"/>
        </w:numPr>
        <w:rPr>
          <w:szCs w:val="26"/>
        </w:rPr>
      </w:pPr>
      <w:r w:rsidRPr="00344E83">
        <w:rPr>
          <w:szCs w:val="26"/>
        </w:rPr>
        <w:t xml:space="preserve">exclusivamente com relação </w:t>
      </w:r>
      <w:r>
        <w:rPr>
          <w:szCs w:val="26"/>
        </w:rPr>
        <w:t>aos</w:t>
      </w:r>
      <w:r w:rsidRPr="00344E83">
        <w:rPr>
          <w:szCs w:val="26"/>
        </w:rPr>
        <w:t xml:space="preserve"> Fiador</w:t>
      </w:r>
      <w:r>
        <w:rPr>
          <w:szCs w:val="26"/>
        </w:rPr>
        <w:t>es</w:t>
      </w:r>
      <w:r w:rsidR="00ED4149">
        <w:rPr>
          <w:szCs w:val="26"/>
        </w:rPr>
        <w:t xml:space="preserve"> Pessoa Física</w:t>
      </w:r>
      <w:r w:rsidRPr="00344E83">
        <w:rPr>
          <w:szCs w:val="26"/>
        </w:rPr>
        <w:t xml:space="preserve">, </w:t>
      </w:r>
      <w:r w:rsidRPr="007645A7">
        <w:t>no prazo de até 5 (cinco) Dias Úteis contados da data a que se refere o inciso </w:t>
      </w:r>
      <w:r w:rsidR="00BA5419">
        <w:fldChar w:fldCharType="begin"/>
      </w:r>
      <w:r w:rsidR="00BA5419">
        <w:instrText xml:space="preserve"> REF _Ref525551902 \n \p \h </w:instrText>
      </w:r>
      <w:r w:rsidR="00BA5419">
        <w:fldChar w:fldCharType="separate"/>
      </w:r>
      <w:r w:rsidR="00EB3EC1">
        <w:t>II acima</w:t>
      </w:r>
      <w:r w:rsidR="00BA5419">
        <w:fldChar w:fldCharType="end"/>
      </w:r>
      <w:r>
        <w:t xml:space="preserve">, </w:t>
      </w:r>
      <w:r w:rsidRPr="007645A7">
        <w:t xml:space="preserve">declaração firmada </w:t>
      </w:r>
      <w:r w:rsidR="00965CC2">
        <w:t>pelos Fiadores Pessoa Física</w:t>
      </w:r>
      <w:r w:rsidRPr="007645A7">
        <w:t xml:space="preserve"> atestando </w:t>
      </w:r>
      <w:r>
        <w:t>(i) </w:t>
      </w:r>
      <w:r w:rsidRPr="007645A7">
        <w:t xml:space="preserve">que permanecem válidas as disposições contidas nesta Escritura de Emissão </w:t>
      </w:r>
      <w:r w:rsidRPr="00344E83">
        <w:rPr>
          <w:szCs w:val="26"/>
        </w:rPr>
        <w:t>e nos demais Documentos das Obrigações Garantidas</w:t>
      </w:r>
      <w:r w:rsidRPr="007645A7">
        <w:t>; (</w:t>
      </w:r>
      <w:r>
        <w:t>i</w:t>
      </w:r>
      <w:r w:rsidRPr="007645A7">
        <w:t>i) a não ocorrência de qualquer Evento de Inadimplemento e a inexistência de descumprimento de</w:t>
      </w:r>
      <w:r w:rsidRPr="00344E83">
        <w:rPr>
          <w:szCs w:val="26"/>
        </w:rPr>
        <w:t xml:space="preserve"> qualquer obrigação prevista nesta Escritura de Emissão e/ou em qualquer dos demais Documentos das Obrigações Garantidas</w:t>
      </w:r>
      <w:r w:rsidRPr="007645A7">
        <w:t>; (i</w:t>
      </w:r>
      <w:r w:rsidR="002F4516">
        <w:t>ii</w:t>
      </w:r>
      <w:r w:rsidRPr="007645A7">
        <w:t xml:space="preserve">) que </w:t>
      </w:r>
      <w:r>
        <w:t>seus</w:t>
      </w:r>
      <w:r w:rsidRPr="007645A7">
        <w:t xml:space="preserve"> bens</w:t>
      </w:r>
      <w:r>
        <w:t xml:space="preserve"> </w:t>
      </w:r>
      <w:r w:rsidRPr="007645A7">
        <w:t xml:space="preserve">foram mantidos devidamente assegurados; </w:t>
      </w:r>
      <w:r>
        <w:t xml:space="preserve">e </w:t>
      </w:r>
      <w:r w:rsidRPr="007645A7">
        <w:t>(</w:t>
      </w:r>
      <w:r w:rsidR="00ED4149">
        <w:t>i</w:t>
      </w:r>
      <w:r w:rsidRPr="007645A7">
        <w:t xml:space="preserve">v) que </w:t>
      </w:r>
      <w:r w:rsidRPr="00344E83">
        <w:rPr>
          <w:szCs w:val="26"/>
        </w:rPr>
        <w:t>possuem patrimônio suficiente para quitar as obrigações objeto da Fiança</w:t>
      </w:r>
      <w:r w:rsidRPr="007645A7">
        <w:t>;</w:t>
      </w:r>
    </w:p>
    <w:p w:rsidR="00215276" w:rsidRPr="005632BE" w:rsidRDefault="00ED4149" w:rsidP="002854FC">
      <w:pPr>
        <w:numPr>
          <w:ilvl w:val="3"/>
          <w:numId w:val="16"/>
        </w:numPr>
        <w:rPr>
          <w:szCs w:val="26"/>
        </w:rPr>
      </w:pPr>
      <w:r w:rsidRPr="005632BE">
        <w:rPr>
          <w:szCs w:val="26"/>
        </w:rPr>
        <w:t>exclusivamente com relação aos Fiadores</w:t>
      </w:r>
      <w:r>
        <w:rPr>
          <w:szCs w:val="26"/>
        </w:rPr>
        <w:t xml:space="preserve"> Pessoa Jurídica</w:t>
      </w:r>
      <w:r w:rsidRPr="005632BE">
        <w:rPr>
          <w:szCs w:val="26"/>
        </w:rPr>
        <w:t xml:space="preserve">, </w:t>
      </w:r>
      <w:r w:rsidRPr="005632BE">
        <w:t>no prazo de até 5 (cinco) Dias Úteis contados da data a que se refere o inciso </w:t>
      </w:r>
      <w:r w:rsidRPr="005632BE">
        <w:fldChar w:fldCharType="begin"/>
      </w:r>
      <w:r w:rsidRPr="005632BE">
        <w:instrText xml:space="preserve"> REF _Ref525551902 \n \p \h  \* MERGEFORMAT </w:instrText>
      </w:r>
      <w:r w:rsidRPr="005632BE">
        <w:fldChar w:fldCharType="separate"/>
      </w:r>
      <w:r w:rsidR="00EB3EC1">
        <w:t>II acima</w:t>
      </w:r>
      <w:r w:rsidRPr="005632BE">
        <w:fldChar w:fldCharType="end"/>
      </w:r>
      <w:r w:rsidRPr="005632BE">
        <w:t xml:space="preserve">, declaração firmada por representantes legais dos </w:t>
      </w:r>
      <w:r w:rsidRPr="005632BE">
        <w:rPr>
          <w:szCs w:val="26"/>
        </w:rPr>
        <w:t>Fiadores Pessoa Jurídica</w:t>
      </w:r>
      <w:r w:rsidRPr="005632BE">
        <w:t xml:space="preserve">, na forma de seus contratos sociais, atestando (i) que permanecem válidas as disposições contidas nesta Escritura de Emissão </w:t>
      </w:r>
      <w:r w:rsidRPr="005632BE">
        <w:rPr>
          <w:szCs w:val="26"/>
        </w:rPr>
        <w:t>e nos demais Documentos das Obrigações Garantidas</w:t>
      </w:r>
      <w:r w:rsidRPr="005632BE">
        <w:t>; (ii) a não ocorrência de qualquer Evento de Inadimplemento e a inexistência de descumprimento de</w:t>
      </w:r>
      <w:r w:rsidRPr="005632BE">
        <w:rPr>
          <w:szCs w:val="26"/>
        </w:rPr>
        <w:t xml:space="preserve"> qualquer obrigação prevista nesta Escritura de Emissão e/ou em qualquer dos demais Documentos das Obrigações Garantidas</w:t>
      </w:r>
      <w:r w:rsidRPr="005632BE">
        <w:t xml:space="preserve">; (iii) que seus bens foram mantidos devidamente assegurados; (iv) que não foram praticados atos em desacordo com seus respectivos contratos sociais; e (v) que </w:t>
      </w:r>
      <w:r w:rsidRPr="005632BE">
        <w:rPr>
          <w:szCs w:val="26"/>
        </w:rPr>
        <w:t>possuem patrimônio suficiente para quitar as obrigações objeto da Fiança</w:t>
      </w:r>
      <w:r w:rsidRPr="005632BE">
        <w:t>;</w:t>
      </w:r>
    </w:p>
    <w:p w:rsidR="00E21970" w:rsidRPr="007645A7" w:rsidRDefault="00E21970" w:rsidP="008D5E0A">
      <w:pPr>
        <w:numPr>
          <w:ilvl w:val="3"/>
          <w:numId w:val="16"/>
        </w:numPr>
        <w:rPr>
          <w:szCs w:val="26"/>
        </w:rPr>
      </w:pPr>
      <w:r w:rsidRPr="007645A7">
        <w:rPr>
          <w:szCs w:val="26"/>
        </w:rPr>
        <w:t>exclusivamente com relação à Companhia</w:t>
      </w:r>
      <w:r>
        <w:rPr>
          <w:szCs w:val="26"/>
        </w:rPr>
        <w:t>, no prazo de até 30 </w:t>
      </w:r>
      <w:r w:rsidRPr="00B824CD">
        <w:rPr>
          <w:szCs w:val="26"/>
        </w:rPr>
        <w:t xml:space="preserve">(trinta) dias antes </w:t>
      </w:r>
      <w:r>
        <w:rPr>
          <w:szCs w:val="26"/>
        </w:rPr>
        <w:t>da data de</w:t>
      </w:r>
      <w:r w:rsidRPr="00B824CD">
        <w:rPr>
          <w:szCs w:val="26"/>
        </w:rPr>
        <w:t xml:space="preserve"> encerramento do prazo para disponibilização</w:t>
      </w:r>
      <w:r>
        <w:rPr>
          <w:szCs w:val="26"/>
        </w:rPr>
        <w:t xml:space="preserve">, na </w:t>
      </w:r>
      <w:r w:rsidR="00BF3FE8" w:rsidRPr="00806D91">
        <w:rPr>
          <w:szCs w:val="26"/>
        </w:rPr>
        <w:t xml:space="preserve">página </w:t>
      </w:r>
      <w:r w:rsidR="00BF3FE8">
        <w:rPr>
          <w:szCs w:val="26"/>
        </w:rPr>
        <w:t xml:space="preserve">do Agente Fiduciário </w:t>
      </w:r>
      <w:r w:rsidR="00BF3FE8" w:rsidRPr="00806D91">
        <w:rPr>
          <w:szCs w:val="26"/>
        </w:rPr>
        <w:t xml:space="preserve">na </w:t>
      </w:r>
      <w:r w:rsidR="00BF3FE8">
        <w:rPr>
          <w:szCs w:val="26"/>
        </w:rPr>
        <w:t>rede mundial de computadores</w:t>
      </w:r>
      <w:r>
        <w:rPr>
          <w:szCs w:val="26"/>
        </w:rPr>
        <w:t>,</w:t>
      </w:r>
      <w:r w:rsidRPr="00B824CD">
        <w:rPr>
          <w:szCs w:val="26"/>
        </w:rPr>
        <w:t xml:space="preserve"> </w:t>
      </w:r>
      <w:r>
        <w:rPr>
          <w:szCs w:val="26"/>
        </w:rPr>
        <w:t>do relatório anual do Agente Fiduciário, conforme Instrução CVM 5</w:t>
      </w:r>
      <w:r w:rsidRPr="00B824CD">
        <w:rPr>
          <w:szCs w:val="26"/>
        </w:rPr>
        <w:t>8</w:t>
      </w:r>
      <w:r>
        <w:rPr>
          <w:szCs w:val="26"/>
        </w:rPr>
        <w:t>3</w:t>
      </w:r>
      <w:r w:rsidRPr="00B824CD">
        <w:rPr>
          <w:szCs w:val="26"/>
        </w:rPr>
        <w:t xml:space="preserve">, </w:t>
      </w:r>
      <w:r w:rsidRPr="007645A7">
        <w:rPr>
          <w:szCs w:val="26"/>
        </w:rPr>
        <w:t xml:space="preserve">informações financeiras, atos societários e organograma do grupo societário da Companhia (que deverá conter </w:t>
      </w:r>
      <w:r>
        <w:rPr>
          <w:szCs w:val="26"/>
        </w:rPr>
        <w:t>todas as suas Afiliadas</w:t>
      </w:r>
      <w:r w:rsidRPr="007168A4">
        <w:rPr>
          <w:szCs w:val="26"/>
        </w:rPr>
        <w:t xml:space="preserve"> </w:t>
      </w:r>
      <w:r w:rsidRPr="00B824CD">
        <w:rPr>
          <w:szCs w:val="26"/>
        </w:rPr>
        <w:t xml:space="preserve">e integrantes do bloco de </w:t>
      </w:r>
      <w:r>
        <w:rPr>
          <w:szCs w:val="26"/>
        </w:rPr>
        <w:t>C</w:t>
      </w:r>
      <w:r w:rsidRPr="00B824CD">
        <w:rPr>
          <w:szCs w:val="26"/>
        </w:rPr>
        <w:t>ontrole no encerramento de cada exercício social</w:t>
      </w:r>
      <w:r w:rsidRPr="007645A7">
        <w:rPr>
          <w:szCs w:val="26"/>
        </w:rPr>
        <w:t xml:space="preserve">) e </w:t>
      </w:r>
      <w:r>
        <w:rPr>
          <w:szCs w:val="26"/>
        </w:rPr>
        <w:t xml:space="preserve">demais informações </w:t>
      </w:r>
      <w:r w:rsidRPr="007645A7">
        <w:rPr>
          <w:szCs w:val="26"/>
        </w:rPr>
        <w:t>necessári</w:t>
      </w:r>
      <w:r>
        <w:rPr>
          <w:szCs w:val="26"/>
        </w:rPr>
        <w:t>a</w:t>
      </w:r>
      <w:r w:rsidRPr="007645A7">
        <w:rPr>
          <w:szCs w:val="26"/>
        </w:rPr>
        <w:t>s à realização do relatório que venham a ser solicitados</w:t>
      </w:r>
      <w:r>
        <w:rPr>
          <w:szCs w:val="26"/>
        </w:rPr>
        <w:t>, por escrito,</w:t>
      </w:r>
      <w:r w:rsidRPr="007645A7">
        <w:rPr>
          <w:szCs w:val="26"/>
        </w:rPr>
        <w:t xml:space="preserve"> pelo Agente Fiduciário</w:t>
      </w:r>
      <w:r>
        <w:rPr>
          <w:szCs w:val="26"/>
        </w:rPr>
        <w:t>;</w:t>
      </w:r>
    </w:p>
    <w:p w:rsidR="00635146" w:rsidRPr="007645A7" w:rsidRDefault="00635146" w:rsidP="008D5E0A">
      <w:pPr>
        <w:numPr>
          <w:ilvl w:val="3"/>
          <w:numId w:val="16"/>
        </w:numPr>
        <w:rPr>
          <w:szCs w:val="26"/>
        </w:rPr>
      </w:pPr>
      <w:bookmarkStart w:id="230" w:name="_Ref168844063"/>
      <w:bookmarkStart w:id="231" w:name="_Ref278277903"/>
      <w:bookmarkStart w:id="232" w:name="_Ref168844180"/>
      <w:r w:rsidRPr="007645A7">
        <w:rPr>
          <w:szCs w:val="26"/>
        </w:rPr>
        <w:t xml:space="preserve">no prazo de até </w:t>
      </w:r>
      <w:r w:rsidR="002E4AE1">
        <w:rPr>
          <w:szCs w:val="26"/>
        </w:rPr>
        <w:t>2</w:t>
      </w:r>
      <w:r w:rsidR="002E4AE1" w:rsidRPr="003C7E26">
        <w:rPr>
          <w:szCs w:val="26"/>
        </w:rPr>
        <w:t> (</w:t>
      </w:r>
      <w:r w:rsidR="002E4AE1">
        <w:rPr>
          <w:szCs w:val="26"/>
        </w:rPr>
        <w:t>dois</w:t>
      </w:r>
      <w:r w:rsidR="002E4AE1" w:rsidRPr="003C7E26">
        <w:rPr>
          <w:szCs w:val="26"/>
        </w:rPr>
        <w:t>) Dia</w:t>
      </w:r>
      <w:r w:rsidR="002E4AE1">
        <w:rPr>
          <w:szCs w:val="26"/>
        </w:rPr>
        <w:t>s</w:t>
      </w:r>
      <w:r w:rsidR="002E4AE1" w:rsidRPr="003C7E26">
        <w:rPr>
          <w:szCs w:val="26"/>
        </w:rPr>
        <w:t xml:space="preserve"> Út</w:t>
      </w:r>
      <w:r w:rsidR="002E4AE1">
        <w:rPr>
          <w:szCs w:val="26"/>
        </w:rPr>
        <w:t>eis</w:t>
      </w:r>
      <w:r w:rsidR="002E4AE1" w:rsidRPr="003C7E26">
        <w:rPr>
          <w:szCs w:val="26"/>
        </w:rPr>
        <w:t xml:space="preserve"> contado</w:t>
      </w:r>
      <w:r w:rsidR="002E4AE1">
        <w:rPr>
          <w:szCs w:val="26"/>
        </w:rPr>
        <w:t>s</w:t>
      </w:r>
      <w:r w:rsidR="002E4AE1" w:rsidRPr="003C7E26">
        <w:rPr>
          <w:szCs w:val="26"/>
        </w:rPr>
        <w:t xml:space="preserve"> </w:t>
      </w:r>
      <w:r w:rsidRPr="007645A7">
        <w:rPr>
          <w:szCs w:val="26"/>
        </w:rPr>
        <w:t>da data em que forem realizados, avisos aos Debenturistas;</w:t>
      </w:r>
      <w:bookmarkEnd w:id="230"/>
      <w:bookmarkEnd w:id="231"/>
    </w:p>
    <w:p w:rsidR="00635146" w:rsidRPr="007645A7" w:rsidRDefault="00635146" w:rsidP="008D5E0A">
      <w:pPr>
        <w:numPr>
          <w:ilvl w:val="3"/>
          <w:numId w:val="16"/>
        </w:numPr>
        <w:rPr>
          <w:szCs w:val="26"/>
        </w:rPr>
      </w:pPr>
      <w:r w:rsidRPr="007645A7">
        <w:rPr>
          <w:szCs w:val="26"/>
        </w:rPr>
        <w:t xml:space="preserve">no prazo de até </w:t>
      </w:r>
      <w:r w:rsidR="002E4AE1">
        <w:rPr>
          <w:szCs w:val="26"/>
        </w:rPr>
        <w:t>2</w:t>
      </w:r>
      <w:r w:rsidR="002E4AE1" w:rsidRPr="003C7E26">
        <w:rPr>
          <w:szCs w:val="26"/>
        </w:rPr>
        <w:t> (</w:t>
      </w:r>
      <w:r w:rsidR="002E4AE1">
        <w:rPr>
          <w:szCs w:val="26"/>
        </w:rPr>
        <w:t>dois</w:t>
      </w:r>
      <w:r w:rsidR="002E4AE1" w:rsidRPr="003C7E26">
        <w:rPr>
          <w:szCs w:val="26"/>
        </w:rPr>
        <w:t>) Dia</w:t>
      </w:r>
      <w:r w:rsidR="002E4AE1">
        <w:rPr>
          <w:szCs w:val="26"/>
        </w:rPr>
        <w:t>s</w:t>
      </w:r>
      <w:r w:rsidR="002E4AE1" w:rsidRPr="003C7E26">
        <w:rPr>
          <w:szCs w:val="26"/>
        </w:rPr>
        <w:t xml:space="preserve"> Út</w:t>
      </w:r>
      <w:r w:rsidR="002E4AE1">
        <w:rPr>
          <w:szCs w:val="26"/>
        </w:rPr>
        <w:t>eis</w:t>
      </w:r>
      <w:r w:rsidR="002E4AE1" w:rsidRPr="003C7E26">
        <w:rPr>
          <w:szCs w:val="26"/>
        </w:rPr>
        <w:t xml:space="preserve"> contado</w:t>
      </w:r>
      <w:r w:rsidR="002E4AE1">
        <w:rPr>
          <w:szCs w:val="26"/>
        </w:rPr>
        <w:t>s</w:t>
      </w:r>
      <w:r w:rsidR="002E4AE1" w:rsidRPr="003C7E26">
        <w:rPr>
          <w:szCs w:val="26"/>
        </w:rPr>
        <w:t xml:space="preserve"> </w:t>
      </w:r>
      <w:r w:rsidRPr="007645A7">
        <w:rPr>
          <w:szCs w:val="26"/>
        </w:rPr>
        <w:t>da data de</w:t>
      </w:r>
      <w:r w:rsidR="00691DFB" w:rsidRPr="007645A7">
        <w:rPr>
          <w:szCs w:val="26"/>
        </w:rPr>
        <w:t xml:space="preserve"> ocorrência</w:t>
      </w:r>
      <w:r w:rsidRPr="007645A7">
        <w:rPr>
          <w:szCs w:val="26"/>
        </w:rPr>
        <w:t xml:space="preserve">, informações a respeito da ocorrência </w:t>
      </w:r>
      <w:r w:rsidR="003E0762">
        <w:rPr>
          <w:szCs w:val="26"/>
        </w:rPr>
        <w:t xml:space="preserve">de </w:t>
      </w:r>
      <w:r w:rsidR="00B82EA7" w:rsidRPr="007645A7">
        <w:rPr>
          <w:szCs w:val="26"/>
        </w:rPr>
        <w:t xml:space="preserve">(i) qualquer inadimplemento, pela Companhia </w:t>
      </w:r>
      <w:r w:rsidR="00B82EA7" w:rsidRPr="007645A7">
        <w:t xml:space="preserve">e/ou </w:t>
      </w:r>
      <w:r w:rsidR="00336FA4">
        <w:t>por qualquer d</w:t>
      </w:r>
      <w:r w:rsidR="00885F40">
        <w:t>o</w:t>
      </w:r>
      <w:r w:rsidR="00336FA4">
        <w:t xml:space="preserve">s </w:t>
      </w:r>
      <w:r w:rsidR="00CF7EA1">
        <w:t>Fiador</w:t>
      </w:r>
      <w:r w:rsidR="00885F40">
        <w:t>e</w:t>
      </w:r>
      <w:r w:rsidR="00336FA4">
        <w:t>s</w:t>
      </w:r>
      <w:r w:rsidR="00B82EA7" w:rsidRPr="007645A7">
        <w:rPr>
          <w:szCs w:val="26"/>
        </w:rPr>
        <w:t xml:space="preserve">, de qualquer obrigação prevista nesta Escritura de Emissão e/ou </w:t>
      </w:r>
      <w:r w:rsidR="002D415E">
        <w:rPr>
          <w:szCs w:val="26"/>
        </w:rPr>
        <w:t>em qualquer dos demais Documentos das Obrigações Garantidas</w:t>
      </w:r>
      <w:r w:rsidR="002663B7" w:rsidRPr="007645A7">
        <w:rPr>
          <w:szCs w:val="26"/>
        </w:rPr>
        <w:t>;</w:t>
      </w:r>
      <w:r w:rsidR="00B82EA7" w:rsidRPr="007645A7">
        <w:rPr>
          <w:szCs w:val="26"/>
        </w:rPr>
        <w:t xml:space="preserve"> e/ou (ii) </w:t>
      </w:r>
      <w:r w:rsidRPr="007645A7">
        <w:rPr>
          <w:szCs w:val="26"/>
        </w:rPr>
        <w:t>qualquer Evento de Inadimplemento;</w:t>
      </w:r>
    </w:p>
    <w:p w:rsidR="00635146" w:rsidRPr="007645A7" w:rsidRDefault="00635146" w:rsidP="008D5E0A">
      <w:pPr>
        <w:numPr>
          <w:ilvl w:val="3"/>
          <w:numId w:val="16"/>
        </w:numPr>
        <w:rPr>
          <w:szCs w:val="26"/>
        </w:rPr>
      </w:pPr>
      <w:bookmarkStart w:id="233" w:name="_Ref286939940"/>
      <w:r w:rsidRPr="007645A7">
        <w:rPr>
          <w:szCs w:val="26"/>
        </w:rPr>
        <w:t xml:space="preserve">no prazo de até </w:t>
      </w:r>
      <w:r w:rsidR="002E4AE1">
        <w:rPr>
          <w:szCs w:val="26"/>
        </w:rPr>
        <w:t>2</w:t>
      </w:r>
      <w:r w:rsidR="002E4AE1" w:rsidRPr="003C7E26">
        <w:rPr>
          <w:szCs w:val="26"/>
        </w:rPr>
        <w:t> (</w:t>
      </w:r>
      <w:r w:rsidR="002E4AE1">
        <w:rPr>
          <w:szCs w:val="26"/>
        </w:rPr>
        <w:t>dois</w:t>
      </w:r>
      <w:r w:rsidR="002E4AE1" w:rsidRPr="003C7E26">
        <w:rPr>
          <w:szCs w:val="26"/>
        </w:rPr>
        <w:t>) Dia</w:t>
      </w:r>
      <w:r w:rsidR="002E4AE1">
        <w:rPr>
          <w:szCs w:val="26"/>
        </w:rPr>
        <w:t>s</w:t>
      </w:r>
      <w:r w:rsidR="002E4AE1" w:rsidRPr="003C7E26">
        <w:rPr>
          <w:szCs w:val="26"/>
        </w:rPr>
        <w:t xml:space="preserve"> Út</w:t>
      </w:r>
      <w:r w:rsidR="002E4AE1">
        <w:rPr>
          <w:szCs w:val="26"/>
        </w:rPr>
        <w:t>eis</w:t>
      </w:r>
      <w:r w:rsidR="002E4AE1" w:rsidRPr="003C7E26">
        <w:rPr>
          <w:szCs w:val="26"/>
        </w:rPr>
        <w:t xml:space="preserve"> contado</w:t>
      </w:r>
      <w:r w:rsidR="002E4AE1">
        <w:rPr>
          <w:szCs w:val="26"/>
        </w:rPr>
        <w:t>s</w:t>
      </w:r>
      <w:r w:rsidR="002E4AE1" w:rsidRPr="003C7E26">
        <w:rPr>
          <w:szCs w:val="26"/>
        </w:rPr>
        <w:t xml:space="preserve"> </w:t>
      </w:r>
      <w:r w:rsidRPr="007645A7">
        <w:rPr>
          <w:szCs w:val="26"/>
        </w:rPr>
        <w:t xml:space="preserve">da data de ciência, informações a respeito da </w:t>
      </w:r>
      <w:r w:rsidR="00123148" w:rsidRPr="007645A7">
        <w:rPr>
          <w:szCs w:val="26"/>
        </w:rPr>
        <w:t xml:space="preserve">ocorrência de qualquer evento </w:t>
      </w:r>
      <w:r w:rsidR="00123148" w:rsidRPr="007645A7">
        <w:rPr>
          <w:szCs w:val="18"/>
        </w:rPr>
        <w:t xml:space="preserve">ou situação </w:t>
      </w:r>
      <w:r w:rsidR="00123148" w:rsidRPr="007645A7">
        <w:rPr>
          <w:szCs w:val="26"/>
        </w:rPr>
        <w:t xml:space="preserve">que </w:t>
      </w:r>
      <w:r w:rsidR="00B92CD7" w:rsidRPr="007645A7">
        <w:rPr>
          <w:szCs w:val="26"/>
        </w:rPr>
        <w:t xml:space="preserve">possa causar </w:t>
      </w:r>
      <w:r w:rsidR="0067256C">
        <w:rPr>
          <w:szCs w:val="26"/>
        </w:rPr>
        <w:t>um Efeito Adverso Relevante</w:t>
      </w:r>
      <w:r w:rsidRPr="007645A7">
        <w:rPr>
          <w:szCs w:val="26"/>
        </w:rPr>
        <w:t>;</w:t>
      </w:r>
      <w:bookmarkEnd w:id="233"/>
    </w:p>
    <w:p w:rsidR="00635146" w:rsidRDefault="00635146" w:rsidP="008D5E0A">
      <w:pPr>
        <w:numPr>
          <w:ilvl w:val="3"/>
          <w:numId w:val="16"/>
        </w:numPr>
        <w:rPr>
          <w:szCs w:val="26"/>
        </w:rPr>
      </w:pPr>
      <w:bookmarkStart w:id="234" w:name="_Ref168844067"/>
      <w:r w:rsidRPr="007645A7">
        <w:rPr>
          <w:szCs w:val="26"/>
        </w:rPr>
        <w:t xml:space="preserve">no prazo de até </w:t>
      </w:r>
      <w:r w:rsidR="0072704E" w:rsidRPr="007645A7">
        <w:rPr>
          <w:szCs w:val="26"/>
        </w:rPr>
        <w:t xml:space="preserve">5 (cinco) </w:t>
      </w:r>
      <w:r w:rsidRPr="007645A7">
        <w:rPr>
          <w:szCs w:val="26"/>
        </w:rPr>
        <w:t>Dias Úteis contados da data de recebimento da respectiva solicitação, informações e/ou documentos que venham a ser solicitados pelo Agente Fiduciário;</w:t>
      </w:r>
      <w:bookmarkEnd w:id="234"/>
    </w:p>
    <w:p w:rsidR="00CC6D43" w:rsidRPr="007645A7" w:rsidRDefault="00CC6D43" w:rsidP="002854FC">
      <w:pPr>
        <w:numPr>
          <w:ilvl w:val="3"/>
          <w:numId w:val="16"/>
        </w:numPr>
        <w:rPr>
          <w:szCs w:val="26"/>
        </w:rPr>
      </w:pPr>
      <w:r w:rsidRPr="007F4100">
        <w:rPr>
          <w:szCs w:val="26"/>
        </w:rPr>
        <w:t xml:space="preserve">no prazo de até </w:t>
      </w:r>
      <w:r w:rsidR="009D3D8A">
        <w:rPr>
          <w:szCs w:val="26"/>
        </w:rPr>
        <w:t>1</w:t>
      </w:r>
      <w:r w:rsidRPr="007F4100">
        <w:rPr>
          <w:szCs w:val="26"/>
        </w:rPr>
        <w:t> (</w:t>
      </w:r>
      <w:r w:rsidR="009D3D8A">
        <w:rPr>
          <w:szCs w:val="26"/>
        </w:rPr>
        <w:t>um</w:t>
      </w:r>
      <w:r w:rsidRPr="007F4100">
        <w:rPr>
          <w:szCs w:val="26"/>
        </w:rPr>
        <w:t>) Dia Úti</w:t>
      </w:r>
      <w:r w:rsidR="009D3D8A">
        <w:rPr>
          <w:szCs w:val="26"/>
        </w:rPr>
        <w:t>l</w:t>
      </w:r>
      <w:r w:rsidRPr="007F4100">
        <w:rPr>
          <w:szCs w:val="26"/>
        </w:rPr>
        <w:t xml:space="preserve"> contado da data da respectiva celebração</w:t>
      </w:r>
      <w:r>
        <w:rPr>
          <w:szCs w:val="26"/>
        </w:rPr>
        <w:t xml:space="preserve"> </w:t>
      </w:r>
      <w:r w:rsidRPr="007F4100">
        <w:rPr>
          <w:szCs w:val="26"/>
        </w:rPr>
        <w:t>desta Escritura de Emissão e de seus aditamentos, cópia eletrônica (</w:t>
      </w:r>
      <w:r w:rsidR="00EF32DD">
        <w:rPr>
          <w:szCs w:val="26"/>
        </w:rPr>
        <w:t xml:space="preserve">formato </w:t>
      </w:r>
      <w:r w:rsidRPr="007F4100">
        <w:rPr>
          <w:szCs w:val="26"/>
        </w:rPr>
        <w:t xml:space="preserve">PDF) do protocolo </w:t>
      </w:r>
      <w:r>
        <w:rPr>
          <w:szCs w:val="26"/>
        </w:rPr>
        <w:t>(</w:t>
      </w:r>
      <w:r w:rsidR="00D5225E">
        <w:rPr>
          <w:szCs w:val="26"/>
        </w:rPr>
        <w:t>i</w:t>
      </w:r>
      <w:r>
        <w:rPr>
          <w:szCs w:val="26"/>
        </w:rPr>
        <w:t>) para</w:t>
      </w:r>
      <w:r w:rsidRPr="007F4100">
        <w:rPr>
          <w:szCs w:val="26"/>
        </w:rPr>
        <w:t xml:space="preserve"> arquivamento </w:t>
      </w:r>
      <w:r>
        <w:rPr>
          <w:szCs w:val="26"/>
        </w:rPr>
        <w:t xml:space="preserve">desta Escritura de Emissão ou do respectivo aditamento a esta Escritura de Emissão </w:t>
      </w:r>
      <w:r w:rsidRPr="007F4100">
        <w:rPr>
          <w:szCs w:val="26"/>
        </w:rPr>
        <w:t>perante a JUCE</w:t>
      </w:r>
      <w:r w:rsidR="00AA607C">
        <w:rPr>
          <w:szCs w:val="26"/>
        </w:rPr>
        <w:t>C</w:t>
      </w:r>
      <w:r w:rsidRPr="007F4100">
        <w:rPr>
          <w:szCs w:val="26"/>
        </w:rPr>
        <w:t>;</w:t>
      </w:r>
      <w:r>
        <w:rPr>
          <w:szCs w:val="26"/>
        </w:rPr>
        <w:t xml:space="preserve"> e (</w:t>
      </w:r>
      <w:r w:rsidR="00D5225E">
        <w:rPr>
          <w:szCs w:val="26"/>
        </w:rPr>
        <w:t>ii</w:t>
      </w:r>
      <w:r>
        <w:rPr>
          <w:szCs w:val="26"/>
        </w:rPr>
        <w:t xml:space="preserve">) para registro desta Escritura de Emissão ou averbação do respectivo aditamento a esta Escritura de Emissão </w:t>
      </w:r>
      <w:r w:rsidRPr="007645A7">
        <w:rPr>
          <w:szCs w:val="26"/>
        </w:rPr>
        <w:t>perante os cartórios de registro de títulos e documentos</w:t>
      </w:r>
      <w:r>
        <w:rPr>
          <w:szCs w:val="26"/>
        </w:rPr>
        <w:t xml:space="preserve"> a que se refere a Cláusula </w:t>
      </w:r>
      <w:r>
        <w:rPr>
          <w:szCs w:val="26"/>
        </w:rPr>
        <w:fldChar w:fldCharType="begin"/>
      </w:r>
      <w:r>
        <w:rPr>
          <w:szCs w:val="26"/>
        </w:rPr>
        <w:instrText xml:space="preserve"> REF _Ref376965967 \n \p \h </w:instrText>
      </w:r>
      <w:r>
        <w:rPr>
          <w:szCs w:val="26"/>
        </w:rPr>
      </w:r>
      <w:r>
        <w:rPr>
          <w:szCs w:val="26"/>
        </w:rPr>
        <w:fldChar w:fldCharType="separate"/>
      </w:r>
      <w:r w:rsidR="00EB3EC1">
        <w:rPr>
          <w:szCs w:val="26"/>
        </w:rPr>
        <w:t>3.1 acima</w:t>
      </w:r>
      <w:r>
        <w:rPr>
          <w:szCs w:val="26"/>
        </w:rPr>
        <w:fldChar w:fldCharType="end"/>
      </w:r>
      <w:r>
        <w:rPr>
          <w:szCs w:val="26"/>
        </w:rPr>
        <w:t>, inciso </w:t>
      </w:r>
      <w:r>
        <w:rPr>
          <w:szCs w:val="26"/>
        </w:rPr>
        <w:fldChar w:fldCharType="begin"/>
      </w:r>
      <w:r>
        <w:rPr>
          <w:szCs w:val="26"/>
        </w:rPr>
        <w:instrText xml:space="preserve"> REF _Ref411417147 \n \h </w:instrText>
      </w:r>
      <w:r>
        <w:rPr>
          <w:szCs w:val="26"/>
        </w:rPr>
      </w:r>
      <w:r>
        <w:rPr>
          <w:szCs w:val="26"/>
        </w:rPr>
        <w:fldChar w:fldCharType="separate"/>
      </w:r>
      <w:r w:rsidR="00EB3EC1">
        <w:rPr>
          <w:szCs w:val="26"/>
        </w:rPr>
        <w:t>II</w:t>
      </w:r>
      <w:r>
        <w:rPr>
          <w:szCs w:val="26"/>
        </w:rPr>
        <w:fldChar w:fldCharType="end"/>
      </w:r>
      <w:r>
        <w:rPr>
          <w:szCs w:val="26"/>
        </w:rPr>
        <w:t>, alínea </w:t>
      </w:r>
      <w:r>
        <w:rPr>
          <w:szCs w:val="26"/>
        </w:rPr>
        <w:fldChar w:fldCharType="begin"/>
      </w:r>
      <w:r>
        <w:rPr>
          <w:szCs w:val="26"/>
        </w:rPr>
        <w:instrText xml:space="preserve"> REF _Ref411417150 \n \h </w:instrText>
      </w:r>
      <w:r>
        <w:rPr>
          <w:szCs w:val="26"/>
        </w:rPr>
      </w:r>
      <w:r>
        <w:rPr>
          <w:szCs w:val="26"/>
        </w:rPr>
        <w:fldChar w:fldCharType="separate"/>
      </w:r>
      <w:r w:rsidR="00EB3EC1">
        <w:rPr>
          <w:szCs w:val="26"/>
        </w:rPr>
        <w:t>(b)</w:t>
      </w:r>
      <w:r>
        <w:rPr>
          <w:szCs w:val="26"/>
        </w:rPr>
        <w:fldChar w:fldCharType="end"/>
      </w:r>
      <w:r>
        <w:rPr>
          <w:szCs w:val="26"/>
        </w:rPr>
        <w:t>;</w:t>
      </w:r>
    </w:p>
    <w:p w:rsidR="00635146" w:rsidRDefault="00635146" w:rsidP="008D5E0A">
      <w:pPr>
        <w:numPr>
          <w:ilvl w:val="3"/>
          <w:numId w:val="16"/>
        </w:numPr>
        <w:rPr>
          <w:szCs w:val="26"/>
        </w:rPr>
      </w:pPr>
      <w:r w:rsidRPr="007645A7">
        <w:rPr>
          <w:szCs w:val="26"/>
        </w:rPr>
        <w:t xml:space="preserve">no prazo de até </w:t>
      </w:r>
      <w:r w:rsidR="00C71048">
        <w:rPr>
          <w:szCs w:val="26"/>
        </w:rPr>
        <w:t>2</w:t>
      </w:r>
      <w:r w:rsidRPr="007645A7">
        <w:rPr>
          <w:szCs w:val="26"/>
        </w:rPr>
        <w:t> (</w:t>
      </w:r>
      <w:r w:rsidR="00C71048">
        <w:rPr>
          <w:szCs w:val="26"/>
        </w:rPr>
        <w:t>dois</w:t>
      </w:r>
      <w:r w:rsidRPr="007645A7">
        <w:rPr>
          <w:szCs w:val="26"/>
        </w:rPr>
        <w:t>) Dias Úteis contados da data</w:t>
      </w:r>
      <w:r w:rsidR="00204BC7">
        <w:rPr>
          <w:szCs w:val="26"/>
        </w:rPr>
        <w:t>:</w:t>
      </w:r>
    </w:p>
    <w:p w:rsidR="00204BC7" w:rsidRDefault="00204BC7" w:rsidP="008D5E0A">
      <w:pPr>
        <w:numPr>
          <w:ilvl w:val="4"/>
          <w:numId w:val="16"/>
        </w:numPr>
        <w:rPr>
          <w:szCs w:val="26"/>
        </w:rPr>
      </w:pPr>
      <w:r w:rsidRPr="007645A7">
        <w:rPr>
          <w:szCs w:val="26"/>
        </w:rPr>
        <w:t>da respectiva inscrição na JUCE</w:t>
      </w:r>
      <w:r w:rsidR="00C5259D">
        <w:rPr>
          <w:szCs w:val="26"/>
        </w:rPr>
        <w:t>C</w:t>
      </w:r>
      <w:r>
        <w:rPr>
          <w:szCs w:val="26"/>
        </w:rPr>
        <w:t>, (1) </w:t>
      </w:r>
      <w:r w:rsidRPr="007645A7">
        <w:rPr>
          <w:szCs w:val="26"/>
        </w:rPr>
        <w:t>uma via origin</w:t>
      </w:r>
      <w:r>
        <w:rPr>
          <w:szCs w:val="26"/>
        </w:rPr>
        <w:t>al desta Escritura de Emissão ou do respectivo aditamento a esta Escritura de Emissão inscrita(o) na JUCE</w:t>
      </w:r>
      <w:r w:rsidR="00C5259D">
        <w:rPr>
          <w:szCs w:val="26"/>
        </w:rPr>
        <w:t>C</w:t>
      </w:r>
      <w:r>
        <w:rPr>
          <w:szCs w:val="26"/>
        </w:rPr>
        <w:t>; ou (2) caso aplicável, uma</w:t>
      </w:r>
      <w:r w:rsidR="00DB51D1" w:rsidRPr="00DB51D1">
        <w:rPr>
          <w:szCs w:val="26"/>
        </w:rPr>
        <w:t xml:space="preserve"> </w:t>
      </w:r>
      <w:r w:rsidR="00DB51D1" w:rsidRPr="007645A7">
        <w:rPr>
          <w:szCs w:val="26"/>
        </w:rPr>
        <w:t>via origin</w:t>
      </w:r>
      <w:r w:rsidR="00DB51D1">
        <w:rPr>
          <w:szCs w:val="26"/>
        </w:rPr>
        <w:t>al desta Escritura de Emissão ou do respectivo aditamento a esta Escritura de Emissão, acompanhada de</w:t>
      </w:r>
      <w:r>
        <w:rPr>
          <w:szCs w:val="26"/>
        </w:rPr>
        <w:t xml:space="preserve"> cópia eletrônica (formato PDF) desta Escritura de Emissão ou do respectivo aditamento a esta Escritura de Emissão contendo a chancela digital de inscrição na JUCE</w:t>
      </w:r>
      <w:r w:rsidR="00C5259D">
        <w:rPr>
          <w:szCs w:val="26"/>
        </w:rPr>
        <w:t>C</w:t>
      </w:r>
      <w:r>
        <w:rPr>
          <w:szCs w:val="26"/>
        </w:rPr>
        <w:t>; e</w:t>
      </w:r>
    </w:p>
    <w:p w:rsidR="00204BC7" w:rsidRDefault="00204BC7" w:rsidP="002854FC">
      <w:pPr>
        <w:numPr>
          <w:ilvl w:val="4"/>
          <w:numId w:val="16"/>
        </w:numPr>
        <w:rPr>
          <w:szCs w:val="26"/>
        </w:rPr>
      </w:pPr>
      <w:r>
        <w:rPr>
          <w:szCs w:val="26"/>
        </w:rPr>
        <w:t>do</w:t>
      </w:r>
      <w:r w:rsidRPr="007645A7">
        <w:rPr>
          <w:szCs w:val="26"/>
        </w:rPr>
        <w:t xml:space="preserve"> </w:t>
      </w:r>
      <w:r>
        <w:rPr>
          <w:szCs w:val="26"/>
        </w:rPr>
        <w:t xml:space="preserve">respectivo </w:t>
      </w:r>
      <w:r w:rsidRPr="007645A7">
        <w:rPr>
          <w:szCs w:val="26"/>
        </w:rPr>
        <w:t>registro ou averbação perante os cartórios de registro de títulos e documentos</w:t>
      </w:r>
      <w:r>
        <w:rPr>
          <w:szCs w:val="26"/>
        </w:rPr>
        <w:t xml:space="preserve"> a que se refere a Cláusula </w:t>
      </w:r>
      <w:r>
        <w:rPr>
          <w:szCs w:val="26"/>
        </w:rPr>
        <w:fldChar w:fldCharType="begin"/>
      </w:r>
      <w:r>
        <w:rPr>
          <w:szCs w:val="26"/>
        </w:rPr>
        <w:instrText xml:space="preserve"> REF _Ref376965967 \n \p \h </w:instrText>
      </w:r>
      <w:r>
        <w:rPr>
          <w:szCs w:val="26"/>
        </w:rPr>
      </w:r>
      <w:r>
        <w:rPr>
          <w:szCs w:val="26"/>
        </w:rPr>
        <w:fldChar w:fldCharType="separate"/>
      </w:r>
      <w:r w:rsidR="00EB3EC1">
        <w:rPr>
          <w:szCs w:val="26"/>
        </w:rPr>
        <w:t>3.1 acima</w:t>
      </w:r>
      <w:r>
        <w:rPr>
          <w:szCs w:val="26"/>
        </w:rPr>
        <w:fldChar w:fldCharType="end"/>
      </w:r>
      <w:r>
        <w:rPr>
          <w:szCs w:val="26"/>
        </w:rPr>
        <w:t>, inciso </w:t>
      </w:r>
      <w:r>
        <w:rPr>
          <w:szCs w:val="26"/>
        </w:rPr>
        <w:fldChar w:fldCharType="begin"/>
      </w:r>
      <w:r>
        <w:rPr>
          <w:szCs w:val="26"/>
        </w:rPr>
        <w:instrText xml:space="preserve"> REF _Ref411417147 \n \h </w:instrText>
      </w:r>
      <w:r>
        <w:rPr>
          <w:szCs w:val="26"/>
        </w:rPr>
      </w:r>
      <w:r>
        <w:rPr>
          <w:szCs w:val="26"/>
        </w:rPr>
        <w:fldChar w:fldCharType="separate"/>
      </w:r>
      <w:r w:rsidR="00EB3EC1">
        <w:rPr>
          <w:szCs w:val="26"/>
        </w:rPr>
        <w:t>II</w:t>
      </w:r>
      <w:r>
        <w:rPr>
          <w:szCs w:val="26"/>
        </w:rPr>
        <w:fldChar w:fldCharType="end"/>
      </w:r>
      <w:r>
        <w:rPr>
          <w:szCs w:val="26"/>
        </w:rPr>
        <w:t>, alínea </w:t>
      </w:r>
      <w:r>
        <w:rPr>
          <w:szCs w:val="26"/>
        </w:rPr>
        <w:fldChar w:fldCharType="begin"/>
      </w:r>
      <w:r>
        <w:rPr>
          <w:szCs w:val="26"/>
        </w:rPr>
        <w:instrText xml:space="preserve"> REF _Ref411417150 \n \h </w:instrText>
      </w:r>
      <w:r>
        <w:rPr>
          <w:szCs w:val="26"/>
        </w:rPr>
      </w:r>
      <w:r>
        <w:rPr>
          <w:szCs w:val="26"/>
        </w:rPr>
        <w:fldChar w:fldCharType="separate"/>
      </w:r>
      <w:r w:rsidR="00EB3EC1">
        <w:rPr>
          <w:szCs w:val="26"/>
        </w:rPr>
        <w:t>(b)</w:t>
      </w:r>
      <w:r>
        <w:rPr>
          <w:szCs w:val="26"/>
        </w:rPr>
        <w:fldChar w:fldCharType="end"/>
      </w:r>
      <w:r w:rsidRPr="007645A7">
        <w:rPr>
          <w:szCs w:val="26"/>
        </w:rPr>
        <w:t>,</w:t>
      </w:r>
      <w:r>
        <w:rPr>
          <w:szCs w:val="26"/>
        </w:rPr>
        <w:t xml:space="preserve"> </w:t>
      </w:r>
      <w:r w:rsidRPr="007645A7">
        <w:rPr>
          <w:szCs w:val="26"/>
        </w:rPr>
        <w:t>uma via origin</w:t>
      </w:r>
      <w:r>
        <w:rPr>
          <w:szCs w:val="26"/>
        </w:rPr>
        <w:t xml:space="preserve">al desta Escritura de Emissão </w:t>
      </w:r>
      <w:r w:rsidR="001D6C94">
        <w:rPr>
          <w:szCs w:val="26"/>
        </w:rPr>
        <w:t xml:space="preserve">registrada </w:t>
      </w:r>
      <w:r>
        <w:rPr>
          <w:szCs w:val="26"/>
        </w:rPr>
        <w:t>ou do respectivo aditamento a esta Escritura de Emissão averbado</w:t>
      </w:r>
      <w:r w:rsidR="001D6C94">
        <w:rPr>
          <w:szCs w:val="26"/>
        </w:rPr>
        <w:t>, conforme o caso,</w:t>
      </w:r>
      <w:r>
        <w:rPr>
          <w:szCs w:val="26"/>
        </w:rPr>
        <w:t xml:space="preserve"> perante tais cartórios de registro de títulos e documentos;</w:t>
      </w:r>
    </w:p>
    <w:p w:rsidR="00F17D26" w:rsidRPr="007645A7" w:rsidRDefault="00F17D26" w:rsidP="008D5E0A">
      <w:pPr>
        <w:numPr>
          <w:ilvl w:val="3"/>
          <w:numId w:val="16"/>
        </w:numPr>
        <w:rPr>
          <w:szCs w:val="26"/>
        </w:rPr>
      </w:pPr>
      <w:r w:rsidRPr="007645A7">
        <w:rPr>
          <w:szCs w:val="26"/>
        </w:rPr>
        <w:t xml:space="preserve">no prazo de até </w:t>
      </w:r>
      <w:r w:rsidR="0024666F">
        <w:rPr>
          <w:szCs w:val="26"/>
        </w:rPr>
        <w:t>2</w:t>
      </w:r>
      <w:r w:rsidRPr="007645A7">
        <w:rPr>
          <w:szCs w:val="26"/>
        </w:rPr>
        <w:t> (</w:t>
      </w:r>
      <w:r w:rsidR="0024666F">
        <w:rPr>
          <w:szCs w:val="26"/>
        </w:rPr>
        <w:t>dois</w:t>
      </w:r>
      <w:r w:rsidRPr="007645A7">
        <w:rPr>
          <w:szCs w:val="26"/>
        </w:rPr>
        <w:t xml:space="preserve">) Dias Úteis contados da data </w:t>
      </w:r>
      <w:r>
        <w:rPr>
          <w:szCs w:val="26"/>
        </w:rPr>
        <w:t>do respectivo</w:t>
      </w:r>
      <w:r w:rsidRPr="007645A7">
        <w:rPr>
          <w:szCs w:val="26"/>
        </w:rPr>
        <w:t xml:space="preserve"> </w:t>
      </w:r>
      <w:r>
        <w:rPr>
          <w:szCs w:val="26"/>
        </w:rPr>
        <w:t>arquivamento</w:t>
      </w:r>
      <w:r w:rsidRPr="007645A7">
        <w:rPr>
          <w:szCs w:val="26"/>
        </w:rPr>
        <w:t xml:space="preserve"> na JUCE</w:t>
      </w:r>
      <w:r w:rsidR="007412CF">
        <w:rPr>
          <w:szCs w:val="26"/>
        </w:rPr>
        <w:t>C</w:t>
      </w:r>
      <w:r>
        <w:rPr>
          <w:szCs w:val="26"/>
        </w:rPr>
        <w:t>,</w:t>
      </w:r>
      <w:r w:rsidRPr="007645A7">
        <w:rPr>
          <w:szCs w:val="26"/>
        </w:rPr>
        <w:t xml:space="preserve"> </w:t>
      </w:r>
      <w:r>
        <w:rPr>
          <w:szCs w:val="26"/>
        </w:rPr>
        <w:t>(i) </w:t>
      </w:r>
      <w:r w:rsidRPr="007645A7">
        <w:rPr>
          <w:szCs w:val="26"/>
        </w:rPr>
        <w:t>uma via origin</w:t>
      </w:r>
      <w:r>
        <w:rPr>
          <w:szCs w:val="26"/>
        </w:rPr>
        <w:t>al da respectiva ata de assembleia geral de Debenturistas arquivada na JUCE</w:t>
      </w:r>
      <w:r w:rsidR="00462263">
        <w:rPr>
          <w:szCs w:val="26"/>
        </w:rPr>
        <w:t>C</w:t>
      </w:r>
      <w:r>
        <w:rPr>
          <w:szCs w:val="26"/>
        </w:rPr>
        <w:t>; ou (ii) caso aplicável, cópia eletrônica (formato PDF) da respectiva ata de assembleia geral de Debenturistas contendo a chancela digital de arquivamento na JUCE</w:t>
      </w:r>
      <w:r w:rsidR="00462263">
        <w:rPr>
          <w:szCs w:val="26"/>
        </w:rPr>
        <w:t>C</w:t>
      </w:r>
      <w:r w:rsidRPr="007645A7">
        <w:rPr>
          <w:szCs w:val="26"/>
        </w:rPr>
        <w:t>;</w:t>
      </w:r>
    </w:p>
    <w:p w:rsidR="003F6859" w:rsidRPr="007645A7" w:rsidRDefault="003F6859" w:rsidP="002854FC">
      <w:pPr>
        <w:numPr>
          <w:ilvl w:val="3"/>
          <w:numId w:val="16"/>
        </w:numPr>
        <w:rPr>
          <w:szCs w:val="26"/>
        </w:rPr>
      </w:pPr>
      <w:r w:rsidRPr="007645A7">
        <w:rPr>
          <w:szCs w:val="26"/>
        </w:rPr>
        <w:t xml:space="preserve">no prazo de até 10 (dez) Dias Úteis contados da data de </w:t>
      </w:r>
      <w:r w:rsidR="002B6888">
        <w:rPr>
          <w:szCs w:val="26"/>
        </w:rPr>
        <w:t xml:space="preserve">destinação </w:t>
      </w:r>
      <w:r w:rsidRPr="007645A7">
        <w:rPr>
          <w:szCs w:val="26"/>
        </w:rPr>
        <w:t xml:space="preserve">dos recursos obtidos com a Emissão, </w:t>
      </w:r>
      <w:r w:rsidR="00FB161F">
        <w:rPr>
          <w:szCs w:val="26"/>
        </w:rPr>
        <w:t xml:space="preserve">observado o disposto no Contrato de Cessão Fiduciária – Recursos Debêntures, </w:t>
      </w:r>
      <w:r w:rsidRPr="007645A7">
        <w:rPr>
          <w:szCs w:val="26"/>
        </w:rPr>
        <w:t xml:space="preserve">declaração </w:t>
      </w:r>
      <w:r w:rsidRPr="007645A7">
        <w:t xml:space="preserve">firmada por representantes legais da Companhia acerca da </w:t>
      </w:r>
      <w:r w:rsidR="002B6888">
        <w:rPr>
          <w:szCs w:val="26"/>
        </w:rPr>
        <w:t xml:space="preserve">destinação </w:t>
      </w:r>
      <w:r w:rsidRPr="007645A7">
        <w:rPr>
          <w:szCs w:val="26"/>
        </w:rPr>
        <w:t>dos recursos obtidos com a Emissão nos termos da Cláusula </w:t>
      </w:r>
      <w:r w:rsidR="004C2847" w:rsidRPr="007645A7">
        <w:rPr>
          <w:szCs w:val="26"/>
        </w:rPr>
        <w:fldChar w:fldCharType="begin"/>
      </w:r>
      <w:r w:rsidR="004C2847" w:rsidRPr="007645A7">
        <w:rPr>
          <w:szCs w:val="26"/>
        </w:rPr>
        <w:instrText xml:space="preserve"> REF _Ref368578037 \n \p \h </w:instrText>
      </w:r>
      <w:r w:rsidR="007645A7">
        <w:rPr>
          <w:szCs w:val="26"/>
        </w:rPr>
        <w:instrText xml:space="preserve"> \* MERGEFORMAT </w:instrText>
      </w:r>
      <w:r w:rsidR="004C2847" w:rsidRPr="007645A7">
        <w:rPr>
          <w:szCs w:val="26"/>
        </w:rPr>
      </w:r>
      <w:r w:rsidR="004C2847" w:rsidRPr="007645A7">
        <w:rPr>
          <w:szCs w:val="26"/>
        </w:rPr>
        <w:fldChar w:fldCharType="separate"/>
      </w:r>
      <w:r w:rsidR="00EB3EC1">
        <w:rPr>
          <w:szCs w:val="26"/>
        </w:rPr>
        <w:t>5 acima</w:t>
      </w:r>
      <w:r w:rsidR="004C2847" w:rsidRPr="007645A7">
        <w:rPr>
          <w:szCs w:val="26"/>
        </w:rPr>
        <w:fldChar w:fldCharType="end"/>
      </w:r>
      <w:r w:rsidRPr="007645A7">
        <w:rPr>
          <w:szCs w:val="26"/>
        </w:rPr>
        <w:t>;</w:t>
      </w:r>
      <w:r w:rsidR="00FF5D75">
        <w:rPr>
          <w:szCs w:val="26"/>
        </w:rPr>
        <w:t xml:space="preserve"> </w:t>
      </w:r>
    </w:p>
    <w:p w:rsidR="00635146" w:rsidRDefault="00635146" w:rsidP="008D5E0A">
      <w:pPr>
        <w:numPr>
          <w:ilvl w:val="2"/>
          <w:numId w:val="16"/>
        </w:numPr>
        <w:rPr>
          <w:szCs w:val="26"/>
        </w:rPr>
      </w:pPr>
      <w:bookmarkStart w:id="235" w:name="_Ref168844076"/>
      <w:bookmarkEnd w:id="232"/>
      <w:r w:rsidRPr="007645A7">
        <w:rPr>
          <w:szCs w:val="26"/>
        </w:rPr>
        <w:t xml:space="preserve">cumprir, e fazer com que </w:t>
      </w:r>
      <w:r w:rsidR="00410683">
        <w:rPr>
          <w:szCs w:val="26"/>
        </w:rPr>
        <w:t xml:space="preserve">suas respectivas </w:t>
      </w:r>
      <w:r w:rsidR="00410683" w:rsidRPr="007645A7">
        <w:rPr>
          <w:szCs w:val="26"/>
        </w:rPr>
        <w:t>Controlada</w:t>
      </w:r>
      <w:r w:rsidR="00410683">
        <w:rPr>
          <w:szCs w:val="26"/>
        </w:rPr>
        <w:t>s</w:t>
      </w:r>
      <w:r w:rsidR="00410683" w:rsidRPr="007645A7">
        <w:rPr>
          <w:szCs w:val="26"/>
        </w:rPr>
        <w:t xml:space="preserve"> </w:t>
      </w:r>
      <w:r w:rsidRPr="007645A7">
        <w:rPr>
          <w:szCs w:val="26"/>
        </w:rPr>
        <w:t xml:space="preserve">cumpram, as leis, regulamentos, normas administrativas e determinações dos órgãos governamentais, autarquias ou </w:t>
      </w:r>
      <w:r w:rsidR="00274BD8" w:rsidRPr="007645A7">
        <w:rPr>
          <w:szCs w:val="26"/>
        </w:rPr>
        <w:t>instâncias judiciais</w:t>
      </w:r>
      <w:r w:rsidRPr="007645A7">
        <w:rPr>
          <w:szCs w:val="26"/>
        </w:rPr>
        <w:t xml:space="preserve"> </w:t>
      </w:r>
      <w:r w:rsidR="00624F35" w:rsidRPr="007645A7">
        <w:rPr>
          <w:szCs w:val="26"/>
        </w:rPr>
        <w:t xml:space="preserve">aplicáveis </w:t>
      </w:r>
      <w:r w:rsidRPr="007645A7">
        <w:rPr>
          <w:szCs w:val="26"/>
        </w:rPr>
        <w:t>ao exercício de suas atividades;</w:t>
      </w:r>
      <w:bookmarkEnd w:id="235"/>
    </w:p>
    <w:p w:rsidR="00634619" w:rsidRPr="007645A7" w:rsidRDefault="00634619" w:rsidP="008D5E0A">
      <w:pPr>
        <w:numPr>
          <w:ilvl w:val="2"/>
          <w:numId w:val="16"/>
        </w:numPr>
        <w:rPr>
          <w:szCs w:val="26"/>
        </w:rPr>
      </w:pPr>
      <w:r>
        <w:rPr>
          <w:szCs w:val="26"/>
        </w:rPr>
        <w:t>cumprir,</w:t>
      </w:r>
      <w:r w:rsidRPr="004C70FA">
        <w:rPr>
          <w:szCs w:val="26"/>
        </w:rPr>
        <w:t xml:space="preserve"> e faz</w:t>
      </w:r>
      <w:r>
        <w:rPr>
          <w:szCs w:val="26"/>
        </w:rPr>
        <w:t>er</w:t>
      </w:r>
      <w:r w:rsidRPr="004C70FA">
        <w:rPr>
          <w:szCs w:val="26"/>
        </w:rPr>
        <w:t xml:space="preserve"> </w:t>
      </w:r>
      <w:r>
        <w:rPr>
          <w:szCs w:val="26"/>
        </w:rPr>
        <w:t xml:space="preserve">com que </w:t>
      </w:r>
      <w:r w:rsidRPr="004C70FA">
        <w:rPr>
          <w:szCs w:val="26"/>
        </w:rPr>
        <w:t>suas</w:t>
      </w:r>
      <w:r w:rsidR="00410683">
        <w:rPr>
          <w:szCs w:val="26"/>
        </w:rPr>
        <w:t xml:space="preserve"> respectivas Afiliadas</w:t>
      </w:r>
      <w:r w:rsidRPr="004C70FA">
        <w:rPr>
          <w:szCs w:val="26"/>
        </w:rPr>
        <w:t>, empregados e eventuais subcontratados</w:t>
      </w:r>
      <w:r>
        <w:rPr>
          <w:szCs w:val="26"/>
        </w:rPr>
        <w:t xml:space="preserve"> </w:t>
      </w:r>
      <w:r w:rsidR="008B1DFC">
        <w:rPr>
          <w:szCs w:val="26"/>
        </w:rPr>
        <w:t xml:space="preserve">agindo em seu nome e benefício </w:t>
      </w:r>
      <w:r>
        <w:rPr>
          <w:szCs w:val="26"/>
        </w:rPr>
        <w:t>cumpram</w:t>
      </w:r>
      <w:r w:rsidRPr="004C70FA">
        <w:rPr>
          <w:szCs w:val="26"/>
        </w:rPr>
        <w:t xml:space="preserve">, </w:t>
      </w:r>
      <w:r>
        <w:rPr>
          <w:szCs w:val="26"/>
        </w:rPr>
        <w:t>a Legislação Anticorrupção</w:t>
      </w:r>
      <w:r w:rsidRPr="004C70FA">
        <w:rPr>
          <w:szCs w:val="26"/>
        </w:rPr>
        <w:t xml:space="preserve">, </w:t>
      </w:r>
      <w:r>
        <w:rPr>
          <w:szCs w:val="26"/>
        </w:rPr>
        <w:t>bem como</w:t>
      </w:r>
      <w:r w:rsidRPr="004C70FA">
        <w:rPr>
          <w:szCs w:val="26"/>
        </w:rPr>
        <w:t xml:space="preserve"> (a) mant</w:t>
      </w:r>
      <w:r>
        <w:rPr>
          <w:szCs w:val="26"/>
        </w:rPr>
        <w:t>er</w:t>
      </w:r>
      <w:r w:rsidRPr="004C70FA">
        <w:rPr>
          <w:szCs w:val="26"/>
        </w:rPr>
        <w:t xml:space="preserve"> políticas e procedimentos internos </w:t>
      </w:r>
      <w:r>
        <w:rPr>
          <w:szCs w:val="26"/>
        </w:rPr>
        <w:t xml:space="preserve">objetivando a divulgação e o </w:t>
      </w:r>
      <w:r w:rsidRPr="004C70FA">
        <w:rPr>
          <w:szCs w:val="26"/>
        </w:rPr>
        <w:t xml:space="preserve">integral cumprimento </w:t>
      </w:r>
      <w:r>
        <w:rPr>
          <w:szCs w:val="26"/>
        </w:rPr>
        <w:t>da Legislação Anticorrupção</w:t>
      </w:r>
      <w:r w:rsidRPr="004C70FA">
        <w:rPr>
          <w:szCs w:val="26"/>
        </w:rPr>
        <w:t>; (b) d</w:t>
      </w:r>
      <w:r>
        <w:rPr>
          <w:szCs w:val="26"/>
        </w:rPr>
        <w:t>ar</w:t>
      </w:r>
      <w:r w:rsidRPr="004C70FA">
        <w:rPr>
          <w:szCs w:val="26"/>
        </w:rPr>
        <w:t xml:space="preserve"> pleno conhecimento </w:t>
      </w:r>
      <w:r>
        <w:rPr>
          <w:szCs w:val="26"/>
        </w:rPr>
        <w:t>da Legislação Anticorrupção</w:t>
      </w:r>
      <w:r w:rsidRPr="004C70FA">
        <w:rPr>
          <w:szCs w:val="26"/>
        </w:rPr>
        <w:t xml:space="preserve"> a todos os profissionais com quem venha a se relacionar, previamente ao início de sua atuação; (c) </w:t>
      </w:r>
      <w:r w:rsidR="0015280C">
        <w:rPr>
          <w:szCs w:val="26"/>
        </w:rPr>
        <w:t>não violar</w:t>
      </w:r>
      <w:r w:rsidR="0015280C" w:rsidRPr="004C70FA">
        <w:rPr>
          <w:szCs w:val="26"/>
        </w:rPr>
        <w:t>, assim como suas</w:t>
      </w:r>
      <w:r w:rsidR="0015280C">
        <w:rPr>
          <w:szCs w:val="26"/>
        </w:rPr>
        <w:t xml:space="preserve"> Afiliadas</w:t>
      </w:r>
      <w:r w:rsidR="0015280C" w:rsidRPr="004C70FA">
        <w:rPr>
          <w:szCs w:val="26"/>
        </w:rPr>
        <w:t>, empregados e eventuais subcontratados</w:t>
      </w:r>
      <w:r w:rsidR="0015280C">
        <w:rPr>
          <w:szCs w:val="26"/>
        </w:rPr>
        <w:t xml:space="preserve"> </w:t>
      </w:r>
      <w:r w:rsidR="008B1DFC">
        <w:rPr>
          <w:szCs w:val="26"/>
        </w:rPr>
        <w:t>agindo em seu nome e benefício</w:t>
      </w:r>
      <w:r w:rsidR="0015280C" w:rsidRPr="004C70FA">
        <w:rPr>
          <w:szCs w:val="26"/>
        </w:rPr>
        <w:t xml:space="preserve">, </w:t>
      </w:r>
      <w:r w:rsidR="0015280C" w:rsidRPr="001C6C2C">
        <w:rPr>
          <w:szCs w:val="24"/>
        </w:rPr>
        <w:t>a</w:t>
      </w:r>
      <w:r w:rsidR="00841939">
        <w:rPr>
          <w:szCs w:val="24"/>
        </w:rPr>
        <w:t xml:space="preserve"> Legislação</w:t>
      </w:r>
      <w:r w:rsidR="007E6142">
        <w:rPr>
          <w:szCs w:val="24"/>
        </w:rPr>
        <w:t xml:space="preserve"> </w:t>
      </w:r>
      <w:r w:rsidR="0015280C" w:rsidRPr="001C6C2C">
        <w:rPr>
          <w:szCs w:val="24"/>
        </w:rPr>
        <w:t>Anticorrupção</w:t>
      </w:r>
      <w:r w:rsidRPr="004C70FA">
        <w:rPr>
          <w:szCs w:val="26"/>
        </w:rPr>
        <w:t>; e (d) </w:t>
      </w:r>
      <w:r w:rsidR="00B2522D" w:rsidRPr="007645A7">
        <w:rPr>
          <w:szCs w:val="26"/>
        </w:rPr>
        <w:t xml:space="preserve">no prazo de até </w:t>
      </w:r>
      <w:r w:rsidR="00B2522D">
        <w:rPr>
          <w:szCs w:val="26"/>
        </w:rPr>
        <w:t>2</w:t>
      </w:r>
      <w:r w:rsidR="00B2522D" w:rsidRPr="003C7E26">
        <w:rPr>
          <w:szCs w:val="26"/>
        </w:rPr>
        <w:t> (</w:t>
      </w:r>
      <w:r w:rsidR="00B2522D">
        <w:rPr>
          <w:szCs w:val="26"/>
        </w:rPr>
        <w:t>dois</w:t>
      </w:r>
      <w:r w:rsidR="00B2522D" w:rsidRPr="003C7E26">
        <w:rPr>
          <w:szCs w:val="26"/>
        </w:rPr>
        <w:t>) Dia</w:t>
      </w:r>
      <w:r w:rsidR="00B2522D">
        <w:rPr>
          <w:szCs w:val="26"/>
        </w:rPr>
        <w:t>s</w:t>
      </w:r>
      <w:r w:rsidR="00B2522D" w:rsidRPr="003C7E26">
        <w:rPr>
          <w:szCs w:val="26"/>
        </w:rPr>
        <w:t xml:space="preserve"> Út</w:t>
      </w:r>
      <w:r w:rsidR="00B2522D">
        <w:rPr>
          <w:szCs w:val="26"/>
        </w:rPr>
        <w:t>eis</w:t>
      </w:r>
      <w:r w:rsidR="00B2522D" w:rsidRPr="003C7E26">
        <w:rPr>
          <w:szCs w:val="26"/>
        </w:rPr>
        <w:t xml:space="preserve"> contado</w:t>
      </w:r>
      <w:r w:rsidR="00B2522D">
        <w:rPr>
          <w:szCs w:val="26"/>
        </w:rPr>
        <w:t>s</w:t>
      </w:r>
      <w:r w:rsidR="00B2522D" w:rsidRPr="003C7E26">
        <w:rPr>
          <w:szCs w:val="26"/>
        </w:rPr>
        <w:t xml:space="preserve"> </w:t>
      </w:r>
      <w:r w:rsidR="00B2522D" w:rsidRPr="007645A7">
        <w:rPr>
          <w:szCs w:val="26"/>
        </w:rPr>
        <w:t xml:space="preserve">da data de ciência, </w:t>
      </w:r>
      <w:r w:rsidR="00B2522D">
        <w:rPr>
          <w:szCs w:val="26"/>
        </w:rPr>
        <w:t xml:space="preserve">comunicar </w:t>
      </w:r>
      <w:r w:rsidR="00B2522D" w:rsidRPr="007645A7">
        <w:rPr>
          <w:szCs w:val="26"/>
        </w:rPr>
        <w:t>o</w:t>
      </w:r>
      <w:r w:rsidR="00B2522D">
        <w:rPr>
          <w:szCs w:val="26"/>
        </w:rPr>
        <w:t>s</w:t>
      </w:r>
      <w:r w:rsidR="00B2522D" w:rsidRPr="007645A7">
        <w:rPr>
          <w:szCs w:val="26"/>
        </w:rPr>
        <w:t xml:space="preserve"> Debenturista</w:t>
      </w:r>
      <w:r w:rsidR="00B2522D">
        <w:rPr>
          <w:szCs w:val="26"/>
        </w:rPr>
        <w:t>s</w:t>
      </w:r>
      <w:r w:rsidR="00B2522D" w:rsidRPr="007645A7">
        <w:rPr>
          <w:szCs w:val="26"/>
        </w:rPr>
        <w:t xml:space="preserve"> </w:t>
      </w:r>
      <w:r w:rsidR="00B2522D" w:rsidRPr="008607B9">
        <w:rPr>
          <w:szCs w:val="26"/>
        </w:rPr>
        <w:t>e o Agente Fiduciário</w:t>
      </w:r>
      <w:r w:rsidR="00B2522D">
        <w:rPr>
          <w:szCs w:val="26"/>
        </w:rPr>
        <w:t xml:space="preserve"> </w:t>
      </w:r>
      <w:r w:rsidR="00B2522D" w:rsidRPr="004C70FA">
        <w:rPr>
          <w:szCs w:val="26"/>
        </w:rPr>
        <w:t xml:space="preserve">de qualquer ato ou fato </w:t>
      </w:r>
      <w:r w:rsidR="008B1DFC">
        <w:rPr>
          <w:szCs w:val="26"/>
        </w:rPr>
        <w:t xml:space="preserve">relacionado ao disposto neste inciso </w:t>
      </w:r>
      <w:r w:rsidR="00B2522D" w:rsidRPr="004C70FA">
        <w:rPr>
          <w:szCs w:val="26"/>
        </w:rPr>
        <w:t xml:space="preserve">que viole </w:t>
      </w:r>
      <w:r w:rsidR="00B2522D">
        <w:rPr>
          <w:szCs w:val="26"/>
        </w:rPr>
        <w:t>a Legislação Anticorrupção</w:t>
      </w:r>
      <w:r w:rsidRPr="004C70FA">
        <w:rPr>
          <w:szCs w:val="26"/>
        </w:rPr>
        <w:t>;</w:t>
      </w:r>
    </w:p>
    <w:p w:rsidR="00564835" w:rsidRPr="007645A7" w:rsidRDefault="00325D71" w:rsidP="008D5E0A">
      <w:pPr>
        <w:numPr>
          <w:ilvl w:val="2"/>
          <w:numId w:val="16"/>
        </w:numPr>
        <w:rPr>
          <w:szCs w:val="26"/>
        </w:rPr>
      </w:pPr>
      <w:r w:rsidRPr="007645A7">
        <w:rPr>
          <w:szCs w:val="26"/>
        </w:rPr>
        <w:t>manter</w:t>
      </w:r>
      <w:r w:rsidR="00564835" w:rsidRPr="007645A7">
        <w:rPr>
          <w:szCs w:val="26"/>
        </w:rPr>
        <w:t>, assim como</w:t>
      </w:r>
      <w:r w:rsidR="00410683" w:rsidRPr="00410683">
        <w:rPr>
          <w:szCs w:val="26"/>
        </w:rPr>
        <w:t xml:space="preserve"> </w:t>
      </w:r>
      <w:r w:rsidR="00410683">
        <w:rPr>
          <w:szCs w:val="26"/>
        </w:rPr>
        <w:t xml:space="preserve">suas respectivas </w:t>
      </w:r>
      <w:r w:rsidR="00410683" w:rsidRPr="007645A7">
        <w:rPr>
          <w:szCs w:val="26"/>
        </w:rPr>
        <w:t>Controlada</w:t>
      </w:r>
      <w:r w:rsidR="00410683">
        <w:rPr>
          <w:szCs w:val="26"/>
        </w:rPr>
        <w:t>s</w:t>
      </w:r>
      <w:r w:rsidR="00564835" w:rsidRPr="007645A7">
        <w:rPr>
          <w:szCs w:val="26"/>
        </w:rPr>
        <w:t>, em dia o pagamento de todas as obrigações de natureza tributária (municipal, estadual e federal), trabalhista, previdenciária, ambiental e de quaisquer outras obrigações impostas por lei;</w:t>
      </w:r>
    </w:p>
    <w:p w:rsidR="003B1712" w:rsidRPr="00597F2D" w:rsidRDefault="00635146" w:rsidP="008D5E0A">
      <w:pPr>
        <w:numPr>
          <w:ilvl w:val="2"/>
          <w:numId w:val="16"/>
        </w:numPr>
        <w:rPr>
          <w:szCs w:val="26"/>
        </w:rPr>
      </w:pPr>
      <w:bookmarkStart w:id="236" w:name="_Ref168844078"/>
      <w:r w:rsidRPr="00597F2D">
        <w:rPr>
          <w:szCs w:val="26"/>
        </w:rPr>
        <w:t xml:space="preserve">manter, e fazer com que </w:t>
      </w:r>
      <w:r w:rsidR="00410683">
        <w:rPr>
          <w:szCs w:val="26"/>
        </w:rPr>
        <w:t xml:space="preserve">suas respectivas </w:t>
      </w:r>
      <w:r w:rsidR="00410683" w:rsidRPr="007645A7">
        <w:rPr>
          <w:szCs w:val="26"/>
        </w:rPr>
        <w:t>Controlada</w:t>
      </w:r>
      <w:r w:rsidR="00410683">
        <w:rPr>
          <w:szCs w:val="26"/>
        </w:rPr>
        <w:t>s</w:t>
      </w:r>
      <w:r w:rsidR="00410683" w:rsidRPr="00597F2D">
        <w:rPr>
          <w:szCs w:val="26"/>
        </w:rPr>
        <w:t xml:space="preserve"> </w:t>
      </w:r>
      <w:r w:rsidRPr="00597F2D">
        <w:rPr>
          <w:szCs w:val="26"/>
        </w:rPr>
        <w:t>mantenham, sempre válidas, eficazes, em perfeita ordem e em pleno vigor</w:t>
      </w:r>
      <w:r w:rsidR="00840930" w:rsidRPr="00597F2D">
        <w:rPr>
          <w:szCs w:val="26"/>
        </w:rPr>
        <w:t>,</w:t>
      </w:r>
      <w:r w:rsidRPr="00597F2D">
        <w:rPr>
          <w:szCs w:val="26"/>
        </w:rPr>
        <w:t xml:space="preserve"> todas as</w:t>
      </w:r>
      <w:r w:rsidR="0023568A" w:rsidRPr="007645A7">
        <w:t xml:space="preserve"> licenças, concessões, autorizações, permissões e alvarás</w:t>
      </w:r>
      <w:r w:rsidRPr="00597F2D">
        <w:rPr>
          <w:szCs w:val="26"/>
        </w:rPr>
        <w:t xml:space="preserve">, inclusive ambientais, </w:t>
      </w:r>
      <w:r w:rsidR="00611782">
        <w:rPr>
          <w:szCs w:val="26"/>
        </w:rPr>
        <w:t xml:space="preserve">necessários </w:t>
      </w:r>
      <w:r w:rsidRPr="00597F2D">
        <w:rPr>
          <w:szCs w:val="26"/>
        </w:rPr>
        <w:t>ao exercício de suas atividades;</w:t>
      </w:r>
      <w:bookmarkEnd w:id="236"/>
    </w:p>
    <w:p w:rsidR="00E4481A" w:rsidRPr="007645A7" w:rsidRDefault="00E4481A" w:rsidP="008D5E0A">
      <w:pPr>
        <w:numPr>
          <w:ilvl w:val="2"/>
          <w:numId w:val="16"/>
        </w:numPr>
        <w:rPr>
          <w:szCs w:val="26"/>
        </w:rPr>
      </w:pPr>
      <w:bookmarkStart w:id="237" w:name="_Ref510085206"/>
      <w:r w:rsidRPr="007645A7">
        <w:rPr>
          <w:szCs w:val="26"/>
        </w:rPr>
        <w:t xml:space="preserve">manter, e fazer com que </w:t>
      </w:r>
      <w:r w:rsidR="00410683">
        <w:rPr>
          <w:szCs w:val="26"/>
        </w:rPr>
        <w:t xml:space="preserve">suas respectivas </w:t>
      </w:r>
      <w:r w:rsidR="00410683" w:rsidRPr="007645A7">
        <w:rPr>
          <w:szCs w:val="26"/>
        </w:rPr>
        <w:t>Controlada</w:t>
      </w:r>
      <w:r w:rsidR="00410683">
        <w:rPr>
          <w:szCs w:val="26"/>
        </w:rPr>
        <w:t>s</w:t>
      </w:r>
      <w:r w:rsidR="00410683" w:rsidRPr="007645A7">
        <w:rPr>
          <w:szCs w:val="26"/>
        </w:rPr>
        <w:t xml:space="preserve"> </w:t>
      </w:r>
      <w:r w:rsidRPr="007645A7">
        <w:rPr>
          <w:szCs w:val="26"/>
        </w:rPr>
        <w:t>mantenham, seguro adequado para seus bens e ativos relevantes, conforme práticas correntes de mercado;</w:t>
      </w:r>
      <w:bookmarkEnd w:id="237"/>
    </w:p>
    <w:p w:rsidR="00635146" w:rsidRPr="007645A7" w:rsidRDefault="00635146" w:rsidP="008D5E0A">
      <w:pPr>
        <w:numPr>
          <w:ilvl w:val="2"/>
          <w:numId w:val="16"/>
        </w:numPr>
        <w:rPr>
          <w:szCs w:val="26"/>
        </w:rPr>
      </w:pPr>
      <w:bookmarkStart w:id="238" w:name="_Ref168844079"/>
      <w:r w:rsidRPr="007645A7">
        <w:rPr>
          <w:szCs w:val="26"/>
        </w:rPr>
        <w:t xml:space="preserve">manter sempre válidas, eficazes, em perfeita ordem e em pleno vigor todas as autorizações necessárias à </w:t>
      </w:r>
      <w:r w:rsidR="00334EE7" w:rsidRPr="007645A7">
        <w:rPr>
          <w:szCs w:val="26"/>
        </w:rPr>
        <w:t>celebração</w:t>
      </w:r>
      <w:r w:rsidRPr="007645A7">
        <w:rPr>
          <w:szCs w:val="26"/>
        </w:rPr>
        <w:t xml:space="preserve"> desta Escritura de Emissão</w:t>
      </w:r>
      <w:r w:rsidR="00BB5E25" w:rsidRPr="007645A7">
        <w:rPr>
          <w:szCs w:val="26"/>
        </w:rPr>
        <w:t xml:space="preserve"> e </w:t>
      </w:r>
      <w:r w:rsidR="002D415E">
        <w:rPr>
          <w:szCs w:val="26"/>
        </w:rPr>
        <w:t>dos demais Documentos das Obrigações Garantidas</w:t>
      </w:r>
      <w:r w:rsidRPr="007645A7">
        <w:rPr>
          <w:szCs w:val="26"/>
        </w:rPr>
        <w:t xml:space="preserve"> e ao cumprimento de todas as obrigações aqui e ali previstas;</w:t>
      </w:r>
      <w:bookmarkEnd w:id="238"/>
    </w:p>
    <w:p w:rsidR="00635146" w:rsidRDefault="00635146" w:rsidP="008D5E0A">
      <w:pPr>
        <w:numPr>
          <w:ilvl w:val="2"/>
          <w:numId w:val="16"/>
        </w:numPr>
        <w:rPr>
          <w:szCs w:val="26"/>
        </w:rPr>
      </w:pPr>
      <w:bookmarkStart w:id="239" w:name="_Ref168844086"/>
      <w:r w:rsidRPr="007645A7">
        <w:rPr>
          <w:szCs w:val="26"/>
        </w:rPr>
        <w:t>contratar e manter contratados, às suas expensas, os prestadores de serviços inerentes às obrigações previstas nesta Escritura de Emissão</w:t>
      </w:r>
      <w:r w:rsidR="00AF104A" w:rsidRPr="007645A7">
        <w:rPr>
          <w:szCs w:val="26"/>
        </w:rPr>
        <w:t xml:space="preserve"> e</w:t>
      </w:r>
      <w:r w:rsidR="00A87851" w:rsidRPr="007645A7">
        <w:rPr>
          <w:szCs w:val="26"/>
        </w:rPr>
        <w:t xml:space="preserve"> </w:t>
      </w:r>
      <w:r w:rsidR="002D415E">
        <w:rPr>
          <w:szCs w:val="26"/>
        </w:rPr>
        <w:t>nos demais Documentos das Obrigações Garantidas</w:t>
      </w:r>
      <w:r w:rsidRPr="007645A7">
        <w:rPr>
          <w:szCs w:val="26"/>
        </w:rPr>
        <w:t xml:space="preserve">, incluindo o Agente Fiduciário, </w:t>
      </w:r>
      <w:r w:rsidR="00600769" w:rsidRPr="007645A7">
        <w:rPr>
          <w:szCs w:val="26"/>
        </w:rPr>
        <w:t>o Escriturador</w:t>
      </w:r>
      <w:r w:rsidRPr="007645A7">
        <w:rPr>
          <w:szCs w:val="26"/>
        </w:rPr>
        <w:t xml:space="preserve">, o </w:t>
      </w:r>
      <w:r w:rsidR="00600769" w:rsidRPr="007645A7">
        <w:rPr>
          <w:szCs w:val="26"/>
        </w:rPr>
        <w:t>Banco Liquidante</w:t>
      </w:r>
      <w:r w:rsidRPr="007645A7">
        <w:rPr>
          <w:szCs w:val="26"/>
        </w:rPr>
        <w:t xml:space="preserve">, </w:t>
      </w:r>
      <w:r w:rsidR="0032677C" w:rsidRPr="007645A7">
        <w:rPr>
          <w:szCs w:val="26"/>
        </w:rPr>
        <w:t xml:space="preserve">o </w:t>
      </w:r>
      <w:r w:rsidR="000B0861" w:rsidRPr="007645A7">
        <w:rPr>
          <w:szCs w:val="26"/>
        </w:rPr>
        <w:t>B</w:t>
      </w:r>
      <w:r w:rsidR="0032677C" w:rsidRPr="007645A7">
        <w:rPr>
          <w:szCs w:val="26"/>
        </w:rPr>
        <w:t xml:space="preserve">anco </w:t>
      </w:r>
      <w:r w:rsidR="007C1B52">
        <w:rPr>
          <w:szCs w:val="26"/>
        </w:rPr>
        <w:t>Depositário</w:t>
      </w:r>
      <w:r w:rsidR="0032677C" w:rsidRPr="007645A7">
        <w:rPr>
          <w:szCs w:val="26"/>
        </w:rPr>
        <w:t xml:space="preserve">, </w:t>
      </w:r>
      <w:r w:rsidR="00D20294" w:rsidRPr="007645A7">
        <w:rPr>
          <w:szCs w:val="26"/>
        </w:rPr>
        <w:t xml:space="preserve">o Auditor Independente, </w:t>
      </w:r>
      <w:r w:rsidRPr="007645A7">
        <w:rPr>
          <w:szCs w:val="26"/>
        </w:rPr>
        <w:t xml:space="preserve">o </w:t>
      </w:r>
      <w:r w:rsidR="005B50F6">
        <w:rPr>
          <w:szCs w:val="26"/>
        </w:rPr>
        <w:t>ambiente</w:t>
      </w:r>
      <w:r w:rsidRPr="007645A7">
        <w:rPr>
          <w:szCs w:val="26"/>
        </w:rPr>
        <w:t xml:space="preserve"> de distribuição no mercado primário (</w:t>
      </w:r>
      <w:r w:rsidR="00F82AE0" w:rsidRPr="007645A7">
        <w:rPr>
          <w:szCs w:val="26"/>
        </w:rPr>
        <w:t>MDA</w:t>
      </w:r>
      <w:r w:rsidRPr="007645A7">
        <w:rPr>
          <w:szCs w:val="26"/>
        </w:rPr>
        <w:t xml:space="preserve">) e o </w:t>
      </w:r>
      <w:r w:rsidR="005B50F6">
        <w:rPr>
          <w:szCs w:val="26"/>
        </w:rPr>
        <w:t>ambiente</w:t>
      </w:r>
      <w:r w:rsidRPr="007645A7">
        <w:rPr>
          <w:szCs w:val="26"/>
        </w:rPr>
        <w:t xml:space="preserve"> de negociação no mercado secundário (</w:t>
      </w:r>
      <w:r w:rsidR="00F82AE0" w:rsidRPr="007645A7">
        <w:rPr>
          <w:szCs w:val="26"/>
        </w:rPr>
        <w:t>CETIP21</w:t>
      </w:r>
      <w:r w:rsidRPr="007645A7">
        <w:rPr>
          <w:szCs w:val="26"/>
        </w:rPr>
        <w:t>)</w:t>
      </w:r>
      <w:r w:rsidR="00966993">
        <w:rPr>
          <w:szCs w:val="26"/>
        </w:rPr>
        <w:t>, observado</w:t>
      </w:r>
      <w:r w:rsidR="004107E9">
        <w:rPr>
          <w:szCs w:val="26"/>
        </w:rPr>
        <w:t xml:space="preserve"> que</w:t>
      </w:r>
      <w:r w:rsidR="00966993">
        <w:rPr>
          <w:szCs w:val="26"/>
        </w:rPr>
        <w:t xml:space="preserve">, com relação às Demonstrações Financeiras Consolidadas </w:t>
      </w:r>
      <w:r w:rsidR="00CC7BFC">
        <w:rPr>
          <w:szCs w:val="26"/>
        </w:rPr>
        <w:t xml:space="preserve">Anuais </w:t>
      </w:r>
      <w:r w:rsidR="00966993">
        <w:rPr>
          <w:szCs w:val="26"/>
        </w:rPr>
        <w:t xml:space="preserve">Auditadas da Companhia, </w:t>
      </w:r>
      <w:r w:rsidR="000B5657">
        <w:rPr>
          <w:szCs w:val="26"/>
        </w:rPr>
        <w:t xml:space="preserve">relativas </w:t>
      </w:r>
      <w:r w:rsidR="00406A44">
        <w:rPr>
          <w:szCs w:val="26"/>
        </w:rPr>
        <w:t>aos exercícios sociais a se encerrarem em 31 de dezembro de 2018 e 31 de dezembro de 2019, o respectivo auditor independente poderá ser a BDO</w:t>
      </w:r>
      <w:r w:rsidRPr="007645A7">
        <w:rPr>
          <w:szCs w:val="26"/>
        </w:rPr>
        <w:t>;</w:t>
      </w:r>
      <w:bookmarkEnd w:id="239"/>
    </w:p>
    <w:p w:rsidR="005F6C4D" w:rsidRPr="007645A7" w:rsidRDefault="002F6CEA" w:rsidP="008D5E0A">
      <w:pPr>
        <w:numPr>
          <w:ilvl w:val="2"/>
          <w:numId w:val="16"/>
        </w:numPr>
        <w:rPr>
          <w:szCs w:val="26"/>
        </w:rPr>
      </w:pPr>
      <w:r>
        <w:rPr>
          <w:szCs w:val="26"/>
        </w:rPr>
        <w:t xml:space="preserve">tomar todas as medidas necessárias e </w:t>
      </w:r>
      <w:r w:rsidR="005B476E">
        <w:rPr>
          <w:szCs w:val="26"/>
        </w:rPr>
        <w:t>contratar</w:t>
      </w:r>
      <w:r w:rsidR="008270EC">
        <w:rPr>
          <w:szCs w:val="26"/>
        </w:rPr>
        <w:t>, conforme solicitado pelo Advogado Tributarista,</w:t>
      </w:r>
      <w:r w:rsidR="005B476E">
        <w:rPr>
          <w:szCs w:val="26"/>
        </w:rPr>
        <w:t xml:space="preserve"> qualquer prestador de serviço</w:t>
      </w:r>
      <w:r w:rsidR="006F56D0">
        <w:rPr>
          <w:szCs w:val="26"/>
        </w:rPr>
        <w:t xml:space="preserve"> </w:t>
      </w:r>
      <w:r w:rsidR="005B476E">
        <w:rPr>
          <w:szCs w:val="26"/>
        </w:rPr>
        <w:t>que seja eventualmente necessário para a elaboração e emissão do Parecer Jurídico previsto na Cláusula </w:t>
      </w:r>
      <w:r w:rsidR="005B476E">
        <w:rPr>
          <w:szCs w:val="26"/>
        </w:rPr>
        <w:fldChar w:fldCharType="begin"/>
      </w:r>
      <w:r w:rsidR="005B476E">
        <w:rPr>
          <w:szCs w:val="26"/>
        </w:rPr>
        <w:instrText xml:space="preserve"> REF _Ref279333767 \r \p \h </w:instrText>
      </w:r>
      <w:r w:rsidR="005B476E">
        <w:rPr>
          <w:szCs w:val="26"/>
        </w:rPr>
      </w:r>
      <w:r w:rsidR="005B476E">
        <w:rPr>
          <w:szCs w:val="26"/>
        </w:rPr>
        <w:fldChar w:fldCharType="separate"/>
      </w:r>
      <w:r w:rsidR="00EB3EC1">
        <w:rPr>
          <w:szCs w:val="26"/>
        </w:rPr>
        <w:t>8.1 acima</w:t>
      </w:r>
      <w:r w:rsidR="005B476E">
        <w:rPr>
          <w:szCs w:val="26"/>
        </w:rPr>
        <w:fldChar w:fldCharType="end"/>
      </w:r>
      <w:r w:rsidR="005B476E">
        <w:rPr>
          <w:szCs w:val="26"/>
        </w:rPr>
        <w:t xml:space="preserve">, inciso </w:t>
      </w:r>
      <w:r w:rsidR="005B476E">
        <w:rPr>
          <w:szCs w:val="26"/>
        </w:rPr>
        <w:fldChar w:fldCharType="begin"/>
      </w:r>
      <w:r w:rsidR="005B476E">
        <w:rPr>
          <w:szCs w:val="26"/>
        </w:rPr>
        <w:instrText xml:space="preserve"> REF _Ref529799468 \n \h </w:instrText>
      </w:r>
      <w:r w:rsidR="005B476E">
        <w:rPr>
          <w:szCs w:val="26"/>
        </w:rPr>
      </w:r>
      <w:r w:rsidR="005B476E">
        <w:rPr>
          <w:szCs w:val="26"/>
        </w:rPr>
        <w:fldChar w:fldCharType="separate"/>
      </w:r>
      <w:r w:rsidR="00EB3EC1">
        <w:rPr>
          <w:szCs w:val="26"/>
        </w:rPr>
        <w:t>XXVIII</w:t>
      </w:r>
      <w:r w:rsidR="005B476E">
        <w:rPr>
          <w:szCs w:val="26"/>
        </w:rPr>
        <w:fldChar w:fldCharType="end"/>
      </w:r>
      <w:r w:rsidR="00156FD0">
        <w:rPr>
          <w:szCs w:val="26"/>
        </w:rPr>
        <w:t xml:space="preserve">, incluindo, mas não se limitando a, </w:t>
      </w:r>
      <w:r w:rsidR="00B51744">
        <w:rPr>
          <w:szCs w:val="26"/>
        </w:rPr>
        <w:t xml:space="preserve">qualquer </w:t>
      </w:r>
      <w:ins w:id="240" w:author="Pinheiro Guimarães" w:date="2018-11-13T13:12:00Z">
        <w:r w:rsidR="007345B4">
          <w:rPr>
            <w:szCs w:val="26"/>
          </w:rPr>
          <w:t xml:space="preserve">auditor independente entre a </w:t>
        </w:r>
        <w:r w:rsidR="007345B4" w:rsidRPr="007645A7">
          <w:t>Deloitte Touche Tohmatsu Auditores Independentes e PricewaterhouseCoopers Auditores Independentes</w:t>
        </w:r>
      </w:ins>
      <w:del w:id="241" w:author="Pinheiro Guimarães" w:date="2018-11-13T13:12:00Z">
        <w:r w:rsidR="00156FD0" w:rsidDel="007345B4">
          <w:rPr>
            <w:szCs w:val="26"/>
          </w:rPr>
          <w:delText>Auditor Independente</w:delText>
        </w:r>
      </w:del>
      <w:r w:rsidR="005B476E">
        <w:rPr>
          <w:szCs w:val="26"/>
        </w:rPr>
        <w:t>;</w:t>
      </w:r>
    </w:p>
    <w:p w:rsidR="00635146" w:rsidRPr="007645A7" w:rsidRDefault="00CC4CC2" w:rsidP="008D5E0A">
      <w:pPr>
        <w:numPr>
          <w:ilvl w:val="2"/>
          <w:numId w:val="16"/>
        </w:numPr>
        <w:rPr>
          <w:szCs w:val="26"/>
        </w:rPr>
      </w:pPr>
      <w:bookmarkStart w:id="242" w:name="_Ref278278911"/>
      <w:r w:rsidRPr="007645A7">
        <w:rPr>
          <w:szCs w:val="26"/>
        </w:rPr>
        <w:t>realiza</w:t>
      </w:r>
      <w:r w:rsidR="00635146" w:rsidRPr="007645A7">
        <w:rPr>
          <w:szCs w:val="26"/>
        </w:rPr>
        <w:t>r o recolhimento de todos os tributos que incidam ou venham a incidir sobre as Debêntures que sejam de responsabilidade da Companhia</w:t>
      </w:r>
      <w:r w:rsidR="005B2EFB" w:rsidRPr="007645A7">
        <w:rPr>
          <w:szCs w:val="26"/>
        </w:rPr>
        <w:t xml:space="preserve"> </w:t>
      </w:r>
      <w:r w:rsidR="00635146" w:rsidRPr="007645A7">
        <w:rPr>
          <w:szCs w:val="26"/>
        </w:rPr>
        <w:t>e, se aplicável, d</w:t>
      </w:r>
      <w:r w:rsidR="00E0402E">
        <w:rPr>
          <w:szCs w:val="26"/>
        </w:rPr>
        <w:t>o</w:t>
      </w:r>
      <w:r w:rsidR="005575E0" w:rsidRPr="007645A7">
        <w:rPr>
          <w:szCs w:val="26"/>
        </w:rPr>
        <w:t>s</w:t>
      </w:r>
      <w:r w:rsidR="00635146" w:rsidRPr="007645A7">
        <w:rPr>
          <w:szCs w:val="26"/>
        </w:rPr>
        <w:t xml:space="preserve"> </w:t>
      </w:r>
      <w:r w:rsidR="00CF7EA1">
        <w:rPr>
          <w:szCs w:val="26"/>
        </w:rPr>
        <w:t>Fiador</w:t>
      </w:r>
      <w:r w:rsidR="00E0402E">
        <w:rPr>
          <w:szCs w:val="26"/>
        </w:rPr>
        <w:t>e</w:t>
      </w:r>
      <w:r w:rsidR="005575E0" w:rsidRPr="007645A7">
        <w:rPr>
          <w:szCs w:val="26"/>
        </w:rPr>
        <w:t>s</w:t>
      </w:r>
      <w:r w:rsidR="00635146" w:rsidRPr="007645A7">
        <w:rPr>
          <w:szCs w:val="26"/>
        </w:rPr>
        <w:t>;</w:t>
      </w:r>
      <w:bookmarkEnd w:id="242"/>
    </w:p>
    <w:p w:rsidR="00635146" w:rsidRPr="007645A7" w:rsidRDefault="00CC4CC2" w:rsidP="002854FC">
      <w:pPr>
        <w:numPr>
          <w:ilvl w:val="2"/>
          <w:numId w:val="16"/>
        </w:numPr>
        <w:rPr>
          <w:szCs w:val="26"/>
        </w:rPr>
      </w:pPr>
      <w:bookmarkStart w:id="243" w:name="_Ref168844096"/>
      <w:r w:rsidRPr="007645A7">
        <w:rPr>
          <w:szCs w:val="26"/>
        </w:rPr>
        <w:t>realiza</w:t>
      </w:r>
      <w:r w:rsidR="00635146" w:rsidRPr="007645A7">
        <w:rPr>
          <w:szCs w:val="26"/>
        </w:rPr>
        <w:t>r (a) o pagamento da remuneração do Agente Fiduciário, nos termos da Cláusula </w:t>
      </w:r>
      <w:r w:rsidR="00BA500D" w:rsidRPr="007645A7">
        <w:rPr>
          <w:szCs w:val="26"/>
        </w:rPr>
        <w:fldChar w:fldCharType="begin"/>
      </w:r>
      <w:r w:rsidR="00BA500D" w:rsidRPr="007645A7">
        <w:rPr>
          <w:szCs w:val="26"/>
        </w:rPr>
        <w:instrText xml:space="preserve"> REF _Ref130284025 \n \p \h </w:instrText>
      </w:r>
      <w:r w:rsidR="00E40F21" w:rsidRPr="007645A7">
        <w:rPr>
          <w:szCs w:val="26"/>
        </w:rPr>
        <w:instrText xml:space="preserve"> \* MERGEFORMAT </w:instrText>
      </w:r>
      <w:r w:rsidR="00BA500D" w:rsidRPr="007645A7">
        <w:rPr>
          <w:szCs w:val="26"/>
        </w:rPr>
      </w:r>
      <w:r w:rsidR="00BA500D" w:rsidRPr="007645A7">
        <w:rPr>
          <w:szCs w:val="26"/>
        </w:rPr>
        <w:fldChar w:fldCharType="separate"/>
      </w:r>
      <w:r w:rsidR="00EB3EC1">
        <w:rPr>
          <w:szCs w:val="26"/>
        </w:rPr>
        <w:t>9.4 abaixo</w:t>
      </w:r>
      <w:r w:rsidR="00BA500D" w:rsidRPr="007645A7">
        <w:rPr>
          <w:szCs w:val="26"/>
        </w:rPr>
        <w:fldChar w:fldCharType="end"/>
      </w:r>
      <w:r w:rsidR="00BA500D" w:rsidRPr="007645A7">
        <w:rPr>
          <w:szCs w:val="26"/>
        </w:rPr>
        <w:t>, inciso </w:t>
      </w:r>
      <w:r w:rsidR="00BA500D" w:rsidRPr="007645A7">
        <w:rPr>
          <w:szCs w:val="26"/>
        </w:rPr>
        <w:fldChar w:fldCharType="begin"/>
      </w:r>
      <w:r w:rsidR="00BA500D" w:rsidRPr="007645A7">
        <w:rPr>
          <w:szCs w:val="26"/>
        </w:rPr>
        <w:instrText xml:space="preserve"> REF _Ref264564354 \n \h </w:instrText>
      </w:r>
      <w:r w:rsidR="00E40F21" w:rsidRPr="007645A7">
        <w:rPr>
          <w:szCs w:val="26"/>
        </w:rPr>
        <w:instrText xml:space="preserve"> \* MERGEFORMAT </w:instrText>
      </w:r>
      <w:r w:rsidR="00BA500D" w:rsidRPr="007645A7">
        <w:rPr>
          <w:szCs w:val="26"/>
        </w:rPr>
      </w:r>
      <w:r w:rsidR="00BA500D" w:rsidRPr="007645A7">
        <w:rPr>
          <w:szCs w:val="26"/>
        </w:rPr>
        <w:fldChar w:fldCharType="separate"/>
      </w:r>
      <w:r w:rsidR="00EB3EC1">
        <w:rPr>
          <w:szCs w:val="26"/>
        </w:rPr>
        <w:t>I</w:t>
      </w:r>
      <w:r w:rsidR="00BA500D" w:rsidRPr="007645A7">
        <w:rPr>
          <w:szCs w:val="26"/>
        </w:rPr>
        <w:fldChar w:fldCharType="end"/>
      </w:r>
      <w:r w:rsidR="00635146" w:rsidRPr="007645A7">
        <w:rPr>
          <w:szCs w:val="26"/>
        </w:rPr>
        <w:t>; e (b) desde que assim solicitado pelo Agente Fiduciário, o pagamento das despesas devidamente comprovadas incorridas pelo Agente Fiduciário, nos termos da Cláusula </w:t>
      </w:r>
      <w:r w:rsidR="00BA500D" w:rsidRPr="007645A7">
        <w:rPr>
          <w:szCs w:val="26"/>
        </w:rPr>
        <w:fldChar w:fldCharType="begin"/>
      </w:r>
      <w:r w:rsidR="00BA500D" w:rsidRPr="007645A7">
        <w:rPr>
          <w:szCs w:val="26"/>
        </w:rPr>
        <w:instrText xml:space="preserve"> REF _Ref130284025 \n \p \h </w:instrText>
      </w:r>
      <w:r w:rsidR="00E40F21" w:rsidRPr="007645A7">
        <w:rPr>
          <w:szCs w:val="26"/>
        </w:rPr>
        <w:instrText xml:space="preserve"> \* MERGEFORMAT </w:instrText>
      </w:r>
      <w:r w:rsidR="00BA500D" w:rsidRPr="007645A7">
        <w:rPr>
          <w:szCs w:val="26"/>
        </w:rPr>
      </w:r>
      <w:r w:rsidR="00BA500D" w:rsidRPr="007645A7">
        <w:rPr>
          <w:szCs w:val="26"/>
        </w:rPr>
        <w:fldChar w:fldCharType="separate"/>
      </w:r>
      <w:r w:rsidR="00EB3EC1">
        <w:rPr>
          <w:szCs w:val="26"/>
        </w:rPr>
        <w:t>9.4 abaixo</w:t>
      </w:r>
      <w:r w:rsidR="00BA500D" w:rsidRPr="007645A7">
        <w:rPr>
          <w:szCs w:val="26"/>
        </w:rPr>
        <w:fldChar w:fldCharType="end"/>
      </w:r>
      <w:r w:rsidR="00BA500D" w:rsidRPr="007645A7">
        <w:rPr>
          <w:szCs w:val="26"/>
        </w:rPr>
        <w:t>, inciso </w:t>
      </w:r>
      <w:r w:rsidR="00BA500D" w:rsidRPr="007645A7">
        <w:rPr>
          <w:szCs w:val="26"/>
        </w:rPr>
        <w:fldChar w:fldCharType="begin"/>
      </w:r>
      <w:r w:rsidR="00BA500D" w:rsidRPr="007645A7">
        <w:rPr>
          <w:szCs w:val="26"/>
        </w:rPr>
        <w:instrText xml:space="preserve"> REF _Ref130284022 \n \h </w:instrText>
      </w:r>
      <w:r w:rsidR="00E40F21" w:rsidRPr="007645A7">
        <w:rPr>
          <w:szCs w:val="26"/>
        </w:rPr>
        <w:instrText xml:space="preserve"> \* MERGEFORMAT </w:instrText>
      </w:r>
      <w:r w:rsidR="00BA500D" w:rsidRPr="007645A7">
        <w:rPr>
          <w:szCs w:val="26"/>
        </w:rPr>
      </w:r>
      <w:r w:rsidR="00BA500D" w:rsidRPr="007645A7">
        <w:rPr>
          <w:szCs w:val="26"/>
        </w:rPr>
        <w:fldChar w:fldCharType="separate"/>
      </w:r>
      <w:r w:rsidR="00EB3EC1">
        <w:rPr>
          <w:szCs w:val="26"/>
        </w:rPr>
        <w:t>IV</w:t>
      </w:r>
      <w:r w:rsidR="00BA500D" w:rsidRPr="007645A7">
        <w:rPr>
          <w:szCs w:val="26"/>
        </w:rPr>
        <w:fldChar w:fldCharType="end"/>
      </w:r>
      <w:r w:rsidR="00635146" w:rsidRPr="007645A7">
        <w:rPr>
          <w:szCs w:val="26"/>
        </w:rPr>
        <w:t>;</w:t>
      </w:r>
      <w:bookmarkEnd w:id="243"/>
    </w:p>
    <w:p w:rsidR="00635146" w:rsidRPr="007645A7" w:rsidRDefault="00635146" w:rsidP="008D5E0A">
      <w:pPr>
        <w:numPr>
          <w:ilvl w:val="2"/>
          <w:numId w:val="16"/>
        </w:numPr>
        <w:rPr>
          <w:szCs w:val="26"/>
        </w:rPr>
      </w:pPr>
      <w:bookmarkStart w:id="244" w:name="_Ref168844100"/>
      <w:r w:rsidRPr="007645A7">
        <w:rPr>
          <w:szCs w:val="26"/>
        </w:rPr>
        <w:t xml:space="preserve">notificar, </w:t>
      </w:r>
      <w:r w:rsidR="00925BDC" w:rsidRPr="007645A7">
        <w:rPr>
          <w:szCs w:val="26"/>
        </w:rPr>
        <w:t>na mesma data</w:t>
      </w:r>
      <w:r w:rsidRPr="007645A7">
        <w:rPr>
          <w:szCs w:val="26"/>
        </w:rPr>
        <w:t>, o Agente Fiduciário da convocação, pela Companhia, de qualquer assembleia geral de Debenturistas;</w:t>
      </w:r>
      <w:bookmarkEnd w:id="244"/>
    </w:p>
    <w:p w:rsidR="00635146" w:rsidRPr="007645A7" w:rsidRDefault="00635146" w:rsidP="008D5E0A">
      <w:pPr>
        <w:numPr>
          <w:ilvl w:val="2"/>
          <w:numId w:val="16"/>
        </w:numPr>
        <w:rPr>
          <w:szCs w:val="26"/>
        </w:rPr>
      </w:pPr>
      <w:bookmarkStart w:id="245" w:name="_Ref168844102"/>
      <w:bookmarkStart w:id="246" w:name="_Ref168844104"/>
      <w:r w:rsidRPr="007645A7">
        <w:rPr>
          <w:szCs w:val="26"/>
        </w:rPr>
        <w:t xml:space="preserve">convocar, </w:t>
      </w:r>
      <w:r w:rsidR="00695969" w:rsidRPr="007645A7">
        <w:rPr>
          <w:szCs w:val="26"/>
        </w:rPr>
        <w:t>no prazo de até</w:t>
      </w:r>
      <w:r w:rsidR="002E4AE1">
        <w:rPr>
          <w:szCs w:val="26"/>
        </w:rPr>
        <w:t xml:space="preserve"> 2 (dois) Dias Úteis</w:t>
      </w:r>
      <w:r w:rsidRPr="007645A7">
        <w:rPr>
          <w:szCs w:val="26"/>
        </w:rPr>
        <w:t>, asse</w:t>
      </w:r>
      <w:r w:rsidR="00BA500D" w:rsidRPr="007645A7">
        <w:rPr>
          <w:szCs w:val="26"/>
        </w:rPr>
        <w:t>mbleia geral de Debenturistas</w:t>
      </w:r>
      <w:r w:rsidRPr="007645A7">
        <w:rPr>
          <w:szCs w:val="26"/>
        </w:rPr>
        <w:t xml:space="preserve"> para deliberar sobre qualquer das matérias que sejam do interesse dos Debenturistas, caso o Agente Fiduciário</w:t>
      </w:r>
      <w:r w:rsidR="00BF1756" w:rsidRPr="007645A7">
        <w:rPr>
          <w:szCs w:val="26"/>
        </w:rPr>
        <w:t xml:space="preserve"> deva fazer, nos termos da lei e/ou desta Escritura de Emissão, mas</w:t>
      </w:r>
      <w:r w:rsidRPr="007645A7">
        <w:rPr>
          <w:szCs w:val="26"/>
        </w:rPr>
        <w:t xml:space="preserve"> não o faça no prazo aplicável;</w:t>
      </w:r>
      <w:bookmarkEnd w:id="245"/>
    </w:p>
    <w:p w:rsidR="00635146" w:rsidRDefault="00635146" w:rsidP="008D5E0A">
      <w:pPr>
        <w:numPr>
          <w:ilvl w:val="2"/>
          <w:numId w:val="16"/>
        </w:numPr>
        <w:rPr>
          <w:szCs w:val="26"/>
        </w:rPr>
      </w:pPr>
      <w:r w:rsidRPr="007645A7">
        <w:rPr>
          <w:szCs w:val="26"/>
        </w:rPr>
        <w:t>comparecer, por meio de seus representantes, às assembleias gerais de Debenturistas, sempre que solicitad</w:t>
      </w:r>
      <w:bookmarkEnd w:id="246"/>
      <w:r w:rsidR="00E0402E">
        <w:rPr>
          <w:szCs w:val="26"/>
        </w:rPr>
        <w:t>o</w:t>
      </w:r>
      <w:r w:rsidR="00671E22" w:rsidRPr="007645A7">
        <w:rPr>
          <w:szCs w:val="26"/>
        </w:rPr>
        <w:t>s</w:t>
      </w:r>
      <w:r w:rsidR="00383128" w:rsidRPr="007645A7">
        <w:rPr>
          <w:szCs w:val="26"/>
        </w:rPr>
        <w:t>;</w:t>
      </w:r>
    </w:p>
    <w:p w:rsidR="00383128" w:rsidRPr="007645A7" w:rsidRDefault="00F94A55" w:rsidP="008D5E0A">
      <w:pPr>
        <w:numPr>
          <w:ilvl w:val="2"/>
          <w:numId w:val="16"/>
        </w:numPr>
        <w:rPr>
          <w:szCs w:val="26"/>
        </w:rPr>
      </w:pPr>
      <w:r w:rsidRPr="007645A7">
        <w:rPr>
          <w:szCs w:val="26"/>
        </w:rPr>
        <w:t xml:space="preserve">exclusivamente com relação à Companhia, </w:t>
      </w:r>
      <w:r w:rsidR="00383128" w:rsidRPr="007645A7">
        <w:rPr>
          <w:szCs w:val="26"/>
        </w:rPr>
        <w:t xml:space="preserve">sem prejuízo das demais obrigações previstas acima ou de outras obrigações expressamente previstas na regulamentação em vigor e nesta Escritura de Emissão, nos termos </w:t>
      </w:r>
      <w:r w:rsidR="00C41B81" w:rsidRPr="007645A7">
        <w:rPr>
          <w:szCs w:val="26"/>
        </w:rPr>
        <w:t xml:space="preserve">do artigo 17 </w:t>
      </w:r>
      <w:r w:rsidR="00383128" w:rsidRPr="007645A7">
        <w:rPr>
          <w:szCs w:val="26"/>
        </w:rPr>
        <w:t>da Instrução CVM 476:</w:t>
      </w:r>
    </w:p>
    <w:p w:rsidR="00383128" w:rsidRPr="007645A7" w:rsidRDefault="00383128" w:rsidP="008D5E0A">
      <w:pPr>
        <w:numPr>
          <w:ilvl w:val="3"/>
          <w:numId w:val="16"/>
        </w:numPr>
        <w:rPr>
          <w:szCs w:val="26"/>
        </w:rPr>
      </w:pPr>
      <w:r w:rsidRPr="007645A7">
        <w:rPr>
          <w:szCs w:val="26"/>
        </w:rPr>
        <w:t xml:space="preserve">preparar as demonstrações financeiras </w:t>
      </w:r>
      <w:bookmarkStart w:id="247" w:name="_Hlk528679690"/>
      <w:r w:rsidR="006C4371">
        <w:rPr>
          <w:szCs w:val="26"/>
        </w:rPr>
        <w:t xml:space="preserve">de encerramento de exercício e, se for o caso, demonstrações </w:t>
      </w:r>
      <w:bookmarkEnd w:id="247"/>
      <w:r w:rsidRPr="007645A7">
        <w:rPr>
          <w:szCs w:val="26"/>
        </w:rPr>
        <w:t>consolidadas, em conformidade com a Lei das Sociedades por Ações e com as regras emitidas pela CVM;</w:t>
      </w:r>
    </w:p>
    <w:p w:rsidR="00383128" w:rsidRDefault="00383128" w:rsidP="008D5E0A">
      <w:pPr>
        <w:numPr>
          <w:ilvl w:val="3"/>
          <w:numId w:val="16"/>
        </w:numPr>
        <w:rPr>
          <w:szCs w:val="26"/>
        </w:rPr>
      </w:pPr>
      <w:bookmarkStart w:id="248" w:name="_Hlk528679732"/>
      <w:r w:rsidRPr="007645A7">
        <w:rPr>
          <w:szCs w:val="26"/>
        </w:rPr>
        <w:t xml:space="preserve">submeter </w:t>
      </w:r>
      <w:r w:rsidR="0064040C">
        <w:rPr>
          <w:szCs w:val="26"/>
        </w:rPr>
        <w:t>su</w:t>
      </w:r>
      <w:r w:rsidRPr="007645A7">
        <w:rPr>
          <w:szCs w:val="26"/>
        </w:rPr>
        <w:t>as demonstrações financeiras a auditoria</w:t>
      </w:r>
      <w:r w:rsidR="00D7270E">
        <w:rPr>
          <w:szCs w:val="26"/>
        </w:rPr>
        <w:t>,</w:t>
      </w:r>
      <w:r w:rsidRPr="007645A7">
        <w:rPr>
          <w:szCs w:val="26"/>
        </w:rPr>
        <w:t xml:space="preserve"> por auditor registrado na CVM;</w:t>
      </w:r>
      <w:bookmarkEnd w:id="248"/>
    </w:p>
    <w:p w:rsidR="00BE07B2" w:rsidRPr="00C74298" w:rsidRDefault="00D7270E" w:rsidP="001226A0">
      <w:pPr>
        <w:numPr>
          <w:ilvl w:val="3"/>
          <w:numId w:val="16"/>
        </w:numPr>
        <w:rPr>
          <w:szCs w:val="26"/>
        </w:rPr>
      </w:pPr>
      <w:bookmarkStart w:id="249" w:name="_Ref522807257"/>
      <w:r>
        <w:rPr>
          <w:szCs w:val="26"/>
        </w:rPr>
        <w:t xml:space="preserve">divulgar, </w:t>
      </w:r>
      <w:r w:rsidR="00A873D1" w:rsidRPr="00DF52C3">
        <w:rPr>
          <w:szCs w:val="26"/>
        </w:rPr>
        <w:t>até o dia anterior ao início das negociações</w:t>
      </w:r>
      <w:r w:rsidR="00BD10BA">
        <w:rPr>
          <w:szCs w:val="26"/>
        </w:rPr>
        <w:t xml:space="preserve"> das Debêntures</w:t>
      </w:r>
      <w:r>
        <w:rPr>
          <w:szCs w:val="26"/>
        </w:rPr>
        <w:t>,</w:t>
      </w:r>
      <w:r w:rsidR="00A873D1" w:rsidRPr="00DF52C3">
        <w:rPr>
          <w:szCs w:val="26"/>
        </w:rPr>
        <w:t xml:space="preserve"> </w:t>
      </w:r>
      <w:r w:rsidR="00C74298" w:rsidRPr="00C74298">
        <w:rPr>
          <w:szCs w:val="26"/>
        </w:rPr>
        <w:t>as demonstrações financeiras, acompanhadas de notas explicativas e do relatório dos auditores independentes, relativas aos 3 (três) últimos exercícios sociais encerrados</w:t>
      </w:r>
      <w:r>
        <w:rPr>
          <w:szCs w:val="26"/>
        </w:rPr>
        <w:t>, (i) em sua página na rede mundial de computadores, mantendo-as disponíveis pelo período de 3 (três) anos; e (ii) </w:t>
      </w:r>
      <w:r w:rsidR="00E3177C">
        <w:rPr>
          <w:szCs w:val="26"/>
        </w:rPr>
        <w:t>a partir de 1º de janeiro de 2019, em sistema disponibilizado pela B3</w:t>
      </w:r>
      <w:r w:rsidR="00BE604A">
        <w:rPr>
          <w:szCs w:val="26"/>
        </w:rPr>
        <w:t>;</w:t>
      </w:r>
      <w:bookmarkEnd w:id="249"/>
    </w:p>
    <w:p w:rsidR="00383128" w:rsidRPr="007645A7" w:rsidRDefault="00E3177C" w:rsidP="001226A0">
      <w:pPr>
        <w:numPr>
          <w:ilvl w:val="3"/>
          <w:numId w:val="16"/>
        </w:numPr>
        <w:rPr>
          <w:szCs w:val="26"/>
        </w:rPr>
      </w:pPr>
      <w:bookmarkStart w:id="250" w:name="_Ref265248531"/>
      <w:r>
        <w:rPr>
          <w:szCs w:val="26"/>
        </w:rPr>
        <w:t xml:space="preserve">divulgar as demonstrações financeiras consolidadas subsequentes, acompanhadas de notas explicativas e relatório dos auditores independentes, dentro </w:t>
      </w:r>
      <w:r w:rsidR="00383128" w:rsidRPr="007645A7">
        <w:rPr>
          <w:szCs w:val="26"/>
        </w:rPr>
        <w:t xml:space="preserve">de 3 (três) meses contados </w:t>
      </w:r>
      <w:r>
        <w:rPr>
          <w:szCs w:val="26"/>
        </w:rPr>
        <w:t xml:space="preserve">do </w:t>
      </w:r>
      <w:r w:rsidR="00383128" w:rsidRPr="007645A7">
        <w:rPr>
          <w:szCs w:val="26"/>
        </w:rPr>
        <w:t xml:space="preserve">encerramento </w:t>
      </w:r>
      <w:r w:rsidR="00DE022A">
        <w:rPr>
          <w:szCs w:val="26"/>
        </w:rPr>
        <w:t xml:space="preserve">do </w:t>
      </w:r>
      <w:r w:rsidR="00383128" w:rsidRPr="007645A7">
        <w:rPr>
          <w:szCs w:val="26"/>
        </w:rPr>
        <w:t xml:space="preserve">exercício social, </w:t>
      </w:r>
      <w:r w:rsidR="00DE022A">
        <w:rPr>
          <w:szCs w:val="26"/>
        </w:rPr>
        <w:t>(i) </w:t>
      </w:r>
      <w:r w:rsidR="001F5B1D" w:rsidRPr="007645A7">
        <w:rPr>
          <w:szCs w:val="26"/>
        </w:rPr>
        <w:t xml:space="preserve">em sua página na </w:t>
      </w:r>
      <w:r w:rsidR="001F5B1D">
        <w:rPr>
          <w:szCs w:val="26"/>
        </w:rPr>
        <w:t>rede mundial de computadores</w:t>
      </w:r>
      <w:r w:rsidR="00DE022A">
        <w:rPr>
          <w:szCs w:val="26"/>
        </w:rPr>
        <w:t>, mantendo-as disponíveis pelo período de 3 (três) anos; e (ii) a partir de 1º de janeiro de 2019, em sistema disponibilizado pela B3</w:t>
      </w:r>
      <w:r w:rsidR="00383128" w:rsidRPr="007645A7">
        <w:rPr>
          <w:szCs w:val="26"/>
        </w:rPr>
        <w:t>;</w:t>
      </w:r>
      <w:bookmarkEnd w:id="250"/>
    </w:p>
    <w:p w:rsidR="00383128" w:rsidRPr="007645A7" w:rsidRDefault="00383128" w:rsidP="001226A0">
      <w:pPr>
        <w:numPr>
          <w:ilvl w:val="3"/>
          <w:numId w:val="16"/>
        </w:numPr>
        <w:rPr>
          <w:szCs w:val="26"/>
        </w:rPr>
      </w:pPr>
      <w:r w:rsidRPr="007645A7">
        <w:rPr>
          <w:szCs w:val="26"/>
        </w:rPr>
        <w:t xml:space="preserve">observar as disposições da </w:t>
      </w:r>
      <w:r w:rsidRPr="00DC33DD">
        <w:rPr>
          <w:szCs w:val="26"/>
        </w:rPr>
        <w:t>Instrução CVM 358</w:t>
      </w:r>
      <w:r w:rsidRPr="007645A7">
        <w:rPr>
          <w:szCs w:val="26"/>
        </w:rPr>
        <w:t>, no que se refere ao dever de sigilo e às vedações à negociação;</w:t>
      </w:r>
    </w:p>
    <w:p w:rsidR="00383128" w:rsidRDefault="00383128" w:rsidP="001226A0">
      <w:pPr>
        <w:numPr>
          <w:ilvl w:val="3"/>
          <w:numId w:val="16"/>
        </w:numPr>
        <w:rPr>
          <w:szCs w:val="26"/>
        </w:rPr>
      </w:pPr>
      <w:bookmarkStart w:id="251" w:name="_Ref522873801"/>
      <w:bookmarkStart w:id="252" w:name="_Hlk528679998"/>
      <w:r w:rsidRPr="007645A7">
        <w:rPr>
          <w:szCs w:val="26"/>
        </w:rPr>
        <w:t>divulgar</w:t>
      </w:r>
      <w:r w:rsidR="00FE09F9">
        <w:rPr>
          <w:szCs w:val="26"/>
        </w:rPr>
        <w:t xml:space="preserve"> </w:t>
      </w:r>
      <w:r w:rsidRPr="007645A7">
        <w:rPr>
          <w:szCs w:val="26"/>
        </w:rPr>
        <w:t>a ocorrência de fato relevante, conforme definido no artigo 2º da Instrução CVM 358</w:t>
      </w:r>
      <w:r w:rsidR="00BD4CEE">
        <w:rPr>
          <w:szCs w:val="26"/>
        </w:rPr>
        <w:t xml:space="preserve"> (i) </w:t>
      </w:r>
      <w:r w:rsidR="00BD4CEE" w:rsidRPr="007645A7">
        <w:rPr>
          <w:szCs w:val="26"/>
        </w:rPr>
        <w:t xml:space="preserve">em sua página na </w:t>
      </w:r>
      <w:r w:rsidR="00BD4CEE">
        <w:rPr>
          <w:szCs w:val="26"/>
        </w:rPr>
        <w:t>rede mundial de computadores, mantendo-as disponíveis pelo período de 3 (três) anos; e (ii) a partir de 1º de janeiro de 2019, em sistema disponibilizado pela B3</w:t>
      </w:r>
      <w:r w:rsidRPr="007645A7">
        <w:rPr>
          <w:szCs w:val="26"/>
        </w:rPr>
        <w:t>;</w:t>
      </w:r>
      <w:bookmarkEnd w:id="251"/>
      <w:bookmarkEnd w:id="252"/>
    </w:p>
    <w:p w:rsidR="009C0308" w:rsidRDefault="00383128" w:rsidP="001226A0">
      <w:pPr>
        <w:numPr>
          <w:ilvl w:val="3"/>
          <w:numId w:val="16"/>
        </w:numPr>
        <w:rPr>
          <w:szCs w:val="26"/>
        </w:rPr>
      </w:pPr>
      <w:r w:rsidRPr="007645A7">
        <w:rPr>
          <w:szCs w:val="26"/>
        </w:rPr>
        <w:t>fornecer as informações solicitadas pela CVM</w:t>
      </w:r>
      <w:r w:rsidR="009C0308">
        <w:rPr>
          <w:szCs w:val="26"/>
        </w:rPr>
        <w:t>; e</w:t>
      </w:r>
    </w:p>
    <w:p w:rsidR="00383128" w:rsidRDefault="009C0308" w:rsidP="001226A0">
      <w:pPr>
        <w:numPr>
          <w:ilvl w:val="3"/>
          <w:numId w:val="16"/>
        </w:numPr>
        <w:rPr>
          <w:szCs w:val="26"/>
        </w:rPr>
      </w:pPr>
      <w:r w:rsidRPr="00DC33DD">
        <w:rPr>
          <w:szCs w:val="26"/>
        </w:rPr>
        <w:t>divulgar</w:t>
      </w:r>
      <w:r w:rsidRPr="007645A7">
        <w:rPr>
          <w:szCs w:val="26"/>
        </w:rPr>
        <w:t xml:space="preserve">, em sua página na </w:t>
      </w:r>
      <w:r w:rsidR="00BF3FE8">
        <w:rPr>
          <w:szCs w:val="26"/>
        </w:rPr>
        <w:t>rede mundial de computadores</w:t>
      </w:r>
      <w:r w:rsidRPr="007645A7">
        <w:rPr>
          <w:szCs w:val="26"/>
        </w:rPr>
        <w:t xml:space="preserve">, </w:t>
      </w:r>
      <w:r w:rsidRPr="00DC33DD">
        <w:rPr>
          <w:szCs w:val="26"/>
        </w:rPr>
        <w:t>o relatório anual</w:t>
      </w:r>
      <w:r w:rsidR="00B23CD2" w:rsidRPr="00B23CD2">
        <w:rPr>
          <w:szCs w:val="26"/>
        </w:rPr>
        <w:t xml:space="preserve"> </w:t>
      </w:r>
      <w:r w:rsidR="00B23CD2">
        <w:rPr>
          <w:szCs w:val="26"/>
        </w:rPr>
        <w:t>do Agente Fiduciário</w:t>
      </w:r>
      <w:r w:rsidRPr="00DC33DD">
        <w:rPr>
          <w:szCs w:val="26"/>
        </w:rPr>
        <w:t xml:space="preserve"> e demais comunicações enviadas pelo </w:t>
      </w:r>
      <w:r>
        <w:rPr>
          <w:szCs w:val="26"/>
        </w:rPr>
        <w:t>Agente Fiduciário</w:t>
      </w:r>
      <w:r w:rsidRPr="00DC33DD">
        <w:rPr>
          <w:szCs w:val="26"/>
        </w:rPr>
        <w:t xml:space="preserve"> na mesma data do seu recebimento, </w:t>
      </w:r>
      <w:r w:rsidR="00BF0C28">
        <w:rPr>
          <w:szCs w:val="26"/>
        </w:rPr>
        <w:t>mantendo-as disponíveis pelo período de 3 (três) anos</w:t>
      </w:r>
      <w:r>
        <w:rPr>
          <w:szCs w:val="26"/>
        </w:rPr>
        <w:t>.</w:t>
      </w:r>
    </w:p>
    <w:p w:rsidR="0020229C" w:rsidRDefault="0020229C" w:rsidP="001226A0">
      <w:pPr>
        <w:numPr>
          <w:ilvl w:val="2"/>
          <w:numId w:val="16"/>
        </w:numPr>
        <w:rPr>
          <w:szCs w:val="26"/>
        </w:rPr>
      </w:pPr>
      <w:r w:rsidRPr="0020229C">
        <w:rPr>
          <w:szCs w:val="26"/>
        </w:rPr>
        <w:t>manter, em adequado funcionamento, um órgão para atender, de forma eficiente, os Debenturistas ou contratar instituiç</w:t>
      </w:r>
      <w:r w:rsidR="00715511">
        <w:rPr>
          <w:szCs w:val="26"/>
        </w:rPr>
        <w:t>ão</w:t>
      </w:r>
      <w:r w:rsidRPr="0020229C">
        <w:rPr>
          <w:szCs w:val="26"/>
        </w:rPr>
        <w:t xml:space="preserve"> financeira autorizada para a prestação desse serviço;</w:t>
      </w:r>
    </w:p>
    <w:p w:rsidR="0020229C" w:rsidRDefault="0088342C" w:rsidP="001226A0">
      <w:pPr>
        <w:numPr>
          <w:ilvl w:val="2"/>
          <w:numId w:val="16"/>
        </w:numPr>
        <w:rPr>
          <w:szCs w:val="26"/>
        </w:rPr>
      </w:pPr>
      <w:r w:rsidRPr="0088342C">
        <w:rPr>
          <w:szCs w:val="26"/>
        </w:rPr>
        <w:t>não realizar operações fora do seu objeto social, observadas as disposições estatutárias, legais e regulamentares em vigor;</w:t>
      </w:r>
    </w:p>
    <w:p w:rsidR="0088342C" w:rsidRDefault="0088342C" w:rsidP="001226A0">
      <w:pPr>
        <w:numPr>
          <w:ilvl w:val="2"/>
          <w:numId w:val="16"/>
        </w:numPr>
        <w:rPr>
          <w:szCs w:val="26"/>
        </w:rPr>
      </w:pPr>
      <w:r w:rsidRPr="0088342C">
        <w:rPr>
          <w:szCs w:val="26"/>
        </w:rPr>
        <w:t xml:space="preserve">manter válidas e regulares, durante o prazo de vigência das Debêntures e desde que haja Debêntures em Circulação, as declarações e garantias </w:t>
      </w:r>
      <w:r w:rsidR="00B46694">
        <w:rPr>
          <w:szCs w:val="26"/>
        </w:rPr>
        <w:t xml:space="preserve">prestadas </w:t>
      </w:r>
      <w:r w:rsidRPr="0088342C">
        <w:rPr>
          <w:szCs w:val="26"/>
        </w:rPr>
        <w:t>nesta Escritura de Emissão</w:t>
      </w:r>
      <w:r w:rsidR="00B46694">
        <w:rPr>
          <w:szCs w:val="26"/>
        </w:rPr>
        <w:t xml:space="preserve"> e nos demais Documentos das Obrigações Garantidas</w:t>
      </w:r>
      <w:r w:rsidRPr="0088342C">
        <w:rPr>
          <w:szCs w:val="26"/>
        </w:rPr>
        <w:t>;</w:t>
      </w:r>
    </w:p>
    <w:p w:rsidR="0088342C" w:rsidRDefault="0088342C" w:rsidP="001226A0">
      <w:pPr>
        <w:numPr>
          <w:ilvl w:val="2"/>
          <w:numId w:val="16"/>
        </w:numPr>
        <w:rPr>
          <w:szCs w:val="26"/>
        </w:rPr>
      </w:pPr>
      <w:r w:rsidRPr="0088342C">
        <w:rPr>
          <w:szCs w:val="26"/>
        </w:rPr>
        <w:t>cumprir rigorosamente com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w:t>
      </w:r>
      <w:r w:rsidR="00354756">
        <w:rPr>
          <w:szCs w:val="26"/>
        </w:rPr>
        <w:t>–</w:t>
      </w:r>
      <w:r w:rsidRPr="0088342C">
        <w:rPr>
          <w:szCs w:val="26"/>
        </w:rPr>
        <w:t>se, única e exclusivamente, pela destinação dos recursos financeiros obtidos com a Emissão;</w:t>
      </w:r>
    </w:p>
    <w:p w:rsidR="0088342C" w:rsidRDefault="00D3654E" w:rsidP="001226A0">
      <w:pPr>
        <w:numPr>
          <w:ilvl w:val="2"/>
          <w:numId w:val="16"/>
        </w:numPr>
        <w:rPr>
          <w:szCs w:val="26"/>
        </w:rPr>
      </w:pPr>
      <w:r w:rsidRPr="00D3654E">
        <w:rPr>
          <w:szCs w:val="26"/>
        </w:rPr>
        <w:t>proceder a todas as diligências exigidas para a atividade da espécie, preservando o meio ambiente e atendendo às determinações dos órgãos municipais, estaduais e federais, que subsidiariamente venham legislar ou regulamentar as normas ambientais em vigor;</w:t>
      </w:r>
    </w:p>
    <w:p w:rsidR="00AC70D9" w:rsidRDefault="00FE334B" w:rsidP="001226A0">
      <w:pPr>
        <w:numPr>
          <w:ilvl w:val="2"/>
          <w:numId w:val="16"/>
        </w:numPr>
        <w:rPr>
          <w:szCs w:val="26"/>
        </w:rPr>
      </w:pPr>
      <w:r>
        <w:rPr>
          <w:szCs w:val="26"/>
        </w:rPr>
        <w:t xml:space="preserve">não alterar </w:t>
      </w:r>
      <w:r w:rsidR="002F71D7">
        <w:rPr>
          <w:szCs w:val="26"/>
        </w:rPr>
        <w:t>as disposições d</w:t>
      </w:r>
      <w:r>
        <w:rPr>
          <w:szCs w:val="26"/>
        </w:rPr>
        <w:t xml:space="preserve">o </w:t>
      </w:r>
      <w:r w:rsidR="00380614">
        <w:rPr>
          <w:szCs w:val="26"/>
        </w:rPr>
        <w:t>e</w:t>
      </w:r>
      <w:r>
        <w:rPr>
          <w:szCs w:val="26"/>
        </w:rPr>
        <w:t xml:space="preserve">statuto </w:t>
      </w:r>
      <w:r w:rsidR="00380614">
        <w:rPr>
          <w:szCs w:val="26"/>
        </w:rPr>
        <w:t>s</w:t>
      </w:r>
      <w:r>
        <w:rPr>
          <w:szCs w:val="26"/>
        </w:rPr>
        <w:t xml:space="preserve">ocial </w:t>
      </w:r>
      <w:r w:rsidR="00380614">
        <w:rPr>
          <w:szCs w:val="26"/>
        </w:rPr>
        <w:t xml:space="preserve">da Companhia </w:t>
      </w:r>
      <w:r>
        <w:rPr>
          <w:szCs w:val="26"/>
        </w:rPr>
        <w:t xml:space="preserve">referentes à distribuição do dividendo mínimo obrigatório que, </w:t>
      </w:r>
      <w:r w:rsidR="00C561DA">
        <w:rPr>
          <w:szCs w:val="26"/>
        </w:rPr>
        <w:t xml:space="preserve">até </w:t>
      </w:r>
      <w:r w:rsidR="00E554F3">
        <w:rPr>
          <w:szCs w:val="26"/>
        </w:rPr>
        <w:t>o Dia Útil imediatamente anterior à</w:t>
      </w:r>
      <w:r w:rsidR="00C561DA">
        <w:rPr>
          <w:szCs w:val="26"/>
        </w:rPr>
        <w:t xml:space="preserve"> Primeira Data de Integralização</w:t>
      </w:r>
      <w:r>
        <w:rPr>
          <w:szCs w:val="26"/>
        </w:rPr>
        <w:t xml:space="preserve">, </w:t>
      </w:r>
      <w:r w:rsidR="00C561DA">
        <w:rPr>
          <w:szCs w:val="26"/>
        </w:rPr>
        <w:t xml:space="preserve">deverão </w:t>
      </w:r>
      <w:r>
        <w:rPr>
          <w:szCs w:val="26"/>
        </w:rPr>
        <w:t>corresponde</w:t>
      </w:r>
      <w:r w:rsidR="00C561DA">
        <w:rPr>
          <w:szCs w:val="26"/>
        </w:rPr>
        <w:t>r</w:t>
      </w:r>
      <w:r>
        <w:rPr>
          <w:szCs w:val="26"/>
        </w:rPr>
        <w:t xml:space="preserve"> a 15% (quinze por cento) do lucro líquido apurado pela Companhia;</w:t>
      </w:r>
    </w:p>
    <w:p w:rsidR="00AB1C20" w:rsidRPr="00AB1C20" w:rsidRDefault="00447C85">
      <w:pPr>
        <w:numPr>
          <w:ilvl w:val="2"/>
          <w:numId w:val="16"/>
        </w:numPr>
        <w:rPr>
          <w:ins w:id="253" w:author="Pinheiro Guimarães" w:date="2018-11-13T13:13:00Z"/>
          <w:szCs w:val="26"/>
        </w:rPr>
      </w:pPr>
      <w:r w:rsidRPr="00AB1C20">
        <w:rPr>
          <w:szCs w:val="26"/>
        </w:rPr>
        <w:t xml:space="preserve">em até </w:t>
      </w:r>
      <w:r w:rsidR="00AC25FA" w:rsidRPr="00AB1C20">
        <w:rPr>
          <w:szCs w:val="26"/>
        </w:rPr>
        <w:t>20</w:t>
      </w:r>
      <w:r w:rsidR="00D27EFD" w:rsidRPr="00AB1C20">
        <w:rPr>
          <w:szCs w:val="26"/>
        </w:rPr>
        <w:t> </w:t>
      </w:r>
      <w:r w:rsidR="00BD10BA" w:rsidRPr="00AB1C20">
        <w:rPr>
          <w:szCs w:val="26"/>
        </w:rPr>
        <w:t>(</w:t>
      </w:r>
      <w:r w:rsidR="00AC25FA" w:rsidRPr="00AB1C20">
        <w:rPr>
          <w:szCs w:val="26"/>
        </w:rPr>
        <w:t>vinte</w:t>
      </w:r>
      <w:r w:rsidR="00BD10BA" w:rsidRPr="00AB1C20">
        <w:rPr>
          <w:szCs w:val="26"/>
        </w:rPr>
        <w:t xml:space="preserve">) </w:t>
      </w:r>
      <w:r w:rsidRPr="00AB1C20">
        <w:rPr>
          <w:szCs w:val="26"/>
        </w:rPr>
        <w:t xml:space="preserve">Dias Úteis contados da Primeira Data de Integralização, </w:t>
      </w:r>
      <w:r w:rsidR="00425504" w:rsidRPr="00AB1C20">
        <w:rPr>
          <w:szCs w:val="26"/>
        </w:rPr>
        <w:t xml:space="preserve">quitar todas as obrigações financeiras da Companhia e de suas Controladas, </w:t>
      </w:r>
      <w:ins w:id="254" w:author="Pinheiro Guimarães" w:date="2018-11-13T13:13:00Z">
        <w:r w:rsidR="00FE5D1A" w:rsidRPr="00AB1C20">
          <w:rPr>
            <w:szCs w:val="26"/>
          </w:rPr>
          <w:t xml:space="preserve">junto ao </w:t>
        </w:r>
      </w:ins>
      <w:ins w:id="255" w:author="Pinheiro Guimarães" w:date="2018-11-13T13:14:00Z">
        <w:r w:rsidR="00AB1C20">
          <w:t>BNDES</w:t>
        </w:r>
      </w:ins>
      <w:ins w:id="256" w:author="Pinheiro Guimarães" w:date="2018-11-13T13:15:00Z">
        <w:r w:rsidR="00B86B18">
          <w:t>,</w:t>
        </w:r>
      </w:ins>
      <w:ins w:id="257" w:author="Pinheiro Guimarães" w:date="2018-11-13T13:13:00Z">
        <w:r w:rsidR="00FE5D1A">
          <w:t xml:space="preserve"> </w:t>
        </w:r>
      </w:ins>
      <w:del w:id="258" w:author="Pinheiro Guimarães" w:date="2018-11-13T13:13:00Z">
        <w:r w:rsidR="00425504" w:rsidRPr="00AB1C20" w:rsidDel="00FE5D1A">
          <w:rPr>
            <w:szCs w:val="26"/>
          </w:rPr>
          <w:delText xml:space="preserve">de caráter incentivado ou não, </w:delText>
        </w:r>
      </w:del>
      <w:r w:rsidR="00425504" w:rsidRPr="00AB1C20">
        <w:rPr>
          <w:szCs w:val="26"/>
        </w:rPr>
        <w:t xml:space="preserve">existentes na Data da Emissão, incluindo, mas não se limitando, as que constam listadas no </w:t>
      </w:r>
      <w:r w:rsidR="00425504" w:rsidRPr="00AB1C20">
        <w:rPr>
          <w:szCs w:val="26"/>
          <w:u w:val="single"/>
        </w:rPr>
        <w:t>Anexo I</w:t>
      </w:r>
      <w:r w:rsidR="00425504" w:rsidRPr="00AB1C20">
        <w:rPr>
          <w:szCs w:val="26"/>
        </w:rPr>
        <w:t xml:space="preserve"> desta Escritura de Emissão;</w:t>
      </w:r>
    </w:p>
    <w:p w:rsidR="00AB1C20" w:rsidRDefault="00AB1C20" w:rsidP="00AB1C20">
      <w:pPr>
        <w:numPr>
          <w:ilvl w:val="2"/>
          <w:numId w:val="16"/>
        </w:numPr>
        <w:rPr>
          <w:szCs w:val="26"/>
        </w:rPr>
      </w:pPr>
      <w:bookmarkStart w:id="259" w:name="_Ref529884657"/>
      <w:ins w:id="260" w:author="Pinheiro Guimarães" w:date="2018-11-13T13:13:00Z">
        <w:r>
          <w:rPr>
            <w:szCs w:val="26"/>
          </w:rPr>
          <w:t xml:space="preserve">em até 5 (cinco) Dias Úteis contados da Primeira Data de Integralização, quitar todas as </w:t>
        </w:r>
        <w:r w:rsidRPr="00CA42E3">
          <w:rPr>
            <w:szCs w:val="26"/>
          </w:rPr>
          <w:t>obrigações financeiras</w:t>
        </w:r>
        <w:r>
          <w:rPr>
            <w:szCs w:val="26"/>
          </w:rPr>
          <w:t xml:space="preserve"> da Companhia e de suas Controladas</w:t>
        </w:r>
        <w:r w:rsidRPr="00CA42E3">
          <w:rPr>
            <w:szCs w:val="26"/>
          </w:rPr>
          <w:t xml:space="preserve">, </w:t>
        </w:r>
        <w:r>
          <w:rPr>
            <w:szCs w:val="26"/>
          </w:rPr>
          <w:t xml:space="preserve">junto </w:t>
        </w:r>
      </w:ins>
      <w:ins w:id="261" w:author="Pinheiro Guimarães" w:date="2018-11-13T14:28:00Z">
        <w:r w:rsidR="00C47601">
          <w:rPr>
            <w:szCs w:val="26"/>
          </w:rPr>
          <w:t>a</w:t>
        </w:r>
      </w:ins>
      <w:ins w:id="262" w:author="Pinheiro Guimarães" w:date="2018-11-13T13:13:00Z">
        <w:r>
          <w:rPr>
            <w:szCs w:val="26"/>
          </w:rPr>
          <w:t xml:space="preserve"> instituições </w:t>
        </w:r>
      </w:ins>
      <w:ins w:id="263" w:author="Pinheiro Guimarães" w:date="2018-11-13T14:28:00Z">
        <w:r w:rsidR="00C47601">
          <w:rPr>
            <w:szCs w:val="26"/>
          </w:rPr>
          <w:t xml:space="preserve">outras </w:t>
        </w:r>
      </w:ins>
      <w:ins w:id="264" w:author="Pinheiro Guimarães" w:date="2018-11-13T13:13:00Z">
        <w:r>
          <w:rPr>
            <w:szCs w:val="26"/>
          </w:rPr>
          <w:t xml:space="preserve">que </w:t>
        </w:r>
      </w:ins>
      <w:ins w:id="265" w:author="Pinheiro Guimarães" w:date="2018-11-13T14:28:00Z">
        <w:r w:rsidR="00C47601">
          <w:rPr>
            <w:szCs w:val="26"/>
          </w:rPr>
          <w:t xml:space="preserve">não </w:t>
        </w:r>
      </w:ins>
      <w:ins w:id="266" w:author="Pinheiro Guimarães" w:date="2018-11-13T13:13:00Z">
        <w:r>
          <w:rPr>
            <w:szCs w:val="26"/>
          </w:rPr>
          <w:t xml:space="preserve">o </w:t>
        </w:r>
        <w:r>
          <w:t>BNDES</w:t>
        </w:r>
        <w:r w:rsidRPr="00CA42E3">
          <w:rPr>
            <w:szCs w:val="26"/>
          </w:rPr>
          <w:t xml:space="preserve">, existentes na </w:t>
        </w:r>
        <w:r>
          <w:rPr>
            <w:szCs w:val="26"/>
          </w:rPr>
          <w:t>D</w:t>
        </w:r>
        <w:r w:rsidRPr="00CA42E3">
          <w:rPr>
            <w:szCs w:val="26"/>
          </w:rPr>
          <w:t>ata da Emissão</w:t>
        </w:r>
        <w:r>
          <w:rPr>
            <w:szCs w:val="26"/>
          </w:rPr>
          <w:t xml:space="preserve">, incluindo, mas não se limitando, as que constam listadas no </w:t>
        </w:r>
        <w:r w:rsidRPr="007D18DF">
          <w:rPr>
            <w:szCs w:val="26"/>
            <w:u w:val="single"/>
          </w:rPr>
          <w:t>Anexo I</w:t>
        </w:r>
        <w:r>
          <w:rPr>
            <w:szCs w:val="26"/>
          </w:rPr>
          <w:t xml:space="preserve"> desta Escritura de Emissão, bem como obter</w:t>
        </w:r>
      </w:ins>
      <w:ins w:id="267" w:author="Pinheiro Guimarães" w:date="2018-11-13T13:18:00Z">
        <w:r w:rsidR="00D00A57">
          <w:rPr>
            <w:szCs w:val="26"/>
          </w:rPr>
          <w:t>,</w:t>
        </w:r>
      </w:ins>
      <w:ins w:id="268" w:author="Pinheiro Guimarães" w:date="2018-11-13T13:13:00Z">
        <w:r>
          <w:rPr>
            <w:szCs w:val="26"/>
          </w:rPr>
          <w:t xml:space="preserve"> dentro do mesmo prazo</w:t>
        </w:r>
      </w:ins>
      <w:ins w:id="269" w:author="Pinheiro Guimarães" w:date="2018-11-13T13:18:00Z">
        <w:r w:rsidR="00D00A57">
          <w:rPr>
            <w:szCs w:val="26"/>
          </w:rPr>
          <w:t>,</w:t>
        </w:r>
      </w:ins>
      <w:ins w:id="270" w:author="Pinheiro Guimarães" w:date="2018-11-13T13:13:00Z">
        <w:r>
          <w:rPr>
            <w:szCs w:val="26"/>
          </w:rPr>
          <w:t xml:space="preserve"> </w:t>
        </w:r>
      </w:ins>
      <w:ins w:id="271" w:author="Pinheiro Guimarães" w:date="2018-11-13T15:00:00Z">
        <w:r w:rsidR="000D658A">
          <w:rPr>
            <w:szCs w:val="26"/>
          </w:rPr>
          <w:t xml:space="preserve">o termo de </w:t>
        </w:r>
      </w:ins>
      <w:ins w:id="272" w:author="Pinheiro Guimarães" w:date="2018-11-13T13:13:00Z">
        <w:r>
          <w:rPr>
            <w:szCs w:val="26"/>
          </w:rPr>
          <w:t xml:space="preserve">liberação </w:t>
        </w:r>
      </w:ins>
      <w:ins w:id="273" w:author="Pinheiro Guimarães" w:date="2018-11-13T13:19:00Z">
        <w:r w:rsidR="0010512D">
          <w:rPr>
            <w:szCs w:val="26"/>
          </w:rPr>
          <w:t>dos Ônus Existentes</w:t>
        </w:r>
      </w:ins>
      <w:ins w:id="274" w:author="Pinheiro Guimarães" w:date="2018-11-13T13:13:00Z">
        <w:r>
          <w:rPr>
            <w:szCs w:val="26"/>
          </w:rPr>
          <w:t>;</w:t>
        </w:r>
      </w:ins>
      <w:bookmarkEnd w:id="259"/>
    </w:p>
    <w:p w:rsidR="00D3654E" w:rsidRDefault="00D3654E" w:rsidP="001226A0">
      <w:pPr>
        <w:numPr>
          <w:ilvl w:val="2"/>
          <w:numId w:val="16"/>
        </w:numPr>
        <w:rPr>
          <w:szCs w:val="26"/>
        </w:rPr>
      </w:pPr>
      <w:r w:rsidRPr="00D3654E">
        <w:rPr>
          <w:szCs w:val="26"/>
        </w:rPr>
        <w:t>utilizar os recursos captados em função da Emissão exclusivamente em atividades lícitas;</w:t>
      </w:r>
    </w:p>
    <w:p w:rsidR="00AB1A37" w:rsidRDefault="00CD243D" w:rsidP="001226A0">
      <w:pPr>
        <w:numPr>
          <w:ilvl w:val="2"/>
          <w:numId w:val="16"/>
        </w:numPr>
        <w:rPr>
          <w:szCs w:val="26"/>
        </w:rPr>
      </w:pPr>
      <w:bookmarkStart w:id="275" w:name="_Ref529799468"/>
      <w:r w:rsidRPr="009D788D">
        <w:rPr>
          <w:iCs/>
          <w:szCs w:val="26"/>
        </w:rPr>
        <w:t>em até 45 (quarenta e cinco) dias contados da Primeira Data de Integralização, encaminhar ao Agente Fiduciário parecer jurídico emitido por qualquer Advogado Tributarista em que expressamente opine ser remoto ou, desde que limitado a uma contingência máxima correspondente a R$5.000.000,00 (cinco milhões de reais), possível ou provável o risco tributário associado à: (a) cobrança de Imposto sobre Circulação de Mercadorias e Serviços - ICMS, de Contribuição ao Programa de Integração Social – PIS, de Contribuição para o Financiamento da Seguridade Social – COFINS, de Imposto sobre Serviços - ISS, de Fundo de Universalização dos Serviços de Telecomunicações - FUST, Fundo para o Desenvolvimento Tecnológico das Telecomunicações – FUNTTEL sobre as atividades realizadas por qualquer da DB3 ou da MOB Telecomunicações; e (b) contabilização, pela Companhia, de aquisição de ativos imobilizados como custos e despesas operacionais (</w:t>
      </w:r>
      <w:r w:rsidRPr="00CD243D">
        <w:rPr>
          <w:i/>
          <w:iCs/>
          <w:szCs w:val="26"/>
        </w:rPr>
        <w:t>Opex</w:t>
      </w:r>
      <w:r w:rsidRPr="009D788D">
        <w:rPr>
          <w:iCs/>
          <w:szCs w:val="26"/>
        </w:rPr>
        <w:t xml:space="preserve"> (</w:t>
      </w:r>
      <w:r w:rsidRPr="00CD243D">
        <w:rPr>
          <w:i/>
          <w:iCs/>
          <w:szCs w:val="26"/>
        </w:rPr>
        <w:t>operational expenditure</w:t>
      </w:r>
      <w:r w:rsidRPr="009D788D">
        <w:rPr>
          <w:iCs/>
          <w:szCs w:val="26"/>
        </w:rPr>
        <w:t>)) ("</w:t>
      </w:r>
      <w:r w:rsidRPr="009D788D">
        <w:rPr>
          <w:iCs/>
          <w:szCs w:val="26"/>
          <w:u w:val="single"/>
        </w:rPr>
        <w:t>Parecer Tributário</w:t>
      </w:r>
      <w:r w:rsidRPr="009D788D">
        <w:rPr>
          <w:iCs/>
          <w:szCs w:val="26"/>
        </w:rPr>
        <w:t>")</w:t>
      </w:r>
      <w:r w:rsidR="00F22062">
        <w:rPr>
          <w:bCs/>
          <w:szCs w:val="26"/>
        </w:rPr>
        <w:t>; e</w:t>
      </w:r>
      <w:bookmarkEnd w:id="275"/>
    </w:p>
    <w:p w:rsidR="0001725D" w:rsidRPr="007645A7" w:rsidRDefault="0001725D" w:rsidP="001226A0">
      <w:pPr>
        <w:numPr>
          <w:ilvl w:val="2"/>
          <w:numId w:val="16"/>
        </w:numPr>
        <w:rPr>
          <w:szCs w:val="26"/>
        </w:rPr>
      </w:pPr>
      <w:r w:rsidRPr="0001725D">
        <w:rPr>
          <w:szCs w:val="26"/>
        </w:rPr>
        <w:t xml:space="preserve">apresentar imediatamente ao público as decisões tomadas pela </w:t>
      </w:r>
      <w:r w:rsidR="007926BB">
        <w:rPr>
          <w:szCs w:val="26"/>
        </w:rPr>
        <w:t>Companhia</w:t>
      </w:r>
      <w:r w:rsidRPr="0001725D">
        <w:rPr>
          <w:szCs w:val="26"/>
        </w:rPr>
        <w:t xml:space="preserve"> com relação a seus resultados operacionais, atividades comerciais e quaisquer outros fatos considerados relevantes nos termos da regulamentação expedida pela CVM.</w:t>
      </w:r>
    </w:p>
    <w:p w:rsidR="00880FA8" w:rsidRPr="007645A7" w:rsidRDefault="00880FA8" w:rsidP="00BA629A">
      <w:pPr>
        <w:rPr>
          <w:szCs w:val="26"/>
        </w:rPr>
      </w:pPr>
    </w:p>
    <w:p w:rsidR="00880FA8" w:rsidRPr="007645A7" w:rsidRDefault="00880FA8" w:rsidP="001226A0">
      <w:pPr>
        <w:keepNext/>
        <w:numPr>
          <w:ilvl w:val="0"/>
          <w:numId w:val="16"/>
        </w:numPr>
        <w:rPr>
          <w:smallCaps/>
          <w:szCs w:val="26"/>
          <w:u w:val="single"/>
        </w:rPr>
      </w:pPr>
      <w:r w:rsidRPr="007645A7">
        <w:rPr>
          <w:smallCaps/>
          <w:szCs w:val="26"/>
          <w:u w:val="single"/>
        </w:rPr>
        <w:t>Agente Fiduciário</w:t>
      </w:r>
    </w:p>
    <w:p w:rsidR="00880FA8" w:rsidRPr="007645A7" w:rsidRDefault="00880FA8" w:rsidP="007F4C65">
      <w:pPr>
        <w:numPr>
          <w:ilvl w:val="1"/>
          <w:numId w:val="20"/>
        </w:numPr>
        <w:rPr>
          <w:szCs w:val="26"/>
        </w:rPr>
      </w:pPr>
      <w:r w:rsidRPr="007645A7">
        <w:rPr>
          <w:szCs w:val="26"/>
        </w:rPr>
        <w:t xml:space="preserve">A Companhia nomeia e constitui agente fiduciário da </w:t>
      </w:r>
      <w:r w:rsidR="009C02E2" w:rsidRPr="007645A7">
        <w:rPr>
          <w:szCs w:val="26"/>
        </w:rPr>
        <w:t>E</w:t>
      </w:r>
      <w:r w:rsidRPr="007645A7">
        <w:rPr>
          <w:szCs w:val="26"/>
        </w:rPr>
        <w:t xml:space="preserve">missão </w:t>
      </w:r>
      <w:r w:rsidR="006803C5" w:rsidRPr="007645A7">
        <w:rPr>
          <w:szCs w:val="26"/>
        </w:rPr>
        <w:t>o Agente Fiduciário</w:t>
      </w:r>
      <w:r w:rsidRPr="007645A7">
        <w:rPr>
          <w:szCs w:val="26"/>
        </w:rPr>
        <w:t>, qualificado no preâmbulo desta Escritura de Emissão, que assina n</w:t>
      </w:r>
      <w:r w:rsidR="006803C5" w:rsidRPr="007645A7">
        <w:rPr>
          <w:szCs w:val="26"/>
        </w:rPr>
        <w:t>ess</w:t>
      </w:r>
      <w:r w:rsidRPr="007645A7">
        <w:rPr>
          <w:szCs w:val="26"/>
        </w:rPr>
        <w:t>a qualidade</w:t>
      </w:r>
      <w:r w:rsidR="00504B94" w:rsidRPr="007645A7">
        <w:rPr>
          <w:szCs w:val="26"/>
        </w:rPr>
        <w:t xml:space="preserve"> e</w:t>
      </w:r>
      <w:r w:rsidRPr="007645A7">
        <w:rPr>
          <w:szCs w:val="26"/>
        </w:rPr>
        <w:t>, neste ato, e na melhor forma de direito, aceita a nomeação para, nos termos da lei e desta Escritura de Emissão, representar a comunhão dos Debenturistas, declarando que:</w:t>
      </w:r>
    </w:p>
    <w:p w:rsidR="000F6479" w:rsidRPr="007645A7" w:rsidRDefault="000F6479" w:rsidP="00B160E9">
      <w:pPr>
        <w:numPr>
          <w:ilvl w:val="2"/>
          <w:numId w:val="20"/>
        </w:numPr>
        <w:rPr>
          <w:szCs w:val="26"/>
        </w:rPr>
      </w:pPr>
      <w:r w:rsidRPr="007645A7">
        <w:rPr>
          <w:szCs w:val="26"/>
        </w:rPr>
        <w:t>é instituição financeira devidamente organizada, constituída e existente sob a forma de sociedade por ações, de acordo com as leis brasileiras;</w:t>
      </w:r>
    </w:p>
    <w:p w:rsidR="000F6479" w:rsidRPr="007645A7" w:rsidRDefault="000F6479" w:rsidP="00B160E9">
      <w:pPr>
        <w:numPr>
          <w:ilvl w:val="2"/>
          <w:numId w:val="20"/>
        </w:numPr>
        <w:rPr>
          <w:szCs w:val="26"/>
        </w:rPr>
      </w:pPr>
      <w:r w:rsidRPr="007645A7">
        <w:rPr>
          <w:szCs w:val="26"/>
        </w:rPr>
        <w:t xml:space="preserve">está devidamente autorizado e obteve todas as autorizações, inclusive, conforme aplicável, legais, societárias, regulatórias e de terceiros, necessárias à celebração desta Escritura de Emissão e </w:t>
      </w:r>
      <w:r w:rsidR="002D415E">
        <w:rPr>
          <w:szCs w:val="26"/>
        </w:rPr>
        <w:t>dos demais Documentos das Obrigações Garantidas</w:t>
      </w:r>
      <w:r w:rsidRPr="007645A7">
        <w:rPr>
          <w:szCs w:val="26"/>
        </w:rPr>
        <w:t xml:space="preserve"> e ao cumprimento de todas as obrigações aqui e ali previstas, tendo sido plenamente satisfeitos todos os requisitos legais, societários, regulatórios e de terceiros necessários para tanto;</w:t>
      </w:r>
    </w:p>
    <w:p w:rsidR="000F6479" w:rsidRPr="007645A7" w:rsidRDefault="00E604FD" w:rsidP="00B160E9">
      <w:pPr>
        <w:numPr>
          <w:ilvl w:val="2"/>
          <w:numId w:val="20"/>
        </w:numPr>
        <w:rPr>
          <w:szCs w:val="26"/>
        </w:rPr>
      </w:pPr>
      <w:r w:rsidRPr="007645A7">
        <w:rPr>
          <w:szCs w:val="26"/>
        </w:rPr>
        <w:t xml:space="preserve">o(s) representante(s) legal(is) </w:t>
      </w:r>
      <w:r w:rsidR="000F6479" w:rsidRPr="007645A7">
        <w:rPr>
          <w:szCs w:val="26"/>
        </w:rPr>
        <w:t>do Agente Fiduciário que assina</w:t>
      </w:r>
      <w:r w:rsidRPr="007645A7">
        <w:rPr>
          <w:szCs w:val="26"/>
        </w:rPr>
        <w:t>(</w:t>
      </w:r>
      <w:r w:rsidR="000F6479" w:rsidRPr="007645A7">
        <w:rPr>
          <w:szCs w:val="26"/>
        </w:rPr>
        <w:t>m</w:t>
      </w:r>
      <w:r w:rsidRPr="007645A7">
        <w:rPr>
          <w:szCs w:val="26"/>
        </w:rPr>
        <w:t>)</w:t>
      </w:r>
      <w:r w:rsidR="000F6479" w:rsidRPr="007645A7">
        <w:rPr>
          <w:szCs w:val="26"/>
        </w:rPr>
        <w:t xml:space="preserve"> esta Escritura de Emissão e </w:t>
      </w:r>
      <w:r w:rsidR="002D415E">
        <w:rPr>
          <w:szCs w:val="26"/>
        </w:rPr>
        <w:t>os demais Documentos das Obrigações Garantidas</w:t>
      </w:r>
      <w:r w:rsidR="000F6479" w:rsidRPr="007645A7">
        <w:rPr>
          <w:szCs w:val="26"/>
        </w:rPr>
        <w:t xml:space="preserve"> t</w:t>
      </w:r>
      <w:r w:rsidRPr="007645A7">
        <w:rPr>
          <w:szCs w:val="26"/>
        </w:rPr>
        <w:t>e</w:t>
      </w:r>
      <w:r w:rsidR="000F6479" w:rsidRPr="007645A7">
        <w:rPr>
          <w:szCs w:val="26"/>
        </w:rPr>
        <w:t>m</w:t>
      </w:r>
      <w:r w:rsidRPr="007645A7">
        <w:rPr>
          <w:szCs w:val="26"/>
        </w:rPr>
        <w:t>(têm)</w:t>
      </w:r>
      <w:r w:rsidR="000F6479" w:rsidRPr="007645A7">
        <w:rPr>
          <w:szCs w:val="26"/>
        </w:rPr>
        <w:t xml:space="preserve">, conforme o caso, poderes societários e/ou delegados para assumir, em nome </w:t>
      </w:r>
      <w:r w:rsidR="00495910" w:rsidRPr="007645A7">
        <w:rPr>
          <w:szCs w:val="26"/>
        </w:rPr>
        <w:t>do Agente Fiduciário,</w:t>
      </w:r>
      <w:r w:rsidR="000F6479" w:rsidRPr="007645A7">
        <w:rPr>
          <w:szCs w:val="26"/>
        </w:rPr>
        <w:t xml:space="preserve"> as obrigações aqui e ali previstas e, sendo mandatário</w:t>
      </w:r>
      <w:r w:rsidRPr="007645A7">
        <w:rPr>
          <w:szCs w:val="26"/>
        </w:rPr>
        <w:t>(</w:t>
      </w:r>
      <w:r w:rsidR="000F6479" w:rsidRPr="007645A7">
        <w:rPr>
          <w:szCs w:val="26"/>
        </w:rPr>
        <w:t>s</w:t>
      </w:r>
      <w:r w:rsidRPr="007645A7">
        <w:rPr>
          <w:szCs w:val="26"/>
        </w:rPr>
        <w:t>)</w:t>
      </w:r>
      <w:r w:rsidR="000F6479" w:rsidRPr="007645A7">
        <w:rPr>
          <w:szCs w:val="26"/>
        </w:rPr>
        <w:t xml:space="preserve">, </w:t>
      </w:r>
      <w:r w:rsidRPr="007645A7">
        <w:rPr>
          <w:szCs w:val="26"/>
        </w:rPr>
        <w:t>tem(</w:t>
      </w:r>
      <w:r w:rsidR="000F6479" w:rsidRPr="007645A7">
        <w:rPr>
          <w:szCs w:val="26"/>
        </w:rPr>
        <w:t>têm</w:t>
      </w:r>
      <w:r w:rsidRPr="007645A7">
        <w:rPr>
          <w:szCs w:val="26"/>
        </w:rPr>
        <w:t>)</w:t>
      </w:r>
      <w:r w:rsidR="000F6479" w:rsidRPr="007645A7">
        <w:rPr>
          <w:szCs w:val="26"/>
        </w:rPr>
        <w:t xml:space="preserve"> os poderes legitimamente outorgados, estando o</w:t>
      </w:r>
      <w:r w:rsidRPr="007645A7">
        <w:rPr>
          <w:szCs w:val="26"/>
        </w:rPr>
        <w:t>(</w:t>
      </w:r>
      <w:r w:rsidR="000F6479" w:rsidRPr="007645A7">
        <w:rPr>
          <w:szCs w:val="26"/>
        </w:rPr>
        <w:t>s</w:t>
      </w:r>
      <w:r w:rsidRPr="007645A7">
        <w:rPr>
          <w:szCs w:val="26"/>
        </w:rPr>
        <w:t>)</w:t>
      </w:r>
      <w:r w:rsidR="000F6479" w:rsidRPr="007645A7">
        <w:rPr>
          <w:szCs w:val="26"/>
        </w:rPr>
        <w:t xml:space="preserve"> respectivo</w:t>
      </w:r>
      <w:r w:rsidRPr="007645A7">
        <w:rPr>
          <w:szCs w:val="26"/>
        </w:rPr>
        <w:t>(</w:t>
      </w:r>
      <w:r w:rsidR="000F6479" w:rsidRPr="007645A7">
        <w:rPr>
          <w:szCs w:val="26"/>
        </w:rPr>
        <w:t>s</w:t>
      </w:r>
      <w:r w:rsidRPr="007645A7">
        <w:rPr>
          <w:szCs w:val="26"/>
        </w:rPr>
        <w:t>)</w:t>
      </w:r>
      <w:r w:rsidR="000F6479" w:rsidRPr="007645A7">
        <w:rPr>
          <w:szCs w:val="26"/>
        </w:rPr>
        <w:t xml:space="preserve"> mandato</w:t>
      </w:r>
      <w:r w:rsidRPr="007645A7">
        <w:rPr>
          <w:szCs w:val="26"/>
        </w:rPr>
        <w:t>(s)</w:t>
      </w:r>
      <w:r w:rsidR="000F6479" w:rsidRPr="007645A7">
        <w:rPr>
          <w:szCs w:val="26"/>
        </w:rPr>
        <w:t xml:space="preserve"> em pleno vigor;</w:t>
      </w:r>
    </w:p>
    <w:p w:rsidR="000F6479" w:rsidRPr="007645A7" w:rsidRDefault="000F6479" w:rsidP="00B160E9">
      <w:pPr>
        <w:numPr>
          <w:ilvl w:val="2"/>
          <w:numId w:val="20"/>
        </w:numPr>
        <w:rPr>
          <w:szCs w:val="26"/>
        </w:rPr>
      </w:pPr>
      <w:r w:rsidRPr="007645A7">
        <w:rPr>
          <w:szCs w:val="26"/>
        </w:rPr>
        <w:t xml:space="preserve">esta Escritura de Emissão e </w:t>
      </w:r>
      <w:r w:rsidR="002D415E">
        <w:rPr>
          <w:szCs w:val="26"/>
        </w:rPr>
        <w:t>os demais Documentos das Obrigações Garantidas</w:t>
      </w:r>
      <w:r w:rsidRPr="007645A7">
        <w:rPr>
          <w:szCs w:val="26"/>
        </w:rPr>
        <w:t xml:space="preserve"> e as obrigações aqui e ali previstas constituem obrigações lícitas, válidas, vinculantes e eficazes do Agente Fiduciário, exequíveis de acordo com os seus termos e condições;</w:t>
      </w:r>
    </w:p>
    <w:p w:rsidR="000F6479" w:rsidRPr="007645A7" w:rsidRDefault="000F6479" w:rsidP="00B160E9">
      <w:pPr>
        <w:numPr>
          <w:ilvl w:val="2"/>
          <w:numId w:val="20"/>
        </w:numPr>
        <w:rPr>
          <w:szCs w:val="26"/>
        </w:rPr>
      </w:pPr>
      <w:r w:rsidRPr="007645A7">
        <w:rPr>
          <w:szCs w:val="26"/>
        </w:rPr>
        <w:t xml:space="preserve">a celebração, os termos e condições desta Escritura de Emissão e </w:t>
      </w:r>
      <w:r w:rsidR="002D415E">
        <w:rPr>
          <w:szCs w:val="26"/>
        </w:rPr>
        <w:t>dos demais Documentos das Obrigações Garantidas</w:t>
      </w:r>
      <w:r w:rsidRPr="007645A7">
        <w:rPr>
          <w:szCs w:val="26"/>
        </w:rPr>
        <w:t xml:space="preserve"> e o cumprimento das obrigações aqui e ali previstas (a) não infringem o estatuto</w:t>
      </w:r>
      <w:r w:rsidR="00DD358E">
        <w:rPr>
          <w:szCs w:val="26"/>
        </w:rPr>
        <w:t xml:space="preserve"> </w:t>
      </w:r>
      <w:r w:rsidRPr="007645A7">
        <w:rPr>
          <w:szCs w:val="26"/>
        </w:rPr>
        <w:t>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7645A7">
        <w:rPr>
          <w:szCs w:val="26"/>
        </w:rPr>
        <w:t>d</w:t>
      </w:r>
      <w:r w:rsidRPr="007645A7">
        <w:rPr>
          <w:szCs w:val="26"/>
        </w:rPr>
        <w:t>) não infringem qualquer ordem, decisão ou sentença administrativa, judicial ou arbitral que afete o Agente Fiduciário e/ou qualquer de seus ativos;</w:t>
      </w:r>
    </w:p>
    <w:p w:rsidR="00214159" w:rsidRPr="007645A7" w:rsidRDefault="00214159" w:rsidP="00B160E9">
      <w:pPr>
        <w:numPr>
          <w:ilvl w:val="2"/>
          <w:numId w:val="20"/>
        </w:numPr>
        <w:rPr>
          <w:szCs w:val="26"/>
        </w:rPr>
      </w:pPr>
      <w:r w:rsidRPr="007645A7">
        <w:rPr>
          <w:szCs w:val="26"/>
        </w:rPr>
        <w:t>aceita a função para a qual foi nomeado, assumindo integralmente os deveres e atribuições previstos na legislação específica e nesta Escritura de Emissão</w:t>
      </w:r>
      <w:r w:rsidR="003474D4" w:rsidRPr="007645A7">
        <w:rPr>
          <w:szCs w:val="26"/>
        </w:rPr>
        <w:t xml:space="preserve"> e </w:t>
      </w:r>
      <w:r w:rsidR="002D415E">
        <w:rPr>
          <w:szCs w:val="26"/>
        </w:rPr>
        <w:t>nos demais Documentos das Obrigações Garantidas</w:t>
      </w:r>
      <w:r w:rsidRPr="007645A7">
        <w:rPr>
          <w:szCs w:val="26"/>
        </w:rPr>
        <w:t>;</w:t>
      </w:r>
    </w:p>
    <w:p w:rsidR="00214159" w:rsidRPr="007645A7" w:rsidRDefault="00214159" w:rsidP="00B160E9">
      <w:pPr>
        <w:numPr>
          <w:ilvl w:val="2"/>
          <w:numId w:val="20"/>
        </w:numPr>
        <w:rPr>
          <w:szCs w:val="26"/>
        </w:rPr>
      </w:pPr>
      <w:r w:rsidRPr="007645A7">
        <w:rPr>
          <w:szCs w:val="26"/>
        </w:rPr>
        <w:t>conhece e aceita integralmente esta Escritura de Emissão</w:t>
      </w:r>
      <w:r w:rsidR="005B2EFB" w:rsidRPr="007645A7">
        <w:rPr>
          <w:szCs w:val="26"/>
        </w:rPr>
        <w:t xml:space="preserve"> e </w:t>
      </w:r>
      <w:r w:rsidR="002D415E">
        <w:rPr>
          <w:szCs w:val="26"/>
        </w:rPr>
        <w:t>os demais Documentos das Obrigações Garantidas</w:t>
      </w:r>
      <w:r w:rsidR="004B5713" w:rsidRPr="007645A7">
        <w:rPr>
          <w:szCs w:val="26"/>
        </w:rPr>
        <w:t xml:space="preserve"> e</w:t>
      </w:r>
      <w:r w:rsidRPr="007645A7">
        <w:rPr>
          <w:szCs w:val="26"/>
        </w:rPr>
        <w:t xml:space="preserve"> todos os seus termos e condições;</w:t>
      </w:r>
    </w:p>
    <w:p w:rsidR="00214159" w:rsidRPr="007645A7" w:rsidRDefault="00214159" w:rsidP="00B160E9">
      <w:pPr>
        <w:numPr>
          <w:ilvl w:val="2"/>
          <w:numId w:val="20"/>
        </w:numPr>
        <w:rPr>
          <w:szCs w:val="26"/>
        </w:rPr>
      </w:pPr>
      <w:r w:rsidRPr="007645A7">
        <w:rPr>
          <w:szCs w:val="26"/>
        </w:rPr>
        <w:t xml:space="preserve">verificou </w:t>
      </w:r>
      <w:r w:rsidR="00EB57FE" w:rsidRPr="00FC2988">
        <w:rPr>
          <w:szCs w:val="26"/>
        </w:rPr>
        <w:t xml:space="preserve">a veracidade das informações relativas </w:t>
      </w:r>
      <w:r w:rsidR="00EB57FE">
        <w:rPr>
          <w:szCs w:val="26"/>
        </w:rPr>
        <w:t>à</w:t>
      </w:r>
      <w:r w:rsidR="00EB57FE" w:rsidRPr="00F040D5">
        <w:rPr>
          <w:szCs w:val="26"/>
        </w:rPr>
        <w:t>s Garantias</w:t>
      </w:r>
      <w:r w:rsidR="00EB57FE">
        <w:rPr>
          <w:szCs w:val="26"/>
        </w:rPr>
        <w:t xml:space="preserve"> </w:t>
      </w:r>
      <w:r w:rsidR="00EB57FE" w:rsidRPr="00FC2988">
        <w:rPr>
          <w:szCs w:val="26"/>
        </w:rPr>
        <w:t xml:space="preserve">e a consistência das demais </w:t>
      </w:r>
      <w:r w:rsidRPr="007645A7">
        <w:rPr>
          <w:szCs w:val="26"/>
        </w:rPr>
        <w:t>informações contidas nesta Escritura de Emissão</w:t>
      </w:r>
      <w:r w:rsidR="00B3418A" w:rsidRPr="007645A7">
        <w:rPr>
          <w:szCs w:val="26"/>
        </w:rPr>
        <w:t xml:space="preserve"> </w:t>
      </w:r>
      <w:r w:rsidR="00E50200" w:rsidRPr="007645A7">
        <w:rPr>
          <w:szCs w:val="26"/>
        </w:rPr>
        <w:t xml:space="preserve">e </w:t>
      </w:r>
      <w:r w:rsidR="002D415E">
        <w:rPr>
          <w:szCs w:val="26"/>
        </w:rPr>
        <w:t>nos demais Documentos das Obrigações Garantidas</w:t>
      </w:r>
      <w:r w:rsidR="00E411AA" w:rsidRPr="007645A7">
        <w:rPr>
          <w:szCs w:val="26"/>
        </w:rPr>
        <w:t>, com base nas informações prestadas pela Companhia e pel</w:t>
      </w:r>
      <w:r w:rsidR="00926091">
        <w:rPr>
          <w:szCs w:val="26"/>
        </w:rPr>
        <w:t>o</w:t>
      </w:r>
      <w:r w:rsidR="00E411AA" w:rsidRPr="007645A7">
        <w:rPr>
          <w:szCs w:val="26"/>
        </w:rPr>
        <w:t xml:space="preserve">s </w:t>
      </w:r>
      <w:r w:rsidR="00CF7EA1">
        <w:rPr>
          <w:szCs w:val="26"/>
        </w:rPr>
        <w:t>Fiador</w:t>
      </w:r>
      <w:r w:rsidR="00926091">
        <w:rPr>
          <w:szCs w:val="26"/>
        </w:rPr>
        <w:t>e</w:t>
      </w:r>
      <w:r w:rsidR="00E411AA" w:rsidRPr="007645A7">
        <w:rPr>
          <w:szCs w:val="26"/>
        </w:rPr>
        <w:t>s, sendo certo que o Agente Fiduciário não conduziu qualquer procedimento de verificação independente ou adicional</w:t>
      </w:r>
      <w:r w:rsidRPr="007645A7">
        <w:rPr>
          <w:szCs w:val="26"/>
        </w:rPr>
        <w:t>;</w:t>
      </w:r>
    </w:p>
    <w:p w:rsidR="00214159" w:rsidRPr="007645A7" w:rsidRDefault="00214159" w:rsidP="00B160E9">
      <w:pPr>
        <w:numPr>
          <w:ilvl w:val="2"/>
          <w:numId w:val="20"/>
        </w:numPr>
        <w:rPr>
          <w:szCs w:val="26"/>
        </w:rPr>
      </w:pPr>
      <w:r w:rsidRPr="007645A7">
        <w:rPr>
          <w:szCs w:val="26"/>
        </w:rPr>
        <w:t>está ciente da regulamentação aplicável emanada do Banco Central do Brasil e da CVM;</w:t>
      </w:r>
    </w:p>
    <w:p w:rsidR="00214159" w:rsidRPr="007645A7" w:rsidRDefault="003C5EDB" w:rsidP="00B160E9">
      <w:pPr>
        <w:numPr>
          <w:ilvl w:val="2"/>
          <w:numId w:val="20"/>
        </w:numPr>
        <w:rPr>
          <w:szCs w:val="26"/>
        </w:rPr>
      </w:pPr>
      <w:r w:rsidRPr="004A59AA">
        <w:rPr>
          <w:szCs w:val="26"/>
        </w:rPr>
        <w:t>não tem, sob as penas de lei, qualquer impedimento legal, conforme o artigo 66, parágrafo 3º, da Lei das Sociedades por Ações, a Instrução CVM </w:t>
      </w:r>
      <w:r>
        <w:rPr>
          <w:szCs w:val="26"/>
        </w:rPr>
        <w:t>583</w:t>
      </w:r>
      <w:r w:rsidRPr="004A59AA">
        <w:rPr>
          <w:szCs w:val="26"/>
        </w:rPr>
        <w:t xml:space="preserve"> e demais normas aplicáveis, para exercer a função que lhe é conferida</w:t>
      </w:r>
      <w:r w:rsidR="00214159" w:rsidRPr="007645A7">
        <w:rPr>
          <w:szCs w:val="26"/>
        </w:rPr>
        <w:t>;</w:t>
      </w:r>
    </w:p>
    <w:p w:rsidR="00214159" w:rsidRPr="007645A7" w:rsidRDefault="003C5EDB" w:rsidP="00B160E9">
      <w:pPr>
        <w:numPr>
          <w:ilvl w:val="2"/>
          <w:numId w:val="20"/>
        </w:numPr>
        <w:rPr>
          <w:szCs w:val="26"/>
        </w:rPr>
      </w:pPr>
      <w:r w:rsidRPr="004A59AA">
        <w:rPr>
          <w:szCs w:val="26"/>
        </w:rPr>
        <w:t>não se encontra em nenhuma das situações de conflito de interesse previstas no artigo </w:t>
      </w:r>
      <w:r>
        <w:rPr>
          <w:szCs w:val="26"/>
        </w:rPr>
        <w:t>6º</w:t>
      </w:r>
      <w:r w:rsidRPr="004A59AA">
        <w:rPr>
          <w:szCs w:val="26"/>
        </w:rPr>
        <w:t xml:space="preserve"> da Instrução CVM </w:t>
      </w:r>
      <w:r>
        <w:rPr>
          <w:szCs w:val="26"/>
        </w:rPr>
        <w:t>583</w:t>
      </w:r>
      <w:r w:rsidR="00A62000" w:rsidRPr="007645A7">
        <w:rPr>
          <w:szCs w:val="26"/>
        </w:rPr>
        <w:t>;</w:t>
      </w:r>
    </w:p>
    <w:p w:rsidR="00A62000" w:rsidRPr="007645A7" w:rsidRDefault="009E4EC7" w:rsidP="00B160E9">
      <w:pPr>
        <w:numPr>
          <w:ilvl w:val="2"/>
          <w:numId w:val="20"/>
        </w:numPr>
        <w:rPr>
          <w:szCs w:val="26"/>
        </w:rPr>
      </w:pPr>
      <w:bookmarkStart w:id="276" w:name="_Ref488955432"/>
      <w:r w:rsidRPr="004A59AA">
        <w:rPr>
          <w:szCs w:val="26"/>
        </w:rPr>
        <w:t xml:space="preserve">na data de celebração desta Escritura de Emissão, conforme organograma encaminhado pela Companhia, o Agente Fiduciário identificou que </w:t>
      </w:r>
      <w:r w:rsidR="003C5EDB" w:rsidRPr="004A59AA">
        <w:rPr>
          <w:szCs w:val="26"/>
        </w:rPr>
        <w:t xml:space="preserve">inexistem outras emissões de </w:t>
      </w:r>
      <w:r w:rsidR="003C5EDB">
        <w:rPr>
          <w:szCs w:val="26"/>
        </w:rPr>
        <w:t>valores mobiliários</w:t>
      </w:r>
      <w:r w:rsidR="003C5EDB" w:rsidRPr="004A59AA">
        <w:rPr>
          <w:szCs w:val="26"/>
        </w:rPr>
        <w:t>, públic</w:t>
      </w:r>
      <w:r w:rsidR="003C5EDB">
        <w:rPr>
          <w:szCs w:val="26"/>
        </w:rPr>
        <w:t>as ou privada</w:t>
      </w:r>
      <w:r w:rsidR="003C5EDB" w:rsidRPr="004A59AA">
        <w:rPr>
          <w:szCs w:val="26"/>
        </w:rPr>
        <w:t>s, realizadas pela própria Companhia</w:t>
      </w:r>
      <w:r w:rsidR="003C5EDB">
        <w:rPr>
          <w:szCs w:val="26"/>
        </w:rPr>
        <w:t>,</w:t>
      </w:r>
      <w:r w:rsidR="003C5EDB" w:rsidRPr="004A59AA">
        <w:rPr>
          <w:szCs w:val="26"/>
        </w:rPr>
        <w:t xml:space="preserve"> por sociedade </w:t>
      </w:r>
      <w:r w:rsidR="00410683">
        <w:rPr>
          <w:szCs w:val="26"/>
        </w:rPr>
        <w:t>C</w:t>
      </w:r>
      <w:r w:rsidR="003C5EDB" w:rsidRPr="004A59AA">
        <w:rPr>
          <w:szCs w:val="26"/>
        </w:rPr>
        <w:t xml:space="preserve">oligada, </w:t>
      </w:r>
      <w:r w:rsidR="003C5EDB">
        <w:rPr>
          <w:szCs w:val="26"/>
        </w:rPr>
        <w:t>C</w:t>
      </w:r>
      <w:r w:rsidR="003C5EDB" w:rsidRPr="004A59AA">
        <w:rPr>
          <w:szCs w:val="26"/>
        </w:rPr>
        <w:t xml:space="preserve">ontrolada, </w:t>
      </w:r>
      <w:r w:rsidR="003C5EDB">
        <w:rPr>
          <w:szCs w:val="26"/>
        </w:rPr>
        <w:t>C</w:t>
      </w:r>
      <w:r w:rsidR="003C5EDB" w:rsidRPr="004A59AA">
        <w:rPr>
          <w:szCs w:val="26"/>
        </w:rPr>
        <w:t>ontroladora ou integrante do mesmo grupo da Companhia em que atue como agente fiduciário</w:t>
      </w:r>
      <w:r w:rsidR="003C5EDB">
        <w:rPr>
          <w:szCs w:val="26"/>
        </w:rPr>
        <w:t>, agente de notas ou agente de garantias</w:t>
      </w:r>
      <w:r w:rsidR="003C5EDB" w:rsidRPr="004A59AA">
        <w:rPr>
          <w:szCs w:val="26"/>
        </w:rPr>
        <w:t>, nos termos da Instrução CVM </w:t>
      </w:r>
      <w:r w:rsidR="003C5EDB">
        <w:rPr>
          <w:szCs w:val="26"/>
        </w:rPr>
        <w:t>583</w:t>
      </w:r>
      <w:r w:rsidR="003C5EDB" w:rsidRPr="004A59AA">
        <w:rPr>
          <w:szCs w:val="26"/>
        </w:rPr>
        <w:t>; e</w:t>
      </w:r>
      <w:bookmarkEnd w:id="276"/>
    </w:p>
    <w:p w:rsidR="00B04C78" w:rsidRPr="007645A7" w:rsidRDefault="00B04C78" w:rsidP="00B160E9">
      <w:pPr>
        <w:numPr>
          <w:ilvl w:val="2"/>
          <w:numId w:val="20"/>
        </w:numPr>
        <w:rPr>
          <w:szCs w:val="26"/>
        </w:rPr>
      </w:pPr>
      <w:r w:rsidRPr="007645A7">
        <w:rPr>
          <w:szCs w:val="26"/>
        </w:rPr>
        <w:t>assegurará tratamento equitativo a todos os Debenturistas e a todos os titulares</w:t>
      </w:r>
      <w:r w:rsidR="003C5EDB">
        <w:rPr>
          <w:szCs w:val="26"/>
        </w:rPr>
        <w:t xml:space="preserve"> </w:t>
      </w:r>
      <w:r w:rsidR="003C5EDB" w:rsidRPr="005D0382">
        <w:rPr>
          <w:szCs w:val="26"/>
        </w:rPr>
        <w:t>de valores mobiliários</w:t>
      </w:r>
      <w:r w:rsidR="003C5EDB">
        <w:rPr>
          <w:szCs w:val="26"/>
        </w:rPr>
        <w:t xml:space="preserve"> em que </w:t>
      </w:r>
      <w:r w:rsidR="00C44479">
        <w:rPr>
          <w:szCs w:val="26"/>
        </w:rPr>
        <w:t>venha a atuar</w:t>
      </w:r>
      <w:r w:rsidR="003C5EDB">
        <w:rPr>
          <w:szCs w:val="26"/>
        </w:rPr>
        <w:t xml:space="preserve"> como agente fiduciário, agente de notas ou agente de garantias</w:t>
      </w:r>
      <w:r w:rsidR="003C5EDB" w:rsidRPr="005D0382">
        <w:rPr>
          <w:szCs w:val="26"/>
        </w:rPr>
        <w:t>, respeitadas as garantias, as obrigações e os direitos específicos atribuídos aos respectivos titulares de valores mobiliários de cada emissão ou série</w:t>
      </w:r>
      <w:r w:rsidRPr="007645A7">
        <w:rPr>
          <w:szCs w:val="26"/>
        </w:rPr>
        <w:t>.</w:t>
      </w:r>
    </w:p>
    <w:p w:rsidR="00DA44BD" w:rsidRPr="007645A7" w:rsidRDefault="00DA44BD" w:rsidP="00B160E9">
      <w:pPr>
        <w:numPr>
          <w:ilvl w:val="1"/>
          <w:numId w:val="20"/>
        </w:numPr>
        <w:rPr>
          <w:szCs w:val="26"/>
        </w:rPr>
      </w:pPr>
      <w:r w:rsidRPr="007645A7">
        <w:rPr>
          <w:szCs w:val="26"/>
        </w:rPr>
        <w:t xml:space="preserve">O Agente Fiduciário exercerá suas funções a partir da data de </w:t>
      </w:r>
      <w:r w:rsidR="004373A9" w:rsidRPr="007645A7">
        <w:rPr>
          <w:szCs w:val="26"/>
        </w:rPr>
        <w:t>celebração</w:t>
      </w:r>
      <w:r w:rsidRPr="007645A7">
        <w:rPr>
          <w:szCs w:val="26"/>
        </w:rPr>
        <w:t xml:space="preserve"> desta Escritura de Emissão ou de eventual aditamento relativo à sua substituição, devendo permanecer no exercício de suas funções até a </w:t>
      </w:r>
      <w:r w:rsidR="00BC6D9C" w:rsidRPr="007645A7">
        <w:rPr>
          <w:szCs w:val="26"/>
        </w:rPr>
        <w:t xml:space="preserve">integral quitação de todas as obrigações nos termos </w:t>
      </w:r>
      <w:r w:rsidR="00BC6D9C" w:rsidRPr="007645A7">
        <w:t>desta Escritura</w:t>
      </w:r>
      <w:r w:rsidR="00BC6D9C" w:rsidRPr="007645A7">
        <w:rPr>
          <w:szCs w:val="26"/>
        </w:rPr>
        <w:t xml:space="preserve"> de Emissão e </w:t>
      </w:r>
      <w:r w:rsidR="002D415E">
        <w:rPr>
          <w:szCs w:val="26"/>
        </w:rPr>
        <w:t>dos demais Documentos das Obrigações Garantidas</w:t>
      </w:r>
      <w:r w:rsidRPr="007645A7">
        <w:rPr>
          <w:szCs w:val="26"/>
        </w:rPr>
        <w:t>, ou até sua substituição.</w:t>
      </w:r>
    </w:p>
    <w:p w:rsidR="00880FA8" w:rsidRPr="007645A7" w:rsidRDefault="00880FA8" w:rsidP="00B160E9">
      <w:pPr>
        <w:numPr>
          <w:ilvl w:val="1"/>
          <w:numId w:val="20"/>
        </w:numPr>
        <w:rPr>
          <w:szCs w:val="26"/>
        </w:rPr>
      </w:pPr>
      <w:r w:rsidRPr="007645A7">
        <w:rPr>
          <w:szCs w:val="26"/>
        </w:rPr>
        <w:t>Em caso de</w:t>
      </w:r>
      <w:r w:rsidR="007D7261">
        <w:rPr>
          <w:szCs w:val="26"/>
        </w:rPr>
        <w:t xml:space="preserve"> </w:t>
      </w:r>
      <w:r w:rsidRPr="007645A7">
        <w:rPr>
          <w:szCs w:val="26"/>
        </w:rPr>
        <w:t xml:space="preserve">impedimentos, renúncia, </w:t>
      </w:r>
      <w:r w:rsidR="00904AA9">
        <w:rPr>
          <w:szCs w:val="26"/>
        </w:rPr>
        <w:t xml:space="preserve">destituição, </w:t>
      </w:r>
      <w:r w:rsidRPr="007645A7">
        <w:rPr>
          <w:szCs w:val="26"/>
        </w:rPr>
        <w:t>intervenção, liquidação judicial ou extrajudicial ou qualquer outro caso de vacância do Agente Fiduciário, aplicam</w:t>
      </w:r>
      <w:r w:rsidR="00354756">
        <w:rPr>
          <w:szCs w:val="26"/>
        </w:rPr>
        <w:t>–</w:t>
      </w:r>
      <w:r w:rsidRPr="007645A7">
        <w:rPr>
          <w:szCs w:val="26"/>
        </w:rPr>
        <w:t>se as seguintes regras:</w:t>
      </w:r>
    </w:p>
    <w:p w:rsidR="00880FA8" w:rsidRPr="007645A7" w:rsidRDefault="00304E72" w:rsidP="00B160E9">
      <w:pPr>
        <w:numPr>
          <w:ilvl w:val="2"/>
          <w:numId w:val="20"/>
        </w:numPr>
        <w:rPr>
          <w:szCs w:val="26"/>
        </w:rPr>
      </w:pPr>
      <w:r w:rsidRPr="00733BD6">
        <w:rPr>
          <w:szCs w:val="26"/>
        </w:rPr>
        <w:t>os Debenturistas podem substituir o Agente Fiduciário e indicar seu substituto a qualquer tempo após o encerramento da Oferta, em assembleia geral de Debenturistas especialmente convocada para esse fim</w:t>
      </w:r>
      <w:r w:rsidR="00880FA8" w:rsidRPr="007645A7">
        <w:rPr>
          <w:szCs w:val="26"/>
        </w:rPr>
        <w:t>;</w:t>
      </w:r>
    </w:p>
    <w:p w:rsidR="00880FA8" w:rsidRPr="007645A7" w:rsidRDefault="00F42ACE" w:rsidP="00B160E9">
      <w:pPr>
        <w:numPr>
          <w:ilvl w:val="2"/>
          <w:numId w:val="20"/>
        </w:numPr>
        <w:rPr>
          <w:szCs w:val="26"/>
        </w:rPr>
      </w:pPr>
      <w:r w:rsidRPr="00733BD6">
        <w:rPr>
          <w:szCs w:val="26"/>
        </w:rPr>
        <w:t>caso o Agente Fiduciário não possa continuar a exercer as suas funções por circunstâncias supervenientes a esta Escritura de Emissão, deverá comunicar imediatamente o fato à Companhia e aos Debenturistas, mediante convocação de assembleia geral de Debenturistas, solicitando sua substituição</w:t>
      </w:r>
      <w:r w:rsidR="00880FA8" w:rsidRPr="007645A7">
        <w:rPr>
          <w:szCs w:val="26"/>
        </w:rPr>
        <w:t>;</w:t>
      </w:r>
    </w:p>
    <w:p w:rsidR="00880FA8" w:rsidRPr="007645A7" w:rsidRDefault="00F42ACE" w:rsidP="00B160E9">
      <w:pPr>
        <w:numPr>
          <w:ilvl w:val="2"/>
          <w:numId w:val="20"/>
        </w:numPr>
        <w:rPr>
          <w:szCs w:val="26"/>
        </w:rPr>
      </w:pPr>
      <w:r w:rsidRPr="00733BD6">
        <w:rPr>
          <w:szCs w:val="26"/>
        </w:rPr>
        <w:t>caso o Agente Fiduciário renuncie às suas funções, deverá permanecer no exercício de suas funções até que uma instituição substituta seja indicada pela Companhia e aprovada pela assembleia geral de Debenturistas e assuma efetivamente as suas funções</w:t>
      </w:r>
      <w:r w:rsidR="00880FA8" w:rsidRPr="007645A7">
        <w:rPr>
          <w:szCs w:val="26"/>
        </w:rPr>
        <w:t>;</w:t>
      </w:r>
    </w:p>
    <w:p w:rsidR="00880FA8" w:rsidRPr="007645A7" w:rsidRDefault="00D205E6" w:rsidP="00B160E9">
      <w:pPr>
        <w:numPr>
          <w:ilvl w:val="2"/>
          <w:numId w:val="20"/>
        </w:numPr>
        <w:rPr>
          <w:szCs w:val="26"/>
        </w:rPr>
      </w:pPr>
      <w:bookmarkStart w:id="277" w:name="_Ref130285900"/>
      <w:r w:rsidRPr="00733BD6">
        <w:rPr>
          <w:szCs w:val="26"/>
        </w:rPr>
        <w:t xml:space="preserve">será realizada, </w:t>
      </w:r>
      <w:r w:rsidR="00C66A32">
        <w:rPr>
          <w:szCs w:val="26"/>
        </w:rPr>
        <w:t xml:space="preserve">no </w:t>
      </w:r>
      <w:r w:rsidRPr="00733BD6">
        <w:rPr>
          <w:szCs w:val="26"/>
        </w:rPr>
        <w:t xml:space="preserve">prazo máximo de 30 (trinta) dias contados </w:t>
      </w:r>
      <w:r w:rsidR="00C66A32">
        <w:rPr>
          <w:szCs w:val="26"/>
        </w:rPr>
        <w:t xml:space="preserve">da data </w:t>
      </w:r>
      <w:r w:rsidRPr="00733BD6">
        <w:rPr>
          <w:szCs w:val="26"/>
        </w:rPr>
        <w:t xml:space="preserve">do evento que a determinar, assembleia geral 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w:t>
      </w:r>
      <w:r w:rsidR="00F44EA3">
        <w:rPr>
          <w:szCs w:val="26"/>
        </w:rPr>
        <w:t xml:space="preserve">no prazo de </w:t>
      </w:r>
      <w:r w:rsidRPr="00733BD6">
        <w:rPr>
          <w:szCs w:val="26"/>
        </w:rPr>
        <w:t>até 15 (quinze) dias antes do término do prazo aqui previsto, caberá à Companhia realizá</w:t>
      </w:r>
      <w:r w:rsidR="00354756">
        <w:rPr>
          <w:szCs w:val="26"/>
        </w:rPr>
        <w:t>–</w:t>
      </w:r>
      <w:r w:rsidRPr="00733BD6">
        <w:rPr>
          <w:szCs w:val="26"/>
        </w:rPr>
        <w:t xml:space="preserve">la; em casos excepcionais, a CVM pode proceder à convocação da assembleia </w:t>
      </w:r>
      <w:r w:rsidR="00920F14">
        <w:rPr>
          <w:szCs w:val="26"/>
        </w:rPr>
        <w:t xml:space="preserve">geral de Debenturistas </w:t>
      </w:r>
      <w:r w:rsidRPr="00733BD6">
        <w:rPr>
          <w:szCs w:val="26"/>
        </w:rPr>
        <w:t>para a escolha do novo agente fiduciário ou nomear substituto provisório</w:t>
      </w:r>
      <w:r w:rsidR="00880FA8" w:rsidRPr="007645A7">
        <w:rPr>
          <w:szCs w:val="26"/>
        </w:rPr>
        <w:t>;</w:t>
      </w:r>
      <w:bookmarkEnd w:id="277"/>
    </w:p>
    <w:p w:rsidR="00880FA8" w:rsidRPr="007645A7" w:rsidRDefault="0043782A" w:rsidP="00EB5CBE">
      <w:pPr>
        <w:numPr>
          <w:ilvl w:val="2"/>
          <w:numId w:val="20"/>
        </w:numPr>
        <w:rPr>
          <w:szCs w:val="26"/>
        </w:rPr>
      </w:pPr>
      <w:r w:rsidRPr="00733BD6">
        <w:rPr>
          <w:szCs w:val="26"/>
        </w:rPr>
        <w:t xml:space="preserve">a substituição do Agente Fiduciário deverá ser comunicada à CVM no prazo de até 7 (sete) Dias Úteis contados da data de inscrição </w:t>
      </w:r>
      <w:r w:rsidR="00B474C1">
        <w:rPr>
          <w:szCs w:val="26"/>
        </w:rPr>
        <w:t xml:space="preserve">e averbação </w:t>
      </w:r>
      <w:r w:rsidRPr="00733BD6">
        <w:rPr>
          <w:szCs w:val="26"/>
        </w:rPr>
        <w:t xml:space="preserve">do aditamento </w:t>
      </w:r>
      <w:r w:rsidR="00A65E01">
        <w:rPr>
          <w:szCs w:val="26"/>
        </w:rPr>
        <w:t xml:space="preserve">a </w:t>
      </w:r>
      <w:r w:rsidRPr="00733BD6">
        <w:rPr>
          <w:szCs w:val="26"/>
        </w:rPr>
        <w:t xml:space="preserve">esta Escritura de Emissão </w:t>
      </w:r>
      <w:r w:rsidR="00530AC2">
        <w:rPr>
          <w:szCs w:val="26"/>
        </w:rPr>
        <w:t>nos termos d</w:t>
      </w:r>
      <w:r w:rsidR="00B474C1">
        <w:rPr>
          <w:szCs w:val="26"/>
        </w:rPr>
        <w:t>a Cláusula </w:t>
      </w:r>
      <w:r w:rsidR="00B474C1">
        <w:rPr>
          <w:szCs w:val="26"/>
        </w:rPr>
        <w:fldChar w:fldCharType="begin"/>
      </w:r>
      <w:r w:rsidR="00B474C1">
        <w:rPr>
          <w:szCs w:val="26"/>
        </w:rPr>
        <w:instrText xml:space="preserve"> REF _Ref376965967 \n \p \h </w:instrText>
      </w:r>
      <w:r w:rsidR="00B474C1">
        <w:rPr>
          <w:szCs w:val="26"/>
        </w:rPr>
      </w:r>
      <w:r w:rsidR="00B474C1">
        <w:rPr>
          <w:szCs w:val="26"/>
        </w:rPr>
        <w:fldChar w:fldCharType="separate"/>
      </w:r>
      <w:r w:rsidR="00EB3EC1">
        <w:rPr>
          <w:szCs w:val="26"/>
        </w:rPr>
        <w:t>3.1 acima</w:t>
      </w:r>
      <w:r w:rsidR="00B474C1">
        <w:rPr>
          <w:szCs w:val="26"/>
        </w:rPr>
        <w:fldChar w:fldCharType="end"/>
      </w:r>
      <w:r w:rsidR="00B474C1">
        <w:rPr>
          <w:szCs w:val="26"/>
        </w:rPr>
        <w:t>, inciso </w:t>
      </w:r>
      <w:r w:rsidR="00B474C1">
        <w:rPr>
          <w:szCs w:val="26"/>
        </w:rPr>
        <w:fldChar w:fldCharType="begin"/>
      </w:r>
      <w:r w:rsidR="00B474C1">
        <w:rPr>
          <w:szCs w:val="26"/>
        </w:rPr>
        <w:instrText xml:space="preserve"> REF _Ref411417147 \n \h </w:instrText>
      </w:r>
      <w:r w:rsidR="00B474C1">
        <w:rPr>
          <w:szCs w:val="26"/>
        </w:rPr>
      </w:r>
      <w:r w:rsidR="00B474C1">
        <w:rPr>
          <w:szCs w:val="26"/>
        </w:rPr>
        <w:fldChar w:fldCharType="separate"/>
      </w:r>
      <w:r w:rsidR="00EB3EC1">
        <w:rPr>
          <w:szCs w:val="26"/>
        </w:rPr>
        <w:t>II</w:t>
      </w:r>
      <w:r w:rsidR="00B474C1">
        <w:rPr>
          <w:szCs w:val="26"/>
        </w:rPr>
        <w:fldChar w:fldCharType="end"/>
      </w:r>
      <w:r w:rsidRPr="00733BD6">
        <w:rPr>
          <w:szCs w:val="26"/>
        </w:rPr>
        <w:t xml:space="preserve">, juntamente com a declaração e as demais informações exigidas no artigo 5º, </w:t>
      </w:r>
      <w:r w:rsidRPr="00733BD6">
        <w:rPr>
          <w:i/>
          <w:szCs w:val="26"/>
        </w:rPr>
        <w:t>caput</w:t>
      </w:r>
      <w:r w:rsidRPr="00733BD6">
        <w:rPr>
          <w:szCs w:val="26"/>
        </w:rPr>
        <w:t xml:space="preserve"> e parágrafo 1º, da Instrução CVM 583</w:t>
      </w:r>
      <w:r>
        <w:rPr>
          <w:szCs w:val="26"/>
        </w:rPr>
        <w:t>;</w:t>
      </w:r>
    </w:p>
    <w:p w:rsidR="00880FA8" w:rsidRPr="007645A7" w:rsidRDefault="00880FA8" w:rsidP="007F4C65">
      <w:pPr>
        <w:numPr>
          <w:ilvl w:val="2"/>
          <w:numId w:val="20"/>
        </w:numPr>
        <w:rPr>
          <w:szCs w:val="26"/>
        </w:rPr>
      </w:pPr>
      <w:r w:rsidRPr="007645A7">
        <w:rPr>
          <w:szCs w:val="26"/>
        </w:rPr>
        <w:t xml:space="preserve">os pagamentos ao Agente Fiduciário substituído serão </w:t>
      </w:r>
      <w:r w:rsidR="00CC4CC2" w:rsidRPr="007645A7">
        <w:rPr>
          <w:szCs w:val="26"/>
        </w:rPr>
        <w:t>realiza</w:t>
      </w:r>
      <w:r w:rsidRPr="007645A7">
        <w:rPr>
          <w:szCs w:val="26"/>
        </w:rPr>
        <w:t>dos observando</w:t>
      </w:r>
      <w:r w:rsidR="00354756">
        <w:rPr>
          <w:szCs w:val="26"/>
        </w:rPr>
        <w:t>–</w:t>
      </w:r>
      <w:r w:rsidRPr="007645A7">
        <w:rPr>
          <w:szCs w:val="26"/>
        </w:rPr>
        <w:t>se a proporcionalidade ao período da efetiva prestação dos serviços;</w:t>
      </w:r>
    </w:p>
    <w:p w:rsidR="00880FA8" w:rsidRPr="007645A7" w:rsidRDefault="00880FA8" w:rsidP="00EB5CBE">
      <w:pPr>
        <w:numPr>
          <w:ilvl w:val="2"/>
          <w:numId w:val="20"/>
        </w:numPr>
        <w:rPr>
          <w:szCs w:val="26"/>
        </w:rPr>
      </w:pPr>
      <w:r w:rsidRPr="007645A7">
        <w:rPr>
          <w:szCs w:val="26"/>
        </w:rPr>
        <w:t>o agente fiduciário substituto fará jus à mesma remuneração percebida pelo anterior, caso (a) a Companhia não tenha concordado com o novo valor da remuneração do agente fiduciário proposto pela assembl</w:t>
      </w:r>
      <w:r w:rsidR="00EB23F4" w:rsidRPr="007645A7">
        <w:rPr>
          <w:szCs w:val="26"/>
        </w:rPr>
        <w:t>e</w:t>
      </w:r>
      <w:r w:rsidRPr="007645A7">
        <w:rPr>
          <w:szCs w:val="26"/>
        </w:rPr>
        <w:t>ia geral de Debenturistas a que se refere o inciso </w:t>
      </w:r>
      <w:r w:rsidRPr="007645A7">
        <w:rPr>
          <w:szCs w:val="26"/>
        </w:rPr>
        <w:fldChar w:fldCharType="begin"/>
      </w:r>
      <w:r w:rsidRPr="007645A7">
        <w:rPr>
          <w:szCs w:val="26"/>
        </w:rPr>
        <w:instrText xml:space="preserve"> REF _Ref130285900 \r \p \h  \* MERGEFORMAT </w:instrText>
      </w:r>
      <w:r w:rsidRPr="007645A7">
        <w:rPr>
          <w:szCs w:val="26"/>
        </w:rPr>
      </w:r>
      <w:r w:rsidRPr="007645A7">
        <w:rPr>
          <w:szCs w:val="26"/>
        </w:rPr>
        <w:fldChar w:fldCharType="separate"/>
      </w:r>
      <w:r w:rsidR="00EB3EC1">
        <w:rPr>
          <w:szCs w:val="26"/>
        </w:rPr>
        <w:t>IV acima</w:t>
      </w:r>
      <w:r w:rsidRPr="007645A7">
        <w:rPr>
          <w:szCs w:val="26"/>
        </w:rPr>
        <w:fldChar w:fldCharType="end"/>
      </w:r>
      <w:r w:rsidRPr="007645A7">
        <w:rPr>
          <w:szCs w:val="26"/>
        </w:rPr>
        <w:t>; ou (b) a assembl</w:t>
      </w:r>
      <w:r w:rsidR="00CA1598" w:rsidRPr="007645A7">
        <w:rPr>
          <w:szCs w:val="26"/>
        </w:rPr>
        <w:t>e</w:t>
      </w:r>
      <w:r w:rsidRPr="007645A7">
        <w:rPr>
          <w:szCs w:val="26"/>
        </w:rPr>
        <w:t>ia geral de Debenturistas a que se refere o inciso </w:t>
      </w:r>
      <w:r w:rsidRPr="007645A7">
        <w:rPr>
          <w:szCs w:val="26"/>
        </w:rPr>
        <w:fldChar w:fldCharType="begin"/>
      </w:r>
      <w:r w:rsidRPr="007645A7">
        <w:rPr>
          <w:szCs w:val="26"/>
        </w:rPr>
        <w:instrText xml:space="preserve"> REF _Ref130285900 \r \p \h  \* MERGEFORMAT </w:instrText>
      </w:r>
      <w:r w:rsidRPr="007645A7">
        <w:rPr>
          <w:szCs w:val="26"/>
        </w:rPr>
      </w:r>
      <w:r w:rsidRPr="007645A7">
        <w:rPr>
          <w:szCs w:val="26"/>
        </w:rPr>
        <w:fldChar w:fldCharType="separate"/>
      </w:r>
      <w:r w:rsidR="00EB3EC1">
        <w:rPr>
          <w:szCs w:val="26"/>
        </w:rPr>
        <w:t>IV acima</w:t>
      </w:r>
      <w:r w:rsidRPr="007645A7">
        <w:rPr>
          <w:szCs w:val="26"/>
        </w:rPr>
        <w:fldChar w:fldCharType="end"/>
      </w:r>
      <w:r w:rsidRPr="007645A7">
        <w:rPr>
          <w:szCs w:val="26"/>
        </w:rPr>
        <w:t xml:space="preserve"> não delibere sobre a matéria;</w:t>
      </w:r>
    </w:p>
    <w:p w:rsidR="00880FA8" w:rsidRPr="007645A7" w:rsidRDefault="00880FA8" w:rsidP="00EB5CBE">
      <w:pPr>
        <w:numPr>
          <w:ilvl w:val="2"/>
          <w:numId w:val="20"/>
        </w:numPr>
        <w:rPr>
          <w:szCs w:val="26"/>
        </w:rPr>
      </w:pPr>
      <w:r w:rsidRPr="007645A7">
        <w:rPr>
          <w:szCs w:val="26"/>
        </w:rPr>
        <w:t>o agente fiduciário substituto deverá, imediatamente após sua nomeação, comunicá</w:t>
      </w:r>
      <w:r w:rsidR="00354756">
        <w:rPr>
          <w:szCs w:val="26"/>
        </w:rPr>
        <w:t>–</w:t>
      </w:r>
      <w:r w:rsidRPr="007645A7">
        <w:rPr>
          <w:szCs w:val="26"/>
        </w:rPr>
        <w:t>la à Companhia e aos Debenturistas nos termos das Cláusulas </w:t>
      </w:r>
      <w:r w:rsidR="0060224D">
        <w:rPr>
          <w:szCs w:val="26"/>
        </w:rPr>
        <w:fldChar w:fldCharType="begin"/>
      </w:r>
      <w:r w:rsidR="0060224D">
        <w:rPr>
          <w:szCs w:val="26"/>
        </w:rPr>
        <w:instrText xml:space="preserve"> REF _Ref284530595 \n \p \h </w:instrText>
      </w:r>
      <w:r w:rsidR="0060224D">
        <w:rPr>
          <w:szCs w:val="26"/>
        </w:rPr>
      </w:r>
      <w:r w:rsidR="0060224D">
        <w:rPr>
          <w:szCs w:val="26"/>
        </w:rPr>
        <w:fldChar w:fldCharType="separate"/>
      </w:r>
      <w:r w:rsidR="00EB3EC1">
        <w:rPr>
          <w:szCs w:val="26"/>
        </w:rPr>
        <w:t>7.35 acima</w:t>
      </w:r>
      <w:r w:rsidR="0060224D">
        <w:rPr>
          <w:szCs w:val="26"/>
        </w:rPr>
        <w:fldChar w:fldCharType="end"/>
      </w:r>
      <w:r w:rsidRPr="007645A7">
        <w:rPr>
          <w:szCs w:val="26"/>
        </w:rPr>
        <w:t xml:space="preserve"> e</w:t>
      </w:r>
      <w:r w:rsidR="00004A11" w:rsidRPr="007645A7">
        <w:rPr>
          <w:szCs w:val="26"/>
        </w:rPr>
        <w:t xml:space="preserve"> </w:t>
      </w:r>
      <w:r w:rsidR="00004A11" w:rsidRPr="007645A7">
        <w:rPr>
          <w:szCs w:val="26"/>
        </w:rPr>
        <w:fldChar w:fldCharType="begin"/>
      </w:r>
      <w:r w:rsidR="00004A11" w:rsidRPr="007645A7">
        <w:rPr>
          <w:szCs w:val="26"/>
        </w:rPr>
        <w:instrText xml:space="preserve"> REF _Ref384312323 \n \p \h </w:instrText>
      </w:r>
      <w:r w:rsidR="007645A7">
        <w:rPr>
          <w:szCs w:val="26"/>
        </w:rPr>
        <w:instrText xml:space="preserve"> \* MERGEFORMAT </w:instrText>
      </w:r>
      <w:r w:rsidR="00004A11" w:rsidRPr="007645A7">
        <w:rPr>
          <w:szCs w:val="26"/>
        </w:rPr>
      </w:r>
      <w:r w:rsidR="00004A11" w:rsidRPr="007645A7">
        <w:rPr>
          <w:szCs w:val="26"/>
        </w:rPr>
        <w:fldChar w:fldCharType="separate"/>
      </w:r>
      <w:r w:rsidR="00EB3EC1">
        <w:rPr>
          <w:szCs w:val="26"/>
        </w:rPr>
        <w:t>13 abaixo</w:t>
      </w:r>
      <w:r w:rsidR="00004A11" w:rsidRPr="007645A7">
        <w:rPr>
          <w:szCs w:val="26"/>
        </w:rPr>
        <w:fldChar w:fldCharType="end"/>
      </w:r>
      <w:r w:rsidRPr="007645A7">
        <w:rPr>
          <w:szCs w:val="26"/>
        </w:rPr>
        <w:t>;</w:t>
      </w:r>
      <w:r w:rsidR="007B6B27" w:rsidRPr="007645A7">
        <w:rPr>
          <w:szCs w:val="26"/>
        </w:rPr>
        <w:t xml:space="preserve"> e</w:t>
      </w:r>
    </w:p>
    <w:p w:rsidR="00880FA8" w:rsidRPr="007645A7" w:rsidRDefault="00880FA8" w:rsidP="007F4C65">
      <w:pPr>
        <w:numPr>
          <w:ilvl w:val="2"/>
          <w:numId w:val="20"/>
        </w:numPr>
        <w:rPr>
          <w:szCs w:val="26"/>
        </w:rPr>
      </w:pPr>
      <w:r w:rsidRPr="007645A7">
        <w:rPr>
          <w:szCs w:val="26"/>
        </w:rPr>
        <w:t>aplicam</w:t>
      </w:r>
      <w:r w:rsidR="00354756">
        <w:rPr>
          <w:szCs w:val="26"/>
        </w:rPr>
        <w:t>–</w:t>
      </w:r>
      <w:r w:rsidRPr="007645A7">
        <w:rPr>
          <w:szCs w:val="26"/>
        </w:rPr>
        <w:t>se às hipóteses de substituição do Agente Fiduciário as normas e preceitos emanados da CVM.</w:t>
      </w:r>
    </w:p>
    <w:p w:rsidR="00880FA8" w:rsidRPr="007645A7" w:rsidRDefault="00880FA8" w:rsidP="007F4C65">
      <w:pPr>
        <w:numPr>
          <w:ilvl w:val="1"/>
          <w:numId w:val="20"/>
        </w:numPr>
        <w:rPr>
          <w:szCs w:val="26"/>
        </w:rPr>
      </w:pPr>
      <w:bookmarkStart w:id="278" w:name="_Ref130284025"/>
      <w:r w:rsidRPr="007645A7">
        <w:rPr>
          <w:szCs w:val="26"/>
        </w:rPr>
        <w:t>Pelo desempenho dos deveres e atribuições que lhe competem, nos termos da lei e desta Escritura de Emissão, o Agente Fiduciário, ou a instituição que vier a substituí</w:t>
      </w:r>
      <w:r w:rsidR="00354756">
        <w:rPr>
          <w:szCs w:val="26"/>
        </w:rPr>
        <w:t>–</w:t>
      </w:r>
      <w:r w:rsidR="00AF4EB6" w:rsidRPr="007645A7">
        <w:rPr>
          <w:szCs w:val="26"/>
        </w:rPr>
        <w:t>l</w:t>
      </w:r>
      <w:r w:rsidRPr="007645A7">
        <w:rPr>
          <w:szCs w:val="26"/>
        </w:rPr>
        <w:t>o nes</w:t>
      </w:r>
      <w:r w:rsidR="00AF4EB6" w:rsidRPr="007645A7">
        <w:rPr>
          <w:szCs w:val="26"/>
        </w:rPr>
        <w:t>s</w:t>
      </w:r>
      <w:r w:rsidRPr="007645A7">
        <w:rPr>
          <w:szCs w:val="26"/>
        </w:rPr>
        <w:t>a qualidade:</w:t>
      </w:r>
      <w:bookmarkEnd w:id="278"/>
    </w:p>
    <w:p w:rsidR="00240E8D" w:rsidRPr="007645A7" w:rsidRDefault="00880FA8" w:rsidP="00B160E9">
      <w:pPr>
        <w:keepNext/>
        <w:numPr>
          <w:ilvl w:val="2"/>
          <w:numId w:val="20"/>
        </w:numPr>
        <w:rPr>
          <w:szCs w:val="26"/>
        </w:rPr>
      </w:pPr>
      <w:bookmarkStart w:id="279" w:name="_Ref264564354"/>
      <w:bookmarkStart w:id="280" w:name="_Ref130286973"/>
      <w:r w:rsidRPr="007645A7">
        <w:rPr>
          <w:szCs w:val="26"/>
        </w:rPr>
        <w:t>receberá uma remuneração</w:t>
      </w:r>
      <w:r w:rsidR="00240E8D" w:rsidRPr="007645A7">
        <w:rPr>
          <w:szCs w:val="26"/>
        </w:rPr>
        <w:t>:</w:t>
      </w:r>
      <w:bookmarkEnd w:id="279"/>
    </w:p>
    <w:p w:rsidR="002043D0" w:rsidRDefault="002043D0" w:rsidP="004D26BC">
      <w:pPr>
        <w:numPr>
          <w:ilvl w:val="3"/>
          <w:numId w:val="13"/>
        </w:numPr>
        <w:rPr>
          <w:szCs w:val="26"/>
        </w:rPr>
      </w:pPr>
      <w:bookmarkStart w:id="281" w:name="_Ref523475242"/>
      <w:bookmarkStart w:id="282" w:name="_Ref274576365"/>
      <w:r>
        <w:rPr>
          <w:szCs w:val="26"/>
        </w:rPr>
        <w:t xml:space="preserve">de </w:t>
      </w:r>
      <w:r w:rsidRPr="00F27A88">
        <w:rPr>
          <w:szCs w:val="26"/>
        </w:rPr>
        <w:t xml:space="preserve">parcelas anuais de </w:t>
      </w:r>
      <w:r w:rsidRPr="007D526D">
        <w:rPr>
          <w:szCs w:val="26"/>
        </w:rPr>
        <w:t>R$</w:t>
      </w:r>
      <w:r>
        <w:rPr>
          <w:szCs w:val="26"/>
        </w:rPr>
        <w:t>18</w:t>
      </w:r>
      <w:r w:rsidRPr="007D526D">
        <w:rPr>
          <w:szCs w:val="26"/>
        </w:rPr>
        <w:t>.000,00 (</w:t>
      </w:r>
      <w:r>
        <w:rPr>
          <w:szCs w:val="26"/>
        </w:rPr>
        <w:t xml:space="preserve">dezoito </w:t>
      </w:r>
      <w:r w:rsidRPr="007D526D">
        <w:rPr>
          <w:szCs w:val="26"/>
        </w:rPr>
        <w:t>mil reais)</w:t>
      </w:r>
      <w:r w:rsidRPr="00720C11">
        <w:rPr>
          <w:szCs w:val="26"/>
        </w:rPr>
        <w:t>, sendo que o primeiro pagamen</w:t>
      </w:r>
      <w:r>
        <w:rPr>
          <w:szCs w:val="26"/>
        </w:rPr>
        <w:t xml:space="preserve">to deverá ser realizado em até </w:t>
      </w:r>
      <w:r w:rsidRPr="00720C11">
        <w:rPr>
          <w:szCs w:val="26"/>
        </w:rPr>
        <w:t xml:space="preserve">5 (cinco) dias da </w:t>
      </w:r>
      <w:r>
        <w:rPr>
          <w:szCs w:val="26"/>
        </w:rPr>
        <w:t>presente data</w:t>
      </w:r>
      <w:r w:rsidRPr="00F27A88">
        <w:rPr>
          <w:szCs w:val="26"/>
        </w:rPr>
        <w:t xml:space="preserve">, e as demais parcelas serão devidas nas mesmas datas dos anos subsequentes. Tais pagamentos serão devidos até a liquidação integral das Debêntures, caso estas não sejam quitadas na </w:t>
      </w:r>
      <w:r>
        <w:rPr>
          <w:szCs w:val="26"/>
        </w:rPr>
        <w:t>D</w:t>
      </w:r>
      <w:r w:rsidRPr="00F27A88">
        <w:rPr>
          <w:szCs w:val="26"/>
        </w:rPr>
        <w:t xml:space="preserve">ata de </w:t>
      </w:r>
      <w:r>
        <w:rPr>
          <w:szCs w:val="26"/>
        </w:rPr>
        <w:t>V</w:t>
      </w:r>
      <w:r w:rsidRPr="00F27A88">
        <w:rPr>
          <w:szCs w:val="26"/>
        </w:rPr>
        <w:t>encimento</w:t>
      </w:r>
      <w:bookmarkEnd w:id="281"/>
    </w:p>
    <w:bookmarkEnd w:id="282"/>
    <w:p w:rsidR="009F045F" w:rsidRPr="007645A7" w:rsidRDefault="00D06696" w:rsidP="004D26BC">
      <w:pPr>
        <w:numPr>
          <w:ilvl w:val="3"/>
          <w:numId w:val="13"/>
        </w:numPr>
        <w:rPr>
          <w:szCs w:val="26"/>
        </w:rPr>
      </w:pPr>
      <w:r>
        <w:rPr>
          <w:szCs w:val="26"/>
        </w:rPr>
        <w:t>n</w:t>
      </w:r>
      <w:r w:rsidRPr="00F27A88">
        <w:rPr>
          <w:szCs w:val="26"/>
        </w:rPr>
        <w:t xml:space="preserve">o caso de inadimplemento no pagamento das Debêntures ou de reestruturação das condições das Debêntures após a </w:t>
      </w:r>
      <w:r>
        <w:rPr>
          <w:szCs w:val="26"/>
        </w:rPr>
        <w:t>Primeira Data de Integralização</w:t>
      </w:r>
      <w:r w:rsidRPr="00F27A88">
        <w:rPr>
          <w:szCs w:val="26"/>
        </w:rPr>
        <w:t xml:space="preserve"> </w:t>
      </w:r>
      <w:r w:rsidR="006B3D23">
        <w:rPr>
          <w:szCs w:val="26"/>
        </w:rPr>
        <w:t xml:space="preserve">da respectiva série </w:t>
      </w:r>
      <w:r w:rsidRPr="00F27A88">
        <w:rPr>
          <w:szCs w:val="26"/>
        </w:rPr>
        <w:t xml:space="preserve">ou da participação em reuniões ou conferências telefônicas, antes ou depois da </w:t>
      </w:r>
      <w:r>
        <w:rPr>
          <w:szCs w:val="26"/>
        </w:rPr>
        <w:t>Primeira Data de Integralização</w:t>
      </w:r>
      <w:r w:rsidR="006B3D23" w:rsidRPr="006B3D23">
        <w:rPr>
          <w:szCs w:val="26"/>
        </w:rPr>
        <w:t xml:space="preserve"> </w:t>
      </w:r>
      <w:r w:rsidR="006B3D23">
        <w:rPr>
          <w:szCs w:val="26"/>
        </w:rPr>
        <w:t>da respectiva série</w:t>
      </w:r>
      <w:r w:rsidRPr="00F27A88">
        <w:rPr>
          <w:szCs w:val="26"/>
        </w:rPr>
        <w:t xml:space="preserve">, bem como atendimento </w:t>
      </w:r>
      <w:r>
        <w:rPr>
          <w:szCs w:val="26"/>
        </w:rPr>
        <w:t>a</w:t>
      </w:r>
      <w:r w:rsidRPr="00F27A88">
        <w:rPr>
          <w:szCs w:val="26"/>
        </w:rPr>
        <w:t xml:space="preserve"> solicitações extraordinárias, </w:t>
      </w:r>
      <w:r>
        <w:rPr>
          <w:szCs w:val="26"/>
        </w:rPr>
        <w:t>será devido ao Agente Fiduciário</w:t>
      </w:r>
      <w:r w:rsidRPr="00F27A88">
        <w:rPr>
          <w:szCs w:val="26"/>
        </w:rPr>
        <w:t xml:space="preserve">, adicionalmente, o valor de </w:t>
      </w:r>
      <w:r w:rsidRPr="007D526D">
        <w:rPr>
          <w:szCs w:val="26"/>
        </w:rPr>
        <w:t>R$500,00 (quinhentos reais)</w:t>
      </w:r>
      <w:r w:rsidRPr="00F27A88">
        <w:rPr>
          <w:szCs w:val="26"/>
        </w:rPr>
        <w:t xml:space="preserve"> por hora</w:t>
      </w:r>
      <w:r w:rsidR="00354756">
        <w:rPr>
          <w:szCs w:val="26"/>
        </w:rPr>
        <w:t>–</w:t>
      </w:r>
      <w:r w:rsidRPr="00F27A88">
        <w:rPr>
          <w:szCs w:val="26"/>
        </w:rPr>
        <w:t xml:space="preserve">homem de trabalho dedicado a tais fatos bem como </w:t>
      </w:r>
      <w:r>
        <w:rPr>
          <w:szCs w:val="26"/>
        </w:rPr>
        <w:t>a</w:t>
      </w:r>
      <w:r w:rsidRPr="00F27A88">
        <w:rPr>
          <w:szCs w:val="26"/>
        </w:rPr>
        <w:t xml:space="preserve"> (i) comentários aos </w:t>
      </w:r>
      <w:r>
        <w:rPr>
          <w:szCs w:val="26"/>
        </w:rPr>
        <w:t>Documentos das Obrigações Garantidas</w:t>
      </w:r>
      <w:r w:rsidRPr="00F27A88">
        <w:rPr>
          <w:szCs w:val="26"/>
        </w:rPr>
        <w:t xml:space="preserve"> durante a estruturação da </w:t>
      </w:r>
      <w:r>
        <w:rPr>
          <w:szCs w:val="26"/>
        </w:rPr>
        <w:t>Oferta</w:t>
      </w:r>
      <w:r w:rsidRPr="00F27A88">
        <w:rPr>
          <w:szCs w:val="26"/>
        </w:rPr>
        <w:t xml:space="preserve">, caso a operação não venha a se efetivar; (ii) execução das </w:t>
      </w:r>
      <w:r>
        <w:rPr>
          <w:szCs w:val="26"/>
        </w:rPr>
        <w:t>G</w:t>
      </w:r>
      <w:r w:rsidRPr="00F27A88">
        <w:rPr>
          <w:szCs w:val="26"/>
        </w:rPr>
        <w:t>arantia</w:t>
      </w:r>
      <w:r>
        <w:rPr>
          <w:szCs w:val="26"/>
        </w:rPr>
        <w:t>s</w:t>
      </w:r>
      <w:r w:rsidRPr="00F27A88">
        <w:rPr>
          <w:szCs w:val="26"/>
        </w:rPr>
        <w:t xml:space="preserve">, conforme o caso; (iii) participação em reuniões formais ou virtuais com a </w:t>
      </w:r>
      <w:r>
        <w:rPr>
          <w:szCs w:val="26"/>
        </w:rPr>
        <w:t>Companhia</w:t>
      </w:r>
      <w:r w:rsidRPr="00F27A88">
        <w:rPr>
          <w:szCs w:val="26"/>
        </w:rPr>
        <w:t xml:space="preserve"> e/ou com investidores; e (iv) implementação das consequentes decisões tomadas em tais eventos, pagas 5 (cinco) dias após comprovação da entrega, pel</w:t>
      </w:r>
      <w:r>
        <w:rPr>
          <w:szCs w:val="26"/>
        </w:rPr>
        <w:t>o</w:t>
      </w:r>
      <w:r w:rsidRPr="00F27A88">
        <w:rPr>
          <w:szCs w:val="26"/>
        </w:rPr>
        <w:t xml:space="preserve"> </w:t>
      </w:r>
      <w:r>
        <w:rPr>
          <w:szCs w:val="26"/>
        </w:rPr>
        <w:t>Agente Fiduciário</w:t>
      </w:r>
      <w:r w:rsidRPr="00F27A88">
        <w:rPr>
          <w:szCs w:val="26"/>
        </w:rPr>
        <w:t xml:space="preserve">, de </w:t>
      </w:r>
      <w:r w:rsidR="00D67C83">
        <w:rPr>
          <w:szCs w:val="26"/>
        </w:rPr>
        <w:t>"</w:t>
      </w:r>
      <w:r w:rsidRPr="00F27A88">
        <w:rPr>
          <w:szCs w:val="26"/>
        </w:rPr>
        <w:t>relatório de horas</w:t>
      </w:r>
      <w:r w:rsidR="00D67C83">
        <w:rPr>
          <w:szCs w:val="26"/>
        </w:rPr>
        <w:t>"</w:t>
      </w:r>
      <w:r w:rsidRPr="00F27A88">
        <w:rPr>
          <w:szCs w:val="26"/>
        </w:rPr>
        <w:t xml:space="preserve"> à </w:t>
      </w:r>
      <w:r>
        <w:rPr>
          <w:szCs w:val="26"/>
        </w:rPr>
        <w:t>Companhia</w:t>
      </w:r>
      <w:r w:rsidRPr="00F27A88">
        <w:rPr>
          <w:szCs w:val="26"/>
        </w:rPr>
        <w:t>. Entende</w:t>
      </w:r>
      <w:r w:rsidR="00354756">
        <w:rPr>
          <w:szCs w:val="26"/>
        </w:rPr>
        <w:t>–</w:t>
      </w:r>
      <w:r w:rsidRPr="00F27A88">
        <w:rPr>
          <w:szCs w:val="26"/>
        </w:rPr>
        <w:t xml:space="preserve">se por reestruturação das Debêntures os eventos relacionados à alteração (i) das </w:t>
      </w:r>
      <w:r>
        <w:rPr>
          <w:szCs w:val="26"/>
        </w:rPr>
        <w:t>G</w:t>
      </w:r>
      <w:r w:rsidRPr="00F27A88">
        <w:rPr>
          <w:szCs w:val="26"/>
        </w:rPr>
        <w:t>arantias, conforme o caso; (ii) prazos de pagamento e (iii) condições relacionadas ao vencimento antecipado</w:t>
      </w:r>
      <w:r>
        <w:rPr>
          <w:szCs w:val="26"/>
        </w:rPr>
        <w:t xml:space="preserve"> das obrigações decorrentes das Debêntures</w:t>
      </w:r>
      <w:r w:rsidRPr="00F27A88">
        <w:rPr>
          <w:szCs w:val="26"/>
        </w:rPr>
        <w:t>. Os eventos relacionados à amortização das Debêntures não s</w:t>
      </w:r>
      <w:r>
        <w:rPr>
          <w:szCs w:val="26"/>
        </w:rPr>
        <w:t>erão</w:t>
      </w:r>
      <w:r w:rsidRPr="00F27A88">
        <w:rPr>
          <w:szCs w:val="26"/>
        </w:rPr>
        <w:t xml:space="preserve"> considerados reestruturação das Debêntures</w:t>
      </w:r>
      <w:r w:rsidRPr="007645A7">
        <w:rPr>
          <w:szCs w:val="26"/>
        </w:rPr>
        <w:t>;</w:t>
      </w:r>
    </w:p>
    <w:p w:rsidR="00240E8D" w:rsidRPr="007645A7" w:rsidRDefault="001C0C8E" w:rsidP="004D26BC">
      <w:pPr>
        <w:numPr>
          <w:ilvl w:val="3"/>
          <w:numId w:val="13"/>
        </w:numPr>
        <w:rPr>
          <w:szCs w:val="26"/>
        </w:rPr>
      </w:pPr>
      <w:bookmarkStart w:id="283" w:name="_Ref523475247"/>
      <w:bookmarkStart w:id="284" w:name="_Ref264707931"/>
      <w:r>
        <w:rPr>
          <w:szCs w:val="26"/>
        </w:rPr>
        <w:t>n</w:t>
      </w:r>
      <w:r w:rsidRPr="00F27A88">
        <w:rPr>
          <w:szCs w:val="26"/>
        </w:rPr>
        <w:t xml:space="preserve">o caso de celebração de aditamentos </w:t>
      </w:r>
      <w:r>
        <w:rPr>
          <w:szCs w:val="26"/>
        </w:rPr>
        <w:t xml:space="preserve">a esta </w:t>
      </w:r>
      <w:r w:rsidRPr="007645A7">
        <w:rPr>
          <w:szCs w:val="26"/>
        </w:rPr>
        <w:t>Escritura de Emissão</w:t>
      </w:r>
      <w:r>
        <w:rPr>
          <w:szCs w:val="26"/>
        </w:rPr>
        <w:t>, ressalvados os aditamentos já previstos nesta Escritura</w:t>
      </w:r>
      <w:r w:rsidRPr="00D53C7A">
        <w:rPr>
          <w:szCs w:val="26"/>
        </w:rPr>
        <w:t xml:space="preserve"> </w:t>
      </w:r>
      <w:r w:rsidRPr="007645A7">
        <w:rPr>
          <w:szCs w:val="26"/>
        </w:rPr>
        <w:t>de Emissão</w:t>
      </w:r>
      <w:r>
        <w:rPr>
          <w:szCs w:val="26"/>
        </w:rPr>
        <w:t>,</w:t>
      </w:r>
      <w:r w:rsidRPr="00F27A88">
        <w:rPr>
          <w:szCs w:val="26"/>
        </w:rPr>
        <w:t xml:space="preserve"> bem como as horas externas ao escritório d</w:t>
      </w:r>
      <w:r>
        <w:rPr>
          <w:szCs w:val="26"/>
        </w:rPr>
        <w:t>o</w:t>
      </w:r>
      <w:r w:rsidRPr="00F27A88">
        <w:rPr>
          <w:szCs w:val="26"/>
        </w:rPr>
        <w:t xml:space="preserve"> </w:t>
      </w:r>
      <w:r>
        <w:rPr>
          <w:szCs w:val="26"/>
        </w:rPr>
        <w:t>Agente Fiduciário</w:t>
      </w:r>
      <w:r w:rsidRPr="00F27A88">
        <w:rPr>
          <w:szCs w:val="26"/>
        </w:rPr>
        <w:t xml:space="preserve">, serão cobradas, adicionalmente, o valor </w:t>
      </w:r>
      <w:r w:rsidRPr="00720C11">
        <w:rPr>
          <w:szCs w:val="26"/>
        </w:rPr>
        <w:t xml:space="preserve">de </w:t>
      </w:r>
      <w:r w:rsidRPr="007D526D">
        <w:rPr>
          <w:bCs/>
          <w:szCs w:val="26"/>
        </w:rPr>
        <w:t>R$500,00 (quinhentos reais)</w:t>
      </w:r>
      <w:r w:rsidRPr="00720C11">
        <w:rPr>
          <w:szCs w:val="26"/>
        </w:rPr>
        <w:t xml:space="preserve"> por hora</w:t>
      </w:r>
      <w:r w:rsidR="00354756">
        <w:rPr>
          <w:szCs w:val="26"/>
        </w:rPr>
        <w:t>–</w:t>
      </w:r>
      <w:r w:rsidRPr="00720C11">
        <w:rPr>
          <w:szCs w:val="26"/>
        </w:rPr>
        <w:t>homem de traba</w:t>
      </w:r>
      <w:r w:rsidRPr="00F27A88">
        <w:rPr>
          <w:szCs w:val="26"/>
        </w:rPr>
        <w:t>lho dedicado a tais alterações/serviços</w:t>
      </w:r>
      <w:r w:rsidRPr="007645A7">
        <w:rPr>
          <w:szCs w:val="26"/>
        </w:rPr>
        <w:t>;</w:t>
      </w:r>
      <w:bookmarkEnd w:id="283"/>
      <w:bookmarkEnd w:id="284"/>
    </w:p>
    <w:p w:rsidR="00240E8D" w:rsidRPr="007645A7" w:rsidRDefault="00E92858" w:rsidP="004D26BC">
      <w:pPr>
        <w:numPr>
          <w:ilvl w:val="3"/>
          <w:numId w:val="13"/>
        </w:numPr>
        <w:rPr>
          <w:szCs w:val="26"/>
        </w:rPr>
      </w:pPr>
      <w:bookmarkStart w:id="285" w:name="_Ref289701353"/>
      <w:r>
        <w:rPr>
          <w:szCs w:val="26"/>
        </w:rPr>
        <w:t>o</w:t>
      </w:r>
      <w:r w:rsidRPr="00F27A88">
        <w:rPr>
          <w:szCs w:val="26"/>
        </w:rPr>
        <w:t xml:space="preserve">s impostos incidentes sobre a remuneração </w:t>
      </w:r>
      <w:r>
        <w:rPr>
          <w:szCs w:val="26"/>
        </w:rPr>
        <w:t xml:space="preserve">do Agente Fiduciário </w:t>
      </w:r>
      <w:r w:rsidRPr="00F27A88">
        <w:rPr>
          <w:szCs w:val="26"/>
        </w:rPr>
        <w:t xml:space="preserve">serão acrescidos </w:t>
      </w:r>
      <w:r>
        <w:rPr>
          <w:szCs w:val="26"/>
        </w:rPr>
        <w:t>à</w:t>
      </w:r>
      <w:r w:rsidRPr="00F27A88">
        <w:rPr>
          <w:szCs w:val="26"/>
        </w:rPr>
        <w:t xml:space="preserve">s parcelas mencionadas </w:t>
      </w:r>
      <w:r>
        <w:rPr>
          <w:szCs w:val="26"/>
        </w:rPr>
        <w:t xml:space="preserve">nos itens </w:t>
      </w:r>
      <w:r w:rsidR="00AD7B8D">
        <w:rPr>
          <w:szCs w:val="26"/>
        </w:rPr>
        <w:fldChar w:fldCharType="begin"/>
      </w:r>
      <w:r w:rsidR="00AD7B8D">
        <w:rPr>
          <w:szCs w:val="26"/>
        </w:rPr>
        <w:instrText xml:space="preserve"> REF _Ref523475242 \n \h </w:instrText>
      </w:r>
      <w:r w:rsidR="00AD7B8D">
        <w:rPr>
          <w:szCs w:val="26"/>
        </w:rPr>
      </w:r>
      <w:r w:rsidR="00AD7B8D">
        <w:rPr>
          <w:szCs w:val="26"/>
        </w:rPr>
        <w:fldChar w:fldCharType="separate"/>
      </w:r>
      <w:r w:rsidR="00EB3EC1">
        <w:rPr>
          <w:szCs w:val="26"/>
        </w:rPr>
        <w:t>(a)</w:t>
      </w:r>
      <w:r w:rsidR="00AD7B8D">
        <w:rPr>
          <w:szCs w:val="26"/>
        </w:rPr>
        <w:fldChar w:fldCharType="end"/>
      </w:r>
      <w:r>
        <w:rPr>
          <w:szCs w:val="26"/>
        </w:rPr>
        <w:t xml:space="preserve"> a </w:t>
      </w:r>
      <w:r w:rsidR="00AD7B8D">
        <w:rPr>
          <w:szCs w:val="26"/>
        </w:rPr>
        <w:fldChar w:fldCharType="begin"/>
      </w:r>
      <w:r w:rsidR="00AD7B8D">
        <w:rPr>
          <w:szCs w:val="26"/>
        </w:rPr>
        <w:instrText xml:space="preserve"> REF _Ref523475247 \n \p \h </w:instrText>
      </w:r>
      <w:r w:rsidR="00AD7B8D">
        <w:rPr>
          <w:szCs w:val="26"/>
        </w:rPr>
      </w:r>
      <w:r w:rsidR="00AD7B8D">
        <w:rPr>
          <w:szCs w:val="26"/>
        </w:rPr>
        <w:fldChar w:fldCharType="separate"/>
      </w:r>
      <w:r w:rsidR="00EB3EC1">
        <w:rPr>
          <w:szCs w:val="26"/>
        </w:rPr>
        <w:t>(c) acima</w:t>
      </w:r>
      <w:r w:rsidR="00AD7B8D">
        <w:rPr>
          <w:szCs w:val="26"/>
        </w:rPr>
        <w:fldChar w:fldCharType="end"/>
      </w:r>
      <w:r w:rsidR="00AD7B8D">
        <w:rPr>
          <w:szCs w:val="26"/>
        </w:rPr>
        <w:t xml:space="preserve"> </w:t>
      </w:r>
      <w:r w:rsidRPr="00F27A88">
        <w:rPr>
          <w:szCs w:val="26"/>
        </w:rPr>
        <w:t xml:space="preserve">nas </w:t>
      </w:r>
      <w:r>
        <w:rPr>
          <w:szCs w:val="26"/>
        </w:rPr>
        <w:t xml:space="preserve">respectivas </w:t>
      </w:r>
      <w:r w:rsidRPr="00F27A88">
        <w:rPr>
          <w:szCs w:val="26"/>
        </w:rPr>
        <w:t xml:space="preserve">datas de pagamento. Além disso, todos os valores mencionados </w:t>
      </w:r>
      <w:r>
        <w:rPr>
          <w:szCs w:val="26"/>
        </w:rPr>
        <w:t xml:space="preserve">nos itens </w:t>
      </w:r>
      <w:r w:rsidR="00FD766C">
        <w:rPr>
          <w:szCs w:val="26"/>
        </w:rPr>
        <w:fldChar w:fldCharType="begin"/>
      </w:r>
      <w:r w:rsidR="00FD766C">
        <w:rPr>
          <w:szCs w:val="26"/>
        </w:rPr>
        <w:instrText xml:space="preserve"> REF _Ref523475242 \n \h </w:instrText>
      </w:r>
      <w:r w:rsidR="00FD766C">
        <w:rPr>
          <w:szCs w:val="26"/>
        </w:rPr>
      </w:r>
      <w:r w:rsidR="00FD766C">
        <w:rPr>
          <w:szCs w:val="26"/>
        </w:rPr>
        <w:fldChar w:fldCharType="separate"/>
      </w:r>
      <w:r w:rsidR="00EB3EC1">
        <w:rPr>
          <w:szCs w:val="26"/>
        </w:rPr>
        <w:t>(a)</w:t>
      </w:r>
      <w:r w:rsidR="00FD766C">
        <w:rPr>
          <w:szCs w:val="26"/>
        </w:rPr>
        <w:fldChar w:fldCharType="end"/>
      </w:r>
      <w:r w:rsidR="00FD766C">
        <w:rPr>
          <w:szCs w:val="26"/>
        </w:rPr>
        <w:t xml:space="preserve"> a </w:t>
      </w:r>
      <w:r w:rsidR="00FD766C">
        <w:rPr>
          <w:szCs w:val="26"/>
        </w:rPr>
        <w:fldChar w:fldCharType="begin"/>
      </w:r>
      <w:r w:rsidR="00FD766C">
        <w:rPr>
          <w:szCs w:val="26"/>
        </w:rPr>
        <w:instrText xml:space="preserve"> REF _Ref523475247 \n \p \h </w:instrText>
      </w:r>
      <w:r w:rsidR="00FD766C">
        <w:rPr>
          <w:szCs w:val="26"/>
        </w:rPr>
      </w:r>
      <w:r w:rsidR="00FD766C">
        <w:rPr>
          <w:szCs w:val="26"/>
        </w:rPr>
        <w:fldChar w:fldCharType="separate"/>
      </w:r>
      <w:r w:rsidR="00EB3EC1">
        <w:rPr>
          <w:szCs w:val="26"/>
        </w:rPr>
        <w:t>(c) acima</w:t>
      </w:r>
      <w:r w:rsidR="00FD766C">
        <w:rPr>
          <w:szCs w:val="26"/>
        </w:rPr>
        <w:fldChar w:fldCharType="end"/>
      </w:r>
      <w:r w:rsidRPr="00F27A88">
        <w:rPr>
          <w:szCs w:val="26"/>
        </w:rPr>
        <w:t xml:space="preserve"> serão atualizados pelo IGPM, sempre na menor periodicidade permitida em lei, a partir da </w:t>
      </w:r>
      <w:r>
        <w:rPr>
          <w:szCs w:val="26"/>
        </w:rPr>
        <w:t>presente data</w:t>
      </w:r>
      <w:r w:rsidRPr="007645A7">
        <w:rPr>
          <w:szCs w:val="26"/>
        </w:rPr>
        <w:t>;</w:t>
      </w:r>
      <w:bookmarkEnd w:id="285"/>
    </w:p>
    <w:p w:rsidR="00240E8D" w:rsidRPr="007645A7" w:rsidRDefault="00240E8D" w:rsidP="004D26BC">
      <w:pPr>
        <w:numPr>
          <w:ilvl w:val="3"/>
          <w:numId w:val="13"/>
        </w:numPr>
        <w:rPr>
          <w:szCs w:val="26"/>
        </w:rPr>
      </w:pPr>
      <w:r w:rsidRPr="007645A7">
        <w:rPr>
          <w:szCs w:val="26"/>
        </w:rPr>
        <w:t>devida até o vencimento, resgate ou cancelamento das Debêntures e mesmo após o seu vencimento, resgate ou cancelamento na hipótese do Agente Fiduciário</w:t>
      </w:r>
      <w:r w:rsidR="00FF5CE7" w:rsidRPr="00FF5CE7">
        <w:rPr>
          <w:szCs w:val="26"/>
        </w:rPr>
        <w:t xml:space="preserve"> </w:t>
      </w:r>
      <w:r w:rsidR="00FF5CE7">
        <w:rPr>
          <w:szCs w:val="26"/>
        </w:rPr>
        <w:t>ainda estiver exercendo atividades inerentes à sua função em relação à Emissão</w:t>
      </w:r>
      <w:r w:rsidRPr="007645A7">
        <w:rPr>
          <w:szCs w:val="26"/>
        </w:rPr>
        <w:t xml:space="preserve">, </w:t>
      </w:r>
      <w:r w:rsidR="004A5198" w:rsidRPr="007645A7">
        <w:rPr>
          <w:szCs w:val="26"/>
        </w:rPr>
        <w:t>casos</w:t>
      </w:r>
      <w:r w:rsidRPr="007645A7">
        <w:rPr>
          <w:szCs w:val="26"/>
        </w:rPr>
        <w:t xml:space="preserve"> em que a remuneração devida ao Agente Fiduciário será calculada proporcionalmente aos meses de atuação do Agente Fiduciário, com base no valor </w:t>
      </w:r>
      <w:r w:rsidR="00802719" w:rsidRPr="007645A7">
        <w:rPr>
          <w:szCs w:val="26"/>
        </w:rPr>
        <w:t>da alínea</w:t>
      </w:r>
      <w:r w:rsidR="007E6BA4" w:rsidRPr="007645A7">
        <w:rPr>
          <w:szCs w:val="26"/>
        </w:rPr>
        <w:t> </w:t>
      </w:r>
      <w:r w:rsidR="00802719" w:rsidRPr="007645A7">
        <w:rPr>
          <w:szCs w:val="26"/>
        </w:rPr>
        <w:fldChar w:fldCharType="begin"/>
      </w:r>
      <w:r w:rsidR="00802719" w:rsidRPr="007645A7">
        <w:rPr>
          <w:szCs w:val="26"/>
        </w:rPr>
        <w:instrText xml:space="preserve"> REF _Ref274576365 \r \p \h </w:instrText>
      </w:r>
      <w:r w:rsidR="00866999" w:rsidRPr="007645A7">
        <w:rPr>
          <w:szCs w:val="26"/>
        </w:rPr>
        <w:instrText xml:space="preserve"> \* MERGEFORMAT </w:instrText>
      </w:r>
      <w:r w:rsidR="00802719" w:rsidRPr="007645A7">
        <w:rPr>
          <w:szCs w:val="26"/>
        </w:rPr>
      </w:r>
      <w:r w:rsidR="00802719" w:rsidRPr="007645A7">
        <w:rPr>
          <w:szCs w:val="26"/>
        </w:rPr>
        <w:fldChar w:fldCharType="separate"/>
      </w:r>
      <w:r w:rsidR="00EB3EC1">
        <w:rPr>
          <w:szCs w:val="26"/>
        </w:rPr>
        <w:t>(a) acima</w:t>
      </w:r>
      <w:r w:rsidR="00802719" w:rsidRPr="007645A7">
        <w:rPr>
          <w:szCs w:val="26"/>
        </w:rPr>
        <w:fldChar w:fldCharType="end"/>
      </w:r>
      <w:r w:rsidR="00A24205" w:rsidRPr="007645A7">
        <w:rPr>
          <w:szCs w:val="26"/>
        </w:rPr>
        <w:t xml:space="preserve">, reajustado conforme </w:t>
      </w:r>
      <w:r w:rsidR="00506C44" w:rsidRPr="007645A7">
        <w:rPr>
          <w:szCs w:val="26"/>
        </w:rPr>
        <w:t>a alínea </w:t>
      </w:r>
      <w:r w:rsidR="00506C44" w:rsidRPr="007645A7">
        <w:rPr>
          <w:szCs w:val="26"/>
        </w:rPr>
        <w:fldChar w:fldCharType="begin"/>
      </w:r>
      <w:r w:rsidR="00506C44" w:rsidRPr="007645A7">
        <w:rPr>
          <w:szCs w:val="26"/>
        </w:rPr>
        <w:instrText xml:space="preserve"> REF _Ref264707931 \n \p \h </w:instrText>
      </w:r>
      <w:r w:rsidR="001F7461" w:rsidRPr="007645A7">
        <w:rPr>
          <w:szCs w:val="26"/>
        </w:rPr>
        <w:instrText xml:space="preserve"> \* MERGEFORMAT </w:instrText>
      </w:r>
      <w:r w:rsidR="00506C44" w:rsidRPr="007645A7">
        <w:rPr>
          <w:szCs w:val="26"/>
        </w:rPr>
      </w:r>
      <w:r w:rsidR="00506C44" w:rsidRPr="007645A7">
        <w:rPr>
          <w:szCs w:val="26"/>
        </w:rPr>
        <w:fldChar w:fldCharType="separate"/>
      </w:r>
      <w:r w:rsidR="00EB3EC1">
        <w:rPr>
          <w:szCs w:val="26"/>
        </w:rPr>
        <w:t>(c) acima</w:t>
      </w:r>
      <w:r w:rsidR="00506C44" w:rsidRPr="007645A7">
        <w:rPr>
          <w:szCs w:val="26"/>
        </w:rPr>
        <w:fldChar w:fldCharType="end"/>
      </w:r>
      <w:r w:rsidRPr="007645A7">
        <w:rPr>
          <w:szCs w:val="26"/>
        </w:rPr>
        <w:t>;</w:t>
      </w:r>
    </w:p>
    <w:p w:rsidR="00240E8D" w:rsidRDefault="00106AE2" w:rsidP="004D26BC">
      <w:pPr>
        <w:numPr>
          <w:ilvl w:val="3"/>
          <w:numId w:val="13"/>
        </w:numPr>
        <w:rPr>
          <w:szCs w:val="26"/>
        </w:rPr>
      </w:pPr>
      <w:r w:rsidRPr="007645A7">
        <w:rPr>
          <w:szCs w:val="26"/>
        </w:rPr>
        <w:t>acrescida, em caso de mora em seu pagamento, independentemente de aviso, notificação ou interpelação judicial ou extrajudicial, sobre os valores em atraso</w:t>
      </w:r>
      <w:r w:rsidR="00B30F4E" w:rsidRPr="007645A7">
        <w:rPr>
          <w:szCs w:val="26"/>
        </w:rPr>
        <w:t xml:space="preserve">, </w:t>
      </w:r>
      <w:r w:rsidRPr="007645A7">
        <w:rPr>
          <w:szCs w:val="26"/>
        </w:rPr>
        <w:t>de</w:t>
      </w:r>
      <w:r w:rsidR="00281F4F" w:rsidRPr="007645A7">
        <w:rPr>
          <w:szCs w:val="26"/>
        </w:rPr>
        <w:t xml:space="preserve"> (i) juros de mora de 1% (um por cento) ao mês, calculados </w:t>
      </w:r>
      <w:r w:rsidR="00281F4F" w:rsidRPr="007645A7">
        <w:rPr>
          <w:i/>
          <w:szCs w:val="26"/>
        </w:rPr>
        <w:t xml:space="preserve">pro rata </w:t>
      </w:r>
      <w:r w:rsidR="005A1A29" w:rsidRPr="005A1A29">
        <w:rPr>
          <w:i/>
          <w:szCs w:val="26"/>
        </w:rPr>
        <w:t>temporis</w:t>
      </w:r>
      <w:r w:rsidR="005A1A29" w:rsidRPr="005A1A29">
        <w:rPr>
          <w:szCs w:val="26"/>
        </w:rPr>
        <w:t>,</w:t>
      </w:r>
      <w:r w:rsidR="00281F4F" w:rsidRPr="007645A7">
        <w:rPr>
          <w:szCs w:val="26"/>
        </w:rPr>
        <w:t xml:space="preserve"> desde a data de inadimplemento até a data do efetivo pagamento; </w:t>
      </w:r>
      <w:r w:rsidR="00EA07A1">
        <w:rPr>
          <w:szCs w:val="26"/>
        </w:rPr>
        <w:t xml:space="preserve">e </w:t>
      </w:r>
      <w:r w:rsidR="00281F4F" w:rsidRPr="007645A7">
        <w:rPr>
          <w:szCs w:val="26"/>
        </w:rPr>
        <w:t>(ii) multa moratória, irredutível e de natureza não compensatória, de 2% (dois por cento)</w:t>
      </w:r>
      <w:r w:rsidR="00FF060D">
        <w:rPr>
          <w:szCs w:val="26"/>
        </w:rPr>
        <w:t>; e</w:t>
      </w:r>
    </w:p>
    <w:p w:rsidR="00FF060D" w:rsidRDefault="00FF060D" w:rsidP="004D26BC">
      <w:pPr>
        <w:numPr>
          <w:ilvl w:val="3"/>
          <w:numId w:val="13"/>
        </w:numPr>
        <w:rPr>
          <w:szCs w:val="26"/>
        </w:rPr>
      </w:pPr>
      <w:r>
        <w:rPr>
          <w:szCs w:val="26"/>
        </w:rPr>
        <w:t>a</w:t>
      </w:r>
      <w:r w:rsidRPr="00287EEF">
        <w:rPr>
          <w:szCs w:val="26"/>
        </w:rPr>
        <w:t xml:space="preserve"> remuneração não inclui as despesas com viagens, estadias, transporte e publicação necessárias ao exercício d</w:t>
      </w:r>
      <w:r>
        <w:rPr>
          <w:szCs w:val="26"/>
        </w:rPr>
        <w:t xml:space="preserve">a </w:t>
      </w:r>
      <w:r w:rsidRPr="00287EEF">
        <w:rPr>
          <w:szCs w:val="26"/>
        </w:rPr>
        <w:t>função</w:t>
      </w:r>
      <w:r>
        <w:rPr>
          <w:szCs w:val="26"/>
        </w:rPr>
        <w:t xml:space="preserve"> do Agente Fiduciário</w:t>
      </w:r>
      <w:r w:rsidRPr="00287EEF">
        <w:rPr>
          <w:szCs w:val="26"/>
        </w:rPr>
        <w:t>, durante ou após a implantação do</w:t>
      </w:r>
      <w:r>
        <w:rPr>
          <w:szCs w:val="26"/>
        </w:rPr>
        <w:t xml:space="preserve"> </w:t>
      </w:r>
      <w:r w:rsidR="00CD63A2" w:rsidRPr="005B2D0A">
        <w:rPr>
          <w:szCs w:val="26"/>
        </w:rPr>
        <w:t xml:space="preserve">serviço, a serem cobertas pela </w:t>
      </w:r>
      <w:r w:rsidR="004B0982">
        <w:rPr>
          <w:szCs w:val="26"/>
        </w:rPr>
        <w:t>Companhia</w:t>
      </w:r>
      <w:r w:rsidR="00CD63A2" w:rsidRPr="005B2D0A">
        <w:rPr>
          <w:szCs w:val="26"/>
        </w:rPr>
        <w:t xml:space="preserve">, após prévia aprovação. Não estão incluídas igualmente, e serão arcadas pela </w:t>
      </w:r>
      <w:r w:rsidR="004B0982">
        <w:rPr>
          <w:szCs w:val="26"/>
        </w:rPr>
        <w:t>Companhia</w:t>
      </w:r>
      <w:r w:rsidR="00CD63A2" w:rsidRPr="005B2D0A">
        <w:rPr>
          <w:szCs w:val="26"/>
        </w:rPr>
        <w:t xml:space="preserve">, despesas com especialistas, tais como auditoria nas garantias caso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w:t>
      </w:r>
      <w:r w:rsidR="004B0982">
        <w:rPr>
          <w:szCs w:val="26"/>
        </w:rPr>
        <w:t>Companhia</w:t>
      </w:r>
      <w:r w:rsidRPr="00287EEF">
        <w:rPr>
          <w:szCs w:val="26"/>
        </w:rPr>
        <w:t>.</w:t>
      </w:r>
    </w:p>
    <w:p w:rsidR="00B90978" w:rsidRDefault="00B90978" w:rsidP="00060215">
      <w:pPr>
        <w:numPr>
          <w:ilvl w:val="2"/>
          <w:numId w:val="13"/>
        </w:numPr>
        <w:rPr>
          <w:szCs w:val="26"/>
        </w:rPr>
      </w:pPr>
      <w:r>
        <w:rPr>
          <w:szCs w:val="26"/>
        </w:rPr>
        <w:t>n</w:t>
      </w:r>
      <w:r w:rsidRPr="00EA3512">
        <w:rPr>
          <w:szCs w:val="26"/>
        </w:rPr>
        <w:t xml:space="preserve">o caso de inadimplemento da </w:t>
      </w:r>
      <w:r>
        <w:rPr>
          <w:szCs w:val="26"/>
        </w:rPr>
        <w:t>Companhia</w:t>
      </w:r>
      <w:r w:rsidRPr="00EA3512">
        <w:rPr>
          <w:szCs w:val="26"/>
        </w:rPr>
        <w:t xml:space="preserve">, todas as despesas em que o Agente Fiduciário venha a incorrer para resguardar os interesses dos </w:t>
      </w:r>
      <w:r>
        <w:rPr>
          <w:szCs w:val="26"/>
        </w:rPr>
        <w:t>Debenturistas</w:t>
      </w:r>
      <w:r w:rsidRPr="00EA3512">
        <w:rPr>
          <w:szCs w:val="26"/>
        </w:rPr>
        <w:t xml:space="preserve"> deverão ser previamente aprovadas e </w:t>
      </w:r>
      <w:r w:rsidR="00FA59D0">
        <w:rPr>
          <w:szCs w:val="26"/>
        </w:rPr>
        <w:t>adiantadas</w:t>
      </w:r>
      <w:r w:rsidR="00FA59D0" w:rsidRPr="00EA3512">
        <w:rPr>
          <w:szCs w:val="26"/>
        </w:rPr>
        <w:t xml:space="preserve"> </w:t>
      </w:r>
      <w:r w:rsidRPr="00EA3512">
        <w:rPr>
          <w:szCs w:val="26"/>
        </w:rPr>
        <w:t xml:space="preserve">pelos </w:t>
      </w:r>
      <w:r>
        <w:rPr>
          <w:szCs w:val="26"/>
        </w:rPr>
        <w:t>Debenturistas</w:t>
      </w:r>
      <w:r w:rsidRPr="00EA3512">
        <w:rPr>
          <w:szCs w:val="26"/>
        </w:rPr>
        <w:t xml:space="preserve">, e posteriormente, </w:t>
      </w:r>
      <w:r>
        <w:rPr>
          <w:szCs w:val="26"/>
        </w:rPr>
        <w:t>reembolsadas</w:t>
      </w:r>
      <w:r w:rsidRPr="00EA3512">
        <w:rPr>
          <w:szCs w:val="26"/>
        </w:rPr>
        <w:t xml:space="preserve"> pela </w:t>
      </w:r>
      <w:r>
        <w:rPr>
          <w:szCs w:val="26"/>
        </w:rPr>
        <w:t>Companhia</w:t>
      </w:r>
      <w:r w:rsidRPr="00EA3512">
        <w:rPr>
          <w:szCs w:val="26"/>
        </w:rPr>
        <w:t xml:space="preserve">. Tais despesas incluem os gastos com honorários advocatícios, inclusive de terceiros, depósitos, indenizações, custas e taxas judiciárias de ações propostas pelo Agente Fiduciário, </w:t>
      </w:r>
      <w:r>
        <w:rPr>
          <w:szCs w:val="26"/>
        </w:rPr>
        <w:t xml:space="preserve">enquanto representante dos Debenturistas, </w:t>
      </w:r>
      <w:r w:rsidRPr="00EA3512">
        <w:rPr>
          <w:szCs w:val="26"/>
        </w:rPr>
        <w:t xml:space="preserve">desde que relacionadas à solução da inadimplência. As eventuais despesas, depósitos e custas judiciais decorrentes da sucumbência em ações judiciais serão igualmente </w:t>
      </w:r>
      <w:r>
        <w:rPr>
          <w:szCs w:val="26"/>
        </w:rPr>
        <w:t>custeadas</w:t>
      </w:r>
      <w:r w:rsidRPr="00EA3512">
        <w:rPr>
          <w:szCs w:val="26"/>
        </w:rPr>
        <w:t xml:space="preserve"> pelos </w:t>
      </w:r>
      <w:r>
        <w:rPr>
          <w:szCs w:val="26"/>
        </w:rPr>
        <w:t>Debenturistas</w:t>
      </w:r>
      <w:r w:rsidRPr="00EA3512">
        <w:rPr>
          <w:szCs w:val="26"/>
        </w:rPr>
        <w:t xml:space="preserve">, bem como a remuneração e as despesas reembolsáveis do Agente Fiduciário, na hipótese de a </w:t>
      </w:r>
      <w:r>
        <w:rPr>
          <w:szCs w:val="26"/>
        </w:rPr>
        <w:t>Companhia</w:t>
      </w:r>
      <w:r w:rsidRPr="00EA3512">
        <w:rPr>
          <w:szCs w:val="26"/>
        </w:rPr>
        <w:t xml:space="preserve"> permanecer em inadimplência com relação ao pagamento </w:t>
      </w:r>
      <w:r>
        <w:rPr>
          <w:szCs w:val="26"/>
        </w:rPr>
        <w:t>de tais valores</w:t>
      </w:r>
      <w:r w:rsidRPr="00EA3512">
        <w:rPr>
          <w:szCs w:val="26"/>
        </w:rPr>
        <w:t xml:space="preserve"> por um período superior a </w:t>
      </w:r>
      <w:r w:rsidR="00741CC9">
        <w:rPr>
          <w:szCs w:val="26"/>
        </w:rPr>
        <w:t>30</w:t>
      </w:r>
      <w:r w:rsidRPr="00EA3512">
        <w:rPr>
          <w:szCs w:val="26"/>
        </w:rPr>
        <w:t xml:space="preserve"> (</w:t>
      </w:r>
      <w:r w:rsidR="00741CC9">
        <w:rPr>
          <w:szCs w:val="26"/>
        </w:rPr>
        <w:t>trinta</w:t>
      </w:r>
      <w:r w:rsidRPr="00EA3512">
        <w:rPr>
          <w:szCs w:val="26"/>
        </w:rPr>
        <w:t>) dias</w:t>
      </w:r>
      <w:r w:rsidR="009B2F31">
        <w:rPr>
          <w:szCs w:val="26"/>
        </w:rPr>
        <w:t>.</w:t>
      </w:r>
    </w:p>
    <w:p w:rsidR="00FA59D0" w:rsidRPr="007645A7" w:rsidRDefault="00FA59D0" w:rsidP="00060215">
      <w:pPr>
        <w:numPr>
          <w:ilvl w:val="2"/>
          <w:numId w:val="13"/>
        </w:numPr>
        <w:rPr>
          <w:szCs w:val="26"/>
        </w:rPr>
      </w:pPr>
      <w:r>
        <w:rPr>
          <w:szCs w:val="26"/>
        </w:rPr>
        <w:t>e</w:t>
      </w:r>
      <w:r w:rsidRPr="005B2D0A">
        <w:rPr>
          <w:szCs w:val="26"/>
        </w:rPr>
        <w:t>ventuais obrigações adicionais atribuídas ao Agente Fiduciário</w:t>
      </w:r>
      <w:r>
        <w:rPr>
          <w:szCs w:val="26"/>
        </w:rPr>
        <w:t xml:space="preserve"> ou</w:t>
      </w:r>
      <w:r w:rsidRPr="005B2D0A">
        <w:rPr>
          <w:szCs w:val="26"/>
        </w:rPr>
        <w:t xml:space="preserve"> alterações nas características ordinárias da operação, facultarão ao Agente Fiduciário a revisão dos honorários ora propostos, incluindo o direito de retirada</w:t>
      </w:r>
      <w:r>
        <w:rPr>
          <w:szCs w:val="26"/>
        </w:rPr>
        <w:t>.</w:t>
      </w:r>
    </w:p>
    <w:p w:rsidR="00880FA8" w:rsidRPr="007645A7" w:rsidRDefault="00880FA8" w:rsidP="004D26BC">
      <w:pPr>
        <w:numPr>
          <w:ilvl w:val="2"/>
          <w:numId w:val="13"/>
        </w:numPr>
        <w:rPr>
          <w:szCs w:val="26"/>
        </w:rPr>
      </w:pPr>
      <w:bookmarkStart w:id="286" w:name="_Ref130284022"/>
      <w:bookmarkEnd w:id="280"/>
      <w:r w:rsidRPr="007645A7">
        <w:rPr>
          <w:szCs w:val="26"/>
        </w:rPr>
        <w:t>será reembolsado pela Companhia</w:t>
      </w:r>
      <w:r w:rsidR="005B2EFB" w:rsidRPr="007645A7">
        <w:rPr>
          <w:szCs w:val="26"/>
        </w:rPr>
        <w:t xml:space="preserve"> </w:t>
      </w:r>
      <w:r w:rsidR="00035794" w:rsidRPr="007645A7">
        <w:rPr>
          <w:szCs w:val="26"/>
        </w:rPr>
        <w:t>(sem prejuízo da Fiança)</w:t>
      </w:r>
      <w:r w:rsidR="0095735F" w:rsidRPr="007645A7">
        <w:rPr>
          <w:szCs w:val="26"/>
        </w:rPr>
        <w:t xml:space="preserve"> </w:t>
      </w:r>
      <w:r w:rsidRPr="007645A7">
        <w:rPr>
          <w:szCs w:val="26"/>
        </w:rPr>
        <w:t xml:space="preserve">por todas as despesas que comprovadamente incorrer para proteger os direitos e interesses dos Debenturistas ou para realizar seus créditos, no prazo de até </w:t>
      </w:r>
      <w:r w:rsidR="009A4F2D" w:rsidRPr="007645A7">
        <w:rPr>
          <w:szCs w:val="26"/>
        </w:rPr>
        <w:t xml:space="preserve">10 (dez) dias </w:t>
      </w:r>
      <w:r w:rsidRPr="007645A7">
        <w:rPr>
          <w:szCs w:val="26"/>
        </w:rPr>
        <w:t xml:space="preserve">contados da </w:t>
      </w:r>
      <w:r w:rsidR="009A4F2D" w:rsidRPr="007645A7">
        <w:rPr>
          <w:szCs w:val="26"/>
        </w:rPr>
        <w:t xml:space="preserve">data de </w:t>
      </w:r>
      <w:r w:rsidRPr="007645A7">
        <w:rPr>
          <w:szCs w:val="26"/>
        </w:rPr>
        <w:t xml:space="preserve">entrega </w:t>
      </w:r>
      <w:r w:rsidR="000A3510" w:rsidRPr="007645A7">
        <w:rPr>
          <w:szCs w:val="26"/>
        </w:rPr>
        <w:t xml:space="preserve">de cópia </w:t>
      </w:r>
      <w:r w:rsidRPr="007645A7">
        <w:rPr>
          <w:szCs w:val="26"/>
        </w:rPr>
        <w:t>dos documentos comprobatórios neste sentido, desde que as despesas tenham sido</w:t>
      </w:r>
      <w:r w:rsidR="00BF7427" w:rsidRPr="007645A7">
        <w:rPr>
          <w:szCs w:val="26"/>
        </w:rPr>
        <w:t>, sempre que possível,</w:t>
      </w:r>
      <w:r w:rsidRPr="007645A7">
        <w:rPr>
          <w:szCs w:val="26"/>
        </w:rPr>
        <w:t xml:space="preserve"> previamente aprovadas pela Companhia</w:t>
      </w:r>
      <w:r w:rsidR="007B30F2" w:rsidRPr="007645A7">
        <w:rPr>
          <w:szCs w:val="26"/>
        </w:rPr>
        <w:t>, as quais serão consideradas aprovadas caso a Companhia</w:t>
      </w:r>
      <w:r w:rsidR="0095735F" w:rsidRPr="007645A7">
        <w:rPr>
          <w:szCs w:val="26"/>
        </w:rPr>
        <w:t xml:space="preserve"> </w:t>
      </w:r>
      <w:r w:rsidR="007B30F2" w:rsidRPr="007645A7">
        <w:rPr>
          <w:szCs w:val="26"/>
        </w:rPr>
        <w:t xml:space="preserve">não se manifeste no prazo de </w:t>
      </w:r>
      <w:r w:rsidR="002D3E20" w:rsidRPr="007645A7">
        <w:rPr>
          <w:szCs w:val="26"/>
        </w:rPr>
        <w:t>5 (cinco)</w:t>
      </w:r>
      <w:r w:rsidR="007B30F2" w:rsidRPr="007645A7">
        <w:rPr>
          <w:szCs w:val="26"/>
        </w:rPr>
        <w:t xml:space="preserve"> </w:t>
      </w:r>
      <w:r w:rsidR="002736A2" w:rsidRPr="007645A7">
        <w:rPr>
          <w:szCs w:val="26"/>
        </w:rPr>
        <w:t>Dias Úteis</w:t>
      </w:r>
      <w:r w:rsidR="007B30F2" w:rsidRPr="007645A7">
        <w:rPr>
          <w:szCs w:val="26"/>
        </w:rPr>
        <w:t xml:space="preserve"> contados da data de recebimento da respectiva solicitação pelo Agente Fiduciário, incluindo despesas com</w:t>
      </w:r>
      <w:r w:rsidRPr="007645A7">
        <w:rPr>
          <w:szCs w:val="26"/>
        </w:rPr>
        <w:t>:</w:t>
      </w:r>
      <w:bookmarkEnd w:id="286"/>
    </w:p>
    <w:p w:rsidR="00880FA8" w:rsidRPr="007645A7" w:rsidRDefault="00880FA8" w:rsidP="004D26BC">
      <w:pPr>
        <w:numPr>
          <w:ilvl w:val="3"/>
          <w:numId w:val="13"/>
        </w:numPr>
        <w:rPr>
          <w:szCs w:val="26"/>
        </w:rPr>
      </w:pPr>
      <w:r w:rsidRPr="007645A7">
        <w:rPr>
          <w:szCs w:val="26"/>
        </w:rPr>
        <w:t>publicação de relatórios, editais de convocação, avisos</w:t>
      </w:r>
      <w:r w:rsidR="00351220" w:rsidRPr="007645A7">
        <w:rPr>
          <w:szCs w:val="26"/>
        </w:rPr>
        <w:t>,</w:t>
      </w:r>
      <w:r w:rsidRPr="007645A7">
        <w:rPr>
          <w:szCs w:val="26"/>
        </w:rPr>
        <w:t xml:space="preserve"> notificações</w:t>
      </w:r>
      <w:r w:rsidR="00E04861" w:rsidRPr="007645A7">
        <w:rPr>
          <w:szCs w:val="26"/>
        </w:rPr>
        <w:t xml:space="preserve"> e outros</w:t>
      </w:r>
      <w:r w:rsidRPr="007645A7">
        <w:rPr>
          <w:szCs w:val="26"/>
        </w:rPr>
        <w:t>, conforme previsto nesta Escritura de Emissão</w:t>
      </w:r>
      <w:r w:rsidR="00C26FA6" w:rsidRPr="007645A7">
        <w:rPr>
          <w:szCs w:val="26"/>
        </w:rPr>
        <w:t xml:space="preserve"> e </w:t>
      </w:r>
      <w:r w:rsidR="002D415E">
        <w:rPr>
          <w:szCs w:val="26"/>
        </w:rPr>
        <w:t>nos demais Documentos das Obrigações Garantidas</w:t>
      </w:r>
      <w:r w:rsidRPr="007645A7">
        <w:rPr>
          <w:szCs w:val="26"/>
        </w:rPr>
        <w:t xml:space="preserve">, e outras que vierem a ser exigidas </w:t>
      </w:r>
      <w:r w:rsidR="006621E6">
        <w:rPr>
          <w:szCs w:val="26"/>
        </w:rPr>
        <w:t>pela</w:t>
      </w:r>
      <w:r w:rsidR="00417F44">
        <w:rPr>
          <w:szCs w:val="26"/>
        </w:rPr>
        <w:t>s</w:t>
      </w:r>
      <w:r w:rsidRPr="007645A7">
        <w:rPr>
          <w:szCs w:val="26"/>
        </w:rPr>
        <w:t xml:space="preserve"> </w:t>
      </w:r>
      <w:r w:rsidR="00417F44">
        <w:rPr>
          <w:szCs w:val="26"/>
        </w:rPr>
        <w:t xml:space="preserve">disposições legais e </w:t>
      </w:r>
      <w:r w:rsidRPr="007645A7">
        <w:rPr>
          <w:szCs w:val="26"/>
        </w:rPr>
        <w:t>regulament</w:t>
      </w:r>
      <w:r w:rsidR="00417F44">
        <w:rPr>
          <w:szCs w:val="26"/>
        </w:rPr>
        <w:t>are</w:t>
      </w:r>
      <w:r w:rsidRPr="007645A7">
        <w:rPr>
          <w:szCs w:val="26"/>
        </w:rPr>
        <w:t>s aplicáveis;</w:t>
      </w:r>
    </w:p>
    <w:p w:rsidR="00880FA8" w:rsidRDefault="00880FA8" w:rsidP="004D26BC">
      <w:pPr>
        <w:numPr>
          <w:ilvl w:val="3"/>
          <w:numId w:val="13"/>
        </w:numPr>
        <w:rPr>
          <w:szCs w:val="26"/>
        </w:rPr>
      </w:pPr>
      <w:r w:rsidRPr="007645A7">
        <w:rPr>
          <w:szCs w:val="26"/>
        </w:rPr>
        <w:t>extração de certidões;</w:t>
      </w:r>
    </w:p>
    <w:p w:rsidR="00DC56C5" w:rsidRPr="007645A7" w:rsidRDefault="00DC56C5" w:rsidP="004D26BC">
      <w:pPr>
        <w:numPr>
          <w:ilvl w:val="3"/>
          <w:numId w:val="13"/>
        </w:numPr>
        <w:rPr>
          <w:szCs w:val="26"/>
        </w:rPr>
      </w:pPr>
      <w:r>
        <w:rPr>
          <w:szCs w:val="26"/>
        </w:rPr>
        <w:t>despesas cartorárias;</w:t>
      </w:r>
    </w:p>
    <w:p w:rsidR="00880FA8" w:rsidRDefault="00367F72" w:rsidP="004D26BC">
      <w:pPr>
        <w:numPr>
          <w:ilvl w:val="3"/>
          <w:numId w:val="13"/>
        </w:numPr>
        <w:rPr>
          <w:szCs w:val="26"/>
        </w:rPr>
      </w:pPr>
      <w:r w:rsidRPr="007645A7">
        <w:rPr>
          <w:szCs w:val="26"/>
        </w:rPr>
        <w:t xml:space="preserve">transporte, </w:t>
      </w:r>
      <w:r w:rsidR="00BF7427" w:rsidRPr="007645A7">
        <w:rPr>
          <w:szCs w:val="26"/>
        </w:rPr>
        <w:t>viagens</w:t>
      </w:r>
      <w:r w:rsidR="002C4841" w:rsidRPr="007645A7">
        <w:rPr>
          <w:szCs w:val="26"/>
        </w:rPr>
        <w:t>, alimentação</w:t>
      </w:r>
      <w:r w:rsidR="00BF7427" w:rsidRPr="007645A7">
        <w:rPr>
          <w:szCs w:val="26"/>
        </w:rPr>
        <w:t xml:space="preserve"> e estadas, quando necessárias ao desempenho de suas funções nos termos desta Escritura de Emissão</w:t>
      </w:r>
      <w:r w:rsidR="002D3E20" w:rsidRPr="007645A7">
        <w:rPr>
          <w:szCs w:val="26"/>
        </w:rPr>
        <w:t xml:space="preserve"> e </w:t>
      </w:r>
      <w:r w:rsidR="002D415E">
        <w:rPr>
          <w:szCs w:val="26"/>
        </w:rPr>
        <w:t>dos demais Documentos das Obrigações Garantidas</w:t>
      </w:r>
      <w:r w:rsidR="00880FA8" w:rsidRPr="007645A7">
        <w:rPr>
          <w:szCs w:val="26"/>
        </w:rPr>
        <w:t>;</w:t>
      </w:r>
    </w:p>
    <w:p w:rsidR="00624636" w:rsidRPr="007645A7" w:rsidRDefault="00624636" w:rsidP="004D26BC">
      <w:pPr>
        <w:numPr>
          <w:ilvl w:val="3"/>
          <w:numId w:val="13"/>
        </w:numPr>
        <w:rPr>
          <w:szCs w:val="26"/>
        </w:rPr>
      </w:pPr>
      <w:r>
        <w:rPr>
          <w:szCs w:val="26"/>
        </w:rPr>
        <w:t xml:space="preserve">despesas com </w:t>
      </w:r>
      <w:r w:rsidRPr="00D9488A">
        <w:rPr>
          <w:szCs w:val="26"/>
        </w:rPr>
        <w:t>fotocópias, digitalizações</w:t>
      </w:r>
      <w:r>
        <w:rPr>
          <w:szCs w:val="26"/>
        </w:rPr>
        <w:t xml:space="preserve"> e</w:t>
      </w:r>
      <w:r w:rsidRPr="00D9488A">
        <w:rPr>
          <w:szCs w:val="26"/>
        </w:rPr>
        <w:t xml:space="preserve"> envio de documentos;</w:t>
      </w:r>
    </w:p>
    <w:p w:rsidR="00F273FB" w:rsidRPr="007645A7" w:rsidRDefault="00F273FB" w:rsidP="004D26BC">
      <w:pPr>
        <w:numPr>
          <w:ilvl w:val="3"/>
          <w:numId w:val="13"/>
        </w:numPr>
        <w:rPr>
          <w:szCs w:val="26"/>
        </w:rPr>
      </w:pPr>
      <w:r w:rsidRPr="007645A7">
        <w:rPr>
          <w:szCs w:val="26"/>
        </w:rPr>
        <w:t>despesas com contatos telefônicos e conferências telefônicas;</w:t>
      </w:r>
    </w:p>
    <w:p w:rsidR="00FD3611" w:rsidRPr="007645A7" w:rsidRDefault="00FD3611" w:rsidP="004D26BC">
      <w:pPr>
        <w:numPr>
          <w:ilvl w:val="3"/>
          <w:numId w:val="13"/>
        </w:numPr>
        <w:rPr>
          <w:szCs w:val="26"/>
        </w:rPr>
      </w:pPr>
      <w:bookmarkStart w:id="287" w:name="_Ref130287028"/>
      <w:r w:rsidRPr="007645A7">
        <w:rPr>
          <w:szCs w:val="26"/>
        </w:rPr>
        <w:t>despesas com especialistas, tais como auditoria e fiscalização; e</w:t>
      </w:r>
    </w:p>
    <w:p w:rsidR="00FD3611" w:rsidRPr="007645A7" w:rsidRDefault="00FD3611" w:rsidP="004D26BC">
      <w:pPr>
        <w:numPr>
          <w:ilvl w:val="3"/>
          <w:numId w:val="13"/>
        </w:numPr>
        <w:rPr>
          <w:szCs w:val="26"/>
        </w:rPr>
      </w:pPr>
      <w:r w:rsidRPr="007645A7">
        <w:rPr>
          <w:szCs w:val="26"/>
        </w:rPr>
        <w:t>contratação de assessoria jurídica aos Debenturistas;</w:t>
      </w:r>
    </w:p>
    <w:p w:rsidR="00880FA8" w:rsidRPr="007645A7" w:rsidRDefault="00880FA8" w:rsidP="004D26BC">
      <w:pPr>
        <w:numPr>
          <w:ilvl w:val="2"/>
          <w:numId w:val="13"/>
        </w:numPr>
        <w:rPr>
          <w:szCs w:val="26"/>
        </w:rPr>
      </w:pPr>
      <w:bookmarkStart w:id="288" w:name="_Ref312338168"/>
      <w:r w:rsidRPr="007645A7">
        <w:rPr>
          <w:szCs w:val="26"/>
        </w:rPr>
        <w:t>poderá solicitar aos Debenturistas adiantamento para o pagamento de despesas com procedimentos legais, judiciais ou administrativos que o Agente Fiduciário venha a incorrer para resguardar os interesses dos Debenturistas, que deverão ser</w:t>
      </w:r>
      <w:r w:rsidR="00D27E24" w:rsidRPr="007645A7">
        <w:rPr>
          <w:szCs w:val="26"/>
        </w:rPr>
        <w:t>, sempre que possível,</w:t>
      </w:r>
      <w:r w:rsidRPr="007645A7">
        <w:rPr>
          <w:szCs w:val="26"/>
        </w:rPr>
        <w:t xml:space="preserve"> previamente aprovadas e adiantadas pelos Debenturistas, e posteriormente, ressarcidas pela Companhia</w:t>
      </w:r>
      <w:r w:rsidR="00805850" w:rsidRPr="007645A7">
        <w:rPr>
          <w:szCs w:val="26"/>
        </w:rPr>
        <w:t xml:space="preserve"> (sem prejuízo da Fiança)</w:t>
      </w:r>
      <w:r w:rsidR="00A92634">
        <w:rPr>
          <w:szCs w:val="26"/>
        </w:rPr>
        <w:t>, desde que devidamente comprovadas</w:t>
      </w:r>
      <w:r w:rsidRPr="007645A7">
        <w:rPr>
          <w:szCs w:val="26"/>
        </w:rPr>
        <w:t>, sendo que as despesas a serem adiantadas pelos Debenturistas incluem os gastos com honorários advocatícios de terceiros, depósitos, custas e taxas judiciárias nas ações propostas pelo Agente Fiduciário ou decorrentes de ações contra ele propostas no exercício de sua função, ou</w:t>
      </w:r>
      <w:r w:rsidR="00A92634">
        <w:rPr>
          <w:szCs w:val="26"/>
        </w:rPr>
        <w:t>,</w:t>
      </w:r>
      <w:r w:rsidRPr="007645A7">
        <w:rPr>
          <w:szCs w:val="26"/>
        </w:rPr>
        <w:t xml:space="preserve"> ainda</w:t>
      </w:r>
      <w:r w:rsidR="00A92634">
        <w:rPr>
          <w:szCs w:val="26"/>
        </w:rPr>
        <w:t>,</w:t>
      </w:r>
      <w:r w:rsidRPr="007645A7">
        <w:rPr>
          <w:szCs w:val="26"/>
        </w:rPr>
        <w:t xml:space="preserve"> que lhe causem prejuízos ou riscos financeiros, enquanto representante da comunhão dos Debenturistas; as eventuais despesas, depósitos e custas judiciais decorrentes da sucumbência em ações judiciais serão igualmente suportad</w:t>
      </w:r>
      <w:r w:rsidR="00E448D5">
        <w:rPr>
          <w:szCs w:val="26"/>
        </w:rPr>
        <w:t>o</w:t>
      </w:r>
      <w:r w:rsidRPr="007645A7">
        <w:rPr>
          <w:szCs w:val="26"/>
        </w:rPr>
        <w:t>s pelos Debenturistas</w:t>
      </w:r>
      <w:r w:rsidR="00A92634">
        <w:rPr>
          <w:szCs w:val="26"/>
        </w:rPr>
        <w:t>,</w:t>
      </w:r>
      <w:r w:rsidRPr="007645A7">
        <w:rPr>
          <w:szCs w:val="26"/>
        </w:rPr>
        <w:t xml:space="preserve"> bem como sua remuneração</w:t>
      </w:r>
      <w:r w:rsidR="00A92634">
        <w:rPr>
          <w:szCs w:val="26"/>
        </w:rPr>
        <w:t xml:space="preserve"> e as</w:t>
      </w:r>
      <w:r w:rsidR="00A92634" w:rsidRPr="007645A7">
        <w:rPr>
          <w:szCs w:val="26"/>
        </w:rPr>
        <w:t xml:space="preserve"> despesas a que se referem os incisos </w:t>
      </w:r>
      <w:r w:rsidR="00A92634" w:rsidRPr="007645A7">
        <w:rPr>
          <w:szCs w:val="26"/>
        </w:rPr>
        <w:fldChar w:fldCharType="begin"/>
      </w:r>
      <w:r w:rsidR="00A92634" w:rsidRPr="007645A7">
        <w:rPr>
          <w:szCs w:val="26"/>
        </w:rPr>
        <w:instrText xml:space="preserve"> REF _Ref264564354 \n \h </w:instrText>
      </w:r>
      <w:r w:rsidR="00A92634">
        <w:rPr>
          <w:szCs w:val="26"/>
        </w:rPr>
        <w:instrText xml:space="preserve"> \* MERGEFORMAT </w:instrText>
      </w:r>
      <w:r w:rsidR="00A92634" w:rsidRPr="007645A7">
        <w:rPr>
          <w:szCs w:val="26"/>
        </w:rPr>
      </w:r>
      <w:r w:rsidR="00A92634" w:rsidRPr="007645A7">
        <w:rPr>
          <w:szCs w:val="26"/>
        </w:rPr>
        <w:fldChar w:fldCharType="separate"/>
      </w:r>
      <w:r w:rsidR="00EB3EC1">
        <w:rPr>
          <w:szCs w:val="26"/>
        </w:rPr>
        <w:t>I</w:t>
      </w:r>
      <w:r w:rsidR="00A92634" w:rsidRPr="007645A7">
        <w:rPr>
          <w:szCs w:val="26"/>
        </w:rPr>
        <w:fldChar w:fldCharType="end"/>
      </w:r>
      <w:r w:rsidR="00A92634" w:rsidRPr="007645A7">
        <w:rPr>
          <w:szCs w:val="26"/>
        </w:rPr>
        <w:t xml:space="preserve"> e </w:t>
      </w:r>
      <w:r w:rsidR="00A92634" w:rsidRPr="007645A7">
        <w:rPr>
          <w:szCs w:val="26"/>
        </w:rPr>
        <w:fldChar w:fldCharType="begin"/>
      </w:r>
      <w:r w:rsidR="00A92634" w:rsidRPr="007645A7">
        <w:rPr>
          <w:szCs w:val="26"/>
        </w:rPr>
        <w:instrText xml:space="preserve"> REF _Ref130284022 \r \p \h  \* MERGEFORMAT </w:instrText>
      </w:r>
      <w:r w:rsidR="00A92634" w:rsidRPr="007645A7">
        <w:rPr>
          <w:szCs w:val="26"/>
        </w:rPr>
      </w:r>
      <w:r w:rsidR="00A92634" w:rsidRPr="007645A7">
        <w:rPr>
          <w:szCs w:val="26"/>
        </w:rPr>
        <w:fldChar w:fldCharType="separate"/>
      </w:r>
      <w:r w:rsidR="00EB3EC1">
        <w:rPr>
          <w:szCs w:val="26"/>
        </w:rPr>
        <w:t>IV acima</w:t>
      </w:r>
      <w:r w:rsidR="00A92634" w:rsidRPr="007645A7">
        <w:rPr>
          <w:szCs w:val="26"/>
        </w:rPr>
        <w:fldChar w:fldCharType="end"/>
      </w:r>
      <w:r w:rsidR="00A92634" w:rsidRPr="007645A7">
        <w:rPr>
          <w:szCs w:val="26"/>
        </w:rPr>
        <w:t>, em caso de inadimplência da Companhia e/ou d</w:t>
      </w:r>
      <w:r w:rsidR="00BA12DE">
        <w:rPr>
          <w:szCs w:val="26"/>
        </w:rPr>
        <w:t>o</w:t>
      </w:r>
      <w:r w:rsidR="00A92634" w:rsidRPr="007645A7">
        <w:rPr>
          <w:szCs w:val="26"/>
        </w:rPr>
        <w:t xml:space="preserve">s </w:t>
      </w:r>
      <w:r w:rsidR="00A92634">
        <w:rPr>
          <w:szCs w:val="26"/>
        </w:rPr>
        <w:t>Fiador</w:t>
      </w:r>
      <w:r w:rsidR="00BA12DE">
        <w:rPr>
          <w:szCs w:val="26"/>
        </w:rPr>
        <w:t>e</w:t>
      </w:r>
      <w:r w:rsidR="00A92634" w:rsidRPr="007645A7">
        <w:rPr>
          <w:szCs w:val="26"/>
        </w:rPr>
        <w:t xml:space="preserve">s no pagamento </w:t>
      </w:r>
      <w:r w:rsidR="00A92634">
        <w:rPr>
          <w:szCs w:val="26"/>
        </w:rPr>
        <w:t>destas</w:t>
      </w:r>
      <w:r w:rsidR="00A92634" w:rsidRPr="007645A7">
        <w:rPr>
          <w:szCs w:val="26"/>
        </w:rPr>
        <w:t xml:space="preserve"> por um período superior a 30 (trinta) dias</w:t>
      </w:r>
      <w:r w:rsidR="008E354E" w:rsidRPr="007645A7">
        <w:rPr>
          <w:szCs w:val="26"/>
        </w:rPr>
        <w:t>, podendo o Agente Fiduciário solicitar garantia dos Debenturistas para cobertura do risco de sucumbência</w:t>
      </w:r>
      <w:r w:rsidRPr="007645A7">
        <w:rPr>
          <w:szCs w:val="26"/>
        </w:rPr>
        <w:t>; e</w:t>
      </w:r>
      <w:bookmarkEnd w:id="287"/>
      <w:bookmarkEnd w:id="288"/>
    </w:p>
    <w:p w:rsidR="00880FA8" w:rsidRPr="007645A7" w:rsidRDefault="00880FA8" w:rsidP="004D26BC">
      <w:pPr>
        <w:numPr>
          <w:ilvl w:val="2"/>
          <w:numId w:val="13"/>
        </w:numPr>
        <w:rPr>
          <w:szCs w:val="26"/>
        </w:rPr>
      </w:pPr>
      <w:r w:rsidRPr="007645A7">
        <w:rPr>
          <w:szCs w:val="26"/>
        </w:rPr>
        <w:t>o crédito do Agente Fiduciário por despesas incorridas para proteger direitos e interesses ou realizar créditos dos Debenturistas que não tenha sido saldado na forma prevista no inciso </w:t>
      </w:r>
      <w:r w:rsidR="00B0665E" w:rsidRPr="007645A7">
        <w:rPr>
          <w:szCs w:val="26"/>
        </w:rPr>
        <w:fldChar w:fldCharType="begin"/>
      </w:r>
      <w:r w:rsidR="00B0665E" w:rsidRPr="007645A7">
        <w:rPr>
          <w:szCs w:val="26"/>
        </w:rPr>
        <w:instrText xml:space="preserve"> REF _Ref312338168 \n \p \h </w:instrText>
      </w:r>
      <w:r w:rsidR="007645A7">
        <w:rPr>
          <w:szCs w:val="26"/>
        </w:rPr>
        <w:instrText xml:space="preserve"> \* MERGEFORMAT </w:instrText>
      </w:r>
      <w:r w:rsidR="00B0665E" w:rsidRPr="007645A7">
        <w:rPr>
          <w:szCs w:val="26"/>
        </w:rPr>
      </w:r>
      <w:r w:rsidR="00B0665E" w:rsidRPr="007645A7">
        <w:rPr>
          <w:szCs w:val="26"/>
        </w:rPr>
        <w:fldChar w:fldCharType="separate"/>
      </w:r>
      <w:r w:rsidR="00EB3EC1">
        <w:rPr>
          <w:szCs w:val="26"/>
        </w:rPr>
        <w:t>V acima</w:t>
      </w:r>
      <w:r w:rsidR="00B0665E" w:rsidRPr="007645A7">
        <w:rPr>
          <w:szCs w:val="26"/>
        </w:rPr>
        <w:fldChar w:fldCharType="end"/>
      </w:r>
      <w:r w:rsidRPr="007645A7">
        <w:rPr>
          <w:szCs w:val="26"/>
        </w:rPr>
        <w:t xml:space="preserve"> será acrescido à dívida da Companhia</w:t>
      </w:r>
      <w:r w:rsidR="005B2EFB" w:rsidRPr="007645A7">
        <w:rPr>
          <w:szCs w:val="26"/>
        </w:rPr>
        <w:t xml:space="preserve"> </w:t>
      </w:r>
      <w:r w:rsidR="0095735F" w:rsidRPr="007645A7">
        <w:rPr>
          <w:szCs w:val="26"/>
        </w:rPr>
        <w:t>e d</w:t>
      </w:r>
      <w:r w:rsidR="00BA12DE">
        <w:rPr>
          <w:szCs w:val="26"/>
        </w:rPr>
        <w:t>o</w:t>
      </w:r>
      <w:r w:rsidR="004764CA" w:rsidRPr="007645A7">
        <w:rPr>
          <w:szCs w:val="26"/>
        </w:rPr>
        <w:t xml:space="preserve">s </w:t>
      </w:r>
      <w:r w:rsidR="00CF7EA1">
        <w:rPr>
          <w:szCs w:val="26"/>
        </w:rPr>
        <w:t>Fiador</w:t>
      </w:r>
      <w:r w:rsidR="00BA12DE">
        <w:rPr>
          <w:szCs w:val="26"/>
        </w:rPr>
        <w:t>e</w:t>
      </w:r>
      <w:r w:rsidR="004764CA" w:rsidRPr="007645A7">
        <w:rPr>
          <w:szCs w:val="26"/>
        </w:rPr>
        <w:t>s</w:t>
      </w:r>
      <w:r w:rsidRPr="007645A7">
        <w:rPr>
          <w:szCs w:val="26"/>
        </w:rPr>
        <w:t>, tendo preferência sobre esta na ordem de pagamento.</w:t>
      </w:r>
    </w:p>
    <w:p w:rsidR="00880FA8" w:rsidRPr="007645A7" w:rsidRDefault="00880FA8" w:rsidP="007F4C65">
      <w:pPr>
        <w:numPr>
          <w:ilvl w:val="1"/>
          <w:numId w:val="20"/>
        </w:numPr>
        <w:rPr>
          <w:szCs w:val="26"/>
        </w:rPr>
      </w:pPr>
      <w:bookmarkStart w:id="289" w:name="_Ref164589409"/>
      <w:r w:rsidRPr="007645A7">
        <w:rPr>
          <w:szCs w:val="26"/>
        </w:rPr>
        <w:t>Além de outros previstos em lei, na regulamentação da CVM e nesta Escritura de Emissão, constituem deveres e atribuições do Agente Fiduciário:</w:t>
      </w:r>
      <w:bookmarkEnd w:id="289"/>
    </w:p>
    <w:p w:rsidR="00F07CEA" w:rsidRDefault="00C72A7C" w:rsidP="00B160E9">
      <w:pPr>
        <w:numPr>
          <w:ilvl w:val="2"/>
          <w:numId w:val="21"/>
        </w:numPr>
        <w:rPr>
          <w:szCs w:val="26"/>
        </w:rPr>
      </w:pPr>
      <w:bookmarkStart w:id="290" w:name="_Ref130283640"/>
      <w:r w:rsidRPr="00733BD6">
        <w:rPr>
          <w:szCs w:val="26"/>
        </w:rPr>
        <w:t>exercer suas atividades com boa</w:t>
      </w:r>
      <w:r w:rsidR="00354756">
        <w:rPr>
          <w:szCs w:val="26"/>
        </w:rPr>
        <w:t>–</w:t>
      </w:r>
      <w:r w:rsidRPr="00733BD6">
        <w:rPr>
          <w:szCs w:val="26"/>
        </w:rPr>
        <w:t>fé, transparência e lealdade para com os Debenturistas</w:t>
      </w:r>
      <w:r w:rsidR="00F07CEA" w:rsidRPr="007645A7">
        <w:rPr>
          <w:szCs w:val="26"/>
        </w:rPr>
        <w:t>;</w:t>
      </w:r>
    </w:p>
    <w:p w:rsidR="008C03D3" w:rsidRPr="007645A7" w:rsidRDefault="008C03D3" w:rsidP="00B160E9">
      <w:pPr>
        <w:numPr>
          <w:ilvl w:val="2"/>
          <w:numId w:val="21"/>
        </w:numPr>
        <w:rPr>
          <w:szCs w:val="26"/>
        </w:rPr>
      </w:pPr>
      <w:r w:rsidRPr="00733BD6">
        <w:rPr>
          <w:szCs w:val="26"/>
        </w:rPr>
        <w:t>proteger os direitos e interesses dos Debenturistas, empregando, no exercício da função, o cuidado e a diligência com que todo homem ativo e probo costuma empregar na administração de seus próprios bens</w:t>
      </w:r>
      <w:r>
        <w:rPr>
          <w:szCs w:val="26"/>
        </w:rPr>
        <w:t>;</w:t>
      </w:r>
    </w:p>
    <w:p w:rsidR="00F07CEA" w:rsidRPr="007645A7" w:rsidRDefault="008C03D3" w:rsidP="00B160E9">
      <w:pPr>
        <w:numPr>
          <w:ilvl w:val="2"/>
          <w:numId w:val="21"/>
        </w:numPr>
        <w:rPr>
          <w:szCs w:val="26"/>
        </w:rPr>
      </w:pPr>
      <w:r w:rsidRPr="00733BD6">
        <w:rPr>
          <w:szCs w:val="26"/>
        </w:rPr>
        <w:t xml:space="preserve">renunciar à função, na hipótese de superveniência de conflito de interesses ou de qualquer outra modalidade de inaptidão e realizar a imediata convocação da assembleia </w:t>
      </w:r>
      <w:r w:rsidR="008609E9" w:rsidRPr="008609E9">
        <w:rPr>
          <w:szCs w:val="26"/>
        </w:rPr>
        <w:t xml:space="preserve">geral de Debenturistas </w:t>
      </w:r>
      <w:r w:rsidRPr="00733BD6">
        <w:rPr>
          <w:szCs w:val="26"/>
        </w:rPr>
        <w:t>prevista no artigo 7º da Instrução CVM 583 para deliberar sobre sua substituição</w:t>
      </w:r>
      <w:r w:rsidR="00F07CEA" w:rsidRPr="007645A7">
        <w:rPr>
          <w:szCs w:val="26"/>
        </w:rPr>
        <w:t>;</w:t>
      </w:r>
    </w:p>
    <w:p w:rsidR="00F07CEA" w:rsidRPr="007645A7" w:rsidRDefault="008C03D3" w:rsidP="00B160E9">
      <w:pPr>
        <w:numPr>
          <w:ilvl w:val="2"/>
          <w:numId w:val="21"/>
        </w:numPr>
        <w:rPr>
          <w:szCs w:val="26"/>
        </w:rPr>
      </w:pPr>
      <w:r w:rsidRPr="00733BD6">
        <w:rPr>
          <w:szCs w:val="26"/>
        </w:rPr>
        <w:t xml:space="preserve">conservar em boa guarda toda a documentação </w:t>
      </w:r>
      <w:r w:rsidR="009C1B4E">
        <w:rPr>
          <w:szCs w:val="26"/>
        </w:rPr>
        <w:t xml:space="preserve">relativa </w:t>
      </w:r>
      <w:r w:rsidRPr="00733BD6">
        <w:rPr>
          <w:szCs w:val="26"/>
        </w:rPr>
        <w:t>ao exercício de suas funções</w:t>
      </w:r>
      <w:r w:rsidR="00F07CEA" w:rsidRPr="007645A7">
        <w:rPr>
          <w:szCs w:val="26"/>
        </w:rPr>
        <w:t>;</w:t>
      </w:r>
    </w:p>
    <w:p w:rsidR="00FC2988" w:rsidRPr="007645A7" w:rsidRDefault="00FC2988" w:rsidP="00B160E9">
      <w:pPr>
        <w:numPr>
          <w:ilvl w:val="2"/>
          <w:numId w:val="21"/>
        </w:numPr>
        <w:rPr>
          <w:szCs w:val="26"/>
        </w:rPr>
      </w:pPr>
      <w:r w:rsidRPr="00FC2988">
        <w:rPr>
          <w:szCs w:val="26"/>
        </w:rPr>
        <w:t xml:space="preserve">verificar, no momento de aceitar a função, a veracidade das informações relativas </w:t>
      </w:r>
      <w:r>
        <w:rPr>
          <w:szCs w:val="26"/>
        </w:rPr>
        <w:t>à</w:t>
      </w:r>
      <w:r w:rsidRPr="00F040D5">
        <w:rPr>
          <w:szCs w:val="26"/>
        </w:rPr>
        <w:t>s Garantias</w:t>
      </w:r>
      <w:r>
        <w:rPr>
          <w:szCs w:val="26"/>
        </w:rPr>
        <w:t xml:space="preserve"> </w:t>
      </w:r>
      <w:r w:rsidRPr="00FC2988">
        <w:rPr>
          <w:szCs w:val="26"/>
        </w:rPr>
        <w:t>e a consistência das demais informações contidas n</w:t>
      </w:r>
      <w:r>
        <w:rPr>
          <w:szCs w:val="26"/>
        </w:rPr>
        <w:t>est</w:t>
      </w:r>
      <w:r w:rsidRPr="00FC2988">
        <w:rPr>
          <w:szCs w:val="26"/>
        </w:rPr>
        <w:t xml:space="preserve">a </w:t>
      </w:r>
      <w:r>
        <w:rPr>
          <w:szCs w:val="26"/>
        </w:rPr>
        <w:t>E</w:t>
      </w:r>
      <w:r w:rsidRPr="00FC2988">
        <w:rPr>
          <w:szCs w:val="26"/>
        </w:rPr>
        <w:t xml:space="preserve">scritura de </w:t>
      </w:r>
      <w:r>
        <w:rPr>
          <w:szCs w:val="26"/>
        </w:rPr>
        <w:t>E</w:t>
      </w:r>
      <w:r w:rsidRPr="00FC2988">
        <w:rPr>
          <w:szCs w:val="26"/>
        </w:rPr>
        <w:t>missão, diligenciando no sentido de que sejam sanadas as omissões, falhas ou defeitos de que tenha conhecimento</w:t>
      </w:r>
      <w:r>
        <w:rPr>
          <w:szCs w:val="26"/>
        </w:rPr>
        <w:t>;</w:t>
      </w:r>
    </w:p>
    <w:p w:rsidR="00F07CEA" w:rsidRPr="007645A7" w:rsidRDefault="00C90EFC" w:rsidP="00EB5CBE">
      <w:pPr>
        <w:numPr>
          <w:ilvl w:val="2"/>
          <w:numId w:val="21"/>
        </w:numPr>
        <w:rPr>
          <w:szCs w:val="26"/>
        </w:rPr>
      </w:pPr>
      <w:r w:rsidRPr="00733BD6">
        <w:rPr>
          <w:szCs w:val="26"/>
        </w:rPr>
        <w:t xml:space="preserve">diligenciar junto à Companhia </w:t>
      </w:r>
      <w:r w:rsidRPr="000815DC">
        <w:rPr>
          <w:szCs w:val="26"/>
        </w:rPr>
        <w:t>para que esta Escritura de Emissão e os demais Documentos das Obrigações Garantidas e seus aditamentos sejam</w:t>
      </w:r>
      <w:r w:rsidR="00367DC6" w:rsidRPr="000815DC">
        <w:rPr>
          <w:szCs w:val="26"/>
        </w:rPr>
        <w:t xml:space="preserve"> inscritos</w:t>
      </w:r>
      <w:r w:rsidR="009C1B4E" w:rsidRPr="000815DC">
        <w:rPr>
          <w:szCs w:val="26"/>
        </w:rPr>
        <w:t xml:space="preserve">, registrados </w:t>
      </w:r>
      <w:r w:rsidR="00367DC6" w:rsidRPr="000815DC">
        <w:rPr>
          <w:szCs w:val="26"/>
        </w:rPr>
        <w:t>e/ou averbados, conforme o caso, nos termos da Cláusula </w:t>
      </w:r>
      <w:r w:rsidR="00367DC6" w:rsidRPr="000815DC">
        <w:rPr>
          <w:szCs w:val="26"/>
        </w:rPr>
        <w:fldChar w:fldCharType="begin"/>
      </w:r>
      <w:r w:rsidR="00367DC6" w:rsidRPr="000815DC">
        <w:rPr>
          <w:szCs w:val="26"/>
        </w:rPr>
        <w:instrText xml:space="preserve"> REF _Ref376965967 \n \p \h </w:instrText>
      </w:r>
      <w:r w:rsidR="001D1446" w:rsidRPr="000815DC">
        <w:rPr>
          <w:szCs w:val="26"/>
        </w:rPr>
        <w:instrText xml:space="preserve"> \* MERGEFORMAT </w:instrText>
      </w:r>
      <w:r w:rsidR="00367DC6" w:rsidRPr="000815DC">
        <w:rPr>
          <w:szCs w:val="26"/>
        </w:rPr>
      </w:r>
      <w:r w:rsidR="00367DC6" w:rsidRPr="000815DC">
        <w:rPr>
          <w:szCs w:val="26"/>
        </w:rPr>
        <w:fldChar w:fldCharType="separate"/>
      </w:r>
      <w:r w:rsidR="00EB3EC1">
        <w:rPr>
          <w:szCs w:val="26"/>
        </w:rPr>
        <w:t>3.1 acima</w:t>
      </w:r>
      <w:r w:rsidR="00367DC6" w:rsidRPr="000815DC">
        <w:rPr>
          <w:szCs w:val="26"/>
        </w:rPr>
        <w:fldChar w:fldCharType="end"/>
      </w:r>
      <w:r w:rsidRPr="000815DC">
        <w:rPr>
          <w:szCs w:val="26"/>
        </w:rPr>
        <w:t>, adotando, no caso da omissão da Companhia, as medidas eventualmente</w:t>
      </w:r>
      <w:r w:rsidRPr="00733BD6">
        <w:rPr>
          <w:szCs w:val="26"/>
        </w:rPr>
        <w:t xml:space="preserve"> previstas em lei</w:t>
      </w:r>
      <w:r>
        <w:rPr>
          <w:szCs w:val="26"/>
        </w:rPr>
        <w:t>;</w:t>
      </w:r>
    </w:p>
    <w:p w:rsidR="00F07CEA" w:rsidRPr="007645A7" w:rsidRDefault="00C90EFC" w:rsidP="00EB5CBE">
      <w:pPr>
        <w:numPr>
          <w:ilvl w:val="2"/>
          <w:numId w:val="21"/>
        </w:numPr>
        <w:rPr>
          <w:szCs w:val="26"/>
        </w:rPr>
      </w:pPr>
      <w:r w:rsidRPr="00733BD6">
        <w:rPr>
          <w:szCs w:val="26"/>
        </w:rPr>
        <w:t>acompanhar a prestação das informações periódicas pela Companhia e alertar os Debenturistas, no relatório anual de que trata o inciso </w:t>
      </w:r>
      <w:r w:rsidRPr="00733BD6">
        <w:rPr>
          <w:szCs w:val="26"/>
        </w:rPr>
        <w:fldChar w:fldCharType="begin"/>
      </w:r>
      <w:r w:rsidRPr="00733BD6">
        <w:rPr>
          <w:szCs w:val="26"/>
        </w:rPr>
        <w:instrText xml:space="preserve"> REF _Ref480236077 \n \p \h  \* MERGEFORMAT </w:instrText>
      </w:r>
      <w:r w:rsidRPr="00733BD6">
        <w:rPr>
          <w:szCs w:val="26"/>
        </w:rPr>
      </w:r>
      <w:r w:rsidRPr="00733BD6">
        <w:rPr>
          <w:szCs w:val="26"/>
        </w:rPr>
        <w:fldChar w:fldCharType="separate"/>
      </w:r>
      <w:r w:rsidR="00EB3EC1">
        <w:rPr>
          <w:szCs w:val="26"/>
        </w:rPr>
        <w:t>XIX abaixo</w:t>
      </w:r>
      <w:r w:rsidRPr="00733BD6">
        <w:rPr>
          <w:szCs w:val="26"/>
        </w:rPr>
        <w:fldChar w:fldCharType="end"/>
      </w:r>
      <w:r w:rsidRPr="00733BD6">
        <w:rPr>
          <w:szCs w:val="26"/>
        </w:rPr>
        <w:t>, sobre inconsistências ou omissões de que tenha conhecimento</w:t>
      </w:r>
      <w:r w:rsidR="00F07CEA" w:rsidRPr="007645A7">
        <w:rPr>
          <w:szCs w:val="26"/>
        </w:rPr>
        <w:t>;</w:t>
      </w:r>
    </w:p>
    <w:p w:rsidR="00F07CEA" w:rsidRPr="007645A7" w:rsidRDefault="00C90EFC" w:rsidP="007F4C65">
      <w:pPr>
        <w:numPr>
          <w:ilvl w:val="2"/>
          <w:numId w:val="21"/>
        </w:numPr>
        <w:rPr>
          <w:szCs w:val="26"/>
        </w:rPr>
      </w:pPr>
      <w:r w:rsidRPr="00733BD6">
        <w:rPr>
          <w:szCs w:val="26"/>
        </w:rPr>
        <w:t>opinar sobre a suficiência das informações prestadas nas propostas de modificaç</w:t>
      </w:r>
      <w:r w:rsidR="00623C03">
        <w:rPr>
          <w:szCs w:val="26"/>
        </w:rPr>
        <w:t>ão</w:t>
      </w:r>
      <w:r w:rsidRPr="00733BD6">
        <w:rPr>
          <w:szCs w:val="26"/>
        </w:rPr>
        <w:t xml:space="preserve"> das condições das Debêntures</w:t>
      </w:r>
      <w:r w:rsidR="00F07CEA" w:rsidRPr="007645A7">
        <w:rPr>
          <w:szCs w:val="26"/>
        </w:rPr>
        <w:t>;</w:t>
      </w:r>
    </w:p>
    <w:p w:rsidR="00067FF1" w:rsidRPr="00F040D5" w:rsidRDefault="00067FF1" w:rsidP="007F4C65">
      <w:pPr>
        <w:numPr>
          <w:ilvl w:val="2"/>
          <w:numId w:val="21"/>
        </w:numPr>
        <w:rPr>
          <w:szCs w:val="26"/>
        </w:rPr>
      </w:pPr>
      <w:r w:rsidRPr="00F040D5">
        <w:t>verificar a regu</w:t>
      </w:r>
      <w:r w:rsidR="009C639A" w:rsidRPr="00F040D5">
        <w:t xml:space="preserve">laridade </w:t>
      </w:r>
      <w:r w:rsidR="003369A7" w:rsidRPr="00F040D5">
        <w:t xml:space="preserve">da </w:t>
      </w:r>
      <w:r w:rsidR="00846C81" w:rsidRPr="00F040D5">
        <w:t xml:space="preserve">constituição </w:t>
      </w:r>
      <w:r w:rsidR="00A44AD1" w:rsidRPr="00F040D5">
        <w:rPr>
          <w:szCs w:val="26"/>
        </w:rPr>
        <w:t>das Garantias</w:t>
      </w:r>
      <w:r w:rsidR="00B3418A" w:rsidRPr="00F040D5">
        <w:t xml:space="preserve"> e </w:t>
      </w:r>
      <w:r w:rsidR="00846C81" w:rsidRPr="00F040D5">
        <w:t xml:space="preserve">do </w:t>
      </w:r>
      <w:r w:rsidR="00B3418A" w:rsidRPr="00F040D5">
        <w:t>valor</w:t>
      </w:r>
      <w:r w:rsidR="00846C81" w:rsidRPr="00F040D5">
        <w:t xml:space="preserve"> dos bens dados em garantia</w:t>
      </w:r>
      <w:r w:rsidR="007B6DD3" w:rsidRPr="00F040D5">
        <w:t>, ob</w:t>
      </w:r>
      <w:r w:rsidRPr="00F040D5">
        <w:t>servando a manutenção de sua suficiência e exequibilidade</w:t>
      </w:r>
      <w:r w:rsidR="007A51CF" w:rsidRPr="00F040D5">
        <w:t>, nos termos desta Escritura</w:t>
      </w:r>
      <w:r w:rsidR="007A51CF" w:rsidRPr="00F040D5">
        <w:rPr>
          <w:szCs w:val="26"/>
        </w:rPr>
        <w:t xml:space="preserve"> de Emissão </w:t>
      </w:r>
      <w:r w:rsidR="00FA6485" w:rsidRPr="00F040D5">
        <w:rPr>
          <w:szCs w:val="26"/>
        </w:rPr>
        <w:t xml:space="preserve">e </w:t>
      </w:r>
      <w:r w:rsidR="002D415E" w:rsidRPr="00F040D5">
        <w:rPr>
          <w:szCs w:val="26"/>
        </w:rPr>
        <w:t>dos demais Documentos das Obrigações Garantidas</w:t>
      </w:r>
      <w:r w:rsidRPr="00F040D5">
        <w:t>;</w:t>
      </w:r>
    </w:p>
    <w:p w:rsidR="00F01583" w:rsidRPr="00F040D5" w:rsidRDefault="000B40BF" w:rsidP="007F4C65">
      <w:pPr>
        <w:numPr>
          <w:ilvl w:val="2"/>
          <w:numId w:val="21"/>
        </w:numPr>
        <w:rPr>
          <w:szCs w:val="26"/>
        </w:rPr>
      </w:pPr>
      <w:r w:rsidRPr="00F040D5">
        <w:t>examinar proposta de substituição</w:t>
      </w:r>
      <w:r w:rsidR="00A44AD1" w:rsidRPr="00F040D5">
        <w:t xml:space="preserve"> </w:t>
      </w:r>
      <w:r w:rsidR="00A44AD1" w:rsidRPr="00F040D5">
        <w:rPr>
          <w:szCs w:val="26"/>
        </w:rPr>
        <w:t xml:space="preserve">dos bens </w:t>
      </w:r>
      <w:r w:rsidR="009E3FD1" w:rsidRPr="00F040D5">
        <w:rPr>
          <w:szCs w:val="26"/>
        </w:rPr>
        <w:t>dados em garantia</w:t>
      </w:r>
      <w:r w:rsidR="00F01583" w:rsidRPr="00F040D5">
        <w:t>, manifestando</w:t>
      </w:r>
      <w:r w:rsidR="00164DE4" w:rsidRPr="00F040D5">
        <w:t xml:space="preserve"> sua opinião a respeito do assunto de forma justificada</w:t>
      </w:r>
      <w:r w:rsidR="00C72970" w:rsidRPr="00F040D5">
        <w:t>, após aprovação pelos Debenturistas, reunidos em assembleia geral de Debenturistas</w:t>
      </w:r>
      <w:r w:rsidR="00F01583" w:rsidRPr="00F040D5">
        <w:t>;</w:t>
      </w:r>
    </w:p>
    <w:p w:rsidR="000B40BF" w:rsidRPr="00F040D5" w:rsidRDefault="00521CCA" w:rsidP="007F4C65">
      <w:pPr>
        <w:numPr>
          <w:ilvl w:val="2"/>
          <w:numId w:val="21"/>
        </w:numPr>
        <w:rPr>
          <w:szCs w:val="26"/>
        </w:rPr>
      </w:pPr>
      <w:r w:rsidRPr="00F040D5">
        <w:t xml:space="preserve">intimar </w:t>
      </w:r>
      <w:r w:rsidR="00B3418A" w:rsidRPr="00F040D5">
        <w:t>a Companhia</w:t>
      </w:r>
      <w:r w:rsidR="00117A61">
        <w:t xml:space="preserve"> e</w:t>
      </w:r>
      <w:r w:rsidR="00D076EF">
        <w:t xml:space="preserve"> </w:t>
      </w:r>
      <w:r w:rsidR="00C32F86">
        <w:t>os</w:t>
      </w:r>
      <w:r w:rsidR="004764CA" w:rsidRPr="00F040D5">
        <w:t xml:space="preserve"> </w:t>
      </w:r>
      <w:r w:rsidR="00CF7EA1" w:rsidRPr="00F040D5">
        <w:t>Fiador</w:t>
      </w:r>
      <w:r w:rsidR="00C32F86">
        <w:t>e</w:t>
      </w:r>
      <w:r w:rsidR="004764CA" w:rsidRPr="00F040D5">
        <w:t>s</w:t>
      </w:r>
      <w:r w:rsidR="001F0434">
        <w:t>, conforme o caso,</w:t>
      </w:r>
      <w:r w:rsidR="00B3418A" w:rsidRPr="00F040D5">
        <w:t xml:space="preserve"> </w:t>
      </w:r>
      <w:r w:rsidRPr="00F040D5">
        <w:t xml:space="preserve">a reforçar </w:t>
      </w:r>
      <w:r w:rsidR="003328D3" w:rsidRPr="00F040D5">
        <w:rPr>
          <w:szCs w:val="26"/>
        </w:rPr>
        <w:t>as Garantias</w:t>
      </w:r>
      <w:r w:rsidR="00DD5477" w:rsidRPr="00F040D5">
        <w:t xml:space="preserve">, </w:t>
      </w:r>
      <w:r w:rsidRPr="00F040D5">
        <w:t xml:space="preserve">na hipótese de sua deterioração ou depreciação, </w:t>
      </w:r>
      <w:r w:rsidR="008B78B3" w:rsidRPr="00F040D5">
        <w:t xml:space="preserve">nos termos </w:t>
      </w:r>
      <w:r w:rsidR="00B3418A" w:rsidRPr="00F040D5">
        <w:t xml:space="preserve">desta Escritura de Emissão </w:t>
      </w:r>
      <w:r w:rsidR="00FA6485" w:rsidRPr="00F040D5">
        <w:rPr>
          <w:szCs w:val="26"/>
        </w:rPr>
        <w:t xml:space="preserve">e </w:t>
      </w:r>
      <w:r w:rsidR="002D415E" w:rsidRPr="00F040D5">
        <w:rPr>
          <w:szCs w:val="26"/>
        </w:rPr>
        <w:t>dos demais Documentos das Obrigações Garantidas</w:t>
      </w:r>
      <w:r w:rsidR="000B40BF" w:rsidRPr="00F040D5">
        <w:t>;</w:t>
      </w:r>
      <w:r w:rsidR="004E4A17">
        <w:t xml:space="preserve"> </w:t>
      </w:r>
    </w:p>
    <w:p w:rsidR="00F07CEA" w:rsidRPr="007645A7" w:rsidRDefault="00C90EFC" w:rsidP="007F4C65">
      <w:pPr>
        <w:numPr>
          <w:ilvl w:val="2"/>
          <w:numId w:val="21"/>
        </w:numPr>
        <w:rPr>
          <w:szCs w:val="26"/>
        </w:rPr>
      </w:pPr>
      <w:r w:rsidRPr="00733BD6">
        <w:rPr>
          <w:szCs w:val="26"/>
        </w:rPr>
        <w:t>solicitar, quando julgar necessário, para o fiel desempenho de suas funções, certidões atualizadas da Companhia</w:t>
      </w:r>
      <w:r>
        <w:rPr>
          <w:szCs w:val="26"/>
        </w:rPr>
        <w:t xml:space="preserve"> </w:t>
      </w:r>
      <w:r w:rsidRPr="007645A7">
        <w:rPr>
          <w:szCs w:val="26"/>
        </w:rPr>
        <w:t xml:space="preserve">e/ou </w:t>
      </w:r>
      <w:r>
        <w:rPr>
          <w:szCs w:val="26"/>
        </w:rPr>
        <w:t>de qualquer d</w:t>
      </w:r>
      <w:r w:rsidR="00C32F86">
        <w:rPr>
          <w:szCs w:val="26"/>
        </w:rPr>
        <w:t>o</w:t>
      </w:r>
      <w:r>
        <w:rPr>
          <w:szCs w:val="26"/>
        </w:rPr>
        <w:t>s Fiador</w:t>
      </w:r>
      <w:r w:rsidR="00C32F86">
        <w:rPr>
          <w:szCs w:val="26"/>
        </w:rPr>
        <w:t>e</w:t>
      </w:r>
      <w:r>
        <w:rPr>
          <w:szCs w:val="26"/>
        </w:rPr>
        <w:t>s</w:t>
      </w:r>
      <w:r w:rsidRPr="00733BD6">
        <w:rPr>
          <w:szCs w:val="26"/>
        </w:rPr>
        <w:t xml:space="preserve">, dos distribuidores cíveis, das varas de Fazenda Pública, </w:t>
      </w:r>
      <w:r w:rsidR="00F44EA3">
        <w:rPr>
          <w:szCs w:val="26"/>
        </w:rPr>
        <w:t xml:space="preserve">dos </w:t>
      </w:r>
      <w:r w:rsidRPr="00733BD6">
        <w:rPr>
          <w:szCs w:val="26"/>
        </w:rPr>
        <w:t xml:space="preserve">cartórios de protesto, </w:t>
      </w:r>
      <w:r w:rsidR="00F44EA3">
        <w:rPr>
          <w:szCs w:val="26"/>
        </w:rPr>
        <w:t xml:space="preserve">das </w:t>
      </w:r>
      <w:r w:rsidRPr="00733BD6">
        <w:rPr>
          <w:szCs w:val="26"/>
        </w:rPr>
        <w:t>varas da Justiça do Trabalho</w:t>
      </w:r>
      <w:r w:rsidR="00F44EA3">
        <w:rPr>
          <w:szCs w:val="26"/>
        </w:rPr>
        <w:t xml:space="preserve"> e</w:t>
      </w:r>
      <w:r w:rsidRPr="00733BD6">
        <w:rPr>
          <w:szCs w:val="26"/>
        </w:rPr>
        <w:t xml:space="preserve"> </w:t>
      </w:r>
      <w:r w:rsidR="00F44EA3">
        <w:rPr>
          <w:szCs w:val="26"/>
        </w:rPr>
        <w:t xml:space="preserve">da </w:t>
      </w:r>
      <w:r w:rsidRPr="00733BD6">
        <w:rPr>
          <w:szCs w:val="26"/>
        </w:rPr>
        <w:t xml:space="preserve">Procuradoria da Fazenda Pública, da localidade onde se situe </w:t>
      </w:r>
      <w:r w:rsidR="008E25C0">
        <w:rPr>
          <w:szCs w:val="26"/>
        </w:rPr>
        <w:t xml:space="preserve">o domicílio ou </w:t>
      </w:r>
      <w:r w:rsidRPr="00733BD6">
        <w:rPr>
          <w:szCs w:val="26"/>
        </w:rPr>
        <w:t>a sede da Companhia</w:t>
      </w:r>
      <w:r w:rsidR="00A911DF">
        <w:rPr>
          <w:szCs w:val="26"/>
        </w:rPr>
        <w:t xml:space="preserve"> e/ou</w:t>
      </w:r>
      <w:r>
        <w:rPr>
          <w:szCs w:val="26"/>
        </w:rPr>
        <w:t xml:space="preserve"> de qualquer d</w:t>
      </w:r>
      <w:r w:rsidR="00C32F86">
        <w:rPr>
          <w:szCs w:val="26"/>
        </w:rPr>
        <w:t>o</w:t>
      </w:r>
      <w:r>
        <w:rPr>
          <w:szCs w:val="26"/>
        </w:rPr>
        <w:t>s Fiador</w:t>
      </w:r>
      <w:r w:rsidR="00C32F86">
        <w:rPr>
          <w:szCs w:val="26"/>
        </w:rPr>
        <w:t>e</w:t>
      </w:r>
      <w:r>
        <w:rPr>
          <w:szCs w:val="26"/>
        </w:rPr>
        <w:t>s;</w:t>
      </w:r>
    </w:p>
    <w:p w:rsidR="00F07CEA" w:rsidRPr="007645A7" w:rsidRDefault="00C90EFC" w:rsidP="007F4C65">
      <w:pPr>
        <w:numPr>
          <w:ilvl w:val="2"/>
          <w:numId w:val="21"/>
        </w:numPr>
        <w:rPr>
          <w:szCs w:val="26"/>
        </w:rPr>
      </w:pPr>
      <w:r w:rsidRPr="00733BD6">
        <w:rPr>
          <w:szCs w:val="26"/>
        </w:rPr>
        <w:t xml:space="preserve">solicitar, quando considerar necessário, auditoria externa da </w:t>
      </w:r>
      <w:r w:rsidR="00F07CEA" w:rsidRPr="007645A7">
        <w:rPr>
          <w:szCs w:val="26"/>
        </w:rPr>
        <w:t>Companhia;</w:t>
      </w:r>
    </w:p>
    <w:p w:rsidR="00F07CEA" w:rsidRPr="007645A7" w:rsidRDefault="00F07CEA" w:rsidP="00EB5CBE">
      <w:pPr>
        <w:numPr>
          <w:ilvl w:val="2"/>
          <w:numId w:val="21"/>
        </w:numPr>
        <w:rPr>
          <w:szCs w:val="26"/>
        </w:rPr>
      </w:pPr>
      <w:r w:rsidRPr="007645A7">
        <w:rPr>
          <w:szCs w:val="26"/>
        </w:rPr>
        <w:t>convocar, quando necessário, assembleia geral de Debenturistas nos termos da Cláusula </w:t>
      </w:r>
      <w:r w:rsidRPr="007645A7">
        <w:rPr>
          <w:szCs w:val="26"/>
        </w:rPr>
        <w:fldChar w:fldCharType="begin"/>
      </w:r>
      <w:r w:rsidRPr="007645A7">
        <w:rPr>
          <w:szCs w:val="26"/>
        </w:rPr>
        <w:instrText xml:space="preserve"> REF _Ref187755774 \r \p \h </w:instrText>
      </w:r>
      <w:r w:rsidR="001F7461" w:rsidRPr="007645A7">
        <w:rPr>
          <w:szCs w:val="26"/>
        </w:rPr>
        <w:instrText xml:space="preserve"> \* MERGEFORMAT </w:instrText>
      </w:r>
      <w:r w:rsidRPr="007645A7">
        <w:rPr>
          <w:szCs w:val="26"/>
        </w:rPr>
      </w:r>
      <w:r w:rsidRPr="007645A7">
        <w:rPr>
          <w:szCs w:val="26"/>
        </w:rPr>
        <w:fldChar w:fldCharType="separate"/>
      </w:r>
      <w:r w:rsidR="00EB3EC1">
        <w:rPr>
          <w:szCs w:val="26"/>
        </w:rPr>
        <w:t>10.3 abaixo</w:t>
      </w:r>
      <w:r w:rsidRPr="007645A7">
        <w:rPr>
          <w:szCs w:val="26"/>
        </w:rPr>
        <w:fldChar w:fldCharType="end"/>
      </w:r>
      <w:r w:rsidRPr="007645A7">
        <w:rPr>
          <w:szCs w:val="26"/>
        </w:rPr>
        <w:t>;</w:t>
      </w:r>
    </w:p>
    <w:p w:rsidR="00F07CEA" w:rsidRPr="007645A7" w:rsidRDefault="00F07CEA" w:rsidP="007F4C65">
      <w:pPr>
        <w:numPr>
          <w:ilvl w:val="2"/>
          <w:numId w:val="21"/>
        </w:numPr>
        <w:rPr>
          <w:szCs w:val="26"/>
        </w:rPr>
      </w:pPr>
      <w:r w:rsidRPr="007645A7">
        <w:rPr>
          <w:szCs w:val="26"/>
        </w:rPr>
        <w:t>comparecer à</w:t>
      </w:r>
      <w:r w:rsidR="004150E6" w:rsidRPr="007645A7">
        <w:rPr>
          <w:szCs w:val="26"/>
        </w:rPr>
        <w:t>s</w:t>
      </w:r>
      <w:r w:rsidRPr="007645A7">
        <w:rPr>
          <w:szCs w:val="26"/>
        </w:rPr>
        <w:t xml:space="preserve"> assembleia</w:t>
      </w:r>
      <w:r w:rsidR="004150E6" w:rsidRPr="007645A7">
        <w:rPr>
          <w:szCs w:val="26"/>
        </w:rPr>
        <w:t>s</w:t>
      </w:r>
      <w:r w:rsidRPr="007645A7">
        <w:rPr>
          <w:szCs w:val="26"/>
        </w:rPr>
        <w:t xml:space="preserve"> gera</w:t>
      </w:r>
      <w:r w:rsidR="004150E6" w:rsidRPr="007645A7">
        <w:rPr>
          <w:szCs w:val="26"/>
        </w:rPr>
        <w:t>is</w:t>
      </w:r>
      <w:r w:rsidRPr="007645A7">
        <w:rPr>
          <w:szCs w:val="26"/>
        </w:rPr>
        <w:t xml:space="preserve"> de Debenturistas a fim de prestar as informações que lhe forem solicitadas;</w:t>
      </w:r>
    </w:p>
    <w:p w:rsidR="00F07CEA" w:rsidRPr="007645A7" w:rsidRDefault="00F07CEA" w:rsidP="007F4C65">
      <w:pPr>
        <w:numPr>
          <w:ilvl w:val="2"/>
          <w:numId w:val="21"/>
        </w:numPr>
        <w:rPr>
          <w:szCs w:val="26"/>
        </w:rPr>
      </w:pPr>
      <w:r w:rsidRPr="007645A7">
        <w:rPr>
          <w:szCs w:val="26"/>
        </w:rPr>
        <w:t>manter atualizada a relação dos Debenturistas e seus endereços, mediante, inclusive, gest</w:t>
      </w:r>
      <w:r w:rsidR="00743967" w:rsidRPr="007645A7">
        <w:rPr>
          <w:szCs w:val="26"/>
        </w:rPr>
        <w:t>ões</w:t>
      </w:r>
      <w:r w:rsidRPr="007645A7">
        <w:rPr>
          <w:szCs w:val="26"/>
        </w:rPr>
        <w:t xml:space="preserve"> perante a Companhia, </w:t>
      </w:r>
      <w:r w:rsidR="00600769" w:rsidRPr="007645A7">
        <w:rPr>
          <w:szCs w:val="26"/>
        </w:rPr>
        <w:t>o Escriturador</w:t>
      </w:r>
      <w:r w:rsidR="009222B2" w:rsidRPr="007645A7">
        <w:rPr>
          <w:szCs w:val="26"/>
        </w:rPr>
        <w:t>,</w:t>
      </w:r>
      <w:r w:rsidRPr="007645A7">
        <w:rPr>
          <w:szCs w:val="26"/>
        </w:rPr>
        <w:t xml:space="preserve"> o </w:t>
      </w:r>
      <w:r w:rsidR="00600769" w:rsidRPr="007645A7">
        <w:rPr>
          <w:szCs w:val="26"/>
        </w:rPr>
        <w:t>Banco Liquidante</w:t>
      </w:r>
      <w:r w:rsidR="00581C68">
        <w:rPr>
          <w:szCs w:val="26"/>
        </w:rPr>
        <w:t xml:space="preserve"> </w:t>
      </w:r>
      <w:r w:rsidR="00F178F0" w:rsidRPr="007645A7">
        <w:rPr>
          <w:szCs w:val="26"/>
        </w:rPr>
        <w:t>e</w:t>
      </w:r>
      <w:r w:rsidR="009222B2" w:rsidRPr="007645A7">
        <w:rPr>
          <w:szCs w:val="26"/>
        </w:rPr>
        <w:t xml:space="preserve"> a </w:t>
      </w:r>
      <w:r w:rsidR="00BA5EED">
        <w:rPr>
          <w:szCs w:val="26"/>
        </w:rPr>
        <w:t>B3</w:t>
      </w:r>
      <w:r w:rsidRPr="007645A7">
        <w:rPr>
          <w:szCs w:val="26"/>
        </w:rPr>
        <w:t>, sendo que, para fins de atendimento ao disposto neste inciso, a Companhia</w:t>
      </w:r>
      <w:r w:rsidR="009867E4" w:rsidRPr="009867E4">
        <w:rPr>
          <w:szCs w:val="26"/>
        </w:rPr>
        <w:t xml:space="preserve"> </w:t>
      </w:r>
      <w:r w:rsidR="009867E4" w:rsidRPr="002A6F01">
        <w:rPr>
          <w:rFonts w:eastAsia="Arial Unicode MS"/>
          <w:w w:val="0"/>
        </w:rPr>
        <w:t xml:space="preserve">e os Debenturistas, </w:t>
      </w:r>
      <w:r w:rsidR="009867E4">
        <w:rPr>
          <w:rFonts w:eastAsia="Arial Unicode MS"/>
          <w:w w:val="0"/>
        </w:rPr>
        <w:t>assim que subscrever</w:t>
      </w:r>
      <w:r w:rsidR="009038C9">
        <w:rPr>
          <w:rFonts w:eastAsia="Arial Unicode MS"/>
          <w:w w:val="0"/>
        </w:rPr>
        <w:t>em</w:t>
      </w:r>
      <w:r w:rsidR="00E704D6" w:rsidRPr="00E704D6">
        <w:rPr>
          <w:rFonts w:eastAsia="Arial Unicode MS"/>
          <w:w w:val="0"/>
        </w:rPr>
        <w:t xml:space="preserve"> </w:t>
      </w:r>
      <w:r w:rsidR="00E704D6" w:rsidRPr="00733BD6">
        <w:rPr>
          <w:rFonts w:eastAsia="Arial Unicode MS"/>
          <w:w w:val="0"/>
        </w:rPr>
        <w:t>e integralizarem</w:t>
      </w:r>
      <w:r w:rsidR="009867E4">
        <w:rPr>
          <w:rFonts w:eastAsia="Arial Unicode MS"/>
          <w:w w:val="0"/>
        </w:rPr>
        <w:t xml:space="preserve"> ou adquirir</w:t>
      </w:r>
      <w:r w:rsidR="009038C9">
        <w:rPr>
          <w:rFonts w:eastAsia="Arial Unicode MS"/>
          <w:w w:val="0"/>
        </w:rPr>
        <w:t>em</w:t>
      </w:r>
      <w:r w:rsidR="009867E4">
        <w:rPr>
          <w:rFonts w:eastAsia="Arial Unicode MS"/>
          <w:w w:val="0"/>
        </w:rPr>
        <w:t xml:space="preserve"> as Debêntures,</w:t>
      </w:r>
      <w:r w:rsidR="009867E4" w:rsidRPr="003526FA">
        <w:rPr>
          <w:szCs w:val="26"/>
        </w:rPr>
        <w:t xml:space="preserve"> expressamente autoriza</w:t>
      </w:r>
      <w:r w:rsidR="009867E4">
        <w:rPr>
          <w:szCs w:val="26"/>
        </w:rPr>
        <w:t>m</w:t>
      </w:r>
      <w:r w:rsidRPr="007645A7">
        <w:rPr>
          <w:szCs w:val="26"/>
        </w:rPr>
        <w:t xml:space="preserve">, desde já, </w:t>
      </w:r>
      <w:r w:rsidR="00600769" w:rsidRPr="007645A7">
        <w:rPr>
          <w:szCs w:val="26"/>
        </w:rPr>
        <w:t>o Escriturador</w:t>
      </w:r>
      <w:r w:rsidR="009222B2" w:rsidRPr="007645A7">
        <w:rPr>
          <w:szCs w:val="26"/>
        </w:rPr>
        <w:t xml:space="preserve">, o </w:t>
      </w:r>
      <w:r w:rsidR="00600769" w:rsidRPr="007645A7">
        <w:rPr>
          <w:szCs w:val="26"/>
        </w:rPr>
        <w:t>Banco Liquidante</w:t>
      </w:r>
      <w:r w:rsidR="00581C68">
        <w:rPr>
          <w:szCs w:val="26"/>
        </w:rPr>
        <w:t xml:space="preserve"> </w:t>
      </w:r>
      <w:r w:rsidR="00F178F0" w:rsidRPr="007645A7">
        <w:rPr>
          <w:szCs w:val="26"/>
        </w:rPr>
        <w:t>e</w:t>
      </w:r>
      <w:r w:rsidR="009222B2" w:rsidRPr="007645A7">
        <w:rPr>
          <w:szCs w:val="26"/>
        </w:rPr>
        <w:t xml:space="preserve"> a </w:t>
      </w:r>
      <w:r w:rsidR="00BA5EED">
        <w:rPr>
          <w:szCs w:val="26"/>
        </w:rPr>
        <w:t>B3</w:t>
      </w:r>
      <w:r w:rsidR="009F6BC3" w:rsidRPr="007645A7">
        <w:rPr>
          <w:szCs w:val="26"/>
        </w:rPr>
        <w:t xml:space="preserve"> </w:t>
      </w:r>
      <w:r w:rsidRPr="007645A7">
        <w:rPr>
          <w:szCs w:val="26"/>
        </w:rPr>
        <w:t xml:space="preserve">a atenderem quaisquer solicitações </w:t>
      </w:r>
      <w:r w:rsidR="00615814" w:rsidRPr="007645A7">
        <w:rPr>
          <w:szCs w:val="26"/>
        </w:rPr>
        <w:t>realizadas</w:t>
      </w:r>
      <w:r w:rsidRPr="007645A7">
        <w:rPr>
          <w:szCs w:val="26"/>
        </w:rPr>
        <w:t xml:space="preserve"> pelo Agente Fiduciário, inclusive referente à divulgação, a qualquer momento, da posição de Debêntures, e seus respectivos Debenturistas;</w:t>
      </w:r>
    </w:p>
    <w:p w:rsidR="00F07CEA" w:rsidRPr="00EA1ACB" w:rsidRDefault="00F07CEA" w:rsidP="007F4C65">
      <w:pPr>
        <w:numPr>
          <w:ilvl w:val="2"/>
          <w:numId w:val="21"/>
        </w:numPr>
        <w:rPr>
          <w:szCs w:val="26"/>
        </w:rPr>
      </w:pPr>
      <w:r w:rsidRPr="00EA1ACB">
        <w:rPr>
          <w:szCs w:val="26"/>
        </w:rPr>
        <w:t>fiscalizar o cumprimento das cláusulas constantes desta Escritura de Emissão</w:t>
      </w:r>
      <w:r w:rsidR="005B2EFB" w:rsidRPr="00EA1ACB">
        <w:rPr>
          <w:szCs w:val="26"/>
        </w:rPr>
        <w:t xml:space="preserve"> </w:t>
      </w:r>
      <w:r w:rsidR="00B145AA" w:rsidRPr="00EA1ACB">
        <w:rPr>
          <w:szCs w:val="26"/>
        </w:rPr>
        <w:t xml:space="preserve">e </w:t>
      </w:r>
      <w:r w:rsidR="002D415E" w:rsidRPr="00EA1ACB">
        <w:rPr>
          <w:szCs w:val="26"/>
        </w:rPr>
        <w:t>dos demais Documentos das Obrigações Garantidas</w:t>
      </w:r>
      <w:r w:rsidRPr="00EA1ACB">
        <w:rPr>
          <w:szCs w:val="26"/>
        </w:rPr>
        <w:t xml:space="preserve">, inclusive </w:t>
      </w:r>
      <w:r w:rsidR="006D0D3B" w:rsidRPr="00EA1ACB">
        <w:rPr>
          <w:szCs w:val="26"/>
        </w:rPr>
        <w:t>(a) </w:t>
      </w:r>
      <w:r w:rsidRPr="00EA1ACB">
        <w:rPr>
          <w:szCs w:val="26"/>
        </w:rPr>
        <w:t>daquelas impositivas de obrigações de fazer e de não fazer</w:t>
      </w:r>
      <w:r w:rsidR="006D0D3B" w:rsidRPr="00EA1ACB">
        <w:rPr>
          <w:szCs w:val="26"/>
        </w:rPr>
        <w:t xml:space="preserve">; </w:t>
      </w:r>
      <w:r w:rsidR="00596F56">
        <w:rPr>
          <w:szCs w:val="26"/>
        </w:rPr>
        <w:t>e (b) </w:t>
      </w:r>
      <w:r w:rsidR="00433C99">
        <w:rPr>
          <w:szCs w:val="26"/>
        </w:rPr>
        <w:t>daquela relativa à observância dos Índices Financeiros;</w:t>
      </w:r>
    </w:p>
    <w:p w:rsidR="007603A9" w:rsidRDefault="00E704D6" w:rsidP="007F4C65">
      <w:pPr>
        <w:numPr>
          <w:ilvl w:val="2"/>
          <w:numId w:val="21"/>
        </w:numPr>
        <w:rPr>
          <w:szCs w:val="26"/>
        </w:rPr>
      </w:pPr>
      <w:r w:rsidRPr="00733BD6">
        <w:rPr>
          <w:szCs w:val="26"/>
        </w:rPr>
        <w:t>comunicar aos Debenturistas qualquer inadimplemento, pela Companhia</w:t>
      </w:r>
      <w:r>
        <w:rPr>
          <w:szCs w:val="26"/>
        </w:rPr>
        <w:t xml:space="preserve"> </w:t>
      </w:r>
      <w:r w:rsidRPr="007645A7">
        <w:t>e/ou</w:t>
      </w:r>
      <w:r w:rsidRPr="007645A7">
        <w:rPr>
          <w:szCs w:val="26"/>
        </w:rPr>
        <w:t xml:space="preserve"> </w:t>
      </w:r>
      <w:r>
        <w:rPr>
          <w:szCs w:val="26"/>
        </w:rPr>
        <w:t>por qualquer d</w:t>
      </w:r>
      <w:r w:rsidR="00433C99">
        <w:rPr>
          <w:szCs w:val="26"/>
        </w:rPr>
        <w:t>o</w:t>
      </w:r>
      <w:r>
        <w:rPr>
          <w:szCs w:val="26"/>
        </w:rPr>
        <w:t>s Fiador</w:t>
      </w:r>
      <w:r w:rsidR="00433C99">
        <w:rPr>
          <w:szCs w:val="26"/>
        </w:rPr>
        <w:t>e</w:t>
      </w:r>
      <w:r>
        <w:rPr>
          <w:szCs w:val="26"/>
        </w:rPr>
        <w:t>s</w:t>
      </w:r>
      <w:r w:rsidRPr="00733BD6">
        <w:rPr>
          <w:szCs w:val="26"/>
        </w:rPr>
        <w:t>, de obrigaç</w:t>
      </w:r>
      <w:r w:rsidR="00A4477E">
        <w:rPr>
          <w:szCs w:val="26"/>
        </w:rPr>
        <w:t>ões</w:t>
      </w:r>
      <w:r w:rsidRPr="00733BD6">
        <w:rPr>
          <w:szCs w:val="26"/>
        </w:rPr>
        <w:t xml:space="preserve"> financeira</w:t>
      </w:r>
      <w:r w:rsidR="00A4477E">
        <w:rPr>
          <w:szCs w:val="26"/>
        </w:rPr>
        <w:t>s assumidas</w:t>
      </w:r>
      <w:r w:rsidR="00A4477E" w:rsidRPr="00733BD6">
        <w:rPr>
          <w:szCs w:val="26"/>
        </w:rPr>
        <w:t xml:space="preserve"> nesta Escritura de Emissão </w:t>
      </w:r>
      <w:r w:rsidR="00A4477E" w:rsidRPr="007645A7">
        <w:rPr>
          <w:szCs w:val="26"/>
        </w:rPr>
        <w:t>e</w:t>
      </w:r>
      <w:r w:rsidR="00A4477E">
        <w:rPr>
          <w:szCs w:val="26"/>
        </w:rPr>
        <w:t>/ou em qualquer dos demais Documentos das Obrigações Garantidas</w:t>
      </w:r>
      <w:r w:rsidRPr="00733BD6">
        <w:rPr>
          <w:szCs w:val="26"/>
        </w:rPr>
        <w:t xml:space="preserve">, incluindo obrigações relativas </w:t>
      </w:r>
      <w:r w:rsidR="00A4477E">
        <w:rPr>
          <w:szCs w:val="26"/>
        </w:rPr>
        <w:t>à</w:t>
      </w:r>
      <w:r w:rsidR="00A4477E" w:rsidRPr="00127738">
        <w:rPr>
          <w:szCs w:val="26"/>
        </w:rPr>
        <w:t>s Garantias</w:t>
      </w:r>
      <w:r w:rsidR="00A4477E">
        <w:rPr>
          <w:szCs w:val="26"/>
        </w:rPr>
        <w:t xml:space="preserve"> e</w:t>
      </w:r>
      <w:r w:rsidR="00A4477E" w:rsidRPr="00127738">
        <w:t xml:space="preserve"> </w:t>
      </w:r>
      <w:r w:rsidRPr="00733BD6">
        <w:rPr>
          <w:szCs w:val="26"/>
        </w:rPr>
        <w:t>a cláusulas contratuais destinadas a proteger o interesse dos Debenturistas e que estabelecem condições que não devem ser descumpridas pela Companhia</w:t>
      </w:r>
      <w:r>
        <w:rPr>
          <w:szCs w:val="26"/>
        </w:rPr>
        <w:t xml:space="preserve"> </w:t>
      </w:r>
      <w:r w:rsidRPr="007645A7">
        <w:t>e/ou</w:t>
      </w:r>
      <w:r w:rsidRPr="007645A7">
        <w:rPr>
          <w:szCs w:val="26"/>
        </w:rPr>
        <w:t xml:space="preserve"> </w:t>
      </w:r>
      <w:r>
        <w:rPr>
          <w:szCs w:val="26"/>
        </w:rPr>
        <w:t>por qualquer d</w:t>
      </w:r>
      <w:r w:rsidR="00433C99">
        <w:rPr>
          <w:szCs w:val="26"/>
        </w:rPr>
        <w:t>o</w:t>
      </w:r>
      <w:r>
        <w:rPr>
          <w:szCs w:val="26"/>
        </w:rPr>
        <w:t>s Fiador</w:t>
      </w:r>
      <w:r w:rsidR="00433C99">
        <w:rPr>
          <w:szCs w:val="26"/>
        </w:rPr>
        <w:t>e</w:t>
      </w:r>
      <w:r>
        <w:rPr>
          <w:szCs w:val="26"/>
        </w:rPr>
        <w:t>s</w:t>
      </w:r>
      <w:r w:rsidRPr="00733BD6">
        <w:rPr>
          <w:szCs w:val="26"/>
        </w:rPr>
        <w:t>, indicando as consequências para os Debenturistas e as providências que pretende tomar a respeito do assunto, no prazo de até 7 (sete) Dias Úteis contados da data da ciência</w:t>
      </w:r>
      <w:r w:rsidR="00A4477E">
        <w:rPr>
          <w:szCs w:val="26"/>
        </w:rPr>
        <w:t>,</w:t>
      </w:r>
      <w:r w:rsidRPr="00733BD6">
        <w:rPr>
          <w:szCs w:val="26"/>
        </w:rPr>
        <w:t xml:space="preserve"> pelo Agente Fiduciário</w:t>
      </w:r>
      <w:r w:rsidR="00A4477E">
        <w:rPr>
          <w:szCs w:val="26"/>
        </w:rPr>
        <w:t>,</w:t>
      </w:r>
      <w:r w:rsidRPr="00733BD6">
        <w:rPr>
          <w:szCs w:val="26"/>
        </w:rPr>
        <w:t xml:space="preserve"> do inadimplemento</w:t>
      </w:r>
      <w:r>
        <w:rPr>
          <w:szCs w:val="26"/>
        </w:rPr>
        <w:t>;</w:t>
      </w:r>
    </w:p>
    <w:p w:rsidR="00E704D6" w:rsidRDefault="00E704D6" w:rsidP="007F4C65">
      <w:pPr>
        <w:numPr>
          <w:ilvl w:val="2"/>
          <w:numId w:val="21"/>
        </w:numPr>
        <w:rPr>
          <w:szCs w:val="26"/>
        </w:rPr>
      </w:pPr>
      <w:bookmarkStart w:id="291" w:name="_Ref480236077"/>
      <w:r w:rsidRPr="00733BD6">
        <w:rPr>
          <w:szCs w:val="26"/>
        </w:rPr>
        <w:t xml:space="preserve">no prazo de até 4 (quatro) meses contados do término do exercício social da Companhia, divulgar, em sua página na </w:t>
      </w:r>
      <w:r w:rsidR="00BF3FE8">
        <w:rPr>
          <w:szCs w:val="26"/>
        </w:rPr>
        <w:t>rede mundial de computadores</w:t>
      </w:r>
      <w:r w:rsidRPr="00733BD6">
        <w:rPr>
          <w:szCs w:val="26"/>
        </w:rPr>
        <w:t>,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Anexo 15 à Instrução CVM 583;</w:t>
      </w:r>
      <w:bookmarkEnd w:id="291"/>
    </w:p>
    <w:p w:rsidR="00E704D6" w:rsidRPr="00DC33DD" w:rsidRDefault="00E704D6" w:rsidP="00EB5CBE">
      <w:pPr>
        <w:numPr>
          <w:ilvl w:val="2"/>
          <w:numId w:val="21"/>
        </w:numPr>
        <w:rPr>
          <w:szCs w:val="26"/>
        </w:rPr>
      </w:pPr>
      <w:r w:rsidRPr="00733BD6">
        <w:rPr>
          <w:szCs w:val="22"/>
        </w:rPr>
        <w:t>manter o relatório anual a que se refere o inciso </w:t>
      </w:r>
      <w:r w:rsidRPr="00733BD6">
        <w:rPr>
          <w:szCs w:val="22"/>
        </w:rPr>
        <w:fldChar w:fldCharType="begin"/>
      </w:r>
      <w:r w:rsidRPr="00733BD6">
        <w:rPr>
          <w:szCs w:val="22"/>
        </w:rPr>
        <w:instrText xml:space="preserve"> REF _Ref480236077 \n \p \h </w:instrText>
      </w:r>
      <w:r>
        <w:rPr>
          <w:szCs w:val="22"/>
        </w:rPr>
        <w:instrText xml:space="preserve"> \* MERGEFORMAT </w:instrText>
      </w:r>
      <w:r w:rsidRPr="00733BD6">
        <w:rPr>
          <w:szCs w:val="22"/>
        </w:rPr>
      </w:r>
      <w:r w:rsidRPr="00733BD6">
        <w:rPr>
          <w:szCs w:val="22"/>
        </w:rPr>
        <w:fldChar w:fldCharType="separate"/>
      </w:r>
      <w:r w:rsidR="00EB3EC1">
        <w:rPr>
          <w:szCs w:val="22"/>
        </w:rPr>
        <w:t>XIX acima</w:t>
      </w:r>
      <w:r w:rsidRPr="00733BD6">
        <w:rPr>
          <w:szCs w:val="22"/>
        </w:rPr>
        <w:fldChar w:fldCharType="end"/>
      </w:r>
      <w:r w:rsidRPr="00733BD6">
        <w:rPr>
          <w:szCs w:val="22"/>
        </w:rPr>
        <w:t xml:space="preserve"> disponível para consulta pública em sua página na </w:t>
      </w:r>
      <w:r w:rsidR="00BF3FE8">
        <w:rPr>
          <w:szCs w:val="22"/>
        </w:rPr>
        <w:t>rede mundial de computadores</w:t>
      </w:r>
      <w:r w:rsidRPr="00733BD6">
        <w:rPr>
          <w:szCs w:val="22"/>
        </w:rPr>
        <w:t xml:space="preserve"> pelo prazo de 3 (três) anos;</w:t>
      </w:r>
    </w:p>
    <w:p w:rsidR="007A75CE" w:rsidRDefault="007A75CE" w:rsidP="007F4C65">
      <w:pPr>
        <w:numPr>
          <w:ilvl w:val="2"/>
          <w:numId w:val="21"/>
        </w:numPr>
        <w:rPr>
          <w:szCs w:val="26"/>
        </w:rPr>
      </w:pPr>
      <w:r w:rsidRPr="00733BD6">
        <w:rPr>
          <w:szCs w:val="26"/>
        </w:rPr>
        <w:t xml:space="preserve">manter disponível em </w:t>
      </w:r>
      <w:r w:rsidRPr="00733BD6">
        <w:rPr>
          <w:szCs w:val="22"/>
        </w:rPr>
        <w:t xml:space="preserve">sua página na </w:t>
      </w:r>
      <w:r w:rsidR="00BF3FE8">
        <w:rPr>
          <w:szCs w:val="22"/>
        </w:rPr>
        <w:t>rede mundial de computadores</w:t>
      </w:r>
      <w:r w:rsidRPr="00733BD6">
        <w:rPr>
          <w:szCs w:val="22"/>
        </w:rPr>
        <w:t xml:space="preserve"> </w:t>
      </w:r>
      <w:r w:rsidRPr="00733BD6">
        <w:rPr>
          <w:szCs w:val="26"/>
        </w:rPr>
        <w:t>lista atualizada das emissões em que exerce a função de agente fiduciário, agente de notas ou agente de garantias</w:t>
      </w:r>
      <w:r>
        <w:rPr>
          <w:szCs w:val="26"/>
        </w:rPr>
        <w:t>;</w:t>
      </w:r>
    </w:p>
    <w:p w:rsidR="007A75CE" w:rsidRPr="007645A7" w:rsidRDefault="007A75CE" w:rsidP="007F4C65">
      <w:pPr>
        <w:numPr>
          <w:ilvl w:val="2"/>
          <w:numId w:val="21"/>
        </w:numPr>
        <w:rPr>
          <w:szCs w:val="26"/>
        </w:rPr>
      </w:pPr>
      <w:r w:rsidRPr="00733BD6">
        <w:rPr>
          <w:szCs w:val="26"/>
        </w:rPr>
        <w:t xml:space="preserve">divulgar em sua página na </w:t>
      </w:r>
      <w:r w:rsidR="00BF3FE8">
        <w:rPr>
          <w:szCs w:val="26"/>
        </w:rPr>
        <w:t>rede mundial de computadores</w:t>
      </w:r>
      <w:r w:rsidRPr="00733BD6">
        <w:rPr>
          <w:szCs w:val="26"/>
        </w:rPr>
        <w:t xml:space="preserve"> as informações previstas no artigo 16 da Instrução CVM 583 </w:t>
      </w:r>
      <w:r w:rsidRPr="00733BD6">
        <w:rPr>
          <w:szCs w:val="22"/>
        </w:rPr>
        <w:t>e mantê</w:t>
      </w:r>
      <w:r w:rsidR="00354756">
        <w:rPr>
          <w:szCs w:val="22"/>
        </w:rPr>
        <w:t>–</w:t>
      </w:r>
      <w:r w:rsidRPr="00733BD6">
        <w:rPr>
          <w:szCs w:val="22"/>
        </w:rPr>
        <w:t xml:space="preserve">las disponíveis para consulta pública em sua página na </w:t>
      </w:r>
      <w:r w:rsidR="00BF3FE8">
        <w:rPr>
          <w:szCs w:val="22"/>
        </w:rPr>
        <w:t>rede mundial de computadores</w:t>
      </w:r>
      <w:r w:rsidRPr="00733BD6">
        <w:rPr>
          <w:szCs w:val="22"/>
        </w:rPr>
        <w:t xml:space="preserve"> pelo prazo de 3 (três) anos</w:t>
      </w:r>
      <w:r w:rsidRPr="00733BD6">
        <w:rPr>
          <w:szCs w:val="26"/>
        </w:rPr>
        <w:t>; e</w:t>
      </w:r>
    </w:p>
    <w:p w:rsidR="00F07CEA" w:rsidRPr="007645A7" w:rsidRDefault="00882578" w:rsidP="007F4C65">
      <w:pPr>
        <w:numPr>
          <w:ilvl w:val="2"/>
          <w:numId w:val="21"/>
        </w:numPr>
        <w:rPr>
          <w:szCs w:val="26"/>
        </w:rPr>
      </w:pPr>
      <w:r w:rsidRPr="007645A7">
        <w:rPr>
          <w:szCs w:val="26"/>
        </w:rPr>
        <w:t xml:space="preserve">divulgar aos Debenturistas e demais participantes do mercado, em sua página na </w:t>
      </w:r>
      <w:r w:rsidR="00BF3FE8">
        <w:rPr>
          <w:szCs w:val="26"/>
        </w:rPr>
        <w:t>rede mundial de computadores</w:t>
      </w:r>
      <w:r w:rsidRPr="007645A7">
        <w:rPr>
          <w:szCs w:val="26"/>
        </w:rPr>
        <w:t xml:space="preserve"> e/ou em sua central de atendimento, em cada Dia Útil, o </w:t>
      </w:r>
      <w:r w:rsidR="002874E4">
        <w:rPr>
          <w:szCs w:val="26"/>
        </w:rPr>
        <w:t>saldo</w:t>
      </w:r>
      <w:r w:rsidRPr="007645A7">
        <w:rPr>
          <w:szCs w:val="26"/>
        </w:rPr>
        <w:t xml:space="preserve"> unitário das Debêntures, calculado pela Companhia em conjunto com o Agente Fiduciário</w:t>
      </w:r>
      <w:r w:rsidR="006D0D3B" w:rsidRPr="007645A7">
        <w:rPr>
          <w:szCs w:val="26"/>
        </w:rPr>
        <w:t>.</w:t>
      </w:r>
    </w:p>
    <w:p w:rsidR="00880FA8" w:rsidRPr="007645A7" w:rsidRDefault="00880FA8" w:rsidP="007F4C65">
      <w:pPr>
        <w:numPr>
          <w:ilvl w:val="1"/>
          <w:numId w:val="20"/>
        </w:numPr>
        <w:rPr>
          <w:szCs w:val="26"/>
        </w:rPr>
      </w:pPr>
      <w:bookmarkStart w:id="292" w:name="_Ref264564739"/>
      <w:bookmarkStart w:id="293" w:name="_Ref494783220"/>
      <w:r w:rsidRPr="007645A7">
        <w:rPr>
          <w:szCs w:val="26"/>
        </w:rPr>
        <w:t>No caso de inadimplemento, pela Companhia</w:t>
      </w:r>
      <w:r w:rsidR="005B2EFB" w:rsidRPr="007645A7">
        <w:rPr>
          <w:szCs w:val="26"/>
        </w:rPr>
        <w:t xml:space="preserve"> </w:t>
      </w:r>
      <w:r w:rsidR="00FF1E01" w:rsidRPr="007645A7">
        <w:rPr>
          <w:szCs w:val="26"/>
        </w:rPr>
        <w:t xml:space="preserve">e/ou </w:t>
      </w:r>
      <w:r w:rsidR="00336FA4">
        <w:rPr>
          <w:szCs w:val="26"/>
        </w:rPr>
        <w:t>por qualquer d</w:t>
      </w:r>
      <w:r w:rsidR="009D67A5">
        <w:rPr>
          <w:szCs w:val="26"/>
        </w:rPr>
        <w:t>o</w:t>
      </w:r>
      <w:r w:rsidR="00336FA4">
        <w:rPr>
          <w:szCs w:val="26"/>
        </w:rPr>
        <w:t xml:space="preserve">s </w:t>
      </w:r>
      <w:r w:rsidR="00CF7EA1">
        <w:rPr>
          <w:szCs w:val="26"/>
        </w:rPr>
        <w:t>Fiador</w:t>
      </w:r>
      <w:r w:rsidR="009D67A5">
        <w:rPr>
          <w:szCs w:val="26"/>
        </w:rPr>
        <w:t>e</w:t>
      </w:r>
      <w:r w:rsidR="00336FA4">
        <w:rPr>
          <w:szCs w:val="26"/>
        </w:rPr>
        <w:t>s</w:t>
      </w:r>
      <w:r w:rsidRPr="007645A7">
        <w:rPr>
          <w:szCs w:val="26"/>
        </w:rPr>
        <w:t>, de qualquer de suas obrigações previstas nesta Escritura de Emissão</w:t>
      </w:r>
      <w:r w:rsidR="005B2EFB" w:rsidRPr="007645A7">
        <w:rPr>
          <w:szCs w:val="26"/>
        </w:rPr>
        <w:t xml:space="preserve"> </w:t>
      </w:r>
      <w:r w:rsidR="005E1D4C" w:rsidRPr="007645A7">
        <w:rPr>
          <w:szCs w:val="26"/>
        </w:rPr>
        <w:t xml:space="preserve">e/ou </w:t>
      </w:r>
      <w:r w:rsidR="002D415E">
        <w:rPr>
          <w:szCs w:val="26"/>
        </w:rPr>
        <w:t>em qualquer dos demais Documentos das Obrigações Garantidas</w:t>
      </w:r>
      <w:r w:rsidRPr="007645A7">
        <w:rPr>
          <w:szCs w:val="26"/>
        </w:rPr>
        <w:t xml:space="preserve">, deverá o Agente Fiduciário </w:t>
      </w:r>
      <w:bookmarkEnd w:id="290"/>
      <w:bookmarkEnd w:id="292"/>
      <w:r w:rsidR="007A75CE" w:rsidRPr="00733BD6">
        <w:rPr>
          <w:szCs w:val="26"/>
        </w:rPr>
        <w:t>usar de toda e qualquer medida prevista em lei ou nesta Escritura de Emissão</w:t>
      </w:r>
      <w:r w:rsidR="007A75CE">
        <w:rPr>
          <w:szCs w:val="26"/>
        </w:rPr>
        <w:t xml:space="preserve"> </w:t>
      </w:r>
      <w:r w:rsidR="007A75CE" w:rsidRPr="007645A7">
        <w:rPr>
          <w:szCs w:val="26"/>
        </w:rPr>
        <w:t xml:space="preserve">e/ou </w:t>
      </w:r>
      <w:r w:rsidR="007A75CE">
        <w:rPr>
          <w:szCs w:val="26"/>
        </w:rPr>
        <w:t xml:space="preserve">em qualquer dos demais Documentos das Obrigações Garantidas </w:t>
      </w:r>
      <w:r w:rsidR="007A75CE" w:rsidRPr="00733BD6">
        <w:rPr>
          <w:szCs w:val="26"/>
        </w:rPr>
        <w:t>para proteger direitos ou defender interesses dos Debenturistas</w:t>
      </w:r>
      <w:r w:rsidR="007A75CE">
        <w:rPr>
          <w:szCs w:val="26"/>
        </w:rPr>
        <w:t>, nos termos</w:t>
      </w:r>
      <w:r w:rsidR="007A75CE" w:rsidRPr="00D06A77">
        <w:rPr>
          <w:szCs w:val="26"/>
        </w:rPr>
        <w:t xml:space="preserve"> do artigo</w:t>
      </w:r>
      <w:r w:rsidR="007A75CE">
        <w:rPr>
          <w:szCs w:val="26"/>
        </w:rPr>
        <w:t> 68, parágrafo 3º, da Lei das Sociedades por Ações e do artigo 12 da Instrução CVM </w:t>
      </w:r>
      <w:r w:rsidR="007A75CE" w:rsidRPr="00D06A77">
        <w:rPr>
          <w:szCs w:val="26"/>
        </w:rPr>
        <w:t>583</w:t>
      </w:r>
      <w:r w:rsidR="007A75CE" w:rsidRPr="00733BD6">
        <w:rPr>
          <w:szCs w:val="26"/>
        </w:rPr>
        <w:t>, incluindo:</w:t>
      </w:r>
      <w:bookmarkEnd w:id="293"/>
    </w:p>
    <w:p w:rsidR="00880FA8" w:rsidRPr="007645A7" w:rsidRDefault="00880FA8" w:rsidP="007F4C65">
      <w:pPr>
        <w:numPr>
          <w:ilvl w:val="2"/>
          <w:numId w:val="22"/>
        </w:numPr>
        <w:rPr>
          <w:szCs w:val="26"/>
        </w:rPr>
      </w:pPr>
      <w:bookmarkStart w:id="294" w:name="_Ref130286637"/>
      <w:r w:rsidRPr="007645A7">
        <w:rPr>
          <w:szCs w:val="26"/>
        </w:rPr>
        <w:t xml:space="preserve">declarar, observadas as condições desta Escritura de Emissão, antecipadamente vencidas as </w:t>
      </w:r>
      <w:r w:rsidR="00E96B03" w:rsidRPr="007645A7">
        <w:rPr>
          <w:szCs w:val="26"/>
        </w:rPr>
        <w:t xml:space="preserve">obrigações decorrentes das </w:t>
      </w:r>
      <w:r w:rsidRPr="007645A7">
        <w:rPr>
          <w:szCs w:val="26"/>
        </w:rPr>
        <w:t>Debêntures</w:t>
      </w:r>
      <w:r w:rsidR="00E50CCF" w:rsidRPr="007645A7">
        <w:rPr>
          <w:szCs w:val="26"/>
        </w:rPr>
        <w:t>,</w:t>
      </w:r>
      <w:r w:rsidRPr="007645A7">
        <w:rPr>
          <w:szCs w:val="26"/>
        </w:rPr>
        <w:t xml:space="preserve"> e cobrar seu principal e acessórios;</w:t>
      </w:r>
      <w:bookmarkEnd w:id="294"/>
    </w:p>
    <w:p w:rsidR="00880FA8" w:rsidRPr="007645A7" w:rsidRDefault="00743967" w:rsidP="007F4C65">
      <w:pPr>
        <w:numPr>
          <w:ilvl w:val="2"/>
          <w:numId w:val="22"/>
        </w:numPr>
        <w:rPr>
          <w:szCs w:val="26"/>
        </w:rPr>
      </w:pPr>
      <w:r w:rsidRPr="007645A7">
        <w:t xml:space="preserve">observadas as disposições desta Escritura de Emissão </w:t>
      </w:r>
      <w:r w:rsidR="00F21B0D" w:rsidRPr="007645A7">
        <w:rPr>
          <w:szCs w:val="26"/>
        </w:rPr>
        <w:t xml:space="preserve">e </w:t>
      </w:r>
      <w:r w:rsidR="002D415E">
        <w:rPr>
          <w:szCs w:val="26"/>
        </w:rPr>
        <w:t>dos demais Documentos das Obrigações Garantidas</w:t>
      </w:r>
      <w:r w:rsidRPr="007645A7">
        <w:t xml:space="preserve">, </w:t>
      </w:r>
      <w:r w:rsidR="00587FC3" w:rsidRPr="007645A7">
        <w:t xml:space="preserve">executar </w:t>
      </w:r>
      <w:r w:rsidR="009700F5" w:rsidRPr="007645A7">
        <w:rPr>
          <w:szCs w:val="26"/>
        </w:rPr>
        <w:t>as Garantias</w:t>
      </w:r>
      <w:r w:rsidR="00587FC3" w:rsidRPr="007645A7">
        <w:t>, aplicando o produto no pagamento, integral ou proporcional, aos Debenturistas;</w:t>
      </w:r>
    </w:p>
    <w:p w:rsidR="00587FC3" w:rsidRPr="007645A7" w:rsidRDefault="00587FC3" w:rsidP="007F4C65">
      <w:pPr>
        <w:numPr>
          <w:ilvl w:val="2"/>
          <w:numId w:val="22"/>
        </w:numPr>
        <w:rPr>
          <w:szCs w:val="26"/>
        </w:rPr>
      </w:pPr>
      <w:r w:rsidRPr="007645A7">
        <w:t>requerer a falência da Companhia</w:t>
      </w:r>
      <w:r w:rsidR="005B2EFB" w:rsidRPr="007645A7">
        <w:t xml:space="preserve"> </w:t>
      </w:r>
      <w:r w:rsidR="000B0ADE" w:rsidRPr="007645A7">
        <w:t xml:space="preserve">e </w:t>
      </w:r>
      <w:r w:rsidR="005F3852">
        <w:t xml:space="preserve">a insolvência </w:t>
      </w:r>
      <w:r w:rsidR="000B0ADE" w:rsidRPr="007645A7">
        <w:t>d</w:t>
      </w:r>
      <w:r w:rsidR="009D67A5">
        <w:t>o</w:t>
      </w:r>
      <w:r w:rsidR="004764CA" w:rsidRPr="007645A7">
        <w:t xml:space="preserve">s </w:t>
      </w:r>
      <w:r w:rsidR="00CF7EA1">
        <w:t>Fiador</w:t>
      </w:r>
      <w:r w:rsidR="009D67A5">
        <w:t>e</w:t>
      </w:r>
      <w:r w:rsidR="004764CA" w:rsidRPr="007645A7">
        <w:t>s</w:t>
      </w:r>
      <w:r w:rsidRPr="007645A7">
        <w:t>, se não existirem garantias reais;</w:t>
      </w:r>
    </w:p>
    <w:p w:rsidR="00880FA8" w:rsidRPr="007645A7" w:rsidRDefault="00880FA8" w:rsidP="007F4C65">
      <w:pPr>
        <w:numPr>
          <w:ilvl w:val="2"/>
          <w:numId w:val="22"/>
        </w:numPr>
        <w:rPr>
          <w:szCs w:val="26"/>
        </w:rPr>
      </w:pPr>
      <w:bookmarkStart w:id="295" w:name="_Ref130286643"/>
      <w:r w:rsidRPr="007645A7">
        <w:rPr>
          <w:szCs w:val="26"/>
        </w:rPr>
        <w:t>tomar quaisquer outras providências necessárias para que os Debenturistas realizem seus créditos; e</w:t>
      </w:r>
      <w:bookmarkEnd w:id="295"/>
    </w:p>
    <w:p w:rsidR="00880FA8" w:rsidRPr="007645A7" w:rsidRDefault="00880FA8" w:rsidP="007F4C65">
      <w:pPr>
        <w:numPr>
          <w:ilvl w:val="2"/>
          <w:numId w:val="22"/>
        </w:numPr>
        <w:rPr>
          <w:szCs w:val="26"/>
        </w:rPr>
      </w:pPr>
      <w:bookmarkStart w:id="296" w:name="_Ref130286653"/>
      <w:r w:rsidRPr="007645A7">
        <w:rPr>
          <w:szCs w:val="26"/>
        </w:rPr>
        <w:t>representar os Debenturistas em processo de falência</w:t>
      </w:r>
      <w:r w:rsidR="00743967" w:rsidRPr="007645A7">
        <w:rPr>
          <w:szCs w:val="26"/>
        </w:rPr>
        <w:t xml:space="preserve">, </w:t>
      </w:r>
      <w:r w:rsidR="009D67A5">
        <w:rPr>
          <w:szCs w:val="26"/>
        </w:rPr>
        <w:t xml:space="preserve">insolvência (conforme aplicável), </w:t>
      </w:r>
      <w:r w:rsidRPr="007645A7">
        <w:rPr>
          <w:szCs w:val="26"/>
        </w:rPr>
        <w:t>recuperação judicial, recuperação extrajudicial ou, se aplicável, intervenção ou liquidação extrajudicial da Companhia</w:t>
      </w:r>
      <w:r w:rsidR="005B2EFB" w:rsidRPr="007645A7">
        <w:rPr>
          <w:szCs w:val="26"/>
        </w:rPr>
        <w:t xml:space="preserve"> </w:t>
      </w:r>
      <w:r w:rsidR="0030580A" w:rsidRPr="007645A7">
        <w:t>e/ou</w:t>
      </w:r>
      <w:r w:rsidR="0030580A" w:rsidRPr="007645A7">
        <w:rPr>
          <w:szCs w:val="26"/>
        </w:rPr>
        <w:t xml:space="preserve"> </w:t>
      </w:r>
      <w:r w:rsidR="00336FA4">
        <w:rPr>
          <w:szCs w:val="26"/>
        </w:rPr>
        <w:t>de qualquer d</w:t>
      </w:r>
      <w:r w:rsidR="00781CF7">
        <w:rPr>
          <w:szCs w:val="26"/>
        </w:rPr>
        <w:t>o</w:t>
      </w:r>
      <w:r w:rsidR="00336FA4">
        <w:rPr>
          <w:szCs w:val="26"/>
        </w:rPr>
        <w:t xml:space="preserve">s </w:t>
      </w:r>
      <w:r w:rsidR="00CF7EA1">
        <w:rPr>
          <w:szCs w:val="26"/>
        </w:rPr>
        <w:t>Fiador</w:t>
      </w:r>
      <w:r w:rsidR="00781CF7">
        <w:rPr>
          <w:szCs w:val="26"/>
        </w:rPr>
        <w:t>e</w:t>
      </w:r>
      <w:r w:rsidR="00336FA4">
        <w:rPr>
          <w:szCs w:val="26"/>
        </w:rPr>
        <w:t>s</w:t>
      </w:r>
      <w:r w:rsidRPr="007645A7">
        <w:rPr>
          <w:szCs w:val="26"/>
        </w:rPr>
        <w:t>.</w:t>
      </w:r>
      <w:bookmarkEnd w:id="296"/>
    </w:p>
    <w:p w:rsidR="00E841EB" w:rsidRPr="007645A7" w:rsidRDefault="00E841EB" w:rsidP="007F4C65">
      <w:pPr>
        <w:numPr>
          <w:ilvl w:val="1"/>
          <w:numId w:val="20"/>
        </w:numPr>
        <w:rPr>
          <w:szCs w:val="26"/>
        </w:rPr>
      </w:pPr>
      <w:r w:rsidRPr="007645A7">
        <w:rPr>
          <w:szCs w:val="26"/>
        </w:rPr>
        <w:t xml:space="preserve">O Agente Fiduciário pode se balizar nas informações que lhe forem disponibilizadas pela Companhia </w:t>
      </w:r>
      <w:r w:rsidR="00781CF7">
        <w:rPr>
          <w:szCs w:val="26"/>
        </w:rPr>
        <w:t xml:space="preserve">e/ou pelos Fiadores </w:t>
      </w:r>
      <w:r w:rsidRPr="007645A7">
        <w:rPr>
          <w:szCs w:val="26"/>
        </w:rPr>
        <w:t xml:space="preserve">para </w:t>
      </w:r>
      <w:r w:rsidR="005945EA">
        <w:rPr>
          <w:szCs w:val="26"/>
        </w:rPr>
        <w:t xml:space="preserve">acompanhar </w:t>
      </w:r>
      <w:r w:rsidR="001B0E17" w:rsidRPr="003B0217">
        <w:rPr>
          <w:szCs w:val="26"/>
        </w:rPr>
        <w:t>(i) a apuração d</w:t>
      </w:r>
      <w:r w:rsidR="00FA75F4">
        <w:rPr>
          <w:szCs w:val="26"/>
        </w:rPr>
        <w:t>o</w:t>
      </w:r>
      <w:r w:rsidR="001B0E17" w:rsidRPr="003B0217">
        <w:rPr>
          <w:szCs w:val="26"/>
        </w:rPr>
        <w:t xml:space="preserve"> </w:t>
      </w:r>
      <w:r w:rsidR="00FA75F4">
        <w:rPr>
          <w:szCs w:val="26"/>
        </w:rPr>
        <w:t>Prêmio</w:t>
      </w:r>
      <w:r w:rsidR="00A51282" w:rsidRPr="00A51282">
        <w:rPr>
          <w:szCs w:val="26"/>
        </w:rPr>
        <w:t xml:space="preserve"> </w:t>
      </w:r>
      <w:r w:rsidR="00A51282">
        <w:rPr>
          <w:szCs w:val="26"/>
        </w:rPr>
        <w:t xml:space="preserve">da </w:t>
      </w:r>
      <w:r w:rsidR="003A629E">
        <w:rPr>
          <w:szCs w:val="26"/>
        </w:rPr>
        <w:t xml:space="preserve">Segunda </w:t>
      </w:r>
      <w:r w:rsidR="00A51282">
        <w:rPr>
          <w:szCs w:val="26"/>
        </w:rPr>
        <w:t>Série</w:t>
      </w:r>
      <w:r w:rsidR="001B0E17" w:rsidRPr="003B0217">
        <w:rPr>
          <w:szCs w:val="26"/>
        </w:rPr>
        <w:t>; e (ii) </w:t>
      </w:r>
      <w:r w:rsidRPr="007645A7">
        <w:rPr>
          <w:szCs w:val="26"/>
        </w:rPr>
        <w:t xml:space="preserve">o atendimento </w:t>
      </w:r>
      <w:r w:rsidR="00781CF7">
        <w:rPr>
          <w:szCs w:val="26"/>
        </w:rPr>
        <w:t>dos Índices Financeiros</w:t>
      </w:r>
      <w:r w:rsidRPr="007645A7">
        <w:rPr>
          <w:szCs w:val="26"/>
        </w:rPr>
        <w:t>.</w:t>
      </w:r>
    </w:p>
    <w:p w:rsidR="002761AA" w:rsidRPr="007645A7" w:rsidRDefault="002761AA" w:rsidP="007F4C65">
      <w:pPr>
        <w:numPr>
          <w:ilvl w:val="1"/>
          <w:numId w:val="20"/>
        </w:numPr>
        <w:rPr>
          <w:szCs w:val="26"/>
        </w:rPr>
      </w:pPr>
      <w:r w:rsidRPr="007645A7">
        <w:rPr>
          <w:szCs w:val="26"/>
        </w:rPr>
        <w:t xml:space="preserve">O Agente Fiduciário não será obrigado a </w:t>
      </w:r>
      <w:r w:rsidR="00CC4CC2" w:rsidRPr="007645A7">
        <w:rPr>
          <w:szCs w:val="26"/>
        </w:rPr>
        <w:t>realiza</w:t>
      </w:r>
      <w:r w:rsidRPr="007645A7">
        <w:rPr>
          <w:szCs w:val="26"/>
        </w:rPr>
        <w:t xml:space="preserve">r </w:t>
      </w:r>
      <w:r w:rsidR="0002335F" w:rsidRPr="007645A7">
        <w:rPr>
          <w:szCs w:val="26"/>
        </w:rPr>
        <w:t xml:space="preserve">qualquer </w:t>
      </w:r>
      <w:r w:rsidRPr="007645A7">
        <w:rPr>
          <w:szCs w:val="26"/>
        </w:rPr>
        <w:t xml:space="preserve">verificação de veracidade </w:t>
      </w:r>
      <w:r w:rsidR="0002335F" w:rsidRPr="007645A7">
        <w:rPr>
          <w:szCs w:val="26"/>
        </w:rPr>
        <w:t xml:space="preserve">de </w:t>
      </w:r>
      <w:r w:rsidRPr="007645A7">
        <w:rPr>
          <w:szCs w:val="26"/>
        </w:rPr>
        <w:t xml:space="preserve">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w:t>
      </w:r>
      <w:r w:rsidR="00C44E16">
        <w:rPr>
          <w:szCs w:val="26"/>
        </w:rPr>
        <w:t xml:space="preserve">de </w:t>
      </w:r>
      <w:r w:rsidRPr="007645A7">
        <w:rPr>
          <w:szCs w:val="26"/>
        </w:rPr>
        <w:t>elaborá</w:t>
      </w:r>
      <w:r w:rsidR="00354756">
        <w:rPr>
          <w:szCs w:val="26"/>
        </w:rPr>
        <w:t>–</w:t>
      </w:r>
      <w:r w:rsidRPr="007645A7">
        <w:rPr>
          <w:szCs w:val="26"/>
        </w:rPr>
        <w:t>los, nos termos da legislação aplicável.</w:t>
      </w:r>
    </w:p>
    <w:p w:rsidR="001B2F82" w:rsidRPr="007645A7" w:rsidRDefault="001B2F82" w:rsidP="00EB5CBE">
      <w:pPr>
        <w:numPr>
          <w:ilvl w:val="1"/>
          <w:numId w:val="20"/>
        </w:numPr>
        <w:rPr>
          <w:szCs w:val="26"/>
        </w:rPr>
      </w:pPr>
      <w:r w:rsidRPr="007645A7">
        <w:rPr>
          <w:szCs w:val="26"/>
        </w:rPr>
        <w:t>O Agente Fiduciário não emitirá qualquer tipo de opinião ou fará qualquer juízo sobre orientação acerca de qualquer fato da Emissão que seja de competência de definição pelos Debenturistas</w:t>
      </w:r>
      <w:r w:rsidR="00171A12" w:rsidRPr="007645A7">
        <w:rPr>
          <w:szCs w:val="26"/>
        </w:rPr>
        <w:t xml:space="preserve">, </w:t>
      </w:r>
      <w:r w:rsidR="005F17E6" w:rsidRPr="007645A7">
        <w:rPr>
          <w:szCs w:val="26"/>
        </w:rPr>
        <w:t>nos termos da Cláusula </w:t>
      </w:r>
      <w:r w:rsidR="005F17E6" w:rsidRPr="007645A7">
        <w:rPr>
          <w:szCs w:val="26"/>
        </w:rPr>
        <w:fldChar w:fldCharType="begin"/>
      </w:r>
      <w:r w:rsidR="005F17E6" w:rsidRPr="007645A7">
        <w:rPr>
          <w:szCs w:val="26"/>
        </w:rPr>
        <w:instrText xml:space="preserve"> REF _Ref272246430 \n \p \h </w:instrText>
      </w:r>
      <w:r w:rsidR="007645A7">
        <w:rPr>
          <w:szCs w:val="26"/>
        </w:rPr>
        <w:instrText xml:space="preserve"> \* MERGEFORMAT </w:instrText>
      </w:r>
      <w:r w:rsidR="005F17E6" w:rsidRPr="007645A7">
        <w:rPr>
          <w:szCs w:val="26"/>
        </w:rPr>
      </w:r>
      <w:r w:rsidR="005F17E6" w:rsidRPr="007645A7">
        <w:rPr>
          <w:szCs w:val="26"/>
        </w:rPr>
        <w:fldChar w:fldCharType="separate"/>
      </w:r>
      <w:r w:rsidR="00EB3EC1">
        <w:rPr>
          <w:szCs w:val="26"/>
        </w:rPr>
        <w:t>10 abaixo</w:t>
      </w:r>
      <w:r w:rsidR="005F17E6" w:rsidRPr="007645A7">
        <w:rPr>
          <w:szCs w:val="26"/>
        </w:rPr>
        <w:fldChar w:fldCharType="end"/>
      </w:r>
      <w:r w:rsidRPr="007645A7">
        <w:rPr>
          <w:szCs w:val="26"/>
        </w:rPr>
        <w:t>, obrigando</w:t>
      </w:r>
      <w:r w:rsidR="00354756">
        <w:rPr>
          <w:szCs w:val="26"/>
        </w:rPr>
        <w:t>–</w:t>
      </w:r>
      <w:r w:rsidRPr="007645A7">
        <w:rPr>
          <w:szCs w:val="26"/>
        </w:rPr>
        <w:t>se</w:t>
      </w:r>
      <w:r w:rsidR="0081175B" w:rsidRPr="007645A7">
        <w:rPr>
          <w:szCs w:val="26"/>
        </w:rPr>
        <w:t>,</w:t>
      </w:r>
      <w:r w:rsidRPr="007645A7">
        <w:rPr>
          <w:szCs w:val="26"/>
        </w:rPr>
        <w:t xml:space="preserve"> tão</w:t>
      </w:r>
      <w:r w:rsidR="00354756">
        <w:rPr>
          <w:szCs w:val="26"/>
        </w:rPr>
        <w:t>–</w:t>
      </w:r>
      <w:r w:rsidRPr="007645A7">
        <w:rPr>
          <w:szCs w:val="26"/>
        </w:rPr>
        <w:t>somente</w:t>
      </w:r>
      <w:r w:rsidR="0081175B" w:rsidRPr="007645A7">
        <w:rPr>
          <w:szCs w:val="26"/>
        </w:rPr>
        <w:t>,</w:t>
      </w:r>
      <w:r w:rsidRPr="007645A7">
        <w:rPr>
          <w:szCs w:val="26"/>
        </w:rPr>
        <w:t xml:space="preserve"> a agir em conformidade com as instruções que lhe foram transmitidas pelos Debenturistas</w:t>
      </w:r>
      <w:r w:rsidR="005F17E6" w:rsidRPr="007645A7">
        <w:rPr>
          <w:szCs w:val="26"/>
        </w:rPr>
        <w:t>, nos termos da Cláusula </w:t>
      </w:r>
      <w:r w:rsidR="005F17E6" w:rsidRPr="007645A7">
        <w:rPr>
          <w:szCs w:val="26"/>
        </w:rPr>
        <w:fldChar w:fldCharType="begin"/>
      </w:r>
      <w:r w:rsidR="005F17E6" w:rsidRPr="007645A7">
        <w:rPr>
          <w:szCs w:val="26"/>
        </w:rPr>
        <w:instrText xml:space="preserve"> REF _Ref272246430 \n \p \h </w:instrText>
      </w:r>
      <w:r w:rsidR="007645A7">
        <w:rPr>
          <w:szCs w:val="26"/>
        </w:rPr>
        <w:instrText xml:space="preserve"> \* MERGEFORMAT </w:instrText>
      </w:r>
      <w:r w:rsidR="005F17E6" w:rsidRPr="007645A7">
        <w:rPr>
          <w:szCs w:val="26"/>
        </w:rPr>
      </w:r>
      <w:r w:rsidR="005F17E6" w:rsidRPr="007645A7">
        <w:rPr>
          <w:szCs w:val="26"/>
        </w:rPr>
        <w:fldChar w:fldCharType="separate"/>
      </w:r>
      <w:r w:rsidR="00EB3EC1">
        <w:rPr>
          <w:szCs w:val="26"/>
        </w:rPr>
        <w:t>10 abaixo</w:t>
      </w:r>
      <w:r w:rsidR="005F17E6" w:rsidRPr="007645A7">
        <w:rPr>
          <w:szCs w:val="26"/>
        </w:rPr>
        <w:fldChar w:fldCharType="end"/>
      </w:r>
      <w:r w:rsidR="005F17E6" w:rsidRPr="007645A7">
        <w:rPr>
          <w:szCs w:val="26"/>
        </w:rPr>
        <w:t>,</w:t>
      </w:r>
      <w:r w:rsidRPr="007645A7">
        <w:rPr>
          <w:szCs w:val="26"/>
        </w:rPr>
        <w:t xml:space="preserve"> e de acordo com as atribuições que lhe são conferidas por lei, pela Cláusula </w:t>
      </w:r>
      <w:r w:rsidRPr="007645A7">
        <w:rPr>
          <w:szCs w:val="26"/>
        </w:rPr>
        <w:fldChar w:fldCharType="begin"/>
      </w:r>
      <w:r w:rsidRPr="007645A7">
        <w:rPr>
          <w:szCs w:val="26"/>
        </w:rPr>
        <w:instrText xml:space="preserve"> REF _Ref164589409 \n \p \h </w:instrText>
      </w:r>
      <w:r w:rsidR="007645A7">
        <w:rPr>
          <w:szCs w:val="26"/>
        </w:rPr>
        <w:instrText xml:space="preserve"> \* MERGEFORMAT </w:instrText>
      </w:r>
      <w:r w:rsidRPr="007645A7">
        <w:rPr>
          <w:szCs w:val="26"/>
        </w:rPr>
      </w:r>
      <w:r w:rsidRPr="007645A7">
        <w:rPr>
          <w:szCs w:val="26"/>
        </w:rPr>
        <w:fldChar w:fldCharType="separate"/>
      </w:r>
      <w:r w:rsidR="00EB3EC1">
        <w:rPr>
          <w:szCs w:val="26"/>
        </w:rPr>
        <w:t>9.5 acima</w:t>
      </w:r>
      <w:r w:rsidRPr="007645A7">
        <w:rPr>
          <w:szCs w:val="26"/>
        </w:rPr>
        <w:fldChar w:fldCharType="end"/>
      </w:r>
      <w:r w:rsidRPr="007645A7">
        <w:rPr>
          <w:szCs w:val="26"/>
        </w:rPr>
        <w:t xml:space="preserve"> e pelas demais disposições desta Escritura de Emissão e </w:t>
      </w:r>
      <w:r w:rsidR="002D415E">
        <w:rPr>
          <w:szCs w:val="26"/>
        </w:rPr>
        <w:t>dos demais Documentos das Obrigações Garantidas</w:t>
      </w:r>
      <w:r w:rsidRPr="007645A7">
        <w:rPr>
          <w:szCs w:val="26"/>
        </w:rPr>
        <w:t>.</w:t>
      </w:r>
      <w:r w:rsidR="008771F4">
        <w:rPr>
          <w:szCs w:val="26"/>
        </w:rPr>
        <w:t xml:space="preserve"> </w:t>
      </w:r>
      <w:r w:rsidRPr="007645A7">
        <w:rPr>
          <w:szCs w:val="26"/>
        </w:rPr>
        <w:t>Nes</w:t>
      </w:r>
      <w:r w:rsidR="00B45D69" w:rsidRPr="007645A7">
        <w:rPr>
          <w:szCs w:val="26"/>
        </w:rPr>
        <w:t>s</w:t>
      </w:r>
      <w:r w:rsidRPr="007645A7">
        <w:rPr>
          <w:szCs w:val="26"/>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7645A7">
        <w:rPr>
          <w:szCs w:val="26"/>
        </w:rPr>
        <w:t>, nos termos da Cláusula </w:t>
      </w:r>
      <w:r w:rsidR="005F17E6" w:rsidRPr="007645A7">
        <w:rPr>
          <w:szCs w:val="26"/>
        </w:rPr>
        <w:fldChar w:fldCharType="begin"/>
      </w:r>
      <w:r w:rsidR="005F17E6" w:rsidRPr="007645A7">
        <w:rPr>
          <w:szCs w:val="26"/>
        </w:rPr>
        <w:instrText xml:space="preserve"> REF _Ref272246430 \n \p \h </w:instrText>
      </w:r>
      <w:r w:rsidR="007645A7">
        <w:rPr>
          <w:szCs w:val="26"/>
        </w:rPr>
        <w:instrText xml:space="preserve"> \* MERGEFORMAT </w:instrText>
      </w:r>
      <w:r w:rsidR="005F17E6" w:rsidRPr="007645A7">
        <w:rPr>
          <w:szCs w:val="26"/>
        </w:rPr>
      </w:r>
      <w:r w:rsidR="005F17E6" w:rsidRPr="007645A7">
        <w:rPr>
          <w:szCs w:val="26"/>
        </w:rPr>
        <w:fldChar w:fldCharType="separate"/>
      </w:r>
      <w:r w:rsidR="00EB3EC1">
        <w:rPr>
          <w:szCs w:val="26"/>
        </w:rPr>
        <w:t>10 abaixo</w:t>
      </w:r>
      <w:r w:rsidR="005F17E6" w:rsidRPr="007645A7">
        <w:rPr>
          <w:szCs w:val="26"/>
        </w:rPr>
        <w:fldChar w:fldCharType="end"/>
      </w:r>
      <w:r w:rsidR="005F17E6" w:rsidRPr="007645A7">
        <w:rPr>
          <w:szCs w:val="26"/>
        </w:rPr>
        <w:t>,</w:t>
      </w:r>
      <w:r w:rsidRPr="007645A7">
        <w:rPr>
          <w:szCs w:val="26"/>
        </w:rPr>
        <w:t xml:space="preserve"> e reproduzidas perante a Companhia e </w:t>
      </w:r>
      <w:r w:rsidR="00781CF7">
        <w:rPr>
          <w:szCs w:val="26"/>
        </w:rPr>
        <w:t>o</w:t>
      </w:r>
      <w:r w:rsidRPr="007645A7">
        <w:rPr>
          <w:szCs w:val="26"/>
        </w:rPr>
        <w:t xml:space="preserve">s </w:t>
      </w:r>
      <w:r w:rsidR="00CF7EA1">
        <w:rPr>
          <w:szCs w:val="26"/>
        </w:rPr>
        <w:t>Fiador</w:t>
      </w:r>
      <w:r w:rsidR="00781CF7">
        <w:rPr>
          <w:szCs w:val="26"/>
        </w:rPr>
        <w:t>e</w:t>
      </w:r>
      <w:r w:rsidRPr="007645A7">
        <w:rPr>
          <w:szCs w:val="26"/>
        </w:rPr>
        <w:t>s.</w:t>
      </w:r>
    </w:p>
    <w:p w:rsidR="001B2F82" w:rsidRPr="007645A7" w:rsidRDefault="001B2F82" w:rsidP="007F4C65">
      <w:pPr>
        <w:numPr>
          <w:ilvl w:val="1"/>
          <w:numId w:val="20"/>
        </w:numPr>
        <w:rPr>
          <w:szCs w:val="26"/>
        </w:rPr>
      </w:pPr>
      <w:r w:rsidRPr="007645A7">
        <w:rPr>
          <w:szCs w:val="26"/>
        </w:rPr>
        <w:t>A atuação do Agente Fiduciário limita</w:t>
      </w:r>
      <w:r w:rsidR="00354756">
        <w:rPr>
          <w:szCs w:val="26"/>
        </w:rPr>
        <w:t>–</w:t>
      </w:r>
      <w:r w:rsidRPr="007645A7">
        <w:rPr>
          <w:szCs w:val="26"/>
        </w:rPr>
        <w:t xml:space="preserve">se ao escopo da </w:t>
      </w:r>
      <w:r w:rsidR="00D72CB4">
        <w:rPr>
          <w:szCs w:val="26"/>
        </w:rPr>
        <w:t>Instrução CVM 583</w:t>
      </w:r>
      <w:r w:rsidRPr="007645A7">
        <w:rPr>
          <w:szCs w:val="26"/>
        </w:rPr>
        <w:t>, dos artigos aplicáveis da Lei das Sociedades por Ações</w:t>
      </w:r>
      <w:r w:rsidR="00C21577" w:rsidRPr="007645A7">
        <w:rPr>
          <w:szCs w:val="26"/>
        </w:rPr>
        <w:t>,</w:t>
      </w:r>
      <w:r w:rsidRPr="007645A7">
        <w:rPr>
          <w:szCs w:val="26"/>
        </w:rPr>
        <w:t xml:space="preserve"> desta Escritura de Emissão </w:t>
      </w:r>
      <w:r w:rsidR="001C0008" w:rsidRPr="007645A7">
        <w:rPr>
          <w:szCs w:val="26"/>
        </w:rPr>
        <w:t xml:space="preserve">e </w:t>
      </w:r>
      <w:r w:rsidR="002D415E">
        <w:rPr>
          <w:szCs w:val="26"/>
        </w:rPr>
        <w:t>dos demais Documentos das Obrigações Garantidas</w:t>
      </w:r>
      <w:r w:rsidRPr="007645A7">
        <w:rPr>
          <w:szCs w:val="26"/>
        </w:rPr>
        <w:t>, estando o Agente Fiduciário isento, sob qualquer forma ou pretexto, de qualquer responsabilidade adicional que não tenha decorrido</w:t>
      </w:r>
      <w:r w:rsidR="00C21577" w:rsidRPr="007645A7">
        <w:rPr>
          <w:szCs w:val="26"/>
        </w:rPr>
        <w:t xml:space="preserve"> das disposições legais e regulamentares aplicáveis, desta Escritura de Emissão e</w:t>
      </w:r>
      <w:r w:rsidR="00B5329E" w:rsidRPr="007645A7">
        <w:rPr>
          <w:szCs w:val="26"/>
        </w:rPr>
        <w:t xml:space="preserve"> </w:t>
      </w:r>
      <w:r w:rsidR="002D415E">
        <w:rPr>
          <w:szCs w:val="26"/>
        </w:rPr>
        <w:t>dos demais Documentos das Obrigações Garantidas</w:t>
      </w:r>
      <w:r w:rsidRPr="007645A7">
        <w:rPr>
          <w:szCs w:val="26"/>
        </w:rPr>
        <w:t>.</w:t>
      </w:r>
    </w:p>
    <w:p w:rsidR="00880FA8" w:rsidRPr="007645A7" w:rsidRDefault="00880FA8" w:rsidP="00BA629A">
      <w:pPr>
        <w:rPr>
          <w:szCs w:val="26"/>
        </w:rPr>
      </w:pPr>
    </w:p>
    <w:p w:rsidR="00880FA8" w:rsidRPr="007645A7" w:rsidRDefault="00880FA8" w:rsidP="00B160E9">
      <w:pPr>
        <w:keepNext/>
        <w:numPr>
          <w:ilvl w:val="0"/>
          <w:numId w:val="22"/>
        </w:numPr>
        <w:rPr>
          <w:smallCaps/>
          <w:szCs w:val="26"/>
          <w:u w:val="single"/>
        </w:rPr>
      </w:pPr>
      <w:bookmarkStart w:id="297" w:name="_Ref272246430"/>
      <w:r w:rsidRPr="007645A7">
        <w:rPr>
          <w:smallCaps/>
          <w:szCs w:val="26"/>
          <w:u w:val="single"/>
        </w:rPr>
        <w:t>Assembl</w:t>
      </w:r>
      <w:r w:rsidR="005C163E" w:rsidRPr="007645A7">
        <w:rPr>
          <w:smallCaps/>
          <w:szCs w:val="26"/>
          <w:u w:val="single"/>
        </w:rPr>
        <w:t>e</w:t>
      </w:r>
      <w:r w:rsidRPr="007645A7">
        <w:rPr>
          <w:smallCaps/>
          <w:szCs w:val="26"/>
          <w:u w:val="single"/>
        </w:rPr>
        <w:t>ia Geral de Debenturistas</w:t>
      </w:r>
      <w:bookmarkEnd w:id="297"/>
    </w:p>
    <w:p w:rsidR="0098662C" w:rsidRDefault="00530419" w:rsidP="0098662C">
      <w:pPr>
        <w:numPr>
          <w:ilvl w:val="1"/>
          <w:numId w:val="9"/>
        </w:numPr>
        <w:rPr>
          <w:szCs w:val="26"/>
        </w:rPr>
      </w:pPr>
      <w:bookmarkStart w:id="298" w:name="_Ref379625198"/>
      <w:r w:rsidRPr="007645A7">
        <w:rPr>
          <w:szCs w:val="26"/>
        </w:rPr>
        <w:t>Os Debenturistas poderão, a qualquer tempo, reunir</w:t>
      </w:r>
      <w:r w:rsidR="00354756">
        <w:rPr>
          <w:szCs w:val="26"/>
        </w:rPr>
        <w:t>–</w:t>
      </w:r>
      <w:r w:rsidRPr="007645A7">
        <w:rPr>
          <w:szCs w:val="26"/>
        </w:rPr>
        <w:t>se em assembleia geral, de acordo com o disposto no artigo 71 da Lei das Sociedades por Ações, a fim de deliberarem sobre matéria de interesse da comunhão dos Debenturistas</w:t>
      </w:r>
      <w:bookmarkEnd w:id="298"/>
      <w:r w:rsidR="0098662C" w:rsidRPr="007645A7">
        <w:rPr>
          <w:szCs w:val="26"/>
        </w:rPr>
        <w:t>, observado que:</w:t>
      </w:r>
    </w:p>
    <w:p w:rsidR="0098662C" w:rsidRPr="007645A7" w:rsidRDefault="0098662C" w:rsidP="0098662C">
      <w:pPr>
        <w:numPr>
          <w:ilvl w:val="2"/>
          <w:numId w:val="22"/>
        </w:numPr>
        <w:rPr>
          <w:szCs w:val="26"/>
        </w:rPr>
      </w:pPr>
      <w:r w:rsidRPr="007645A7">
        <w:rPr>
          <w:szCs w:val="26"/>
        </w:rPr>
        <w:t>quando o assunto a ser deliberado for comum a todas as séries de Debêntures, os Debenturistas de todas as séries</w:t>
      </w:r>
      <w:r>
        <w:rPr>
          <w:szCs w:val="26"/>
        </w:rPr>
        <w:t xml:space="preserve"> deverão</w:t>
      </w:r>
      <w:r w:rsidRPr="007645A7">
        <w:rPr>
          <w:szCs w:val="26"/>
        </w:rPr>
        <w:t xml:space="preserve">, a qualquer tempo, reunir-se em assembleia geral </w:t>
      </w:r>
      <w:r>
        <w:rPr>
          <w:szCs w:val="26"/>
        </w:rPr>
        <w:t xml:space="preserve">de Debenturistas </w:t>
      </w:r>
      <w:r w:rsidRPr="007645A7">
        <w:rPr>
          <w:szCs w:val="26"/>
        </w:rPr>
        <w:t>conjunta, de acordo com o disposto no artigo 71 da Lei das Sociedades por Ações, a fim de deliberarem sobre matéria de interesse da comunhão dos Debenturistas de todas as séries; e</w:t>
      </w:r>
    </w:p>
    <w:p w:rsidR="0098662C" w:rsidRDefault="0098662C" w:rsidP="0098662C">
      <w:pPr>
        <w:numPr>
          <w:ilvl w:val="2"/>
          <w:numId w:val="22"/>
        </w:numPr>
        <w:rPr>
          <w:szCs w:val="26"/>
        </w:rPr>
      </w:pPr>
      <w:r w:rsidRPr="007645A7">
        <w:rPr>
          <w:szCs w:val="26"/>
        </w:rPr>
        <w:t>quando o assunto a ser deliberado for específico a uma determinada série, os Debenturistas</w:t>
      </w:r>
      <w:r>
        <w:rPr>
          <w:szCs w:val="26"/>
        </w:rPr>
        <w:t xml:space="preserve"> da respectiva série</w:t>
      </w:r>
      <w:r w:rsidRPr="007645A7">
        <w:rPr>
          <w:szCs w:val="26"/>
        </w:rPr>
        <w:t xml:space="preserve"> poderão, a qualquer tempo, de acordo com o disposto no artigo 71 da Lei das Sociedades por Ações, reunir-se em assembleia geral, que se realizará em separado, computando-se em separado os respectivos </w:t>
      </w:r>
      <w:r w:rsidRPr="007645A7">
        <w:rPr>
          <w:iCs/>
          <w:szCs w:val="26"/>
        </w:rPr>
        <w:t>quóruns</w:t>
      </w:r>
      <w:r w:rsidRPr="007645A7">
        <w:rPr>
          <w:szCs w:val="26"/>
        </w:rPr>
        <w:t xml:space="preserve"> de convocação, instalação e deliberação, a fim de deliberarem sobre matéria de interesse da comunhão dos Debenturistas</w:t>
      </w:r>
      <w:r w:rsidRPr="00687A61">
        <w:rPr>
          <w:szCs w:val="26"/>
        </w:rPr>
        <w:t xml:space="preserve"> </w:t>
      </w:r>
      <w:r>
        <w:rPr>
          <w:szCs w:val="26"/>
        </w:rPr>
        <w:t>da respectiva série</w:t>
      </w:r>
      <w:r w:rsidRPr="007645A7">
        <w:rPr>
          <w:szCs w:val="26"/>
        </w:rPr>
        <w:t>.</w:t>
      </w:r>
    </w:p>
    <w:p w:rsidR="008F087B" w:rsidRDefault="008F087B" w:rsidP="00D73342">
      <w:pPr>
        <w:numPr>
          <w:ilvl w:val="5"/>
          <w:numId w:val="9"/>
        </w:numPr>
        <w:rPr>
          <w:szCs w:val="26"/>
        </w:rPr>
      </w:pPr>
      <w:bookmarkStart w:id="299" w:name="_Ref499648679"/>
      <w:r w:rsidRPr="008F087B">
        <w:rPr>
          <w:szCs w:val="26"/>
        </w:rPr>
        <w:t>Para os fins desta Escritura de Emissão, o assunto a ser deliberado será considerado específico a determinada série nos seguintes casos: (i) redução da Remuneração da respectiva série; e/ou (ii) postergação de quaisquer datas de pagamento de quaisquer valores previstos nesta Escritura de Emissão relativos à respectiva série.</w:t>
      </w:r>
      <w:bookmarkEnd w:id="299"/>
    </w:p>
    <w:p w:rsidR="00D61936" w:rsidRPr="00D61936" w:rsidRDefault="00D61936" w:rsidP="009671BB">
      <w:pPr>
        <w:numPr>
          <w:ilvl w:val="5"/>
          <w:numId w:val="9"/>
        </w:numPr>
        <w:rPr>
          <w:szCs w:val="26"/>
        </w:rPr>
      </w:pPr>
      <w:r w:rsidRPr="00D61936">
        <w:rPr>
          <w:szCs w:val="26"/>
        </w:rPr>
        <w:t>Os procedimentos previstos nesta Cláusula </w:t>
      </w:r>
      <w:r w:rsidRPr="009671BB">
        <w:rPr>
          <w:szCs w:val="26"/>
        </w:rPr>
        <w:fldChar w:fldCharType="begin"/>
      </w:r>
      <w:r w:rsidRPr="00D61936">
        <w:rPr>
          <w:szCs w:val="26"/>
        </w:rPr>
        <w:instrText xml:space="preserve"> REF _Ref272246430 \r \h  \* MERGEFORMAT </w:instrText>
      </w:r>
      <w:r w:rsidRPr="009671BB">
        <w:rPr>
          <w:szCs w:val="26"/>
        </w:rPr>
      </w:r>
      <w:r w:rsidRPr="009671BB">
        <w:rPr>
          <w:szCs w:val="26"/>
        </w:rPr>
        <w:fldChar w:fldCharType="separate"/>
      </w:r>
      <w:r w:rsidR="00EB3EC1">
        <w:rPr>
          <w:szCs w:val="26"/>
        </w:rPr>
        <w:t>10</w:t>
      </w:r>
      <w:r w:rsidRPr="009671BB">
        <w:rPr>
          <w:szCs w:val="26"/>
        </w:rPr>
        <w:fldChar w:fldCharType="end"/>
      </w:r>
      <w:r w:rsidRPr="00D61936">
        <w:rPr>
          <w:szCs w:val="26"/>
        </w:rPr>
        <w:t xml:space="preserve"> serão aplicáveis às assembleias gerais de Debenturistas de todas as séries e às assembleias gerais de Debenturistas da respectiva série, conforme o caso, e os quóruns aqui previstos deverão ser calculados levando-se em consideração o total de Debêntures de todas as séries ou o total de Debêntures da respectiva série, conforme o caso.</w:t>
      </w:r>
    </w:p>
    <w:p w:rsidR="00880FA8" w:rsidRPr="007645A7" w:rsidRDefault="009D1E6C" w:rsidP="0032139A">
      <w:pPr>
        <w:numPr>
          <w:ilvl w:val="1"/>
          <w:numId w:val="9"/>
        </w:numPr>
        <w:rPr>
          <w:szCs w:val="26"/>
        </w:rPr>
      </w:pPr>
      <w:r w:rsidRPr="007645A7">
        <w:rPr>
          <w:szCs w:val="26"/>
        </w:rPr>
        <w:t xml:space="preserve">As assembleias gerais de Debenturistas </w:t>
      </w:r>
      <w:r w:rsidR="00E3015D">
        <w:rPr>
          <w:szCs w:val="26"/>
        </w:rPr>
        <w:t>e as assembleias gerais de Debenturistas da respectiva série, conforme o caso,</w:t>
      </w:r>
      <w:r w:rsidR="00E3015D" w:rsidRPr="007645A7">
        <w:rPr>
          <w:szCs w:val="26"/>
        </w:rPr>
        <w:t xml:space="preserve"> </w:t>
      </w:r>
      <w:r w:rsidRPr="007645A7">
        <w:rPr>
          <w:szCs w:val="26"/>
        </w:rPr>
        <w:t xml:space="preserve">poderão ser convocadas pelo Agente Fiduciário, pela Companhia, por Debenturistas que representem, no mínimo, 10% (dez por cento) das </w:t>
      </w:r>
      <w:r w:rsidR="00F57077">
        <w:rPr>
          <w:szCs w:val="26"/>
        </w:rPr>
        <w:t xml:space="preserve">Debêntures em Circulação </w:t>
      </w:r>
      <w:r w:rsidR="00BC64A0">
        <w:rPr>
          <w:szCs w:val="26"/>
        </w:rPr>
        <w:t>ou das Debêntures em Circulação</w:t>
      </w:r>
      <w:r w:rsidR="00C415C4" w:rsidRPr="00C415C4">
        <w:rPr>
          <w:szCs w:val="26"/>
        </w:rPr>
        <w:t xml:space="preserve"> </w:t>
      </w:r>
      <w:r w:rsidR="00C415C4">
        <w:rPr>
          <w:szCs w:val="26"/>
        </w:rPr>
        <w:t>da respectiva série</w:t>
      </w:r>
      <w:r w:rsidR="00F57077" w:rsidRPr="007645A7">
        <w:rPr>
          <w:szCs w:val="26"/>
        </w:rPr>
        <w:t>, conforme o caso</w:t>
      </w:r>
      <w:r w:rsidRPr="007645A7">
        <w:rPr>
          <w:szCs w:val="26"/>
        </w:rPr>
        <w:t>, ou pela CVM.</w:t>
      </w:r>
    </w:p>
    <w:p w:rsidR="00880FA8" w:rsidRPr="007645A7" w:rsidRDefault="009D1E6C" w:rsidP="0032139A">
      <w:pPr>
        <w:numPr>
          <w:ilvl w:val="1"/>
          <w:numId w:val="9"/>
        </w:numPr>
        <w:rPr>
          <w:szCs w:val="26"/>
        </w:rPr>
      </w:pPr>
      <w:bookmarkStart w:id="300" w:name="_Ref187755774"/>
      <w:r w:rsidRPr="007645A7">
        <w:rPr>
          <w:szCs w:val="26"/>
        </w:rPr>
        <w:t xml:space="preserve">A convocação das assembleias gerais de Debenturistas </w:t>
      </w:r>
      <w:r w:rsidR="00CD42E8">
        <w:rPr>
          <w:szCs w:val="26"/>
        </w:rPr>
        <w:t xml:space="preserve">e das assembleias gerais de Debenturistas da respectiva série, conforme o caso, </w:t>
      </w:r>
      <w:r w:rsidRPr="007645A7">
        <w:rPr>
          <w:szCs w:val="26"/>
        </w:rPr>
        <w:t>dar</w:t>
      </w:r>
      <w:r w:rsidR="00354756">
        <w:rPr>
          <w:szCs w:val="26"/>
        </w:rPr>
        <w:t>–</w:t>
      </w:r>
      <w:r w:rsidRPr="007645A7">
        <w:rPr>
          <w:szCs w:val="26"/>
        </w:rPr>
        <w:t>se</w:t>
      </w:r>
      <w:r w:rsidR="00354756">
        <w:rPr>
          <w:szCs w:val="26"/>
        </w:rPr>
        <w:t>–</w:t>
      </w:r>
      <w:r w:rsidRPr="007645A7">
        <w:rPr>
          <w:szCs w:val="26"/>
        </w:rPr>
        <w:t xml:space="preserve">á mediante anúncio publicado pelo menos 3 (três) vezes </w:t>
      </w:r>
      <w:r w:rsidR="00880FA8" w:rsidRPr="007645A7">
        <w:rPr>
          <w:szCs w:val="26"/>
        </w:rPr>
        <w:t>nos termos da Cláusula </w:t>
      </w:r>
      <w:r w:rsidR="00880FA8" w:rsidRPr="007645A7">
        <w:rPr>
          <w:szCs w:val="26"/>
        </w:rPr>
        <w:fldChar w:fldCharType="begin"/>
      </w:r>
      <w:r w:rsidR="00880FA8" w:rsidRPr="007645A7">
        <w:rPr>
          <w:szCs w:val="26"/>
        </w:rPr>
        <w:instrText xml:space="preserve"> REF _Ref130286395 \r \p \h  \* MERGEFORMAT </w:instrText>
      </w:r>
      <w:r w:rsidR="00880FA8" w:rsidRPr="007645A7">
        <w:rPr>
          <w:szCs w:val="26"/>
        </w:rPr>
      </w:r>
      <w:r w:rsidR="00880FA8" w:rsidRPr="007645A7">
        <w:rPr>
          <w:szCs w:val="26"/>
        </w:rPr>
        <w:fldChar w:fldCharType="separate"/>
      </w:r>
      <w:r w:rsidR="00EB3EC1">
        <w:rPr>
          <w:szCs w:val="26"/>
        </w:rPr>
        <w:t>7.35 acima</w:t>
      </w:r>
      <w:r w:rsidR="00880FA8" w:rsidRPr="007645A7">
        <w:rPr>
          <w:szCs w:val="26"/>
        </w:rPr>
        <w:fldChar w:fldCharType="end"/>
      </w:r>
      <w:r w:rsidR="00880FA8" w:rsidRPr="007645A7">
        <w:rPr>
          <w:szCs w:val="26"/>
        </w:rPr>
        <w:t>, respeitadas outras regras relacionadas à publicação de a</w:t>
      </w:r>
      <w:r w:rsidR="005912D0" w:rsidRPr="007645A7">
        <w:rPr>
          <w:szCs w:val="26"/>
        </w:rPr>
        <w:t>núncio de convocação de assemble</w:t>
      </w:r>
      <w:r w:rsidR="00880FA8" w:rsidRPr="007645A7">
        <w:rPr>
          <w:szCs w:val="26"/>
        </w:rPr>
        <w:t>ias gerais constantes da Lei das Sociedades por Ações, da regulamentação aplicável e desta Escritura de Emissão</w:t>
      </w:r>
      <w:r w:rsidR="000E4947" w:rsidRPr="007645A7">
        <w:rPr>
          <w:szCs w:val="26"/>
        </w:rPr>
        <w:t>, ficando dispensada a convocação no caso da presença da totalidade dos Debenturistas</w:t>
      </w:r>
      <w:r w:rsidR="00116C7F">
        <w:rPr>
          <w:szCs w:val="26"/>
        </w:rPr>
        <w:t xml:space="preserve"> ou dos Debenturistas da respectiva série, conforme o caso</w:t>
      </w:r>
      <w:r w:rsidR="00880FA8" w:rsidRPr="007645A7">
        <w:rPr>
          <w:szCs w:val="26"/>
        </w:rPr>
        <w:t>.</w:t>
      </w:r>
      <w:bookmarkEnd w:id="300"/>
    </w:p>
    <w:p w:rsidR="00880FA8" w:rsidRPr="007645A7" w:rsidRDefault="002400F1" w:rsidP="0032139A">
      <w:pPr>
        <w:numPr>
          <w:ilvl w:val="1"/>
          <w:numId w:val="9"/>
        </w:numPr>
        <w:rPr>
          <w:szCs w:val="26"/>
        </w:rPr>
      </w:pPr>
      <w:bookmarkStart w:id="301" w:name="_Ref522301277"/>
      <w:r w:rsidRPr="007645A7">
        <w:rPr>
          <w:szCs w:val="26"/>
        </w:rPr>
        <w:t xml:space="preserve">As assembleias gerais de Debenturistas </w:t>
      </w:r>
      <w:r w:rsidR="00E629B0">
        <w:rPr>
          <w:szCs w:val="26"/>
        </w:rPr>
        <w:t xml:space="preserve">e as assembleias gerais de Debenturistas da respectiva série, conforme o caso, </w:t>
      </w:r>
      <w:r w:rsidRPr="007645A7">
        <w:rPr>
          <w:szCs w:val="26"/>
        </w:rPr>
        <w:t>instalar</w:t>
      </w:r>
      <w:r w:rsidR="00354756">
        <w:rPr>
          <w:szCs w:val="26"/>
        </w:rPr>
        <w:t>–</w:t>
      </w:r>
      <w:r w:rsidRPr="007645A7">
        <w:rPr>
          <w:szCs w:val="26"/>
        </w:rPr>
        <w:t>se</w:t>
      </w:r>
      <w:r w:rsidR="00354756">
        <w:rPr>
          <w:szCs w:val="26"/>
        </w:rPr>
        <w:t>–</w:t>
      </w:r>
      <w:r w:rsidRPr="007645A7">
        <w:rPr>
          <w:szCs w:val="26"/>
        </w:rPr>
        <w:t xml:space="preserve">ão, em primeira convocação, com a presença de titulares de, no mínimo, metade das Debêntures em </w:t>
      </w:r>
      <w:r w:rsidR="00FF17D9">
        <w:rPr>
          <w:szCs w:val="26"/>
        </w:rPr>
        <w:t>Circulação</w:t>
      </w:r>
      <w:r w:rsidR="00070605" w:rsidRPr="00070605">
        <w:rPr>
          <w:szCs w:val="26"/>
        </w:rPr>
        <w:t xml:space="preserve"> </w:t>
      </w:r>
      <w:r w:rsidR="00070605" w:rsidRPr="007645A7">
        <w:rPr>
          <w:szCs w:val="26"/>
        </w:rPr>
        <w:t xml:space="preserve">ou </w:t>
      </w:r>
      <w:r w:rsidR="00070605">
        <w:rPr>
          <w:szCs w:val="26"/>
        </w:rPr>
        <w:t xml:space="preserve">das Debêntures </w:t>
      </w:r>
      <w:r w:rsidR="00070605" w:rsidRPr="007645A7">
        <w:rPr>
          <w:szCs w:val="26"/>
        </w:rPr>
        <w:t xml:space="preserve">em </w:t>
      </w:r>
      <w:r w:rsidR="00070605">
        <w:rPr>
          <w:szCs w:val="26"/>
        </w:rPr>
        <w:t>Circulação</w:t>
      </w:r>
      <w:r w:rsidR="00E629B0" w:rsidRPr="00E629B0">
        <w:rPr>
          <w:szCs w:val="26"/>
        </w:rPr>
        <w:t xml:space="preserve"> </w:t>
      </w:r>
      <w:r w:rsidR="00E629B0" w:rsidRPr="007645A7">
        <w:rPr>
          <w:szCs w:val="26"/>
        </w:rPr>
        <w:t>da respectiva série</w:t>
      </w:r>
      <w:r w:rsidR="00070605" w:rsidRPr="007645A7">
        <w:rPr>
          <w:szCs w:val="26"/>
        </w:rPr>
        <w:t>, conforme o caso</w:t>
      </w:r>
      <w:r w:rsidRPr="007645A7">
        <w:rPr>
          <w:szCs w:val="26"/>
        </w:rPr>
        <w:t xml:space="preserve">, e, em segunda convocação, com qualquer </w:t>
      </w:r>
      <w:r w:rsidR="00FE5E9D" w:rsidRPr="007645A7">
        <w:rPr>
          <w:szCs w:val="26"/>
        </w:rPr>
        <w:t>quórum</w:t>
      </w:r>
      <w:r w:rsidR="00880FA8" w:rsidRPr="007645A7">
        <w:rPr>
          <w:szCs w:val="26"/>
        </w:rPr>
        <w:t>.</w:t>
      </w:r>
      <w:bookmarkEnd w:id="301"/>
    </w:p>
    <w:p w:rsidR="00880FA8" w:rsidRPr="007645A7" w:rsidRDefault="002400F1" w:rsidP="0032139A">
      <w:pPr>
        <w:numPr>
          <w:ilvl w:val="1"/>
          <w:numId w:val="9"/>
        </w:numPr>
        <w:rPr>
          <w:szCs w:val="26"/>
        </w:rPr>
      </w:pPr>
      <w:r w:rsidRPr="007645A7">
        <w:rPr>
          <w:szCs w:val="26"/>
        </w:rPr>
        <w:t>A presidência das assembleias gerais de Debenturistas caber</w:t>
      </w:r>
      <w:r w:rsidR="00B75BBB">
        <w:rPr>
          <w:szCs w:val="26"/>
        </w:rPr>
        <w:t>á</w:t>
      </w:r>
      <w:r w:rsidRPr="007645A7">
        <w:rPr>
          <w:szCs w:val="26"/>
        </w:rPr>
        <w:t xml:space="preserve"> ao Debenturista eleito por estes próprios ou àquele que for designado pela CVM</w:t>
      </w:r>
      <w:r w:rsidR="00880FA8" w:rsidRPr="007645A7">
        <w:rPr>
          <w:szCs w:val="26"/>
        </w:rPr>
        <w:t>.</w:t>
      </w:r>
    </w:p>
    <w:p w:rsidR="00880FA8" w:rsidRPr="007645A7" w:rsidRDefault="002400F1" w:rsidP="0032139A">
      <w:pPr>
        <w:numPr>
          <w:ilvl w:val="1"/>
          <w:numId w:val="9"/>
        </w:numPr>
        <w:rPr>
          <w:szCs w:val="26"/>
        </w:rPr>
      </w:pPr>
      <w:bookmarkStart w:id="302" w:name="_Ref130286717"/>
      <w:r w:rsidRPr="007645A7">
        <w:rPr>
          <w:szCs w:val="26"/>
        </w:rPr>
        <w:t xml:space="preserve">Nas deliberações das assembleias gerais de Debenturistas, a cada </w:t>
      </w:r>
      <w:r w:rsidR="00BC69A2" w:rsidRPr="007645A7">
        <w:rPr>
          <w:szCs w:val="26"/>
        </w:rPr>
        <w:t xml:space="preserve">uma das </w:t>
      </w:r>
      <w:r w:rsidRPr="007645A7">
        <w:rPr>
          <w:szCs w:val="26"/>
        </w:rPr>
        <w:t>Debênture</w:t>
      </w:r>
      <w:r w:rsidR="00BC69A2" w:rsidRPr="007645A7">
        <w:rPr>
          <w:szCs w:val="26"/>
        </w:rPr>
        <w:t>s</w:t>
      </w:r>
      <w:r w:rsidRPr="007645A7">
        <w:rPr>
          <w:szCs w:val="26"/>
        </w:rPr>
        <w:t xml:space="preserve"> em </w:t>
      </w:r>
      <w:r w:rsidR="00FF17D9">
        <w:rPr>
          <w:szCs w:val="26"/>
        </w:rPr>
        <w:t>Circulação</w:t>
      </w:r>
      <w:r w:rsidRPr="007645A7">
        <w:rPr>
          <w:szCs w:val="26"/>
        </w:rPr>
        <w:t xml:space="preserve"> caberá um voto, admitida a constituição de mandatário, Debenturista ou não.</w:t>
      </w:r>
      <w:r w:rsidR="008771F4">
        <w:rPr>
          <w:szCs w:val="26"/>
        </w:rPr>
        <w:t xml:space="preserve"> </w:t>
      </w:r>
      <w:r w:rsidR="00BC64A0">
        <w:rPr>
          <w:szCs w:val="26"/>
        </w:rPr>
        <w:t>Observado o disposto na Cláusula </w:t>
      </w:r>
      <w:r w:rsidR="00BC64A0">
        <w:rPr>
          <w:szCs w:val="26"/>
        </w:rPr>
        <w:fldChar w:fldCharType="begin"/>
      </w:r>
      <w:r w:rsidR="00BC64A0">
        <w:rPr>
          <w:szCs w:val="26"/>
        </w:rPr>
        <w:instrText xml:space="preserve"> REF _Ref379625198 \r \p \h </w:instrText>
      </w:r>
      <w:r w:rsidR="00BC64A0">
        <w:rPr>
          <w:szCs w:val="26"/>
        </w:rPr>
      </w:r>
      <w:r w:rsidR="00BC64A0">
        <w:rPr>
          <w:szCs w:val="26"/>
        </w:rPr>
        <w:fldChar w:fldCharType="separate"/>
      </w:r>
      <w:r w:rsidR="00EB3EC1">
        <w:rPr>
          <w:szCs w:val="26"/>
        </w:rPr>
        <w:t>10.1 acima</w:t>
      </w:r>
      <w:r w:rsidR="00BC64A0">
        <w:rPr>
          <w:szCs w:val="26"/>
        </w:rPr>
        <w:fldChar w:fldCharType="end"/>
      </w:r>
      <w:r w:rsidR="00BC64A0">
        <w:rPr>
          <w:szCs w:val="26"/>
        </w:rPr>
        <w:t xml:space="preserve"> (e subcláusulas), e e</w:t>
      </w:r>
      <w:r w:rsidRPr="007645A7">
        <w:rPr>
          <w:szCs w:val="26"/>
        </w:rPr>
        <w:t xml:space="preserve">xceto pelo disposto na </w:t>
      </w:r>
      <w:r w:rsidR="00880FA8" w:rsidRPr="007645A7">
        <w:rPr>
          <w:szCs w:val="26"/>
        </w:rPr>
        <w:t>Cláusula </w:t>
      </w:r>
      <w:r w:rsidR="00880FA8" w:rsidRPr="007645A7">
        <w:rPr>
          <w:szCs w:val="26"/>
        </w:rPr>
        <w:fldChar w:fldCharType="begin"/>
      </w:r>
      <w:r w:rsidR="00880FA8" w:rsidRPr="007645A7">
        <w:rPr>
          <w:szCs w:val="26"/>
        </w:rPr>
        <w:instrText xml:space="preserve"> REF _Ref130286715 \r \p \h  \* MERGEFORMAT </w:instrText>
      </w:r>
      <w:r w:rsidR="00880FA8" w:rsidRPr="007645A7">
        <w:rPr>
          <w:szCs w:val="26"/>
        </w:rPr>
      </w:r>
      <w:r w:rsidR="00880FA8" w:rsidRPr="007645A7">
        <w:rPr>
          <w:szCs w:val="26"/>
        </w:rPr>
        <w:fldChar w:fldCharType="separate"/>
      </w:r>
      <w:r w:rsidR="00EB3EC1">
        <w:rPr>
          <w:szCs w:val="26"/>
        </w:rPr>
        <w:t>10.6.1 abaixo</w:t>
      </w:r>
      <w:r w:rsidR="00880FA8" w:rsidRPr="007645A7">
        <w:rPr>
          <w:szCs w:val="26"/>
        </w:rPr>
        <w:fldChar w:fldCharType="end"/>
      </w:r>
      <w:r w:rsidR="00880FA8" w:rsidRPr="007645A7">
        <w:rPr>
          <w:szCs w:val="26"/>
        </w:rPr>
        <w:t xml:space="preserve">, </w:t>
      </w:r>
      <w:r w:rsidRPr="007645A7">
        <w:rPr>
          <w:szCs w:val="26"/>
        </w:rPr>
        <w:t xml:space="preserve">todas as deliberações a serem tomadas em assembleia geral de Debenturistas dependerão de aprovação de Debenturistas representando, no mínimo, </w:t>
      </w:r>
      <w:r w:rsidR="00394F84">
        <w:rPr>
          <w:szCs w:val="26"/>
        </w:rPr>
        <w:t>(i) </w:t>
      </w:r>
      <w:r w:rsidR="004135DE">
        <w:rPr>
          <w:szCs w:val="26"/>
        </w:rPr>
        <w:t>50</w:t>
      </w:r>
      <w:r w:rsidR="004135DE" w:rsidRPr="007645A7">
        <w:rPr>
          <w:szCs w:val="26"/>
        </w:rPr>
        <w:t>% (</w:t>
      </w:r>
      <w:r w:rsidR="004135DE">
        <w:rPr>
          <w:szCs w:val="26"/>
        </w:rPr>
        <w:t>cinquenta</w:t>
      </w:r>
      <w:r w:rsidR="004135DE" w:rsidRPr="007645A7">
        <w:rPr>
          <w:szCs w:val="26"/>
        </w:rPr>
        <w:t xml:space="preserve"> </w:t>
      </w:r>
      <w:r w:rsidR="00F46B69" w:rsidRPr="007645A7">
        <w:rPr>
          <w:szCs w:val="26"/>
        </w:rPr>
        <w:t>por cento)</w:t>
      </w:r>
      <w:r w:rsidRPr="007645A7">
        <w:rPr>
          <w:szCs w:val="26"/>
        </w:rPr>
        <w:t xml:space="preserve"> das Debêntures em </w:t>
      </w:r>
      <w:r w:rsidR="00FF17D9">
        <w:rPr>
          <w:szCs w:val="26"/>
        </w:rPr>
        <w:t>Circulação</w:t>
      </w:r>
      <w:r w:rsidR="004135DE">
        <w:rPr>
          <w:szCs w:val="26"/>
        </w:rPr>
        <w:t xml:space="preserve">, </w:t>
      </w:r>
      <w:r w:rsidR="004135DE" w:rsidRPr="004135DE">
        <w:rPr>
          <w:szCs w:val="26"/>
        </w:rPr>
        <w:t xml:space="preserve">quando </w:t>
      </w:r>
      <w:r w:rsidR="00394F84">
        <w:rPr>
          <w:szCs w:val="26"/>
        </w:rPr>
        <w:t xml:space="preserve">a deliberação seja decorrente de assembleia </w:t>
      </w:r>
      <w:r w:rsidR="00DD20AD" w:rsidRPr="007645A7">
        <w:rPr>
          <w:szCs w:val="26"/>
        </w:rPr>
        <w:t xml:space="preserve">geral de Debenturistas </w:t>
      </w:r>
      <w:r w:rsidR="00394F84">
        <w:rPr>
          <w:szCs w:val="26"/>
        </w:rPr>
        <w:t xml:space="preserve">instalada e </w:t>
      </w:r>
      <w:r w:rsidR="004135DE" w:rsidRPr="004135DE">
        <w:rPr>
          <w:szCs w:val="26"/>
        </w:rPr>
        <w:t>realizada em primeira convocação</w:t>
      </w:r>
      <w:r w:rsidR="00394F84">
        <w:rPr>
          <w:szCs w:val="26"/>
        </w:rPr>
        <w:t>; ou (ii) </w:t>
      </w:r>
      <w:r w:rsidR="00194FA7" w:rsidRPr="004135DE">
        <w:rPr>
          <w:szCs w:val="26"/>
        </w:rPr>
        <w:t>20% (vinte por cento) das Debêntures em Circulação</w:t>
      </w:r>
      <w:r w:rsidR="00194FA7">
        <w:rPr>
          <w:szCs w:val="26"/>
        </w:rPr>
        <w:t>,</w:t>
      </w:r>
      <w:r w:rsidR="00194FA7" w:rsidRPr="004135DE">
        <w:rPr>
          <w:szCs w:val="26"/>
        </w:rPr>
        <w:t xml:space="preserve"> </w:t>
      </w:r>
      <w:r w:rsidR="00394F84" w:rsidRPr="004135DE">
        <w:rPr>
          <w:szCs w:val="26"/>
        </w:rPr>
        <w:t xml:space="preserve">quando </w:t>
      </w:r>
      <w:r w:rsidR="00394F84">
        <w:rPr>
          <w:szCs w:val="26"/>
        </w:rPr>
        <w:t xml:space="preserve">a deliberação seja decorrente de assembleia </w:t>
      </w:r>
      <w:r w:rsidR="00DD20AD" w:rsidRPr="007645A7">
        <w:rPr>
          <w:szCs w:val="26"/>
        </w:rPr>
        <w:t xml:space="preserve">geral de Debenturistas </w:t>
      </w:r>
      <w:r w:rsidR="00394F84">
        <w:rPr>
          <w:szCs w:val="26"/>
        </w:rPr>
        <w:t xml:space="preserve">instalada e </w:t>
      </w:r>
      <w:r w:rsidR="00394F84" w:rsidRPr="004135DE">
        <w:rPr>
          <w:szCs w:val="26"/>
        </w:rPr>
        <w:t xml:space="preserve">realizada em </w:t>
      </w:r>
      <w:r w:rsidR="00194FA7">
        <w:rPr>
          <w:szCs w:val="26"/>
        </w:rPr>
        <w:t xml:space="preserve">segunda </w:t>
      </w:r>
      <w:r w:rsidR="00394F84" w:rsidRPr="004135DE">
        <w:rPr>
          <w:szCs w:val="26"/>
        </w:rPr>
        <w:t>convocação</w:t>
      </w:r>
      <w:r w:rsidR="001230DB">
        <w:rPr>
          <w:szCs w:val="26"/>
        </w:rPr>
        <w:t>, observado o disposto na Cláusula </w:t>
      </w:r>
      <w:r w:rsidR="001230DB">
        <w:rPr>
          <w:szCs w:val="26"/>
        </w:rPr>
        <w:fldChar w:fldCharType="begin"/>
      </w:r>
      <w:r w:rsidR="001230DB">
        <w:rPr>
          <w:szCs w:val="26"/>
        </w:rPr>
        <w:instrText xml:space="preserve"> REF _Ref522301277 \n \p \h </w:instrText>
      </w:r>
      <w:r w:rsidR="001230DB">
        <w:rPr>
          <w:szCs w:val="26"/>
        </w:rPr>
      </w:r>
      <w:r w:rsidR="001230DB">
        <w:rPr>
          <w:szCs w:val="26"/>
        </w:rPr>
        <w:fldChar w:fldCharType="separate"/>
      </w:r>
      <w:r w:rsidR="00EB3EC1">
        <w:rPr>
          <w:szCs w:val="26"/>
        </w:rPr>
        <w:t>10.4 acima</w:t>
      </w:r>
      <w:r w:rsidR="001230DB">
        <w:rPr>
          <w:szCs w:val="26"/>
        </w:rPr>
        <w:fldChar w:fldCharType="end"/>
      </w:r>
      <w:r w:rsidR="00880FA8" w:rsidRPr="007645A7">
        <w:rPr>
          <w:szCs w:val="26"/>
        </w:rPr>
        <w:t>.</w:t>
      </w:r>
      <w:bookmarkEnd w:id="302"/>
    </w:p>
    <w:p w:rsidR="00880FA8" w:rsidRPr="007645A7" w:rsidRDefault="00880FA8" w:rsidP="0032139A">
      <w:pPr>
        <w:numPr>
          <w:ilvl w:val="5"/>
          <w:numId w:val="9"/>
        </w:numPr>
        <w:rPr>
          <w:szCs w:val="26"/>
        </w:rPr>
      </w:pPr>
      <w:bookmarkStart w:id="303" w:name="_Ref130286715"/>
      <w:r w:rsidRPr="007645A7">
        <w:rPr>
          <w:szCs w:val="26"/>
        </w:rPr>
        <w:t xml:space="preserve">Não estão incluídos no </w:t>
      </w:r>
      <w:r w:rsidR="00FE5E9D" w:rsidRPr="007645A7">
        <w:rPr>
          <w:szCs w:val="26"/>
        </w:rPr>
        <w:t>quórum</w:t>
      </w:r>
      <w:r w:rsidRPr="007645A7">
        <w:rPr>
          <w:szCs w:val="26"/>
        </w:rPr>
        <w:t xml:space="preserve"> a que se refere a Cláusula </w:t>
      </w:r>
      <w:r w:rsidRPr="007645A7">
        <w:rPr>
          <w:szCs w:val="26"/>
        </w:rPr>
        <w:fldChar w:fldCharType="begin"/>
      </w:r>
      <w:r w:rsidRPr="007645A7">
        <w:rPr>
          <w:szCs w:val="26"/>
        </w:rPr>
        <w:instrText xml:space="preserve"> REF _Ref130286717 \r \p \h  \* MERGEFORMAT </w:instrText>
      </w:r>
      <w:r w:rsidRPr="007645A7">
        <w:rPr>
          <w:szCs w:val="26"/>
        </w:rPr>
      </w:r>
      <w:r w:rsidRPr="007645A7">
        <w:rPr>
          <w:szCs w:val="26"/>
        </w:rPr>
        <w:fldChar w:fldCharType="separate"/>
      </w:r>
      <w:r w:rsidR="00EB3EC1">
        <w:rPr>
          <w:szCs w:val="26"/>
        </w:rPr>
        <w:t>10.6 acima</w:t>
      </w:r>
      <w:r w:rsidRPr="007645A7">
        <w:rPr>
          <w:szCs w:val="26"/>
        </w:rPr>
        <w:fldChar w:fldCharType="end"/>
      </w:r>
      <w:r w:rsidRPr="007645A7">
        <w:rPr>
          <w:szCs w:val="26"/>
        </w:rPr>
        <w:t>:</w:t>
      </w:r>
      <w:bookmarkEnd w:id="303"/>
    </w:p>
    <w:p w:rsidR="00880FA8" w:rsidRPr="007645A7" w:rsidRDefault="00880FA8" w:rsidP="0032139A">
      <w:pPr>
        <w:numPr>
          <w:ilvl w:val="6"/>
          <w:numId w:val="9"/>
        </w:numPr>
        <w:rPr>
          <w:szCs w:val="26"/>
        </w:rPr>
      </w:pPr>
      <w:r w:rsidRPr="007645A7">
        <w:rPr>
          <w:szCs w:val="26"/>
        </w:rPr>
        <w:t xml:space="preserve">os </w:t>
      </w:r>
      <w:r w:rsidR="00FE5E9D" w:rsidRPr="007645A7">
        <w:rPr>
          <w:szCs w:val="26"/>
        </w:rPr>
        <w:t>quóruns</w:t>
      </w:r>
      <w:r w:rsidRPr="007645A7">
        <w:rPr>
          <w:szCs w:val="26"/>
        </w:rPr>
        <w:t xml:space="preserve"> expressamente previstos </w:t>
      </w:r>
      <w:smartTag w:uri="urn:schemas-microsoft-com:office:smarttags" w:element="PersonName">
        <w:smartTagPr>
          <w:attr w:name="ProductID" w:val="em outras Cl￡usulas"/>
        </w:smartTagPr>
        <w:r w:rsidRPr="007645A7">
          <w:rPr>
            <w:szCs w:val="26"/>
          </w:rPr>
          <w:t>em outras Cláusulas</w:t>
        </w:r>
      </w:smartTag>
      <w:r w:rsidRPr="007645A7">
        <w:rPr>
          <w:szCs w:val="26"/>
        </w:rPr>
        <w:t xml:space="preserve"> desta Escritura de Emissão; e</w:t>
      </w:r>
    </w:p>
    <w:p w:rsidR="00880FA8" w:rsidRPr="00EA1A80" w:rsidRDefault="008A097D" w:rsidP="0032139A">
      <w:pPr>
        <w:numPr>
          <w:ilvl w:val="6"/>
          <w:numId w:val="9"/>
        </w:numPr>
        <w:rPr>
          <w:szCs w:val="26"/>
        </w:rPr>
      </w:pPr>
      <w:r w:rsidRPr="007645A7">
        <w:rPr>
          <w:szCs w:val="26"/>
        </w:rPr>
        <w:t xml:space="preserve">as alterações, que deverão ser aprovadas por Debenturistas representando, no mínimo, </w:t>
      </w:r>
      <w:r w:rsidR="002B7F79">
        <w:rPr>
          <w:szCs w:val="26"/>
        </w:rPr>
        <w:t>75</w:t>
      </w:r>
      <w:r w:rsidRPr="007645A7">
        <w:rPr>
          <w:szCs w:val="26"/>
        </w:rPr>
        <w:t>% (</w:t>
      </w:r>
      <w:r w:rsidR="002B7F79">
        <w:rPr>
          <w:szCs w:val="26"/>
        </w:rPr>
        <w:t xml:space="preserve">setenta e cinco </w:t>
      </w:r>
      <w:r w:rsidRPr="007645A7">
        <w:rPr>
          <w:szCs w:val="26"/>
        </w:rPr>
        <w:t xml:space="preserve">por cento) das Debêntures em </w:t>
      </w:r>
      <w:r w:rsidR="00FF17D9">
        <w:rPr>
          <w:szCs w:val="26"/>
        </w:rPr>
        <w:t>Circulação</w:t>
      </w:r>
      <w:r w:rsidR="00C879AA">
        <w:rPr>
          <w:szCs w:val="26"/>
        </w:rPr>
        <w:t>, ou, nos casos previstos na Cláusula </w:t>
      </w:r>
      <w:r w:rsidR="00C879AA">
        <w:rPr>
          <w:szCs w:val="26"/>
        </w:rPr>
        <w:fldChar w:fldCharType="begin"/>
      </w:r>
      <w:r w:rsidR="00C879AA">
        <w:rPr>
          <w:szCs w:val="26"/>
        </w:rPr>
        <w:instrText xml:space="preserve"> REF _Ref499648679 \r \p \h </w:instrText>
      </w:r>
      <w:r w:rsidR="00C879AA">
        <w:rPr>
          <w:szCs w:val="26"/>
        </w:rPr>
      </w:r>
      <w:r w:rsidR="00C879AA">
        <w:rPr>
          <w:szCs w:val="26"/>
        </w:rPr>
        <w:fldChar w:fldCharType="separate"/>
      </w:r>
      <w:r w:rsidR="00EB3EC1">
        <w:rPr>
          <w:szCs w:val="26"/>
        </w:rPr>
        <w:t>10.1.1 acima</w:t>
      </w:r>
      <w:r w:rsidR="00C879AA">
        <w:rPr>
          <w:szCs w:val="26"/>
        </w:rPr>
        <w:fldChar w:fldCharType="end"/>
      </w:r>
      <w:r w:rsidR="00C879AA">
        <w:rPr>
          <w:szCs w:val="26"/>
        </w:rPr>
        <w:t>, por Debenturistas representando, no mínimo, 75% (setenta e cinco por cento) das Debêntures em Circulação da respectiva série, conforme o caso</w:t>
      </w:r>
      <w:r w:rsidR="006B71D1">
        <w:rPr>
          <w:szCs w:val="26"/>
        </w:rPr>
        <w:t>,</w:t>
      </w:r>
      <w:r w:rsidR="00DC3845">
        <w:rPr>
          <w:szCs w:val="26"/>
        </w:rPr>
        <w:t xml:space="preserve"> </w:t>
      </w:r>
      <w:r w:rsidR="00880FA8" w:rsidRPr="007645A7">
        <w:rPr>
          <w:szCs w:val="26"/>
        </w:rPr>
        <w:t>(a) </w:t>
      </w:r>
      <w:r w:rsidR="00CF3408" w:rsidRPr="007645A7">
        <w:rPr>
          <w:szCs w:val="26"/>
        </w:rPr>
        <w:t xml:space="preserve">das disposições </w:t>
      </w:r>
      <w:r w:rsidR="00072396" w:rsidRPr="007645A7">
        <w:rPr>
          <w:szCs w:val="26"/>
        </w:rPr>
        <w:t>desta Cláusula</w:t>
      </w:r>
      <w:r w:rsidR="00CF3408" w:rsidRPr="007645A7">
        <w:rPr>
          <w:szCs w:val="26"/>
        </w:rPr>
        <w:t>; (b) </w:t>
      </w:r>
      <w:r w:rsidR="00072396" w:rsidRPr="007645A7">
        <w:rPr>
          <w:szCs w:val="26"/>
        </w:rPr>
        <w:t xml:space="preserve">de qualquer </w:t>
      </w:r>
      <w:r w:rsidR="00880FA8" w:rsidRPr="007645A7">
        <w:rPr>
          <w:szCs w:val="26"/>
        </w:rPr>
        <w:t xml:space="preserve">dos </w:t>
      </w:r>
      <w:r w:rsidR="00FE5E9D" w:rsidRPr="007645A7">
        <w:rPr>
          <w:szCs w:val="26"/>
        </w:rPr>
        <w:t>quóruns</w:t>
      </w:r>
      <w:r w:rsidR="00880FA8" w:rsidRPr="007645A7">
        <w:rPr>
          <w:szCs w:val="26"/>
        </w:rPr>
        <w:t xml:space="preserve"> previstos nesta Escritura de Emissão; (</w:t>
      </w:r>
      <w:r w:rsidR="00CF3408" w:rsidRPr="007645A7">
        <w:rPr>
          <w:szCs w:val="26"/>
        </w:rPr>
        <w:t>c</w:t>
      </w:r>
      <w:r w:rsidR="00880FA8" w:rsidRPr="007645A7">
        <w:rPr>
          <w:szCs w:val="26"/>
        </w:rPr>
        <w:t xml:space="preserve">) da Remuneração, exceto pelo disposto na </w:t>
      </w:r>
      <w:r w:rsidR="0060108D" w:rsidRPr="007645A7">
        <w:rPr>
          <w:szCs w:val="26"/>
        </w:rPr>
        <w:t>Cláusula </w:t>
      </w:r>
      <w:r w:rsidR="0060108D" w:rsidRPr="007645A7">
        <w:rPr>
          <w:szCs w:val="26"/>
        </w:rPr>
        <w:fldChar w:fldCharType="begin"/>
      </w:r>
      <w:r w:rsidR="0060108D" w:rsidRPr="007645A7">
        <w:rPr>
          <w:szCs w:val="26"/>
        </w:rPr>
        <w:instrText xml:space="preserve"> REF _Ref306030694 \n \p \h </w:instrText>
      </w:r>
      <w:r w:rsidR="007645A7">
        <w:rPr>
          <w:szCs w:val="26"/>
        </w:rPr>
        <w:instrText xml:space="preserve"> \* MERGEFORMAT </w:instrText>
      </w:r>
      <w:r w:rsidR="0060108D" w:rsidRPr="007645A7">
        <w:rPr>
          <w:szCs w:val="26"/>
        </w:rPr>
      </w:r>
      <w:r w:rsidR="0060108D" w:rsidRPr="007645A7">
        <w:rPr>
          <w:szCs w:val="26"/>
        </w:rPr>
        <w:fldChar w:fldCharType="separate"/>
      </w:r>
      <w:r w:rsidR="00EB3EC1">
        <w:rPr>
          <w:szCs w:val="26"/>
        </w:rPr>
        <w:t>7.21.2 acima</w:t>
      </w:r>
      <w:r w:rsidR="0060108D" w:rsidRPr="007645A7">
        <w:rPr>
          <w:szCs w:val="26"/>
        </w:rPr>
        <w:fldChar w:fldCharType="end"/>
      </w:r>
      <w:r w:rsidR="00880FA8" w:rsidRPr="007645A7">
        <w:rPr>
          <w:szCs w:val="26"/>
        </w:rPr>
        <w:t>; (</w:t>
      </w:r>
      <w:r w:rsidR="00CF3408" w:rsidRPr="007645A7">
        <w:rPr>
          <w:szCs w:val="26"/>
        </w:rPr>
        <w:t>d</w:t>
      </w:r>
      <w:r w:rsidR="00880FA8" w:rsidRPr="007645A7">
        <w:rPr>
          <w:szCs w:val="26"/>
        </w:rPr>
        <w:t>) de quaisquer datas de pagamento de quaisquer valores previstos nesta Escritura de Emissão; (</w:t>
      </w:r>
      <w:r w:rsidR="00CF3408" w:rsidRPr="007645A7">
        <w:rPr>
          <w:szCs w:val="26"/>
        </w:rPr>
        <w:t>e</w:t>
      </w:r>
      <w:r w:rsidR="00880FA8" w:rsidRPr="007645A7">
        <w:rPr>
          <w:szCs w:val="26"/>
        </w:rPr>
        <w:t>) </w:t>
      </w:r>
      <w:r w:rsidR="00C95B85" w:rsidRPr="007645A7">
        <w:rPr>
          <w:szCs w:val="26"/>
        </w:rPr>
        <w:t>do prazo de vigência</w:t>
      </w:r>
      <w:r w:rsidR="00587FC3" w:rsidRPr="007645A7">
        <w:rPr>
          <w:szCs w:val="26"/>
        </w:rPr>
        <w:t xml:space="preserve"> das Debêntures; (</w:t>
      </w:r>
      <w:r w:rsidR="00CF3408" w:rsidRPr="007645A7">
        <w:rPr>
          <w:szCs w:val="26"/>
        </w:rPr>
        <w:t>f</w:t>
      </w:r>
      <w:r w:rsidR="00587FC3" w:rsidRPr="007645A7">
        <w:rPr>
          <w:szCs w:val="26"/>
        </w:rPr>
        <w:t>) </w:t>
      </w:r>
      <w:r w:rsidR="00DE5167" w:rsidRPr="007645A7">
        <w:rPr>
          <w:szCs w:val="26"/>
        </w:rPr>
        <w:t xml:space="preserve">de qualquer </w:t>
      </w:r>
      <w:r w:rsidR="00515462">
        <w:rPr>
          <w:szCs w:val="26"/>
        </w:rPr>
        <w:t xml:space="preserve">disposição </w:t>
      </w:r>
      <w:r w:rsidR="00DE5167" w:rsidRPr="007645A7">
        <w:rPr>
          <w:szCs w:val="26"/>
        </w:rPr>
        <w:t>das Garantias</w:t>
      </w:r>
      <w:r w:rsidR="00515462">
        <w:rPr>
          <w:szCs w:val="26"/>
        </w:rPr>
        <w:t xml:space="preserve"> ou substituição</w:t>
      </w:r>
      <w:r w:rsidR="00112BCD">
        <w:rPr>
          <w:szCs w:val="26"/>
        </w:rPr>
        <w:t xml:space="preserve"> de qualquer das Garantias</w:t>
      </w:r>
      <w:r w:rsidR="009C639A" w:rsidRPr="007645A7">
        <w:rPr>
          <w:szCs w:val="26"/>
        </w:rPr>
        <w:t xml:space="preserve">; </w:t>
      </w:r>
      <w:r w:rsidR="00880FA8" w:rsidRPr="007645A7">
        <w:rPr>
          <w:szCs w:val="26"/>
        </w:rPr>
        <w:t>(</w:t>
      </w:r>
      <w:r w:rsidR="00FC2603">
        <w:rPr>
          <w:szCs w:val="26"/>
        </w:rPr>
        <w:t>g</w:t>
      </w:r>
      <w:r w:rsidR="00880FA8" w:rsidRPr="007645A7">
        <w:rPr>
          <w:szCs w:val="26"/>
        </w:rPr>
        <w:t>) da criação de evento de repactuação; (</w:t>
      </w:r>
      <w:r w:rsidR="00FC2603">
        <w:rPr>
          <w:szCs w:val="26"/>
        </w:rPr>
        <w:t>h</w:t>
      </w:r>
      <w:r w:rsidR="00880FA8" w:rsidRPr="007645A7">
        <w:rPr>
          <w:szCs w:val="26"/>
        </w:rPr>
        <w:t xml:space="preserve">) das disposições relativas </w:t>
      </w:r>
      <w:r w:rsidR="009160DD" w:rsidRPr="007645A7">
        <w:rPr>
          <w:szCs w:val="26"/>
        </w:rPr>
        <w:t>a resgate antecipado facultativo</w:t>
      </w:r>
      <w:r w:rsidR="00880FA8" w:rsidRPr="007645A7">
        <w:rPr>
          <w:szCs w:val="26"/>
        </w:rPr>
        <w:t>;</w:t>
      </w:r>
      <w:r w:rsidR="00CF3408" w:rsidRPr="007645A7">
        <w:rPr>
          <w:szCs w:val="26"/>
        </w:rPr>
        <w:t xml:space="preserve"> </w:t>
      </w:r>
      <w:r w:rsidR="001961BA" w:rsidRPr="007645A7">
        <w:rPr>
          <w:szCs w:val="26"/>
        </w:rPr>
        <w:t>(</w:t>
      </w:r>
      <w:r w:rsidR="00FC2603">
        <w:rPr>
          <w:szCs w:val="26"/>
        </w:rPr>
        <w:t>i</w:t>
      </w:r>
      <w:r w:rsidR="001961BA" w:rsidRPr="007645A7">
        <w:rPr>
          <w:szCs w:val="26"/>
        </w:rPr>
        <w:t xml:space="preserve">) das disposições relativas </w:t>
      </w:r>
      <w:r w:rsidR="00A85F3E">
        <w:rPr>
          <w:szCs w:val="26"/>
        </w:rPr>
        <w:t>à</w:t>
      </w:r>
      <w:r w:rsidR="009160DD" w:rsidRPr="007645A7">
        <w:rPr>
          <w:szCs w:val="26"/>
        </w:rPr>
        <w:t xml:space="preserve"> amortizaç</w:t>
      </w:r>
      <w:r w:rsidR="00A85F3E">
        <w:rPr>
          <w:szCs w:val="26"/>
        </w:rPr>
        <w:t>ão</w:t>
      </w:r>
      <w:r w:rsidR="009160DD" w:rsidRPr="007645A7">
        <w:rPr>
          <w:szCs w:val="26"/>
        </w:rPr>
        <w:t xml:space="preserve"> </w:t>
      </w:r>
      <w:r w:rsidR="006D2908">
        <w:rPr>
          <w:szCs w:val="26"/>
        </w:rPr>
        <w:t>extraordinária</w:t>
      </w:r>
      <w:r w:rsidR="001961BA" w:rsidRPr="007645A7">
        <w:rPr>
          <w:szCs w:val="26"/>
        </w:rPr>
        <w:t>;</w:t>
      </w:r>
      <w:r w:rsidR="009160DD" w:rsidRPr="007645A7">
        <w:rPr>
          <w:szCs w:val="26"/>
        </w:rPr>
        <w:t xml:space="preserve"> (</w:t>
      </w:r>
      <w:r w:rsidR="00FC2603">
        <w:rPr>
          <w:szCs w:val="26"/>
        </w:rPr>
        <w:t>j</w:t>
      </w:r>
      <w:r w:rsidR="009160DD" w:rsidRPr="007645A7">
        <w:rPr>
          <w:szCs w:val="26"/>
        </w:rPr>
        <w:t>) </w:t>
      </w:r>
      <w:r w:rsidR="00B53BBE" w:rsidRPr="007645A7">
        <w:rPr>
          <w:szCs w:val="26"/>
        </w:rPr>
        <w:t>da criação de evento de oferta facultativa de resgate antecipado</w:t>
      </w:r>
      <w:r w:rsidR="009160DD" w:rsidRPr="007645A7">
        <w:rPr>
          <w:szCs w:val="26"/>
        </w:rPr>
        <w:t>;</w:t>
      </w:r>
      <w:r w:rsidR="001961BA" w:rsidRPr="007645A7">
        <w:rPr>
          <w:szCs w:val="26"/>
        </w:rPr>
        <w:t xml:space="preserve"> </w:t>
      </w:r>
      <w:r w:rsidR="00880FA8" w:rsidRPr="007645A7">
        <w:rPr>
          <w:szCs w:val="26"/>
        </w:rPr>
        <w:t>(</w:t>
      </w:r>
      <w:r w:rsidR="00FC2603">
        <w:rPr>
          <w:szCs w:val="26"/>
        </w:rPr>
        <w:t>k</w:t>
      </w:r>
      <w:r w:rsidR="00880FA8" w:rsidRPr="007645A7">
        <w:rPr>
          <w:szCs w:val="26"/>
        </w:rPr>
        <w:t>) </w:t>
      </w:r>
      <w:r w:rsidR="004D0C1D" w:rsidRPr="007645A7">
        <w:rPr>
          <w:szCs w:val="26"/>
        </w:rPr>
        <w:t xml:space="preserve">da redação </w:t>
      </w:r>
      <w:r w:rsidR="00880FA8" w:rsidRPr="007645A7">
        <w:rPr>
          <w:szCs w:val="26"/>
        </w:rPr>
        <w:t>de qualquer E</w:t>
      </w:r>
      <w:r w:rsidR="00880FA8" w:rsidRPr="007645A7">
        <w:rPr>
          <w:rFonts w:eastAsia="Arial Unicode MS"/>
          <w:szCs w:val="26"/>
        </w:rPr>
        <w:t>vento de Inadimplemento</w:t>
      </w:r>
      <w:r w:rsidR="00F1294E">
        <w:rPr>
          <w:rFonts w:eastAsia="Arial Unicode MS"/>
          <w:szCs w:val="26"/>
        </w:rPr>
        <w:t>; ou (</w:t>
      </w:r>
      <w:r w:rsidR="00FC2603">
        <w:rPr>
          <w:rFonts w:eastAsia="Arial Unicode MS"/>
          <w:szCs w:val="26"/>
        </w:rPr>
        <w:t>l</w:t>
      </w:r>
      <w:r w:rsidR="00F1294E">
        <w:rPr>
          <w:rFonts w:eastAsia="Arial Unicode MS"/>
          <w:szCs w:val="26"/>
        </w:rPr>
        <w:t xml:space="preserve">) </w:t>
      </w:r>
      <w:r w:rsidR="00F1294E">
        <w:rPr>
          <w:szCs w:val="26"/>
        </w:rPr>
        <w:t>renúncia ou perdão temporário a um Evento de Inadimplemento</w:t>
      </w:r>
      <w:r w:rsidR="00BB08C4" w:rsidRPr="007645A7">
        <w:rPr>
          <w:rFonts w:eastAsia="Arial Unicode MS"/>
          <w:szCs w:val="26"/>
        </w:rPr>
        <w:t>.</w:t>
      </w:r>
    </w:p>
    <w:p w:rsidR="00C44C56" w:rsidRPr="00BD1A6C" w:rsidRDefault="00C44C56" w:rsidP="0032139A">
      <w:pPr>
        <w:numPr>
          <w:ilvl w:val="1"/>
          <w:numId w:val="9"/>
        </w:numPr>
        <w:rPr>
          <w:szCs w:val="26"/>
        </w:rPr>
      </w:pPr>
      <w:r w:rsidRPr="007645A7">
        <w:t>As deliberações tomadas pelos Debenturistas, no âmbito de sua competência legal, observado</w:t>
      </w:r>
      <w:r w:rsidR="004E66FE" w:rsidRPr="007645A7">
        <w:t>s</w:t>
      </w:r>
      <w:r w:rsidRPr="007645A7">
        <w:t xml:space="preserve"> os </w:t>
      </w:r>
      <w:r w:rsidR="00FE5E9D" w:rsidRPr="007645A7">
        <w:t>quóruns</w:t>
      </w:r>
      <w:r w:rsidRPr="007645A7">
        <w:t xml:space="preserve"> previstos nesta Escritura de Emissão, serão válidas e eficazes perante a Companhia e obrigarão todos os Debenturistas, independentemente de seu comparecimento ou voto na respectiva assembleia geral de Debenturistas.</w:t>
      </w:r>
    </w:p>
    <w:p w:rsidR="00723F76" w:rsidRPr="007645A7" w:rsidRDefault="00D72CB4" w:rsidP="0032139A">
      <w:pPr>
        <w:numPr>
          <w:ilvl w:val="1"/>
          <w:numId w:val="9"/>
        </w:numPr>
        <w:rPr>
          <w:szCs w:val="26"/>
        </w:rPr>
      </w:pPr>
      <w:r w:rsidRPr="00733BD6">
        <w:rPr>
          <w:szCs w:val="26"/>
        </w:rPr>
        <w:t xml:space="preserve">Fica desde já </w:t>
      </w:r>
      <w:r>
        <w:rPr>
          <w:szCs w:val="26"/>
        </w:rPr>
        <w:t>dispensada</w:t>
      </w:r>
      <w:r w:rsidRPr="00733BD6">
        <w:rPr>
          <w:szCs w:val="26"/>
        </w:rPr>
        <w:t xml:space="preserve"> </w:t>
      </w:r>
      <w:r>
        <w:rPr>
          <w:szCs w:val="26"/>
        </w:rPr>
        <w:t>a realização de assembleia geral de Debenturistas para deliberar sobre (i) </w:t>
      </w:r>
      <w:r w:rsidRPr="00D06A77">
        <w:rPr>
          <w:szCs w:val="26"/>
        </w:rPr>
        <w:t>correção de erro</w:t>
      </w:r>
      <w:r>
        <w:rPr>
          <w:szCs w:val="26"/>
        </w:rPr>
        <w:t xml:space="preserve"> g</w:t>
      </w:r>
      <w:r w:rsidRPr="00D06A77">
        <w:rPr>
          <w:szCs w:val="26"/>
        </w:rPr>
        <w:t>rosseiro</w:t>
      </w:r>
      <w:r>
        <w:rPr>
          <w:szCs w:val="26"/>
        </w:rPr>
        <w:t>, de digitação ou aritmético;</w:t>
      </w:r>
      <w:r w:rsidRPr="00D06A77">
        <w:rPr>
          <w:szCs w:val="26"/>
        </w:rPr>
        <w:t xml:space="preserve"> (ii)</w:t>
      </w:r>
      <w:r>
        <w:rPr>
          <w:szCs w:val="26"/>
        </w:rPr>
        <w:t> </w:t>
      </w:r>
      <w:r w:rsidRPr="00D06A77">
        <w:rPr>
          <w:szCs w:val="26"/>
        </w:rPr>
        <w:t xml:space="preserve">alterações a </w:t>
      </w:r>
      <w:r>
        <w:rPr>
          <w:szCs w:val="26"/>
        </w:rPr>
        <w:t xml:space="preserve">esta Escritura de Emissão e/ou a qualquer dos demais Documentos das Obrigações Garantidas </w:t>
      </w:r>
      <w:r w:rsidRPr="00D06A77">
        <w:rPr>
          <w:szCs w:val="26"/>
        </w:rPr>
        <w:t xml:space="preserve">já expressamente permitidas nos termos </w:t>
      </w:r>
      <w:r w:rsidR="000C3148">
        <w:rPr>
          <w:szCs w:val="26"/>
        </w:rPr>
        <w:t>desta Escritura de Emissão e/ou dos demais Documentos das Obrigações Garantidas;</w:t>
      </w:r>
      <w:r w:rsidRPr="00D06A77">
        <w:rPr>
          <w:szCs w:val="26"/>
        </w:rPr>
        <w:t xml:space="preserve"> (iii)</w:t>
      </w:r>
      <w:r w:rsidR="000C3148">
        <w:rPr>
          <w:szCs w:val="26"/>
        </w:rPr>
        <w:t> </w:t>
      </w:r>
      <w:r w:rsidRPr="00D06A77">
        <w:rPr>
          <w:szCs w:val="26"/>
        </w:rPr>
        <w:t xml:space="preserve">alterações </w:t>
      </w:r>
      <w:r w:rsidR="000C3148" w:rsidRPr="00D06A77">
        <w:rPr>
          <w:szCs w:val="26"/>
        </w:rPr>
        <w:t xml:space="preserve">a </w:t>
      </w:r>
      <w:r w:rsidR="000C3148">
        <w:rPr>
          <w:szCs w:val="26"/>
        </w:rPr>
        <w:t xml:space="preserve">esta Escritura de Emissão e/ou a qualquer dos demais Documentos das Obrigações Garantidas </w:t>
      </w:r>
      <w:r w:rsidRPr="00D06A77">
        <w:rPr>
          <w:szCs w:val="26"/>
        </w:rPr>
        <w:t xml:space="preserve">em </w:t>
      </w:r>
      <w:r w:rsidR="000C3148">
        <w:rPr>
          <w:szCs w:val="26"/>
        </w:rPr>
        <w:t>decorrência</w:t>
      </w:r>
      <w:r w:rsidRPr="00D06A77">
        <w:rPr>
          <w:szCs w:val="26"/>
        </w:rPr>
        <w:t xml:space="preserve"> de exigências formuladas pela CVM, pela</w:t>
      </w:r>
      <w:r>
        <w:rPr>
          <w:szCs w:val="26"/>
        </w:rPr>
        <w:t xml:space="preserve"> B3 ou</w:t>
      </w:r>
      <w:r w:rsidRPr="00D06A77">
        <w:rPr>
          <w:szCs w:val="26"/>
        </w:rPr>
        <w:t xml:space="preserve"> pela ANBIMA</w:t>
      </w:r>
      <w:r w:rsidR="000C3148">
        <w:rPr>
          <w:szCs w:val="26"/>
        </w:rPr>
        <w:t>;</w:t>
      </w:r>
      <w:r w:rsidRPr="00D06A77">
        <w:rPr>
          <w:szCs w:val="26"/>
        </w:rPr>
        <w:t xml:space="preserve"> ou (iv)</w:t>
      </w:r>
      <w:r w:rsidR="000C3148">
        <w:rPr>
          <w:szCs w:val="26"/>
        </w:rPr>
        <w:t> </w:t>
      </w:r>
      <w:r w:rsidR="000C3148" w:rsidRPr="00D06A77">
        <w:rPr>
          <w:szCs w:val="26"/>
        </w:rPr>
        <w:t xml:space="preserve">alterações a </w:t>
      </w:r>
      <w:r w:rsidR="000C3148">
        <w:rPr>
          <w:szCs w:val="26"/>
        </w:rPr>
        <w:t xml:space="preserve">esta Escritura de Emissão e/ou a qualquer dos demais Documentos das </w:t>
      </w:r>
      <w:r w:rsidR="000C3148" w:rsidRPr="00DC33DD">
        <w:rPr>
          <w:szCs w:val="26"/>
        </w:rPr>
        <w:t xml:space="preserve">Obrigações Garantidas </w:t>
      </w:r>
      <w:r w:rsidRPr="00DC33DD">
        <w:rPr>
          <w:szCs w:val="26"/>
        </w:rPr>
        <w:t xml:space="preserve">em </w:t>
      </w:r>
      <w:r w:rsidR="000C3148" w:rsidRPr="00DC33DD">
        <w:rPr>
          <w:szCs w:val="26"/>
        </w:rPr>
        <w:t xml:space="preserve">decorrência </w:t>
      </w:r>
      <w:r w:rsidRPr="00DC33DD">
        <w:rPr>
          <w:szCs w:val="26"/>
        </w:rPr>
        <w:t>da atualização dos dados cadastrais das Partes, tais como alteração na razão social, endereço e telefone, entre outros, desde</w:t>
      </w:r>
      <w:r w:rsidRPr="00D06A77">
        <w:rPr>
          <w:szCs w:val="26"/>
        </w:rPr>
        <w:t xml:space="preserve"> que as alterações ou correções referidas nos itens</w:t>
      </w:r>
      <w:r w:rsidR="000C3148">
        <w:rPr>
          <w:szCs w:val="26"/>
        </w:rPr>
        <w:t> </w:t>
      </w:r>
      <w:r w:rsidRPr="00D06A77">
        <w:rPr>
          <w:szCs w:val="26"/>
        </w:rPr>
        <w:t>(i), (ii), (iii) e (iv) acima não possam a</w:t>
      </w:r>
      <w:r w:rsidRPr="00B00F77">
        <w:rPr>
          <w:szCs w:val="26"/>
        </w:rPr>
        <w:t xml:space="preserve">carretar qualquer prejuízo aos </w:t>
      </w:r>
      <w:r w:rsidRPr="00D06A77">
        <w:rPr>
          <w:szCs w:val="26"/>
        </w:rPr>
        <w:t xml:space="preserve">Debenturistas </w:t>
      </w:r>
      <w:r>
        <w:rPr>
          <w:szCs w:val="26"/>
        </w:rPr>
        <w:t>e/</w:t>
      </w:r>
      <w:r w:rsidRPr="00B00F77">
        <w:rPr>
          <w:szCs w:val="26"/>
        </w:rPr>
        <w:t xml:space="preserve">ou </w:t>
      </w:r>
      <w:r w:rsidR="000C3148">
        <w:rPr>
          <w:szCs w:val="26"/>
        </w:rPr>
        <w:t>à</w:t>
      </w:r>
      <w:r>
        <w:rPr>
          <w:szCs w:val="26"/>
        </w:rPr>
        <w:t xml:space="preserve"> Companhia ou </w:t>
      </w:r>
      <w:r w:rsidRPr="00B00F77">
        <w:rPr>
          <w:szCs w:val="26"/>
        </w:rPr>
        <w:t>qualquer alteração no fluxo das Deb</w:t>
      </w:r>
      <w:r>
        <w:rPr>
          <w:szCs w:val="26"/>
        </w:rPr>
        <w:t>êntures</w:t>
      </w:r>
      <w:r w:rsidRPr="00D06A77">
        <w:rPr>
          <w:szCs w:val="26"/>
        </w:rPr>
        <w:t>, e desde que não haja qualquer cust</w:t>
      </w:r>
      <w:r w:rsidRPr="00B00F77">
        <w:rPr>
          <w:szCs w:val="26"/>
        </w:rPr>
        <w:t xml:space="preserve">o ou despesa adicional para os </w:t>
      </w:r>
      <w:r w:rsidRPr="00D06A77">
        <w:rPr>
          <w:szCs w:val="26"/>
        </w:rPr>
        <w:t>Debenturistas</w:t>
      </w:r>
      <w:r w:rsidR="000C3148">
        <w:rPr>
          <w:szCs w:val="26"/>
        </w:rPr>
        <w:t>.</w:t>
      </w:r>
    </w:p>
    <w:p w:rsidR="00880FA8" w:rsidRPr="007645A7" w:rsidRDefault="00880FA8" w:rsidP="0032139A">
      <w:pPr>
        <w:numPr>
          <w:ilvl w:val="1"/>
          <w:numId w:val="9"/>
        </w:numPr>
        <w:rPr>
          <w:szCs w:val="26"/>
        </w:rPr>
      </w:pPr>
      <w:r w:rsidRPr="007645A7">
        <w:rPr>
          <w:szCs w:val="26"/>
        </w:rPr>
        <w:t>O Agente Fiduciário deverá comparecer às assembl</w:t>
      </w:r>
      <w:r w:rsidR="00A24408" w:rsidRPr="007645A7">
        <w:rPr>
          <w:szCs w:val="26"/>
        </w:rPr>
        <w:t>e</w:t>
      </w:r>
      <w:r w:rsidRPr="007645A7">
        <w:rPr>
          <w:szCs w:val="26"/>
        </w:rPr>
        <w:t>ias gerais de Debenturistas e prestar aos Debenturistas as informações que lhe forem solicitadas.</w:t>
      </w:r>
    </w:p>
    <w:p w:rsidR="00880FA8" w:rsidRPr="007645A7" w:rsidRDefault="00880FA8" w:rsidP="0032139A">
      <w:pPr>
        <w:numPr>
          <w:ilvl w:val="1"/>
          <w:numId w:val="9"/>
        </w:numPr>
        <w:rPr>
          <w:szCs w:val="26"/>
        </w:rPr>
      </w:pPr>
      <w:bookmarkStart w:id="304" w:name="_Ref534176609"/>
      <w:r w:rsidRPr="007645A7">
        <w:rPr>
          <w:szCs w:val="26"/>
        </w:rPr>
        <w:t>Aplica</w:t>
      </w:r>
      <w:r w:rsidR="00354756">
        <w:rPr>
          <w:szCs w:val="26"/>
        </w:rPr>
        <w:t>–</w:t>
      </w:r>
      <w:r w:rsidRPr="007645A7">
        <w:rPr>
          <w:szCs w:val="26"/>
        </w:rPr>
        <w:t>se às assembl</w:t>
      </w:r>
      <w:r w:rsidR="00A24408" w:rsidRPr="007645A7">
        <w:rPr>
          <w:szCs w:val="26"/>
        </w:rPr>
        <w:t>e</w:t>
      </w:r>
      <w:r w:rsidRPr="007645A7">
        <w:rPr>
          <w:szCs w:val="26"/>
        </w:rPr>
        <w:t>ias gerais de Debenturistas, no que couber, o disposto na Lei das Sociedades por Ações, sobre a assembl</w:t>
      </w:r>
      <w:r w:rsidR="00A24408" w:rsidRPr="007645A7">
        <w:rPr>
          <w:szCs w:val="26"/>
        </w:rPr>
        <w:t>e</w:t>
      </w:r>
      <w:r w:rsidRPr="007645A7">
        <w:rPr>
          <w:szCs w:val="26"/>
        </w:rPr>
        <w:t>ia geral de acionistas.</w:t>
      </w:r>
    </w:p>
    <w:p w:rsidR="00880FA8" w:rsidRPr="007645A7" w:rsidRDefault="00880FA8" w:rsidP="00BA629A">
      <w:pPr>
        <w:rPr>
          <w:szCs w:val="26"/>
        </w:rPr>
      </w:pPr>
    </w:p>
    <w:p w:rsidR="00880FA8" w:rsidRPr="007645A7" w:rsidRDefault="00880FA8" w:rsidP="0032139A">
      <w:pPr>
        <w:keepNext/>
        <w:numPr>
          <w:ilvl w:val="0"/>
          <w:numId w:val="9"/>
        </w:numPr>
        <w:rPr>
          <w:smallCaps/>
          <w:szCs w:val="26"/>
          <w:u w:val="single"/>
        </w:rPr>
      </w:pPr>
      <w:bookmarkStart w:id="305" w:name="_Ref147910921"/>
      <w:r w:rsidRPr="007645A7">
        <w:rPr>
          <w:smallCaps/>
          <w:szCs w:val="26"/>
          <w:u w:val="single"/>
        </w:rPr>
        <w:t>Declarações da Companhia</w:t>
      </w:r>
      <w:bookmarkEnd w:id="305"/>
      <w:r w:rsidR="005B2EFB" w:rsidRPr="007645A7">
        <w:rPr>
          <w:smallCaps/>
          <w:szCs w:val="26"/>
          <w:u w:val="single"/>
        </w:rPr>
        <w:t xml:space="preserve"> </w:t>
      </w:r>
      <w:r w:rsidR="00BB08C4" w:rsidRPr="007645A7">
        <w:rPr>
          <w:smallCaps/>
          <w:szCs w:val="26"/>
          <w:u w:val="single"/>
        </w:rPr>
        <w:t>e d</w:t>
      </w:r>
      <w:r w:rsidR="006B71D1">
        <w:rPr>
          <w:smallCaps/>
          <w:szCs w:val="26"/>
          <w:u w:val="single"/>
        </w:rPr>
        <w:t>o</w:t>
      </w:r>
      <w:r w:rsidR="004764CA" w:rsidRPr="007645A7">
        <w:rPr>
          <w:smallCaps/>
          <w:szCs w:val="26"/>
          <w:u w:val="single"/>
        </w:rPr>
        <w:t xml:space="preserve">s </w:t>
      </w:r>
      <w:r w:rsidR="00CF7EA1">
        <w:rPr>
          <w:smallCaps/>
          <w:szCs w:val="26"/>
          <w:u w:val="single"/>
        </w:rPr>
        <w:t>Fiador</w:t>
      </w:r>
      <w:r w:rsidR="006B71D1">
        <w:rPr>
          <w:smallCaps/>
          <w:szCs w:val="26"/>
          <w:u w:val="single"/>
        </w:rPr>
        <w:t>e</w:t>
      </w:r>
      <w:r w:rsidR="004764CA" w:rsidRPr="007645A7">
        <w:rPr>
          <w:smallCaps/>
          <w:szCs w:val="26"/>
          <w:u w:val="single"/>
        </w:rPr>
        <w:t>s</w:t>
      </w:r>
    </w:p>
    <w:p w:rsidR="00880FA8" w:rsidRPr="007645A7" w:rsidRDefault="00880FA8" w:rsidP="0032139A">
      <w:pPr>
        <w:numPr>
          <w:ilvl w:val="1"/>
          <w:numId w:val="9"/>
        </w:numPr>
        <w:rPr>
          <w:szCs w:val="26"/>
        </w:rPr>
      </w:pPr>
      <w:bookmarkStart w:id="306" w:name="_Ref130286814"/>
      <w:r w:rsidRPr="007645A7">
        <w:rPr>
          <w:szCs w:val="26"/>
        </w:rPr>
        <w:t>A Companhia</w:t>
      </w:r>
      <w:r w:rsidR="005B2EFB" w:rsidRPr="007645A7">
        <w:rPr>
          <w:szCs w:val="26"/>
        </w:rPr>
        <w:t xml:space="preserve"> </w:t>
      </w:r>
      <w:r w:rsidR="00BB08C4" w:rsidRPr="007645A7">
        <w:rPr>
          <w:szCs w:val="26"/>
        </w:rPr>
        <w:t xml:space="preserve">e </w:t>
      </w:r>
      <w:r w:rsidR="006B71D1">
        <w:rPr>
          <w:szCs w:val="26"/>
        </w:rPr>
        <w:t>o</w:t>
      </w:r>
      <w:r w:rsidR="004764CA" w:rsidRPr="007645A7">
        <w:rPr>
          <w:szCs w:val="26"/>
        </w:rPr>
        <w:t xml:space="preserve">s </w:t>
      </w:r>
      <w:r w:rsidR="00CF7EA1">
        <w:rPr>
          <w:szCs w:val="26"/>
        </w:rPr>
        <w:t>Fiador</w:t>
      </w:r>
      <w:r w:rsidR="006B71D1">
        <w:rPr>
          <w:szCs w:val="26"/>
        </w:rPr>
        <w:t>e</w:t>
      </w:r>
      <w:r w:rsidR="004764CA" w:rsidRPr="007645A7">
        <w:rPr>
          <w:szCs w:val="26"/>
        </w:rPr>
        <w:t>s</w:t>
      </w:r>
      <w:r w:rsidR="0080423B" w:rsidRPr="007645A7">
        <w:rPr>
          <w:szCs w:val="26"/>
        </w:rPr>
        <w:t>, de forma solidária,</w:t>
      </w:r>
      <w:r w:rsidR="00CE4305" w:rsidRPr="007645A7">
        <w:rPr>
          <w:szCs w:val="26"/>
        </w:rPr>
        <w:t xml:space="preserve"> </w:t>
      </w:r>
      <w:r w:rsidRPr="007645A7">
        <w:rPr>
          <w:szCs w:val="26"/>
        </w:rPr>
        <w:t>neste ato</w:t>
      </w:r>
      <w:r w:rsidR="00BE5CCE" w:rsidRPr="007645A7">
        <w:rPr>
          <w:szCs w:val="26"/>
        </w:rPr>
        <w:t>, na Data de Emissão e em cada Data de Integralização</w:t>
      </w:r>
      <w:r w:rsidR="00B45AD6" w:rsidRPr="007645A7">
        <w:rPr>
          <w:szCs w:val="26"/>
        </w:rPr>
        <w:t>,</w:t>
      </w:r>
      <w:r w:rsidRPr="007645A7">
        <w:rPr>
          <w:szCs w:val="26"/>
        </w:rPr>
        <w:t xml:space="preserve"> declara</w:t>
      </w:r>
      <w:r w:rsidR="00BB08C4" w:rsidRPr="007645A7">
        <w:rPr>
          <w:szCs w:val="26"/>
        </w:rPr>
        <w:t>m</w:t>
      </w:r>
      <w:r w:rsidRPr="007645A7">
        <w:rPr>
          <w:szCs w:val="26"/>
        </w:rPr>
        <w:t xml:space="preserve"> que:</w:t>
      </w:r>
      <w:bookmarkEnd w:id="304"/>
      <w:bookmarkEnd w:id="306"/>
    </w:p>
    <w:p w:rsidR="00880FA8" w:rsidRDefault="0080423B" w:rsidP="007E3CEC">
      <w:pPr>
        <w:numPr>
          <w:ilvl w:val="2"/>
          <w:numId w:val="10"/>
        </w:numPr>
        <w:rPr>
          <w:szCs w:val="26"/>
        </w:rPr>
      </w:pPr>
      <w:r w:rsidRPr="007645A7">
        <w:rPr>
          <w:szCs w:val="26"/>
        </w:rPr>
        <w:t>a Companhia</w:t>
      </w:r>
      <w:r w:rsidR="00C828B5" w:rsidRPr="007645A7">
        <w:rPr>
          <w:szCs w:val="26"/>
        </w:rPr>
        <w:t xml:space="preserve"> é sociedade devidamente organizada, constituída e existente sob a forma de sociedade por ações</w:t>
      </w:r>
      <w:r w:rsidR="000E4947" w:rsidRPr="007645A7">
        <w:rPr>
          <w:szCs w:val="26"/>
        </w:rPr>
        <w:t>, de acordo com as leis brasileiras</w:t>
      </w:r>
      <w:r w:rsidR="00C828B5" w:rsidRPr="007645A7">
        <w:rPr>
          <w:szCs w:val="26"/>
        </w:rPr>
        <w:t xml:space="preserve">, </w:t>
      </w:r>
      <w:r w:rsidR="00E30919" w:rsidRPr="007645A7">
        <w:rPr>
          <w:szCs w:val="26"/>
        </w:rPr>
        <w:t>sem</w:t>
      </w:r>
      <w:r w:rsidR="00C828B5" w:rsidRPr="007645A7">
        <w:rPr>
          <w:szCs w:val="26"/>
        </w:rPr>
        <w:t xml:space="preserve"> registro de </w:t>
      </w:r>
      <w:r w:rsidR="003F237E" w:rsidRPr="007645A7">
        <w:rPr>
          <w:szCs w:val="26"/>
        </w:rPr>
        <w:t>emissor de valores mobiliários</w:t>
      </w:r>
      <w:r w:rsidR="00C828B5" w:rsidRPr="007645A7">
        <w:rPr>
          <w:szCs w:val="26"/>
        </w:rPr>
        <w:t xml:space="preserve"> perante a CVM</w:t>
      </w:r>
      <w:r w:rsidR="0001604B" w:rsidRPr="007645A7">
        <w:rPr>
          <w:szCs w:val="26"/>
        </w:rPr>
        <w:t xml:space="preserve">, e </w:t>
      </w:r>
      <w:r w:rsidR="0001604B">
        <w:rPr>
          <w:szCs w:val="26"/>
        </w:rPr>
        <w:t>os</w:t>
      </w:r>
      <w:r w:rsidR="0001604B" w:rsidRPr="007645A7">
        <w:rPr>
          <w:szCs w:val="26"/>
        </w:rPr>
        <w:t xml:space="preserve"> </w:t>
      </w:r>
      <w:r w:rsidR="0001604B">
        <w:rPr>
          <w:szCs w:val="26"/>
        </w:rPr>
        <w:t>Fiadores Pessoa Jurídica</w:t>
      </w:r>
      <w:r w:rsidR="0001604B" w:rsidRPr="007645A7">
        <w:rPr>
          <w:szCs w:val="26"/>
        </w:rPr>
        <w:t xml:space="preserve"> </w:t>
      </w:r>
      <w:r w:rsidR="0001604B">
        <w:rPr>
          <w:szCs w:val="26"/>
        </w:rPr>
        <w:t>são</w:t>
      </w:r>
      <w:r w:rsidR="0001604B" w:rsidRPr="007645A7">
        <w:rPr>
          <w:szCs w:val="26"/>
        </w:rPr>
        <w:t xml:space="preserve"> sociedade</w:t>
      </w:r>
      <w:r w:rsidR="0001604B">
        <w:rPr>
          <w:szCs w:val="26"/>
        </w:rPr>
        <w:t>s</w:t>
      </w:r>
      <w:r w:rsidR="0001604B" w:rsidRPr="007645A7">
        <w:rPr>
          <w:szCs w:val="26"/>
        </w:rPr>
        <w:t xml:space="preserve"> devidamente organizada</w:t>
      </w:r>
      <w:r w:rsidR="0001604B">
        <w:rPr>
          <w:szCs w:val="26"/>
        </w:rPr>
        <w:t>s</w:t>
      </w:r>
      <w:r w:rsidR="0001604B" w:rsidRPr="007645A7">
        <w:rPr>
          <w:szCs w:val="26"/>
        </w:rPr>
        <w:t>, constituída</w:t>
      </w:r>
      <w:r w:rsidR="0001604B">
        <w:rPr>
          <w:szCs w:val="26"/>
        </w:rPr>
        <w:t>s</w:t>
      </w:r>
      <w:r w:rsidR="0001604B" w:rsidRPr="007645A7">
        <w:rPr>
          <w:szCs w:val="26"/>
        </w:rPr>
        <w:t xml:space="preserve"> e existente</w:t>
      </w:r>
      <w:r w:rsidR="0001604B">
        <w:rPr>
          <w:szCs w:val="26"/>
        </w:rPr>
        <w:t>s</w:t>
      </w:r>
      <w:r w:rsidR="0001604B" w:rsidRPr="007645A7">
        <w:rPr>
          <w:szCs w:val="26"/>
        </w:rPr>
        <w:t xml:space="preserve"> sob a forma de sociedade limitada, de acordo com as leis brasileiras</w:t>
      </w:r>
      <w:r w:rsidR="00880FA8" w:rsidRPr="007645A7">
        <w:rPr>
          <w:szCs w:val="26"/>
        </w:rPr>
        <w:t>;</w:t>
      </w:r>
    </w:p>
    <w:p w:rsidR="007E3CEC" w:rsidRPr="007645A7" w:rsidRDefault="00C658C0" w:rsidP="007E3CEC">
      <w:pPr>
        <w:numPr>
          <w:ilvl w:val="2"/>
          <w:numId w:val="10"/>
        </w:numPr>
        <w:rPr>
          <w:szCs w:val="26"/>
        </w:rPr>
      </w:pPr>
      <w:r>
        <w:rPr>
          <w:szCs w:val="26"/>
        </w:rPr>
        <w:t>cada um d</w:t>
      </w:r>
      <w:r w:rsidR="007E3CEC">
        <w:rPr>
          <w:szCs w:val="26"/>
        </w:rPr>
        <w:t>o</w:t>
      </w:r>
      <w:r>
        <w:rPr>
          <w:szCs w:val="26"/>
        </w:rPr>
        <w:t>s</w:t>
      </w:r>
      <w:r w:rsidR="007E3CEC">
        <w:rPr>
          <w:szCs w:val="26"/>
        </w:rPr>
        <w:t xml:space="preserve"> Fiador</w:t>
      </w:r>
      <w:r>
        <w:rPr>
          <w:szCs w:val="26"/>
        </w:rPr>
        <w:t>es</w:t>
      </w:r>
      <w:r w:rsidR="007E3CEC">
        <w:rPr>
          <w:szCs w:val="26"/>
        </w:rPr>
        <w:t xml:space="preserve"> </w:t>
      </w:r>
      <w:r>
        <w:rPr>
          <w:szCs w:val="26"/>
        </w:rPr>
        <w:t>é</w:t>
      </w:r>
      <w:r w:rsidR="00F14098">
        <w:rPr>
          <w:szCs w:val="26"/>
        </w:rPr>
        <w:t xml:space="preserve"> capaz para a prática de todos os atos da vida civil, e seu estado civil é aquele previsto no preâmbulo desta Escritura de Emissão;</w:t>
      </w:r>
    </w:p>
    <w:p w:rsidR="00687BAE" w:rsidRPr="007645A7" w:rsidRDefault="00F14098" w:rsidP="007E3CEC">
      <w:pPr>
        <w:numPr>
          <w:ilvl w:val="2"/>
          <w:numId w:val="10"/>
        </w:numPr>
        <w:rPr>
          <w:szCs w:val="26"/>
        </w:rPr>
      </w:pPr>
      <w:bookmarkStart w:id="307" w:name="_Ref130286824"/>
      <w:r>
        <w:rPr>
          <w:szCs w:val="26"/>
        </w:rPr>
        <w:t xml:space="preserve">a Companhia </w:t>
      </w:r>
      <w:r w:rsidR="00851B59">
        <w:rPr>
          <w:szCs w:val="26"/>
        </w:rPr>
        <w:t xml:space="preserve">e os Fiadores Pessoa Jurídica </w:t>
      </w:r>
      <w:r w:rsidR="0046179B" w:rsidRPr="007645A7">
        <w:rPr>
          <w:szCs w:val="26"/>
        </w:rPr>
        <w:t>est</w:t>
      </w:r>
      <w:r w:rsidR="00851B59">
        <w:rPr>
          <w:szCs w:val="26"/>
        </w:rPr>
        <w:t>ão</w:t>
      </w:r>
      <w:r w:rsidR="0046179B" w:rsidRPr="007645A7">
        <w:rPr>
          <w:szCs w:val="26"/>
        </w:rPr>
        <w:t xml:space="preserve"> </w:t>
      </w:r>
      <w:r w:rsidR="0080423B" w:rsidRPr="007645A7">
        <w:rPr>
          <w:szCs w:val="26"/>
        </w:rPr>
        <w:t>devidamente autorizad</w:t>
      </w:r>
      <w:r w:rsidR="00851B59">
        <w:rPr>
          <w:szCs w:val="26"/>
        </w:rPr>
        <w:t>os</w:t>
      </w:r>
      <w:r w:rsidR="00CE4305" w:rsidRPr="007645A7">
        <w:rPr>
          <w:szCs w:val="26"/>
        </w:rPr>
        <w:t xml:space="preserve"> e obt</w:t>
      </w:r>
      <w:r w:rsidR="00473FD1">
        <w:rPr>
          <w:szCs w:val="26"/>
        </w:rPr>
        <w:t>i</w:t>
      </w:r>
      <w:r w:rsidR="002259D5">
        <w:rPr>
          <w:szCs w:val="26"/>
        </w:rPr>
        <w:t>ve</w:t>
      </w:r>
      <w:r w:rsidR="00473FD1">
        <w:rPr>
          <w:szCs w:val="26"/>
        </w:rPr>
        <w:t>ram</w:t>
      </w:r>
      <w:r w:rsidR="00687BAE" w:rsidRPr="007645A7">
        <w:rPr>
          <w:szCs w:val="26"/>
        </w:rPr>
        <w:t xml:space="preserve"> todas as autorizações, inclusive</w:t>
      </w:r>
      <w:r w:rsidR="006A4DAB" w:rsidRPr="007645A7">
        <w:rPr>
          <w:szCs w:val="26"/>
        </w:rPr>
        <w:t>, conforme aplicável,</w:t>
      </w:r>
      <w:r w:rsidR="00687BAE" w:rsidRPr="007645A7">
        <w:rPr>
          <w:szCs w:val="26"/>
        </w:rPr>
        <w:t xml:space="preserve"> </w:t>
      </w:r>
      <w:r w:rsidR="009332DF" w:rsidRPr="007645A7">
        <w:rPr>
          <w:szCs w:val="26"/>
        </w:rPr>
        <w:t xml:space="preserve">legais, </w:t>
      </w:r>
      <w:r w:rsidR="00687BAE" w:rsidRPr="007645A7">
        <w:rPr>
          <w:szCs w:val="26"/>
        </w:rPr>
        <w:t>societárias</w:t>
      </w:r>
      <w:r w:rsidR="000D648F" w:rsidRPr="007645A7">
        <w:rPr>
          <w:szCs w:val="26"/>
        </w:rPr>
        <w:t>,</w:t>
      </w:r>
      <w:r w:rsidR="00687BAE" w:rsidRPr="007645A7">
        <w:rPr>
          <w:szCs w:val="26"/>
        </w:rPr>
        <w:t xml:space="preserve"> regulatórias</w:t>
      </w:r>
      <w:r w:rsidR="000D648F" w:rsidRPr="007645A7">
        <w:rPr>
          <w:szCs w:val="26"/>
        </w:rPr>
        <w:t xml:space="preserve"> e de terceiros</w:t>
      </w:r>
      <w:r w:rsidR="00687BAE" w:rsidRPr="007645A7">
        <w:rPr>
          <w:szCs w:val="26"/>
        </w:rPr>
        <w:t>, necessárias à celebração desta Escritura de Emissão</w:t>
      </w:r>
      <w:r w:rsidR="005B2EFB" w:rsidRPr="007645A7">
        <w:rPr>
          <w:szCs w:val="26"/>
        </w:rPr>
        <w:t xml:space="preserve"> </w:t>
      </w:r>
      <w:r w:rsidR="00634BAD" w:rsidRPr="007645A7">
        <w:rPr>
          <w:szCs w:val="26"/>
        </w:rPr>
        <w:t xml:space="preserve">e </w:t>
      </w:r>
      <w:r w:rsidR="002D415E">
        <w:rPr>
          <w:szCs w:val="26"/>
        </w:rPr>
        <w:t>dos demais Documentos das Obrigações Garantidas</w:t>
      </w:r>
      <w:r w:rsidR="00687BAE" w:rsidRPr="007645A7">
        <w:rPr>
          <w:szCs w:val="26"/>
        </w:rPr>
        <w:t xml:space="preserve"> e ao cumprimento de todas as obrigações aqui</w:t>
      </w:r>
      <w:r w:rsidR="005B2EFB" w:rsidRPr="007645A7">
        <w:rPr>
          <w:szCs w:val="26"/>
        </w:rPr>
        <w:t xml:space="preserve"> </w:t>
      </w:r>
      <w:r w:rsidR="00BF6D85" w:rsidRPr="007645A7">
        <w:rPr>
          <w:szCs w:val="26"/>
        </w:rPr>
        <w:t xml:space="preserve">e ali </w:t>
      </w:r>
      <w:r w:rsidR="00687BAE" w:rsidRPr="007645A7">
        <w:rPr>
          <w:szCs w:val="26"/>
        </w:rPr>
        <w:t>previstas</w:t>
      </w:r>
      <w:r w:rsidR="00944A29" w:rsidRPr="007645A7">
        <w:rPr>
          <w:szCs w:val="26"/>
        </w:rPr>
        <w:t xml:space="preserve"> e</w:t>
      </w:r>
      <w:r w:rsidR="004644F1">
        <w:rPr>
          <w:szCs w:val="26"/>
        </w:rPr>
        <w:t>, conforme o caso,</w:t>
      </w:r>
      <w:r w:rsidR="00944A29" w:rsidRPr="007645A7">
        <w:rPr>
          <w:szCs w:val="26"/>
        </w:rPr>
        <w:t xml:space="preserve"> à realização da Emissão e da Oferta</w:t>
      </w:r>
      <w:r w:rsidR="00687BAE" w:rsidRPr="007645A7">
        <w:rPr>
          <w:szCs w:val="26"/>
        </w:rPr>
        <w:t xml:space="preserve">, tendo sido plenamente satisfeitos todos os requisitos </w:t>
      </w:r>
      <w:r w:rsidR="009332DF" w:rsidRPr="007645A7">
        <w:rPr>
          <w:szCs w:val="26"/>
        </w:rPr>
        <w:t xml:space="preserve">legais, societários, regulatórios e de terceiros </w:t>
      </w:r>
      <w:r w:rsidR="00687BAE" w:rsidRPr="007645A7">
        <w:rPr>
          <w:szCs w:val="26"/>
        </w:rPr>
        <w:t>necessários para tanto;</w:t>
      </w:r>
    </w:p>
    <w:p w:rsidR="00687BAE" w:rsidRPr="007645A7" w:rsidRDefault="00A23982" w:rsidP="007E3CEC">
      <w:pPr>
        <w:numPr>
          <w:ilvl w:val="2"/>
          <w:numId w:val="10"/>
        </w:numPr>
        <w:rPr>
          <w:szCs w:val="26"/>
        </w:rPr>
      </w:pPr>
      <w:r w:rsidRPr="007645A7">
        <w:rPr>
          <w:szCs w:val="26"/>
        </w:rPr>
        <w:t>os representantes legais d</w:t>
      </w:r>
      <w:r w:rsidR="00CA0D98" w:rsidRPr="007645A7">
        <w:rPr>
          <w:szCs w:val="26"/>
        </w:rPr>
        <w:t>a</w:t>
      </w:r>
      <w:r w:rsidR="00CE4305" w:rsidRPr="007645A7">
        <w:rPr>
          <w:szCs w:val="26"/>
        </w:rPr>
        <w:t xml:space="preserve"> Companhia</w:t>
      </w:r>
      <w:r w:rsidR="005B2EFB" w:rsidRPr="007645A7">
        <w:rPr>
          <w:szCs w:val="26"/>
        </w:rPr>
        <w:t xml:space="preserve"> </w:t>
      </w:r>
      <w:r w:rsidR="00473FD1">
        <w:rPr>
          <w:szCs w:val="26"/>
        </w:rPr>
        <w:t xml:space="preserve">e dos Fiadores Pessoa Jurídica </w:t>
      </w:r>
      <w:r w:rsidRPr="007645A7">
        <w:rPr>
          <w:szCs w:val="26"/>
        </w:rPr>
        <w:t xml:space="preserve">que assinam </w:t>
      </w:r>
      <w:r w:rsidR="00F01583" w:rsidRPr="007645A7">
        <w:rPr>
          <w:szCs w:val="26"/>
        </w:rPr>
        <w:t>esta Escritura de Emissão</w:t>
      </w:r>
      <w:r w:rsidR="005B2EFB" w:rsidRPr="007645A7">
        <w:rPr>
          <w:szCs w:val="26"/>
        </w:rPr>
        <w:t xml:space="preserve"> </w:t>
      </w:r>
      <w:r w:rsidR="00634BAD" w:rsidRPr="007645A7">
        <w:rPr>
          <w:szCs w:val="26"/>
        </w:rPr>
        <w:t xml:space="preserve">e </w:t>
      </w:r>
      <w:r w:rsidR="002D415E">
        <w:rPr>
          <w:szCs w:val="26"/>
        </w:rPr>
        <w:t>os demais Documentos das Obrigações Garantidas</w:t>
      </w:r>
      <w:r w:rsidR="00634BAD" w:rsidRPr="007645A7">
        <w:rPr>
          <w:szCs w:val="26"/>
        </w:rPr>
        <w:t xml:space="preserve"> </w:t>
      </w:r>
      <w:r w:rsidR="00687BAE" w:rsidRPr="007645A7">
        <w:rPr>
          <w:szCs w:val="26"/>
        </w:rPr>
        <w:t>têm</w:t>
      </w:r>
      <w:r w:rsidR="00010BE1" w:rsidRPr="007645A7">
        <w:rPr>
          <w:szCs w:val="26"/>
        </w:rPr>
        <w:t xml:space="preserve">, conforme </w:t>
      </w:r>
      <w:r w:rsidR="003007E1" w:rsidRPr="007645A7">
        <w:rPr>
          <w:szCs w:val="26"/>
        </w:rPr>
        <w:t>o caso</w:t>
      </w:r>
      <w:r w:rsidR="00010BE1" w:rsidRPr="007645A7">
        <w:rPr>
          <w:szCs w:val="26"/>
        </w:rPr>
        <w:t>,</w:t>
      </w:r>
      <w:r w:rsidR="00687BAE" w:rsidRPr="007645A7">
        <w:rPr>
          <w:szCs w:val="26"/>
        </w:rPr>
        <w:t xml:space="preserve"> poderes </w:t>
      </w:r>
      <w:r w:rsidR="00010BE1" w:rsidRPr="007645A7">
        <w:rPr>
          <w:szCs w:val="26"/>
        </w:rPr>
        <w:t>societários</w:t>
      </w:r>
      <w:r w:rsidR="00687BAE" w:rsidRPr="007645A7">
        <w:rPr>
          <w:szCs w:val="26"/>
        </w:rPr>
        <w:t xml:space="preserve"> e/ou delegados para assumir, em nome da Companhia</w:t>
      </w:r>
      <w:r w:rsidR="00D94D2E">
        <w:rPr>
          <w:szCs w:val="26"/>
        </w:rPr>
        <w:t xml:space="preserve"> e dos Fiadores Pessoa Jurídica</w:t>
      </w:r>
      <w:r w:rsidR="0008578E">
        <w:rPr>
          <w:szCs w:val="26"/>
        </w:rPr>
        <w:t>,</w:t>
      </w:r>
      <w:r w:rsidR="005B2EFB" w:rsidRPr="007645A7">
        <w:rPr>
          <w:szCs w:val="26"/>
        </w:rPr>
        <w:t xml:space="preserve"> </w:t>
      </w:r>
      <w:r w:rsidR="00687BAE" w:rsidRPr="007645A7">
        <w:rPr>
          <w:szCs w:val="26"/>
        </w:rPr>
        <w:t xml:space="preserve">as obrigações </w:t>
      </w:r>
      <w:r w:rsidR="00197AEB" w:rsidRPr="007645A7">
        <w:rPr>
          <w:szCs w:val="26"/>
        </w:rPr>
        <w:t>aqui e ali</w:t>
      </w:r>
      <w:r w:rsidR="00634BAD" w:rsidRPr="007645A7">
        <w:rPr>
          <w:szCs w:val="26"/>
        </w:rPr>
        <w:t xml:space="preserve"> </w:t>
      </w:r>
      <w:r w:rsidR="00197AEB" w:rsidRPr="007645A7">
        <w:rPr>
          <w:szCs w:val="26"/>
        </w:rPr>
        <w:t>previstas</w:t>
      </w:r>
      <w:r w:rsidR="00687BAE" w:rsidRPr="007645A7">
        <w:rPr>
          <w:szCs w:val="26"/>
        </w:rPr>
        <w:t xml:space="preserve"> e, sendo mandatários, </w:t>
      </w:r>
      <w:r w:rsidR="000054CC" w:rsidRPr="007645A7">
        <w:rPr>
          <w:szCs w:val="26"/>
        </w:rPr>
        <w:t xml:space="preserve">têm </w:t>
      </w:r>
      <w:r w:rsidR="00687BAE" w:rsidRPr="007645A7">
        <w:rPr>
          <w:szCs w:val="26"/>
        </w:rPr>
        <w:t>os poderes legitimamente outorgados, estando os respectivos mandatos em pleno vigor;</w:t>
      </w:r>
    </w:p>
    <w:p w:rsidR="00687BAE" w:rsidRPr="007645A7" w:rsidRDefault="00F01583" w:rsidP="007E3CEC">
      <w:pPr>
        <w:numPr>
          <w:ilvl w:val="2"/>
          <w:numId w:val="10"/>
        </w:numPr>
        <w:rPr>
          <w:szCs w:val="26"/>
        </w:rPr>
      </w:pPr>
      <w:r w:rsidRPr="007645A7">
        <w:rPr>
          <w:szCs w:val="26"/>
        </w:rPr>
        <w:t>esta Escritura de Emissão</w:t>
      </w:r>
      <w:r w:rsidR="005B2EFB" w:rsidRPr="007645A7">
        <w:rPr>
          <w:szCs w:val="26"/>
        </w:rPr>
        <w:t xml:space="preserve"> </w:t>
      </w:r>
      <w:r w:rsidR="00634BAD" w:rsidRPr="007645A7">
        <w:rPr>
          <w:szCs w:val="26"/>
        </w:rPr>
        <w:t xml:space="preserve">e </w:t>
      </w:r>
      <w:r w:rsidR="002D415E">
        <w:rPr>
          <w:szCs w:val="26"/>
        </w:rPr>
        <w:t>os demais Documentos das Obrigações Garantidas</w:t>
      </w:r>
      <w:r w:rsidR="00634BAD" w:rsidRPr="007645A7">
        <w:rPr>
          <w:szCs w:val="26"/>
        </w:rPr>
        <w:t xml:space="preserve"> </w:t>
      </w:r>
      <w:r w:rsidR="00687BAE" w:rsidRPr="007645A7">
        <w:rPr>
          <w:szCs w:val="26"/>
        </w:rPr>
        <w:t xml:space="preserve">e as obrigações aqui </w:t>
      </w:r>
      <w:r w:rsidR="00BF6D85" w:rsidRPr="007645A7">
        <w:rPr>
          <w:szCs w:val="26"/>
        </w:rPr>
        <w:t>e ali</w:t>
      </w:r>
      <w:r w:rsidR="00634BAD" w:rsidRPr="007645A7">
        <w:rPr>
          <w:szCs w:val="26"/>
        </w:rPr>
        <w:t xml:space="preserve"> </w:t>
      </w:r>
      <w:r w:rsidR="00687BAE" w:rsidRPr="007645A7">
        <w:rPr>
          <w:szCs w:val="26"/>
        </w:rPr>
        <w:t>previstas constituem obrigações lícitas, válidas</w:t>
      </w:r>
      <w:r w:rsidR="00DF2522" w:rsidRPr="007645A7">
        <w:rPr>
          <w:szCs w:val="26"/>
        </w:rPr>
        <w:t>,</w:t>
      </w:r>
      <w:r w:rsidR="00687BAE" w:rsidRPr="007645A7">
        <w:rPr>
          <w:szCs w:val="26"/>
        </w:rPr>
        <w:t xml:space="preserve"> vinculantes</w:t>
      </w:r>
      <w:r w:rsidR="00DF2522" w:rsidRPr="007645A7">
        <w:rPr>
          <w:szCs w:val="26"/>
        </w:rPr>
        <w:t xml:space="preserve"> e eficazes</w:t>
      </w:r>
      <w:r w:rsidR="00687BAE" w:rsidRPr="007645A7">
        <w:rPr>
          <w:szCs w:val="26"/>
        </w:rPr>
        <w:t xml:space="preserve"> da Companhia</w:t>
      </w:r>
      <w:r w:rsidR="005B2EFB" w:rsidRPr="007645A7">
        <w:rPr>
          <w:szCs w:val="26"/>
        </w:rPr>
        <w:t xml:space="preserve"> </w:t>
      </w:r>
      <w:r w:rsidR="00FF1E01" w:rsidRPr="007645A7">
        <w:rPr>
          <w:szCs w:val="26"/>
        </w:rPr>
        <w:t>e</w:t>
      </w:r>
      <w:r w:rsidR="00CE4305" w:rsidRPr="007645A7">
        <w:rPr>
          <w:szCs w:val="26"/>
        </w:rPr>
        <w:t xml:space="preserve"> d</w:t>
      </w:r>
      <w:r w:rsidR="00F63795">
        <w:rPr>
          <w:szCs w:val="26"/>
        </w:rPr>
        <w:t>o</w:t>
      </w:r>
      <w:r w:rsidR="004764CA" w:rsidRPr="007645A7">
        <w:rPr>
          <w:szCs w:val="26"/>
        </w:rPr>
        <w:t xml:space="preserve">s </w:t>
      </w:r>
      <w:r w:rsidR="00CF7EA1">
        <w:rPr>
          <w:szCs w:val="26"/>
        </w:rPr>
        <w:t>Fiador</w:t>
      </w:r>
      <w:r w:rsidR="00F63795">
        <w:rPr>
          <w:szCs w:val="26"/>
        </w:rPr>
        <w:t>e</w:t>
      </w:r>
      <w:r w:rsidR="004764CA" w:rsidRPr="007645A7">
        <w:rPr>
          <w:szCs w:val="26"/>
        </w:rPr>
        <w:t>s</w:t>
      </w:r>
      <w:r w:rsidR="00687BAE" w:rsidRPr="007645A7">
        <w:rPr>
          <w:szCs w:val="26"/>
        </w:rPr>
        <w:t>, exequíveis de acordo com os seus termos e condições;</w:t>
      </w:r>
    </w:p>
    <w:p w:rsidR="00D86726" w:rsidRPr="007645A7" w:rsidRDefault="00D86726" w:rsidP="007E3CEC">
      <w:pPr>
        <w:numPr>
          <w:ilvl w:val="2"/>
          <w:numId w:val="10"/>
        </w:numPr>
        <w:rPr>
          <w:szCs w:val="26"/>
        </w:rPr>
      </w:pPr>
      <w:r w:rsidRPr="007645A7">
        <w:rPr>
          <w:szCs w:val="26"/>
        </w:rPr>
        <w:t>exceto pelo disposto na Cláusula </w:t>
      </w:r>
      <w:r w:rsidRPr="007645A7">
        <w:rPr>
          <w:szCs w:val="26"/>
        </w:rPr>
        <w:fldChar w:fldCharType="begin"/>
      </w:r>
      <w:r w:rsidRPr="007645A7">
        <w:rPr>
          <w:szCs w:val="26"/>
        </w:rPr>
        <w:instrText xml:space="preserve"> REF _Ref330905317 \n \p \h </w:instrText>
      </w:r>
      <w:r w:rsidR="007645A7">
        <w:rPr>
          <w:szCs w:val="26"/>
        </w:rPr>
        <w:instrText xml:space="preserve"> \* MERGEFORMAT </w:instrText>
      </w:r>
      <w:r w:rsidRPr="007645A7">
        <w:rPr>
          <w:szCs w:val="26"/>
        </w:rPr>
      </w:r>
      <w:r w:rsidRPr="007645A7">
        <w:rPr>
          <w:szCs w:val="26"/>
        </w:rPr>
        <w:fldChar w:fldCharType="separate"/>
      </w:r>
      <w:r w:rsidR="00EB3EC1">
        <w:rPr>
          <w:szCs w:val="26"/>
        </w:rPr>
        <w:t>3 acima</w:t>
      </w:r>
      <w:r w:rsidRPr="007645A7">
        <w:rPr>
          <w:szCs w:val="26"/>
        </w:rPr>
        <w:fldChar w:fldCharType="end"/>
      </w:r>
      <w:r w:rsidRPr="007645A7">
        <w:rPr>
          <w:szCs w:val="26"/>
        </w:rPr>
        <w:t xml:space="preserve">, nenhuma aprovação, autorização, consentimento, ordem, registro ou habilitação de ou perante qualquer instância judicial, órgão ou agência governamental ou órgão regulatório se faz necessário à celebração e ao cumprimento desta Escritura de Emissão e </w:t>
      </w:r>
      <w:r w:rsidR="002D415E">
        <w:rPr>
          <w:szCs w:val="26"/>
        </w:rPr>
        <w:t>dos demais Documentos das Obrigações Garantidas</w:t>
      </w:r>
      <w:r w:rsidR="00C76E49">
        <w:rPr>
          <w:szCs w:val="26"/>
        </w:rPr>
        <w:t xml:space="preserve"> </w:t>
      </w:r>
      <w:r w:rsidR="00C76E49" w:rsidRPr="007645A7">
        <w:rPr>
          <w:szCs w:val="26"/>
        </w:rPr>
        <w:t>e</w:t>
      </w:r>
      <w:r w:rsidR="00C76E49">
        <w:rPr>
          <w:szCs w:val="26"/>
        </w:rPr>
        <w:t>, conforme o caso,</w:t>
      </w:r>
      <w:r w:rsidR="00C76E49" w:rsidRPr="007645A7">
        <w:rPr>
          <w:szCs w:val="26"/>
        </w:rPr>
        <w:t xml:space="preserve"> </w:t>
      </w:r>
      <w:r w:rsidR="00C76E49">
        <w:rPr>
          <w:szCs w:val="26"/>
        </w:rPr>
        <w:t>à</w:t>
      </w:r>
      <w:r w:rsidR="00C76E49" w:rsidRPr="007645A7">
        <w:rPr>
          <w:szCs w:val="26"/>
        </w:rPr>
        <w:t xml:space="preserve"> realização da Emissão e da Oferta</w:t>
      </w:r>
      <w:r w:rsidRPr="007645A7">
        <w:rPr>
          <w:szCs w:val="26"/>
        </w:rPr>
        <w:t>;</w:t>
      </w:r>
    </w:p>
    <w:p w:rsidR="00687BAE" w:rsidRPr="007645A7" w:rsidRDefault="00687BAE" w:rsidP="007E3CEC">
      <w:pPr>
        <w:numPr>
          <w:ilvl w:val="2"/>
          <w:numId w:val="10"/>
        </w:numPr>
        <w:rPr>
          <w:szCs w:val="26"/>
        </w:rPr>
      </w:pPr>
      <w:r w:rsidRPr="007645A7">
        <w:rPr>
          <w:szCs w:val="26"/>
        </w:rPr>
        <w:t>a celebração, os termos e condições desta Escritura de Emissão</w:t>
      </w:r>
      <w:r w:rsidR="005B2EFB" w:rsidRPr="007645A7">
        <w:rPr>
          <w:szCs w:val="26"/>
        </w:rPr>
        <w:t xml:space="preserve"> </w:t>
      </w:r>
      <w:r w:rsidR="00634BAD" w:rsidRPr="007645A7">
        <w:rPr>
          <w:szCs w:val="26"/>
        </w:rPr>
        <w:t xml:space="preserve">e </w:t>
      </w:r>
      <w:r w:rsidR="002D415E">
        <w:rPr>
          <w:szCs w:val="26"/>
        </w:rPr>
        <w:t>dos demais Documentos das Obrigações Garantidas</w:t>
      </w:r>
      <w:r w:rsidR="00634BAD" w:rsidRPr="007645A7">
        <w:rPr>
          <w:szCs w:val="26"/>
        </w:rPr>
        <w:t xml:space="preserve"> </w:t>
      </w:r>
      <w:r w:rsidR="00944A29" w:rsidRPr="007645A7">
        <w:rPr>
          <w:szCs w:val="26"/>
        </w:rPr>
        <w:t>e</w:t>
      </w:r>
      <w:r w:rsidRPr="007645A7">
        <w:rPr>
          <w:szCs w:val="26"/>
        </w:rPr>
        <w:t xml:space="preserve"> o cumprimento das obrigações aqui </w:t>
      </w:r>
      <w:r w:rsidR="00BF6D85" w:rsidRPr="007645A7">
        <w:rPr>
          <w:szCs w:val="26"/>
        </w:rPr>
        <w:t>e ali</w:t>
      </w:r>
      <w:r w:rsidR="00634BAD" w:rsidRPr="007645A7">
        <w:rPr>
          <w:szCs w:val="26"/>
        </w:rPr>
        <w:t xml:space="preserve"> </w:t>
      </w:r>
      <w:r w:rsidRPr="007645A7">
        <w:rPr>
          <w:szCs w:val="26"/>
        </w:rPr>
        <w:t>previstas e</w:t>
      </w:r>
      <w:r w:rsidR="004644F1">
        <w:rPr>
          <w:szCs w:val="26"/>
        </w:rPr>
        <w:t>, conforme o caso,</w:t>
      </w:r>
      <w:r w:rsidRPr="007645A7">
        <w:rPr>
          <w:szCs w:val="26"/>
        </w:rPr>
        <w:t xml:space="preserve"> </w:t>
      </w:r>
      <w:r w:rsidR="006A4DAB" w:rsidRPr="007645A7">
        <w:rPr>
          <w:szCs w:val="26"/>
        </w:rPr>
        <w:t>a realização d</w:t>
      </w:r>
      <w:r w:rsidR="00944A29" w:rsidRPr="007645A7">
        <w:rPr>
          <w:szCs w:val="26"/>
        </w:rPr>
        <w:t xml:space="preserve">a Emissão </w:t>
      </w:r>
      <w:r w:rsidR="00A32C34" w:rsidRPr="007645A7">
        <w:rPr>
          <w:szCs w:val="26"/>
        </w:rPr>
        <w:t xml:space="preserve">e </w:t>
      </w:r>
      <w:r w:rsidR="006A4DAB" w:rsidRPr="007645A7">
        <w:rPr>
          <w:szCs w:val="26"/>
        </w:rPr>
        <w:t>d</w:t>
      </w:r>
      <w:r w:rsidRPr="007645A7">
        <w:rPr>
          <w:szCs w:val="26"/>
        </w:rPr>
        <w:t xml:space="preserve">a Oferta (a) não infringem </w:t>
      </w:r>
      <w:r w:rsidR="009336F1" w:rsidRPr="007645A7">
        <w:rPr>
          <w:szCs w:val="26"/>
        </w:rPr>
        <w:t>o</w:t>
      </w:r>
      <w:r w:rsidRPr="007645A7">
        <w:rPr>
          <w:szCs w:val="26"/>
        </w:rPr>
        <w:t xml:space="preserve"> estatuto social</w:t>
      </w:r>
      <w:r w:rsidR="009336F1" w:rsidRPr="007645A7">
        <w:rPr>
          <w:szCs w:val="26"/>
        </w:rPr>
        <w:t xml:space="preserve"> da Companhia</w:t>
      </w:r>
      <w:r w:rsidR="00E41B50">
        <w:rPr>
          <w:szCs w:val="26"/>
        </w:rPr>
        <w:t xml:space="preserve"> ou o contrato socia</w:t>
      </w:r>
      <w:r w:rsidR="000238C2">
        <w:rPr>
          <w:szCs w:val="26"/>
        </w:rPr>
        <w:t>l de qualquer</w:t>
      </w:r>
      <w:r w:rsidR="00E41B50">
        <w:rPr>
          <w:szCs w:val="26"/>
        </w:rPr>
        <w:t xml:space="preserve"> dos Fiadores Pessoa Jurídica</w:t>
      </w:r>
      <w:r w:rsidRPr="007645A7">
        <w:rPr>
          <w:szCs w:val="26"/>
        </w:rPr>
        <w:t xml:space="preserve">; (b) não infringem qualquer contrato ou </w:t>
      </w:r>
      <w:r w:rsidR="00F446F8" w:rsidRPr="007645A7">
        <w:rPr>
          <w:szCs w:val="26"/>
        </w:rPr>
        <w:t>instrumento do qual a Companhia</w:t>
      </w:r>
      <w:r w:rsidR="00FF1E01" w:rsidRPr="007645A7">
        <w:rPr>
          <w:szCs w:val="26"/>
        </w:rPr>
        <w:t xml:space="preserve"> </w:t>
      </w:r>
      <w:r w:rsidR="002F6450" w:rsidRPr="007645A7">
        <w:rPr>
          <w:szCs w:val="26"/>
        </w:rPr>
        <w:t xml:space="preserve">e/ou </w:t>
      </w:r>
      <w:r w:rsidR="00336FA4">
        <w:rPr>
          <w:szCs w:val="26"/>
        </w:rPr>
        <w:t>qualquer d</w:t>
      </w:r>
      <w:r w:rsidR="00F63795">
        <w:rPr>
          <w:szCs w:val="26"/>
        </w:rPr>
        <w:t>o</w:t>
      </w:r>
      <w:r w:rsidR="00336FA4">
        <w:rPr>
          <w:szCs w:val="26"/>
        </w:rPr>
        <w:t xml:space="preserve">s </w:t>
      </w:r>
      <w:r w:rsidR="00CF7EA1">
        <w:rPr>
          <w:szCs w:val="26"/>
        </w:rPr>
        <w:t>Fiador</w:t>
      </w:r>
      <w:r w:rsidR="00F63795">
        <w:rPr>
          <w:szCs w:val="26"/>
        </w:rPr>
        <w:t>e</w:t>
      </w:r>
      <w:r w:rsidR="00336FA4">
        <w:rPr>
          <w:szCs w:val="26"/>
        </w:rPr>
        <w:t>s</w:t>
      </w:r>
      <w:r w:rsidR="002F6450" w:rsidRPr="007645A7">
        <w:rPr>
          <w:szCs w:val="26"/>
        </w:rPr>
        <w:t xml:space="preserve"> </w:t>
      </w:r>
      <w:r w:rsidRPr="007645A7">
        <w:rPr>
          <w:szCs w:val="26"/>
        </w:rPr>
        <w:t xml:space="preserve">seja parte </w:t>
      </w:r>
      <w:r w:rsidR="00F84261" w:rsidRPr="007645A7">
        <w:rPr>
          <w:szCs w:val="26"/>
        </w:rPr>
        <w:t>e/</w:t>
      </w:r>
      <w:r w:rsidRPr="007645A7">
        <w:rPr>
          <w:szCs w:val="26"/>
        </w:rPr>
        <w:t xml:space="preserve">ou </w:t>
      </w:r>
      <w:r w:rsidR="00A73B62" w:rsidRPr="007645A7">
        <w:rPr>
          <w:szCs w:val="26"/>
        </w:rPr>
        <w:t>pel</w:t>
      </w:r>
      <w:r w:rsidRPr="007645A7">
        <w:rPr>
          <w:szCs w:val="26"/>
        </w:rPr>
        <w:t>o qual qualquer de seus</w:t>
      </w:r>
      <w:r w:rsidR="00FD3FD4" w:rsidRPr="007645A7">
        <w:rPr>
          <w:szCs w:val="26"/>
        </w:rPr>
        <w:t xml:space="preserve"> </w:t>
      </w:r>
      <w:r w:rsidR="009336F1" w:rsidRPr="007645A7">
        <w:rPr>
          <w:szCs w:val="26"/>
        </w:rPr>
        <w:t xml:space="preserve">ativos </w:t>
      </w:r>
      <w:r w:rsidRPr="007645A7">
        <w:rPr>
          <w:szCs w:val="26"/>
        </w:rPr>
        <w:t xml:space="preserve">esteja </w:t>
      </w:r>
      <w:r w:rsidR="009336F1" w:rsidRPr="007645A7">
        <w:rPr>
          <w:szCs w:val="26"/>
        </w:rPr>
        <w:t>sujeito</w:t>
      </w:r>
      <w:r w:rsidRPr="007645A7">
        <w:rPr>
          <w:szCs w:val="26"/>
        </w:rPr>
        <w:t xml:space="preserve">; (c) não resultarão em (i) vencimento antecipado de qualquer obrigação estabelecida em </w:t>
      </w:r>
      <w:r w:rsidR="00F446F8" w:rsidRPr="007645A7">
        <w:rPr>
          <w:szCs w:val="26"/>
        </w:rPr>
        <w:t>qualquer contrato ou instrumento do qual a Companhia</w:t>
      </w:r>
      <w:r w:rsidR="005B2EFB" w:rsidRPr="007645A7">
        <w:rPr>
          <w:szCs w:val="26"/>
        </w:rPr>
        <w:t xml:space="preserve"> </w:t>
      </w:r>
      <w:r w:rsidR="00336FA4">
        <w:rPr>
          <w:szCs w:val="26"/>
        </w:rPr>
        <w:t>qualquer d</w:t>
      </w:r>
      <w:r w:rsidR="00F63795">
        <w:rPr>
          <w:szCs w:val="26"/>
        </w:rPr>
        <w:t>o</w:t>
      </w:r>
      <w:r w:rsidR="00336FA4">
        <w:rPr>
          <w:szCs w:val="26"/>
        </w:rPr>
        <w:t xml:space="preserve">s </w:t>
      </w:r>
      <w:r w:rsidR="00CF7EA1">
        <w:rPr>
          <w:szCs w:val="26"/>
        </w:rPr>
        <w:t>Fiador</w:t>
      </w:r>
      <w:r w:rsidR="00F63795">
        <w:rPr>
          <w:szCs w:val="26"/>
        </w:rPr>
        <w:t>e</w:t>
      </w:r>
      <w:r w:rsidR="00336FA4">
        <w:rPr>
          <w:szCs w:val="26"/>
        </w:rPr>
        <w:t>s</w:t>
      </w:r>
      <w:r w:rsidR="00F446F8" w:rsidRPr="007645A7">
        <w:rPr>
          <w:szCs w:val="26"/>
        </w:rPr>
        <w:t xml:space="preserve"> seja parte </w:t>
      </w:r>
      <w:r w:rsidR="007646A3" w:rsidRPr="007645A7">
        <w:rPr>
          <w:szCs w:val="26"/>
        </w:rPr>
        <w:t>e/</w:t>
      </w:r>
      <w:r w:rsidR="00F446F8" w:rsidRPr="007645A7">
        <w:rPr>
          <w:szCs w:val="26"/>
        </w:rPr>
        <w:t xml:space="preserve">ou </w:t>
      </w:r>
      <w:r w:rsidR="00A73B62" w:rsidRPr="007645A7">
        <w:rPr>
          <w:szCs w:val="26"/>
        </w:rPr>
        <w:t>pel</w:t>
      </w:r>
      <w:r w:rsidR="00F446F8" w:rsidRPr="007645A7">
        <w:rPr>
          <w:szCs w:val="26"/>
        </w:rPr>
        <w:t xml:space="preserve">o qual </w:t>
      </w:r>
      <w:r w:rsidR="00A73B62" w:rsidRPr="007645A7">
        <w:rPr>
          <w:szCs w:val="26"/>
        </w:rPr>
        <w:t>qualquer de seus</w:t>
      </w:r>
      <w:r w:rsidR="00FD3FD4" w:rsidRPr="007645A7">
        <w:rPr>
          <w:szCs w:val="26"/>
        </w:rPr>
        <w:t xml:space="preserve"> </w:t>
      </w:r>
      <w:r w:rsidR="00A73B62" w:rsidRPr="007645A7">
        <w:rPr>
          <w:szCs w:val="26"/>
        </w:rPr>
        <w:t>ativos esteja sujeito</w:t>
      </w:r>
      <w:r w:rsidRPr="007645A7">
        <w:rPr>
          <w:szCs w:val="26"/>
        </w:rPr>
        <w:t xml:space="preserve">; ou (ii) rescisão de qualquer desses contratos ou instrumentos; </w:t>
      </w:r>
      <w:r w:rsidR="0025463C" w:rsidRPr="007645A7">
        <w:rPr>
          <w:szCs w:val="26"/>
        </w:rPr>
        <w:t>(d) não resultarão na criação de qualquer Ônus</w:t>
      </w:r>
      <w:r w:rsidR="00A45F8B" w:rsidRPr="007645A7">
        <w:rPr>
          <w:szCs w:val="26"/>
        </w:rPr>
        <w:t xml:space="preserve"> </w:t>
      </w:r>
      <w:r w:rsidR="0025463C" w:rsidRPr="007645A7">
        <w:rPr>
          <w:szCs w:val="26"/>
        </w:rPr>
        <w:t xml:space="preserve">sobre qualquer ativo da Companhia </w:t>
      </w:r>
      <w:r w:rsidR="002F6450" w:rsidRPr="007645A7">
        <w:rPr>
          <w:szCs w:val="26"/>
        </w:rPr>
        <w:t xml:space="preserve">e/ou </w:t>
      </w:r>
      <w:r w:rsidR="00336FA4">
        <w:rPr>
          <w:szCs w:val="26"/>
        </w:rPr>
        <w:t>de qualquer d</w:t>
      </w:r>
      <w:r w:rsidR="00F63795">
        <w:rPr>
          <w:szCs w:val="26"/>
        </w:rPr>
        <w:t>o</w:t>
      </w:r>
      <w:r w:rsidR="00336FA4">
        <w:rPr>
          <w:szCs w:val="26"/>
        </w:rPr>
        <w:t xml:space="preserve">s </w:t>
      </w:r>
      <w:r w:rsidR="00CF7EA1">
        <w:rPr>
          <w:szCs w:val="26"/>
        </w:rPr>
        <w:t>Fiador</w:t>
      </w:r>
      <w:r w:rsidR="00F63795">
        <w:rPr>
          <w:szCs w:val="26"/>
        </w:rPr>
        <w:t>e</w:t>
      </w:r>
      <w:r w:rsidR="00336FA4">
        <w:rPr>
          <w:szCs w:val="26"/>
        </w:rPr>
        <w:t>s</w:t>
      </w:r>
      <w:r w:rsidR="0025463C" w:rsidRPr="007645A7">
        <w:rPr>
          <w:szCs w:val="26"/>
        </w:rPr>
        <w:t>, exceto</w:t>
      </w:r>
      <w:r w:rsidR="00A45F8B" w:rsidRPr="007645A7">
        <w:rPr>
          <w:szCs w:val="26"/>
        </w:rPr>
        <w:t xml:space="preserve"> </w:t>
      </w:r>
      <w:r w:rsidR="003328D3">
        <w:rPr>
          <w:szCs w:val="26"/>
        </w:rPr>
        <w:t>pel</w:t>
      </w:r>
      <w:r w:rsidR="003328D3" w:rsidRPr="007645A7">
        <w:rPr>
          <w:szCs w:val="26"/>
        </w:rPr>
        <w:t>as Garantias</w:t>
      </w:r>
      <w:r w:rsidR="009A18DE">
        <w:rPr>
          <w:szCs w:val="26"/>
        </w:rPr>
        <w:t>, conforme aplicável</w:t>
      </w:r>
      <w:r w:rsidR="0025463C" w:rsidRPr="007645A7">
        <w:rPr>
          <w:szCs w:val="26"/>
        </w:rPr>
        <w:t xml:space="preserve">; </w:t>
      </w:r>
      <w:r w:rsidRPr="007645A7">
        <w:rPr>
          <w:szCs w:val="26"/>
        </w:rPr>
        <w:t>(</w:t>
      </w:r>
      <w:r w:rsidR="0025463C" w:rsidRPr="007645A7">
        <w:rPr>
          <w:szCs w:val="26"/>
        </w:rPr>
        <w:t>e</w:t>
      </w:r>
      <w:r w:rsidRPr="007645A7">
        <w:rPr>
          <w:szCs w:val="26"/>
        </w:rPr>
        <w:t>) não infringem qualquer disposição legal</w:t>
      </w:r>
      <w:r w:rsidR="009336F1" w:rsidRPr="007645A7">
        <w:rPr>
          <w:szCs w:val="26"/>
        </w:rPr>
        <w:t xml:space="preserve"> ou regulamentar</w:t>
      </w:r>
      <w:r w:rsidRPr="007645A7">
        <w:rPr>
          <w:szCs w:val="26"/>
        </w:rPr>
        <w:t xml:space="preserve"> a que a Companhia</w:t>
      </w:r>
      <w:r w:rsidR="005B2EFB" w:rsidRPr="007645A7">
        <w:rPr>
          <w:szCs w:val="26"/>
        </w:rPr>
        <w:t xml:space="preserve"> </w:t>
      </w:r>
      <w:r w:rsidR="00FF1E01" w:rsidRPr="007645A7">
        <w:rPr>
          <w:szCs w:val="26"/>
        </w:rPr>
        <w:t>e/ou</w:t>
      </w:r>
      <w:r w:rsidR="000A200C" w:rsidRPr="007645A7">
        <w:rPr>
          <w:szCs w:val="26"/>
        </w:rPr>
        <w:t xml:space="preserve"> </w:t>
      </w:r>
      <w:r w:rsidR="00336FA4">
        <w:rPr>
          <w:szCs w:val="26"/>
        </w:rPr>
        <w:t>qualquer d</w:t>
      </w:r>
      <w:r w:rsidR="00A55C24">
        <w:rPr>
          <w:szCs w:val="26"/>
        </w:rPr>
        <w:t>o</w:t>
      </w:r>
      <w:r w:rsidR="00336FA4">
        <w:rPr>
          <w:szCs w:val="26"/>
        </w:rPr>
        <w:t xml:space="preserve">s </w:t>
      </w:r>
      <w:r w:rsidR="00CF7EA1">
        <w:rPr>
          <w:szCs w:val="26"/>
        </w:rPr>
        <w:t>Fiador</w:t>
      </w:r>
      <w:r w:rsidR="00A55C24">
        <w:rPr>
          <w:szCs w:val="26"/>
        </w:rPr>
        <w:t>e</w:t>
      </w:r>
      <w:r w:rsidR="00336FA4">
        <w:rPr>
          <w:szCs w:val="26"/>
        </w:rPr>
        <w:t>s</w:t>
      </w:r>
      <w:r w:rsidR="00F446F8" w:rsidRPr="007645A7">
        <w:rPr>
          <w:szCs w:val="26"/>
        </w:rPr>
        <w:t xml:space="preserve"> </w:t>
      </w:r>
      <w:r w:rsidR="00FF1E01" w:rsidRPr="007645A7">
        <w:rPr>
          <w:szCs w:val="26"/>
        </w:rPr>
        <w:t>e/</w:t>
      </w:r>
      <w:r w:rsidRPr="007645A7">
        <w:rPr>
          <w:szCs w:val="26"/>
        </w:rPr>
        <w:t>ou qualquer de seus</w:t>
      </w:r>
      <w:r w:rsidR="00FD3FD4" w:rsidRPr="007645A7">
        <w:rPr>
          <w:szCs w:val="26"/>
        </w:rPr>
        <w:t xml:space="preserve"> </w:t>
      </w:r>
      <w:r w:rsidR="009336F1" w:rsidRPr="007645A7">
        <w:rPr>
          <w:szCs w:val="26"/>
        </w:rPr>
        <w:t>ativos</w:t>
      </w:r>
      <w:r w:rsidRPr="007645A7">
        <w:rPr>
          <w:szCs w:val="26"/>
        </w:rPr>
        <w:t xml:space="preserve"> esteja sujeito; e (</w:t>
      </w:r>
      <w:r w:rsidR="0025463C" w:rsidRPr="007645A7">
        <w:rPr>
          <w:szCs w:val="26"/>
        </w:rPr>
        <w:t>f</w:t>
      </w:r>
      <w:r w:rsidRPr="007645A7">
        <w:rPr>
          <w:szCs w:val="26"/>
        </w:rPr>
        <w:t>) não infringem qualquer ordem, decisão ou sentença administrativa, judicial ou arbitral que afete a Companhia</w:t>
      </w:r>
      <w:r w:rsidR="00FF1E01" w:rsidRPr="007645A7">
        <w:rPr>
          <w:szCs w:val="26"/>
        </w:rPr>
        <w:t xml:space="preserve"> </w:t>
      </w:r>
      <w:r w:rsidR="008C08A2" w:rsidRPr="007645A7">
        <w:rPr>
          <w:szCs w:val="26"/>
        </w:rPr>
        <w:t>e/ou</w:t>
      </w:r>
      <w:r w:rsidR="008C08A2">
        <w:rPr>
          <w:szCs w:val="26"/>
        </w:rPr>
        <w:t xml:space="preserve"> </w:t>
      </w:r>
      <w:r w:rsidR="008C08A2" w:rsidRPr="007645A7">
        <w:rPr>
          <w:szCs w:val="26"/>
        </w:rPr>
        <w:t>qualquer d</w:t>
      </w:r>
      <w:r w:rsidR="00A55C24">
        <w:rPr>
          <w:szCs w:val="26"/>
        </w:rPr>
        <w:t>o</w:t>
      </w:r>
      <w:r w:rsidR="008C08A2" w:rsidRPr="007645A7">
        <w:rPr>
          <w:szCs w:val="26"/>
        </w:rPr>
        <w:t xml:space="preserve">s </w:t>
      </w:r>
      <w:r w:rsidR="008C08A2">
        <w:rPr>
          <w:szCs w:val="26"/>
        </w:rPr>
        <w:t>Fiador</w:t>
      </w:r>
      <w:r w:rsidR="00A55C24">
        <w:rPr>
          <w:szCs w:val="26"/>
        </w:rPr>
        <w:t>e</w:t>
      </w:r>
      <w:r w:rsidR="008C08A2" w:rsidRPr="007645A7">
        <w:rPr>
          <w:szCs w:val="26"/>
        </w:rPr>
        <w:t>s</w:t>
      </w:r>
      <w:r w:rsidR="000A200C" w:rsidRPr="007645A7">
        <w:rPr>
          <w:szCs w:val="26"/>
        </w:rPr>
        <w:t xml:space="preserve"> e/</w:t>
      </w:r>
      <w:r w:rsidRPr="007645A7">
        <w:rPr>
          <w:szCs w:val="26"/>
        </w:rPr>
        <w:t>ou qualquer de seus</w:t>
      </w:r>
      <w:r w:rsidR="00FD3FD4" w:rsidRPr="007645A7">
        <w:rPr>
          <w:szCs w:val="26"/>
        </w:rPr>
        <w:t xml:space="preserve"> </w:t>
      </w:r>
      <w:r w:rsidR="00A73B62" w:rsidRPr="007645A7">
        <w:rPr>
          <w:szCs w:val="26"/>
        </w:rPr>
        <w:t>ativos</w:t>
      </w:r>
      <w:r w:rsidRPr="007645A7">
        <w:rPr>
          <w:szCs w:val="26"/>
        </w:rPr>
        <w:t>;</w:t>
      </w:r>
    </w:p>
    <w:p w:rsidR="00B117B1" w:rsidRPr="007645A7" w:rsidRDefault="000E4947" w:rsidP="007E3CEC">
      <w:pPr>
        <w:numPr>
          <w:ilvl w:val="2"/>
          <w:numId w:val="10"/>
        </w:numPr>
        <w:rPr>
          <w:szCs w:val="26"/>
        </w:rPr>
      </w:pPr>
      <w:r w:rsidRPr="007645A7">
        <w:rPr>
          <w:szCs w:val="26"/>
        </w:rPr>
        <w:t xml:space="preserve">estão </w:t>
      </w:r>
      <w:r w:rsidR="007646A3" w:rsidRPr="007645A7">
        <w:rPr>
          <w:szCs w:val="26"/>
        </w:rPr>
        <w:t>adimplentes com o cumprimento das obrigações constantes desta Escritura de Emissão</w:t>
      </w:r>
      <w:r w:rsidR="005B2EFB" w:rsidRPr="007645A7">
        <w:rPr>
          <w:szCs w:val="26"/>
        </w:rPr>
        <w:t xml:space="preserve"> </w:t>
      </w:r>
      <w:r w:rsidR="007646A3" w:rsidRPr="007645A7">
        <w:rPr>
          <w:szCs w:val="26"/>
        </w:rPr>
        <w:t>e</w:t>
      </w:r>
      <w:r w:rsidR="00B5329E" w:rsidRPr="007645A7">
        <w:rPr>
          <w:szCs w:val="26"/>
        </w:rPr>
        <w:t xml:space="preserve"> </w:t>
      </w:r>
      <w:r w:rsidR="002D415E">
        <w:rPr>
          <w:szCs w:val="26"/>
        </w:rPr>
        <w:t>dos demais Documentos das Obrigações Garantidas</w:t>
      </w:r>
      <w:r w:rsidR="007646A3" w:rsidRPr="007645A7">
        <w:rPr>
          <w:szCs w:val="26"/>
        </w:rPr>
        <w:t>, e não ocorreu e não existe, na presente data, qualquer Evento de Inadimplemento</w:t>
      </w:r>
      <w:r w:rsidR="00B117B1" w:rsidRPr="007645A7">
        <w:rPr>
          <w:szCs w:val="26"/>
        </w:rPr>
        <w:t>;</w:t>
      </w:r>
    </w:p>
    <w:p w:rsidR="00B117B1" w:rsidRPr="007645A7" w:rsidRDefault="00B117B1" w:rsidP="007E3CEC">
      <w:pPr>
        <w:numPr>
          <w:ilvl w:val="2"/>
          <w:numId w:val="10"/>
        </w:numPr>
        <w:rPr>
          <w:szCs w:val="26"/>
        </w:rPr>
      </w:pPr>
      <w:r w:rsidRPr="007645A7">
        <w:rPr>
          <w:szCs w:val="26"/>
        </w:rPr>
        <w:t>t</w:t>
      </w:r>
      <w:r w:rsidR="007646A3" w:rsidRPr="007645A7">
        <w:rPr>
          <w:szCs w:val="26"/>
        </w:rPr>
        <w:t>ê</w:t>
      </w:r>
      <w:r w:rsidRPr="007645A7">
        <w:rPr>
          <w:szCs w:val="26"/>
        </w:rPr>
        <w:t>m plena ciência e concorda</w:t>
      </w:r>
      <w:r w:rsidR="00A64C12" w:rsidRPr="007645A7">
        <w:rPr>
          <w:szCs w:val="26"/>
        </w:rPr>
        <w:t>m</w:t>
      </w:r>
      <w:r w:rsidRPr="007645A7">
        <w:rPr>
          <w:szCs w:val="26"/>
        </w:rPr>
        <w:t xml:space="preserve"> integralmente com a forma de divulgação e apuração </w:t>
      </w:r>
      <w:r w:rsidR="009F415C" w:rsidRPr="007645A7">
        <w:rPr>
          <w:szCs w:val="26"/>
        </w:rPr>
        <w:t xml:space="preserve">da </w:t>
      </w:r>
      <w:r w:rsidR="00516C21" w:rsidRPr="007645A7">
        <w:rPr>
          <w:szCs w:val="26"/>
        </w:rPr>
        <w:t>Taxa DI</w:t>
      </w:r>
      <w:r w:rsidRPr="007645A7">
        <w:rPr>
          <w:szCs w:val="26"/>
        </w:rPr>
        <w:t>, e a forma de cálculo da Remuneração foi acordada por livre vontade da Companhia</w:t>
      </w:r>
      <w:r w:rsidR="005B2EFB" w:rsidRPr="007645A7">
        <w:rPr>
          <w:szCs w:val="26"/>
        </w:rPr>
        <w:t xml:space="preserve"> </w:t>
      </w:r>
      <w:r w:rsidRPr="007645A7">
        <w:rPr>
          <w:szCs w:val="26"/>
        </w:rPr>
        <w:t>e d</w:t>
      </w:r>
      <w:r w:rsidR="00A55C24">
        <w:rPr>
          <w:szCs w:val="26"/>
        </w:rPr>
        <w:t>o</w:t>
      </w:r>
      <w:r w:rsidR="004764CA" w:rsidRPr="007645A7">
        <w:rPr>
          <w:szCs w:val="26"/>
        </w:rPr>
        <w:t xml:space="preserve">s </w:t>
      </w:r>
      <w:r w:rsidR="00CF7EA1">
        <w:rPr>
          <w:szCs w:val="26"/>
        </w:rPr>
        <w:t>Fiador</w:t>
      </w:r>
      <w:r w:rsidR="00A55C24">
        <w:rPr>
          <w:szCs w:val="26"/>
        </w:rPr>
        <w:t>e</w:t>
      </w:r>
      <w:r w:rsidR="004764CA" w:rsidRPr="007645A7">
        <w:rPr>
          <w:szCs w:val="26"/>
        </w:rPr>
        <w:t>s</w:t>
      </w:r>
      <w:r w:rsidRPr="007645A7">
        <w:rPr>
          <w:szCs w:val="26"/>
        </w:rPr>
        <w:t>, em observância ao princípio da boa</w:t>
      </w:r>
      <w:r w:rsidR="00354756">
        <w:rPr>
          <w:szCs w:val="26"/>
        </w:rPr>
        <w:t>–</w:t>
      </w:r>
      <w:r w:rsidRPr="007645A7">
        <w:rPr>
          <w:szCs w:val="26"/>
        </w:rPr>
        <w:t>fé;</w:t>
      </w:r>
    </w:p>
    <w:p w:rsidR="00B117B1" w:rsidRPr="007645A7" w:rsidRDefault="00B117B1" w:rsidP="007E3CEC">
      <w:pPr>
        <w:numPr>
          <w:ilvl w:val="2"/>
          <w:numId w:val="10"/>
        </w:numPr>
        <w:rPr>
          <w:szCs w:val="26"/>
        </w:rPr>
      </w:pPr>
      <w:r w:rsidRPr="007645A7">
        <w:rPr>
          <w:szCs w:val="26"/>
        </w:rPr>
        <w:t xml:space="preserve">os documentos e informações fornecidos ao Agente Fiduciário e/ou aos </w:t>
      </w:r>
      <w:r w:rsidR="00F0266C" w:rsidRPr="007645A7">
        <w:rPr>
          <w:szCs w:val="26"/>
        </w:rPr>
        <w:t xml:space="preserve">potenciais </w:t>
      </w:r>
      <w:r w:rsidR="00335398">
        <w:rPr>
          <w:szCs w:val="26"/>
        </w:rPr>
        <w:t>Investidores Profissionais</w:t>
      </w:r>
      <w:r w:rsidR="000C241A">
        <w:rPr>
          <w:szCs w:val="26"/>
        </w:rPr>
        <w:t xml:space="preserve"> </w:t>
      </w:r>
      <w:r w:rsidRPr="007645A7">
        <w:rPr>
          <w:szCs w:val="26"/>
        </w:rPr>
        <w:t xml:space="preserve">são verdadeiros, consistentes, </w:t>
      </w:r>
      <w:r w:rsidR="00140E1F" w:rsidRPr="007645A7">
        <w:rPr>
          <w:szCs w:val="26"/>
        </w:rPr>
        <w:t xml:space="preserve">precisos, completos, </w:t>
      </w:r>
      <w:r w:rsidRPr="007645A7">
        <w:rPr>
          <w:szCs w:val="26"/>
        </w:rPr>
        <w:t>corretos e suficientes, estão atualizados até a data em que foram fornecidos e incluem os documentos e informações relevantes para a tomada de decisão de investimento sobre as Debêntures;</w:t>
      </w:r>
    </w:p>
    <w:p w:rsidR="00B117B1" w:rsidRDefault="00B117B1" w:rsidP="007E3CEC">
      <w:pPr>
        <w:numPr>
          <w:ilvl w:val="2"/>
          <w:numId w:val="10"/>
        </w:numPr>
        <w:rPr>
          <w:szCs w:val="26"/>
        </w:rPr>
      </w:pPr>
      <w:r w:rsidRPr="007645A7">
        <w:rPr>
          <w:szCs w:val="26"/>
        </w:rPr>
        <w:t xml:space="preserve">as </w:t>
      </w:r>
      <w:r w:rsidR="00575FFA" w:rsidRPr="007645A7">
        <w:rPr>
          <w:szCs w:val="26"/>
        </w:rPr>
        <w:t xml:space="preserve">Demonstrações Financeiras Consolidadas </w:t>
      </w:r>
      <w:r w:rsidR="00CC7BFC">
        <w:rPr>
          <w:szCs w:val="26"/>
        </w:rPr>
        <w:t xml:space="preserve">Anuais </w:t>
      </w:r>
      <w:r w:rsidR="0038509A">
        <w:rPr>
          <w:szCs w:val="26"/>
        </w:rPr>
        <w:t xml:space="preserve">Auditadas </w:t>
      </w:r>
      <w:r w:rsidRPr="007645A7">
        <w:rPr>
          <w:szCs w:val="26"/>
        </w:rPr>
        <w:t>da Companhia relativas aos exercícios sociais encerrados em 31 de dezembro de </w:t>
      </w:r>
      <w:r w:rsidR="00770CA0">
        <w:rPr>
          <w:szCs w:val="26"/>
        </w:rPr>
        <w:t>2017, 2016</w:t>
      </w:r>
      <w:r w:rsidRPr="007645A7">
        <w:rPr>
          <w:szCs w:val="26"/>
        </w:rPr>
        <w:t xml:space="preserve"> </w:t>
      </w:r>
      <w:r w:rsidR="00770CA0">
        <w:rPr>
          <w:szCs w:val="26"/>
        </w:rPr>
        <w:t xml:space="preserve">e 2015 </w:t>
      </w:r>
      <w:r w:rsidRPr="007645A7">
        <w:rPr>
          <w:szCs w:val="26"/>
        </w:rPr>
        <w:t xml:space="preserve">representam corretamente a posição patrimonial e financeira </w:t>
      </w:r>
      <w:r w:rsidR="00E83342" w:rsidRPr="007645A7">
        <w:rPr>
          <w:szCs w:val="26"/>
        </w:rPr>
        <w:t xml:space="preserve">consolidada </w:t>
      </w:r>
      <w:r w:rsidR="002C2810" w:rsidRPr="007645A7">
        <w:rPr>
          <w:szCs w:val="26"/>
        </w:rPr>
        <w:t>da Companhia</w:t>
      </w:r>
      <w:r w:rsidRPr="007645A7">
        <w:rPr>
          <w:szCs w:val="26"/>
        </w:rPr>
        <w:t xml:space="preserve"> naquelas datas e para aqueles períodos e foram devidamente elaboradas em conformidade com</w:t>
      </w:r>
      <w:r w:rsidR="00EC6B43" w:rsidRPr="007645A7">
        <w:rPr>
          <w:szCs w:val="26"/>
        </w:rPr>
        <w:t xml:space="preserve"> a Lei das Sociedades por Ações e com as regras emitidas pela CVM</w:t>
      </w:r>
      <w:r w:rsidRPr="007645A7">
        <w:rPr>
          <w:szCs w:val="26"/>
        </w:rPr>
        <w:t>;</w:t>
      </w:r>
    </w:p>
    <w:p w:rsidR="00BB1D16" w:rsidRPr="007645A7" w:rsidRDefault="00BB1D16" w:rsidP="007E3CEC">
      <w:pPr>
        <w:numPr>
          <w:ilvl w:val="2"/>
          <w:numId w:val="10"/>
        </w:numPr>
        <w:rPr>
          <w:szCs w:val="26"/>
        </w:rPr>
      </w:pPr>
      <w:r>
        <w:t xml:space="preserve">desde a data das mais recentes </w:t>
      </w:r>
      <w:r w:rsidRPr="007645A7">
        <w:rPr>
          <w:szCs w:val="26"/>
        </w:rPr>
        <w:t xml:space="preserve">Demonstrações Financeiras Consolidadas </w:t>
      </w:r>
      <w:r w:rsidR="00CC7BFC">
        <w:rPr>
          <w:szCs w:val="26"/>
        </w:rPr>
        <w:t xml:space="preserve">Anuais </w:t>
      </w:r>
      <w:r w:rsidR="00AA1224">
        <w:rPr>
          <w:szCs w:val="26"/>
        </w:rPr>
        <w:t xml:space="preserve">Auditadas </w:t>
      </w:r>
      <w:r w:rsidRPr="007645A7">
        <w:rPr>
          <w:szCs w:val="26"/>
        </w:rPr>
        <w:t>da Companhia</w:t>
      </w:r>
      <w:r>
        <w:rPr>
          <w:szCs w:val="26"/>
        </w:rPr>
        <w:t>,</w:t>
      </w:r>
      <w:r w:rsidRPr="007645A7">
        <w:rPr>
          <w:szCs w:val="26"/>
        </w:rPr>
        <w:t xml:space="preserve"> </w:t>
      </w:r>
      <w:r>
        <w:t>não houve qualquer (a) Efeito Adverso Relevante; (b) operação relevante realizada pela Companhia e/ou qualquer de suas Controladas; (c) obrigação relevante, direta ou contingente, incorrida pela Companhia e/ou qualquer de suas Controladas; ou (d) alteração no capital social ou aumento no endividamento da Companhia e/ou de qualquer de suas Controladas;</w:t>
      </w:r>
    </w:p>
    <w:p w:rsidR="00B117B1" w:rsidRPr="007645A7" w:rsidRDefault="00B117B1" w:rsidP="007E3CEC">
      <w:pPr>
        <w:numPr>
          <w:ilvl w:val="2"/>
          <w:numId w:val="10"/>
        </w:numPr>
        <w:rPr>
          <w:szCs w:val="26"/>
        </w:rPr>
      </w:pPr>
      <w:r w:rsidRPr="007645A7">
        <w:rPr>
          <w:szCs w:val="26"/>
        </w:rPr>
        <w:t>est</w:t>
      </w:r>
      <w:r w:rsidR="002C2810" w:rsidRPr="007645A7">
        <w:rPr>
          <w:szCs w:val="26"/>
        </w:rPr>
        <w:t>ão</w:t>
      </w:r>
      <w:r w:rsidRPr="007645A7">
        <w:rPr>
          <w:szCs w:val="26"/>
        </w:rPr>
        <w:t>, assim como</w:t>
      </w:r>
      <w:r w:rsidR="00410683" w:rsidRPr="00410683">
        <w:rPr>
          <w:szCs w:val="26"/>
        </w:rPr>
        <w:t xml:space="preserve"> </w:t>
      </w:r>
      <w:r w:rsidR="00410683">
        <w:rPr>
          <w:szCs w:val="26"/>
        </w:rPr>
        <w:t xml:space="preserve">suas respectivas </w:t>
      </w:r>
      <w:r w:rsidR="00410683" w:rsidRPr="007645A7">
        <w:rPr>
          <w:szCs w:val="26"/>
        </w:rPr>
        <w:t>Controlada</w:t>
      </w:r>
      <w:r w:rsidR="00410683">
        <w:rPr>
          <w:szCs w:val="26"/>
        </w:rPr>
        <w:t>s</w:t>
      </w:r>
      <w:r w:rsidRPr="007645A7">
        <w:rPr>
          <w:szCs w:val="26"/>
        </w:rPr>
        <w:t xml:space="preserve">, cumprindo as leis, regulamentos, normas administrativas e determinações dos órgãos governamentais, autarquias ou </w:t>
      </w:r>
      <w:r w:rsidR="009C31D8" w:rsidRPr="007645A7">
        <w:rPr>
          <w:szCs w:val="26"/>
        </w:rPr>
        <w:t>instâncias judiciais</w:t>
      </w:r>
      <w:r w:rsidR="004D741F" w:rsidRPr="007645A7">
        <w:rPr>
          <w:szCs w:val="26"/>
        </w:rPr>
        <w:t xml:space="preserve"> </w:t>
      </w:r>
      <w:r w:rsidR="009C31D8" w:rsidRPr="007645A7">
        <w:rPr>
          <w:szCs w:val="26"/>
        </w:rPr>
        <w:t>aplicáveis ao exercício de suas atividades</w:t>
      </w:r>
      <w:r w:rsidR="000B488F" w:rsidRPr="007645A7">
        <w:rPr>
          <w:szCs w:val="26"/>
        </w:rPr>
        <w:t>, exceto por aqueles questionados de boa</w:t>
      </w:r>
      <w:r w:rsidR="00354756">
        <w:rPr>
          <w:szCs w:val="26"/>
        </w:rPr>
        <w:t>–</w:t>
      </w:r>
      <w:r w:rsidR="000B488F" w:rsidRPr="007645A7">
        <w:rPr>
          <w:szCs w:val="26"/>
        </w:rPr>
        <w:t>fé nas esferas administrativa e/ou judicial</w:t>
      </w:r>
      <w:r w:rsidRPr="007645A7">
        <w:rPr>
          <w:szCs w:val="26"/>
        </w:rPr>
        <w:t>;</w:t>
      </w:r>
    </w:p>
    <w:p w:rsidR="00B117B1" w:rsidRPr="007645A7" w:rsidRDefault="00252775" w:rsidP="007E3CEC">
      <w:pPr>
        <w:numPr>
          <w:ilvl w:val="2"/>
          <w:numId w:val="10"/>
        </w:numPr>
        <w:rPr>
          <w:szCs w:val="26"/>
        </w:rPr>
      </w:pPr>
      <w:r w:rsidRPr="007645A7">
        <w:rPr>
          <w:szCs w:val="26"/>
        </w:rPr>
        <w:t>estão</w:t>
      </w:r>
      <w:r w:rsidR="00B117B1" w:rsidRPr="007645A7">
        <w:rPr>
          <w:szCs w:val="26"/>
        </w:rPr>
        <w:t>, assim como</w:t>
      </w:r>
      <w:r w:rsidR="00410683" w:rsidRPr="00410683">
        <w:rPr>
          <w:szCs w:val="26"/>
        </w:rPr>
        <w:t xml:space="preserve"> </w:t>
      </w:r>
      <w:r w:rsidR="00410683">
        <w:rPr>
          <w:szCs w:val="26"/>
        </w:rPr>
        <w:t xml:space="preserve">suas respectivas </w:t>
      </w:r>
      <w:r w:rsidR="00410683" w:rsidRPr="007645A7">
        <w:rPr>
          <w:szCs w:val="26"/>
        </w:rPr>
        <w:t>Controlada</w:t>
      </w:r>
      <w:r w:rsidR="00410683">
        <w:rPr>
          <w:szCs w:val="26"/>
        </w:rPr>
        <w:t>s</w:t>
      </w:r>
      <w:r w:rsidR="00B117B1" w:rsidRPr="007645A7">
        <w:rPr>
          <w:szCs w:val="26"/>
        </w:rPr>
        <w:t>, em dia com o pagamento de todas as obrigações de natureza tributária (municipal, estadual e federal), trabalhista, previdenciária, ambiental e de quaisquer outras obrigações impostas por lei;</w:t>
      </w:r>
    </w:p>
    <w:p w:rsidR="00B117B1" w:rsidRDefault="000E4947" w:rsidP="007E3CEC">
      <w:pPr>
        <w:numPr>
          <w:ilvl w:val="2"/>
          <w:numId w:val="10"/>
        </w:numPr>
        <w:rPr>
          <w:szCs w:val="26"/>
        </w:rPr>
      </w:pPr>
      <w:r w:rsidRPr="007645A7">
        <w:rPr>
          <w:szCs w:val="26"/>
        </w:rPr>
        <w:t>possuem</w:t>
      </w:r>
      <w:r w:rsidR="00B117B1" w:rsidRPr="007645A7">
        <w:rPr>
          <w:szCs w:val="26"/>
        </w:rPr>
        <w:t>, assim como</w:t>
      </w:r>
      <w:r w:rsidR="00410683" w:rsidRPr="00410683">
        <w:rPr>
          <w:szCs w:val="26"/>
        </w:rPr>
        <w:t xml:space="preserve"> </w:t>
      </w:r>
      <w:r w:rsidR="00410683">
        <w:rPr>
          <w:szCs w:val="26"/>
        </w:rPr>
        <w:t xml:space="preserve">suas respectivas </w:t>
      </w:r>
      <w:r w:rsidR="00410683" w:rsidRPr="007645A7">
        <w:rPr>
          <w:szCs w:val="26"/>
        </w:rPr>
        <w:t>Controlada</w:t>
      </w:r>
      <w:r w:rsidR="00410683">
        <w:rPr>
          <w:szCs w:val="26"/>
        </w:rPr>
        <w:t>s</w:t>
      </w:r>
      <w:r w:rsidR="00B117B1" w:rsidRPr="007645A7">
        <w:rPr>
          <w:szCs w:val="26"/>
        </w:rPr>
        <w:t>, válidas, eficazes, em perfeita ordem e em pleno vigor todas as</w:t>
      </w:r>
      <w:r w:rsidR="0023568A" w:rsidRPr="007645A7">
        <w:rPr>
          <w:szCs w:val="26"/>
        </w:rPr>
        <w:t xml:space="preserve"> </w:t>
      </w:r>
      <w:r w:rsidR="0023568A" w:rsidRPr="007645A7">
        <w:t>licenças, concessões, autorizações, permissões e alvarás</w:t>
      </w:r>
      <w:r w:rsidR="00B117B1" w:rsidRPr="007645A7">
        <w:rPr>
          <w:szCs w:val="26"/>
        </w:rPr>
        <w:t xml:space="preserve">, inclusive ambientais, </w:t>
      </w:r>
      <w:r w:rsidR="00611782">
        <w:rPr>
          <w:szCs w:val="26"/>
        </w:rPr>
        <w:t xml:space="preserve">necessários </w:t>
      </w:r>
      <w:r w:rsidR="009C31D8" w:rsidRPr="007645A7">
        <w:rPr>
          <w:szCs w:val="26"/>
        </w:rPr>
        <w:t>ao exercício de suas atividades</w:t>
      </w:r>
      <w:r w:rsidR="00B117B1" w:rsidRPr="007645A7">
        <w:rPr>
          <w:szCs w:val="26"/>
        </w:rPr>
        <w:t>;</w:t>
      </w:r>
    </w:p>
    <w:p w:rsidR="00A043FF" w:rsidRDefault="00A043FF" w:rsidP="007E3CEC">
      <w:pPr>
        <w:numPr>
          <w:ilvl w:val="2"/>
          <w:numId w:val="10"/>
        </w:numPr>
        <w:rPr>
          <w:szCs w:val="26"/>
        </w:rPr>
      </w:pPr>
      <w:bookmarkStart w:id="308" w:name="_Ref423005656"/>
      <w:r w:rsidRPr="004C70FA">
        <w:rPr>
          <w:szCs w:val="26"/>
        </w:rPr>
        <w:t>cumprem e fazem cumprir, assim como suas</w:t>
      </w:r>
      <w:r w:rsidR="00760004">
        <w:rPr>
          <w:szCs w:val="26"/>
        </w:rPr>
        <w:t xml:space="preserve"> </w:t>
      </w:r>
      <w:r w:rsidR="0021215A">
        <w:rPr>
          <w:szCs w:val="26"/>
        </w:rPr>
        <w:t>respectiv</w:t>
      </w:r>
      <w:r w:rsidR="0021215A" w:rsidRPr="007645A7">
        <w:rPr>
          <w:szCs w:val="26"/>
        </w:rPr>
        <w:t xml:space="preserve">as </w:t>
      </w:r>
      <w:r w:rsidR="00760004">
        <w:rPr>
          <w:szCs w:val="26"/>
        </w:rPr>
        <w:t>Afiliadas</w:t>
      </w:r>
      <w:r w:rsidRPr="004C70FA">
        <w:rPr>
          <w:szCs w:val="26"/>
        </w:rPr>
        <w:t>, empregados e eventuais subcontratados</w:t>
      </w:r>
      <w:r w:rsidR="0021215A">
        <w:rPr>
          <w:szCs w:val="26"/>
        </w:rPr>
        <w:t xml:space="preserve"> agindo em seu nome</w:t>
      </w:r>
      <w:r w:rsidR="008B1DFC">
        <w:rPr>
          <w:szCs w:val="26"/>
        </w:rPr>
        <w:t xml:space="preserve"> e benefício</w:t>
      </w:r>
      <w:r w:rsidRPr="004C70FA">
        <w:rPr>
          <w:szCs w:val="26"/>
        </w:rPr>
        <w:t xml:space="preserve">, </w:t>
      </w:r>
      <w:bookmarkEnd w:id="308"/>
      <w:r w:rsidR="00634619">
        <w:rPr>
          <w:szCs w:val="26"/>
        </w:rPr>
        <w:t>a Legislação Anticorrupção</w:t>
      </w:r>
      <w:r w:rsidRPr="004C70FA">
        <w:rPr>
          <w:szCs w:val="26"/>
        </w:rPr>
        <w:t xml:space="preserve">, </w:t>
      </w:r>
      <w:r w:rsidR="0015280C">
        <w:rPr>
          <w:szCs w:val="26"/>
        </w:rPr>
        <w:t xml:space="preserve">bem como </w:t>
      </w:r>
      <w:r w:rsidRPr="004C70FA">
        <w:rPr>
          <w:szCs w:val="26"/>
        </w:rPr>
        <w:t>(a) mantêm políticas e procedimentos internos</w:t>
      </w:r>
      <w:r w:rsidR="00634619" w:rsidRPr="00634619">
        <w:rPr>
          <w:szCs w:val="26"/>
        </w:rPr>
        <w:t xml:space="preserve"> </w:t>
      </w:r>
      <w:r w:rsidR="00634619">
        <w:rPr>
          <w:szCs w:val="26"/>
        </w:rPr>
        <w:t xml:space="preserve">objetivando a divulgação e o </w:t>
      </w:r>
      <w:r w:rsidR="00634619" w:rsidRPr="004C70FA">
        <w:rPr>
          <w:szCs w:val="26"/>
        </w:rPr>
        <w:t xml:space="preserve">integral cumprimento </w:t>
      </w:r>
      <w:r w:rsidR="00634619">
        <w:rPr>
          <w:szCs w:val="26"/>
        </w:rPr>
        <w:t>da Legislação Anticorrupção</w:t>
      </w:r>
      <w:r w:rsidRPr="004C70FA">
        <w:rPr>
          <w:szCs w:val="26"/>
        </w:rPr>
        <w:t xml:space="preserve">; (b) dão pleno conhecimento </w:t>
      </w:r>
      <w:r w:rsidR="00634619">
        <w:rPr>
          <w:szCs w:val="26"/>
        </w:rPr>
        <w:t>da Legislação Anticorrupção</w:t>
      </w:r>
      <w:r w:rsidR="00634619" w:rsidRPr="004C70FA">
        <w:rPr>
          <w:szCs w:val="26"/>
        </w:rPr>
        <w:t xml:space="preserve"> </w:t>
      </w:r>
      <w:r w:rsidRPr="004C70FA">
        <w:rPr>
          <w:szCs w:val="26"/>
        </w:rPr>
        <w:t>a todos os profissionais com quem venham a se relacionar, previamente ao início de sua atuação; (c) </w:t>
      </w:r>
      <w:r w:rsidR="0015280C">
        <w:rPr>
          <w:szCs w:val="26"/>
        </w:rPr>
        <w:t xml:space="preserve">não violaram, </w:t>
      </w:r>
      <w:r w:rsidR="0015280C" w:rsidRPr="004C70FA">
        <w:rPr>
          <w:szCs w:val="26"/>
        </w:rPr>
        <w:t>assim como suas</w:t>
      </w:r>
      <w:r w:rsidR="0015280C">
        <w:rPr>
          <w:szCs w:val="26"/>
        </w:rPr>
        <w:t xml:space="preserve"> respectivas Afiliadas</w:t>
      </w:r>
      <w:r w:rsidR="0015280C" w:rsidRPr="004C70FA">
        <w:rPr>
          <w:szCs w:val="26"/>
        </w:rPr>
        <w:t>, empregados e eventuais subcontratados</w:t>
      </w:r>
      <w:r w:rsidR="0015280C">
        <w:rPr>
          <w:szCs w:val="26"/>
        </w:rPr>
        <w:t xml:space="preserve"> agindo em seu nome</w:t>
      </w:r>
      <w:r w:rsidR="008B1DFC">
        <w:rPr>
          <w:szCs w:val="26"/>
        </w:rPr>
        <w:t xml:space="preserve"> e benefício</w:t>
      </w:r>
      <w:r w:rsidR="0015280C" w:rsidRPr="004C70FA">
        <w:rPr>
          <w:szCs w:val="26"/>
        </w:rPr>
        <w:t xml:space="preserve">, </w:t>
      </w:r>
      <w:r w:rsidR="0015280C" w:rsidRPr="001C6C2C">
        <w:rPr>
          <w:szCs w:val="24"/>
        </w:rPr>
        <w:t xml:space="preserve">a </w:t>
      </w:r>
      <w:r w:rsidR="00841939">
        <w:rPr>
          <w:szCs w:val="24"/>
        </w:rPr>
        <w:t>Legislação</w:t>
      </w:r>
      <w:r w:rsidR="0015280C" w:rsidRPr="001C6C2C">
        <w:rPr>
          <w:szCs w:val="24"/>
        </w:rPr>
        <w:t xml:space="preserve"> Anticorrupção</w:t>
      </w:r>
      <w:r w:rsidRPr="004C70FA">
        <w:rPr>
          <w:szCs w:val="26"/>
        </w:rPr>
        <w:t>; e (d) </w:t>
      </w:r>
      <w:r>
        <w:rPr>
          <w:szCs w:val="26"/>
        </w:rPr>
        <w:t xml:space="preserve">comunicarão </w:t>
      </w:r>
      <w:r w:rsidR="00EB5940" w:rsidRPr="007645A7">
        <w:rPr>
          <w:szCs w:val="26"/>
        </w:rPr>
        <w:t xml:space="preserve">os Debenturistas </w:t>
      </w:r>
      <w:r w:rsidR="00EB5940">
        <w:rPr>
          <w:szCs w:val="26"/>
        </w:rPr>
        <w:t>(</w:t>
      </w:r>
      <w:r w:rsidR="00EB5940" w:rsidRPr="00A93B77">
        <w:t>por meio de publicação de anúncio nos termos da Cláusula </w:t>
      </w:r>
      <w:r w:rsidR="00EB5940" w:rsidRPr="00A43A3D">
        <w:fldChar w:fldCharType="begin"/>
      </w:r>
      <w:r w:rsidR="00EB5940" w:rsidRPr="00A93B77">
        <w:instrText xml:space="preserve"> REF _Ref284530595 \n \p \h  \* MERGEFORMAT </w:instrText>
      </w:r>
      <w:r w:rsidR="00EB5940" w:rsidRPr="00A43A3D">
        <w:fldChar w:fldCharType="separate"/>
      </w:r>
      <w:r w:rsidR="00EB3EC1">
        <w:t>7.35 acima</w:t>
      </w:r>
      <w:r w:rsidR="00EB5940" w:rsidRPr="00A43A3D">
        <w:fldChar w:fldCharType="end"/>
      </w:r>
      <w:r w:rsidR="00EB5940" w:rsidRPr="00A93B77">
        <w:t xml:space="preserve"> ou de comunicação individual</w:t>
      </w:r>
      <w:r w:rsidR="00EB5940">
        <w:t xml:space="preserve"> a todos os Debenturistas</w:t>
      </w:r>
      <w:r w:rsidR="00914103">
        <w:t>, com cópia para o Agente Fiduciário</w:t>
      </w:r>
      <w:r w:rsidR="00EB5940">
        <w:t xml:space="preserve">) e </w:t>
      </w:r>
      <w:r w:rsidR="00EB5940" w:rsidRPr="007645A7">
        <w:rPr>
          <w:szCs w:val="26"/>
        </w:rPr>
        <w:t xml:space="preserve">o Agente Fiduciário </w:t>
      </w:r>
      <w:r w:rsidRPr="004C70FA">
        <w:rPr>
          <w:szCs w:val="26"/>
        </w:rPr>
        <w:t xml:space="preserve">caso tenham conhecimento de qualquer ato ou fato </w:t>
      </w:r>
      <w:r w:rsidR="0035156B">
        <w:rPr>
          <w:szCs w:val="26"/>
        </w:rPr>
        <w:t xml:space="preserve">relacionado ao disposto neste inciso </w:t>
      </w:r>
      <w:r w:rsidRPr="004C70FA">
        <w:rPr>
          <w:szCs w:val="26"/>
        </w:rPr>
        <w:t>que viole</w:t>
      </w:r>
      <w:r w:rsidR="00634619" w:rsidRPr="00634619">
        <w:rPr>
          <w:szCs w:val="26"/>
        </w:rPr>
        <w:t xml:space="preserve"> </w:t>
      </w:r>
      <w:r w:rsidR="00634619">
        <w:rPr>
          <w:szCs w:val="26"/>
        </w:rPr>
        <w:t>a Legislação Anticorrupção</w:t>
      </w:r>
      <w:r w:rsidRPr="004C70FA">
        <w:rPr>
          <w:szCs w:val="26"/>
        </w:rPr>
        <w:t>;</w:t>
      </w:r>
    </w:p>
    <w:p w:rsidR="00592D5A" w:rsidRPr="004C70FA" w:rsidRDefault="00592D5A" w:rsidP="007E3CEC">
      <w:pPr>
        <w:numPr>
          <w:ilvl w:val="2"/>
          <w:numId w:val="10"/>
        </w:numPr>
        <w:rPr>
          <w:szCs w:val="26"/>
        </w:rPr>
      </w:pPr>
      <w:r w:rsidRPr="00FD6CAB">
        <w:rPr>
          <w:szCs w:val="26"/>
        </w:rPr>
        <w:t>não existem, nesta data, contra si ou empresas pertencentes ao seu grupo econômico condenação em processos judiciais ou administrativos relacionados a infrações ou crimes ambientais ou ao emprego de trabalho escravo ou infantil</w:t>
      </w:r>
      <w:r>
        <w:rPr>
          <w:szCs w:val="26"/>
        </w:rPr>
        <w:t>;</w:t>
      </w:r>
    </w:p>
    <w:p w:rsidR="00B117B1" w:rsidRPr="007645A7" w:rsidRDefault="00B117B1" w:rsidP="007E3CEC">
      <w:pPr>
        <w:numPr>
          <w:ilvl w:val="2"/>
          <w:numId w:val="10"/>
        </w:numPr>
        <w:rPr>
          <w:szCs w:val="26"/>
        </w:rPr>
      </w:pPr>
      <w:r w:rsidRPr="007645A7">
        <w:rPr>
          <w:szCs w:val="26"/>
        </w:rPr>
        <w:t>inexiste</w:t>
      </w:r>
      <w:r w:rsidR="000759AA" w:rsidRPr="007645A7">
        <w:rPr>
          <w:szCs w:val="26"/>
        </w:rPr>
        <w:t>, inclusive em relação</w:t>
      </w:r>
      <w:r w:rsidR="00410683" w:rsidRPr="00410683">
        <w:rPr>
          <w:szCs w:val="26"/>
        </w:rPr>
        <w:t xml:space="preserve"> </w:t>
      </w:r>
      <w:r w:rsidR="00410683">
        <w:rPr>
          <w:szCs w:val="26"/>
        </w:rPr>
        <w:t xml:space="preserve">às suas respectivas </w:t>
      </w:r>
      <w:r w:rsidR="00410683" w:rsidRPr="007645A7">
        <w:rPr>
          <w:szCs w:val="26"/>
        </w:rPr>
        <w:t>Controlada</w:t>
      </w:r>
      <w:r w:rsidR="00410683">
        <w:rPr>
          <w:szCs w:val="26"/>
        </w:rPr>
        <w:t>s</w:t>
      </w:r>
      <w:r w:rsidR="000759AA" w:rsidRPr="007645A7">
        <w:rPr>
          <w:szCs w:val="26"/>
        </w:rPr>
        <w:t>,</w:t>
      </w:r>
      <w:r w:rsidRPr="007645A7">
        <w:rPr>
          <w:szCs w:val="26"/>
        </w:rPr>
        <w:t xml:space="preserv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w:t>
      </w:r>
      <w:r w:rsidR="00B92CD7" w:rsidRPr="007645A7">
        <w:rPr>
          <w:szCs w:val="26"/>
        </w:rPr>
        <w:t xml:space="preserve">possa causar </w:t>
      </w:r>
      <w:r w:rsidR="00966F42" w:rsidRPr="007645A7">
        <w:rPr>
          <w:szCs w:val="26"/>
        </w:rPr>
        <w:t>um Efeito Adverso Relevante</w:t>
      </w:r>
      <w:r w:rsidRPr="007645A7">
        <w:rPr>
          <w:szCs w:val="26"/>
        </w:rPr>
        <w:t xml:space="preserve">; ou (ii) visando </w:t>
      </w:r>
      <w:r w:rsidR="00CA558E" w:rsidRPr="007645A7">
        <w:rPr>
          <w:szCs w:val="26"/>
        </w:rPr>
        <w:t xml:space="preserve">a </w:t>
      </w:r>
      <w:r w:rsidRPr="007645A7">
        <w:rPr>
          <w:szCs w:val="26"/>
        </w:rPr>
        <w:t>anular, alterar, invalidar, questionar ou de qualquer forma afetar esta Escritura de Emissão</w:t>
      </w:r>
      <w:r w:rsidR="005B2EFB" w:rsidRPr="007645A7">
        <w:rPr>
          <w:szCs w:val="26"/>
        </w:rPr>
        <w:t xml:space="preserve"> </w:t>
      </w:r>
      <w:r w:rsidR="00722356" w:rsidRPr="007645A7">
        <w:rPr>
          <w:szCs w:val="26"/>
        </w:rPr>
        <w:t xml:space="preserve">e/ou </w:t>
      </w:r>
      <w:r w:rsidR="002D415E">
        <w:rPr>
          <w:szCs w:val="26"/>
        </w:rPr>
        <w:t>qualquer dos demais Documentos das Obrigações Garantidas</w:t>
      </w:r>
      <w:r w:rsidRPr="007645A7">
        <w:rPr>
          <w:szCs w:val="26"/>
        </w:rPr>
        <w:t>;</w:t>
      </w:r>
    </w:p>
    <w:p w:rsidR="00A043FF" w:rsidRDefault="00556013" w:rsidP="007E3CEC">
      <w:pPr>
        <w:numPr>
          <w:ilvl w:val="2"/>
          <w:numId w:val="10"/>
        </w:numPr>
        <w:rPr>
          <w:szCs w:val="26"/>
        </w:rPr>
      </w:pPr>
      <w:r>
        <w:rPr>
          <w:szCs w:val="26"/>
        </w:rPr>
        <w:t xml:space="preserve">inexiste qualquer situação de conflito de interesses </w:t>
      </w:r>
      <w:r w:rsidR="00B117B1" w:rsidRPr="007645A7">
        <w:rPr>
          <w:szCs w:val="26"/>
        </w:rPr>
        <w:t>que impeça o Agente Fiduciário de exercer plenamente suas funções</w:t>
      </w:r>
      <w:r w:rsidR="00DC0837">
        <w:rPr>
          <w:szCs w:val="26"/>
        </w:rPr>
        <w:t>; e</w:t>
      </w:r>
    </w:p>
    <w:p w:rsidR="00DC0837" w:rsidRPr="007645A7" w:rsidRDefault="00DC0837" w:rsidP="007E3CEC">
      <w:pPr>
        <w:numPr>
          <w:ilvl w:val="2"/>
          <w:numId w:val="10"/>
        </w:numPr>
        <w:rPr>
          <w:szCs w:val="26"/>
        </w:rPr>
      </w:pPr>
      <w:r w:rsidRPr="00044472">
        <w:rPr>
          <w:szCs w:val="26"/>
        </w:rPr>
        <w:t xml:space="preserve">as declarações prestadas pela Companhia </w:t>
      </w:r>
      <w:r>
        <w:rPr>
          <w:szCs w:val="26"/>
        </w:rPr>
        <w:t>e pelos Fiadores nos demais Documentos das Obrigações Garantidas</w:t>
      </w:r>
      <w:r w:rsidRPr="00044472">
        <w:rPr>
          <w:szCs w:val="26"/>
        </w:rPr>
        <w:t xml:space="preserve"> permanecem verdadeiras, consistentes, corretas e suficientes</w:t>
      </w:r>
      <w:r w:rsidR="00A05141">
        <w:rPr>
          <w:szCs w:val="26"/>
        </w:rPr>
        <w:t>.</w:t>
      </w:r>
    </w:p>
    <w:p w:rsidR="003433DF" w:rsidRPr="007645A7" w:rsidRDefault="003433DF" w:rsidP="007E3CEC">
      <w:pPr>
        <w:numPr>
          <w:ilvl w:val="1"/>
          <w:numId w:val="10"/>
        </w:numPr>
        <w:rPr>
          <w:szCs w:val="26"/>
        </w:rPr>
      </w:pPr>
      <w:bookmarkStart w:id="309" w:name="_Ref264567062"/>
      <w:bookmarkEnd w:id="307"/>
      <w:r w:rsidRPr="007645A7">
        <w:rPr>
          <w:szCs w:val="26"/>
        </w:rPr>
        <w:t>A Companhia</w:t>
      </w:r>
      <w:r w:rsidR="005B2EFB" w:rsidRPr="007645A7">
        <w:rPr>
          <w:szCs w:val="26"/>
        </w:rPr>
        <w:t xml:space="preserve"> </w:t>
      </w:r>
      <w:r w:rsidRPr="007645A7">
        <w:rPr>
          <w:szCs w:val="26"/>
        </w:rPr>
        <w:t xml:space="preserve">e </w:t>
      </w:r>
      <w:r w:rsidR="004E2CF7">
        <w:rPr>
          <w:szCs w:val="26"/>
        </w:rPr>
        <w:t>o</w:t>
      </w:r>
      <w:r w:rsidR="004764CA" w:rsidRPr="007645A7">
        <w:rPr>
          <w:szCs w:val="26"/>
        </w:rPr>
        <w:t xml:space="preserve">s </w:t>
      </w:r>
      <w:r w:rsidR="00CF7EA1">
        <w:rPr>
          <w:szCs w:val="26"/>
        </w:rPr>
        <w:t>Fiador</w:t>
      </w:r>
      <w:r w:rsidR="004E2CF7">
        <w:rPr>
          <w:szCs w:val="26"/>
        </w:rPr>
        <w:t>e</w:t>
      </w:r>
      <w:r w:rsidR="004764CA" w:rsidRPr="007645A7">
        <w:rPr>
          <w:szCs w:val="26"/>
        </w:rPr>
        <w:t>s</w:t>
      </w:r>
      <w:r w:rsidRPr="007645A7">
        <w:rPr>
          <w:szCs w:val="26"/>
        </w:rPr>
        <w:t xml:space="preserve">, de forma </w:t>
      </w:r>
      <w:r w:rsidR="00B45AD6" w:rsidRPr="007645A7">
        <w:rPr>
          <w:szCs w:val="26"/>
        </w:rPr>
        <w:t>solidária,</w:t>
      </w:r>
      <w:r w:rsidR="00331D37" w:rsidRPr="007645A7">
        <w:rPr>
          <w:szCs w:val="26"/>
        </w:rPr>
        <w:t xml:space="preserve"> em caráter</w:t>
      </w:r>
      <w:r w:rsidR="00B45AD6" w:rsidRPr="007645A7">
        <w:rPr>
          <w:szCs w:val="26"/>
        </w:rPr>
        <w:t xml:space="preserve"> </w:t>
      </w:r>
      <w:r w:rsidRPr="007645A7">
        <w:rPr>
          <w:szCs w:val="26"/>
        </w:rPr>
        <w:t xml:space="preserve">irrevogável e irretratável, </w:t>
      </w:r>
      <w:r w:rsidR="004764CA" w:rsidRPr="007645A7">
        <w:rPr>
          <w:szCs w:val="26"/>
        </w:rPr>
        <w:t xml:space="preserve">se obrigam </w:t>
      </w:r>
      <w:r w:rsidRPr="007645A7">
        <w:rPr>
          <w:szCs w:val="26"/>
        </w:rPr>
        <w:t xml:space="preserve">a indenizar os Debenturistas e o Agente Fiduciário por todos e quaisquer prejuízos, danos, perdas, custos e/ou despesas (incluindo custas judiciais e honorários advocatícios) incorridos e comprovados pelos Debenturistas </w:t>
      </w:r>
      <w:r w:rsidR="00F446F8" w:rsidRPr="007645A7">
        <w:rPr>
          <w:szCs w:val="26"/>
        </w:rPr>
        <w:t xml:space="preserve">e/ou </w:t>
      </w:r>
      <w:r w:rsidRPr="007645A7">
        <w:rPr>
          <w:szCs w:val="26"/>
        </w:rPr>
        <w:t xml:space="preserve">pelo Agente Fiduciário em razão da </w:t>
      </w:r>
      <w:r w:rsidR="00584A48" w:rsidRPr="007645A7">
        <w:rPr>
          <w:szCs w:val="26"/>
        </w:rPr>
        <w:t>falsidade</w:t>
      </w:r>
      <w:r w:rsidR="00F757A5" w:rsidRPr="007645A7">
        <w:rPr>
          <w:szCs w:val="26"/>
        </w:rPr>
        <w:t xml:space="preserve"> </w:t>
      </w:r>
      <w:r w:rsidR="00F7587C" w:rsidRPr="007645A7">
        <w:rPr>
          <w:szCs w:val="26"/>
        </w:rPr>
        <w:t>e/</w:t>
      </w:r>
      <w:r w:rsidR="00F757A5" w:rsidRPr="007645A7">
        <w:rPr>
          <w:szCs w:val="26"/>
        </w:rPr>
        <w:t>ou</w:t>
      </w:r>
      <w:r w:rsidR="00584A48" w:rsidRPr="007645A7">
        <w:rPr>
          <w:szCs w:val="26"/>
        </w:rPr>
        <w:t xml:space="preserve"> incorreção de qualquer das</w:t>
      </w:r>
      <w:r w:rsidRPr="007645A7">
        <w:rPr>
          <w:szCs w:val="26"/>
        </w:rPr>
        <w:t xml:space="preserve"> declarações prestadas nos termos da Cláusula </w:t>
      </w:r>
      <w:r w:rsidRPr="007645A7">
        <w:rPr>
          <w:szCs w:val="26"/>
        </w:rPr>
        <w:fldChar w:fldCharType="begin"/>
      </w:r>
      <w:r w:rsidRPr="007645A7">
        <w:rPr>
          <w:szCs w:val="26"/>
        </w:rPr>
        <w:instrText xml:space="preserve"> REF _Ref130286814 \r \p \h  \* MERGEFORMAT </w:instrText>
      </w:r>
      <w:r w:rsidRPr="007645A7">
        <w:rPr>
          <w:szCs w:val="26"/>
        </w:rPr>
      </w:r>
      <w:r w:rsidRPr="007645A7">
        <w:rPr>
          <w:szCs w:val="26"/>
        </w:rPr>
        <w:fldChar w:fldCharType="separate"/>
      </w:r>
      <w:r w:rsidR="00EB3EC1">
        <w:rPr>
          <w:szCs w:val="26"/>
        </w:rPr>
        <w:t>11.1 acima</w:t>
      </w:r>
      <w:r w:rsidRPr="007645A7">
        <w:rPr>
          <w:szCs w:val="26"/>
        </w:rPr>
        <w:fldChar w:fldCharType="end"/>
      </w:r>
      <w:r w:rsidRPr="007645A7">
        <w:rPr>
          <w:szCs w:val="26"/>
        </w:rPr>
        <w:t>.</w:t>
      </w:r>
      <w:bookmarkEnd w:id="309"/>
    </w:p>
    <w:p w:rsidR="003433DF" w:rsidRPr="007645A7" w:rsidRDefault="003433DF" w:rsidP="007E3CEC">
      <w:pPr>
        <w:numPr>
          <w:ilvl w:val="1"/>
          <w:numId w:val="10"/>
        </w:numPr>
        <w:rPr>
          <w:szCs w:val="26"/>
        </w:rPr>
      </w:pPr>
      <w:r w:rsidRPr="007645A7">
        <w:rPr>
          <w:szCs w:val="26"/>
        </w:rPr>
        <w:t>Sem prejuízo do disposto na Cláusula </w:t>
      </w:r>
      <w:r w:rsidRPr="007645A7">
        <w:rPr>
          <w:szCs w:val="26"/>
        </w:rPr>
        <w:fldChar w:fldCharType="begin"/>
      </w:r>
      <w:r w:rsidRPr="007645A7">
        <w:rPr>
          <w:szCs w:val="26"/>
        </w:rPr>
        <w:instrText xml:space="preserve"> REF _Ref264567062 \n \p \h  \* MERGEFORMAT </w:instrText>
      </w:r>
      <w:r w:rsidRPr="007645A7">
        <w:rPr>
          <w:szCs w:val="26"/>
        </w:rPr>
      </w:r>
      <w:r w:rsidRPr="007645A7">
        <w:rPr>
          <w:szCs w:val="26"/>
        </w:rPr>
        <w:fldChar w:fldCharType="separate"/>
      </w:r>
      <w:r w:rsidR="00EB3EC1">
        <w:rPr>
          <w:szCs w:val="26"/>
        </w:rPr>
        <w:t>11.2 acima</w:t>
      </w:r>
      <w:r w:rsidRPr="007645A7">
        <w:rPr>
          <w:szCs w:val="26"/>
        </w:rPr>
        <w:fldChar w:fldCharType="end"/>
      </w:r>
      <w:r w:rsidRPr="007645A7">
        <w:rPr>
          <w:szCs w:val="26"/>
        </w:rPr>
        <w:t>, a Companhia</w:t>
      </w:r>
      <w:r w:rsidR="005B2EFB" w:rsidRPr="007645A7">
        <w:rPr>
          <w:szCs w:val="26"/>
        </w:rPr>
        <w:t xml:space="preserve"> </w:t>
      </w:r>
      <w:r w:rsidRPr="007645A7">
        <w:rPr>
          <w:szCs w:val="26"/>
        </w:rPr>
        <w:t xml:space="preserve">e </w:t>
      </w:r>
      <w:r w:rsidR="004E2CF7">
        <w:rPr>
          <w:szCs w:val="26"/>
        </w:rPr>
        <w:t>o</w:t>
      </w:r>
      <w:r w:rsidR="004764CA" w:rsidRPr="007645A7">
        <w:rPr>
          <w:szCs w:val="26"/>
        </w:rPr>
        <w:t xml:space="preserve">s </w:t>
      </w:r>
      <w:r w:rsidR="00CF7EA1">
        <w:rPr>
          <w:szCs w:val="26"/>
        </w:rPr>
        <w:t>Fiador</w:t>
      </w:r>
      <w:r w:rsidR="004E2CF7">
        <w:rPr>
          <w:szCs w:val="26"/>
        </w:rPr>
        <w:t>e</w:t>
      </w:r>
      <w:r w:rsidR="004764CA" w:rsidRPr="007645A7">
        <w:rPr>
          <w:szCs w:val="26"/>
        </w:rPr>
        <w:t>s</w:t>
      </w:r>
      <w:r w:rsidRPr="007645A7">
        <w:rPr>
          <w:szCs w:val="26"/>
        </w:rPr>
        <w:t xml:space="preserve"> obrigam</w:t>
      </w:r>
      <w:r w:rsidR="00354756">
        <w:rPr>
          <w:szCs w:val="26"/>
        </w:rPr>
        <w:t>–</w:t>
      </w:r>
      <w:r w:rsidRPr="007645A7">
        <w:rPr>
          <w:szCs w:val="26"/>
        </w:rPr>
        <w:t>se a notificar</w:t>
      </w:r>
      <w:r w:rsidR="00925BDC" w:rsidRPr="007645A7">
        <w:rPr>
          <w:szCs w:val="26"/>
        </w:rPr>
        <w:t xml:space="preserve">, </w:t>
      </w:r>
      <w:r w:rsidR="00503304" w:rsidRPr="00274DB2">
        <w:rPr>
          <w:szCs w:val="26"/>
        </w:rPr>
        <w:t xml:space="preserve">no prazo de até 2 (dois) Dias Úteis contados da </w:t>
      </w:r>
      <w:r w:rsidR="00925BDC" w:rsidRPr="007645A7">
        <w:rPr>
          <w:szCs w:val="26"/>
        </w:rPr>
        <w:t>data</w:t>
      </w:r>
      <w:r w:rsidR="007B3CE5" w:rsidRPr="007645A7">
        <w:rPr>
          <w:szCs w:val="26"/>
        </w:rPr>
        <w:t xml:space="preserve"> em que tomar</w:t>
      </w:r>
      <w:r w:rsidR="006A1FEF">
        <w:rPr>
          <w:szCs w:val="26"/>
        </w:rPr>
        <w:t>(em)</w:t>
      </w:r>
      <w:r w:rsidR="007B3CE5" w:rsidRPr="007645A7">
        <w:rPr>
          <w:szCs w:val="26"/>
        </w:rPr>
        <w:t xml:space="preserve"> conhecimento</w:t>
      </w:r>
      <w:r w:rsidR="00925BDC" w:rsidRPr="007645A7">
        <w:rPr>
          <w:szCs w:val="26"/>
        </w:rPr>
        <w:t xml:space="preserve">, </w:t>
      </w:r>
      <w:r w:rsidR="003573CB" w:rsidRPr="007645A7">
        <w:rPr>
          <w:szCs w:val="26"/>
        </w:rPr>
        <w:t xml:space="preserve">os Debenturistas </w:t>
      </w:r>
      <w:r w:rsidR="00185372">
        <w:rPr>
          <w:szCs w:val="26"/>
        </w:rPr>
        <w:t>(</w:t>
      </w:r>
      <w:r w:rsidR="00185372" w:rsidRPr="00A93B77">
        <w:t>por meio de publicação de anúncio nos termos da Cláusula </w:t>
      </w:r>
      <w:r w:rsidR="00185372" w:rsidRPr="00A43A3D">
        <w:fldChar w:fldCharType="begin"/>
      </w:r>
      <w:r w:rsidR="00185372" w:rsidRPr="00A93B77">
        <w:instrText xml:space="preserve"> REF _Ref284530595 \n \p \h  \* MERGEFORMAT </w:instrText>
      </w:r>
      <w:r w:rsidR="00185372" w:rsidRPr="00A43A3D">
        <w:fldChar w:fldCharType="separate"/>
      </w:r>
      <w:r w:rsidR="00EB3EC1">
        <w:t>7.35 acima</w:t>
      </w:r>
      <w:r w:rsidR="00185372" w:rsidRPr="00A43A3D">
        <w:fldChar w:fldCharType="end"/>
      </w:r>
      <w:r w:rsidR="00185372" w:rsidRPr="00A93B77">
        <w:t xml:space="preserve"> ou de comunicação individual</w:t>
      </w:r>
      <w:r w:rsidR="00185372">
        <w:t xml:space="preserve"> a todos os Debenturistas</w:t>
      </w:r>
      <w:r w:rsidR="00914103">
        <w:t>, com cópia ao Agente Fiduciário</w:t>
      </w:r>
      <w:r w:rsidR="00185372">
        <w:t xml:space="preserve">) e </w:t>
      </w:r>
      <w:r w:rsidR="00185372" w:rsidRPr="007645A7">
        <w:rPr>
          <w:szCs w:val="26"/>
        </w:rPr>
        <w:t xml:space="preserve">o Agente Fiduciário </w:t>
      </w:r>
      <w:r w:rsidRPr="007645A7">
        <w:rPr>
          <w:szCs w:val="26"/>
        </w:rPr>
        <w:t xml:space="preserve">caso qualquer das declarações prestadas </w:t>
      </w:r>
      <w:r w:rsidR="00966F42" w:rsidRPr="007645A7">
        <w:rPr>
          <w:szCs w:val="26"/>
        </w:rPr>
        <w:t>nos termos da Cláusula </w:t>
      </w:r>
      <w:r w:rsidR="00966F42" w:rsidRPr="007645A7">
        <w:rPr>
          <w:szCs w:val="26"/>
        </w:rPr>
        <w:fldChar w:fldCharType="begin"/>
      </w:r>
      <w:r w:rsidR="00966F42" w:rsidRPr="007645A7">
        <w:rPr>
          <w:szCs w:val="26"/>
        </w:rPr>
        <w:instrText xml:space="preserve"> REF _Ref130286814 \r \p \h  \* MERGEFORMAT </w:instrText>
      </w:r>
      <w:r w:rsidR="00966F42" w:rsidRPr="007645A7">
        <w:rPr>
          <w:szCs w:val="26"/>
        </w:rPr>
      </w:r>
      <w:r w:rsidR="00966F42" w:rsidRPr="007645A7">
        <w:rPr>
          <w:szCs w:val="26"/>
        </w:rPr>
        <w:fldChar w:fldCharType="separate"/>
      </w:r>
      <w:r w:rsidR="00EB3EC1">
        <w:rPr>
          <w:szCs w:val="26"/>
        </w:rPr>
        <w:t>11.1 acima</w:t>
      </w:r>
      <w:r w:rsidR="00966F42" w:rsidRPr="007645A7">
        <w:rPr>
          <w:szCs w:val="26"/>
        </w:rPr>
        <w:fldChar w:fldCharType="end"/>
      </w:r>
      <w:r w:rsidR="00966F42" w:rsidRPr="007645A7">
        <w:rPr>
          <w:szCs w:val="26"/>
        </w:rPr>
        <w:t xml:space="preserve"> </w:t>
      </w:r>
      <w:r w:rsidR="00722356" w:rsidRPr="007645A7">
        <w:rPr>
          <w:szCs w:val="26"/>
        </w:rPr>
        <w:t>seja</w:t>
      </w:r>
      <w:r w:rsidR="002B4C94" w:rsidRPr="007645A7">
        <w:rPr>
          <w:szCs w:val="26"/>
        </w:rPr>
        <w:t xml:space="preserve"> </w:t>
      </w:r>
      <w:r w:rsidR="00584A48" w:rsidRPr="007645A7">
        <w:rPr>
          <w:szCs w:val="26"/>
        </w:rPr>
        <w:t>falsa</w:t>
      </w:r>
      <w:r w:rsidR="00722356" w:rsidRPr="007645A7">
        <w:rPr>
          <w:szCs w:val="26"/>
        </w:rPr>
        <w:t xml:space="preserve"> </w:t>
      </w:r>
      <w:r w:rsidR="00F7587C" w:rsidRPr="007645A7">
        <w:rPr>
          <w:szCs w:val="26"/>
        </w:rPr>
        <w:t>e/</w:t>
      </w:r>
      <w:r w:rsidR="00722356" w:rsidRPr="007645A7">
        <w:rPr>
          <w:szCs w:val="26"/>
        </w:rPr>
        <w:t xml:space="preserve">ou incorreta </w:t>
      </w:r>
      <w:r w:rsidR="007C4D20" w:rsidRPr="007645A7">
        <w:rPr>
          <w:szCs w:val="26"/>
        </w:rPr>
        <w:t xml:space="preserve">em qualquer das datas </w:t>
      </w:r>
      <w:r w:rsidR="00722356" w:rsidRPr="007645A7">
        <w:rPr>
          <w:szCs w:val="26"/>
        </w:rPr>
        <w:t>em que fo</w:t>
      </w:r>
      <w:r w:rsidR="00BB67B1" w:rsidRPr="007645A7">
        <w:rPr>
          <w:szCs w:val="26"/>
        </w:rPr>
        <w:t>i</w:t>
      </w:r>
      <w:r w:rsidR="00722356" w:rsidRPr="007645A7">
        <w:rPr>
          <w:szCs w:val="26"/>
        </w:rPr>
        <w:t xml:space="preserve"> prestada</w:t>
      </w:r>
      <w:r w:rsidRPr="007645A7">
        <w:rPr>
          <w:szCs w:val="26"/>
        </w:rPr>
        <w:t>.</w:t>
      </w:r>
    </w:p>
    <w:p w:rsidR="00880FA8" w:rsidRPr="007645A7" w:rsidRDefault="00880FA8" w:rsidP="00BA629A">
      <w:pPr>
        <w:rPr>
          <w:szCs w:val="26"/>
        </w:rPr>
      </w:pPr>
    </w:p>
    <w:p w:rsidR="00880FA8" w:rsidRPr="007645A7" w:rsidRDefault="00880FA8" w:rsidP="007E3CEC">
      <w:pPr>
        <w:keepNext/>
        <w:numPr>
          <w:ilvl w:val="0"/>
          <w:numId w:val="10"/>
        </w:numPr>
        <w:rPr>
          <w:smallCaps/>
          <w:szCs w:val="26"/>
          <w:u w:val="single"/>
        </w:rPr>
      </w:pPr>
      <w:r w:rsidRPr="007645A7">
        <w:rPr>
          <w:smallCaps/>
          <w:szCs w:val="26"/>
          <w:u w:val="single"/>
        </w:rPr>
        <w:t>Despesas</w:t>
      </w:r>
    </w:p>
    <w:p w:rsidR="00880FA8" w:rsidRPr="007645A7" w:rsidRDefault="00880FA8" w:rsidP="007E3CEC">
      <w:pPr>
        <w:numPr>
          <w:ilvl w:val="1"/>
          <w:numId w:val="10"/>
        </w:numPr>
        <w:rPr>
          <w:szCs w:val="26"/>
        </w:rPr>
      </w:pPr>
      <w:r w:rsidRPr="007645A7">
        <w:rPr>
          <w:szCs w:val="26"/>
        </w:rPr>
        <w:t>Correrão por conta da Companhia</w:t>
      </w:r>
      <w:r w:rsidR="005B2EFB" w:rsidRPr="007645A7">
        <w:rPr>
          <w:szCs w:val="26"/>
        </w:rPr>
        <w:t xml:space="preserve"> </w:t>
      </w:r>
      <w:r w:rsidR="00BB08C4" w:rsidRPr="007645A7">
        <w:rPr>
          <w:szCs w:val="26"/>
        </w:rPr>
        <w:t>e d</w:t>
      </w:r>
      <w:r w:rsidR="00287007">
        <w:rPr>
          <w:szCs w:val="26"/>
        </w:rPr>
        <w:t>o</w:t>
      </w:r>
      <w:r w:rsidR="004764CA" w:rsidRPr="007645A7">
        <w:rPr>
          <w:szCs w:val="26"/>
        </w:rPr>
        <w:t xml:space="preserve">s </w:t>
      </w:r>
      <w:r w:rsidR="00CF7EA1">
        <w:rPr>
          <w:szCs w:val="26"/>
        </w:rPr>
        <w:t>Fiador</w:t>
      </w:r>
      <w:r w:rsidR="00287007">
        <w:rPr>
          <w:szCs w:val="26"/>
        </w:rPr>
        <w:t>e</w:t>
      </w:r>
      <w:r w:rsidR="004764CA" w:rsidRPr="007645A7">
        <w:rPr>
          <w:szCs w:val="26"/>
        </w:rPr>
        <w:t>s</w:t>
      </w:r>
      <w:r w:rsidR="00BB08C4" w:rsidRPr="007645A7">
        <w:rPr>
          <w:szCs w:val="26"/>
        </w:rPr>
        <w:t xml:space="preserve"> </w:t>
      </w:r>
      <w:r w:rsidRPr="007645A7">
        <w:rPr>
          <w:szCs w:val="26"/>
        </w:rPr>
        <w:t>todos os custos incorridos com</w:t>
      </w:r>
      <w:r w:rsidR="00583729">
        <w:rPr>
          <w:szCs w:val="26"/>
        </w:rPr>
        <w:t xml:space="preserve"> a Emissão e</w:t>
      </w:r>
      <w:r w:rsidRPr="007645A7">
        <w:rPr>
          <w:szCs w:val="26"/>
        </w:rPr>
        <w:t xml:space="preserve"> a Oferta </w:t>
      </w:r>
      <w:r w:rsidR="00583729">
        <w:rPr>
          <w:szCs w:val="26"/>
        </w:rPr>
        <w:t>e</w:t>
      </w:r>
      <w:r w:rsidRPr="007645A7">
        <w:rPr>
          <w:szCs w:val="26"/>
        </w:rPr>
        <w:t xml:space="preserve"> com a estruturação, emissão, registro</w:t>
      </w:r>
      <w:r w:rsidR="003E13DA">
        <w:rPr>
          <w:szCs w:val="26"/>
        </w:rPr>
        <w:t>, depósito</w:t>
      </w:r>
      <w:r w:rsidRPr="007645A7">
        <w:rPr>
          <w:szCs w:val="26"/>
        </w:rPr>
        <w:t xml:space="preserve"> e execução das Debêntures</w:t>
      </w:r>
      <w:r w:rsidR="00DA5ED4">
        <w:rPr>
          <w:szCs w:val="26"/>
        </w:rPr>
        <w:t xml:space="preserve"> e </w:t>
      </w:r>
      <w:r w:rsidR="00B5329E" w:rsidRPr="007645A7">
        <w:rPr>
          <w:szCs w:val="26"/>
        </w:rPr>
        <w:t>das Garantias</w:t>
      </w:r>
      <w:r w:rsidR="003F4B05">
        <w:rPr>
          <w:szCs w:val="26"/>
        </w:rPr>
        <w:t>, conforme o caso</w:t>
      </w:r>
      <w:r w:rsidRPr="007645A7">
        <w:rPr>
          <w:szCs w:val="26"/>
        </w:rPr>
        <w:t xml:space="preserve">, incluindo publicações, inscrições, registros, </w:t>
      </w:r>
      <w:r w:rsidR="003E13DA">
        <w:rPr>
          <w:szCs w:val="26"/>
        </w:rPr>
        <w:t xml:space="preserve">depósitos, </w:t>
      </w:r>
      <w:r w:rsidRPr="007645A7">
        <w:rPr>
          <w:szCs w:val="26"/>
        </w:rPr>
        <w:t>contratação do Agente Fiduciário</w:t>
      </w:r>
      <w:r w:rsidR="009F6BC3" w:rsidRPr="007645A7">
        <w:rPr>
          <w:szCs w:val="26"/>
        </w:rPr>
        <w:t xml:space="preserve">, </w:t>
      </w:r>
      <w:r w:rsidRPr="007645A7">
        <w:rPr>
          <w:szCs w:val="26"/>
        </w:rPr>
        <w:t>d</w:t>
      </w:r>
      <w:r w:rsidR="00600769" w:rsidRPr="007645A7">
        <w:rPr>
          <w:szCs w:val="26"/>
        </w:rPr>
        <w:t>o Escriturador</w:t>
      </w:r>
      <w:r w:rsidR="003F06DC" w:rsidRPr="007645A7">
        <w:rPr>
          <w:szCs w:val="26"/>
        </w:rPr>
        <w:t xml:space="preserve">, do </w:t>
      </w:r>
      <w:r w:rsidR="00600769" w:rsidRPr="007645A7">
        <w:rPr>
          <w:szCs w:val="26"/>
        </w:rPr>
        <w:t>Banco Liquidante</w:t>
      </w:r>
      <w:r w:rsidR="00B45AD6" w:rsidRPr="007645A7">
        <w:rPr>
          <w:szCs w:val="26"/>
        </w:rPr>
        <w:t xml:space="preserve">, do </w:t>
      </w:r>
      <w:r w:rsidR="004F2D52" w:rsidRPr="007645A7">
        <w:rPr>
          <w:szCs w:val="26"/>
        </w:rPr>
        <w:t>B</w:t>
      </w:r>
      <w:r w:rsidR="00B45AD6" w:rsidRPr="007645A7">
        <w:rPr>
          <w:szCs w:val="26"/>
        </w:rPr>
        <w:t xml:space="preserve">anco </w:t>
      </w:r>
      <w:r w:rsidR="007C1B52">
        <w:rPr>
          <w:szCs w:val="26"/>
        </w:rPr>
        <w:t>Depositário</w:t>
      </w:r>
      <w:r w:rsidR="00D20294" w:rsidRPr="007645A7">
        <w:rPr>
          <w:szCs w:val="26"/>
        </w:rPr>
        <w:t>, do Auditor Independente</w:t>
      </w:r>
      <w:r w:rsidR="00287007">
        <w:rPr>
          <w:szCs w:val="26"/>
        </w:rPr>
        <w:t xml:space="preserve"> </w:t>
      </w:r>
      <w:r w:rsidRPr="007645A7">
        <w:rPr>
          <w:szCs w:val="26"/>
        </w:rPr>
        <w:t xml:space="preserve">e </w:t>
      </w:r>
      <w:r w:rsidR="00B45AD6" w:rsidRPr="007645A7">
        <w:rPr>
          <w:szCs w:val="26"/>
        </w:rPr>
        <w:t xml:space="preserve">dos </w:t>
      </w:r>
      <w:r w:rsidRPr="007645A7">
        <w:rPr>
          <w:szCs w:val="26"/>
        </w:rPr>
        <w:t>de</w:t>
      </w:r>
      <w:r w:rsidR="00C95B85" w:rsidRPr="007645A7">
        <w:rPr>
          <w:szCs w:val="26"/>
        </w:rPr>
        <w:t>mais</w:t>
      </w:r>
      <w:r w:rsidRPr="007645A7">
        <w:rPr>
          <w:szCs w:val="26"/>
        </w:rPr>
        <w:t xml:space="preserve"> prestadores de serviços</w:t>
      </w:r>
      <w:r w:rsidR="00B45AD6" w:rsidRPr="007645A7">
        <w:rPr>
          <w:szCs w:val="26"/>
        </w:rPr>
        <w:t>,</w:t>
      </w:r>
      <w:r w:rsidRPr="007645A7">
        <w:rPr>
          <w:szCs w:val="26"/>
        </w:rPr>
        <w:t xml:space="preserve"> e quaisquer outros custos relacionados às Debêntures</w:t>
      </w:r>
      <w:r w:rsidR="00A12F30">
        <w:rPr>
          <w:szCs w:val="26"/>
        </w:rPr>
        <w:t xml:space="preserve"> ou </w:t>
      </w:r>
      <w:r w:rsidR="00B5329E" w:rsidRPr="007645A7">
        <w:rPr>
          <w:szCs w:val="26"/>
        </w:rPr>
        <w:t>às Garantias</w:t>
      </w:r>
      <w:r w:rsidRPr="007645A7">
        <w:rPr>
          <w:szCs w:val="26"/>
        </w:rPr>
        <w:t>.</w:t>
      </w:r>
    </w:p>
    <w:p w:rsidR="00880FA8" w:rsidRPr="007645A7" w:rsidRDefault="00880FA8" w:rsidP="00BA629A">
      <w:pPr>
        <w:rPr>
          <w:szCs w:val="26"/>
        </w:rPr>
      </w:pPr>
    </w:p>
    <w:p w:rsidR="0093359D" w:rsidRPr="007645A7" w:rsidRDefault="0093359D" w:rsidP="007E3CEC">
      <w:pPr>
        <w:keepNext/>
        <w:numPr>
          <w:ilvl w:val="0"/>
          <w:numId w:val="10"/>
        </w:numPr>
        <w:rPr>
          <w:smallCaps/>
          <w:szCs w:val="26"/>
          <w:u w:val="single"/>
        </w:rPr>
      </w:pPr>
      <w:bookmarkStart w:id="310" w:name="_Ref384312323"/>
      <w:r w:rsidRPr="007645A7">
        <w:rPr>
          <w:smallCaps/>
          <w:szCs w:val="26"/>
          <w:u w:val="single"/>
        </w:rPr>
        <w:t>Comunicações</w:t>
      </w:r>
      <w:bookmarkEnd w:id="310"/>
    </w:p>
    <w:p w:rsidR="0093359D" w:rsidRPr="007645A7" w:rsidRDefault="00AD2FF4" w:rsidP="007E3CEC">
      <w:pPr>
        <w:numPr>
          <w:ilvl w:val="1"/>
          <w:numId w:val="10"/>
        </w:numPr>
        <w:rPr>
          <w:szCs w:val="26"/>
        </w:rPr>
      </w:pPr>
      <w:r w:rsidRPr="00274DB2">
        <w:rPr>
          <w:bCs/>
          <w:szCs w:val="26"/>
        </w:rPr>
        <w:t xml:space="preserve">Todas as comunicações realizadas nos termos </w:t>
      </w:r>
      <w:r w:rsidRPr="007645A7">
        <w:rPr>
          <w:bCs/>
          <w:szCs w:val="26"/>
        </w:rPr>
        <w:t xml:space="preserve">desta Escritura de Emissão </w:t>
      </w:r>
      <w:r w:rsidRPr="00274DB2">
        <w:rPr>
          <w:bCs/>
          <w:szCs w:val="26"/>
        </w:rPr>
        <w:t>devem ser sempre realizadas por escrito, para os endereços abaixo</w:t>
      </w:r>
      <w:r w:rsidRPr="00274DB2">
        <w:rPr>
          <w:szCs w:val="26"/>
        </w:rPr>
        <w:t xml:space="preserve">, e serão consideradas recebidas </w:t>
      </w:r>
      <w:r>
        <w:rPr>
          <w:szCs w:val="26"/>
        </w:rPr>
        <w:t>(i) no caso das comunicações em geral, na data de sua entrega</w:t>
      </w:r>
      <w:r w:rsidRPr="00274DB2">
        <w:rPr>
          <w:szCs w:val="26"/>
        </w:rPr>
        <w:t xml:space="preserve">, sob protocolo ou mediante </w:t>
      </w:r>
      <w:r w:rsidR="00D67C83">
        <w:rPr>
          <w:szCs w:val="26"/>
        </w:rPr>
        <w:t>"</w:t>
      </w:r>
      <w:r w:rsidRPr="00274DB2">
        <w:rPr>
          <w:szCs w:val="26"/>
        </w:rPr>
        <w:t>aviso de recebimento</w:t>
      </w:r>
      <w:r w:rsidR="00D67C83">
        <w:rPr>
          <w:szCs w:val="26"/>
        </w:rPr>
        <w:t>"</w:t>
      </w:r>
      <w:r w:rsidRPr="00274DB2">
        <w:rPr>
          <w:szCs w:val="26"/>
        </w:rPr>
        <w:t xml:space="preserve"> expedido pela Empresa Brasileira de Correios e Telégrafos</w:t>
      </w:r>
      <w:r>
        <w:rPr>
          <w:szCs w:val="26"/>
        </w:rPr>
        <w:t>; e (ii) no caso das</w:t>
      </w:r>
      <w:r w:rsidRPr="00274DB2">
        <w:rPr>
          <w:szCs w:val="26"/>
        </w:rPr>
        <w:t xml:space="preserve"> comunicações realizadas por correio eletrônico</w:t>
      </w:r>
      <w:r>
        <w:rPr>
          <w:szCs w:val="26"/>
        </w:rPr>
        <w:t xml:space="preserve">, </w:t>
      </w:r>
      <w:r w:rsidRPr="00274DB2">
        <w:rPr>
          <w:szCs w:val="26"/>
        </w:rPr>
        <w:t>na data de seu envio, desde que seu recebimento seja confirmado por meio de indicativo (recibo emitido pela má</w:t>
      </w:r>
      <w:r>
        <w:rPr>
          <w:szCs w:val="26"/>
        </w:rPr>
        <w:t>quina utilizada pelo remetente)</w:t>
      </w:r>
      <w:r w:rsidRPr="00274DB2">
        <w:rPr>
          <w:szCs w:val="26"/>
        </w:rPr>
        <w:t>.</w:t>
      </w:r>
      <w:r w:rsidR="008771F4">
        <w:rPr>
          <w:szCs w:val="26"/>
        </w:rPr>
        <w:t xml:space="preserve"> </w:t>
      </w:r>
      <w:r w:rsidRPr="00274DB2">
        <w:rPr>
          <w:szCs w:val="26"/>
        </w:rPr>
        <w:t xml:space="preserve">A alteração de qualquer dos endereços abaixo deverá ser comunicada às demais </w:t>
      </w:r>
      <w:r>
        <w:rPr>
          <w:szCs w:val="26"/>
        </w:rPr>
        <w:t>Parte</w:t>
      </w:r>
      <w:r w:rsidRPr="00274DB2">
        <w:rPr>
          <w:szCs w:val="26"/>
        </w:rPr>
        <w:t xml:space="preserve">s pela </w:t>
      </w:r>
      <w:r>
        <w:rPr>
          <w:szCs w:val="26"/>
        </w:rPr>
        <w:t>Parte</w:t>
      </w:r>
      <w:r w:rsidRPr="00274DB2">
        <w:rPr>
          <w:szCs w:val="26"/>
        </w:rPr>
        <w:t xml:space="preserve"> que tiver seu endereço alterado</w:t>
      </w:r>
      <w:r>
        <w:rPr>
          <w:szCs w:val="26"/>
        </w:rPr>
        <w:t>.</w:t>
      </w:r>
    </w:p>
    <w:p w:rsidR="0093359D" w:rsidRPr="007645A7" w:rsidRDefault="0093359D" w:rsidP="007E3CEC">
      <w:pPr>
        <w:keepNext/>
        <w:numPr>
          <w:ilvl w:val="2"/>
          <w:numId w:val="10"/>
        </w:numPr>
        <w:rPr>
          <w:szCs w:val="26"/>
        </w:rPr>
      </w:pPr>
      <w:r w:rsidRPr="007645A7">
        <w:rPr>
          <w:szCs w:val="26"/>
        </w:rPr>
        <w:t>para a Companhia:</w:t>
      </w:r>
    </w:p>
    <w:p w:rsidR="0093359D" w:rsidRPr="007645A7" w:rsidRDefault="00566F02" w:rsidP="00BA629A">
      <w:pPr>
        <w:keepLines/>
        <w:ind w:left="1701"/>
        <w:jc w:val="left"/>
        <w:rPr>
          <w:szCs w:val="26"/>
        </w:rPr>
      </w:pPr>
      <w:r>
        <w:rPr>
          <w:szCs w:val="26"/>
        </w:rPr>
        <w:t xml:space="preserve">MOB </w:t>
      </w:r>
      <w:r w:rsidR="00F7525D">
        <w:rPr>
          <w:szCs w:val="26"/>
        </w:rPr>
        <w:t>Participações </w:t>
      </w:r>
      <w:r>
        <w:rPr>
          <w:szCs w:val="26"/>
        </w:rPr>
        <w:t>S.A.</w:t>
      </w:r>
      <w:r w:rsidR="0093359D" w:rsidRPr="007645A7">
        <w:rPr>
          <w:szCs w:val="26"/>
        </w:rPr>
        <w:br/>
      </w:r>
      <w:r w:rsidR="00B135C5">
        <w:rPr>
          <w:szCs w:val="26"/>
        </w:rPr>
        <w:t>Avenida da Abolição, 4140</w:t>
      </w:r>
      <w:r w:rsidR="0093359D" w:rsidRPr="007645A7">
        <w:rPr>
          <w:szCs w:val="26"/>
        </w:rPr>
        <w:br/>
      </w:r>
      <w:r w:rsidR="00B135C5">
        <w:rPr>
          <w:szCs w:val="26"/>
        </w:rPr>
        <w:t>60165-082</w:t>
      </w:r>
      <w:r w:rsidR="00557C04">
        <w:rPr>
          <w:szCs w:val="26"/>
        </w:rPr>
        <w:t xml:space="preserve"> </w:t>
      </w:r>
      <w:r w:rsidR="008771F4">
        <w:rPr>
          <w:szCs w:val="26"/>
        </w:rPr>
        <w:t xml:space="preserve"> </w:t>
      </w:r>
      <w:r w:rsidR="00B135C5">
        <w:rPr>
          <w:szCs w:val="26"/>
        </w:rPr>
        <w:t>Fortaleza</w:t>
      </w:r>
      <w:r w:rsidR="0093359D" w:rsidRPr="007645A7">
        <w:rPr>
          <w:szCs w:val="26"/>
        </w:rPr>
        <w:t xml:space="preserve">, </w:t>
      </w:r>
      <w:r w:rsidR="00B135C5">
        <w:rPr>
          <w:szCs w:val="26"/>
        </w:rPr>
        <w:t>Ceará</w:t>
      </w:r>
      <w:r w:rsidR="0093359D" w:rsidRPr="007645A7">
        <w:rPr>
          <w:szCs w:val="26"/>
        </w:rPr>
        <w:t xml:space="preserve"> </w:t>
      </w:r>
      <w:r w:rsidR="0093359D" w:rsidRPr="007645A7">
        <w:rPr>
          <w:szCs w:val="26"/>
        </w:rPr>
        <w:br/>
        <w:t>At.:</w:t>
      </w:r>
      <w:r w:rsidR="0093359D" w:rsidRPr="007645A7">
        <w:rPr>
          <w:szCs w:val="26"/>
        </w:rPr>
        <w:tab/>
      </w:r>
      <w:r w:rsidR="0093359D" w:rsidRPr="007645A7">
        <w:rPr>
          <w:szCs w:val="26"/>
        </w:rPr>
        <w:tab/>
      </w:r>
      <w:r w:rsidR="0093359D" w:rsidRPr="007645A7">
        <w:rPr>
          <w:szCs w:val="26"/>
        </w:rPr>
        <w:tab/>
      </w:r>
      <w:r w:rsidR="0093359D" w:rsidRPr="007645A7">
        <w:rPr>
          <w:szCs w:val="26"/>
        </w:rPr>
        <w:tab/>
        <w:t>Sr</w:t>
      </w:r>
      <w:r w:rsidR="00B135C5">
        <w:rPr>
          <w:szCs w:val="26"/>
        </w:rPr>
        <w:t>a</w:t>
      </w:r>
      <w:r w:rsidR="0093359D" w:rsidRPr="007645A7">
        <w:rPr>
          <w:szCs w:val="26"/>
        </w:rPr>
        <w:t xml:space="preserve">. </w:t>
      </w:r>
      <w:r w:rsidR="00B135C5">
        <w:rPr>
          <w:szCs w:val="26"/>
        </w:rPr>
        <w:t>Liciani Marais Maia</w:t>
      </w:r>
      <w:r w:rsidR="002C6BAF">
        <w:rPr>
          <w:szCs w:val="26"/>
        </w:rPr>
        <w:br/>
      </w:r>
      <w:r w:rsidR="002C6BAF">
        <w:rPr>
          <w:szCs w:val="26"/>
        </w:rPr>
        <w:tab/>
      </w:r>
      <w:r w:rsidR="002C6BAF">
        <w:rPr>
          <w:szCs w:val="26"/>
        </w:rPr>
        <w:tab/>
      </w:r>
      <w:r w:rsidR="002C6BAF">
        <w:rPr>
          <w:szCs w:val="26"/>
        </w:rPr>
        <w:tab/>
      </w:r>
      <w:r w:rsidR="002C6BAF">
        <w:rPr>
          <w:szCs w:val="26"/>
        </w:rPr>
        <w:tab/>
        <w:t>Sr. Salim Bayde Neto</w:t>
      </w:r>
      <w:r w:rsidR="0093359D" w:rsidRPr="007645A7">
        <w:rPr>
          <w:szCs w:val="26"/>
        </w:rPr>
        <w:br/>
        <w:t>Telefone:</w:t>
      </w:r>
      <w:r w:rsidR="0093359D" w:rsidRPr="007645A7">
        <w:rPr>
          <w:szCs w:val="26"/>
        </w:rPr>
        <w:tab/>
      </w:r>
      <w:r w:rsidR="0093359D" w:rsidRPr="007645A7">
        <w:rPr>
          <w:szCs w:val="26"/>
        </w:rPr>
        <w:tab/>
      </w:r>
      <w:r w:rsidR="0093359D" w:rsidRPr="007645A7">
        <w:rPr>
          <w:szCs w:val="26"/>
        </w:rPr>
        <w:tab/>
      </w:r>
      <w:r w:rsidR="002C6BAF" w:rsidRPr="007645A7">
        <w:rPr>
          <w:szCs w:val="26"/>
        </w:rPr>
        <w:t>(</w:t>
      </w:r>
      <w:r w:rsidR="002C6BAF">
        <w:rPr>
          <w:szCs w:val="26"/>
        </w:rPr>
        <w:t>85</w:t>
      </w:r>
      <w:r w:rsidR="002C6BAF" w:rsidRPr="007645A7">
        <w:rPr>
          <w:szCs w:val="26"/>
        </w:rPr>
        <w:t>)</w:t>
      </w:r>
      <w:r w:rsidR="002C6BAF">
        <w:rPr>
          <w:szCs w:val="26"/>
        </w:rPr>
        <w:t xml:space="preserve"> 3198-3050</w:t>
      </w:r>
      <w:r w:rsidR="0093359D" w:rsidRPr="007645A7">
        <w:rPr>
          <w:szCs w:val="26"/>
        </w:rPr>
        <w:br/>
        <w:t>Correio Eletrônico:</w:t>
      </w:r>
      <w:r w:rsidR="0093359D" w:rsidRPr="007645A7">
        <w:rPr>
          <w:szCs w:val="26"/>
        </w:rPr>
        <w:tab/>
      </w:r>
      <w:r w:rsidR="002C6BAF" w:rsidRPr="009671BB">
        <w:t>liciani.morais@mobtelecom.com.br</w:t>
      </w:r>
      <w:r w:rsidR="002C6BAF">
        <w:rPr>
          <w:szCs w:val="26"/>
        </w:rPr>
        <w:br/>
      </w:r>
      <w:r w:rsidR="002C6BAF">
        <w:rPr>
          <w:szCs w:val="26"/>
        </w:rPr>
        <w:tab/>
      </w:r>
      <w:r w:rsidR="002C6BAF">
        <w:rPr>
          <w:szCs w:val="26"/>
        </w:rPr>
        <w:tab/>
      </w:r>
      <w:r w:rsidR="002C6BAF">
        <w:rPr>
          <w:szCs w:val="26"/>
        </w:rPr>
        <w:tab/>
      </w:r>
      <w:r w:rsidR="002C6BAF">
        <w:rPr>
          <w:szCs w:val="26"/>
        </w:rPr>
        <w:tab/>
      </w:r>
      <w:r w:rsidR="002C6BAF" w:rsidRPr="009671BB">
        <w:t>salim@mobtelecom.com.br</w:t>
      </w:r>
      <w:r w:rsidR="002C6BAF">
        <w:rPr>
          <w:szCs w:val="26"/>
        </w:rPr>
        <w:t xml:space="preserve"> </w:t>
      </w:r>
    </w:p>
    <w:p w:rsidR="0093359D" w:rsidRPr="007645A7" w:rsidRDefault="0093359D" w:rsidP="007E3CEC">
      <w:pPr>
        <w:keepNext/>
        <w:numPr>
          <w:ilvl w:val="2"/>
          <w:numId w:val="10"/>
        </w:numPr>
        <w:rPr>
          <w:szCs w:val="26"/>
        </w:rPr>
      </w:pPr>
      <w:r w:rsidRPr="007645A7">
        <w:rPr>
          <w:szCs w:val="26"/>
        </w:rPr>
        <w:t>para o Agente Fiduciário:</w:t>
      </w:r>
    </w:p>
    <w:p w:rsidR="0093359D" w:rsidRPr="007645A7" w:rsidRDefault="002D4F5A">
      <w:pPr>
        <w:keepLines/>
        <w:ind w:left="1701"/>
        <w:jc w:val="left"/>
        <w:rPr>
          <w:szCs w:val="26"/>
        </w:rPr>
      </w:pPr>
      <w:r>
        <w:rPr>
          <w:szCs w:val="26"/>
        </w:rPr>
        <w:t xml:space="preserve">Oliveira Trust Distribuidora de Títulos e Valores Mobiliários S.A. </w:t>
      </w:r>
      <w:r>
        <w:rPr>
          <w:szCs w:val="26"/>
        </w:rPr>
        <w:br/>
        <w:t>Avenida das Américas, 3434, bloco 7, sala 201</w:t>
      </w:r>
      <w:r>
        <w:rPr>
          <w:szCs w:val="26"/>
        </w:rPr>
        <w:br/>
        <w:t>22640</w:t>
      </w:r>
      <w:r w:rsidR="00354756">
        <w:rPr>
          <w:szCs w:val="26"/>
        </w:rPr>
        <w:t>–</w:t>
      </w:r>
      <w:r>
        <w:rPr>
          <w:szCs w:val="26"/>
        </w:rPr>
        <w:t>102 – Rio de Janeiro</w:t>
      </w:r>
      <w:r w:rsidR="002B4883">
        <w:rPr>
          <w:szCs w:val="26"/>
        </w:rPr>
        <w:t xml:space="preserve">, </w:t>
      </w:r>
      <w:r w:rsidR="00E62D18">
        <w:rPr>
          <w:szCs w:val="26"/>
        </w:rPr>
        <w:t>Rio de Janeiro</w:t>
      </w:r>
      <w:r>
        <w:rPr>
          <w:szCs w:val="26"/>
        </w:rPr>
        <w:br/>
        <w:t xml:space="preserve">At.: </w:t>
      </w:r>
      <w:r>
        <w:rPr>
          <w:szCs w:val="26"/>
        </w:rPr>
        <w:tab/>
      </w:r>
      <w:r>
        <w:rPr>
          <w:szCs w:val="26"/>
        </w:rPr>
        <w:tab/>
      </w:r>
      <w:r>
        <w:rPr>
          <w:szCs w:val="26"/>
        </w:rPr>
        <w:tab/>
      </w:r>
      <w:r w:rsidR="00BC067C">
        <w:rPr>
          <w:szCs w:val="26"/>
        </w:rPr>
        <w:t>Sr. Antonio Amaro</w:t>
      </w:r>
      <w:r w:rsidR="00BC067C">
        <w:rPr>
          <w:szCs w:val="26"/>
        </w:rPr>
        <w:br/>
      </w:r>
      <w:r w:rsidR="00BC067C">
        <w:rPr>
          <w:szCs w:val="26"/>
        </w:rPr>
        <w:tab/>
      </w:r>
      <w:r w:rsidR="00BC067C">
        <w:rPr>
          <w:szCs w:val="26"/>
        </w:rPr>
        <w:tab/>
      </w:r>
      <w:r w:rsidR="00BC067C">
        <w:rPr>
          <w:szCs w:val="26"/>
        </w:rPr>
        <w:tab/>
      </w:r>
      <w:r w:rsidR="00BC067C">
        <w:rPr>
          <w:szCs w:val="26"/>
        </w:rPr>
        <w:tab/>
        <w:t>Sra. Maria Carolina Abrantes Lodi de Oliveira</w:t>
      </w:r>
      <w:r>
        <w:rPr>
          <w:szCs w:val="26"/>
        </w:rPr>
        <w:br/>
        <w:t xml:space="preserve">Telefone: </w:t>
      </w:r>
      <w:r>
        <w:rPr>
          <w:szCs w:val="26"/>
        </w:rPr>
        <w:tab/>
      </w:r>
      <w:r>
        <w:rPr>
          <w:szCs w:val="26"/>
        </w:rPr>
        <w:tab/>
      </w:r>
      <w:r>
        <w:rPr>
          <w:szCs w:val="26"/>
        </w:rPr>
        <w:tab/>
        <w:t>(21) 3514</w:t>
      </w:r>
      <w:r w:rsidR="00354756">
        <w:rPr>
          <w:szCs w:val="26"/>
        </w:rPr>
        <w:t>–</w:t>
      </w:r>
      <w:r>
        <w:rPr>
          <w:szCs w:val="26"/>
        </w:rPr>
        <w:t>0000</w:t>
      </w:r>
      <w:r>
        <w:rPr>
          <w:szCs w:val="26"/>
        </w:rPr>
        <w:br/>
        <w:t xml:space="preserve">Correio Eletrônico: </w:t>
      </w:r>
      <w:r>
        <w:rPr>
          <w:szCs w:val="26"/>
        </w:rPr>
        <w:tab/>
      </w:r>
      <w:r w:rsidR="00443C64" w:rsidRPr="007D526D">
        <w:t>antonio.amaro@oliveiratrust.com.br</w:t>
      </w:r>
      <w:r w:rsidR="00443C64" w:rsidRPr="007D526D">
        <w:br/>
      </w:r>
      <w:r w:rsidR="00443C64">
        <w:rPr>
          <w:szCs w:val="26"/>
        </w:rPr>
        <w:tab/>
      </w:r>
      <w:r w:rsidR="00443C64">
        <w:rPr>
          <w:szCs w:val="26"/>
        </w:rPr>
        <w:tab/>
      </w:r>
      <w:r w:rsidR="00443C64">
        <w:rPr>
          <w:szCs w:val="26"/>
        </w:rPr>
        <w:tab/>
      </w:r>
      <w:r w:rsidR="00443C64">
        <w:rPr>
          <w:szCs w:val="26"/>
        </w:rPr>
        <w:tab/>
      </w:r>
      <w:r w:rsidR="00443C64" w:rsidRPr="007D526D">
        <w:t>ger2.agente@oliveira</w:t>
      </w:r>
      <w:r w:rsidR="00443C64" w:rsidRPr="002E50C2">
        <w:rPr>
          <w:szCs w:val="26"/>
        </w:rPr>
        <w:t>trust.com.br</w:t>
      </w:r>
      <w:r w:rsidR="00443C64" w:rsidRPr="007645A7" w:rsidDel="002D4F5A">
        <w:rPr>
          <w:szCs w:val="26"/>
        </w:rPr>
        <w:t xml:space="preserve"> </w:t>
      </w:r>
    </w:p>
    <w:p w:rsidR="0093359D" w:rsidRPr="007645A7" w:rsidRDefault="0093359D" w:rsidP="007E3CEC">
      <w:pPr>
        <w:keepNext/>
        <w:numPr>
          <w:ilvl w:val="2"/>
          <w:numId w:val="10"/>
        </w:numPr>
        <w:rPr>
          <w:szCs w:val="26"/>
        </w:rPr>
      </w:pPr>
      <w:r w:rsidRPr="007645A7">
        <w:rPr>
          <w:szCs w:val="26"/>
        </w:rPr>
        <w:t xml:space="preserve">para </w:t>
      </w:r>
      <w:r w:rsidR="00287007">
        <w:rPr>
          <w:szCs w:val="26"/>
        </w:rPr>
        <w:t>o</w:t>
      </w:r>
      <w:r w:rsidRPr="007645A7">
        <w:rPr>
          <w:szCs w:val="26"/>
        </w:rPr>
        <w:t xml:space="preserve">s </w:t>
      </w:r>
      <w:r w:rsidR="00CF7EA1">
        <w:rPr>
          <w:szCs w:val="26"/>
        </w:rPr>
        <w:t>Fiador</w:t>
      </w:r>
      <w:r w:rsidR="00287007">
        <w:rPr>
          <w:szCs w:val="26"/>
        </w:rPr>
        <w:t>e</w:t>
      </w:r>
      <w:r w:rsidRPr="007645A7">
        <w:rPr>
          <w:szCs w:val="26"/>
        </w:rPr>
        <w:t>s:</w:t>
      </w:r>
    </w:p>
    <w:p w:rsidR="0093359D" w:rsidRPr="007645A7" w:rsidRDefault="005D1DF0" w:rsidP="00BA629A">
      <w:pPr>
        <w:keepLines/>
        <w:ind w:left="1701"/>
        <w:jc w:val="left"/>
        <w:rPr>
          <w:szCs w:val="26"/>
        </w:rPr>
      </w:pPr>
      <w:r w:rsidRPr="005D1DF0">
        <w:rPr>
          <w:szCs w:val="26"/>
        </w:rPr>
        <w:t>Salim Bayde Neto</w:t>
      </w:r>
      <w:r w:rsidR="0093359D" w:rsidRPr="007645A7">
        <w:rPr>
          <w:szCs w:val="26"/>
        </w:rPr>
        <w:br/>
      </w:r>
      <w:r w:rsidR="001C79F6" w:rsidRPr="00CB00C3">
        <w:rPr>
          <w:bCs/>
          <w:szCs w:val="26"/>
        </w:rPr>
        <w:t>Rua da Paz</w:t>
      </w:r>
      <w:r w:rsidR="00F14476">
        <w:rPr>
          <w:bCs/>
          <w:szCs w:val="26"/>
        </w:rPr>
        <w:t xml:space="preserve">, </w:t>
      </w:r>
      <w:r w:rsidR="001C79F6" w:rsidRPr="00CB00C3">
        <w:rPr>
          <w:bCs/>
          <w:szCs w:val="26"/>
        </w:rPr>
        <w:t>455, apartamento 1906</w:t>
      </w:r>
      <w:r w:rsidR="001C79F6" w:rsidRPr="00CB00C3" w:rsidDel="00CB00C3">
        <w:rPr>
          <w:bCs/>
          <w:szCs w:val="26"/>
        </w:rPr>
        <w:t xml:space="preserve"> </w:t>
      </w:r>
      <w:r w:rsidR="0093359D" w:rsidRPr="007645A7">
        <w:rPr>
          <w:szCs w:val="26"/>
        </w:rPr>
        <w:br/>
      </w:r>
      <w:r w:rsidR="00863C55" w:rsidRPr="00863C55">
        <w:rPr>
          <w:szCs w:val="26"/>
        </w:rPr>
        <w:t>60165</w:t>
      </w:r>
      <w:r w:rsidR="00354756">
        <w:rPr>
          <w:szCs w:val="26"/>
        </w:rPr>
        <w:t>–</w:t>
      </w:r>
      <w:r w:rsidR="00863C55" w:rsidRPr="00863C55">
        <w:rPr>
          <w:szCs w:val="26"/>
        </w:rPr>
        <w:t>180</w:t>
      </w:r>
      <w:r w:rsidR="00863C55" w:rsidRPr="00863C55" w:rsidDel="00863C55">
        <w:rPr>
          <w:szCs w:val="26"/>
        </w:rPr>
        <w:t xml:space="preserve"> </w:t>
      </w:r>
      <w:r w:rsidR="008771F4">
        <w:rPr>
          <w:szCs w:val="26"/>
        </w:rPr>
        <w:t xml:space="preserve"> </w:t>
      </w:r>
      <w:r w:rsidR="00863C55">
        <w:rPr>
          <w:szCs w:val="26"/>
        </w:rPr>
        <w:t>Fortaleza</w:t>
      </w:r>
      <w:r w:rsidR="0093359D" w:rsidRPr="007645A7">
        <w:rPr>
          <w:szCs w:val="26"/>
        </w:rPr>
        <w:t xml:space="preserve">, </w:t>
      </w:r>
      <w:r w:rsidR="00863C55">
        <w:rPr>
          <w:szCs w:val="26"/>
        </w:rPr>
        <w:t>C</w:t>
      </w:r>
      <w:r w:rsidR="00E62D18">
        <w:rPr>
          <w:szCs w:val="26"/>
        </w:rPr>
        <w:t>eará</w:t>
      </w:r>
      <w:r w:rsidR="0093359D" w:rsidRPr="007645A7">
        <w:rPr>
          <w:szCs w:val="26"/>
        </w:rPr>
        <w:br/>
        <w:t>Telefone:</w:t>
      </w:r>
      <w:r w:rsidR="0093359D" w:rsidRPr="007645A7">
        <w:rPr>
          <w:szCs w:val="26"/>
        </w:rPr>
        <w:tab/>
      </w:r>
      <w:r w:rsidR="0093359D" w:rsidRPr="007645A7">
        <w:rPr>
          <w:szCs w:val="26"/>
        </w:rPr>
        <w:tab/>
      </w:r>
      <w:r w:rsidR="0093359D" w:rsidRPr="007645A7">
        <w:rPr>
          <w:szCs w:val="26"/>
        </w:rPr>
        <w:tab/>
      </w:r>
      <w:r w:rsidR="00C2244F" w:rsidRPr="007645A7">
        <w:rPr>
          <w:szCs w:val="26"/>
        </w:rPr>
        <w:t>(</w:t>
      </w:r>
      <w:r w:rsidR="00C2244F">
        <w:rPr>
          <w:szCs w:val="26"/>
        </w:rPr>
        <w:t>85</w:t>
      </w:r>
      <w:r w:rsidR="00C2244F" w:rsidRPr="007645A7">
        <w:rPr>
          <w:szCs w:val="26"/>
        </w:rPr>
        <w:t>)</w:t>
      </w:r>
      <w:r w:rsidR="00C2244F">
        <w:rPr>
          <w:szCs w:val="26"/>
        </w:rPr>
        <w:t xml:space="preserve"> 3198-3050</w:t>
      </w:r>
      <w:r w:rsidR="00C2244F" w:rsidRPr="007645A7" w:rsidDel="00C2244F">
        <w:rPr>
          <w:szCs w:val="26"/>
        </w:rPr>
        <w:t xml:space="preserve"> </w:t>
      </w:r>
      <w:r w:rsidR="0093359D" w:rsidRPr="007645A7">
        <w:rPr>
          <w:szCs w:val="26"/>
        </w:rPr>
        <w:br/>
        <w:t>Correio Eletrônico:</w:t>
      </w:r>
      <w:r w:rsidR="0093359D" w:rsidRPr="007645A7">
        <w:rPr>
          <w:szCs w:val="26"/>
        </w:rPr>
        <w:tab/>
      </w:r>
      <w:bookmarkStart w:id="311" w:name="_Hlk527656287"/>
      <w:r w:rsidR="00C2244F" w:rsidRPr="00F036EA">
        <w:rPr>
          <w:szCs w:val="26"/>
        </w:rPr>
        <w:t>salim@mobtelecom.com.br</w:t>
      </w:r>
      <w:r w:rsidR="00C2244F">
        <w:rPr>
          <w:szCs w:val="26"/>
        </w:rPr>
        <w:t xml:space="preserve"> </w:t>
      </w:r>
      <w:bookmarkEnd w:id="311"/>
    </w:p>
    <w:p w:rsidR="0093359D" w:rsidRDefault="005D1DF0" w:rsidP="00BA629A">
      <w:pPr>
        <w:keepLines/>
        <w:ind w:left="1701"/>
        <w:jc w:val="left"/>
        <w:rPr>
          <w:szCs w:val="26"/>
        </w:rPr>
      </w:pPr>
      <w:r w:rsidRPr="005D1DF0">
        <w:rPr>
          <w:szCs w:val="26"/>
        </w:rPr>
        <w:t>Sayde Diogenes Bayde</w:t>
      </w:r>
      <w:r w:rsidR="0093359D" w:rsidRPr="007645A7">
        <w:rPr>
          <w:szCs w:val="26"/>
        </w:rPr>
        <w:br/>
      </w:r>
      <w:r w:rsidR="00C113D0" w:rsidRPr="00716A7F">
        <w:rPr>
          <w:bCs/>
          <w:szCs w:val="26"/>
        </w:rPr>
        <w:t>Avenida Beira Mar</w:t>
      </w:r>
      <w:r w:rsidR="00F14476">
        <w:rPr>
          <w:bCs/>
          <w:szCs w:val="26"/>
        </w:rPr>
        <w:t>,</w:t>
      </w:r>
      <w:r w:rsidR="00C113D0" w:rsidRPr="00716A7F">
        <w:rPr>
          <w:bCs/>
          <w:szCs w:val="26"/>
        </w:rPr>
        <w:t xml:space="preserve"> 2.100, apartamento 1401</w:t>
      </w:r>
      <w:r w:rsidR="0093359D" w:rsidRPr="007645A7">
        <w:rPr>
          <w:szCs w:val="26"/>
        </w:rPr>
        <w:br/>
      </w:r>
      <w:r w:rsidR="009076E7" w:rsidRPr="009076E7">
        <w:rPr>
          <w:szCs w:val="26"/>
        </w:rPr>
        <w:t>60165</w:t>
      </w:r>
      <w:r w:rsidR="00354756">
        <w:rPr>
          <w:szCs w:val="26"/>
        </w:rPr>
        <w:t>–</w:t>
      </w:r>
      <w:r w:rsidR="009076E7" w:rsidRPr="009076E7">
        <w:rPr>
          <w:szCs w:val="26"/>
        </w:rPr>
        <w:t>120</w:t>
      </w:r>
      <w:r w:rsidR="009076E7" w:rsidRPr="009076E7" w:rsidDel="009076E7">
        <w:rPr>
          <w:szCs w:val="26"/>
        </w:rPr>
        <w:t xml:space="preserve"> </w:t>
      </w:r>
      <w:r w:rsidR="00557C04">
        <w:rPr>
          <w:szCs w:val="26"/>
        </w:rPr>
        <w:t xml:space="preserve"> </w:t>
      </w:r>
      <w:r w:rsidR="003B524F">
        <w:rPr>
          <w:szCs w:val="26"/>
        </w:rPr>
        <w:t>Fortaleza</w:t>
      </w:r>
      <w:r w:rsidR="0093359D" w:rsidRPr="007645A7">
        <w:rPr>
          <w:szCs w:val="26"/>
        </w:rPr>
        <w:t xml:space="preserve">, </w:t>
      </w:r>
      <w:r w:rsidR="003B524F">
        <w:rPr>
          <w:szCs w:val="26"/>
        </w:rPr>
        <w:t>C</w:t>
      </w:r>
      <w:r w:rsidR="00E62D18">
        <w:rPr>
          <w:szCs w:val="26"/>
        </w:rPr>
        <w:t>eará</w:t>
      </w:r>
      <w:r w:rsidR="0093359D" w:rsidRPr="007645A7">
        <w:rPr>
          <w:szCs w:val="26"/>
        </w:rPr>
        <w:br/>
        <w:t>Telefone:</w:t>
      </w:r>
      <w:r w:rsidR="0093359D" w:rsidRPr="007645A7">
        <w:rPr>
          <w:szCs w:val="26"/>
        </w:rPr>
        <w:tab/>
      </w:r>
      <w:r w:rsidR="0093359D" w:rsidRPr="007645A7">
        <w:rPr>
          <w:szCs w:val="26"/>
        </w:rPr>
        <w:tab/>
      </w:r>
      <w:r w:rsidR="0093359D" w:rsidRPr="007645A7">
        <w:rPr>
          <w:szCs w:val="26"/>
        </w:rPr>
        <w:tab/>
      </w:r>
      <w:r w:rsidR="00811DCF" w:rsidRPr="007645A7">
        <w:rPr>
          <w:szCs w:val="26"/>
        </w:rPr>
        <w:t>(</w:t>
      </w:r>
      <w:r w:rsidR="00811DCF">
        <w:rPr>
          <w:szCs w:val="26"/>
        </w:rPr>
        <w:t>85</w:t>
      </w:r>
      <w:r w:rsidR="00811DCF" w:rsidRPr="007645A7">
        <w:rPr>
          <w:szCs w:val="26"/>
        </w:rPr>
        <w:t>)</w:t>
      </w:r>
      <w:r w:rsidR="00811DCF">
        <w:rPr>
          <w:szCs w:val="26"/>
        </w:rPr>
        <w:t xml:space="preserve"> 3198-3050</w:t>
      </w:r>
      <w:r w:rsidR="00811DCF" w:rsidRPr="007645A7" w:rsidDel="00C2244F">
        <w:rPr>
          <w:szCs w:val="26"/>
        </w:rPr>
        <w:t xml:space="preserve"> </w:t>
      </w:r>
      <w:r w:rsidR="0093359D" w:rsidRPr="007645A7">
        <w:rPr>
          <w:szCs w:val="26"/>
        </w:rPr>
        <w:br/>
        <w:t>Correio Eletrônico:</w:t>
      </w:r>
      <w:r w:rsidR="0093359D" w:rsidRPr="007645A7">
        <w:rPr>
          <w:szCs w:val="26"/>
        </w:rPr>
        <w:tab/>
      </w:r>
      <w:r w:rsidR="00811DCF">
        <w:rPr>
          <w:szCs w:val="26"/>
        </w:rPr>
        <w:t>sayde</w:t>
      </w:r>
      <w:r w:rsidR="00811DCF" w:rsidRPr="00F036EA">
        <w:rPr>
          <w:szCs w:val="26"/>
        </w:rPr>
        <w:t>@mobtelecom.com.br</w:t>
      </w:r>
    </w:p>
    <w:p w:rsidR="00263505" w:rsidRDefault="005E3A45" w:rsidP="00BA629A">
      <w:pPr>
        <w:keepLines/>
        <w:ind w:left="1701"/>
        <w:jc w:val="left"/>
        <w:rPr>
          <w:szCs w:val="26"/>
        </w:rPr>
      </w:pPr>
      <w:bookmarkStart w:id="312" w:name="_Hlk523485776"/>
      <w:r>
        <w:rPr>
          <w:szCs w:val="26"/>
        </w:rPr>
        <w:t xml:space="preserve">Francisco Helionidas </w:t>
      </w:r>
      <w:r w:rsidR="002F4B4A">
        <w:rPr>
          <w:szCs w:val="26"/>
        </w:rPr>
        <w:t>Pinheiro Neto</w:t>
      </w:r>
      <w:bookmarkEnd w:id="312"/>
      <w:r w:rsidR="00263505" w:rsidRPr="007645A7">
        <w:rPr>
          <w:szCs w:val="26"/>
        </w:rPr>
        <w:br/>
      </w:r>
      <w:r w:rsidR="00171E9E">
        <w:rPr>
          <w:bCs/>
          <w:szCs w:val="26"/>
        </w:rPr>
        <w:t>Rua Ana Bilhar, 85, apartamento 400</w:t>
      </w:r>
      <w:r w:rsidR="00263505" w:rsidRPr="007645A7">
        <w:rPr>
          <w:szCs w:val="26"/>
        </w:rPr>
        <w:br/>
      </w:r>
      <w:r w:rsidR="00B00F48" w:rsidRPr="009076E7">
        <w:rPr>
          <w:szCs w:val="26"/>
        </w:rPr>
        <w:t>60</w:t>
      </w:r>
      <w:r w:rsidR="00B00F48">
        <w:rPr>
          <w:szCs w:val="26"/>
        </w:rPr>
        <w:t>160</w:t>
      </w:r>
      <w:r w:rsidR="00354756">
        <w:rPr>
          <w:szCs w:val="26"/>
        </w:rPr>
        <w:t>–</w:t>
      </w:r>
      <w:r w:rsidR="00B00F48">
        <w:rPr>
          <w:szCs w:val="26"/>
        </w:rPr>
        <w:t>110</w:t>
      </w:r>
      <w:r w:rsidR="00B00F48" w:rsidRPr="009076E7" w:rsidDel="009076E7">
        <w:rPr>
          <w:szCs w:val="26"/>
        </w:rPr>
        <w:t xml:space="preserve"> </w:t>
      </w:r>
      <w:r w:rsidR="00B00F48">
        <w:rPr>
          <w:szCs w:val="26"/>
        </w:rPr>
        <w:t xml:space="preserve"> </w:t>
      </w:r>
      <w:r w:rsidR="00CD7760">
        <w:rPr>
          <w:szCs w:val="26"/>
        </w:rPr>
        <w:t>Fortaleza</w:t>
      </w:r>
      <w:r w:rsidR="00CD7760" w:rsidRPr="007645A7">
        <w:rPr>
          <w:szCs w:val="26"/>
        </w:rPr>
        <w:t xml:space="preserve">, </w:t>
      </w:r>
      <w:r w:rsidR="00CD7760">
        <w:rPr>
          <w:szCs w:val="26"/>
        </w:rPr>
        <w:t>C</w:t>
      </w:r>
      <w:r w:rsidR="00E62D18">
        <w:rPr>
          <w:szCs w:val="26"/>
        </w:rPr>
        <w:t>eará</w:t>
      </w:r>
      <w:r w:rsidR="00263505" w:rsidRPr="007645A7">
        <w:rPr>
          <w:szCs w:val="26"/>
        </w:rPr>
        <w:br/>
        <w:t>Telefone:</w:t>
      </w:r>
      <w:r w:rsidR="00263505" w:rsidRPr="007645A7">
        <w:rPr>
          <w:szCs w:val="26"/>
        </w:rPr>
        <w:tab/>
      </w:r>
      <w:r w:rsidR="00263505" w:rsidRPr="007645A7">
        <w:rPr>
          <w:szCs w:val="26"/>
        </w:rPr>
        <w:tab/>
      </w:r>
      <w:r w:rsidR="00263505" w:rsidRPr="007645A7">
        <w:rPr>
          <w:szCs w:val="26"/>
        </w:rPr>
        <w:tab/>
      </w:r>
      <w:r w:rsidR="00871780" w:rsidRPr="007645A7">
        <w:rPr>
          <w:szCs w:val="26"/>
        </w:rPr>
        <w:t>(</w:t>
      </w:r>
      <w:r w:rsidR="00871780">
        <w:rPr>
          <w:szCs w:val="26"/>
        </w:rPr>
        <w:t>85</w:t>
      </w:r>
      <w:r w:rsidR="00871780" w:rsidRPr="007645A7">
        <w:rPr>
          <w:szCs w:val="26"/>
        </w:rPr>
        <w:t>)</w:t>
      </w:r>
      <w:r w:rsidR="00871780">
        <w:rPr>
          <w:szCs w:val="26"/>
        </w:rPr>
        <w:t xml:space="preserve"> 3198-3050</w:t>
      </w:r>
      <w:r w:rsidR="00871780" w:rsidRPr="007645A7" w:rsidDel="00C2244F">
        <w:rPr>
          <w:szCs w:val="26"/>
        </w:rPr>
        <w:t xml:space="preserve"> </w:t>
      </w:r>
      <w:r w:rsidR="00263505" w:rsidRPr="007645A7">
        <w:rPr>
          <w:szCs w:val="26"/>
        </w:rPr>
        <w:br/>
        <w:t>Correio Eletrônico:</w:t>
      </w:r>
      <w:r w:rsidR="00263505" w:rsidRPr="007645A7">
        <w:rPr>
          <w:szCs w:val="26"/>
        </w:rPr>
        <w:tab/>
      </w:r>
      <w:r w:rsidR="00871780">
        <w:rPr>
          <w:szCs w:val="26"/>
        </w:rPr>
        <w:t>hneto@mobtelecom.com.br</w:t>
      </w:r>
    </w:p>
    <w:p w:rsidR="00263505" w:rsidRDefault="002F4B4A" w:rsidP="00BA629A">
      <w:pPr>
        <w:keepLines/>
        <w:ind w:left="1701"/>
        <w:jc w:val="left"/>
        <w:rPr>
          <w:szCs w:val="26"/>
        </w:rPr>
      </w:pPr>
      <w:bookmarkStart w:id="313" w:name="_Hlk525576120"/>
      <w:r>
        <w:rPr>
          <w:szCs w:val="26"/>
        </w:rPr>
        <w:t>Daniele Sotelino Bayde</w:t>
      </w:r>
      <w:bookmarkEnd w:id="313"/>
      <w:r w:rsidR="00263505" w:rsidRPr="007645A7">
        <w:rPr>
          <w:szCs w:val="26"/>
        </w:rPr>
        <w:br/>
      </w:r>
      <w:r w:rsidR="00F14476">
        <w:rPr>
          <w:szCs w:val="26"/>
        </w:rPr>
        <w:t>Avenida Tim Lopes, 255, apartamento 501, bloco 07</w:t>
      </w:r>
      <w:r w:rsidR="00263505" w:rsidRPr="007645A7">
        <w:rPr>
          <w:szCs w:val="26"/>
        </w:rPr>
        <w:br/>
      </w:r>
      <w:r w:rsidR="00F14476">
        <w:rPr>
          <w:szCs w:val="26"/>
        </w:rPr>
        <w:t>22640-105</w:t>
      </w:r>
      <w:r w:rsidR="00263505">
        <w:rPr>
          <w:szCs w:val="26"/>
        </w:rPr>
        <w:t xml:space="preserve">  </w:t>
      </w:r>
      <w:r w:rsidR="00F14476">
        <w:rPr>
          <w:szCs w:val="26"/>
        </w:rPr>
        <w:t xml:space="preserve">Rio de Janeiro, </w:t>
      </w:r>
      <w:r w:rsidR="00E62D18">
        <w:rPr>
          <w:szCs w:val="26"/>
        </w:rPr>
        <w:t>Rio de Janeiro</w:t>
      </w:r>
      <w:r w:rsidR="00263505" w:rsidRPr="007645A7">
        <w:rPr>
          <w:szCs w:val="26"/>
        </w:rPr>
        <w:br/>
        <w:t>Telefone:</w:t>
      </w:r>
      <w:r w:rsidR="00263505" w:rsidRPr="007645A7">
        <w:rPr>
          <w:szCs w:val="26"/>
        </w:rPr>
        <w:tab/>
      </w:r>
      <w:r w:rsidR="00263505" w:rsidRPr="007645A7">
        <w:rPr>
          <w:szCs w:val="26"/>
        </w:rPr>
        <w:tab/>
      </w:r>
      <w:r w:rsidR="00263505" w:rsidRPr="007645A7">
        <w:rPr>
          <w:szCs w:val="26"/>
        </w:rPr>
        <w:tab/>
      </w:r>
      <w:bookmarkStart w:id="314" w:name="_Hlk527656226"/>
      <w:r w:rsidR="00DB0891" w:rsidRPr="007645A7">
        <w:rPr>
          <w:szCs w:val="26"/>
        </w:rPr>
        <w:t>(</w:t>
      </w:r>
      <w:r w:rsidR="00DB0891">
        <w:rPr>
          <w:szCs w:val="26"/>
        </w:rPr>
        <w:t>85</w:t>
      </w:r>
      <w:r w:rsidR="00DB0891" w:rsidRPr="007645A7">
        <w:rPr>
          <w:szCs w:val="26"/>
        </w:rPr>
        <w:t>)</w:t>
      </w:r>
      <w:r w:rsidR="00DB0891">
        <w:rPr>
          <w:szCs w:val="26"/>
        </w:rPr>
        <w:t xml:space="preserve"> 3198-3050</w:t>
      </w:r>
      <w:bookmarkEnd w:id="314"/>
      <w:r w:rsidR="00263505" w:rsidRPr="007645A7">
        <w:rPr>
          <w:szCs w:val="26"/>
        </w:rPr>
        <w:br/>
        <w:t>Correio Eletrônico:</w:t>
      </w:r>
      <w:r w:rsidR="00263505" w:rsidRPr="007645A7">
        <w:rPr>
          <w:szCs w:val="26"/>
        </w:rPr>
        <w:tab/>
      </w:r>
      <w:r w:rsidR="00DB0891">
        <w:rPr>
          <w:szCs w:val="26"/>
        </w:rPr>
        <w:t>daniele@mobtelecom.com.br</w:t>
      </w:r>
    </w:p>
    <w:p w:rsidR="00D46471" w:rsidRPr="007645A7" w:rsidRDefault="00D46471" w:rsidP="00D46471">
      <w:pPr>
        <w:keepLines/>
        <w:ind w:left="1701"/>
        <w:jc w:val="left"/>
        <w:rPr>
          <w:szCs w:val="26"/>
        </w:rPr>
      </w:pPr>
      <w:r w:rsidRPr="00D46471">
        <w:rPr>
          <w:szCs w:val="26"/>
        </w:rPr>
        <w:t xml:space="preserve">DB3 Serviços </w:t>
      </w:r>
      <w:r>
        <w:rPr>
          <w:szCs w:val="26"/>
        </w:rPr>
        <w:t>d</w:t>
      </w:r>
      <w:r w:rsidRPr="00D46471">
        <w:rPr>
          <w:szCs w:val="26"/>
        </w:rPr>
        <w:t>e Telecomunicações Ltda.</w:t>
      </w:r>
      <w:r w:rsidRPr="007645A7">
        <w:rPr>
          <w:szCs w:val="26"/>
        </w:rPr>
        <w:br/>
      </w:r>
      <w:r w:rsidR="004B66F6">
        <w:rPr>
          <w:szCs w:val="26"/>
        </w:rPr>
        <w:t>Rua Ângela Ratacaso, 93</w:t>
      </w:r>
      <w:r w:rsidR="00BB0658" w:rsidRPr="007645A7">
        <w:rPr>
          <w:szCs w:val="26"/>
        </w:rPr>
        <w:t xml:space="preserve"> </w:t>
      </w:r>
      <w:r w:rsidR="00BB0658" w:rsidRPr="007645A7">
        <w:rPr>
          <w:szCs w:val="26"/>
        </w:rPr>
        <w:br/>
      </w:r>
      <w:r w:rsidR="004B66F6">
        <w:rPr>
          <w:szCs w:val="26"/>
        </w:rPr>
        <w:t>60040-070</w:t>
      </w:r>
      <w:r w:rsidR="00BB0658">
        <w:rPr>
          <w:szCs w:val="26"/>
        </w:rPr>
        <w:t xml:space="preserve">  </w:t>
      </w:r>
      <w:r w:rsidR="004B66F6">
        <w:rPr>
          <w:szCs w:val="26"/>
        </w:rPr>
        <w:t>Fortaleza</w:t>
      </w:r>
      <w:r w:rsidR="004B66F6" w:rsidRPr="007645A7">
        <w:rPr>
          <w:szCs w:val="26"/>
        </w:rPr>
        <w:t xml:space="preserve">, </w:t>
      </w:r>
      <w:r w:rsidR="004B66F6">
        <w:rPr>
          <w:szCs w:val="26"/>
        </w:rPr>
        <w:t>Ceará</w:t>
      </w:r>
      <w:r w:rsidR="004B66F6" w:rsidRPr="007645A7" w:rsidDel="004B66F6">
        <w:rPr>
          <w:szCs w:val="26"/>
        </w:rPr>
        <w:t xml:space="preserve"> </w:t>
      </w:r>
      <w:r w:rsidR="00BB0658" w:rsidRPr="007645A7">
        <w:rPr>
          <w:szCs w:val="26"/>
        </w:rPr>
        <w:br/>
        <w:t>At.:</w:t>
      </w:r>
      <w:r w:rsidR="00BB0658" w:rsidRPr="007645A7">
        <w:rPr>
          <w:szCs w:val="26"/>
        </w:rPr>
        <w:tab/>
      </w:r>
      <w:r w:rsidR="00BB0658" w:rsidRPr="007645A7">
        <w:rPr>
          <w:szCs w:val="26"/>
        </w:rPr>
        <w:tab/>
      </w:r>
      <w:r w:rsidR="00BB0658" w:rsidRPr="007645A7">
        <w:rPr>
          <w:szCs w:val="26"/>
        </w:rPr>
        <w:tab/>
      </w:r>
      <w:r w:rsidR="00BB0658" w:rsidRPr="007645A7">
        <w:rPr>
          <w:szCs w:val="26"/>
        </w:rPr>
        <w:tab/>
        <w:t xml:space="preserve">Sr. </w:t>
      </w:r>
      <w:r w:rsidR="0087660D" w:rsidRPr="005D1DF0">
        <w:rPr>
          <w:szCs w:val="26"/>
        </w:rPr>
        <w:t>Sayde Diogenes Bayde</w:t>
      </w:r>
      <w:r w:rsidR="0087660D" w:rsidRPr="007645A7" w:rsidDel="0087660D">
        <w:rPr>
          <w:szCs w:val="26"/>
        </w:rPr>
        <w:t xml:space="preserve"> </w:t>
      </w:r>
      <w:r w:rsidR="00BB0658" w:rsidRPr="007645A7">
        <w:rPr>
          <w:szCs w:val="26"/>
        </w:rPr>
        <w:br/>
        <w:t>Telefone:</w:t>
      </w:r>
      <w:r w:rsidR="00BB0658" w:rsidRPr="007645A7">
        <w:rPr>
          <w:szCs w:val="26"/>
        </w:rPr>
        <w:tab/>
      </w:r>
      <w:r w:rsidR="00BB0658" w:rsidRPr="007645A7">
        <w:rPr>
          <w:szCs w:val="26"/>
        </w:rPr>
        <w:tab/>
      </w:r>
      <w:r w:rsidR="00BB0658" w:rsidRPr="007645A7">
        <w:rPr>
          <w:szCs w:val="26"/>
        </w:rPr>
        <w:tab/>
      </w:r>
      <w:r w:rsidR="0087660D" w:rsidRPr="007645A7">
        <w:rPr>
          <w:szCs w:val="26"/>
        </w:rPr>
        <w:t>(</w:t>
      </w:r>
      <w:r w:rsidR="0087660D">
        <w:rPr>
          <w:szCs w:val="26"/>
        </w:rPr>
        <w:t>85</w:t>
      </w:r>
      <w:r w:rsidR="0087660D" w:rsidRPr="007645A7">
        <w:rPr>
          <w:szCs w:val="26"/>
        </w:rPr>
        <w:t>)</w:t>
      </w:r>
      <w:r w:rsidR="0087660D">
        <w:rPr>
          <w:szCs w:val="26"/>
        </w:rPr>
        <w:t xml:space="preserve"> 3198-3050</w:t>
      </w:r>
      <w:r w:rsidR="0087660D" w:rsidRPr="007645A7" w:rsidDel="0087660D">
        <w:rPr>
          <w:szCs w:val="26"/>
        </w:rPr>
        <w:t xml:space="preserve"> </w:t>
      </w:r>
      <w:r w:rsidR="00BB0658" w:rsidRPr="007645A7">
        <w:rPr>
          <w:szCs w:val="26"/>
        </w:rPr>
        <w:br/>
        <w:t>Correio Eletrônico:</w:t>
      </w:r>
      <w:r w:rsidR="00BB0658" w:rsidRPr="007645A7">
        <w:rPr>
          <w:szCs w:val="26"/>
        </w:rPr>
        <w:tab/>
      </w:r>
      <w:r w:rsidR="0002253C">
        <w:rPr>
          <w:szCs w:val="26"/>
        </w:rPr>
        <w:t>sayde</w:t>
      </w:r>
      <w:r w:rsidR="0002253C" w:rsidRPr="00F036EA">
        <w:rPr>
          <w:szCs w:val="26"/>
        </w:rPr>
        <w:t>@mobtelecom.com.br</w:t>
      </w:r>
      <w:r w:rsidR="0002253C" w:rsidRPr="007645A7" w:rsidDel="0002253C">
        <w:rPr>
          <w:szCs w:val="26"/>
        </w:rPr>
        <w:t xml:space="preserve"> </w:t>
      </w:r>
    </w:p>
    <w:p w:rsidR="00D46471" w:rsidRPr="007645A7" w:rsidRDefault="00D46471" w:rsidP="00D46471">
      <w:pPr>
        <w:keepLines/>
        <w:ind w:left="1701"/>
        <w:jc w:val="left"/>
        <w:rPr>
          <w:szCs w:val="26"/>
        </w:rPr>
      </w:pPr>
      <w:r w:rsidRPr="00D46471">
        <w:rPr>
          <w:szCs w:val="26"/>
        </w:rPr>
        <w:t>MOB Serviços de Telecomunicações Ltda.</w:t>
      </w:r>
      <w:r w:rsidRPr="007645A7">
        <w:rPr>
          <w:szCs w:val="26"/>
        </w:rPr>
        <w:br/>
      </w:r>
      <w:r w:rsidR="00A4416A">
        <w:rPr>
          <w:szCs w:val="26"/>
        </w:rPr>
        <w:t>Avenida da Abolição, 4140, Sala C</w:t>
      </w:r>
      <w:r w:rsidR="00BB0658" w:rsidRPr="007645A7">
        <w:rPr>
          <w:szCs w:val="26"/>
        </w:rPr>
        <w:br/>
      </w:r>
      <w:r w:rsidR="00A4416A">
        <w:rPr>
          <w:szCs w:val="26"/>
        </w:rPr>
        <w:t>60165-082  Fortaleza</w:t>
      </w:r>
      <w:r w:rsidR="00A4416A" w:rsidRPr="007645A7">
        <w:rPr>
          <w:szCs w:val="26"/>
        </w:rPr>
        <w:t xml:space="preserve">, </w:t>
      </w:r>
      <w:r w:rsidR="00A4416A">
        <w:rPr>
          <w:szCs w:val="26"/>
        </w:rPr>
        <w:t>Ceará</w:t>
      </w:r>
      <w:r w:rsidR="00A4416A" w:rsidRPr="007645A7">
        <w:rPr>
          <w:szCs w:val="26"/>
        </w:rPr>
        <w:t xml:space="preserve"> </w:t>
      </w:r>
      <w:r w:rsidR="00BB0658" w:rsidRPr="007645A7">
        <w:rPr>
          <w:szCs w:val="26"/>
        </w:rPr>
        <w:br/>
        <w:t>At.:</w:t>
      </w:r>
      <w:r w:rsidR="00BB0658" w:rsidRPr="007645A7">
        <w:rPr>
          <w:szCs w:val="26"/>
        </w:rPr>
        <w:tab/>
      </w:r>
      <w:r w:rsidR="00BB0658" w:rsidRPr="007645A7">
        <w:rPr>
          <w:szCs w:val="26"/>
        </w:rPr>
        <w:tab/>
      </w:r>
      <w:r w:rsidR="00BB0658" w:rsidRPr="007645A7">
        <w:rPr>
          <w:szCs w:val="26"/>
        </w:rPr>
        <w:tab/>
      </w:r>
      <w:r w:rsidR="00BB0658" w:rsidRPr="007645A7">
        <w:rPr>
          <w:szCs w:val="26"/>
        </w:rPr>
        <w:tab/>
        <w:t xml:space="preserve">Sr. </w:t>
      </w:r>
      <w:r w:rsidR="00FD5693" w:rsidRPr="005D1DF0">
        <w:rPr>
          <w:szCs w:val="26"/>
        </w:rPr>
        <w:t>Salim Bayde Neto</w:t>
      </w:r>
      <w:r w:rsidR="00FD5693" w:rsidRPr="007645A7" w:rsidDel="00FD5693">
        <w:rPr>
          <w:szCs w:val="26"/>
        </w:rPr>
        <w:t xml:space="preserve"> </w:t>
      </w:r>
      <w:r w:rsidR="00BB0658" w:rsidRPr="007645A7">
        <w:rPr>
          <w:szCs w:val="26"/>
        </w:rPr>
        <w:br/>
        <w:t>Telefone:</w:t>
      </w:r>
      <w:r w:rsidR="00BB0658" w:rsidRPr="007645A7">
        <w:rPr>
          <w:szCs w:val="26"/>
        </w:rPr>
        <w:tab/>
      </w:r>
      <w:r w:rsidR="00BB0658" w:rsidRPr="007645A7">
        <w:rPr>
          <w:szCs w:val="26"/>
        </w:rPr>
        <w:tab/>
      </w:r>
      <w:r w:rsidR="00BB0658" w:rsidRPr="007645A7">
        <w:rPr>
          <w:szCs w:val="26"/>
        </w:rPr>
        <w:tab/>
      </w:r>
      <w:r w:rsidR="00FD5693" w:rsidRPr="007645A7">
        <w:rPr>
          <w:szCs w:val="26"/>
        </w:rPr>
        <w:t>(</w:t>
      </w:r>
      <w:r w:rsidR="00FD5693">
        <w:rPr>
          <w:szCs w:val="26"/>
        </w:rPr>
        <w:t>85</w:t>
      </w:r>
      <w:r w:rsidR="00FD5693" w:rsidRPr="007645A7">
        <w:rPr>
          <w:szCs w:val="26"/>
        </w:rPr>
        <w:t>)</w:t>
      </w:r>
      <w:r w:rsidR="00FD5693">
        <w:rPr>
          <w:szCs w:val="26"/>
        </w:rPr>
        <w:t xml:space="preserve"> 3198-3050</w:t>
      </w:r>
      <w:r w:rsidR="00FD5693" w:rsidRPr="007645A7" w:rsidDel="0087660D">
        <w:rPr>
          <w:szCs w:val="26"/>
        </w:rPr>
        <w:t xml:space="preserve"> </w:t>
      </w:r>
      <w:r w:rsidR="00BB0658" w:rsidRPr="007645A7">
        <w:rPr>
          <w:szCs w:val="26"/>
        </w:rPr>
        <w:br/>
        <w:t>Correio Eletrônico:</w:t>
      </w:r>
      <w:r w:rsidR="00BB0658" w:rsidRPr="007645A7">
        <w:rPr>
          <w:szCs w:val="26"/>
        </w:rPr>
        <w:tab/>
      </w:r>
      <w:r w:rsidR="00FD5693" w:rsidRPr="00F036EA">
        <w:rPr>
          <w:szCs w:val="26"/>
        </w:rPr>
        <w:t>salim@mobtelecom.com.br</w:t>
      </w:r>
      <w:r w:rsidR="00FD5693">
        <w:rPr>
          <w:szCs w:val="26"/>
        </w:rPr>
        <w:t xml:space="preserve"> </w:t>
      </w:r>
    </w:p>
    <w:p w:rsidR="00D46471" w:rsidRPr="007645A7" w:rsidRDefault="00D235FC" w:rsidP="00D46471">
      <w:pPr>
        <w:keepLines/>
        <w:ind w:left="1701"/>
        <w:jc w:val="left"/>
        <w:rPr>
          <w:szCs w:val="26"/>
        </w:rPr>
      </w:pPr>
      <w:bookmarkStart w:id="315" w:name="_Hlk525576139"/>
      <w:r w:rsidRPr="00D235FC">
        <w:rPr>
          <w:szCs w:val="26"/>
        </w:rPr>
        <w:t>MOBCOM Soluções em Tecnologia Ltda.</w:t>
      </w:r>
      <w:bookmarkEnd w:id="315"/>
      <w:r w:rsidR="00D46471" w:rsidRPr="007645A7">
        <w:rPr>
          <w:szCs w:val="26"/>
        </w:rPr>
        <w:br/>
      </w:r>
      <w:r w:rsidR="00D12309">
        <w:rPr>
          <w:szCs w:val="26"/>
        </w:rPr>
        <w:t>Avenida da Abolição, 4140, Sala C</w:t>
      </w:r>
      <w:r w:rsidR="00D12309" w:rsidRPr="007645A7" w:rsidDel="00D12309">
        <w:rPr>
          <w:szCs w:val="26"/>
        </w:rPr>
        <w:t xml:space="preserve"> </w:t>
      </w:r>
      <w:r w:rsidR="00BB0658" w:rsidRPr="007645A7">
        <w:rPr>
          <w:szCs w:val="26"/>
        </w:rPr>
        <w:br/>
      </w:r>
      <w:r w:rsidR="005942EE">
        <w:rPr>
          <w:szCs w:val="26"/>
        </w:rPr>
        <w:t>60165-082  Fortaleza</w:t>
      </w:r>
      <w:r w:rsidR="005942EE" w:rsidRPr="007645A7">
        <w:rPr>
          <w:szCs w:val="26"/>
        </w:rPr>
        <w:t xml:space="preserve">, </w:t>
      </w:r>
      <w:r w:rsidR="005942EE">
        <w:rPr>
          <w:szCs w:val="26"/>
        </w:rPr>
        <w:t>Ceará</w:t>
      </w:r>
      <w:r w:rsidR="005942EE" w:rsidRPr="007645A7">
        <w:rPr>
          <w:szCs w:val="26"/>
        </w:rPr>
        <w:t xml:space="preserve"> </w:t>
      </w:r>
      <w:r w:rsidR="00BB0658" w:rsidRPr="007645A7">
        <w:rPr>
          <w:szCs w:val="26"/>
        </w:rPr>
        <w:br/>
        <w:t>At.:</w:t>
      </w:r>
      <w:r w:rsidR="00BB0658" w:rsidRPr="007645A7">
        <w:rPr>
          <w:szCs w:val="26"/>
        </w:rPr>
        <w:tab/>
      </w:r>
      <w:r w:rsidR="00BB0658" w:rsidRPr="007645A7">
        <w:rPr>
          <w:szCs w:val="26"/>
        </w:rPr>
        <w:tab/>
      </w:r>
      <w:r w:rsidR="00BB0658" w:rsidRPr="007645A7">
        <w:rPr>
          <w:szCs w:val="26"/>
        </w:rPr>
        <w:tab/>
      </w:r>
      <w:r w:rsidR="00BB0658" w:rsidRPr="007645A7">
        <w:rPr>
          <w:szCs w:val="26"/>
        </w:rPr>
        <w:tab/>
      </w:r>
      <w:r w:rsidR="005942EE" w:rsidRPr="007645A7">
        <w:rPr>
          <w:szCs w:val="26"/>
        </w:rPr>
        <w:t xml:space="preserve">Sr. </w:t>
      </w:r>
      <w:r w:rsidR="005942EE" w:rsidRPr="005D1DF0">
        <w:rPr>
          <w:szCs w:val="26"/>
        </w:rPr>
        <w:t>Sayde Diogenes Bayde</w:t>
      </w:r>
      <w:r w:rsidR="005942EE" w:rsidRPr="007645A7" w:rsidDel="0087660D">
        <w:rPr>
          <w:szCs w:val="26"/>
        </w:rPr>
        <w:t xml:space="preserve"> </w:t>
      </w:r>
      <w:r w:rsidR="00BB0658" w:rsidRPr="007645A7">
        <w:rPr>
          <w:szCs w:val="26"/>
        </w:rPr>
        <w:br/>
        <w:t>Telefone:</w:t>
      </w:r>
      <w:r w:rsidR="00BB0658" w:rsidRPr="007645A7">
        <w:rPr>
          <w:szCs w:val="26"/>
        </w:rPr>
        <w:tab/>
      </w:r>
      <w:r w:rsidR="00BB0658" w:rsidRPr="007645A7">
        <w:rPr>
          <w:szCs w:val="26"/>
        </w:rPr>
        <w:tab/>
      </w:r>
      <w:r w:rsidR="00BB0658" w:rsidRPr="007645A7">
        <w:rPr>
          <w:szCs w:val="26"/>
        </w:rPr>
        <w:tab/>
      </w:r>
      <w:r w:rsidR="005942EE" w:rsidRPr="007645A7">
        <w:rPr>
          <w:szCs w:val="26"/>
        </w:rPr>
        <w:t>(</w:t>
      </w:r>
      <w:r w:rsidR="005942EE">
        <w:rPr>
          <w:szCs w:val="26"/>
        </w:rPr>
        <w:t>85</w:t>
      </w:r>
      <w:r w:rsidR="005942EE" w:rsidRPr="007645A7">
        <w:rPr>
          <w:szCs w:val="26"/>
        </w:rPr>
        <w:t>)</w:t>
      </w:r>
      <w:r w:rsidR="005942EE">
        <w:rPr>
          <w:szCs w:val="26"/>
        </w:rPr>
        <w:t xml:space="preserve"> 3198-3050</w:t>
      </w:r>
      <w:r w:rsidR="005942EE" w:rsidRPr="007645A7" w:rsidDel="0087660D">
        <w:rPr>
          <w:szCs w:val="26"/>
        </w:rPr>
        <w:t xml:space="preserve"> </w:t>
      </w:r>
      <w:r w:rsidR="00BB0658" w:rsidRPr="007645A7">
        <w:rPr>
          <w:szCs w:val="26"/>
        </w:rPr>
        <w:br/>
        <w:t>Correio Eletrônico:</w:t>
      </w:r>
      <w:r w:rsidR="00BB0658" w:rsidRPr="007645A7">
        <w:rPr>
          <w:szCs w:val="26"/>
        </w:rPr>
        <w:tab/>
      </w:r>
      <w:r w:rsidR="005942EE">
        <w:rPr>
          <w:szCs w:val="26"/>
        </w:rPr>
        <w:t>sayde</w:t>
      </w:r>
      <w:r w:rsidR="005942EE" w:rsidRPr="00F036EA">
        <w:rPr>
          <w:szCs w:val="26"/>
        </w:rPr>
        <w:t>@mobtelecom.com.br</w:t>
      </w:r>
      <w:r w:rsidR="005942EE" w:rsidRPr="007645A7" w:rsidDel="0002253C">
        <w:rPr>
          <w:szCs w:val="26"/>
        </w:rPr>
        <w:t xml:space="preserve"> </w:t>
      </w:r>
    </w:p>
    <w:p w:rsidR="0093359D" w:rsidRPr="007645A7" w:rsidRDefault="0093359D" w:rsidP="00BA629A">
      <w:pPr>
        <w:rPr>
          <w:szCs w:val="26"/>
        </w:rPr>
      </w:pPr>
    </w:p>
    <w:p w:rsidR="00880FA8" w:rsidRPr="007645A7" w:rsidRDefault="00880FA8" w:rsidP="007E3CEC">
      <w:pPr>
        <w:keepNext/>
        <w:numPr>
          <w:ilvl w:val="0"/>
          <w:numId w:val="10"/>
        </w:numPr>
        <w:rPr>
          <w:smallCaps/>
          <w:szCs w:val="26"/>
          <w:u w:val="single"/>
        </w:rPr>
      </w:pPr>
      <w:r w:rsidRPr="007645A7">
        <w:rPr>
          <w:smallCaps/>
          <w:szCs w:val="26"/>
          <w:u w:val="single"/>
        </w:rPr>
        <w:t>Disposições Gerais</w:t>
      </w:r>
    </w:p>
    <w:p w:rsidR="00880FA8" w:rsidRPr="007645A7" w:rsidRDefault="00752943" w:rsidP="007E3CEC">
      <w:pPr>
        <w:numPr>
          <w:ilvl w:val="1"/>
          <w:numId w:val="10"/>
        </w:numPr>
        <w:rPr>
          <w:szCs w:val="26"/>
        </w:rPr>
      </w:pPr>
      <w:r w:rsidRPr="007645A7">
        <w:rPr>
          <w:szCs w:val="26"/>
        </w:rPr>
        <w:t xml:space="preserve">As obrigações assumidas </w:t>
      </w:r>
      <w:r w:rsidR="00C95B85" w:rsidRPr="007645A7">
        <w:rPr>
          <w:szCs w:val="26"/>
        </w:rPr>
        <w:t>n</w:t>
      </w:r>
      <w:r w:rsidRPr="007645A7">
        <w:rPr>
          <w:szCs w:val="26"/>
        </w:rPr>
        <w:t xml:space="preserve">esta </w:t>
      </w:r>
      <w:r w:rsidR="00880FA8" w:rsidRPr="007645A7">
        <w:rPr>
          <w:szCs w:val="26"/>
        </w:rPr>
        <w:t xml:space="preserve">Escritura de Emissão </w:t>
      </w:r>
      <w:r w:rsidR="00711BB1" w:rsidRPr="007645A7">
        <w:rPr>
          <w:szCs w:val="26"/>
        </w:rPr>
        <w:t>tê</w:t>
      </w:r>
      <w:r w:rsidRPr="007645A7">
        <w:rPr>
          <w:szCs w:val="26"/>
        </w:rPr>
        <w:t xml:space="preserve">m </w:t>
      </w:r>
      <w:r w:rsidR="00880FA8" w:rsidRPr="007645A7">
        <w:rPr>
          <w:szCs w:val="26"/>
        </w:rPr>
        <w:t xml:space="preserve">caráter irrevogável e irretratável, obrigando as </w:t>
      </w:r>
      <w:r w:rsidR="00AD2FF4">
        <w:rPr>
          <w:szCs w:val="26"/>
        </w:rPr>
        <w:t>Parte</w:t>
      </w:r>
      <w:r w:rsidR="00880FA8" w:rsidRPr="007645A7">
        <w:rPr>
          <w:szCs w:val="26"/>
        </w:rPr>
        <w:t>s e seus sucessores</w:t>
      </w:r>
      <w:r w:rsidRPr="007645A7">
        <w:rPr>
          <w:szCs w:val="26"/>
        </w:rPr>
        <w:t>,</w:t>
      </w:r>
      <w:r w:rsidR="00880FA8" w:rsidRPr="007645A7">
        <w:rPr>
          <w:szCs w:val="26"/>
        </w:rPr>
        <w:t xml:space="preserve"> a qualquer título</w:t>
      </w:r>
      <w:r w:rsidRPr="007645A7">
        <w:rPr>
          <w:szCs w:val="26"/>
        </w:rPr>
        <w:t>, ao seu integral cumprimento</w:t>
      </w:r>
      <w:r w:rsidR="00880FA8" w:rsidRPr="007645A7">
        <w:rPr>
          <w:szCs w:val="26"/>
        </w:rPr>
        <w:t>.</w:t>
      </w:r>
    </w:p>
    <w:p w:rsidR="00752943" w:rsidRPr="007645A7" w:rsidRDefault="00752943" w:rsidP="007E3CEC">
      <w:pPr>
        <w:numPr>
          <w:ilvl w:val="1"/>
          <w:numId w:val="10"/>
        </w:numPr>
        <w:rPr>
          <w:szCs w:val="26"/>
        </w:rPr>
      </w:pPr>
      <w:r w:rsidRPr="007645A7">
        <w:rPr>
          <w:szCs w:val="26"/>
        </w:rPr>
        <w:t xml:space="preserve">Qualquer alteração a esta Escritura de Emissão somente será considerada válida se formalizada por escrito, em instrumento próprio assinado por todas as </w:t>
      </w:r>
      <w:r w:rsidR="00AD2FF4">
        <w:rPr>
          <w:szCs w:val="26"/>
        </w:rPr>
        <w:t>Parte</w:t>
      </w:r>
      <w:r w:rsidRPr="007645A7">
        <w:rPr>
          <w:szCs w:val="26"/>
        </w:rPr>
        <w:t>s.</w:t>
      </w:r>
    </w:p>
    <w:p w:rsidR="00880FA8" w:rsidRPr="007645A7" w:rsidRDefault="00880FA8" w:rsidP="007E3CEC">
      <w:pPr>
        <w:numPr>
          <w:ilvl w:val="1"/>
          <w:numId w:val="10"/>
        </w:numPr>
        <w:rPr>
          <w:szCs w:val="26"/>
        </w:rPr>
      </w:pPr>
      <w:r w:rsidRPr="007645A7">
        <w:rPr>
          <w:szCs w:val="26"/>
        </w:rPr>
        <w:t>A invalida</w:t>
      </w:r>
      <w:r w:rsidR="004A6AF3" w:rsidRPr="007645A7">
        <w:rPr>
          <w:szCs w:val="26"/>
        </w:rPr>
        <w:t>de</w:t>
      </w:r>
      <w:r w:rsidRPr="007645A7">
        <w:rPr>
          <w:szCs w:val="26"/>
        </w:rPr>
        <w:t xml:space="preserve"> ou nulidade, no todo ou em parte, de quaisquer das cláusulas desta Escritura de Emissão não afetará as demais, que permanecerão válidas e eficazes até o cumprimento, pelas </w:t>
      </w:r>
      <w:r w:rsidR="00AD2FF4">
        <w:rPr>
          <w:szCs w:val="26"/>
        </w:rPr>
        <w:t>Parte</w:t>
      </w:r>
      <w:r w:rsidRPr="007645A7">
        <w:rPr>
          <w:szCs w:val="26"/>
        </w:rPr>
        <w:t>s, de todas as suas obrigações aqui previstas.</w:t>
      </w:r>
    </w:p>
    <w:p w:rsidR="0001390E" w:rsidRPr="007645A7" w:rsidRDefault="0001390E" w:rsidP="007E3CEC">
      <w:pPr>
        <w:numPr>
          <w:ilvl w:val="1"/>
          <w:numId w:val="10"/>
        </w:numPr>
        <w:rPr>
          <w:szCs w:val="26"/>
        </w:rPr>
      </w:pPr>
      <w:r w:rsidRPr="007645A7">
        <w:rPr>
          <w:szCs w:val="26"/>
        </w:rPr>
        <w:t xml:space="preserve">Qualquer tolerância, exercício parcial ou concessão entre as </w:t>
      </w:r>
      <w:r w:rsidR="00AD2FF4">
        <w:rPr>
          <w:szCs w:val="26"/>
        </w:rPr>
        <w:t>Parte</w:t>
      </w:r>
      <w:r w:rsidRPr="007645A7">
        <w:rPr>
          <w:szCs w:val="26"/>
        </w:rPr>
        <w:t>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01390E" w:rsidRPr="007645A7" w:rsidRDefault="00584A48" w:rsidP="007E3CEC">
      <w:pPr>
        <w:numPr>
          <w:ilvl w:val="1"/>
          <w:numId w:val="10"/>
        </w:numPr>
        <w:rPr>
          <w:szCs w:val="26"/>
        </w:rPr>
      </w:pPr>
      <w:r w:rsidRPr="007645A7">
        <w:rPr>
          <w:szCs w:val="26"/>
        </w:rPr>
        <w:t xml:space="preserve">As </w:t>
      </w:r>
      <w:r w:rsidR="00AD2FF4">
        <w:rPr>
          <w:szCs w:val="26"/>
        </w:rPr>
        <w:t>Parte</w:t>
      </w:r>
      <w:r w:rsidRPr="007645A7">
        <w:rPr>
          <w:szCs w:val="26"/>
        </w:rPr>
        <w:t xml:space="preserve">s reconhecem esta Escritura de Emissão e as Debêntures como títulos executivos extrajudiciais nos termos </w:t>
      </w:r>
      <w:r w:rsidR="009C5254">
        <w:rPr>
          <w:szCs w:val="26"/>
        </w:rPr>
        <w:t>do artigo 784</w:t>
      </w:r>
      <w:r w:rsidR="0038546B">
        <w:rPr>
          <w:szCs w:val="26"/>
        </w:rPr>
        <w:t>, incisos </w:t>
      </w:r>
      <w:r w:rsidR="00BB7B80">
        <w:rPr>
          <w:szCs w:val="26"/>
        </w:rPr>
        <w:t>I, III e V</w:t>
      </w:r>
      <w:r w:rsidR="0038546B">
        <w:rPr>
          <w:szCs w:val="26"/>
        </w:rPr>
        <w:t>,</w:t>
      </w:r>
      <w:r w:rsidR="009C5254">
        <w:rPr>
          <w:szCs w:val="26"/>
        </w:rPr>
        <w:t xml:space="preserve"> </w:t>
      </w:r>
      <w:r w:rsidR="009C5254" w:rsidRPr="007645A7">
        <w:rPr>
          <w:szCs w:val="26"/>
        </w:rPr>
        <w:t>do Código de Processo Civil</w:t>
      </w:r>
      <w:r w:rsidRPr="007645A7">
        <w:rPr>
          <w:szCs w:val="26"/>
        </w:rPr>
        <w:t>.</w:t>
      </w:r>
    </w:p>
    <w:p w:rsidR="0001390E" w:rsidRPr="007645A7" w:rsidRDefault="0001390E" w:rsidP="007E3CEC">
      <w:pPr>
        <w:numPr>
          <w:ilvl w:val="1"/>
          <w:numId w:val="10"/>
        </w:numPr>
        <w:rPr>
          <w:szCs w:val="26"/>
        </w:rPr>
      </w:pPr>
      <w:r w:rsidRPr="007645A7">
        <w:rPr>
          <w:szCs w:val="26"/>
        </w:rPr>
        <w:t xml:space="preserve">Para os fins desta Escritura de Emissão, as </w:t>
      </w:r>
      <w:r w:rsidR="00AD2FF4">
        <w:rPr>
          <w:szCs w:val="26"/>
        </w:rPr>
        <w:t>Parte</w:t>
      </w:r>
      <w:r w:rsidRPr="007645A7">
        <w:rPr>
          <w:szCs w:val="26"/>
        </w:rPr>
        <w:t xml:space="preserve">s poderão, a seu critério exclusivo, requerer a execução específica das obrigações aqui assumidas, nos termos </w:t>
      </w:r>
      <w:r w:rsidR="0038546B">
        <w:rPr>
          <w:szCs w:val="26"/>
        </w:rPr>
        <w:t>do</w:t>
      </w:r>
      <w:r w:rsidR="00C21E6A">
        <w:rPr>
          <w:szCs w:val="26"/>
        </w:rPr>
        <w:t>s</w:t>
      </w:r>
      <w:r w:rsidR="0038546B">
        <w:rPr>
          <w:szCs w:val="26"/>
        </w:rPr>
        <w:t xml:space="preserve"> artigo</w:t>
      </w:r>
      <w:r w:rsidR="00C21E6A">
        <w:rPr>
          <w:szCs w:val="26"/>
        </w:rPr>
        <w:t>s</w:t>
      </w:r>
      <w:r w:rsidR="0038546B">
        <w:rPr>
          <w:szCs w:val="26"/>
        </w:rPr>
        <w:t> </w:t>
      </w:r>
      <w:r w:rsidR="00C21E6A">
        <w:rPr>
          <w:szCs w:val="26"/>
        </w:rPr>
        <w:t xml:space="preserve">497 e seguintes, </w:t>
      </w:r>
      <w:r w:rsidR="00333DB1">
        <w:rPr>
          <w:szCs w:val="26"/>
        </w:rPr>
        <w:t>538</w:t>
      </w:r>
      <w:r w:rsidR="0069086F">
        <w:rPr>
          <w:szCs w:val="26"/>
        </w:rPr>
        <w:t xml:space="preserve"> e dos artigos sobre as diversas espécies de execução (artigo 797</w:t>
      </w:r>
      <w:r w:rsidR="00C21E6A">
        <w:rPr>
          <w:szCs w:val="26"/>
        </w:rPr>
        <w:t xml:space="preserve"> e seguintes</w:t>
      </w:r>
      <w:r w:rsidR="0069086F">
        <w:rPr>
          <w:szCs w:val="26"/>
        </w:rPr>
        <w:t>), todos</w:t>
      </w:r>
      <w:r w:rsidR="0038546B">
        <w:rPr>
          <w:szCs w:val="26"/>
        </w:rPr>
        <w:t xml:space="preserve"> </w:t>
      </w:r>
      <w:r w:rsidR="0038546B" w:rsidRPr="007645A7">
        <w:rPr>
          <w:szCs w:val="26"/>
        </w:rPr>
        <w:t>do Código de Processo Civil</w:t>
      </w:r>
      <w:r w:rsidRPr="007645A7">
        <w:rPr>
          <w:szCs w:val="26"/>
        </w:rPr>
        <w:t xml:space="preserve">, sem prejuízo do direito de </w:t>
      </w:r>
      <w:r w:rsidR="00E008AF" w:rsidRPr="007645A7">
        <w:rPr>
          <w:szCs w:val="26"/>
        </w:rPr>
        <w:t>declarar o vencimento antecipado das obrigações decorrentes das Debêntures, nos termos previstos nesta Escritura de Emissão</w:t>
      </w:r>
      <w:r w:rsidRPr="007645A7">
        <w:rPr>
          <w:szCs w:val="26"/>
        </w:rPr>
        <w:t>.</w:t>
      </w:r>
    </w:p>
    <w:p w:rsidR="003E79C7" w:rsidRPr="007645A7" w:rsidRDefault="003E79C7" w:rsidP="00BA629A">
      <w:pPr>
        <w:rPr>
          <w:szCs w:val="26"/>
        </w:rPr>
      </w:pPr>
    </w:p>
    <w:p w:rsidR="003E79C7" w:rsidRPr="007645A7" w:rsidRDefault="003E79C7" w:rsidP="007E3CEC">
      <w:pPr>
        <w:keepNext/>
        <w:numPr>
          <w:ilvl w:val="0"/>
          <w:numId w:val="10"/>
        </w:numPr>
        <w:rPr>
          <w:smallCaps/>
          <w:szCs w:val="26"/>
          <w:u w:val="single"/>
        </w:rPr>
      </w:pPr>
      <w:r w:rsidRPr="007645A7">
        <w:rPr>
          <w:smallCaps/>
          <w:szCs w:val="26"/>
          <w:u w:val="single"/>
        </w:rPr>
        <w:t>Lei de Regência</w:t>
      </w:r>
    </w:p>
    <w:p w:rsidR="003E79C7" w:rsidRPr="007645A7" w:rsidRDefault="003E79C7" w:rsidP="007E3CEC">
      <w:pPr>
        <w:numPr>
          <w:ilvl w:val="1"/>
          <w:numId w:val="10"/>
        </w:numPr>
        <w:rPr>
          <w:szCs w:val="26"/>
        </w:rPr>
      </w:pPr>
      <w:r w:rsidRPr="007645A7">
        <w:rPr>
          <w:szCs w:val="26"/>
        </w:rPr>
        <w:t>Esta Escritura de Emissão é regida pelas leis da República Federativa do Brasil</w:t>
      </w:r>
      <w:r w:rsidR="00081EE0" w:rsidRPr="007645A7">
        <w:rPr>
          <w:szCs w:val="26"/>
        </w:rPr>
        <w:t>.</w:t>
      </w:r>
    </w:p>
    <w:p w:rsidR="00880FA8" w:rsidRPr="007645A7" w:rsidRDefault="00880FA8" w:rsidP="00BA629A">
      <w:pPr>
        <w:rPr>
          <w:szCs w:val="26"/>
        </w:rPr>
      </w:pPr>
    </w:p>
    <w:p w:rsidR="00880FA8" w:rsidRPr="007645A7" w:rsidRDefault="00880FA8" w:rsidP="007E3CEC">
      <w:pPr>
        <w:keepNext/>
        <w:numPr>
          <w:ilvl w:val="0"/>
          <w:numId w:val="10"/>
        </w:numPr>
        <w:rPr>
          <w:smallCaps/>
          <w:szCs w:val="26"/>
          <w:u w:val="single"/>
        </w:rPr>
      </w:pPr>
      <w:bookmarkStart w:id="316" w:name="_Ref279318438"/>
      <w:r w:rsidRPr="007645A7">
        <w:rPr>
          <w:smallCaps/>
          <w:szCs w:val="26"/>
          <w:u w:val="single"/>
        </w:rPr>
        <w:t>Foro</w:t>
      </w:r>
      <w:bookmarkEnd w:id="316"/>
    </w:p>
    <w:p w:rsidR="00477133" w:rsidRPr="007645A7" w:rsidRDefault="00AB7751" w:rsidP="007E3CEC">
      <w:pPr>
        <w:keepNext/>
        <w:numPr>
          <w:ilvl w:val="1"/>
          <w:numId w:val="10"/>
        </w:numPr>
        <w:rPr>
          <w:szCs w:val="26"/>
        </w:rPr>
      </w:pPr>
      <w:r w:rsidRPr="007645A7">
        <w:rPr>
          <w:szCs w:val="26"/>
        </w:rPr>
        <w:t xml:space="preserve">Fica eleito o foro da Comarca da Cidade de São Paulo, Estado de São Paulo, com exclusão de qualquer outro, por mais privilegiado que seja, para dirimir as questões porventura </w:t>
      </w:r>
      <w:r w:rsidR="005676DF" w:rsidRPr="007645A7">
        <w:rPr>
          <w:szCs w:val="26"/>
        </w:rPr>
        <w:t xml:space="preserve">oriundas </w:t>
      </w:r>
      <w:r w:rsidRPr="007645A7">
        <w:rPr>
          <w:szCs w:val="26"/>
        </w:rPr>
        <w:t>desta Escritura de Emissão.</w:t>
      </w:r>
    </w:p>
    <w:p w:rsidR="00AB7751" w:rsidRPr="007645A7" w:rsidRDefault="00AB7751" w:rsidP="00BA629A">
      <w:pPr>
        <w:keepNext/>
        <w:keepLines/>
        <w:rPr>
          <w:szCs w:val="26"/>
        </w:rPr>
      </w:pPr>
    </w:p>
    <w:p w:rsidR="00880FA8" w:rsidRPr="007645A7" w:rsidRDefault="00880FA8" w:rsidP="00BA629A">
      <w:pPr>
        <w:keepNext/>
        <w:rPr>
          <w:szCs w:val="26"/>
        </w:rPr>
      </w:pPr>
      <w:r w:rsidRPr="007645A7">
        <w:rPr>
          <w:szCs w:val="26"/>
        </w:rPr>
        <w:t xml:space="preserve">Estando assim certas e </w:t>
      </w:r>
      <w:r w:rsidR="00A6416A" w:rsidRPr="007645A7">
        <w:rPr>
          <w:szCs w:val="26"/>
        </w:rPr>
        <w:t xml:space="preserve">ajustadas, as </w:t>
      </w:r>
      <w:r w:rsidR="00AD2FF4">
        <w:rPr>
          <w:szCs w:val="26"/>
        </w:rPr>
        <w:t>Parte</w:t>
      </w:r>
      <w:r w:rsidR="00A6416A" w:rsidRPr="007645A7">
        <w:rPr>
          <w:szCs w:val="26"/>
        </w:rPr>
        <w:t>s, obrigando</w:t>
      </w:r>
      <w:r w:rsidR="00354756">
        <w:rPr>
          <w:szCs w:val="26"/>
        </w:rPr>
        <w:t>–</w:t>
      </w:r>
      <w:r w:rsidRPr="007645A7">
        <w:rPr>
          <w:szCs w:val="26"/>
        </w:rPr>
        <w:t xml:space="preserve">se por si e sucessores, firmam esta Escritura de Emissão em </w:t>
      </w:r>
      <w:r w:rsidR="00F24942">
        <w:rPr>
          <w:szCs w:val="26"/>
        </w:rPr>
        <w:t>12</w:t>
      </w:r>
      <w:r w:rsidR="00F24942" w:rsidRPr="007645A7">
        <w:rPr>
          <w:szCs w:val="26"/>
        </w:rPr>
        <w:t> (</w:t>
      </w:r>
      <w:r w:rsidR="00F24942">
        <w:rPr>
          <w:szCs w:val="26"/>
        </w:rPr>
        <w:t>doze</w:t>
      </w:r>
      <w:r w:rsidR="00F24942" w:rsidRPr="007645A7">
        <w:rPr>
          <w:szCs w:val="26"/>
        </w:rPr>
        <w:t xml:space="preserve">) </w:t>
      </w:r>
      <w:r w:rsidRPr="007645A7">
        <w:rPr>
          <w:szCs w:val="26"/>
        </w:rPr>
        <w:t>vias de igual teor e forma, juntamente com 2 (duas) testemunhas</w:t>
      </w:r>
      <w:r w:rsidR="0041138F" w:rsidRPr="007645A7">
        <w:rPr>
          <w:szCs w:val="26"/>
        </w:rPr>
        <w:t xml:space="preserve"> abaixo identificadas</w:t>
      </w:r>
      <w:r w:rsidRPr="007645A7">
        <w:rPr>
          <w:szCs w:val="26"/>
        </w:rPr>
        <w:t xml:space="preserve">, que também </w:t>
      </w:r>
      <w:r w:rsidR="00C95B85" w:rsidRPr="007645A7">
        <w:rPr>
          <w:szCs w:val="26"/>
        </w:rPr>
        <w:t>a</w:t>
      </w:r>
      <w:r w:rsidRPr="007645A7">
        <w:rPr>
          <w:szCs w:val="26"/>
        </w:rPr>
        <w:t xml:space="preserve"> assinam.</w:t>
      </w:r>
    </w:p>
    <w:p w:rsidR="00880FA8" w:rsidRPr="007645A7" w:rsidRDefault="00606F55" w:rsidP="00BA629A">
      <w:pPr>
        <w:keepNext/>
        <w:jc w:val="center"/>
        <w:rPr>
          <w:szCs w:val="26"/>
        </w:rPr>
      </w:pPr>
      <w:r>
        <w:rPr>
          <w:szCs w:val="26"/>
        </w:rPr>
        <w:t>Fortaleza</w:t>
      </w:r>
      <w:r w:rsidR="00880FA8" w:rsidRPr="007645A7">
        <w:rPr>
          <w:szCs w:val="26"/>
        </w:rPr>
        <w:t xml:space="preserve">, </w:t>
      </w:r>
      <w:r w:rsidR="00E46391">
        <w:rPr>
          <w:szCs w:val="26"/>
        </w:rPr>
        <w:t>13</w:t>
      </w:r>
      <w:r w:rsidR="00B86F71" w:rsidRPr="007645A7">
        <w:rPr>
          <w:szCs w:val="26"/>
        </w:rPr>
        <w:t> </w:t>
      </w:r>
      <w:r w:rsidR="00B51A4C" w:rsidRPr="007645A7">
        <w:rPr>
          <w:szCs w:val="26"/>
        </w:rPr>
        <w:t>de </w:t>
      </w:r>
      <w:r w:rsidR="00B86F71">
        <w:rPr>
          <w:szCs w:val="26"/>
        </w:rPr>
        <w:t>novembro</w:t>
      </w:r>
      <w:r w:rsidR="00B86F71" w:rsidRPr="007645A7">
        <w:rPr>
          <w:szCs w:val="26"/>
        </w:rPr>
        <w:t> </w:t>
      </w:r>
      <w:r w:rsidR="00994285" w:rsidRPr="007645A7">
        <w:rPr>
          <w:szCs w:val="26"/>
        </w:rPr>
        <w:t>de </w:t>
      </w:r>
      <w:r w:rsidR="00B12B36">
        <w:rPr>
          <w:szCs w:val="26"/>
        </w:rPr>
        <w:t>20</w:t>
      </w:r>
      <w:r w:rsidR="00404A10">
        <w:rPr>
          <w:szCs w:val="26"/>
        </w:rPr>
        <w:t>18</w:t>
      </w:r>
      <w:r w:rsidR="00880FA8" w:rsidRPr="007645A7">
        <w:rPr>
          <w:szCs w:val="26"/>
        </w:rPr>
        <w:t>.</w:t>
      </w:r>
    </w:p>
    <w:p w:rsidR="00880FA8" w:rsidRPr="007645A7" w:rsidRDefault="00004A11" w:rsidP="00BA629A">
      <w:pPr>
        <w:keepNext/>
        <w:rPr>
          <w:szCs w:val="26"/>
        </w:rPr>
      </w:pPr>
      <w:r w:rsidRPr="007645A7">
        <w:rPr>
          <w:szCs w:val="26"/>
        </w:rPr>
        <w:t xml:space="preserve">(As assinaturas seguem nas </w:t>
      </w:r>
      <w:r w:rsidR="00422A5E">
        <w:rPr>
          <w:szCs w:val="26"/>
        </w:rPr>
        <w:t>4</w:t>
      </w:r>
      <w:r w:rsidR="00323CEA" w:rsidRPr="007645A7">
        <w:rPr>
          <w:szCs w:val="26"/>
        </w:rPr>
        <w:t xml:space="preserve"> (</w:t>
      </w:r>
      <w:r w:rsidR="00422A5E">
        <w:rPr>
          <w:szCs w:val="26"/>
        </w:rPr>
        <w:t>quatro</w:t>
      </w:r>
      <w:r w:rsidR="00323CEA" w:rsidRPr="007645A7">
        <w:rPr>
          <w:szCs w:val="26"/>
        </w:rPr>
        <w:t xml:space="preserve">) </w:t>
      </w:r>
      <w:r w:rsidRPr="007645A7">
        <w:rPr>
          <w:szCs w:val="26"/>
        </w:rPr>
        <w:t>páginas seguintes.)</w:t>
      </w:r>
    </w:p>
    <w:p w:rsidR="00477133" w:rsidRPr="007645A7" w:rsidRDefault="00477133" w:rsidP="00BA629A">
      <w:pPr>
        <w:rPr>
          <w:szCs w:val="26"/>
        </w:rPr>
      </w:pPr>
      <w:r w:rsidRPr="007645A7">
        <w:rPr>
          <w:szCs w:val="26"/>
        </w:rPr>
        <w:t>(Restante desta página intencionalmente deixado em branco.)</w:t>
      </w:r>
    </w:p>
    <w:p w:rsidR="00880FA8" w:rsidRPr="00450264" w:rsidRDefault="00880FA8" w:rsidP="00BA629A">
      <w:pPr>
        <w:rPr>
          <w:sz w:val="22"/>
          <w:szCs w:val="22"/>
        </w:rPr>
      </w:pPr>
      <w:r w:rsidRPr="007645A7">
        <w:rPr>
          <w:szCs w:val="26"/>
        </w:rPr>
        <w:br w:type="page"/>
      </w:r>
      <w:r w:rsidR="00BE2ADD" w:rsidRPr="00BE2ADD">
        <w:rPr>
          <w:sz w:val="22"/>
          <w:szCs w:val="22"/>
        </w:rPr>
        <w:t>Instrumento Particular de Escritura de Emissão Pública de Debêntures Simples, Não Conversíveis em Ações, da Espécie com Garantia Real, com Garantia Adicional Fidejussória, da Primeira Emissão d</w:t>
      </w:r>
      <w:r w:rsidR="00410406">
        <w:rPr>
          <w:sz w:val="22"/>
          <w:szCs w:val="22"/>
        </w:rPr>
        <w:t>a</w:t>
      </w:r>
      <w:r w:rsidR="00BE2ADD" w:rsidRPr="00BE2ADD">
        <w:rPr>
          <w:sz w:val="22"/>
          <w:szCs w:val="22"/>
        </w:rPr>
        <w:t xml:space="preserve"> MOB </w:t>
      </w:r>
      <w:r w:rsidR="00F7525D" w:rsidRPr="00BE2ADD">
        <w:rPr>
          <w:sz w:val="22"/>
          <w:szCs w:val="22"/>
        </w:rPr>
        <w:t>Participações</w:t>
      </w:r>
      <w:r w:rsidR="00F7525D">
        <w:rPr>
          <w:sz w:val="22"/>
          <w:szCs w:val="22"/>
        </w:rPr>
        <w:t> </w:t>
      </w:r>
      <w:r w:rsidR="00BE2ADD" w:rsidRPr="00BE2ADD">
        <w:rPr>
          <w:sz w:val="22"/>
          <w:szCs w:val="22"/>
        </w:rPr>
        <w:t>S.A.</w:t>
      </w:r>
      <w:r w:rsidR="004C0D35" w:rsidRPr="00450264">
        <w:rPr>
          <w:sz w:val="22"/>
          <w:szCs w:val="22"/>
        </w:rPr>
        <w:t xml:space="preserve">, celebrado em </w:t>
      </w:r>
      <w:r w:rsidR="00E46391">
        <w:rPr>
          <w:sz w:val="22"/>
          <w:szCs w:val="22"/>
        </w:rPr>
        <w:t>13</w:t>
      </w:r>
      <w:r w:rsidR="00B86F71" w:rsidRPr="00450264">
        <w:rPr>
          <w:sz w:val="22"/>
          <w:szCs w:val="22"/>
        </w:rPr>
        <w:t> </w:t>
      </w:r>
      <w:r w:rsidR="004C0D35" w:rsidRPr="00450264">
        <w:rPr>
          <w:sz w:val="22"/>
          <w:szCs w:val="22"/>
        </w:rPr>
        <w:t>de </w:t>
      </w:r>
      <w:r w:rsidR="00B86F71">
        <w:rPr>
          <w:sz w:val="22"/>
          <w:szCs w:val="22"/>
        </w:rPr>
        <w:t>novembro</w:t>
      </w:r>
      <w:r w:rsidR="00B86F71" w:rsidRPr="00450264">
        <w:rPr>
          <w:sz w:val="22"/>
          <w:szCs w:val="22"/>
        </w:rPr>
        <w:t> </w:t>
      </w:r>
      <w:r w:rsidR="004C0D35" w:rsidRPr="00450264">
        <w:rPr>
          <w:sz w:val="22"/>
          <w:szCs w:val="22"/>
        </w:rPr>
        <w:t>de </w:t>
      </w:r>
      <w:r w:rsidR="00B12B36" w:rsidRPr="00450264">
        <w:rPr>
          <w:sz w:val="22"/>
          <w:szCs w:val="22"/>
        </w:rPr>
        <w:t>20</w:t>
      </w:r>
      <w:r w:rsidR="00404A10">
        <w:rPr>
          <w:sz w:val="22"/>
          <w:szCs w:val="22"/>
        </w:rPr>
        <w:t>18</w:t>
      </w:r>
      <w:r w:rsidR="004C0D35" w:rsidRPr="00450264">
        <w:rPr>
          <w:sz w:val="22"/>
          <w:szCs w:val="22"/>
        </w:rPr>
        <w:t xml:space="preserve">, entre </w:t>
      </w:r>
      <w:r w:rsidR="00BE2ADD">
        <w:rPr>
          <w:sz w:val="22"/>
          <w:szCs w:val="22"/>
        </w:rPr>
        <w:t xml:space="preserve">MOB </w:t>
      </w:r>
      <w:r w:rsidR="00F7525D">
        <w:rPr>
          <w:sz w:val="22"/>
          <w:szCs w:val="22"/>
        </w:rPr>
        <w:t>Participações </w:t>
      </w:r>
      <w:r w:rsidR="00BE2ADD">
        <w:rPr>
          <w:sz w:val="22"/>
          <w:szCs w:val="22"/>
        </w:rPr>
        <w:t>S.A.</w:t>
      </w:r>
      <w:r w:rsidR="004C0D35" w:rsidRPr="00450264">
        <w:rPr>
          <w:sz w:val="22"/>
          <w:szCs w:val="22"/>
        </w:rPr>
        <w:t xml:space="preserve">, </w:t>
      </w:r>
      <w:r w:rsidR="004020A0" w:rsidRPr="004020A0">
        <w:rPr>
          <w:sz w:val="22"/>
          <w:szCs w:val="22"/>
        </w:rPr>
        <w:t>Oliveira Trust Distribuidora de Títulos e Valores Mobiliários S.A.</w:t>
      </w:r>
      <w:bookmarkStart w:id="317" w:name="_Hlk525576217"/>
      <w:r w:rsidR="00EF13A5">
        <w:rPr>
          <w:sz w:val="22"/>
          <w:szCs w:val="22"/>
        </w:rPr>
        <w:t xml:space="preserve">, </w:t>
      </w:r>
      <w:r w:rsidR="00EF13A5" w:rsidRPr="00EF13A5">
        <w:rPr>
          <w:sz w:val="22"/>
          <w:szCs w:val="22"/>
        </w:rPr>
        <w:t>Salim Bayde Neto</w:t>
      </w:r>
      <w:r w:rsidR="00EF13A5">
        <w:rPr>
          <w:sz w:val="22"/>
          <w:szCs w:val="22"/>
        </w:rPr>
        <w:t xml:space="preserve">, </w:t>
      </w:r>
      <w:r w:rsidR="00EF13A5" w:rsidRPr="00EF13A5">
        <w:rPr>
          <w:sz w:val="22"/>
          <w:szCs w:val="22"/>
        </w:rPr>
        <w:t>Sayde Diogenes Bayde</w:t>
      </w:r>
      <w:r w:rsidR="0034716E">
        <w:rPr>
          <w:sz w:val="22"/>
          <w:szCs w:val="22"/>
        </w:rPr>
        <w:t xml:space="preserve">, </w:t>
      </w:r>
      <w:r w:rsidR="0034716E" w:rsidRPr="0034716E">
        <w:rPr>
          <w:sz w:val="22"/>
          <w:szCs w:val="22"/>
        </w:rPr>
        <w:t>Francisco Helionidas Pinheiro Neto</w:t>
      </w:r>
      <w:r w:rsidR="00AF725D">
        <w:rPr>
          <w:sz w:val="22"/>
          <w:szCs w:val="22"/>
        </w:rPr>
        <w:t>,</w:t>
      </w:r>
      <w:r w:rsidR="00EF13A5">
        <w:rPr>
          <w:sz w:val="22"/>
          <w:szCs w:val="22"/>
        </w:rPr>
        <w:t xml:space="preserve"> </w:t>
      </w:r>
      <w:r w:rsidR="0034716E" w:rsidRPr="0034716E">
        <w:rPr>
          <w:sz w:val="22"/>
          <w:szCs w:val="22"/>
        </w:rPr>
        <w:t>Daniele Sotelino Bayde</w:t>
      </w:r>
      <w:r w:rsidR="00AF725D">
        <w:rPr>
          <w:sz w:val="22"/>
          <w:szCs w:val="22"/>
        </w:rPr>
        <w:t xml:space="preserve">, </w:t>
      </w:r>
      <w:r w:rsidR="00AF725D" w:rsidRPr="00AF725D">
        <w:rPr>
          <w:sz w:val="22"/>
          <w:szCs w:val="22"/>
        </w:rPr>
        <w:t>DB3 Serviços de Telecomunicações Ltda.</w:t>
      </w:r>
      <w:r w:rsidR="00AF725D">
        <w:rPr>
          <w:sz w:val="22"/>
          <w:szCs w:val="22"/>
        </w:rPr>
        <w:t xml:space="preserve">, </w:t>
      </w:r>
      <w:r w:rsidR="00AF725D" w:rsidRPr="00AF725D">
        <w:rPr>
          <w:sz w:val="22"/>
          <w:szCs w:val="22"/>
        </w:rPr>
        <w:t>MOB Serviços de Telecomunicações Ltda.</w:t>
      </w:r>
      <w:r w:rsidR="00AF725D">
        <w:rPr>
          <w:sz w:val="22"/>
          <w:szCs w:val="22"/>
        </w:rPr>
        <w:t xml:space="preserve"> e </w:t>
      </w:r>
      <w:r w:rsidR="00AF725D" w:rsidRPr="00AF725D">
        <w:rPr>
          <w:sz w:val="22"/>
          <w:szCs w:val="22"/>
        </w:rPr>
        <w:t>MOBCOM Soluções em Tecnologia Ltda.</w:t>
      </w:r>
      <w:bookmarkEnd w:id="317"/>
      <w:r w:rsidR="004C0D35" w:rsidRPr="00450264">
        <w:rPr>
          <w:sz w:val="22"/>
          <w:szCs w:val="22"/>
        </w:rPr>
        <w:t> – Página de Assinaturas.</w:t>
      </w:r>
    </w:p>
    <w:p w:rsidR="00004A11" w:rsidRPr="007645A7" w:rsidRDefault="00004A11" w:rsidP="00BA629A">
      <w:pPr>
        <w:rPr>
          <w:szCs w:val="26"/>
        </w:rPr>
      </w:pPr>
    </w:p>
    <w:p w:rsidR="00880FA8" w:rsidRPr="007645A7" w:rsidRDefault="00146755" w:rsidP="00BA629A">
      <w:pPr>
        <w:jc w:val="center"/>
        <w:rPr>
          <w:smallCaps/>
          <w:szCs w:val="26"/>
        </w:rPr>
      </w:pPr>
      <w:r>
        <w:rPr>
          <w:smallCaps/>
        </w:rPr>
        <w:t xml:space="preserve">MOB </w:t>
      </w:r>
      <w:r w:rsidR="00F7525D">
        <w:rPr>
          <w:smallCaps/>
        </w:rPr>
        <w:t>Participações </w:t>
      </w:r>
      <w:r>
        <w:rPr>
          <w:smallCaps/>
        </w:rPr>
        <w:t>S.A.</w:t>
      </w:r>
    </w:p>
    <w:p w:rsidR="00A748F9" w:rsidRPr="007645A7" w:rsidRDefault="00A748F9" w:rsidP="00BA629A">
      <w:pPr>
        <w:rPr>
          <w:szCs w:val="26"/>
        </w:rPr>
      </w:pPr>
    </w:p>
    <w:p w:rsidR="00087D03" w:rsidRPr="007645A7" w:rsidRDefault="00087D03" w:rsidP="00BA629A">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7645A7" w:rsidTr="00C9043F">
        <w:trPr>
          <w:cantSplit/>
        </w:trPr>
        <w:tc>
          <w:tcPr>
            <w:tcW w:w="4253" w:type="dxa"/>
            <w:tcBorders>
              <w:top w:val="single" w:sz="6" w:space="0" w:color="auto"/>
            </w:tcBorders>
          </w:tcPr>
          <w:p w:rsidR="00087D03" w:rsidRPr="007645A7" w:rsidRDefault="00087D03" w:rsidP="00BA629A">
            <w:pPr>
              <w:jc w:val="left"/>
              <w:rPr>
                <w:szCs w:val="26"/>
              </w:rPr>
            </w:pPr>
            <w:r w:rsidRPr="007645A7">
              <w:rPr>
                <w:szCs w:val="26"/>
              </w:rPr>
              <w:t>Nome:</w:t>
            </w:r>
            <w:r w:rsidRPr="007645A7">
              <w:rPr>
                <w:szCs w:val="26"/>
              </w:rPr>
              <w:br/>
              <w:t>Cargo:</w:t>
            </w:r>
          </w:p>
        </w:tc>
        <w:tc>
          <w:tcPr>
            <w:tcW w:w="567" w:type="dxa"/>
          </w:tcPr>
          <w:p w:rsidR="00087D03" w:rsidRPr="007645A7" w:rsidRDefault="00087D03" w:rsidP="00BA629A">
            <w:pPr>
              <w:rPr>
                <w:szCs w:val="26"/>
              </w:rPr>
            </w:pPr>
          </w:p>
        </w:tc>
        <w:tc>
          <w:tcPr>
            <w:tcW w:w="4253" w:type="dxa"/>
            <w:tcBorders>
              <w:top w:val="single" w:sz="6" w:space="0" w:color="auto"/>
            </w:tcBorders>
          </w:tcPr>
          <w:p w:rsidR="00087D03" w:rsidRPr="007645A7" w:rsidRDefault="00087D03" w:rsidP="00BA629A">
            <w:pPr>
              <w:jc w:val="left"/>
              <w:rPr>
                <w:szCs w:val="26"/>
              </w:rPr>
            </w:pPr>
            <w:r w:rsidRPr="007645A7">
              <w:rPr>
                <w:szCs w:val="26"/>
              </w:rPr>
              <w:t>Nome:</w:t>
            </w:r>
            <w:r w:rsidRPr="007645A7">
              <w:rPr>
                <w:szCs w:val="26"/>
              </w:rPr>
              <w:br/>
              <w:t>Cargo:</w:t>
            </w:r>
          </w:p>
        </w:tc>
      </w:tr>
    </w:tbl>
    <w:p w:rsidR="0097559A" w:rsidRDefault="0097559A" w:rsidP="00BA629A">
      <w:pPr>
        <w:rPr>
          <w:szCs w:val="26"/>
        </w:rPr>
      </w:pPr>
    </w:p>
    <w:p w:rsidR="0097559A" w:rsidRDefault="0097559A">
      <w:pPr>
        <w:spacing w:after="0"/>
        <w:jc w:val="left"/>
        <w:rPr>
          <w:szCs w:val="26"/>
        </w:rPr>
      </w:pPr>
      <w:r>
        <w:rPr>
          <w:szCs w:val="26"/>
        </w:rPr>
        <w:br w:type="page"/>
      </w:r>
    </w:p>
    <w:p w:rsidR="0097559A" w:rsidRPr="00450264" w:rsidRDefault="0097559A" w:rsidP="0097559A">
      <w:pPr>
        <w:rPr>
          <w:sz w:val="22"/>
          <w:szCs w:val="22"/>
        </w:rPr>
      </w:pPr>
      <w:r w:rsidRPr="00BE2ADD">
        <w:rPr>
          <w:sz w:val="22"/>
          <w:szCs w:val="22"/>
        </w:rPr>
        <w:t>Instrumento Particular de Escritura de Emissão Pública de Debêntures Simples, Não Conversíveis em Ações, da Espécie com Garantia Real, com Garantia Adicional Fidejussória, da Primeira Emissão d</w:t>
      </w:r>
      <w:r>
        <w:rPr>
          <w:sz w:val="22"/>
          <w:szCs w:val="22"/>
        </w:rPr>
        <w:t>a</w:t>
      </w:r>
      <w:r w:rsidRPr="00BE2ADD">
        <w:rPr>
          <w:sz w:val="22"/>
          <w:szCs w:val="22"/>
        </w:rPr>
        <w:t xml:space="preserve"> MOB Participações</w:t>
      </w:r>
      <w:r>
        <w:rPr>
          <w:sz w:val="22"/>
          <w:szCs w:val="22"/>
        </w:rPr>
        <w:t> </w:t>
      </w:r>
      <w:r w:rsidRPr="00BE2ADD">
        <w:rPr>
          <w:sz w:val="22"/>
          <w:szCs w:val="22"/>
        </w:rPr>
        <w:t>S.A.</w:t>
      </w:r>
      <w:r w:rsidRPr="00450264">
        <w:rPr>
          <w:sz w:val="22"/>
          <w:szCs w:val="22"/>
        </w:rPr>
        <w:t xml:space="preserve">, celebrado em </w:t>
      </w:r>
      <w:r w:rsidR="00E46391">
        <w:rPr>
          <w:sz w:val="22"/>
          <w:szCs w:val="22"/>
        </w:rPr>
        <w:t>13</w:t>
      </w:r>
      <w:r w:rsidR="00B86F71" w:rsidRPr="00450264">
        <w:rPr>
          <w:sz w:val="22"/>
          <w:szCs w:val="22"/>
        </w:rPr>
        <w:t> </w:t>
      </w:r>
      <w:r w:rsidRPr="00450264">
        <w:rPr>
          <w:sz w:val="22"/>
          <w:szCs w:val="22"/>
        </w:rPr>
        <w:t>de </w:t>
      </w:r>
      <w:r w:rsidR="00B86F71">
        <w:rPr>
          <w:sz w:val="22"/>
          <w:szCs w:val="22"/>
        </w:rPr>
        <w:t>novembro</w:t>
      </w:r>
      <w:r w:rsidR="00B86F71" w:rsidRPr="00450264">
        <w:rPr>
          <w:sz w:val="22"/>
          <w:szCs w:val="22"/>
        </w:rPr>
        <w:t> </w:t>
      </w:r>
      <w:r w:rsidRPr="00450264">
        <w:rPr>
          <w:sz w:val="22"/>
          <w:szCs w:val="22"/>
        </w:rPr>
        <w:t>de 20</w:t>
      </w:r>
      <w:r>
        <w:rPr>
          <w:sz w:val="22"/>
          <w:szCs w:val="22"/>
        </w:rPr>
        <w:t>18</w:t>
      </w:r>
      <w:r w:rsidRPr="00450264">
        <w:rPr>
          <w:sz w:val="22"/>
          <w:szCs w:val="22"/>
        </w:rPr>
        <w:t xml:space="preserve">, entre </w:t>
      </w:r>
      <w:r>
        <w:rPr>
          <w:sz w:val="22"/>
          <w:szCs w:val="22"/>
        </w:rPr>
        <w:t>MOB Participações S.A.</w:t>
      </w:r>
      <w:r w:rsidRPr="00450264">
        <w:rPr>
          <w:sz w:val="22"/>
          <w:szCs w:val="22"/>
        </w:rPr>
        <w:t xml:space="preserve">, </w:t>
      </w:r>
      <w:r w:rsidRPr="004020A0">
        <w:rPr>
          <w:sz w:val="22"/>
          <w:szCs w:val="22"/>
        </w:rPr>
        <w:t>Oliveira Trust Distribuidora de Títulos e Valores Mobiliários S.A.</w:t>
      </w:r>
      <w:r>
        <w:rPr>
          <w:sz w:val="22"/>
          <w:szCs w:val="22"/>
        </w:rPr>
        <w:t xml:space="preserve">, </w:t>
      </w:r>
      <w:r w:rsidRPr="00EF13A5">
        <w:rPr>
          <w:sz w:val="22"/>
          <w:szCs w:val="22"/>
        </w:rPr>
        <w:t>Salim Bayde Neto</w:t>
      </w:r>
      <w:r>
        <w:rPr>
          <w:sz w:val="22"/>
          <w:szCs w:val="22"/>
        </w:rPr>
        <w:t xml:space="preserve">, </w:t>
      </w:r>
      <w:r w:rsidRPr="00EF13A5">
        <w:rPr>
          <w:sz w:val="22"/>
          <w:szCs w:val="22"/>
        </w:rPr>
        <w:t>Sayde Diogenes Bayde</w:t>
      </w:r>
      <w:r>
        <w:rPr>
          <w:sz w:val="22"/>
          <w:szCs w:val="22"/>
        </w:rPr>
        <w:t xml:space="preserve">, </w:t>
      </w:r>
      <w:r w:rsidRPr="0034716E">
        <w:rPr>
          <w:sz w:val="22"/>
          <w:szCs w:val="22"/>
        </w:rPr>
        <w:t>Francisco Helionidas Pinheiro Neto</w:t>
      </w:r>
      <w:r>
        <w:rPr>
          <w:sz w:val="22"/>
          <w:szCs w:val="22"/>
        </w:rPr>
        <w:t xml:space="preserve">, </w:t>
      </w:r>
      <w:r w:rsidRPr="0034716E">
        <w:rPr>
          <w:sz w:val="22"/>
          <w:szCs w:val="22"/>
        </w:rPr>
        <w:t>Daniele Sotelino Bayde</w:t>
      </w:r>
      <w:r>
        <w:rPr>
          <w:sz w:val="22"/>
          <w:szCs w:val="22"/>
        </w:rPr>
        <w:t xml:space="preserve">, </w:t>
      </w:r>
      <w:r w:rsidRPr="00AF725D">
        <w:rPr>
          <w:sz w:val="22"/>
          <w:szCs w:val="22"/>
        </w:rPr>
        <w:t>DB3 Serviços de Telecomunicações Ltda.</w:t>
      </w:r>
      <w:r>
        <w:rPr>
          <w:sz w:val="22"/>
          <w:szCs w:val="22"/>
        </w:rPr>
        <w:t xml:space="preserve">, </w:t>
      </w:r>
      <w:r w:rsidRPr="00AF725D">
        <w:rPr>
          <w:sz w:val="22"/>
          <w:szCs w:val="22"/>
        </w:rPr>
        <w:t>MOB Serviços de Telecomunicações Ltda.</w:t>
      </w:r>
      <w:r>
        <w:rPr>
          <w:sz w:val="22"/>
          <w:szCs w:val="22"/>
        </w:rPr>
        <w:t xml:space="preserve"> e </w:t>
      </w:r>
      <w:r w:rsidRPr="00AF725D">
        <w:rPr>
          <w:sz w:val="22"/>
          <w:szCs w:val="22"/>
        </w:rPr>
        <w:t>MOBCOM Soluções em Tecnologia Ltda.</w:t>
      </w:r>
      <w:r w:rsidRPr="00450264">
        <w:rPr>
          <w:sz w:val="22"/>
          <w:szCs w:val="22"/>
        </w:rPr>
        <w:t> – Página de Assinaturas.</w:t>
      </w:r>
    </w:p>
    <w:p w:rsidR="00A15683" w:rsidRPr="007645A7" w:rsidRDefault="00A15683" w:rsidP="00BA629A">
      <w:pPr>
        <w:rPr>
          <w:szCs w:val="26"/>
        </w:rPr>
      </w:pPr>
    </w:p>
    <w:p w:rsidR="00A15683" w:rsidRPr="007645A7" w:rsidRDefault="004020A0" w:rsidP="00BA629A">
      <w:pPr>
        <w:jc w:val="center"/>
        <w:rPr>
          <w:smallCaps/>
          <w:szCs w:val="26"/>
        </w:rPr>
      </w:pPr>
      <w:r>
        <w:rPr>
          <w:bCs/>
          <w:smallCaps/>
          <w:szCs w:val="26"/>
        </w:rPr>
        <w:t>Oliveira Trust Distribuidora de Títulos e Valores Mobiliários S.A.</w:t>
      </w:r>
      <w:r w:rsidRPr="007645A7" w:rsidDel="004020A0">
        <w:rPr>
          <w:smallCaps/>
        </w:rPr>
        <w:t xml:space="preserve"> </w:t>
      </w:r>
    </w:p>
    <w:p w:rsidR="00A15683" w:rsidRPr="007645A7" w:rsidRDefault="00A15683" w:rsidP="00BA629A">
      <w:pPr>
        <w:rPr>
          <w:szCs w:val="26"/>
        </w:rPr>
      </w:pPr>
    </w:p>
    <w:p w:rsidR="00A15683" w:rsidRPr="007645A7" w:rsidRDefault="00A15683" w:rsidP="00BA629A">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7645A7" w:rsidTr="00C9043F">
        <w:trPr>
          <w:cantSplit/>
        </w:trPr>
        <w:tc>
          <w:tcPr>
            <w:tcW w:w="4253" w:type="dxa"/>
            <w:tcBorders>
              <w:top w:val="single" w:sz="6" w:space="0" w:color="auto"/>
            </w:tcBorders>
          </w:tcPr>
          <w:p w:rsidR="00A15683" w:rsidRPr="007645A7" w:rsidRDefault="00A15683" w:rsidP="00BA629A">
            <w:pPr>
              <w:jc w:val="left"/>
              <w:rPr>
                <w:szCs w:val="26"/>
              </w:rPr>
            </w:pPr>
            <w:r w:rsidRPr="007645A7">
              <w:rPr>
                <w:szCs w:val="26"/>
              </w:rPr>
              <w:t>Nome:</w:t>
            </w:r>
            <w:r w:rsidRPr="007645A7">
              <w:rPr>
                <w:szCs w:val="26"/>
              </w:rPr>
              <w:br/>
              <w:t>Cargo:</w:t>
            </w:r>
          </w:p>
        </w:tc>
        <w:tc>
          <w:tcPr>
            <w:tcW w:w="567" w:type="dxa"/>
          </w:tcPr>
          <w:p w:rsidR="00A15683" w:rsidRPr="007645A7" w:rsidRDefault="00A15683" w:rsidP="00BA629A">
            <w:pPr>
              <w:rPr>
                <w:szCs w:val="26"/>
              </w:rPr>
            </w:pPr>
          </w:p>
        </w:tc>
        <w:tc>
          <w:tcPr>
            <w:tcW w:w="4253" w:type="dxa"/>
            <w:tcBorders>
              <w:top w:val="single" w:sz="6" w:space="0" w:color="auto"/>
            </w:tcBorders>
          </w:tcPr>
          <w:p w:rsidR="00A15683" w:rsidRPr="007645A7" w:rsidRDefault="00A15683" w:rsidP="00BA629A">
            <w:pPr>
              <w:jc w:val="left"/>
              <w:rPr>
                <w:szCs w:val="26"/>
              </w:rPr>
            </w:pPr>
            <w:r w:rsidRPr="007645A7">
              <w:rPr>
                <w:szCs w:val="26"/>
              </w:rPr>
              <w:t>Nome:</w:t>
            </w:r>
            <w:r w:rsidRPr="007645A7">
              <w:rPr>
                <w:szCs w:val="26"/>
              </w:rPr>
              <w:br/>
              <w:t>Cargo:</w:t>
            </w:r>
          </w:p>
        </w:tc>
      </w:tr>
    </w:tbl>
    <w:p w:rsidR="00C87FB2" w:rsidRPr="00C87FB2" w:rsidRDefault="00C87FB2" w:rsidP="00BA629A">
      <w:pPr>
        <w:rPr>
          <w:szCs w:val="26"/>
        </w:rPr>
      </w:pPr>
    </w:p>
    <w:p w:rsidR="004F1BAD" w:rsidRDefault="004F1BAD">
      <w:pPr>
        <w:spacing w:after="0"/>
        <w:jc w:val="left"/>
        <w:rPr>
          <w:szCs w:val="26"/>
        </w:rPr>
      </w:pPr>
      <w:r>
        <w:rPr>
          <w:szCs w:val="26"/>
        </w:rPr>
        <w:br w:type="page"/>
      </w:r>
    </w:p>
    <w:p w:rsidR="004F1BAD" w:rsidRPr="00450264" w:rsidRDefault="004F1BAD" w:rsidP="004F1BAD">
      <w:pPr>
        <w:rPr>
          <w:sz w:val="22"/>
          <w:szCs w:val="22"/>
        </w:rPr>
      </w:pPr>
      <w:r w:rsidRPr="00BE2ADD">
        <w:rPr>
          <w:sz w:val="22"/>
          <w:szCs w:val="22"/>
        </w:rPr>
        <w:t>Instrumento Particular de Escritura de Emissão Pública de Debêntures Simples, Não Conversíveis em Ações, da Espécie com Garantia Real, com Garantia Adicional Fidejussória, da Primeira Emissão d</w:t>
      </w:r>
      <w:r>
        <w:rPr>
          <w:sz w:val="22"/>
          <w:szCs w:val="22"/>
        </w:rPr>
        <w:t>a</w:t>
      </w:r>
      <w:r w:rsidRPr="00BE2ADD">
        <w:rPr>
          <w:sz w:val="22"/>
          <w:szCs w:val="22"/>
        </w:rPr>
        <w:t xml:space="preserve"> MOB Participações</w:t>
      </w:r>
      <w:r>
        <w:rPr>
          <w:sz w:val="22"/>
          <w:szCs w:val="22"/>
        </w:rPr>
        <w:t> </w:t>
      </w:r>
      <w:r w:rsidRPr="00BE2ADD">
        <w:rPr>
          <w:sz w:val="22"/>
          <w:szCs w:val="22"/>
        </w:rPr>
        <w:t>S.A.</w:t>
      </w:r>
      <w:r w:rsidRPr="00450264">
        <w:rPr>
          <w:sz w:val="22"/>
          <w:szCs w:val="22"/>
        </w:rPr>
        <w:t xml:space="preserve">, celebrado em </w:t>
      </w:r>
      <w:r w:rsidR="00E46391">
        <w:rPr>
          <w:sz w:val="22"/>
          <w:szCs w:val="22"/>
        </w:rPr>
        <w:t>13</w:t>
      </w:r>
      <w:r w:rsidR="00B86F71" w:rsidRPr="00450264">
        <w:rPr>
          <w:sz w:val="22"/>
          <w:szCs w:val="22"/>
        </w:rPr>
        <w:t> </w:t>
      </w:r>
      <w:r w:rsidRPr="00450264">
        <w:rPr>
          <w:sz w:val="22"/>
          <w:szCs w:val="22"/>
        </w:rPr>
        <w:t>de </w:t>
      </w:r>
      <w:r w:rsidR="00B86F71">
        <w:rPr>
          <w:sz w:val="22"/>
          <w:szCs w:val="22"/>
        </w:rPr>
        <w:t>novembro</w:t>
      </w:r>
      <w:r w:rsidR="00B86F71" w:rsidRPr="00450264">
        <w:rPr>
          <w:sz w:val="22"/>
          <w:szCs w:val="22"/>
        </w:rPr>
        <w:t> </w:t>
      </w:r>
      <w:r w:rsidRPr="00450264">
        <w:rPr>
          <w:sz w:val="22"/>
          <w:szCs w:val="22"/>
        </w:rPr>
        <w:t>de 20</w:t>
      </w:r>
      <w:r>
        <w:rPr>
          <w:sz w:val="22"/>
          <w:szCs w:val="22"/>
        </w:rPr>
        <w:t>18</w:t>
      </w:r>
      <w:r w:rsidRPr="00450264">
        <w:rPr>
          <w:sz w:val="22"/>
          <w:szCs w:val="22"/>
        </w:rPr>
        <w:t xml:space="preserve">, entre </w:t>
      </w:r>
      <w:r>
        <w:rPr>
          <w:sz w:val="22"/>
          <w:szCs w:val="22"/>
        </w:rPr>
        <w:t>MOB Participações S.A.</w:t>
      </w:r>
      <w:r w:rsidRPr="00450264">
        <w:rPr>
          <w:sz w:val="22"/>
          <w:szCs w:val="22"/>
        </w:rPr>
        <w:t xml:space="preserve">, </w:t>
      </w:r>
      <w:r w:rsidRPr="004020A0">
        <w:rPr>
          <w:sz w:val="22"/>
          <w:szCs w:val="22"/>
        </w:rPr>
        <w:t>Oliveira Trust Distribuidora de Títulos e Valores Mobiliários S.A.</w:t>
      </w:r>
      <w:r>
        <w:rPr>
          <w:sz w:val="22"/>
          <w:szCs w:val="22"/>
        </w:rPr>
        <w:t xml:space="preserve">, </w:t>
      </w:r>
      <w:r w:rsidRPr="00EF13A5">
        <w:rPr>
          <w:sz w:val="22"/>
          <w:szCs w:val="22"/>
        </w:rPr>
        <w:t>Salim Bayde Neto</w:t>
      </w:r>
      <w:r>
        <w:rPr>
          <w:sz w:val="22"/>
          <w:szCs w:val="22"/>
        </w:rPr>
        <w:t xml:space="preserve">, </w:t>
      </w:r>
      <w:r w:rsidRPr="00EF13A5">
        <w:rPr>
          <w:sz w:val="22"/>
          <w:szCs w:val="22"/>
        </w:rPr>
        <w:t>Sayde Diogenes Bayde</w:t>
      </w:r>
      <w:r>
        <w:rPr>
          <w:sz w:val="22"/>
          <w:szCs w:val="22"/>
        </w:rPr>
        <w:t xml:space="preserve">, </w:t>
      </w:r>
      <w:r w:rsidRPr="0034716E">
        <w:rPr>
          <w:sz w:val="22"/>
          <w:szCs w:val="22"/>
        </w:rPr>
        <w:t>Francisco Helionidas Pinheiro Neto</w:t>
      </w:r>
      <w:r>
        <w:rPr>
          <w:sz w:val="22"/>
          <w:szCs w:val="22"/>
        </w:rPr>
        <w:t xml:space="preserve">, </w:t>
      </w:r>
      <w:r w:rsidRPr="0034716E">
        <w:rPr>
          <w:sz w:val="22"/>
          <w:szCs w:val="22"/>
        </w:rPr>
        <w:t>Daniele Sotelino Bayde</w:t>
      </w:r>
      <w:r>
        <w:rPr>
          <w:sz w:val="22"/>
          <w:szCs w:val="22"/>
        </w:rPr>
        <w:t xml:space="preserve">, </w:t>
      </w:r>
      <w:r w:rsidRPr="00AF725D">
        <w:rPr>
          <w:sz w:val="22"/>
          <w:szCs w:val="22"/>
        </w:rPr>
        <w:t>DB3 Serviços de Telecomunicações Ltda.</w:t>
      </w:r>
      <w:r>
        <w:rPr>
          <w:sz w:val="22"/>
          <w:szCs w:val="22"/>
        </w:rPr>
        <w:t xml:space="preserve">, </w:t>
      </w:r>
      <w:r w:rsidRPr="00AF725D">
        <w:rPr>
          <w:sz w:val="22"/>
          <w:szCs w:val="22"/>
        </w:rPr>
        <w:t>MOB Serviços de Telecomunicações Ltda.</w:t>
      </w:r>
      <w:r>
        <w:rPr>
          <w:sz w:val="22"/>
          <w:szCs w:val="22"/>
        </w:rPr>
        <w:t xml:space="preserve"> e </w:t>
      </w:r>
      <w:r w:rsidRPr="00AF725D">
        <w:rPr>
          <w:sz w:val="22"/>
          <w:szCs w:val="22"/>
        </w:rPr>
        <w:t>MOBCOM Soluções em Tecnologia Ltda.</w:t>
      </w:r>
      <w:r w:rsidRPr="00450264">
        <w:rPr>
          <w:sz w:val="22"/>
          <w:szCs w:val="22"/>
        </w:rPr>
        <w:t> – Página de Assinaturas.</w:t>
      </w:r>
    </w:p>
    <w:p w:rsidR="00A15683" w:rsidRDefault="00A15683" w:rsidP="00BA629A">
      <w:pPr>
        <w:rPr>
          <w:szCs w:val="26"/>
        </w:rPr>
      </w:pPr>
    </w:p>
    <w:p w:rsidR="004F1BAD" w:rsidRDefault="004F1BAD" w:rsidP="00BA629A">
      <w:pPr>
        <w:rPr>
          <w:szCs w:val="26"/>
        </w:rPr>
      </w:pPr>
    </w:p>
    <w:tbl>
      <w:tblPr>
        <w:tblW w:w="5211" w:type="dxa"/>
        <w:jc w:val="center"/>
        <w:tblLayout w:type="fixed"/>
        <w:tblLook w:val="01E0" w:firstRow="1" w:lastRow="1" w:firstColumn="1" w:lastColumn="1" w:noHBand="0" w:noVBand="0"/>
      </w:tblPr>
      <w:tblGrid>
        <w:gridCol w:w="4928"/>
        <w:gridCol w:w="283"/>
      </w:tblGrid>
      <w:tr w:rsidR="00DB6630" w:rsidRPr="00664F07" w:rsidTr="00960FFD">
        <w:trPr>
          <w:jc w:val="center"/>
        </w:trPr>
        <w:tc>
          <w:tcPr>
            <w:tcW w:w="4928" w:type="dxa"/>
            <w:tcBorders>
              <w:top w:val="single" w:sz="4" w:space="0" w:color="auto"/>
              <w:left w:val="nil"/>
              <w:bottom w:val="nil"/>
              <w:right w:val="nil"/>
            </w:tcBorders>
            <w:hideMark/>
          </w:tcPr>
          <w:p w:rsidR="00DB6630" w:rsidRPr="00664F07" w:rsidRDefault="00DB6630" w:rsidP="008A49C4">
            <w:pPr>
              <w:snapToGrid w:val="0"/>
              <w:jc w:val="center"/>
              <w:rPr>
                <w:sz w:val="22"/>
                <w:szCs w:val="22"/>
              </w:rPr>
            </w:pPr>
            <w:bookmarkStart w:id="318" w:name="_Hlk525576161"/>
            <w:r w:rsidRPr="00746E31">
              <w:rPr>
                <w:smallCaps/>
              </w:rPr>
              <w:t>Salim Bayde Neto</w:t>
            </w:r>
          </w:p>
        </w:tc>
        <w:tc>
          <w:tcPr>
            <w:tcW w:w="283" w:type="dxa"/>
          </w:tcPr>
          <w:p w:rsidR="00DB6630" w:rsidRPr="00664F07" w:rsidRDefault="00DB6630" w:rsidP="008A49C4">
            <w:pPr>
              <w:snapToGrid w:val="0"/>
              <w:rPr>
                <w:sz w:val="22"/>
                <w:szCs w:val="22"/>
              </w:rPr>
            </w:pPr>
          </w:p>
        </w:tc>
      </w:tr>
      <w:bookmarkEnd w:id="318"/>
    </w:tbl>
    <w:p w:rsidR="00777480" w:rsidRDefault="00777480" w:rsidP="00BA629A">
      <w:pPr>
        <w:rPr>
          <w:szCs w:val="26"/>
        </w:rPr>
      </w:pPr>
    </w:p>
    <w:p w:rsidR="00777480" w:rsidRDefault="00777480" w:rsidP="00BA629A">
      <w:pPr>
        <w:rPr>
          <w:szCs w:val="26"/>
        </w:rPr>
      </w:pPr>
    </w:p>
    <w:tbl>
      <w:tblPr>
        <w:tblW w:w="5211" w:type="dxa"/>
        <w:jc w:val="center"/>
        <w:tblLayout w:type="fixed"/>
        <w:tblLook w:val="01E0" w:firstRow="1" w:lastRow="1" w:firstColumn="1" w:lastColumn="1" w:noHBand="0" w:noVBand="0"/>
      </w:tblPr>
      <w:tblGrid>
        <w:gridCol w:w="4928"/>
        <w:gridCol w:w="283"/>
      </w:tblGrid>
      <w:tr w:rsidR="00DB6F6F" w:rsidRPr="00664F07" w:rsidTr="008A49C4">
        <w:trPr>
          <w:jc w:val="center"/>
        </w:trPr>
        <w:tc>
          <w:tcPr>
            <w:tcW w:w="4928" w:type="dxa"/>
            <w:tcBorders>
              <w:top w:val="single" w:sz="4" w:space="0" w:color="auto"/>
              <w:left w:val="nil"/>
              <w:bottom w:val="nil"/>
              <w:right w:val="nil"/>
            </w:tcBorders>
            <w:hideMark/>
          </w:tcPr>
          <w:p w:rsidR="00DB6F6F" w:rsidRPr="00664F07" w:rsidRDefault="00DB6F6F" w:rsidP="008A49C4">
            <w:pPr>
              <w:snapToGrid w:val="0"/>
              <w:jc w:val="center"/>
              <w:rPr>
                <w:sz w:val="22"/>
                <w:szCs w:val="22"/>
              </w:rPr>
            </w:pPr>
            <w:bookmarkStart w:id="319" w:name="_Hlk525576167"/>
            <w:r w:rsidRPr="00746E31">
              <w:rPr>
                <w:smallCaps/>
              </w:rPr>
              <w:t>Sayde Diogenes Bayde</w:t>
            </w:r>
          </w:p>
        </w:tc>
        <w:tc>
          <w:tcPr>
            <w:tcW w:w="283" w:type="dxa"/>
          </w:tcPr>
          <w:p w:rsidR="00DB6F6F" w:rsidRPr="00664F07" w:rsidRDefault="00DB6F6F" w:rsidP="008A49C4">
            <w:pPr>
              <w:snapToGrid w:val="0"/>
              <w:rPr>
                <w:sz w:val="22"/>
                <w:szCs w:val="22"/>
              </w:rPr>
            </w:pPr>
          </w:p>
        </w:tc>
      </w:tr>
      <w:bookmarkEnd w:id="319"/>
    </w:tbl>
    <w:p w:rsidR="00777480" w:rsidRDefault="00777480" w:rsidP="00BA629A">
      <w:pPr>
        <w:rPr>
          <w:szCs w:val="26"/>
        </w:rPr>
      </w:pPr>
    </w:p>
    <w:p w:rsidR="00777480" w:rsidRDefault="00777480" w:rsidP="00BA629A">
      <w:pPr>
        <w:rPr>
          <w:szCs w:val="26"/>
        </w:rPr>
      </w:pPr>
      <w:bookmarkStart w:id="320" w:name="_Hlk525576173"/>
    </w:p>
    <w:tbl>
      <w:tblPr>
        <w:tblW w:w="5211" w:type="dxa"/>
        <w:jc w:val="center"/>
        <w:tblLayout w:type="fixed"/>
        <w:tblLook w:val="01E0" w:firstRow="1" w:lastRow="1" w:firstColumn="1" w:lastColumn="1" w:noHBand="0" w:noVBand="0"/>
      </w:tblPr>
      <w:tblGrid>
        <w:gridCol w:w="4928"/>
        <w:gridCol w:w="283"/>
      </w:tblGrid>
      <w:tr w:rsidR="00DB6F6F" w:rsidRPr="00664F07" w:rsidTr="008A49C4">
        <w:trPr>
          <w:jc w:val="center"/>
        </w:trPr>
        <w:tc>
          <w:tcPr>
            <w:tcW w:w="4928" w:type="dxa"/>
            <w:tcBorders>
              <w:top w:val="single" w:sz="4" w:space="0" w:color="auto"/>
              <w:left w:val="nil"/>
              <w:bottom w:val="nil"/>
              <w:right w:val="nil"/>
            </w:tcBorders>
            <w:hideMark/>
          </w:tcPr>
          <w:p w:rsidR="00DB6F6F" w:rsidRPr="00664F07" w:rsidRDefault="00DB6F6F" w:rsidP="008A49C4">
            <w:pPr>
              <w:snapToGrid w:val="0"/>
              <w:jc w:val="center"/>
              <w:rPr>
                <w:sz w:val="22"/>
                <w:szCs w:val="22"/>
              </w:rPr>
            </w:pPr>
            <w:r w:rsidRPr="002F4B4A">
              <w:rPr>
                <w:smallCaps/>
              </w:rPr>
              <w:t>Francisco Helionidas Pinheiro Neto</w:t>
            </w:r>
          </w:p>
        </w:tc>
        <w:tc>
          <w:tcPr>
            <w:tcW w:w="283" w:type="dxa"/>
          </w:tcPr>
          <w:p w:rsidR="00DB6F6F" w:rsidRPr="00664F07" w:rsidRDefault="00DB6F6F" w:rsidP="008A49C4">
            <w:pPr>
              <w:snapToGrid w:val="0"/>
              <w:rPr>
                <w:sz w:val="22"/>
                <w:szCs w:val="22"/>
              </w:rPr>
            </w:pPr>
          </w:p>
        </w:tc>
      </w:tr>
      <w:bookmarkEnd w:id="320"/>
    </w:tbl>
    <w:p w:rsidR="00777480" w:rsidRDefault="00777480" w:rsidP="00BA629A">
      <w:pPr>
        <w:rPr>
          <w:szCs w:val="26"/>
        </w:rPr>
      </w:pPr>
    </w:p>
    <w:p w:rsidR="00A34EB0" w:rsidRDefault="00A34EB0" w:rsidP="00BA629A">
      <w:pPr>
        <w:rPr>
          <w:szCs w:val="26"/>
        </w:rPr>
      </w:pPr>
    </w:p>
    <w:tbl>
      <w:tblPr>
        <w:tblW w:w="5211" w:type="dxa"/>
        <w:jc w:val="center"/>
        <w:tblLayout w:type="fixed"/>
        <w:tblLook w:val="01E0" w:firstRow="1" w:lastRow="1" w:firstColumn="1" w:lastColumn="1" w:noHBand="0" w:noVBand="0"/>
      </w:tblPr>
      <w:tblGrid>
        <w:gridCol w:w="4928"/>
        <w:gridCol w:w="283"/>
      </w:tblGrid>
      <w:tr w:rsidR="00DB6F6F" w:rsidRPr="00664F07" w:rsidTr="00960FFD">
        <w:trPr>
          <w:jc w:val="center"/>
        </w:trPr>
        <w:tc>
          <w:tcPr>
            <w:tcW w:w="4928" w:type="dxa"/>
            <w:tcBorders>
              <w:top w:val="single" w:sz="4" w:space="0" w:color="auto"/>
              <w:left w:val="nil"/>
              <w:bottom w:val="nil"/>
              <w:right w:val="nil"/>
            </w:tcBorders>
            <w:hideMark/>
          </w:tcPr>
          <w:p w:rsidR="00DB6F6F" w:rsidRPr="00664F07" w:rsidRDefault="00DB6F6F" w:rsidP="008A49C4">
            <w:pPr>
              <w:snapToGrid w:val="0"/>
              <w:jc w:val="center"/>
              <w:rPr>
                <w:sz w:val="22"/>
                <w:szCs w:val="22"/>
              </w:rPr>
            </w:pPr>
            <w:bookmarkStart w:id="321" w:name="_Hlk525576181"/>
            <w:r w:rsidRPr="0034716E">
              <w:rPr>
                <w:smallCaps/>
              </w:rPr>
              <w:t>Daniele Sotelino Bayde</w:t>
            </w:r>
          </w:p>
        </w:tc>
        <w:tc>
          <w:tcPr>
            <w:tcW w:w="283" w:type="dxa"/>
          </w:tcPr>
          <w:p w:rsidR="00DB6F6F" w:rsidRPr="00664F07" w:rsidRDefault="00DB6F6F" w:rsidP="008A49C4">
            <w:pPr>
              <w:snapToGrid w:val="0"/>
              <w:rPr>
                <w:sz w:val="22"/>
                <w:szCs w:val="22"/>
              </w:rPr>
            </w:pPr>
          </w:p>
        </w:tc>
      </w:tr>
      <w:bookmarkEnd w:id="321"/>
    </w:tbl>
    <w:p w:rsidR="00A34EB0" w:rsidRDefault="00A34EB0" w:rsidP="00BA629A">
      <w:pPr>
        <w:rPr>
          <w:szCs w:val="26"/>
        </w:rPr>
      </w:pPr>
    </w:p>
    <w:p w:rsidR="00A34EB0" w:rsidRDefault="00A34EB0" w:rsidP="00BA629A">
      <w:pPr>
        <w:rPr>
          <w:szCs w:val="26"/>
        </w:rPr>
      </w:pPr>
    </w:p>
    <w:p w:rsidR="002E1381" w:rsidRPr="00960FFD" w:rsidRDefault="009803B8" w:rsidP="002E1381">
      <w:pPr>
        <w:jc w:val="center"/>
        <w:rPr>
          <w:smallCaps/>
          <w:szCs w:val="26"/>
        </w:rPr>
      </w:pPr>
      <w:r w:rsidRPr="00C84C24">
        <w:rPr>
          <w:smallCaps/>
          <w:szCs w:val="26"/>
        </w:rPr>
        <w:t>DB3 Serviços de Telecomunicações Ltda.</w:t>
      </w:r>
    </w:p>
    <w:p w:rsidR="002E1381" w:rsidRPr="00960FFD" w:rsidRDefault="002E1381" w:rsidP="002E1381">
      <w:pPr>
        <w:rPr>
          <w:szCs w:val="26"/>
        </w:rPr>
      </w:pPr>
    </w:p>
    <w:p w:rsidR="002E1381" w:rsidRPr="00960FFD" w:rsidRDefault="002E1381" w:rsidP="002E1381">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E1381" w:rsidRPr="007645A7" w:rsidTr="008A49C4">
        <w:trPr>
          <w:cantSplit/>
        </w:trPr>
        <w:tc>
          <w:tcPr>
            <w:tcW w:w="4253" w:type="dxa"/>
            <w:tcBorders>
              <w:top w:val="single" w:sz="6" w:space="0" w:color="auto"/>
            </w:tcBorders>
          </w:tcPr>
          <w:p w:rsidR="002E1381" w:rsidRPr="007645A7" w:rsidRDefault="002E1381" w:rsidP="008A49C4">
            <w:pPr>
              <w:jc w:val="left"/>
              <w:rPr>
                <w:szCs w:val="26"/>
              </w:rPr>
            </w:pPr>
            <w:r w:rsidRPr="007645A7">
              <w:rPr>
                <w:szCs w:val="26"/>
              </w:rPr>
              <w:t>Nome:</w:t>
            </w:r>
            <w:r w:rsidRPr="007645A7">
              <w:rPr>
                <w:szCs w:val="26"/>
              </w:rPr>
              <w:br/>
              <w:t>Cargo:</w:t>
            </w:r>
          </w:p>
        </w:tc>
        <w:tc>
          <w:tcPr>
            <w:tcW w:w="567" w:type="dxa"/>
          </w:tcPr>
          <w:p w:rsidR="002E1381" w:rsidRPr="007645A7" w:rsidRDefault="002E1381" w:rsidP="008A49C4">
            <w:pPr>
              <w:rPr>
                <w:szCs w:val="26"/>
              </w:rPr>
            </w:pPr>
          </w:p>
        </w:tc>
        <w:tc>
          <w:tcPr>
            <w:tcW w:w="4253" w:type="dxa"/>
            <w:tcBorders>
              <w:top w:val="single" w:sz="6" w:space="0" w:color="auto"/>
            </w:tcBorders>
          </w:tcPr>
          <w:p w:rsidR="002E1381" w:rsidRPr="007645A7" w:rsidRDefault="002E1381" w:rsidP="008A49C4">
            <w:pPr>
              <w:jc w:val="left"/>
              <w:rPr>
                <w:szCs w:val="26"/>
              </w:rPr>
            </w:pPr>
            <w:r w:rsidRPr="007645A7">
              <w:rPr>
                <w:szCs w:val="26"/>
              </w:rPr>
              <w:t>Nome:</w:t>
            </w:r>
            <w:r w:rsidRPr="007645A7">
              <w:rPr>
                <w:szCs w:val="26"/>
              </w:rPr>
              <w:br/>
              <w:t>Cargo:</w:t>
            </w:r>
          </w:p>
        </w:tc>
      </w:tr>
    </w:tbl>
    <w:p w:rsidR="002E1381" w:rsidRDefault="002E1381" w:rsidP="00BA629A">
      <w:pPr>
        <w:rPr>
          <w:szCs w:val="26"/>
        </w:rPr>
      </w:pPr>
    </w:p>
    <w:p w:rsidR="002E1381" w:rsidRDefault="002E1381" w:rsidP="00BA629A">
      <w:pPr>
        <w:rPr>
          <w:szCs w:val="26"/>
        </w:rPr>
      </w:pPr>
    </w:p>
    <w:p w:rsidR="002E1381" w:rsidRPr="00960FFD" w:rsidRDefault="009803B8" w:rsidP="002E1381">
      <w:pPr>
        <w:jc w:val="center"/>
        <w:rPr>
          <w:smallCaps/>
          <w:szCs w:val="26"/>
        </w:rPr>
      </w:pPr>
      <w:r w:rsidRPr="00C84C24">
        <w:rPr>
          <w:smallCaps/>
          <w:szCs w:val="26"/>
        </w:rPr>
        <w:t>MOB Serviços de Telecomunicações Ltda.</w:t>
      </w:r>
    </w:p>
    <w:p w:rsidR="002E1381" w:rsidRPr="00960FFD" w:rsidRDefault="002E1381" w:rsidP="002E1381">
      <w:pPr>
        <w:rPr>
          <w:szCs w:val="26"/>
        </w:rPr>
      </w:pPr>
    </w:p>
    <w:p w:rsidR="002E1381" w:rsidRPr="00960FFD" w:rsidRDefault="002E1381" w:rsidP="002E1381">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E1381" w:rsidRPr="007645A7" w:rsidTr="008A49C4">
        <w:trPr>
          <w:cantSplit/>
        </w:trPr>
        <w:tc>
          <w:tcPr>
            <w:tcW w:w="4253" w:type="dxa"/>
            <w:tcBorders>
              <w:top w:val="single" w:sz="6" w:space="0" w:color="auto"/>
            </w:tcBorders>
          </w:tcPr>
          <w:p w:rsidR="002E1381" w:rsidRPr="007645A7" w:rsidRDefault="002E1381" w:rsidP="008A49C4">
            <w:pPr>
              <w:jc w:val="left"/>
              <w:rPr>
                <w:szCs w:val="26"/>
              </w:rPr>
            </w:pPr>
            <w:r w:rsidRPr="007645A7">
              <w:rPr>
                <w:szCs w:val="26"/>
              </w:rPr>
              <w:t>Nome:</w:t>
            </w:r>
            <w:r w:rsidRPr="007645A7">
              <w:rPr>
                <w:szCs w:val="26"/>
              </w:rPr>
              <w:br/>
              <w:t>Cargo:</w:t>
            </w:r>
          </w:p>
        </w:tc>
        <w:tc>
          <w:tcPr>
            <w:tcW w:w="567" w:type="dxa"/>
          </w:tcPr>
          <w:p w:rsidR="002E1381" w:rsidRPr="007645A7" w:rsidRDefault="002E1381" w:rsidP="008A49C4">
            <w:pPr>
              <w:rPr>
                <w:szCs w:val="26"/>
              </w:rPr>
            </w:pPr>
          </w:p>
        </w:tc>
        <w:tc>
          <w:tcPr>
            <w:tcW w:w="4253" w:type="dxa"/>
            <w:tcBorders>
              <w:top w:val="single" w:sz="6" w:space="0" w:color="auto"/>
            </w:tcBorders>
          </w:tcPr>
          <w:p w:rsidR="002E1381" w:rsidRPr="007645A7" w:rsidRDefault="002E1381" w:rsidP="008A49C4">
            <w:pPr>
              <w:jc w:val="left"/>
              <w:rPr>
                <w:szCs w:val="26"/>
              </w:rPr>
            </w:pPr>
            <w:r w:rsidRPr="007645A7">
              <w:rPr>
                <w:szCs w:val="26"/>
              </w:rPr>
              <w:t>Nome:</w:t>
            </w:r>
            <w:r w:rsidRPr="007645A7">
              <w:rPr>
                <w:szCs w:val="26"/>
              </w:rPr>
              <w:br/>
              <w:t>Cargo:</w:t>
            </w:r>
          </w:p>
        </w:tc>
      </w:tr>
    </w:tbl>
    <w:p w:rsidR="002E1381" w:rsidRDefault="002E1381" w:rsidP="00BA629A">
      <w:pPr>
        <w:rPr>
          <w:szCs w:val="26"/>
        </w:rPr>
      </w:pPr>
    </w:p>
    <w:p w:rsidR="002E1381" w:rsidRDefault="00382C16" w:rsidP="00BA629A">
      <w:pPr>
        <w:rPr>
          <w:sz w:val="22"/>
          <w:szCs w:val="22"/>
        </w:rPr>
      </w:pPr>
      <w:r w:rsidRPr="00BE2ADD">
        <w:rPr>
          <w:sz w:val="22"/>
          <w:szCs w:val="22"/>
        </w:rPr>
        <w:t>Instrumento Particular de Escritura de Emissão Pública de Debêntures Simples, Não Conversíveis em Ações, da Espécie com Garantia Real, com Garantia Adicional Fidejussória, da Primeira Emissão d</w:t>
      </w:r>
      <w:r>
        <w:rPr>
          <w:sz w:val="22"/>
          <w:szCs w:val="22"/>
        </w:rPr>
        <w:t>a</w:t>
      </w:r>
      <w:r w:rsidRPr="00BE2ADD">
        <w:rPr>
          <w:sz w:val="22"/>
          <w:szCs w:val="22"/>
        </w:rPr>
        <w:t xml:space="preserve"> MOB Participações</w:t>
      </w:r>
      <w:r>
        <w:rPr>
          <w:sz w:val="22"/>
          <w:szCs w:val="22"/>
        </w:rPr>
        <w:t> </w:t>
      </w:r>
      <w:r w:rsidRPr="00BE2ADD">
        <w:rPr>
          <w:sz w:val="22"/>
          <w:szCs w:val="22"/>
        </w:rPr>
        <w:t>S.A.</w:t>
      </w:r>
      <w:r w:rsidRPr="00450264">
        <w:rPr>
          <w:sz w:val="22"/>
          <w:szCs w:val="22"/>
        </w:rPr>
        <w:t xml:space="preserve">, celebrado em </w:t>
      </w:r>
      <w:r w:rsidR="00E46391">
        <w:rPr>
          <w:sz w:val="22"/>
          <w:szCs w:val="22"/>
        </w:rPr>
        <w:t>13</w:t>
      </w:r>
      <w:r w:rsidR="00B86F71" w:rsidRPr="00450264">
        <w:rPr>
          <w:sz w:val="22"/>
          <w:szCs w:val="22"/>
        </w:rPr>
        <w:t> </w:t>
      </w:r>
      <w:r w:rsidRPr="00450264">
        <w:rPr>
          <w:sz w:val="22"/>
          <w:szCs w:val="22"/>
        </w:rPr>
        <w:t>de </w:t>
      </w:r>
      <w:r w:rsidR="00B86F71">
        <w:rPr>
          <w:sz w:val="22"/>
          <w:szCs w:val="22"/>
        </w:rPr>
        <w:t>novembro</w:t>
      </w:r>
      <w:r w:rsidR="00B86F71" w:rsidRPr="00450264">
        <w:rPr>
          <w:sz w:val="22"/>
          <w:szCs w:val="22"/>
        </w:rPr>
        <w:t> </w:t>
      </w:r>
      <w:r w:rsidRPr="00450264">
        <w:rPr>
          <w:sz w:val="22"/>
          <w:szCs w:val="22"/>
        </w:rPr>
        <w:t>de 20</w:t>
      </w:r>
      <w:r>
        <w:rPr>
          <w:sz w:val="22"/>
          <w:szCs w:val="22"/>
        </w:rPr>
        <w:t>18</w:t>
      </w:r>
      <w:r w:rsidRPr="00450264">
        <w:rPr>
          <w:sz w:val="22"/>
          <w:szCs w:val="22"/>
        </w:rPr>
        <w:t xml:space="preserve">, entre </w:t>
      </w:r>
      <w:r>
        <w:rPr>
          <w:sz w:val="22"/>
          <w:szCs w:val="22"/>
        </w:rPr>
        <w:t>MOB Participações S.A.</w:t>
      </w:r>
      <w:r w:rsidRPr="00450264">
        <w:rPr>
          <w:sz w:val="22"/>
          <w:szCs w:val="22"/>
        </w:rPr>
        <w:t xml:space="preserve">, </w:t>
      </w:r>
      <w:r w:rsidRPr="004020A0">
        <w:rPr>
          <w:sz w:val="22"/>
          <w:szCs w:val="22"/>
        </w:rPr>
        <w:t>Oliveira Trust Distribuidora de Títulos e Valores Mobiliários S.A.</w:t>
      </w:r>
      <w:r>
        <w:rPr>
          <w:sz w:val="22"/>
          <w:szCs w:val="22"/>
        </w:rPr>
        <w:t xml:space="preserve">, </w:t>
      </w:r>
      <w:r w:rsidRPr="00EF13A5">
        <w:rPr>
          <w:sz w:val="22"/>
          <w:szCs w:val="22"/>
        </w:rPr>
        <w:t>Salim Bayde Neto</w:t>
      </w:r>
      <w:r>
        <w:rPr>
          <w:sz w:val="22"/>
          <w:szCs w:val="22"/>
        </w:rPr>
        <w:t xml:space="preserve">, </w:t>
      </w:r>
      <w:r w:rsidRPr="00EF13A5">
        <w:rPr>
          <w:sz w:val="22"/>
          <w:szCs w:val="22"/>
        </w:rPr>
        <w:t>Sayde Diogenes Bayde</w:t>
      </w:r>
      <w:r>
        <w:rPr>
          <w:sz w:val="22"/>
          <w:szCs w:val="22"/>
        </w:rPr>
        <w:t xml:space="preserve">, </w:t>
      </w:r>
      <w:r w:rsidRPr="0034716E">
        <w:rPr>
          <w:sz w:val="22"/>
          <w:szCs w:val="22"/>
        </w:rPr>
        <w:t>Francisco Helionidas Pinheiro Neto</w:t>
      </w:r>
      <w:r>
        <w:rPr>
          <w:sz w:val="22"/>
          <w:szCs w:val="22"/>
        </w:rPr>
        <w:t xml:space="preserve">, </w:t>
      </w:r>
      <w:r w:rsidRPr="0034716E">
        <w:rPr>
          <w:sz w:val="22"/>
          <w:szCs w:val="22"/>
        </w:rPr>
        <w:t>Daniele Sotelino Bayde</w:t>
      </w:r>
      <w:r>
        <w:rPr>
          <w:sz w:val="22"/>
          <w:szCs w:val="22"/>
        </w:rPr>
        <w:t xml:space="preserve">, </w:t>
      </w:r>
      <w:r w:rsidRPr="00AF725D">
        <w:rPr>
          <w:sz w:val="22"/>
          <w:szCs w:val="22"/>
        </w:rPr>
        <w:t>DB3 Serviços de Telecomunicações Ltda.</w:t>
      </w:r>
      <w:r>
        <w:rPr>
          <w:sz w:val="22"/>
          <w:szCs w:val="22"/>
        </w:rPr>
        <w:t xml:space="preserve">, </w:t>
      </w:r>
      <w:r w:rsidRPr="00AF725D">
        <w:rPr>
          <w:sz w:val="22"/>
          <w:szCs w:val="22"/>
        </w:rPr>
        <w:t>MOB Serviços de Telecomunicações Ltda.</w:t>
      </w:r>
      <w:r>
        <w:rPr>
          <w:sz w:val="22"/>
          <w:szCs w:val="22"/>
        </w:rPr>
        <w:t xml:space="preserve"> e </w:t>
      </w:r>
      <w:r w:rsidRPr="00AF725D">
        <w:rPr>
          <w:sz w:val="22"/>
          <w:szCs w:val="22"/>
        </w:rPr>
        <w:t>MOBCOM Soluções em Tecnologia Ltda.</w:t>
      </w:r>
      <w:r w:rsidRPr="00450264">
        <w:rPr>
          <w:sz w:val="22"/>
          <w:szCs w:val="22"/>
        </w:rPr>
        <w:t> – Página de Assinaturas.</w:t>
      </w:r>
    </w:p>
    <w:p w:rsidR="00382C16" w:rsidRDefault="00382C16" w:rsidP="00BA629A">
      <w:pPr>
        <w:rPr>
          <w:szCs w:val="26"/>
        </w:rPr>
      </w:pPr>
    </w:p>
    <w:p w:rsidR="00382C16" w:rsidRDefault="00382C16" w:rsidP="00BA629A">
      <w:pPr>
        <w:rPr>
          <w:szCs w:val="26"/>
        </w:rPr>
      </w:pPr>
    </w:p>
    <w:p w:rsidR="009803B8" w:rsidRPr="00C84C24" w:rsidRDefault="009803B8" w:rsidP="009803B8">
      <w:pPr>
        <w:jc w:val="center"/>
        <w:rPr>
          <w:smallCaps/>
          <w:szCs w:val="26"/>
        </w:rPr>
      </w:pPr>
      <w:r>
        <w:rPr>
          <w:smallCaps/>
          <w:szCs w:val="26"/>
        </w:rPr>
        <w:t>MOBCOM Soluções em Tecnologia Ltda.</w:t>
      </w:r>
    </w:p>
    <w:p w:rsidR="009803B8" w:rsidRPr="00C84C24" w:rsidRDefault="009803B8" w:rsidP="009803B8">
      <w:pPr>
        <w:rPr>
          <w:szCs w:val="26"/>
        </w:rPr>
      </w:pPr>
    </w:p>
    <w:p w:rsidR="009803B8" w:rsidRPr="00C84C24" w:rsidRDefault="009803B8" w:rsidP="009803B8">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9803B8" w:rsidRPr="007645A7" w:rsidTr="008A49C4">
        <w:trPr>
          <w:cantSplit/>
        </w:trPr>
        <w:tc>
          <w:tcPr>
            <w:tcW w:w="4253" w:type="dxa"/>
            <w:tcBorders>
              <w:top w:val="single" w:sz="6" w:space="0" w:color="auto"/>
            </w:tcBorders>
          </w:tcPr>
          <w:p w:rsidR="009803B8" w:rsidRPr="007645A7" w:rsidRDefault="009803B8" w:rsidP="008A49C4">
            <w:pPr>
              <w:jc w:val="left"/>
              <w:rPr>
                <w:szCs w:val="26"/>
              </w:rPr>
            </w:pPr>
            <w:r w:rsidRPr="007645A7">
              <w:rPr>
                <w:szCs w:val="26"/>
              </w:rPr>
              <w:t>Nome:</w:t>
            </w:r>
            <w:r w:rsidRPr="007645A7">
              <w:rPr>
                <w:szCs w:val="26"/>
              </w:rPr>
              <w:br/>
              <w:t>Cargo:</w:t>
            </w:r>
          </w:p>
        </w:tc>
        <w:tc>
          <w:tcPr>
            <w:tcW w:w="567" w:type="dxa"/>
          </w:tcPr>
          <w:p w:rsidR="009803B8" w:rsidRPr="007645A7" w:rsidRDefault="009803B8" w:rsidP="008A49C4">
            <w:pPr>
              <w:rPr>
                <w:szCs w:val="26"/>
              </w:rPr>
            </w:pPr>
          </w:p>
        </w:tc>
        <w:tc>
          <w:tcPr>
            <w:tcW w:w="4253" w:type="dxa"/>
            <w:tcBorders>
              <w:top w:val="single" w:sz="6" w:space="0" w:color="auto"/>
            </w:tcBorders>
          </w:tcPr>
          <w:p w:rsidR="009803B8" w:rsidRPr="007645A7" w:rsidRDefault="009803B8" w:rsidP="008A49C4">
            <w:pPr>
              <w:jc w:val="left"/>
              <w:rPr>
                <w:szCs w:val="26"/>
              </w:rPr>
            </w:pPr>
            <w:r w:rsidRPr="007645A7">
              <w:rPr>
                <w:szCs w:val="26"/>
              </w:rPr>
              <w:t>Nome:</w:t>
            </w:r>
            <w:r w:rsidRPr="007645A7">
              <w:rPr>
                <w:szCs w:val="26"/>
              </w:rPr>
              <w:br/>
              <w:t>Cargo:</w:t>
            </w:r>
          </w:p>
        </w:tc>
      </w:tr>
    </w:tbl>
    <w:p w:rsidR="002E1381" w:rsidRDefault="002E1381" w:rsidP="00BA629A">
      <w:pPr>
        <w:rPr>
          <w:szCs w:val="26"/>
        </w:rPr>
      </w:pPr>
    </w:p>
    <w:p w:rsidR="002E1381" w:rsidRPr="007645A7" w:rsidRDefault="002E1381" w:rsidP="00BA629A">
      <w:pPr>
        <w:rPr>
          <w:szCs w:val="26"/>
        </w:rPr>
      </w:pPr>
    </w:p>
    <w:p w:rsidR="00880FA8" w:rsidRPr="007645A7" w:rsidRDefault="00880FA8" w:rsidP="00BA629A">
      <w:pPr>
        <w:rPr>
          <w:szCs w:val="26"/>
        </w:rPr>
      </w:pPr>
      <w:r w:rsidRPr="007645A7">
        <w:rPr>
          <w:szCs w:val="26"/>
        </w:rPr>
        <w:t>Testemunhas:</w:t>
      </w:r>
    </w:p>
    <w:p w:rsidR="005E34A2" w:rsidRPr="007645A7" w:rsidRDefault="005E34A2" w:rsidP="00BA629A">
      <w:pPr>
        <w:rPr>
          <w:szCs w:val="26"/>
        </w:rPr>
      </w:pPr>
    </w:p>
    <w:p w:rsidR="00EE0111" w:rsidRPr="007645A7" w:rsidRDefault="00EE0111" w:rsidP="00BA629A">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4E243E" w:rsidRPr="00246A24" w:rsidTr="00C9043F">
        <w:trPr>
          <w:cantSplit/>
        </w:trPr>
        <w:tc>
          <w:tcPr>
            <w:tcW w:w="4253" w:type="dxa"/>
            <w:tcBorders>
              <w:top w:val="single" w:sz="6" w:space="0" w:color="auto"/>
            </w:tcBorders>
          </w:tcPr>
          <w:p w:rsidR="004E243E" w:rsidRPr="007645A7" w:rsidRDefault="004E243E" w:rsidP="00BA629A">
            <w:pPr>
              <w:jc w:val="left"/>
              <w:rPr>
                <w:szCs w:val="26"/>
              </w:rPr>
            </w:pPr>
            <w:r w:rsidRPr="007645A7">
              <w:rPr>
                <w:szCs w:val="26"/>
              </w:rPr>
              <w:t>Nome:</w:t>
            </w:r>
            <w:r w:rsidRPr="007645A7">
              <w:rPr>
                <w:szCs w:val="26"/>
              </w:rPr>
              <w:br/>
              <w:t>Id.:</w:t>
            </w:r>
            <w:r w:rsidRPr="007645A7">
              <w:rPr>
                <w:szCs w:val="26"/>
              </w:rPr>
              <w:br/>
              <w:t>CPF:</w:t>
            </w:r>
          </w:p>
        </w:tc>
        <w:tc>
          <w:tcPr>
            <w:tcW w:w="567" w:type="dxa"/>
          </w:tcPr>
          <w:p w:rsidR="004E243E" w:rsidRPr="007645A7" w:rsidRDefault="004E243E" w:rsidP="00BA629A">
            <w:pPr>
              <w:rPr>
                <w:szCs w:val="26"/>
              </w:rPr>
            </w:pPr>
          </w:p>
        </w:tc>
        <w:tc>
          <w:tcPr>
            <w:tcW w:w="4253" w:type="dxa"/>
            <w:tcBorders>
              <w:top w:val="single" w:sz="6" w:space="0" w:color="auto"/>
            </w:tcBorders>
          </w:tcPr>
          <w:p w:rsidR="004E243E" w:rsidRPr="00246A24" w:rsidRDefault="004E243E" w:rsidP="00BA629A">
            <w:pPr>
              <w:jc w:val="left"/>
              <w:rPr>
                <w:szCs w:val="26"/>
              </w:rPr>
            </w:pPr>
            <w:r w:rsidRPr="007645A7">
              <w:rPr>
                <w:szCs w:val="26"/>
              </w:rPr>
              <w:t>Nome:</w:t>
            </w:r>
            <w:r w:rsidRPr="007645A7">
              <w:rPr>
                <w:szCs w:val="26"/>
              </w:rPr>
              <w:br/>
              <w:t>Id.:</w:t>
            </w:r>
            <w:r w:rsidRPr="007645A7">
              <w:rPr>
                <w:szCs w:val="26"/>
              </w:rPr>
              <w:br/>
              <w:t>CPF:</w:t>
            </w:r>
          </w:p>
        </w:tc>
      </w:tr>
    </w:tbl>
    <w:p w:rsidR="003F0513" w:rsidRDefault="003F0513" w:rsidP="00BA629A">
      <w:pPr>
        <w:spacing w:after="0"/>
        <w:jc w:val="left"/>
      </w:pPr>
    </w:p>
    <w:p w:rsidR="00C27BE6" w:rsidRDefault="00C27BE6">
      <w:pPr>
        <w:spacing w:after="0"/>
        <w:jc w:val="left"/>
        <w:sectPr w:rsidR="00C27BE6">
          <w:headerReference w:type="even" r:id="rId16"/>
          <w:footerReference w:type="even" r:id="rId17"/>
          <w:footerReference w:type="default" r:id="rId18"/>
          <w:headerReference w:type="first" r:id="rId19"/>
          <w:pgSz w:w="12242" w:h="15842" w:code="121"/>
          <w:pgMar w:top="1418" w:right="1701" w:bottom="1418" w:left="1701" w:header="720" w:footer="720" w:gutter="0"/>
          <w:cols w:space="720"/>
          <w:titlePg/>
        </w:sectPr>
      </w:pPr>
    </w:p>
    <w:p w:rsidR="00DD27F5" w:rsidRPr="002109C1" w:rsidRDefault="00DD27F5" w:rsidP="009D788D">
      <w:pPr>
        <w:spacing w:after="0"/>
        <w:jc w:val="center"/>
        <w:rPr>
          <w:smallCaps/>
          <w:szCs w:val="26"/>
          <w:u w:val="single"/>
        </w:rPr>
      </w:pPr>
      <w:r w:rsidRPr="007645A7">
        <w:rPr>
          <w:smallCaps/>
          <w:szCs w:val="26"/>
        </w:rPr>
        <w:t>Instrumento Particular de Escritura de Emissão Pública de</w:t>
      </w:r>
      <w:r w:rsidRPr="007645A7">
        <w:rPr>
          <w:smallCaps/>
          <w:szCs w:val="26"/>
        </w:rPr>
        <w:br/>
        <w:t>Debêntures Simples, Não Conversíveis em Ações, da</w:t>
      </w:r>
      <w:r w:rsidRPr="007645A7">
        <w:rPr>
          <w:smallCaps/>
          <w:szCs w:val="26"/>
        </w:rPr>
        <w:br/>
        <w:t xml:space="preserve">Espécie </w:t>
      </w:r>
      <w:r>
        <w:rPr>
          <w:smallCaps/>
          <w:szCs w:val="26"/>
        </w:rPr>
        <w:t>com Garantia Real</w:t>
      </w:r>
      <w:r w:rsidRPr="007645A7">
        <w:rPr>
          <w:smallCaps/>
          <w:szCs w:val="26"/>
        </w:rPr>
        <w:t>, com Garantia Adicional Fidejussória, da</w:t>
      </w:r>
      <w:r w:rsidRPr="007645A7">
        <w:rPr>
          <w:smallCaps/>
          <w:szCs w:val="26"/>
        </w:rPr>
        <w:br/>
      </w:r>
      <w:r>
        <w:rPr>
          <w:smallCaps/>
          <w:szCs w:val="26"/>
          <w:u w:val="single"/>
        </w:rPr>
        <w:t>Primeira</w:t>
      </w:r>
      <w:r w:rsidRPr="007645A7">
        <w:rPr>
          <w:smallCaps/>
          <w:szCs w:val="26"/>
          <w:u w:val="single"/>
        </w:rPr>
        <w:t xml:space="preserve"> Emissão d</w:t>
      </w:r>
      <w:r>
        <w:rPr>
          <w:smallCaps/>
          <w:szCs w:val="26"/>
          <w:u w:val="single"/>
        </w:rPr>
        <w:t>a</w:t>
      </w:r>
      <w:r w:rsidRPr="007645A7">
        <w:rPr>
          <w:smallCaps/>
          <w:szCs w:val="26"/>
          <w:u w:val="single"/>
        </w:rPr>
        <w:t xml:space="preserve"> </w:t>
      </w:r>
      <w:r>
        <w:rPr>
          <w:smallCaps/>
          <w:szCs w:val="26"/>
          <w:u w:val="single"/>
        </w:rPr>
        <w:t>MOB Participações S.A.</w:t>
      </w:r>
    </w:p>
    <w:p w:rsidR="00DD27F5" w:rsidRPr="002109C1" w:rsidRDefault="00DD27F5" w:rsidP="00DD27F5">
      <w:pPr>
        <w:jc w:val="center"/>
        <w:rPr>
          <w:smallCaps/>
          <w:szCs w:val="26"/>
          <w:u w:val="single"/>
        </w:rPr>
      </w:pPr>
      <w:r w:rsidRPr="002109C1">
        <w:rPr>
          <w:smallCaps/>
          <w:szCs w:val="26"/>
          <w:u w:val="single"/>
        </w:rPr>
        <w:t xml:space="preserve">Anexo </w:t>
      </w:r>
      <w:r>
        <w:rPr>
          <w:smallCaps/>
          <w:szCs w:val="26"/>
          <w:u w:val="single"/>
        </w:rPr>
        <w:t>I</w:t>
      </w:r>
    </w:p>
    <w:p w:rsidR="00DD27F5" w:rsidRDefault="009110B8" w:rsidP="00DD27F5">
      <w:pPr>
        <w:jc w:val="center"/>
        <w:rPr>
          <w:smallCaps/>
          <w:szCs w:val="26"/>
          <w:u w:val="single"/>
        </w:rPr>
      </w:pPr>
      <w:r>
        <w:rPr>
          <w:smallCaps/>
          <w:szCs w:val="26"/>
          <w:u w:val="single"/>
        </w:rPr>
        <w:t>Obrigações Financeiras a serem Liquidadas</w:t>
      </w:r>
    </w:p>
    <w:p w:rsidR="009110B8" w:rsidRDefault="009110B8" w:rsidP="00DD27F5">
      <w:pPr>
        <w:jc w:val="center"/>
        <w:rPr>
          <w:smallCaps/>
          <w:szCs w:val="26"/>
          <w:highlight w:val="yellow"/>
        </w:rPr>
      </w:pPr>
    </w:p>
    <w:tbl>
      <w:tblPr>
        <w:tblStyle w:val="Tabelacomgrade"/>
        <w:tblW w:w="0" w:type="auto"/>
        <w:jc w:val="center"/>
        <w:tblLook w:val="04A0" w:firstRow="1" w:lastRow="0" w:firstColumn="1" w:lastColumn="0" w:noHBand="0" w:noVBand="1"/>
      </w:tblPr>
      <w:tblGrid>
        <w:gridCol w:w="2547"/>
        <w:gridCol w:w="2977"/>
        <w:gridCol w:w="2051"/>
        <w:gridCol w:w="2006"/>
        <w:gridCol w:w="2252"/>
      </w:tblGrid>
      <w:tr w:rsidR="00C27BE6" w:rsidRPr="003122D0" w:rsidTr="009D788D">
        <w:trPr>
          <w:jc w:val="center"/>
        </w:trPr>
        <w:tc>
          <w:tcPr>
            <w:tcW w:w="2547" w:type="dxa"/>
          </w:tcPr>
          <w:p w:rsidR="00C27BE6" w:rsidRPr="003122D0" w:rsidRDefault="00C27BE6" w:rsidP="00875D08">
            <w:pPr>
              <w:spacing w:after="0"/>
              <w:jc w:val="center"/>
              <w:rPr>
                <w:b/>
              </w:rPr>
            </w:pPr>
            <w:r w:rsidRPr="003122D0">
              <w:rPr>
                <w:b/>
              </w:rPr>
              <w:t>Contrato</w:t>
            </w:r>
          </w:p>
        </w:tc>
        <w:tc>
          <w:tcPr>
            <w:tcW w:w="2977" w:type="dxa"/>
          </w:tcPr>
          <w:p w:rsidR="00C27BE6" w:rsidRPr="003122D0" w:rsidRDefault="00C27BE6" w:rsidP="00875D08">
            <w:pPr>
              <w:spacing w:after="0"/>
              <w:jc w:val="center"/>
              <w:rPr>
                <w:b/>
              </w:rPr>
            </w:pPr>
            <w:r>
              <w:rPr>
                <w:b/>
              </w:rPr>
              <w:t>Devedor</w:t>
            </w:r>
          </w:p>
        </w:tc>
        <w:tc>
          <w:tcPr>
            <w:tcW w:w="1842" w:type="dxa"/>
          </w:tcPr>
          <w:p w:rsidR="00C27BE6" w:rsidRPr="003122D0" w:rsidRDefault="00C27BE6" w:rsidP="00875D08">
            <w:pPr>
              <w:spacing w:after="0"/>
              <w:jc w:val="center"/>
              <w:rPr>
                <w:b/>
              </w:rPr>
            </w:pPr>
            <w:r w:rsidRPr="003122D0">
              <w:rPr>
                <w:b/>
              </w:rPr>
              <w:t>Credor</w:t>
            </w:r>
          </w:p>
        </w:tc>
        <w:tc>
          <w:tcPr>
            <w:tcW w:w="2006" w:type="dxa"/>
          </w:tcPr>
          <w:p w:rsidR="00C27BE6" w:rsidRPr="00751A38" w:rsidRDefault="00C27BE6">
            <w:pPr>
              <w:spacing w:after="0"/>
              <w:jc w:val="center"/>
              <w:rPr>
                <w:b/>
                <w:vertAlign w:val="superscript"/>
              </w:rPr>
            </w:pPr>
            <w:r w:rsidRPr="003122D0">
              <w:rPr>
                <w:b/>
              </w:rPr>
              <w:t>Saldo Devedor</w:t>
            </w:r>
            <w:r>
              <w:rPr>
                <w:b/>
                <w:vertAlign w:val="superscript"/>
              </w:rPr>
              <w:t>(1)</w:t>
            </w:r>
          </w:p>
        </w:tc>
        <w:tc>
          <w:tcPr>
            <w:tcW w:w="2252" w:type="dxa"/>
          </w:tcPr>
          <w:p w:rsidR="00C27BE6" w:rsidRPr="003122D0" w:rsidRDefault="00C27BE6" w:rsidP="00875D08">
            <w:pPr>
              <w:spacing w:after="0"/>
              <w:jc w:val="center"/>
              <w:rPr>
                <w:b/>
              </w:rPr>
            </w:pPr>
            <w:r w:rsidRPr="003122D0">
              <w:rPr>
                <w:b/>
              </w:rPr>
              <w:t>Data de Vencimento</w:t>
            </w:r>
          </w:p>
        </w:tc>
      </w:tr>
      <w:tr w:rsidR="00C27BE6" w:rsidTr="009D788D">
        <w:trPr>
          <w:jc w:val="center"/>
        </w:trPr>
        <w:tc>
          <w:tcPr>
            <w:tcW w:w="2547" w:type="dxa"/>
          </w:tcPr>
          <w:p w:rsidR="00C27BE6" w:rsidRDefault="00C27BE6" w:rsidP="00875D08">
            <w:pPr>
              <w:jc w:val="center"/>
            </w:pPr>
            <w:r>
              <w:t>152.2016.3452.5285</w:t>
            </w:r>
          </w:p>
        </w:tc>
        <w:tc>
          <w:tcPr>
            <w:tcW w:w="2977" w:type="dxa"/>
          </w:tcPr>
          <w:p w:rsidR="00C27BE6" w:rsidRDefault="00334FBB" w:rsidP="00875D08">
            <w:pPr>
              <w:jc w:val="center"/>
            </w:pPr>
            <w:r>
              <w:t>MOB</w:t>
            </w:r>
            <w:r w:rsidR="00C27BE6">
              <w:t xml:space="preserve"> Serviços de Telecomunicações Ltda</w:t>
            </w:r>
            <w:r w:rsidR="0069185F">
              <w:t xml:space="preserve">. </w:t>
            </w:r>
          </w:p>
        </w:tc>
        <w:tc>
          <w:tcPr>
            <w:tcW w:w="1842" w:type="dxa"/>
          </w:tcPr>
          <w:p w:rsidR="00C27BE6" w:rsidRDefault="00C27BE6" w:rsidP="00875D08">
            <w:pPr>
              <w:jc w:val="center"/>
            </w:pPr>
            <w:r>
              <w:t>Banco do Nordeste do Brasil</w:t>
            </w:r>
            <w:r w:rsidR="002D19D7">
              <w:t xml:space="preserve"> S.A.</w:t>
            </w:r>
          </w:p>
        </w:tc>
        <w:tc>
          <w:tcPr>
            <w:tcW w:w="2006" w:type="dxa"/>
          </w:tcPr>
          <w:p w:rsidR="00C27BE6" w:rsidRDefault="00C27BE6" w:rsidP="00875D08">
            <w:pPr>
              <w:jc w:val="center"/>
            </w:pPr>
            <w:r>
              <w:t>R$</w:t>
            </w:r>
            <w:r w:rsidRPr="00EA3242">
              <w:t>128</w:t>
            </w:r>
            <w:r>
              <w:t>.</w:t>
            </w:r>
            <w:r w:rsidRPr="00EA3242">
              <w:t>237,02</w:t>
            </w:r>
          </w:p>
        </w:tc>
        <w:tc>
          <w:tcPr>
            <w:tcW w:w="2252" w:type="dxa"/>
          </w:tcPr>
          <w:p w:rsidR="00C27BE6" w:rsidRDefault="00C27BE6" w:rsidP="00875D08">
            <w:pPr>
              <w:jc w:val="center"/>
            </w:pPr>
            <w:r>
              <w:t>25.01.2021</w:t>
            </w:r>
          </w:p>
        </w:tc>
      </w:tr>
      <w:tr w:rsidR="00C27BE6" w:rsidTr="009D788D">
        <w:trPr>
          <w:jc w:val="center"/>
        </w:trPr>
        <w:tc>
          <w:tcPr>
            <w:tcW w:w="2547" w:type="dxa"/>
          </w:tcPr>
          <w:p w:rsidR="00C27BE6" w:rsidRDefault="00C27BE6" w:rsidP="00875D08">
            <w:pPr>
              <w:jc w:val="center"/>
            </w:pPr>
            <w:r>
              <w:t>152.2016.3634.5213</w:t>
            </w:r>
          </w:p>
        </w:tc>
        <w:tc>
          <w:tcPr>
            <w:tcW w:w="2977" w:type="dxa"/>
          </w:tcPr>
          <w:p w:rsidR="00C27BE6" w:rsidRDefault="00C27BE6" w:rsidP="00875D08">
            <w:pPr>
              <w:jc w:val="center"/>
            </w:pPr>
            <w:r>
              <w:t>Mob Serviços de Telecomunicações Ltda</w:t>
            </w:r>
            <w:r w:rsidR="0069185F">
              <w:t>.</w:t>
            </w:r>
          </w:p>
        </w:tc>
        <w:tc>
          <w:tcPr>
            <w:tcW w:w="1842" w:type="dxa"/>
          </w:tcPr>
          <w:p w:rsidR="00C27BE6" w:rsidRDefault="00C27BE6" w:rsidP="00875D08">
            <w:pPr>
              <w:jc w:val="center"/>
            </w:pPr>
            <w:r>
              <w:t>Banco do Nordeste do Brasil</w:t>
            </w:r>
            <w:r w:rsidR="002D19D7">
              <w:t xml:space="preserve"> S.A.</w:t>
            </w:r>
          </w:p>
        </w:tc>
        <w:tc>
          <w:tcPr>
            <w:tcW w:w="2006" w:type="dxa"/>
          </w:tcPr>
          <w:p w:rsidR="00C27BE6" w:rsidRDefault="00C27BE6" w:rsidP="00875D08">
            <w:pPr>
              <w:jc w:val="center"/>
            </w:pPr>
            <w:r>
              <w:t>R$</w:t>
            </w:r>
            <w:r w:rsidRPr="00AB1585">
              <w:t>30</w:t>
            </w:r>
            <w:r>
              <w:t>.</w:t>
            </w:r>
            <w:r w:rsidRPr="00AB1585">
              <w:t>506,5</w:t>
            </w:r>
            <w:r>
              <w:t>0</w:t>
            </w:r>
          </w:p>
        </w:tc>
        <w:tc>
          <w:tcPr>
            <w:tcW w:w="2252" w:type="dxa"/>
          </w:tcPr>
          <w:p w:rsidR="00C27BE6" w:rsidRDefault="00C27BE6" w:rsidP="00875D08">
            <w:pPr>
              <w:jc w:val="center"/>
            </w:pPr>
            <w:r>
              <w:t>05.12.2018</w:t>
            </w:r>
          </w:p>
        </w:tc>
      </w:tr>
      <w:tr w:rsidR="00C27BE6" w:rsidTr="009D788D">
        <w:trPr>
          <w:jc w:val="center"/>
        </w:trPr>
        <w:tc>
          <w:tcPr>
            <w:tcW w:w="2547" w:type="dxa"/>
          </w:tcPr>
          <w:p w:rsidR="00C27BE6" w:rsidRDefault="00C27BE6" w:rsidP="00875D08">
            <w:pPr>
              <w:jc w:val="center"/>
            </w:pPr>
            <w:r>
              <w:t>152.2016.3741.5255</w:t>
            </w:r>
          </w:p>
        </w:tc>
        <w:tc>
          <w:tcPr>
            <w:tcW w:w="2977" w:type="dxa"/>
          </w:tcPr>
          <w:p w:rsidR="00C27BE6" w:rsidRDefault="00334FBB" w:rsidP="00875D08">
            <w:pPr>
              <w:jc w:val="center"/>
            </w:pPr>
            <w:r>
              <w:t xml:space="preserve">MOB </w:t>
            </w:r>
            <w:r w:rsidR="00C27BE6">
              <w:t>Serviços de Telecomunicações Ltda</w:t>
            </w:r>
            <w:r w:rsidR="0069185F">
              <w:t xml:space="preserve">. </w:t>
            </w:r>
          </w:p>
        </w:tc>
        <w:tc>
          <w:tcPr>
            <w:tcW w:w="1842" w:type="dxa"/>
          </w:tcPr>
          <w:p w:rsidR="00C27BE6" w:rsidRDefault="00C27BE6" w:rsidP="00875D08">
            <w:pPr>
              <w:jc w:val="center"/>
            </w:pPr>
            <w:r>
              <w:t>Banco do Nordeste do Brasil</w:t>
            </w:r>
            <w:r w:rsidR="002D19D7">
              <w:t xml:space="preserve"> S.A.</w:t>
            </w:r>
          </w:p>
        </w:tc>
        <w:tc>
          <w:tcPr>
            <w:tcW w:w="2006" w:type="dxa"/>
          </w:tcPr>
          <w:p w:rsidR="00C27BE6" w:rsidRDefault="00C27BE6" w:rsidP="00875D08">
            <w:pPr>
              <w:jc w:val="center"/>
            </w:pPr>
            <w:r>
              <w:t>R$</w:t>
            </w:r>
            <w:r w:rsidRPr="00A44257">
              <w:t>758</w:t>
            </w:r>
            <w:r>
              <w:t>.</w:t>
            </w:r>
            <w:r w:rsidRPr="00A44257">
              <w:t>777,21</w:t>
            </w:r>
          </w:p>
        </w:tc>
        <w:tc>
          <w:tcPr>
            <w:tcW w:w="2252" w:type="dxa"/>
          </w:tcPr>
          <w:p w:rsidR="00C27BE6" w:rsidRDefault="00C27BE6" w:rsidP="00875D08">
            <w:pPr>
              <w:jc w:val="center"/>
            </w:pPr>
            <w:r>
              <w:t>21.12.2022</w:t>
            </w:r>
          </w:p>
        </w:tc>
      </w:tr>
      <w:tr w:rsidR="00C27BE6" w:rsidTr="009D788D">
        <w:trPr>
          <w:jc w:val="center"/>
        </w:trPr>
        <w:tc>
          <w:tcPr>
            <w:tcW w:w="2547" w:type="dxa"/>
          </w:tcPr>
          <w:p w:rsidR="00C27BE6" w:rsidRDefault="00C27BE6" w:rsidP="00875D08">
            <w:pPr>
              <w:jc w:val="center"/>
            </w:pPr>
            <w:r>
              <w:t>152.2018.384.5991</w:t>
            </w:r>
          </w:p>
        </w:tc>
        <w:tc>
          <w:tcPr>
            <w:tcW w:w="2977" w:type="dxa"/>
          </w:tcPr>
          <w:p w:rsidR="00C27BE6" w:rsidRDefault="00334FBB" w:rsidP="00875D08">
            <w:pPr>
              <w:jc w:val="center"/>
            </w:pPr>
            <w:r>
              <w:t xml:space="preserve">MOB </w:t>
            </w:r>
            <w:r w:rsidR="00C27BE6">
              <w:t>Serviços de Telecomunicações Ltda</w:t>
            </w:r>
            <w:r w:rsidR="0069185F">
              <w:t xml:space="preserve">. </w:t>
            </w:r>
          </w:p>
        </w:tc>
        <w:tc>
          <w:tcPr>
            <w:tcW w:w="1842" w:type="dxa"/>
          </w:tcPr>
          <w:p w:rsidR="00C27BE6" w:rsidRDefault="00C27BE6" w:rsidP="00875D08">
            <w:pPr>
              <w:jc w:val="center"/>
            </w:pPr>
            <w:r>
              <w:t>Banco do Nordeste do Brasil</w:t>
            </w:r>
            <w:r w:rsidR="002D19D7">
              <w:t xml:space="preserve"> S.A.</w:t>
            </w:r>
          </w:p>
        </w:tc>
        <w:tc>
          <w:tcPr>
            <w:tcW w:w="2006" w:type="dxa"/>
          </w:tcPr>
          <w:p w:rsidR="00C27BE6" w:rsidRDefault="00C27BE6" w:rsidP="00875D08">
            <w:pPr>
              <w:jc w:val="center"/>
            </w:pPr>
            <w:r>
              <w:t>R$1.403.244,77</w:t>
            </w:r>
          </w:p>
        </w:tc>
        <w:tc>
          <w:tcPr>
            <w:tcW w:w="2252" w:type="dxa"/>
          </w:tcPr>
          <w:p w:rsidR="00C27BE6" w:rsidRDefault="00C27BE6" w:rsidP="00875D08">
            <w:pPr>
              <w:jc w:val="center"/>
            </w:pPr>
            <w:r>
              <w:t>15.11.2019</w:t>
            </w:r>
          </w:p>
        </w:tc>
      </w:tr>
      <w:tr w:rsidR="00C27BE6" w:rsidTr="009D788D">
        <w:trPr>
          <w:jc w:val="center"/>
        </w:trPr>
        <w:tc>
          <w:tcPr>
            <w:tcW w:w="2547" w:type="dxa"/>
          </w:tcPr>
          <w:p w:rsidR="00C27BE6" w:rsidRDefault="00C27BE6" w:rsidP="00875D08">
            <w:pPr>
              <w:jc w:val="center"/>
            </w:pPr>
            <w:r>
              <w:t>152.2018.572.6100</w:t>
            </w:r>
          </w:p>
        </w:tc>
        <w:tc>
          <w:tcPr>
            <w:tcW w:w="2977" w:type="dxa"/>
          </w:tcPr>
          <w:p w:rsidR="00C27BE6" w:rsidRDefault="00334FBB" w:rsidP="00875D08">
            <w:pPr>
              <w:jc w:val="center"/>
            </w:pPr>
            <w:r>
              <w:t xml:space="preserve">MOB </w:t>
            </w:r>
            <w:r w:rsidR="00C27BE6">
              <w:t>Serviços de Telecomunicações Ltda</w:t>
            </w:r>
            <w:r>
              <w:t xml:space="preserve">. </w:t>
            </w:r>
          </w:p>
        </w:tc>
        <w:tc>
          <w:tcPr>
            <w:tcW w:w="1842" w:type="dxa"/>
          </w:tcPr>
          <w:p w:rsidR="00C27BE6" w:rsidRDefault="00C27BE6" w:rsidP="00875D08">
            <w:pPr>
              <w:jc w:val="center"/>
            </w:pPr>
            <w:r>
              <w:t>Banco do Nordeste do Brasil</w:t>
            </w:r>
            <w:r w:rsidR="002D19D7">
              <w:t xml:space="preserve"> S.A.</w:t>
            </w:r>
          </w:p>
        </w:tc>
        <w:tc>
          <w:tcPr>
            <w:tcW w:w="2006" w:type="dxa"/>
          </w:tcPr>
          <w:p w:rsidR="00C27BE6" w:rsidRDefault="00CC310E" w:rsidP="00875D08">
            <w:pPr>
              <w:jc w:val="center"/>
            </w:pPr>
            <w:r>
              <w:t>R$</w:t>
            </w:r>
            <w:r w:rsidR="00C27BE6">
              <w:t>1.700.000,00</w:t>
            </w:r>
          </w:p>
        </w:tc>
        <w:tc>
          <w:tcPr>
            <w:tcW w:w="2252" w:type="dxa"/>
          </w:tcPr>
          <w:p w:rsidR="00C27BE6" w:rsidRDefault="00C27BE6" w:rsidP="00875D08">
            <w:pPr>
              <w:jc w:val="center"/>
            </w:pPr>
            <w:r>
              <w:t>15.01.2020</w:t>
            </w:r>
          </w:p>
        </w:tc>
      </w:tr>
      <w:tr w:rsidR="00C27BE6" w:rsidTr="009D788D">
        <w:trPr>
          <w:jc w:val="center"/>
        </w:trPr>
        <w:tc>
          <w:tcPr>
            <w:tcW w:w="2547" w:type="dxa"/>
          </w:tcPr>
          <w:p w:rsidR="00C27BE6" w:rsidRDefault="00C27BE6" w:rsidP="00875D08">
            <w:pPr>
              <w:jc w:val="center"/>
            </w:pPr>
            <w:r>
              <w:t>15.1.0016-1</w:t>
            </w:r>
          </w:p>
        </w:tc>
        <w:tc>
          <w:tcPr>
            <w:tcW w:w="2977" w:type="dxa"/>
          </w:tcPr>
          <w:p w:rsidR="00C27BE6" w:rsidRDefault="00334FBB" w:rsidP="00875D08">
            <w:pPr>
              <w:jc w:val="center"/>
            </w:pPr>
            <w:r>
              <w:t xml:space="preserve">MOB </w:t>
            </w:r>
            <w:r w:rsidR="00C27BE6">
              <w:t>Serviços de Telecomunicações Ltda</w:t>
            </w:r>
            <w:r>
              <w:t xml:space="preserve">. </w:t>
            </w:r>
          </w:p>
        </w:tc>
        <w:tc>
          <w:tcPr>
            <w:tcW w:w="1842" w:type="dxa"/>
          </w:tcPr>
          <w:p w:rsidR="00C27BE6" w:rsidRDefault="00F84352" w:rsidP="00875D08">
            <w:pPr>
              <w:jc w:val="center"/>
            </w:pPr>
            <w:r w:rsidRPr="00F84352">
              <w:t>Banco Nacional de Desenvolvimento Econômico e Social</w:t>
            </w:r>
            <w:r>
              <w:t xml:space="preserve"> (</w:t>
            </w:r>
            <w:r w:rsidR="00C27BE6">
              <w:t>BNDES</w:t>
            </w:r>
            <w:r>
              <w:t>)</w:t>
            </w:r>
          </w:p>
        </w:tc>
        <w:tc>
          <w:tcPr>
            <w:tcW w:w="2006" w:type="dxa"/>
          </w:tcPr>
          <w:p w:rsidR="00C27BE6" w:rsidRDefault="00CC310E" w:rsidP="00875D08">
            <w:pPr>
              <w:jc w:val="center"/>
            </w:pPr>
            <w:r>
              <w:t>R$</w:t>
            </w:r>
            <w:r w:rsidR="00C27BE6">
              <w:t>3.884.498,92</w:t>
            </w:r>
          </w:p>
        </w:tc>
        <w:tc>
          <w:tcPr>
            <w:tcW w:w="2252" w:type="dxa"/>
          </w:tcPr>
          <w:p w:rsidR="00C27BE6" w:rsidRDefault="00C27BE6" w:rsidP="00875D08">
            <w:pPr>
              <w:jc w:val="center"/>
            </w:pPr>
            <w:r>
              <w:t>15.01.2023</w:t>
            </w:r>
          </w:p>
        </w:tc>
      </w:tr>
      <w:tr w:rsidR="00C27BE6" w:rsidTr="009D788D">
        <w:trPr>
          <w:jc w:val="center"/>
        </w:trPr>
        <w:tc>
          <w:tcPr>
            <w:tcW w:w="2547" w:type="dxa"/>
          </w:tcPr>
          <w:p w:rsidR="00C27BE6" w:rsidRDefault="00C27BE6" w:rsidP="00875D08">
            <w:pPr>
              <w:jc w:val="center"/>
            </w:pPr>
            <w:r>
              <w:t>3003907307</w:t>
            </w:r>
          </w:p>
        </w:tc>
        <w:tc>
          <w:tcPr>
            <w:tcW w:w="2977" w:type="dxa"/>
          </w:tcPr>
          <w:p w:rsidR="00C27BE6" w:rsidRDefault="00334FBB" w:rsidP="00875D08">
            <w:pPr>
              <w:jc w:val="center"/>
            </w:pPr>
            <w:r>
              <w:t xml:space="preserve">MOB </w:t>
            </w:r>
            <w:r w:rsidR="00C27BE6">
              <w:t>Serviços de Telecomunicações Ltda</w:t>
            </w:r>
            <w:r>
              <w:t xml:space="preserve">. </w:t>
            </w:r>
          </w:p>
        </w:tc>
        <w:tc>
          <w:tcPr>
            <w:tcW w:w="1842" w:type="dxa"/>
          </w:tcPr>
          <w:p w:rsidR="00C27BE6" w:rsidRDefault="00F84352" w:rsidP="00875D08">
            <w:pPr>
              <w:jc w:val="center"/>
            </w:pPr>
            <w:r>
              <w:t>Banco Bradesco</w:t>
            </w:r>
            <w:r w:rsidR="00C27BE6">
              <w:t xml:space="preserve"> S.A</w:t>
            </w:r>
          </w:p>
        </w:tc>
        <w:tc>
          <w:tcPr>
            <w:tcW w:w="2006" w:type="dxa"/>
          </w:tcPr>
          <w:p w:rsidR="00C27BE6" w:rsidRDefault="00CC310E" w:rsidP="00875D08">
            <w:pPr>
              <w:jc w:val="center"/>
            </w:pPr>
            <w:r>
              <w:t>R$</w:t>
            </w:r>
            <w:r w:rsidR="00C27BE6">
              <w:t>255.131,91</w:t>
            </w:r>
          </w:p>
        </w:tc>
        <w:tc>
          <w:tcPr>
            <w:tcW w:w="2252" w:type="dxa"/>
          </w:tcPr>
          <w:p w:rsidR="00C27BE6" w:rsidRDefault="00C27BE6" w:rsidP="00875D08">
            <w:pPr>
              <w:jc w:val="center"/>
            </w:pPr>
            <w:r>
              <w:t>18.09.2020</w:t>
            </w:r>
          </w:p>
        </w:tc>
      </w:tr>
      <w:tr w:rsidR="00C27BE6" w:rsidTr="009D788D">
        <w:trPr>
          <w:jc w:val="center"/>
        </w:trPr>
        <w:tc>
          <w:tcPr>
            <w:tcW w:w="2547" w:type="dxa"/>
          </w:tcPr>
          <w:p w:rsidR="00C27BE6" w:rsidRPr="00DE7043" w:rsidDel="00A44257" w:rsidRDefault="00C27BE6" w:rsidP="00875D08">
            <w:pPr>
              <w:jc w:val="center"/>
            </w:pPr>
            <w:r>
              <w:t>000884805</w:t>
            </w:r>
          </w:p>
        </w:tc>
        <w:tc>
          <w:tcPr>
            <w:tcW w:w="2977" w:type="dxa"/>
          </w:tcPr>
          <w:p w:rsidR="00C27BE6" w:rsidRDefault="00334FBB" w:rsidP="00875D08">
            <w:pPr>
              <w:jc w:val="center"/>
            </w:pPr>
            <w:r>
              <w:t xml:space="preserve">MOB </w:t>
            </w:r>
            <w:r w:rsidR="00C27BE6">
              <w:t>Serviços de Telecomunicações Ltda</w:t>
            </w:r>
            <w:r>
              <w:t xml:space="preserve">. </w:t>
            </w:r>
          </w:p>
        </w:tc>
        <w:tc>
          <w:tcPr>
            <w:tcW w:w="1842" w:type="dxa"/>
          </w:tcPr>
          <w:p w:rsidR="00C27BE6" w:rsidRPr="00DE7043" w:rsidDel="00A44257" w:rsidRDefault="00F84352" w:rsidP="00875D08">
            <w:pPr>
              <w:jc w:val="center"/>
            </w:pPr>
            <w:r>
              <w:t>Banco Bradesco</w:t>
            </w:r>
            <w:r w:rsidR="00C27BE6">
              <w:t xml:space="preserve"> S.A</w:t>
            </w:r>
          </w:p>
        </w:tc>
        <w:tc>
          <w:tcPr>
            <w:tcW w:w="2006" w:type="dxa"/>
          </w:tcPr>
          <w:p w:rsidR="00C27BE6" w:rsidRPr="00DE7043" w:rsidDel="00A44257" w:rsidRDefault="00CC310E" w:rsidP="00875D08">
            <w:pPr>
              <w:jc w:val="center"/>
            </w:pPr>
            <w:r>
              <w:t>R$</w:t>
            </w:r>
            <w:r w:rsidR="00C27BE6">
              <w:t>214.691,00</w:t>
            </w:r>
          </w:p>
        </w:tc>
        <w:tc>
          <w:tcPr>
            <w:tcW w:w="2252" w:type="dxa"/>
          </w:tcPr>
          <w:p w:rsidR="00C27BE6" w:rsidRPr="00DE7043" w:rsidDel="00A83A26" w:rsidRDefault="00C27BE6" w:rsidP="00875D08">
            <w:pPr>
              <w:jc w:val="center"/>
            </w:pPr>
            <w:r>
              <w:t>25.08.2027</w:t>
            </w:r>
          </w:p>
        </w:tc>
      </w:tr>
      <w:tr w:rsidR="00C27BE6" w:rsidTr="009D788D">
        <w:trPr>
          <w:jc w:val="center"/>
        </w:trPr>
        <w:tc>
          <w:tcPr>
            <w:tcW w:w="2547" w:type="dxa"/>
          </w:tcPr>
          <w:p w:rsidR="00C27BE6" w:rsidRDefault="00C27BE6" w:rsidP="00875D08">
            <w:pPr>
              <w:jc w:val="center"/>
            </w:pPr>
            <w:r>
              <w:t>152.2018.567.6060</w:t>
            </w:r>
          </w:p>
        </w:tc>
        <w:tc>
          <w:tcPr>
            <w:tcW w:w="2977" w:type="dxa"/>
          </w:tcPr>
          <w:p w:rsidR="00C27BE6" w:rsidRDefault="00334FBB" w:rsidP="00875D08">
            <w:pPr>
              <w:jc w:val="center"/>
            </w:pPr>
            <w:r>
              <w:t xml:space="preserve">DB3 </w:t>
            </w:r>
            <w:r w:rsidR="00C27BE6">
              <w:t>Serviços de Telecomunicações Ltda</w:t>
            </w:r>
            <w:r>
              <w:t>.</w:t>
            </w:r>
          </w:p>
        </w:tc>
        <w:tc>
          <w:tcPr>
            <w:tcW w:w="1842" w:type="dxa"/>
          </w:tcPr>
          <w:p w:rsidR="00C27BE6" w:rsidRDefault="00C27BE6" w:rsidP="00875D08">
            <w:pPr>
              <w:jc w:val="center"/>
            </w:pPr>
            <w:r>
              <w:t>Banco do Nordeste do Brasil</w:t>
            </w:r>
            <w:r w:rsidR="002D19D7">
              <w:t xml:space="preserve"> S.A.</w:t>
            </w:r>
          </w:p>
        </w:tc>
        <w:tc>
          <w:tcPr>
            <w:tcW w:w="2006" w:type="dxa"/>
          </w:tcPr>
          <w:p w:rsidR="00C27BE6" w:rsidRDefault="00CC310E" w:rsidP="00875D08">
            <w:pPr>
              <w:jc w:val="center"/>
            </w:pPr>
            <w:r>
              <w:t>R$</w:t>
            </w:r>
            <w:r w:rsidR="00C27BE6">
              <w:t>1.700.000,00</w:t>
            </w:r>
          </w:p>
        </w:tc>
        <w:tc>
          <w:tcPr>
            <w:tcW w:w="2252" w:type="dxa"/>
          </w:tcPr>
          <w:p w:rsidR="00C27BE6" w:rsidRDefault="00C27BE6" w:rsidP="00875D08">
            <w:pPr>
              <w:jc w:val="center"/>
            </w:pPr>
            <w:r>
              <w:t>15.12.2019</w:t>
            </w:r>
          </w:p>
        </w:tc>
      </w:tr>
    </w:tbl>
    <w:p w:rsidR="007B0098" w:rsidRDefault="00835212" w:rsidP="009D788D">
      <w:pPr>
        <w:pStyle w:val="PargrafodaLista"/>
        <w:numPr>
          <w:ilvl w:val="0"/>
          <w:numId w:val="33"/>
        </w:numPr>
        <w:spacing w:after="0"/>
        <w:ind w:left="567" w:firstLine="0"/>
        <w:jc w:val="left"/>
      </w:pPr>
      <w:r>
        <w:t xml:space="preserve">Calculado em </w:t>
      </w:r>
      <w:r w:rsidR="00136CF8">
        <w:t>9 </w:t>
      </w:r>
      <w:r>
        <w:t>de </w:t>
      </w:r>
      <w:r w:rsidR="00136CF8">
        <w:t>novembro </w:t>
      </w:r>
      <w:r>
        <w:t>de 2018.</w:t>
      </w:r>
    </w:p>
    <w:sectPr w:rsidR="007B0098" w:rsidSect="009D788D">
      <w:pgSz w:w="15842" w:h="12242" w:orient="landscape" w:code="121"/>
      <w:pgMar w:top="1701" w:right="1418" w:bottom="1701" w:left="1418"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58A" w:rsidRDefault="000D658A">
      <w:r>
        <w:separator/>
      </w:r>
    </w:p>
  </w:endnote>
  <w:endnote w:type="continuationSeparator" w:id="0">
    <w:p w:rsidR="000D658A" w:rsidRDefault="000D658A">
      <w:r>
        <w:continuationSeparator/>
      </w:r>
    </w:p>
  </w:endnote>
  <w:endnote w:type="continuationNotice" w:id="1">
    <w:p w:rsidR="000D658A" w:rsidRDefault="000D65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wiss">
    <w:altName w:val="Cambria"/>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58A" w:rsidRDefault="000D658A">
    <w:pPr>
      <w:framePr w:wrap="around" w:vAnchor="text" w:hAnchor="margin" w:xAlign="center" w:y="1"/>
    </w:pPr>
    <w:r>
      <w:fldChar w:fldCharType="begin"/>
    </w:r>
    <w:r>
      <w:instrText xml:space="preserve">PAGE  </w:instrText>
    </w:r>
    <w:r>
      <w:fldChar w:fldCharType="separate"/>
    </w:r>
    <w:r>
      <w:rPr>
        <w:noProof/>
      </w:rPr>
      <w:t>1</w:t>
    </w:r>
    <w:r>
      <w:fldChar w:fldCharType="end"/>
    </w:r>
  </w:p>
  <w:p w:rsidR="000D658A" w:rsidRDefault="000D658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58A" w:rsidRDefault="000D658A">
    <w:pPr>
      <w:jc w:val="center"/>
      <w:rPr>
        <w:smallCaps/>
      </w:rPr>
    </w:pPr>
    <w:r>
      <w:fldChar w:fldCharType="begin"/>
    </w:r>
    <w:r>
      <w:instrText xml:space="preserve"> PAGE </w:instrText>
    </w:r>
    <w:r>
      <w:fldChar w:fldCharType="separate"/>
    </w:r>
    <w:r>
      <w:rPr>
        <w:noProof/>
      </w:rPr>
      <w:t>60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58A" w:rsidRDefault="000D658A">
      <w:r>
        <w:separator/>
      </w:r>
    </w:p>
  </w:footnote>
  <w:footnote w:type="continuationSeparator" w:id="0">
    <w:p w:rsidR="000D658A" w:rsidRDefault="000D658A">
      <w:r>
        <w:continuationSeparator/>
      </w:r>
    </w:p>
  </w:footnote>
  <w:footnote w:type="continuationNotice" w:id="1">
    <w:p w:rsidR="000D658A" w:rsidRDefault="000D658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58A" w:rsidRDefault="000D658A">
    <w:pPr>
      <w:framePr w:wrap="around" w:vAnchor="text" w:hAnchor="margin" w:xAlign="right" w:y="1"/>
    </w:pPr>
    <w:r>
      <w:fldChar w:fldCharType="begin"/>
    </w:r>
    <w:r>
      <w:instrText xml:space="preserve">PAGE  </w:instrText>
    </w:r>
    <w:r>
      <w:fldChar w:fldCharType="separate"/>
    </w:r>
    <w:r>
      <w:rPr>
        <w:noProof/>
      </w:rPr>
      <w:t>1</w:t>
    </w:r>
    <w:r>
      <w:fldChar w:fldCharType="end"/>
    </w:r>
  </w:p>
  <w:p w:rsidR="000D658A" w:rsidRDefault="000D658A">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58A" w:rsidRPr="00B31825" w:rsidRDefault="000D658A" w:rsidP="00B47180">
    <w:pPr>
      <w:pStyle w:val="Cabealho"/>
      <w:jc w:val="right"/>
      <w:rPr>
        <w:smallCap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F4E"/>
    <w:multiLevelType w:val="multilevel"/>
    <w:tmpl w:val="201644EE"/>
    <w:lvl w:ilvl="0">
      <w:start w:val="7"/>
      <w:numFmt w:val="decimal"/>
      <w:lvlText w:val="%1"/>
      <w:lvlJc w:val="left"/>
      <w:pPr>
        <w:ind w:left="855" w:hanging="855"/>
      </w:pPr>
      <w:rPr>
        <w:rFonts w:hint="default"/>
      </w:rPr>
    </w:lvl>
    <w:lvl w:ilvl="1">
      <w:start w:val="20"/>
      <w:numFmt w:val="decimal"/>
      <w:lvlText w:val="%1.%2"/>
      <w:lvlJc w:val="left"/>
      <w:pPr>
        <w:ind w:left="855" w:hanging="855"/>
      </w:pPr>
      <w:rPr>
        <w:rFonts w:hint="default"/>
      </w:rPr>
    </w:lvl>
    <w:lvl w:ilvl="2">
      <w:start w:val="2"/>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D198C"/>
    <w:multiLevelType w:val="multilevel"/>
    <w:tmpl w:val="FDE61084"/>
    <w:lvl w:ilvl="0">
      <w:start w:val="8"/>
      <w:numFmt w:val="decimal"/>
      <w:lvlText w:val="%1."/>
      <w:lvlJc w:val="left"/>
      <w:pPr>
        <w:tabs>
          <w:tab w:val="num" w:pos="709"/>
        </w:tabs>
        <w:ind w:left="709" w:hanging="709"/>
      </w:pPr>
      <w:rPr>
        <w:rFonts w:ascii="Times New Roman" w:hAnsi="Times New Roman" w:hint="default"/>
        <w:b w:val="0"/>
        <w:i w:val="0"/>
        <w:sz w:val="26"/>
      </w:rPr>
    </w:lvl>
    <w:lvl w:ilvl="1">
      <w:start w:val="30"/>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15:restartNumberingAfterBreak="0">
    <w:nsid w:val="08E62094"/>
    <w:multiLevelType w:val="multilevel"/>
    <w:tmpl w:val="EF88E7FE"/>
    <w:lvl w:ilvl="0">
      <w:start w:val="7"/>
      <w:numFmt w:val="decimal"/>
      <w:lvlText w:val="%1."/>
      <w:lvlJc w:val="left"/>
      <w:pPr>
        <w:tabs>
          <w:tab w:val="num" w:pos="709"/>
        </w:tabs>
        <w:ind w:left="709" w:hanging="709"/>
      </w:pPr>
      <w:rPr>
        <w:rFonts w:ascii="Times New Roman" w:hAnsi="Times New Roman" w:hint="default"/>
        <w:b w:val="0"/>
        <w:i w:val="0"/>
        <w:sz w:val="26"/>
      </w:rPr>
    </w:lvl>
    <w:lvl w:ilvl="1">
      <w:start w:val="12"/>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15:restartNumberingAfterBreak="0">
    <w:nsid w:val="0B6E300E"/>
    <w:multiLevelType w:val="multilevel"/>
    <w:tmpl w:val="DF5EA9DE"/>
    <w:lvl w:ilvl="0">
      <w:start w:val="8"/>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15:restartNumberingAfterBreak="0">
    <w:nsid w:val="0C456875"/>
    <w:multiLevelType w:val="multilevel"/>
    <w:tmpl w:val="ED241C38"/>
    <w:lvl w:ilvl="0">
      <w:start w:val="10"/>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2"/>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0E021516"/>
    <w:multiLevelType w:val="multilevel"/>
    <w:tmpl w:val="2028EBC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right"/>
      <w:pPr>
        <w:tabs>
          <w:tab w:val="num" w:pos="1701"/>
        </w:tabs>
        <w:ind w:left="1701" w:hanging="992"/>
      </w:pPr>
      <w:rPr>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 w15:restartNumberingAfterBreak="0">
    <w:nsid w:val="158B2DDF"/>
    <w:multiLevelType w:val="multilevel"/>
    <w:tmpl w:val="3F10B5B4"/>
    <w:lvl w:ilvl="0">
      <w:start w:val="3"/>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2"/>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15:restartNumberingAfterBreak="0">
    <w:nsid w:val="24F75850"/>
    <w:multiLevelType w:val="multilevel"/>
    <w:tmpl w:val="EF88E7FE"/>
    <w:lvl w:ilvl="0">
      <w:start w:val="7"/>
      <w:numFmt w:val="decimal"/>
      <w:lvlText w:val="%1."/>
      <w:lvlJc w:val="left"/>
      <w:pPr>
        <w:tabs>
          <w:tab w:val="num" w:pos="709"/>
        </w:tabs>
        <w:ind w:left="709" w:hanging="709"/>
      </w:pPr>
      <w:rPr>
        <w:rFonts w:ascii="Times New Roman" w:hAnsi="Times New Roman" w:hint="default"/>
        <w:b w:val="0"/>
        <w:i w:val="0"/>
        <w:sz w:val="26"/>
      </w:rPr>
    </w:lvl>
    <w:lvl w:ilvl="1">
      <w:start w:val="12"/>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15:restartNumberingAfterBreak="0">
    <w:nsid w:val="25D87B45"/>
    <w:multiLevelType w:val="multilevel"/>
    <w:tmpl w:val="C6F2CA9C"/>
    <w:lvl w:ilvl="0">
      <w:start w:val="7"/>
      <w:numFmt w:val="decimal"/>
      <w:lvlText w:val="%1."/>
      <w:lvlJc w:val="left"/>
      <w:pPr>
        <w:tabs>
          <w:tab w:val="num" w:pos="709"/>
        </w:tabs>
        <w:ind w:left="709" w:hanging="709"/>
      </w:pPr>
      <w:rPr>
        <w:rFonts w:ascii="Times New Roman" w:hAnsi="Times New Roman" w:hint="default"/>
        <w:b w:val="0"/>
        <w:i w:val="0"/>
        <w:sz w:val="26"/>
      </w:rPr>
    </w:lvl>
    <w:lvl w:ilvl="1">
      <w:start w:val="30"/>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0" w15:restartNumberingAfterBreak="0">
    <w:nsid w:val="2DAA0C79"/>
    <w:multiLevelType w:val="multilevel"/>
    <w:tmpl w:val="8556C224"/>
    <w:lvl w:ilvl="0">
      <w:start w:val="7"/>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34B13A33"/>
    <w:multiLevelType w:val="multilevel"/>
    <w:tmpl w:val="711A8254"/>
    <w:lvl w:ilvl="0">
      <w:start w:val="7"/>
      <w:numFmt w:val="decimal"/>
      <w:lvlText w:val="%1."/>
      <w:lvlJc w:val="left"/>
      <w:pPr>
        <w:tabs>
          <w:tab w:val="num" w:pos="709"/>
        </w:tabs>
        <w:ind w:left="709" w:hanging="709"/>
      </w:pPr>
      <w:rPr>
        <w:rFonts w:ascii="Times New Roman" w:hAnsi="Times New Roman" w:hint="default"/>
        <w:b w:val="0"/>
        <w:i w:val="0"/>
        <w:sz w:val="26"/>
      </w:rPr>
    </w:lvl>
    <w:lvl w:ilvl="1">
      <w:start w:val="1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37585ABA"/>
    <w:multiLevelType w:val="multilevel"/>
    <w:tmpl w:val="201644EE"/>
    <w:lvl w:ilvl="0">
      <w:start w:val="7"/>
      <w:numFmt w:val="decimal"/>
      <w:lvlText w:val="%1"/>
      <w:lvlJc w:val="left"/>
      <w:pPr>
        <w:ind w:left="855" w:hanging="855"/>
      </w:pPr>
      <w:rPr>
        <w:rFonts w:hint="default"/>
      </w:rPr>
    </w:lvl>
    <w:lvl w:ilvl="1">
      <w:start w:val="21"/>
      <w:numFmt w:val="decimal"/>
      <w:lvlText w:val="%1.%2"/>
      <w:lvlJc w:val="left"/>
      <w:pPr>
        <w:ind w:left="855" w:hanging="855"/>
      </w:pPr>
      <w:rPr>
        <w:rFonts w:hint="default"/>
      </w:rPr>
    </w:lvl>
    <w:lvl w:ilvl="2">
      <w:start w:val="2"/>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74473E"/>
    <w:multiLevelType w:val="multilevel"/>
    <w:tmpl w:val="A15E26FA"/>
    <w:lvl w:ilvl="0">
      <w:start w:val="9"/>
      <w:numFmt w:val="decimal"/>
      <w:lvlText w:val="%1."/>
      <w:lvlJc w:val="left"/>
      <w:pPr>
        <w:tabs>
          <w:tab w:val="num" w:pos="709"/>
        </w:tabs>
        <w:ind w:left="709" w:hanging="709"/>
      </w:pPr>
      <w:rPr>
        <w:rFonts w:ascii="Times New Roman" w:hAnsi="Times New Roman" w:hint="default"/>
        <w:b w:val="0"/>
        <w:i w:val="0"/>
        <w:sz w:val="26"/>
      </w:rPr>
    </w:lvl>
    <w:lvl w:ilvl="1">
      <w:start w:val="33"/>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470374EF"/>
    <w:multiLevelType w:val="multilevel"/>
    <w:tmpl w:val="C6F2CA9C"/>
    <w:lvl w:ilvl="0">
      <w:start w:val="7"/>
      <w:numFmt w:val="decimal"/>
      <w:lvlText w:val="%1."/>
      <w:lvlJc w:val="left"/>
      <w:pPr>
        <w:tabs>
          <w:tab w:val="num" w:pos="709"/>
        </w:tabs>
        <w:ind w:left="709" w:hanging="709"/>
      </w:pPr>
      <w:rPr>
        <w:rFonts w:ascii="Times New Roman" w:hAnsi="Times New Roman" w:hint="default"/>
        <w:b w:val="0"/>
        <w:i w:val="0"/>
        <w:sz w:val="26"/>
      </w:rPr>
    </w:lvl>
    <w:lvl w:ilvl="1">
      <w:start w:val="30"/>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15:restartNumberingAfterBreak="0">
    <w:nsid w:val="491A3D3D"/>
    <w:multiLevelType w:val="multilevel"/>
    <w:tmpl w:val="3ACCFB0C"/>
    <w:lvl w:ilvl="0">
      <w:start w:val="3"/>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7" w15:restartNumberingAfterBreak="0">
    <w:nsid w:val="49BB3C4C"/>
    <w:multiLevelType w:val="hybridMultilevel"/>
    <w:tmpl w:val="D33C5796"/>
    <w:lvl w:ilvl="0" w:tplc="AB56AE2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31D399E"/>
    <w:multiLevelType w:val="multilevel"/>
    <w:tmpl w:val="619CFF66"/>
    <w:lvl w:ilvl="0">
      <w:start w:val="9"/>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9" w15:restartNumberingAfterBreak="0">
    <w:nsid w:val="54005DB1"/>
    <w:multiLevelType w:val="multilevel"/>
    <w:tmpl w:val="EF88E7FE"/>
    <w:lvl w:ilvl="0">
      <w:start w:val="7"/>
      <w:numFmt w:val="decimal"/>
      <w:lvlText w:val="%1."/>
      <w:lvlJc w:val="left"/>
      <w:pPr>
        <w:tabs>
          <w:tab w:val="num" w:pos="709"/>
        </w:tabs>
        <w:ind w:left="709" w:hanging="709"/>
      </w:pPr>
      <w:rPr>
        <w:rFonts w:ascii="Times New Roman" w:hAnsi="Times New Roman" w:hint="default"/>
        <w:b w:val="0"/>
        <w:i w:val="0"/>
        <w:sz w:val="26"/>
      </w:rPr>
    </w:lvl>
    <w:lvl w:ilvl="1">
      <w:start w:val="12"/>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54F205B9"/>
    <w:multiLevelType w:val="multilevel"/>
    <w:tmpl w:val="201644EE"/>
    <w:lvl w:ilvl="0">
      <w:start w:val="7"/>
      <w:numFmt w:val="decimal"/>
      <w:lvlText w:val="%1"/>
      <w:lvlJc w:val="left"/>
      <w:pPr>
        <w:ind w:left="855" w:hanging="855"/>
      </w:pPr>
      <w:rPr>
        <w:rFonts w:hint="default"/>
      </w:rPr>
    </w:lvl>
    <w:lvl w:ilvl="1">
      <w:start w:val="21"/>
      <w:numFmt w:val="decimal"/>
      <w:lvlText w:val="%1.%2"/>
      <w:lvlJc w:val="left"/>
      <w:pPr>
        <w:ind w:left="855" w:hanging="855"/>
      </w:pPr>
      <w:rPr>
        <w:rFonts w:hint="default"/>
      </w:rPr>
    </w:lvl>
    <w:lvl w:ilvl="2">
      <w:start w:val="2"/>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C46A16"/>
    <w:multiLevelType w:val="multilevel"/>
    <w:tmpl w:val="B62C5D3E"/>
    <w:lvl w:ilvl="0">
      <w:start w:val="1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2" w15:restartNumberingAfterBreak="0">
    <w:nsid w:val="5CD93798"/>
    <w:multiLevelType w:val="multilevel"/>
    <w:tmpl w:val="1E26FCA8"/>
    <w:lvl w:ilvl="0">
      <w:start w:val="7"/>
      <w:numFmt w:val="decimal"/>
      <w:lvlText w:val="%1"/>
      <w:lvlJc w:val="left"/>
      <w:pPr>
        <w:ind w:left="855" w:hanging="855"/>
      </w:pPr>
      <w:rPr>
        <w:rFonts w:hint="default"/>
      </w:rPr>
    </w:lvl>
    <w:lvl w:ilvl="1">
      <w:start w:val="18"/>
      <w:numFmt w:val="decimal"/>
      <w:lvlText w:val="%1.%2"/>
      <w:lvlJc w:val="left"/>
      <w:pPr>
        <w:ind w:left="1091" w:hanging="855"/>
      </w:pPr>
      <w:rPr>
        <w:rFonts w:hint="default"/>
      </w:rPr>
    </w:lvl>
    <w:lvl w:ilvl="2">
      <w:start w:val="2"/>
      <w:numFmt w:val="decimal"/>
      <w:lvlText w:val="%1.%2.%3"/>
      <w:lvlJc w:val="left"/>
      <w:pPr>
        <w:ind w:left="1327" w:hanging="855"/>
      </w:pPr>
      <w:rPr>
        <w:rFonts w:hint="default"/>
      </w:rPr>
    </w:lvl>
    <w:lvl w:ilvl="3">
      <w:start w:val="1"/>
      <w:numFmt w:val="decimal"/>
      <w:lvlText w:val="%1.%2.%3.%4"/>
      <w:lvlJc w:val="left"/>
      <w:pPr>
        <w:ind w:left="1563" w:hanging="855"/>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3" w15:restartNumberingAfterBreak="0">
    <w:nsid w:val="5FF44D7D"/>
    <w:multiLevelType w:val="multilevel"/>
    <w:tmpl w:val="A15E26FA"/>
    <w:lvl w:ilvl="0">
      <w:start w:val="9"/>
      <w:numFmt w:val="decimal"/>
      <w:lvlText w:val="%1."/>
      <w:lvlJc w:val="left"/>
      <w:pPr>
        <w:tabs>
          <w:tab w:val="num" w:pos="709"/>
        </w:tabs>
        <w:ind w:left="709" w:hanging="709"/>
      </w:pPr>
      <w:rPr>
        <w:rFonts w:ascii="Times New Roman" w:hAnsi="Times New Roman" w:hint="default"/>
        <w:b w:val="0"/>
        <w:i w:val="0"/>
        <w:sz w:val="26"/>
      </w:rPr>
    </w:lvl>
    <w:lvl w:ilvl="1">
      <w:start w:val="33"/>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4" w15:restartNumberingAfterBreak="0">
    <w:nsid w:val="67294EA3"/>
    <w:multiLevelType w:val="multilevel"/>
    <w:tmpl w:val="201644EE"/>
    <w:lvl w:ilvl="0">
      <w:start w:val="7"/>
      <w:numFmt w:val="decimal"/>
      <w:lvlText w:val="%1"/>
      <w:lvlJc w:val="left"/>
      <w:pPr>
        <w:ind w:left="855" w:hanging="855"/>
      </w:pPr>
      <w:rPr>
        <w:rFonts w:hint="default"/>
      </w:rPr>
    </w:lvl>
    <w:lvl w:ilvl="1">
      <w:start w:val="20"/>
      <w:numFmt w:val="decimal"/>
      <w:lvlText w:val="%1.%2"/>
      <w:lvlJc w:val="left"/>
      <w:pPr>
        <w:ind w:left="855" w:hanging="855"/>
      </w:pPr>
      <w:rPr>
        <w:rFonts w:hint="default"/>
      </w:rPr>
    </w:lvl>
    <w:lvl w:ilvl="2">
      <w:start w:val="2"/>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B11B84"/>
    <w:multiLevelType w:val="multilevel"/>
    <w:tmpl w:val="C82E36DA"/>
    <w:lvl w:ilvl="0">
      <w:start w:val="3"/>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3"/>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6" w15:restartNumberingAfterBreak="0">
    <w:nsid w:val="70292A6A"/>
    <w:multiLevelType w:val="multilevel"/>
    <w:tmpl w:val="39F49496"/>
    <w:lvl w:ilvl="0">
      <w:start w:val="6"/>
      <w:numFmt w:val="decimal"/>
      <w:lvlText w:val="%1."/>
      <w:lvlJc w:val="left"/>
      <w:pPr>
        <w:tabs>
          <w:tab w:val="num" w:pos="709"/>
        </w:tabs>
        <w:ind w:left="709" w:hanging="709"/>
      </w:pPr>
      <w:rPr>
        <w:rFonts w:ascii="Times New Roman" w:hAnsi="Times New Roman" w:hint="default"/>
        <w:b w:val="0"/>
        <w:i w:val="0"/>
        <w:sz w:val="26"/>
      </w:rPr>
    </w:lvl>
    <w:lvl w:ilvl="1">
      <w:start w:val="2"/>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7" w15:restartNumberingAfterBreak="0">
    <w:nsid w:val="707B793C"/>
    <w:multiLevelType w:val="multilevel"/>
    <w:tmpl w:val="FDE61084"/>
    <w:lvl w:ilvl="0">
      <w:start w:val="8"/>
      <w:numFmt w:val="decimal"/>
      <w:lvlText w:val="%1."/>
      <w:lvlJc w:val="left"/>
      <w:pPr>
        <w:tabs>
          <w:tab w:val="num" w:pos="709"/>
        </w:tabs>
        <w:ind w:left="709" w:hanging="709"/>
      </w:pPr>
      <w:rPr>
        <w:rFonts w:ascii="Times New Roman" w:hAnsi="Times New Roman" w:hint="default"/>
        <w:b w:val="0"/>
        <w:i w:val="0"/>
        <w:sz w:val="26"/>
      </w:rPr>
    </w:lvl>
    <w:lvl w:ilvl="1">
      <w:start w:val="30"/>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8" w15:restartNumberingAfterBreak="0">
    <w:nsid w:val="723A7462"/>
    <w:multiLevelType w:val="multilevel"/>
    <w:tmpl w:val="A15E26FA"/>
    <w:lvl w:ilvl="0">
      <w:start w:val="9"/>
      <w:numFmt w:val="decimal"/>
      <w:lvlText w:val="%1."/>
      <w:lvlJc w:val="left"/>
      <w:pPr>
        <w:tabs>
          <w:tab w:val="num" w:pos="709"/>
        </w:tabs>
        <w:ind w:left="709" w:hanging="709"/>
      </w:pPr>
      <w:rPr>
        <w:rFonts w:ascii="Times New Roman" w:hAnsi="Times New Roman" w:hint="default"/>
        <w:b w:val="0"/>
        <w:i w:val="0"/>
        <w:sz w:val="26"/>
      </w:rPr>
    </w:lvl>
    <w:lvl w:ilvl="1">
      <w:start w:val="33"/>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9" w15:restartNumberingAfterBreak="0">
    <w:nsid w:val="75E0703B"/>
    <w:multiLevelType w:val="multilevel"/>
    <w:tmpl w:val="C6F2CA9C"/>
    <w:lvl w:ilvl="0">
      <w:start w:val="7"/>
      <w:numFmt w:val="decimal"/>
      <w:lvlText w:val="%1."/>
      <w:lvlJc w:val="left"/>
      <w:pPr>
        <w:tabs>
          <w:tab w:val="num" w:pos="709"/>
        </w:tabs>
        <w:ind w:left="709" w:hanging="709"/>
      </w:pPr>
      <w:rPr>
        <w:rFonts w:ascii="Times New Roman" w:hAnsi="Times New Roman" w:hint="default"/>
        <w:b w:val="0"/>
        <w:i w:val="0"/>
        <w:sz w:val="26"/>
      </w:rPr>
    </w:lvl>
    <w:lvl w:ilvl="1">
      <w:start w:val="30"/>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0" w15:restartNumberingAfterBreak="0">
    <w:nsid w:val="7A3054A2"/>
    <w:multiLevelType w:val="multilevel"/>
    <w:tmpl w:val="F4A8640C"/>
    <w:lvl w:ilvl="0">
      <w:start w:val="6"/>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2"/>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1" w15:restartNumberingAfterBreak="0">
    <w:nsid w:val="7D07598A"/>
    <w:multiLevelType w:val="multilevel"/>
    <w:tmpl w:val="F3FE0004"/>
    <w:lvl w:ilvl="0">
      <w:start w:val="3"/>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4"/>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2"/>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9"/>
  </w:num>
  <w:num w:numId="2">
    <w:abstractNumId w:val="12"/>
  </w:num>
  <w:num w:numId="3">
    <w:abstractNumId w:val="5"/>
  </w:num>
  <w:num w:numId="4">
    <w:abstractNumId w:val="16"/>
  </w:num>
  <w:num w:numId="5">
    <w:abstractNumId w:val="31"/>
  </w:num>
  <w:num w:numId="6">
    <w:abstractNumId w:val="6"/>
  </w:num>
  <w:num w:numId="7">
    <w:abstractNumId w:val="25"/>
  </w:num>
  <w:num w:numId="8">
    <w:abstractNumId w:val="30"/>
  </w:num>
  <w:num w:numId="9">
    <w:abstractNumId w:val="4"/>
  </w:num>
  <w:num w:numId="10">
    <w:abstractNumId w:val="21"/>
  </w:num>
  <w:num w:numId="11">
    <w:abstractNumId w:val="8"/>
  </w:num>
  <w:num w:numId="12">
    <w:abstractNumId w:val="19"/>
  </w:num>
  <w:num w:numId="13">
    <w:abstractNumId w:val="14"/>
  </w:num>
  <w:num w:numId="14">
    <w:abstractNumId w:val="22"/>
  </w:num>
  <w:num w:numId="15">
    <w:abstractNumId w:val="8"/>
    <w:lvlOverride w:ilvl="0">
      <w:startOverride w:val="7"/>
    </w:lvlOverride>
    <w:lvlOverride w:ilvl="1">
      <w:startOverride w:val="30"/>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1"/>
  </w:num>
  <w:num w:numId="18">
    <w:abstractNumId w:val="27"/>
  </w:num>
  <w:num w:numId="19">
    <w:abstractNumId w:val="3"/>
  </w:num>
  <w:num w:numId="20">
    <w:abstractNumId w:val="18"/>
  </w:num>
  <w:num w:numId="21">
    <w:abstractNumId w:val="28"/>
  </w:num>
  <w:num w:numId="22">
    <w:abstractNumId w:val="23"/>
  </w:num>
  <w:num w:numId="23">
    <w:abstractNumId w:val="26"/>
  </w:num>
  <w:num w:numId="24">
    <w:abstractNumId w:val="29"/>
  </w:num>
  <w:num w:numId="25">
    <w:abstractNumId w:val="15"/>
  </w:num>
  <w:num w:numId="26">
    <w:abstractNumId w:val="24"/>
  </w:num>
  <w:num w:numId="27">
    <w:abstractNumId w:val="7"/>
  </w:num>
  <w:num w:numId="28">
    <w:abstractNumId w:val="20"/>
  </w:num>
  <w:num w:numId="29">
    <w:abstractNumId w:val="10"/>
  </w:num>
  <w:num w:numId="30">
    <w:abstractNumId w:val="0"/>
  </w:num>
  <w:num w:numId="31">
    <w:abstractNumId w:val="2"/>
  </w:num>
  <w:num w:numId="32">
    <w:abstractNumId w:val="13"/>
  </w:num>
  <w:num w:numId="33">
    <w:abstractNumId w:val="1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nheiro Guimarães">
    <w15:presenceInfo w15:providerId="None" w15:userId="Pinheiro Guimarã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709"/>
  <w:hyphenationZone w:val="425"/>
  <w:noPunctuationKerning/>
  <w:characterSpacingControl w:val="doNotCompress"/>
  <w:hdrShapeDefaults>
    <o:shapedefaults v:ext="edit" spidmax="1863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8FD"/>
    <w:rsid w:val="0000093C"/>
    <w:rsid w:val="00000C04"/>
    <w:rsid w:val="00000C44"/>
    <w:rsid w:val="00001244"/>
    <w:rsid w:val="0000158A"/>
    <w:rsid w:val="000016E3"/>
    <w:rsid w:val="0000260E"/>
    <w:rsid w:val="00002708"/>
    <w:rsid w:val="00002879"/>
    <w:rsid w:val="0000293F"/>
    <w:rsid w:val="000030D8"/>
    <w:rsid w:val="00003181"/>
    <w:rsid w:val="000032E7"/>
    <w:rsid w:val="00003C17"/>
    <w:rsid w:val="00003C66"/>
    <w:rsid w:val="00003F70"/>
    <w:rsid w:val="000043FA"/>
    <w:rsid w:val="00004639"/>
    <w:rsid w:val="00004938"/>
    <w:rsid w:val="00004A11"/>
    <w:rsid w:val="00004B61"/>
    <w:rsid w:val="00004D3F"/>
    <w:rsid w:val="000054CC"/>
    <w:rsid w:val="000057BD"/>
    <w:rsid w:val="000057C2"/>
    <w:rsid w:val="0000584D"/>
    <w:rsid w:val="00005D45"/>
    <w:rsid w:val="0000628B"/>
    <w:rsid w:val="00006828"/>
    <w:rsid w:val="000068F0"/>
    <w:rsid w:val="000074DD"/>
    <w:rsid w:val="00007F7F"/>
    <w:rsid w:val="00007FD9"/>
    <w:rsid w:val="000107EC"/>
    <w:rsid w:val="00010855"/>
    <w:rsid w:val="00010965"/>
    <w:rsid w:val="00010BB2"/>
    <w:rsid w:val="00010BE1"/>
    <w:rsid w:val="000110B3"/>
    <w:rsid w:val="00011280"/>
    <w:rsid w:val="00011BB6"/>
    <w:rsid w:val="00011D22"/>
    <w:rsid w:val="00011EB8"/>
    <w:rsid w:val="00011EE6"/>
    <w:rsid w:val="0001236E"/>
    <w:rsid w:val="00012449"/>
    <w:rsid w:val="000124C4"/>
    <w:rsid w:val="0001284D"/>
    <w:rsid w:val="00012D52"/>
    <w:rsid w:val="0001390E"/>
    <w:rsid w:val="00013F15"/>
    <w:rsid w:val="00014048"/>
    <w:rsid w:val="000146BB"/>
    <w:rsid w:val="000146F6"/>
    <w:rsid w:val="000147B5"/>
    <w:rsid w:val="00015143"/>
    <w:rsid w:val="000153B6"/>
    <w:rsid w:val="000155F6"/>
    <w:rsid w:val="00015D78"/>
    <w:rsid w:val="0001604B"/>
    <w:rsid w:val="000167A9"/>
    <w:rsid w:val="00016AC8"/>
    <w:rsid w:val="00016B26"/>
    <w:rsid w:val="00016BA9"/>
    <w:rsid w:val="000170D0"/>
    <w:rsid w:val="0001725D"/>
    <w:rsid w:val="00017517"/>
    <w:rsid w:val="00017643"/>
    <w:rsid w:val="00017B06"/>
    <w:rsid w:val="000202DF"/>
    <w:rsid w:val="00020CB5"/>
    <w:rsid w:val="00020D61"/>
    <w:rsid w:val="00020FDB"/>
    <w:rsid w:val="00021370"/>
    <w:rsid w:val="00021CC6"/>
    <w:rsid w:val="00021FD4"/>
    <w:rsid w:val="0002253C"/>
    <w:rsid w:val="000226B0"/>
    <w:rsid w:val="00022CC2"/>
    <w:rsid w:val="00022E08"/>
    <w:rsid w:val="000230ED"/>
    <w:rsid w:val="00023122"/>
    <w:rsid w:val="0002325C"/>
    <w:rsid w:val="0002335F"/>
    <w:rsid w:val="00023814"/>
    <w:rsid w:val="000238C2"/>
    <w:rsid w:val="00023976"/>
    <w:rsid w:val="00023BD0"/>
    <w:rsid w:val="00023CF8"/>
    <w:rsid w:val="00023DEC"/>
    <w:rsid w:val="00023FA2"/>
    <w:rsid w:val="000240E0"/>
    <w:rsid w:val="000241DB"/>
    <w:rsid w:val="000249FD"/>
    <w:rsid w:val="000253CA"/>
    <w:rsid w:val="000257F5"/>
    <w:rsid w:val="00025E75"/>
    <w:rsid w:val="00025F2D"/>
    <w:rsid w:val="00025F70"/>
    <w:rsid w:val="00026204"/>
    <w:rsid w:val="00026B4E"/>
    <w:rsid w:val="00027236"/>
    <w:rsid w:val="0002746D"/>
    <w:rsid w:val="00027522"/>
    <w:rsid w:val="000275C0"/>
    <w:rsid w:val="000277B5"/>
    <w:rsid w:val="000303AD"/>
    <w:rsid w:val="00030812"/>
    <w:rsid w:val="00030A60"/>
    <w:rsid w:val="000311A8"/>
    <w:rsid w:val="000311CB"/>
    <w:rsid w:val="000311EA"/>
    <w:rsid w:val="000312E6"/>
    <w:rsid w:val="00031330"/>
    <w:rsid w:val="000313BE"/>
    <w:rsid w:val="00031934"/>
    <w:rsid w:val="00031A90"/>
    <w:rsid w:val="00031F1E"/>
    <w:rsid w:val="0003211C"/>
    <w:rsid w:val="00032415"/>
    <w:rsid w:val="000325CC"/>
    <w:rsid w:val="0003262D"/>
    <w:rsid w:val="00033002"/>
    <w:rsid w:val="0003316C"/>
    <w:rsid w:val="000332A8"/>
    <w:rsid w:val="00033901"/>
    <w:rsid w:val="00033944"/>
    <w:rsid w:val="00034062"/>
    <w:rsid w:val="00034358"/>
    <w:rsid w:val="000343D7"/>
    <w:rsid w:val="00034C32"/>
    <w:rsid w:val="00034D91"/>
    <w:rsid w:val="00034E7E"/>
    <w:rsid w:val="000351D0"/>
    <w:rsid w:val="00035794"/>
    <w:rsid w:val="00035BA4"/>
    <w:rsid w:val="00036B13"/>
    <w:rsid w:val="000374AF"/>
    <w:rsid w:val="0003759E"/>
    <w:rsid w:val="00037A4F"/>
    <w:rsid w:val="00037CA5"/>
    <w:rsid w:val="00037ECC"/>
    <w:rsid w:val="00037F73"/>
    <w:rsid w:val="00040110"/>
    <w:rsid w:val="00040492"/>
    <w:rsid w:val="00040500"/>
    <w:rsid w:val="000405F4"/>
    <w:rsid w:val="0004060B"/>
    <w:rsid w:val="00040C28"/>
    <w:rsid w:val="00040E01"/>
    <w:rsid w:val="00040E8A"/>
    <w:rsid w:val="000411EA"/>
    <w:rsid w:val="00041E2A"/>
    <w:rsid w:val="00041F12"/>
    <w:rsid w:val="0004215F"/>
    <w:rsid w:val="00042245"/>
    <w:rsid w:val="00042393"/>
    <w:rsid w:val="00042B36"/>
    <w:rsid w:val="00042D82"/>
    <w:rsid w:val="00042D84"/>
    <w:rsid w:val="00043037"/>
    <w:rsid w:val="00043038"/>
    <w:rsid w:val="00043385"/>
    <w:rsid w:val="0004393C"/>
    <w:rsid w:val="00043AA6"/>
    <w:rsid w:val="00043DA6"/>
    <w:rsid w:val="00043E16"/>
    <w:rsid w:val="0004435F"/>
    <w:rsid w:val="00044636"/>
    <w:rsid w:val="0004473A"/>
    <w:rsid w:val="00044D22"/>
    <w:rsid w:val="00044F59"/>
    <w:rsid w:val="00045026"/>
    <w:rsid w:val="00045303"/>
    <w:rsid w:val="00045701"/>
    <w:rsid w:val="00045771"/>
    <w:rsid w:val="0004588B"/>
    <w:rsid w:val="00045A4D"/>
    <w:rsid w:val="00045B86"/>
    <w:rsid w:val="00045FAF"/>
    <w:rsid w:val="000476F4"/>
    <w:rsid w:val="000477C9"/>
    <w:rsid w:val="00047BC4"/>
    <w:rsid w:val="00047DC3"/>
    <w:rsid w:val="000507AC"/>
    <w:rsid w:val="000508FB"/>
    <w:rsid w:val="00050997"/>
    <w:rsid w:val="000511AF"/>
    <w:rsid w:val="00051BA9"/>
    <w:rsid w:val="000524DD"/>
    <w:rsid w:val="00052B8A"/>
    <w:rsid w:val="00052BA6"/>
    <w:rsid w:val="0005310D"/>
    <w:rsid w:val="0005316C"/>
    <w:rsid w:val="0005365C"/>
    <w:rsid w:val="000536CF"/>
    <w:rsid w:val="00053850"/>
    <w:rsid w:val="000538C6"/>
    <w:rsid w:val="00053CB6"/>
    <w:rsid w:val="000545CD"/>
    <w:rsid w:val="00054629"/>
    <w:rsid w:val="0005470B"/>
    <w:rsid w:val="00054A94"/>
    <w:rsid w:val="0005548C"/>
    <w:rsid w:val="0005548D"/>
    <w:rsid w:val="0005577C"/>
    <w:rsid w:val="00055782"/>
    <w:rsid w:val="00055ACB"/>
    <w:rsid w:val="00055EA5"/>
    <w:rsid w:val="0005607C"/>
    <w:rsid w:val="000560A0"/>
    <w:rsid w:val="00056A05"/>
    <w:rsid w:val="00056B58"/>
    <w:rsid w:val="000574EC"/>
    <w:rsid w:val="0005752E"/>
    <w:rsid w:val="00057F78"/>
    <w:rsid w:val="000600C5"/>
    <w:rsid w:val="0006011B"/>
    <w:rsid w:val="0006015A"/>
    <w:rsid w:val="00060215"/>
    <w:rsid w:val="0006029A"/>
    <w:rsid w:val="000602C8"/>
    <w:rsid w:val="00060BDF"/>
    <w:rsid w:val="00060FEC"/>
    <w:rsid w:val="00060FFE"/>
    <w:rsid w:val="000610A8"/>
    <w:rsid w:val="0006140A"/>
    <w:rsid w:val="000617FC"/>
    <w:rsid w:val="00061EE2"/>
    <w:rsid w:val="000621BB"/>
    <w:rsid w:val="0006235D"/>
    <w:rsid w:val="0006298C"/>
    <w:rsid w:val="00062C22"/>
    <w:rsid w:val="0006328F"/>
    <w:rsid w:val="00063697"/>
    <w:rsid w:val="0006379B"/>
    <w:rsid w:val="000642F8"/>
    <w:rsid w:val="00064305"/>
    <w:rsid w:val="0006431E"/>
    <w:rsid w:val="0006441C"/>
    <w:rsid w:val="000649D5"/>
    <w:rsid w:val="00064AAA"/>
    <w:rsid w:val="000653F2"/>
    <w:rsid w:val="00065575"/>
    <w:rsid w:val="00065A25"/>
    <w:rsid w:val="00065BA7"/>
    <w:rsid w:val="00065BF2"/>
    <w:rsid w:val="00065EE6"/>
    <w:rsid w:val="00066112"/>
    <w:rsid w:val="00066434"/>
    <w:rsid w:val="00066F6B"/>
    <w:rsid w:val="000675E6"/>
    <w:rsid w:val="00067862"/>
    <w:rsid w:val="00067A3D"/>
    <w:rsid w:val="00067F18"/>
    <w:rsid w:val="00067FF1"/>
    <w:rsid w:val="00070590"/>
    <w:rsid w:val="00070605"/>
    <w:rsid w:val="00070660"/>
    <w:rsid w:val="00070740"/>
    <w:rsid w:val="00070911"/>
    <w:rsid w:val="00070CB8"/>
    <w:rsid w:val="00070FB3"/>
    <w:rsid w:val="0007174F"/>
    <w:rsid w:val="00071C7E"/>
    <w:rsid w:val="00072396"/>
    <w:rsid w:val="00072BB8"/>
    <w:rsid w:val="00072C1A"/>
    <w:rsid w:val="00072C3C"/>
    <w:rsid w:val="00072CEC"/>
    <w:rsid w:val="00072F4F"/>
    <w:rsid w:val="000730EE"/>
    <w:rsid w:val="000731EE"/>
    <w:rsid w:val="00073228"/>
    <w:rsid w:val="00073262"/>
    <w:rsid w:val="00073401"/>
    <w:rsid w:val="00073514"/>
    <w:rsid w:val="00073811"/>
    <w:rsid w:val="0007394E"/>
    <w:rsid w:val="00073C23"/>
    <w:rsid w:val="00073C5A"/>
    <w:rsid w:val="00073C8C"/>
    <w:rsid w:val="00073F73"/>
    <w:rsid w:val="00074190"/>
    <w:rsid w:val="00074316"/>
    <w:rsid w:val="00074565"/>
    <w:rsid w:val="00074935"/>
    <w:rsid w:val="00074A16"/>
    <w:rsid w:val="00074DB1"/>
    <w:rsid w:val="0007522A"/>
    <w:rsid w:val="00075363"/>
    <w:rsid w:val="00075611"/>
    <w:rsid w:val="00075647"/>
    <w:rsid w:val="00075727"/>
    <w:rsid w:val="000759AA"/>
    <w:rsid w:val="000760BD"/>
    <w:rsid w:val="00076192"/>
    <w:rsid w:val="000769AB"/>
    <w:rsid w:val="00076BF2"/>
    <w:rsid w:val="00076D62"/>
    <w:rsid w:val="0007725E"/>
    <w:rsid w:val="00077383"/>
    <w:rsid w:val="0007794D"/>
    <w:rsid w:val="00077E71"/>
    <w:rsid w:val="000800BD"/>
    <w:rsid w:val="0008026C"/>
    <w:rsid w:val="000804BA"/>
    <w:rsid w:val="000804BE"/>
    <w:rsid w:val="00080B04"/>
    <w:rsid w:val="00080F8D"/>
    <w:rsid w:val="000815DC"/>
    <w:rsid w:val="00081A16"/>
    <w:rsid w:val="00081A80"/>
    <w:rsid w:val="00081C17"/>
    <w:rsid w:val="00081D6E"/>
    <w:rsid w:val="00081EE0"/>
    <w:rsid w:val="000820E3"/>
    <w:rsid w:val="0008221E"/>
    <w:rsid w:val="000823E5"/>
    <w:rsid w:val="00082FAD"/>
    <w:rsid w:val="00083434"/>
    <w:rsid w:val="000839EC"/>
    <w:rsid w:val="00083CF0"/>
    <w:rsid w:val="00083E3C"/>
    <w:rsid w:val="00083F05"/>
    <w:rsid w:val="000843E5"/>
    <w:rsid w:val="000846A0"/>
    <w:rsid w:val="000847B6"/>
    <w:rsid w:val="00084AAF"/>
    <w:rsid w:val="00084FC8"/>
    <w:rsid w:val="00085349"/>
    <w:rsid w:val="00085422"/>
    <w:rsid w:val="0008578E"/>
    <w:rsid w:val="00085C32"/>
    <w:rsid w:val="00085C33"/>
    <w:rsid w:val="00085CBE"/>
    <w:rsid w:val="00085FA1"/>
    <w:rsid w:val="00086F5F"/>
    <w:rsid w:val="00087348"/>
    <w:rsid w:val="00087D03"/>
    <w:rsid w:val="00090835"/>
    <w:rsid w:val="00090DAE"/>
    <w:rsid w:val="00091091"/>
    <w:rsid w:val="000915AC"/>
    <w:rsid w:val="000916A3"/>
    <w:rsid w:val="0009176E"/>
    <w:rsid w:val="00091A9F"/>
    <w:rsid w:val="00091DC5"/>
    <w:rsid w:val="00091EA7"/>
    <w:rsid w:val="00092171"/>
    <w:rsid w:val="00092475"/>
    <w:rsid w:val="000927C4"/>
    <w:rsid w:val="0009287F"/>
    <w:rsid w:val="000928B6"/>
    <w:rsid w:val="00092912"/>
    <w:rsid w:val="0009299D"/>
    <w:rsid w:val="000930BB"/>
    <w:rsid w:val="0009323C"/>
    <w:rsid w:val="00093535"/>
    <w:rsid w:val="00093592"/>
    <w:rsid w:val="000937C6"/>
    <w:rsid w:val="0009384A"/>
    <w:rsid w:val="0009398D"/>
    <w:rsid w:val="00093ACE"/>
    <w:rsid w:val="00093B8D"/>
    <w:rsid w:val="00093CE5"/>
    <w:rsid w:val="00094251"/>
    <w:rsid w:val="00094287"/>
    <w:rsid w:val="000945F9"/>
    <w:rsid w:val="00094807"/>
    <w:rsid w:val="000948B9"/>
    <w:rsid w:val="00094BDB"/>
    <w:rsid w:val="00095711"/>
    <w:rsid w:val="00095947"/>
    <w:rsid w:val="00095E84"/>
    <w:rsid w:val="0009617B"/>
    <w:rsid w:val="00096468"/>
    <w:rsid w:val="0009664D"/>
    <w:rsid w:val="00097345"/>
    <w:rsid w:val="000A0093"/>
    <w:rsid w:val="000A04E4"/>
    <w:rsid w:val="000A0911"/>
    <w:rsid w:val="000A0965"/>
    <w:rsid w:val="000A096F"/>
    <w:rsid w:val="000A09A9"/>
    <w:rsid w:val="000A1265"/>
    <w:rsid w:val="000A200C"/>
    <w:rsid w:val="000A21DC"/>
    <w:rsid w:val="000A2486"/>
    <w:rsid w:val="000A2580"/>
    <w:rsid w:val="000A2AA1"/>
    <w:rsid w:val="000A2BFA"/>
    <w:rsid w:val="000A303F"/>
    <w:rsid w:val="000A311E"/>
    <w:rsid w:val="000A3197"/>
    <w:rsid w:val="000A31F8"/>
    <w:rsid w:val="000A3510"/>
    <w:rsid w:val="000A38B4"/>
    <w:rsid w:val="000A3A76"/>
    <w:rsid w:val="000A3C10"/>
    <w:rsid w:val="000A3E62"/>
    <w:rsid w:val="000A3F26"/>
    <w:rsid w:val="000A43D3"/>
    <w:rsid w:val="000A480D"/>
    <w:rsid w:val="000A4FC0"/>
    <w:rsid w:val="000A5059"/>
    <w:rsid w:val="000A52CC"/>
    <w:rsid w:val="000A54DE"/>
    <w:rsid w:val="000A643E"/>
    <w:rsid w:val="000A67D1"/>
    <w:rsid w:val="000A6859"/>
    <w:rsid w:val="000A6B66"/>
    <w:rsid w:val="000A6EE1"/>
    <w:rsid w:val="000A704F"/>
    <w:rsid w:val="000A75EC"/>
    <w:rsid w:val="000A7953"/>
    <w:rsid w:val="000A79C6"/>
    <w:rsid w:val="000A7F1E"/>
    <w:rsid w:val="000A7F7C"/>
    <w:rsid w:val="000B0173"/>
    <w:rsid w:val="000B05A0"/>
    <w:rsid w:val="000B07EA"/>
    <w:rsid w:val="000B0861"/>
    <w:rsid w:val="000B097A"/>
    <w:rsid w:val="000B0ADE"/>
    <w:rsid w:val="000B0C37"/>
    <w:rsid w:val="000B0CEB"/>
    <w:rsid w:val="000B0D24"/>
    <w:rsid w:val="000B0D6A"/>
    <w:rsid w:val="000B0D91"/>
    <w:rsid w:val="000B0E10"/>
    <w:rsid w:val="000B0FB2"/>
    <w:rsid w:val="000B1055"/>
    <w:rsid w:val="000B106C"/>
    <w:rsid w:val="000B12AB"/>
    <w:rsid w:val="000B13B6"/>
    <w:rsid w:val="000B15A1"/>
    <w:rsid w:val="000B1959"/>
    <w:rsid w:val="000B1969"/>
    <w:rsid w:val="000B2356"/>
    <w:rsid w:val="000B278B"/>
    <w:rsid w:val="000B2C0E"/>
    <w:rsid w:val="000B3223"/>
    <w:rsid w:val="000B3791"/>
    <w:rsid w:val="000B39BC"/>
    <w:rsid w:val="000B3A56"/>
    <w:rsid w:val="000B3B5A"/>
    <w:rsid w:val="000B40BF"/>
    <w:rsid w:val="000B434E"/>
    <w:rsid w:val="000B43C2"/>
    <w:rsid w:val="000B4461"/>
    <w:rsid w:val="000B488F"/>
    <w:rsid w:val="000B4A2C"/>
    <w:rsid w:val="000B4BA7"/>
    <w:rsid w:val="000B5657"/>
    <w:rsid w:val="000B57E0"/>
    <w:rsid w:val="000B5C84"/>
    <w:rsid w:val="000B5D3A"/>
    <w:rsid w:val="000B5D6B"/>
    <w:rsid w:val="000B632C"/>
    <w:rsid w:val="000B6441"/>
    <w:rsid w:val="000B66A5"/>
    <w:rsid w:val="000B7003"/>
    <w:rsid w:val="000B719B"/>
    <w:rsid w:val="000B7265"/>
    <w:rsid w:val="000B7347"/>
    <w:rsid w:val="000B738E"/>
    <w:rsid w:val="000B7401"/>
    <w:rsid w:val="000B75C4"/>
    <w:rsid w:val="000B767D"/>
    <w:rsid w:val="000B775F"/>
    <w:rsid w:val="000B7AAC"/>
    <w:rsid w:val="000C0278"/>
    <w:rsid w:val="000C0601"/>
    <w:rsid w:val="000C10F0"/>
    <w:rsid w:val="000C1112"/>
    <w:rsid w:val="000C1139"/>
    <w:rsid w:val="000C1276"/>
    <w:rsid w:val="000C142C"/>
    <w:rsid w:val="000C1884"/>
    <w:rsid w:val="000C1A67"/>
    <w:rsid w:val="000C1B1E"/>
    <w:rsid w:val="000C21B7"/>
    <w:rsid w:val="000C241A"/>
    <w:rsid w:val="000C247E"/>
    <w:rsid w:val="000C28E1"/>
    <w:rsid w:val="000C2B2D"/>
    <w:rsid w:val="000C3130"/>
    <w:rsid w:val="000C3148"/>
    <w:rsid w:val="000C31C8"/>
    <w:rsid w:val="000C34BB"/>
    <w:rsid w:val="000C3AB5"/>
    <w:rsid w:val="000C411D"/>
    <w:rsid w:val="000C41A6"/>
    <w:rsid w:val="000C44CF"/>
    <w:rsid w:val="000C46B7"/>
    <w:rsid w:val="000C4EC4"/>
    <w:rsid w:val="000C5107"/>
    <w:rsid w:val="000C5244"/>
    <w:rsid w:val="000C52E4"/>
    <w:rsid w:val="000C5D76"/>
    <w:rsid w:val="000C63BF"/>
    <w:rsid w:val="000C67AF"/>
    <w:rsid w:val="000C6994"/>
    <w:rsid w:val="000C7197"/>
    <w:rsid w:val="000C71D7"/>
    <w:rsid w:val="000C750D"/>
    <w:rsid w:val="000C7A8B"/>
    <w:rsid w:val="000C7D22"/>
    <w:rsid w:val="000D022E"/>
    <w:rsid w:val="000D056B"/>
    <w:rsid w:val="000D0668"/>
    <w:rsid w:val="000D0972"/>
    <w:rsid w:val="000D0ECE"/>
    <w:rsid w:val="000D0F3A"/>
    <w:rsid w:val="000D130B"/>
    <w:rsid w:val="000D13BA"/>
    <w:rsid w:val="000D1CDA"/>
    <w:rsid w:val="000D1EA5"/>
    <w:rsid w:val="000D1F24"/>
    <w:rsid w:val="000D20C4"/>
    <w:rsid w:val="000D2935"/>
    <w:rsid w:val="000D30C1"/>
    <w:rsid w:val="000D30C9"/>
    <w:rsid w:val="000D330B"/>
    <w:rsid w:val="000D33EF"/>
    <w:rsid w:val="000D3BEB"/>
    <w:rsid w:val="000D3D9E"/>
    <w:rsid w:val="000D42F7"/>
    <w:rsid w:val="000D462B"/>
    <w:rsid w:val="000D47DA"/>
    <w:rsid w:val="000D49F6"/>
    <w:rsid w:val="000D4B99"/>
    <w:rsid w:val="000D4E74"/>
    <w:rsid w:val="000D4F56"/>
    <w:rsid w:val="000D52A5"/>
    <w:rsid w:val="000D5999"/>
    <w:rsid w:val="000D5CEF"/>
    <w:rsid w:val="000D5EEC"/>
    <w:rsid w:val="000D6113"/>
    <w:rsid w:val="000D648F"/>
    <w:rsid w:val="000D658A"/>
    <w:rsid w:val="000D69FB"/>
    <w:rsid w:val="000D7486"/>
    <w:rsid w:val="000D7AF4"/>
    <w:rsid w:val="000D7B88"/>
    <w:rsid w:val="000D7D76"/>
    <w:rsid w:val="000E0761"/>
    <w:rsid w:val="000E0984"/>
    <w:rsid w:val="000E09DA"/>
    <w:rsid w:val="000E09F8"/>
    <w:rsid w:val="000E0CC5"/>
    <w:rsid w:val="000E0D89"/>
    <w:rsid w:val="000E0E13"/>
    <w:rsid w:val="000E1331"/>
    <w:rsid w:val="000E178B"/>
    <w:rsid w:val="000E17A0"/>
    <w:rsid w:val="000E183E"/>
    <w:rsid w:val="000E1844"/>
    <w:rsid w:val="000E1A6A"/>
    <w:rsid w:val="000E1AA1"/>
    <w:rsid w:val="000E1DEC"/>
    <w:rsid w:val="000E1E08"/>
    <w:rsid w:val="000E1E63"/>
    <w:rsid w:val="000E1FB0"/>
    <w:rsid w:val="000E20D7"/>
    <w:rsid w:val="000E2195"/>
    <w:rsid w:val="000E241C"/>
    <w:rsid w:val="000E31A4"/>
    <w:rsid w:val="000E334D"/>
    <w:rsid w:val="000E33DE"/>
    <w:rsid w:val="000E33DF"/>
    <w:rsid w:val="000E3C05"/>
    <w:rsid w:val="000E3E3A"/>
    <w:rsid w:val="000E3EE1"/>
    <w:rsid w:val="000E452A"/>
    <w:rsid w:val="000E4846"/>
    <w:rsid w:val="000E4906"/>
    <w:rsid w:val="000E4947"/>
    <w:rsid w:val="000E4BB0"/>
    <w:rsid w:val="000E5377"/>
    <w:rsid w:val="000E539E"/>
    <w:rsid w:val="000E56D3"/>
    <w:rsid w:val="000E56F2"/>
    <w:rsid w:val="000E5F3F"/>
    <w:rsid w:val="000E60E5"/>
    <w:rsid w:val="000E6BAE"/>
    <w:rsid w:val="000E6D2D"/>
    <w:rsid w:val="000E6F08"/>
    <w:rsid w:val="000E6F82"/>
    <w:rsid w:val="000E759A"/>
    <w:rsid w:val="000E7F59"/>
    <w:rsid w:val="000F0048"/>
    <w:rsid w:val="000F0211"/>
    <w:rsid w:val="000F0306"/>
    <w:rsid w:val="000F0A49"/>
    <w:rsid w:val="000F0BBE"/>
    <w:rsid w:val="000F1660"/>
    <w:rsid w:val="000F18E9"/>
    <w:rsid w:val="000F1BB5"/>
    <w:rsid w:val="000F20FD"/>
    <w:rsid w:val="000F23F9"/>
    <w:rsid w:val="000F2557"/>
    <w:rsid w:val="000F2B0E"/>
    <w:rsid w:val="000F2C6D"/>
    <w:rsid w:val="000F2D05"/>
    <w:rsid w:val="000F309F"/>
    <w:rsid w:val="000F30E4"/>
    <w:rsid w:val="000F34DB"/>
    <w:rsid w:val="000F3E64"/>
    <w:rsid w:val="000F3F75"/>
    <w:rsid w:val="000F4100"/>
    <w:rsid w:val="000F4269"/>
    <w:rsid w:val="000F429F"/>
    <w:rsid w:val="000F4499"/>
    <w:rsid w:val="000F45C7"/>
    <w:rsid w:val="000F4634"/>
    <w:rsid w:val="000F47C5"/>
    <w:rsid w:val="000F50A3"/>
    <w:rsid w:val="000F5126"/>
    <w:rsid w:val="000F52E3"/>
    <w:rsid w:val="000F539D"/>
    <w:rsid w:val="000F5643"/>
    <w:rsid w:val="000F57BA"/>
    <w:rsid w:val="000F5A8D"/>
    <w:rsid w:val="000F6125"/>
    <w:rsid w:val="000F614A"/>
    <w:rsid w:val="000F6329"/>
    <w:rsid w:val="000F641F"/>
    <w:rsid w:val="000F6479"/>
    <w:rsid w:val="000F68D7"/>
    <w:rsid w:val="000F6F53"/>
    <w:rsid w:val="000F6F55"/>
    <w:rsid w:val="000F70FD"/>
    <w:rsid w:val="000F7483"/>
    <w:rsid w:val="000F78F2"/>
    <w:rsid w:val="000F7AE7"/>
    <w:rsid w:val="000F7CA3"/>
    <w:rsid w:val="000F7D1B"/>
    <w:rsid w:val="000F7D2D"/>
    <w:rsid w:val="000F7D69"/>
    <w:rsid w:val="000F7D80"/>
    <w:rsid w:val="001000AC"/>
    <w:rsid w:val="0010056E"/>
    <w:rsid w:val="00100636"/>
    <w:rsid w:val="001007FE"/>
    <w:rsid w:val="001009C1"/>
    <w:rsid w:val="00100BEB"/>
    <w:rsid w:val="001011A4"/>
    <w:rsid w:val="00101723"/>
    <w:rsid w:val="0010174D"/>
    <w:rsid w:val="00101B87"/>
    <w:rsid w:val="001020EC"/>
    <w:rsid w:val="00102E03"/>
    <w:rsid w:val="00103166"/>
    <w:rsid w:val="00103489"/>
    <w:rsid w:val="00103531"/>
    <w:rsid w:val="00103833"/>
    <w:rsid w:val="00103F13"/>
    <w:rsid w:val="00104013"/>
    <w:rsid w:val="0010405E"/>
    <w:rsid w:val="00104283"/>
    <w:rsid w:val="00104FC7"/>
    <w:rsid w:val="0010512D"/>
    <w:rsid w:val="001053E1"/>
    <w:rsid w:val="00105431"/>
    <w:rsid w:val="00105724"/>
    <w:rsid w:val="00105C20"/>
    <w:rsid w:val="00105DC6"/>
    <w:rsid w:val="00105F90"/>
    <w:rsid w:val="00106918"/>
    <w:rsid w:val="00106AE2"/>
    <w:rsid w:val="00106B30"/>
    <w:rsid w:val="00106B82"/>
    <w:rsid w:val="00106BE1"/>
    <w:rsid w:val="00106F66"/>
    <w:rsid w:val="00107234"/>
    <w:rsid w:val="0010748A"/>
    <w:rsid w:val="0010749D"/>
    <w:rsid w:val="001074DC"/>
    <w:rsid w:val="0010785E"/>
    <w:rsid w:val="0010790E"/>
    <w:rsid w:val="001079C0"/>
    <w:rsid w:val="00107D13"/>
    <w:rsid w:val="00107FA7"/>
    <w:rsid w:val="0011008A"/>
    <w:rsid w:val="001108F8"/>
    <w:rsid w:val="00110A87"/>
    <w:rsid w:val="00110AD0"/>
    <w:rsid w:val="00110E23"/>
    <w:rsid w:val="00111014"/>
    <w:rsid w:val="00111067"/>
    <w:rsid w:val="00111FAD"/>
    <w:rsid w:val="00112117"/>
    <w:rsid w:val="001124E2"/>
    <w:rsid w:val="001126BC"/>
    <w:rsid w:val="00112723"/>
    <w:rsid w:val="001129FA"/>
    <w:rsid w:val="00112BCD"/>
    <w:rsid w:val="001132D1"/>
    <w:rsid w:val="0011349E"/>
    <w:rsid w:val="00113715"/>
    <w:rsid w:val="001138D6"/>
    <w:rsid w:val="001138E0"/>
    <w:rsid w:val="00113D7E"/>
    <w:rsid w:val="00114265"/>
    <w:rsid w:val="00114477"/>
    <w:rsid w:val="001148A1"/>
    <w:rsid w:val="00114E96"/>
    <w:rsid w:val="00115441"/>
    <w:rsid w:val="001154D5"/>
    <w:rsid w:val="001155A5"/>
    <w:rsid w:val="001156E5"/>
    <w:rsid w:val="00115D18"/>
    <w:rsid w:val="00115EB0"/>
    <w:rsid w:val="0011621E"/>
    <w:rsid w:val="001168EC"/>
    <w:rsid w:val="00116AD9"/>
    <w:rsid w:val="00116C5D"/>
    <w:rsid w:val="00116C7F"/>
    <w:rsid w:val="00116E50"/>
    <w:rsid w:val="001170BC"/>
    <w:rsid w:val="0011733E"/>
    <w:rsid w:val="00117491"/>
    <w:rsid w:val="00117678"/>
    <w:rsid w:val="001177D6"/>
    <w:rsid w:val="001178A7"/>
    <w:rsid w:val="00117A61"/>
    <w:rsid w:val="00117E9C"/>
    <w:rsid w:val="00117EC8"/>
    <w:rsid w:val="001208E3"/>
    <w:rsid w:val="00120B8C"/>
    <w:rsid w:val="0012122B"/>
    <w:rsid w:val="00121779"/>
    <w:rsid w:val="0012190B"/>
    <w:rsid w:val="00121ACC"/>
    <w:rsid w:val="00121B95"/>
    <w:rsid w:val="00121C88"/>
    <w:rsid w:val="0012227A"/>
    <w:rsid w:val="00122608"/>
    <w:rsid w:val="001226A0"/>
    <w:rsid w:val="001226FA"/>
    <w:rsid w:val="00122FAA"/>
    <w:rsid w:val="001230DB"/>
    <w:rsid w:val="00123148"/>
    <w:rsid w:val="00123214"/>
    <w:rsid w:val="001236FA"/>
    <w:rsid w:val="00123833"/>
    <w:rsid w:val="0012393F"/>
    <w:rsid w:val="00123EA7"/>
    <w:rsid w:val="00124565"/>
    <w:rsid w:val="001245C0"/>
    <w:rsid w:val="00124AA7"/>
    <w:rsid w:val="00124E11"/>
    <w:rsid w:val="00124E5A"/>
    <w:rsid w:val="00124E5F"/>
    <w:rsid w:val="00124EEF"/>
    <w:rsid w:val="00125503"/>
    <w:rsid w:val="00125624"/>
    <w:rsid w:val="00125D70"/>
    <w:rsid w:val="00125F58"/>
    <w:rsid w:val="0012618B"/>
    <w:rsid w:val="0012695B"/>
    <w:rsid w:val="00126AD5"/>
    <w:rsid w:val="00126E31"/>
    <w:rsid w:val="00127790"/>
    <w:rsid w:val="00127954"/>
    <w:rsid w:val="001302D2"/>
    <w:rsid w:val="00130595"/>
    <w:rsid w:val="00130934"/>
    <w:rsid w:val="001310C7"/>
    <w:rsid w:val="0013144C"/>
    <w:rsid w:val="001316C9"/>
    <w:rsid w:val="00131D01"/>
    <w:rsid w:val="00131EBE"/>
    <w:rsid w:val="00132208"/>
    <w:rsid w:val="001322F2"/>
    <w:rsid w:val="001328FB"/>
    <w:rsid w:val="00132A59"/>
    <w:rsid w:val="00133313"/>
    <w:rsid w:val="00133845"/>
    <w:rsid w:val="00133C0B"/>
    <w:rsid w:val="00133EE1"/>
    <w:rsid w:val="00133F26"/>
    <w:rsid w:val="001347B4"/>
    <w:rsid w:val="0013493C"/>
    <w:rsid w:val="001349ED"/>
    <w:rsid w:val="00134A48"/>
    <w:rsid w:val="00134A91"/>
    <w:rsid w:val="00134AB1"/>
    <w:rsid w:val="00135315"/>
    <w:rsid w:val="0013535F"/>
    <w:rsid w:val="00135547"/>
    <w:rsid w:val="001359CA"/>
    <w:rsid w:val="00135FEB"/>
    <w:rsid w:val="00136548"/>
    <w:rsid w:val="00136CF8"/>
    <w:rsid w:val="00136F50"/>
    <w:rsid w:val="001373C7"/>
    <w:rsid w:val="00137436"/>
    <w:rsid w:val="0013757B"/>
    <w:rsid w:val="001378F0"/>
    <w:rsid w:val="00137C62"/>
    <w:rsid w:val="00137C94"/>
    <w:rsid w:val="00137CF2"/>
    <w:rsid w:val="00137FF8"/>
    <w:rsid w:val="00140079"/>
    <w:rsid w:val="00140117"/>
    <w:rsid w:val="00140267"/>
    <w:rsid w:val="0014081F"/>
    <w:rsid w:val="0014085E"/>
    <w:rsid w:val="00140E1F"/>
    <w:rsid w:val="00141058"/>
    <w:rsid w:val="0014115C"/>
    <w:rsid w:val="001413BD"/>
    <w:rsid w:val="001419A8"/>
    <w:rsid w:val="00141D18"/>
    <w:rsid w:val="00142543"/>
    <w:rsid w:val="001426FD"/>
    <w:rsid w:val="0014305B"/>
    <w:rsid w:val="001430DE"/>
    <w:rsid w:val="0014314E"/>
    <w:rsid w:val="00143391"/>
    <w:rsid w:val="00143750"/>
    <w:rsid w:val="00143814"/>
    <w:rsid w:val="001439C7"/>
    <w:rsid w:val="00144617"/>
    <w:rsid w:val="00144684"/>
    <w:rsid w:val="00144F05"/>
    <w:rsid w:val="00145080"/>
    <w:rsid w:val="001458D2"/>
    <w:rsid w:val="00145EBC"/>
    <w:rsid w:val="0014606B"/>
    <w:rsid w:val="001462E3"/>
    <w:rsid w:val="00146755"/>
    <w:rsid w:val="00146795"/>
    <w:rsid w:val="0014700D"/>
    <w:rsid w:val="0014716E"/>
    <w:rsid w:val="001471D7"/>
    <w:rsid w:val="0014762B"/>
    <w:rsid w:val="00147777"/>
    <w:rsid w:val="00147B24"/>
    <w:rsid w:val="00147C18"/>
    <w:rsid w:val="00147CCE"/>
    <w:rsid w:val="0015077F"/>
    <w:rsid w:val="00150EBB"/>
    <w:rsid w:val="00151253"/>
    <w:rsid w:val="001513D9"/>
    <w:rsid w:val="0015140F"/>
    <w:rsid w:val="001514C9"/>
    <w:rsid w:val="00151D11"/>
    <w:rsid w:val="0015280C"/>
    <w:rsid w:val="0015283B"/>
    <w:rsid w:val="00152A9D"/>
    <w:rsid w:val="00152C8F"/>
    <w:rsid w:val="00152EAA"/>
    <w:rsid w:val="00152F1E"/>
    <w:rsid w:val="00153238"/>
    <w:rsid w:val="0015346B"/>
    <w:rsid w:val="00153706"/>
    <w:rsid w:val="00153714"/>
    <w:rsid w:val="00153E83"/>
    <w:rsid w:val="00153ECD"/>
    <w:rsid w:val="001543D6"/>
    <w:rsid w:val="00154775"/>
    <w:rsid w:val="00154F00"/>
    <w:rsid w:val="00155209"/>
    <w:rsid w:val="0015541A"/>
    <w:rsid w:val="001555D7"/>
    <w:rsid w:val="00155DBE"/>
    <w:rsid w:val="00156184"/>
    <w:rsid w:val="00156298"/>
    <w:rsid w:val="0015678E"/>
    <w:rsid w:val="001567C8"/>
    <w:rsid w:val="00156866"/>
    <w:rsid w:val="00156FD0"/>
    <w:rsid w:val="00157142"/>
    <w:rsid w:val="0015717F"/>
    <w:rsid w:val="0015745C"/>
    <w:rsid w:val="0015749C"/>
    <w:rsid w:val="00160418"/>
    <w:rsid w:val="00160799"/>
    <w:rsid w:val="0016080A"/>
    <w:rsid w:val="0016081B"/>
    <w:rsid w:val="00160982"/>
    <w:rsid w:val="001613BB"/>
    <w:rsid w:val="0016189C"/>
    <w:rsid w:val="00161BF1"/>
    <w:rsid w:val="0016201E"/>
    <w:rsid w:val="0016274B"/>
    <w:rsid w:val="00162D03"/>
    <w:rsid w:val="00163024"/>
    <w:rsid w:val="00163254"/>
    <w:rsid w:val="00163BA2"/>
    <w:rsid w:val="00163EA2"/>
    <w:rsid w:val="00164236"/>
    <w:rsid w:val="00164C8C"/>
    <w:rsid w:val="00164DE4"/>
    <w:rsid w:val="0016509A"/>
    <w:rsid w:val="00165825"/>
    <w:rsid w:val="001659E7"/>
    <w:rsid w:val="00165AF4"/>
    <w:rsid w:val="00165DE4"/>
    <w:rsid w:val="0016615B"/>
    <w:rsid w:val="001664E3"/>
    <w:rsid w:val="00166674"/>
    <w:rsid w:val="001677B6"/>
    <w:rsid w:val="001677DF"/>
    <w:rsid w:val="0016789F"/>
    <w:rsid w:val="001679A4"/>
    <w:rsid w:val="00167B43"/>
    <w:rsid w:val="00167D07"/>
    <w:rsid w:val="00167FED"/>
    <w:rsid w:val="00170F26"/>
    <w:rsid w:val="00170F8A"/>
    <w:rsid w:val="00171582"/>
    <w:rsid w:val="00171A12"/>
    <w:rsid w:val="00171CEE"/>
    <w:rsid w:val="00171E9E"/>
    <w:rsid w:val="00172522"/>
    <w:rsid w:val="0017268A"/>
    <w:rsid w:val="001728E3"/>
    <w:rsid w:val="00172973"/>
    <w:rsid w:val="00172C34"/>
    <w:rsid w:val="00172CFB"/>
    <w:rsid w:val="00172E0B"/>
    <w:rsid w:val="00172FF2"/>
    <w:rsid w:val="0017326A"/>
    <w:rsid w:val="0017340F"/>
    <w:rsid w:val="00173B24"/>
    <w:rsid w:val="00173B9C"/>
    <w:rsid w:val="00173F98"/>
    <w:rsid w:val="00174132"/>
    <w:rsid w:val="001741E3"/>
    <w:rsid w:val="0017439B"/>
    <w:rsid w:val="00174FFC"/>
    <w:rsid w:val="0017569C"/>
    <w:rsid w:val="00175903"/>
    <w:rsid w:val="00176189"/>
    <w:rsid w:val="00176397"/>
    <w:rsid w:val="00176D2F"/>
    <w:rsid w:val="00177213"/>
    <w:rsid w:val="001773AA"/>
    <w:rsid w:val="00177530"/>
    <w:rsid w:val="00177587"/>
    <w:rsid w:val="001777D2"/>
    <w:rsid w:val="001779AD"/>
    <w:rsid w:val="001779E9"/>
    <w:rsid w:val="00177DA0"/>
    <w:rsid w:val="0018007F"/>
    <w:rsid w:val="001808A6"/>
    <w:rsid w:val="001808E0"/>
    <w:rsid w:val="001813BF"/>
    <w:rsid w:val="00181A6D"/>
    <w:rsid w:val="00181AC0"/>
    <w:rsid w:val="00181BB7"/>
    <w:rsid w:val="00181CCB"/>
    <w:rsid w:val="00181E79"/>
    <w:rsid w:val="00182333"/>
    <w:rsid w:val="001826D4"/>
    <w:rsid w:val="001827BD"/>
    <w:rsid w:val="0018285F"/>
    <w:rsid w:val="00182867"/>
    <w:rsid w:val="00182A3C"/>
    <w:rsid w:val="00182EEF"/>
    <w:rsid w:val="00183390"/>
    <w:rsid w:val="0018360C"/>
    <w:rsid w:val="00183CBA"/>
    <w:rsid w:val="00183E4E"/>
    <w:rsid w:val="0018434D"/>
    <w:rsid w:val="00184466"/>
    <w:rsid w:val="00184AA2"/>
    <w:rsid w:val="00185372"/>
    <w:rsid w:val="00185A60"/>
    <w:rsid w:val="00185BAA"/>
    <w:rsid w:val="00185BAD"/>
    <w:rsid w:val="00186042"/>
    <w:rsid w:val="00186048"/>
    <w:rsid w:val="00186726"/>
    <w:rsid w:val="0018692B"/>
    <w:rsid w:val="00186C25"/>
    <w:rsid w:val="00186E19"/>
    <w:rsid w:val="00186E7E"/>
    <w:rsid w:val="00186F0A"/>
    <w:rsid w:val="00187271"/>
    <w:rsid w:val="001872A4"/>
    <w:rsid w:val="001875AC"/>
    <w:rsid w:val="0018769F"/>
    <w:rsid w:val="0018788D"/>
    <w:rsid w:val="00187967"/>
    <w:rsid w:val="00187E37"/>
    <w:rsid w:val="0019078C"/>
    <w:rsid w:val="0019106E"/>
    <w:rsid w:val="00191789"/>
    <w:rsid w:val="00191A76"/>
    <w:rsid w:val="00191D94"/>
    <w:rsid w:val="00191FE5"/>
    <w:rsid w:val="001922A7"/>
    <w:rsid w:val="0019252E"/>
    <w:rsid w:val="0019260A"/>
    <w:rsid w:val="001928C9"/>
    <w:rsid w:val="001933CB"/>
    <w:rsid w:val="001938A9"/>
    <w:rsid w:val="00193D70"/>
    <w:rsid w:val="00193EAB"/>
    <w:rsid w:val="0019488C"/>
    <w:rsid w:val="00194E7C"/>
    <w:rsid w:val="00194FA7"/>
    <w:rsid w:val="00195649"/>
    <w:rsid w:val="00195A90"/>
    <w:rsid w:val="00195B73"/>
    <w:rsid w:val="00195DD2"/>
    <w:rsid w:val="0019606C"/>
    <w:rsid w:val="00196194"/>
    <w:rsid w:val="001961BA"/>
    <w:rsid w:val="001962F5"/>
    <w:rsid w:val="001963A5"/>
    <w:rsid w:val="001966C9"/>
    <w:rsid w:val="0019693B"/>
    <w:rsid w:val="001969FF"/>
    <w:rsid w:val="00196BF2"/>
    <w:rsid w:val="001972A8"/>
    <w:rsid w:val="001975F0"/>
    <w:rsid w:val="00197AEB"/>
    <w:rsid w:val="00197CBC"/>
    <w:rsid w:val="00197CEA"/>
    <w:rsid w:val="001A003C"/>
    <w:rsid w:val="001A0149"/>
    <w:rsid w:val="001A0694"/>
    <w:rsid w:val="001A1333"/>
    <w:rsid w:val="001A1577"/>
    <w:rsid w:val="001A1782"/>
    <w:rsid w:val="001A17F1"/>
    <w:rsid w:val="001A1EEE"/>
    <w:rsid w:val="001A1EFA"/>
    <w:rsid w:val="001A208C"/>
    <w:rsid w:val="001A220C"/>
    <w:rsid w:val="001A229E"/>
    <w:rsid w:val="001A258F"/>
    <w:rsid w:val="001A2A20"/>
    <w:rsid w:val="001A2AA9"/>
    <w:rsid w:val="001A2C36"/>
    <w:rsid w:val="001A31C7"/>
    <w:rsid w:val="001A3867"/>
    <w:rsid w:val="001A3AB5"/>
    <w:rsid w:val="001A4391"/>
    <w:rsid w:val="001A464F"/>
    <w:rsid w:val="001A4755"/>
    <w:rsid w:val="001A4A82"/>
    <w:rsid w:val="001A4C33"/>
    <w:rsid w:val="001A4D66"/>
    <w:rsid w:val="001A4FB1"/>
    <w:rsid w:val="001A4FEF"/>
    <w:rsid w:val="001A537E"/>
    <w:rsid w:val="001A5B52"/>
    <w:rsid w:val="001A6169"/>
    <w:rsid w:val="001A6224"/>
    <w:rsid w:val="001A6348"/>
    <w:rsid w:val="001A654A"/>
    <w:rsid w:val="001A65E1"/>
    <w:rsid w:val="001A6B25"/>
    <w:rsid w:val="001A702F"/>
    <w:rsid w:val="001A7153"/>
    <w:rsid w:val="001A72E2"/>
    <w:rsid w:val="001A7B3E"/>
    <w:rsid w:val="001A7C55"/>
    <w:rsid w:val="001B03EF"/>
    <w:rsid w:val="001B0AB5"/>
    <w:rsid w:val="001B0E17"/>
    <w:rsid w:val="001B0EAA"/>
    <w:rsid w:val="001B14F5"/>
    <w:rsid w:val="001B1563"/>
    <w:rsid w:val="001B176D"/>
    <w:rsid w:val="001B1D11"/>
    <w:rsid w:val="001B1F96"/>
    <w:rsid w:val="001B20F6"/>
    <w:rsid w:val="001B2480"/>
    <w:rsid w:val="001B266A"/>
    <w:rsid w:val="001B28AF"/>
    <w:rsid w:val="001B2920"/>
    <w:rsid w:val="001B29D4"/>
    <w:rsid w:val="001B2F82"/>
    <w:rsid w:val="001B4056"/>
    <w:rsid w:val="001B407D"/>
    <w:rsid w:val="001B4297"/>
    <w:rsid w:val="001B4667"/>
    <w:rsid w:val="001B48CB"/>
    <w:rsid w:val="001B49DF"/>
    <w:rsid w:val="001B4B61"/>
    <w:rsid w:val="001B4BE9"/>
    <w:rsid w:val="001B4D55"/>
    <w:rsid w:val="001B4FA9"/>
    <w:rsid w:val="001B56AA"/>
    <w:rsid w:val="001B5701"/>
    <w:rsid w:val="001B5A12"/>
    <w:rsid w:val="001B5BF3"/>
    <w:rsid w:val="001B659C"/>
    <w:rsid w:val="001B6890"/>
    <w:rsid w:val="001B68AF"/>
    <w:rsid w:val="001B6B41"/>
    <w:rsid w:val="001B6DBD"/>
    <w:rsid w:val="001B7635"/>
    <w:rsid w:val="001B76C3"/>
    <w:rsid w:val="001B79D1"/>
    <w:rsid w:val="001C0008"/>
    <w:rsid w:val="001C022F"/>
    <w:rsid w:val="001C0C8E"/>
    <w:rsid w:val="001C0DA6"/>
    <w:rsid w:val="001C106D"/>
    <w:rsid w:val="001C1318"/>
    <w:rsid w:val="001C13B1"/>
    <w:rsid w:val="001C16AE"/>
    <w:rsid w:val="001C16E5"/>
    <w:rsid w:val="001C1DFE"/>
    <w:rsid w:val="001C25DF"/>
    <w:rsid w:val="001C2856"/>
    <w:rsid w:val="001C290B"/>
    <w:rsid w:val="001C3120"/>
    <w:rsid w:val="001C3649"/>
    <w:rsid w:val="001C37FA"/>
    <w:rsid w:val="001C39B2"/>
    <w:rsid w:val="001C3DD3"/>
    <w:rsid w:val="001C3EF8"/>
    <w:rsid w:val="001C40D4"/>
    <w:rsid w:val="001C41D4"/>
    <w:rsid w:val="001C426F"/>
    <w:rsid w:val="001C43D9"/>
    <w:rsid w:val="001C4802"/>
    <w:rsid w:val="001C4A0D"/>
    <w:rsid w:val="001C4BB9"/>
    <w:rsid w:val="001C5667"/>
    <w:rsid w:val="001C56F1"/>
    <w:rsid w:val="001C5B1A"/>
    <w:rsid w:val="001C6441"/>
    <w:rsid w:val="001C6A48"/>
    <w:rsid w:val="001C6A73"/>
    <w:rsid w:val="001C6AFC"/>
    <w:rsid w:val="001C6F22"/>
    <w:rsid w:val="001C6F75"/>
    <w:rsid w:val="001C7002"/>
    <w:rsid w:val="001C70C9"/>
    <w:rsid w:val="001C7163"/>
    <w:rsid w:val="001C7243"/>
    <w:rsid w:val="001C79F6"/>
    <w:rsid w:val="001C7A48"/>
    <w:rsid w:val="001C7CB9"/>
    <w:rsid w:val="001D0865"/>
    <w:rsid w:val="001D0AAC"/>
    <w:rsid w:val="001D0BF7"/>
    <w:rsid w:val="001D129E"/>
    <w:rsid w:val="001D1446"/>
    <w:rsid w:val="001D14E0"/>
    <w:rsid w:val="001D1555"/>
    <w:rsid w:val="001D15F5"/>
    <w:rsid w:val="001D1AA8"/>
    <w:rsid w:val="001D21C0"/>
    <w:rsid w:val="001D2566"/>
    <w:rsid w:val="001D28DD"/>
    <w:rsid w:val="001D3286"/>
    <w:rsid w:val="001D3D03"/>
    <w:rsid w:val="001D4063"/>
    <w:rsid w:val="001D4421"/>
    <w:rsid w:val="001D4BDA"/>
    <w:rsid w:val="001D509F"/>
    <w:rsid w:val="001D5B59"/>
    <w:rsid w:val="001D5DB8"/>
    <w:rsid w:val="001D5F65"/>
    <w:rsid w:val="001D63E4"/>
    <w:rsid w:val="001D6C94"/>
    <w:rsid w:val="001D72F7"/>
    <w:rsid w:val="001D73AB"/>
    <w:rsid w:val="001D73C4"/>
    <w:rsid w:val="001D74A8"/>
    <w:rsid w:val="001D7AF5"/>
    <w:rsid w:val="001D7F78"/>
    <w:rsid w:val="001E0352"/>
    <w:rsid w:val="001E03AE"/>
    <w:rsid w:val="001E0B4F"/>
    <w:rsid w:val="001E0C88"/>
    <w:rsid w:val="001E152B"/>
    <w:rsid w:val="001E1C22"/>
    <w:rsid w:val="001E242F"/>
    <w:rsid w:val="001E2ABB"/>
    <w:rsid w:val="001E345A"/>
    <w:rsid w:val="001E357E"/>
    <w:rsid w:val="001E3D57"/>
    <w:rsid w:val="001E3E02"/>
    <w:rsid w:val="001E3F47"/>
    <w:rsid w:val="001E41E4"/>
    <w:rsid w:val="001E446A"/>
    <w:rsid w:val="001E45AE"/>
    <w:rsid w:val="001E46E4"/>
    <w:rsid w:val="001E4A55"/>
    <w:rsid w:val="001E4F6D"/>
    <w:rsid w:val="001E5723"/>
    <w:rsid w:val="001E5B0E"/>
    <w:rsid w:val="001E5B8C"/>
    <w:rsid w:val="001E5C09"/>
    <w:rsid w:val="001E6013"/>
    <w:rsid w:val="001E6AE5"/>
    <w:rsid w:val="001E7328"/>
    <w:rsid w:val="001E739F"/>
    <w:rsid w:val="001E7833"/>
    <w:rsid w:val="001E7879"/>
    <w:rsid w:val="001E7EAA"/>
    <w:rsid w:val="001F0434"/>
    <w:rsid w:val="001F0AB7"/>
    <w:rsid w:val="001F0B25"/>
    <w:rsid w:val="001F0B35"/>
    <w:rsid w:val="001F0B6C"/>
    <w:rsid w:val="001F0C33"/>
    <w:rsid w:val="001F13BE"/>
    <w:rsid w:val="001F1561"/>
    <w:rsid w:val="001F1694"/>
    <w:rsid w:val="001F1879"/>
    <w:rsid w:val="001F1995"/>
    <w:rsid w:val="001F19DC"/>
    <w:rsid w:val="001F2458"/>
    <w:rsid w:val="001F2FAF"/>
    <w:rsid w:val="001F3247"/>
    <w:rsid w:val="001F32AD"/>
    <w:rsid w:val="001F3969"/>
    <w:rsid w:val="001F4090"/>
    <w:rsid w:val="001F419D"/>
    <w:rsid w:val="001F4FE9"/>
    <w:rsid w:val="001F5044"/>
    <w:rsid w:val="001F50E7"/>
    <w:rsid w:val="001F5312"/>
    <w:rsid w:val="001F55E0"/>
    <w:rsid w:val="001F5AC7"/>
    <w:rsid w:val="001F5B1D"/>
    <w:rsid w:val="001F5D09"/>
    <w:rsid w:val="001F61F8"/>
    <w:rsid w:val="001F62A0"/>
    <w:rsid w:val="001F6351"/>
    <w:rsid w:val="001F6A9D"/>
    <w:rsid w:val="001F6BEB"/>
    <w:rsid w:val="001F6E49"/>
    <w:rsid w:val="001F7461"/>
    <w:rsid w:val="001F7642"/>
    <w:rsid w:val="001F7E3A"/>
    <w:rsid w:val="00200456"/>
    <w:rsid w:val="00200AD4"/>
    <w:rsid w:val="00200D5C"/>
    <w:rsid w:val="00200FB6"/>
    <w:rsid w:val="0020122E"/>
    <w:rsid w:val="0020124B"/>
    <w:rsid w:val="00201441"/>
    <w:rsid w:val="002016FA"/>
    <w:rsid w:val="00201A01"/>
    <w:rsid w:val="00201A6B"/>
    <w:rsid w:val="00201C26"/>
    <w:rsid w:val="00201D50"/>
    <w:rsid w:val="0020229C"/>
    <w:rsid w:val="0020256E"/>
    <w:rsid w:val="00202654"/>
    <w:rsid w:val="002027A2"/>
    <w:rsid w:val="00202868"/>
    <w:rsid w:val="00202EB5"/>
    <w:rsid w:val="00202F72"/>
    <w:rsid w:val="00202F90"/>
    <w:rsid w:val="00203145"/>
    <w:rsid w:val="00203294"/>
    <w:rsid w:val="002035DF"/>
    <w:rsid w:val="0020360D"/>
    <w:rsid w:val="00203911"/>
    <w:rsid w:val="00203AD2"/>
    <w:rsid w:val="00203C28"/>
    <w:rsid w:val="00203C85"/>
    <w:rsid w:val="00203D61"/>
    <w:rsid w:val="00203F0E"/>
    <w:rsid w:val="002043D0"/>
    <w:rsid w:val="002046C7"/>
    <w:rsid w:val="002046EC"/>
    <w:rsid w:val="002047FA"/>
    <w:rsid w:val="00204AC0"/>
    <w:rsid w:val="00204BC7"/>
    <w:rsid w:val="00204E31"/>
    <w:rsid w:val="00204FFA"/>
    <w:rsid w:val="0020500E"/>
    <w:rsid w:val="00205118"/>
    <w:rsid w:val="00205D0E"/>
    <w:rsid w:val="00205E21"/>
    <w:rsid w:val="00205E51"/>
    <w:rsid w:val="00206064"/>
    <w:rsid w:val="0020616B"/>
    <w:rsid w:val="00206466"/>
    <w:rsid w:val="002064D2"/>
    <w:rsid w:val="0020689F"/>
    <w:rsid w:val="00206A14"/>
    <w:rsid w:val="00206A4D"/>
    <w:rsid w:val="00206BCF"/>
    <w:rsid w:val="002070BC"/>
    <w:rsid w:val="0020752F"/>
    <w:rsid w:val="0020758B"/>
    <w:rsid w:val="0020788C"/>
    <w:rsid w:val="00210598"/>
    <w:rsid w:val="002105C4"/>
    <w:rsid w:val="0021086F"/>
    <w:rsid w:val="00210B2F"/>
    <w:rsid w:val="00210CBE"/>
    <w:rsid w:val="0021132C"/>
    <w:rsid w:val="002115A4"/>
    <w:rsid w:val="00211A65"/>
    <w:rsid w:val="00211B34"/>
    <w:rsid w:val="00211C0B"/>
    <w:rsid w:val="0021215A"/>
    <w:rsid w:val="00212191"/>
    <w:rsid w:val="002127FF"/>
    <w:rsid w:val="00212806"/>
    <w:rsid w:val="00212911"/>
    <w:rsid w:val="00212994"/>
    <w:rsid w:val="00212A68"/>
    <w:rsid w:val="00212D03"/>
    <w:rsid w:val="00212FCD"/>
    <w:rsid w:val="00213554"/>
    <w:rsid w:val="0021380A"/>
    <w:rsid w:val="00213F27"/>
    <w:rsid w:val="0021404C"/>
    <w:rsid w:val="00214159"/>
    <w:rsid w:val="002141C8"/>
    <w:rsid w:val="00214717"/>
    <w:rsid w:val="002147B8"/>
    <w:rsid w:val="002148D8"/>
    <w:rsid w:val="00214CE7"/>
    <w:rsid w:val="00215276"/>
    <w:rsid w:val="002157EF"/>
    <w:rsid w:val="00215A77"/>
    <w:rsid w:val="00215ECB"/>
    <w:rsid w:val="0021625E"/>
    <w:rsid w:val="0021626D"/>
    <w:rsid w:val="002162AC"/>
    <w:rsid w:val="00216892"/>
    <w:rsid w:val="00216A08"/>
    <w:rsid w:val="00216E72"/>
    <w:rsid w:val="00216EEB"/>
    <w:rsid w:val="00216F3D"/>
    <w:rsid w:val="0021720C"/>
    <w:rsid w:val="00217281"/>
    <w:rsid w:val="00217676"/>
    <w:rsid w:val="00217680"/>
    <w:rsid w:val="002176E3"/>
    <w:rsid w:val="00217797"/>
    <w:rsid w:val="00217ABD"/>
    <w:rsid w:val="00217C20"/>
    <w:rsid w:val="00220511"/>
    <w:rsid w:val="00220792"/>
    <w:rsid w:val="00220B3C"/>
    <w:rsid w:val="002210AC"/>
    <w:rsid w:val="0022185C"/>
    <w:rsid w:val="002219EF"/>
    <w:rsid w:val="00221BD5"/>
    <w:rsid w:val="00221DC1"/>
    <w:rsid w:val="002223C7"/>
    <w:rsid w:val="00222428"/>
    <w:rsid w:val="00222A77"/>
    <w:rsid w:val="00222DF7"/>
    <w:rsid w:val="00223247"/>
    <w:rsid w:val="002235DA"/>
    <w:rsid w:val="0022388B"/>
    <w:rsid w:val="00223978"/>
    <w:rsid w:val="00223A5D"/>
    <w:rsid w:val="0022416A"/>
    <w:rsid w:val="0022469F"/>
    <w:rsid w:val="002246AB"/>
    <w:rsid w:val="00224AA6"/>
    <w:rsid w:val="00224B0B"/>
    <w:rsid w:val="00224DF8"/>
    <w:rsid w:val="00225688"/>
    <w:rsid w:val="002256C3"/>
    <w:rsid w:val="0022571D"/>
    <w:rsid w:val="002259D5"/>
    <w:rsid w:val="00225A31"/>
    <w:rsid w:val="00225CC8"/>
    <w:rsid w:val="002262D1"/>
    <w:rsid w:val="00226516"/>
    <w:rsid w:val="00226B8F"/>
    <w:rsid w:val="00226EE8"/>
    <w:rsid w:val="00227014"/>
    <w:rsid w:val="002303BE"/>
    <w:rsid w:val="002303F9"/>
    <w:rsid w:val="00230E30"/>
    <w:rsid w:val="002313CA"/>
    <w:rsid w:val="0023158F"/>
    <w:rsid w:val="00231923"/>
    <w:rsid w:val="002319EA"/>
    <w:rsid w:val="00231C54"/>
    <w:rsid w:val="00231E6C"/>
    <w:rsid w:val="00232928"/>
    <w:rsid w:val="00232B7F"/>
    <w:rsid w:val="0023361E"/>
    <w:rsid w:val="002337C7"/>
    <w:rsid w:val="00233896"/>
    <w:rsid w:val="00233A0E"/>
    <w:rsid w:val="00233A6A"/>
    <w:rsid w:val="00233AD9"/>
    <w:rsid w:val="00234963"/>
    <w:rsid w:val="00234AA4"/>
    <w:rsid w:val="00234B45"/>
    <w:rsid w:val="00234E71"/>
    <w:rsid w:val="00235556"/>
    <w:rsid w:val="0023568A"/>
    <w:rsid w:val="002357C7"/>
    <w:rsid w:val="002359B5"/>
    <w:rsid w:val="00235B76"/>
    <w:rsid w:val="00235BEA"/>
    <w:rsid w:val="00235BFC"/>
    <w:rsid w:val="00235CC2"/>
    <w:rsid w:val="00235F2D"/>
    <w:rsid w:val="002360D9"/>
    <w:rsid w:val="002364E6"/>
    <w:rsid w:val="002364EC"/>
    <w:rsid w:val="00236A7E"/>
    <w:rsid w:val="00236CB4"/>
    <w:rsid w:val="00237495"/>
    <w:rsid w:val="002377A3"/>
    <w:rsid w:val="00237C89"/>
    <w:rsid w:val="002400F1"/>
    <w:rsid w:val="002406BB"/>
    <w:rsid w:val="0024075D"/>
    <w:rsid w:val="002407B5"/>
    <w:rsid w:val="00240956"/>
    <w:rsid w:val="00240E8D"/>
    <w:rsid w:val="002410CA"/>
    <w:rsid w:val="00241100"/>
    <w:rsid w:val="0024119A"/>
    <w:rsid w:val="002411FC"/>
    <w:rsid w:val="0024138F"/>
    <w:rsid w:val="00241873"/>
    <w:rsid w:val="00241E10"/>
    <w:rsid w:val="00241EC7"/>
    <w:rsid w:val="0024222F"/>
    <w:rsid w:val="0024257A"/>
    <w:rsid w:val="00242F9E"/>
    <w:rsid w:val="00243885"/>
    <w:rsid w:val="002438A0"/>
    <w:rsid w:val="00243AD9"/>
    <w:rsid w:val="00243B59"/>
    <w:rsid w:val="00244663"/>
    <w:rsid w:val="002450D5"/>
    <w:rsid w:val="0024543F"/>
    <w:rsid w:val="0024545A"/>
    <w:rsid w:val="00245737"/>
    <w:rsid w:val="0024592E"/>
    <w:rsid w:val="00246174"/>
    <w:rsid w:val="002462AC"/>
    <w:rsid w:val="0024666F"/>
    <w:rsid w:val="00246A24"/>
    <w:rsid w:val="00246C1E"/>
    <w:rsid w:val="00246DE7"/>
    <w:rsid w:val="002470C1"/>
    <w:rsid w:val="0024712F"/>
    <w:rsid w:val="0024729C"/>
    <w:rsid w:val="002474E5"/>
    <w:rsid w:val="00247777"/>
    <w:rsid w:val="00247A48"/>
    <w:rsid w:val="00247A97"/>
    <w:rsid w:val="00247AF0"/>
    <w:rsid w:val="00247D72"/>
    <w:rsid w:val="00247F4A"/>
    <w:rsid w:val="00247F50"/>
    <w:rsid w:val="00250401"/>
    <w:rsid w:val="00250758"/>
    <w:rsid w:val="0025090A"/>
    <w:rsid w:val="0025154F"/>
    <w:rsid w:val="00251B0B"/>
    <w:rsid w:val="00251DB9"/>
    <w:rsid w:val="002520DF"/>
    <w:rsid w:val="00252775"/>
    <w:rsid w:val="0025278D"/>
    <w:rsid w:val="002527B6"/>
    <w:rsid w:val="00252994"/>
    <w:rsid w:val="00252DF2"/>
    <w:rsid w:val="0025463C"/>
    <w:rsid w:val="002546C3"/>
    <w:rsid w:val="0025475A"/>
    <w:rsid w:val="00254772"/>
    <w:rsid w:val="00254852"/>
    <w:rsid w:val="002548B4"/>
    <w:rsid w:val="002551A6"/>
    <w:rsid w:val="002554DB"/>
    <w:rsid w:val="002554F2"/>
    <w:rsid w:val="002554FA"/>
    <w:rsid w:val="00255F91"/>
    <w:rsid w:val="002562FB"/>
    <w:rsid w:val="0025636E"/>
    <w:rsid w:val="002569B2"/>
    <w:rsid w:val="00256DCD"/>
    <w:rsid w:val="002571EB"/>
    <w:rsid w:val="002577FE"/>
    <w:rsid w:val="00257A14"/>
    <w:rsid w:val="00257B5B"/>
    <w:rsid w:val="00260152"/>
    <w:rsid w:val="00260AF0"/>
    <w:rsid w:val="00260BD9"/>
    <w:rsid w:val="00260C71"/>
    <w:rsid w:val="002619DA"/>
    <w:rsid w:val="002619EE"/>
    <w:rsid w:val="00261DB4"/>
    <w:rsid w:val="00261E1C"/>
    <w:rsid w:val="00262110"/>
    <w:rsid w:val="00262172"/>
    <w:rsid w:val="00263197"/>
    <w:rsid w:val="00263505"/>
    <w:rsid w:val="00263A18"/>
    <w:rsid w:val="00263C54"/>
    <w:rsid w:val="00263CEB"/>
    <w:rsid w:val="00263DB0"/>
    <w:rsid w:val="00263E95"/>
    <w:rsid w:val="00264640"/>
    <w:rsid w:val="002646EE"/>
    <w:rsid w:val="002652D6"/>
    <w:rsid w:val="00265423"/>
    <w:rsid w:val="0026550E"/>
    <w:rsid w:val="00265A06"/>
    <w:rsid w:val="00265AB6"/>
    <w:rsid w:val="00265C9C"/>
    <w:rsid w:val="00265EC2"/>
    <w:rsid w:val="00266070"/>
    <w:rsid w:val="002661A9"/>
    <w:rsid w:val="002663B7"/>
    <w:rsid w:val="002665C0"/>
    <w:rsid w:val="00266630"/>
    <w:rsid w:val="00266AF9"/>
    <w:rsid w:val="00266D87"/>
    <w:rsid w:val="00266F49"/>
    <w:rsid w:val="00267783"/>
    <w:rsid w:val="00267F1C"/>
    <w:rsid w:val="002703D3"/>
    <w:rsid w:val="002704CA"/>
    <w:rsid w:val="002705AE"/>
    <w:rsid w:val="00270D26"/>
    <w:rsid w:val="00270DB5"/>
    <w:rsid w:val="00270F8D"/>
    <w:rsid w:val="002713B7"/>
    <w:rsid w:val="0027186A"/>
    <w:rsid w:val="00271A26"/>
    <w:rsid w:val="00271D3F"/>
    <w:rsid w:val="00271ED8"/>
    <w:rsid w:val="00272776"/>
    <w:rsid w:val="002729C9"/>
    <w:rsid w:val="00272A3C"/>
    <w:rsid w:val="00272A67"/>
    <w:rsid w:val="00272A6F"/>
    <w:rsid w:val="00272CF7"/>
    <w:rsid w:val="002732D3"/>
    <w:rsid w:val="002735CF"/>
    <w:rsid w:val="002736A2"/>
    <w:rsid w:val="002739DE"/>
    <w:rsid w:val="00274B76"/>
    <w:rsid w:val="00274BD8"/>
    <w:rsid w:val="0027532A"/>
    <w:rsid w:val="002756FF"/>
    <w:rsid w:val="00275C67"/>
    <w:rsid w:val="00276082"/>
    <w:rsid w:val="002761AA"/>
    <w:rsid w:val="002765AF"/>
    <w:rsid w:val="00276E8A"/>
    <w:rsid w:val="002770C7"/>
    <w:rsid w:val="0027729E"/>
    <w:rsid w:val="0027756F"/>
    <w:rsid w:val="00277937"/>
    <w:rsid w:val="00277A9D"/>
    <w:rsid w:val="00277BCE"/>
    <w:rsid w:val="00280186"/>
    <w:rsid w:val="002805D8"/>
    <w:rsid w:val="002809A2"/>
    <w:rsid w:val="00280B9C"/>
    <w:rsid w:val="00280CF9"/>
    <w:rsid w:val="00280E78"/>
    <w:rsid w:val="00280FA7"/>
    <w:rsid w:val="002812FE"/>
    <w:rsid w:val="0028157F"/>
    <w:rsid w:val="0028161F"/>
    <w:rsid w:val="00281F4F"/>
    <w:rsid w:val="00282668"/>
    <w:rsid w:val="00282684"/>
    <w:rsid w:val="002826E6"/>
    <w:rsid w:val="00282772"/>
    <w:rsid w:val="00282CB2"/>
    <w:rsid w:val="00283426"/>
    <w:rsid w:val="00283712"/>
    <w:rsid w:val="00283A0F"/>
    <w:rsid w:val="00283A8A"/>
    <w:rsid w:val="00283C3A"/>
    <w:rsid w:val="00283E0D"/>
    <w:rsid w:val="00284121"/>
    <w:rsid w:val="002848BB"/>
    <w:rsid w:val="0028496B"/>
    <w:rsid w:val="00284E44"/>
    <w:rsid w:val="00284FB6"/>
    <w:rsid w:val="00285469"/>
    <w:rsid w:val="002854FC"/>
    <w:rsid w:val="00285736"/>
    <w:rsid w:val="00285F8F"/>
    <w:rsid w:val="002862DB"/>
    <w:rsid w:val="002863BB"/>
    <w:rsid w:val="00286F11"/>
    <w:rsid w:val="00287007"/>
    <w:rsid w:val="0028724F"/>
    <w:rsid w:val="002874E4"/>
    <w:rsid w:val="002875F6"/>
    <w:rsid w:val="002878BB"/>
    <w:rsid w:val="00287F78"/>
    <w:rsid w:val="0029039E"/>
    <w:rsid w:val="00290671"/>
    <w:rsid w:val="002907E8"/>
    <w:rsid w:val="00290FEE"/>
    <w:rsid w:val="0029103D"/>
    <w:rsid w:val="00291170"/>
    <w:rsid w:val="002911C2"/>
    <w:rsid w:val="002913F2"/>
    <w:rsid w:val="002916C0"/>
    <w:rsid w:val="00291A3A"/>
    <w:rsid w:val="00291B06"/>
    <w:rsid w:val="00292128"/>
    <w:rsid w:val="002925C9"/>
    <w:rsid w:val="00292846"/>
    <w:rsid w:val="00292CF9"/>
    <w:rsid w:val="00292DB1"/>
    <w:rsid w:val="00292F5D"/>
    <w:rsid w:val="00293203"/>
    <w:rsid w:val="002932B3"/>
    <w:rsid w:val="002932F2"/>
    <w:rsid w:val="002933A4"/>
    <w:rsid w:val="00293C29"/>
    <w:rsid w:val="00294215"/>
    <w:rsid w:val="00294E14"/>
    <w:rsid w:val="00294E62"/>
    <w:rsid w:val="0029586B"/>
    <w:rsid w:val="00295E19"/>
    <w:rsid w:val="002963D0"/>
    <w:rsid w:val="0029674D"/>
    <w:rsid w:val="00296C73"/>
    <w:rsid w:val="00296DB5"/>
    <w:rsid w:val="00296FCC"/>
    <w:rsid w:val="002970D6"/>
    <w:rsid w:val="00297177"/>
    <w:rsid w:val="00297975"/>
    <w:rsid w:val="00297AA5"/>
    <w:rsid w:val="00297D4D"/>
    <w:rsid w:val="00297F6F"/>
    <w:rsid w:val="002A05F8"/>
    <w:rsid w:val="002A0886"/>
    <w:rsid w:val="002A0A78"/>
    <w:rsid w:val="002A0DDB"/>
    <w:rsid w:val="002A0E61"/>
    <w:rsid w:val="002A0F43"/>
    <w:rsid w:val="002A0F73"/>
    <w:rsid w:val="002A10AE"/>
    <w:rsid w:val="002A10EA"/>
    <w:rsid w:val="002A1A4C"/>
    <w:rsid w:val="002A1E64"/>
    <w:rsid w:val="002A1E8D"/>
    <w:rsid w:val="002A2B75"/>
    <w:rsid w:val="002A3485"/>
    <w:rsid w:val="002A364E"/>
    <w:rsid w:val="002A4046"/>
    <w:rsid w:val="002A42B4"/>
    <w:rsid w:val="002A42D7"/>
    <w:rsid w:val="002A4437"/>
    <w:rsid w:val="002A4A32"/>
    <w:rsid w:val="002A4B4B"/>
    <w:rsid w:val="002A5120"/>
    <w:rsid w:val="002A5EE8"/>
    <w:rsid w:val="002A5F77"/>
    <w:rsid w:val="002A63B6"/>
    <w:rsid w:val="002A66A6"/>
    <w:rsid w:val="002A6994"/>
    <w:rsid w:val="002A6B9A"/>
    <w:rsid w:val="002A6E04"/>
    <w:rsid w:val="002A7A81"/>
    <w:rsid w:val="002A7C76"/>
    <w:rsid w:val="002A7DA4"/>
    <w:rsid w:val="002A7ECE"/>
    <w:rsid w:val="002B067F"/>
    <w:rsid w:val="002B0738"/>
    <w:rsid w:val="002B0BB5"/>
    <w:rsid w:val="002B0E44"/>
    <w:rsid w:val="002B0EB0"/>
    <w:rsid w:val="002B1441"/>
    <w:rsid w:val="002B1CC9"/>
    <w:rsid w:val="002B22C8"/>
    <w:rsid w:val="002B233C"/>
    <w:rsid w:val="002B271D"/>
    <w:rsid w:val="002B281D"/>
    <w:rsid w:val="002B2934"/>
    <w:rsid w:val="002B2A3B"/>
    <w:rsid w:val="002B30F1"/>
    <w:rsid w:val="002B3169"/>
    <w:rsid w:val="002B3385"/>
    <w:rsid w:val="002B3433"/>
    <w:rsid w:val="002B3476"/>
    <w:rsid w:val="002B363E"/>
    <w:rsid w:val="002B3902"/>
    <w:rsid w:val="002B3CEE"/>
    <w:rsid w:val="002B4883"/>
    <w:rsid w:val="002B48BC"/>
    <w:rsid w:val="002B4B15"/>
    <w:rsid w:val="002B4BFA"/>
    <w:rsid w:val="002B4C20"/>
    <w:rsid w:val="002B4C94"/>
    <w:rsid w:val="002B4CA4"/>
    <w:rsid w:val="002B4E32"/>
    <w:rsid w:val="002B5027"/>
    <w:rsid w:val="002B53FE"/>
    <w:rsid w:val="002B5E7E"/>
    <w:rsid w:val="002B5F27"/>
    <w:rsid w:val="002B6888"/>
    <w:rsid w:val="002B69DA"/>
    <w:rsid w:val="002B6A26"/>
    <w:rsid w:val="002B6FE2"/>
    <w:rsid w:val="002B701D"/>
    <w:rsid w:val="002B747C"/>
    <w:rsid w:val="002B78BE"/>
    <w:rsid w:val="002B7CF0"/>
    <w:rsid w:val="002B7D12"/>
    <w:rsid w:val="002B7F79"/>
    <w:rsid w:val="002C0364"/>
    <w:rsid w:val="002C037B"/>
    <w:rsid w:val="002C0A4B"/>
    <w:rsid w:val="002C0E3F"/>
    <w:rsid w:val="002C0F9A"/>
    <w:rsid w:val="002C10DC"/>
    <w:rsid w:val="002C1608"/>
    <w:rsid w:val="002C1715"/>
    <w:rsid w:val="002C19F6"/>
    <w:rsid w:val="002C1A12"/>
    <w:rsid w:val="002C1A80"/>
    <w:rsid w:val="002C1AA4"/>
    <w:rsid w:val="002C1D95"/>
    <w:rsid w:val="002C2330"/>
    <w:rsid w:val="002C2810"/>
    <w:rsid w:val="002C2985"/>
    <w:rsid w:val="002C2C7E"/>
    <w:rsid w:val="002C2CD0"/>
    <w:rsid w:val="002C302B"/>
    <w:rsid w:val="002C333A"/>
    <w:rsid w:val="002C3F0B"/>
    <w:rsid w:val="002C4017"/>
    <w:rsid w:val="002C43FE"/>
    <w:rsid w:val="002C4841"/>
    <w:rsid w:val="002C4B7E"/>
    <w:rsid w:val="002C4E3D"/>
    <w:rsid w:val="002C53DB"/>
    <w:rsid w:val="002C545A"/>
    <w:rsid w:val="002C56B2"/>
    <w:rsid w:val="002C61E6"/>
    <w:rsid w:val="002C6452"/>
    <w:rsid w:val="002C64FD"/>
    <w:rsid w:val="002C6532"/>
    <w:rsid w:val="002C6AD2"/>
    <w:rsid w:val="002C6BAF"/>
    <w:rsid w:val="002C6DE1"/>
    <w:rsid w:val="002C6F95"/>
    <w:rsid w:val="002C6FEA"/>
    <w:rsid w:val="002C7410"/>
    <w:rsid w:val="002C7643"/>
    <w:rsid w:val="002C7AEC"/>
    <w:rsid w:val="002C7EBE"/>
    <w:rsid w:val="002C7F14"/>
    <w:rsid w:val="002D0370"/>
    <w:rsid w:val="002D0396"/>
    <w:rsid w:val="002D0862"/>
    <w:rsid w:val="002D09B9"/>
    <w:rsid w:val="002D0BC2"/>
    <w:rsid w:val="002D0D6C"/>
    <w:rsid w:val="002D1814"/>
    <w:rsid w:val="002D199A"/>
    <w:rsid w:val="002D19D7"/>
    <w:rsid w:val="002D1B02"/>
    <w:rsid w:val="002D1CFF"/>
    <w:rsid w:val="002D1EF4"/>
    <w:rsid w:val="002D22E9"/>
    <w:rsid w:val="002D2463"/>
    <w:rsid w:val="002D2DDA"/>
    <w:rsid w:val="002D31FC"/>
    <w:rsid w:val="002D358B"/>
    <w:rsid w:val="002D36F3"/>
    <w:rsid w:val="002D3986"/>
    <w:rsid w:val="002D3BF7"/>
    <w:rsid w:val="002D3E20"/>
    <w:rsid w:val="002D415E"/>
    <w:rsid w:val="002D42E3"/>
    <w:rsid w:val="002D4468"/>
    <w:rsid w:val="002D46F9"/>
    <w:rsid w:val="002D48E1"/>
    <w:rsid w:val="002D4D42"/>
    <w:rsid w:val="002D4F5A"/>
    <w:rsid w:val="002D52AE"/>
    <w:rsid w:val="002D5777"/>
    <w:rsid w:val="002D62EA"/>
    <w:rsid w:val="002D64DF"/>
    <w:rsid w:val="002D6507"/>
    <w:rsid w:val="002D67E0"/>
    <w:rsid w:val="002D6E46"/>
    <w:rsid w:val="002D717D"/>
    <w:rsid w:val="002D7394"/>
    <w:rsid w:val="002D75CB"/>
    <w:rsid w:val="002E0179"/>
    <w:rsid w:val="002E041C"/>
    <w:rsid w:val="002E0735"/>
    <w:rsid w:val="002E0790"/>
    <w:rsid w:val="002E084D"/>
    <w:rsid w:val="002E0983"/>
    <w:rsid w:val="002E0ABD"/>
    <w:rsid w:val="002E0BFD"/>
    <w:rsid w:val="002E101B"/>
    <w:rsid w:val="002E11A1"/>
    <w:rsid w:val="002E1222"/>
    <w:rsid w:val="002E1381"/>
    <w:rsid w:val="002E1878"/>
    <w:rsid w:val="002E19F6"/>
    <w:rsid w:val="002E1BF3"/>
    <w:rsid w:val="002E1D9E"/>
    <w:rsid w:val="002E1DEA"/>
    <w:rsid w:val="002E1EDE"/>
    <w:rsid w:val="002E28EA"/>
    <w:rsid w:val="002E29B9"/>
    <w:rsid w:val="002E2E99"/>
    <w:rsid w:val="002E312D"/>
    <w:rsid w:val="002E31C8"/>
    <w:rsid w:val="002E33B4"/>
    <w:rsid w:val="002E35BC"/>
    <w:rsid w:val="002E373B"/>
    <w:rsid w:val="002E402A"/>
    <w:rsid w:val="002E4709"/>
    <w:rsid w:val="002E479F"/>
    <w:rsid w:val="002E47E6"/>
    <w:rsid w:val="002E4AE1"/>
    <w:rsid w:val="002E4D8D"/>
    <w:rsid w:val="002E534D"/>
    <w:rsid w:val="002E5B38"/>
    <w:rsid w:val="002E5E70"/>
    <w:rsid w:val="002E6716"/>
    <w:rsid w:val="002E6755"/>
    <w:rsid w:val="002E68F3"/>
    <w:rsid w:val="002E7138"/>
    <w:rsid w:val="002E75FE"/>
    <w:rsid w:val="002E7661"/>
    <w:rsid w:val="002E776B"/>
    <w:rsid w:val="002E780C"/>
    <w:rsid w:val="002E7AAA"/>
    <w:rsid w:val="002E7B6D"/>
    <w:rsid w:val="002E7D4C"/>
    <w:rsid w:val="002E7F59"/>
    <w:rsid w:val="002F0490"/>
    <w:rsid w:val="002F06A2"/>
    <w:rsid w:val="002F100C"/>
    <w:rsid w:val="002F14A3"/>
    <w:rsid w:val="002F14D2"/>
    <w:rsid w:val="002F17C1"/>
    <w:rsid w:val="002F1EF5"/>
    <w:rsid w:val="002F209F"/>
    <w:rsid w:val="002F21C7"/>
    <w:rsid w:val="002F24FE"/>
    <w:rsid w:val="002F251E"/>
    <w:rsid w:val="002F25D0"/>
    <w:rsid w:val="002F2B8B"/>
    <w:rsid w:val="002F301F"/>
    <w:rsid w:val="002F31A7"/>
    <w:rsid w:val="002F3355"/>
    <w:rsid w:val="002F34DD"/>
    <w:rsid w:val="002F3761"/>
    <w:rsid w:val="002F387C"/>
    <w:rsid w:val="002F406D"/>
    <w:rsid w:val="002F4136"/>
    <w:rsid w:val="002F4516"/>
    <w:rsid w:val="002F4538"/>
    <w:rsid w:val="002F4704"/>
    <w:rsid w:val="002F490A"/>
    <w:rsid w:val="002F4B4A"/>
    <w:rsid w:val="002F4F97"/>
    <w:rsid w:val="002F5396"/>
    <w:rsid w:val="002F56AA"/>
    <w:rsid w:val="002F56D3"/>
    <w:rsid w:val="002F58C9"/>
    <w:rsid w:val="002F5A9C"/>
    <w:rsid w:val="002F5ECF"/>
    <w:rsid w:val="002F60CA"/>
    <w:rsid w:val="002F61A8"/>
    <w:rsid w:val="002F6450"/>
    <w:rsid w:val="002F6A2E"/>
    <w:rsid w:val="002F6A2F"/>
    <w:rsid w:val="002F6C10"/>
    <w:rsid w:val="002F6CEA"/>
    <w:rsid w:val="002F6E28"/>
    <w:rsid w:val="002F71D7"/>
    <w:rsid w:val="002F7259"/>
    <w:rsid w:val="002F78F1"/>
    <w:rsid w:val="002F7C32"/>
    <w:rsid w:val="0030017D"/>
    <w:rsid w:val="0030041F"/>
    <w:rsid w:val="003007E1"/>
    <w:rsid w:val="00300888"/>
    <w:rsid w:val="00300942"/>
    <w:rsid w:val="00300E74"/>
    <w:rsid w:val="00300F68"/>
    <w:rsid w:val="00301149"/>
    <w:rsid w:val="00301A07"/>
    <w:rsid w:val="00301D56"/>
    <w:rsid w:val="00301F14"/>
    <w:rsid w:val="00301FBF"/>
    <w:rsid w:val="003022DF"/>
    <w:rsid w:val="003025D6"/>
    <w:rsid w:val="003025DD"/>
    <w:rsid w:val="00302B69"/>
    <w:rsid w:val="00303021"/>
    <w:rsid w:val="003031D1"/>
    <w:rsid w:val="003032C5"/>
    <w:rsid w:val="003035E8"/>
    <w:rsid w:val="00303A59"/>
    <w:rsid w:val="00303D5A"/>
    <w:rsid w:val="00303F35"/>
    <w:rsid w:val="00304118"/>
    <w:rsid w:val="00304253"/>
    <w:rsid w:val="00304591"/>
    <w:rsid w:val="003046E2"/>
    <w:rsid w:val="003049C5"/>
    <w:rsid w:val="00304E72"/>
    <w:rsid w:val="003051A5"/>
    <w:rsid w:val="003053A0"/>
    <w:rsid w:val="00305479"/>
    <w:rsid w:val="003057D2"/>
    <w:rsid w:val="0030580A"/>
    <w:rsid w:val="003059C1"/>
    <w:rsid w:val="003062BE"/>
    <w:rsid w:val="00307DDD"/>
    <w:rsid w:val="00307F2E"/>
    <w:rsid w:val="00307F91"/>
    <w:rsid w:val="00310262"/>
    <w:rsid w:val="00310D5E"/>
    <w:rsid w:val="00310DED"/>
    <w:rsid w:val="0031126B"/>
    <w:rsid w:val="00311453"/>
    <w:rsid w:val="003116A5"/>
    <w:rsid w:val="0031198A"/>
    <w:rsid w:val="00311BE6"/>
    <w:rsid w:val="00311E72"/>
    <w:rsid w:val="003122C4"/>
    <w:rsid w:val="003122D0"/>
    <w:rsid w:val="00312517"/>
    <w:rsid w:val="00312A00"/>
    <w:rsid w:val="00312C7C"/>
    <w:rsid w:val="00312E0E"/>
    <w:rsid w:val="00313418"/>
    <w:rsid w:val="0031344D"/>
    <w:rsid w:val="0031399D"/>
    <w:rsid w:val="00313A85"/>
    <w:rsid w:val="00313B1D"/>
    <w:rsid w:val="00313DC4"/>
    <w:rsid w:val="00313F4D"/>
    <w:rsid w:val="00314977"/>
    <w:rsid w:val="00314ACE"/>
    <w:rsid w:val="00314D8F"/>
    <w:rsid w:val="00315099"/>
    <w:rsid w:val="003151B2"/>
    <w:rsid w:val="003151FB"/>
    <w:rsid w:val="003152A6"/>
    <w:rsid w:val="003152F1"/>
    <w:rsid w:val="00315554"/>
    <w:rsid w:val="003156B7"/>
    <w:rsid w:val="00315966"/>
    <w:rsid w:val="00315D99"/>
    <w:rsid w:val="0031682D"/>
    <w:rsid w:val="0031692D"/>
    <w:rsid w:val="00316C4A"/>
    <w:rsid w:val="00316DFE"/>
    <w:rsid w:val="00316FC9"/>
    <w:rsid w:val="00317395"/>
    <w:rsid w:val="00317407"/>
    <w:rsid w:val="003177FA"/>
    <w:rsid w:val="003179B4"/>
    <w:rsid w:val="00317BFE"/>
    <w:rsid w:val="00320081"/>
    <w:rsid w:val="00320261"/>
    <w:rsid w:val="00320376"/>
    <w:rsid w:val="003206D0"/>
    <w:rsid w:val="003206F1"/>
    <w:rsid w:val="00320925"/>
    <w:rsid w:val="00320B06"/>
    <w:rsid w:val="00320C57"/>
    <w:rsid w:val="00320C86"/>
    <w:rsid w:val="00320D7A"/>
    <w:rsid w:val="003210C1"/>
    <w:rsid w:val="0032137B"/>
    <w:rsid w:val="0032139A"/>
    <w:rsid w:val="00321485"/>
    <w:rsid w:val="003214F8"/>
    <w:rsid w:val="0032151E"/>
    <w:rsid w:val="0032194D"/>
    <w:rsid w:val="00321977"/>
    <w:rsid w:val="00321A5B"/>
    <w:rsid w:val="00321EBE"/>
    <w:rsid w:val="003221EA"/>
    <w:rsid w:val="0032240D"/>
    <w:rsid w:val="00322DF4"/>
    <w:rsid w:val="00322EDB"/>
    <w:rsid w:val="003230B4"/>
    <w:rsid w:val="0032313E"/>
    <w:rsid w:val="0032377D"/>
    <w:rsid w:val="003237E8"/>
    <w:rsid w:val="00323AC8"/>
    <w:rsid w:val="00323CEA"/>
    <w:rsid w:val="00323DB2"/>
    <w:rsid w:val="00323FCA"/>
    <w:rsid w:val="0032423F"/>
    <w:rsid w:val="00324B1F"/>
    <w:rsid w:val="00324CD2"/>
    <w:rsid w:val="00324E2C"/>
    <w:rsid w:val="0032532F"/>
    <w:rsid w:val="00325366"/>
    <w:rsid w:val="00325790"/>
    <w:rsid w:val="003257F2"/>
    <w:rsid w:val="00325958"/>
    <w:rsid w:val="00325D71"/>
    <w:rsid w:val="00325DF6"/>
    <w:rsid w:val="0032677C"/>
    <w:rsid w:val="003267CC"/>
    <w:rsid w:val="00326949"/>
    <w:rsid w:val="003269BC"/>
    <w:rsid w:val="00326F3D"/>
    <w:rsid w:val="00326F4A"/>
    <w:rsid w:val="003271BC"/>
    <w:rsid w:val="003272A3"/>
    <w:rsid w:val="00327651"/>
    <w:rsid w:val="0033047F"/>
    <w:rsid w:val="00330525"/>
    <w:rsid w:val="0033104B"/>
    <w:rsid w:val="003311CA"/>
    <w:rsid w:val="003317C3"/>
    <w:rsid w:val="00331CA3"/>
    <w:rsid w:val="00331D37"/>
    <w:rsid w:val="00331D81"/>
    <w:rsid w:val="00331F96"/>
    <w:rsid w:val="003320C8"/>
    <w:rsid w:val="003323FF"/>
    <w:rsid w:val="003324C5"/>
    <w:rsid w:val="003328D3"/>
    <w:rsid w:val="00332A24"/>
    <w:rsid w:val="00332BC4"/>
    <w:rsid w:val="0033308F"/>
    <w:rsid w:val="0033329C"/>
    <w:rsid w:val="00333DB1"/>
    <w:rsid w:val="00334180"/>
    <w:rsid w:val="0033480C"/>
    <w:rsid w:val="00334866"/>
    <w:rsid w:val="00334EE7"/>
    <w:rsid w:val="00334FBB"/>
    <w:rsid w:val="00334FCD"/>
    <w:rsid w:val="0033508E"/>
    <w:rsid w:val="00335120"/>
    <w:rsid w:val="003351DC"/>
    <w:rsid w:val="00335398"/>
    <w:rsid w:val="00335834"/>
    <w:rsid w:val="003362A6"/>
    <w:rsid w:val="00336377"/>
    <w:rsid w:val="003369A7"/>
    <w:rsid w:val="00336E55"/>
    <w:rsid w:val="00336E86"/>
    <w:rsid w:val="00336FA4"/>
    <w:rsid w:val="003370FB"/>
    <w:rsid w:val="003372EF"/>
    <w:rsid w:val="0033776D"/>
    <w:rsid w:val="00337837"/>
    <w:rsid w:val="00337B33"/>
    <w:rsid w:val="00337E9C"/>
    <w:rsid w:val="003403CA"/>
    <w:rsid w:val="003404A0"/>
    <w:rsid w:val="00340703"/>
    <w:rsid w:val="003408F3"/>
    <w:rsid w:val="00340A0C"/>
    <w:rsid w:val="00340BD8"/>
    <w:rsid w:val="00340C41"/>
    <w:rsid w:val="00340D96"/>
    <w:rsid w:val="00340E44"/>
    <w:rsid w:val="0034147D"/>
    <w:rsid w:val="0034183E"/>
    <w:rsid w:val="00341951"/>
    <w:rsid w:val="00341B1B"/>
    <w:rsid w:val="00341FBB"/>
    <w:rsid w:val="0034216C"/>
    <w:rsid w:val="00342474"/>
    <w:rsid w:val="00342749"/>
    <w:rsid w:val="00342922"/>
    <w:rsid w:val="00342A8B"/>
    <w:rsid w:val="00342CE5"/>
    <w:rsid w:val="003433DA"/>
    <w:rsid w:val="003433DF"/>
    <w:rsid w:val="0034345D"/>
    <w:rsid w:val="003439D7"/>
    <w:rsid w:val="003439E1"/>
    <w:rsid w:val="00343B0B"/>
    <w:rsid w:val="00343FFD"/>
    <w:rsid w:val="0034491C"/>
    <w:rsid w:val="00344A80"/>
    <w:rsid w:val="00344DC2"/>
    <w:rsid w:val="00344E83"/>
    <w:rsid w:val="0034542B"/>
    <w:rsid w:val="00345653"/>
    <w:rsid w:val="00345678"/>
    <w:rsid w:val="00345BAC"/>
    <w:rsid w:val="00346610"/>
    <w:rsid w:val="003469F1"/>
    <w:rsid w:val="00346AA1"/>
    <w:rsid w:val="00346C22"/>
    <w:rsid w:val="00346E9B"/>
    <w:rsid w:val="00346F3A"/>
    <w:rsid w:val="00347140"/>
    <w:rsid w:val="0034716E"/>
    <w:rsid w:val="003474D4"/>
    <w:rsid w:val="003475AA"/>
    <w:rsid w:val="0034763A"/>
    <w:rsid w:val="00347B4E"/>
    <w:rsid w:val="00347F20"/>
    <w:rsid w:val="00350720"/>
    <w:rsid w:val="003509B6"/>
    <w:rsid w:val="00350F23"/>
    <w:rsid w:val="00351220"/>
    <w:rsid w:val="00351242"/>
    <w:rsid w:val="003514EE"/>
    <w:rsid w:val="00351564"/>
    <w:rsid w:val="0035156B"/>
    <w:rsid w:val="003517B6"/>
    <w:rsid w:val="003517F5"/>
    <w:rsid w:val="003519FF"/>
    <w:rsid w:val="00351A0F"/>
    <w:rsid w:val="00351E00"/>
    <w:rsid w:val="00351F33"/>
    <w:rsid w:val="003521EE"/>
    <w:rsid w:val="00352898"/>
    <w:rsid w:val="00353159"/>
    <w:rsid w:val="00353422"/>
    <w:rsid w:val="003535F9"/>
    <w:rsid w:val="00353772"/>
    <w:rsid w:val="00353940"/>
    <w:rsid w:val="00353A26"/>
    <w:rsid w:val="00353A2C"/>
    <w:rsid w:val="00353F89"/>
    <w:rsid w:val="00354353"/>
    <w:rsid w:val="003545AD"/>
    <w:rsid w:val="00354756"/>
    <w:rsid w:val="00354B1F"/>
    <w:rsid w:val="00354C4C"/>
    <w:rsid w:val="00354DCF"/>
    <w:rsid w:val="003555AB"/>
    <w:rsid w:val="0035568B"/>
    <w:rsid w:val="003556F7"/>
    <w:rsid w:val="0035570E"/>
    <w:rsid w:val="0035598B"/>
    <w:rsid w:val="00355FF3"/>
    <w:rsid w:val="00356369"/>
    <w:rsid w:val="00356413"/>
    <w:rsid w:val="00356F94"/>
    <w:rsid w:val="00356FEE"/>
    <w:rsid w:val="0035707C"/>
    <w:rsid w:val="0035721D"/>
    <w:rsid w:val="0035723E"/>
    <w:rsid w:val="003573CB"/>
    <w:rsid w:val="003573EC"/>
    <w:rsid w:val="00357DDE"/>
    <w:rsid w:val="00357F5C"/>
    <w:rsid w:val="00357F65"/>
    <w:rsid w:val="00360068"/>
    <w:rsid w:val="0036016A"/>
    <w:rsid w:val="00360635"/>
    <w:rsid w:val="003607C9"/>
    <w:rsid w:val="0036124D"/>
    <w:rsid w:val="0036134F"/>
    <w:rsid w:val="0036176F"/>
    <w:rsid w:val="003618BB"/>
    <w:rsid w:val="00363139"/>
    <w:rsid w:val="003633F1"/>
    <w:rsid w:val="0036340D"/>
    <w:rsid w:val="00363417"/>
    <w:rsid w:val="00363783"/>
    <w:rsid w:val="00363C70"/>
    <w:rsid w:val="00364047"/>
    <w:rsid w:val="0036411D"/>
    <w:rsid w:val="0036413D"/>
    <w:rsid w:val="0036425B"/>
    <w:rsid w:val="00364333"/>
    <w:rsid w:val="003643CD"/>
    <w:rsid w:val="00364452"/>
    <w:rsid w:val="00364833"/>
    <w:rsid w:val="003648D9"/>
    <w:rsid w:val="00364E66"/>
    <w:rsid w:val="003650B6"/>
    <w:rsid w:val="003655CE"/>
    <w:rsid w:val="003668D8"/>
    <w:rsid w:val="00366A5B"/>
    <w:rsid w:val="00366ED0"/>
    <w:rsid w:val="00367098"/>
    <w:rsid w:val="00367DA8"/>
    <w:rsid w:val="00367DC6"/>
    <w:rsid w:val="00367F72"/>
    <w:rsid w:val="00367FE0"/>
    <w:rsid w:val="00370182"/>
    <w:rsid w:val="0037064E"/>
    <w:rsid w:val="003709F5"/>
    <w:rsid w:val="00370A77"/>
    <w:rsid w:val="00370AF6"/>
    <w:rsid w:val="00370EAE"/>
    <w:rsid w:val="0037147F"/>
    <w:rsid w:val="00371D4D"/>
    <w:rsid w:val="003722BC"/>
    <w:rsid w:val="003728C9"/>
    <w:rsid w:val="00372907"/>
    <w:rsid w:val="00372969"/>
    <w:rsid w:val="00372B82"/>
    <w:rsid w:val="00372F20"/>
    <w:rsid w:val="00373060"/>
    <w:rsid w:val="003733C4"/>
    <w:rsid w:val="0037367E"/>
    <w:rsid w:val="00373A7A"/>
    <w:rsid w:val="00373E87"/>
    <w:rsid w:val="00374344"/>
    <w:rsid w:val="003743B7"/>
    <w:rsid w:val="003747E0"/>
    <w:rsid w:val="003748C4"/>
    <w:rsid w:val="00374B7D"/>
    <w:rsid w:val="00375D5D"/>
    <w:rsid w:val="0037600C"/>
    <w:rsid w:val="00376449"/>
    <w:rsid w:val="00376720"/>
    <w:rsid w:val="003769C1"/>
    <w:rsid w:val="00376A80"/>
    <w:rsid w:val="00376BAE"/>
    <w:rsid w:val="00376CCD"/>
    <w:rsid w:val="00376CEC"/>
    <w:rsid w:val="00376DC9"/>
    <w:rsid w:val="003770EA"/>
    <w:rsid w:val="0037712E"/>
    <w:rsid w:val="003771CD"/>
    <w:rsid w:val="003774C4"/>
    <w:rsid w:val="00377FF0"/>
    <w:rsid w:val="00380108"/>
    <w:rsid w:val="003803CE"/>
    <w:rsid w:val="003803E1"/>
    <w:rsid w:val="00380614"/>
    <w:rsid w:val="00380D14"/>
    <w:rsid w:val="00381028"/>
    <w:rsid w:val="003813EC"/>
    <w:rsid w:val="003815B5"/>
    <w:rsid w:val="00381683"/>
    <w:rsid w:val="003819C4"/>
    <w:rsid w:val="00381F13"/>
    <w:rsid w:val="003821A7"/>
    <w:rsid w:val="00382C16"/>
    <w:rsid w:val="00382EE9"/>
    <w:rsid w:val="00383128"/>
    <w:rsid w:val="00383419"/>
    <w:rsid w:val="003834CE"/>
    <w:rsid w:val="00383894"/>
    <w:rsid w:val="003838F7"/>
    <w:rsid w:val="00383B05"/>
    <w:rsid w:val="00383B73"/>
    <w:rsid w:val="00383BE1"/>
    <w:rsid w:val="00383C49"/>
    <w:rsid w:val="00383E44"/>
    <w:rsid w:val="00383FD4"/>
    <w:rsid w:val="00384951"/>
    <w:rsid w:val="00384B74"/>
    <w:rsid w:val="0038509A"/>
    <w:rsid w:val="0038546B"/>
    <w:rsid w:val="00385932"/>
    <w:rsid w:val="00385FD2"/>
    <w:rsid w:val="0038626A"/>
    <w:rsid w:val="00386784"/>
    <w:rsid w:val="00386BF4"/>
    <w:rsid w:val="00386C1B"/>
    <w:rsid w:val="00386CB8"/>
    <w:rsid w:val="00386FBD"/>
    <w:rsid w:val="00386FCA"/>
    <w:rsid w:val="00387088"/>
    <w:rsid w:val="003874C6"/>
    <w:rsid w:val="00387C20"/>
    <w:rsid w:val="00387DC7"/>
    <w:rsid w:val="00387FDC"/>
    <w:rsid w:val="003902B5"/>
    <w:rsid w:val="00390818"/>
    <w:rsid w:val="00390B9F"/>
    <w:rsid w:val="00390E23"/>
    <w:rsid w:val="0039166B"/>
    <w:rsid w:val="00391700"/>
    <w:rsid w:val="00391865"/>
    <w:rsid w:val="00391B30"/>
    <w:rsid w:val="00391D44"/>
    <w:rsid w:val="00391F72"/>
    <w:rsid w:val="00392693"/>
    <w:rsid w:val="0039274E"/>
    <w:rsid w:val="00392860"/>
    <w:rsid w:val="003928B6"/>
    <w:rsid w:val="00392C1D"/>
    <w:rsid w:val="00392C57"/>
    <w:rsid w:val="00392D18"/>
    <w:rsid w:val="00392D29"/>
    <w:rsid w:val="00392EF9"/>
    <w:rsid w:val="003932E0"/>
    <w:rsid w:val="00393671"/>
    <w:rsid w:val="00393755"/>
    <w:rsid w:val="0039378E"/>
    <w:rsid w:val="00393A1B"/>
    <w:rsid w:val="00393A20"/>
    <w:rsid w:val="00393DC3"/>
    <w:rsid w:val="0039405E"/>
    <w:rsid w:val="003941D1"/>
    <w:rsid w:val="0039438C"/>
    <w:rsid w:val="00394619"/>
    <w:rsid w:val="00394B4C"/>
    <w:rsid w:val="00394F4C"/>
    <w:rsid w:val="00394F84"/>
    <w:rsid w:val="003950BA"/>
    <w:rsid w:val="00395510"/>
    <w:rsid w:val="00395AD4"/>
    <w:rsid w:val="00395B39"/>
    <w:rsid w:val="00395BF7"/>
    <w:rsid w:val="00395DB7"/>
    <w:rsid w:val="00396158"/>
    <w:rsid w:val="003964EF"/>
    <w:rsid w:val="0039669E"/>
    <w:rsid w:val="00396916"/>
    <w:rsid w:val="00396BE9"/>
    <w:rsid w:val="00396D9D"/>
    <w:rsid w:val="00396FDD"/>
    <w:rsid w:val="00397717"/>
    <w:rsid w:val="00397DF4"/>
    <w:rsid w:val="003A000A"/>
    <w:rsid w:val="003A00FC"/>
    <w:rsid w:val="003A01C6"/>
    <w:rsid w:val="003A0D7A"/>
    <w:rsid w:val="003A13ED"/>
    <w:rsid w:val="003A16B0"/>
    <w:rsid w:val="003A17E1"/>
    <w:rsid w:val="003A1AE2"/>
    <w:rsid w:val="003A1BA4"/>
    <w:rsid w:val="003A1CE1"/>
    <w:rsid w:val="003A1E06"/>
    <w:rsid w:val="003A1E28"/>
    <w:rsid w:val="003A21C4"/>
    <w:rsid w:val="003A225C"/>
    <w:rsid w:val="003A260D"/>
    <w:rsid w:val="003A2779"/>
    <w:rsid w:val="003A2DC3"/>
    <w:rsid w:val="003A2F53"/>
    <w:rsid w:val="003A30FD"/>
    <w:rsid w:val="003A3765"/>
    <w:rsid w:val="003A3894"/>
    <w:rsid w:val="003A3B5C"/>
    <w:rsid w:val="003A3E79"/>
    <w:rsid w:val="003A44C8"/>
    <w:rsid w:val="003A4C72"/>
    <w:rsid w:val="003A4D10"/>
    <w:rsid w:val="003A50D2"/>
    <w:rsid w:val="003A548D"/>
    <w:rsid w:val="003A54F3"/>
    <w:rsid w:val="003A550C"/>
    <w:rsid w:val="003A5925"/>
    <w:rsid w:val="003A5C5B"/>
    <w:rsid w:val="003A5EAC"/>
    <w:rsid w:val="003A60AD"/>
    <w:rsid w:val="003A629E"/>
    <w:rsid w:val="003A631C"/>
    <w:rsid w:val="003A637B"/>
    <w:rsid w:val="003A684C"/>
    <w:rsid w:val="003A69B7"/>
    <w:rsid w:val="003A69F9"/>
    <w:rsid w:val="003A787D"/>
    <w:rsid w:val="003A7AFF"/>
    <w:rsid w:val="003B0049"/>
    <w:rsid w:val="003B0627"/>
    <w:rsid w:val="003B08EF"/>
    <w:rsid w:val="003B09AD"/>
    <w:rsid w:val="003B0B72"/>
    <w:rsid w:val="003B0D74"/>
    <w:rsid w:val="003B110F"/>
    <w:rsid w:val="003B1645"/>
    <w:rsid w:val="003B1697"/>
    <w:rsid w:val="003B1712"/>
    <w:rsid w:val="003B200E"/>
    <w:rsid w:val="003B21A5"/>
    <w:rsid w:val="003B2232"/>
    <w:rsid w:val="003B2401"/>
    <w:rsid w:val="003B2728"/>
    <w:rsid w:val="003B2BDA"/>
    <w:rsid w:val="003B3188"/>
    <w:rsid w:val="003B35D0"/>
    <w:rsid w:val="003B3626"/>
    <w:rsid w:val="003B3697"/>
    <w:rsid w:val="003B3922"/>
    <w:rsid w:val="003B3B6A"/>
    <w:rsid w:val="003B3F00"/>
    <w:rsid w:val="003B3FD0"/>
    <w:rsid w:val="003B40AC"/>
    <w:rsid w:val="003B42A1"/>
    <w:rsid w:val="003B4AA4"/>
    <w:rsid w:val="003B4ADA"/>
    <w:rsid w:val="003B4C86"/>
    <w:rsid w:val="003B4D37"/>
    <w:rsid w:val="003B506F"/>
    <w:rsid w:val="003B524F"/>
    <w:rsid w:val="003B5409"/>
    <w:rsid w:val="003B56A2"/>
    <w:rsid w:val="003B6325"/>
    <w:rsid w:val="003B6423"/>
    <w:rsid w:val="003B6681"/>
    <w:rsid w:val="003B6845"/>
    <w:rsid w:val="003B69C5"/>
    <w:rsid w:val="003B6C50"/>
    <w:rsid w:val="003B6C81"/>
    <w:rsid w:val="003B6CF7"/>
    <w:rsid w:val="003B70E9"/>
    <w:rsid w:val="003B73CB"/>
    <w:rsid w:val="003B7508"/>
    <w:rsid w:val="003B79B7"/>
    <w:rsid w:val="003B79EC"/>
    <w:rsid w:val="003C0053"/>
    <w:rsid w:val="003C0361"/>
    <w:rsid w:val="003C09E8"/>
    <w:rsid w:val="003C0BA4"/>
    <w:rsid w:val="003C0C2A"/>
    <w:rsid w:val="003C0C5B"/>
    <w:rsid w:val="003C0F15"/>
    <w:rsid w:val="003C10D7"/>
    <w:rsid w:val="003C13A0"/>
    <w:rsid w:val="003C20DE"/>
    <w:rsid w:val="003C27F9"/>
    <w:rsid w:val="003C28D9"/>
    <w:rsid w:val="003C312C"/>
    <w:rsid w:val="003C35AE"/>
    <w:rsid w:val="003C389F"/>
    <w:rsid w:val="003C3BFA"/>
    <w:rsid w:val="003C3F80"/>
    <w:rsid w:val="003C3FD6"/>
    <w:rsid w:val="003C410C"/>
    <w:rsid w:val="003C41AB"/>
    <w:rsid w:val="003C456C"/>
    <w:rsid w:val="003C482C"/>
    <w:rsid w:val="003C4988"/>
    <w:rsid w:val="003C4F1D"/>
    <w:rsid w:val="003C5023"/>
    <w:rsid w:val="003C50D2"/>
    <w:rsid w:val="003C59E8"/>
    <w:rsid w:val="003C5EDB"/>
    <w:rsid w:val="003C62E9"/>
    <w:rsid w:val="003C6662"/>
    <w:rsid w:val="003C683C"/>
    <w:rsid w:val="003C6CB0"/>
    <w:rsid w:val="003C7561"/>
    <w:rsid w:val="003C7B46"/>
    <w:rsid w:val="003C7E38"/>
    <w:rsid w:val="003D0725"/>
    <w:rsid w:val="003D1600"/>
    <w:rsid w:val="003D1749"/>
    <w:rsid w:val="003D197A"/>
    <w:rsid w:val="003D1FBA"/>
    <w:rsid w:val="003D25E4"/>
    <w:rsid w:val="003D2FE7"/>
    <w:rsid w:val="003D313A"/>
    <w:rsid w:val="003D3266"/>
    <w:rsid w:val="003D3537"/>
    <w:rsid w:val="003D3606"/>
    <w:rsid w:val="003D3657"/>
    <w:rsid w:val="003D3FBC"/>
    <w:rsid w:val="003D4F0E"/>
    <w:rsid w:val="003D4F55"/>
    <w:rsid w:val="003D500C"/>
    <w:rsid w:val="003D57E0"/>
    <w:rsid w:val="003D5CD5"/>
    <w:rsid w:val="003D5D07"/>
    <w:rsid w:val="003D5E9F"/>
    <w:rsid w:val="003D5F51"/>
    <w:rsid w:val="003D6864"/>
    <w:rsid w:val="003D6C05"/>
    <w:rsid w:val="003D6DB7"/>
    <w:rsid w:val="003D7039"/>
    <w:rsid w:val="003D7592"/>
    <w:rsid w:val="003D7998"/>
    <w:rsid w:val="003D799C"/>
    <w:rsid w:val="003D7A15"/>
    <w:rsid w:val="003D7C23"/>
    <w:rsid w:val="003D7C90"/>
    <w:rsid w:val="003D7D41"/>
    <w:rsid w:val="003E0198"/>
    <w:rsid w:val="003E03F9"/>
    <w:rsid w:val="003E0762"/>
    <w:rsid w:val="003E097E"/>
    <w:rsid w:val="003E0BF6"/>
    <w:rsid w:val="003E13DA"/>
    <w:rsid w:val="003E14AE"/>
    <w:rsid w:val="003E1561"/>
    <w:rsid w:val="003E18B9"/>
    <w:rsid w:val="003E2536"/>
    <w:rsid w:val="003E27BF"/>
    <w:rsid w:val="003E2CC9"/>
    <w:rsid w:val="003E2E62"/>
    <w:rsid w:val="003E31C5"/>
    <w:rsid w:val="003E348C"/>
    <w:rsid w:val="003E3541"/>
    <w:rsid w:val="003E3547"/>
    <w:rsid w:val="003E3E06"/>
    <w:rsid w:val="003E41BE"/>
    <w:rsid w:val="003E4243"/>
    <w:rsid w:val="003E44E6"/>
    <w:rsid w:val="003E4772"/>
    <w:rsid w:val="003E4C17"/>
    <w:rsid w:val="003E54F6"/>
    <w:rsid w:val="003E56FC"/>
    <w:rsid w:val="003E590B"/>
    <w:rsid w:val="003E64A0"/>
    <w:rsid w:val="003E6ABB"/>
    <w:rsid w:val="003E6C84"/>
    <w:rsid w:val="003E71DD"/>
    <w:rsid w:val="003E732B"/>
    <w:rsid w:val="003E7397"/>
    <w:rsid w:val="003E7419"/>
    <w:rsid w:val="003E75AB"/>
    <w:rsid w:val="003E7876"/>
    <w:rsid w:val="003E79C7"/>
    <w:rsid w:val="003E7A58"/>
    <w:rsid w:val="003F0005"/>
    <w:rsid w:val="003F028B"/>
    <w:rsid w:val="003F0315"/>
    <w:rsid w:val="003F046E"/>
    <w:rsid w:val="003F0513"/>
    <w:rsid w:val="003F06D4"/>
    <w:rsid w:val="003F06DC"/>
    <w:rsid w:val="003F08AB"/>
    <w:rsid w:val="003F0C96"/>
    <w:rsid w:val="003F0E3A"/>
    <w:rsid w:val="003F14DE"/>
    <w:rsid w:val="003F15B5"/>
    <w:rsid w:val="003F1655"/>
    <w:rsid w:val="003F18A6"/>
    <w:rsid w:val="003F19FA"/>
    <w:rsid w:val="003F1F7E"/>
    <w:rsid w:val="003F1FBC"/>
    <w:rsid w:val="003F237E"/>
    <w:rsid w:val="003F27CD"/>
    <w:rsid w:val="003F28F4"/>
    <w:rsid w:val="003F2CEA"/>
    <w:rsid w:val="003F3062"/>
    <w:rsid w:val="003F3073"/>
    <w:rsid w:val="003F377C"/>
    <w:rsid w:val="003F3A33"/>
    <w:rsid w:val="003F3AA6"/>
    <w:rsid w:val="003F3AD9"/>
    <w:rsid w:val="003F3CDC"/>
    <w:rsid w:val="003F3D19"/>
    <w:rsid w:val="003F3E7B"/>
    <w:rsid w:val="003F4209"/>
    <w:rsid w:val="003F43EC"/>
    <w:rsid w:val="003F4A8D"/>
    <w:rsid w:val="003F4B05"/>
    <w:rsid w:val="003F4BAF"/>
    <w:rsid w:val="003F4BC2"/>
    <w:rsid w:val="003F4C60"/>
    <w:rsid w:val="003F4D71"/>
    <w:rsid w:val="003F5B11"/>
    <w:rsid w:val="003F5E26"/>
    <w:rsid w:val="003F60F5"/>
    <w:rsid w:val="003F60F8"/>
    <w:rsid w:val="003F6228"/>
    <w:rsid w:val="003F623A"/>
    <w:rsid w:val="003F6859"/>
    <w:rsid w:val="003F6C79"/>
    <w:rsid w:val="003F7178"/>
    <w:rsid w:val="003F72EE"/>
    <w:rsid w:val="004000E2"/>
    <w:rsid w:val="00400106"/>
    <w:rsid w:val="004001B7"/>
    <w:rsid w:val="00400287"/>
    <w:rsid w:val="00400360"/>
    <w:rsid w:val="00400619"/>
    <w:rsid w:val="004006C2"/>
    <w:rsid w:val="004007AB"/>
    <w:rsid w:val="0040095E"/>
    <w:rsid w:val="00400B81"/>
    <w:rsid w:val="00400F66"/>
    <w:rsid w:val="00401413"/>
    <w:rsid w:val="00401463"/>
    <w:rsid w:val="004014F5"/>
    <w:rsid w:val="004016CF"/>
    <w:rsid w:val="004016EA"/>
    <w:rsid w:val="004018D2"/>
    <w:rsid w:val="004018EC"/>
    <w:rsid w:val="00401F7A"/>
    <w:rsid w:val="004020A0"/>
    <w:rsid w:val="004021B9"/>
    <w:rsid w:val="00402242"/>
    <w:rsid w:val="0040239C"/>
    <w:rsid w:val="00402403"/>
    <w:rsid w:val="0040258C"/>
    <w:rsid w:val="004026DB"/>
    <w:rsid w:val="00402707"/>
    <w:rsid w:val="004028C5"/>
    <w:rsid w:val="004034B7"/>
    <w:rsid w:val="00403881"/>
    <w:rsid w:val="00403A37"/>
    <w:rsid w:val="00403DF5"/>
    <w:rsid w:val="004040DF"/>
    <w:rsid w:val="0040481D"/>
    <w:rsid w:val="00404A10"/>
    <w:rsid w:val="00404A43"/>
    <w:rsid w:val="004052A7"/>
    <w:rsid w:val="00405552"/>
    <w:rsid w:val="00405555"/>
    <w:rsid w:val="0040585F"/>
    <w:rsid w:val="004058F0"/>
    <w:rsid w:val="004059A9"/>
    <w:rsid w:val="00405B05"/>
    <w:rsid w:val="00405CA7"/>
    <w:rsid w:val="00405D2D"/>
    <w:rsid w:val="00405F9B"/>
    <w:rsid w:val="00406A44"/>
    <w:rsid w:val="00406B5A"/>
    <w:rsid w:val="00406F88"/>
    <w:rsid w:val="00406FB8"/>
    <w:rsid w:val="004073F1"/>
    <w:rsid w:val="0040750A"/>
    <w:rsid w:val="00407B9D"/>
    <w:rsid w:val="00407BCE"/>
    <w:rsid w:val="00407EC0"/>
    <w:rsid w:val="00407FA0"/>
    <w:rsid w:val="0041005A"/>
    <w:rsid w:val="00410406"/>
    <w:rsid w:val="00410683"/>
    <w:rsid w:val="0041076C"/>
    <w:rsid w:val="004107E9"/>
    <w:rsid w:val="004109F3"/>
    <w:rsid w:val="00410A53"/>
    <w:rsid w:val="00410C13"/>
    <w:rsid w:val="00411021"/>
    <w:rsid w:val="004112EA"/>
    <w:rsid w:val="0041138F"/>
    <w:rsid w:val="004113A6"/>
    <w:rsid w:val="00411BB0"/>
    <w:rsid w:val="00411CB9"/>
    <w:rsid w:val="004123AE"/>
    <w:rsid w:val="00412423"/>
    <w:rsid w:val="00412F4F"/>
    <w:rsid w:val="004135DE"/>
    <w:rsid w:val="0041377B"/>
    <w:rsid w:val="0041381B"/>
    <w:rsid w:val="00413AF2"/>
    <w:rsid w:val="00414294"/>
    <w:rsid w:val="0041450A"/>
    <w:rsid w:val="00414648"/>
    <w:rsid w:val="0041475C"/>
    <w:rsid w:val="004148A4"/>
    <w:rsid w:val="004148F5"/>
    <w:rsid w:val="00414F5C"/>
    <w:rsid w:val="00415083"/>
    <w:rsid w:val="004150E6"/>
    <w:rsid w:val="004152FA"/>
    <w:rsid w:val="00415C74"/>
    <w:rsid w:val="00415E64"/>
    <w:rsid w:val="00416112"/>
    <w:rsid w:val="00416297"/>
    <w:rsid w:val="0041662A"/>
    <w:rsid w:val="00416BC5"/>
    <w:rsid w:val="00416BED"/>
    <w:rsid w:val="004171E8"/>
    <w:rsid w:val="00417226"/>
    <w:rsid w:val="00417838"/>
    <w:rsid w:val="00417F44"/>
    <w:rsid w:val="0042000C"/>
    <w:rsid w:val="00420571"/>
    <w:rsid w:val="004205D7"/>
    <w:rsid w:val="004207B3"/>
    <w:rsid w:val="00420AFA"/>
    <w:rsid w:val="004211FE"/>
    <w:rsid w:val="0042146C"/>
    <w:rsid w:val="004214BE"/>
    <w:rsid w:val="00421A49"/>
    <w:rsid w:val="00421D4D"/>
    <w:rsid w:val="00421D7E"/>
    <w:rsid w:val="004223AC"/>
    <w:rsid w:val="0042285E"/>
    <w:rsid w:val="00422A5E"/>
    <w:rsid w:val="00422E62"/>
    <w:rsid w:val="00423117"/>
    <w:rsid w:val="00423147"/>
    <w:rsid w:val="0042320F"/>
    <w:rsid w:val="0042327A"/>
    <w:rsid w:val="004234A5"/>
    <w:rsid w:val="00423847"/>
    <w:rsid w:val="00423966"/>
    <w:rsid w:val="00423D8A"/>
    <w:rsid w:val="00424744"/>
    <w:rsid w:val="00424882"/>
    <w:rsid w:val="00424B5A"/>
    <w:rsid w:val="00424B98"/>
    <w:rsid w:val="00424C04"/>
    <w:rsid w:val="00425024"/>
    <w:rsid w:val="0042517C"/>
    <w:rsid w:val="004253FE"/>
    <w:rsid w:val="00425453"/>
    <w:rsid w:val="00425504"/>
    <w:rsid w:val="0042566B"/>
    <w:rsid w:val="004257E7"/>
    <w:rsid w:val="00425845"/>
    <w:rsid w:val="00425C70"/>
    <w:rsid w:val="00425C72"/>
    <w:rsid w:val="004264E8"/>
    <w:rsid w:val="0042662E"/>
    <w:rsid w:val="00426A60"/>
    <w:rsid w:val="00426AEA"/>
    <w:rsid w:val="00427284"/>
    <w:rsid w:val="004276AA"/>
    <w:rsid w:val="004278F8"/>
    <w:rsid w:val="00427AE3"/>
    <w:rsid w:val="00427BEE"/>
    <w:rsid w:val="00427F2C"/>
    <w:rsid w:val="00430014"/>
    <w:rsid w:val="00430097"/>
    <w:rsid w:val="004303F2"/>
    <w:rsid w:val="004304E5"/>
    <w:rsid w:val="0043066E"/>
    <w:rsid w:val="00430D0E"/>
    <w:rsid w:val="004311BB"/>
    <w:rsid w:val="00431575"/>
    <w:rsid w:val="0043192C"/>
    <w:rsid w:val="00431D37"/>
    <w:rsid w:val="00432649"/>
    <w:rsid w:val="004329BC"/>
    <w:rsid w:val="00432BDC"/>
    <w:rsid w:val="00432EF2"/>
    <w:rsid w:val="0043316A"/>
    <w:rsid w:val="004331D7"/>
    <w:rsid w:val="004333F5"/>
    <w:rsid w:val="004339A2"/>
    <w:rsid w:val="00433ABF"/>
    <w:rsid w:val="00433B0B"/>
    <w:rsid w:val="00433C05"/>
    <w:rsid w:val="00433C5E"/>
    <w:rsid w:val="00433C99"/>
    <w:rsid w:val="00433CD9"/>
    <w:rsid w:val="004344CE"/>
    <w:rsid w:val="004344F0"/>
    <w:rsid w:val="00434EE8"/>
    <w:rsid w:val="00435B09"/>
    <w:rsid w:val="00435F8C"/>
    <w:rsid w:val="0043611C"/>
    <w:rsid w:val="00436403"/>
    <w:rsid w:val="004365B6"/>
    <w:rsid w:val="004368DD"/>
    <w:rsid w:val="00437261"/>
    <w:rsid w:val="004373A9"/>
    <w:rsid w:val="004375EB"/>
    <w:rsid w:val="0043782A"/>
    <w:rsid w:val="004378ED"/>
    <w:rsid w:val="00437BA1"/>
    <w:rsid w:val="00437BFA"/>
    <w:rsid w:val="00437C4E"/>
    <w:rsid w:val="0044011B"/>
    <w:rsid w:val="00440BD0"/>
    <w:rsid w:val="00440D55"/>
    <w:rsid w:val="004419D7"/>
    <w:rsid w:val="00441A68"/>
    <w:rsid w:val="00441B40"/>
    <w:rsid w:val="00441E5B"/>
    <w:rsid w:val="00442180"/>
    <w:rsid w:val="004421EF"/>
    <w:rsid w:val="00442B33"/>
    <w:rsid w:val="00442C78"/>
    <w:rsid w:val="00442E79"/>
    <w:rsid w:val="00442FE1"/>
    <w:rsid w:val="004433FF"/>
    <w:rsid w:val="00443698"/>
    <w:rsid w:val="00443C64"/>
    <w:rsid w:val="004440C8"/>
    <w:rsid w:val="00444C12"/>
    <w:rsid w:val="00444D68"/>
    <w:rsid w:val="004459A9"/>
    <w:rsid w:val="00445AD2"/>
    <w:rsid w:val="00445FFB"/>
    <w:rsid w:val="004461AD"/>
    <w:rsid w:val="004465CD"/>
    <w:rsid w:val="00446D81"/>
    <w:rsid w:val="00447C85"/>
    <w:rsid w:val="00447E63"/>
    <w:rsid w:val="00450264"/>
    <w:rsid w:val="00450542"/>
    <w:rsid w:val="00451222"/>
    <w:rsid w:val="00451521"/>
    <w:rsid w:val="00451740"/>
    <w:rsid w:val="004517E1"/>
    <w:rsid w:val="0045224D"/>
    <w:rsid w:val="004524C8"/>
    <w:rsid w:val="00452718"/>
    <w:rsid w:val="00453010"/>
    <w:rsid w:val="00453559"/>
    <w:rsid w:val="00453A22"/>
    <w:rsid w:val="00453D07"/>
    <w:rsid w:val="004541E4"/>
    <w:rsid w:val="004546C3"/>
    <w:rsid w:val="00454B83"/>
    <w:rsid w:val="00455A2C"/>
    <w:rsid w:val="00455B9C"/>
    <w:rsid w:val="00455E62"/>
    <w:rsid w:val="00455FA7"/>
    <w:rsid w:val="00455FC0"/>
    <w:rsid w:val="004568BD"/>
    <w:rsid w:val="00456F83"/>
    <w:rsid w:val="00456FD2"/>
    <w:rsid w:val="004574B9"/>
    <w:rsid w:val="00457702"/>
    <w:rsid w:val="004579AC"/>
    <w:rsid w:val="00457B58"/>
    <w:rsid w:val="0046045C"/>
    <w:rsid w:val="004604D0"/>
    <w:rsid w:val="00460851"/>
    <w:rsid w:val="00460D7F"/>
    <w:rsid w:val="00461440"/>
    <w:rsid w:val="00461774"/>
    <w:rsid w:val="0046179B"/>
    <w:rsid w:val="004617BA"/>
    <w:rsid w:val="0046196D"/>
    <w:rsid w:val="00461A51"/>
    <w:rsid w:val="0046217D"/>
    <w:rsid w:val="00462263"/>
    <w:rsid w:val="00462432"/>
    <w:rsid w:val="0046249D"/>
    <w:rsid w:val="00462911"/>
    <w:rsid w:val="00462BA2"/>
    <w:rsid w:val="004638F3"/>
    <w:rsid w:val="00463A06"/>
    <w:rsid w:val="00463D11"/>
    <w:rsid w:val="004641EB"/>
    <w:rsid w:val="004641F2"/>
    <w:rsid w:val="004644F1"/>
    <w:rsid w:val="00464567"/>
    <w:rsid w:val="0046466A"/>
    <w:rsid w:val="00464C2B"/>
    <w:rsid w:val="00464C60"/>
    <w:rsid w:val="004650D2"/>
    <w:rsid w:val="00465406"/>
    <w:rsid w:val="00465490"/>
    <w:rsid w:val="00465862"/>
    <w:rsid w:val="00465926"/>
    <w:rsid w:val="004659A3"/>
    <w:rsid w:val="00465A5E"/>
    <w:rsid w:val="00465B0D"/>
    <w:rsid w:val="004666B4"/>
    <w:rsid w:val="0046694E"/>
    <w:rsid w:val="004669CB"/>
    <w:rsid w:val="00466B40"/>
    <w:rsid w:val="00466E9C"/>
    <w:rsid w:val="004670E8"/>
    <w:rsid w:val="00467769"/>
    <w:rsid w:val="00467F82"/>
    <w:rsid w:val="00470031"/>
    <w:rsid w:val="0047027D"/>
    <w:rsid w:val="00470C22"/>
    <w:rsid w:val="00471907"/>
    <w:rsid w:val="00471CCA"/>
    <w:rsid w:val="00471E5F"/>
    <w:rsid w:val="0047216F"/>
    <w:rsid w:val="0047232A"/>
    <w:rsid w:val="004724F9"/>
    <w:rsid w:val="00472C13"/>
    <w:rsid w:val="00472EC1"/>
    <w:rsid w:val="0047308A"/>
    <w:rsid w:val="00473150"/>
    <w:rsid w:val="00473569"/>
    <w:rsid w:val="00473610"/>
    <w:rsid w:val="00473B6D"/>
    <w:rsid w:val="00473D15"/>
    <w:rsid w:val="00473D26"/>
    <w:rsid w:val="00473E47"/>
    <w:rsid w:val="00473FD1"/>
    <w:rsid w:val="004742E6"/>
    <w:rsid w:val="0047433B"/>
    <w:rsid w:val="004745ED"/>
    <w:rsid w:val="00474981"/>
    <w:rsid w:val="00474A2A"/>
    <w:rsid w:val="00474E05"/>
    <w:rsid w:val="004758FF"/>
    <w:rsid w:val="00475AA7"/>
    <w:rsid w:val="00475CB1"/>
    <w:rsid w:val="004764CA"/>
    <w:rsid w:val="00476787"/>
    <w:rsid w:val="00476AD8"/>
    <w:rsid w:val="00476C26"/>
    <w:rsid w:val="00476EF4"/>
    <w:rsid w:val="00477133"/>
    <w:rsid w:val="004771DB"/>
    <w:rsid w:val="0047738A"/>
    <w:rsid w:val="0047752E"/>
    <w:rsid w:val="0047757E"/>
    <w:rsid w:val="0047796D"/>
    <w:rsid w:val="004779AC"/>
    <w:rsid w:val="00477BB8"/>
    <w:rsid w:val="00477C8B"/>
    <w:rsid w:val="00477E55"/>
    <w:rsid w:val="0048014A"/>
    <w:rsid w:val="004803BA"/>
    <w:rsid w:val="0048073E"/>
    <w:rsid w:val="004809BE"/>
    <w:rsid w:val="00480B6E"/>
    <w:rsid w:val="00480BFA"/>
    <w:rsid w:val="00480C30"/>
    <w:rsid w:val="00480F48"/>
    <w:rsid w:val="0048147B"/>
    <w:rsid w:val="004818C1"/>
    <w:rsid w:val="00481924"/>
    <w:rsid w:val="00481DED"/>
    <w:rsid w:val="00481F69"/>
    <w:rsid w:val="00482FBD"/>
    <w:rsid w:val="00483C19"/>
    <w:rsid w:val="00483E21"/>
    <w:rsid w:val="0048444E"/>
    <w:rsid w:val="00484465"/>
    <w:rsid w:val="004849D1"/>
    <w:rsid w:val="00484C37"/>
    <w:rsid w:val="004850DC"/>
    <w:rsid w:val="004856CB"/>
    <w:rsid w:val="00485A7C"/>
    <w:rsid w:val="00485DEB"/>
    <w:rsid w:val="00485E31"/>
    <w:rsid w:val="0048601D"/>
    <w:rsid w:val="00486787"/>
    <w:rsid w:val="0048680D"/>
    <w:rsid w:val="00486994"/>
    <w:rsid w:val="00486A21"/>
    <w:rsid w:val="00486FB5"/>
    <w:rsid w:val="004874D9"/>
    <w:rsid w:val="00487B05"/>
    <w:rsid w:val="00487D44"/>
    <w:rsid w:val="00487FD7"/>
    <w:rsid w:val="004905D2"/>
    <w:rsid w:val="00490ACD"/>
    <w:rsid w:val="00490F57"/>
    <w:rsid w:val="00490FD4"/>
    <w:rsid w:val="00491130"/>
    <w:rsid w:val="0049179B"/>
    <w:rsid w:val="00491A3B"/>
    <w:rsid w:val="00491E05"/>
    <w:rsid w:val="00491E54"/>
    <w:rsid w:val="004920E0"/>
    <w:rsid w:val="004921C2"/>
    <w:rsid w:val="00492211"/>
    <w:rsid w:val="00492667"/>
    <w:rsid w:val="004927A2"/>
    <w:rsid w:val="004928AF"/>
    <w:rsid w:val="00492DE9"/>
    <w:rsid w:val="004935D4"/>
    <w:rsid w:val="0049374A"/>
    <w:rsid w:val="00493786"/>
    <w:rsid w:val="004938A8"/>
    <w:rsid w:val="00493901"/>
    <w:rsid w:val="00493960"/>
    <w:rsid w:val="00493A66"/>
    <w:rsid w:val="00493D5D"/>
    <w:rsid w:val="00493E5B"/>
    <w:rsid w:val="00493FE5"/>
    <w:rsid w:val="00494095"/>
    <w:rsid w:val="00494284"/>
    <w:rsid w:val="00494334"/>
    <w:rsid w:val="004945BF"/>
    <w:rsid w:val="004945E0"/>
    <w:rsid w:val="00494631"/>
    <w:rsid w:val="00494FBA"/>
    <w:rsid w:val="0049516D"/>
    <w:rsid w:val="004952A1"/>
    <w:rsid w:val="004954E5"/>
    <w:rsid w:val="0049578A"/>
    <w:rsid w:val="00495910"/>
    <w:rsid w:val="00495A51"/>
    <w:rsid w:val="00495E4E"/>
    <w:rsid w:val="0049614D"/>
    <w:rsid w:val="004963D0"/>
    <w:rsid w:val="004965EE"/>
    <w:rsid w:val="00496AD3"/>
    <w:rsid w:val="00496B08"/>
    <w:rsid w:val="00496C96"/>
    <w:rsid w:val="004970F2"/>
    <w:rsid w:val="0049786E"/>
    <w:rsid w:val="00497958"/>
    <w:rsid w:val="00497BFD"/>
    <w:rsid w:val="00497D2E"/>
    <w:rsid w:val="004A0134"/>
    <w:rsid w:val="004A01B2"/>
    <w:rsid w:val="004A01E8"/>
    <w:rsid w:val="004A053A"/>
    <w:rsid w:val="004A0708"/>
    <w:rsid w:val="004A0FD0"/>
    <w:rsid w:val="004A0FE6"/>
    <w:rsid w:val="004A153E"/>
    <w:rsid w:val="004A1BBB"/>
    <w:rsid w:val="004A1BC4"/>
    <w:rsid w:val="004A1D3E"/>
    <w:rsid w:val="004A1D87"/>
    <w:rsid w:val="004A1F2D"/>
    <w:rsid w:val="004A2196"/>
    <w:rsid w:val="004A23A6"/>
    <w:rsid w:val="004A2A24"/>
    <w:rsid w:val="004A2BC8"/>
    <w:rsid w:val="004A2FB4"/>
    <w:rsid w:val="004A2FEB"/>
    <w:rsid w:val="004A30AC"/>
    <w:rsid w:val="004A36FE"/>
    <w:rsid w:val="004A4161"/>
    <w:rsid w:val="004A41CB"/>
    <w:rsid w:val="004A44E8"/>
    <w:rsid w:val="004A4C22"/>
    <w:rsid w:val="004A4CB8"/>
    <w:rsid w:val="004A4DAA"/>
    <w:rsid w:val="004A4E91"/>
    <w:rsid w:val="004A4F20"/>
    <w:rsid w:val="004A5198"/>
    <w:rsid w:val="004A52CB"/>
    <w:rsid w:val="004A563E"/>
    <w:rsid w:val="004A5972"/>
    <w:rsid w:val="004A5B9A"/>
    <w:rsid w:val="004A6655"/>
    <w:rsid w:val="004A6AF3"/>
    <w:rsid w:val="004A6B74"/>
    <w:rsid w:val="004A6B80"/>
    <w:rsid w:val="004A6C81"/>
    <w:rsid w:val="004A70E1"/>
    <w:rsid w:val="004A74B3"/>
    <w:rsid w:val="004A7AEF"/>
    <w:rsid w:val="004A7D0E"/>
    <w:rsid w:val="004B0211"/>
    <w:rsid w:val="004B024F"/>
    <w:rsid w:val="004B02B4"/>
    <w:rsid w:val="004B04E0"/>
    <w:rsid w:val="004B0686"/>
    <w:rsid w:val="004B070C"/>
    <w:rsid w:val="004B0982"/>
    <w:rsid w:val="004B0F36"/>
    <w:rsid w:val="004B10C8"/>
    <w:rsid w:val="004B12E2"/>
    <w:rsid w:val="004B16FE"/>
    <w:rsid w:val="004B1F46"/>
    <w:rsid w:val="004B2066"/>
    <w:rsid w:val="004B2407"/>
    <w:rsid w:val="004B2761"/>
    <w:rsid w:val="004B2974"/>
    <w:rsid w:val="004B3450"/>
    <w:rsid w:val="004B349F"/>
    <w:rsid w:val="004B3B80"/>
    <w:rsid w:val="004B4192"/>
    <w:rsid w:val="004B4492"/>
    <w:rsid w:val="004B4A0D"/>
    <w:rsid w:val="004B4A75"/>
    <w:rsid w:val="004B4A7A"/>
    <w:rsid w:val="004B4D45"/>
    <w:rsid w:val="004B4E56"/>
    <w:rsid w:val="004B4EC7"/>
    <w:rsid w:val="004B5026"/>
    <w:rsid w:val="004B539A"/>
    <w:rsid w:val="004B5713"/>
    <w:rsid w:val="004B57F3"/>
    <w:rsid w:val="004B589E"/>
    <w:rsid w:val="004B5B55"/>
    <w:rsid w:val="004B5DAB"/>
    <w:rsid w:val="004B5F25"/>
    <w:rsid w:val="004B647F"/>
    <w:rsid w:val="004B6626"/>
    <w:rsid w:val="004B66F3"/>
    <w:rsid w:val="004B66F6"/>
    <w:rsid w:val="004B6B21"/>
    <w:rsid w:val="004B6E93"/>
    <w:rsid w:val="004B72C6"/>
    <w:rsid w:val="004B734C"/>
    <w:rsid w:val="004B74FB"/>
    <w:rsid w:val="004B776F"/>
    <w:rsid w:val="004B7956"/>
    <w:rsid w:val="004B7A49"/>
    <w:rsid w:val="004B7AA0"/>
    <w:rsid w:val="004B7CCC"/>
    <w:rsid w:val="004B7E4D"/>
    <w:rsid w:val="004C004C"/>
    <w:rsid w:val="004C05A1"/>
    <w:rsid w:val="004C05B3"/>
    <w:rsid w:val="004C06A0"/>
    <w:rsid w:val="004C0871"/>
    <w:rsid w:val="004C0BC2"/>
    <w:rsid w:val="004C0BC3"/>
    <w:rsid w:val="004C0D35"/>
    <w:rsid w:val="004C1273"/>
    <w:rsid w:val="004C12D0"/>
    <w:rsid w:val="004C1514"/>
    <w:rsid w:val="004C1620"/>
    <w:rsid w:val="004C1CE7"/>
    <w:rsid w:val="004C2600"/>
    <w:rsid w:val="004C2847"/>
    <w:rsid w:val="004C2F46"/>
    <w:rsid w:val="004C30D6"/>
    <w:rsid w:val="004C3B5E"/>
    <w:rsid w:val="004C3F0B"/>
    <w:rsid w:val="004C4041"/>
    <w:rsid w:val="004C4286"/>
    <w:rsid w:val="004C449A"/>
    <w:rsid w:val="004C4562"/>
    <w:rsid w:val="004C4A55"/>
    <w:rsid w:val="004C4DF7"/>
    <w:rsid w:val="004C50B2"/>
    <w:rsid w:val="004C5301"/>
    <w:rsid w:val="004C558D"/>
    <w:rsid w:val="004C56C5"/>
    <w:rsid w:val="004C5B25"/>
    <w:rsid w:val="004C5B62"/>
    <w:rsid w:val="004C5DFD"/>
    <w:rsid w:val="004C5F3B"/>
    <w:rsid w:val="004C6073"/>
    <w:rsid w:val="004C6218"/>
    <w:rsid w:val="004C68DC"/>
    <w:rsid w:val="004C6947"/>
    <w:rsid w:val="004C6AEC"/>
    <w:rsid w:val="004C6C2D"/>
    <w:rsid w:val="004C6E75"/>
    <w:rsid w:val="004C6FA5"/>
    <w:rsid w:val="004C70FA"/>
    <w:rsid w:val="004C738F"/>
    <w:rsid w:val="004C7961"/>
    <w:rsid w:val="004C7BC5"/>
    <w:rsid w:val="004C7F67"/>
    <w:rsid w:val="004D00CD"/>
    <w:rsid w:val="004D0316"/>
    <w:rsid w:val="004D0C1D"/>
    <w:rsid w:val="004D10C1"/>
    <w:rsid w:val="004D12D0"/>
    <w:rsid w:val="004D13E1"/>
    <w:rsid w:val="004D151A"/>
    <w:rsid w:val="004D1D19"/>
    <w:rsid w:val="004D1DE7"/>
    <w:rsid w:val="004D1E91"/>
    <w:rsid w:val="004D2419"/>
    <w:rsid w:val="004D2532"/>
    <w:rsid w:val="004D26BC"/>
    <w:rsid w:val="004D2A2C"/>
    <w:rsid w:val="004D2C05"/>
    <w:rsid w:val="004D2C12"/>
    <w:rsid w:val="004D2E26"/>
    <w:rsid w:val="004D2FFF"/>
    <w:rsid w:val="004D3118"/>
    <w:rsid w:val="004D3306"/>
    <w:rsid w:val="004D3310"/>
    <w:rsid w:val="004D3524"/>
    <w:rsid w:val="004D37CF"/>
    <w:rsid w:val="004D3B9E"/>
    <w:rsid w:val="004D3DA4"/>
    <w:rsid w:val="004D42C4"/>
    <w:rsid w:val="004D47D5"/>
    <w:rsid w:val="004D4996"/>
    <w:rsid w:val="004D4EF3"/>
    <w:rsid w:val="004D4F17"/>
    <w:rsid w:val="004D509D"/>
    <w:rsid w:val="004D5691"/>
    <w:rsid w:val="004D5928"/>
    <w:rsid w:val="004D5B1F"/>
    <w:rsid w:val="004D5FB2"/>
    <w:rsid w:val="004D63C0"/>
    <w:rsid w:val="004D6691"/>
    <w:rsid w:val="004D741F"/>
    <w:rsid w:val="004D794D"/>
    <w:rsid w:val="004D79FB"/>
    <w:rsid w:val="004D7CCB"/>
    <w:rsid w:val="004E026F"/>
    <w:rsid w:val="004E0357"/>
    <w:rsid w:val="004E0609"/>
    <w:rsid w:val="004E0688"/>
    <w:rsid w:val="004E08C4"/>
    <w:rsid w:val="004E0F7C"/>
    <w:rsid w:val="004E11E9"/>
    <w:rsid w:val="004E125C"/>
    <w:rsid w:val="004E1406"/>
    <w:rsid w:val="004E1B70"/>
    <w:rsid w:val="004E243E"/>
    <w:rsid w:val="004E24FB"/>
    <w:rsid w:val="004E26F2"/>
    <w:rsid w:val="004E2803"/>
    <w:rsid w:val="004E29B9"/>
    <w:rsid w:val="004E2CF7"/>
    <w:rsid w:val="004E2FE6"/>
    <w:rsid w:val="004E375B"/>
    <w:rsid w:val="004E38E6"/>
    <w:rsid w:val="004E39B2"/>
    <w:rsid w:val="004E39B4"/>
    <w:rsid w:val="004E3A20"/>
    <w:rsid w:val="004E3DA0"/>
    <w:rsid w:val="004E3EF0"/>
    <w:rsid w:val="004E4543"/>
    <w:rsid w:val="004E4634"/>
    <w:rsid w:val="004E4A17"/>
    <w:rsid w:val="004E4C0A"/>
    <w:rsid w:val="004E4E9E"/>
    <w:rsid w:val="004E4FA3"/>
    <w:rsid w:val="004E513B"/>
    <w:rsid w:val="004E5141"/>
    <w:rsid w:val="004E51A0"/>
    <w:rsid w:val="004E51BF"/>
    <w:rsid w:val="004E568E"/>
    <w:rsid w:val="004E5866"/>
    <w:rsid w:val="004E5AE0"/>
    <w:rsid w:val="004E5B3C"/>
    <w:rsid w:val="004E5B72"/>
    <w:rsid w:val="004E5CE5"/>
    <w:rsid w:val="004E603B"/>
    <w:rsid w:val="004E62DE"/>
    <w:rsid w:val="004E64C4"/>
    <w:rsid w:val="004E66FE"/>
    <w:rsid w:val="004E6A47"/>
    <w:rsid w:val="004E6A82"/>
    <w:rsid w:val="004E6B59"/>
    <w:rsid w:val="004E72C0"/>
    <w:rsid w:val="004E7990"/>
    <w:rsid w:val="004E7C00"/>
    <w:rsid w:val="004F0073"/>
    <w:rsid w:val="004F00A8"/>
    <w:rsid w:val="004F043B"/>
    <w:rsid w:val="004F09A3"/>
    <w:rsid w:val="004F0A80"/>
    <w:rsid w:val="004F14BD"/>
    <w:rsid w:val="004F16B9"/>
    <w:rsid w:val="004F1919"/>
    <w:rsid w:val="004F1BAD"/>
    <w:rsid w:val="004F1C7A"/>
    <w:rsid w:val="004F1F03"/>
    <w:rsid w:val="004F2385"/>
    <w:rsid w:val="004F27B7"/>
    <w:rsid w:val="004F2C08"/>
    <w:rsid w:val="004F2D52"/>
    <w:rsid w:val="004F2DE4"/>
    <w:rsid w:val="004F3072"/>
    <w:rsid w:val="004F438A"/>
    <w:rsid w:val="004F459E"/>
    <w:rsid w:val="004F4794"/>
    <w:rsid w:val="004F47FC"/>
    <w:rsid w:val="004F4969"/>
    <w:rsid w:val="004F4CC4"/>
    <w:rsid w:val="004F4F52"/>
    <w:rsid w:val="004F51AE"/>
    <w:rsid w:val="004F5875"/>
    <w:rsid w:val="004F5D26"/>
    <w:rsid w:val="004F5D28"/>
    <w:rsid w:val="004F5EC4"/>
    <w:rsid w:val="004F5F2F"/>
    <w:rsid w:val="004F6027"/>
    <w:rsid w:val="004F62A2"/>
    <w:rsid w:val="004F63E7"/>
    <w:rsid w:val="004F65E9"/>
    <w:rsid w:val="004F69B1"/>
    <w:rsid w:val="004F716B"/>
    <w:rsid w:val="004F742C"/>
    <w:rsid w:val="004F74E2"/>
    <w:rsid w:val="004F75E6"/>
    <w:rsid w:val="004F7D21"/>
    <w:rsid w:val="005001BF"/>
    <w:rsid w:val="005004E2"/>
    <w:rsid w:val="0050062C"/>
    <w:rsid w:val="00500A72"/>
    <w:rsid w:val="00500BCE"/>
    <w:rsid w:val="00500BF9"/>
    <w:rsid w:val="005010C9"/>
    <w:rsid w:val="0050145C"/>
    <w:rsid w:val="005015C5"/>
    <w:rsid w:val="00501DC7"/>
    <w:rsid w:val="0050229C"/>
    <w:rsid w:val="0050242E"/>
    <w:rsid w:val="00502819"/>
    <w:rsid w:val="00502AA4"/>
    <w:rsid w:val="00502C3D"/>
    <w:rsid w:val="00502E17"/>
    <w:rsid w:val="00503132"/>
    <w:rsid w:val="00503304"/>
    <w:rsid w:val="0050370B"/>
    <w:rsid w:val="00504B94"/>
    <w:rsid w:val="00504C47"/>
    <w:rsid w:val="0050552A"/>
    <w:rsid w:val="00505B49"/>
    <w:rsid w:val="00505E80"/>
    <w:rsid w:val="00505EC5"/>
    <w:rsid w:val="0050616E"/>
    <w:rsid w:val="00506365"/>
    <w:rsid w:val="00506C44"/>
    <w:rsid w:val="005072CD"/>
    <w:rsid w:val="00507BD0"/>
    <w:rsid w:val="00507C4B"/>
    <w:rsid w:val="00507DFF"/>
    <w:rsid w:val="00507EDC"/>
    <w:rsid w:val="00507EF8"/>
    <w:rsid w:val="00510255"/>
    <w:rsid w:val="005103AE"/>
    <w:rsid w:val="0051055B"/>
    <w:rsid w:val="00510768"/>
    <w:rsid w:val="00510A59"/>
    <w:rsid w:val="00510CB2"/>
    <w:rsid w:val="0051117E"/>
    <w:rsid w:val="0051137F"/>
    <w:rsid w:val="0051168C"/>
    <w:rsid w:val="00511CCE"/>
    <w:rsid w:val="00511ECE"/>
    <w:rsid w:val="00511FE0"/>
    <w:rsid w:val="005123AB"/>
    <w:rsid w:val="005125BB"/>
    <w:rsid w:val="00512864"/>
    <w:rsid w:val="00512A7A"/>
    <w:rsid w:val="00512BA6"/>
    <w:rsid w:val="00512D4A"/>
    <w:rsid w:val="00513289"/>
    <w:rsid w:val="00513296"/>
    <w:rsid w:val="00513310"/>
    <w:rsid w:val="00513456"/>
    <w:rsid w:val="005136E5"/>
    <w:rsid w:val="005138C6"/>
    <w:rsid w:val="00513B1E"/>
    <w:rsid w:val="005146D4"/>
    <w:rsid w:val="005146F3"/>
    <w:rsid w:val="005147B2"/>
    <w:rsid w:val="00514867"/>
    <w:rsid w:val="005150FA"/>
    <w:rsid w:val="00515127"/>
    <w:rsid w:val="00515462"/>
    <w:rsid w:val="005158AF"/>
    <w:rsid w:val="00515AB1"/>
    <w:rsid w:val="00515BF1"/>
    <w:rsid w:val="00515EA0"/>
    <w:rsid w:val="00515F9F"/>
    <w:rsid w:val="0051641E"/>
    <w:rsid w:val="0051692E"/>
    <w:rsid w:val="00516ADA"/>
    <w:rsid w:val="00516C21"/>
    <w:rsid w:val="00516FB1"/>
    <w:rsid w:val="0051717F"/>
    <w:rsid w:val="0051763F"/>
    <w:rsid w:val="00517A22"/>
    <w:rsid w:val="00517EB4"/>
    <w:rsid w:val="00517F63"/>
    <w:rsid w:val="0052005E"/>
    <w:rsid w:val="005202CE"/>
    <w:rsid w:val="00520644"/>
    <w:rsid w:val="00520671"/>
    <w:rsid w:val="00520A45"/>
    <w:rsid w:val="00520A72"/>
    <w:rsid w:val="00520BD7"/>
    <w:rsid w:val="00521A60"/>
    <w:rsid w:val="00521AEC"/>
    <w:rsid w:val="00521AFC"/>
    <w:rsid w:val="00521B75"/>
    <w:rsid w:val="00521CCA"/>
    <w:rsid w:val="00522B29"/>
    <w:rsid w:val="00522C2E"/>
    <w:rsid w:val="00522C4F"/>
    <w:rsid w:val="00522CA5"/>
    <w:rsid w:val="00522E69"/>
    <w:rsid w:val="00522E6F"/>
    <w:rsid w:val="005239D8"/>
    <w:rsid w:val="00523DFF"/>
    <w:rsid w:val="00524178"/>
    <w:rsid w:val="00524239"/>
    <w:rsid w:val="0052433E"/>
    <w:rsid w:val="00524415"/>
    <w:rsid w:val="0052454F"/>
    <w:rsid w:val="0052473B"/>
    <w:rsid w:val="00524BC4"/>
    <w:rsid w:val="00524F80"/>
    <w:rsid w:val="00524F89"/>
    <w:rsid w:val="00525475"/>
    <w:rsid w:val="0052551F"/>
    <w:rsid w:val="005257E6"/>
    <w:rsid w:val="005259D6"/>
    <w:rsid w:val="00525F1B"/>
    <w:rsid w:val="00525F6E"/>
    <w:rsid w:val="00526003"/>
    <w:rsid w:val="0052658B"/>
    <w:rsid w:val="0052660A"/>
    <w:rsid w:val="005267C0"/>
    <w:rsid w:val="00526A39"/>
    <w:rsid w:val="00526DF3"/>
    <w:rsid w:val="0052723D"/>
    <w:rsid w:val="00527851"/>
    <w:rsid w:val="005279B4"/>
    <w:rsid w:val="00527ADC"/>
    <w:rsid w:val="00527BC2"/>
    <w:rsid w:val="00527C07"/>
    <w:rsid w:val="00527D2A"/>
    <w:rsid w:val="00527FF3"/>
    <w:rsid w:val="005303C8"/>
    <w:rsid w:val="00530419"/>
    <w:rsid w:val="00530AC2"/>
    <w:rsid w:val="00530D41"/>
    <w:rsid w:val="00531240"/>
    <w:rsid w:val="00531258"/>
    <w:rsid w:val="00531280"/>
    <w:rsid w:val="005313EC"/>
    <w:rsid w:val="00531433"/>
    <w:rsid w:val="00531557"/>
    <w:rsid w:val="00531B01"/>
    <w:rsid w:val="00531C6F"/>
    <w:rsid w:val="00531FF9"/>
    <w:rsid w:val="0053225C"/>
    <w:rsid w:val="00532C7F"/>
    <w:rsid w:val="00532DA8"/>
    <w:rsid w:val="00532F7E"/>
    <w:rsid w:val="005330E5"/>
    <w:rsid w:val="0053373B"/>
    <w:rsid w:val="005347F0"/>
    <w:rsid w:val="00534BA5"/>
    <w:rsid w:val="00534C5B"/>
    <w:rsid w:val="00534CD7"/>
    <w:rsid w:val="00535091"/>
    <w:rsid w:val="00535273"/>
    <w:rsid w:val="005353B7"/>
    <w:rsid w:val="0053578E"/>
    <w:rsid w:val="005359C0"/>
    <w:rsid w:val="005359CB"/>
    <w:rsid w:val="00536162"/>
    <w:rsid w:val="00536438"/>
    <w:rsid w:val="005364B9"/>
    <w:rsid w:val="005366FB"/>
    <w:rsid w:val="00536ADF"/>
    <w:rsid w:val="00536B71"/>
    <w:rsid w:val="00536F07"/>
    <w:rsid w:val="00537151"/>
    <w:rsid w:val="00537210"/>
    <w:rsid w:val="0053733A"/>
    <w:rsid w:val="00537528"/>
    <w:rsid w:val="0053757B"/>
    <w:rsid w:val="00537589"/>
    <w:rsid w:val="0053775B"/>
    <w:rsid w:val="00537A99"/>
    <w:rsid w:val="00537C67"/>
    <w:rsid w:val="00537D9C"/>
    <w:rsid w:val="00540091"/>
    <w:rsid w:val="0054019B"/>
    <w:rsid w:val="00540202"/>
    <w:rsid w:val="005403E3"/>
    <w:rsid w:val="005409EA"/>
    <w:rsid w:val="00540F58"/>
    <w:rsid w:val="005426E5"/>
    <w:rsid w:val="00542787"/>
    <w:rsid w:val="00542D5E"/>
    <w:rsid w:val="00542DB1"/>
    <w:rsid w:val="00542EA2"/>
    <w:rsid w:val="00542F7A"/>
    <w:rsid w:val="005431C6"/>
    <w:rsid w:val="0054360B"/>
    <w:rsid w:val="00543669"/>
    <w:rsid w:val="0054366F"/>
    <w:rsid w:val="005437B4"/>
    <w:rsid w:val="00543C3A"/>
    <w:rsid w:val="00543CF5"/>
    <w:rsid w:val="005441AC"/>
    <w:rsid w:val="005441BC"/>
    <w:rsid w:val="005441D0"/>
    <w:rsid w:val="005441EA"/>
    <w:rsid w:val="00544925"/>
    <w:rsid w:val="00544A3D"/>
    <w:rsid w:val="00544A97"/>
    <w:rsid w:val="00544CBB"/>
    <w:rsid w:val="00544F86"/>
    <w:rsid w:val="0054607D"/>
    <w:rsid w:val="005461E5"/>
    <w:rsid w:val="00546A0B"/>
    <w:rsid w:val="00546D0E"/>
    <w:rsid w:val="00546E2A"/>
    <w:rsid w:val="005473C9"/>
    <w:rsid w:val="00550A11"/>
    <w:rsid w:val="00550BC0"/>
    <w:rsid w:val="00551224"/>
    <w:rsid w:val="005515EB"/>
    <w:rsid w:val="00551939"/>
    <w:rsid w:val="00551C42"/>
    <w:rsid w:val="00552482"/>
    <w:rsid w:val="00552830"/>
    <w:rsid w:val="00552C38"/>
    <w:rsid w:val="00552CD0"/>
    <w:rsid w:val="00552D65"/>
    <w:rsid w:val="00552E1D"/>
    <w:rsid w:val="00552FEC"/>
    <w:rsid w:val="005531C7"/>
    <w:rsid w:val="005532C9"/>
    <w:rsid w:val="00553329"/>
    <w:rsid w:val="00553403"/>
    <w:rsid w:val="0055341E"/>
    <w:rsid w:val="00553A9B"/>
    <w:rsid w:val="00553B82"/>
    <w:rsid w:val="00554082"/>
    <w:rsid w:val="00554140"/>
    <w:rsid w:val="005545F0"/>
    <w:rsid w:val="0055474D"/>
    <w:rsid w:val="00554C43"/>
    <w:rsid w:val="00554CF6"/>
    <w:rsid w:val="00554D2C"/>
    <w:rsid w:val="00554DD5"/>
    <w:rsid w:val="0055580F"/>
    <w:rsid w:val="00555E4A"/>
    <w:rsid w:val="00555F35"/>
    <w:rsid w:val="00556013"/>
    <w:rsid w:val="005562BD"/>
    <w:rsid w:val="00556304"/>
    <w:rsid w:val="00556494"/>
    <w:rsid w:val="005564ED"/>
    <w:rsid w:val="0055677F"/>
    <w:rsid w:val="005568A9"/>
    <w:rsid w:val="00556A9D"/>
    <w:rsid w:val="00556F2A"/>
    <w:rsid w:val="005575E0"/>
    <w:rsid w:val="00557C04"/>
    <w:rsid w:val="00557D0C"/>
    <w:rsid w:val="00560C7A"/>
    <w:rsid w:val="00560D14"/>
    <w:rsid w:val="00560F2C"/>
    <w:rsid w:val="00560FBF"/>
    <w:rsid w:val="005614D0"/>
    <w:rsid w:val="00561959"/>
    <w:rsid w:val="0056195A"/>
    <w:rsid w:val="005619CD"/>
    <w:rsid w:val="00561D46"/>
    <w:rsid w:val="00562053"/>
    <w:rsid w:val="005626BA"/>
    <w:rsid w:val="00562829"/>
    <w:rsid w:val="00562A93"/>
    <w:rsid w:val="00562B58"/>
    <w:rsid w:val="00562B69"/>
    <w:rsid w:val="00562C52"/>
    <w:rsid w:val="00562DF1"/>
    <w:rsid w:val="0056303F"/>
    <w:rsid w:val="00563077"/>
    <w:rsid w:val="005630E6"/>
    <w:rsid w:val="005632BA"/>
    <w:rsid w:val="005632BE"/>
    <w:rsid w:val="005633EC"/>
    <w:rsid w:val="005635DB"/>
    <w:rsid w:val="00563661"/>
    <w:rsid w:val="005637C6"/>
    <w:rsid w:val="0056387E"/>
    <w:rsid w:val="00563954"/>
    <w:rsid w:val="0056395A"/>
    <w:rsid w:val="0056456B"/>
    <w:rsid w:val="00564835"/>
    <w:rsid w:val="00564E2E"/>
    <w:rsid w:val="005651BE"/>
    <w:rsid w:val="005651E5"/>
    <w:rsid w:val="005659A1"/>
    <w:rsid w:val="00565C57"/>
    <w:rsid w:val="00566475"/>
    <w:rsid w:val="0056651B"/>
    <w:rsid w:val="00566569"/>
    <w:rsid w:val="00566571"/>
    <w:rsid w:val="005665C0"/>
    <w:rsid w:val="005667B6"/>
    <w:rsid w:val="005667CE"/>
    <w:rsid w:val="005668C1"/>
    <w:rsid w:val="00566C22"/>
    <w:rsid w:val="00566CDF"/>
    <w:rsid w:val="00566D04"/>
    <w:rsid w:val="00566E56"/>
    <w:rsid w:val="00566F02"/>
    <w:rsid w:val="00567070"/>
    <w:rsid w:val="00567156"/>
    <w:rsid w:val="00567494"/>
    <w:rsid w:val="005676DF"/>
    <w:rsid w:val="00567703"/>
    <w:rsid w:val="00567942"/>
    <w:rsid w:val="00567AAA"/>
    <w:rsid w:val="0057005D"/>
    <w:rsid w:val="00570359"/>
    <w:rsid w:val="005703E2"/>
    <w:rsid w:val="0057059B"/>
    <w:rsid w:val="00570837"/>
    <w:rsid w:val="00570ABB"/>
    <w:rsid w:val="00570B62"/>
    <w:rsid w:val="00570C7A"/>
    <w:rsid w:val="005710E5"/>
    <w:rsid w:val="005715DD"/>
    <w:rsid w:val="00571940"/>
    <w:rsid w:val="00571C42"/>
    <w:rsid w:val="00571CEC"/>
    <w:rsid w:val="0057220B"/>
    <w:rsid w:val="0057224D"/>
    <w:rsid w:val="00572523"/>
    <w:rsid w:val="00573C81"/>
    <w:rsid w:val="00573CEF"/>
    <w:rsid w:val="00573E6F"/>
    <w:rsid w:val="00574066"/>
    <w:rsid w:val="005744C8"/>
    <w:rsid w:val="005746BA"/>
    <w:rsid w:val="00575749"/>
    <w:rsid w:val="00575876"/>
    <w:rsid w:val="005758C3"/>
    <w:rsid w:val="00575FFA"/>
    <w:rsid w:val="00576407"/>
    <w:rsid w:val="005768C6"/>
    <w:rsid w:val="00576C85"/>
    <w:rsid w:val="00576CAA"/>
    <w:rsid w:val="00576D80"/>
    <w:rsid w:val="00577385"/>
    <w:rsid w:val="00577681"/>
    <w:rsid w:val="00577853"/>
    <w:rsid w:val="00577FC3"/>
    <w:rsid w:val="005800BB"/>
    <w:rsid w:val="0058039B"/>
    <w:rsid w:val="00580738"/>
    <w:rsid w:val="005808B1"/>
    <w:rsid w:val="00580A34"/>
    <w:rsid w:val="00580EAB"/>
    <w:rsid w:val="00580EB5"/>
    <w:rsid w:val="00580EC4"/>
    <w:rsid w:val="0058107B"/>
    <w:rsid w:val="00581809"/>
    <w:rsid w:val="005818D0"/>
    <w:rsid w:val="00581C68"/>
    <w:rsid w:val="00581FD9"/>
    <w:rsid w:val="0058220B"/>
    <w:rsid w:val="00582339"/>
    <w:rsid w:val="005824C6"/>
    <w:rsid w:val="00582ACD"/>
    <w:rsid w:val="00582AE2"/>
    <w:rsid w:val="00582AF8"/>
    <w:rsid w:val="00582BC4"/>
    <w:rsid w:val="005830B5"/>
    <w:rsid w:val="0058344F"/>
    <w:rsid w:val="00583729"/>
    <w:rsid w:val="00583A4C"/>
    <w:rsid w:val="00583C4A"/>
    <w:rsid w:val="005841CE"/>
    <w:rsid w:val="00584400"/>
    <w:rsid w:val="00584A48"/>
    <w:rsid w:val="00584E08"/>
    <w:rsid w:val="005854DD"/>
    <w:rsid w:val="005858F6"/>
    <w:rsid w:val="00585F28"/>
    <w:rsid w:val="00586A05"/>
    <w:rsid w:val="00586A40"/>
    <w:rsid w:val="00586E89"/>
    <w:rsid w:val="00586FC1"/>
    <w:rsid w:val="00587154"/>
    <w:rsid w:val="00587613"/>
    <w:rsid w:val="005876EE"/>
    <w:rsid w:val="00587C78"/>
    <w:rsid w:val="00587DAF"/>
    <w:rsid w:val="00587FC3"/>
    <w:rsid w:val="00590283"/>
    <w:rsid w:val="005905AC"/>
    <w:rsid w:val="005905C8"/>
    <w:rsid w:val="0059070C"/>
    <w:rsid w:val="005907D9"/>
    <w:rsid w:val="0059094E"/>
    <w:rsid w:val="005912D0"/>
    <w:rsid w:val="00591476"/>
    <w:rsid w:val="0059164E"/>
    <w:rsid w:val="00591889"/>
    <w:rsid w:val="00591CE5"/>
    <w:rsid w:val="00591D71"/>
    <w:rsid w:val="005921B0"/>
    <w:rsid w:val="005921BA"/>
    <w:rsid w:val="005922FE"/>
    <w:rsid w:val="00592363"/>
    <w:rsid w:val="00592564"/>
    <w:rsid w:val="00592D5A"/>
    <w:rsid w:val="00592DE0"/>
    <w:rsid w:val="005936A1"/>
    <w:rsid w:val="0059370E"/>
    <w:rsid w:val="0059371E"/>
    <w:rsid w:val="00593ED6"/>
    <w:rsid w:val="00594092"/>
    <w:rsid w:val="005942EE"/>
    <w:rsid w:val="00594399"/>
    <w:rsid w:val="0059459A"/>
    <w:rsid w:val="005945EA"/>
    <w:rsid w:val="00594726"/>
    <w:rsid w:val="00594CFE"/>
    <w:rsid w:val="00594E93"/>
    <w:rsid w:val="00594FC8"/>
    <w:rsid w:val="0059547B"/>
    <w:rsid w:val="00595960"/>
    <w:rsid w:val="00595C0B"/>
    <w:rsid w:val="00595D7F"/>
    <w:rsid w:val="00595DE6"/>
    <w:rsid w:val="005963CD"/>
    <w:rsid w:val="00596672"/>
    <w:rsid w:val="0059683C"/>
    <w:rsid w:val="00596EF6"/>
    <w:rsid w:val="00596F56"/>
    <w:rsid w:val="0059716A"/>
    <w:rsid w:val="0059732D"/>
    <w:rsid w:val="0059742E"/>
    <w:rsid w:val="0059759B"/>
    <w:rsid w:val="005978B2"/>
    <w:rsid w:val="00597F2D"/>
    <w:rsid w:val="00597FFB"/>
    <w:rsid w:val="005A0731"/>
    <w:rsid w:val="005A0742"/>
    <w:rsid w:val="005A11DA"/>
    <w:rsid w:val="005A1770"/>
    <w:rsid w:val="005A1988"/>
    <w:rsid w:val="005A1A29"/>
    <w:rsid w:val="005A1A31"/>
    <w:rsid w:val="005A1E90"/>
    <w:rsid w:val="005A22D7"/>
    <w:rsid w:val="005A24DE"/>
    <w:rsid w:val="005A2527"/>
    <w:rsid w:val="005A2532"/>
    <w:rsid w:val="005A25E1"/>
    <w:rsid w:val="005A275A"/>
    <w:rsid w:val="005A2867"/>
    <w:rsid w:val="005A2C9C"/>
    <w:rsid w:val="005A2EA3"/>
    <w:rsid w:val="005A2EBD"/>
    <w:rsid w:val="005A34B8"/>
    <w:rsid w:val="005A3504"/>
    <w:rsid w:val="005A3673"/>
    <w:rsid w:val="005A3780"/>
    <w:rsid w:val="005A39CC"/>
    <w:rsid w:val="005A4429"/>
    <w:rsid w:val="005A482F"/>
    <w:rsid w:val="005A497B"/>
    <w:rsid w:val="005A4A0A"/>
    <w:rsid w:val="005A4A16"/>
    <w:rsid w:val="005A4F50"/>
    <w:rsid w:val="005A51F5"/>
    <w:rsid w:val="005A5223"/>
    <w:rsid w:val="005A523C"/>
    <w:rsid w:val="005A5567"/>
    <w:rsid w:val="005A57E1"/>
    <w:rsid w:val="005A584D"/>
    <w:rsid w:val="005A595D"/>
    <w:rsid w:val="005A63AC"/>
    <w:rsid w:val="005A6588"/>
    <w:rsid w:val="005A6652"/>
    <w:rsid w:val="005A67F1"/>
    <w:rsid w:val="005A6830"/>
    <w:rsid w:val="005A6CB5"/>
    <w:rsid w:val="005A6DD1"/>
    <w:rsid w:val="005A6F9D"/>
    <w:rsid w:val="005A754A"/>
    <w:rsid w:val="005A7DD9"/>
    <w:rsid w:val="005A7E19"/>
    <w:rsid w:val="005B0057"/>
    <w:rsid w:val="005B0359"/>
    <w:rsid w:val="005B0805"/>
    <w:rsid w:val="005B156B"/>
    <w:rsid w:val="005B1A44"/>
    <w:rsid w:val="005B1A8B"/>
    <w:rsid w:val="005B1AB5"/>
    <w:rsid w:val="005B1C69"/>
    <w:rsid w:val="005B24DA"/>
    <w:rsid w:val="005B2522"/>
    <w:rsid w:val="005B264B"/>
    <w:rsid w:val="005B29DE"/>
    <w:rsid w:val="005B2B70"/>
    <w:rsid w:val="005B2C17"/>
    <w:rsid w:val="005B2D74"/>
    <w:rsid w:val="005B2EFB"/>
    <w:rsid w:val="005B3017"/>
    <w:rsid w:val="005B359C"/>
    <w:rsid w:val="005B39CF"/>
    <w:rsid w:val="005B3EC0"/>
    <w:rsid w:val="005B3F7C"/>
    <w:rsid w:val="005B476E"/>
    <w:rsid w:val="005B4D0E"/>
    <w:rsid w:val="005B4EB8"/>
    <w:rsid w:val="005B50F6"/>
    <w:rsid w:val="005B540D"/>
    <w:rsid w:val="005B55DD"/>
    <w:rsid w:val="005B5C58"/>
    <w:rsid w:val="005B5DBC"/>
    <w:rsid w:val="005B5E57"/>
    <w:rsid w:val="005B5FDA"/>
    <w:rsid w:val="005B5FDE"/>
    <w:rsid w:val="005B67AF"/>
    <w:rsid w:val="005B6B0A"/>
    <w:rsid w:val="005B6E4F"/>
    <w:rsid w:val="005B7361"/>
    <w:rsid w:val="005B738B"/>
    <w:rsid w:val="005B74D9"/>
    <w:rsid w:val="005B7FA0"/>
    <w:rsid w:val="005C01F2"/>
    <w:rsid w:val="005C03A7"/>
    <w:rsid w:val="005C04DC"/>
    <w:rsid w:val="005C07BE"/>
    <w:rsid w:val="005C07EE"/>
    <w:rsid w:val="005C0A7E"/>
    <w:rsid w:val="005C0E29"/>
    <w:rsid w:val="005C13EE"/>
    <w:rsid w:val="005C163E"/>
    <w:rsid w:val="005C1B20"/>
    <w:rsid w:val="005C1BE4"/>
    <w:rsid w:val="005C1C40"/>
    <w:rsid w:val="005C237C"/>
    <w:rsid w:val="005C2579"/>
    <w:rsid w:val="005C29DB"/>
    <w:rsid w:val="005C2D28"/>
    <w:rsid w:val="005C317F"/>
    <w:rsid w:val="005C398E"/>
    <w:rsid w:val="005C3B3F"/>
    <w:rsid w:val="005C4124"/>
    <w:rsid w:val="005C4729"/>
    <w:rsid w:val="005C47AB"/>
    <w:rsid w:val="005C48CA"/>
    <w:rsid w:val="005C54E5"/>
    <w:rsid w:val="005C55E5"/>
    <w:rsid w:val="005C5748"/>
    <w:rsid w:val="005C5BA7"/>
    <w:rsid w:val="005C5BDF"/>
    <w:rsid w:val="005C5CB9"/>
    <w:rsid w:val="005C5F77"/>
    <w:rsid w:val="005C63D9"/>
    <w:rsid w:val="005C6421"/>
    <w:rsid w:val="005C6621"/>
    <w:rsid w:val="005C6751"/>
    <w:rsid w:val="005C6985"/>
    <w:rsid w:val="005C6A52"/>
    <w:rsid w:val="005C6D4B"/>
    <w:rsid w:val="005C6D4F"/>
    <w:rsid w:val="005C6D82"/>
    <w:rsid w:val="005C6DE5"/>
    <w:rsid w:val="005C6E66"/>
    <w:rsid w:val="005C6F68"/>
    <w:rsid w:val="005C7674"/>
    <w:rsid w:val="005C79F6"/>
    <w:rsid w:val="005C7A88"/>
    <w:rsid w:val="005C7AD3"/>
    <w:rsid w:val="005C7DDD"/>
    <w:rsid w:val="005D01E0"/>
    <w:rsid w:val="005D036A"/>
    <w:rsid w:val="005D0889"/>
    <w:rsid w:val="005D0C89"/>
    <w:rsid w:val="005D0CC0"/>
    <w:rsid w:val="005D0F4F"/>
    <w:rsid w:val="005D1305"/>
    <w:rsid w:val="005D13E3"/>
    <w:rsid w:val="005D16BC"/>
    <w:rsid w:val="005D1DF0"/>
    <w:rsid w:val="005D257A"/>
    <w:rsid w:val="005D2584"/>
    <w:rsid w:val="005D2925"/>
    <w:rsid w:val="005D2BDD"/>
    <w:rsid w:val="005D2CFE"/>
    <w:rsid w:val="005D2E41"/>
    <w:rsid w:val="005D347C"/>
    <w:rsid w:val="005D35E8"/>
    <w:rsid w:val="005D361B"/>
    <w:rsid w:val="005D36CE"/>
    <w:rsid w:val="005D3C58"/>
    <w:rsid w:val="005D442B"/>
    <w:rsid w:val="005D4A9D"/>
    <w:rsid w:val="005D4B5E"/>
    <w:rsid w:val="005D4D61"/>
    <w:rsid w:val="005D4FB3"/>
    <w:rsid w:val="005D5C03"/>
    <w:rsid w:val="005D5DF4"/>
    <w:rsid w:val="005D5FD3"/>
    <w:rsid w:val="005D61C1"/>
    <w:rsid w:val="005D62A9"/>
    <w:rsid w:val="005D62AA"/>
    <w:rsid w:val="005D6332"/>
    <w:rsid w:val="005D6565"/>
    <w:rsid w:val="005D7247"/>
    <w:rsid w:val="005D748D"/>
    <w:rsid w:val="005D763D"/>
    <w:rsid w:val="005D7873"/>
    <w:rsid w:val="005D79BA"/>
    <w:rsid w:val="005D7FCB"/>
    <w:rsid w:val="005E0FDC"/>
    <w:rsid w:val="005E125D"/>
    <w:rsid w:val="005E134E"/>
    <w:rsid w:val="005E16CA"/>
    <w:rsid w:val="005E1A5B"/>
    <w:rsid w:val="005E1AA8"/>
    <w:rsid w:val="005E1CA2"/>
    <w:rsid w:val="005E1D4C"/>
    <w:rsid w:val="005E1F9A"/>
    <w:rsid w:val="005E21C4"/>
    <w:rsid w:val="005E23D5"/>
    <w:rsid w:val="005E2483"/>
    <w:rsid w:val="005E2908"/>
    <w:rsid w:val="005E2B1D"/>
    <w:rsid w:val="005E2F8A"/>
    <w:rsid w:val="005E34A2"/>
    <w:rsid w:val="005E3A45"/>
    <w:rsid w:val="005E3ED2"/>
    <w:rsid w:val="005E4042"/>
    <w:rsid w:val="005E4579"/>
    <w:rsid w:val="005E4CB4"/>
    <w:rsid w:val="005E5187"/>
    <w:rsid w:val="005E538D"/>
    <w:rsid w:val="005E5BA5"/>
    <w:rsid w:val="005E5C2E"/>
    <w:rsid w:val="005E5DCF"/>
    <w:rsid w:val="005E60E1"/>
    <w:rsid w:val="005E6B3A"/>
    <w:rsid w:val="005E7094"/>
    <w:rsid w:val="005E7389"/>
    <w:rsid w:val="005E771C"/>
    <w:rsid w:val="005E7927"/>
    <w:rsid w:val="005E7BF7"/>
    <w:rsid w:val="005F0145"/>
    <w:rsid w:val="005F0165"/>
    <w:rsid w:val="005F037C"/>
    <w:rsid w:val="005F04AE"/>
    <w:rsid w:val="005F07F0"/>
    <w:rsid w:val="005F08F6"/>
    <w:rsid w:val="005F08F7"/>
    <w:rsid w:val="005F1395"/>
    <w:rsid w:val="005F17E6"/>
    <w:rsid w:val="005F19EE"/>
    <w:rsid w:val="005F1ABB"/>
    <w:rsid w:val="005F1C81"/>
    <w:rsid w:val="005F1FD0"/>
    <w:rsid w:val="005F21BA"/>
    <w:rsid w:val="005F278B"/>
    <w:rsid w:val="005F27EC"/>
    <w:rsid w:val="005F28A2"/>
    <w:rsid w:val="005F29AD"/>
    <w:rsid w:val="005F2B42"/>
    <w:rsid w:val="005F2BBA"/>
    <w:rsid w:val="005F2EEF"/>
    <w:rsid w:val="005F31D7"/>
    <w:rsid w:val="005F3704"/>
    <w:rsid w:val="005F3852"/>
    <w:rsid w:val="005F4366"/>
    <w:rsid w:val="005F4431"/>
    <w:rsid w:val="005F461A"/>
    <w:rsid w:val="005F4A31"/>
    <w:rsid w:val="005F4F0C"/>
    <w:rsid w:val="005F4F5B"/>
    <w:rsid w:val="005F55D7"/>
    <w:rsid w:val="005F56CA"/>
    <w:rsid w:val="005F5887"/>
    <w:rsid w:val="005F58D8"/>
    <w:rsid w:val="005F5F67"/>
    <w:rsid w:val="005F6C4D"/>
    <w:rsid w:val="005F7A1E"/>
    <w:rsid w:val="005F7B05"/>
    <w:rsid w:val="005F7C4E"/>
    <w:rsid w:val="005F7D59"/>
    <w:rsid w:val="005F7E29"/>
    <w:rsid w:val="00600031"/>
    <w:rsid w:val="0060017F"/>
    <w:rsid w:val="006004F4"/>
    <w:rsid w:val="00600769"/>
    <w:rsid w:val="00600890"/>
    <w:rsid w:val="00600C1F"/>
    <w:rsid w:val="0060108D"/>
    <w:rsid w:val="00601392"/>
    <w:rsid w:val="0060140B"/>
    <w:rsid w:val="006014AE"/>
    <w:rsid w:val="006016AE"/>
    <w:rsid w:val="0060183D"/>
    <w:rsid w:val="006018BA"/>
    <w:rsid w:val="00601C87"/>
    <w:rsid w:val="0060224D"/>
    <w:rsid w:val="00602590"/>
    <w:rsid w:val="0060283E"/>
    <w:rsid w:val="006035D2"/>
    <w:rsid w:val="0060382C"/>
    <w:rsid w:val="006039F2"/>
    <w:rsid w:val="00603D52"/>
    <w:rsid w:val="00603F7E"/>
    <w:rsid w:val="006044E8"/>
    <w:rsid w:val="006046B8"/>
    <w:rsid w:val="00604CEB"/>
    <w:rsid w:val="00605015"/>
    <w:rsid w:val="00605744"/>
    <w:rsid w:val="00605A32"/>
    <w:rsid w:val="00605A3C"/>
    <w:rsid w:val="00605C29"/>
    <w:rsid w:val="00605D28"/>
    <w:rsid w:val="006061F3"/>
    <w:rsid w:val="0060630E"/>
    <w:rsid w:val="006063B7"/>
    <w:rsid w:val="0060662B"/>
    <w:rsid w:val="00606EC5"/>
    <w:rsid w:val="00606F55"/>
    <w:rsid w:val="006070C0"/>
    <w:rsid w:val="00607383"/>
    <w:rsid w:val="00607658"/>
    <w:rsid w:val="006078C7"/>
    <w:rsid w:val="00607CC5"/>
    <w:rsid w:val="00607E22"/>
    <w:rsid w:val="00610A0C"/>
    <w:rsid w:val="00610B22"/>
    <w:rsid w:val="00610B7D"/>
    <w:rsid w:val="00611312"/>
    <w:rsid w:val="006114B2"/>
    <w:rsid w:val="006115DE"/>
    <w:rsid w:val="00611782"/>
    <w:rsid w:val="00611EDB"/>
    <w:rsid w:val="00612402"/>
    <w:rsid w:val="00612728"/>
    <w:rsid w:val="006136AF"/>
    <w:rsid w:val="00613CB6"/>
    <w:rsid w:val="006140A3"/>
    <w:rsid w:val="0061482A"/>
    <w:rsid w:val="00614F15"/>
    <w:rsid w:val="00615179"/>
    <w:rsid w:val="00615814"/>
    <w:rsid w:val="00615C23"/>
    <w:rsid w:val="00616790"/>
    <w:rsid w:val="00616968"/>
    <w:rsid w:val="006169D3"/>
    <w:rsid w:val="006172AA"/>
    <w:rsid w:val="00617443"/>
    <w:rsid w:val="00617608"/>
    <w:rsid w:val="00617B93"/>
    <w:rsid w:val="00617BBF"/>
    <w:rsid w:val="00617D67"/>
    <w:rsid w:val="00617F13"/>
    <w:rsid w:val="00620168"/>
    <w:rsid w:val="006205B5"/>
    <w:rsid w:val="006210FC"/>
    <w:rsid w:val="006212D7"/>
    <w:rsid w:val="00621794"/>
    <w:rsid w:val="00621E7E"/>
    <w:rsid w:val="00622AE8"/>
    <w:rsid w:val="00622D33"/>
    <w:rsid w:val="00622F99"/>
    <w:rsid w:val="0062348C"/>
    <w:rsid w:val="0062362A"/>
    <w:rsid w:val="006236A4"/>
    <w:rsid w:val="006236F2"/>
    <w:rsid w:val="0062379A"/>
    <w:rsid w:val="00623C03"/>
    <w:rsid w:val="00623E38"/>
    <w:rsid w:val="00623F8E"/>
    <w:rsid w:val="0062401F"/>
    <w:rsid w:val="006240CE"/>
    <w:rsid w:val="006241BE"/>
    <w:rsid w:val="006243C1"/>
    <w:rsid w:val="00624485"/>
    <w:rsid w:val="00624491"/>
    <w:rsid w:val="00624636"/>
    <w:rsid w:val="00624F35"/>
    <w:rsid w:val="00624F46"/>
    <w:rsid w:val="00625124"/>
    <w:rsid w:val="0062547A"/>
    <w:rsid w:val="00625C5B"/>
    <w:rsid w:val="00625CC1"/>
    <w:rsid w:val="00625ED0"/>
    <w:rsid w:val="00626123"/>
    <w:rsid w:val="00626613"/>
    <w:rsid w:val="00626681"/>
    <w:rsid w:val="00626AF7"/>
    <w:rsid w:val="00626DFC"/>
    <w:rsid w:val="00627369"/>
    <w:rsid w:val="00627518"/>
    <w:rsid w:val="00627CB7"/>
    <w:rsid w:val="00627D77"/>
    <w:rsid w:val="00627F83"/>
    <w:rsid w:val="0063043B"/>
    <w:rsid w:val="00630465"/>
    <w:rsid w:val="00630B87"/>
    <w:rsid w:val="00630FE6"/>
    <w:rsid w:val="0063168B"/>
    <w:rsid w:val="006316CE"/>
    <w:rsid w:val="00631781"/>
    <w:rsid w:val="0063196A"/>
    <w:rsid w:val="00631F6E"/>
    <w:rsid w:val="00632307"/>
    <w:rsid w:val="006326A5"/>
    <w:rsid w:val="00632776"/>
    <w:rsid w:val="00632803"/>
    <w:rsid w:val="00632832"/>
    <w:rsid w:val="00632CDA"/>
    <w:rsid w:val="00632E28"/>
    <w:rsid w:val="00633010"/>
    <w:rsid w:val="006334CC"/>
    <w:rsid w:val="00633D39"/>
    <w:rsid w:val="00633FBC"/>
    <w:rsid w:val="006341CD"/>
    <w:rsid w:val="0063436E"/>
    <w:rsid w:val="00634619"/>
    <w:rsid w:val="00634892"/>
    <w:rsid w:val="00634B51"/>
    <w:rsid w:val="00634BAD"/>
    <w:rsid w:val="00634BDD"/>
    <w:rsid w:val="00634D0B"/>
    <w:rsid w:val="00634D45"/>
    <w:rsid w:val="00634F8F"/>
    <w:rsid w:val="00635146"/>
    <w:rsid w:val="00635558"/>
    <w:rsid w:val="00635836"/>
    <w:rsid w:val="00635857"/>
    <w:rsid w:val="00635D39"/>
    <w:rsid w:val="00635E91"/>
    <w:rsid w:val="00635EDC"/>
    <w:rsid w:val="006365DB"/>
    <w:rsid w:val="00636D4D"/>
    <w:rsid w:val="00637C5E"/>
    <w:rsid w:val="00637DBA"/>
    <w:rsid w:val="00637DE5"/>
    <w:rsid w:val="00637ED7"/>
    <w:rsid w:val="00637FAB"/>
    <w:rsid w:val="006402C6"/>
    <w:rsid w:val="0064040C"/>
    <w:rsid w:val="00641168"/>
    <w:rsid w:val="0064147D"/>
    <w:rsid w:val="0064151F"/>
    <w:rsid w:val="0064168A"/>
    <w:rsid w:val="00641D64"/>
    <w:rsid w:val="00641E0B"/>
    <w:rsid w:val="00641F6A"/>
    <w:rsid w:val="00642403"/>
    <w:rsid w:val="0064243E"/>
    <w:rsid w:val="0064256D"/>
    <w:rsid w:val="00642ED7"/>
    <w:rsid w:val="006430FB"/>
    <w:rsid w:val="00643406"/>
    <w:rsid w:val="0064370D"/>
    <w:rsid w:val="006437D0"/>
    <w:rsid w:val="00643891"/>
    <w:rsid w:val="00643C4E"/>
    <w:rsid w:val="00643D5B"/>
    <w:rsid w:val="0064415E"/>
    <w:rsid w:val="00644649"/>
    <w:rsid w:val="00644EA8"/>
    <w:rsid w:val="006450DF"/>
    <w:rsid w:val="00645822"/>
    <w:rsid w:val="00645927"/>
    <w:rsid w:val="00645D2E"/>
    <w:rsid w:val="00645DF9"/>
    <w:rsid w:val="00646367"/>
    <w:rsid w:val="006463D2"/>
    <w:rsid w:val="0064669F"/>
    <w:rsid w:val="006467EE"/>
    <w:rsid w:val="00646F54"/>
    <w:rsid w:val="00647145"/>
    <w:rsid w:val="00647168"/>
    <w:rsid w:val="00647475"/>
    <w:rsid w:val="006479AD"/>
    <w:rsid w:val="00647AF7"/>
    <w:rsid w:val="00647B34"/>
    <w:rsid w:val="00647FAD"/>
    <w:rsid w:val="006500F5"/>
    <w:rsid w:val="00650409"/>
    <w:rsid w:val="0065072C"/>
    <w:rsid w:val="006507F3"/>
    <w:rsid w:val="00650807"/>
    <w:rsid w:val="0065094D"/>
    <w:rsid w:val="00650D7D"/>
    <w:rsid w:val="00650FE7"/>
    <w:rsid w:val="00651441"/>
    <w:rsid w:val="006519A5"/>
    <w:rsid w:val="00651BE1"/>
    <w:rsid w:val="00651CA4"/>
    <w:rsid w:val="00651CB7"/>
    <w:rsid w:val="00651DB2"/>
    <w:rsid w:val="0065208F"/>
    <w:rsid w:val="00652480"/>
    <w:rsid w:val="0065252C"/>
    <w:rsid w:val="00652531"/>
    <w:rsid w:val="006525A3"/>
    <w:rsid w:val="006527B3"/>
    <w:rsid w:val="00652B61"/>
    <w:rsid w:val="00652C92"/>
    <w:rsid w:val="00652D00"/>
    <w:rsid w:val="00652F09"/>
    <w:rsid w:val="00652FC1"/>
    <w:rsid w:val="0065310E"/>
    <w:rsid w:val="00653255"/>
    <w:rsid w:val="00653745"/>
    <w:rsid w:val="00653A0F"/>
    <w:rsid w:val="00653B0A"/>
    <w:rsid w:val="00653FC5"/>
    <w:rsid w:val="006547A1"/>
    <w:rsid w:val="006554F8"/>
    <w:rsid w:val="0065558B"/>
    <w:rsid w:val="00655856"/>
    <w:rsid w:val="00655BD2"/>
    <w:rsid w:val="00655E11"/>
    <w:rsid w:val="00655E8E"/>
    <w:rsid w:val="00656B3E"/>
    <w:rsid w:val="00656CBC"/>
    <w:rsid w:val="00657201"/>
    <w:rsid w:val="00657581"/>
    <w:rsid w:val="00657796"/>
    <w:rsid w:val="0065781B"/>
    <w:rsid w:val="00657C9C"/>
    <w:rsid w:val="00657CF8"/>
    <w:rsid w:val="00660022"/>
    <w:rsid w:val="00660053"/>
    <w:rsid w:val="00660218"/>
    <w:rsid w:val="0066052B"/>
    <w:rsid w:val="00660530"/>
    <w:rsid w:val="0066082E"/>
    <w:rsid w:val="00660B1C"/>
    <w:rsid w:val="00660E84"/>
    <w:rsid w:val="00660ED0"/>
    <w:rsid w:val="00661887"/>
    <w:rsid w:val="00661BBC"/>
    <w:rsid w:val="00661BEE"/>
    <w:rsid w:val="00661F58"/>
    <w:rsid w:val="006621E6"/>
    <w:rsid w:val="00662780"/>
    <w:rsid w:val="00662A72"/>
    <w:rsid w:val="00662BC6"/>
    <w:rsid w:val="00662CE2"/>
    <w:rsid w:val="00662D30"/>
    <w:rsid w:val="0066308E"/>
    <w:rsid w:val="00663190"/>
    <w:rsid w:val="0066350C"/>
    <w:rsid w:val="00663635"/>
    <w:rsid w:val="006639F4"/>
    <w:rsid w:val="00663A28"/>
    <w:rsid w:val="00663BE8"/>
    <w:rsid w:val="00664E87"/>
    <w:rsid w:val="006651CB"/>
    <w:rsid w:val="00665946"/>
    <w:rsid w:val="00665B54"/>
    <w:rsid w:val="0066685E"/>
    <w:rsid w:val="00666918"/>
    <w:rsid w:val="00666A5A"/>
    <w:rsid w:val="00666F21"/>
    <w:rsid w:val="006671A8"/>
    <w:rsid w:val="006674FA"/>
    <w:rsid w:val="0066787F"/>
    <w:rsid w:val="00670257"/>
    <w:rsid w:val="00670893"/>
    <w:rsid w:val="00670A35"/>
    <w:rsid w:val="00670CE7"/>
    <w:rsid w:val="00671157"/>
    <w:rsid w:val="0067132A"/>
    <w:rsid w:val="0067151B"/>
    <w:rsid w:val="00671589"/>
    <w:rsid w:val="00671AF1"/>
    <w:rsid w:val="00671C09"/>
    <w:rsid w:val="00671E22"/>
    <w:rsid w:val="006724E2"/>
    <w:rsid w:val="0067256C"/>
    <w:rsid w:val="00672704"/>
    <w:rsid w:val="00672951"/>
    <w:rsid w:val="00672C34"/>
    <w:rsid w:val="00673018"/>
    <w:rsid w:val="00673129"/>
    <w:rsid w:val="0067350A"/>
    <w:rsid w:val="00673866"/>
    <w:rsid w:val="006739B6"/>
    <w:rsid w:val="00673A73"/>
    <w:rsid w:val="00673FD4"/>
    <w:rsid w:val="0067446D"/>
    <w:rsid w:val="006744F6"/>
    <w:rsid w:val="00674775"/>
    <w:rsid w:val="00674CDB"/>
    <w:rsid w:val="00674EAC"/>
    <w:rsid w:val="006751CA"/>
    <w:rsid w:val="006759E3"/>
    <w:rsid w:val="00675BC0"/>
    <w:rsid w:val="00675D9F"/>
    <w:rsid w:val="00675E3E"/>
    <w:rsid w:val="00675E96"/>
    <w:rsid w:val="00676081"/>
    <w:rsid w:val="00676816"/>
    <w:rsid w:val="00676830"/>
    <w:rsid w:val="00676AFD"/>
    <w:rsid w:val="00676B96"/>
    <w:rsid w:val="00676BD3"/>
    <w:rsid w:val="00676C08"/>
    <w:rsid w:val="006772F3"/>
    <w:rsid w:val="006774B7"/>
    <w:rsid w:val="006776E5"/>
    <w:rsid w:val="006778CA"/>
    <w:rsid w:val="00677A9F"/>
    <w:rsid w:val="006803C5"/>
    <w:rsid w:val="00680723"/>
    <w:rsid w:val="006809F5"/>
    <w:rsid w:val="00680CE0"/>
    <w:rsid w:val="00680DE2"/>
    <w:rsid w:val="00680F43"/>
    <w:rsid w:val="00680F5C"/>
    <w:rsid w:val="00681088"/>
    <w:rsid w:val="006811C7"/>
    <w:rsid w:val="006813E9"/>
    <w:rsid w:val="00681907"/>
    <w:rsid w:val="00681DC7"/>
    <w:rsid w:val="00681E12"/>
    <w:rsid w:val="006822D3"/>
    <w:rsid w:val="00682402"/>
    <w:rsid w:val="0068257C"/>
    <w:rsid w:val="006827F8"/>
    <w:rsid w:val="0068286E"/>
    <w:rsid w:val="00682BEB"/>
    <w:rsid w:val="006832EC"/>
    <w:rsid w:val="00683587"/>
    <w:rsid w:val="006844EF"/>
    <w:rsid w:val="00684650"/>
    <w:rsid w:val="006847FA"/>
    <w:rsid w:val="00684EBE"/>
    <w:rsid w:val="006854A6"/>
    <w:rsid w:val="006854F3"/>
    <w:rsid w:val="00685593"/>
    <w:rsid w:val="00686D73"/>
    <w:rsid w:val="00686F13"/>
    <w:rsid w:val="00687A61"/>
    <w:rsid w:val="00687BAE"/>
    <w:rsid w:val="006900C4"/>
    <w:rsid w:val="00690333"/>
    <w:rsid w:val="00690378"/>
    <w:rsid w:val="0069043F"/>
    <w:rsid w:val="00690452"/>
    <w:rsid w:val="0069086F"/>
    <w:rsid w:val="006909AD"/>
    <w:rsid w:val="00690BAE"/>
    <w:rsid w:val="00690BFA"/>
    <w:rsid w:val="00690DDC"/>
    <w:rsid w:val="006910F6"/>
    <w:rsid w:val="00691475"/>
    <w:rsid w:val="0069185F"/>
    <w:rsid w:val="00691C0D"/>
    <w:rsid w:val="00691DD0"/>
    <w:rsid w:val="00691DFB"/>
    <w:rsid w:val="00691E44"/>
    <w:rsid w:val="00692536"/>
    <w:rsid w:val="00692DA9"/>
    <w:rsid w:val="00693512"/>
    <w:rsid w:val="00693706"/>
    <w:rsid w:val="00693909"/>
    <w:rsid w:val="00693C10"/>
    <w:rsid w:val="00693E79"/>
    <w:rsid w:val="00693F04"/>
    <w:rsid w:val="00693F8C"/>
    <w:rsid w:val="006940AD"/>
    <w:rsid w:val="00694346"/>
    <w:rsid w:val="006944FA"/>
    <w:rsid w:val="00694E4D"/>
    <w:rsid w:val="006953EE"/>
    <w:rsid w:val="006954B4"/>
    <w:rsid w:val="006957F4"/>
    <w:rsid w:val="00695969"/>
    <w:rsid w:val="0069596C"/>
    <w:rsid w:val="00695CCC"/>
    <w:rsid w:val="00695DC1"/>
    <w:rsid w:val="006962A4"/>
    <w:rsid w:val="006963EE"/>
    <w:rsid w:val="006964EB"/>
    <w:rsid w:val="00696667"/>
    <w:rsid w:val="00696AC0"/>
    <w:rsid w:val="00696CD0"/>
    <w:rsid w:val="00697023"/>
    <w:rsid w:val="0069715D"/>
    <w:rsid w:val="006971F5"/>
    <w:rsid w:val="00697531"/>
    <w:rsid w:val="006A021C"/>
    <w:rsid w:val="006A0DB9"/>
    <w:rsid w:val="006A1762"/>
    <w:rsid w:val="006A1832"/>
    <w:rsid w:val="006A18AA"/>
    <w:rsid w:val="006A1F80"/>
    <w:rsid w:val="006A1FE4"/>
    <w:rsid w:val="006A1FEF"/>
    <w:rsid w:val="006A227B"/>
    <w:rsid w:val="006A25D2"/>
    <w:rsid w:val="006A2871"/>
    <w:rsid w:val="006A2A35"/>
    <w:rsid w:val="006A32D9"/>
    <w:rsid w:val="006A36CF"/>
    <w:rsid w:val="006A37A7"/>
    <w:rsid w:val="006A4DAB"/>
    <w:rsid w:val="006A4F76"/>
    <w:rsid w:val="006A4FC1"/>
    <w:rsid w:val="006A54A9"/>
    <w:rsid w:val="006A5550"/>
    <w:rsid w:val="006A5CEC"/>
    <w:rsid w:val="006A60F5"/>
    <w:rsid w:val="006A6180"/>
    <w:rsid w:val="006A6246"/>
    <w:rsid w:val="006A67ED"/>
    <w:rsid w:val="006A706E"/>
    <w:rsid w:val="006A72D6"/>
    <w:rsid w:val="006A7378"/>
    <w:rsid w:val="006A7BC3"/>
    <w:rsid w:val="006A7F28"/>
    <w:rsid w:val="006A7FD1"/>
    <w:rsid w:val="006B008B"/>
    <w:rsid w:val="006B01F0"/>
    <w:rsid w:val="006B0A62"/>
    <w:rsid w:val="006B0AB5"/>
    <w:rsid w:val="006B0B1A"/>
    <w:rsid w:val="006B0B36"/>
    <w:rsid w:val="006B0C99"/>
    <w:rsid w:val="006B0DE0"/>
    <w:rsid w:val="006B0F13"/>
    <w:rsid w:val="006B1BF8"/>
    <w:rsid w:val="006B1C6A"/>
    <w:rsid w:val="006B1DB9"/>
    <w:rsid w:val="006B1DDC"/>
    <w:rsid w:val="006B2445"/>
    <w:rsid w:val="006B2E15"/>
    <w:rsid w:val="006B30EA"/>
    <w:rsid w:val="006B31D5"/>
    <w:rsid w:val="006B3399"/>
    <w:rsid w:val="006B378E"/>
    <w:rsid w:val="006B38CE"/>
    <w:rsid w:val="006B3D23"/>
    <w:rsid w:val="006B4079"/>
    <w:rsid w:val="006B413B"/>
    <w:rsid w:val="006B4A01"/>
    <w:rsid w:val="006B4ACD"/>
    <w:rsid w:val="006B4DB2"/>
    <w:rsid w:val="006B5140"/>
    <w:rsid w:val="006B538E"/>
    <w:rsid w:val="006B53B9"/>
    <w:rsid w:val="006B5450"/>
    <w:rsid w:val="006B54A9"/>
    <w:rsid w:val="006B567C"/>
    <w:rsid w:val="006B5982"/>
    <w:rsid w:val="006B5EAE"/>
    <w:rsid w:val="006B5EB6"/>
    <w:rsid w:val="006B68FF"/>
    <w:rsid w:val="006B6A2D"/>
    <w:rsid w:val="006B6B62"/>
    <w:rsid w:val="006B6BAD"/>
    <w:rsid w:val="006B6EFC"/>
    <w:rsid w:val="006B6F67"/>
    <w:rsid w:val="006B6FB1"/>
    <w:rsid w:val="006B7102"/>
    <w:rsid w:val="006B715D"/>
    <w:rsid w:val="006B71D1"/>
    <w:rsid w:val="006B7AC1"/>
    <w:rsid w:val="006C0380"/>
    <w:rsid w:val="006C0400"/>
    <w:rsid w:val="006C04B9"/>
    <w:rsid w:val="006C06EF"/>
    <w:rsid w:val="006C0929"/>
    <w:rsid w:val="006C0992"/>
    <w:rsid w:val="006C09B5"/>
    <w:rsid w:val="006C0B6C"/>
    <w:rsid w:val="006C0D89"/>
    <w:rsid w:val="006C0D8F"/>
    <w:rsid w:val="006C0E19"/>
    <w:rsid w:val="006C10F8"/>
    <w:rsid w:val="006C1270"/>
    <w:rsid w:val="006C12FD"/>
    <w:rsid w:val="006C1781"/>
    <w:rsid w:val="006C19AA"/>
    <w:rsid w:val="006C1DBE"/>
    <w:rsid w:val="006C2277"/>
    <w:rsid w:val="006C2281"/>
    <w:rsid w:val="006C2779"/>
    <w:rsid w:val="006C2E30"/>
    <w:rsid w:val="006C2EF0"/>
    <w:rsid w:val="006C318D"/>
    <w:rsid w:val="006C3667"/>
    <w:rsid w:val="006C3A0A"/>
    <w:rsid w:val="006C3B97"/>
    <w:rsid w:val="006C3D93"/>
    <w:rsid w:val="006C3E22"/>
    <w:rsid w:val="006C41B0"/>
    <w:rsid w:val="006C4371"/>
    <w:rsid w:val="006C460A"/>
    <w:rsid w:val="006C4BC4"/>
    <w:rsid w:val="006C4D6F"/>
    <w:rsid w:val="006C52A8"/>
    <w:rsid w:val="006C55A0"/>
    <w:rsid w:val="006C55CA"/>
    <w:rsid w:val="006C5609"/>
    <w:rsid w:val="006C58F2"/>
    <w:rsid w:val="006C6215"/>
    <w:rsid w:val="006C6384"/>
    <w:rsid w:val="006C66D8"/>
    <w:rsid w:val="006C744E"/>
    <w:rsid w:val="006C7535"/>
    <w:rsid w:val="006C771A"/>
    <w:rsid w:val="006C796F"/>
    <w:rsid w:val="006D00D4"/>
    <w:rsid w:val="006D06C5"/>
    <w:rsid w:val="006D085B"/>
    <w:rsid w:val="006D0BFE"/>
    <w:rsid w:val="006D0D3B"/>
    <w:rsid w:val="006D0E42"/>
    <w:rsid w:val="006D0ED2"/>
    <w:rsid w:val="006D11C1"/>
    <w:rsid w:val="006D1302"/>
    <w:rsid w:val="006D1CC8"/>
    <w:rsid w:val="006D22A6"/>
    <w:rsid w:val="006D22F0"/>
    <w:rsid w:val="006D24CA"/>
    <w:rsid w:val="006D28C8"/>
    <w:rsid w:val="006D28CC"/>
    <w:rsid w:val="006D2908"/>
    <w:rsid w:val="006D2EA5"/>
    <w:rsid w:val="006D3453"/>
    <w:rsid w:val="006D3625"/>
    <w:rsid w:val="006D3705"/>
    <w:rsid w:val="006D395E"/>
    <w:rsid w:val="006D4947"/>
    <w:rsid w:val="006D4A9A"/>
    <w:rsid w:val="006D4DFF"/>
    <w:rsid w:val="006D4F5B"/>
    <w:rsid w:val="006D5247"/>
    <w:rsid w:val="006D5516"/>
    <w:rsid w:val="006D62B8"/>
    <w:rsid w:val="006D6346"/>
    <w:rsid w:val="006D63AB"/>
    <w:rsid w:val="006D681B"/>
    <w:rsid w:val="006D70A3"/>
    <w:rsid w:val="006D7AE9"/>
    <w:rsid w:val="006D7F67"/>
    <w:rsid w:val="006D7F8C"/>
    <w:rsid w:val="006E0338"/>
    <w:rsid w:val="006E08AC"/>
    <w:rsid w:val="006E0AF3"/>
    <w:rsid w:val="006E124A"/>
    <w:rsid w:val="006E12DB"/>
    <w:rsid w:val="006E1E7E"/>
    <w:rsid w:val="006E1EAE"/>
    <w:rsid w:val="006E1EB0"/>
    <w:rsid w:val="006E1F58"/>
    <w:rsid w:val="006E252E"/>
    <w:rsid w:val="006E2D7B"/>
    <w:rsid w:val="006E2F13"/>
    <w:rsid w:val="006E31BA"/>
    <w:rsid w:val="006E337A"/>
    <w:rsid w:val="006E37FA"/>
    <w:rsid w:val="006E3FE4"/>
    <w:rsid w:val="006E44A5"/>
    <w:rsid w:val="006E5031"/>
    <w:rsid w:val="006E5164"/>
    <w:rsid w:val="006E5173"/>
    <w:rsid w:val="006E5453"/>
    <w:rsid w:val="006E5A21"/>
    <w:rsid w:val="006E5E68"/>
    <w:rsid w:val="006E5FCE"/>
    <w:rsid w:val="006E62C0"/>
    <w:rsid w:val="006E67D6"/>
    <w:rsid w:val="006E6891"/>
    <w:rsid w:val="006E7196"/>
    <w:rsid w:val="006E742F"/>
    <w:rsid w:val="006E7665"/>
    <w:rsid w:val="006E76C0"/>
    <w:rsid w:val="006E7D21"/>
    <w:rsid w:val="006E7F19"/>
    <w:rsid w:val="006F0359"/>
    <w:rsid w:val="006F03F6"/>
    <w:rsid w:val="006F0442"/>
    <w:rsid w:val="006F0455"/>
    <w:rsid w:val="006F05F9"/>
    <w:rsid w:val="006F063C"/>
    <w:rsid w:val="006F0797"/>
    <w:rsid w:val="006F09BA"/>
    <w:rsid w:val="006F0AC3"/>
    <w:rsid w:val="006F0F06"/>
    <w:rsid w:val="006F101B"/>
    <w:rsid w:val="006F1298"/>
    <w:rsid w:val="006F151C"/>
    <w:rsid w:val="006F18F6"/>
    <w:rsid w:val="006F23E0"/>
    <w:rsid w:val="006F2553"/>
    <w:rsid w:val="006F2662"/>
    <w:rsid w:val="006F2DBB"/>
    <w:rsid w:val="006F3068"/>
    <w:rsid w:val="006F339C"/>
    <w:rsid w:val="006F33EA"/>
    <w:rsid w:val="006F35CC"/>
    <w:rsid w:val="006F3CE6"/>
    <w:rsid w:val="006F3D30"/>
    <w:rsid w:val="006F3E3C"/>
    <w:rsid w:val="006F48FC"/>
    <w:rsid w:val="006F492F"/>
    <w:rsid w:val="006F49C4"/>
    <w:rsid w:val="006F4E86"/>
    <w:rsid w:val="006F5227"/>
    <w:rsid w:val="006F5514"/>
    <w:rsid w:val="006F55C3"/>
    <w:rsid w:val="006F55E9"/>
    <w:rsid w:val="006F56D0"/>
    <w:rsid w:val="006F56E8"/>
    <w:rsid w:val="006F5DC6"/>
    <w:rsid w:val="006F5E21"/>
    <w:rsid w:val="006F6A03"/>
    <w:rsid w:val="006F6D00"/>
    <w:rsid w:val="006F6FB3"/>
    <w:rsid w:val="006F7108"/>
    <w:rsid w:val="006F74F0"/>
    <w:rsid w:val="006F7727"/>
    <w:rsid w:val="006F7DFD"/>
    <w:rsid w:val="006F7E01"/>
    <w:rsid w:val="006F7F80"/>
    <w:rsid w:val="007001B1"/>
    <w:rsid w:val="00700602"/>
    <w:rsid w:val="00700611"/>
    <w:rsid w:val="007006F7"/>
    <w:rsid w:val="00700A6E"/>
    <w:rsid w:val="00700B73"/>
    <w:rsid w:val="00700C68"/>
    <w:rsid w:val="00701025"/>
    <w:rsid w:val="00701B6B"/>
    <w:rsid w:val="00701EAD"/>
    <w:rsid w:val="00701F1F"/>
    <w:rsid w:val="00702158"/>
    <w:rsid w:val="00702423"/>
    <w:rsid w:val="00702907"/>
    <w:rsid w:val="00703224"/>
    <w:rsid w:val="007036FB"/>
    <w:rsid w:val="0070384D"/>
    <w:rsid w:val="00703B70"/>
    <w:rsid w:val="00703DAD"/>
    <w:rsid w:val="00703F40"/>
    <w:rsid w:val="00704177"/>
    <w:rsid w:val="00704429"/>
    <w:rsid w:val="00704432"/>
    <w:rsid w:val="0070482D"/>
    <w:rsid w:val="00704F32"/>
    <w:rsid w:val="00705380"/>
    <w:rsid w:val="007056CE"/>
    <w:rsid w:val="00705998"/>
    <w:rsid w:val="00705C78"/>
    <w:rsid w:val="00705D20"/>
    <w:rsid w:val="00705E52"/>
    <w:rsid w:val="00706204"/>
    <w:rsid w:val="0070646A"/>
    <w:rsid w:val="00706938"/>
    <w:rsid w:val="00706E4E"/>
    <w:rsid w:val="00707183"/>
    <w:rsid w:val="00707728"/>
    <w:rsid w:val="00707B0A"/>
    <w:rsid w:val="00707BF7"/>
    <w:rsid w:val="007103D5"/>
    <w:rsid w:val="007104C3"/>
    <w:rsid w:val="007107E4"/>
    <w:rsid w:val="007107E5"/>
    <w:rsid w:val="007111B0"/>
    <w:rsid w:val="007111D2"/>
    <w:rsid w:val="00711627"/>
    <w:rsid w:val="00711B86"/>
    <w:rsid w:val="00711BB1"/>
    <w:rsid w:val="00711BD8"/>
    <w:rsid w:val="00711F4F"/>
    <w:rsid w:val="00712A53"/>
    <w:rsid w:val="00712EB2"/>
    <w:rsid w:val="00713AD7"/>
    <w:rsid w:val="00713E81"/>
    <w:rsid w:val="007141E2"/>
    <w:rsid w:val="00714232"/>
    <w:rsid w:val="00714274"/>
    <w:rsid w:val="00714617"/>
    <w:rsid w:val="0071469A"/>
    <w:rsid w:val="00714DD2"/>
    <w:rsid w:val="00715427"/>
    <w:rsid w:val="007154B6"/>
    <w:rsid w:val="00715511"/>
    <w:rsid w:val="007156C7"/>
    <w:rsid w:val="00715855"/>
    <w:rsid w:val="0071647B"/>
    <w:rsid w:val="0071684E"/>
    <w:rsid w:val="00716A7F"/>
    <w:rsid w:val="00716B73"/>
    <w:rsid w:val="00716EC4"/>
    <w:rsid w:val="0071706D"/>
    <w:rsid w:val="00717236"/>
    <w:rsid w:val="0071750B"/>
    <w:rsid w:val="0071782C"/>
    <w:rsid w:val="00717969"/>
    <w:rsid w:val="007179B5"/>
    <w:rsid w:val="00717AF6"/>
    <w:rsid w:val="00717EBE"/>
    <w:rsid w:val="0072023D"/>
    <w:rsid w:val="0072066F"/>
    <w:rsid w:val="0072078B"/>
    <w:rsid w:val="00721044"/>
    <w:rsid w:val="0072107F"/>
    <w:rsid w:val="0072119A"/>
    <w:rsid w:val="007216E2"/>
    <w:rsid w:val="00721750"/>
    <w:rsid w:val="0072177D"/>
    <w:rsid w:val="00721AD5"/>
    <w:rsid w:val="0072204F"/>
    <w:rsid w:val="00722356"/>
    <w:rsid w:val="0072261C"/>
    <w:rsid w:val="00722650"/>
    <w:rsid w:val="00722729"/>
    <w:rsid w:val="00723B24"/>
    <w:rsid w:val="00723F76"/>
    <w:rsid w:val="0072407D"/>
    <w:rsid w:val="007243EE"/>
    <w:rsid w:val="007244D2"/>
    <w:rsid w:val="007246B2"/>
    <w:rsid w:val="00724B8C"/>
    <w:rsid w:val="00725656"/>
    <w:rsid w:val="00725D13"/>
    <w:rsid w:val="00725E0A"/>
    <w:rsid w:val="00725E67"/>
    <w:rsid w:val="00726002"/>
    <w:rsid w:val="0072605A"/>
    <w:rsid w:val="007269BC"/>
    <w:rsid w:val="007269C5"/>
    <w:rsid w:val="0072704E"/>
    <w:rsid w:val="007272AC"/>
    <w:rsid w:val="00727643"/>
    <w:rsid w:val="00727E90"/>
    <w:rsid w:val="00727F4F"/>
    <w:rsid w:val="00727FAC"/>
    <w:rsid w:val="00730073"/>
    <w:rsid w:val="00730147"/>
    <w:rsid w:val="007304B0"/>
    <w:rsid w:val="00730677"/>
    <w:rsid w:val="007308FC"/>
    <w:rsid w:val="007309BF"/>
    <w:rsid w:val="00730D6E"/>
    <w:rsid w:val="00730DE7"/>
    <w:rsid w:val="00730FA8"/>
    <w:rsid w:val="007312DF"/>
    <w:rsid w:val="00731424"/>
    <w:rsid w:val="007315E8"/>
    <w:rsid w:val="007315FE"/>
    <w:rsid w:val="00731900"/>
    <w:rsid w:val="00731AD6"/>
    <w:rsid w:val="00731AF8"/>
    <w:rsid w:val="00731CA8"/>
    <w:rsid w:val="00731CE9"/>
    <w:rsid w:val="00731DF4"/>
    <w:rsid w:val="007326D2"/>
    <w:rsid w:val="00733415"/>
    <w:rsid w:val="00733594"/>
    <w:rsid w:val="0073370C"/>
    <w:rsid w:val="007338D6"/>
    <w:rsid w:val="0073390F"/>
    <w:rsid w:val="00733B3F"/>
    <w:rsid w:val="00733CC8"/>
    <w:rsid w:val="007345B4"/>
    <w:rsid w:val="007346C4"/>
    <w:rsid w:val="007348B4"/>
    <w:rsid w:val="007348FD"/>
    <w:rsid w:val="00734AA2"/>
    <w:rsid w:val="0073505D"/>
    <w:rsid w:val="00735485"/>
    <w:rsid w:val="00735530"/>
    <w:rsid w:val="007355BD"/>
    <w:rsid w:val="00735762"/>
    <w:rsid w:val="00735964"/>
    <w:rsid w:val="00735A22"/>
    <w:rsid w:val="00735B1C"/>
    <w:rsid w:val="00736596"/>
    <w:rsid w:val="007366E7"/>
    <w:rsid w:val="0073690C"/>
    <w:rsid w:val="00736BB0"/>
    <w:rsid w:val="00736EEF"/>
    <w:rsid w:val="00736FA9"/>
    <w:rsid w:val="00736FEF"/>
    <w:rsid w:val="007370CE"/>
    <w:rsid w:val="0073765D"/>
    <w:rsid w:val="00737695"/>
    <w:rsid w:val="00737800"/>
    <w:rsid w:val="00737852"/>
    <w:rsid w:val="00737E14"/>
    <w:rsid w:val="00737F65"/>
    <w:rsid w:val="00740240"/>
    <w:rsid w:val="0074027B"/>
    <w:rsid w:val="0074042C"/>
    <w:rsid w:val="00740C0D"/>
    <w:rsid w:val="00740D19"/>
    <w:rsid w:val="007412CF"/>
    <w:rsid w:val="0074177A"/>
    <w:rsid w:val="007417FD"/>
    <w:rsid w:val="00741927"/>
    <w:rsid w:val="00741CC9"/>
    <w:rsid w:val="00742237"/>
    <w:rsid w:val="0074248B"/>
    <w:rsid w:val="0074289B"/>
    <w:rsid w:val="00742D39"/>
    <w:rsid w:val="007431A7"/>
    <w:rsid w:val="00743967"/>
    <w:rsid w:val="00743E16"/>
    <w:rsid w:val="00743F50"/>
    <w:rsid w:val="00744351"/>
    <w:rsid w:val="007445B6"/>
    <w:rsid w:val="00744C00"/>
    <w:rsid w:val="00744C02"/>
    <w:rsid w:val="00744FED"/>
    <w:rsid w:val="0074516E"/>
    <w:rsid w:val="00745460"/>
    <w:rsid w:val="00745558"/>
    <w:rsid w:val="007455FC"/>
    <w:rsid w:val="00745715"/>
    <w:rsid w:val="007460CE"/>
    <w:rsid w:val="007461CD"/>
    <w:rsid w:val="0074626C"/>
    <w:rsid w:val="00746607"/>
    <w:rsid w:val="00746E31"/>
    <w:rsid w:val="00746FD9"/>
    <w:rsid w:val="00747178"/>
    <w:rsid w:val="007473E1"/>
    <w:rsid w:val="00747B80"/>
    <w:rsid w:val="00747CEB"/>
    <w:rsid w:val="00750125"/>
    <w:rsid w:val="0075023D"/>
    <w:rsid w:val="00750299"/>
    <w:rsid w:val="007504B9"/>
    <w:rsid w:val="00750BE7"/>
    <w:rsid w:val="00750EBB"/>
    <w:rsid w:val="00751349"/>
    <w:rsid w:val="0075194F"/>
    <w:rsid w:val="00751A23"/>
    <w:rsid w:val="00751A38"/>
    <w:rsid w:val="00751EE9"/>
    <w:rsid w:val="00752125"/>
    <w:rsid w:val="007527DD"/>
    <w:rsid w:val="00752943"/>
    <w:rsid w:val="00752FAC"/>
    <w:rsid w:val="00753235"/>
    <w:rsid w:val="0075325A"/>
    <w:rsid w:val="007532C8"/>
    <w:rsid w:val="007533A2"/>
    <w:rsid w:val="00753949"/>
    <w:rsid w:val="007543C5"/>
    <w:rsid w:val="007544CD"/>
    <w:rsid w:val="007549E0"/>
    <w:rsid w:val="00754F75"/>
    <w:rsid w:val="0075506E"/>
    <w:rsid w:val="007557BF"/>
    <w:rsid w:val="007558DA"/>
    <w:rsid w:val="00755B91"/>
    <w:rsid w:val="00755C5E"/>
    <w:rsid w:val="00756247"/>
    <w:rsid w:val="00756366"/>
    <w:rsid w:val="00756D4E"/>
    <w:rsid w:val="00756E55"/>
    <w:rsid w:val="00756EF9"/>
    <w:rsid w:val="00757184"/>
    <w:rsid w:val="00757525"/>
    <w:rsid w:val="00757A2E"/>
    <w:rsid w:val="00760004"/>
    <w:rsid w:val="0076019D"/>
    <w:rsid w:val="007603A9"/>
    <w:rsid w:val="00760719"/>
    <w:rsid w:val="0076088A"/>
    <w:rsid w:val="00760F7D"/>
    <w:rsid w:val="0076136E"/>
    <w:rsid w:val="007613EC"/>
    <w:rsid w:val="00761687"/>
    <w:rsid w:val="00761966"/>
    <w:rsid w:val="00761B98"/>
    <w:rsid w:val="00761D79"/>
    <w:rsid w:val="00761EBA"/>
    <w:rsid w:val="00761EE1"/>
    <w:rsid w:val="00761FCC"/>
    <w:rsid w:val="0076249D"/>
    <w:rsid w:val="00762509"/>
    <w:rsid w:val="007625F1"/>
    <w:rsid w:val="00762648"/>
    <w:rsid w:val="0076265C"/>
    <w:rsid w:val="00762A3F"/>
    <w:rsid w:val="00762DA7"/>
    <w:rsid w:val="00762FD5"/>
    <w:rsid w:val="0076358B"/>
    <w:rsid w:val="00763C22"/>
    <w:rsid w:val="00763D5B"/>
    <w:rsid w:val="00764553"/>
    <w:rsid w:val="007645A7"/>
    <w:rsid w:val="00764604"/>
    <w:rsid w:val="0076460F"/>
    <w:rsid w:val="007646A3"/>
    <w:rsid w:val="00764752"/>
    <w:rsid w:val="00764B80"/>
    <w:rsid w:val="00765028"/>
    <w:rsid w:val="007650BF"/>
    <w:rsid w:val="0076515F"/>
    <w:rsid w:val="00765550"/>
    <w:rsid w:val="007657CF"/>
    <w:rsid w:val="00765840"/>
    <w:rsid w:val="00765D97"/>
    <w:rsid w:val="00766292"/>
    <w:rsid w:val="007663CC"/>
    <w:rsid w:val="00766BDD"/>
    <w:rsid w:val="00766DA6"/>
    <w:rsid w:val="00766F0E"/>
    <w:rsid w:val="00766F52"/>
    <w:rsid w:val="00767029"/>
    <w:rsid w:val="007670F9"/>
    <w:rsid w:val="0076759A"/>
    <w:rsid w:val="00767974"/>
    <w:rsid w:val="00767B25"/>
    <w:rsid w:val="00767F17"/>
    <w:rsid w:val="007701D4"/>
    <w:rsid w:val="007703DB"/>
    <w:rsid w:val="0077052C"/>
    <w:rsid w:val="007706E2"/>
    <w:rsid w:val="00770981"/>
    <w:rsid w:val="00770BAC"/>
    <w:rsid w:val="00770CA0"/>
    <w:rsid w:val="00771123"/>
    <w:rsid w:val="00771203"/>
    <w:rsid w:val="007712DF"/>
    <w:rsid w:val="00771604"/>
    <w:rsid w:val="00772271"/>
    <w:rsid w:val="00772473"/>
    <w:rsid w:val="00772AFE"/>
    <w:rsid w:val="00772D58"/>
    <w:rsid w:val="00773150"/>
    <w:rsid w:val="0077327C"/>
    <w:rsid w:val="0077328E"/>
    <w:rsid w:val="00773600"/>
    <w:rsid w:val="0077367A"/>
    <w:rsid w:val="00773A4F"/>
    <w:rsid w:val="00773B4E"/>
    <w:rsid w:val="00773D2E"/>
    <w:rsid w:val="00773DA7"/>
    <w:rsid w:val="00774521"/>
    <w:rsid w:val="00774781"/>
    <w:rsid w:val="007748F8"/>
    <w:rsid w:val="00775278"/>
    <w:rsid w:val="0077553F"/>
    <w:rsid w:val="007755F2"/>
    <w:rsid w:val="00775884"/>
    <w:rsid w:val="007759FA"/>
    <w:rsid w:val="00775C3C"/>
    <w:rsid w:val="00775C46"/>
    <w:rsid w:val="00775D3D"/>
    <w:rsid w:val="00775D9E"/>
    <w:rsid w:val="00776533"/>
    <w:rsid w:val="007766EA"/>
    <w:rsid w:val="00776CB2"/>
    <w:rsid w:val="00776EA9"/>
    <w:rsid w:val="00776FE3"/>
    <w:rsid w:val="0077716A"/>
    <w:rsid w:val="007772C4"/>
    <w:rsid w:val="00777480"/>
    <w:rsid w:val="007774A0"/>
    <w:rsid w:val="0077755B"/>
    <w:rsid w:val="0077769B"/>
    <w:rsid w:val="00777791"/>
    <w:rsid w:val="007777FB"/>
    <w:rsid w:val="007779A6"/>
    <w:rsid w:val="00777A89"/>
    <w:rsid w:val="00777D50"/>
    <w:rsid w:val="0078021F"/>
    <w:rsid w:val="00780D41"/>
    <w:rsid w:val="0078167B"/>
    <w:rsid w:val="00781CD3"/>
    <w:rsid w:val="00781CF7"/>
    <w:rsid w:val="00781F3A"/>
    <w:rsid w:val="007820D9"/>
    <w:rsid w:val="0078254E"/>
    <w:rsid w:val="00782A86"/>
    <w:rsid w:val="00782D80"/>
    <w:rsid w:val="00782F3B"/>
    <w:rsid w:val="007834A4"/>
    <w:rsid w:val="007834C1"/>
    <w:rsid w:val="007835CF"/>
    <w:rsid w:val="00783673"/>
    <w:rsid w:val="0078400A"/>
    <w:rsid w:val="0078427A"/>
    <w:rsid w:val="00784E4C"/>
    <w:rsid w:val="0078555E"/>
    <w:rsid w:val="00785A75"/>
    <w:rsid w:val="0078642B"/>
    <w:rsid w:val="00786657"/>
    <w:rsid w:val="0078671F"/>
    <w:rsid w:val="007869BF"/>
    <w:rsid w:val="00786BFF"/>
    <w:rsid w:val="00786F65"/>
    <w:rsid w:val="007871E3"/>
    <w:rsid w:val="00787257"/>
    <w:rsid w:val="007872D4"/>
    <w:rsid w:val="0078768F"/>
    <w:rsid w:val="00787696"/>
    <w:rsid w:val="00787A6B"/>
    <w:rsid w:val="00787DB1"/>
    <w:rsid w:val="00787DCF"/>
    <w:rsid w:val="00787E2B"/>
    <w:rsid w:val="00787EAB"/>
    <w:rsid w:val="00787FAD"/>
    <w:rsid w:val="0079011A"/>
    <w:rsid w:val="007903AB"/>
    <w:rsid w:val="007903B6"/>
    <w:rsid w:val="00790E1D"/>
    <w:rsid w:val="0079127B"/>
    <w:rsid w:val="0079189F"/>
    <w:rsid w:val="00791A78"/>
    <w:rsid w:val="00791AC7"/>
    <w:rsid w:val="00791E76"/>
    <w:rsid w:val="0079248B"/>
    <w:rsid w:val="0079249E"/>
    <w:rsid w:val="007926BB"/>
    <w:rsid w:val="00792B66"/>
    <w:rsid w:val="00792D5E"/>
    <w:rsid w:val="00792E74"/>
    <w:rsid w:val="00792FE6"/>
    <w:rsid w:val="00792FEE"/>
    <w:rsid w:val="0079378A"/>
    <w:rsid w:val="007938CC"/>
    <w:rsid w:val="00794218"/>
    <w:rsid w:val="00794527"/>
    <w:rsid w:val="007945F7"/>
    <w:rsid w:val="00794A07"/>
    <w:rsid w:val="00795719"/>
    <w:rsid w:val="00795837"/>
    <w:rsid w:val="00795B37"/>
    <w:rsid w:val="00795CCC"/>
    <w:rsid w:val="00796C74"/>
    <w:rsid w:val="00796E87"/>
    <w:rsid w:val="00797178"/>
    <w:rsid w:val="0079730E"/>
    <w:rsid w:val="00797864"/>
    <w:rsid w:val="007978D2"/>
    <w:rsid w:val="00797B1D"/>
    <w:rsid w:val="00797D57"/>
    <w:rsid w:val="00797E20"/>
    <w:rsid w:val="00797E29"/>
    <w:rsid w:val="007A01DD"/>
    <w:rsid w:val="007A020A"/>
    <w:rsid w:val="007A032C"/>
    <w:rsid w:val="007A0C35"/>
    <w:rsid w:val="007A0D32"/>
    <w:rsid w:val="007A0EA4"/>
    <w:rsid w:val="007A104B"/>
    <w:rsid w:val="007A11D0"/>
    <w:rsid w:val="007A13E9"/>
    <w:rsid w:val="007A157C"/>
    <w:rsid w:val="007A185B"/>
    <w:rsid w:val="007A1B0D"/>
    <w:rsid w:val="007A1DD5"/>
    <w:rsid w:val="007A1E6F"/>
    <w:rsid w:val="007A1F2A"/>
    <w:rsid w:val="007A20B3"/>
    <w:rsid w:val="007A2143"/>
    <w:rsid w:val="007A220C"/>
    <w:rsid w:val="007A22E8"/>
    <w:rsid w:val="007A24BA"/>
    <w:rsid w:val="007A2DC5"/>
    <w:rsid w:val="007A30E5"/>
    <w:rsid w:val="007A312D"/>
    <w:rsid w:val="007A3441"/>
    <w:rsid w:val="007A34AD"/>
    <w:rsid w:val="007A3556"/>
    <w:rsid w:val="007A369E"/>
    <w:rsid w:val="007A3C38"/>
    <w:rsid w:val="007A4185"/>
    <w:rsid w:val="007A44B4"/>
    <w:rsid w:val="007A489F"/>
    <w:rsid w:val="007A496D"/>
    <w:rsid w:val="007A4D1E"/>
    <w:rsid w:val="007A4D23"/>
    <w:rsid w:val="007A4FF3"/>
    <w:rsid w:val="007A50DD"/>
    <w:rsid w:val="007A51CF"/>
    <w:rsid w:val="007A5565"/>
    <w:rsid w:val="007A567B"/>
    <w:rsid w:val="007A5C89"/>
    <w:rsid w:val="007A5E56"/>
    <w:rsid w:val="007A5F2A"/>
    <w:rsid w:val="007A60D8"/>
    <w:rsid w:val="007A68A1"/>
    <w:rsid w:val="007A6B77"/>
    <w:rsid w:val="007A71D0"/>
    <w:rsid w:val="007A75CE"/>
    <w:rsid w:val="007A7ADD"/>
    <w:rsid w:val="007B0098"/>
    <w:rsid w:val="007B073E"/>
    <w:rsid w:val="007B0C50"/>
    <w:rsid w:val="007B0FF6"/>
    <w:rsid w:val="007B12A4"/>
    <w:rsid w:val="007B136C"/>
    <w:rsid w:val="007B1E71"/>
    <w:rsid w:val="007B25B7"/>
    <w:rsid w:val="007B2B37"/>
    <w:rsid w:val="007B306A"/>
    <w:rsid w:val="007B30F2"/>
    <w:rsid w:val="007B3160"/>
    <w:rsid w:val="007B35A9"/>
    <w:rsid w:val="007B3C3F"/>
    <w:rsid w:val="007B3CE5"/>
    <w:rsid w:val="007B42D4"/>
    <w:rsid w:val="007B43A1"/>
    <w:rsid w:val="007B4513"/>
    <w:rsid w:val="007B521F"/>
    <w:rsid w:val="007B53A5"/>
    <w:rsid w:val="007B58E0"/>
    <w:rsid w:val="007B5A77"/>
    <w:rsid w:val="007B5BE4"/>
    <w:rsid w:val="007B6367"/>
    <w:rsid w:val="007B64C1"/>
    <w:rsid w:val="007B6B27"/>
    <w:rsid w:val="007B6DD3"/>
    <w:rsid w:val="007B7CF7"/>
    <w:rsid w:val="007B7D9F"/>
    <w:rsid w:val="007C01BE"/>
    <w:rsid w:val="007C0206"/>
    <w:rsid w:val="007C020E"/>
    <w:rsid w:val="007C0416"/>
    <w:rsid w:val="007C0626"/>
    <w:rsid w:val="007C0826"/>
    <w:rsid w:val="007C0E20"/>
    <w:rsid w:val="007C0ED6"/>
    <w:rsid w:val="007C15DC"/>
    <w:rsid w:val="007C1B52"/>
    <w:rsid w:val="007C2302"/>
    <w:rsid w:val="007C2993"/>
    <w:rsid w:val="007C2D1D"/>
    <w:rsid w:val="007C3B2F"/>
    <w:rsid w:val="007C3B7C"/>
    <w:rsid w:val="007C3F08"/>
    <w:rsid w:val="007C406B"/>
    <w:rsid w:val="007C4873"/>
    <w:rsid w:val="007C491B"/>
    <w:rsid w:val="007C4ACA"/>
    <w:rsid w:val="007C4B78"/>
    <w:rsid w:val="007C4D20"/>
    <w:rsid w:val="007C55FB"/>
    <w:rsid w:val="007C5A46"/>
    <w:rsid w:val="007C5CBE"/>
    <w:rsid w:val="007C63C8"/>
    <w:rsid w:val="007C64CB"/>
    <w:rsid w:val="007C6A03"/>
    <w:rsid w:val="007C6E02"/>
    <w:rsid w:val="007C6FF4"/>
    <w:rsid w:val="007C7DB2"/>
    <w:rsid w:val="007C7E7D"/>
    <w:rsid w:val="007D030A"/>
    <w:rsid w:val="007D041D"/>
    <w:rsid w:val="007D07B0"/>
    <w:rsid w:val="007D10C6"/>
    <w:rsid w:val="007D1238"/>
    <w:rsid w:val="007D138F"/>
    <w:rsid w:val="007D160C"/>
    <w:rsid w:val="007D16DE"/>
    <w:rsid w:val="007D18DF"/>
    <w:rsid w:val="007D19F9"/>
    <w:rsid w:val="007D1FD2"/>
    <w:rsid w:val="007D2257"/>
    <w:rsid w:val="007D2425"/>
    <w:rsid w:val="007D253B"/>
    <w:rsid w:val="007D2AC3"/>
    <w:rsid w:val="007D2B9F"/>
    <w:rsid w:val="007D2CD4"/>
    <w:rsid w:val="007D30AF"/>
    <w:rsid w:val="007D310A"/>
    <w:rsid w:val="007D33AF"/>
    <w:rsid w:val="007D34AB"/>
    <w:rsid w:val="007D3591"/>
    <w:rsid w:val="007D363B"/>
    <w:rsid w:val="007D3CAE"/>
    <w:rsid w:val="007D3EE7"/>
    <w:rsid w:val="007D4414"/>
    <w:rsid w:val="007D46EF"/>
    <w:rsid w:val="007D4BBF"/>
    <w:rsid w:val="007D4C14"/>
    <w:rsid w:val="007D4F46"/>
    <w:rsid w:val="007D5166"/>
    <w:rsid w:val="007D5CAA"/>
    <w:rsid w:val="007D5ED4"/>
    <w:rsid w:val="007D6272"/>
    <w:rsid w:val="007D65BB"/>
    <w:rsid w:val="007D6A38"/>
    <w:rsid w:val="007D6C53"/>
    <w:rsid w:val="007D6F76"/>
    <w:rsid w:val="007D7261"/>
    <w:rsid w:val="007D775A"/>
    <w:rsid w:val="007D7CB4"/>
    <w:rsid w:val="007D7D71"/>
    <w:rsid w:val="007E0045"/>
    <w:rsid w:val="007E0315"/>
    <w:rsid w:val="007E03E6"/>
    <w:rsid w:val="007E0DE7"/>
    <w:rsid w:val="007E1476"/>
    <w:rsid w:val="007E1930"/>
    <w:rsid w:val="007E1C42"/>
    <w:rsid w:val="007E24C9"/>
    <w:rsid w:val="007E257B"/>
    <w:rsid w:val="007E25C4"/>
    <w:rsid w:val="007E2908"/>
    <w:rsid w:val="007E2E21"/>
    <w:rsid w:val="007E2FDE"/>
    <w:rsid w:val="007E37D0"/>
    <w:rsid w:val="007E3CEC"/>
    <w:rsid w:val="007E3FBF"/>
    <w:rsid w:val="007E460B"/>
    <w:rsid w:val="007E47C1"/>
    <w:rsid w:val="007E4D9D"/>
    <w:rsid w:val="007E546E"/>
    <w:rsid w:val="007E5691"/>
    <w:rsid w:val="007E5730"/>
    <w:rsid w:val="007E5B3A"/>
    <w:rsid w:val="007E5E70"/>
    <w:rsid w:val="007E6142"/>
    <w:rsid w:val="007E680F"/>
    <w:rsid w:val="007E6BA4"/>
    <w:rsid w:val="007E6C13"/>
    <w:rsid w:val="007E6F6A"/>
    <w:rsid w:val="007E72A7"/>
    <w:rsid w:val="007E7563"/>
    <w:rsid w:val="007E761E"/>
    <w:rsid w:val="007E77F8"/>
    <w:rsid w:val="007E7C27"/>
    <w:rsid w:val="007F03E2"/>
    <w:rsid w:val="007F041F"/>
    <w:rsid w:val="007F0726"/>
    <w:rsid w:val="007F07E9"/>
    <w:rsid w:val="007F08AE"/>
    <w:rsid w:val="007F0992"/>
    <w:rsid w:val="007F0F10"/>
    <w:rsid w:val="007F0F66"/>
    <w:rsid w:val="007F0FBC"/>
    <w:rsid w:val="007F1137"/>
    <w:rsid w:val="007F19FE"/>
    <w:rsid w:val="007F239A"/>
    <w:rsid w:val="007F2A82"/>
    <w:rsid w:val="007F2CE4"/>
    <w:rsid w:val="007F2F5B"/>
    <w:rsid w:val="007F2F82"/>
    <w:rsid w:val="007F3B90"/>
    <w:rsid w:val="007F3F11"/>
    <w:rsid w:val="007F3F1A"/>
    <w:rsid w:val="007F4890"/>
    <w:rsid w:val="007F4897"/>
    <w:rsid w:val="007F4B9E"/>
    <w:rsid w:val="007F4C65"/>
    <w:rsid w:val="007F5364"/>
    <w:rsid w:val="007F54F2"/>
    <w:rsid w:val="007F59A8"/>
    <w:rsid w:val="007F601C"/>
    <w:rsid w:val="007F6286"/>
    <w:rsid w:val="007F658C"/>
    <w:rsid w:val="007F679A"/>
    <w:rsid w:val="007F68B9"/>
    <w:rsid w:val="007F6AAB"/>
    <w:rsid w:val="007F6D1D"/>
    <w:rsid w:val="007F73CE"/>
    <w:rsid w:val="007F76D6"/>
    <w:rsid w:val="007F7838"/>
    <w:rsid w:val="007F7877"/>
    <w:rsid w:val="007F7A27"/>
    <w:rsid w:val="0080000F"/>
    <w:rsid w:val="00800266"/>
    <w:rsid w:val="008004D6"/>
    <w:rsid w:val="00802057"/>
    <w:rsid w:val="00802329"/>
    <w:rsid w:val="008025DC"/>
    <w:rsid w:val="00802696"/>
    <w:rsid w:val="00802719"/>
    <w:rsid w:val="0080334A"/>
    <w:rsid w:val="008033DB"/>
    <w:rsid w:val="008034E0"/>
    <w:rsid w:val="0080357D"/>
    <w:rsid w:val="008035B9"/>
    <w:rsid w:val="008036E6"/>
    <w:rsid w:val="00803715"/>
    <w:rsid w:val="00803912"/>
    <w:rsid w:val="00803B48"/>
    <w:rsid w:val="00803F2D"/>
    <w:rsid w:val="00803F79"/>
    <w:rsid w:val="0080423B"/>
    <w:rsid w:val="00804304"/>
    <w:rsid w:val="008047B9"/>
    <w:rsid w:val="0080487D"/>
    <w:rsid w:val="00804CF2"/>
    <w:rsid w:val="008050E9"/>
    <w:rsid w:val="00805415"/>
    <w:rsid w:val="00805674"/>
    <w:rsid w:val="008057FB"/>
    <w:rsid w:val="00805850"/>
    <w:rsid w:val="008059B8"/>
    <w:rsid w:val="00805A10"/>
    <w:rsid w:val="00805AFC"/>
    <w:rsid w:val="00805BE4"/>
    <w:rsid w:val="00806EAB"/>
    <w:rsid w:val="00807782"/>
    <w:rsid w:val="00807B2D"/>
    <w:rsid w:val="00807EA4"/>
    <w:rsid w:val="00810695"/>
    <w:rsid w:val="00810907"/>
    <w:rsid w:val="00810A89"/>
    <w:rsid w:val="00810B19"/>
    <w:rsid w:val="0081128E"/>
    <w:rsid w:val="0081154E"/>
    <w:rsid w:val="0081156E"/>
    <w:rsid w:val="0081175B"/>
    <w:rsid w:val="00811781"/>
    <w:rsid w:val="008119BF"/>
    <w:rsid w:val="00811DCF"/>
    <w:rsid w:val="00811E49"/>
    <w:rsid w:val="008121F2"/>
    <w:rsid w:val="0081222E"/>
    <w:rsid w:val="0081274D"/>
    <w:rsid w:val="00812785"/>
    <w:rsid w:val="00812869"/>
    <w:rsid w:val="00812F0A"/>
    <w:rsid w:val="0081305D"/>
    <w:rsid w:val="0081330B"/>
    <w:rsid w:val="00813396"/>
    <w:rsid w:val="008134BA"/>
    <w:rsid w:val="00813553"/>
    <w:rsid w:val="00813559"/>
    <w:rsid w:val="008136D2"/>
    <w:rsid w:val="008137BE"/>
    <w:rsid w:val="00813806"/>
    <w:rsid w:val="00813DAD"/>
    <w:rsid w:val="00813DDD"/>
    <w:rsid w:val="00813F77"/>
    <w:rsid w:val="008140CE"/>
    <w:rsid w:val="008145FA"/>
    <w:rsid w:val="008145FB"/>
    <w:rsid w:val="008147F1"/>
    <w:rsid w:val="00814BE1"/>
    <w:rsid w:val="00814D92"/>
    <w:rsid w:val="00814E09"/>
    <w:rsid w:val="00814FFE"/>
    <w:rsid w:val="008158E1"/>
    <w:rsid w:val="00815D2B"/>
    <w:rsid w:val="00815DA1"/>
    <w:rsid w:val="00816204"/>
    <w:rsid w:val="008162C4"/>
    <w:rsid w:val="0081631E"/>
    <w:rsid w:val="0081683D"/>
    <w:rsid w:val="00816B3C"/>
    <w:rsid w:val="00817185"/>
    <w:rsid w:val="00817457"/>
    <w:rsid w:val="0081761B"/>
    <w:rsid w:val="0081785C"/>
    <w:rsid w:val="00817B4F"/>
    <w:rsid w:val="00817C05"/>
    <w:rsid w:val="00817F60"/>
    <w:rsid w:val="00820279"/>
    <w:rsid w:val="008202A3"/>
    <w:rsid w:val="0082077D"/>
    <w:rsid w:val="008209AC"/>
    <w:rsid w:val="00820E91"/>
    <w:rsid w:val="00820F12"/>
    <w:rsid w:val="00820F77"/>
    <w:rsid w:val="0082117B"/>
    <w:rsid w:val="008215B4"/>
    <w:rsid w:val="008218F4"/>
    <w:rsid w:val="00821A88"/>
    <w:rsid w:val="00822A3F"/>
    <w:rsid w:val="00822A83"/>
    <w:rsid w:val="00822EDD"/>
    <w:rsid w:val="0082312B"/>
    <w:rsid w:val="008233A0"/>
    <w:rsid w:val="008239A9"/>
    <w:rsid w:val="00823A0B"/>
    <w:rsid w:val="00823A85"/>
    <w:rsid w:val="00823BE1"/>
    <w:rsid w:val="00823E05"/>
    <w:rsid w:val="00823E0F"/>
    <w:rsid w:val="008246DE"/>
    <w:rsid w:val="008248A3"/>
    <w:rsid w:val="00824B09"/>
    <w:rsid w:val="00824C21"/>
    <w:rsid w:val="0082540C"/>
    <w:rsid w:val="0082541F"/>
    <w:rsid w:val="0082569D"/>
    <w:rsid w:val="00826C06"/>
    <w:rsid w:val="00826C1D"/>
    <w:rsid w:val="008270EC"/>
    <w:rsid w:val="0082751A"/>
    <w:rsid w:val="008277DE"/>
    <w:rsid w:val="0082780A"/>
    <w:rsid w:val="008278BF"/>
    <w:rsid w:val="00827A50"/>
    <w:rsid w:val="00827F87"/>
    <w:rsid w:val="0083008C"/>
    <w:rsid w:val="00830FE0"/>
    <w:rsid w:val="00831636"/>
    <w:rsid w:val="00831C54"/>
    <w:rsid w:val="00831DBE"/>
    <w:rsid w:val="0083269C"/>
    <w:rsid w:val="008329E4"/>
    <w:rsid w:val="00833393"/>
    <w:rsid w:val="0083348F"/>
    <w:rsid w:val="008334AC"/>
    <w:rsid w:val="00833700"/>
    <w:rsid w:val="0083373D"/>
    <w:rsid w:val="00833B96"/>
    <w:rsid w:val="00833BF9"/>
    <w:rsid w:val="00833DC0"/>
    <w:rsid w:val="00834067"/>
    <w:rsid w:val="008341B5"/>
    <w:rsid w:val="008341E6"/>
    <w:rsid w:val="00834379"/>
    <w:rsid w:val="00834380"/>
    <w:rsid w:val="008346F0"/>
    <w:rsid w:val="008347B3"/>
    <w:rsid w:val="00834D2D"/>
    <w:rsid w:val="00835212"/>
    <w:rsid w:val="00835580"/>
    <w:rsid w:val="0083565D"/>
    <w:rsid w:val="00835793"/>
    <w:rsid w:val="00836042"/>
    <w:rsid w:val="0083636D"/>
    <w:rsid w:val="008363A0"/>
    <w:rsid w:val="00836400"/>
    <w:rsid w:val="0083647C"/>
    <w:rsid w:val="008367BA"/>
    <w:rsid w:val="008369F3"/>
    <w:rsid w:val="00837145"/>
    <w:rsid w:val="008371FD"/>
    <w:rsid w:val="008372B7"/>
    <w:rsid w:val="00837BAF"/>
    <w:rsid w:val="00837C85"/>
    <w:rsid w:val="00837DE5"/>
    <w:rsid w:val="00837ED2"/>
    <w:rsid w:val="008404E2"/>
    <w:rsid w:val="00840930"/>
    <w:rsid w:val="00841939"/>
    <w:rsid w:val="008419D6"/>
    <w:rsid w:val="00841C93"/>
    <w:rsid w:val="00841DA2"/>
    <w:rsid w:val="008423B9"/>
    <w:rsid w:val="008426A5"/>
    <w:rsid w:val="00842761"/>
    <w:rsid w:val="008428CF"/>
    <w:rsid w:val="00842D96"/>
    <w:rsid w:val="00842FEE"/>
    <w:rsid w:val="0084379B"/>
    <w:rsid w:val="00843C65"/>
    <w:rsid w:val="00843FCF"/>
    <w:rsid w:val="008440AE"/>
    <w:rsid w:val="00844282"/>
    <w:rsid w:val="0084472F"/>
    <w:rsid w:val="008448B4"/>
    <w:rsid w:val="00844916"/>
    <w:rsid w:val="00844B28"/>
    <w:rsid w:val="00844B90"/>
    <w:rsid w:val="00844FD1"/>
    <w:rsid w:val="008450F8"/>
    <w:rsid w:val="00845143"/>
    <w:rsid w:val="008452EC"/>
    <w:rsid w:val="008457D2"/>
    <w:rsid w:val="00845A51"/>
    <w:rsid w:val="00845CE8"/>
    <w:rsid w:val="00845DAD"/>
    <w:rsid w:val="00845ED2"/>
    <w:rsid w:val="00845FE3"/>
    <w:rsid w:val="008460A1"/>
    <w:rsid w:val="008463FB"/>
    <w:rsid w:val="00846556"/>
    <w:rsid w:val="00846BC7"/>
    <w:rsid w:val="00846C81"/>
    <w:rsid w:val="00846DE5"/>
    <w:rsid w:val="00846EFC"/>
    <w:rsid w:val="0084722C"/>
    <w:rsid w:val="008472AF"/>
    <w:rsid w:val="0084769F"/>
    <w:rsid w:val="00847A32"/>
    <w:rsid w:val="00847D90"/>
    <w:rsid w:val="0085047C"/>
    <w:rsid w:val="00850780"/>
    <w:rsid w:val="00850ACD"/>
    <w:rsid w:val="00850E25"/>
    <w:rsid w:val="0085162C"/>
    <w:rsid w:val="008518CF"/>
    <w:rsid w:val="00851B59"/>
    <w:rsid w:val="00851BF7"/>
    <w:rsid w:val="00851C64"/>
    <w:rsid w:val="00851E38"/>
    <w:rsid w:val="008522A4"/>
    <w:rsid w:val="0085231E"/>
    <w:rsid w:val="008523F8"/>
    <w:rsid w:val="00852489"/>
    <w:rsid w:val="008528BF"/>
    <w:rsid w:val="00852C17"/>
    <w:rsid w:val="00852E9E"/>
    <w:rsid w:val="00852EF3"/>
    <w:rsid w:val="00853094"/>
    <w:rsid w:val="008530F3"/>
    <w:rsid w:val="00853613"/>
    <w:rsid w:val="00853BCE"/>
    <w:rsid w:val="008542AD"/>
    <w:rsid w:val="008542F7"/>
    <w:rsid w:val="00854E35"/>
    <w:rsid w:val="008550BE"/>
    <w:rsid w:val="00855576"/>
    <w:rsid w:val="00855A5D"/>
    <w:rsid w:val="00855DEF"/>
    <w:rsid w:val="00856032"/>
    <w:rsid w:val="00856270"/>
    <w:rsid w:val="008565CE"/>
    <w:rsid w:val="008569EC"/>
    <w:rsid w:val="008572B3"/>
    <w:rsid w:val="00857849"/>
    <w:rsid w:val="00857894"/>
    <w:rsid w:val="008578C0"/>
    <w:rsid w:val="00857A23"/>
    <w:rsid w:val="00857A99"/>
    <w:rsid w:val="00857B27"/>
    <w:rsid w:val="00857C16"/>
    <w:rsid w:val="0086012B"/>
    <w:rsid w:val="00860165"/>
    <w:rsid w:val="008601BE"/>
    <w:rsid w:val="008609E9"/>
    <w:rsid w:val="00860BC9"/>
    <w:rsid w:val="00861065"/>
    <w:rsid w:val="008610C4"/>
    <w:rsid w:val="008610E8"/>
    <w:rsid w:val="008615F1"/>
    <w:rsid w:val="00861844"/>
    <w:rsid w:val="00861A01"/>
    <w:rsid w:val="00861B67"/>
    <w:rsid w:val="00861B95"/>
    <w:rsid w:val="00861BD7"/>
    <w:rsid w:val="00861D55"/>
    <w:rsid w:val="00861EAE"/>
    <w:rsid w:val="00861ED1"/>
    <w:rsid w:val="0086239A"/>
    <w:rsid w:val="00862598"/>
    <w:rsid w:val="00862647"/>
    <w:rsid w:val="00862801"/>
    <w:rsid w:val="00862A6A"/>
    <w:rsid w:val="00862BA1"/>
    <w:rsid w:val="0086302E"/>
    <w:rsid w:val="008631D5"/>
    <w:rsid w:val="00863318"/>
    <w:rsid w:val="008635FC"/>
    <w:rsid w:val="00863637"/>
    <w:rsid w:val="00863C55"/>
    <w:rsid w:val="00863CD5"/>
    <w:rsid w:val="00863D14"/>
    <w:rsid w:val="00864841"/>
    <w:rsid w:val="00864BBC"/>
    <w:rsid w:val="00864C7E"/>
    <w:rsid w:val="0086549E"/>
    <w:rsid w:val="008655F0"/>
    <w:rsid w:val="00865614"/>
    <w:rsid w:val="008657DD"/>
    <w:rsid w:val="00865B5A"/>
    <w:rsid w:val="00865F01"/>
    <w:rsid w:val="0086604A"/>
    <w:rsid w:val="008662C4"/>
    <w:rsid w:val="00866999"/>
    <w:rsid w:val="00866BAC"/>
    <w:rsid w:val="00866D18"/>
    <w:rsid w:val="00867611"/>
    <w:rsid w:val="008677C7"/>
    <w:rsid w:val="00867F70"/>
    <w:rsid w:val="00867FA2"/>
    <w:rsid w:val="00870286"/>
    <w:rsid w:val="00870B87"/>
    <w:rsid w:val="00870EC5"/>
    <w:rsid w:val="00871131"/>
    <w:rsid w:val="008716D3"/>
    <w:rsid w:val="00871780"/>
    <w:rsid w:val="00871FDC"/>
    <w:rsid w:val="0087219C"/>
    <w:rsid w:val="0087247F"/>
    <w:rsid w:val="0087318A"/>
    <w:rsid w:val="008739CD"/>
    <w:rsid w:val="008740F4"/>
    <w:rsid w:val="008746AA"/>
    <w:rsid w:val="0087499C"/>
    <w:rsid w:val="00874FF2"/>
    <w:rsid w:val="00875035"/>
    <w:rsid w:val="00875A14"/>
    <w:rsid w:val="00875B63"/>
    <w:rsid w:val="00875D08"/>
    <w:rsid w:val="008762F0"/>
    <w:rsid w:val="0087660D"/>
    <w:rsid w:val="008767B5"/>
    <w:rsid w:val="00876827"/>
    <w:rsid w:val="00876884"/>
    <w:rsid w:val="00876B12"/>
    <w:rsid w:val="00876D3B"/>
    <w:rsid w:val="00876E45"/>
    <w:rsid w:val="00876F4C"/>
    <w:rsid w:val="00876FCA"/>
    <w:rsid w:val="008771F4"/>
    <w:rsid w:val="008772FC"/>
    <w:rsid w:val="00877717"/>
    <w:rsid w:val="00880144"/>
    <w:rsid w:val="008807AC"/>
    <w:rsid w:val="00880A96"/>
    <w:rsid w:val="00880FA8"/>
    <w:rsid w:val="0088141A"/>
    <w:rsid w:val="008819CD"/>
    <w:rsid w:val="00881A61"/>
    <w:rsid w:val="00881E41"/>
    <w:rsid w:val="00882243"/>
    <w:rsid w:val="00882543"/>
    <w:rsid w:val="00882578"/>
    <w:rsid w:val="00882DD4"/>
    <w:rsid w:val="0088331D"/>
    <w:rsid w:val="0088342C"/>
    <w:rsid w:val="00883B2D"/>
    <w:rsid w:val="0088405E"/>
    <w:rsid w:val="00884337"/>
    <w:rsid w:val="00884B0B"/>
    <w:rsid w:val="00885076"/>
    <w:rsid w:val="008851A7"/>
    <w:rsid w:val="0088523D"/>
    <w:rsid w:val="0088547E"/>
    <w:rsid w:val="0088565E"/>
    <w:rsid w:val="008858D8"/>
    <w:rsid w:val="00885A69"/>
    <w:rsid w:val="00885A9E"/>
    <w:rsid w:val="00885B01"/>
    <w:rsid w:val="00885F40"/>
    <w:rsid w:val="0088619A"/>
    <w:rsid w:val="008864A5"/>
    <w:rsid w:val="0088682A"/>
    <w:rsid w:val="00886B50"/>
    <w:rsid w:val="008879B0"/>
    <w:rsid w:val="008900E9"/>
    <w:rsid w:val="00890760"/>
    <w:rsid w:val="00890946"/>
    <w:rsid w:val="00890C0F"/>
    <w:rsid w:val="00890DC9"/>
    <w:rsid w:val="00890DD8"/>
    <w:rsid w:val="00891164"/>
    <w:rsid w:val="0089130D"/>
    <w:rsid w:val="00891C81"/>
    <w:rsid w:val="00891E53"/>
    <w:rsid w:val="00892878"/>
    <w:rsid w:val="008933F9"/>
    <w:rsid w:val="00893663"/>
    <w:rsid w:val="008940C4"/>
    <w:rsid w:val="0089432B"/>
    <w:rsid w:val="0089497F"/>
    <w:rsid w:val="00894C44"/>
    <w:rsid w:val="00894CB6"/>
    <w:rsid w:val="00894D03"/>
    <w:rsid w:val="00895268"/>
    <w:rsid w:val="008953CB"/>
    <w:rsid w:val="00895C60"/>
    <w:rsid w:val="00895C90"/>
    <w:rsid w:val="008961CF"/>
    <w:rsid w:val="008967E1"/>
    <w:rsid w:val="00896D2C"/>
    <w:rsid w:val="00897252"/>
    <w:rsid w:val="00897F60"/>
    <w:rsid w:val="008A00C6"/>
    <w:rsid w:val="008A057C"/>
    <w:rsid w:val="008A0581"/>
    <w:rsid w:val="008A097D"/>
    <w:rsid w:val="008A0C67"/>
    <w:rsid w:val="008A10CD"/>
    <w:rsid w:val="008A10D4"/>
    <w:rsid w:val="008A23A2"/>
    <w:rsid w:val="008A2435"/>
    <w:rsid w:val="008A27BB"/>
    <w:rsid w:val="008A27CF"/>
    <w:rsid w:val="008A2A4C"/>
    <w:rsid w:val="008A2BB7"/>
    <w:rsid w:val="008A2C68"/>
    <w:rsid w:val="008A2CCD"/>
    <w:rsid w:val="008A32C0"/>
    <w:rsid w:val="008A36D5"/>
    <w:rsid w:val="008A3869"/>
    <w:rsid w:val="008A3A1D"/>
    <w:rsid w:val="008A3B9D"/>
    <w:rsid w:val="008A405F"/>
    <w:rsid w:val="008A449C"/>
    <w:rsid w:val="008A45B3"/>
    <w:rsid w:val="008A45CA"/>
    <w:rsid w:val="008A4780"/>
    <w:rsid w:val="008A4876"/>
    <w:rsid w:val="008A49C4"/>
    <w:rsid w:val="008A4A47"/>
    <w:rsid w:val="008A5AD7"/>
    <w:rsid w:val="008A6AC8"/>
    <w:rsid w:val="008A6E27"/>
    <w:rsid w:val="008A6F41"/>
    <w:rsid w:val="008A74D9"/>
    <w:rsid w:val="008A7976"/>
    <w:rsid w:val="008B0086"/>
    <w:rsid w:val="008B0180"/>
    <w:rsid w:val="008B01D7"/>
    <w:rsid w:val="008B03AB"/>
    <w:rsid w:val="008B04C6"/>
    <w:rsid w:val="008B0896"/>
    <w:rsid w:val="008B0AB7"/>
    <w:rsid w:val="008B0C3C"/>
    <w:rsid w:val="008B0C8F"/>
    <w:rsid w:val="008B1174"/>
    <w:rsid w:val="008B12A3"/>
    <w:rsid w:val="008B1826"/>
    <w:rsid w:val="008B1DFC"/>
    <w:rsid w:val="008B2102"/>
    <w:rsid w:val="008B22F1"/>
    <w:rsid w:val="008B25B9"/>
    <w:rsid w:val="008B28D6"/>
    <w:rsid w:val="008B29F7"/>
    <w:rsid w:val="008B2FED"/>
    <w:rsid w:val="008B3D07"/>
    <w:rsid w:val="008B3E64"/>
    <w:rsid w:val="008B4417"/>
    <w:rsid w:val="008B4440"/>
    <w:rsid w:val="008B44C1"/>
    <w:rsid w:val="008B47A3"/>
    <w:rsid w:val="008B4AC9"/>
    <w:rsid w:val="008B4FA4"/>
    <w:rsid w:val="008B5779"/>
    <w:rsid w:val="008B58EB"/>
    <w:rsid w:val="008B5CD7"/>
    <w:rsid w:val="008B6264"/>
    <w:rsid w:val="008B6471"/>
    <w:rsid w:val="008B6487"/>
    <w:rsid w:val="008B6C89"/>
    <w:rsid w:val="008B6CF9"/>
    <w:rsid w:val="008B70C6"/>
    <w:rsid w:val="008B7541"/>
    <w:rsid w:val="008B7816"/>
    <w:rsid w:val="008B78B3"/>
    <w:rsid w:val="008B78DB"/>
    <w:rsid w:val="008C0033"/>
    <w:rsid w:val="008C028A"/>
    <w:rsid w:val="008C0321"/>
    <w:rsid w:val="008C03D3"/>
    <w:rsid w:val="008C070E"/>
    <w:rsid w:val="008C08A2"/>
    <w:rsid w:val="008C0929"/>
    <w:rsid w:val="008C0A75"/>
    <w:rsid w:val="008C0EB4"/>
    <w:rsid w:val="008C11E6"/>
    <w:rsid w:val="008C120D"/>
    <w:rsid w:val="008C13FB"/>
    <w:rsid w:val="008C1780"/>
    <w:rsid w:val="008C19CF"/>
    <w:rsid w:val="008C2339"/>
    <w:rsid w:val="008C2379"/>
    <w:rsid w:val="008C274C"/>
    <w:rsid w:val="008C2DA8"/>
    <w:rsid w:val="008C2EFC"/>
    <w:rsid w:val="008C3331"/>
    <w:rsid w:val="008C335F"/>
    <w:rsid w:val="008C3620"/>
    <w:rsid w:val="008C3A92"/>
    <w:rsid w:val="008C412D"/>
    <w:rsid w:val="008C4268"/>
    <w:rsid w:val="008C46F9"/>
    <w:rsid w:val="008C4B49"/>
    <w:rsid w:val="008C4CF3"/>
    <w:rsid w:val="008C4DB1"/>
    <w:rsid w:val="008C51F7"/>
    <w:rsid w:val="008C54F7"/>
    <w:rsid w:val="008C5768"/>
    <w:rsid w:val="008C6ADA"/>
    <w:rsid w:val="008C6C52"/>
    <w:rsid w:val="008C7040"/>
    <w:rsid w:val="008C7979"/>
    <w:rsid w:val="008C7D46"/>
    <w:rsid w:val="008C7EAA"/>
    <w:rsid w:val="008D05AD"/>
    <w:rsid w:val="008D073C"/>
    <w:rsid w:val="008D0758"/>
    <w:rsid w:val="008D0849"/>
    <w:rsid w:val="008D08D2"/>
    <w:rsid w:val="008D0D05"/>
    <w:rsid w:val="008D108E"/>
    <w:rsid w:val="008D1232"/>
    <w:rsid w:val="008D1884"/>
    <w:rsid w:val="008D1886"/>
    <w:rsid w:val="008D1919"/>
    <w:rsid w:val="008D1E48"/>
    <w:rsid w:val="008D2091"/>
    <w:rsid w:val="008D258A"/>
    <w:rsid w:val="008D2786"/>
    <w:rsid w:val="008D2FD4"/>
    <w:rsid w:val="008D30F9"/>
    <w:rsid w:val="008D31D4"/>
    <w:rsid w:val="008D34BE"/>
    <w:rsid w:val="008D35E3"/>
    <w:rsid w:val="008D3689"/>
    <w:rsid w:val="008D3796"/>
    <w:rsid w:val="008D3B81"/>
    <w:rsid w:val="008D3D2D"/>
    <w:rsid w:val="008D3F82"/>
    <w:rsid w:val="008D4471"/>
    <w:rsid w:val="008D4914"/>
    <w:rsid w:val="008D4BD7"/>
    <w:rsid w:val="008D4CBF"/>
    <w:rsid w:val="008D5966"/>
    <w:rsid w:val="008D5C01"/>
    <w:rsid w:val="008D5E0A"/>
    <w:rsid w:val="008D5F76"/>
    <w:rsid w:val="008D5FDD"/>
    <w:rsid w:val="008D6310"/>
    <w:rsid w:val="008D7111"/>
    <w:rsid w:val="008D734D"/>
    <w:rsid w:val="008D74B3"/>
    <w:rsid w:val="008D763D"/>
    <w:rsid w:val="008D78B3"/>
    <w:rsid w:val="008D7D70"/>
    <w:rsid w:val="008D7FCE"/>
    <w:rsid w:val="008E0409"/>
    <w:rsid w:val="008E0F9F"/>
    <w:rsid w:val="008E1298"/>
    <w:rsid w:val="008E13C3"/>
    <w:rsid w:val="008E1409"/>
    <w:rsid w:val="008E1DAC"/>
    <w:rsid w:val="008E21C2"/>
    <w:rsid w:val="008E22FD"/>
    <w:rsid w:val="008E24AA"/>
    <w:rsid w:val="008E25C0"/>
    <w:rsid w:val="008E2778"/>
    <w:rsid w:val="008E2AA7"/>
    <w:rsid w:val="008E2CEB"/>
    <w:rsid w:val="008E2FF1"/>
    <w:rsid w:val="008E3312"/>
    <w:rsid w:val="008E354E"/>
    <w:rsid w:val="008E3B42"/>
    <w:rsid w:val="008E3C01"/>
    <w:rsid w:val="008E43EB"/>
    <w:rsid w:val="008E4B24"/>
    <w:rsid w:val="008E4E0C"/>
    <w:rsid w:val="008E4F3A"/>
    <w:rsid w:val="008E58BA"/>
    <w:rsid w:val="008E5F82"/>
    <w:rsid w:val="008E6105"/>
    <w:rsid w:val="008E6126"/>
    <w:rsid w:val="008E641E"/>
    <w:rsid w:val="008E6B0A"/>
    <w:rsid w:val="008E6C19"/>
    <w:rsid w:val="008E6F40"/>
    <w:rsid w:val="008E72DC"/>
    <w:rsid w:val="008E779E"/>
    <w:rsid w:val="008E7811"/>
    <w:rsid w:val="008E79D5"/>
    <w:rsid w:val="008F002F"/>
    <w:rsid w:val="008F00AC"/>
    <w:rsid w:val="008F0298"/>
    <w:rsid w:val="008F04D0"/>
    <w:rsid w:val="008F057C"/>
    <w:rsid w:val="008F087B"/>
    <w:rsid w:val="008F0886"/>
    <w:rsid w:val="008F08A0"/>
    <w:rsid w:val="008F0CE9"/>
    <w:rsid w:val="008F1ABC"/>
    <w:rsid w:val="008F1B4F"/>
    <w:rsid w:val="008F1CD6"/>
    <w:rsid w:val="008F2005"/>
    <w:rsid w:val="008F2232"/>
    <w:rsid w:val="008F268C"/>
    <w:rsid w:val="008F29B7"/>
    <w:rsid w:val="008F2A3E"/>
    <w:rsid w:val="008F356A"/>
    <w:rsid w:val="008F3570"/>
    <w:rsid w:val="008F3796"/>
    <w:rsid w:val="008F3965"/>
    <w:rsid w:val="008F3BE1"/>
    <w:rsid w:val="008F3F49"/>
    <w:rsid w:val="008F472C"/>
    <w:rsid w:val="008F479F"/>
    <w:rsid w:val="008F554F"/>
    <w:rsid w:val="008F5B56"/>
    <w:rsid w:val="008F5BA7"/>
    <w:rsid w:val="008F5F9E"/>
    <w:rsid w:val="008F60C5"/>
    <w:rsid w:val="008F65A5"/>
    <w:rsid w:val="008F6834"/>
    <w:rsid w:val="008F6CEE"/>
    <w:rsid w:val="008F6D4F"/>
    <w:rsid w:val="008F7023"/>
    <w:rsid w:val="008F74B4"/>
    <w:rsid w:val="008F7650"/>
    <w:rsid w:val="008F7B45"/>
    <w:rsid w:val="008F7D42"/>
    <w:rsid w:val="0090044F"/>
    <w:rsid w:val="009005BD"/>
    <w:rsid w:val="00900CB2"/>
    <w:rsid w:val="00900EFB"/>
    <w:rsid w:val="00900F9C"/>
    <w:rsid w:val="00901131"/>
    <w:rsid w:val="00901165"/>
    <w:rsid w:val="009015AD"/>
    <w:rsid w:val="009015DF"/>
    <w:rsid w:val="0090189D"/>
    <w:rsid w:val="00901D33"/>
    <w:rsid w:val="00901F1F"/>
    <w:rsid w:val="00902939"/>
    <w:rsid w:val="009036A7"/>
    <w:rsid w:val="009038C9"/>
    <w:rsid w:val="00903B10"/>
    <w:rsid w:val="00903E84"/>
    <w:rsid w:val="009040C9"/>
    <w:rsid w:val="0090431E"/>
    <w:rsid w:val="00904780"/>
    <w:rsid w:val="00904AA9"/>
    <w:rsid w:val="00904D56"/>
    <w:rsid w:val="0090508C"/>
    <w:rsid w:val="00905140"/>
    <w:rsid w:val="00905278"/>
    <w:rsid w:val="00905B99"/>
    <w:rsid w:val="00905F05"/>
    <w:rsid w:val="0090646C"/>
    <w:rsid w:val="0090655F"/>
    <w:rsid w:val="00906835"/>
    <w:rsid w:val="00906A40"/>
    <w:rsid w:val="0090752A"/>
    <w:rsid w:val="009076E7"/>
    <w:rsid w:val="009077E8"/>
    <w:rsid w:val="00907A77"/>
    <w:rsid w:val="00907B9C"/>
    <w:rsid w:val="00910B13"/>
    <w:rsid w:val="00910BBD"/>
    <w:rsid w:val="00910EB7"/>
    <w:rsid w:val="009110B8"/>
    <w:rsid w:val="009112C1"/>
    <w:rsid w:val="009112E8"/>
    <w:rsid w:val="00911302"/>
    <w:rsid w:val="00911626"/>
    <w:rsid w:val="0091191F"/>
    <w:rsid w:val="00911CB0"/>
    <w:rsid w:val="00912B31"/>
    <w:rsid w:val="00912CC6"/>
    <w:rsid w:val="00913052"/>
    <w:rsid w:val="00913170"/>
    <w:rsid w:val="0091349F"/>
    <w:rsid w:val="009137AC"/>
    <w:rsid w:val="00913864"/>
    <w:rsid w:val="00913903"/>
    <w:rsid w:val="00913DD4"/>
    <w:rsid w:val="00913F4E"/>
    <w:rsid w:val="00913FC6"/>
    <w:rsid w:val="00914103"/>
    <w:rsid w:val="00914109"/>
    <w:rsid w:val="00914340"/>
    <w:rsid w:val="0091448F"/>
    <w:rsid w:val="0091476C"/>
    <w:rsid w:val="009149E9"/>
    <w:rsid w:val="00914A50"/>
    <w:rsid w:val="00914B85"/>
    <w:rsid w:val="00914D46"/>
    <w:rsid w:val="00915113"/>
    <w:rsid w:val="00915B77"/>
    <w:rsid w:val="00915ECE"/>
    <w:rsid w:val="009160DD"/>
    <w:rsid w:val="00916208"/>
    <w:rsid w:val="009168D2"/>
    <w:rsid w:val="00916DE1"/>
    <w:rsid w:val="00916F06"/>
    <w:rsid w:val="009173DF"/>
    <w:rsid w:val="009176E6"/>
    <w:rsid w:val="00917A49"/>
    <w:rsid w:val="00920116"/>
    <w:rsid w:val="00920414"/>
    <w:rsid w:val="0092089A"/>
    <w:rsid w:val="00920BE3"/>
    <w:rsid w:val="00920BFF"/>
    <w:rsid w:val="00920C92"/>
    <w:rsid w:val="00920F14"/>
    <w:rsid w:val="009211FE"/>
    <w:rsid w:val="009212A9"/>
    <w:rsid w:val="009212B2"/>
    <w:rsid w:val="009213D3"/>
    <w:rsid w:val="0092151C"/>
    <w:rsid w:val="0092182C"/>
    <w:rsid w:val="00921A3D"/>
    <w:rsid w:val="00921D2A"/>
    <w:rsid w:val="00921EAF"/>
    <w:rsid w:val="009221BA"/>
    <w:rsid w:val="009222B2"/>
    <w:rsid w:val="0092243A"/>
    <w:rsid w:val="00922B6D"/>
    <w:rsid w:val="00922CB6"/>
    <w:rsid w:val="0092342D"/>
    <w:rsid w:val="00923760"/>
    <w:rsid w:val="0092411F"/>
    <w:rsid w:val="0092513F"/>
    <w:rsid w:val="00925290"/>
    <w:rsid w:val="009257E7"/>
    <w:rsid w:val="00925BDC"/>
    <w:rsid w:val="00925EDB"/>
    <w:rsid w:val="00926091"/>
    <w:rsid w:val="009263C1"/>
    <w:rsid w:val="009265E4"/>
    <w:rsid w:val="0092664C"/>
    <w:rsid w:val="00926827"/>
    <w:rsid w:val="00926C79"/>
    <w:rsid w:val="00926D22"/>
    <w:rsid w:val="00926FCC"/>
    <w:rsid w:val="009275CA"/>
    <w:rsid w:val="009277F0"/>
    <w:rsid w:val="009278CC"/>
    <w:rsid w:val="00927A65"/>
    <w:rsid w:val="00927DF6"/>
    <w:rsid w:val="009302D7"/>
    <w:rsid w:val="0093037A"/>
    <w:rsid w:val="00930989"/>
    <w:rsid w:val="00930A91"/>
    <w:rsid w:val="00930B0F"/>
    <w:rsid w:val="00930C25"/>
    <w:rsid w:val="00930E28"/>
    <w:rsid w:val="00930EE4"/>
    <w:rsid w:val="0093261D"/>
    <w:rsid w:val="00932F7D"/>
    <w:rsid w:val="0093328E"/>
    <w:rsid w:val="009332DF"/>
    <w:rsid w:val="0093330A"/>
    <w:rsid w:val="009333BE"/>
    <w:rsid w:val="0093359D"/>
    <w:rsid w:val="009336F1"/>
    <w:rsid w:val="009338F4"/>
    <w:rsid w:val="00933D8B"/>
    <w:rsid w:val="009354C5"/>
    <w:rsid w:val="00935840"/>
    <w:rsid w:val="00935AA5"/>
    <w:rsid w:val="009367FB"/>
    <w:rsid w:val="00936C10"/>
    <w:rsid w:val="00936FC4"/>
    <w:rsid w:val="009370DC"/>
    <w:rsid w:val="009373BB"/>
    <w:rsid w:val="00937529"/>
    <w:rsid w:val="00937565"/>
    <w:rsid w:val="00937D6C"/>
    <w:rsid w:val="0094005D"/>
    <w:rsid w:val="009402C9"/>
    <w:rsid w:val="009412D9"/>
    <w:rsid w:val="009417A6"/>
    <w:rsid w:val="009419A1"/>
    <w:rsid w:val="00941A16"/>
    <w:rsid w:val="00942102"/>
    <w:rsid w:val="0094256E"/>
    <w:rsid w:val="00942D39"/>
    <w:rsid w:val="009436A9"/>
    <w:rsid w:val="009438C5"/>
    <w:rsid w:val="00943AF0"/>
    <w:rsid w:val="00943E93"/>
    <w:rsid w:val="00944285"/>
    <w:rsid w:val="009445E4"/>
    <w:rsid w:val="009449C2"/>
    <w:rsid w:val="00944A29"/>
    <w:rsid w:val="00944B5E"/>
    <w:rsid w:val="00944BC6"/>
    <w:rsid w:val="00944D9A"/>
    <w:rsid w:val="00944DC3"/>
    <w:rsid w:val="009450FB"/>
    <w:rsid w:val="0094558B"/>
    <w:rsid w:val="009458AE"/>
    <w:rsid w:val="00945A4D"/>
    <w:rsid w:val="00945E12"/>
    <w:rsid w:val="00946377"/>
    <w:rsid w:val="00946562"/>
    <w:rsid w:val="009467B6"/>
    <w:rsid w:val="00946982"/>
    <w:rsid w:val="00946F14"/>
    <w:rsid w:val="0094743D"/>
    <w:rsid w:val="00947440"/>
    <w:rsid w:val="009474B4"/>
    <w:rsid w:val="009475D3"/>
    <w:rsid w:val="009477EF"/>
    <w:rsid w:val="009479CA"/>
    <w:rsid w:val="00947D84"/>
    <w:rsid w:val="00947FED"/>
    <w:rsid w:val="0095021E"/>
    <w:rsid w:val="00950681"/>
    <w:rsid w:val="0095076A"/>
    <w:rsid w:val="00950872"/>
    <w:rsid w:val="00950A14"/>
    <w:rsid w:val="00951035"/>
    <w:rsid w:val="00951785"/>
    <w:rsid w:val="00951CBD"/>
    <w:rsid w:val="00951DC8"/>
    <w:rsid w:val="0095202F"/>
    <w:rsid w:val="00952038"/>
    <w:rsid w:val="00952193"/>
    <w:rsid w:val="00952275"/>
    <w:rsid w:val="009523A5"/>
    <w:rsid w:val="009524BE"/>
    <w:rsid w:val="00952B90"/>
    <w:rsid w:val="00952F8D"/>
    <w:rsid w:val="00953ABF"/>
    <w:rsid w:val="00953E52"/>
    <w:rsid w:val="009541A2"/>
    <w:rsid w:val="009542C9"/>
    <w:rsid w:val="0095460C"/>
    <w:rsid w:val="00954A87"/>
    <w:rsid w:val="00954C93"/>
    <w:rsid w:val="00954E87"/>
    <w:rsid w:val="00954F39"/>
    <w:rsid w:val="009558B7"/>
    <w:rsid w:val="00955B2C"/>
    <w:rsid w:val="00955F16"/>
    <w:rsid w:val="009563CB"/>
    <w:rsid w:val="00956669"/>
    <w:rsid w:val="00956B59"/>
    <w:rsid w:val="00956D62"/>
    <w:rsid w:val="00957116"/>
    <w:rsid w:val="0095735F"/>
    <w:rsid w:val="009575B0"/>
    <w:rsid w:val="0095787A"/>
    <w:rsid w:val="009579C8"/>
    <w:rsid w:val="00957B77"/>
    <w:rsid w:val="00957D9A"/>
    <w:rsid w:val="00957FFB"/>
    <w:rsid w:val="0096028F"/>
    <w:rsid w:val="009607C6"/>
    <w:rsid w:val="00960B82"/>
    <w:rsid w:val="00960D18"/>
    <w:rsid w:val="00960FFD"/>
    <w:rsid w:val="0096148D"/>
    <w:rsid w:val="00961968"/>
    <w:rsid w:val="00962072"/>
    <w:rsid w:val="0096229B"/>
    <w:rsid w:val="00962510"/>
    <w:rsid w:val="009626C1"/>
    <w:rsid w:val="009627ED"/>
    <w:rsid w:val="00962A0B"/>
    <w:rsid w:val="00962A59"/>
    <w:rsid w:val="00963043"/>
    <w:rsid w:val="009631EC"/>
    <w:rsid w:val="009633C6"/>
    <w:rsid w:val="009637E9"/>
    <w:rsid w:val="00963FA5"/>
    <w:rsid w:val="0096406B"/>
    <w:rsid w:val="00964711"/>
    <w:rsid w:val="00964C39"/>
    <w:rsid w:val="00964C53"/>
    <w:rsid w:val="009651A3"/>
    <w:rsid w:val="009653AE"/>
    <w:rsid w:val="009656CF"/>
    <w:rsid w:val="00965A06"/>
    <w:rsid w:val="00965A44"/>
    <w:rsid w:val="00965AC3"/>
    <w:rsid w:val="00965CC2"/>
    <w:rsid w:val="00966301"/>
    <w:rsid w:val="00966377"/>
    <w:rsid w:val="0096689B"/>
    <w:rsid w:val="00966993"/>
    <w:rsid w:val="009669F0"/>
    <w:rsid w:val="00966D30"/>
    <w:rsid w:val="00966DB8"/>
    <w:rsid w:val="00966E76"/>
    <w:rsid w:val="00966F42"/>
    <w:rsid w:val="009671BB"/>
    <w:rsid w:val="009676DA"/>
    <w:rsid w:val="00967973"/>
    <w:rsid w:val="00967B24"/>
    <w:rsid w:val="00967E24"/>
    <w:rsid w:val="0097009A"/>
    <w:rsid w:val="009700B1"/>
    <w:rsid w:val="009700F5"/>
    <w:rsid w:val="00970176"/>
    <w:rsid w:val="009702DB"/>
    <w:rsid w:val="00970480"/>
    <w:rsid w:val="00970B59"/>
    <w:rsid w:val="00970C89"/>
    <w:rsid w:val="0097106D"/>
    <w:rsid w:val="0097125B"/>
    <w:rsid w:val="00971414"/>
    <w:rsid w:val="009714AE"/>
    <w:rsid w:val="00971D09"/>
    <w:rsid w:val="00972AB3"/>
    <w:rsid w:val="00972E4C"/>
    <w:rsid w:val="009730DD"/>
    <w:rsid w:val="00973267"/>
    <w:rsid w:val="0097380A"/>
    <w:rsid w:val="00973959"/>
    <w:rsid w:val="0097395A"/>
    <w:rsid w:val="00973A1B"/>
    <w:rsid w:val="00974931"/>
    <w:rsid w:val="00974F30"/>
    <w:rsid w:val="0097520B"/>
    <w:rsid w:val="00975265"/>
    <w:rsid w:val="00975393"/>
    <w:rsid w:val="0097559A"/>
    <w:rsid w:val="009755E9"/>
    <w:rsid w:val="0097595B"/>
    <w:rsid w:val="009766DA"/>
    <w:rsid w:val="00976A73"/>
    <w:rsid w:val="009773E8"/>
    <w:rsid w:val="00977609"/>
    <w:rsid w:val="009776B1"/>
    <w:rsid w:val="0097790A"/>
    <w:rsid w:val="009779AF"/>
    <w:rsid w:val="00977EEF"/>
    <w:rsid w:val="0098009F"/>
    <w:rsid w:val="009802DD"/>
    <w:rsid w:val="009803B8"/>
    <w:rsid w:val="009805F4"/>
    <w:rsid w:val="00980682"/>
    <w:rsid w:val="0098077E"/>
    <w:rsid w:val="00980A1C"/>
    <w:rsid w:val="00980C44"/>
    <w:rsid w:val="00980D8E"/>
    <w:rsid w:val="00980D91"/>
    <w:rsid w:val="00980EC1"/>
    <w:rsid w:val="00981B9B"/>
    <w:rsid w:val="00981CEF"/>
    <w:rsid w:val="009821D3"/>
    <w:rsid w:val="00982638"/>
    <w:rsid w:val="009828A5"/>
    <w:rsid w:val="00982D37"/>
    <w:rsid w:val="00983042"/>
    <w:rsid w:val="00983302"/>
    <w:rsid w:val="0098336D"/>
    <w:rsid w:val="00983535"/>
    <w:rsid w:val="00983938"/>
    <w:rsid w:val="009840B0"/>
    <w:rsid w:val="0098443D"/>
    <w:rsid w:val="009844A4"/>
    <w:rsid w:val="00984BEB"/>
    <w:rsid w:val="009853DA"/>
    <w:rsid w:val="009855CD"/>
    <w:rsid w:val="009857B8"/>
    <w:rsid w:val="00985BDD"/>
    <w:rsid w:val="00985E7A"/>
    <w:rsid w:val="00986120"/>
    <w:rsid w:val="0098662C"/>
    <w:rsid w:val="009867B7"/>
    <w:rsid w:val="009867E4"/>
    <w:rsid w:val="00986FC9"/>
    <w:rsid w:val="00986FEB"/>
    <w:rsid w:val="0098717A"/>
    <w:rsid w:val="00987873"/>
    <w:rsid w:val="00987931"/>
    <w:rsid w:val="00987B2C"/>
    <w:rsid w:val="0099016C"/>
    <w:rsid w:val="00990557"/>
    <w:rsid w:val="009905FE"/>
    <w:rsid w:val="00990823"/>
    <w:rsid w:val="009908CC"/>
    <w:rsid w:val="00990F4F"/>
    <w:rsid w:val="009918D4"/>
    <w:rsid w:val="00991AF7"/>
    <w:rsid w:val="00991DC5"/>
    <w:rsid w:val="00991EF4"/>
    <w:rsid w:val="009923C5"/>
    <w:rsid w:val="009926B2"/>
    <w:rsid w:val="00992768"/>
    <w:rsid w:val="009927E7"/>
    <w:rsid w:val="009932EA"/>
    <w:rsid w:val="009936CE"/>
    <w:rsid w:val="00993FBB"/>
    <w:rsid w:val="00994285"/>
    <w:rsid w:val="00994B1A"/>
    <w:rsid w:val="0099503E"/>
    <w:rsid w:val="0099505C"/>
    <w:rsid w:val="009953E4"/>
    <w:rsid w:val="00995C88"/>
    <w:rsid w:val="00995E8E"/>
    <w:rsid w:val="0099621E"/>
    <w:rsid w:val="009964C5"/>
    <w:rsid w:val="00996B8B"/>
    <w:rsid w:val="00996D40"/>
    <w:rsid w:val="00996D4B"/>
    <w:rsid w:val="00996E6C"/>
    <w:rsid w:val="00997064"/>
    <w:rsid w:val="00997070"/>
    <w:rsid w:val="0099773B"/>
    <w:rsid w:val="00997A1C"/>
    <w:rsid w:val="009A0475"/>
    <w:rsid w:val="009A0B08"/>
    <w:rsid w:val="009A0BFB"/>
    <w:rsid w:val="009A0DFE"/>
    <w:rsid w:val="009A0FC4"/>
    <w:rsid w:val="009A12A9"/>
    <w:rsid w:val="009A174E"/>
    <w:rsid w:val="009A18DE"/>
    <w:rsid w:val="009A1B74"/>
    <w:rsid w:val="009A1EBD"/>
    <w:rsid w:val="009A2829"/>
    <w:rsid w:val="009A351A"/>
    <w:rsid w:val="009A39CF"/>
    <w:rsid w:val="009A3A71"/>
    <w:rsid w:val="009A3EA0"/>
    <w:rsid w:val="009A4971"/>
    <w:rsid w:val="009A4A52"/>
    <w:rsid w:val="009A4B59"/>
    <w:rsid w:val="009A4D97"/>
    <w:rsid w:val="009A4F2D"/>
    <w:rsid w:val="009A532E"/>
    <w:rsid w:val="009A5550"/>
    <w:rsid w:val="009A566D"/>
    <w:rsid w:val="009A603A"/>
    <w:rsid w:val="009A639F"/>
    <w:rsid w:val="009A6474"/>
    <w:rsid w:val="009A6560"/>
    <w:rsid w:val="009A6675"/>
    <w:rsid w:val="009A685E"/>
    <w:rsid w:val="009A72D8"/>
    <w:rsid w:val="009A79E6"/>
    <w:rsid w:val="009A7CB5"/>
    <w:rsid w:val="009A7D60"/>
    <w:rsid w:val="009A7D7F"/>
    <w:rsid w:val="009A7FBF"/>
    <w:rsid w:val="009B006C"/>
    <w:rsid w:val="009B0419"/>
    <w:rsid w:val="009B0EBD"/>
    <w:rsid w:val="009B12DB"/>
    <w:rsid w:val="009B1372"/>
    <w:rsid w:val="009B1420"/>
    <w:rsid w:val="009B1519"/>
    <w:rsid w:val="009B15E7"/>
    <w:rsid w:val="009B1710"/>
    <w:rsid w:val="009B1833"/>
    <w:rsid w:val="009B1CBF"/>
    <w:rsid w:val="009B21CC"/>
    <w:rsid w:val="009B2651"/>
    <w:rsid w:val="009B2870"/>
    <w:rsid w:val="009B2F31"/>
    <w:rsid w:val="009B30EB"/>
    <w:rsid w:val="009B3188"/>
    <w:rsid w:val="009B326A"/>
    <w:rsid w:val="009B3723"/>
    <w:rsid w:val="009B3AD8"/>
    <w:rsid w:val="009B3BB2"/>
    <w:rsid w:val="009B3EDF"/>
    <w:rsid w:val="009B4485"/>
    <w:rsid w:val="009B46EB"/>
    <w:rsid w:val="009B4B0D"/>
    <w:rsid w:val="009B4C18"/>
    <w:rsid w:val="009B4DBC"/>
    <w:rsid w:val="009B4E08"/>
    <w:rsid w:val="009B5100"/>
    <w:rsid w:val="009B51D3"/>
    <w:rsid w:val="009B52AD"/>
    <w:rsid w:val="009B5B00"/>
    <w:rsid w:val="009B5C48"/>
    <w:rsid w:val="009B5E1A"/>
    <w:rsid w:val="009B6152"/>
    <w:rsid w:val="009B6567"/>
    <w:rsid w:val="009B65C7"/>
    <w:rsid w:val="009B6650"/>
    <w:rsid w:val="009B665E"/>
    <w:rsid w:val="009B6A7D"/>
    <w:rsid w:val="009B6C66"/>
    <w:rsid w:val="009B6D24"/>
    <w:rsid w:val="009B6F14"/>
    <w:rsid w:val="009B749F"/>
    <w:rsid w:val="009B76AA"/>
    <w:rsid w:val="009B7770"/>
    <w:rsid w:val="009B78F8"/>
    <w:rsid w:val="009B7A9A"/>
    <w:rsid w:val="009B7C24"/>
    <w:rsid w:val="009B7CE4"/>
    <w:rsid w:val="009B7D78"/>
    <w:rsid w:val="009C02B9"/>
    <w:rsid w:val="009C02E2"/>
    <w:rsid w:val="009C0301"/>
    <w:rsid w:val="009C0308"/>
    <w:rsid w:val="009C0384"/>
    <w:rsid w:val="009C057D"/>
    <w:rsid w:val="009C09F6"/>
    <w:rsid w:val="009C0A7E"/>
    <w:rsid w:val="009C10C6"/>
    <w:rsid w:val="009C1245"/>
    <w:rsid w:val="009C1269"/>
    <w:rsid w:val="009C16EF"/>
    <w:rsid w:val="009C1B4E"/>
    <w:rsid w:val="009C1BA1"/>
    <w:rsid w:val="009C2481"/>
    <w:rsid w:val="009C2B02"/>
    <w:rsid w:val="009C2CE4"/>
    <w:rsid w:val="009C2DD8"/>
    <w:rsid w:val="009C312F"/>
    <w:rsid w:val="009C31C5"/>
    <w:rsid w:val="009C31D8"/>
    <w:rsid w:val="009C344B"/>
    <w:rsid w:val="009C3D4D"/>
    <w:rsid w:val="009C4B3F"/>
    <w:rsid w:val="009C4C62"/>
    <w:rsid w:val="009C4EF5"/>
    <w:rsid w:val="009C5254"/>
    <w:rsid w:val="009C54CD"/>
    <w:rsid w:val="009C5D50"/>
    <w:rsid w:val="009C5FAF"/>
    <w:rsid w:val="009C639A"/>
    <w:rsid w:val="009C63EB"/>
    <w:rsid w:val="009C6404"/>
    <w:rsid w:val="009C6492"/>
    <w:rsid w:val="009C66E2"/>
    <w:rsid w:val="009C6743"/>
    <w:rsid w:val="009C6BCC"/>
    <w:rsid w:val="009C6DCB"/>
    <w:rsid w:val="009C6E92"/>
    <w:rsid w:val="009C71DB"/>
    <w:rsid w:val="009C742D"/>
    <w:rsid w:val="009C746C"/>
    <w:rsid w:val="009C748F"/>
    <w:rsid w:val="009C7572"/>
    <w:rsid w:val="009C78C2"/>
    <w:rsid w:val="009C794F"/>
    <w:rsid w:val="009C79A8"/>
    <w:rsid w:val="009C7DDB"/>
    <w:rsid w:val="009D003B"/>
    <w:rsid w:val="009D058B"/>
    <w:rsid w:val="009D05A9"/>
    <w:rsid w:val="009D05EB"/>
    <w:rsid w:val="009D06A2"/>
    <w:rsid w:val="009D0CEB"/>
    <w:rsid w:val="009D12C8"/>
    <w:rsid w:val="009D13B9"/>
    <w:rsid w:val="009D1558"/>
    <w:rsid w:val="009D15B5"/>
    <w:rsid w:val="009D187D"/>
    <w:rsid w:val="009D1884"/>
    <w:rsid w:val="009D18E3"/>
    <w:rsid w:val="009D1E6C"/>
    <w:rsid w:val="009D2030"/>
    <w:rsid w:val="009D22E4"/>
    <w:rsid w:val="009D259F"/>
    <w:rsid w:val="009D26E5"/>
    <w:rsid w:val="009D292E"/>
    <w:rsid w:val="009D2BDB"/>
    <w:rsid w:val="009D3358"/>
    <w:rsid w:val="009D356B"/>
    <w:rsid w:val="009D3647"/>
    <w:rsid w:val="009D36F2"/>
    <w:rsid w:val="009D37B3"/>
    <w:rsid w:val="009D37EA"/>
    <w:rsid w:val="009D39D4"/>
    <w:rsid w:val="009D3C56"/>
    <w:rsid w:val="009D3D8A"/>
    <w:rsid w:val="009D3E5C"/>
    <w:rsid w:val="009D3E70"/>
    <w:rsid w:val="009D4511"/>
    <w:rsid w:val="009D5138"/>
    <w:rsid w:val="009D56F8"/>
    <w:rsid w:val="009D5A24"/>
    <w:rsid w:val="009D61D7"/>
    <w:rsid w:val="009D6234"/>
    <w:rsid w:val="009D62C3"/>
    <w:rsid w:val="009D67A5"/>
    <w:rsid w:val="009D7590"/>
    <w:rsid w:val="009D788D"/>
    <w:rsid w:val="009D7AF7"/>
    <w:rsid w:val="009D7B8C"/>
    <w:rsid w:val="009D7BF5"/>
    <w:rsid w:val="009D7D81"/>
    <w:rsid w:val="009E0042"/>
    <w:rsid w:val="009E0562"/>
    <w:rsid w:val="009E09AB"/>
    <w:rsid w:val="009E0AD1"/>
    <w:rsid w:val="009E0DBC"/>
    <w:rsid w:val="009E12CE"/>
    <w:rsid w:val="009E1839"/>
    <w:rsid w:val="009E1AA1"/>
    <w:rsid w:val="009E1D44"/>
    <w:rsid w:val="009E2032"/>
    <w:rsid w:val="009E2700"/>
    <w:rsid w:val="009E286A"/>
    <w:rsid w:val="009E288D"/>
    <w:rsid w:val="009E2948"/>
    <w:rsid w:val="009E2B39"/>
    <w:rsid w:val="009E2B77"/>
    <w:rsid w:val="009E3138"/>
    <w:rsid w:val="009E3612"/>
    <w:rsid w:val="009E3638"/>
    <w:rsid w:val="009E3D78"/>
    <w:rsid w:val="009E3FD1"/>
    <w:rsid w:val="009E45A6"/>
    <w:rsid w:val="009E4874"/>
    <w:rsid w:val="009E4906"/>
    <w:rsid w:val="009E4B1D"/>
    <w:rsid w:val="009E4B29"/>
    <w:rsid w:val="009E4DFA"/>
    <w:rsid w:val="009E4EC7"/>
    <w:rsid w:val="009E56D4"/>
    <w:rsid w:val="009E57B7"/>
    <w:rsid w:val="009E5842"/>
    <w:rsid w:val="009E5999"/>
    <w:rsid w:val="009E6285"/>
    <w:rsid w:val="009E62AC"/>
    <w:rsid w:val="009E648F"/>
    <w:rsid w:val="009E6579"/>
    <w:rsid w:val="009E6871"/>
    <w:rsid w:val="009E6974"/>
    <w:rsid w:val="009E6E2F"/>
    <w:rsid w:val="009E6E55"/>
    <w:rsid w:val="009E6FF6"/>
    <w:rsid w:val="009E7897"/>
    <w:rsid w:val="009E7A5E"/>
    <w:rsid w:val="009F028D"/>
    <w:rsid w:val="009F045F"/>
    <w:rsid w:val="009F0B3A"/>
    <w:rsid w:val="009F0DEE"/>
    <w:rsid w:val="009F0E3F"/>
    <w:rsid w:val="009F11FF"/>
    <w:rsid w:val="009F1274"/>
    <w:rsid w:val="009F14BB"/>
    <w:rsid w:val="009F1875"/>
    <w:rsid w:val="009F1A06"/>
    <w:rsid w:val="009F23B3"/>
    <w:rsid w:val="009F26A0"/>
    <w:rsid w:val="009F2716"/>
    <w:rsid w:val="009F292B"/>
    <w:rsid w:val="009F295C"/>
    <w:rsid w:val="009F2BA4"/>
    <w:rsid w:val="009F2CE6"/>
    <w:rsid w:val="009F2EBD"/>
    <w:rsid w:val="009F33B9"/>
    <w:rsid w:val="009F3599"/>
    <w:rsid w:val="009F3610"/>
    <w:rsid w:val="009F415C"/>
    <w:rsid w:val="009F4182"/>
    <w:rsid w:val="009F43DE"/>
    <w:rsid w:val="009F4436"/>
    <w:rsid w:val="009F46BD"/>
    <w:rsid w:val="009F4C4A"/>
    <w:rsid w:val="009F5713"/>
    <w:rsid w:val="009F59BA"/>
    <w:rsid w:val="009F5CB9"/>
    <w:rsid w:val="009F5ED7"/>
    <w:rsid w:val="009F6068"/>
    <w:rsid w:val="009F6133"/>
    <w:rsid w:val="009F6414"/>
    <w:rsid w:val="009F695F"/>
    <w:rsid w:val="009F6AC1"/>
    <w:rsid w:val="009F6BC3"/>
    <w:rsid w:val="009F6C21"/>
    <w:rsid w:val="009F6D46"/>
    <w:rsid w:val="009F6DBA"/>
    <w:rsid w:val="009F6E3B"/>
    <w:rsid w:val="009F7193"/>
    <w:rsid w:val="009F750A"/>
    <w:rsid w:val="009F77B9"/>
    <w:rsid w:val="00A0009B"/>
    <w:rsid w:val="00A00376"/>
    <w:rsid w:val="00A003A1"/>
    <w:rsid w:val="00A0097F"/>
    <w:rsid w:val="00A00D2B"/>
    <w:rsid w:val="00A00D94"/>
    <w:rsid w:val="00A00DC6"/>
    <w:rsid w:val="00A01246"/>
    <w:rsid w:val="00A01727"/>
    <w:rsid w:val="00A019A6"/>
    <w:rsid w:val="00A01B8B"/>
    <w:rsid w:val="00A01C22"/>
    <w:rsid w:val="00A01C24"/>
    <w:rsid w:val="00A022C3"/>
    <w:rsid w:val="00A02758"/>
    <w:rsid w:val="00A029B4"/>
    <w:rsid w:val="00A02C96"/>
    <w:rsid w:val="00A02F22"/>
    <w:rsid w:val="00A02F73"/>
    <w:rsid w:val="00A033AD"/>
    <w:rsid w:val="00A03B11"/>
    <w:rsid w:val="00A03D8E"/>
    <w:rsid w:val="00A043FF"/>
    <w:rsid w:val="00A044DB"/>
    <w:rsid w:val="00A04DCB"/>
    <w:rsid w:val="00A04DE4"/>
    <w:rsid w:val="00A04EC6"/>
    <w:rsid w:val="00A05141"/>
    <w:rsid w:val="00A05456"/>
    <w:rsid w:val="00A0588B"/>
    <w:rsid w:val="00A062B1"/>
    <w:rsid w:val="00A062C0"/>
    <w:rsid w:val="00A06684"/>
    <w:rsid w:val="00A06CAF"/>
    <w:rsid w:val="00A06FD8"/>
    <w:rsid w:val="00A0731D"/>
    <w:rsid w:val="00A07598"/>
    <w:rsid w:val="00A07776"/>
    <w:rsid w:val="00A07A91"/>
    <w:rsid w:val="00A105C7"/>
    <w:rsid w:val="00A1063A"/>
    <w:rsid w:val="00A1076B"/>
    <w:rsid w:val="00A10CE8"/>
    <w:rsid w:val="00A10DD5"/>
    <w:rsid w:val="00A1117E"/>
    <w:rsid w:val="00A111B4"/>
    <w:rsid w:val="00A111BD"/>
    <w:rsid w:val="00A1122D"/>
    <w:rsid w:val="00A11957"/>
    <w:rsid w:val="00A11B02"/>
    <w:rsid w:val="00A11B0F"/>
    <w:rsid w:val="00A11DF9"/>
    <w:rsid w:val="00A11E6C"/>
    <w:rsid w:val="00A124EA"/>
    <w:rsid w:val="00A12F30"/>
    <w:rsid w:val="00A13497"/>
    <w:rsid w:val="00A13530"/>
    <w:rsid w:val="00A136D5"/>
    <w:rsid w:val="00A13CF5"/>
    <w:rsid w:val="00A14155"/>
    <w:rsid w:val="00A1450B"/>
    <w:rsid w:val="00A14977"/>
    <w:rsid w:val="00A14CFF"/>
    <w:rsid w:val="00A15109"/>
    <w:rsid w:val="00A155A9"/>
    <w:rsid w:val="00A15683"/>
    <w:rsid w:val="00A15A9E"/>
    <w:rsid w:val="00A15AA9"/>
    <w:rsid w:val="00A15D6F"/>
    <w:rsid w:val="00A15E88"/>
    <w:rsid w:val="00A15F56"/>
    <w:rsid w:val="00A160A4"/>
    <w:rsid w:val="00A160B1"/>
    <w:rsid w:val="00A16312"/>
    <w:rsid w:val="00A1643C"/>
    <w:rsid w:val="00A165BA"/>
    <w:rsid w:val="00A167E3"/>
    <w:rsid w:val="00A1684A"/>
    <w:rsid w:val="00A16D31"/>
    <w:rsid w:val="00A16F88"/>
    <w:rsid w:val="00A1701B"/>
    <w:rsid w:val="00A170D3"/>
    <w:rsid w:val="00A1715D"/>
    <w:rsid w:val="00A17723"/>
    <w:rsid w:val="00A17840"/>
    <w:rsid w:val="00A1790C"/>
    <w:rsid w:val="00A17ACA"/>
    <w:rsid w:val="00A17C58"/>
    <w:rsid w:val="00A2031F"/>
    <w:rsid w:val="00A20AC6"/>
    <w:rsid w:val="00A20E72"/>
    <w:rsid w:val="00A21429"/>
    <w:rsid w:val="00A2186E"/>
    <w:rsid w:val="00A21E0F"/>
    <w:rsid w:val="00A21ECC"/>
    <w:rsid w:val="00A21EE6"/>
    <w:rsid w:val="00A22331"/>
    <w:rsid w:val="00A225F9"/>
    <w:rsid w:val="00A22702"/>
    <w:rsid w:val="00A229E9"/>
    <w:rsid w:val="00A22B88"/>
    <w:rsid w:val="00A233E2"/>
    <w:rsid w:val="00A2343A"/>
    <w:rsid w:val="00A234C2"/>
    <w:rsid w:val="00A23982"/>
    <w:rsid w:val="00A23D38"/>
    <w:rsid w:val="00A23FA0"/>
    <w:rsid w:val="00A24205"/>
    <w:rsid w:val="00A24408"/>
    <w:rsid w:val="00A2443F"/>
    <w:rsid w:val="00A24D6C"/>
    <w:rsid w:val="00A25516"/>
    <w:rsid w:val="00A25836"/>
    <w:rsid w:val="00A25856"/>
    <w:rsid w:val="00A25937"/>
    <w:rsid w:val="00A25A85"/>
    <w:rsid w:val="00A25E6B"/>
    <w:rsid w:val="00A2624C"/>
    <w:rsid w:val="00A266EE"/>
    <w:rsid w:val="00A26F75"/>
    <w:rsid w:val="00A270CB"/>
    <w:rsid w:val="00A2723A"/>
    <w:rsid w:val="00A30209"/>
    <w:rsid w:val="00A30294"/>
    <w:rsid w:val="00A302DF"/>
    <w:rsid w:val="00A30685"/>
    <w:rsid w:val="00A306C8"/>
    <w:rsid w:val="00A309EB"/>
    <w:rsid w:val="00A30BA8"/>
    <w:rsid w:val="00A30EA9"/>
    <w:rsid w:val="00A30F8B"/>
    <w:rsid w:val="00A31093"/>
    <w:rsid w:val="00A31B71"/>
    <w:rsid w:val="00A31C8E"/>
    <w:rsid w:val="00A31EE3"/>
    <w:rsid w:val="00A31F03"/>
    <w:rsid w:val="00A320DA"/>
    <w:rsid w:val="00A324C8"/>
    <w:rsid w:val="00A32560"/>
    <w:rsid w:val="00A32661"/>
    <w:rsid w:val="00A326D7"/>
    <w:rsid w:val="00A327A9"/>
    <w:rsid w:val="00A328F5"/>
    <w:rsid w:val="00A32C34"/>
    <w:rsid w:val="00A32D69"/>
    <w:rsid w:val="00A3304F"/>
    <w:rsid w:val="00A331B2"/>
    <w:rsid w:val="00A3357B"/>
    <w:rsid w:val="00A335FE"/>
    <w:rsid w:val="00A33F00"/>
    <w:rsid w:val="00A340D8"/>
    <w:rsid w:val="00A34682"/>
    <w:rsid w:val="00A34A2E"/>
    <w:rsid w:val="00A34BE9"/>
    <w:rsid w:val="00A34EB0"/>
    <w:rsid w:val="00A34F1B"/>
    <w:rsid w:val="00A35065"/>
    <w:rsid w:val="00A3510D"/>
    <w:rsid w:val="00A35AB5"/>
    <w:rsid w:val="00A35BE5"/>
    <w:rsid w:val="00A35C43"/>
    <w:rsid w:val="00A35DD6"/>
    <w:rsid w:val="00A361BF"/>
    <w:rsid w:val="00A3667E"/>
    <w:rsid w:val="00A36AE9"/>
    <w:rsid w:val="00A36BAE"/>
    <w:rsid w:val="00A36EEC"/>
    <w:rsid w:val="00A3773A"/>
    <w:rsid w:val="00A37B87"/>
    <w:rsid w:val="00A37C20"/>
    <w:rsid w:val="00A37D9A"/>
    <w:rsid w:val="00A37F8F"/>
    <w:rsid w:val="00A401B0"/>
    <w:rsid w:val="00A402AF"/>
    <w:rsid w:val="00A40365"/>
    <w:rsid w:val="00A405A8"/>
    <w:rsid w:val="00A412C9"/>
    <w:rsid w:val="00A41734"/>
    <w:rsid w:val="00A419D0"/>
    <w:rsid w:val="00A41B68"/>
    <w:rsid w:val="00A41D53"/>
    <w:rsid w:val="00A41F94"/>
    <w:rsid w:val="00A421BC"/>
    <w:rsid w:val="00A42223"/>
    <w:rsid w:val="00A422C8"/>
    <w:rsid w:val="00A428C1"/>
    <w:rsid w:val="00A428D8"/>
    <w:rsid w:val="00A42989"/>
    <w:rsid w:val="00A42AAC"/>
    <w:rsid w:val="00A431F2"/>
    <w:rsid w:val="00A4342E"/>
    <w:rsid w:val="00A43564"/>
    <w:rsid w:val="00A438E0"/>
    <w:rsid w:val="00A439FE"/>
    <w:rsid w:val="00A43D54"/>
    <w:rsid w:val="00A43EB4"/>
    <w:rsid w:val="00A4416A"/>
    <w:rsid w:val="00A442C3"/>
    <w:rsid w:val="00A443CF"/>
    <w:rsid w:val="00A4477E"/>
    <w:rsid w:val="00A44A80"/>
    <w:rsid w:val="00A44AD1"/>
    <w:rsid w:val="00A44B59"/>
    <w:rsid w:val="00A44C95"/>
    <w:rsid w:val="00A44F2C"/>
    <w:rsid w:val="00A4523E"/>
    <w:rsid w:val="00A45B9E"/>
    <w:rsid w:val="00A45D0B"/>
    <w:rsid w:val="00A45F8B"/>
    <w:rsid w:val="00A46897"/>
    <w:rsid w:val="00A46938"/>
    <w:rsid w:val="00A46A27"/>
    <w:rsid w:val="00A46ED4"/>
    <w:rsid w:val="00A47026"/>
    <w:rsid w:val="00A470C1"/>
    <w:rsid w:val="00A476E6"/>
    <w:rsid w:val="00A476FB"/>
    <w:rsid w:val="00A477DC"/>
    <w:rsid w:val="00A478C4"/>
    <w:rsid w:val="00A47B43"/>
    <w:rsid w:val="00A47DBE"/>
    <w:rsid w:val="00A502AB"/>
    <w:rsid w:val="00A50ACE"/>
    <w:rsid w:val="00A50ADA"/>
    <w:rsid w:val="00A50D06"/>
    <w:rsid w:val="00A50D95"/>
    <w:rsid w:val="00A50E58"/>
    <w:rsid w:val="00A51013"/>
    <w:rsid w:val="00A51282"/>
    <w:rsid w:val="00A51439"/>
    <w:rsid w:val="00A51669"/>
    <w:rsid w:val="00A51ADB"/>
    <w:rsid w:val="00A51C0F"/>
    <w:rsid w:val="00A51CD1"/>
    <w:rsid w:val="00A51CF8"/>
    <w:rsid w:val="00A51E96"/>
    <w:rsid w:val="00A52121"/>
    <w:rsid w:val="00A521BB"/>
    <w:rsid w:val="00A523B8"/>
    <w:rsid w:val="00A52618"/>
    <w:rsid w:val="00A52C4A"/>
    <w:rsid w:val="00A52EB4"/>
    <w:rsid w:val="00A53933"/>
    <w:rsid w:val="00A53BE5"/>
    <w:rsid w:val="00A53F22"/>
    <w:rsid w:val="00A54228"/>
    <w:rsid w:val="00A5456B"/>
    <w:rsid w:val="00A54720"/>
    <w:rsid w:val="00A54C00"/>
    <w:rsid w:val="00A5569A"/>
    <w:rsid w:val="00A55768"/>
    <w:rsid w:val="00A5589C"/>
    <w:rsid w:val="00A55A10"/>
    <w:rsid w:val="00A55AD1"/>
    <w:rsid w:val="00A55BD3"/>
    <w:rsid w:val="00A55C24"/>
    <w:rsid w:val="00A561DD"/>
    <w:rsid w:val="00A565B4"/>
    <w:rsid w:val="00A56BA4"/>
    <w:rsid w:val="00A56BE5"/>
    <w:rsid w:val="00A571F6"/>
    <w:rsid w:val="00A57ECC"/>
    <w:rsid w:val="00A57F84"/>
    <w:rsid w:val="00A60039"/>
    <w:rsid w:val="00A60235"/>
    <w:rsid w:val="00A60D4B"/>
    <w:rsid w:val="00A60F9E"/>
    <w:rsid w:val="00A61421"/>
    <w:rsid w:val="00A6154D"/>
    <w:rsid w:val="00A6168C"/>
    <w:rsid w:val="00A617A6"/>
    <w:rsid w:val="00A61E7F"/>
    <w:rsid w:val="00A61F21"/>
    <w:rsid w:val="00A62000"/>
    <w:rsid w:val="00A62071"/>
    <w:rsid w:val="00A6220E"/>
    <w:rsid w:val="00A6227B"/>
    <w:rsid w:val="00A6280D"/>
    <w:rsid w:val="00A6285F"/>
    <w:rsid w:val="00A631CC"/>
    <w:rsid w:val="00A631E6"/>
    <w:rsid w:val="00A6329C"/>
    <w:rsid w:val="00A635CF"/>
    <w:rsid w:val="00A63CBF"/>
    <w:rsid w:val="00A63D11"/>
    <w:rsid w:val="00A63D1E"/>
    <w:rsid w:val="00A63D8C"/>
    <w:rsid w:val="00A63FDF"/>
    <w:rsid w:val="00A64087"/>
    <w:rsid w:val="00A6416A"/>
    <w:rsid w:val="00A64BC5"/>
    <w:rsid w:val="00A64C12"/>
    <w:rsid w:val="00A64E66"/>
    <w:rsid w:val="00A650A2"/>
    <w:rsid w:val="00A650BA"/>
    <w:rsid w:val="00A65539"/>
    <w:rsid w:val="00A65A9D"/>
    <w:rsid w:val="00A65E01"/>
    <w:rsid w:val="00A662DE"/>
    <w:rsid w:val="00A66423"/>
    <w:rsid w:val="00A66461"/>
    <w:rsid w:val="00A6655B"/>
    <w:rsid w:val="00A66595"/>
    <w:rsid w:val="00A66AEF"/>
    <w:rsid w:val="00A66D3B"/>
    <w:rsid w:val="00A676FE"/>
    <w:rsid w:val="00A67A6C"/>
    <w:rsid w:val="00A70478"/>
    <w:rsid w:val="00A705B7"/>
    <w:rsid w:val="00A7099A"/>
    <w:rsid w:val="00A70A3A"/>
    <w:rsid w:val="00A71365"/>
    <w:rsid w:val="00A71F37"/>
    <w:rsid w:val="00A7242D"/>
    <w:rsid w:val="00A725AB"/>
    <w:rsid w:val="00A725E4"/>
    <w:rsid w:val="00A726A5"/>
    <w:rsid w:val="00A72CE8"/>
    <w:rsid w:val="00A72CFE"/>
    <w:rsid w:val="00A72D4C"/>
    <w:rsid w:val="00A72F8B"/>
    <w:rsid w:val="00A731DB"/>
    <w:rsid w:val="00A734C2"/>
    <w:rsid w:val="00A738D7"/>
    <w:rsid w:val="00A73B62"/>
    <w:rsid w:val="00A73CB6"/>
    <w:rsid w:val="00A73FE0"/>
    <w:rsid w:val="00A747BE"/>
    <w:rsid w:val="00A748F9"/>
    <w:rsid w:val="00A74B2B"/>
    <w:rsid w:val="00A74B7A"/>
    <w:rsid w:val="00A750CC"/>
    <w:rsid w:val="00A75268"/>
    <w:rsid w:val="00A7594B"/>
    <w:rsid w:val="00A762A0"/>
    <w:rsid w:val="00A76478"/>
    <w:rsid w:val="00A76A76"/>
    <w:rsid w:val="00A76B51"/>
    <w:rsid w:val="00A76DE1"/>
    <w:rsid w:val="00A7728E"/>
    <w:rsid w:val="00A7740A"/>
    <w:rsid w:val="00A77C0E"/>
    <w:rsid w:val="00A80B83"/>
    <w:rsid w:val="00A812B5"/>
    <w:rsid w:val="00A81342"/>
    <w:rsid w:val="00A8188B"/>
    <w:rsid w:val="00A81A16"/>
    <w:rsid w:val="00A81C79"/>
    <w:rsid w:val="00A820B5"/>
    <w:rsid w:val="00A8299C"/>
    <w:rsid w:val="00A83079"/>
    <w:rsid w:val="00A83B7B"/>
    <w:rsid w:val="00A841DB"/>
    <w:rsid w:val="00A844EF"/>
    <w:rsid w:val="00A84571"/>
    <w:rsid w:val="00A847A6"/>
    <w:rsid w:val="00A84B1F"/>
    <w:rsid w:val="00A84BFD"/>
    <w:rsid w:val="00A85149"/>
    <w:rsid w:val="00A8533E"/>
    <w:rsid w:val="00A856D4"/>
    <w:rsid w:val="00A857CD"/>
    <w:rsid w:val="00A85B6B"/>
    <w:rsid w:val="00A85E5A"/>
    <w:rsid w:val="00A85F3E"/>
    <w:rsid w:val="00A8643B"/>
    <w:rsid w:val="00A86910"/>
    <w:rsid w:val="00A86CBD"/>
    <w:rsid w:val="00A86ECE"/>
    <w:rsid w:val="00A871CA"/>
    <w:rsid w:val="00A873D1"/>
    <w:rsid w:val="00A87851"/>
    <w:rsid w:val="00A87904"/>
    <w:rsid w:val="00A87AB4"/>
    <w:rsid w:val="00A87AED"/>
    <w:rsid w:val="00A87B11"/>
    <w:rsid w:val="00A87C44"/>
    <w:rsid w:val="00A87D04"/>
    <w:rsid w:val="00A901F9"/>
    <w:rsid w:val="00A90258"/>
    <w:rsid w:val="00A902BF"/>
    <w:rsid w:val="00A902C0"/>
    <w:rsid w:val="00A9045B"/>
    <w:rsid w:val="00A90A0C"/>
    <w:rsid w:val="00A90A23"/>
    <w:rsid w:val="00A90F1A"/>
    <w:rsid w:val="00A90F45"/>
    <w:rsid w:val="00A911DF"/>
    <w:rsid w:val="00A91333"/>
    <w:rsid w:val="00A9146F"/>
    <w:rsid w:val="00A91C64"/>
    <w:rsid w:val="00A91C68"/>
    <w:rsid w:val="00A92139"/>
    <w:rsid w:val="00A9259E"/>
    <w:rsid w:val="00A92634"/>
    <w:rsid w:val="00A926A4"/>
    <w:rsid w:val="00A928BB"/>
    <w:rsid w:val="00A92B11"/>
    <w:rsid w:val="00A92B88"/>
    <w:rsid w:val="00A937D0"/>
    <w:rsid w:val="00A93B28"/>
    <w:rsid w:val="00A93E8B"/>
    <w:rsid w:val="00A946CA"/>
    <w:rsid w:val="00A94DE5"/>
    <w:rsid w:val="00A94E9C"/>
    <w:rsid w:val="00A9508A"/>
    <w:rsid w:val="00A9523D"/>
    <w:rsid w:val="00A9573B"/>
    <w:rsid w:val="00A95E19"/>
    <w:rsid w:val="00A95F7E"/>
    <w:rsid w:val="00A95F8B"/>
    <w:rsid w:val="00A964AF"/>
    <w:rsid w:val="00A96808"/>
    <w:rsid w:val="00A96B8C"/>
    <w:rsid w:val="00A97374"/>
    <w:rsid w:val="00A97865"/>
    <w:rsid w:val="00A9788F"/>
    <w:rsid w:val="00A97AA4"/>
    <w:rsid w:val="00A97EAC"/>
    <w:rsid w:val="00AA00C5"/>
    <w:rsid w:val="00AA0138"/>
    <w:rsid w:val="00AA013D"/>
    <w:rsid w:val="00AA0146"/>
    <w:rsid w:val="00AA0190"/>
    <w:rsid w:val="00AA0EEE"/>
    <w:rsid w:val="00AA1093"/>
    <w:rsid w:val="00AA1144"/>
    <w:rsid w:val="00AA1224"/>
    <w:rsid w:val="00AA15D1"/>
    <w:rsid w:val="00AA195B"/>
    <w:rsid w:val="00AA1D10"/>
    <w:rsid w:val="00AA1D39"/>
    <w:rsid w:val="00AA219A"/>
    <w:rsid w:val="00AA219E"/>
    <w:rsid w:val="00AA29A0"/>
    <w:rsid w:val="00AA3079"/>
    <w:rsid w:val="00AA326D"/>
    <w:rsid w:val="00AA3524"/>
    <w:rsid w:val="00AA37BA"/>
    <w:rsid w:val="00AA3AC7"/>
    <w:rsid w:val="00AA3EC6"/>
    <w:rsid w:val="00AA433A"/>
    <w:rsid w:val="00AA4C37"/>
    <w:rsid w:val="00AA4F00"/>
    <w:rsid w:val="00AA5147"/>
    <w:rsid w:val="00AA5195"/>
    <w:rsid w:val="00AA5933"/>
    <w:rsid w:val="00AA5B1A"/>
    <w:rsid w:val="00AA5C55"/>
    <w:rsid w:val="00AA607C"/>
    <w:rsid w:val="00AA636B"/>
    <w:rsid w:val="00AA6395"/>
    <w:rsid w:val="00AA64BD"/>
    <w:rsid w:val="00AA6CFC"/>
    <w:rsid w:val="00AA7061"/>
    <w:rsid w:val="00AA710B"/>
    <w:rsid w:val="00AA7356"/>
    <w:rsid w:val="00AA7CF7"/>
    <w:rsid w:val="00AA7ED1"/>
    <w:rsid w:val="00AB04CF"/>
    <w:rsid w:val="00AB071E"/>
    <w:rsid w:val="00AB0851"/>
    <w:rsid w:val="00AB0B81"/>
    <w:rsid w:val="00AB0D9D"/>
    <w:rsid w:val="00AB0F1E"/>
    <w:rsid w:val="00AB1538"/>
    <w:rsid w:val="00AB1A37"/>
    <w:rsid w:val="00AB1A62"/>
    <w:rsid w:val="00AB1BB3"/>
    <w:rsid w:val="00AB1C20"/>
    <w:rsid w:val="00AB1EC8"/>
    <w:rsid w:val="00AB20DB"/>
    <w:rsid w:val="00AB26B3"/>
    <w:rsid w:val="00AB2B90"/>
    <w:rsid w:val="00AB2C32"/>
    <w:rsid w:val="00AB3374"/>
    <w:rsid w:val="00AB341C"/>
    <w:rsid w:val="00AB359B"/>
    <w:rsid w:val="00AB370D"/>
    <w:rsid w:val="00AB37AA"/>
    <w:rsid w:val="00AB39BF"/>
    <w:rsid w:val="00AB3D75"/>
    <w:rsid w:val="00AB3EDF"/>
    <w:rsid w:val="00AB4481"/>
    <w:rsid w:val="00AB4613"/>
    <w:rsid w:val="00AB4A96"/>
    <w:rsid w:val="00AB4B36"/>
    <w:rsid w:val="00AB4B3A"/>
    <w:rsid w:val="00AB4C12"/>
    <w:rsid w:val="00AB4E3B"/>
    <w:rsid w:val="00AB4FDC"/>
    <w:rsid w:val="00AB5277"/>
    <w:rsid w:val="00AB5366"/>
    <w:rsid w:val="00AB5746"/>
    <w:rsid w:val="00AB59CB"/>
    <w:rsid w:val="00AB5A13"/>
    <w:rsid w:val="00AB5B90"/>
    <w:rsid w:val="00AB5C7B"/>
    <w:rsid w:val="00AB5EBD"/>
    <w:rsid w:val="00AB5FBF"/>
    <w:rsid w:val="00AB6555"/>
    <w:rsid w:val="00AB6C1B"/>
    <w:rsid w:val="00AB742B"/>
    <w:rsid w:val="00AB7751"/>
    <w:rsid w:val="00AB7878"/>
    <w:rsid w:val="00AB796C"/>
    <w:rsid w:val="00AB7B1F"/>
    <w:rsid w:val="00AB7B57"/>
    <w:rsid w:val="00AB7D0F"/>
    <w:rsid w:val="00AC020F"/>
    <w:rsid w:val="00AC0253"/>
    <w:rsid w:val="00AC02E3"/>
    <w:rsid w:val="00AC04D3"/>
    <w:rsid w:val="00AC08E2"/>
    <w:rsid w:val="00AC09C6"/>
    <w:rsid w:val="00AC0A0F"/>
    <w:rsid w:val="00AC0D3B"/>
    <w:rsid w:val="00AC1527"/>
    <w:rsid w:val="00AC20B2"/>
    <w:rsid w:val="00AC21A3"/>
    <w:rsid w:val="00AC25FA"/>
    <w:rsid w:val="00AC2BD5"/>
    <w:rsid w:val="00AC311F"/>
    <w:rsid w:val="00AC32DA"/>
    <w:rsid w:val="00AC3491"/>
    <w:rsid w:val="00AC3622"/>
    <w:rsid w:val="00AC3913"/>
    <w:rsid w:val="00AC3A75"/>
    <w:rsid w:val="00AC4579"/>
    <w:rsid w:val="00AC475F"/>
    <w:rsid w:val="00AC47EE"/>
    <w:rsid w:val="00AC4B3B"/>
    <w:rsid w:val="00AC4DD1"/>
    <w:rsid w:val="00AC4E69"/>
    <w:rsid w:val="00AC515B"/>
    <w:rsid w:val="00AC5186"/>
    <w:rsid w:val="00AC546F"/>
    <w:rsid w:val="00AC57DB"/>
    <w:rsid w:val="00AC5A5C"/>
    <w:rsid w:val="00AC5CD0"/>
    <w:rsid w:val="00AC5D63"/>
    <w:rsid w:val="00AC619E"/>
    <w:rsid w:val="00AC628C"/>
    <w:rsid w:val="00AC6500"/>
    <w:rsid w:val="00AC69DB"/>
    <w:rsid w:val="00AC6B44"/>
    <w:rsid w:val="00AC6D1B"/>
    <w:rsid w:val="00AC70D9"/>
    <w:rsid w:val="00AC7690"/>
    <w:rsid w:val="00AC7997"/>
    <w:rsid w:val="00AC7B51"/>
    <w:rsid w:val="00AC7BCD"/>
    <w:rsid w:val="00AD033B"/>
    <w:rsid w:val="00AD07F6"/>
    <w:rsid w:val="00AD08A1"/>
    <w:rsid w:val="00AD11CD"/>
    <w:rsid w:val="00AD12EA"/>
    <w:rsid w:val="00AD1325"/>
    <w:rsid w:val="00AD18C2"/>
    <w:rsid w:val="00AD1AD3"/>
    <w:rsid w:val="00AD1CD0"/>
    <w:rsid w:val="00AD2569"/>
    <w:rsid w:val="00AD292F"/>
    <w:rsid w:val="00AD2B10"/>
    <w:rsid w:val="00AD2FC6"/>
    <w:rsid w:val="00AD2FF4"/>
    <w:rsid w:val="00AD30C4"/>
    <w:rsid w:val="00AD31B1"/>
    <w:rsid w:val="00AD32A3"/>
    <w:rsid w:val="00AD364E"/>
    <w:rsid w:val="00AD36D4"/>
    <w:rsid w:val="00AD3817"/>
    <w:rsid w:val="00AD4448"/>
    <w:rsid w:val="00AD4A75"/>
    <w:rsid w:val="00AD4A9A"/>
    <w:rsid w:val="00AD4C99"/>
    <w:rsid w:val="00AD4CBB"/>
    <w:rsid w:val="00AD4F79"/>
    <w:rsid w:val="00AD5089"/>
    <w:rsid w:val="00AD572E"/>
    <w:rsid w:val="00AD5CA3"/>
    <w:rsid w:val="00AD6308"/>
    <w:rsid w:val="00AD6727"/>
    <w:rsid w:val="00AD6ADA"/>
    <w:rsid w:val="00AD7010"/>
    <w:rsid w:val="00AD777F"/>
    <w:rsid w:val="00AD784B"/>
    <w:rsid w:val="00AD7B8D"/>
    <w:rsid w:val="00AD7CA3"/>
    <w:rsid w:val="00AE033B"/>
    <w:rsid w:val="00AE1072"/>
    <w:rsid w:val="00AE10B5"/>
    <w:rsid w:val="00AE12BD"/>
    <w:rsid w:val="00AE13AC"/>
    <w:rsid w:val="00AE15DC"/>
    <w:rsid w:val="00AE22A8"/>
    <w:rsid w:val="00AE2747"/>
    <w:rsid w:val="00AE2786"/>
    <w:rsid w:val="00AE2942"/>
    <w:rsid w:val="00AE2F70"/>
    <w:rsid w:val="00AE321C"/>
    <w:rsid w:val="00AE32F4"/>
    <w:rsid w:val="00AE3316"/>
    <w:rsid w:val="00AE36DA"/>
    <w:rsid w:val="00AE38ED"/>
    <w:rsid w:val="00AE3C06"/>
    <w:rsid w:val="00AE3C78"/>
    <w:rsid w:val="00AE3F68"/>
    <w:rsid w:val="00AE4287"/>
    <w:rsid w:val="00AE42B3"/>
    <w:rsid w:val="00AE4B6B"/>
    <w:rsid w:val="00AE4D47"/>
    <w:rsid w:val="00AE4E7D"/>
    <w:rsid w:val="00AE5507"/>
    <w:rsid w:val="00AE5B07"/>
    <w:rsid w:val="00AE5BD6"/>
    <w:rsid w:val="00AE640D"/>
    <w:rsid w:val="00AE6439"/>
    <w:rsid w:val="00AE6443"/>
    <w:rsid w:val="00AE64FA"/>
    <w:rsid w:val="00AE69DD"/>
    <w:rsid w:val="00AE6E65"/>
    <w:rsid w:val="00AE7041"/>
    <w:rsid w:val="00AE72C8"/>
    <w:rsid w:val="00AE780A"/>
    <w:rsid w:val="00AE7A05"/>
    <w:rsid w:val="00AE7E29"/>
    <w:rsid w:val="00AE7E91"/>
    <w:rsid w:val="00AF005F"/>
    <w:rsid w:val="00AF019D"/>
    <w:rsid w:val="00AF0367"/>
    <w:rsid w:val="00AF05C3"/>
    <w:rsid w:val="00AF0B4A"/>
    <w:rsid w:val="00AF0E6D"/>
    <w:rsid w:val="00AF104A"/>
    <w:rsid w:val="00AF1322"/>
    <w:rsid w:val="00AF1740"/>
    <w:rsid w:val="00AF1CBA"/>
    <w:rsid w:val="00AF1D4F"/>
    <w:rsid w:val="00AF1EBB"/>
    <w:rsid w:val="00AF23DE"/>
    <w:rsid w:val="00AF28C9"/>
    <w:rsid w:val="00AF2992"/>
    <w:rsid w:val="00AF2B74"/>
    <w:rsid w:val="00AF2CAA"/>
    <w:rsid w:val="00AF316F"/>
    <w:rsid w:val="00AF336E"/>
    <w:rsid w:val="00AF33A5"/>
    <w:rsid w:val="00AF3501"/>
    <w:rsid w:val="00AF351A"/>
    <w:rsid w:val="00AF3567"/>
    <w:rsid w:val="00AF4449"/>
    <w:rsid w:val="00AF4EB6"/>
    <w:rsid w:val="00AF4EEC"/>
    <w:rsid w:val="00AF5A39"/>
    <w:rsid w:val="00AF5C25"/>
    <w:rsid w:val="00AF61F9"/>
    <w:rsid w:val="00AF6B70"/>
    <w:rsid w:val="00AF701F"/>
    <w:rsid w:val="00AF725D"/>
    <w:rsid w:val="00AF7326"/>
    <w:rsid w:val="00AF7356"/>
    <w:rsid w:val="00AF73B3"/>
    <w:rsid w:val="00AF7462"/>
    <w:rsid w:val="00AF75F1"/>
    <w:rsid w:val="00AF76F7"/>
    <w:rsid w:val="00AF7700"/>
    <w:rsid w:val="00AF7752"/>
    <w:rsid w:val="00B00179"/>
    <w:rsid w:val="00B006B2"/>
    <w:rsid w:val="00B00C85"/>
    <w:rsid w:val="00B00F48"/>
    <w:rsid w:val="00B015B8"/>
    <w:rsid w:val="00B0191E"/>
    <w:rsid w:val="00B01D8E"/>
    <w:rsid w:val="00B0210D"/>
    <w:rsid w:val="00B027AA"/>
    <w:rsid w:val="00B0288C"/>
    <w:rsid w:val="00B02A07"/>
    <w:rsid w:val="00B02E84"/>
    <w:rsid w:val="00B02F66"/>
    <w:rsid w:val="00B02FE6"/>
    <w:rsid w:val="00B031A6"/>
    <w:rsid w:val="00B0321A"/>
    <w:rsid w:val="00B03275"/>
    <w:rsid w:val="00B032E0"/>
    <w:rsid w:val="00B035B2"/>
    <w:rsid w:val="00B03991"/>
    <w:rsid w:val="00B04570"/>
    <w:rsid w:val="00B047D0"/>
    <w:rsid w:val="00B04C66"/>
    <w:rsid w:val="00B04C78"/>
    <w:rsid w:val="00B0526F"/>
    <w:rsid w:val="00B05393"/>
    <w:rsid w:val="00B0564E"/>
    <w:rsid w:val="00B05F74"/>
    <w:rsid w:val="00B0665E"/>
    <w:rsid w:val="00B06DA1"/>
    <w:rsid w:val="00B06DFE"/>
    <w:rsid w:val="00B06F18"/>
    <w:rsid w:val="00B06F6F"/>
    <w:rsid w:val="00B07619"/>
    <w:rsid w:val="00B07C3E"/>
    <w:rsid w:val="00B1009E"/>
    <w:rsid w:val="00B10E79"/>
    <w:rsid w:val="00B11162"/>
    <w:rsid w:val="00B11317"/>
    <w:rsid w:val="00B114B4"/>
    <w:rsid w:val="00B116F9"/>
    <w:rsid w:val="00B117B1"/>
    <w:rsid w:val="00B11AF7"/>
    <w:rsid w:val="00B11B52"/>
    <w:rsid w:val="00B11CA5"/>
    <w:rsid w:val="00B11FA1"/>
    <w:rsid w:val="00B12010"/>
    <w:rsid w:val="00B1226A"/>
    <w:rsid w:val="00B126FD"/>
    <w:rsid w:val="00B12B36"/>
    <w:rsid w:val="00B12E24"/>
    <w:rsid w:val="00B131DA"/>
    <w:rsid w:val="00B1350B"/>
    <w:rsid w:val="00B135C5"/>
    <w:rsid w:val="00B13690"/>
    <w:rsid w:val="00B137D1"/>
    <w:rsid w:val="00B13800"/>
    <w:rsid w:val="00B13957"/>
    <w:rsid w:val="00B13A5E"/>
    <w:rsid w:val="00B13E36"/>
    <w:rsid w:val="00B14025"/>
    <w:rsid w:val="00B1407C"/>
    <w:rsid w:val="00B14426"/>
    <w:rsid w:val="00B145AA"/>
    <w:rsid w:val="00B146D0"/>
    <w:rsid w:val="00B15013"/>
    <w:rsid w:val="00B15583"/>
    <w:rsid w:val="00B157C6"/>
    <w:rsid w:val="00B15C3E"/>
    <w:rsid w:val="00B15CBD"/>
    <w:rsid w:val="00B160E9"/>
    <w:rsid w:val="00B163A7"/>
    <w:rsid w:val="00B16A62"/>
    <w:rsid w:val="00B16DA4"/>
    <w:rsid w:val="00B16E4D"/>
    <w:rsid w:val="00B16EFE"/>
    <w:rsid w:val="00B1736E"/>
    <w:rsid w:val="00B173C0"/>
    <w:rsid w:val="00B17AFB"/>
    <w:rsid w:val="00B17C77"/>
    <w:rsid w:val="00B17E9C"/>
    <w:rsid w:val="00B2003D"/>
    <w:rsid w:val="00B200F2"/>
    <w:rsid w:val="00B20677"/>
    <w:rsid w:val="00B21232"/>
    <w:rsid w:val="00B21622"/>
    <w:rsid w:val="00B21990"/>
    <w:rsid w:val="00B21E35"/>
    <w:rsid w:val="00B21EA1"/>
    <w:rsid w:val="00B223D9"/>
    <w:rsid w:val="00B22646"/>
    <w:rsid w:val="00B2299D"/>
    <w:rsid w:val="00B22A2D"/>
    <w:rsid w:val="00B22E15"/>
    <w:rsid w:val="00B232D8"/>
    <w:rsid w:val="00B2371E"/>
    <w:rsid w:val="00B239FB"/>
    <w:rsid w:val="00B23B90"/>
    <w:rsid w:val="00B23BE3"/>
    <w:rsid w:val="00B23CD2"/>
    <w:rsid w:val="00B23DDC"/>
    <w:rsid w:val="00B2493C"/>
    <w:rsid w:val="00B24AF2"/>
    <w:rsid w:val="00B24F54"/>
    <w:rsid w:val="00B25006"/>
    <w:rsid w:val="00B2514C"/>
    <w:rsid w:val="00B2522D"/>
    <w:rsid w:val="00B25361"/>
    <w:rsid w:val="00B266C3"/>
    <w:rsid w:val="00B2689E"/>
    <w:rsid w:val="00B26D70"/>
    <w:rsid w:val="00B26F4B"/>
    <w:rsid w:val="00B27286"/>
    <w:rsid w:val="00B277B5"/>
    <w:rsid w:val="00B2788C"/>
    <w:rsid w:val="00B2794E"/>
    <w:rsid w:val="00B27F52"/>
    <w:rsid w:val="00B309F8"/>
    <w:rsid w:val="00B30F4E"/>
    <w:rsid w:val="00B3127B"/>
    <w:rsid w:val="00B3130C"/>
    <w:rsid w:val="00B31825"/>
    <w:rsid w:val="00B31C3A"/>
    <w:rsid w:val="00B322C6"/>
    <w:rsid w:val="00B3231C"/>
    <w:rsid w:val="00B32709"/>
    <w:rsid w:val="00B32939"/>
    <w:rsid w:val="00B33199"/>
    <w:rsid w:val="00B33512"/>
    <w:rsid w:val="00B335EA"/>
    <w:rsid w:val="00B3418A"/>
    <w:rsid w:val="00B34625"/>
    <w:rsid w:val="00B349D7"/>
    <w:rsid w:val="00B34F69"/>
    <w:rsid w:val="00B3579F"/>
    <w:rsid w:val="00B35C21"/>
    <w:rsid w:val="00B35F23"/>
    <w:rsid w:val="00B364DA"/>
    <w:rsid w:val="00B364F4"/>
    <w:rsid w:val="00B36554"/>
    <w:rsid w:val="00B36628"/>
    <w:rsid w:val="00B3696E"/>
    <w:rsid w:val="00B36971"/>
    <w:rsid w:val="00B36C3B"/>
    <w:rsid w:val="00B36E8F"/>
    <w:rsid w:val="00B371E0"/>
    <w:rsid w:val="00B371FA"/>
    <w:rsid w:val="00B37EA9"/>
    <w:rsid w:val="00B37F92"/>
    <w:rsid w:val="00B40954"/>
    <w:rsid w:val="00B409EF"/>
    <w:rsid w:val="00B40A49"/>
    <w:rsid w:val="00B40D5D"/>
    <w:rsid w:val="00B41599"/>
    <w:rsid w:val="00B4199D"/>
    <w:rsid w:val="00B41AA4"/>
    <w:rsid w:val="00B420AA"/>
    <w:rsid w:val="00B42115"/>
    <w:rsid w:val="00B423DC"/>
    <w:rsid w:val="00B428F1"/>
    <w:rsid w:val="00B42CA4"/>
    <w:rsid w:val="00B42D50"/>
    <w:rsid w:val="00B42F2D"/>
    <w:rsid w:val="00B43C7E"/>
    <w:rsid w:val="00B43F03"/>
    <w:rsid w:val="00B43FEB"/>
    <w:rsid w:val="00B440BD"/>
    <w:rsid w:val="00B44459"/>
    <w:rsid w:val="00B44C42"/>
    <w:rsid w:val="00B44DD5"/>
    <w:rsid w:val="00B459C2"/>
    <w:rsid w:val="00B45AD6"/>
    <w:rsid w:val="00B45BF1"/>
    <w:rsid w:val="00B45C77"/>
    <w:rsid w:val="00B45D69"/>
    <w:rsid w:val="00B45DC3"/>
    <w:rsid w:val="00B4666B"/>
    <w:rsid w:val="00B46694"/>
    <w:rsid w:val="00B47180"/>
    <w:rsid w:val="00B47185"/>
    <w:rsid w:val="00B474C1"/>
    <w:rsid w:val="00B4777D"/>
    <w:rsid w:val="00B47953"/>
    <w:rsid w:val="00B47970"/>
    <w:rsid w:val="00B47D08"/>
    <w:rsid w:val="00B502E4"/>
    <w:rsid w:val="00B50343"/>
    <w:rsid w:val="00B5065F"/>
    <w:rsid w:val="00B50AC5"/>
    <w:rsid w:val="00B50B47"/>
    <w:rsid w:val="00B50C7D"/>
    <w:rsid w:val="00B50DFC"/>
    <w:rsid w:val="00B50EE3"/>
    <w:rsid w:val="00B51744"/>
    <w:rsid w:val="00B519AE"/>
    <w:rsid w:val="00B51A4C"/>
    <w:rsid w:val="00B51AC0"/>
    <w:rsid w:val="00B51EB4"/>
    <w:rsid w:val="00B521DA"/>
    <w:rsid w:val="00B5250B"/>
    <w:rsid w:val="00B527AF"/>
    <w:rsid w:val="00B52BB4"/>
    <w:rsid w:val="00B52D70"/>
    <w:rsid w:val="00B52EB2"/>
    <w:rsid w:val="00B53055"/>
    <w:rsid w:val="00B5329E"/>
    <w:rsid w:val="00B53594"/>
    <w:rsid w:val="00B53BBE"/>
    <w:rsid w:val="00B54094"/>
    <w:rsid w:val="00B5438C"/>
    <w:rsid w:val="00B54C9B"/>
    <w:rsid w:val="00B54D06"/>
    <w:rsid w:val="00B54D0D"/>
    <w:rsid w:val="00B552C8"/>
    <w:rsid w:val="00B55432"/>
    <w:rsid w:val="00B559A6"/>
    <w:rsid w:val="00B55BE6"/>
    <w:rsid w:val="00B55D4A"/>
    <w:rsid w:val="00B56045"/>
    <w:rsid w:val="00B56278"/>
    <w:rsid w:val="00B5627C"/>
    <w:rsid w:val="00B5661C"/>
    <w:rsid w:val="00B567E5"/>
    <w:rsid w:val="00B56DBE"/>
    <w:rsid w:val="00B572CC"/>
    <w:rsid w:val="00B5738B"/>
    <w:rsid w:val="00B5744F"/>
    <w:rsid w:val="00B575CC"/>
    <w:rsid w:val="00B57816"/>
    <w:rsid w:val="00B578C4"/>
    <w:rsid w:val="00B578D6"/>
    <w:rsid w:val="00B60510"/>
    <w:rsid w:val="00B60722"/>
    <w:rsid w:val="00B60AA9"/>
    <w:rsid w:val="00B60CD1"/>
    <w:rsid w:val="00B614B1"/>
    <w:rsid w:val="00B61509"/>
    <w:rsid w:val="00B6153E"/>
    <w:rsid w:val="00B6155F"/>
    <w:rsid w:val="00B6157E"/>
    <w:rsid w:val="00B616B3"/>
    <w:rsid w:val="00B61B26"/>
    <w:rsid w:val="00B62169"/>
    <w:rsid w:val="00B622D3"/>
    <w:rsid w:val="00B62483"/>
    <w:rsid w:val="00B62572"/>
    <w:rsid w:val="00B6271F"/>
    <w:rsid w:val="00B62844"/>
    <w:rsid w:val="00B62D7A"/>
    <w:rsid w:val="00B62F08"/>
    <w:rsid w:val="00B62F15"/>
    <w:rsid w:val="00B634F8"/>
    <w:rsid w:val="00B63551"/>
    <w:rsid w:val="00B63857"/>
    <w:rsid w:val="00B63B10"/>
    <w:rsid w:val="00B63E6C"/>
    <w:rsid w:val="00B64163"/>
    <w:rsid w:val="00B644D8"/>
    <w:rsid w:val="00B6463A"/>
    <w:rsid w:val="00B646D9"/>
    <w:rsid w:val="00B64D44"/>
    <w:rsid w:val="00B65178"/>
    <w:rsid w:val="00B654A7"/>
    <w:rsid w:val="00B65619"/>
    <w:rsid w:val="00B65AFB"/>
    <w:rsid w:val="00B65DB2"/>
    <w:rsid w:val="00B65E90"/>
    <w:rsid w:val="00B65F19"/>
    <w:rsid w:val="00B66188"/>
    <w:rsid w:val="00B665C2"/>
    <w:rsid w:val="00B66D29"/>
    <w:rsid w:val="00B671E1"/>
    <w:rsid w:val="00B6724B"/>
    <w:rsid w:val="00B673D0"/>
    <w:rsid w:val="00B6757D"/>
    <w:rsid w:val="00B67835"/>
    <w:rsid w:val="00B679C4"/>
    <w:rsid w:val="00B67AC0"/>
    <w:rsid w:val="00B70448"/>
    <w:rsid w:val="00B70AAA"/>
    <w:rsid w:val="00B70E75"/>
    <w:rsid w:val="00B70E9D"/>
    <w:rsid w:val="00B70EFC"/>
    <w:rsid w:val="00B70F16"/>
    <w:rsid w:val="00B7135D"/>
    <w:rsid w:val="00B71785"/>
    <w:rsid w:val="00B71945"/>
    <w:rsid w:val="00B719A6"/>
    <w:rsid w:val="00B71AE1"/>
    <w:rsid w:val="00B7217A"/>
    <w:rsid w:val="00B72CDB"/>
    <w:rsid w:val="00B73B51"/>
    <w:rsid w:val="00B73C7A"/>
    <w:rsid w:val="00B74EF3"/>
    <w:rsid w:val="00B74F26"/>
    <w:rsid w:val="00B75042"/>
    <w:rsid w:val="00B75285"/>
    <w:rsid w:val="00B75440"/>
    <w:rsid w:val="00B754FD"/>
    <w:rsid w:val="00B757E7"/>
    <w:rsid w:val="00B75BBB"/>
    <w:rsid w:val="00B75D90"/>
    <w:rsid w:val="00B7653F"/>
    <w:rsid w:val="00B76691"/>
    <w:rsid w:val="00B76859"/>
    <w:rsid w:val="00B768B5"/>
    <w:rsid w:val="00B769A9"/>
    <w:rsid w:val="00B76D2B"/>
    <w:rsid w:val="00B773B3"/>
    <w:rsid w:val="00B778F3"/>
    <w:rsid w:val="00B779A2"/>
    <w:rsid w:val="00B77E3D"/>
    <w:rsid w:val="00B805E3"/>
    <w:rsid w:val="00B80719"/>
    <w:rsid w:val="00B80B83"/>
    <w:rsid w:val="00B80BB6"/>
    <w:rsid w:val="00B80E57"/>
    <w:rsid w:val="00B812E5"/>
    <w:rsid w:val="00B8142E"/>
    <w:rsid w:val="00B81A7B"/>
    <w:rsid w:val="00B81A8A"/>
    <w:rsid w:val="00B81B72"/>
    <w:rsid w:val="00B81C35"/>
    <w:rsid w:val="00B82564"/>
    <w:rsid w:val="00B82873"/>
    <w:rsid w:val="00B828B0"/>
    <w:rsid w:val="00B82DE9"/>
    <w:rsid w:val="00B82EA7"/>
    <w:rsid w:val="00B82EB5"/>
    <w:rsid w:val="00B82F75"/>
    <w:rsid w:val="00B83F45"/>
    <w:rsid w:val="00B841DC"/>
    <w:rsid w:val="00B842E9"/>
    <w:rsid w:val="00B84755"/>
    <w:rsid w:val="00B84DD7"/>
    <w:rsid w:val="00B84E23"/>
    <w:rsid w:val="00B852C0"/>
    <w:rsid w:val="00B85646"/>
    <w:rsid w:val="00B85A60"/>
    <w:rsid w:val="00B85B77"/>
    <w:rsid w:val="00B85C5F"/>
    <w:rsid w:val="00B85EDF"/>
    <w:rsid w:val="00B8692D"/>
    <w:rsid w:val="00B86B18"/>
    <w:rsid w:val="00B86F71"/>
    <w:rsid w:val="00B86F8E"/>
    <w:rsid w:val="00B86FB8"/>
    <w:rsid w:val="00B87197"/>
    <w:rsid w:val="00B87273"/>
    <w:rsid w:val="00B874E4"/>
    <w:rsid w:val="00B8759C"/>
    <w:rsid w:val="00B877AB"/>
    <w:rsid w:val="00B87D79"/>
    <w:rsid w:val="00B87D7E"/>
    <w:rsid w:val="00B9035F"/>
    <w:rsid w:val="00B905FF"/>
    <w:rsid w:val="00B9084C"/>
    <w:rsid w:val="00B90978"/>
    <w:rsid w:val="00B90BB2"/>
    <w:rsid w:val="00B90CAB"/>
    <w:rsid w:val="00B90D92"/>
    <w:rsid w:val="00B90DDF"/>
    <w:rsid w:val="00B9130F"/>
    <w:rsid w:val="00B914C4"/>
    <w:rsid w:val="00B91703"/>
    <w:rsid w:val="00B91CF1"/>
    <w:rsid w:val="00B91E9E"/>
    <w:rsid w:val="00B91F05"/>
    <w:rsid w:val="00B924F7"/>
    <w:rsid w:val="00B925FC"/>
    <w:rsid w:val="00B92C77"/>
    <w:rsid w:val="00B92CD7"/>
    <w:rsid w:val="00B937D0"/>
    <w:rsid w:val="00B93830"/>
    <w:rsid w:val="00B93AC6"/>
    <w:rsid w:val="00B93C7B"/>
    <w:rsid w:val="00B93D74"/>
    <w:rsid w:val="00B941A5"/>
    <w:rsid w:val="00B942B9"/>
    <w:rsid w:val="00B9457B"/>
    <w:rsid w:val="00B94E3F"/>
    <w:rsid w:val="00B953E4"/>
    <w:rsid w:val="00B9553F"/>
    <w:rsid w:val="00B957AF"/>
    <w:rsid w:val="00B95E78"/>
    <w:rsid w:val="00B96338"/>
    <w:rsid w:val="00B965A5"/>
    <w:rsid w:val="00B9667B"/>
    <w:rsid w:val="00B96AEB"/>
    <w:rsid w:val="00B96BCD"/>
    <w:rsid w:val="00B96CDB"/>
    <w:rsid w:val="00B96DF4"/>
    <w:rsid w:val="00B9703B"/>
    <w:rsid w:val="00B9747A"/>
    <w:rsid w:val="00B97490"/>
    <w:rsid w:val="00B97595"/>
    <w:rsid w:val="00B97ABD"/>
    <w:rsid w:val="00B97ACA"/>
    <w:rsid w:val="00BA01AD"/>
    <w:rsid w:val="00BA073F"/>
    <w:rsid w:val="00BA11F6"/>
    <w:rsid w:val="00BA12DE"/>
    <w:rsid w:val="00BA13B3"/>
    <w:rsid w:val="00BA1EA9"/>
    <w:rsid w:val="00BA1F5B"/>
    <w:rsid w:val="00BA234A"/>
    <w:rsid w:val="00BA2C34"/>
    <w:rsid w:val="00BA323C"/>
    <w:rsid w:val="00BA357C"/>
    <w:rsid w:val="00BA3834"/>
    <w:rsid w:val="00BA3923"/>
    <w:rsid w:val="00BA392C"/>
    <w:rsid w:val="00BA4229"/>
    <w:rsid w:val="00BA500D"/>
    <w:rsid w:val="00BA50AC"/>
    <w:rsid w:val="00BA5419"/>
    <w:rsid w:val="00BA570B"/>
    <w:rsid w:val="00BA582F"/>
    <w:rsid w:val="00BA5B65"/>
    <w:rsid w:val="00BA5E99"/>
    <w:rsid w:val="00BA5EEC"/>
    <w:rsid w:val="00BA5EED"/>
    <w:rsid w:val="00BA6056"/>
    <w:rsid w:val="00BA60DA"/>
    <w:rsid w:val="00BA629A"/>
    <w:rsid w:val="00BA645C"/>
    <w:rsid w:val="00BA64FF"/>
    <w:rsid w:val="00BA6C8A"/>
    <w:rsid w:val="00BA6E31"/>
    <w:rsid w:val="00BA7234"/>
    <w:rsid w:val="00BA729D"/>
    <w:rsid w:val="00BA75DA"/>
    <w:rsid w:val="00BA786A"/>
    <w:rsid w:val="00BA7C72"/>
    <w:rsid w:val="00BA7ED3"/>
    <w:rsid w:val="00BA7F3E"/>
    <w:rsid w:val="00BB04C4"/>
    <w:rsid w:val="00BB0658"/>
    <w:rsid w:val="00BB08C4"/>
    <w:rsid w:val="00BB0A34"/>
    <w:rsid w:val="00BB0EE5"/>
    <w:rsid w:val="00BB0F26"/>
    <w:rsid w:val="00BB18B3"/>
    <w:rsid w:val="00BB1906"/>
    <w:rsid w:val="00BB1D16"/>
    <w:rsid w:val="00BB2162"/>
    <w:rsid w:val="00BB21A5"/>
    <w:rsid w:val="00BB2423"/>
    <w:rsid w:val="00BB2ECD"/>
    <w:rsid w:val="00BB2F6F"/>
    <w:rsid w:val="00BB2FC0"/>
    <w:rsid w:val="00BB346F"/>
    <w:rsid w:val="00BB4624"/>
    <w:rsid w:val="00BB47A8"/>
    <w:rsid w:val="00BB49A1"/>
    <w:rsid w:val="00BB5BC8"/>
    <w:rsid w:val="00BB5BD8"/>
    <w:rsid w:val="00BB5D26"/>
    <w:rsid w:val="00BB5DDF"/>
    <w:rsid w:val="00BB5E25"/>
    <w:rsid w:val="00BB5E2D"/>
    <w:rsid w:val="00BB632B"/>
    <w:rsid w:val="00BB67B1"/>
    <w:rsid w:val="00BB6EFF"/>
    <w:rsid w:val="00BB7161"/>
    <w:rsid w:val="00BB73C0"/>
    <w:rsid w:val="00BB7A92"/>
    <w:rsid w:val="00BB7B16"/>
    <w:rsid w:val="00BB7B80"/>
    <w:rsid w:val="00BB7BA2"/>
    <w:rsid w:val="00BB7C1E"/>
    <w:rsid w:val="00BC0425"/>
    <w:rsid w:val="00BC048D"/>
    <w:rsid w:val="00BC0503"/>
    <w:rsid w:val="00BC067C"/>
    <w:rsid w:val="00BC09FA"/>
    <w:rsid w:val="00BC0A61"/>
    <w:rsid w:val="00BC0CDB"/>
    <w:rsid w:val="00BC0FD4"/>
    <w:rsid w:val="00BC14E1"/>
    <w:rsid w:val="00BC15E7"/>
    <w:rsid w:val="00BC1749"/>
    <w:rsid w:val="00BC1AB6"/>
    <w:rsid w:val="00BC2524"/>
    <w:rsid w:val="00BC3083"/>
    <w:rsid w:val="00BC3221"/>
    <w:rsid w:val="00BC3548"/>
    <w:rsid w:val="00BC3676"/>
    <w:rsid w:val="00BC380C"/>
    <w:rsid w:val="00BC3AB7"/>
    <w:rsid w:val="00BC41B7"/>
    <w:rsid w:val="00BC41CF"/>
    <w:rsid w:val="00BC438C"/>
    <w:rsid w:val="00BC4531"/>
    <w:rsid w:val="00BC459C"/>
    <w:rsid w:val="00BC4E78"/>
    <w:rsid w:val="00BC5052"/>
    <w:rsid w:val="00BC5166"/>
    <w:rsid w:val="00BC527B"/>
    <w:rsid w:val="00BC5371"/>
    <w:rsid w:val="00BC58AB"/>
    <w:rsid w:val="00BC5913"/>
    <w:rsid w:val="00BC5DF3"/>
    <w:rsid w:val="00BC5E81"/>
    <w:rsid w:val="00BC5F0A"/>
    <w:rsid w:val="00BC6372"/>
    <w:rsid w:val="00BC64A0"/>
    <w:rsid w:val="00BC69A2"/>
    <w:rsid w:val="00BC6C75"/>
    <w:rsid w:val="00BC6CBE"/>
    <w:rsid w:val="00BC6D9C"/>
    <w:rsid w:val="00BC6D9E"/>
    <w:rsid w:val="00BC7232"/>
    <w:rsid w:val="00BC7321"/>
    <w:rsid w:val="00BC7986"/>
    <w:rsid w:val="00BC7B75"/>
    <w:rsid w:val="00BD009E"/>
    <w:rsid w:val="00BD0118"/>
    <w:rsid w:val="00BD07D6"/>
    <w:rsid w:val="00BD0891"/>
    <w:rsid w:val="00BD09CE"/>
    <w:rsid w:val="00BD09E0"/>
    <w:rsid w:val="00BD09F5"/>
    <w:rsid w:val="00BD1015"/>
    <w:rsid w:val="00BD101A"/>
    <w:rsid w:val="00BD10BA"/>
    <w:rsid w:val="00BD152B"/>
    <w:rsid w:val="00BD1A6C"/>
    <w:rsid w:val="00BD1AA0"/>
    <w:rsid w:val="00BD1C2C"/>
    <w:rsid w:val="00BD1F6A"/>
    <w:rsid w:val="00BD21E2"/>
    <w:rsid w:val="00BD220B"/>
    <w:rsid w:val="00BD24FE"/>
    <w:rsid w:val="00BD298E"/>
    <w:rsid w:val="00BD37E6"/>
    <w:rsid w:val="00BD3B61"/>
    <w:rsid w:val="00BD4000"/>
    <w:rsid w:val="00BD41BC"/>
    <w:rsid w:val="00BD4654"/>
    <w:rsid w:val="00BD478A"/>
    <w:rsid w:val="00BD4CEE"/>
    <w:rsid w:val="00BD4D4D"/>
    <w:rsid w:val="00BD510F"/>
    <w:rsid w:val="00BD530F"/>
    <w:rsid w:val="00BD5737"/>
    <w:rsid w:val="00BD5840"/>
    <w:rsid w:val="00BD5BF8"/>
    <w:rsid w:val="00BD6317"/>
    <w:rsid w:val="00BD639C"/>
    <w:rsid w:val="00BD68F8"/>
    <w:rsid w:val="00BD6D06"/>
    <w:rsid w:val="00BD6ED4"/>
    <w:rsid w:val="00BD7160"/>
    <w:rsid w:val="00BD72C2"/>
    <w:rsid w:val="00BD7397"/>
    <w:rsid w:val="00BD747E"/>
    <w:rsid w:val="00BD7507"/>
    <w:rsid w:val="00BD7727"/>
    <w:rsid w:val="00BD78BD"/>
    <w:rsid w:val="00BD7960"/>
    <w:rsid w:val="00BE02D3"/>
    <w:rsid w:val="00BE0353"/>
    <w:rsid w:val="00BE03AA"/>
    <w:rsid w:val="00BE0656"/>
    <w:rsid w:val="00BE0687"/>
    <w:rsid w:val="00BE072C"/>
    <w:rsid w:val="00BE07B2"/>
    <w:rsid w:val="00BE0DF4"/>
    <w:rsid w:val="00BE0E6B"/>
    <w:rsid w:val="00BE1591"/>
    <w:rsid w:val="00BE1C40"/>
    <w:rsid w:val="00BE1E15"/>
    <w:rsid w:val="00BE1FBA"/>
    <w:rsid w:val="00BE2095"/>
    <w:rsid w:val="00BE22D1"/>
    <w:rsid w:val="00BE241D"/>
    <w:rsid w:val="00BE2ADD"/>
    <w:rsid w:val="00BE2B65"/>
    <w:rsid w:val="00BE2F93"/>
    <w:rsid w:val="00BE3102"/>
    <w:rsid w:val="00BE3372"/>
    <w:rsid w:val="00BE3A02"/>
    <w:rsid w:val="00BE3B76"/>
    <w:rsid w:val="00BE3DBB"/>
    <w:rsid w:val="00BE47AC"/>
    <w:rsid w:val="00BE48D4"/>
    <w:rsid w:val="00BE4BAC"/>
    <w:rsid w:val="00BE4F95"/>
    <w:rsid w:val="00BE5284"/>
    <w:rsid w:val="00BE5A47"/>
    <w:rsid w:val="00BE5BF9"/>
    <w:rsid w:val="00BE5C46"/>
    <w:rsid w:val="00BE5CCE"/>
    <w:rsid w:val="00BE604A"/>
    <w:rsid w:val="00BE663A"/>
    <w:rsid w:val="00BE6A01"/>
    <w:rsid w:val="00BE6B87"/>
    <w:rsid w:val="00BE7129"/>
    <w:rsid w:val="00BE718B"/>
    <w:rsid w:val="00BE7515"/>
    <w:rsid w:val="00BE7779"/>
    <w:rsid w:val="00BE7A7C"/>
    <w:rsid w:val="00BE7DC3"/>
    <w:rsid w:val="00BF006B"/>
    <w:rsid w:val="00BF0216"/>
    <w:rsid w:val="00BF06B5"/>
    <w:rsid w:val="00BF0AAE"/>
    <w:rsid w:val="00BF0AC6"/>
    <w:rsid w:val="00BF0C28"/>
    <w:rsid w:val="00BF0CA3"/>
    <w:rsid w:val="00BF10ED"/>
    <w:rsid w:val="00BF11B4"/>
    <w:rsid w:val="00BF1372"/>
    <w:rsid w:val="00BF13C5"/>
    <w:rsid w:val="00BF1756"/>
    <w:rsid w:val="00BF17F6"/>
    <w:rsid w:val="00BF1993"/>
    <w:rsid w:val="00BF1D59"/>
    <w:rsid w:val="00BF1EE3"/>
    <w:rsid w:val="00BF2366"/>
    <w:rsid w:val="00BF297F"/>
    <w:rsid w:val="00BF2AD3"/>
    <w:rsid w:val="00BF2EF2"/>
    <w:rsid w:val="00BF2F48"/>
    <w:rsid w:val="00BF32A5"/>
    <w:rsid w:val="00BF3CF6"/>
    <w:rsid w:val="00BF3E2D"/>
    <w:rsid w:val="00BF3FE8"/>
    <w:rsid w:val="00BF413A"/>
    <w:rsid w:val="00BF41C5"/>
    <w:rsid w:val="00BF45F8"/>
    <w:rsid w:val="00BF4D04"/>
    <w:rsid w:val="00BF4DC8"/>
    <w:rsid w:val="00BF4E26"/>
    <w:rsid w:val="00BF5256"/>
    <w:rsid w:val="00BF5392"/>
    <w:rsid w:val="00BF57A6"/>
    <w:rsid w:val="00BF57AC"/>
    <w:rsid w:val="00BF5A71"/>
    <w:rsid w:val="00BF5E30"/>
    <w:rsid w:val="00BF64FB"/>
    <w:rsid w:val="00BF667E"/>
    <w:rsid w:val="00BF6A5F"/>
    <w:rsid w:val="00BF6C1F"/>
    <w:rsid w:val="00BF6D1F"/>
    <w:rsid w:val="00BF6D55"/>
    <w:rsid w:val="00BF6D85"/>
    <w:rsid w:val="00BF7010"/>
    <w:rsid w:val="00BF7427"/>
    <w:rsid w:val="00BF788D"/>
    <w:rsid w:val="00BF7B13"/>
    <w:rsid w:val="00BF7E9F"/>
    <w:rsid w:val="00C0001F"/>
    <w:rsid w:val="00C00178"/>
    <w:rsid w:val="00C00485"/>
    <w:rsid w:val="00C006F4"/>
    <w:rsid w:val="00C00744"/>
    <w:rsid w:val="00C0094B"/>
    <w:rsid w:val="00C00C4D"/>
    <w:rsid w:val="00C00E11"/>
    <w:rsid w:val="00C00F98"/>
    <w:rsid w:val="00C01138"/>
    <w:rsid w:val="00C016FB"/>
    <w:rsid w:val="00C017EE"/>
    <w:rsid w:val="00C01875"/>
    <w:rsid w:val="00C02257"/>
    <w:rsid w:val="00C0234D"/>
    <w:rsid w:val="00C0270E"/>
    <w:rsid w:val="00C02E3C"/>
    <w:rsid w:val="00C031EA"/>
    <w:rsid w:val="00C032B6"/>
    <w:rsid w:val="00C0398A"/>
    <w:rsid w:val="00C03B99"/>
    <w:rsid w:val="00C03F3D"/>
    <w:rsid w:val="00C04073"/>
    <w:rsid w:val="00C049BF"/>
    <w:rsid w:val="00C04A59"/>
    <w:rsid w:val="00C04DE4"/>
    <w:rsid w:val="00C04EA6"/>
    <w:rsid w:val="00C05126"/>
    <w:rsid w:val="00C0527C"/>
    <w:rsid w:val="00C05453"/>
    <w:rsid w:val="00C05AEB"/>
    <w:rsid w:val="00C06459"/>
    <w:rsid w:val="00C0683F"/>
    <w:rsid w:val="00C06956"/>
    <w:rsid w:val="00C06AE8"/>
    <w:rsid w:val="00C06F5F"/>
    <w:rsid w:val="00C07125"/>
    <w:rsid w:val="00C0725F"/>
    <w:rsid w:val="00C07375"/>
    <w:rsid w:val="00C075A0"/>
    <w:rsid w:val="00C076F2"/>
    <w:rsid w:val="00C07865"/>
    <w:rsid w:val="00C07EEF"/>
    <w:rsid w:val="00C1039E"/>
    <w:rsid w:val="00C10502"/>
    <w:rsid w:val="00C108D9"/>
    <w:rsid w:val="00C10A54"/>
    <w:rsid w:val="00C10C3C"/>
    <w:rsid w:val="00C10D25"/>
    <w:rsid w:val="00C111C5"/>
    <w:rsid w:val="00C113D0"/>
    <w:rsid w:val="00C11440"/>
    <w:rsid w:val="00C1164A"/>
    <w:rsid w:val="00C11C1D"/>
    <w:rsid w:val="00C1205C"/>
    <w:rsid w:val="00C12378"/>
    <w:rsid w:val="00C12957"/>
    <w:rsid w:val="00C12A26"/>
    <w:rsid w:val="00C130D1"/>
    <w:rsid w:val="00C13337"/>
    <w:rsid w:val="00C135F8"/>
    <w:rsid w:val="00C13BB2"/>
    <w:rsid w:val="00C13D23"/>
    <w:rsid w:val="00C13D6A"/>
    <w:rsid w:val="00C13EB1"/>
    <w:rsid w:val="00C14006"/>
    <w:rsid w:val="00C14381"/>
    <w:rsid w:val="00C14556"/>
    <w:rsid w:val="00C14760"/>
    <w:rsid w:val="00C14988"/>
    <w:rsid w:val="00C149F4"/>
    <w:rsid w:val="00C14AC5"/>
    <w:rsid w:val="00C14FBD"/>
    <w:rsid w:val="00C151EE"/>
    <w:rsid w:val="00C15AE5"/>
    <w:rsid w:val="00C15B4D"/>
    <w:rsid w:val="00C15DB7"/>
    <w:rsid w:val="00C1609C"/>
    <w:rsid w:val="00C1633E"/>
    <w:rsid w:val="00C170E9"/>
    <w:rsid w:val="00C17794"/>
    <w:rsid w:val="00C178AF"/>
    <w:rsid w:val="00C2049E"/>
    <w:rsid w:val="00C2089B"/>
    <w:rsid w:val="00C20903"/>
    <w:rsid w:val="00C20912"/>
    <w:rsid w:val="00C20A6B"/>
    <w:rsid w:val="00C211A7"/>
    <w:rsid w:val="00C2134F"/>
    <w:rsid w:val="00C21577"/>
    <w:rsid w:val="00C21810"/>
    <w:rsid w:val="00C21DF4"/>
    <w:rsid w:val="00C21E6A"/>
    <w:rsid w:val="00C21FE4"/>
    <w:rsid w:val="00C2244F"/>
    <w:rsid w:val="00C22538"/>
    <w:rsid w:val="00C22601"/>
    <w:rsid w:val="00C2285D"/>
    <w:rsid w:val="00C2298A"/>
    <w:rsid w:val="00C23043"/>
    <w:rsid w:val="00C2370E"/>
    <w:rsid w:val="00C24070"/>
    <w:rsid w:val="00C241F1"/>
    <w:rsid w:val="00C24211"/>
    <w:rsid w:val="00C24633"/>
    <w:rsid w:val="00C24733"/>
    <w:rsid w:val="00C2481D"/>
    <w:rsid w:val="00C2548E"/>
    <w:rsid w:val="00C25659"/>
    <w:rsid w:val="00C258D2"/>
    <w:rsid w:val="00C258F1"/>
    <w:rsid w:val="00C25EDE"/>
    <w:rsid w:val="00C25FDE"/>
    <w:rsid w:val="00C2606C"/>
    <w:rsid w:val="00C2626B"/>
    <w:rsid w:val="00C26429"/>
    <w:rsid w:val="00C265C3"/>
    <w:rsid w:val="00C266D2"/>
    <w:rsid w:val="00C266FB"/>
    <w:rsid w:val="00C26A53"/>
    <w:rsid w:val="00C26AFB"/>
    <w:rsid w:val="00C26BB6"/>
    <w:rsid w:val="00C26D27"/>
    <w:rsid w:val="00C26D91"/>
    <w:rsid w:val="00C26F07"/>
    <w:rsid w:val="00C26FA6"/>
    <w:rsid w:val="00C2724B"/>
    <w:rsid w:val="00C2745C"/>
    <w:rsid w:val="00C27BE6"/>
    <w:rsid w:val="00C300BA"/>
    <w:rsid w:val="00C30126"/>
    <w:rsid w:val="00C30511"/>
    <w:rsid w:val="00C306FE"/>
    <w:rsid w:val="00C30708"/>
    <w:rsid w:val="00C30804"/>
    <w:rsid w:val="00C30A75"/>
    <w:rsid w:val="00C31015"/>
    <w:rsid w:val="00C31388"/>
    <w:rsid w:val="00C313D9"/>
    <w:rsid w:val="00C31499"/>
    <w:rsid w:val="00C31660"/>
    <w:rsid w:val="00C31D52"/>
    <w:rsid w:val="00C3295A"/>
    <w:rsid w:val="00C32F86"/>
    <w:rsid w:val="00C32FB1"/>
    <w:rsid w:val="00C3309D"/>
    <w:rsid w:val="00C33189"/>
    <w:rsid w:val="00C33B85"/>
    <w:rsid w:val="00C33BA4"/>
    <w:rsid w:val="00C33C02"/>
    <w:rsid w:val="00C3440C"/>
    <w:rsid w:val="00C3495A"/>
    <w:rsid w:val="00C34E9B"/>
    <w:rsid w:val="00C351A8"/>
    <w:rsid w:val="00C3535E"/>
    <w:rsid w:val="00C35387"/>
    <w:rsid w:val="00C355B8"/>
    <w:rsid w:val="00C356EB"/>
    <w:rsid w:val="00C35766"/>
    <w:rsid w:val="00C35BA2"/>
    <w:rsid w:val="00C35D48"/>
    <w:rsid w:val="00C35DE6"/>
    <w:rsid w:val="00C35F44"/>
    <w:rsid w:val="00C36139"/>
    <w:rsid w:val="00C3639C"/>
    <w:rsid w:val="00C3679C"/>
    <w:rsid w:val="00C3686D"/>
    <w:rsid w:val="00C36A64"/>
    <w:rsid w:val="00C37386"/>
    <w:rsid w:val="00C378D5"/>
    <w:rsid w:val="00C40593"/>
    <w:rsid w:val="00C405A4"/>
    <w:rsid w:val="00C40890"/>
    <w:rsid w:val="00C408B0"/>
    <w:rsid w:val="00C40948"/>
    <w:rsid w:val="00C40D50"/>
    <w:rsid w:val="00C40E34"/>
    <w:rsid w:val="00C4141A"/>
    <w:rsid w:val="00C414CD"/>
    <w:rsid w:val="00C415C4"/>
    <w:rsid w:val="00C41B81"/>
    <w:rsid w:val="00C41C43"/>
    <w:rsid w:val="00C41C7B"/>
    <w:rsid w:val="00C41CC0"/>
    <w:rsid w:val="00C422AC"/>
    <w:rsid w:val="00C4281F"/>
    <w:rsid w:val="00C42CCA"/>
    <w:rsid w:val="00C42F02"/>
    <w:rsid w:val="00C42FA6"/>
    <w:rsid w:val="00C43900"/>
    <w:rsid w:val="00C43DF0"/>
    <w:rsid w:val="00C44479"/>
    <w:rsid w:val="00C4451A"/>
    <w:rsid w:val="00C44C56"/>
    <w:rsid w:val="00C44C96"/>
    <w:rsid w:val="00C44DC6"/>
    <w:rsid w:val="00C44E16"/>
    <w:rsid w:val="00C44E76"/>
    <w:rsid w:val="00C4540F"/>
    <w:rsid w:val="00C45413"/>
    <w:rsid w:val="00C4579D"/>
    <w:rsid w:val="00C45D7C"/>
    <w:rsid w:val="00C45F18"/>
    <w:rsid w:val="00C46290"/>
    <w:rsid w:val="00C4636D"/>
    <w:rsid w:val="00C4646E"/>
    <w:rsid w:val="00C466DB"/>
    <w:rsid w:val="00C4682C"/>
    <w:rsid w:val="00C46BEA"/>
    <w:rsid w:val="00C46C5F"/>
    <w:rsid w:val="00C46D65"/>
    <w:rsid w:val="00C471A0"/>
    <w:rsid w:val="00C471F7"/>
    <w:rsid w:val="00C47268"/>
    <w:rsid w:val="00C47601"/>
    <w:rsid w:val="00C47AEF"/>
    <w:rsid w:val="00C506E1"/>
    <w:rsid w:val="00C509CF"/>
    <w:rsid w:val="00C50E02"/>
    <w:rsid w:val="00C510CF"/>
    <w:rsid w:val="00C51433"/>
    <w:rsid w:val="00C51BF3"/>
    <w:rsid w:val="00C51C87"/>
    <w:rsid w:val="00C51F00"/>
    <w:rsid w:val="00C521D3"/>
    <w:rsid w:val="00C5229D"/>
    <w:rsid w:val="00C52323"/>
    <w:rsid w:val="00C5232F"/>
    <w:rsid w:val="00C5259D"/>
    <w:rsid w:val="00C52B97"/>
    <w:rsid w:val="00C52BA1"/>
    <w:rsid w:val="00C531B2"/>
    <w:rsid w:val="00C531D0"/>
    <w:rsid w:val="00C537ED"/>
    <w:rsid w:val="00C53A4C"/>
    <w:rsid w:val="00C54193"/>
    <w:rsid w:val="00C5455A"/>
    <w:rsid w:val="00C54880"/>
    <w:rsid w:val="00C54C4B"/>
    <w:rsid w:val="00C54FFA"/>
    <w:rsid w:val="00C55119"/>
    <w:rsid w:val="00C55579"/>
    <w:rsid w:val="00C556A6"/>
    <w:rsid w:val="00C556B7"/>
    <w:rsid w:val="00C55C7E"/>
    <w:rsid w:val="00C55CF7"/>
    <w:rsid w:val="00C55DFD"/>
    <w:rsid w:val="00C5600A"/>
    <w:rsid w:val="00C561D6"/>
    <w:rsid w:val="00C561DA"/>
    <w:rsid w:val="00C56587"/>
    <w:rsid w:val="00C567F1"/>
    <w:rsid w:val="00C56BB9"/>
    <w:rsid w:val="00C573D6"/>
    <w:rsid w:val="00C5745D"/>
    <w:rsid w:val="00C574AF"/>
    <w:rsid w:val="00C57ACA"/>
    <w:rsid w:val="00C57B3D"/>
    <w:rsid w:val="00C57C29"/>
    <w:rsid w:val="00C61008"/>
    <w:rsid w:val="00C6105A"/>
    <w:rsid w:val="00C61123"/>
    <w:rsid w:val="00C6120B"/>
    <w:rsid w:val="00C61250"/>
    <w:rsid w:val="00C61706"/>
    <w:rsid w:val="00C62235"/>
    <w:rsid w:val="00C625C3"/>
    <w:rsid w:val="00C628B7"/>
    <w:rsid w:val="00C629EB"/>
    <w:rsid w:val="00C62CEF"/>
    <w:rsid w:val="00C62D4E"/>
    <w:rsid w:val="00C6353B"/>
    <w:rsid w:val="00C63609"/>
    <w:rsid w:val="00C63A1B"/>
    <w:rsid w:val="00C641C0"/>
    <w:rsid w:val="00C6435C"/>
    <w:rsid w:val="00C64400"/>
    <w:rsid w:val="00C6484A"/>
    <w:rsid w:val="00C6488E"/>
    <w:rsid w:val="00C65117"/>
    <w:rsid w:val="00C656C9"/>
    <w:rsid w:val="00C658C0"/>
    <w:rsid w:val="00C659CA"/>
    <w:rsid w:val="00C65B4B"/>
    <w:rsid w:val="00C661B0"/>
    <w:rsid w:val="00C66A31"/>
    <w:rsid w:val="00C66A32"/>
    <w:rsid w:val="00C66AB1"/>
    <w:rsid w:val="00C66C5E"/>
    <w:rsid w:val="00C67131"/>
    <w:rsid w:val="00C67ACC"/>
    <w:rsid w:val="00C67EF7"/>
    <w:rsid w:val="00C7031E"/>
    <w:rsid w:val="00C70AD6"/>
    <w:rsid w:val="00C70EBB"/>
    <w:rsid w:val="00C71048"/>
    <w:rsid w:val="00C7106E"/>
    <w:rsid w:val="00C710E2"/>
    <w:rsid w:val="00C712EE"/>
    <w:rsid w:val="00C7151E"/>
    <w:rsid w:val="00C7169F"/>
    <w:rsid w:val="00C71CE8"/>
    <w:rsid w:val="00C725A0"/>
    <w:rsid w:val="00C72705"/>
    <w:rsid w:val="00C72717"/>
    <w:rsid w:val="00C728D4"/>
    <w:rsid w:val="00C728F1"/>
    <w:rsid w:val="00C72970"/>
    <w:rsid w:val="00C72A7C"/>
    <w:rsid w:val="00C72BB0"/>
    <w:rsid w:val="00C730ED"/>
    <w:rsid w:val="00C73213"/>
    <w:rsid w:val="00C73302"/>
    <w:rsid w:val="00C7374B"/>
    <w:rsid w:val="00C73D61"/>
    <w:rsid w:val="00C741E0"/>
    <w:rsid w:val="00C74298"/>
    <w:rsid w:val="00C74539"/>
    <w:rsid w:val="00C74B95"/>
    <w:rsid w:val="00C74DB9"/>
    <w:rsid w:val="00C74EE6"/>
    <w:rsid w:val="00C74F6A"/>
    <w:rsid w:val="00C754B3"/>
    <w:rsid w:val="00C754DB"/>
    <w:rsid w:val="00C75669"/>
    <w:rsid w:val="00C7568C"/>
    <w:rsid w:val="00C75811"/>
    <w:rsid w:val="00C75A5E"/>
    <w:rsid w:val="00C75BE2"/>
    <w:rsid w:val="00C75D47"/>
    <w:rsid w:val="00C75EBA"/>
    <w:rsid w:val="00C762DF"/>
    <w:rsid w:val="00C76449"/>
    <w:rsid w:val="00C764A2"/>
    <w:rsid w:val="00C765D4"/>
    <w:rsid w:val="00C76797"/>
    <w:rsid w:val="00C76D7B"/>
    <w:rsid w:val="00C76DDC"/>
    <w:rsid w:val="00C76E49"/>
    <w:rsid w:val="00C77068"/>
    <w:rsid w:val="00C77108"/>
    <w:rsid w:val="00C779A5"/>
    <w:rsid w:val="00C77D62"/>
    <w:rsid w:val="00C80734"/>
    <w:rsid w:val="00C80F5D"/>
    <w:rsid w:val="00C8100F"/>
    <w:rsid w:val="00C8126A"/>
    <w:rsid w:val="00C8152B"/>
    <w:rsid w:val="00C81860"/>
    <w:rsid w:val="00C81D88"/>
    <w:rsid w:val="00C82184"/>
    <w:rsid w:val="00C82250"/>
    <w:rsid w:val="00C8262F"/>
    <w:rsid w:val="00C82781"/>
    <w:rsid w:val="00C828B5"/>
    <w:rsid w:val="00C82A01"/>
    <w:rsid w:val="00C82A26"/>
    <w:rsid w:val="00C82BB6"/>
    <w:rsid w:val="00C82BC0"/>
    <w:rsid w:val="00C8329F"/>
    <w:rsid w:val="00C83674"/>
    <w:rsid w:val="00C83716"/>
    <w:rsid w:val="00C83D3B"/>
    <w:rsid w:val="00C83FB3"/>
    <w:rsid w:val="00C83FFF"/>
    <w:rsid w:val="00C84696"/>
    <w:rsid w:val="00C849DA"/>
    <w:rsid w:val="00C8524A"/>
    <w:rsid w:val="00C852A7"/>
    <w:rsid w:val="00C853B6"/>
    <w:rsid w:val="00C853CB"/>
    <w:rsid w:val="00C854D2"/>
    <w:rsid w:val="00C85B87"/>
    <w:rsid w:val="00C85DEC"/>
    <w:rsid w:val="00C86016"/>
    <w:rsid w:val="00C86185"/>
    <w:rsid w:val="00C864B5"/>
    <w:rsid w:val="00C865B0"/>
    <w:rsid w:val="00C86A49"/>
    <w:rsid w:val="00C8771D"/>
    <w:rsid w:val="00C8792E"/>
    <w:rsid w:val="00C879AA"/>
    <w:rsid w:val="00C879E0"/>
    <w:rsid w:val="00C87B30"/>
    <w:rsid w:val="00C87FB2"/>
    <w:rsid w:val="00C90169"/>
    <w:rsid w:val="00C90413"/>
    <w:rsid w:val="00C9043F"/>
    <w:rsid w:val="00C905F7"/>
    <w:rsid w:val="00C90783"/>
    <w:rsid w:val="00C907C3"/>
    <w:rsid w:val="00C90EFC"/>
    <w:rsid w:val="00C91C3D"/>
    <w:rsid w:val="00C92140"/>
    <w:rsid w:val="00C922B8"/>
    <w:rsid w:val="00C92AFF"/>
    <w:rsid w:val="00C92B3F"/>
    <w:rsid w:val="00C92DBE"/>
    <w:rsid w:val="00C92E0D"/>
    <w:rsid w:val="00C92E7D"/>
    <w:rsid w:val="00C93368"/>
    <w:rsid w:val="00C9355C"/>
    <w:rsid w:val="00C9368A"/>
    <w:rsid w:val="00C93C8F"/>
    <w:rsid w:val="00C93F00"/>
    <w:rsid w:val="00C940FC"/>
    <w:rsid w:val="00C94473"/>
    <w:rsid w:val="00C944AF"/>
    <w:rsid w:val="00C94667"/>
    <w:rsid w:val="00C94EA0"/>
    <w:rsid w:val="00C9502B"/>
    <w:rsid w:val="00C951B7"/>
    <w:rsid w:val="00C953B6"/>
    <w:rsid w:val="00C95530"/>
    <w:rsid w:val="00C955DD"/>
    <w:rsid w:val="00C956B1"/>
    <w:rsid w:val="00C95B3A"/>
    <w:rsid w:val="00C95B85"/>
    <w:rsid w:val="00C95C2F"/>
    <w:rsid w:val="00C967B6"/>
    <w:rsid w:val="00C96C24"/>
    <w:rsid w:val="00C96C3D"/>
    <w:rsid w:val="00C97038"/>
    <w:rsid w:val="00C9712F"/>
    <w:rsid w:val="00C975D0"/>
    <w:rsid w:val="00CA0101"/>
    <w:rsid w:val="00CA03E3"/>
    <w:rsid w:val="00CA0593"/>
    <w:rsid w:val="00CA06FF"/>
    <w:rsid w:val="00CA07E0"/>
    <w:rsid w:val="00CA089D"/>
    <w:rsid w:val="00CA0BE9"/>
    <w:rsid w:val="00CA0D98"/>
    <w:rsid w:val="00CA1598"/>
    <w:rsid w:val="00CA18A0"/>
    <w:rsid w:val="00CA1955"/>
    <w:rsid w:val="00CA1FE1"/>
    <w:rsid w:val="00CA21DE"/>
    <w:rsid w:val="00CA23C2"/>
    <w:rsid w:val="00CA24BC"/>
    <w:rsid w:val="00CA2DE4"/>
    <w:rsid w:val="00CA307D"/>
    <w:rsid w:val="00CA31F3"/>
    <w:rsid w:val="00CA36D8"/>
    <w:rsid w:val="00CA381F"/>
    <w:rsid w:val="00CA391A"/>
    <w:rsid w:val="00CA3A02"/>
    <w:rsid w:val="00CA3D1A"/>
    <w:rsid w:val="00CA3E2E"/>
    <w:rsid w:val="00CA3FB1"/>
    <w:rsid w:val="00CA407C"/>
    <w:rsid w:val="00CA4159"/>
    <w:rsid w:val="00CA42E3"/>
    <w:rsid w:val="00CA44A7"/>
    <w:rsid w:val="00CA44CB"/>
    <w:rsid w:val="00CA497B"/>
    <w:rsid w:val="00CA4AE9"/>
    <w:rsid w:val="00CA4B04"/>
    <w:rsid w:val="00CA558E"/>
    <w:rsid w:val="00CA560B"/>
    <w:rsid w:val="00CA56D9"/>
    <w:rsid w:val="00CA57B1"/>
    <w:rsid w:val="00CA57C4"/>
    <w:rsid w:val="00CA5960"/>
    <w:rsid w:val="00CA5C8F"/>
    <w:rsid w:val="00CA5D35"/>
    <w:rsid w:val="00CA5E98"/>
    <w:rsid w:val="00CA5EA3"/>
    <w:rsid w:val="00CA6701"/>
    <w:rsid w:val="00CA68E9"/>
    <w:rsid w:val="00CA6A8E"/>
    <w:rsid w:val="00CA6D60"/>
    <w:rsid w:val="00CA7566"/>
    <w:rsid w:val="00CA7BC7"/>
    <w:rsid w:val="00CA7C4A"/>
    <w:rsid w:val="00CB00C3"/>
    <w:rsid w:val="00CB03D6"/>
    <w:rsid w:val="00CB0B6F"/>
    <w:rsid w:val="00CB0E2F"/>
    <w:rsid w:val="00CB0EDD"/>
    <w:rsid w:val="00CB0F53"/>
    <w:rsid w:val="00CB105D"/>
    <w:rsid w:val="00CB148C"/>
    <w:rsid w:val="00CB160D"/>
    <w:rsid w:val="00CB1776"/>
    <w:rsid w:val="00CB1C33"/>
    <w:rsid w:val="00CB1EB2"/>
    <w:rsid w:val="00CB2111"/>
    <w:rsid w:val="00CB21FC"/>
    <w:rsid w:val="00CB2388"/>
    <w:rsid w:val="00CB2514"/>
    <w:rsid w:val="00CB2803"/>
    <w:rsid w:val="00CB289F"/>
    <w:rsid w:val="00CB30EC"/>
    <w:rsid w:val="00CB329A"/>
    <w:rsid w:val="00CB357B"/>
    <w:rsid w:val="00CB3814"/>
    <w:rsid w:val="00CB385B"/>
    <w:rsid w:val="00CB3B7E"/>
    <w:rsid w:val="00CB3CEF"/>
    <w:rsid w:val="00CB4237"/>
    <w:rsid w:val="00CB4686"/>
    <w:rsid w:val="00CB4B1F"/>
    <w:rsid w:val="00CB4B39"/>
    <w:rsid w:val="00CB5402"/>
    <w:rsid w:val="00CB56C8"/>
    <w:rsid w:val="00CB59E0"/>
    <w:rsid w:val="00CB5ED5"/>
    <w:rsid w:val="00CB6360"/>
    <w:rsid w:val="00CB66F4"/>
    <w:rsid w:val="00CB673F"/>
    <w:rsid w:val="00CB67AF"/>
    <w:rsid w:val="00CB685F"/>
    <w:rsid w:val="00CB6971"/>
    <w:rsid w:val="00CB7060"/>
    <w:rsid w:val="00CB7071"/>
    <w:rsid w:val="00CB71A0"/>
    <w:rsid w:val="00CB727D"/>
    <w:rsid w:val="00CB7283"/>
    <w:rsid w:val="00CB7F19"/>
    <w:rsid w:val="00CC0360"/>
    <w:rsid w:val="00CC040D"/>
    <w:rsid w:val="00CC066A"/>
    <w:rsid w:val="00CC1FA4"/>
    <w:rsid w:val="00CC20EA"/>
    <w:rsid w:val="00CC2154"/>
    <w:rsid w:val="00CC221E"/>
    <w:rsid w:val="00CC2372"/>
    <w:rsid w:val="00CC2558"/>
    <w:rsid w:val="00CC278E"/>
    <w:rsid w:val="00CC28C1"/>
    <w:rsid w:val="00CC2F5F"/>
    <w:rsid w:val="00CC310E"/>
    <w:rsid w:val="00CC3216"/>
    <w:rsid w:val="00CC3225"/>
    <w:rsid w:val="00CC3334"/>
    <w:rsid w:val="00CC33B9"/>
    <w:rsid w:val="00CC340A"/>
    <w:rsid w:val="00CC37C0"/>
    <w:rsid w:val="00CC39C9"/>
    <w:rsid w:val="00CC3ABF"/>
    <w:rsid w:val="00CC3F5C"/>
    <w:rsid w:val="00CC40D5"/>
    <w:rsid w:val="00CC41BD"/>
    <w:rsid w:val="00CC423F"/>
    <w:rsid w:val="00CC4376"/>
    <w:rsid w:val="00CC4BA3"/>
    <w:rsid w:val="00CC4BA6"/>
    <w:rsid w:val="00CC4CC2"/>
    <w:rsid w:val="00CC50F2"/>
    <w:rsid w:val="00CC53E5"/>
    <w:rsid w:val="00CC54DE"/>
    <w:rsid w:val="00CC6218"/>
    <w:rsid w:val="00CC678B"/>
    <w:rsid w:val="00CC69CD"/>
    <w:rsid w:val="00CC6C8D"/>
    <w:rsid w:val="00CC6D43"/>
    <w:rsid w:val="00CC6E1B"/>
    <w:rsid w:val="00CC6FB4"/>
    <w:rsid w:val="00CC76A2"/>
    <w:rsid w:val="00CC778B"/>
    <w:rsid w:val="00CC7A66"/>
    <w:rsid w:val="00CC7B28"/>
    <w:rsid w:val="00CC7BFC"/>
    <w:rsid w:val="00CD005D"/>
    <w:rsid w:val="00CD00CE"/>
    <w:rsid w:val="00CD0551"/>
    <w:rsid w:val="00CD074D"/>
    <w:rsid w:val="00CD1708"/>
    <w:rsid w:val="00CD1BE9"/>
    <w:rsid w:val="00CD2085"/>
    <w:rsid w:val="00CD229F"/>
    <w:rsid w:val="00CD2401"/>
    <w:rsid w:val="00CD243D"/>
    <w:rsid w:val="00CD255A"/>
    <w:rsid w:val="00CD25C7"/>
    <w:rsid w:val="00CD2616"/>
    <w:rsid w:val="00CD262F"/>
    <w:rsid w:val="00CD2672"/>
    <w:rsid w:val="00CD2CCD"/>
    <w:rsid w:val="00CD2FE3"/>
    <w:rsid w:val="00CD35AA"/>
    <w:rsid w:val="00CD3D73"/>
    <w:rsid w:val="00CD3E8B"/>
    <w:rsid w:val="00CD402A"/>
    <w:rsid w:val="00CD40CA"/>
    <w:rsid w:val="00CD42E8"/>
    <w:rsid w:val="00CD464A"/>
    <w:rsid w:val="00CD4864"/>
    <w:rsid w:val="00CD4E07"/>
    <w:rsid w:val="00CD59B8"/>
    <w:rsid w:val="00CD63A2"/>
    <w:rsid w:val="00CD6556"/>
    <w:rsid w:val="00CD6572"/>
    <w:rsid w:val="00CD66B7"/>
    <w:rsid w:val="00CD66E5"/>
    <w:rsid w:val="00CD6BBC"/>
    <w:rsid w:val="00CD6E22"/>
    <w:rsid w:val="00CD6F38"/>
    <w:rsid w:val="00CD728F"/>
    <w:rsid w:val="00CD75F1"/>
    <w:rsid w:val="00CD7602"/>
    <w:rsid w:val="00CD7760"/>
    <w:rsid w:val="00CD7A71"/>
    <w:rsid w:val="00CD7B50"/>
    <w:rsid w:val="00CD7B8B"/>
    <w:rsid w:val="00CD7C8A"/>
    <w:rsid w:val="00CE01CF"/>
    <w:rsid w:val="00CE06E5"/>
    <w:rsid w:val="00CE0828"/>
    <w:rsid w:val="00CE0EA4"/>
    <w:rsid w:val="00CE0EB8"/>
    <w:rsid w:val="00CE10B8"/>
    <w:rsid w:val="00CE11AB"/>
    <w:rsid w:val="00CE153E"/>
    <w:rsid w:val="00CE19CD"/>
    <w:rsid w:val="00CE1F5D"/>
    <w:rsid w:val="00CE2229"/>
    <w:rsid w:val="00CE2343"/>
    <w:rsid w:val="00CE2403"/>
    <w:rsid w:val="00CE260C"/>
    <w:rsid w:val="00CE276A"/>
    <w:rsid w:val="00CE2814"/>
    <w:rsid w:val="00CE28C1"/>
    <w:rsid w:val="00CE2A5A"/>
    <w:rsid w:val="00CE2AEF"/>
    <w:rsid w:val="00CE3257"/>
    <w:rsid w:val="00CE3A6A"/>
    <w:rsid w:val="00CE3B8A"/>
    <w:rsid w:val="00CE3D3A"/>
    <w:rsid w:val="00CE3F3B"/>
    <w:rsid w:val="00CE3F93"/>
    <w:rsid w:val="00CE4305"/>
    <w:rsid w:val="00CE46C5"/>
    <w:rsid w:val="00CE5657"/>
    <w:rsid w:val="00CE5DF9"/>
    <w:rsid w:val="00CE66FF"/>
    <w:rsid w:val="00CE6A28"/>
    <w:rsid w:val="00CE6F08"/>
    <w:rsid w:val="00CE6F5C"/>
    <w:rsid w:val="00CE7434"/>
    <w:rsid w:val="00CE7BF5"/>
    <w:rsid w:val="00CE7CCA"/>
    <w:rsid w:val="00CF0234"/>
    <w:rsid w:val="00CF050C"/>
    <w:rsid w:val="00CF08D8"/>
    <w:rsid w:val="00CF0C14"/>
    <w:rsid w:val="00CF0D01"/>
    <w:rsid w:val="00CF0D47"/>
    <w:rsid w:val="00CF155C"/>
    <w:rsid w:val="00CF16FA"/>
    <w:rsid w:val="00CF17AA"/>
    <w:rsid w:val="00CF1AE7"/>
    <w:rsid w:val="00CF1C5D"/>
    <w:rsid w:val="00CF1E1C"/>
    <w:rsid w:val="00CF2105"/>
    <w:rsid w:val="00CF211F"/>
    <w:rsid w:val="00CF252F"/>
    <w:rsid w:val="00CF260B"/>
    <w:rsid w:val="00CF28EF"/>
    <w:rsid w:val="00CF3408"/>
    <w:rsid w:val="00CF38B6"/>
    <w:rsid w:val="00CF39D9"/>
    <w:rsid w:val="00CF3ABA"/>
    <w:rsid w:val="00CF3CC6"/>
    <w:rsid w:val="00CF4566"/>
    <w:rsid w:val="00CF4C9A"/>
    <w:rsid w:val="00CF4D5A"/>
    <w:rsid w:val="00CF4D91"/>
    <w:rsid w:val="00CF518F"/>
    <w:rsid w:val="00CF5680"/>
    <w:rsid w:val="00CF620A"/>
    <w:rsid w:val="00CF69F9"/>
    <w:rsid w:val="00CF6B52"/>
    <w:rsid w:val="00CF6CAF"/>
    <w:rsid w:val="00CF6CE5"/>
    <w:rsid w:val="00CF7049"/>
    <w:rsid w:val="00CF78C4"/>
    <w:rsid w:val="00CF7EA1"/>
    <w:rsid w:val="00CF7F07"/>
    <w:rsid w:val="00D00012"/>
    <w:rsid w:val="00D00483"/>
    <w:rsid w:val="00D00938"/>
    <w:rsid w:val="00D00A57"/>
    <w:rsid w:val="00D00B51"/>
    <w:rsid w:val="00D00BAE"/>
    <w:rsid w:val="00D00E3D"/>
    <w:rsid w:val="00D00F0F"/>
    <w:rsid w:val="00D01496"/>
    <w:rsid w:val="00D01562"/>
    <w:rsid w:val="00D016E1"/>
    <w:rsid w:val="00D017B1"/>
    <w:rsid w:val="00D017C6"/>
    <w:rsid w:val="00D01A5D"/>
    <w:rsid w:val="00D01B73"/>
    <w:rsid w:val="00D0209E"/>
    <w:rsid w:val="00D02C1D"/>
    <w:rsid w:val="00D030A7"/>
    <w:rsid w:val="00D03160"/>
    <w:rsid w:val="00D0320E"/>
    <w:rsid w:val="00D03398"/>
    <w:rsid w:val="00D036ED"/>
    <w:rsid w:val="00D0374F"/>
    <w:rsid w:val="00D03DEF"/>
    <w:rsid w:val="00D04077"/>
    <w:rsid w:val="00D0417B"/>
    <w:rsid w:val="00D0468E"/>
    <w:rsid w:val="00D046FA"/>
    <w:rsid w:val="00D049E7"/>
    <w:rsid w:val="00D050CD"/>
    <w:rsid w:val="00D05392"/>
    <w:rsid w:val="00D059B1"/>
    <w:rsid w:val="00D05A02"/>
    <w:rsid w:val="00D05A83"/>
    <w:rsid w:val="00D05C39"/>
    <w:rsid w:val="00D05FB4"/>
    <w:rsid w:val="00D05FFF"/>
    <w:rsid w:val="00D060C6"/>
    <w:rsid w:val="00D0656F"/>
    <w:rsid w:val="00D06696"/>
    <w:rsid w:val="00D068DC"/>
    <w:rsid w:val="00D06A2C"/>
    <w:rsid w:val="00D06ACF"/>
    <w:rsid w:val="00D06E35"/>
    <w:rsid w:val="00D06FA4"/>
    <w:rsid w:val="00D07283"/>
    <w:rsid w:val="00D076EF"/>
    <w:rsid w:val="00D07C77"/>
    <w:rsid w:val="00D07E5E"/>
    <w:rsid w:val="00D10762"/>
    <w:rsid w:val="00D113E1"/>
    <w:rsid w:val="00D11454"/>
    <w:rsid w:val="00D1160D"/>
    <w:rsid w:val="00D11626"/>
    <w:rsid w:val="00D11D4F"/>
    <w:rsid w:val="00D11E11"/>
    <w:rsid w:val="00D12159"/>
    <w:rsid w:val="00D12234"/>
    <w:rsid w:val="00D122D4"/>
    <w:rsid w:val="00D12309"/>
    <w:rsid w:val="00D1297C"/>
    <w:rsid w:val="00D12B69"/>
    <w:rsid w:val="00D12B6C"/>
    <w:rsid w:val="00D12DEC"/>
    <w:rsid w:val="00D1307D"/>
    <w:rsid w:val="00D131C3"/>
    <w:rsid w:val="00D13B4B"/>
    <w:rsid w:val="00D13BF7"/>
    <w:rsid w:val="00D13CD6"/>
    <w:rsid w:val="00D13D08"/>
    <w:rsid w:val="00D13D22"/>
    <w:rsid w:val="00D14084"/>
    <w:rsid w:val="00D140A9"/>
    <w:rsid w:val="00D142E1"/>
    <w:rsid w:val="00D14839"/>
    <w:rsid w:val="00D14A98"/>
    <w:rsid w:val="00D152E9"/>
    <w:rsid w:val="00D15AAD"/>
    <w:rsid w:val="00D15C59"/>
    <w:rsid w:val="00D15E5A"/>
    <w:rsid w:val="00D16195"/>
    <w:rsid w:val="00D163DB"/>
    <w:rsid w:val="00D1671A"/>
    <w:rsid w:val="00D16BF9"/>
    <w:rsid w:val="00D16FA2"/>
    <w:rsid w:val="00D16FE4"/>
    <w:rsid w:val="00D171FD"/>
    <w:rsid w:val="00D17B04"/>
    <w:rsid w:val="00D17B5E"/>
    <w:rsid w:val="00D17D4C"/>
    <w:rsid w:val="00D20196"/>
    <w:rsid w:val="00D20294"/>
    <w:rsid w:val="00D2035B"/>
    <w:rsid w:val="00D205A1"/>
    <w:rsid w:val="00D205E6"/>
    <w:rsid w:val="00D2069C"/>
    <w:rsid w:val="00D20A1C"/>
    <w:rsid w:val="00D20B99"/>
    <w:rsid w:val="00D214EB"/>
    <w:rsid w:val="00D2172D"/>
    <w:rsid w:val="00D2191F"/>
    <w:rsid w:val="00D21AFE"/>
    <w:rsid w:val="00D21D04"/>
    <w:rsid w:val="00D222CA"/>
    <w:rsid w:val="00D22A73"/>
    <w:rsid w:val="00D22B4C"/>
    <w:rsid w:val="00D22F01"/>
    <w:rsid w:val="00D22FBF"/>
    <w:rsid w:val="00D231AB"/>
    <w:rsid w:val="00D23473"/>
    <w:rsid w:val="00D2352F"/>
    <w:rsid w:val="00D235FC"/>
    <w:rsid w:val="00D23755"/>
    <w:rsid w:val="00D23784"/>
    <w:rsid w:val="00D23A4C"/>
    <w:rsid w:val="00D23D12"/>
    <w:rsid w:val="00D23D39"/>
    <w:rsid w:val="00D23D69"/>
    <w:rsid w:val="00D241FE"/>
    <w:rsid w:val="00D242AB"/>
    <w:rsid w:val="00D246B2"/>
    <w:rsid w:val="00D24772"/>
    <w:rsid w:val="00D2478B"/>
    <w:rsid w:val="00D248A2"/>
    <w:rsid w:val="00D25220"/>
    <w:rsid w:val="00D2536D"/>
    <w:rsid w:val="00D254E0"/>
    <w:rsid w:val="00D255E4"/>
    <w:rsid w:val="00D25669"/>
    <w:rsid w:val="00D257A3"/>
    <w:rsid w:val="00D25E2D"/>
    <w:rsid w:val="00D26217"/>
    <w:rsid w:val="00D26644"/>
    <w:rsid w:val="00D26A64"/>
    <w:rsid w:val="00D26D11"/>
    <w:rsid w:val="00D26D40"/>
    <w:rsid w:val="00D273A0"/>
    <w:rsid w:val="00D2740C"/>
    <w:rsid w:val="00D279B9"/>
    <w:rsid w:val="00D27A7C"/>
    <w:rsid w:val="00D27E24"/>
    <w:rsid w:val="00D27EFD"/>
    <w:rsid w:val="00D30261"/>
    <w:rsid w:val="00D3088E"/>
    <w:rsid w:val="00D308DA"/>
    <w:rsid w:val="00D30ACE"/>
    <w:rsid w:val="00D31246"/>
    <w:rsid w:val="00D31570"/>
    <w:rsid w:val="00D318F3"/>
    <w:rsid w:val="00D31F07"/>
    <w:rsid w:val="00D326B0"/>
    <w:rsid w:val="00D32742"/>
    <w:rsid w:val="00D328C6"/>
    <w:rsid w:val="00D32AAE"/>
    <w:rsid w:val="00D32E92"/>
    <w:rsid w:val="00D33A35"/>
    <w:rsid w:val="00D33BED"/>
    <w:rsid w:val="00D33F64"/>
    <w:rsid w:val="00D3405B"/>
    <w:rsid w:val="00D347CD"/>
    <w:rsid w:val="00D347E4"/>
    <w:rsid w:val="00D34DE6"/>
    <w:rsid w:val="00D350AD"/>
    <w:rsid w:val="00D357F2"/>
    <w:rsid w:val="00D35D9B"/>
    <w:rsid w:val="00D360C3"/>
    <w:rsid w:val="00D3654E"/>
    <w:rsid w:val="00D36961"/>
    <w:rsid w:val="00D36B2E"/>
    <w:rsid w:val="00D37002"/>
    <w:rsid w:val="00D372D0"/>
    <w:rsid w:val="00D37516"/>
    <w:rsid w:val="00D379D8"/>
    <w:rsid w:val="00D37EA6"/>
    <w:rsid w:val="00D40828"/>
    <w:rsid w:val="00D410E9"/>
    <w:rsid w:val="00D4121F"/>
    <w:rsid w:val="00D413AB"/>
    <w:rsid w:val="00D415E7"/>
    <w:rsid w:val="00D418C7"/>
    <w:rsid w:val="00D41A01"/>
    <w:rsid w:val="00D41BD9"/>
    <w:rsid w:val="00D425B0"/>
    <w:rsid w:val="00D426F8"/>
    <w:rsid w:val="00D42702"/>
    <w:rsid w:val="00D434F2"/>
    <w:rsid w:val="00D43508"/>
    <w:rsid w:val="00D4362D"/>
    <w:rsid w:val="00D43894"/>
    <w:rsid w:val="00D43CCE"/>
    <w:rsid w:val="00D43F31"/>
    <w:rsid w:val="00D43F38"/>
    <w:rsid w:val="00D441F6"/>
    <w:rsid w:val="00D444FB"/>
    <w:rsid w:val="00D446D9"/>
    <w:rsid w:val="00D44864"/>
    <w:rsid w:val="00D4527B"/>
    <w:rsid w:val="00D454B1"/>
    <w:rsid w:val="00D45789"/>
    <w:rsid w:val="00D457A3"/>
    <w:rsid w:val="00D459CA"/>
    <w:rsid w:val="00D459E7"/>
    <w:rsid w:val="00D45D15"/>
    <w:rsid w:val="00D460A3"/>
    <w:rsid w:val="00D46471"/>
    <w:rsid w:val="00D468FC"/>
    <w:rsid w:val="00D46D84"/>
    <w:rsid w:val="00D46E1A"/>
    <w:rsid w:val="00D46EE4"/>
    <w:rsid w:val="00D475F7"/>
    <w:rsid w:val="00D50004"/>
    <w:rsid w:val="00D5042E"/>
    <w:rsid w:val="00D50EFF"/>
    <w:rsid w:val="00D510C3"/>
    <w:rsid w:val="00D512F0"/>
    <w:rsid w:val="00D515DA"/>
    <w:rsid w:val="00D51BE3"/>
    <w:rsid w:val="00D52066"/>
    <w:rsid w:val="00D5225E"/>
    <w:rsid w:val="00D5248F"/>
    <w:rsid w:val="00D524EA"/>
    <w:rsid w:val="00D52A56"/>
    <w:rsid w:val="00D52D82"/>
    <w:rsid w:val="00D52FBF"/>
    <w:rsid w:val="00D53370"/>
    <w:rsid w:val="00D53406"/>
    <w:rsid w:val="00D534D7"/>
    <w:rsid w:val="00D53F82"/>
    <w:rsid w:val="00D540C3"/>
    <w:rsid w:val="00D541CF"/>
    <w:rsid w:val="00D54ACE"/>
    <w:rsid w:val="00D54BB2"/>
    <w:rsid w:val="00D55491"/>
    <w:rsid w:val="00D556F3"/>
    <w:rsid w:val="00D55820"/>
    <w:rsid w:val="00D55B88"/>
    <w:rsid w:val="00D55DA6"/>
    <w:rsid w:val="00D564E0"/>
    <w:rsid w:val="00D56993"/>
    <w:rsid w:val="00D56A8B"/>
    <w:rsid w:val="00D56AC1"/>
    <w:rsid w:val="00D57279"/>
    <w:rsid w:val="00D57AFC"/>
    <w:rsid w:val="00D57EF1"/>
    <w:rsid w:val="00D60437"/>
    <w:rsid w:val="00D6048A"/>
    <w:rsid w:val="00D604A0"/>
    <w:rsid w:val="00D605D9"/>
    <w:rsid w:val="00D60670"/>
    <w:rsid w:val="00D606E4"/>
    <w:rsid w:val="00D60956"/>
    <w:rsid w:val="00D609A9"/>
    <w:rsid w:val="00D60ECF"/>
    <w:rsid w:val="00D60EED"/>
    <w:rsid w:val="00D610B8"/>
    <w:rsid w:val="00D6125A"/>
    <w:rsid w:val="00D6137E"/>
    <w:rsid w:val="00D61701"/>
    <w:rsid w:val="00D61936"/>
    <w:rsid w:val="00D61A02"/>
    <w:rsid w:val="00D61D1E"/>
    <w:rsid w:val="00D61ECC"/>
    <w:rsid w:val="00D62040"/>
    <w:rsid w:val="00D62192"/>
    <w:rsid w:val="00D62439"/>
    <w:rsid w:val="00D62B58"/>
    <w:rsid w:val="00D62D85"/>
    <w:rsid w:val="00D633AB"/>
    <w:rsid w:val="00D63622"/>
    <w:rsid w:val="00D63649"/>
    <w:rsid w:val="00D63904"/>
    <w:rsid w:val="00D6390F"/>
    <w:rsid w:val="00D63BC7"/>
    <w:rsid w:val="00D6422D"/>
    <w:rsid w:val="00D649F1"/>
    <w:rsid w:val="00D64A0B"/>
    <w:rsid w:val="00D64B13"/>
    <w:rsid w:val="00D64EBD"/>
    <w:rsid w:val="00D65090"/>
    <w:rsid w:val="00D65736"/>
    <w:rsid w:val="00D65E3A"/>
    <w:rsid w:val="00D66058"/>
    <w:rsid w:val="00D664C8"/>
    <w:rsid w:val="00D667E6"/>
    <w:rsid w:val="00D66980"/>
    <w:rsid w:val="00D669E1"/>
    <w:rsid w:val="00D66C9A"/>
    <w:rsid w:val="00D66C9B"/>
    <w:rsid w:val="00D66D47"/>
    <w:rsid w:val="00D66ECB"/>
    <w:rsid w:val="00D6707B"/>
    <w:rsid w:val="00D67431"/>
    <w:rsid w:val="00D6743E"/>
    <w:rsid w:val="00D675A1"/>
    <w:rsid w:val="00D676C9"/>
    <w:rsid w:val="00D677C2"/>
    <w:rsid w:val="00D67A66"/>
    <w:rsid w:val="00D67C83"/>
    <w:rsid w:val="00D70367"/>
    <w:rsid w:val="00D7054C"/>
    <w:rsid w:val="00D70921"/>
    <w:rsid w:val="00D70C3B"/>
    <w:rsid w:val="00D70D21"/>
    <w:rsid w:val="00D70F37"/>
    <w:rsid w:val="00D71117"/>
    <w:rsid w:val="00D7162F"/>
    <w:rsid w:val="00D71A78"/>
    <w:rsid w:val="00D71AA4"/>
    <w:rsid w:val="00D71B0B"/>
    <w:rsid w:val="00D71CD3"/>
    <w:rsid w:val="00D71CDD"/>
    <w:rsid w:val="00D72125"/>
    <w:rsid w:val="00D7270E"/>
    <w:rsid w:val="00D72CB4"/>
    <w:rsid w:val="00D72CC6"/>
    <w:rsid w:val="00D72EF9"/>
    <w:rsid w:val="00D73022"/>
    <w:rsid w:val="00D732FA"/>
    <w:rsid w:val="00D73342"/>
    <w:rsid w:val="00D73510"/>
    <w:rsid w:val="00D73A8F"/>
    <w:rsid w:val="00D73FC0"/>
    <w:rsid w:val="00D74A2E"/>
    <w:rsid w:val="00D74B32"/>
    <w:rsid w:val="00D74DD3"/>
    <w:rsid w:val="00D74EF0"/>
    <w:rsid w:val="00D753B8"/>
    <w:rsid w:val="00D75502"/>
    <w:rsid w:val="00D756DA"/>
    <w:rsid w:val="00D75C5D"/>
    <w:rsid w:val="00D75D29"/>
    <w:rsid w:val="00D75D2E"/>
    <w:rsid w:val="00D761F0"/>
    <w:rsid w:val="00D767C7"/>
    <w:rsid w:val="00D76DAD"/>
    <w:rsid w:val="00D76DE1"/>
    <w:rsid w:val="00D76DF0"/>
    <w:rsid w:val="00D804CA"/>
    <w:rsid w:val="00D81064"/>
    <w:rsid w:val="00D811B3"/>
    <w:rsid w:val="00D81461"/>
    <w:rsid w:val="00D817C1"/>
    <w:rsid w:val="00D81A6C"/>
    <w:rsid w:val="00D81E14"/>
    <w:rsid w:val="00D822D7"/>
    <w:rsid w:val="00D82542"/>
    <w:rsid w:val="00D82563"/>
    <w:rsid w:val="00D826BE"/>
    <w:rsid w:val="00D8275F"/>
    <w:rsid w:val="00D82F6C"/>
    <w:rsid w:val="00D83375"/>
    <w:rsid w:val="00D83659"/>
    <w:rsid w:val="00D836C6"/>
    <w:rsid w:val="00D8370B"/>
    <w:rsid w:val="00D83CE2"/>
    <w:rsid w:val="00D83F50"/>
    <w:rsid w:val="00D84216"/>
    <w:rsid w:val="00D84357"/>
    <w:rsid w:val="00D844B7"/>
    <w:rsid w:val="00D848D5"/>
    <w:rsid w:val="00D85778"/>
    <w:rsid w:val="00D85A52"/>
    <w:rsid w:val="00D85B4A"/>
    <w:rsid w:val="00D85F7E"/>
    <w:rsid w:val="00D8649E"/>
    <w:rsid w:val="00D86726"/>
    <w:rsid w:val="00D86A39"/>
    <w:rsid w:val="00D86AC3"/>
    <w:rsid w:val="00D86B72"/>
    <w:rsid w:val="00D8777E"/>
    <w:rsid w:val="00D877DC"/>
    <w:rsid w:val="00D878A3"/>
    <w:rsid w:val="00D87C13"/>
    <w:rsid w:val="00D87CF0"/>
    <w:rsid w:val="00D87D45"/>
    <w:rsid w:val="00D87E3D"/>
    <w:rsid w:val="00D90529"/>
    <w:rsid w:val="00D9056B"/>
    <w:rsid w:val="00D90676"/>
    <w:rsid w:val="00D906FD"/>
    <w:rsid w:val="00D90B4E"/>
    <w:rsid w:val="00D91161"/>
    <w:rsid w:val="00D91CC4"/>
    <w:rsid w:val="00D91D05"/>
    <w:rsid w:val="00D92096"/>
    <w:rsid w:val="00D92E0C"/>
    <w:rsid w:val="00D931BB"/>
    <w:rsid w:val="00D933A2"/>
    <w:rsid w:val="00D9345B"/>
    <w:rsid w:val="00D93844"/>
    <w:rsid w:val="00D93B0B"/>
    <w:rsid w:val="00D93BAE"/>
    <w:rsid w:val="00D93D04"/>
    <w:rsid w:val="00D94220"/>
    <w:rsid w:val="00D9428A"/>
    <w:rsid w:val="00D9472B"/>
    <w:rsid w:val="00D9496A"/>
    <w:rsid w:val="00D94D2E"/>
    <w:rsid w:val="00D94ED7"/>
    <w:rsid w:val="00D94F88"/>
    <w:rsid w:val="00D951DA"/>
    <w:rsid w:val="00D95302"/>
    <w:rsid w:val="00D95790"/>
    <w:rsid w:val="00D95A2F"/>
    <w:rsid w:val="00D95A66"/>
    <w:rsid w:val="00D95ECF"/>
    <w:rsid w:val="00D96163"/>
    <w:rsid w:val="00D96464"/>
    <w:rsid w:val="00D966DA"/>
    <w:rsid w:val="00D96926"/>
    <w:rsid w:val="00D96A68"/>
    <w:rsid w:val="00D96B52"/>
    <w:rsid w:val="00D96F7A"/>
    <w:rsid w:val="00D9704C"/>
    <w:rsid w:val="00D970AB"/>
    <w:rsid w:val="00D97EA8"/>
    <w:rsid w:val="00DA0269"/>
    <w:rsid w:val="00DA02ED"/>
    <w:rsid w:val="00DA03EA"/>
    <w:rsid w:val="00DA0921"/>
    <w:rsid w:val="00DA09CD"/>
    <w:rsid w:val="00DA0A88"/>
    <w:rsid w:val="00DA0F15"/>
    <w:rsid w:val="00DA123E"/>
    <w:rsid w:val="00DA1373"/>
    <w:rsid w:val="00DA1507"/>
    <w:rsid w:val="00DA1550"/>
    <w:rsid w:val="00DA1736"/>
    <w:rsid w:val="00DA1FD2"/>
    <w:rsid w:val="00DA20C1"/>
    <w:rsid w:val="00DA2648"/>
    <w:rsid w:val="00DA2765"/>
    <w:rsid w:val="00DA286F"/>
    <w:rsid w:val="00DA2B91"/>
    <w:rsid w:val="00DA2BA5"/>
    <w:rsid w:val="00DA3097"/>
    <w:rsid w:val="00DA33AC"/>
    <w:rsid w:val="00DA38A0"/>
    <w:rsid w:val="00DA3A69"/>
    <w:rsid w:val="00DA4052"/>
    <w:rsid w:val="00DA40EF"/>
    <w:rsid w:val="00DA43ED"/>
    <w:rsid w:val="00DA44BD"/>
    <w:rsid w:val="00DA4AAB"/>
    <w:rsid w:val="00DA4E00"/>
    <w:rsid w:val="00DA5A6B"/>
    <w:rsid w:val="00DA5D46"/>
    <w:rsid w:val="00DA5D52"/>
    <w:rsid w:val="00DA5D5B"/>
    <w:rsid w:val="00DA5ED4"/>
    <w:rsid w:val="00DA5EE0"/>
    <w:rsid w:val="00DA626A"/>
    <w:rsid w:val="00DA6280"/>
    <w:rsid w:val="00DA659C"/>
    <w:rsid w:val="00DA6A60"/>
    <w:rsid w:val="00DA6FC3"/>
    <w:rsid w:val="00DA7026"/>
    <w:rsid w:val="00DA7874"/>
    <w:rsid w:val="00DA7A50"/>
    <w:rsid w:val="00DA7AF4"/>
    <w:rsid w:val="00DA7DC5"/>
    <w:rsid w:val="00DB033C"/>
    <w:rsid w:val="00DB0448"/>
    <w:rsid w:val="00DB05EE"/>
    <w:rsid w:val="00DB0605"/>
    <w:rsid w:val="00DB0891"/>
    <w:rsid w:val="00DB0C83"/>
    <w:rsid w:val="00DB0EF6"/>
    <w:rsid w:val="00DB12AE"/>
    <w:rsid w:val="00DB12B5"/>
    <w:rsid w:val="00DB1391"/>
    <w:rsid w:val="00DB1489"/>
    <w:rsid w:val="00DB14B8"/>
    <w:rsid w:val="00DB16DD"/>
    <w:rsid w:val="00DB1A07"/>
    <w:rsid w:val="00DB1E58"/>
    <w:rsid w:val="00DB1F7E"/>
    <w:rsid w:val="00DB2818"/>
    <w:rsid w:val="00DB2970"/>
    <w:rsid w:val="00DB2AAF"/>
    <w:rsid w:val="00DB2B0C"/>
    <w:rsid w:val="00DB333D"/>
    <w:rsid w:val="00DB3C35"/>
    <w:rsid w:val="00DB3E9B"/>
    <w:rsid w:val="00DB40F2"/>
    <w:rsid w:val="00DB41A5"/>
    <w:rsid w:val="00DB4444"/>
    <w:rsid w:val="00DB462C"/>
    <w:rsid w:val="00DB490A"/>
    <w:rsid w:val="00DB4DA0"/>
    <w:rsid w:val="00DB4EAF"/>
    <w:rsid w:val="00DB51D1"/>
    <w:rsid w:val="00DB53E8"/>
    <w:rsid w:val="00DB54B2"/>
    <w:rsid w:val="00DB55B0"/>
    <w:rsid w:val="00DB5743"/>
    <w:rsid w:val="00DB5968"/>
    <w:rsid w:val="00DB5CA6"/>
    <w:rsid w:val="00DB5E4E"/>
    <w:rsid w:val="00DB5E8B"/>
    <w:rsid w:val="00DB65CE"/>
    <w:rsid w:val="00DB6630"/>
    <w:rsid w:val="00DB6905"/>
    <w:rsid w:val="00DB6B03"/>
    <w:rsid w:val="00DB6B63"/>
    <w:rsid w:val="00DB6F6F"/>
    <w:rsid w:val="00DB7050"/>
    <w:rsid w:val="00DB713C"/>
    <w:rsid w:val="00DB718C"/>
    <w:rsid w:val="00DB7344"/>
    <w:rsid w:val="00DB74C8"/>
    <w:rsid w:val="00DB75F0"/>
    <w:rsid w:val="00DC00D6"/>
    <w:rsid w:val="00DC00F4"/>
    <w:rsid w:val="00DC015F"/>
    <w:rsid w:val="00DC019B"/>
    <w:rsid w:val="00DC01DB"/>
    <w:rsid w:val="00DC061B"/>
    <w:rsid w:val="00DC0837"/>
    <w:rsid w:val="00DC09E9"/>
    <w:rsid w:val="00DC0B4E"/>
    <w:rsid w:val="00DC0B8A"/>
    <w:rsid w:val="00DC0CC8"/>
    <w:rsid w:val="00DC10CE"/>
    <w:rsid w:val="00DC111E"/>
    <w:rsid w:val="00DC13BB"/>
    <w:rsid w:val="00DC13C5"/>
    <w:rsid w:val="00DC152F"/>
    <w:rsid w:val="00DC19ED"/>
    <w:rsid w:val="00DC1B87"/>
    <w:rsid w:val="00DC1E3C"/>
    <w:rsid w:val="00DC1FA7"/>
    <w:rsid w:val="00DC2032"/>
    <w:rsid w:val="00DC2119"/>
    <w:rsid w:val="00DC212B"/>
    <w:rsid w:val="00DC21DC"/>
    <w:rsid w:val="00DC28E1"/>
    <w:rsid w:val="00DC2CC0"/>
    <w:rsid w:val="00DC312C"/>
    <w:rsid w:val="00DC3282"/>
    <w:rsid w:val="00DC33DD"/>
    <w:rsid w:val="00DC3845"/>
    <w:rsid w:val="00DC3916"/>
    <w:rsid w:val="00DC3BE1"/>
    <w:rsid w:val="00DC3FD4"/>
    <w:rsid w:val="00DC4193"/>
    <w:rsid w:val="00DC456C"/>
    <w:rsid w:val="00DC4856"/>
    <w:rsid w:val="00DC521D"/>
    <w:rsid w:val="00DC53CE"/>
    <w:rsid w:val="00DC56C5"/>
    <w:rsid w:val="00DC573B"/>
    <w:rsid w:val="00DC5FB1"/>
    <w:rsid w:val="00DC6027"/>
    <w:rsid w:val="00DC60CD"/>
    <w:rsid w:val="00DC6274"/>
    <w:rsid w:val="00DC65F1"/>
    <w:rsid w:val="00DC6AB7"/>
    <w:rsid w:val="00DC6B5C"/>
    <w:rsid w:val="00DC6CA8"/>
    <w:rsid w:val="00DC718E"/>
    <w:rsid w:val="00DC7474"/>
    <w:rsid w:val="00DC7DBC"/>
    <w:rsid w:val="00DD016C"/>
    <w:rsid w:val="00DD088A"/>
    <w:rsid w:val="00DD090E"/>
    <w:rsid w:val="00DD1396"/>
    <w:rsid w:val="00DD1925"/>
    <w:rsid w:val="00DD199E"/>
    <w:rsid w:val="00DD2084"/>
    <w:rsid w:val="00DD20AD"/>
    <w:rsid w:val="00DD20D1"/>
    <w:rsid w:val="00DD27F5"/>
    <w:rsid w:val="00DD2B74"/>
    <w:rsid w:val="00DD2B7B"/>
    <w:rsid w:val="00DD31A4"/>
    <w:rsid w:val="00DD333B"/>
    <w:rsid w:val="00DD358E"/>
    <w:rsid w:val="00DD3899"/>
    <w:rsid w:val="00DD3B96"/>
    <w:rsid w:val="00DD43E0"/>
    <w:rsid w:val="00DD43E1"/>
    <w:rsid w:val="00DD46A1"/>
    <w:rsid w:val="00DD474B"/>
    <w:rsid w:val="00DD498B"/>
    <w:rsid w:val="00DD4B53"/>
    <w:rsid w:val="00DD5270"/>
    <w:rsid w:val="00DD5477"/>
    <w:rsid w:val="00DD5B3C"/>
    <w:rsid w:val="00DD605F"/>
    <w:rsid w:val="00DD6A89"/>
    <w:rsid w:val="00DD6D3D"/>
    <w:rsid w:val="00DD7A11"/>
    <w:rsid w:val="00DE0037"/>
    <w:rsid w:val="00DE00BC"/>
    <w:rsid w:val="00DE022A"/>
    <w:rsid w:val="00DE070A"/>
    <w:rsid w:val="00DE07D5"/>
    <w:rsid w:val="00DE09BC"/>
    <w:rsid w:val="00DE0C82"/>
    <w:rsid w:val="00DE1115"/>
    <w:rsid w:val="00DE13FA"/>
    <w:rsid w:val="00DE155F"/>
    <w:rsid w:val="00DE15DD"/>
    <w:rsid w:val="00DE16FF"/>
    <w:rsid w:val="00DE17C4"/>
    <w:rsid w:val="00DE1A46"/>
    <w:rsid w:val="00DE1B49"/>
    <w:rsid w:val="00DE1FA3"/>
    <w:rsid w:val="00DE2030"/>
    <w:rsid w:val="00DE23F4"/>
    <w:rsid w:val="00DE2475"/>
    <w:rsid w:val="00DE248B"/>
    <w:rsid w:val="00DE25D1"/>
    <w:rsid w:val="00DE287F"/>
    <w:rsid w:val="00DE2B52"/>
    <w:rsid w:val="00DE2CCF"/>
    <w:rsid w:val="00DE2E94"/>
    <w:rsid w:val="00DE3170"/>
    <w:rsid w:val="00DE39C3"/>
    <w:rsid w:val="00DE47AC"/>
    <w:rsid w:val="00DE485C"/>
    <w:rsid w:val="00DE4B68"/>
    <w:rsid w:val="00DE4F1E"/>
    <w:rsid w:val="00DE5167"/>
    <w:rsid w:val="00DE5217"/>
    <w:rsid w:val="00DE5358"/>
    <w:rsid w:val="00DE5570"/>
    <w:rsid w:val="00DE5B9B"/>
    <w:rsid w:val="00DE5D64"/>
    <w:rsid w:val="00DE6076"/>
    <w:rsid w:val="00DE613A"/>
    <w:rsid w:val="00DE614E"/>
    <w:rsid w:val="00DE642D"/>
    <w:rsid w:val="00DE654B"/>
    <w:rsid w:val="00DE65F4"/>
    <w:rsid w:val="00DE6758"/>
    <w:rsid w:val="00DE7025"/>
    <w:rsid w:val="00DE704F"/>
    <w:rsid w:val="00DE7121"/>
    <w:rsid w:val="00DE7149"/>
    <w:rsid w:val="00DE7454"/>
    <w:rsid w:val="00DE75AF"/>
    <w:rsid w:val="00DE76A8"/>
    <w:rsid w:val="00DE7C7F"/>
    <w:rsid w:val="00DE7E42"/>
    <w:rsid w:val="00DF0057"/>
    <w:rsid w:val="00DF0060"/>
    <w:rsid w:val="00DF0175"/>
    <w:rsid w:val="00DF01A1"/>
    <w:rsid w:val="00DF0FA1"/>
    <w:rsid w:val="00DF1055"/>
    <w:rsid w:val="00DF1133"/>
    <w:rsid w:val="00DF149D"/>
    <w:rsid w:val="00DF1654"/>
    <w:rsid w:val="00DF1781"/>
    <w:rsid w:val="00DF1B57"/>
    <w:rsid w:val="00DF1C5C"/>
    <w:rsid w:val="00DF23DD"/>
    <w:rsid w:val="00DF2522"/>
    <w:rsid w:val="00DF2DD5"/>
    <w:rsid w:val="00DF2E0D"/>
    <w:rsid w:val="00DF301F"/>
    <w:rsid w:val="00DF31B0"/>
    <w:rsid w:val="00DF4074"/>
    <w:rsid w:val="00DF4229"/>
    <w:rsid w:val="00DF48DC"/>
    <w:rsid w:val="00DF4AC5"/>
    <w:rsid w:val="00DF4D4E"/>
    <w:rsid w:val="00DF4D5C"/>
    <w:rsid w:val="00DF4EB9"/>
    <w:rsid w:val="00DF5B0B"/>
    <w:rsid w:val="00DF5CB4"/>
    <w:rsid w:val="00DF5CD0"/>
    <w:rsid w:val="00DF5E7F"/>
    <w:rsid w:val="00DF60B4"/>
    <w:rsid w:val="00DF620C"/>
    <w:rsid w:val="00DF6213"/>
    <w:rsid w:val="00DF6268"/>
    <w:rsid w:val="00DF68EF"/>
    <w:rsid w:val="00DF6C24"/>
    <w:rsid w:val="00DF7256"/>
    <w:rsid w:val="00DF74D6"/>
    <w:rsid w:val="00DF76B5"/>
    <w:rsid w:val="00DF790B"/>
    <w:rsid w:val="00DF7ABE"/>
    <w:rsid w:val="00E001E5"/>
    <w:rsid w:val="00E004E5"/>
    <w:rsid w:val="00E005B3"/>
    <w:rsid w:val="00E00686"/>
    <w:rsid w:val="00E008AF"/>
    <w:rsid w:val="00E00BE3"/>
    <w:rsid w:val="00E013AA"/>
    <w:rsid w:val="00E01652"/>
    <w:rsid w:val="00E01855"/>
    <w:rsid w:val="00E01A38"/>
    <w:rsid w:val="00E01BDC"/>
    <w:rsid w:val="00E01C3D"/>
    <w:rsid w:val="00E01D08"/>
    <w:rsid w:val="00E01DC7"/>
    <w:rsid w:val="00E01DF8"/>
    <w:rsid w:val="00E01E34"/>
    <w:rsid w:val="00E01E65"/>
    <w:rsid w:val="00E02140"/>
    <w:rsid w:val="00E0271A"/>
    <w:rsid w:val="00E0276E"/>
    <w:rsid w:val="00E02F6C"/>
    <w:rsid w:val="00E02FAB"/>
    <w:rsid w:val="00E03767"/>
    <w:rsid w:val="00E03829"/>
    <w:rsid w:val="00E03986"/>
    <w:rsid w:val="00E03BFB"/>
    <w:rsid w:val="00E03C94"/>
    <w:rsid w:val="00E03F65"/>
    <w:rsid w:val="00E03FFB"/>
    <w:rsid w:val="00E0402E"/>
    <w:rsid w:val="00E04861"/>
    <w:rsid w:val="00E048CB"/>
    <w:rsid w:val="00E04996"/>
    <w:rsid w:val="00E04B54"/>
    <w:rsid w:val="00E04DB1"/>
    <w:rsid w:val="00E05265"/>
    <w:rsid w:val="00E0567B"/>
    <w:rsid w:val="00E05771"/>
    <w:rsid w:val="00E061A2"/>
    <w:rsid w:val="00E06B51"/>
    <w:rsid w:val="00E06C52"/>
    <w:rsid w:val="00E0710E"/>
    <w:rsid w:val="00E07B1F"/>
    <w:rsid w:val="00E07D5D"/>
    <w:rsid w:val="00E10176"/>
    <w:rsid w:val="00E101E7"/>
    <w:rsid w:val="00E103FC"/>
    <w:rsid w:val="00E105BD"/>
    <w:rsid w:val="00E10946"/>
    <w:rsid w:val="00E10C34"/>
    <w:rsid w:val="00E10F84"/>
    <w:rsid w:val="00E1144F"/>
    <w:rsid w:val="00E11585"/>
    <w:rsid w:val="00E11C00"/>
    <w:rsid w:val="00E11D3C"/>
    <w:rsid w:val="00E11F99"/>
    <w:rsid w:val="00E120FC"/>
    <w:rsid w:val="00E12155"/>
    <w:rsid w:val="00E123D5"/>
    <w:rsid w:val="00E12889"/>
    <w:rsid w:val="00E12BAF"/>
    <w:rsid w:val="00E12DC9"/>
    <w:rsid w:val="00E131C5"/>
    <w:rsid w:val="00E135FE"/>
    <w:rsid w:val="00E13613"/>
    <w:rsid w:val="00E137A9"/>
    <w:rsid w:val="00E1385F"/>
    <w:rsid w:val="00E14812"/>
    <w:rsid w:val="00E14CCE"/>
    <w:rsid w:val="00E14E98"/>
    <w:rsid w:val="00E156DE"/>
    <w:rsid w:val="00E15A0D"/>
    <w:rsid w:val="00E16055"/>
    <w:rsid w:val="00E16738"/>
    <w:rsid w:val="00E16B58"/>
    <w:rsid w:val="00E178C6"/>
    <w:rsid w:val="00E17A3F"/>
    <w:rsid w:val="00E17CAE"/>
    <w:rsid w:val="00E17D26"/>
    <w:rsid w:val="00E20369"/>
    <w:rsid w:val="00E21970"/>
    <w:rsid w:val="00E21E07"/>
    <w:rsid w:val="00E22079"/>
    <w:rsid w:val="00E2228D"/>
    <w:rsid w:val="00E22929"/>
    <w:rsid w:val="00E22F71"/>
    <w:rsid w:val="00E23216"/>
    <w:rsid w:val="00E234D9"/>
    <w:rsid w:val="00E23DDC"/>
    <w:rsid w:val="00E24361"/>
    <w:rsid w:val="00E24615"/>
    <w:rsid w:val="00E2465C"/>
    <w:rsid w:val="00E248B1"/>
    <w:rsid w:val="00E24E01"/>
    <w:rsid w:val="00E24ED8"/>
    <w:rsid w:val="00E253BF"/>
    <w:rsid w:val="00E25C12"/>
    <w:rsid w:val="00E26078"/>
    <w:rsid w:val="00E2627E"/>
    <w:rsid w:val="00E265AA"/>
    <w:rsid w:val="00E267F4"/>
    <w:rsid w:val="00E26D93"/>
    <w:rsid w:val="00E27722"/>
    <w:rsid w:val="00E27A5F"/>
    <w:rsid w:val="00E3015D"/>
    <w:rsid w:val="00E301B5"/>
    <w:rsid w:val="00E30465"/>
    <w:rsid w:val="00E30469"/>
    <w:rsid w:val="00E306B4"/>
    <w:rsid w:val="00E30777"/>
    <w:rsid w:val="00E30919"/>
    <w:rsid w:val="00E30DF2"/>
    <w:rsid w:val="00E31178"/>
    <w:rsid w:val="00E31221"/>
    <w:rsid w:val="00E316EE"/>
    <w:rsid w:val="00E3177C"/>
    <w:rsid w:val="00E3191E"/>
    <w:rsid w:val="00E31A13"/>
    <w:rsid w:val="00E31A65"/>
    <w:rsid w:val="00E32108"/>
    <w:rsid w:val="00E32700"/>
    <w:rsid w:val="00E327C5"/>
    <w:rsid w:val="00E32DD0"/>
    <w:rsid w:val="00E32DFF"/>
    <w:rsid w:val="00E32EDD"/>
    <w:rsid w:val="00E32F1B"/>
    <w:rsid w:val="00E331C4"/>
    <w:rsid w:val="00E3390F"/>
    <w:rsid w:val="00E33C2D"/>
    <w:rsid w:val="00E33D8F"/>
    <w:rsid w:val="00E33E52"/>
    <w:rsid w:val="00E33F5E"/>
    <w:rsid w:val="00E3434D"/>
    <w:rsid w:val="00E3493E"/>
    <w:rsid w:val="00E34973"/>
    <w:rsid w:val="00E34F09"/>
    <w:rsid w:val="00E353BA"/>
    <w:rsid w:val="00E35739"/>
    <w:rsid w:val="00E35B67"/>
    <w:rsid w:val="00E35CA7"/>
    <w:rsid w:val="00E35DF7"/>
    <w:rsid w:val="00E35F36"/>
    <w:rsid w:val="00E35FD7"/>
    <w:rsid w:val="00E366B3"/>
    <w:rsid w:val="00E3699A"/>
    <w:rsid w:val="00E373A7"/>
    <w:rsid w:val="00E37788"/>
    <w:rsid w:val="00E4078E"/>
    <w:rsid w:val="00E407EB"/>
    <w:rsid w:val="00E40AAA"/>
    <w:rsid w:val="00E40BA7"/>
    <w:rsid w:val="00E40F21"/>
    <w:rsid w:val="00E411AA"/>
    <w:rsid w:val="00E4127D"/>
    <w:rsid w:val="00E4174D"/>
    <w:rsid w:val="00E41B50"/>
    <w:rsid w:val="00E41C1A"/>
    <w:rsid w:val="00E41C4E"/>
    <w:rsid w:val="00E423F3"/>
    <w:rsid w:val="00E425BB"/>
    <w:rsid w:val="00E429A3"/>
    <w:rsid w:val="00E42E02"/>
    <w:rsid w:val="00E430D3"/>
    <w:rsid w:val="00E43331"/>
    <w:rsid w:val="00E43CFC"/>
    <w:rsid w:val="00E44266"/>
    <w:rsid w:val="00E44487"/>
    <w:rsid w:val="00E445A3"/>
    <w:rsid w:val="00E4481A"/>
    <w:rsid w:val="00E448D5"/>
    <w:rsid w:val="00E44BAA"/>
    <w:rsid w:val="00E44D13"/>
    <w:rsid w:val="00E44DE8"/>
    <w:rsid w:val="00E44F00"/>
    <w:rsid w:val="00E44F9C"/>
    <w:rsid w:val="00E450BF"/>
    <w:rsid w:val="00E454DC"/>
    <w:rsid w:val="00E456CD"/>
    <w:rsid w:val="00E460A4"/>
    <w:rsid w:val="00E46391"/>
    <w:rsid w:val="00E466D5"/>
    <w:rsid w:val="00E46BA2"/>
    <w:rsid w:val="00E46CE5"/>
    <w:rsid w:val="00E47466"/>
    <w:rsid w:val="00E47612"/>
    <w:rsid w:val="00E47666"/>
    <w:rsid w:val="00E47998"/>
    <w:rsid w:val="00E50200"/>
    <w:rsid w:val="00E50265"/>
    <w:rsid w:val="00E50529"/>
    <w:rsid w:val="00E50598"/>
    <w:rsid w:val="00E50934"/>
    <w:rsid w:val="00E50CCF"/>
    <w:rsid w:val="00E513F4"/>
    <w:rsid w:val="00E51984"/>
    <w:rsid w:val="00E519E4"/>
    <w:rsid w:val="00E51A74"/>
    <w:rsid w:val="00E51D8F"/>
    <w:rsid w:val="00E52426"/>
    <w:rsid w:val="00E529F0"/>
    <w:rsid w:val="00E52D1E"/>
    <w:rsid w:val="00E52DD7"/>
    <w:rsid w:val="00E531EE"/>
    <w:rsid w:val="00E53F97"/>
    <w:rsid w:val="00E54577"/>
    <w:rsid w:val="00E54655"/>
    <w:rsid w:val="00E54ADF"/>
    <w:rsid w:val="00E54D16"/>
    <w:rsid w:val="00E5535C"/>
    <w:rsid w:val="00E554F3"/>
    <w:rsid w:val="00E55B87"/>
    <w:rsid w:val="00E55D17"/>
    <w:rsid w:val="00E55FD9"/>
    <w:rsid w:val="00E562F6"/>
    <w:rsid w:val="00E564E1"/>
    <w:rsid w:val="00E5677E"/>
    <w:rsid w:val="00E5698B"/>
    <w:rsid w:val="00E56A07"/>
    <w:rsid w:val="00E56C14"/>
    <w:rsid w:val="00E56D1A"/>
    <w:rsid w:val="00E56E9A"/>
    <w:rsid w:val="00E5733F"/>
    <w:rsid w:val="00E5751C"/>
    <w:rsid w:val="00E576D2"/>
    <w:rsid w:val="00E57A88"/>
    <w:rsid w:val="00E57DCD"/>
    <w:rsid w:val="00E57E4A"/>
    <w:rsid w:val="00E602AC"/>
    <w:rsid w:val="00E602DC"/>
    <w:rsid w:val="00E604FD"/>
    <w:rsid w:val="00E60537"/>
    <w:rsid w:val="00E606A0"/>
    <w:rsid w:val="00E608B2"/>
    <w:rsid w:val="00E6096C"/>
    <w:rsid w:val="00E60F20"/>
    <w:rsid w:val="00E61079"/>
    <w:rsid w:val="00E6156F"/>
    <w:rsid w:val="00E61B51"/>
    <w:rsid w:val="00E61D4C"/>
    <w:rsid w:val="00E61DD1"/>
    <w:rsid w:val="00E6246F"/>
    <w:rsid w:val="00E6264A"/>
    <w:rsid w:val="00E629B0"/>
    <w:rsid w:val="00E62D18"/>
    <w:rsid w:val="00E62DAF"/>
    <w:rsid w:val="00E62DF1"/>
    <w:rsid w:val="00E62E1B"/>
    <w:rsid w:val="00E62F00"/>
    <w:rsid w:val="00E630F3"/>
    <w:rsid w:val="00E6335A"/>
    <w:rsid w:val="00E63369"/>
    <w:rsid w:val="00E6365B"/>
    <w:rsid w:val="00E63B96"/>
    <w:rsid w:val="00E63E8D"/>
    <w:rsid w:val="00E6441D"/>
    <w:rsid w:val="00E64997"/>
    <w:rsid w:val="00E64D45"/>
    <w:rsid w:val="00E65143"/>
    <w:rsid w:val="00E65A03"/>
    <w:rsid w:val="00E65A73"/>
    <w:rsid w:val="00E65E5D"/>
    <w:rsid w:val="00E65F68"/>
    <w:rsid w:val="00E662F8"/>
    <w:rsid w:val="00E66BD5"/>
    <w:rsid w:val="00E67375"/>
    <w:rsid w:val="00E67C37"/>
    <w:rsid w:val="00E70353"/>
    <w:rsid w:val="00E704D6"/>
    <w:rsid w:val="00E7055D"/>
    <w:rsid w:val="00E70780"/>
    <w:rsid w:val="00E70F3B"/>
    <w:rsid w:val="00E710D1"/>
    <w:rsid w:val="00E7126B"/>
    <w:rsid w:val="00E71A73"/>
    <w:rsid w:val="00E72024"/>
    <w:rsid w:val="00E721D8"/>
    <w:rsid w:val="00E72F76"/>
    <w:rsid w:val="00E730C2"/>
    <w:rsid w:val="00E737D8"/>
    <w:rsid w:val="00E73995"/>
    <w:rsid w:val="00E73D05"/>
    <w:rsid w:val="00E73EA9"/>
    <w:rsid w:val="00E744FC"/>
    <w:rsid w:val="00E74905"/>
    <w:rsid w:val="00E74960"/>
    <w:rsid w:val="00E74D3C"/>
    <w:rsid w:val="00E75149"/>
    <w:rsid w:val="00E759F8"/>
    <w:rsid w:val="00E75CA0"/>
    <w:rsid w:val="00E75D73"/>
    <w:rsid w:val="00E76651"/>
    <w:rsid w:val="00E76A3A"/>
    <w:rsid w:val="00E76B8F"/>
    <w:rsid w:val="00E77438"/>
    <w:rsid w:val="00E774D5"/>
    <w:rsid w:val="00E776C9"/>
    <w:rsid w:val="00E77D50"/>
    <w:rsid w:val="00E77F89"/>
    <w:rsid w:val="00E80089"/>
    <w:rsid w:val="00E800B7"/>
    <w:rsid w:val="00E80870"/>
    <w:rsid w:val="00E80A96"/>
    <w:rsid w:val="00E80F03"/>
    <w:rsid w:val="00E8102F"/>
    <w:rsid w:val="00E81199"/>
    <w:rsid w:val="00E81303"/>
    <w:rsid w:val="00E81518"/>
    <w:rsid w:val="00E81863"/>
    <w:rsid w:val="00E818D5"/>
    <w:rsid w:val="00E81961"/>
    <w:rsid w:val="00E81AA1"/>
    <w:rsid w:val="00E81C8E"/>
    <w:rsid w:val="00E81D3F"/>
    <w:rsid w:val="00E8204E"/>
    <w:rsid w:val="00E8299B"/>
    <w:rsid w:val="00E82E6A"/>
    <w:rsid w:val="00E83218"/>
    <w:rsid w:val="00E83302"/>
    <w:rsid w:val="00E83342"/>
    <w:rsid w:val="00E834A9"/>
    <w:rsid w:val="00E8409C"/>
    <w:rsid w:val="00E841EB"/>
    <w:rsid w:val="00E84334"/>
    <w:rsid w:val="00E845EF"/>
    <w:rsid w:val="00E84646"/>
    <w:rsid w:val="00E84A9E"/>
    <w:rsid w:val="00E84F9D"/>
    <w:rsid w:val="00E852E6"/>
    <w:rsid w:val="00E85784"/>
    <w:rsid w:val="00E85ABF"/>
    <w:rsid w:val="00E85D39"/>
    <w:rsid w:val="00E85F74"/>
    <w:rsid w:val="00E861E2"/>
    <w:rsid w:val="00E862D7"/>
    <w:rsid w:val="00E86435"/>
    <w:rsid w:val="00E86710"/>
    <w:rsid w:val="00E867BD"/>
    <w:rsid w:val="00E8687E"/>
    <w:rsid w:val="00E86B84"/>
    <w:rsid w:val="00E8719C"/>
    <w:rsid w:val="00E87981"/>
    <w:rsid w:val="00E87DB7"/>
    <w:rsid w:val="00E87ED6"/>
    <w:rsid w:val="00E90044"/>
    <w:rsid w:val="00E9043E"/>
    <w:rsid w:val="00E90465"/>
    <w:rsid w:val="00E907DD"/>
    <w:rsid w:val="00E90A07"/>
    <w:rsid w:val="00E90A13"/>
    <w:rsid w:val="00E90B74"/>
    <w:rsid w:val="00E914E2"/>
    <w:rsid w:val="00E915DB"/>
    <w:rsid w:val="00E91F95"/>
    <w:rsid w:val="00E92485"/>
    <w:rsid w:val="00E924AE"/>
    <w:rsid w:val="00E92858"/>
    <w:rsid w:val="00E93069"/>
    <w:rsid w:val="00E9344B"/>
    <w:rsid w:val="00E9376A"/>
    <w:rsid w:val="00E938D5"/>
    <w:rsid w:val="00E94295"/>
    <w:rsid w:val="00E94AC6"/>
    <w:rsid w:val="00E94C3D"/>
    <w:rsid w:val="00E94CC1"/>
    <w:rsid w:val="00E951E1"/>
    <w:rsid w:val="00E9526E"/>
    <w:rsid w:val="00E955D1"/>
    <w:rsid w:val="00E95A93"/>
    <w:rsid w:val="00E96081"/>
    <w:rsid w:val="00E962AC"/>
    <w:rsid w:val="00E96385"/>
    <w:rsid w:val="00E9638C"/>
    <w:rsid w:val="00E96452"/>
    <w:rsid w:val="00E96820"/>
    <w:rsid w:val="00E969A8"/>
    <w:rsid w:val="00E96A07"/>
    <w:rsid w:val="00E96B03"/>
    <w:rsid w:val="00E97143"/>
    <w:rsid w:val="00E97153"/>
    <w:rsid w:val="00E97BAF"/>
    <w:rsid w:val="00E97CD0"/>
    <w:rsid w:val="00E97E2F"/>
    <w:rsid w:val="00E97F22"/>
    <w:rsid w:val="00EA07A1"/>
    <w:rsid w:val="00EA0A57"/>
    <w:rsid w:val="00EA0A9E"/>
    <w:rsid w:val="00EA0D72"/>
    <w:rsid w:val="00EA0E6A"/>
    <w:rsid w:val="00EA1189"/>
    <w:rsid w:val="00EA14B6"/>
    <w:rsid w:val="00EA170A"/>
    <w:rsid w:val="00EA189A"/>
    <w:rsid w:val="00EA19CF"/>
    <w:rsid w:val="00EA1A80"/>
    <w:rsid w:val="00EA1ACB"/>
    <w:rsid w:val="00EA1AF7"/>
    <w:rsid w:val="00EA1B76"/>
    <w:rsid w:val="00EA26CD"/>
    <w:rsid w:val="00EA2789"/>
    <w:rsid w:val="00EA2A76"/>
    <w:rsid w:val="00EA2AF5"/>
    <w:rsid w:val="00EA2FD6"/>
    <w:rsid w:val="00EA3829"/>
    <w:rsid w:val="00EA3AA1"/>
    <w:rsid w:val="00EA3B00"/>
    <w:rsid w:val="00EA3B74"/>
    <w:rsid w:val="00EA4A1D"/>
    <w:rsid w:val="00EA4A8B"/>
    <w:rsid w:val="00EA54AB"/>
    <w:rsid w:val="00EA5BAF"/>
    <w:rsid w:val="00EA5E4B"/>
    <w:rsid w:val="00EA661F"/>
    <w:rsid w:val="00EA6A2D"/>
    <w:rsid w:val="00EA6F3D"/>
    <w:rsid w:val="00EA706B"/>
    <w:rsid w:val="00EA754C"/>
    <w:rsid w:val="00EA7B92"/>
    <w:rsid w:val="00EA7CA1"/>
    <w:rsid w:val="00EA7E16"/>
    <w:rsid w:val="00EB0967"/>
    <w:rsid w:val="00EB0A3B"/>
    <w:rsid w:val="00EB0B0A"/>
    <w:rsid w:val="00EB0D65"/>
    <w:rsid w:val="00EB174B"/>
    <w:rsid w:val="00EB1BF8"/>
    <w:rsid w:val="00EB1E2C"/>
    <w:rsid w:val="00EB233D"/>
    <w:rsid w:val="00EB23F4"/>
    <w:rsid w:val="00EB2519"/>
    <w:rsid w:val="00EB2621"/>
    <w:rsid w:val="00EB2C82"/>
    <w:rsid w:val="00EB2DDF"/>
    <w:rsid w:val="00EB2F9F"/>
    <w:rsid w:val="00EB31A4"/>
    <w:rsid w:val="00EB336F"/>
    <w:rsid w:val="00EB3418"/>
    <w:rsid w:val="00EB341C"/>
    <w:rsid w:val="00EB363C"/>
    <w:rsid w:val="00EB3677"/>
    <w:rsid w:val="00EB3B47"/>
    <w:rsid w:val="00EB3EC1"/>
    <w:rsid w:val="00EB40AD"/>
    <w:rsid w:val="00EB4368"/>
    <w:rsid w:val="00EB45EB"/>
    <w:rsid w:val="00EB470F"/>
    <w:rsid w:val="00EB4A44"/>
    <w:rsid w:val="00EB4CEC"/>
    <w:rsid w:val="00EB514A"/>
    <w:rsid w:val="00EB57FE"/>
    <w:rsid w:val="00EB5940"/>
    <w:rsid w:val="00EB59D5"/>
    <w:rsid w:val="00EB5CBE"/>
    <w:rsid w:val="00EB6539"/>
    <w:rsid w:val="00EB6C69"/>
    <w:rsid w:val="00EB6CB8"/>
    <w:rsid w:val="00EB7043"/>
    <w:rsid w:val="00EB70C8"/>
    <w:rsid w:val="00EB7210"/>
    <w:rsid w:val="00EB742B"/>
    <w:rsid w:val="00EB74D0"/>
    <w:rsid w:val="00EB75EF"/>
    <w:rsid w:val="00EB7AA1"/>
    <w:rsid w:val="00EC00F6"/>
    <w:rsid w:val="00EC09BB"/>
    <w:rsid w:val="00EC10A1"/>
    <w:rsid w:val="00EC11E2"/>
    <w:rsid w:val="00EC12CD"/>
    <w:rsid w:val="00EC1390"/>
    <w:rsid w:val="00EC1438"/>
    <w:rsid w:val="00EC1B26"/>
    <w:rsid w:val="00EC1D21"/>
    <w:rsid w:val="00EC1EBB"/>
    <w:rsid w:val="00EC214A"/>
    <w:rsid w:val="00EC21D8"/>
    <w:rsid w:val="00EC2375"/>
    <w:rsid w:val="00EC2707"/>
    <w:rsid w:val="00EC2E98"/>
    <w:rsid w:val="00EC2F98"/>
    <w:rsid w:val="00EC3067"/>
    <w:rsid w:val="00EC37B7"/>
    <w:rsid w:val="00EC37DF"/>
    <w:rsid w:val="00EC3BA4"/>
    <w:rsid w:val="00EC487C"/>
    <w:rsid w:val="00EC4B0D"/>
    <w:rsid w:val="00EC50E5"/>
    <w:rsid w:val="00EC54BA"/>
    <w:rsid w:val="00EC5750"/>
    <w:rsid w:val="00EC5810"/>
    <w:rsid w:val="00EC643D"/>
    <w:rsid w:val="00EC654B"/>
    <w:rsid w:val="00EC6B43"/>
    <w:rsid w:val="00EC6CE2"/>
    <w:rsid w:val="00EC6DEA"/>
    <w:rsid w:val="00EC6F05"/>
    <w:rsid w:val="00EC734A"/>
    <w:rsid w:val="00EC74C6"/>
    <w:rsid w:val="00EC77C6"/>
    <w:rsid w:val="00EC7BAA"/>
    <w:rsid w:val="00EC7DEA"/>
    <w:rsid w:val="00ED0004"/>
    <w:rsid w:val="00ED0701"/>
    <w:rsid w:val="00ED0CAA"/>
    <w:rsid w:val="00ED0E2A"/>
    <w:rsid w:val="00ED0E71"/>
    <w:rsid w:val="00ED0FB2"/>
    <w:rsid w:val="00ED12D8"/>
    <w:rsid w:val="00ED18CB"/>
    <w:rsid w:val="00ED191A"/>
    <w:rsid w:val="00ED1F76"/>
    <w:rsid w:val="00ED22BB"/>
    <w:rsid w:val="00ED24B8"/>
    <w:rsid w:val="00ED2730"/>
    <w:rsid w:val="00ED3287"/>
    <w:rsid w:val="00ED353E"/>
    <w:rsid w:val="00ED3908"/>
    <w:rsid w:val="00ED3986"/>
    <w:rsid w:val="00ED4149"/>
    <w:rsid w:val="00ED41F7"/>
    <w:rsid w:val="00ED428B"/>
    <w:rsid w:val="00ED4595"/>
    <w:rsid w:val="00ED4B12"/>
    <w:rsid w:val="00ED4C9C"/>
    <w:rsid w:val="00ED4D18"/>
    <w:rsid w:val="00ED52F9"/>
    <w:rsid w:val="00ED5448"/>
    <w:rsid w:val="00ED5492"/>
    <w:rsid w:val="00ED567A"/>
    <w:rsid w:val="00ED57DE"/>
    <w:rsid w:val="00ED580D"/>
    <w:rsid w:val="00ED5967"/>
    <w:rsid w:val="00ED5989"/>
    <w:rsid w:val="00ED5A3D"/>
    <w:rsid w:val="00ED5C14"/>
    <w:rsid w:val="00ED5C4E"/>
    <w:rsid w:val="00ED634E"/>
    <w:rsid w:val="00ED65DC"/>
    <w:rsid w:val="00ED6A57"/>
    <w:rsid w:val="00ED6CA3"/>
    <w:rsid w:val="00ED70B6"/>
    <w:rsid w:val="00ED740B"/>
    <w:rsid w:val="00ED744D"/>
    <w:rsid w:val="00ED74DF"/>
    <w:rsid w:val="00ED75F1"/>
    <w:rsid w:val="00ED794E"/>
    <w:rsid w:val="00ED7A69"/>
    <w:rsid w:val="00ED7D0C"/>
    <w:rsid w:val="00ED7D11"/>
    <w:rsid w:val="00ED7FA1"/>
    <w:rsid w:val="00EE0111"/>
    <w:rsid w:val="00EE028C"/>
    <w:rsid w:val="00EE0FB2"/>
    <w:rsid w:val="00EE0FB4"/>
    <w:rsid w:val="00EE12C8"/>
    <w:rsid w:val="00EE1583"/>
    <w:rsid w:val="00EE1759"/>
    <w:rsid w:val="00EE188E"/>
    <w:rsid w:val="00EE1FE5"/>
    <w:rsid w:val="00EE23AD"/>
    <w:rsid w:val="00EE24C0"/>
    <w:rsid w:val="00EE29BC"/>
    <w:rsid w:val="00EE3072"/>
    <w:rsid w:val="00EE312C"/>
    <w:rsid w:val="00EE32E3"/>
    <w:rsid w:val="00EE3344"/>
    <w:rsid w:val="00EE380D"/>
    <w:rsid w:val="00EE3D51"/>
    <w:rsid w:val="00EE4370"/>
    <w:rsid w:val="00EE43C1"/>
    <w:rsid w:val="00EE486F"/>
    <w:rsid w:val="00EE4C47"/>
    <w:rsid w:val="00EE4DE8"/>
    <w:rsid w:val="00EE56A9"/>
    <w:rsid w:val="00EE56CE"/>
    <w:rsid w:val="00EE5720"/>
    <w:rsid w:val="00EE5A51"/>
    <w:rsid w:val="00EE5B4B"/>
    <w:rsid w:val="00EE5D3B"/>
    <w:rsid w:val="00EE6057"/>
    <w:rsid w:val="00EE620D"/>
    <w:rsid w:val="00EE64C9"/>
    <w:rsid w:val="00EE65B4"/>
    <w:rsid w:val="00EE6640"/>
    <w:rsid w:val="00EE69E5"/>
    <w:rsid w:val="00EE739B"/>
    <w:rsid w:val="00EE73D2"/>
    <w:rsid w:val="00EE749D"/>
    <w:rsid w:val="00EE74D8"/>
    <w:rsid w:val="00EE766A"/>
    <w:rsid w:val="00EE7B42"/>
    <w:rsid w:val="00EF0096"/>
    <w:rsid w:val="00EF0175"/>
    <w:rsid w:val="00EF0244"/>
    <w:rsid w:val="00EF060E"/>
    <w:rsid w:val="00EF0689"/>
    <w:rsid w:val="00EF0A3E"/>
    <w:rsid w:val="00EF0AD9"/>
    <w:rsid w:val="00EF0AE6"/>
    <w:rsid w:val="00EF0B1B"/>
    <w:rsid w:val="00EF1289"/>
    <w:rsid w:val="00EF1318"/>
    <w:rsid w:val="00EF13A5"/>
    <w:rsid w:val="00EF1EF6"/>
    <w:rsid w:val="00EF2A40"/>
    <w:rsid w:val="00EF2FA1"/>
    <w:rsid w:val="00EF316D"/>
    <w:rsid w:val="00EF32DD"/>
    <w:rsid w:val="00EF39A2"/>
    <w:rsid w:val="00EF3BBB"/>
    <w:rsid w:val="00EF44D0"/>
    <w:rsid w:val="00EF47E0"/>
    <w:rsid w:val="00EF4894"/>
    <w:rsid w:val="00EF4BFA"/>
    <w:rsid w:val="00EF4D91"/>
    <w:rsid w:val="00EF50F0"/>
    <w:rsid w:val="00EF5144"/>
    <w:rsid w:val="00EF5251"/>
    <w:rsid w:val="00EF5DB9"/>
    <w:rsid w:val="00EF6043"/>
    <w:rsid w:val="00EF60AA"/>
    <w:rsid w:val="00EF60F5"/>
    <w:rsid w:val="00EF6727"/>
    <w:rsid w:val="00EF6C4C"/>
    <w:rsid w:val="00EF7073"/>
    <w:rsid w:val="00EF71FB"/>
    <w:rsid w:val="00EF72D1"/>
    <w:rsid w:val="00EF7367"/>
    <w:rsid w:val="00EF7916"/>
    <w:rsid w:val="00F0007D"/>
    <w:rsid w:val="00F00293"/>
    <w:rsid w:val="00F002A1"/>
    <w:rsid w:val="00F00CAC"/>
    <w:rsid w:val="00F01121"/>
    <w:rsid w:val="00F011AC"/>
    <w:rsid w:val="00F01521"/>
    <w:rsid w:val="00F01583"/>
    <w:rsid w:val="00F01810"/>
    <w:rsid w:val="00F02152"/>
    <w:rsid w:val="00F0266C"/>
    <w:rsid w:val="00F02E95"/>
    <w:rsid w:val="00F03743"/>
    <w:rsid w:val="00F03D38"/>
    <w:rsid w:val="00F03DCF"/>
    <w:rsid w:val="00F03F14"/>
    <w:rsid w:val="00F040D5"/>
    <w:rsid w:val="00F04424"/>
    <w:rsid w:val="00F04819"/>
    <w:rsid w:val="00F048E6"/>
    <w:rsid w:val="00F04C28"/>
    <w:rsid w:val="00F04F47"/>
    <w:rsid w:val="00F05335"/>
    <w:rsid w:val="00F053FE"/>
    <w:rsid w:val="00F056D4"/>
    <w:rsid w:val="00F05C25"/>
    <w:rsid w:val="00F062AB"/>
    <w:rsid w:val="00F0676A"/>
    <w:rsid w:val="00F070D0"/>
    <w:rsid w:val="00F0720B"/>
    <w:rsid w:val="00F07309"/>
    <w:rsid w:val="00F077E6"/>
    <w:rsid w:val="00F07AD5"/>
    <w:rsid w:val="00F07CEA"/>
    <w:rsid w:val="00F100AA"/>
    <w:rsid w:val="00F10560"/>
    <w:rsid w:val="00F1061F"/>
    <w:rsid w:val="00F10F1A"/>
    <w:rsid w:val="00F1159C"/>
    <w:rsid w:val="00F11A5A"/>
    <w:rsid w:val="00F1294E"/>
    <w:rsid w:val="00F12BE8"/>
    <w:rsid w:val="00F12D47"/>
    <w:rsid w:val="00F1310F"/>
    <w:rsid w:val="00F13384"/>
    <w:rsid w:val="00F138B8"/>
    <w:rsid w:val="00F14098"/>
    <w:rsid w:val="00F1431A"/>
    <w:rsid w:val="00F14476"/>
    <w:rsid w:val="00F1464F"/>
    <w:rsid w:val="00F14A2F"/>
    <w:rsid w:val="00F14FCF"/>
    <w:rsid w:val="00F15041"/>
    <w:rsid w:val="00F157D1"/>
    <w:rsid w:val="00F158EC"/>
    <w:rsid w:val="00F15ABD"/>
    <w:rsid w:val="00F15AE3"/>
    <w:rsid w:val="00F16188"/>
    <w:rsid w:val="00F1638C"/>
    <w:rsid w:val="00F165DA"/>
    <w:rsid w:val="00F169A7"/>
    <w:rsid w:val="00F16AB6"/>
    <w:rsid w:val="00F16ADF"/>
    <w:rsid w:val="00F16F8E"/>
    <w:rsid w:val="00F171FE"/>
    <w:rsid w:val="00F17484"/>
    <w:rsid w:val="00F178F0"/>
    <w:rsid w:val="00F17928"/>
    <w:rsid w:val="00F17AFB"/>
    <w:rsid w:val="00F17BC6"/>
    <w:rsid w:val="00F17D26"/>
    <w:rsid w:val="00F20172"/>
    <w:rsid w:val="00F20D93"/>
    <w:rsid w:val="00F20F29"/>
    <w:rsid w:val="00F210AC"/>
    <w:rsid w:val="00F210F6"/>
    <w:rsid w:val="00F21725"/>
    <w:rsid w:val="00F21745"/>
    <w:rsid w:val="00F21B0D"/>
    <w:rsid w:val="00F21B73"/>
    <w:rsid w:val="00F22062"/>
    <w:rsid w:val="00F223CC"/>
    <w:rsid w:val="00F223ED"/>
    <w:rsid w:val="00F22799"/>
    <w:rsid w:val="00F22826"/>
    <w:rsid w:val="00F22C8D"/>
    <w:rsid w:val="00F22C98"/>
    <w:rsid w:val="00F22D51"/>
    <w:rsid w:val="00F235DC"/>
    <w:rsid w:val="00F23849"/>
    <w:rsid w:val="00F23925"/>
    <w:rsid w:val="00F23A63"/>
    <w:rsid w:val="00F23B7D"/>
    <w:rsid w:val="00F23BB6"/>
    <w:rsid w:val="00F23CD5"/>
    <w:rsid w:val="00F24177"/>
    <w:rsid w:val="00F241D9"/>
    <w:rsid w:val="00F2450E"/>
    <w:rsid w:val="00F24942"/>
    <w:rsid w:val="00F24D2E"/>
    <w:rsid w:val="00F24D8C"/>
    <w:rsid w:val="00F24DCC"/>
    <w:rsid w:val="00F25772"/>
    <w:rsid w:val="00F25E27"/>
    <w:rsid w:val="00F2610B"/>
    <w:rsid w:val="00F26166"/>
    <w:rsid w:val="00F261AF"/>
    <w:rsid w:val="00F261FE"/>
    <w:rsid w:val="00F269E0"/>
    <w:rsid w:val="00F26AC5"/>
    <w:rsid w:val="00F26D9D"/>
    <w:rsid w:val="00F2722D"/>
    <w:rsid w:val="00F273FB"/>
    <w:rsid w:val="00F27AAC"/>
    <w:rsid w:val="00F27C24"/>
    <w:rsid w:val="00F27C6F"/>
    <w:rsid w:val="00F3000C"/>
    <w:rsid w:val="00F30678"/>
    <w:rsid w:val="00F309C4"/>
    <w:rsid w:val="00F30A63"/>
    <w:rsid w:val="00F30B70"/>
    <w:rsid w:val="00F30F8C"/>
    <w:rsid w:val="00F31B88"/>
    <w:rsid w:val="00F31E51"/>
    <w:rsid w:val="00F31F2D"/>
    <w:rsid w:val="00F3206E"/>
    <w:rsid w:val="00F32349"/>
    <w:rsid w:val="00F3257D"/>
    <w:rsid w:val="00F3270D"/>
    <w:rsid w:val="00F327D7"/>
    <w:rsid w:val="00F33249"/>
    <w:rsid w:val="00F33512"/>
    <w:rsid w:val="00F3353E"/>
    <w:rsid w:val="00F33F25"/>
    <w:rsid w:val="00F34053"/>
    <w:rsid w:val="00F3421F"/>
    <w:rsid w:val="00F34971"/>
    <w:rsid w:val="00F349FA"/>
    <w:rsid w:val="00F34AEA"/>
    <w:rsid w:val="00F34D4E"/>
    <w:rsid w:val="00F34EB2"/>
    <w:rsid w:val="00F35373"/>
    <w:rsid w:val="00F35838"/>
    <w:rsid w:val="00F35857"/>
    <w:rsid w:val="00F3646C"/>
    <w:rsid w:val="00F36684"/>
    <w:rsid w:val="00F36809"/>
    <w:rsid w:val="00F372DB"/>
    <w:rsid w:val="00F37394"/>
    <w:rsid w:val="00F3776F"/>
    <w:rsid w:val="00F37B87"/>
    <w:rsid w:val="00F40480"/>
    <w:rsid w:val="00F40737"/>
    <w:rsid w:val="00F4079E"/>
    <w:rsid w:val="00F40984"/>
    <w:rsid w:val="00F40A0B"/>
    <w:rsid w:val="00F40DB3"/>
    <w:rsid w:val="00F412DC"/>
    <w:rsid w:val="00F4160F"/>
    <w:rsid w:val="00F41BF7"/>
    <w:rsid w:val="00F41EC7"/>
    <w:rsid w:val="00F42223"/>
    <w:rsid w:val="00F4229A"/>
    <w:rsid w:val="00F4265D"/>
    <w:rsid w:val="00F42846"/>
    <w:rsid w:val="00F42A74"/>
    <w:rsid w:val="00F42ACE"/>
    <w:rsid w:val="00F42B26"/>
    <w:rsid w:val="00F42B4D"/>
    <w:rsid w:val="00F42EFB"/>
    <w:rsid w:val="00F436BF"/>
    <w:rsid w:val="00F43EFE"/>
    <w:rsid w:val="00F446F8"/>
    <w:rsid w:val="00F4484F"/>
    <w:rsid w:val="00F44956"/>
    <w:rsid w:val="00F44EA3"/>
    <w:rsid w:val="00F44EBB"/>
    <w:rsid w:val="00F45267"/>
    <w:rsid w:val="00F455BB"/>
    <w:rsid w:val="00F456D0"/>
    <w:rsid w:val="00F45A25"/>
    <w:rsid w:val="00F45D01"/>
    <w:rsid w:val="00F468B8"/>
    <w:rsid w:val="00F468D7"/>
    <w:rsid w:val="00F46B69"/>
    <w:rsid w:val="00F46BEC"/>
    <w:rsid w:val="00F47692"/>
    <w:rsid w:val="00F478FC"/>
    <w:rsid w:val="00F47968"/>
    <w:rsid w:val="00F5044C"/>
    <w:rsid w:val="00F504A7"/>
    <w:rsid w:val="00F5084B"/>
    <w:rsid w:val="00F50E78"/>
    <w:rsid w:val="00F50F39"/>
    <w:rsid w:val="00F51116"/>
    <w:rsid w:val="00F51129"/>
    <w:rsid w:val="00F5117A"/>
    <w:rsid w:val="00F51504"/>
    <w:rsid w:val="00F51EAB"/>
    <w:rsid w:val="00F51ECE"/>
    <w:rsid w:val="00F524E7"/>
    <w:rsid w:val="00F526AB"/>
    <w:rsid w:val="00F528D7"/>
    <w:rsid w:val="00F52C41"/>
    <w:rsid w:val="00F52E89"/>
    <w:rsid w:val="00F534ED"/>
    <w:rsid w:val="00F53881"/>
    <w:rsid w:val="00F53A0C"/>
    <w:rsid w:val="00F53B02"/>
    <w:rsid w:val="00F53B4D"/>
    <w:rsid w:val="00F53BBC"/>
    <w:rsid w:val="00F53C7C"/>
    <w:rsid w:val="00F53CD0"/>
    <w:rsid w:val="00F54E61"/>
    <w:rsid w:val="00F54E7A"/>
    <w:rsid w:val="00F555DD"/>
    <w:rsid w:val="00F55953"/>
    <w:rsid w:val="00F55D2B"/>
    <w:rsid w:val="00F56387"/>
    <w:rsid w:val="00F56577"/>
    <w:rsid w:val="00F56A74"/>
    <w:rsid w:val="00F57077"/>
    <w:rsid w:val="00F5724C"/>
    <w:rsid w:val="00F574F2"/>
    <w:rsid w:val="00F575DE"/>
    <w:rsid w:val="00F57604"/>
    <w:rsid w:val="00F57899"/>
    <w:rsid w:val="00F57A30"/>
    <w:rsid w:val="00F57A81"/>
    <w:rsid w:val="00F57FA9"/>
    <w:rsid w:val="00F600F1"/>
    <w:rsid w:val="00F6040F"/>
    <w:rsid w:val="00F60676"/>
    <w:rsid w:val="00F607E3"/>
    <w:rsid w:val="00F60898"/>
    <w:rsid w:val="00F60EAF"/>
    <w:rsid w:val="00F6153E"/>
    <w:rsid w:val="00F61CEB"/>
    <w:rsid w:val="00F61D6F"/>
    <w:rsid w:val="00F62140"/>
    <w:rsid w:val="00F621E9"/>
    <w:rsid w:val="00F62360"/>
    <w:rsid w:val="00F62453"/>
    <w:rsid w:val="00F625CF"/>
    <w:rsid w:val="00F62711"/>
    <w:rsid w:val="00F62CA3"/>
    <w:rsid w:val="00F62CD1"/>
    <w:rsid w:val="00F630A7"/>
    <w:rsid w:val="00F63398"/>
    <w:rsid w:val="00F6347D"/>
    <w:rsid w:val="00F6359E"/>
    <w:rsid w:val="00F63694"/>
    <w:rsid w:val="00F63795"/>
    <w:rsid w:val="00F637EF"/>
    <w:rsid w:val="00F63C5F"/>
    <w:rsid w:val="00F6402D"/>
    <w:rsid w:val="00F640C8"/>
    <w:rsid w:val="00F641DE"/>
    <w:rsid w:val="00F64292"/>
    <w:rsid w:val="00F6429B"/>
    <w:rsid w:val="00F64599"/>
    <w:rsid w:val="00F646AE"/>
    <w:rsid w:val="00F64900"/>
    <w:rsid w:val="00F65159"/>
    <w:rsid w:val="00F653AE"/>
    <w:rsid w:val="00F65E5F"/>
    <w:rsid w:val="00F66173"/>
    <w:rsid w:val="00F66507"/>
    <w:rsid w:val="00F66AD5"/>
    <w:rsid w:val="00F66B47"/>
    <w:rsid w:val="00F66F7A"/>
    <w:rsid w:val="00F66FE6"/>
    <w:rsid w:val="00F6762C"/>
    <w:rsid w:val="00F678A9"/>
    <w:rsid w:val="00F6797C"/>
    <w:rsid w:val="00F679FA"/>
    <w:rsid w:val="00F70169"/>
    <w:rsid w:val="00F703EF"/>
    <w:rsid w:val="00F705DA"/>
    <w:rsid w:val="00F708BC"/>
    <w:rsid w:val="00F70944"/>
    <w:rsid w:val="00F70C73"/>
    <w:rsid w:val="00F710DF"/>
    <w:rsid w:val="00F71117"/>
    <w:rsid w:val="00F71217"/>
    <w:rsid w:val="00F71660"/>
    <w:rsid w:val="00F718F7"/>
    <w:rsid w:val="00F72260"/>
    <w:rsid w:val="00F72261"/>
    <w:rsid w:val="00F722D7"/>
    <w:rsid w:val="00F73004"/>
    <w:rsid w:val="00F73188"/>
    <w:rsid w:val="00F73392"/>
    <w:rsid w:val="00F7352E"/>
    <w:rsid w:val="00F739A0"/>
    <w:rsid w:val="00F73C4E"/>
    <w:rsid w:val="00F746C1"/>
    <w:rsid w:val="00F74DD5"/>
    <w:rsid w:val="00F75238"/>
    <w:rsid w:val="00F7525D"/>
    <w:rsid w:val="00F757A5"/>
    <w:rsid w:val="00F7587C"/>
    <w:rsid w:val="00F75D8C"/>
    <w:rsid w:val="00F76115"/>
    <w:rsid w:val="00F7629E"/>
    <w:rsid w:val="00F765D3"/>
    <w:rsid w:val="00F76922"/>
    <w:rsid w:val="00F769EA"/>
    <w:rsid w:val="00F77020"/>
    <w:rsid w:val="00F77158"/>
    <w:rsid w:val="00F7768D"/>
    <w:rsid w:val="00F77952"/>
    <w:rsid w:val="00F77CCB"/>
    <w:rsid w:val="00F77EFB"/>
    <w:rsid w:val="00F804E9"/>
    <w:rsid w:val="00F805BF"/>
    <w:rsid w:val="00F80B13"/>
    <w:rsid w:val="00F80D7A"/>
    <w:rsid w:val="00F81C64"/>
    <w:rsid w:val="00F81CB7"/>
    <w:rsid w:val="00F8256A"/>
    <w:rsid w:val="00F826DB"/>
    <w:rsid w:val="00F82731"/>
    <w:rsid w:val="00F82892"/>
    <w:rsid w:val="00F829F2"/>
    <w:rsid w:val="00F82AE0"/>
    <w:rsid w:val="00F82E6F"/>
    <w:rsid w:val="00F830A6"/>
    <w:rsid w:val="00F83193"/>
    <w:rsid w:val="00F840AD"/>
    <w:rsid w:val="00F84261"/>
    <w:rsid w:val="00F84352"/>
    <w:rsid w:val="00F8478F"/>
    <w:rsid w:val="00F84C31"/>
    <w:rsid w:val="00F8506A"/>
    <w:rsid w:val="00F852D4"/>
    <w:rsid w:val="00F8535C"/>
    <w:rsid w:val="00F85489"/>
    <w:rsid w:val="00F85746"/>
    <w:rsid w:val="00F85951"/>
    <w:rsid w:val="00F859CA"/>
    <w:rsid w:val="00F85C76"/>
    <w:rsid w:val="00F85DE0"/>
    <w:rsid w:val="00F85EBF"/>
    <w:rsid w:val="00F86264"/>
    <w:rsid w:val="00F86639"/>
    <w:rsid w:val="00F866C5"/>
    <w:rsid w:val="00F86D03"/>
    <w:rsid w:val="00F86F0E"/>
    <w:rsid w:val="00F87155"/>
    <w:rsid w:val="00F872A4"/>
    <w:rsid w:val="00F872F0"/>
    <w:rsid w:val="00F876D9"/>
    <w:rsid w:val="00F87F46"/>
    <w:rsid w:val="00F901AE"/>
    <w:rsid w:val="00F902CE"/>
    <w:rsid w:val="00F903AD"/>
    <w:rsid w:val="00F90900"/>
    <w:rsid w:val="00F90C47"/>
    <w:rsid w:val="00F90CB0"/>
    <w:rsid w:val="00F90E85"/>
    <w:rsid w:val="00F9106E"/>
    <w:rsid w:val="00F91225"/>
    <w:rsid w:val="00F91391"/>
    <w:rsid w:val="00F9157D"/>
    <w:rsid w:val="00F916B4"/>
    <w:rsid w:val="00F918A9"/>
    <w:rsid w:val="00F91C83"/>
    <w:rsid w:val="00F91DE8"/>
    <w:rsid w:val="00F92346"/>
    <w:rsid w:val="00F9291F"/>
    <w:rsid w:val="00F9294E"/>
    <w:rsid w:val="00F929B2"/>
    <w:rsid w:val="00F92AAE"/>
    <w:rsid w:val="00F92DFF"/>
    <w:rsid w:val="00F935B4"/>
    <w:rsid w:val="00F935DA"/>
    <w:rsid w:val="00F937AE"/>
    <w:rsid w:val="00F93A81"/>
    <w:rsid w:val="00F93D40"/>
    <w:rsid w:val="00F93F2E"/>
    <w:rsid w:val="00F9407A"/>
    <w:rsid w:val="00F94341"/>
    <w:rsid w:val="00F94505"/>
    <w:rsid w:val="00F94545"/>
    <w:rsid w:val="00F94A16"/>
    <w:rsid w:val="00F94A55"/>
    <w:rsid w:val="00F94B84"/>
    <w:rsid w:val="00F95045"/>
    <w:rsid w:val="00F955DD"/>
    <w:rsid w:val="00F95D7B"/>
    <w:rsid w:val="00F95EF2"/>
    <w:rsid w:val="00F96831"/>
    <w:rsid w:val="00F96943"/>
    <w:rsid w:val="00F96B51"/>
    <w:rsid w:val="00F96C34"/>
    <w:rsid w:val="00F96C9F"/>
    <w:rsid w:val="00F96D78"/>
    <w:rsid w:val="00F96E82"/>
    <w:rsid w:val="00F97099"/>
    <w:rsid w:val="00F9710E"/>
    <w:rsid w:val="00F97353"/>
    <w:rsid w:val="00F9752A"/>
    <w:rsid w:val="00F97AA9"/>
    <w:rsid w:val="00F97E6F"/>
    <w:rsid w:val="00FA0048"/>
    <w:rsid w:val="00FA01EC"/>
    <w:rsid w:val="00FA0712"/>
    <w:rsid w:val="00FA096F"/>
    <w:rsid w:val="00FA0E82"/>
    <w:rsid w:val="00FA103B"/>
    <w:rsid w:val="00FA1245"/>
    <w:rsid w:val="00FA1768"/>
    <w:rsid w:val="00FA2228"/>
    <w:rsid w:val="00FA2317"/>
    <w:rsid w:val="00FA256C"/>
    <w:rsid w:val="00FA2F6C"/>
    <w:rsid w:val="00FA30F3"/>
    <w:rsid w:val="00FA31BB"/>
    <w:rsid w:val="00FA36B8"/>
    <w:rsid w:val="00FA36EE"/>
    <w:rsid w:val="00FA37F2"/>
    <w:rsid w:val="00FA3938"/>
    <w:rsid w:val="00FA398A"/>
    <w:rsid w:val="00FA3DED"/>
    <w:rsid w:val="00FA3FBA"/>
    <w:rsid w:val="00FA3FF4"/>
    <w:rsid w:val="00FA434E"/>
    <w:rsid w:val="00FA48FB"/>
    <w:rsid w:val="00FA4A3E"/>
    <w:rsid w:val="00FA4B3C"/>
    <w:rsid w:val="00FA5003"/>
    <w:rsid w:val="00FA51EF"/>
    <w:rsid w:val="00FA52DA"/>
    <w:rsid w:val="00FA55F2"/>
    <w:rsid w:val="00FA591A"/>
    <w:rsid w:val="00FA5954"/>
    <w:rsid w:val="00FA59D0"/>
    <w:rsid w:val="00FA5A68"/>
    <w:rsid w:val="00FA5B4F"/>
    <w:rsid w:val="00FA5BC7"/>
    <w:rsid w:val="00FA5D3D"/>
    <w:rsid w:val="00FA5F34"/>
    <w:rsid w:val="00FA6120"/>
    <w:rsid w:val="00FA6281"/>
    <w:rsid w:val="00FA6398"/>
    <w:rsid w:val="00FA6485"/>
    <w:rsid w:val="00FA680C"/>
    <w:rsid w:val="00FA69BB"/>
    <w:rsid w:val="00FA6A8E"/>
    <w:rsid w:val="00FA6CE9"/>
    <w:rsid w:val="00FA6D34"/>
    <w:rsid w:val="00FA6D58"/>
    <w:rsid w:val="00FA741D"/>
    <w:rsid w:val="00FA75F4"/>
    <w:rsid w:val="00FA7782"/>
    <w:rsid w:val="00FA7813"/>
    <w:rsid w:val="00FA7CDA"/>
    <w:rsid w:val="00FA7CE3"/>
    <w:rsid w:val="00FA7FCB"/>
    <w:rsid w:val="00FB0193"/>
    <w:rsid w:val="00FB041C"/>
    <w:rsid w:val="00FB08B2"/>
    <w:rsid w:val="00FB1394"/>
    <w:rsid w:val="00FB14AD"/>
    <w:rsid w:val="00FB161F"/>
    <w:rsid w:val="00FB185E"/>
    <w:rsid w:val="00FB1907"/>
    <w:rsid w:val="00FB1EF7"/>
    <w:rsid w:val="00FB25DC"/>
    <w:rsid w:val="00FB2E56"/>
    <w:rsid w:val="00FB314C"/>
    <w:rsid w:val="00FB3324"/>
    <w:rsid w:val="00FB3483"/>
    <w:rsid w:val="00FB358C"/>
    <w:rsid w:val="00FB381C"/>
    <w:rsid w:val="00FB38A0"/>
    <w:rsid w:val="00FB3A61"/>
    <w:rsid w:val="00FB43A5"/>
    <w:rsid w:val="00FB44AB"/>
    <w:rsid w:val="00FB44BE"/>
    <w:rsid w:val="00FB4849"/>
    <w:rsid w:val="00FB4918"/>
    <w:rsid w:val="00FB4AAC"/>
    <w:rsid w:val="00FB4EA9"/>
    <w:rsid w:val="00FB5412"/>
    <w:rsid w:val="00FB54DB"/>
    <w:rsid w:val="00FB6A74"/>
    <w:rsid w:val="00FB75A8"/>
    <w:rsid w:val="00FB7721"/>
    <w:rsid w:val="00FB7E95"/>
    <w:rsid w:val="00FC0010"/>
    <w:rsid w:val="00FC0B40"/>
    <w:rsid w:val="00FC0E29"/>
    <w:rsid w:val="00FC1B17"/>
    <w:rsid w:val="00FC245A"/>
    <w:rsid w:val="00FC24AC"/>
    <w:rsid w:val="00FC24B6"/>
    <w:rsid w:val="00FC2603"/>
    <w:rsid w:val="00FC2636"/>
    <w:rsid w:val="00FC2988"/>
    <w:rsid w:val="00FC2A6C"/>
    <w:rsid w:val="00FC2D2F"/>
    <w:rsid w:val="00FC2DC1"/>
    <w:rsid w:val="00FC2DFE"/>
    <w:rsid w:val="00FC3073"/>
    <w:rsid w:val="00FC3966"/>
    <w:rsid w:val="00FC3CE0"/>
    <w:rsid w:val="00FC3FF0"/>
    <w:rsid w:val="00FC47A4"/>
    <w:rsid w:val="00FC4A90"/>
    <w:rsid w:val="00FC4B0F"/>
    <w:rsid w:val="00FC5492"/>
    <w:rsid w:val="00FC573D"/>
    <w:rsid w:val="00FC5F52"/>
    <w:rsid w:val="00FC61D6"/>
    <w:rsid w:val="00FC678F"/>
    <w:rsid w:val="00FC71E2"/>
    <w:rsid w:val="00FC751E"/>
    <w:rsid w:val="00FC7923"/>
    <w:rsid w:val="00FC7A47"/>
    <w:rsid w:val="00FC7A4D"/>
    <w:rsid w:val="00FD06BE"/>
    <w:rsid w:val="00FD0B74"/>
    <w:rsid w:val="00FD0D09"/>
    <w:rsid w:val="00FD0E09"/>
    <w:rsid w:val="00FD0F3E"/>
    <w:rsid w:val="00FD105A"/>
    <w:rsid w:val="00FD139F"/>
    <w:rsid w:val="00FD18B2"/>
    <w:rsid w:val="00FD1D2C"/>
    <w:rsid w:val="00FD1DC8"/>
    <w:rsid w:val="00FD20D8"/>
    <w:rsid w:val="00FD2409"/>
    <w:rsid w:val="00FD2ADE"/>
    <w:rsid w:val="00FD2E0B"/>
    <w:rsid w:val="00FD3232"/>
    <w:rsid w:val="00FD345F"/>
    <w:rsid w:val="00FD3611"/>
    <w:rsid w:val="00FD3A3A"/>
    <w:rsid w:val="00FD3ABA"/>
    <w:rsid w:val="00FD3BB2"/>
    <w:rsid w:val="00FD3C1C"/>
    <w:rsid w:val="00FD3D81"/>
    <w:rsid w:val="00FD3FD4"/>
    <w:rsid w:val="00FD41AD"/>
    <w:rsid w:val="00FD519D"/>
    <w:rsid w:val="00FD5583"/>
    <w:rsid w:val="00FD5693"/>
    <w:rsid w:val="00FD5A04"/>
    <w:rsid w:val="00FD5B59"/>
    <w:rsid w:val="00FD5D0C"/>
    <w:rsid w:val="00FD5DBD"/>
    <w:rsid w:val="00FD602E"/>
    <w:rsid w:val="00FD636C"/>
    <w:rsid w:val="00FD6656"/>
    <w:rsid w:val="00FD66CB"/>
    <w:rsid w:val="00FD67C5"/>
    <w:rsid w:val="00FD6A58"/>
    <w:rsid w:val="00FD6ACA"/>
    <w:rsid w:val="00FD6BDE"/>
    <w:rsid w:val="00FD6C50"/>
    <w:rsid w:val="00FD6E40"/>
    <w:rsid w:val="00FD6EBC"/>
    <w:rsid w:val="00FD6ED5"/>
    <w:rsid w:val="00FD6FAA"/>
    <w:rsid w:val="00FD7170"/>
    <w:rsid w:val="00FD7357"/>
    <w:rsid w:val="00FD7417"/>
    <w:rsid w:val="00FD742D"/>
    <w:rsid w:val="00FD751C"/>
    <w:rsid w:val="00FD7644"/>
    <w:rsid w:val="00FD766C"/>
    <w:rsid w:val="00FD7786"/>
    <w:rsid w:val="00FD78E8"/>
    <w:rsid w:val="00FD7AD1"/>
    <w:rsid w:val="00FD7C36"/>
    <w:rsid w:val="00FD7CF7"/>
    <w:rsid w:val="00FE043B"/>
    <w:rsid w:val="00FE0783"/>
    <w:rsid w:val="00FE08BB"/>
    <w:rsid w:val="00FE08C6"/>
    <w:rsid w:val="00FE09F9"/>
    <w:rsid w:val="00FE0B4F"/>
    <w:rsid w:val="00FE0C6E"/>
    <w:rsid w:val="00FE1121"/>
    <w:rsid w:val="00FE189C"/>
    <w:rsid w:val="00FE1C20"/>
    <w:rsid w:val="00FE1DD1"/>
    <w:rsid w:val="00FE1DE1"/>
    <w:rsid w:val="00FE1F31"/>
    <w:rsid w:val="00FE1FA9"/>
    <w:rsid w:val="00FE2094"/>
    <w:rsid w:val="00FE251D"/>
    <w:rsid w:val="00FE2A08"/>
    <w:rsid w:val="00FE334B"/>
    <w:rsid w:val="00FE33E8"/>
    <w:rsid w:val="00FE3568"/>
    <w:rsid w:val="00FE3C66"/>
    <w:rsid w:val="00FE3FA7"/>
    <w:rsid w:val="00FE4098"/>
    <w:rsid w:val="00FE4192"/>
    <w:rsid w:val="00FE41A7"/>
    <w:rsid w:val="00FE47D6"/>
    <w:rsid w:val="00FE49B1"/>
    <w:rsid w:val="00FE4A15"/>
    <w:rsid w:val="00FE56A5"/>
    <w:rsid w:val="00FE575D"/>
    <w:rsid w:val="00FE59A9"/>
    <w:rsid w:val="00FE5D1A"/>
    <w:rsid w:val="00FE5D48"/>
    <w:rsid w:val="00FE5E9D"/>
    <w:rsid w:val="00FE5F33"/>
    <w:rsid w:val="00FE601E"/>
    <w:rsid w:val="00FE602C"/>
    <w:rsid w:val="00FE61A4"/>
    <w:rsid w:val="00FE64C2"/>
    <w:rsid w:val="00FE6AAF"/>
    <w:rsid w:val="00FE6D08"/>
    <w:rsid w:val="00FE709D"/>
    <w:rsid w:val="00FE7130"/>
    <w:rsid w:val="00FE7706"/>
    <w:rsid w:val="00FE7904"/>
    <w:rsid w:val="00FE79FC"/>
    <w:rsid w:val="00FE7C06"/>
    <w:rsid w:val="00FE7D06"/>
    <w:rsid w:val="00FE7E27"/>
    <w:rsid w:val="00FF03A8"/>
    <w:rsid w:val="00FF060D"/>
    <w:rsid w:val="00FF08AC"/>
    <w:rsid w:val="00FF0A88"/>
    <w:rsid w:val="00FF0CBD"/>
    <w:rsid w:val="00FF0E82"/>
    <w:rsid w:val="00FF107C"/>
    <w:rsid w:val="00FF109A"/>
    <w:rsid w:val="00FF1288"/>
    <w:rsid w:val="00FF12C7"/>
    <w:rsid w:val="00FF12E1"/>
    <w:rsid w:val="00FF17C0"/>
    <w:rsid w:val="00FF17D9"/>
    <w:rsid w:val="00FF181D"/>
    <w:rsid w:val="00FF193E"/>
    <w:rsid w:val="00FF19D6"/>
    <w:rsid w:val="00FF1B25"/>
    <w:rsid w:val="00FF1E01"/>
    <w:rsid w:val="00FF2383"/>
    <w:rsid w:val="00FF248A"/>
    <w:rsid w:val="00FF26BA"/>
    <w:rsid w:val="00FF2C94"/>
    <w:rsid w:val="00FF2F52"/>
    <w:rsid w:val="00FF3D99"/>
    <w:rsid w:val="00FF3E41"/>
    <w:rsid w:val="00FF419A"/>
    <w:rsid w:val="00FF441B"/>
    <w:rsid w:val="00FF45DF"/>
    <w:rsid w:val="00FF497A"/>
    <w:rsid w:val="00FF4AD9"/>
    <w:rsid w:val="00FF4DD5"/>
    <w:rsid w:val="00FF4F0D"/>
    <w:rsid w:val="00FF5851"/>
    <w:rsid w:val="00FF58BD"/>
    <w:rsid w:val="00FF58FD"/>
    <w:rsid w:val="00FF591F"/>
    <w:rsid w:val="00FF5A7F"/>
    <w:rsid w:val="00FF5CE7"/>
    <w:rsid w:val="00FF5D75"/>
    <w:rsid w:val="00FF6172"/>
    <w:rsid w:val="00FF6740"/>
    <w:rsid w:val="00FF6F0C"/>
    <w:rsid w:val="00FF749C"/>
    <w:rsid w:val="00FF74E3"/>
    <w:rsid w:val="00FF74F6"/>
    <w:rsid w:val="00FF7524"/>
    <w:rsid w:val="00FF788C"/>
    <w:rsid w:val="00FF7A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6369"/>
    <o:shapelayout v:ext="edit">
      <o:idmap v:ext="edit" data="1"/>
    </o:shapelayout>
  </w:shapeDefaults>
  <w:decimalSymbol w:val=","/>
  <w:listSeparator w:val=";"/>
  <w15:docId w15:val="{2E2C5632-74C1-42EA-BBA3-FA6C938A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basedOn w:val="Normal"/>
    <w:uiPriority w:val="34"/>
    <w:qFormat/>
    <w:rsid w:val="00A043FF"/>
    <w:pPr>
      <w:ind w:left="720"/>
      <w:contextualSpacing/>
    </w:pPr>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character" w:styleId="MenoPendente">
    <w:name w:val="Unresolved Mention"/>
    <w:basedOn w:val="Fontepargpadro"/>
    <w:uiPriority w:val="99"/>
    <w:semiHidden/>
    <w:unhideWhenUsed/>
    <w:rsid w:val="002B747C"/>
    <w:rPr>
      <w:color w:val="808080"/>
      <w:shd w:val="clear" w:color="auto" w:fill="E6E6E6"/>
    </w:rPr>
  </w:style>
  <w:style w:type="paragraph" w:styleId="Reviso">
    <w:name w:val="Revision"/>
    <w:hidden/>
    <w:uiPriority w:val="99"/>
    <w:semiHidden/>
    <w:rsid w:val="00F21745"/>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32309013">
      <w:bodyDiv w:val="1"/>
      <w:marLeft w:val="0"/>
      <w:marRight w:val="0"/>
      <w:marTop w:val="0"/>
      <w:marBottom w:val="0"/>
      <w:divBdr>
        <w:top w:val="none" w:sz="0" w:space="0" w:color="auto"/>
        <w:left w:val="none" w:sz="0" w:space="0" w:color="auto"/>
        <w:bottom w:val="none" w:sz="0" w:space="0" w:color="auto"/>
        <w:right w:val="none" w:sz="0" w:space="0" w:color="auto"/>
      </w:divBdr>
      <w:divsChild>
        <w:div w:id="992224616">
          <w:marLeft w:val="0"/>
          <w:marRight w:val="0"/>
          <w:marTop w:val="0"/>
          <w:marBottom w:val="0"/>
          <w:divBdr>
            <w:top w:val="none" w:sz="0" w:space="0" w:color="auto"/>
            <w:left w:val="none" w:sz="0" w:space="0" w:color="auto"/>
            <w:bottom w:val="none" w:sz="0" w:space="0" w:color="auto"/>
            <w:right w:val="none" w:sz="0" w:space="0" w:color="auto"/>
          </w:divBdr>
          <w:divsChild>
            <w:div w:id="9314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4000">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726730973">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3065680">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974828938">
      <w:bodyDiv w:val="1"/>
      <w:marLeft w:val="0"/>
      <w:marRight w:val="0"/>
      <w:marTop w:val="0"/>
      <w:marBottom w:val="0"/>
      <w:divBdr>
        <w:top w:val="none" w:sz="0" w:space="0" w:color="auto"/>
        <w:left w:val="none" w:sz="0" w:space="0" w:color="auto"/>
        <w:bottom w:val="none" w:sz="0" w:space="0" w:color="auto"/>
        <w:right w:val="none" w:sz="0" w:space="0" w:color="auto"/>
      </w:divBdr>
      <w:divsChild>
        <w:div w:id="217673969">
          <w:marLeft w:val="0"/>
          <w:marRight w:val="0"/>
          <w:marTop w:val="0"/>
          <w:marBottom w:val="0"/>
          <w:divBdr>
            <w:top w:val="none" w:sz="0" w:space="0" w:color="auto"/>
            <w:left w:val="none" w:sz="0" w:space="0" w:color="auto"/>
            <w:bottom w:val="none" w:sz="0" w:space="0" w:color="auto"/>
            <w:right w:val="none" w:sz="0" w:space="0" w:color="auto"/>
          </w:divBdr>
          <w:divsChild>
            <w:div w:id="11783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F0E6C-2B79-4B82-90A5-B726C8FD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31808</Words>
  <Characters>171766</Characters>
  <Application>Microsoft Office Word</Application>
  <DocSecurity>0</DocSecurity>
  <Lines>1431</Lines>
  <Paragraphs>406</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203168</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 - Advogados</dc:creator>
  <cp:lastModifiedBy>Nathalia Esteves</cp:lastModifiedBy>
  <cp:revision>2</cp:revision>
  <cp:lastPrinted>2018-10-11T20:38:00Z</cp:lastPrinted>
  <dcterms:created xsi:type="dcterms:W3CDTF">2018-11-13T18:23:00Z</dcterms:created>
  <dcterms:modified xsi:type="dcterms:W3CDTF">2018-11-13T18:23:00Z</dcterms:modified>
</cp:coreProperties>
</file>
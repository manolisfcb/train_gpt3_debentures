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42300" w14:textId="77777777" w:rsidR="003E307E" w:rsidRPr="00DB0A2D" w:rsidRDefault="003E307E" w:rsidP="00497744">
      <w:pPr>
        <w:widowControl w:val="0"/>
        <w:pBdr>
          <w:bottom w:val="thinThickSmallGap" w:sz="24" w:space="1" w:color="auto"/>
        </w:pBdr>
        <w:shd w:val="clear" w:color="auto" w:fill="FFFFFF"/>
        <w:spacing w:line="288" w:lineRule="auto"/>
        <w:contextualSpacing/>
        <w:rPr>
          <w:rFonts w:ascii="Trebuchet MS" w:hAnsi="Trebuchet MS" w:cstheme="minorHAnsi"/>
          <w:b/>
          <w:sz w:val="22"/>
          <w:szCs w:val="22"/>
        </w:rPr>
      </w:pPr>
    </w:p>
    <w:p w14:paraId="345FACB7" w14:textId="77777777" w:rsidR="00704452" w:rsidRPr="00DB0A2D" w:rsidRDefault="00704452" w:rsidP="00497744">
      <w:pPr>
        <w:widowControl w:val="0"/>
        <w:spacing w:line="288" w:lineRule="auto"/>
        <w:contextualSpacing/>
        <w:jc w:val="center"/>
        <w:rPr>
          <w:rFonts w:ascii="Trebuchet MS" w:hAnsi="Trebuchet MS" w:cstheme="minorHAnsi"/>
          <w:b/>
          <w:sz w:val="22"/>
          <w:szCs w:val="22"/>
        </w:rPr>
      </w:pPr>
    </w:p>
    <w:p w14:paraId="5571A9BE" w14:textId="45E6B6DA" w:rsidR="00544CAE" w:rsidRPr="00DB0A2D" w:rsidRDefault="00704452" w:rsidP="00497744">
      <w:pPr>
        <w:widowControl w:val="0"/>
        <w:spacing w:line="288" w:lineRule="auto"/>
        <w:contextualSpacing/>
        <w:jc w:val="both"/>
        <w:rPr>
          <w:rFonts w:ascii="Trebuchet MS" w:hAnsi="Trebuchet MS" w:cstheme="minorHAnsi"/>
          <w:b/>
          <w:sz w:val="22"/>
          <w:szCs w:val="22"/>
        </w:rPr>
      </w:pPr>
      <w:r w:rsidRPr="00337CA5">
        <w:rPr>
          <w:rFonts w:ascii="Trebuchet MS" w:hAnsi="Trebuchet MS" w:cstheme="minorHAnsi"/>
          <w:b/>
          <w:sz w:val="22"/>
          <w:szCs w:val="22"/>
        </w:rPr>
        <w:t xml:space="preserve">INSTRUMENTO PARTICULAR DE ESCRITURA DA </w:t>
      </w:r>
      <w:r w:rsidR="00327E2E" w:rsidRPr="00337CA5">
        <w:rPr>
          <w:rFonts w:ascii="Trebuchet MS" w:hAnsi="Trebuchet MS" w:cstheme="minorHAnsi"/>
          <w:b/>
          <w:sz w:val="22"/>
          <w:szCs w:val="22"/>
        </w:rPr>
        <w:t>2</w:t>
      </w:r>
      <w:r w:rsidRPr="00337CA5">
        <w:rPr>
          <w:rFonts w:ascii="Trebuchet MS" w:hAnsi="Trebuchet MS" w:cstheme="minorHAnsi"/>
          <w:b/>
          <w:sz w:val="22"/>
          <w:szCs w:val="22"/>
        </w:rPr>
        <w:t>ª</w:t>
      </w:r>
      <w:r w:rsidR="006C04D6">
        <w:rPr>
          <w:rFonts w:ascii="Trebuchet MS" w:hAnsi="Trebuchet MS" w:cstheme="minorHAnsi"/>
          <w:b/>
          <w:sz w:val="22"/>
          <w:szCs w:val="22"/>
        </w:rPr>
        <w:t> </w:t>
      </w:r>
      <w:r w:rsidRPr="00337CA5">
        <w:rPr>
          <w:rFonts w:ascii="Trebuchet MS" w:hAnsi="Trebuchet MS" w:cstheme="minorHAnsi"/>
          <w:b/>
          <w:sz w:val="22"/>
          <w:szCs w:val="22"/>
        </w:rPr>
        <w:t>(</w:t>
      </w:r>
      <w:r w:rsidR="00327E2E" w:rsidRPr="00337CA5">
        <w:rPr>
          <w:rFonts w:ascii="Trebuchet MS" w:hAnsi="Trebuchet MS" w:cstheme="minorHAnsi"/>
          <w:b/>
          <w:sz w:val="22"/>
          <w:szCs w:val="22"/>
        </w:rPr>
        <w:t>SEGUNDA</w:t>
      </w:r>
      <w:r w:rsidRPr="00337CA5">
        <w:rPr>
          <w:rFonts w:ascii="Trebuchet MS" w:hAnsi="Trebuchet MS" w:cstheme="minorHAnsi"/>
          <w:b/>
          <w:sz w:val="22"/>
          <w:szCs w:val="22"/>
        </w:rPr>
        <w:t xml:space="preserve">) EMISSÃO DE DEBÊNTURES SIMPLES, NÃO CONVERSÍVEIS </w:t>
      </w:r>
      <w:r w:rsidRPr="006C6AA3">
        <w:rPr>
          <w:rFonts w:ascii="Trebuchet MS" w:hAnsi="Trebuchet MS" w:cstheme="minorHAnsi"/>
          <w:b/>
          <w:sz w:val="22"/>
          <w:szCs w:val="22"/>
        </w:rPr>
        <w:t xml:space="preserve">EM AÇÕES, </w:t>
      </w:r>
      <w:r w:rsidR="00544CAE" w:rsidRPr="006C6AA3">
        <w:rPr>
          <w:rFonts w:ascii="Trebuchet MS" w:hAnsi="Trebuchet MS" w:cstheme="minorHAnsi"/>
          <w:b/>
          <w:sz w:val="22"/>
          <w:szCs w:val="22"/>
        </w:rPr>
        <w:t xml:space="preserve">DA ESPÉCIE </w:t>
      </w:r>
      <w:r w:rsidR="00D73410" w:rsidRPr="006C6AA3">
        <w:rPr>
          <w:rFonts w:ascii="Trebuchet MS" w:hAnsi="Trebuchet MS" w:cstheme="minorHAnsi"/>
          <w:b/>
          <w:sz w:val="22"/>
          <w:szCs w:val="22"/>
        </w:rPr>
        <w:t xml:space="preserve">QUIROGRAFÁRIA, </w:t>
      </w:r>
      <w:r w:rsidR="00871577" w:rsidRPr="006C6AA3">
        <w:rPr>
          <w:rFonts w:ascii="Trebuchet MS" w:hAnsi="Trebuchet MS" w:cstheme="minorHAnsi"/>
          <w:b/>
          <w:sz w:val="22"/>
          <w:szCs w:val="22"/>
        </w:rPr>
        <w:t xml:space="preserve">COM GARANTIA </w:t>
      </w:r>
      <w:r w:rsidR="00D73410" w:rsidRPr="006C6AA3">
        <w:rPr>
          <w:rFonts w:ascii="Trebuchet MS" w:hAnsi="Trebuchet MS" w:cstheme="minorHAnsi"/>
          <w:b/>
          <w:sz w:val="22"/>
          <w:szCs w:val="22"/>
        </w:rPr>
        <w:t>ADICIONAL FIDEJUSSÓRIA,</w:t>
      </w:r>
      <w:r w:rsidR="00D73410" w:rsidRPr="00337CA5">
        <w:rPr>
          <w:rFonts w:ascii="Trebuchet MS" w:hAnsi="Trebuchet MS" w:cstheme="minorHAnsi"/>
          <w:b/>
          <w:sz w:val="22"/>
          <w:szCs w:val="22"/>
        </w:rPr>
        <w:t xml:space="preserve"> A SER CONVOLADA NA ESPÉCIE COM GARANTIA </w:t>
      </w:r>
      <w:r w:rsidR="00871577" w:rsidRPr="00337CA5">
        <w:rPr>
          <w:rFonts w:ascii="Trebuchet MS" w:hAnsi="Trebuchet MS" w:cstheme="minorHAnsi"/>
          <w:b/>
          <w:sz w:val="22"/>
          <w:szCs w:val="22"/>
        </w:rPr>
        <w:t>REAL</w:t>
      </w:r>
      <w:r w:rsidR="00544CAE" w:rsidRPr="00337CA5">
        <w:rPr>
          <w:rFonts w:ascii="Trebuchet MS" w:hAnsi="Trebuchet MS" w:cstheme="minorHAnsi"/>
          <w:b/>
          <w:sz w:val="22"/>
          <w:szCs w:val="22"/>
        </w:rPr>
        <w:t>, COM GARANTIA ADICIONAL FIDEJUSSÓRIA, EM SÉRIE ÚNICA, PARA COLOCAÇÃO PRIVADA</w:t>
      </w:r>
      <w:r w:rsidRPr="00337CA5">
        <w:rPr>
          <w:rFonts w:ascii="Trebuchet MS" w:hAnsi="Trebuchet MS" w:cstheme="minorHAnsi"/>
          <w:b/>
          <w:sz w:val="22"/>
          <w:szCs w:val="22"/>
        </w:rPr>
        <w:t xml:space="preserve">, DA </w:t>
      </w:r>
      <w:r w:rsidR="00327E2E" w:rsidRPr="00337CA5">
        <w:rPr>
          <w:rFonts w:ascii="Trebuchet MS" w:hAnsi="Trebuchet MS" w:cstheme="minorHAnsi"/>
          <w:b/>
          <w:sz w:val="22"/>
          <w:szCs w:val="22"/>
        </w:rPr>
        <w:t>AMAZON TOWERS EMPREENDIMENTOS SPE S.A.</w:t>
      </w:r>
    </w:p>
    <w:p w14:paraId="2D8FDF91" w14:textId="77777777" w:rsidR="00630601" w:rsidRPr="00DB0A2D" w:rsidRDefault="00630601" w:rsidP="00497744">
      <w:pPr>
        <w:widowControl w:val="0"/>
        <w:spacing w:line="288" w:lineRule="auto"/>
        <w:contextualSpacing/>
        <w:jc w:val="center"/>
        <w:rPr>
          <w:rFonts w:ascii="Trebuchet MS" w:hAnsi="Trebuchet MS" w:cstheme="minorHAnsi"/>
          <w:b/>
          <w:sz w:val="22"/>
          <w:szCs w:val="22"/>
        </w:rPr>
      </w:pPr>
    </w:p>
    <w:p w14:paraId="3392FD1F" w14:textId="3AC681F4" w:rsidR="00544CAE" w:rsidRPr="00DB0A2D" w:rsidRDefault="00544CAE" w:rsidP="00497744">
      <w:pPr>
        <w:widowControl w:val="0"/>
        <w:spacing w:line="288" w:lineRule="auto"/>
        <w:contextualSpacing/>
        <w:jc w:val="center"/>
        <w:rPr>
          <w:rFonts w:ascii="Trebuchet MS" w:hAnsi="Trebuchet MS" w:cstheme="minorHAnsi"/>
          <w:b/>
          <w:sz w:val="22"/>
          <w:szCs w:val="22"/>
        </w:rPr>
      </w:pPr>
    </w:p>
    <w:p w14:paraId="6C74509E" w14:textId="4545BB94"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518BCA22" w14:textId="77777777"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290554B2" w14:textId="77777777" w:rsidR="00704452" w:rsidRPr="00DB0A2D" w:rsidRDefault="00704452" w:rsidP="00497744">
      <w:pPr>
        <w:widowControl w:val="0"/>
        <w:tabs>
          <w:tab w:val="left" w:pos="4665"/>
        </w:tabs>
        <w:spacing w:line="288" w:lineRule="auto"/>
        <w:contextualSpacing/>
        <w:jc w:val="center"/>
        <w:rPr>
          <w:rFonts w:ascii="Trebuchet MS" w:hAnsi="Trebuchet MS" w:cstheme="minorHAnsi"/>
          <w:b/>
          <w:sz w:val="22"/>
          <w:szCs w:val="22"/>
        </w:rPr>
      </w:pPr>
      <w:r w:rsidRPr="00DB0A2D">
        <w:rPr>
          <w:rFonts w:ascii="Trebuchet MS" w:hAnsi="Trebuchet MS" w:cstheme="minorHAnsi"/>
          <w:i/>
          <w:sz w:val="22"/>
          <w:szCs w:val="22"/>
        </w:rPr>
        <w:t>celebrado entre</w:t>
      </w:r>
    </w:p>
    <w:p w14:paraId="4C8F009D" w14:textId="77777777" w:rsidR="00704452" w:rsidRPr="00DB0A2D" w:rsidRDefault="00704452" w:rsidP="00497744">
      <w:pPr>
        <w:widowControl w:val="0"/>
        <w:spacing w:line="288" w:lineRule="auto"/>
        <w:contextualSpacing/>
        <w:jc w:val="center"/>
        <w:rPr>
          <w:rFonts w:ascii="Trebuchet MS" w:hAnsi="Trebuchet MS" w:cstheme="minorHAnsi"/>
          <w:b/>
          <w:sz w:val="22"/>
          <w:szCs w:val="22"/>
        </w:rPr>
      </w:pPr>
    </w:p>
    <w:p w14:paraId="2517599C" w14:textId="7AD65875" w:rsidR="00704452" w:rsidRPr="00DB0A2D" w:rsidRDefault="00704452" w:rsidP="00497744">
      <w:pPr>
        <w:widowControl w:val="0"/>
        <w:spacing w:line="288" w:lineRule="auto"/>
        <w:contextualSpacing/>
        <w:jc w:val="center"/>
        <w:rPr>
          <w:rFonts w:ascii="Trebuchet MS" w:hAnsi="Trebuchet MS" w:cstheme="minorHAnsi"/>
          <w:b/>
          <w:sz w:val="22"/>
          <w:szCs w:val="22"/>
        </w:rPr>
      </w:pPr>
    </w:p>
    <w:p w14:paraId="0C0C861B" w14:textId="7DD910C5"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1A86E3FD" w14:textId="43E51FA0"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0BD56F98" w14:textId="0B6548E2" w:rsidR="00704452" w:rsidRPr="00DB0A2D" w:rsidRDefault="00327E2E" w:rsidP="00327E2E">
      <w:pPr>
        <w:widowControl w:val="0"/>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t>AMAZON TOWERS EMPREENDIMENTOS SPE S.A.</w:t>
      </w:r>
      <w:r w:rsidR="00704452" w:rsidRPr="00DB0A2D">
        <w:rPr>
          <w:rFonts w:ascii="Trebuchet MS" w:hAnsi="Trebuchet MS" w:cstheme="minorHAnsi"/>
          <w:b/>
          <w:i/>
          <w:sz w:val="22"/>
          <w:szCs w:val="22"/>
        </w:rPr>
        <w:cr/>
      </w:r>
      <w:r w:rsidR="00704452" w:rsidRPr="00DB0A2D">
        <w:rPr>
          <w:rFonts w:ascii="Trebuchet MS" w:hAnsi="Trebuchet MS" w:cstheme="minorHAnsi"/>
          <w:i/>
          <w:sz w:val="22"/>
          <w:szCs w:val="22"/>
        </w:rPr>
        <w:t>na qualidade de emissora das Debêntures</w:t>
      </w:r>
      <w:r w:rsidR="00704452" w:rsidRPr="00DB0A2D">
        <w:rPr>
          <w:rFonts w:ascii="Trebuchet MS" w:hAnsi="Trebuchet MS" w:cstheme="minorHAnsi"/>
          <w:b/>
          <w:sz w:val="22"/>
          <w:szCs w:val="22"/>
        </w:rPr>
        <w:cr/>
      </w:r>
    </w:p>
    <w:p w14:paraId="1626DD5B" w14:textId="06DDB135" w:rsidR="00544CAE" w:rsidRPr="00DB0A2D" w:rsidRDefault="00544CAE" w:rsidP="00497744">
      <w:pPr>
        <w:widowControl w:val="0"/>
        <w:spacing w:line="288" w:lineRule="auto"/>
        <w:contextualSpacing/>
        <w:jc w:val="center"/>
        <w:rPr>
          <w:rFonts w:ascii="Trebuchet MS" w:hAnsi="Trebuchet MS" w:cstheme="minorHAnsi"/>
          <w:b/>
          <w:sz w:val="22"/>
          <w:szCs w:val="22"/>
        </w:rPr>
      </w:pPr>
    </w:p>
    <w:p w14:paraId="01E3F7F4" w14:textId="21ABF9E0"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5D9DBCA0" w14:textId="77777777"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6C06BC4E" w14:textId="700856CD" w:rsidR="00704452" w:rsidRPr="00DB0A2D" w:rsidRDefault="00206C91" w:rsidP="00497744">
      <w:pPr>
        <w:widowControl w:val="0"/>
        <w:spacing w:line="288" w:lineRule="auto"/>
        <w:contextualSpacing/>
        <w:jc w:val="center"/>
        <w:rPr>
          <w:rFonts w:ascii="Trebuchet MS" w:hAnsi="Trebuchet MS" w:cstheme="minorHAnsi"/>
          <w:b/>
          <w:bCs/>
          <w:sz w:val="22"/>
          <w:szCs w:val="22"/>
        </w:rPr>
      </w:pPr>
      <w:r w:rsidRPr="00DB0A2D">
        <w:rPr>
          <w:rFonts w:ascii="Trebuchet MS" w:hAnsi="Trebuchet MS" w:cstheme="minorHAnsi"/>
          <w:b/>
          <w:sz w:val="22"/>
          <w:szCs w:val="22"/>
        </w:rPr>
        <w:t>TRUE SECURITIZADORA S.A.</w:t>
      </w:r>
    </w:p>
    <w:p w14:paraId="5972EAC7" w14:textId="77777777" w:rsidR="00704452" w:rsidRPr="00DB0A2D" w:rsidRDefault="00704452" w:rsidP="00497744">
      <w:pPr>
        <w:widowControl w:val="0"/>
        <w:spacing w:line="288" w:lineRule="auto"/>
        <w:contextualSpacing/>
        <w:jc w:val="center"/>
        <w:rPr>
          <w:rFonts w:ascii="Trebuchet MS" w:hAnsi="Trebuchet MS" w:cstheme="minorHAnsi"/>
          <w:b/>
          <w:sz w:val="22"/>
          <w:szCs w:val="22"/>
        </w:rPr>
      </w:pPr>
      <w:r w:rsidRPr="00DB0A2D">
        <w:rPr>
          <w:rFonts w:ascii="Trebuchet MS" w:hAnsi="Trebuchet MS" w:cstheme="minorHAnsi"/>
          <w:i/>
          <w:sz w:val="22"/>
          <w:szCs w:val="22"/>
        </w:rPr>
        <w:t>na qualidade de Debenturista</w:t>
      </w:r>
    </w:p>
    <w:p w14:paraId="28A5CA9B" w14:textId="77777777" w:rsidR="00704452" w:rsidRPr="00DB0A2D" w:rsidRDefault="00704452" w:rsidP="00497744">
      <w:pPr>
        <w:widowControl w:val="0"/>
        <w:spacing w:line="288" w:lineRule="auto"/>
        <w:contextualSpacing/>
        <w:jc w:val="center"/>
        <w:rPr>
          <w:rFonts w:ascii="Trebuchet MS" w:hAnsi="Trebuchet MS" w:cstheme="minorHAnsi"/>
          <w:b/>
          <w:sz w:val="22"/>
          <w:szCs w:val="22"/>
        </w:rPr>
      </w:pPr>
    </w:p>
    <w:p w14:paraId="7B5A6EE0" w14:textId="075A2417" w:rsidR="00544CAE" w:rsidRPr="00DB0A2D" w:rsidRDefault="00544CAE" w:rsidP="00497744">
      <w:pPr>
        <w:pStyle w:val="PargrafodaLista"/>
        <w:spacing w:line="288" w:lineRule="auto"/>
        <w:ind w:left="0"/>
        <w:contextualSpacing/>
        <w:jc w:val="center"/>
        <w:rPr>
          <w:rFonts w:ascii="Trebuchet MS" w:hAnsi="Trebuchet MS" w:cstheme="minorHAnsi"/>
          <w:sz w:val="22"/>
          <w:szCs w:val="22"/>
          <w:lang w:val="pt-BR"/>
        </w:rPr>
      </w:pPr>
    </w:p>
    <w:p w14:paraId="2827314B" w14:textId="029AC0CC" w:rsidR="00206C91" w:rsidRPr="00DB0A2D" w:rsidRDefault="00206C91" w:rsidP="00497744">
      <w:pPr>
        <w:pStyle w:val="PargrafodaLista"/>
        <w:spacing w:line="288" w:lineRule="auto"/>
        <w:ind w:left="0"/>
        <w:contextualSpacing/>
        <w:jc w:val="center"/>
        <w:rPr>
          <w:rFonts w:ascii="Trebuchet MS" w:hAnsi="Trebuchet MS" w:cstheme="minorHAnsi"/>
          <w:sz w:val="22"/>
          <w:szCs w:val="22"/>
          <w:lang w:val="pt-BR"/>
        </w:rPr>
      </w:pPr>
    </w:p>
    <w:p w14:paraId="05E30E95" w14:textId="77777777" w:rsidR="00206C91" w:rsidRPr="00DB0A2D" w:rsidRDefault="00206C91" w:rsidP="00497744">
      <w:pPr>
        <w:pStyle w:val="PargrafodaLista"/>
        <w:spacing w:line="288" w:lineRule="auto"/>
        <w:ind w:left="0"/>
        <w:contextualSpacing/>
        <w:jc w:val="center"/>
        <w:rPr>
          <w:rFonts w:ascii="Trebuchet MS" w:hAnsi="Trebuchet MS" w:cstheme="minorHAnsi"/>
          <w:sz w:val="22"/>
          <w:szCs w:val="22"/>
          <w:lang w:val="pt-BR"/>
        </w:rPr>
      </w:pPr>
    </w:p>
    <w:p w14:paraId="5A857D88" w14:textId="461183F3" w:rsidR="00206C91" w:rsidRPr="00DB0A2D" w:rsidRDefault="00206C91" w:rsidP="00206C91">
      <w:pPr>
        <w:pStyle w:val="PargrafodaLista"/>
        <w:spacing w:line="288" w:lineRule="auto"/>
        <w:ind w:left="0"/>
        <w:contextualSpacing/>
        <w:jc w:val="center"/>
        <w:rPr>
          <w:rFonts w:ascii="Trebuchet MS" w:hAnsi="Trebuchet MS" w:cstheme="minorHAnsi"/>
          <w:b/>
          <w:sz w:val="22"/>
          <w:szCs w:val="22"/>
        </w:rPr>
      </w:pPr>
      <w:bookmarkStart w:id="0" w:name="_Hlk48304501"/>
      <w:r w:rsidRPr="00DB0A2D">
        <w:rPr>
          <w:rFonts w:ascii="Trebuchet MS" w:hAnsi="Trebuchet MS" w:cstheme="minorHAnsi"/>
          <w:b/>
          <w:sz w:val="22"/>
          <w:szCs w:val="22"/>
          <w:lang w:val="pt-BR"/>
        </w:rPr>
        <w:t>HF ENGENHARIA E EMPREENDIMENTOS LTDA.</w:t>
      </w:r>
    </w:p>
    <w:p w14:paraId="07403477" w14:textId="73912F46" w:rsidR="00544CAE" w:rsidRPr="00DB0A2D" w:rsidRDefault="00206C91" w:rsidP="00497744">
      <w:pPr>
        <w:pStyle w:val="PargrafodaLista"/>
        <w:spacing w:line="288" w:lineRule="auto"/>
        <w:ind w:left="0"/>
        <w:contextualSpacing/>
        <w:jc w:val="center"/>
        <w:rPr>
          <w:rFonts w:ascii="Trebuchet MS" w:hAnsi="Trebuchet MS" w:cstheme="minorHAnsi"/>
          <w:sz w:val="22"/>
          <w:szCs w:val="22"/>
          <w:lang w:val="pt-BR"/>
        </w:rPr>
      </w:pPr>
      <w:r w:rsidRPr="00DB0A2D">
        <w:rPr>
          <w:rFonts w:ascii="Trebuchet MS" w:hAnsi="Trebuchet MS" w:cstheme="minorHAnsi"/>
          <w:b/>
          <w:sz w:val="22"/>
          <w:szCs w:val="22"/>
          <w:lang w:val="pt-BR"/>
        </w:rPr>
        <w:t>HWASKAR FAGUNDES</w:t>
      </w:r>
    </w:p>
    <w:bookmarkEnd w:id="0"/>
    <w:p w14:paraId="4E2DBB1A" w14:textId="32463504" w:rsidR="00D2200F" w:rsidRPr="00DB0A2D" w:rsidRDefault="00544CAE" w:rsidP="00EE289D">
      <w:pPr>
        <w:pStyle w:val="PargrafodaLista"/>
        <w:spacing w:line="288" w:lineRule="auto"/>
        <w:ind w:left="0"/>
        <w:contextualSpacing/>
        <w:jc w:val="center"/>
        <w:rPr>
          <w:rFonts w:ascii="Trebuchet MS" w:hAnsi="Trebuchet MS" w:cstheme="minorHAnsi"/>
          <w:sz w:val="22"/>
          <w:szCs w:val="22"/>
          <w:lang w:val="pt-BR"/>
        </w:rPr>
      </w:pPr>
      <w:r w:rsidRPr="00DB0A2D">
        <w:rPr>
          <w:rFonts w:ascii="Trebuchet MS" w:hAnsi="Trebuchet MS" w:cstheme="minorHAnsi"/>
          <w:i/>
          <w:sz w:val="22"/>
          <w:szCs w:val="22"/>
          <w:lang w:val="pt-BR"/>
        </w:rPr>
        <w:t>na qualidade de Fiadores</w:t>
      </w:r>
    </w:p>
    <w:p w14:paraId="4B6FA61E" w14:textId="72B30DA5" w:rsidR="00544CAE" w:rsidRPr="00DB0A2D" w:rsidRDefault="00544CAE" w:rsidP="00EE289D">
      <w:pPr>
        <w:pStyle w:val="PargrafodaLista"/>
        <w:spacing w:line="288" w:lineRule="auto"/>
        <w:ind w:left="0"/>
        <w:contextualSpacing/>
        <w:jc w:val="center"/>
        <w:rPr>
          <w:rFonts w:ascii="Trebuchet MS" w:hAnsi="Trebuchet MS" w:cstheme="minorHAnsi"/>
          <w:sz w:val="22"/>
          <w:szCs w:val="22"/>
          <w:lang w:val="pt-BR"/>
        </w:rPr>
      </w:pPr>
    </w:p>
    <w:p w14:paraId="1FBD076D" w14:textId="77777777" w:rsidR="00206C91" w:rsidRPr="00DB0A2D" w:rsidRDefault="00206C91" w:rsidP="00EE289D">
      <w:pPr>
        <w:pStyle w:val="PargrafodaLista"/>
        <w:spacing w:line="288" w:lineRule="auto"/>
        <w:ind w:left="0"/>
        <w:contextualSpacing/>
        <w:jc w:val="center"/>
        <w:rPr>
          <w:rFonts w:ascii="Trebuchet MS" w:hAnsi="Trebuchet MS" w:cstheme="minorHAnsi"/>
          <w:sz w:val="22"/>
          <w:szCs w:val="22"/>
          <w:lang w:val="pt-BR"/>
        </w:rPr>
      </w:pPr>
    </w:p>
    <w:p w14:paraId="71CD4D25" w14:textId="2CB338BA" w:rsidR="00544CAE" w:rsidRDefault="00544CAE" w:rsidP="00497744">
      <w:pPr>
        <w:pStyle w:val="PargrafodaLista"/>
        <w:spacing w:line="288" w:lineRule="auto"/>
        <w:ind w:left="0"/>
        <w:contextualSpacing/>
        <w:jc w:val="center"/>
        <w:rPr>
          <w:rFonts w:ascii="Trebuchet MS" w:hAnsi="Trebuchet MS" w:cstheme="minorHAnsi"/>
          <w:sz w:val="22"/>
          <w:szCs w:val="22"/>
          <w:lang w:val="pt-BR"/>
        </w:rPr>
      </w:pPr>
    </w:p>
    <w:p w14:paraId="7294003F" w14:textId="77777777" w:rsidR="002E3415" w:rsidRPr="00DB0A2D" w:rsidRDefault="002E3415" w:rsidP="00497744">
      <w:pPr>
        <w:pStyle w:val="PargrafodaLista"/>
        <w:spacing w:line="288" w:lineRule="auto"/>
        <w:ind w:left="0"/>
        <w:contextualSpacing/>
        <w:jc w:val="center"/>
        <w:rPr>
          <w:rFonts w:ascii="Trebuchet MS" w:hAnsi="Trebuchet MS" w:cstheme="minorHAnsi"/>
          <w:sz w:val="22"/>
          <w:szCs w:val="22"/>
          <w:lang w:val="pt-BR"/>
        </w:rPr>
      </w:pPr>
    </w:p>
    <w:p w14:paraId="616A4675" w14:textId="77777777"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2B69C1AA" w14:textId="77777777" w:rsidR="00D77CC7" w:rsidRPr="00DB0A2D" w:rsidRDefault="00D77CC7" w:rsidP="00497744">
      <w:pPr>
        <w:widowControl w:val="0"/>
        <w:spacing w:line="288" w:lineRule="auto"/>
        <w:contextualSpacing/>
        <w:jc w:val="center"/>
        <w:rPr>
          <w:rFonts w:ascii="Trebuchet MS" w:hAnsi="Trebuchet MS" w:cstheme="minorHAnsi"/>
          <w:b/>
          <w:sz w:val="22"/>
          <w:szCs w:val="22"/>
        </w:rPr>
      </w:pPr>
    </w:p>
    <w:p w14:paraId="2235F9EB" w14:textId="22D158C8" w:rsidR="00704452" w:rsidRPr="00DB0A2D" w:rsidRDefault="00704452" w:rsidP="00497744">
      <w:pPr>
        <w:widowControl w:val="0"/>
        <w:spacing w:line="288" w:lineRule="auto"/>
        <w:contextualSpacing/>
        <w:jc w:val="center"/>
        <w:rPr>
          <w:rFonts w:ascii="Trebuchet MS" w:hAnsi="Trebuchet MS" w:cstheme="minorHAnsi"/>
          <w:bCs/>
          <w:sz w:val="22"/>
          <w:szCs w:val="22"/>
        </w:rPr>
      </w:pPr>
      <w:r w:rsidRPr="00DB0A2D">
        <w:rPr>
          <w:rFonts w:ascii="Trebuchet MS" w:hAnsi="Trebuchet MS" w:cstheme="minorHAnsi"/>
          <w:bCs/>
          <w:sz w:val="22"/>
          <w:szCs w:val="22"/>
        </w:rPr>
        <w:t xml:space="preserve">São Paulo, </w:t>
      </w:r>
      <w:r w:rsidR="005C1C08">
        <w:rPr>
          <w:rFonts w:ascii="Trebuchet MS" w:hAnsi="Trebuchet MS" w:cstheme="minorHAnsi"/>
          <w:bCs/>
          <w:sz w:val="22"/>
          <w:szCs w:val="22"/>
        </w:rPr>
        <w:t>16</w:t>
      </w:r>
      <w:r w:rsidR="00BE07E8" w:rsidRPr="00BE07E8">
        <w:rPr>
          <w:rFonts w:ascii="Trebuchet MS" w:hAnsi="Trebuchet MS" w:cstheme="minorHAnsi"/>
          <w:bCs/>
          <w:sz w:val="22"/>
          <w:szCs w:val="22"/>
        </w:rPr>
        <w:t xml:space="preserve"> de outubro de 2020</w:t>
      </w:r>
    </w:p>
    <w:p w14:paraId="0BC16C10" w14:textId="77777777" w:rsidR="00704452" w:rsidRPr="00DB0A2D" w:rsidRDefault="00704452" w:rsidP="00497744">
      <w:pPr>
        <w:widowControl w:val="0"/>
        <w:pBdr>
          <w:bottom w:val="thinThickSmallGap" w:sz="24" w:space="19" w:color="auto"/>
        </w:pBdr>
        <w:shd w:val="clear" w:color="auto" w:fill="FFFFFF"/>
        <w:spacing w:line="288" w:lineRule="auto"/>
        <w:ind w:firstLine="1418"/>
        <w:contextualSpacing/>
        <w:jc w:val="center"/>
        <w:rPr>
          <w:rFonts w:ascii="Trebuchet MS" w:hAnsi="Trebuchet MS" w:cstheme="minorHAnsi"/>
          <w:b/>
          <w:sz w:val="22"/>
          <w:szCs w:val="22"/>
        </w:rPr>
      </w:pPr>
    </w:p>
    <w:p w14:paraId="3E40C41D" w14:textId="77777777" w:rsidR="00206C91" w:rsidRPr="00DB0A2D" w:rsidRDefault="00704452" w:rsidP="00206C91">
      <w:pPr>
        <w:widowControl w:val="0"/>
        <w:spacing w:line="288" w:lineRule="auto"/>
        <w:contextualSpacing/>
        <w:jc w:val="center"/>
        <w:rPr>
          <w:rFonts w:ascii="Trebuchet MS" w:hAnsi="Trebuchet MS" w:cstheme="minorHAnsi"/>
          <w:b/>
          <w:sz w:val="22"/>
          <w:szCs w:val="22"/>
        </w:rPr>
      </w:pPr>
      <w:r w:rsidRPr="00DB0A2D">
        <w:rPr>
          <w:rFonts w:ascii="Trebuchet MS" w:hAnsi="Trebuchet MS" w:cstheme="minorHAnsi"/>
          <w:sz w:val="22"/>
          <w:szCs w:val="22"/>
        </w:rPr>
        <w:br w:type="page"/>
      </w:r>
    </w:p>
    <w:p w14:paraId="72D3FB28" w14:textId="77777777" w:rsidR="00F9354B" w:rsidRPr="00DB0A2D" w:rsidRDefault="00F9354B" w:rsidP="00F9354B">
      <w:pPr>
        <w:widowControl w:val="0"/>
        <w:spacing w:line="288" w:lineRule="auto"/>
        <w:contextualSpacing/>
        <w:jc w:val="both"/>
        <w:rPr>
          <w:rFonts w:ascii="Trebuchet MS" w:hAnsi="Trebuchet MS" w:cstheme="minorHAnsi"/>
          <w:b/>
          <w:sz w:val="22"/>
          <w:szCs w:val="22"/>
        </w:rPr>
      </w:pPr>
      <w:r w:rsidRPr="00F9354B">
        <w:rPr>
          <w:rFonts w:ascii="Trebuchet MS" w:hAnsi="Trebuchet MS" w:cstheme="minorHAnsi"/>
          <w:b/>
          <w:sz w:val="22"/>
          <w:szCs w:val="22"/>
        </w:rPr>
        <w:lastRenderedPageBreak/>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p>
    <w:p w14:paraId="4B286F6E" w14:textId="77777777" w:rsidR="00704452" w:rsidRPr="00DB0A2D" w:rsidRDefault="00704452" w:rsidP="00497744">
      <w:pPr>
        <w:spacing w:line="288" w:lineRule="auto"/>
        <w:contextualSpacing/>
        <w:rPr>
          <w:rFonts w:ascii="Trebuchet MS" w:hAnsi="Trebuchet MS" w:cstheme="minorHAnsi"/>
          <w:sz w:val="22"/>
          <w:szCs w:val="22"/>
        </w:rPr>
      </w:pPr>
    </w:p>
    <w:p w14:paraId="6947B3E3" w14:textId="1BB8F324" w:rsidR="00704452" w:rsidRPr="00DB0A2D" w:rsidRDefault="00704452" w:rsidP="00497744">
      <w:pPr>
        <w:pStyle w:val="Corpodetexto"/>
        <w:spacing w:line="288" w:lineRule="auto"/>
        <w:ind w:firstLine="0"/>
        <w:contextualSpacing/>
        <w:rPr>
          <w:rFonts w:ascii="Trebuchet MS" w:hAnsi="Trebuchet MS" w:cstheme="minorHAnsi"/>
        </w:rPr>
      </w:pPr>
      <w:bookmarkStart w:id="1" w:name="_DV_M4"/>
      <w:bookmarkEnd w:id="1"/>
      <w:r w:rsidRPr="00DB0A2D">
        <w:rPr>
          <w:rFonts w:ascii="Trebuchet MS" w:hAnsi="Trebuchet MS" w:cstheme="minorHAnsi"/>
        </w:rPr>
        <w:t xml:space="preserve">Pelo presente instrumento, </w:t>
      </w:r>
      <w:r w:rsidR="00E27276" w:rsidRPr="00DB0A2D">
        <w:rPr>
          <w:rFonts w:ascii="Trebuchet MS" w:hAnsi="Trebuchet MS" w:cstheme="minorHAnsi"/>
        </w:rPr>
        <w:t>as partes</w:t>
      </w:r>
      <w:r w:rsidRPr="00DB0A2D">
        <w:rPr>
          <w:rFonts w:ascii="Trebuchet MS" w:hAnsi="Trebuchet MS" w:cstheme="minorHAnsi"/>
        </w:rPr>
        <w:t>,</w:t>
      </w:r>
    </w:p>
    <w:p w14:paraId="7ECCFF00" w14:textId="77777777" w:rsidR="00704452" w:rsidRPr="00DB0A2D" w:rsidRDefault="00704452" w:rsidP="00497744">
      <w:pPr>
        <w:pStyle w:val="Corpodetexto"/>
        <w:spacing w:line="288" w:lineRule="auto"/>
        <w:ind w:firstLine="0"/>
        <w:contextualSpacing/>
        <w:rPr>
          <w:rFonts w:ascii="Trebuchet MS" w:hAnsi="Trebuchet MS" w:cstheme="minorHAnsi"/>
        </w:rPr>
      </w:pPr>
    </w:p>
    <w:p w14:paraId="195FA6A7" w14:textId="0DA3534A" w:rsidR="00704452" w:rsidRPr="00DB0A2D" w:rsidRDefault="00206C91" w:rsidP="00497744">
      <w:pPr>
        <w:pStyle w:val="Corpodetexto"/>
        <w:spacing w:line="288" w:lineRule="auto"/>
        <w:ind w:firstLine="0"/>
        <w:contextualSpacing/>
        <w:rPr>
          <w:rFonts w:ascii="Trebuchet MS" w:hAnsi="Trebuchet MS" w:cstheme="minorHAnsi"/>
        </w:rPr>
      </w:pPr>
      <w:bookmarkStart w:id="2" w:name="_DV_M5"/>
      <w:bookmarkStart w:id="3" w:name="_Hlk13215218"/>
      <w:bookmarkStart w:id="4" w:name="_Hlk16861130"/>
      <w:bookmarkEnd w:id="2"/>
      <w:r w:rsidRPr="00DB0A2D">
        <w:rPr>
          <w:rFonts w:ascii="Trebuchet MS" w:hAnsi="Trebuchet MS" w:cstheme="minorHAnsi"/>
          <w:b/>
        </w:rPr>
        <w:t>AMAZON TOWERS EMPREENDIMENTOS SPE S.A.</w:t>
      </w:r>
      <w:r w:rsidR="000D7E1A" w:rsidRPr="00DB0A2D">
        <w:rPr>
          <w:rFonts w:ascii="Trebuchet MS" w:hAnsi="Trebuchet MS" w:cstheme="minorHAnsi"/>
        </w:rPr>
        <w:t xml:space="preserve">, sociedade por ações, com sede na cidade de </w:t>
      </w:r>
      <w:r w:rsidRPr="00DB0A2D">
        <w:rPr>
          <w:rFonts w:ascii="Trebuchet MS" w:hAnsi="Trebuchet MS" w:cstheme="minorHAnsi"/>
        </w:rPr>
        <w:t>Rio Verde</w:t>
      </w:r>
      <w:r w:rsidR="000D7E1A" w:rsidRPr="00DB0A2D">
        <w:rPr>
          <w:rFonts w:ascii="Trebuchet MS" w:hAnsi="Trebuchet MS" w:cstheme="minorHAnsi"/>
        </w:rPr>
        <w:t xml:space="preserve">, Estado de </w:t>
      </w:r>
      <w:r w:rsidRPr="00DB0A2D">
        <w:rPr>
          <w:rFonts w:ascii="Trebuchet MS" w:hAnsi="Trebuchet MS" w:cstheme="minorHAnsi"/>
        </w:rPr>
        <w:t>Goiás</w:t>
      </w:r>
      <w:r w:rsidR="000D7E1A" w:rsidRPr="00DB0A2D">
        <w:rPr>
          <w:rFonts w:ascii="Trebuchet MS" w:hAnsi="Trebuchet MS" w:cstheme="minorHAnsi"/>
        </w:rPr>
        <w:t xml:space="preserve">, na Avenida </w:t>
      </w:r>
      <w:r w:rsidRPr="00DB0A2D">
        <w:rPr>
          <w:rFonts w:ascii="Trebuchet MS" w:hAnsi="Trebuchet MS" w:cstheme="minorHAnsi"/>
        </w:rPr>
        <w:t>José Walter</w:t>
      </w:r>
      <w:r w:rsidR="000D7E1A" w:rsidRPr="00DB0A2D">
        <w:rPr>
          <w:rFonts w:ascii="Trebuchet MS" w:hAnsi="Trebuchet MS" w:cstheme="minorHAnsi"/>
        </w:rPr>
        <w:t xml:space="preserve">, </w:t>
      </w:r>
      <w:r w:rsidRPr="00DB0A2D">
        <w:rPr>
          <w:rFonts w:ascii="Trebuchet MS" w:hAnsi="Trebuchet MS" w:cstheme="minorHAnsi"/>
        </w:rPr>
        <w:t>s/n, quadra 96, lote 02</w:t>
      </w:r>
      <w:r w:rsidR="000D7E1A" w:rsidRPr="00DB0A2D">
        <w:rPr>
          <w:rFonts w:ascii="Trebuchet MS" w:hAnsi="Trebuchet MS" w:cstheme="minorHAnsi"/>
        </w:rPr>
        <w:t xml:space="preserve">, </w:t>
      </w:r>
      <w:r w:rsidRPr="00DB0A2D">
        <w:rPr>
          <w:rFonts w:ascii="Trebuchet MS" w:hAnsi="Trebuchet MS" w:cstheme="minorHAnsi"/>
        </w:rPr>
        <w:t xml:space="preserve">Setor Morada do Sol, </w:t>
      </w:r>
      <w:r w:rsidR="000D7E1A" w:rsidRPr="00DB0A2D">
        <w:rPr>
          <w:rFonts w:ascii="Trebuchet MS" w:hAnsi="Trebuchet MS" w:cstheme="minorHAnsi"/>
        </w:rPr>
        <w:t>CEP</w:t>
      </w:r>
      <w:r w:rsidRPr="00DB0A2D">
        <w:rPr>
          <w:rFonts w:ascii="Trebuchet MS" w:hAnsi="Trebuchet MS" w:cstheme="minorHAnsi"/>
        </w:rPr>
        <w:t> 75908-740</w:t>
      </w:r>
      <w:r w:rsidR="000D7E1A" w:rsidRPr="00DB0A2D">
        <w:rPr>
          <w:rFonts w:ascii="Trebuchet MS" w:hAnsi="Trebuchet MS" w:cstheme="minorHAnsi"/>
        </w:rPr>
        <w:t xml:space="preserve">, inscrita no </w:t>
      </w:r>
      <w:r w:rsidRPr="00DB0A2D">
        <w:rPr>
          <w:rFonts w:ascii="Trebuchet MS" w:hAnsi="Trebuchet MS"/>
          <w:bCs/>
        </w:rPr>
        <w:t xml:space="preserve">Cadastro Nacional da Pessoa Jurídica do Ministério da </w:t>
      </w:r>
      <w:r w:rsidRPr="00DB0A2D">
        <w:rPr>
          <w:rFonts w:ascii="Trebuchet MS" w:hAnsi="Trebuchet MS"/>
          <w:bCs/>
          <w:lang w:eastAsia="en-US"/>
        </w:rPr>
        <w:t xml:space="preserve">Economia, </w:t>
      </w:r>
      <w:r w:rsidRPr="00DB0A2D">
        <w:rPr>
          <w:rFonts w:ascii="Trebuchet MS" w:hAnsi="Trebuchet MS"/>
        </w:rPr>
        <w:t>Fazenda</w:t>
      </w:r>
      <w:r w:rsidRPr="00DB0A2D">
        <w:rPr>
          <w:rFonts w:ascii="Trebuchet MS" w:hAnsi="Trebuchet MS"/>
          <w:bCs/>
          <w:lang w:eastAsia="en-US"/>
        </w:rPr>
        <w:t xml:space="preserve"> e Planejamento </w:t>
      </w:r>
      <w:r w:rsidRPr="00DB0A2D">
        <w:rPr>
          <w:rFonts w:ascii="Trebuchet MS" w:hAnsi="Trebuchet MS"/>
          <w:bCs/>
        </w:rPr>
        <w:t>(“</w:t>
      </w:r>
      <w:r w:rsidRPr="00DB0A2D">
        <w:rPr>
          <w:rFonts w:ascii="Trebuchet MS" w:hAnsi="Trebuchet MS"/>
          <w:bCs/>
          <w:u w:val="single"/>
        </w:rPr>
        <w:t>CNPJ/ME</w:t>
      </w:r>
      <w:r w:rsidRPr="00DB0A2D">
        <w:rPr>
          <w:rFonts w:ascii="Trebuchet MS" w:hAnsi="Trebuchet MS"/>
          <w:bCs/>
        </w:rPr>
        <w:t xml:space="preserve">”) </w:t>
      </w:r>
      <w:r w:rsidR="000D7E1A" w:rsidRPr="00DB0A2D">
        <w:rPr>
          <w:rFonts w:ascii="Trebuchet MS" w:hAnsi="Trebuchet MS" w:cstheme="minorHAnsi"/>
        </w:rPr>
        <w:t>sob o nº</w:t>
      </w:r>
      <w:r w:rsidRPr="00DB0A2D">
        <w:rPr>
          <w:rFonts w:ascii="Trebuchet MS" w:hAnsi="Trebuchet MS" w:cstheme="minorHAnsi"/>
        </w:rPr>
        <w:t> 21.248.221/0001-53</w:t>
      </w:r>
      <w:bookmarkEnd w:id="3"/>
      <w:r w:rsidR="00E27276" w:rsidRPr="00DB0A2D">
        <w:rPr>
          <w:rFonts w:ascii="Trebuchet MS" w:hAnsi="Trebuchet MS" w:cstheme="minorHAnsi"/>
        </w:rPr>
        <w:t xml:space="preserve">, </w:t>
      </w:r>
      <w:r w:rsidR="00704452" w:rsidRPr="00DB0A2D">
        <w:rPr>
          <w:rFonts w:ascii="Trebuchet MS" w:hAnsi="Trebuchet MS" w:cstheme="minorHAnsi"/>
        </w:rPr>
        <w:t xml:space="preserve">com seus atos constitutivos registrados perante a Junta Comercial do Estado de </w:t>
      </w:r>
      <w:r w:rsidR="00296F2D" w:rsidRPr="00DB0A2D">
        <w:rPr>
          <w:rFonts w:ascii="Trebuchet MS" w:hAnsi="Trebuchet MS" w:cstheme="minorHAnsi"/>
        </w:rPr>
        <w:t>Goiás</w:t>
      </w:r>
      <w:r w:rsidR="00544CAE" w:rsidRPr="00DB0A2D">
        <w:rPr>
          <w:rFonts w:ascii="Trebuchet MS" w:hAnsi="Trebuchet MS" w:cstheme="minorHAnsi"/>
        </w:rPr>
        <w:t xml:space="preserve"> </w:t>
      </w:r>
      <w:r w:rsidR="00704452" w:rsidRPr="00DB0A2D">
        <w:rPr>
          <w:rFonts w:ascii="Trebuchet MS" w:hAnsi="Trebuchet MS" w:cstheme="minorHAnsi"/>
        </w:rPr>
        <w:t>(“</w:t>
      </w:r>
      <w:r w:rsidR="00704452" w:rsidRPr="00DB0A2D">
        <w:rPr>
          <w:rFonts w:ascii="Trebuchet MS" w:hAnsi="Trebuchet MS" w:cstheme="minorHAnsi"/>
          <w:u w:val="single"/>
        </w:rPr>
        <w:t>JUCE</w:t>
      </w:r>
      <w:r w:rsidR="00296F2D" w:rsidRPr="00DB0A2D">
        <w:rPr>
          <w:rFonts w:ascii="Trebuchet MS" w:hAnsi="Trebuchet MS" w:cstheme="minorHAnsi"/>
          <w:u w:val="single"/>
        </w:rPr>
        <w:t>G</w:t>
      </w:r>
      <w:r w:rsidR="00704452" w:rsidRPr="00DB0A2D">
        <w:rPr>
          <w:rFonts w:ascii="Trebuchet MS" w:hAnsi="Trebuchet MS" w:cstheme="minorHAnsi"/>
        </w:rPr>
        <w:t>”) sob o NIRE </w:t>
      </w:r>
      <w:r w:rsidR="00B658A8" w:rsidRPr="00DB0A2D">
        <w:rPr>
          <w:rFonts w:ascii="Trebuchet MS" w:hAnsi="Trebuchet MS" w:cstheme="minorHAnsi"/>
        </w:rPr>
        <w:t>5</w:t>
      </w:r>
      <w:r w:rsidR="00296F2D" w:rsidRPr="00DB0A2D">
        <w:rPr>
          <w:rFonts w:ascii="Trebuchet MS" w:hAnsi="Trebuchet MS" w:cstheme="minorHAnsi"/>
        </w:rPr>
        <w:t>2</w:t>
      </w:r>
      <w:r w:rsidR="00B658A8" w:rsidRPr="00DB0A2D">
        <w:rPr>
          <w:rFonts w:ascii="Trebuchet MS" w:hAnsi="Trebuchet MS" w:cstheme="minorHAnsi"/>
        </w:rPr>
        <w:t>.3</w:t>
      </w:r>
      <w:r w:rsidR="0039622C" w:rsidRPr="00DB0A2D">
        <w:rPr>
          <w:rFonts w:ascii="Trebuchet MS" w:hAnsi="Trebuchet MS" w:cstheme="minorHAnsi"/>
        </w:rPr>
        <w:t>.</w:t>
      </w:r>
      <w:r w:rsidR="00B658A8" w:rsidRPr="00DB0A2D">
        <w:rPr>
          <w:rFonts w:ascii="Trebuchet MS" w:hAnsi="Trebuchet MS" w:cstheme="minorHAnsi"/>
        </w:rPr>
        <w:t>0.0</w:t>
      </w:r>
      <w:r w:rsidR="00296F2D" w:rsidRPr="00DB0A2D">
        <w:rPr>
          <w:rFonts w:ascii="Trebuchet MS" w:hAnsi="Trebuchet MS" w:cstheme="minorHAnsi"/>
        </w:rPr>
        <w:t>01</w:t>
      </w:r>
      <w:r w:rsidR="00B658A8" w:rsidRPr="00DB0A2D">
        <w:rPr>
          <w:rFonts w:ascii="Trebuchet MS" w:hAnsi="Trebuchet MS" w:cstheme="minorHAnsi"/>
        </w:rPr>
        <w:t>.8</w:t>
      </w:r>
      <w:r w:rsidR="00296F2D" w:rsidRPr="00DB0A2D">
        <w:rPr>
          <w:rFonts w:ascii="Trebuchet MS" w:hAnsi="Trebuchet MS" w:cstheme="minorHAnsi"/>
        </w:rPr>
        <w:t>24</w:t>
      </w:r>
      <w:r w:rsidR="00B658A8" w:rsidRPr="00DB0A2D">
        <w:rPr>
          <w:rFonts w:ascii="Trebuchet MS" w:hAnsi="Trebuchet MS" w:cstheme="minorHAnsi"/>
        </w:rPr>
        <w:t>-</w:t>
      </w:r>
      <w:r w:rsidR="00296F2D" w:rsidRPr="00DB0A2D">
        <w:rPr>
          <w:rFonts w:ascii="Trebuchet MS" w:hAnsi="Trebuchet MS" w:cstheme="minorHAnsi"/>
        </w:rPr>
        <w:t>2</w:t>
      </w:r>
      <w:r w:rsidR="00704452" w:rsidRPr="00DB0A2D">
        <w:rPr>
          <w:rFonts w:ascii="Trebuchet MS" w:hAnsi="Trebuchet MS" w:cstheme="minorHAnsi"/>
        </w:rPr>
        <w:t xml:space="preserve">, neste ato representada na forma de seu </w:t>
      </w:r>
      <w:r w:rsidR="008779BE" w:rsidRPr="00DB0A2D">
        <w:rPr>
          <w:rFonts w:ascii="Trebuchet MS" w:hAnsi="Trebuchet MS" w:cstheme="minorHAnsi"/>
        </w:rPr>
        <w:t>e</w:t>
      </w:r>
      <w:r w:rsidR="00704452" w:rsidRPr="00DB0A2D">
        <w:rPr>
          <w:rFonts w:ascii="Trebuchet MS" w:hAnsi="Trebuchet MS" w:cstheme="minorHAnsi"/>
        </w:rPr>
        <w:t xml:space="preserve">statuto </w:t>
      </w:r>
      <w:r w:rsidR="008779BE" w:rsidRPr="00DB0A2D">
        <w:rPr>
          <w:rFonts w:ascii="Trebuchet MS" w:hAnsi="Trebuchet MS" w:cstheme="minorHAnsi"/>
        </w:rPr>
        <w:t>s</w:t>
      </w:r>
      <w:r w:rsidR="00704452" w:rsidRPr="00DB0A2D">
        <w:rPr>
          <w:rFonts w:ascii="Trebuchet MS" w:hAnsi="Trebuchet MS" w:cstheme="minorHAnsi"/>
        </w:rPr>
        <w:t>ocial</w:t>
      </w:r>
      <w:r w:rsidR="001C3DED" w:rsidRPr="00DB0A2D">
        <w:rPr>
          <w:rFonts w:ascii="Trebuchet MS" w:hAnsi="Trebuchet MS" w:cstheme="minorHAnsi"/>
        </w:rPr>
        <w:t>, por seus representantes legais abaixo subscritos</w:t>
      </w:r>
      <w:r w:rsidR="00704452" w:rsidRPr="00DB0A2D">
        <w:rPr>
          <w:rFonts w:ascii="Trebuchet MS" w:hAnsi="Trebuchet MS" w:cstheme="minorHAnsi"/>
        </w:rPr>
        <w:t xml:space="preserve"> </w:t>
      </w:r>
      <w:bookmarkEnd w:id="4"/>
      <w:r w:rsidR="00704452" w:rsidRPr="00DB0A2D">
        <w:rPr>
          <w:rFonts w:ascii="Trebuchet MS" w:hAnsi="Trebuchet MS" w:cstheme="minorHAnsi"/>
        </w:rPr>
        <w:t>(</w:t>
      </w:r>
      <w:r w:rsidR="009625D6" w:rsidRPr="00DB0A2D">
        <w:rPr>
          <w:rFonts w:ascii="Trebuchet MS" w:hAnsi="Trebuchet MS" w:cstheme="minorHAnsi"/>
        </w:rPr>
        <w:t>“</w:t>
      </w:r>
      <w:r w:rsidR="00CF3410" w:rsidRPr="00DB0A2D">
        <w:rPr>
          <w:rFonts w:ascii="Trebuchet MS" w:hAnsi="Trebuchet MS" w:cstheme="minorHAnsi"/>
          <w:u w:val="single"/>
        </w:rPr>
        <w:t>Emissora</w:t>
      </w:r>
      <w:r w:rsidR="009625D6" w:rsidRPr="00DB0A2D">
        <w:rPr>
          <w:rFonts w:ascii="Trebuchet MS" w:hAnsi="Trebuchet MS" w:cstheme="minorHAnsi"/>
        </w:rPr>
        <w:t>”</w:t>
      </w:r>
      <w:r w:rsidR="00704452" w:rsidRPr="00DB0A2D">
        <w:rPr>
          <w:rFonts w:ascii="Trebuchet MS" w:hAnsi="Trebuchet MS" w:cstheme="minorHAnsi"/>
        </w:rPr>
        <w:t>);</w:t>
      </w:r>
      <w:r w:rsidR="00E27276" w:rsidRPr="00DB0A2D">
        <w:rPr>
          <w:rFonts w:ascii="Trebuchet MS" w:hAnsi="Trebuchet MS" w:cstheme="minorHAnsi"/>
        </w:rPr>
        <w:t xml:space="preserve"> e</w:t>
      </w:r>
    </w:p>
    <w:p w14:paraId="0664DED6" w14:textId="77777777" w:rsidR="00704452" w:rsidRPr="00DB0A2D" w:rsidRDefault="00704452" w:rsidP="00497744">
      <w:pPr>
        <w:pStyle w:val="Corpodetexto"/>
        <w:spacing w:line="288" w:lineRule="auto"/>
        <w:ind w:firstLine="0"/>
        <w:contextualSpacing/>
        <w:rPr>
          <w:rFonts w:ascii="Trebuchet MS" w:hAnsi="Trebuchet MS" w:cstheme="minorHAnsi"/>
          <w:b/>
        </w:rPr>
      </w:pPr>
    </w:p>
    <w:p w14:paraId="73E9CD0E" w14:textId="35CC1092" w:rsidR="00296F2D" w:rsidRPr="00DB0A2D" w:rsidRDefault="00296F2D" w:rsidP="00296F2D">
      <w:pPr>
        <w:tabs>
          <w:tab w:val="left" w:pos="567"/>
        </w:tabs>
        <w:spacing w:line="288" w:lineRule="auto"/>
        <w:contextualSpacing/>
        <w:jc w:val="both"/>
        <w:rPr>
          <w:rFonts w:ascii="Trebuchet MS" w:hAnsi="Trebuchet MS" w:cs="Trebuchet MS"/>
          <w:sz w:val="22"/>
          <w:szCs w:val="22"/>
        </w:rPr>
      </w:pPr>
      <w:bookmarkStart w:id="5" w:name="_DV_M6"/>
      <w:bookmarkStart w:id="6" w:name="_DV_M7"/>
      <w:bookmarkStart w:id="7" w:name="_Hlk9920755"/>
      <w:bookmarkEnd w:id="5"/>
      <w:bookmarkEnd w:id="6"/>
      <w:r w:rsidRPr="00DB0A2D">
        <w:rPr>
          <w:rFonts w:ascii="Trebuchet MS" w:hAnsi="Trebuchet MS" w:cstheme="minorHAnsi"/>
          <w:b/>
          <w:sz w:val="22"/>
          <w:szCs w:val="22"/>
        </w:rPr>
        <w:t>TRUE SECURITIZADORA S.A.</w:t>
      </w:r>
      <w:r w:rsidRPr="00DB0A2D">
        <w:rPr>
          <w:rFonts w:ascii="Trebuchet MS" w:hAnsi="Trebuchet MS" w:cstheme="minorHAnsi"/>
          <w:sz w:val="22"/>
          <w:szCs w:val="22"/>
        </w:rPr>
        <w:t>, sociedade por ações com registro de emissor de valores mobiliários concedido pela C</w:t>
      </w:r>
      <w:r w:rsidR="001E73B9" w:rsidRPr="00DB0A2D">
        <w:rPr>
          <w:rFonts w:ascii="Trebuchet MS" w:hAnsi="Trebuchet MS" w:cstheme="minorHAnsi"/>
          <w:sz w:val="22"/>
          <w:szCs w:val="22"/>
        </w:rPr>
        <w:t xml:space="preserve">omissão de </w:t>
      </w:r>
      <w:r w:rsidRPr="00DB0A2D">
        <w:rPr>
          <w:rFonts w:ascii="Trebuchet MS" w:hAnsi="Trebuchet MS" w:cstheme="minorHAnsi"/>
          <w:sz w:val="22"/>
          <w:szCs w:val="22"/>
        </w:rPr>
        <w:t>V</w:t>
      </w:r>
      <w:r w:rsidR="001E73B9" w:rsidRPr="00DB0A2D">
        <w:rPr>
          <w:rFonts w:ascii="Trebuchet MS" w:hAnsi="Trebuchet MS" w:cstheme="minorHAnsi"/>
          <w:sz w:val="22"/>
          <w:szCs w:val="22"/>
        </w:rPr>
        <w:t xml:space="preserve">alores </w:t>
      </w:r>
      <w:r w:rsidRPr="00DB0A2D">
        <w:rPr>
          <w:rFonts w:ascii="Trebuchet MS" w:hAnsi="Trebuchet MS" w:cstheme="minorHAnsi"/>
          <w:sz w:val="22"/>
          <w:szCs w:val="22"/>
        </w:rPr>
        <w:t>M</w:t>
      </w:r>
      <w:r w:rsidR="001E73B9" w:rsidRPr="00DB0A2D">
        <w:rPr>
          <w:rFonts w:ascii="Trebuchet MS" w:hAnsi="Trebuchet MS" w:cstheme="minorHAnsi"/>
          <w:sz w:val="22"/>
          <w:szCs w:val="22"/>
        </w:rPr>
        <w:t>obiliários (“</w:t>
      </w:r>
      <w:r w:rsidR="001E73B9" w:rsidRPr="00DB0A2D">
        <w:rPr>
          <w:rFonts w:ascii="Trebuchet MS" w:hAnsi="Trebuchet MS" w:cstheme="minorHAnsi"/>
          <w:sz w:val="22"/>
          <w:szCs w:val="22"/>
          <w:u w:val="single"/>
        </w:rPr>
        <w:t>CVM</w:t>
      </w:r>
      <w:r w:rsidR="001E73B9" w:rsidRPr="00DB0A2D">
        <w:rPr>
          <w:rFonts w:ascii="Trebuchet MS" w:hAnsi="Trebuchet MS" w:cstheme="minorHAnsi"/>
          <w:sz w:val="22"/>
          <w:szCs w:val="22"/>
        </w:rPr>
        <w:t>”)</w:t>
      </w:r>
      <w:r w:rsidRPr="00DB0A2D">
        <w:rPr>
          <w:rFonts w:ascii="Trebuchet MS" w:hAnsi="Trebuchet MS" w:cstheme="minorHAnsi"/>
          <w:sz w:val="22"/>
          <w:szCs w:val="22"/>
        </w:rPr>
        <w:t xml:space="preserve">, </w:t>
      </w:r>
      <w:r w:rsidRPr="00DB0A2D">
        <w:rPr>
          <w:rFonts w:ascii="Trebuchet MS" w:hAnsi="Trebuchet MS" w:cs="Arial"/>
          <w:sz w:val="22"/>
          <w:szCs w:val="22"/>
        </w:rPr>
        <w:t>com sede na cidade de São Paulo, Estado de São Paulo, na Avenida Santo Amaro, nº 48, 1º andar, conjunto 12, Vila Nova Conceição, CEP 04.506</w:t>
      </w:r>
      <w:r w:rsidRPr="00DB0A2D">
        <w:rPr>
          <w:rFonts w:ascii="Trebuchet MS" w:hAnsi="Trebuchet MS" w:cs="Arial"/>
          <w:sz w:val="22"/>
          <w:szCs w:val="22"/>
        </w:rPr>
        <w:noBreakHyphen/>
        <w:t>000, inscrita no CNPJ/ME sob o nº</w:t>
      </w:r>
      <w:r w:rsidR="00E06236">
        <w:rPr>
          <w:rFonts w:ascii="Trebuchet MS" w:hAnsi="Trebuchet MS" w:cs="Arial"/>
          <w:sz w:val="22"/>
          <w:szCs w:val="22"/>
        </w:rPr>
        <w:t> </w:t>
      </w:r>
      <w:r w:rsidRPr="00DB0A2D">
        <w:rPr>
          <w:rFonts w:ascii="Trebuchet MS" w:hAnsi="Trebuchet MS" w:cs="Arial"/>
          <w:sz w:val="22"/>
          <w:szCs w:val="22"/>
        </w:rPr>
        <w:t>12.130.744/0001-00</w:t>
      </w:r>
      <w:r w:rsidRPr="00DB0A2D">
        <w:rPr>
          <w:rFonts w:ascii="Trebuchet MS" w:hAnsi="Trebuchet MS" w:cstheme="minorHAnsi"/>
          <w:sz w:val="22"/>
          <w:szCs w:val="22"/>
        </w:rPr>
        <w:t>, neste ato representada na forma de seu estatuto social</w:t>
      </w:r>
      <w:bookmarkStart w:id="8" w:name="_Hlk10004943"/>
      <w:r w:rsidRPr="00DB0A2D">
        <w:rPr>
          <w:rFonts w:ascii="Trebuchet MS" w:hAnsi="Trebuchet MS" w:cstheme="minorHAnsi"/>
          <w:sz w:val="22"/>
          <w:szCs w:val="22"/>
        </w:rPr>
        <w:t>, por seus representantes legais abaixo subscritos</w:t>
      </w:r>
      <w:bookmarkEnd w:id="8"/>
      <w:r w:rsidRPr="00DB0A2D">
        <w:rPr>
          <w:rFonts w:ascii="Trebuchet MS" w:hAnsi="Trebuchet MS" w:cs="Arial"/>
          <w:sz w:val="22"/>
          <w:szCs w:val="22"/>
        </w:rPr>
        <w:t xml:space="preserve"> (</w:t>
      </w:r>
      <w:r w:rsidRPr="00DB0A2D">
        <w:rPr>
          <w:rFonts w:ascii="Trebuchet MS" w:hAnsi="Trebuchet MS" w:cs="Trebuchet MS"/>
          <w:sz w:val="22"/>
          <w:szCs w:val="22"/>
        </w:rPr>
        <w:t>“</w:t>
      </w:r>
      <w:r w:rsidRPr="00DB0A2D">
        <w:rPr>
          <w:rFonts w:ascii="Trebuchet MS" w:hAnsi="Trebuchet MS" w:cs="Trebuchet MS"/>
          <w:sz w:val="22"/>
          <w:szCs w:val="22"/>
          <w:u w:val="single"/>
        </w:rPr>
        <w:t>Debenturista</w:t>
      </w:r>
      <w:r w:rsidRPr="00DB0A2D">
        <w:rPr>
          <w:rFonts w:ascii="Trebuchet MS" w:hAnsi="Trebuchet MS" w:cs="Trebuchet MS"/>
          <w:sz w:val="22"/>
          <w:szCs w:val="22"/>
        </w:rPr>
        <w:t>”);</w:t>
      </w:r>
    </w:p>
    <w:p w14:paraId="6543D97A" w14:textId="77777777" w:rsidR="00296F2D" w:rsidRPr="00DB0A2D" w:rsidRDefault="00296F2D" w:rsidP="00497744">
      <w:pPr>
        <w:pStyle w:val="Corpodetexto"/>
        <w:spacing w:line="288" w:lineRule="auto"/>
        <w:ind w:firstLine="0"/>
        <w:contextualSpacing/>
        <w:rPr>
          <w:rFonts w:ascii="Trebuchet MS" w:hAnsi="Trebuchet MS" w:cstheme="minorHAnsi"/>
          <w:b/>
        </w:rPr>
      </w:pPr>
    </w:p>
    <w:bookmarkEnd w:id="7"/>
    <w:p w14:paraId="5B57BF7D" w14:textId="2F245F58" w:rsidR="00AC234E" w:rsidRPr="00DB0A2D" w:rsidRDefault="00E27276" w:rsidP="00497744">
      <w:pPr>
        <w:pStyle w:val="Corpodetexto"/>
        <w:spacing w:line="288" w:lineRule="auto"/>
        <w:ind w:firstLine="0"/>
        <w:contextualSpacing/>
        <w:rPr>
          <w:rFonts w:ascii="Trebuchet MS" w:hAnsi="Trebuchet MS" w:cstheme="minorHAnsi"/>
        </w:rPr>
      </w:pPr>
      <w:r w:rsidRPr="00DB0A2D">
        <w:rPr>
          <w:rFonts w:ascii="Trebuchet MS" w:hAnsi="Trebuchet MS" w:cstheme="minorHAnsi"/>
        </w:rPr>
        <w:t>e,</w:t>
      </w:r>
      <w:r w:rsidR="00AC234E" w:rsidRPr="00DB0A2D">
        <w:rPr>
          <w:rFonts w:ascii="Trebuchet MS" w:hAnsi="Trebuchet MS" w:cstheme="minorHAnsi"/>
        </w:rPr>
        <w:t xml:space="preserve"> na qualidade de </w:t>
      </w:r>
      <w:r w:rsidR="008779BE" w:rsidRPr="00DB0A2D">
        <w:rPr>
          <w:rFonts w:ascii="Trebuchet MS" w:hAnsi="Trebuchet MS" w:cstheme="minorHAnsi"/>
        </w:rPr>
        <w:t>fiadores</w:t>
      </w:r>
      <w:bookmarkStart w:id="9" w:name="_Hlk13217120"/>
      <w:r w:rsidR="00DA214E" w:rsidRPr="00DB0A2D">
        <w:rPr>
          <w:rFonts w:ascii="Trebuchet MS" w:hAnsi="Trebuchet MS" w:cstheme="minorHAnsi"/>
        </w:rPr>
        <w:t xml:space="preserve"> e principais pagadores, solidariamente em conjunto com </w:t>
      </w:r>
      <w:bookmarkStart w:id="10" w:name="_Hlk13215035"/>
      <w:r w:rsidR="00DA214E" w:rsidRPr="00DB0A2D">
        <w:rPr>
          <w:rFonts w:ascii="Trebuchet MS" w:hAnsi="Trebuchet MS" w:cstheme="minorHAnsi"/>
        </w:rPr>
        <w:t xml:space="preserve">a Emissora, das </w:t>
      </w:r>
      <w:bookmarkEnd w:id="9"/>
      <w:bookmarkEnd w:id="10"/>
      <w:r w:rsidR="00DA214E" w:rsidRPr="00DB0A2D">
        <w:rPr>
          <w:rFonts w:ascii="Trebuchet MS" w:hAnsi="Trebuchet MS" w:cstheme="minorHAnsi"/>
        </w:rPr>
        <w:t>obrigações assumidas pela última nos termos do presente instrumento</w:t>
      </w:r>
      <w:r w:rsidR="00296F2D" w:rsidRPr="00DB0A2D">
        <w:rPr>
          <w:rFonts w:ascii="Trebuchet MS" w:hAnsi="Trebuchet MS" w:cstheme="minorHAnsi"/>
        </w:rPr>
        <w:t>,</w:t>
      </w:r>
    </w:p>
    <w:p w14:paraId="1D722864" w14:textId="77777777" w:rsidR="008779BE" w:rsidRPr="00DB0A2D" w:rsidRDefault="008779BE" w:rsidP="00497744">
      <w:pPr>
        <w:pStyle w:val="Corpodetexto"/>
        <w:spacing w:line="288" w:lineRule="auto"/>
        <w:ind w:firstLine="0"/>
        <w:contextualSpacing/>
        <w:rPr>
          <w:rFonts w:ascii="Trebuchet MS" w:hAnsi="Trebuchet MS" w:cstheme="minorHAnsi"/>
        </w:rPr>
      </w:pPr>
    </w:p>
    <w:p w14:paraId="59B4AA0B" w14:textId="7E1D81EC" w:rsidR="00296F2D" w:rsidRPr="00DB0A2D" w:rsidRDefault="00296F2D" w:rsidP="00497744">
      <w:pPr>
        <w:pStyle w:val="PargrafodaLista"/>
        <w:spacing w:line="288" w:lineRule="auto"/>
        <w:ind w:left="0"/>
        <w:contextualSpacing/>
        <w:jc w:val="both"/>
        <w:rPr>
          <w:rFonts w:ascii="Trebuchet MS" w:hAnsi="Trebuchet MS" w:cstheme="minorHAnsi"/>
          <w:sz w:val="22"/>
          <w:szCs w:val="22"/>
          <w:lang w:val="pt-BR"/>
        </w:rPr>
      </w:pPr>
      <w:bookmarkStart w:id="11" w:name="_Hlk13217203"/>
      <w:r w:rsidRPr="00DB0A2D">
        <w:rPr>
          <w:rFonts w:ascii="Trebuchet MS" w:hAnsi="Trebuchet MS" w:cstheme="minorHAnsi"/>
          <w:b/>
          <w:sz w:val="22"/>
          <w:szCs w:val="22"/>
          <w:lang w:val="pt-BR"/>
        </w:rPr>
        <w:t xml:space="preserve">HF ENGENHARIA E </w:t>
      </w:r>
      <w:bookmarkStart w:id="12" w:name="_Hlk13216983"/>
      <w:r w:rsidRPr="00DB0A2D">
        <w:rPr>
          <w:rFonts w:ascii="Trebuchet MS" w:hAnsi="Trebuchet MS" w:cstheme="minorHAnsi"/>
          <w:b/>
          <w:sz w:val="22"/>
          <w:szCs w:val="22"/>
          <w:lang w:val="pt-BR"/>
        </w:rPr>
        <w:t>EMPREENDIMENTOS LTDA.</w:t>
      </w:r>
      <w:bookmarkEnd w:id="12"/>
      <w:r w:rsidRPr="00DB0A2D">
        <w:rPr>
          <w:rFonts w:ascii="Trebuchet MS" w:hAnsi="Trebuchet MS" w:cstheme="minorHAnsi"/>
          <w:sz w:val="22"/>
          <w:szCs w:val="22"/>
          <w:lang w:val="pt-BR"/>
        </w:rPr>
        <w:t xml:space="preserve">, sociedade limitada, com sede na cidade de Rio Verde, Estado de Goiás, na </w:t>
      </w:r>
      <w:bookmarkStart w:id="13" w:name="_Hlk13217300"/>
      <w:r w:rsidRPr="00DB0A2D">
        <w:rPr>
          <w:rFonts w:ascii="Trebuchet MS" w:hAnsi="Trebuchet MS" w:cstheme="minorHAnsi"/>
          <w:sz w:val="22"/>
          <w:szCs w:val="22"/>
          <w:lang w:val="pt-BR"/>
        </w:rPr>
        <w:t>Avenida José Walter, s/n, quadra 96, lote 02, Setor Morada do Sol, CEP 75908-740, inscrita no CNPJ/ME sob o nº</w:t>
      </w:r>
      <w:bookmarkStart w:id="14" w:name="_Hlk13217017"/>
      <w:r w:rsidRPr="00DB0A2D">
        <w:rPr>
          <w:rFonts w:ascii="Trebuchet MS" w:hAnsi="Trebuchet MS" w:cstheme="minorHAnsi"/>
          <w:sz w:val="22"/>
          <w:szCs w:val="22"/>
          <w:lang w:val="pt-BR"/>
        </w:rPr>
        <w:t> 02.260.706/0001-</w:t>
      </w:r>
      <w:bookmarkEnd w:id="13"/>
      <w:bookmarkEnd w:id="14"/>
      <w:r w:rsidRPr="00DB0A2D">
        <w:rPr>
          <w:rFonts w:ascii="Trebuchet MS" w:hAnsi="Trebuchet MS" w:cstheme="minorHAnsi"/>
          <w:sz w:val="22"/>
          <w:szCs w:val="22"/>
          <w:lang w:val="pt-BR"/>
        </w:rPr>
        <w:t>18, com seus atos constitutivos registrados perante a JUCEG sob o NIRE 52.2.0.144.997-1, neste ato representada na forma de seu contrato social, por seus representantes legais abaixo subscritos (“</w:t>
      </w:r>
      <w:r w:rsidRPr="00DB0A2D">
        <w:rPr>
          <w:rFonts w:ascii="Trebuchet MS" w:hAnsi="Trebuchet MS" w:cstheme="minorHAnsi"/>
          <w:sz w:val="22"/>
          <w:szCs w:val="22"/>
          <w:u w:val="single"/>
          <w:lang w:val="pt-BR"/>
        </w:rPr>
        <w:t>HF Engenharia</w:t>
      </w:r>
      <w:r w:rsidRPr="00DB0A2D">
        <w:rPr>
          <w:rFonts w:ascii="Trebuchet MS" w:hAnsi="Trebuchet MS" w:cstheme="minorHAnsi"/>
          <w:sz w:val="22"/>
          <w:szCs w:val="22"/>
          <w:lang w:val="pt-BR"/>
        </w:rPr>
        <w:t>”</w:t>
      </w:r>
      <w:r w:rsidR="000E549C" w:rsidRPr="00DB0A2D">
        <w:rPr>
          <w:rFonts w:ascii="Trebuchet MS" w:hAnsi="Trebuchet MS" w:cstheme="minorHAnsi"/>
          <w:sz w:val="22"/>
          <w:szCs w:val="22"/>
          <w:lang w:val="pt-BR"/>
        </w:rPr>
        <w:t xml:space="preserve"> ou “</w:t>
      </w:r>
      <w:r w:rsidR="000E549C" w:rsidRPr="00DB0A2D">
        <w:rPr>
          <w:rFonts w:ascii="Trebuchet MS" w:hAnsi="Trebuchet MS" w:cstheme="minorHAnsi"/>
          <w:sz w:val="22"/>
          <w:szCs w:val="22"/>
          <w:u w:val="single"/>
          <w:lang w:val="pt-BR"/>
        </w:rPr>
        <w:t>Fiador PJ</w:t>
      </w:r>
      <w:r w:rsidR="000E549C" w:rsidRPr="00DB0A2D">
        <w:rPr>
          <w:rFonts w:ascii="Trebuchet MS" w:hAnsi="Trebuchet MS" w:cstheme="minorHAnsi"/>
          <w:sz w:val="22"/>
          <w:szCs w:val="22"/>
          <w:lang w:val="pt-BR"/>
        </w:rPr>
        <w:t>”</w:t>
      </w:r>
      <w:r w:rsidRPr="00DB0A2D">
        <w:rPr>
          <w:rFonts w:ascii="Trebuchet MS" w:hAnsi="Trebuchet MS" w:cstheme="minorHAnsi"/>
          <w:sz w:val="22"/>
          <w:szCs w:val="22"/>
          <w:lang w:val="pt-BR"/>
        </w:rPr>
        <w:t>); e</w:t>
      </w:r>
    </w:p>
    <w:p w14:paraId="41838487" w14:textId="77777777" w:rsidR="00296F2D" w:rsidRPr="00DB0A2D" w:rsidRDefault="00296F2D" w:rsidP="00497744">
      <w:pPr>
        <w:pStyle w:val="PargrafodaLista"/>
        <w:spacing w:line="288" w:lineRule="auto"/>
        <w:ind w:left="0"/>
        <w:contextualSpacing/>
        <w:jc w:val="both"/>
        <w:rPr>
          <w:rFonts w:ascii="Trebuchet MS" w:hAnsi="Trebuchet MS" w:cstheme="minorHAnsi"/>
          <w:b/>
          <w:sz w:val="22"/>
          <w:szCs w:val="22"/>
          <w:lang w:val="pt-BR"/>
        </w:rPr>
      </w:pPr>
    </w:p>
    <w:p w14:paraId="3F8456F9" w14:textId="0D75C8C8" w:rsidR="000E549C" w:rsidRPr="00DB0A2D" w:rsidRDefault="00296F2D" w:rsidP="000E549C">
      <w:pPr>
        <w:pStyle w:val="PargrafodaLista"/>
        <w:spacing w:line="288" w:lineRule="auto"/>
        <w:ind w:left="0"/>
        <w:contextualSpacing/>
        <w:jc w:val="both"/>
        <w:rPr>
          <w:rFonts w:ascii="Trebuchet MS" w:hAnsi="Trebuchet MS" w:cstheme="minorHAnsi"/>
          <w:sz w:val="22"/>
          <w:szCs w:val="22"/>
          <w:lang w:val="pt-BR"/>
        </w:rPr>
      </w:pPr>
      <w:r w:rsidRPr="00DB0A2D">
        <w:rPr>
          <w:rFonts w:ascii="Trebuchet MS" w:hAnsi="Trebuchet MS" w:cstheme="minorHAnsi"/>
          <w:b/>
          <w:sz w:val="22"/>
          <w:szCs w:val="22"/>
          <w:lang w:val="pt-BR"/>
        </w:rPr>
        <w:t>HWASKAR FAGUNDES</w:t>
      </w:r>
      <w:r w:rsidR="001C3DED" w:rsidRPr="00DB0A2D">
        <w:rPr>
          <w:rFonts w:ascii="Trebuchet MS" w:hAnsi="Trebuchet MS" w:cstheme="minorHAnsi"/>
          <w:sz w:val="22"/>
          <w:szCs w:val="22"/>
          <w:lang w:val="pt-BR"/>
        </w:rPr>
        <w:t>,</w:t>
      </w:r>
      <w:r w:rsidR="001C3DED" w:rsidRPr="00DB0A2D">
        <w:rPr>
          <w:rFonts w:ascii="Trebuchet MS" w:hAnsi="Trebuchet MS" w:cstheme="minorHAnsi"/>
          <w:sz w:val="22"/>
          <w:szCs w:val="22"/>
          <w:lang w:val="pt-BR" w:eastAsia="pt-BR"/>
        </w:rPr>
        <w:t xml:space="preserve"> </w:t>
      </w:r>
      <w:r w:rsidR="008779BE" w:rsidRPr="00DB0A2D">
        <w:rPr>
          <w:rFonts w:ascii="Trebuchet MS" w:hAnsi="Trebuchet MS" w:cstheme="minorHAnsi"/>
          <w:sz w:val="22"/>
          <w:szCs w:val="22"/>
          <w:lang w:eastAsia="pt-BR"/>
        </w:rPr>
        <w:t xml:space="preserve">brasileiro, </w:t>
      </w:r>
      <w:r w:rsidRPr="00DB0A2D">
        <w:rPr>
          <w:rFonts w:ascii="Trebuchet MS" w:hAnsi="Trebuchet MS" w:cstheme="minorHAnsi"/>
          <w:sz w:val="22"/>
          <w:szCs w:val="22"/>
          <w:lang w:val="pt-BR" w:eastAsia="pt-BR"/>
        </w:rPr>
        <w:t xml:space="preserve">engenheiro, portador da cédula de identidade RG nº 5.432.739, expedida por SSP/MG, inscrito no </w:t>
      </w:r>
      <w:r w:rsidRPr="00DB0A2D">
        <w:rPr>
          <w:rFonts w:ascii="Trebuchet MS" w:hAnsi="Trebuchet MS"/>
          <w:sz w:val="22"/>
          <w:szCs w:val="22"/>
        </w:rPr>
        <w:t>Cadastro Nacional de Pessoa Física do Ministério da Economia (“</w:t>
      </w:r>
      <w:r w:rsidRPr="00DB0A2D">
        <w:rPr>
          <w:rFonts w:ascii="Trebuchet MS" w:hAnsi="Trebuchet MS"/>
          <w:sz w:val="22"/>
          <w:szCs w:val="22"/>
          <w:u w:val="single"/>
        </w:rPr>
        <w:t>CPF/ME</w:t>
      </w:r>
      <w:r w:rsidRPr="00DB0A2D">
        <w:rPr>
          <w:rFonts w:ascii="Trebuchet MS" w:hAnsi="Trebuchet MS"/>
          <w:sz w:val="22"/>
          <w:szCs w:val="22"/>
        </w:rPr>
        <w:t xml:space="preserve">”) </w:t>
      </w:r>
      <w:r w:rsidRPr="00DB0A2D">
        <w:rPr>
          <w:rFonts w:ascii="Trebuchet MS" w:hAnsi="Trebuchet MS"/>
          <w:sz w:val="22"/>
          <w:szCs w:val="22"/>
          <w:lang w:val="pt-BR"/>
        </w:rPr>
        <w:t>sob o nº 889.018.666-68, casado sob o regime de comunhão parcial de bens com Aline Karla</w:t>
      </w:r>
      <w:r w:rsidR="000E549C" w:rsidRPr="00DB0A2D">
        <w:rPr>
          <w:rFonts w:ascii="Trebuchet MS" w:hAnsi="Trebuchet MS"/>
          <w:sz w:val="22"/>
          <w:szCs w:val="22"/>
          <w:lang w:val="pt-BR"/>
        </w:rPr>
        <w:t xml:space="preserve"> Pires da Silva Fagundes, brasileira, administradora de empresas, portadora da cédula de identidade RG nº 3228879, expedida por SSP/GO, inscrita no CPF/ME sob o nº 889.569.971-87</w:t>
      </w:r>
      <w:r w:rsidR="005E3390" w:rsidRPr="00DB0A2D">
        <w:rPr>
          <w:rFonts w:ascii="Trebuchet MS" w:hAnsi="Trebuchet MS"/>
          <w:sz w:val="22"/>
          <w:szCs w:val="22"/>
          <w:lang w:val="pt-BR"/>
        </w:rPr>
        <w:t xml:space="preserve"> (“</w:t>
      </w:r>
      <w:r w:rsidR="005E3390" w:rsidRPr="00DB0A2D">
        <w:rPr>
          <w:rFonts w:ascii="Trebuchet MS" w:hAnsi="Trebuchet MS"/>
          <w:sz w:val="22"/>
          <w:szCs w:val="22"/>
          <w:u w:val="single"/>
          <w:lang w:val="pt-BR"/>
        </w:rPr>
        <w:t>Aline</w:t>
      </w:r>
      <w:r w:rsidR="005E3390" w:rsidRPr="00DB0A2D">
        <w:rPr>
          <w:rFonts w:ascii="Trebuchet MS" w:hAnsi="Trebuchet MS"/>
          <w:sz w:val="22"/>
          <w:szCs w:val="22"/>
          <w:lang w:val="pt-BR"/>
        </w:rPr>
        <w:t>”)</w:t>
      </w:r>
      <w:r w:rsidR="000E549C" w:rsidRPr="00DB0A2D">
        <w:rPr>
          <w:rFonts w:ascii="Trebuchet MS" w:hAnsi="Trebuchet MS"/>
          <w:sz w:val="22"/>
          <w:szCs w:val="22"/>
          <w:lang w:val="pt-BR"/>
        </w:rPr>
        <w:t xml:space="preserve">, ambos residentes e domiciliados na cidade de Rio Verde, Estado de Goiás, </w:t>
      </w:r>
      <w:r w:rsidR="000E549C" w:rsidRPr="00DB0A2D">
        <w:rPr>
          <w:rFonts w:ascii="Trebuchet MS" w:hAnsi="Trebuchet MS" w:cstheme="minorHAnsi"/>
          <w:sz w:val="22"/>
          <w:szCs w:val="22"/>
          <w:lang w:val="pt-BR"/>
        </w:rPr>
        <w:t>na Avenida José Walter, s/n, quadra 96, lote 02, Setor Morada do Sol, CEP 75908-740 (“</w:t>
      </w:r>
      <w:r w:rsidR="000E549C" w:rsidRPr="00DB0A2D">
        <w:rPr>
          <w:rFonts w:ascii="Trebuchet MS" w:hAnsi="Trebuchet MS" w:cstheme="minorHAnsi"/>
          <w:sz w:val="22"/>
          <w:szCs w:val="22"/>
          <w:u w:val="single"/>
          <w:lang w:val="pt-BR"/>
        </w:rPr>
        <w:t>Fagundes</w:t>
      </w:r>
      <w:r w:rsidR="000E549C" w:rsidRPr="00DB0A2D">
        <w:rPr>
          <w:rFonts w:ascii="Trebuchet MS" w:hAnsi="Trebuchet MS" w:cstheme="minorHAnsi"/>
          <w:sz w:val="22"/>
          <w:szCs w:val="22"/>
          <w:lang w:val="pt-BR"/>
        </w:rPr>
        <w:t>” ou “</w:t>
      </w:r>
      <w:r w:rsidR="000E549C" w:rsidRPr="00DB0A2D">
        <w:rPr>
          <w:rFonts w:ascii="Trebuchet MS" w:hAnsi="Trebuchet MS" w:cstheme="minorHAnsi"/>
          <w:sz w:val="22"/>
          <w:szCs w:val="22"/>
          <w:u w:val="single"/>
          <w:lang w:val="pt-BR"/>
        </w:rPr>
        <w:t>Fiador PF</w:t>
      </w:r>
      <w:r w:rsidR="000E549C" w:rsidRPr="00DB0A2D">
        <w:rPr>
          <w:rFonts w:ascii="Trebuchet MS" w:hAnsi="Trebuchet MS" w:cstheme="minorHAnsi"/>
          <w:sz w:val="22"/>
          <w:szCs w:val="22"/>
          <w:lang w:val="pt-BR"/>
        </w:rPr>
        <w:t>” e, em conjunto</w:t>
      </w:r>
      <w:bookmarkEnd w:id="11"/>
      <w:r w:rsidR="000E549C" w:rsidRPr="00DB0A2D">
        <w:rPr>
          <w:rFonts w:ascii="Trebuchet MS" w:hAnsi="Trebuchet MS" w:cstheme="minorHAnsi"/>
          <w:sz w:val="22"/>
          <w:szCs w:val="22"/>
          <w:lang w:val="pt-BR"/>
        </w:rPr>
        <w:t xml:space="preserve"> com a HF Engenharia, “</w:t>
      </w:r>
      <w:r w:rsidR="000E549C" w:rsidRPr="00DB0A2D">
        <w:rPr>
          <w:rFonts w:ascii="Trebuchet MS" w:hAnsi="Trebuchet MS" w:cstheme="minorHAnsi"/>
          <w:sz w:val="22"/>
          <w:szCs w:val="22"/>
          <w:u w:val="single"/>
          <w:lang w:val="pt-BR"/>
        </w:rPr>
        <w:t>Fiadores</w:t>
      </w:r>
      <w:r w:rsidR="000E549C" w:rsidRPr="00DB0A2D">
        <w:rPr>
          <w:rFonts w:ascii="Trebuchet MS" w:hAnsi="Trebuchet MS" w:cstheme="minorHAnsi"/>
          <w:sz w:val="22"/>
          <w:szCs w:val="22"/>
          <w:lang w:val="pt-BR"/>
        </w:rPr>
        <w:t>”</w:t>
      </w:r>
      <w:r w:rsidR="00B53EB8" w:rsidRPr="00DB0A2D">
        <w:rPr>
          <w:rFonts w:ascii="Trebuchet MS" w:hAnsi="Trebuchet MS" w:cstheme="minorHAnsi"/>
          <w:sz w:val="22"/>
          <w:szCs w:val="22"/>
          <w:lang w:val="pt-BR"/>
        </w:rPr>
        <w:t xml:space="preserve"> e, quando referidos de forma individual e indistintamente, “</w:t>
      </w:r>
      <w:r w:rsidR="00B53EB8" w:rsidRPr="00DB0A2D">
        <w:rPr>
          <w:rFonts w:ascii="Trebuchet MS" w:hAnsi="Trebuchet MS" w:cstheme="minorHAnsi"/>
          <w:sz w:val="22"/>
          <w:szCs w:val="22"/>
          <w:u w:val="single"/>
          <w:lang w:val="pt-BR"/>
        </w:rPr>
        <w:t>Fiador</w:t>
      </w:r>
      <w:r w:rsidR="00B53EB8" w:rsidRPr="00DB0A2D">
        <w:rPr>
          <w:rFonts w:ascii="Trebuchet MS" w:hAnsi="Trebuchet MS" w:cstheme="minorHAnsi"/>
          <w:sz w:val="22"/>
          <w:szCs w:val="22"/>
          <w:lang w:val="pt-BR"/>
        </w:rPr>
        <w:t>”</w:t>
      </w:r>
      <w:r w:rsidR="000E549C" w:rsidRPr="00DB0A2D">
        <w:rPr>
          <w:rFonts w:ascii="Trebuchet MS" w:hAnsi="Trebuchet MS" w:cstheme="minorHAnsi"/>
          <w:sz w:val="22"/>
          <w:szCs w:val="22"/>
          <w:lang w:val="pt-BR"/>
        </w:rPr>
        <w:t>);</w:t>
      </w:r>
    </w:p>
    <w:p w14:paraId="622796F9" w14:textId="3FB13B46" w:rsidR="00AC234E" w:rsidRPr="00DB0A2D" w:rsidRDefault="00AC234E" w:rsidP="00497744">
      <w:pPr>
        <w:pStyle w:val="PargrafodaLista"/>
        <w:spacing w:line="288" w:lineRule="auto"/>
        <w:ind w:left="0"/>
        <w:contextualSpacing/>
        <w:jc w:val="both"/>
        <w:rPr>
          <w:rFonts w:ascii="Trebuchet MS" w:hAnsi="Trebuchet MS" w:cstheme="minorHAnsi"/>
          <w:b/>
          <w:sz w:val="22"/>
          <w:szCs w:val="22"/>
          <w:lang w:val="pt-BR"/>
        </w:rPr>
      </w:pPr>
    </w:p>
    <w:p w14:paraId="49CB8CDA" w14:textId="2A65C467" w:rsidR="00B902D7" w:rsidRPr="00DB0A2D" w:rsidRDefault="00B902D7" w:rsidP="00497744">
      <w:pPr>
        <w:pStyle w:val="Corpodetexto"/>
        <w:spacing w:line="288" w:lineRule="auto"/>
        <w:ind w:firstLine="0"/>
        <w:contextualSpacing/>
        <w:rPr>
          <w:rFonts w:ascii="Trebuchet MS" w:hAnsi="Trebuchet MS" w:cstheme="minorHAnsi"/>
        </w:rPr>
      </w:pPr>
      <w:r w:rsidRPr="00DB0A2D">
        <w:rPr>
          <w:rFonts w:ascii="Trebuchet MS" w:hAnsi="Trebuchet MS" w:cstheme="minorHAnsi"/>
        </w:rPr>
        <w:lastRenderedPageBreak/>
        <w:t>(sendo a Emissora, a Debenturista</w:t>
      </w:r>
      <w:r w:rsidR="000E549C" w:rsidRPr="00DB0A2D">
        <w:rPr>
          <w:rFonts w:ascii="Trebuchet MS" w:hAnsi="Trebuchet MS" w:cstheme="minorHAnsi"/>
        </w:rPr>
        <w:t xml:space="preserve"> e</w:t>
      </w:r>
      <w:r w:rsidRPr="00DB0A2D">
        <w:rPr>
          <w:rFonts w:ascii="Trebuchet MS" w:hAnsi="Trebuchet MS" w:cstheme="minorHAnsi"/>
        </w:rPr>
        <w:t xml:space="preserve"> os Fiadores doravante referidos, em conjunto e indistintamente, como “</w:t>
      </w:r>
      <w:r w:rsidRPr="00DB0A2D">
        <w:rPr>
          <w:rFonts w:ascii="Trebuchet MS" w:hAnsi="Trebuchet MS" w:cstheme="minorHAnsi"/>
          <w:u w:val="single"/>
        </w:rPr>
        <w:t>Partes</w:t>
      </w:r>
      <w:r w:rsidRPr="00DB0A2D">
        <w:rPr>
          <w:rFonts w:ascii="Trebuchet MS" w:hAnsi="Trebuchet MS" w:cstheme="minorHAnsi"/>
        </w:rPr>
        <w:t>” e cada qual, individual e indistintamente, como “</w:t>
      </w:r>
      <w:r w:rsidRPr="00DB0A2D">
        <w:rPr>
          <w:rFonts w:ascii="Trebuchet MS" w:hAnsi="Trebuchet MS" w:cstheme="minorHAnsi"/>
          <w:u w:val="single"/>
        </w:rPr>
        <w:t>Parte</w:t>
      </w:r>
      <w:r w:rsidRPr="00DB0A2D">
        <w:rPr>
          <w:rFonts w:ascii="Trebuchet MS" w:hAnsi="Trebuchet MS" w:cstheme="minorHAnsi"/>
        </w:rPr>
        <w:t>”)</w:t>
      </w:r>
    </w:p>
    <w:p w14:paraId="58E66EC5" w14:textId="77777777" w:rsidR="00704452" w:rsidRPr="00DB0A2D" w:rsidRDefault="00704452" w:rsidP="00497744">
      <w:pPr>
        <w:pStyle w:val="Corpodetexto"/>
        <w:spacing w:line="288" w:lineRule="auto"/>
        <w:ind w:firstLine="0"/>
        <w:contextualSpacing/>
        <w:rPr>
          <w:rFonts w:ascii="Trebuchet MS" w:hAnsi="Trebuchet MS" w:cstheme="minorHAnsi"/>
        </w:rPr>
      </w:pPr>
    </w:p>
    <w:p w14:paraId="1AD2C041" w14:textId="77777777" w:rsidR="00704452" w:rsidRPr="00DB0A2D" w:rsidRDefault="00CF3410" w:rsidP="00897B63">
      <w:pPr>
        <w:keepNext/>
        <w:suppressAutoHyphens/>
        <w:spacing w:line="288" w:lineRule="auto"/>
        <w:contextualSpacing/>
        <w:rPr>
          <w:rFonts w:ascii="Trebuchet MS" w:hAnsi="Trebuchet MS" w:cstheme="minorHAnsi"/>
          <w:b/>
          <w:sz w:val="22"/>
          <w:szCs w:val="22"/>
        </w:rPr>
      </w:pPr>
      <w:r w:rsidRPr="00DB0A2D">
        <w:rPr>
          <w:rFonts w:ascii="Trebuchet MS" w:hAnsi="Trebuchet MS" w:cstheme="minorHAnsi"/>
          <w:b/>
          <w:sz w:val="22"/>
          <w:szCs w:val="22"/>
        </w:rPr>
        <w:t>Considerando que</w:t>
      </w:r>
      <w:r w:rsidR="00704452" w:rsidRPr="00DB0A2D">
        <w:rPr>
          <w:rFonts w:ascii="Trebuchet MS" w:hAnsi="Trebuchet MS" w:cstheme="minorHAnsi"/>
          <w:b/>
          <w:sz w:val="22"/>
          <w:szCs w:val="22"/>
        </w:rPr>
        <w:t>:</w:t>
      </w:r>
    </w:p>
    <w:p w14:paraId="22263C68" w14:textId="77777777" w:rsidR="00704452" w:rsidRPr="00DB0A2D" w:rsidRDefault="00704452" w:rsidP="00897B63">
      <w:pPr>
        <w:keepNext/>
        <w:tabs>
          <w:tab w:val="left" w:pos="0"/>
        </w:tabs>
        <w:spacing w:line="288" w:lineRule="auto"/>
        <w:contextualSpacing/>
        <w:rPr>
          <w:rFonts w:ascii="Trebuchet MS" w:hAnsi="Trebuchet MS" w:cstheme="minorHAnsi"/>
          <w:sz w:val="22"/>
          <w:szCs w:val="22"/>
        </w:rPr>
      </w:pPr>
    </w:p>
    <w:p w14:paraId="483BB042" w14:textId="47F18F8B" w:rsidR="00704452" w:rsidRPr="00DB0A2D" w:rsidRDefault="00CF3410"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a</w:t>
      </w:r>
      <w:r w:rsidR="00704452" w:rsidRPr="00DB0A2D">
        <w:rPr>
          <w:rFonts w:ascii="Trebuchet MS" w:hAnsi="Trebuchet MS" w:cstheme="minorHAnsi"/>
          <w:sz w:val="22"/>
          <w:szCs w:val="22"/>
        </w:rPr>
        <w:t xml:space="preserve"> </w:t>
      </w:r>
      <w:r w:rsidRPr="00DB0A2D">
        <w:rPr>
          <w:rFonts w:ascii="Trebuchet MS" w:hAnsi="Trebuchet MS" w:cstheme="minorHAnsi"/>
          <w:sz w:val="22"/>
          <w:szCs w:val="22"/>
        </w:rPr>
        <w:t>Emissora</w:t>
      </w:r>
      <w:r w:rsidR="00704452" w:rsidRPr="00DB0A2D">
        <w:rPr>
          <w:rFonts w:ascii="Trebuchet MS" w:hAnsi="Trebuchet MS" w:cstheme="minorHAnsi"/>
          <w:sz w:val="22"/>
          <w:szCs w:val="22"/>
        </w:rPr>
        <w:t xml:space="preserve"> tem por objeto social as atividades </w:t>
      </w:r>
      <w:r w:rsidR="009F0E09" w:rsidRPr="00DB0A2D">
        <w:rPr>
          <w:rFonts w:ascii="Trebuchet MS" w:hAnsi="Trebuchet MS" w:cstheme="minorHAnsi"/>
          <w:sz w:val="22"/>
          <w:szCs w:val="22"/>
        </w:rPr>
        <w:t xml:space="preserve">imobiliárias </w:t>
      </w:r>
      <w:r w:rsidR="00704452" w:rsidRPr="00DB0A2D">
        <w:rPr>
          <w:rFonts w:ascii="Trebuchet MS" w:hAnsi="Trebuchet MS" w:cstheme="minorHAnsi"/>
          <w:sz w:val="22"/>
          <w:szCs w:val="22"/>
        </w:rPr>
        <w:t xml:space="preserve">descritas na </w:t>
      </w:r>
      <w:r w:rsidR="001C761A" w:rsidRPr="00DB0A2D">
        <w:rPr>
          <w:rFonts w:ascii="Trebuchet MS" w:hAnsi="Trebuchet MS" w:cstheme="minorHAnsi"/>
          <w:sz w:val="22"/>
          <w:szCs w:val="22"/>
        </w:rPr>
        <w:t>c</w:t>
      </w:r>
      <w:r w:rsidR="00704452" w:rsidRPr="00DB0A2D">
        <w:rPr>
          <w:rFonts w:ascii="Trebuchet MS" w:hAnsi="Trebuchet MS" w:cstheme="minorHAnsi"/>
          <w:sz w:val="22"/>
          <w:szCs w:val="22"/>
        </w:rPr>
        <w:t>láusula</w:t>
      </w:r>
      <w:r w:rsidR="009F0E09" w:rsidRPr="00DB0A2D">
        <w:rPr>
          <w:rFonts w:ascii="Trebuchet MS" w:hAnsi="Trebuchet MS" w:cstheme="minorHAnsi"/>
          <w:sz w:val="22"/>
          <w:szCs w:val="22"/>
        </w:rPr>
        <w:t> </w:t>
      </w:r>
      <w:r w:rsidR="00704452" w:rsidRPr="00DB0A2D">
        <w:rPr>
          <w:rFonts w:ascii="Trebuchet MS" w:hAnsi="Trebuchet MS" w:cstheme="minorHAnsi"/>
          <w:sz w:val="22"/>
          <w:szCs w:val="22"/>
        </w:rPr>
        <w:fldChar w:fldCharType="begin"/>
      </w:r>
      <w:r w:rsidR="00704452" w:rsidRPr="00DB0A2D">
        <w:rPr>
          <w:rFonts w:ascii="Trebuchet MS" w:hAnsi="Trebuchet MS" w:cstheme="minorHAnsi"/>
          <w:sz w:val="22"/>
          <w:szCs w:val="22"/>
        </w:rPr>
        <w:instrText xml:space="preserve"> REF _Ref513021486 \r \h  \* MERGEFORMAT </w:instrText>
      </w:r>
      <w:r w:rsidR="00704452" w:rsidRPr="00DB0A2D">
        <w:rPr>
          <w:rFonts w:ascii="Trebuchet MS" w:hAnsi="Trebuchet MS" w:cstheme="minorHAnsi"/>
          <w:sz w:val="22"/>
          <w:szCs w:val="22"/>
        </w:rPr>
      </w:r>
      <w:r w:rsidR="00704452" w:rsidRPr="00DB0A2D">
        <w:rPr>
          <w:rFonts w:ascii="Trebuchet MS" w:hAnsi="Trebuchet MS" w:cstheme="minorHAnsi"/>
          <w:sz w:val="22"/>
          <w:szCs w:val="22"/>
        </w:rPr>
        <w:fldChar w:fldCharType="separate"/>
      </w:r>
      <w:r w:rsidR="006A0CE2">
        <w:rPr>
          <w:rFonts w:ascii="Trebuchet MS" w:hAnsi="Trebuchet MS" w:cstheme="minorHAnsi"/>
          <w:sz w:val="22"/>
          <w:szCs w:val="22"/>
        </w:rPr>
        <w:t>3.1</w:t>
      </w:r>
      <w:r w:rsidR="00704452" w:rsidRPr="00DB0A2D">
        <w:rPr>
          <w:rFonts w:ascii="Trebuchet MS" w:hAnsi="Trebuchet MS" w:cstheme="minorHAnsi"/>
          <w:sz w:val="22"/>
          <w:szCs w:val="22"/>
        </w:rPr>
        <w:fldChar w:fldCharType="end"/>
      </w:r>
      <w:r w:rsidR="00704452" w:rsidRPr="00DB0A2D">
        <w:rPr>
          <w:rFonts w:ascii="Trebuchet MS" w:hAnsi="Trebuchet MS" w:cstheme="minorHAnsi"/>
          <w:sz w:val="22"/>
          <w:szCs w:val="22"/>
        </w:rPr>
        <w:t xml:space="preserve"> desta Escritura </w:t>
      </w:r>
      <w:r w:rsidR="008F6219" w:rsidRPr="00DB0A2D">
        <w:rPr>
          <w:rFonts w:ascii="Trebuchet MS" w:hAnsi="Trebuchet MS" w:cstheme="minorHAnsi"/>
          <w:sz w:val="22"/>
          <w:szCs w:val="22"/>
        </w:rPr>
        <w:t xml:space="preserve">de Emissão </w:t>
      </w:r>
      <w:r w:rsidR="00704452" w:rsidRPr="00DB0A2D">
        <w:rPr>
          <w:rFonts w:ascii="Trebuchet MS" w:hAnsi="Trebuchet MS" w:cstheme="minorHAnsi"/>
          <w:sz w:val="22"/>
          <w:szCs w:val="22"/>
        </w:rPr>
        <w:t>(conforme</w:t>
      </w:r>
      <w:r w:rsidR="00D74AF9" w:rsidRPr="00DB0A2D">
        <w:rPr>
          <w:rFonts w:ascii="Trebuchet MS" w:hAnsi="Trebuchet MS" w:cstheme="minorHAnsi"/>
          <w:sz w:val="22"/>
          <w:szCs w:val="22"/>
        </w:rPr>
        <w:t xml:space="preserve"> definida</w:t>
      </w:r>
      <w:r w:rsidR="00704452" w:rsidRPr="00DB0A2D">
        <w:rPr>
          <w:rFonts w:ascii="Trebuchet MS" w:hAnsi="Trebuchet MS" w:cstheme="minorHAnsi"/>
          <w:sz w:val="22"/>
          <w:szCs w:val="22"/>
        </w:rPr>
        <w:t xml:space="preserve"> abaixo);</w:t>
      </w:r>
      <w:r w:rsidR="00D72053" w:rsidRPr="00DB0A2D">
        <w:rPr>
          <w:rFonts w:ascii="Trebuchet MS" w:hAnsi="Trebuchet MS" w:cstheme="minorHAnsi"/>
          <w:sz w:val="22"/>
          <w:szCs w:val="22"/>
        </w:rPr>
        <w:t xml:space="preserve"> </w:t>
      </w:r>
    </w:p>
    <w:p w14:paraId="34E5C0A0"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6D1B7C22" w14:textId="17B2A8B5"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bookmarkStart w:id="15" w:name="_Ref51780098"/>
      <w:r w:rsidRPr="00DB0A2D">
        <w:rPr>
          <w:rFonts w:ascii="Trebuchet MS" w:hAnsi="Trebuchet MS" w:cstheme="minorHAnsi"/>
          <w:sz w:val="22"/>
          <w:szCs w:val="22"/>
        </w:rPr>
        <w:t>a</w:t>
      </w:r>
      <w:r w:rsidR="00704452" w:rsidRPr="00DB0A2D">
        <w:rPr>
          <w:rFonts w:ascii="Trebuchet MS" w:hAnsi="Trebuchet MS" w:cstheme="minorHAnsi"/>
          <w:sz w:val="22"/>
          <w:szCs w:val="22"/>
        </w:rPr>
        <w:t xml:space="preserve"> </w:t>
      </w:r>
      <w:r w:rsidR="00CF3410" w:rsidRPr="00DB0A2D">
        <w:rPr>
          <w:rFonts w:ascii="Trebuchet MS" w:hAnsi="Trebuchet MS" w:cstheme="minorHAnsi"/>
          <w:sz w:val="22"/>
          <w:szCs w:val="22"/>
        </w:rPr>
        <w:t>Emissora</w:t>
      </w:r>
      <w:r w:rsidR="00704452" w:rsidRPr="00DB0A2D">
        <w:rPr>
          <w:rFonts w:ascii="Trebuchet MS" w:hAnsi="Trebuchet MS" w:cstheme="minorHAnsi"/>
          <w:sz w:val="22"/>
          <w:szCs w:val="22"/>
        </w:rPr>
        <w:t xml:space="preserve"> tem interesse em emitir debêntures simples, não conversíveis em ações, </w:t>
      </w:r>
      <w:r w:rsidR="00C124CF" w:rsidRPr="00DB0A2D">
        <w:rPr>
          <w:rFonts w:ascii="Trebuchet MS" w:hAnsi="Trebuchet MS" w:cstheme="minorHAnsi"/>
          <w:sz w:val="22"/>
          <w:szCs w:val="22"/>
        </w:rPr>
        <w:t xml:space="preserve">da espécie </w:t>
      </w:r>
      <w:r w:rsidR="00B21EE2">
        <w:rPr>
          <w:rFonts w:ascii="Trebuchet MS" w:hAnsi="Trebuchet MS" w:cstheme="minorHAnsi"/>
          <w:sz w:val="22"/>
          <w:szCs w:val="22"/>
        </w:rPr>
        <w:t xml:space="preserve">quirografária, </w:t>
      </w:r>
      <w:r w:rsidR="00C124CF" w:rsidRPr="00DB0A2D">
        <w:rPr>
          <w:rFonts w:ascii="Trebuchet MS" w:hAnsi="Trebuchet MS" w:cstheme="minorHAnsi"/>
          <w:sz w:val="22"/>
          <w:szCs w:val="22"/>
        </w:rPr>
        <w:t xml:space="preserve">com garantia </w:t>
      </w:r>
      <w:r w:rsidR="00B21EE2">
        <w:rPr>
          <w:rFonts w:ascii="Trebuchet MS" w:hAnsi="Trebuchet MS" w:cstheme="minorHAnsi"/>
          <w:sz w:val="22"/>
          <w:szCs w:val="22"/>
        </w:rPr>
        <w:t xml:space="preserve">adicional fidejussória, a ser convolada na espécie com garantia </w:t>
      </w:r>
      <w:r w:rsidR="00C124CF" w:rsidRPr="00DB0A2D">
        <w:rPr>
          <w:rFonts w:ascii="Trebuchet MS" w:hAnsi="Trebuchet MS" w:cstheme="minorHAnsi"/>
          <w:sz w:val="22"/>
          <w:szCs w:val="22"/>
        </w:rPr>
        <w:t>real</w:t>
      </w:r>
      <w:r w:rsidR="008D2B55" w:rsidRPr="00DB0A2D">
        <w:rPr>
          <w:rFonts w:ascii="Trebuchet MS" w:hAnsi="Trebuchet MS" w:cstheme="minorHAnsi"/>
          <w:sz w:val="22"/>
          <w:szCs w:val="22"/>
        </w:rPr>
        <w:t>, com garantia adicional fidejussória</w:t>
      </w:r>
      <w:r w:rsidR="00704452" w:rsidRPr="00DB0A2D">
        <w:rPr>
          <w:rFonts w:ascii="Trebuchet MS" w:hAnsi="Trebuchet MS" w:cstheme="minorHAnsi"/>
          <w:sz w:val="22"/>
          <w:szCs w:val="22"/>
        </w:rPr>
        <w:t>, para colocação privada, nos termos desta Escritura</w:t>
      </w:r>
      <w:r w:rsidR="00D74AF9" w:rsidRPr="00DB0A2D">
        <w:rPr>
          <w:rFonts w:ascii="Trebuchet MS" w:hAnsi="Trebuchet MS" w:cstheme="minorHAnsi"/>
          <w:sz w:val="22"/>
          <w:szCs w:val="22"/>
        </w:rPr>
        <w:t xml:space="preserve"> </w:t>
      </w:r>
      <w:r w:rsidR="008F6219" w:rsidRPr="00DB0A2D">
        <w:rPr>
          <w:rFonts w:ascii="Trebuchet MS" w:hAnsi="Trebuchet MS" w:cstheme="minorHAnsi"/>
          <w:sz w:val="22"/>
          <w:szCs w:val="22"/>
        </w:rPr>
        <w:t>de Emissão</w:t>
      </w:r>
      <w:r w:rsidR="00D70036" w:rsidRPr="00DB0A2D">
        <w:rPr>
          <w:rFonts w:ascii="Trebuchet MS" w:hAnsi="Trebuchet MS" w:cstheme="minorHAnsi"/>
          <w:sz w:val="22"/>
          <w:szCs w:val="22"/>
        </w:rPr>
        <w:t xml:space="preserve"> (“</w:t>
      </w:r>
      <w:r w:rsidR="00D70036" w:rsidRPr="00DB0A2D">
        <w:rPr>
          <w:rFonts w:ascii="Trebuchet MS" w:hAnsi="Trebuchet MS" w:cstheme="minorHAnsi"/>
          <w:sz w:val="22"/>
          <w:szCs w:val="22"/>
          <w:u w:val="single"/>
        </w:rPr>
        <w:t>Debêntures</w:t>
      </w:r>
      <w:r w:rsidR="00D70036" w:rsidRPr="00DB0A2D">
        <w:rPr>
          <w:rFonts w:ascii="Trebuchet MS" w:hAnsi="Trebuchet MS" w:cstheme="minorHAnsi"/>
          <w:sz w:val="22"/>
          <w:szCs w:val="22"/>
        </w:rPr>
        <w:t>”)</w:t>
      </w:r>
      <w:r w:rsidR="00704452" w:rsidRPr="00DB0A2D">
        <w:rPr>
          <w:rFonts w:ascii="Trebuchet MS" w:hAnsi="Trebuchet MS" w:cstheme="minorHAnsi"/>
          <w:sz w:val="22"/>
          <w:szCs w:val="22"/>
        </w:rPr>
        <w:t>, a serem integralmente subscritas pela Debenturista;</w:t>
      </w:r>
      <w:bookmarkEnd w:id="15"/>
    </w:p>
    <w:p w14:paraId="52762587"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198A8B94" w14:textId="7C75AA38"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o</w:t>
      </w:r>
      <w:r w:rsidR="00704452" w:rsidRPr="00DB0A2D">
        <w:rPr>
          <w:rFonts w:ascii="Trebuchet MS" w:hAnsi="Trebuchet MS" w:cstheme="minorHAnsi"/>
          <w:sz w:val="22"/>
          <w:szCs w:val="22"/>
        </w:rPr>
        <w:t xml:space="preserve">s recursos decorrentes das Debêntures </w:t>
      </w:r>
      <w:r w:rsidR="00D70036" w:rsidRPr="00DB0A2D">
        <w:rPr>
          <w:rFonts w:ascii="Trebuchet MS" w:hAnsi="Trebuchet MS" w:cstheme="minorHAnsi"/>
          <w:sz w:val="22"/>
          <w:szCs w:val="22"/>
        </w:rPr>
        <w:t xml:space="preserve">(conforme definidas abaixo) </w:t>
      </w:r>
      <w:r w:rsidR="00026BAC" w:rsidRPr="00DB0A2D">
        <w:rPr>
          <w:rFonts w:ascii="Trebuchet MS" w:hAnsi="Trebuchet MS" w:cstheme="minorHAnsi"/>
          <w:sz w:val="22"/>
          <w:szCs w:val="22"/>
        </w:rPr>
        <w:t xml:space="preserve">terão destinação </w:t>
      </w:r>
      <w:r w:rsidR="0005619D" w:rsidRPr="00DB0A2D">
        <w:rPr>
          <w:rFonts w:ascii="Trebuchet MS" w:eastAsia="Calibri" w:hAnsi="Trebuchet MS" w:cstheme="minorHAnsi"/>
          <w:sz w:val="22"/>
          <w:szCs w:val="22"/>
          <w:lang w:eastAsia="en-US"/>
        </w:rPr>
        <w:t>imobiliária</w:t>
      </w:r>
      <w:r w:rsidR="00704452" w:rsidRPr="00DB0A2D">
        <w:rPr>
          <w:rFonts w:ascii="Trebuchet MS" w:hAnsi="Trebuchet MS" w:cstheme="minorHAnsi"/>
          <w:sz w:val="22"/>
          <w:szCs w:val="22"/>
        </w:rPr>
        <w:t>, na forma prevista</w:t>
      </w:r>
      <w:r w:rsidR="00D0117A" w:rsidRPr="00DB0A2D">
        <w:rPr>
          <w:rFonts w:ascii="Trebuchet MS" w:hAnsi="Trebuchet MS" w:cstheme="minorHAnsi"/>
          <w:sz w:val="22"/>
          <w:szCs w:val="22"/>
        </w:rPr>
        <w:t xml:space="preserve"> na </w:t>
      </w:r>
      <w:r w:rsidR="001C761A" w:rsidRPr="00DB0A2D">
        <w:rPr>
          <w:rFonts w:ascii="Trebuchet MS" w:hAnsi="Trebuchet MS" w:cstheme="minorHAnsi"/>
          <w:sz w:val="22"/>
          <w:szCs w:val="22"/>
        </w:rPr>
        <w:t>c</w:t>
      </w:r>
      <w:r w:rsidR="00D0117A" w:rsidRPr="00DB0A2D">
        <w:rPr>
          <w:rFonts w:ascii="Trebuchet MS" w:hAnsi="Trebuchet MS" w:cstheme="minorHAnsi"/>
          <w:sz w:val="22"/>
          <w:szCs w:val="22"/>
        </w:rPr>
        <w:t>l</w:t>
      </w:r>
      <w:r w:rsidR="001C761A" w:rsidRPr="00DB0A2D">
        <w:rPr>
          <w:rFonts w:ascii="Trebuchet MS" w:hAnsi="Trebuchet MS" w:cstheme="minorHAnsi"/>
          <w:sz w:val="22"/>
          <w:szCs w:val="22"/>
        </w:rPr>
        <w:t>á</w:t>
      </w:r>
      <w:r w:rsidR="00D0117A" w:rsidRPr="00DB0A2D">
        <w:rPr>
          <w:rFonts w:ascii="Trebuchet MS" w:hAnsi="Trebuchet MS" w:cstheme="minorHAnsi"/>
          <w:sz w:val="22"/>
          <w:szCs w:val="22"/>
        </w:rPr>
        <w:t>usula</w:t>
      </w:r>
      <w:r w:rsidR="0039622C" w:rsidRPr="00DB0A2D">
        <w:rPr>
          <w:rFonts w:ascii="Trebuchet MS" w:hAnsi="Trebuchet MS" w:cstheme="minorHAnsi"/>
          <w:sz w:val="22"/>
          <w:szCs w:val="22"/>
        </w:rPr>
        <w:t> </w:t>
      </w:r>
      <w:r w:rsidR="00D0117A" w:rsidRPr="00DB0A2D">
        <w:rPr>
          <w:rFonts w:ascii="Trebuchet MS" w:hAnsi="Trebuchet MS" w:cstheme="minorHAnsi"/>
          <w:sz w:val="22"/>
          <w:szCs w:val="22"/>
        </w:rPr>
        <w:fldChar w:fldCharType="begin"/>
      </w:r>
      <w:r w:rsidR="00D0117A" w:rsidRPr="00DB0A2D">
        <w:rPr>
          <w:rFonts w:ascii="Trebuchet MS" w:hAnsi="Trebuchet MS" w:cstheme="minorHAnsi"/>
          <w:sz w:val="22"/>
          <w:szCs w:val="22"/>
        </w:rPr>
        <w:instrText xml:space="preserve"> REF _Ref12256824 \r \h </w:instrText>
      </w:r>
      <w:r w:rsidR="00497744" w:rsidRPr="00DB0A2D">
        <w:rPr>
          <w:rFonts w:ascii="Trebuchet MS" w:hAnsi="Trebuchet MS" w:cstheme="minorHAnsi"/>
          <w:sz w:val="22"/>
          <w:szCs w:val="22"/>
        </w:rPr>
        <w:instrText xml:space="preserve"> \* MERGEFORMAT </w:instrText>
      </w:r>
      <w:r w:rsidR="00D0117A" w:rsidRPr="00DB0A2D">
        <w:rPr>
          <w:rFonts w:ascii="Trebuchet MS" w:hAnsi="Trebuchet MS" w:cstheme="minorHAnsi"/>
          <w:sz w:val="22"/>
          <w:szCs w:val="22"/>
        </w:rPr>
      </w:r>
      <w:r w:rsidR="00D0117A" w:rsidRPr="00DB0A2D">
        <w:rPr>
          <w:rFonts w:ascii="Trebuchet MS" w:hAnsi="Trebuchet MS" w:cstheme="minorHAnsi"/>
          <w:sz w:val="22"/>
          <w:szCs w:val="22"/>
        </w:rPr>
        <w:fldChar w:fldCharType="separate"/>
      </w:r>
      <w:r w:rsidR="006A0CE2">
        <w:rPr>
          <w:rFonts w:ascii="Trebuchet MS" w:hAnsi="Trebuchet MS" w:cstheme="minorHAnsi"/>
          <w:sz w:val="22"/>
          <w:szCs w:val="22"/>
        </w:rPr>
        <w:t>3.6</w:t>
      </w:r>
      <w:r w:rsidR="00D0117A" w:rsidRPr="00DB0A2D">
        <w:rPr>
          <w:rFonts w:ascii="Trebuchet MS" w:hAnsi="Trebuchet MS" w:cstheme="minorHAnsi"/>
          <w:sz w:val="22"/>
          <w:szCs w:val="22"/>
        </w:rPr>
        <w:fldChar w:fldCharType="end"/>
      </w:r>
      <w:r w:rsidR="00D0117A" w:rsidRPr="00DB0A2D">
        <w:rPr>
          <w:rFonts w:ascii="Trebuchet MS" w:hAnsi="Trebuchet MS" w:cstheme="minorHAnsi"/>
          <w:sz w:val="22"/>
          <w:szCs w:val="22"/>
        </w:rPr>
        <w:t xml:space="preserve"> abaixo</w:t>
      </w:r>
      <w:r w:rsidR="00704452" w:rsidRPr="00DB0A2D">
        <w:rPr>
          <w:rFonts w:ascii="Trebuchet MS" w:hAnsi="Trebuchet MS" w:cstheme="minorHAnsi"/>
          <w:sz w:val="22"/>
          <w:szCs w:val="22"/>
        </w:rPr>
        <w:t>;</w:t>
      </w:r>
    </w:p>
    <w:p w14:paraId="731976F1"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32F4F503" w14:textId="03556652"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a</w:t>
      </w:r>
      <w:r w:rsidR="00704452" w:rsidRPr="00DB0A2D">
        <w:rPr>
          <w:rFonts w:ascii="Trebuchet MS" w:hAnsi="Trebuchet MS" w:cstheme="minorHAnsi"/>
          <w:sz w:val="22"/>
          <w:szCs w:val="22"/>
        </w:rPr>
        <w:t xml:space="preserve">s Debêntures emitidas pela </w:t>
      </w:r>
      <w:r w:rsidR="00CF3410" w:rsidRPr="00DB0A2D">
        <w:rPr>
          <w:rFonts w:ascii="Trebuchet MS" w:hAnsi="Trebuchet MS" w:cstheme="minorHAnsi"/>
          <w:sz w:val="22"/>
          <w:szCs w:val="22"/>
        </w:rPr>
        <w:t>Emissora</w:t>
      </w:r>
      <w:r w:rsidR="00704452" w:rsidRPr="00DB0A2D">
        <w:rPr>
          <w:rFonts w:ascii="Trebuchet MS" w:hAnsi="Trebuchet MS" w:cstheme="minorHAnsi"/>
          <w:sz w:val="22"/>
          <w:szCs w:val="22"/>
        </w:rPr>
        <w:t xml:space="preserve"> e subscritas pela Debenturista conferirão direito de crédito em face da </w:t>
      </w:r>
      <w:r w:rsidR="00CF3410" w:rsidRPr="00DB0A2D">
        <w:rPr>
          <w:rFonts w:ascii="Trebuchet MS" w:hAnsi="Trebuchet MS" w:cstheme="minorHAnsi"/>
          <w:sz w:val="22"/>
          <w:szCs w:val="22"/>
        </w:rPr>
        <w:t>Emissora</w:t>
      </w:r>
      <w:r w:rsidR="00704452" w:rsidRPr="00DB0A2D">
        <w:rPr>
          <w:rFonts w:ascii="Trebuchet MS" w:hAnsi="Trebuchet MS" w:cstheme="minorHAnsi"/>
          <w:sz w:val="22"/>
          <w:szCs w:val="22"/>
        </w:rPr>
        <w:t>, nos termos desta Escritura</w:t>
      </w:r>
      <w:r w:rsidR="008F6219" w:rsidRPr="00DB0A2D">
        <w:rPr>
          <w:rFonts w:ascii="Trebuchet MS" w:hAnsi="Trebuchet MS" w:cstheme="minorHAnsi"/>
          <w:sz w:val="22"/>
          <w:szCs w:val="22"/>
        </w:rPr>
        <w:t xml:space="preserve"> de Emissão</w:t>
      </w:r>
      <w:r w:rsidR="00704452" w:rsidRPr="00DB0A2D">
        <w:rPr>
          <w:rFonts w:ascii="Trebuchet MS" w:hAnsi="Trebuchet MS" w:cstheme="minorHAnsi"/>
          <w:sz w:val="22"/>
          <w:szCs w:val="22"/>
        </w:rPr>
        <w:t>;</w:t>
      </w:r>
    </w:p>
    <w:p w14:paraId="7A68387F"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0B4C5A20" w14:textId="36CD76D0"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a</w:t>
      </w:r>
      <w:r w:rsidR="00156B1A" w:rsidRPr="00DB0A2D">
        <w:rPr>
          <w:rFonts w:ascii="Trebuchet MS" w:hAnsi="Trebuchet MS" w:cstheme="minorHAnsi"/>
          <w:sz w:val="22"/>
          <w:szCs w:val="22"/>
        </w:rPr>
        <w:t xml:space="preserve"> </w:t>
      </w:r>
      <w:r w:rsidR="00CF3410" w:rsidRPr="00DB0A2D">
        <w:rPr>
          <w:rFonts w:ascii="Trebuchet MS" w:hAnsi="Trebuchet MS" w:cstheme="minorHAnsi"/>
          <w:sz w:val="22"/>
          <w:szCs w:val="22"/>
        </w:rPr>
        <w:t>Emissora</w:t>
      </w:r>
      <w:r w:rsidR="00156B1A" w:rsidRPr="00DB0A2D">
        <w:rPr>
          <w:rFonts w:ascii="Trebuchet MS" w:hAnsi="Trebuchet MS" w:cstheme="minorHAnsi"/>
          <w:sz w:val="22"/>
          <w:szCs w:val="22"/>
        </w:rPr>
        <w:t xml:space="preserve"> se obriga</w:t>
      </w:r>
      <w:r w:rsidR="00704452" w:rsidRPr="00DB0A2D">
        <w:rPr>
          <w:rFonts w:ascii="Trebuchet MS" w:hAnsi="Trebuchet MS" w:cstheme="minorHAnsi"/>
          <w:sz w:val="22"/>
          <w:szCs w:val="22"/>
        </w:rPr>
        <w:t>, nos termos desta Escritura</w:t>
      </w:r>
      <w:r w:rsidR="008F6219" w:rsidRPr="00DB0A2D">
        <w:rPr>
          <w:rFonts w:ascii="Trebuchet MS" w:hAnsi="Trebuchet MS" w:cstheme="minorHAnsi"/>
          <w:sz w:val="22"/>
          <w:szCs w:val="22"/>
        </w:rPr>
        <w:t xml:space="preserve"> de Emissão</w:t>
      </w:r>
      <w:r w:rsidR="00704452" w:rsidRPr="00DB0A2D">
        <w:rPr>
          <w:rFonts w:ascii="Trebuchet MS" w:hAnsi="Trebuchet MS" w:cstheme="minorHAnsi"/>
          <w:sz w:val="22"/>
          <w:szCs w:val="22"/>
        </w:rPr>
        <w:t>, a pagar em favor da Debenturista, o Valor Total da Emissão</w:t>
      </w:r>
      <w:r w:rsidR="008F6219" w:rsidRPr="00DB0A2D">
        <w:rPr>
          <w:rFonts w:ascii="Trebuchet MS" w:hAnsi="Trebuchet MS" w:cstheme="minorHAnsi"/>
          <w:sz w:val="22"/>
          <w:szCs w:val="22"/>
        </w:rPr>
        <w:t xml:space="preserve"> (conforme definido abaixo)</w:t>
      </w:r>
      <w:r w:rsidR="00704452" w:rsidRPr="00DB0A2D">
        <w:rPr>
          <w:rFonts w:ascii="Trebuchet MS" w:hAnsi="Trebuchet MS" w:cstheme="minorHAnsi"/>
          <w:sz w:val="22"/>
          <w:szCs w:val="22"/>
        </w:rPr>
        <w:t>, acrescido da Remuneração</w:t>
      </w:r>
      <w:r w:rsidR="008F6219" w:rsidRPr="00DB0A2D">
        <w:rPr>
          <w:rFonts w:ascii="Trebuchet MS" w:hAnsi="Trebuchet MS" w:cstheme="minorHAnsi"/>
          <w:sz w:val="22"/>
          <w:szCs w:val="22"/>
        </w:rPr>
        <w:t xml:space="preserve"> (conforme definido abaixo)</w:t>
      </w:r>
      <w:r w:rsidR="00704452" w:rsidRPr="00DB0A2D">
        <w:rPr>
          <w:rFonts w:ascii="Trebuchet MS" w:hAnsi="Trebuchet MS" w:cstheme="minorHAnsi"/>
          <w:sz w:val="22"/>
          <w:szCs w:val="22"/>
        </w:rPr>
        <w:t xml:space="preserve">, </w:t>
      </w:r>
      <w:r w:rsidR="00797EF6">
        <w:rPr>
          <w:rFonts w:ascii="Trebuchet MS" w:hAnsi="Trebuchet MS" w:cstheme="minorHAnsi"/>
          <w:sz w:val="22"/>
          <w:szCs w:val="22"/>
        </w:rPr>
        <w:t xml:space="preserve">de Atualização Monetária (conforme definido abaixo), </w:t>
      </w:r>
      <w:r w:rsidR="00704452" w:rsidRPr="00DB0A2D">
        <w:rPr>
          <w:rFonts w:ascii="Trebuchet MS" w:hAnsi="Trebuchet MS" w:cstheme="minorHAnsi"/>
          <w:sz w:val="22"/>
          <w:szCs w:val="22"/>
        </w:rPr>
        <w:t>bem como todos e quaisquer outros encargos devidos por força desta Escritura</w:t>
      </w:r>
      <w:r w:rsidR="008F6219" w:rsidRPr="00DB0A2D">
        <w:rPr>
          <w:rFonts w:ascii="Trebuchet MS" w:hAnsi="Trebuchet MS" w:cstheme="minorHAnsi"/>
          <w:sz w:val="22"/>
          <w:szCs w:val="22"/>
        </w:rPr>
        <w:t xml:space="preserve"> de Emissão</w:t>
      </w:r>
      <w:r w:rsidR="00704452" w:rsidRPr="00DB0A2D">
        <w:rPr>
          <w:rFonts w:ascii="Trebuchet MS" w:hAnsi="Trebuchet MS" w:cstheme="minorHAnsi"/>
          <w:sz w:val="22"/>
          <w:szCs w:val="22"/>
        </w:rPr>
        <w:t>, incluindo a totalidade dos respectivos acessórios, tais como Encargos Moratórios (conforme abaixo definido), multas, penalidades, indenizações, despesas, custas, honorários e demais encargos contratuais e legais previstos e relacionados a esta Escritura</w:t>
      </w:r>
      <w:r w:rsidR="008F6219" w:rsidRPr="00DB0A2D">
        <w:rPr>
          <w:rFonts w:ascii="Trebuchet MS" w:hAnsi="Trebuchet MS" w:cstheme="minorHAnsi"/>
          <w:sz w:val="22"/>
          <w:szCs w:val="22"/>
        </w:rPr>
        <w:t xml:space="preserve"> de Emissão</w:t>
      </w:r>
      <w:r w:rsidR="00704452" w:rsidRPr="00DB0A2D">
        <w:rPr>
          <w:rFonts w:ascii="Trebuchet MS" w:hAnsi="Trebuchet MS" w:cstheme="minorHAnsi"/>
          <w:sz w:val="22"/>
          <w:szCs w:val="22"/>
        </w:rPr>
        <w:t xml:space="preserve"> ("</w:t>
      </w:r>
      <w:r w:rsidR="00704452" w:rsidRPr="00DB0A2D">
        <w:rPr>
          <w:rFonts w:ascii="Trebuchet MS" w:hAnsi="Trebuchet MS" w:cstheme="minorHAnsi"/>
          <w:sz w:val="22"/>
          <w:szCs w:val="22"/>
          <w:u w:val="single"/>
        </w:rPr>
        <w:t>Créditos Imobiliários</w:t>
      </w:r>
      <w:r w:rsidR="00704452" w:rsidRPr="00DB0A2D">
        <w:rPr>
          <w:rFonts w:ascii="Trebuchet MS" w:hAnsi="Trebuchet MS" w:cstheme="minorHAnsi"/>
          <w:sz w:val="22"/>
          <w:szCs w:val="22"/>
        </w:rPr>
        <w:t>");</w:t>
      </w:r>
    </w:p>
    <w:p w14:paraId="0B2A2604"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6B011741" w14:textId="4CF459F4"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iCs/>
          <w:sz w:val="22"/>
          <w:szCs w:val="22"/>
        </w:rPr>
      </w:pPr>
      <w:r w:rsidRPr="00DB0A2D">
        <w:rPr>
          <w:rFonts w:ascii="Trebuchet MS" w:hAnsi="Trebuchet MS" w:cstheme="minorHAnsi"/>
          <w:sz w:val="22"/>
          <w:szCs w:val="22"/>
        </w:rPr>
        <w:t>e</w:t>
      </w:r>
      <w:r w:rsidR="00704452" w:rsidRPr="00DB0A2D">
        <w:rPr>
          <w:rFonts w:ascii="Trebuchet MS" w:hAnsi="Trebuchet MS" w:cstheme="minorHAnsi"/>
          <w:sz w:val="22"/>
          <w:szCs w:val="22"/>
        </w:rPr>
        <w:t xml:space="preserve">nquanto titular dos Créditos Imobiliários, a </w:t>
      </w:r>
      <w:r w:rsidR="008A488F" w:rsidRPr="00DB0A2D">
        <w:rPr>
          <w:rFonts w:ascii="Trebuchet MS" w:hAnsi="Trebuchet MS" w:cstheme="minorHAnsi"/>
          <w:sz w:val="22"/>
          <w:szCs w:val="22"/>
        </w:rPr>
        <w:t>Debenturista</w:t>
      </w:r>
      <w:r w:rsidR="00704452" w:rsidRPr="00DB0A2D">
        <w:rPr>
          <w:rFonts w:ascii="Trebuchet MS" w:hAnsi="Trebuchet MS" w:cstheme="minorHAnsi"/>
          <w:sz w:val="22"/>
          <w:szCs w:val="22"/>
        </w:rPr>
        <w:t xml:space="preserve"> emitirá 1 (uma) Cédula de</w:t>
      </w:r>
      <w:r w:rsidR="008A488F" w:rsidRPr="00DB0A2D">
        <w:rPr>
          <w:rFonts w:ascii="Trebuchet MS" w:hAnsi="Trebuchet MS" w:cstheme="minorHAnsi"/>
          <w:sz w:val="22"/>
          <w:szCs w:val="22"/>
        </w:rPr>
        <w:t xml:space="preserve"> Crédito Imobiliário integral, </w:t>
      </w:r>
      <w:r w:rsidR="003E7A39" w:rsidRPr="00DB0A2D">
        <w:rPr>
          <w:rFonts w:ascii="Trebuchet MS" w:hAnsi="Trebuchet MS" w:cstheme="minorHAnsi"/>
          <w:sz w:val="22"/>
          <w:szCs w:val="22"/>
        </w:rPr>
        <w:t>sem</w:t>
      </w:r>
      <w:r w:rsidR="006D4CD4" w:rsidRPr="00DB0A2D">
        <w:rPr>
          <w:rFonts w:ascii="Trebuchet MS" w:hAnsi="Trebuchet MS" w:cstheme="minorHAnsi"/>
          <w:sz w:val="22"/>
          <w:szCs w:val="22"/>
        </w:rPr>
        <w:t xml:space="preserve"> </w:t>
      </w:r>
      <w:r w:rsidR="00704452" w:rsidRPr="00DB0A2D">
        <w:rPr>
          <w:rFonts w:ascii="Trebuchet MS" w:hAnsi="Trebuchet MS" w:cstheme="minorHAnsi"/>
          <w:sz w:val="22"/>
          <w:szCs w:val="22"/>
        </w:rPr>
        <w:t>garantia real</w:t>
      </w:r>
      <w:r w:rsidR="003E7A39" w:rsidRPr="00DB0A2D">
        <w:rPr>
          <w:rFonts w:ascii="Trebuchet MS" w:hAnsi="Trebuchet MS" w:cstheme="minorHAnsi"/>
          <w:sz w:val="22"/>
          <w:szCs w:val="22"/>
        </w:rPr>
        <w:t xml:space="preserve"> e</w:t>
      </w:r>
      <w:r w:rsidR="00704452" w:rsidRPr="00DB0A2D">
        <w:rPr>
          <w:rFonts w:ascii="Trebuchet MS" w:hAnsi="Trebuchet MS" w:cstheme="minorHAnsi"/>
          <w:sz w:val="22"/>
          <w:szCs w:val="22"/>
        </w:rPr>
        <w:t xml:space="preserve"> sob a forma escritural</w:t>
      </w:r>
      <w:r w:rsidR="00704452" w:rsidRPr="00DB0A2D">
        <w:rPr>
          <w:rFonts w:ascii="Trebuchet MS" w:hAnsi="Trebuchet MS" w:cstheme="minorHAnsi"/>
          <w:i/>
          <w:sz w:val="22"/>
          <w:szCs w:val="22"/>
        </w:rPr>
        <w:t xml:space="preserve"> </w:t>
      </w:r>
      <w:r w:rsidR="00704452" w:rsidRPr="00DB0A2D">
        <w:rPr>
          <w:rFonts w:ascii="Trebuchet MS" w:hAnsi="Trebuchet MS" w:cstheme="minorHAnsi"/>
          <w:bCs/>
          <w:sz w:val="22"/>
          <w:szCs w:val="22"/>
        </w:rPr>
        <w:t>(“</w:t>
      </w:r>
      <w:r w:rsidR="00704452" w:rsidRPr="00DB0A2D">
        <w:rPr>
          <w:rFonts w:ascii="Trebuchet MS" w:hAnsi="Trebuchet MS" w:cstheme="minorHAnsi"/>
          <w:sz w:val="22"/>
          <w:szCs w:val="22"/>
          <w:u w:val="single"/>
        </w:rPr>
        <w:t>CCI</w:t>
      </w:r>
      <w:r w:rsidR="00704452" w:rsidRPr="00DB0A2D">
        <w:rPr>
          <w:rFonts w:ascii="Trebuchet MS" w:hAnsi="Trebuchet MS" w:cstheme="minorHAnsi"/>
          <w:sz w:val="22"/>
          <w:szCs w:val="22"/>
        </w:rPr>
        <w:t>”), para representar os Créditos Imobiliários, nos termos do “</w:t>
      </w:r>
      <w:bookmarkStart w:id="16" w:name="_Hlk9920040"/>
      <w:r w:rsidR="00704452" w:rsidRPr="00DB0A2D">
        <w:rPr>
          <w:rFonts w:ascii="Trebuchet MS" w:hAnsi="Trebuchet MS" w:cstheme="minorHAnsi"/>
          <w:i/>
          <w:iCs/>
          <w:sz w:val="22"/>
          <w:szCs w:val="22"/>
        </w:rPr>
        <w:t xml:space="preserve">Instrumento Particular de Emissão de Cédula de Crédito Imobiliário Integral, </w:t>
      </w:r>
      <w:r w:rsidR="003E7A39" w:rsidRPr="00DB0A2D">
        <w:rPr>
          <w:rFonts w:ascii="Trebuchet MS" w:hAnsi="Trebuchet MS" w:cstheme="minorHAnsi"/>
          <w:i/>
          <w:iCs/>
          <w:sz w:val="22"/>
          <w:szCs w:val="22"/>
        </w:rPr>
        <w:t>sem</w:t>
      </w:r>
      <w:r w:rsidR="006D4CD4" w:rsidRPr="00DB0A2D">
        <w:rPr>
          <w:rFonts w:ascii="Trebuchet MS" w:hAnsi="Trebuchet MS" w:cstheme="minorHAnsi"/>
          <w:i/>
          <w:iCs/>
          <w:sz w:val="22"/>
          <w:szCs w:val="22"/>
        </w:rPr>
        <w:t xml:space="preserve"> </w:t>
      </w:r>
      <w:r w:rsidR="00704452" w:rsidRPr="00DB0A2D">
        <w:rPr>
          <w:rFonts w:ascii="Trebuchet MS" w:hAnsi="Trebuchet MS" w:cstheme="minorHAnsi"/>
          <w:i/>
          <w:iCs/>
          <w:sz w:val="22"/>
          <w:szCs w:val="22"/>
        </w:rPr>
        <w:t>Garantia Real</w:t>
      </w:r>
      <w:r w:rsidR="009E2D47">
        <w:rPr>
          <w:rFonts w:ascii="Trebuchet MS" w:hAnsi="Trebuchet MS" w:cstheme="minorHAnsi"/>
          <w:i/>
          <w:iCs/>
          <w:sz w:val="22"/>
          <w:szCs w:val="22"/>
        </w:rPr>
        <w:t>,</w:t>
      </w:r>
      <w:r w:rsidR="00D0117A" w:rsidRPr="00DB0A2D">
        <w:rPr>
          <w:rFonts w:ascii="Trebuchet MS" w:hAnsi="Trebuchet MS" w:cstheme="minorHAnsi"/>
          <w:i/>
          <w:iCs/>
          <w:sz w:val="22"/>
          <w:szCs w:val="22"/>
        </w:rPr>
        <w:t xml:space="preserve"> </w:t>
      </w:r>
      <w:r w:rsidR="00704452" w:rsidRPr="00DB0A2D">
        <w:rPr>
          <w:rFonts w:ascii="Trebuchet MS" w:hAnsi="Trebuchet MS" w:cstheme="minorHAnsi"/>
          <w:i/>
          <w:iCs/>
          <w:sz w:val="22"/>
          <w:szCs w:val="22"/>
        </w:rPr>
        <w:t>sob a Forma Escritural</w:t>
      </w:r>
      <w:bookmarkEnd w:id="16"/>
      <w:r w:rsidR="00704452" w:rsidRPr="00DB0A2D">
        <w:rPr>
          <w:rFonts w:ascii="Trebuchet MS" w:hAnsi="Trebuchet MS" w:cstheme="minorHAnsi"/>
          <w:i/>
          <w:sz w:val="22"/>
          <w:szCs w:val="22"/>
        </w:rPr>
        <w:t>”</w:t>
      </w:r>
      <w:r w:rsidR="008F6219" w:rsidRPr="00DB0A2D">
        <w:rPr>
          <w:rFonts w:ascii="Trebuchet MS" w:hAnsi="Trebuchet MS" w:cstheme="minorHAnsi"/>
          <w:sz w:val="22"/>
          <w:szCs w:val="22"/>
        </w:rPr>
        <w:t xml:space="preserve"> </w:t>
      </w:r>
      <w:r w:rsidR="00704452" w:rsidRPr="00DB0A2D">
        <w:rPr>
          <w:rFonts w:ascii="Trebuchet MS" w:hAnsi="Trebuchet MS" w:cstheme="minorHAnsi"/>
          <w:sz w:val="22"/>
          <w:szCs w:val="22"/>
        </w:rPr>
        <w:t>(“</w:t>
      </w:r>
      <w:r w:rsidR="00704452" w:rsidRPr="00DB0A2D">
        <w:rPr>
          <w:rFonts w:ascii="Trebuchet MS" w:hAnsi="Trebuchet MS" w:cstheme="minorHAnsi"/>
          <w:sz w:val="22"/>
          <w:szCs w:val="22"/>
          <w:u w:val="single"/>
        </w:rPr>
        <w:t>Escritura de Emissão de CCI</w:t>
      </w:r>
      <w:r w:rsidR="00704452" w:rsidRPr="00DB0A2D">
        <w:rPr>
          <w:rFonts w:ascii="Trebuchet MS" w:hAnsi="Trebuchet MS" w:cstheme="minorHAnsi"/>
          <w:sz w:val="22"/>
          <w:szCs w:val="22"/>
        </w:rPr>
        <w:t>”), para que os Créditos Imobiliários sirvam de lastro para a emissão dos CRI (conforme abaixo definido)</w:t>
      </w:r>
      <w:r w:rsidR="00704452" w:rsidRPr="00DB0A2D">
        <w:rPr>
          <w:rFonts w:ascii="Trebuchet MS" w:hAnsi="Trebuchet MS" w:cstheme="minorHAnsi"/>
          <w:bCs/>
          <w:sz w:val="22"/>
          <w:szCs w:val="22"/>
        </w:rPr>
        <w:t>;</w:t>
      </w:r>
    </w:p>
    <w:p w14:paraId="23E61479"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4CAC232C" w14:textId="08004483"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a</w:t>
      </w:r>
      <w:r w:rsidR="00704452" w:rsidRPr="00DB0A2D">
        <w:rPr>
          <w:rFonts w:ascii="Trebuchet MS" w:hAnsi="Trebuchet MS" w:cstheme="minorHAnsi"/>
          <w:sz w:val="22"/>
          <w:szCs w:val="22"/>
        </w:rPr>
        <w:t xml:space="preserve"> </w:t>
      </w:r>
      <w:bookmarkStart w:id="17" w:name="_Hlk9920729"/>
      <w:r w:rsidR="008F6219" w:rsidRPr="00DB0A2D">
        <w:rPr>
          <w:rFonts w:ascii="Trebuchet MS" w:hAnsi="Trebuchet MS" w:cstheme="minorHAnsi"/>
          <w:b/>
          <w:sz w:val="22"/>
          <w:szCs w:val="22"/>
        </w:rPr>
        <w:t>OLIVEIRA TRUST DISTRIBUIDORA DE TÍTULOS E VALORES MOBILIÁRIOS S.A.</w:t>
      </w:r>
      <w:r w:rsidR="008F6219" w:rsidRPr="00DB0A2D">
        <w:rPr>
          <w:rFonts w:ascii="Trebuchet MS" w:hAnsi="Trebuchet MS" w:cstheme="minorHAnsi"/>
          <w:sz w:val="22"/>
          <w:szCs w:val="22"/>
        </w:rPr>
        <w:t xml:space="preserve">, </w:t>
      </w:r>
      <w:bookmarkEnd w:id="17"/>
      <w:r w:rsidR="00D0117A" w:rsidRPr="00DB0A2D">
        <w:rPr>
          <w:rFonts w:ascii="Trebuchet MS" w:hAnsi="Trebuchet MS" w:cstheme="minorHAnsi"/>
          <w:sz w:val="22"/>
          <w:szCs w:val="22"/>
        </w:rPr>
        <w:t xml:space="preserve">instituição financeira com filial na cidade de São Paulo, Estado de São Paulo, na Rua Joaquim Floriano, nº 1.052, 13º andar, sala 132, parte, CEP </w:t>
      </w:r>
      <w:r w:rsidR="00D0117A" w:rsidRPr="00DB0A2D">
        <w:rPr>
          <w:rFonts w:ascii="Trebuchet MS" w:hAnsi="Trebuchet MS"/>
          <w:sz w:val="22"/>
          <w:szCs w:val="22"/>
        </w:rPr>
        <w:t>04.534-004</w:t>
      </w:r>
      <w:r w:rsidR="00D0117A" w:rsidRPr="00DB0A2D">
        <w:rPr>
          <w:rFonts w:ascii="Trebuchet MS" w:hAnsi="Trebuchet MS" w:cstheme="minorHAnsi"/>
          <w:sz w:val="22"/>
          <w:szCs w:val="22"/>
        </w:rPr>
        <w:t>, inscrita no CNPJ</w:t>
      </w:r>
      <w:r w:rsidR="00BA2153" w:rsidRPr="00DB0A2D">
        <w:rPr>
          <w:rFonts w:ascii="Trebuchet MS" w:hAnsi="Trebuchet MS" w:cstheme="minorHAnsi"/>
          <w:sz w:val="22"/>
          <w:szCs w:val="22"/>
        </w:rPr>
        <w:t>/ME</w:t>
      </w:r>
      <w:r w:rsidR="00D0117A" w:rsidRPr="00DB0A2D">
        <w:rPr>
          <w:rFonts w:ascii="Trebuchet MS" w:hAnsi="Trebuchet MS" w:cstheme="minorHAnsi"/>
          <w:sz w:val="22"/>
          <w:szCs w:val="22"/>
        </w:rPr>
        <w:t xml:space="preserve"> sob o nº 36.113.876/0004-34</w:t>
      </w:r>
      <w:r w:rsidR="00704452" w:rsidRPr="00DB0A2D">
        <w:rPr>
          <w:rFonts w:ascii="Trebuchet MS" w:hAnsi="Trebuchet MS" w:cstheme="minorHAnsi"/>
          <w:sz w:val="22"/>
          <w:szCs w:val="22"/>
        </w:rPr>
        <w:t xml:space="preserve"> (“</w:t>
      </w:r>
      <w:r w:rsidR="00704452" w:rsidRPr="00DB0A2D">
        <w:rPr>
          <w:rFonts w:ascii="Trebuchet MS" w:hAnsi="Trebuchet MS" w:cstheme="minorHAnsi"/>
          <w:sz w:val="22"/>
          <w:szCs w:val="22"/>
          <w:u w:val="single"/>
        </w:rPr>
        <w:t>Agente Fiduciário dos CRI</w:t>
      </w:r>
      <w:r w:rsidR="00704452" w:rsidRPr="00DB0A2D">
        <w:rPr>
          <w:rFonts w:ascii="Trebuchet MS" w:hAnsi="Trebuchet MS" w:cstheme="minorHAnsi"/>
          <w:sz w:val="22"/>
          <w:szCs w:val="22"/>
        </w:rPr>
        <w:t xml:space="preserve">”) será contratada por meio do </w:t>
      </w:r>
      <w:r w:rsidR="00704452" w:rsidRPr="00DB0A2D">
        <w:rPr>
          <w:rFonts w:ascii="Trebuchet MS" w:hAnsi="Trebuchet MS" w:cstheme="minorHAnsi"/>
          <w:i/>
          <w:sz w:val="22"/>
          <w:szCs w:val="22"/>
        </w:rPr>
        <w:t>"</w:t>
      </w:r>
      <w:r w:rsidR="00704452" w:rsidRPr="00DB0A2D">
        <w:rPr>
          <w:rFonts w:ascii="Trebuchet MS" w:hAnsi="Trebuchet MS" w:cstheme="minorHAnsi"/>
          <w:i/>
          <w:iCs/>
          <w:sz w:val="22"/>
          <w:szCs w:val="22"/>
        </w:rPr>
        <w:t xml:space="preserve">Termo de Securitização de Créditos Imobiliários para Emissão de Certificados de Recebíveis Imobiliários da </w:t>
      </w:r>
      <w:r w:rsidR="009E0178">
        <w:rPr>
          <w:rFonts w:ascii="Trebuchet MS" w:hAnsi="Trebuchet MS" w:cstheme="minorHAnsi"/>
          <w:i/>
          <w:iCs/>
          <w:sz w:val="22"/>
          <w:szCs w:val="22"/>
        </w:rPr>
        <w:t>261</w:t>
      </w:r>
      <w:r w:rsidR="00BA4C23" w:rsidRPr="00DB0A2D">
        <w:rPr>
          <w:rFonts w:ascii="Trebuchet MS" w:hAnsi="Trebuchet MS" w:cstheme="minorHAnsi"/>
          <w:i/>
          <w:iCs/>
          <w:sz w:val="22"/>
          <w:szCs w:val="22"/>
        </w:rPr>
        <w:t>ª</w:t>
      </w:r>
      <w:r w:rsidR="00F51DC4">
        <w:rPr>
          <w:rFonts w:ascii="Trebuchet MS" w:hAnsi="Trebuchet MS" w:cstheme="minorHAnsi"/>
          <w:i/>
          <w:iCs/>
          <w:sz w:val="22"/>
          <w:szCs w:val="22"/>
        </w:rPr>
        <w:t> </w:t>
      </w:r>
      <w:r w:rsidR="00704452" w:rsidRPr="00DB0A2D">
        <w:rPr>
          <w:rFonts w:ascii="Trebuchet MS" w:hAnsi="Trebuchet MS" w:cstheme="minorHAnsi"/>
          <w:i/>
          <w:iCs/>
          <w:sz w:val="22"/>
          <w:szCs w:val="22"/>
        </w:rPr>
        <w:t xml:space="preserve">Série da </w:t>
      </w:r>
      <w:r w:rsidR="001C761A" w:rsidRPr="00DB0A2D">
        <w:rPr>
          <w:rFonts w:ascii="Trebuchet MS" w:hAnsi="Trebuchet MS" w:cstheme="minorHAnsi"/>
          <w:i/>
          <w:iCs/>
          <w:sz w:val="22"/>
          <w:szCs w:val="22"/>
        </w:rPr>
        <w:lastRenderedPageBreak/>
        <w:t>1</w:t>
      </w:r>
      <w:r w:rsidR="00704452" w:rsidRPr="00DB0A2D">
        <w:rPr>
          <w:rFonts w:ascii="Trebuchet MS" w:hAnsi="Trebuchet MS" w:cstheme="minorHAnsi"/>
          <w:i/>
          <w:iCs/>
          <w:sz w:val="22"/>
          <w:szCs w:val="22"/>
        </w:rPr>
        <w:t>ª</w:t>
      </w:r>
      <w:r w:rsidR="00E06236">
        <w:rPr>
          <w:rFonts w:ascii="Trebuchet MS" w:hAnsi="Trebuchet MS" w:cstheme="minorHAnsi"/>
          <w:i/>
          <w:iCs/>
          <w:sz w:val="22"/>
          <w:szCs w:val="22"/>
        </w:rPr>
        <w:t> </w:t>
      </w:r>
      <w:r w:rsidR="00704452" w:rsidRPr="00DB0A2D">
        <w:rPr>
          <w:rFonts w:ascii="Trebuchet MS" w:hAnsi="Trebuchet MS" w:cstheme="minorHAnsi"/>
          <w:i/>
          <w:iCs/>
          <w:sz w:val="22"/>
          <w:szCs w:val="22"/>
        </w:rPr>
        <w:t xml:space="preserve">Emissão da </w:t>
      </w:r>
      <w:r w:rsidR="001C761A" w:rsidRPr="00DB0A2D">
        <w:rPr>
          <w:rFonts w:ascii="Trebuchet MS" w:hAnsi="Trebuchet MS" w:cstheme="minorHAnsi"/>
          <w:i/>
          <w:iCs/>
          <w:sz w:val="22"/>
          <w:szCs w:val="22"/>
        </w:rPr>
        <w:t>True Securitizadora S.A.</w:t>
      </w:r>
      <w:r w:rsidR="00704452" w:rsidRPr="00DB0A2D">
        <w:rPr>
          <w:rFonts w:ascii="Trebuchet MS" w:hAnsi="Trebuchet MS" w:cstheme="minorHAnsi"/>
          <w:sz w:val="22"/>
          <w:szCs w:val="22"/>
        </w:rPr>
        <w:t>" (“</w:t>
      </w:r>
      <w:r w:rsidR="00704452" w:rsidRPr="00DB0A2D">
        <w:rPr>
          <w:rFonts w:ascii="Trebuchet MS" w:hAnsi="Trebuchet MS" w:cstheme="minorHAnsi"/>
          <w:sz w:val="22"/>
          <w:szCs w:val="22"/>
          <w:u w:val="single"/>
        </w:rPr>
        <w:t>Termo de Securitização</w:t>
      </w:r>
      <w:r w:rsidR="00704452" w:rsidRPr="00DB0A2D">
        <w:rPr>
          <w:rFonts w:ascii="Trebuchet MS" w:hAnsi="Trebuchet MS" w:cstheme="minorHAnsi"/>
          <w:sz w:val="22"/>
          <w:szCs w:val="22"/>
        </w:rPr>
        <w:t>”) e</w:t>
      </w:r>
      <w:r w:rsidR="00181B2D" w:rsidRPr="00DB0A2D">
        <w:rPr>
          <w:rFonts w:ascii="Trebuchet MS" w:hAnsi="Trebuchet MS" w:cstheme="minorHAnsi"/>
          <w:sz w:val="22"/>
          <w:szCs w:val="22"/>
        </w:rPr>
        <w:t xml:space="preserve">, dentre outras </w:t>
      </w:r>
      <w:r w:rsidR="00C400B7" w:rsidRPr="00DB0A2D">
        <w:rPr>
          <w:rFonts w:ascii="Trebuchet MS" w:hAnsi="Trebuchet MS" w:cstheme="minorHAnsi"/>
          <w:sz w:val="22"/>
          <w:szCs w:val="22"/>
        </w:rPr>
        <w:t>atribuições</w:t>
      </w:r>
      <w:r w:rsidR="00181B2D" w:rsidRPr="00DB0A2D">
        <w:rPr>
          <w:rFonts w:ascii="Trebuchet MS" w:hAnsi="Trebuchet MS" w:cstheme="minorHAnsi"/>
          <w:sz w:val="22"/>
          <w:szCs w:val="22"/>
        </w:rPr>
        <w:t>,</w:t>
      </w:r>
      <w:r w:rsidR="00704452" w:rsidRPr="00DB0A2D">
        <w:rPr>
          <w:rFonts w:ascii="Trebuchet MS" w:hAnsi="Trebuchet MS" w:cstheme="minorHAnsi"/>
          <w:sz w:val="22"/>
          <w:szCs w:val="22"/>
        </w:rPr>
        <w:t xml:space="preserve"> acompanhará a destinação dos recursos captados com a Emissão</w:t>
      </w:r>
      <w:r w:rsidR="00F568C6" w:rsidRPr="00DB0A2D">
        <w:rPr>
          <w:rFonts w:ascii="Trebuchet MS" w:hAnsi="Trebuchet MS" w:cstheme="minorHAnsi"/>
          <w:sz w:val="22"/>
          <w:szCs w:val="22"/>
        </w:rPr>
        <w:t xml:space="preserve"> (conforme definida abaixo)</w:t>
      </w:r>
      <w:r w:rsidR="00704452" w:rsidRPr="00DB0A2D">
        <w:rPr>
          <w:rFonts w:ascii="Trebuchet MS" w:hAnsi="Trebuchet MS" w:cstheme="minorHAnsi"/>
          <w:sz w:val="22"/>
          <w:szCs w:val="22"/>
        </w:rPr>
        <w:t xml:space="preserve">, nos termos da </w:t>
      </w:r>
      <w:r w:rsidR="001C761A" w:rsidRPr="00DB0A2D">
        <w:rPr>
          <w:rFonts w:ascii="Trebuchet MS" w:hAnsi="Trebuchet MS" w:cstheme="minorHAnsi"/>
          <w:sz w:val="22"/>
          <w:szCs w:val="22"/>
        </w:rPr>
        <w:t>c</w:t>
      </w:r>
      <w:r w:rsidR="00704452" w:rsidRPr="00DB0A2D">
        <w:rPr>
          <w:rFonts w:ascii="Trebuchet MS" w:hAnsi="Trebuchet MS" w:cstheme="minorHAnsi"/>
          <w:sz w:val="22"/>
          <w:szCs w:val="22"/>
        </w:rPr>
        <w:t xml:space="preserve">láusula </w:t>
      </w:r>
      <w:r w:rsidR="00704452" w:rsidRPr="00DB0A2D">
        <w:rPr>
          <w:rFonts w:ascii="Trebuchet MS" w:hAnsi="Trebuchet MS" w:cstheme="minorHAnsi"/>
          <w:sz w:val="22"/>
          <w:szCs w:val="22"/>
        </w:rPr>
        <w:fldChar w:fldCharType="begin"/>
      </w:r>
      <w:r w:rsidR="00704452" w:rsidRPr="00DB0A2D">
        <w:rPr>
          <w:rFonts w:ascii="Trebuchet MS" w:hAnsi="Trebuchet MS" w:cstheme="minorHAnsi"/>
          <w:sz w:val="22"/>
          <w:szCs w:val="22"/>
        </w:rPr>
        <w:instrText xml:space="preserve"> REF _DV_C73 \r \h  \* MERGEFORMAT </w:instrText>
      </w:r>
      <w:r w:rsidR="00704452" w:rsidRPr="00DB0A2D">
        <w:rPr>
          <w:rFonts w:ascii="Trebuchet MS" w:hAnsi="Trebuchet MS" w:cstheme="minorHAnsi"/>
          <w:sz w:val="22"/>
          <w:szCs w:val="22"/>
        </w:rPr>
      </w:r>
      <w:r w:rsidR="00704452" w:rsidRPr="00DB0A2D">
        <w:rPr>
          <w:rFonts w:ascii="Trebuchet MS" w:hAnsi="Trebuchet MS" w:cstheme="minorHAnsi"/>
          <w:sz w:val="22"/>
          <w:szCs w:val="22"/>
        </w:rPr>
        <w:fldChar w:fldCharType="separate"/>
      </w:r>
      <w:r w:rsidR="006A0CE2">
        <w:rPr>
          <w:rFonts w:ascii="Trebuchet MS" w:hAnsi="Trebuchet MS" w:cstheme="minorHAnsi"/>
          <w:sz w:val="22"/>
          <w:szCs w:val="22"/>
        </w:rPr>
        <w:t>3.6</w:t>
      </w:r>
      <w:r w:rsidR="00704452" w:rsidRPr="00DB0A2D">
        <w:rPr>
          <w:rFonts w:ascii="Trebuchet MS" w:hAnsi="Trebuchet MS" w:cstheme="minorHAnsi"/>
          <w:sz w:val="22"/>
          <w:szCs w:val="22"/>
        </w:rPr>
        <w:fldChar w:fldCharType="end"/>
      </w:r>
      <w:r w:rsidR="00704452" w:rsidRPr="00DB0A2D">
        <w:rPr>
          <w:rFonts w:ascii="Trebuchet MS" w:hAnsi="Trebuchet MS" w:cstheme="minorHAnsi"/>
          <w:sz w:val="22"/>
          <w:szCs w:val="22"/>
        </w:rPr>
        <w:t xml:space="preserve"> desta Escritura de Emissão;</w:t>
      </w:r>
    </w:p>
    <w:p w14:paraId="02CE3830"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3C4E3DD0" w14:textId="78B04487" w:rsidR="00704452" w:rsidRPr="00DB0A2D" w:rsidRDefault="00D402BC"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nos termos descritos na cláusula </w:t>
      </w:r>
      <w:r w:rsidRPr="00DB0A2D">
        <w:rPr>
          <w:rFonts w:ascii="Trebuchet MS" w:hAnsi="Trebuchet MS" w:cstheme="minorHAnsi"/>
          <w:sz w:val="22"/>
          <w:szCs w:val="22"/>
        </w:rPr>
        <w:fldChar w:fldCharType="begin"/>
      </w:r>
      <w:r w:rsidRPr="00DB0A2D">
        <w:rPr>
          <w:rFonts w:ascii="Trebuchet MS" w:hAnsi="Trebuchet MS" w:cstheme="minorHAnsi"/>
          <w:sz w:val="22"/>
          <w:szCs w:val="22"/>
        </w:rPr>
        <w:instrText xml:space="preserve"> REF _Ref49253756 \r \h </w:instrText>
      </w:r>
      <w:r w:rsidR="00DB0A2D" w:rsidRPr="00DB0A2D">
        <w:rPr>
          <w:rFonts w:ascii="Trebuchet MS" w:hAnsi="Trebuchet MS" w:cstheme="minorHAnsi"/>
          <w:sz w:val="22"/>
          <w:szCs w:val="22"/>
        </w:rPr>
        <w:instrText xml:space="preserve"> \* MERGEFORMAT </w:instrText>
      </w:r>
      <w:r w:rsidRPr="00DB0A2D">
        <w:rPr>
          <w:rFonts w:ascii="Trebuchet MS" w:hAnsi="Trebuchet MS" w:cstheme="minorHAnsi"/>
          <w:sz w:val="22"/>
          <w:szCs w:val="22"/>
        </w:rPr>
      </w:r>
      <w:r w:rsidRPr="00DB0A2D">
        <w:rPr>
          <w:rFonts w:ascii="Trebuchet MS" w:hAnsi="Trebuchet MS" w:cstheme="minorHAnsi"/>
          <w:sz w:val="22"/>
          <w:szCs w:val="22"/>
        </w:rPr>
        <w:fldChar w:fldCharType="separate"/>
      </w:r>
      <w:r w:rsidR="006A0CE2">
        <w:rPr>
          <w:rFonts w:ascii="Trebuchet MS" w:hAnsi="Trebuchet MS" w:cstheme="minorHAnsi"/>
          <w:sz w:val="22"/>
          <w:szCs w:val="22"/>
        </w:rPr>
        <w:t>3.7</w:t>
      </w:r>
      <w:r w:rsidRPr="00DB0A2D">
        <w:rPr>
          <w:rFonts w:ascii="Trebuchet MS" w:hAnsi="Trebuchet MS" w:cstheme="minorHAnsi"/>
          <w:sz w:val="22"/>
          <w:szCs w:val="22"/>
        </w:rPr>
        <w:fldChar w:fldCharType="end"/>
      </w:r>
      <w:r w:rsidRPr="00DB0A2D">
        <w:rPr>
          <w:rFonts w:ascii="Trebuchet MS" w:hAnsi="Trebuchet MS" w:cstheme="minorHAnsi"/>
          <w:sz w:val="22"/>
          <w:szCs w:val="22"/>
        </w:rPr>
        <w:t xml:space="preserve"> desta Escritura de Emissão, </w:t>
      </w:r>
      <w:r w:rsidR="00095CF7" w:rsidRPr="00DB0A2D">
        <w:rPr>
          <w:rFonts w:ascii="Trebuchet MS" w:hAnsi="Trebuchet MS" w:cstheme="minorHAnsi"/>
          <w:sz w:val="22"/>
          <w:szCs w:val="22"/>
        </w:rPr>
        <w:t>a</w:t>
      </w:r>
      <w:r w:rsidR="00704452" w:rsidRPr="00DB0A2D">
        <w:rPr>
          <w:rFonts w:ascii="Trebuchet MS" w:hAnsi="Trebuchet MS" w:cstheme="minorHAnsi"/>
          <w:sz w:val="22"/>
          <w:szCs w:val="22"/>
        </w:rPr>
        <w:t xml:space="preserve"> emissão das Debêntures insere-se no contexto de uma operação de securitização dos Créditos Imobiliários</w:t>
      </w:r>
      <w:r w:rsidR="008C60F7" w:rsidRPr="00DB0A2D">
        <w:rPr>
          <w:rFonts w:ascii="Trebuchet MS" w:hAnsi="Trebuchet MS" w:cstheme="minorHAnsi"/>
          <w:sz w:val="22"/>
          <w:szCs w:val="22"/>
        </w:rPr>
        <w:t>,</w:t>
      </w:r>
      <w:r w:rsidR="00704452" w:rsidRPr="00DB0A2D">
        <w:rPr>
          <w:rFonts w:ascii="Trebuchet MS" w:hAnsi="Trebuchet MS" w:cstheme="minorHAnsi"/>
          <w:sz w:val="22"/>
          <w:szCs w:val="22"/>
        </w:rPr>
        <w:t xml:space="preserve"> que resultará na emissão de certificados de recebíveis imobiliários (“</w:t>
      </w:r>
      <w:r w:rsidR="00704452" w:rsidRPr="00DB0A2D">
        <w:rPr>
          <w:rFonts w:ascii="Trebuchet MS" w:hAnsi="Trebuchet MS" w:cstheme="minorHAnsi"/>
          <w:sz w:val="22"/>
          <w:szCs w:val="22"/>
          <w:u w:val="single"/>
        </w:rPr>
        <w:t>CRI</w:t>
      </w:r>
      <w:r w:rsidR="00704452" w:rsidRPr="00DB0A2D">
        <w:rPr>
          <w:rFonts w:ascii="Trebuchet MS" w:hAnsi="Trebuchet MS" w:cstheme="minorHAnsi"/>
          <w:sz w:val="22"/>
          <w:szCs w:val="22"/>
        </w:rPr>
        <w:t>”)</w:t>
      </w:r>
      <w:r w:rsidR="008C60F7" w:rsidRPr="00DB0A2D">
        <w:rPr>
          <w:rFonts w:ascii="Trebuchet MS" w:hAnsi="Trebuchet MS" w:cstheme="minorHAnsi"/>
          <w:sz w:val="22"/>
          <w:szCs w:val="22"/>
        </w:rPr>
        <w:t>,</w:t>
      </w:r>
      <w:r w:rsidR="00704452" w:rsidRPr="00DB0A2D">
        <w:rPr>
          <w:rFonts w:ascii="Trebuchet MS" w:hAnsi="Trebuchet MS" w:cstheme="minorHAnsi"/>
          <w:sz w:val="22"/>
          <w:szCs w:val="22"/>
        </w:rPr>
        <w:t xml:space="preserve"> </w:t>
      </w:r>
      <w:r w:rsidR="00922528" w:rsidRPr="00DB0A2D">
        <w:rPr>
          <w:rFonts w:ascii="Trebuchet MS" w:hAnsi="Trebuchet MS" w:cstheme="minorHAnsi"/>
          <w:sz w:val="22"/>
          <w:szCs w:val="22"/>
        </w:rPr>
        <w:t>pela Debenturista</w:t>
      </w:r>
      <w:r w:rsidR="00854BC9" w:rsidRPr="00DB0A2D">
        <w:rPr>
          <w:rFonts w:ascii="Trebuchet MS" w:hAnsi="Trebuchet MS" w:cstheme="minorHAnsi"/>
          <w:sz w:val="22"/>
          <w:szCs w:val="22"/>
        </w:rPr>
        <w:t>, na qualidade de companhia securitizadora</w:t>
      </w:r>
      <w:r w:rsidR="00337BB4" w:rsidRPr="00DB0A2D">
        <w:rPr>
          <w:rFonts w:ascii="Trebuchet MS" w:hAnsi="Trebuchet MS" w:cstheme="minorHAnsi"/>
          <w:sz w:val="22"/>
          <w:szCs w:val="22"/>
        </w:rPr>
        <w:t xml:space="preserve"> (“</w:t>
      </w:r>
      <w:r w:rsidR="00337BB4" w:rsidRPr="00DB0A2D">
        <w:rPr>
          <w:rFonts w:ascii="Trebuchet MS" w:hAnsi="Trebuchet MS" w:cstheme="minorHAnsi"/>
          <w:sz w:val="22"/>
          <w:szCs w:val="22"/>
          <w:u w:val="single"/>
        </w:rPr>
        <w:t>Securitizadora</w:t>
      </w:r>
      <w:r w:rsidR="00337BB4" w:rsidRPr="00DB0A2D">
        <w:rPr>
          <w:rFonts w:ascii="Trebuchet MS" w:hAnsi="Trebuchet MS" w:cstheme="minorHAnsi"/>
          <w:sz w:val="22"/>
          <w:szCs w:val="22"/>
        </w:rPr>
        <w:t>”)</w:t>
      </w:r>
      <w:r w:rsidR="00922528" w:rsidRPr="00DB0A2D">
        <w:rPr>
          <w:rFonts w:ascii="Trebuchet MS" w:hAnsi="Trebuchet MS" w:cstheme="minorHAnsi"/>
          <w:sz w:val="22"/>
          <w:szCs w:val="22"/>
        </w:rPr>
        <w:t xml:space="preserve">, </w:t>
      </w:r>
      <w:r w:rsidR="00704452" w:rsidRPr="00DB0A2D">
        <w:rPr>
          <w:rFonts w:ascii="Trebuchet MS" w:hAnsi="Trebuchet MS" w:cstheme="minorHAnsi"/>
          <w:sz w:val="22"/>
          <w:szCs w:val="22"/>
        </w:rPr>
        <w:t>aos quais esses Créditos Imobiliários serão vinculados como lastro</w:t>
      </w:r>
      <w:r w:rsidR="00854BC9" w:rsidRPr="00DB0A2D">
        <w:rPr>
          <w:rFonts w:ascii="Trebuchet MS" w:hAnsi="Trebuchet MS" w:cstheme="minorHAnsi"/>
          <w:sz w:val="22"/>
          <w:szCs w:val="22"/>
        </w:rPr>
        <w:t>,</w:t>
      </w:r>
      <w:r w:rsidR="00181B2D" w:rsidRPr="00DB0A2D">
        <w:rPr>
          <w:rFonts w:ascii="Trebuchet MS" w:hAnsi="Trebuchet MS" w:cstheme="minorHAnsi"/>
          <w:sz w:val="22"/>
          <w:szCs w:val="22"/>
        </w:rPr>
        <w:t xml:space="preserve"> n</w:t>
      </w:r>
      <w:r w:rsidR="00C400B7" w:rsidRPr="00DB0A2D">
        <w:rPr>
          <w:rFonts w:ascii="Trebuchet MS" w:hAnsi="Trebuchet MS" w:cstheme="minorHAnsi"/>
          <w:sz w:val="22"/>
          <w:szCs w:val="22"/>
        </w:rPr>
        <w:t>os</w:t>
      </w:r>
      <w:r w:rsidR="00181B2D" w:rsidRPr="00DB0A2D">
        <w:rPr>
          <w:rFonts w:ascii="Trebuchet MS" w:hAnsi="Trebuchet MS" w:cstheme="minorHAnsi"/>
          <w:sz w:val="22"/>
          <w:szCs w:val="22"/>
        </w:rPr>
        <w:t xml:space="preserve"> </w:t>
      </w:r>
      <w:r w:rsidR="00C400B7" w:rsidRPr="00DB0A2D">
        <w:rPr>
          <w:rFonts w:ascii="Trebuchet MS" w:hAnsi="Trebuchet MS" w:cstheme="minorHAnsi"/>
          <w:sz w:val="22"/>
          <w:szCs w:val="22"/>
        </w:rPr>
        <w:t>termos</w:t>
      </w:r>
      <w:r w:rsidR="00181B2D" w:rsidRPr="00DB0A2D">
        <w:rPr>
          <w:rFonts w:ascii="Trebuchet MS" w:hAnsi="Trebuchet MS" w:cstheme="minorHAnsi"/>
          <w:sz w:val="22"/>
          <w:szCs w:val="22"/>
        </w:rPr>
        <w:t xml:space="preserve"> do Termo de Securitização</w:t>
      </w:r>
      <w:r w:rsidR="00704452" w:rsidRPr="00DB0A2D">
        <w:rPr>
          <w:rFonts w:ascii="Trebuchet MS" w:hAnsi="Trebuchet MS" w:cstheme="minorHAnsi"/>
          <w:sz w:val="22"/>
          <w:szCs w:val="22"/>
        </w:rPr>
        <w:t>; e</w:t>
      </w:r>
    </w:p>
    <w:p w14:paraId="20A62D22"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7B2F76E6" w14:textId="7F951F90" w:rsidR="00704452" w:rsidRPr="00DB0A2D" w:rsidRDefault="00095CF7" w:rsidP="00C400B7">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o</w:t>
      </w:r>
      <w:r w:rsidR="00704452" w:rsidRPr="00DB0A2D">
        <w:rPr>
          <w:rFonts w:ascii="Trebuchet MS" w:hAnsi="Trebuchet MS" w:cstheme="minorHAnsi"/>
          <w:sz w:val="22"/>
          <w:szCs w:val="22"/>
        </w:rPr>
        <w:t>s CRI serão distribuídos por meio de oferta pública de distribuição com esforços restritos</w:t>
      </w:r>
      <w:r w:rsidR="00181B2D" w:rsidRPr="00DB0A2D">
        <w:rPr>
          <w:rFonts w:ascii="Trebuchet MS" w:hAnsi="Trebuchet MS" w:cstheme="minorHAnsi"/>
          <w:sz w:val="22"/>
          <w:szCs w:val="22"/>
        </w:rPr>
        <w:t xml:space="preserve"> de colocação</w:t>
      </w:r>
      <w:r w:rsidR="00704452" w:rsidRPr="00DB0A2D">
        <w:rPr>
          <w:rFonts w:ascii="Trebuchet MS" w:hAnsi="Trebuchet MS" w:cstheme="minorHAnsi"/>
          <w:sz w:val="22"/>
          <w:szCs w:val="22"/>
        </w:rPr>
        <w:t>, nos termos da Instrução da CVM nº</w:t>
      </w:r>
      <w:r w:rsidR="008F6219" w:rsidRPr="00DB0A2D">
        <w:rPr>
          <w:rFonts w:ascii="Trebuchet MS" w:hAnsi="Trebuchet MS" w:cstheme="minorHAnsi"/>
          <w:sz w:val="22"/>
          <w:szCs w:val="22"/>
        </w:rPr>
        <w:t> </w:t>
      </w:r>
      <w:r w:rsidR="00704452" w:rsidRPr="00DB0A2D">
        <w:rPr>
          <w:rFonts w:ascii="Trebuchet MS" w:hAnsi="Trebuchet MS" w:cstheme="minorHAnsi"/>
          <w:sz w:val="22"/>
          <w:szCs w:val="22"/>
        </w:rPr>
        <w:t>476</w:t>
      </w:r>
      <w:r w:rsidR="001E73B9" w:rsidRPr="00DB0A2D">
        <w:rPr>
          <w:rFonts w:ascii="Trebuchet MS" w:hAnsi="Trebuchet MS" w:cstheme="minorHAnsi"/>
          <w:sz w:val="22"/>
          <w:szCs w:val="22"/>
        </w:rPr>
        <w:t>, de 16 de janeiro de 20</w:t>
      </w:r>
      <w:r w:rsidR="008C60F7" w:rsidRPr="00DB0A2D">
        <w:rPr>
          <w:rFonts w:ascii="Trebuchet MS" w:hAnsi="Trebuchet MS" w:cstheme="minorHAnsi"/>
          <w:sz w:val="22"/>
          <w:szCs w:val="22"/>
        </w:rPr>
        <w:t>09</w:t>
      </w:r>
      <w:r w:rsidR="001E73B9" w:rsidRPr="00DB0A2D">
        <w:rPr>
          <w:rFonts w:ascii="Trebuchet MS" w:hAnsi="Trebuchet MS" w:cstheme="minorHAnsi"/>
          <w:sz w:val="22"/>
          <w:szCs w:val="22"/>
        </w:rPr>
        <w:t>, conforme alterada</w:t>
      </w:r>
      <w:r w:rsidR="008C60F7" w:rsidRPr="00DB0A2D">
        <w:rPr>
          <w:rFonts w:ascii="Trebuchet MS" w:hAnsi="Trebuchet MS" w:cstheme="minorHAnsi"/>
          <w:sz w:val="22"/>
          <w:szCs w:val="22"/>
        </w:rPr>
        <w:t xml:space="preserve"> </w:t>
      </w:r>
      <w:r w:rsidR="00704452" w:rsidRPr="00DB0A2D">
        <w:rPr>
          <w:rFonts w:ascii="Trebuchet MS" w:hAnsi="Trebuchet MS" w:cstheme="minorHAnsi"/>
          <w:sz w:val="22"/>
          <w:szCs w:val="22"/>
        </w:rPr>
        <w:t>(“</w:t>
      </w:r>
      <w:r w:rsidR="00704452" w:rsidRPr="00DB0A2D">
        <w:rPr>
          <w:rFonts w:ascii="Trebuchet MS" w:hAnsi="Trebuchet MS" w:cstheme="minorHAnsi"/>
          <w:sz w:val="22"/>
          <w:szCs w:val="22"/>
          <w:u w:val="single"/>
        </w:rPr>
        <w:t>Oferta</w:t>
      </w:r>
      <w:r w:rsidR="008C60F7" w:rsidRPr="00DB0A2D">
        <w:rPr>
          <w:rFonts w:ascii="Trebuchet MS" w:hAnsi="Trebuchet MS" w:cstheme="minorHAnsi"/>
          <w:sz w:val="22"/>
          <w:szCs w:val="22"/>
          <w:u w:val="single"/>
        </w:rPr>
        <w:t xml:space="preserve"> Restrita</w:t>
      </w:r>
      <w:r w:rsidR="00704452" w:rsidRPr="00DB0A2D">
        <w:rPr>
          <w:rFonts w:ascii="Trebuchet MS" w:hAnsi="Trebuchet MS" w:cstheme="minorHAnsi"/>
          <w:sz w:val="22"/>
          <w:szCs w:val="22"/>
        </w:rPr>
        <w:t>”</w:t>
      </w:r>
      <w:r w:rsidR="001E73B9" w:rsidRPr="00DB0A2D">
        <w:rPr>
          <w:rFonts w:ascii="Trebuchet MS" w:hAnsi="Trebuchet MS" w:cstheme="minorHAnsi"/>
          <w:sz w:val="22"/>
          <w:szCs w:val="22"/>
        </w:rPr>
        <w:t xml:space="preserve"> e “</w:t>
      </w:r>
      <w:r w:rsidR="001E73B9" w:rsidRPr="00DB0A2D">
        <w:rPr>
          <w:rFonts w:ascii="Trebuchet MS" w:hAnsi="Trebuchet MS" w:cstheme="minorHAnsi"/>
          <w:sz w:val="22"/>
          <w:szCs w:val="22"/>
          <w:u w:val="single"/>
        </w:rPr>
        <w:t>Instrução CVM nº 476/09</w:t>
      </w:r>
      <w:r w:rsidR="001E73B9" w:rsidRPr="00DB0A2D">
        <w:rPr>
          <w:rFonts w:ascii="Trebuchet MS" w:hAnsi="Trebuchet MS" w:cstheme="minorHAnsi"/>
          <w:sz w:val="22"/>
          <w:szCs w:val="22"/>
        </w:rPr>
        <w:t>”, respectivamente</w:t>
      </w:r>
      <w:r w:rsidR="00704452" w:rsidRPr="00DB0A2D">
        <w:rPr>
          <w:rFonts w:ascii="Trebuchet MS" w:hAnsi="Trebuchet MS" w:cstheme="minorHAnsi"/>
          <w:sz w:val="22"/>
          <w:szCs w:val="22"/>
        </w:rPr>
        <w:t>)</w:t>
      </w:r>
      <w:r w:rsidR="00922528" w:rsidRPr="00DB0A2D">
        <w:rPr>
          <w:rFonts w:ascii="Trebuchet MS" w:hAnsi="Trebuchet MS" w:cstheme="minorHAnsi"/>
          <w:sz w:val="22"/>
          <w:szCs w:val="22"/>
        </w:rPr>
        <w:t xml:space="preserve">, diretamente pela Debenturista, nos termos do artigo 9º da Instrução </w:t>
      </w:r>
      <w:r w:rsidR="001E73B9" w:rsidRPr="00DB0A2D">
        <w:rPr>
          <w:rFonts w:ascii="Trebuchet MS" w:hAnsi="Trebuchet MS" w:cstheme="minorHAnsi"/>
          <w:sz w:val="22"/>
          <w:szCs w:val="22"/>
        </w:rPr>
        <w:t xml:space="preserve">da </w:t>
      </w:r>
      <w:r w:rsidR="00922528" w:rsidRPr="00DB0A2D">
        <w:rPr>
          <w:rFonts w:ascii="Trebuchet MS" w:hAnsi="Trebuchet MS" w:cstheme="minorHAnsi"/>
          <w:sz w:val="22"/>
          <w:szCs w:val="22"/>
        </w:rPr>
        <w:t>CVM nº 414, de 30 de dezembro de 2004, na qualidade de coordenador líder (“</w:t>
      </w:r>
      <w:r w:rsidR="00057862" w:rsidRPr="00DB0A2D">
        <w:rPr>
          <w:rFonts w:ascii="Trebuchet MS" w:hAnsi="Trebuchet MS" w:cstheme="minorHAnsi"/>
          <w:sz w:val="22"/>
          <w:szCs w:val="22"/>
          <w:u w:val="single"/>
        </w:rPr>
        <w:t>Instituição Intermediária</w:t>
      </w:r>
      <w:r w:rsidR="00922528" w:rsidRPr="00DB0A2D">
        <w:rPr>
          <w:rFonts w:ascii="Trebuchet MS" w:hAnsi="Trebuchet MS" w:cstheme="minorHAnsi"/>
          <w:sz w:val="22"/>
          <w:szCs w:val="22"/>
        </w:rPr>
        <w:t xml:space="preserve">”), </w:t>
      </w:r>
      <w:r w:rsidR="00704452" w:rsidRPr="00DB0A2D">
        <w:rPr>
          <w:rFonts w:ascii="Trebuchet MS" w:hAnsi="Trebuchet MS" w:cstheme="minorHAnsi"/>
          <w:sz w:val="22"/>
          <w:szCs w:val="22"/>
        </w:rPr>
        <w:t xml:space="preserve">e serão destinados exclusivamente a investidores profissionais, conforme definidos no artigo 9º-A e seus respectivos incisos e no artigo 9º-C da Instrução </w:t>
      </w:r>
      <w:r w:rsidR="001E73B9" w:rsidRPr="00DB0A2D">
        <w:rPr>
          <w:rFonts w:ascii="Trebuchet MS" w:hAnsi="Trebuchet MS" w:cstheme="minorHAnsi"/>
          <w:sz w:val="22"/>
          <w:szCs w:val="22"/>
        </w:rPr>
        <w:t xml:space="preserve">da </w:t>
      </w:r>
      <w:r w:rsidR="00704452" w:rsidRPr="00DB0A2D">
        <w:rPr>
          <w:rFonts w:ascii="Trebuchet MS" w:hAnsi="Trebuchet MS" w:cstheme="minorHAnsi"/>
          <w:sz w:val="22"/>
          <w:szCs w:val="22"/>
        </w:rPr>
        <w:t>CVM nº</w:t>
      </w:r>
      <w:r w:rsidR="008F6219" w:rsidRPr="00DB0A2D">
        <w:rPr>
          <w:rFonts w:ascii="Trebuchet MS" w:hAnsi="Trebuchet MS" w:cstheme="minorHAnsi"/>
          <w:sz w:val="22"/>
          <w:szCs w:val="22"/>
        </w:rPr>
        <w:t> </w:t>
      </w:r>
      <w:r w:rsidR="00704452" w:rsidRPr="00DB0A2D">
        <w:rPr>
          <w:rFonts w:ascii="Trebuchet MS" w:hAnsi="Trebuchet MS" w:cstheme="minorHAnsi"/>
          <w:sz w:val="22"/>
          <w:szCs w:val="22"/>
        </w:rPr>
        <w:t>539</w:t>
      </w:r>
      <w:r w:rsidR="00DE46D2" w:rsidRPr="00DB0A2D">
        <w:rPr>
          <w:rFonts w:ascii="Trebuchet MS" w:hAnsi="Trebuchet MS" w:cstheme="minorHAnsi"/>
          <w:sz w:val="22"/>
          <w:szCs w:val="22"/>
        </w:rPr>
        <w:t>, de 13 de novembro de 20</w:t>
      </w:r>
      <w:r w:rsidR="008C60F7" w:rsidRPr="00DB0A2D">
        <w:rPr>
          <w:rFonts w:ascii="Trebuchet MS" w:hAnsi="Trebuchet MS" w:cstheme="minorHAnsi"/>
          <w:sz w:val="22"/>
          <w:szCs w:val="22"/>
        </w:rPr>
        <w:t>13</w:t>
      </w:r>
      <w:r w:rsidR="00DE46D2" w:rsidRPr="00DB0A2D">
        <w:rPr>
          <w:rFonts w:ascii="Trebuchet MS" w:hAnsi="Trebuchet MS" w:cstheme="minorHAnsi"/>
          <w:sz w:val="22"/>
          <w:szCs w:val="22"/>
        </w:rPr>
        <w:t>, conforme alterada</w:t>
      </w:r>
      <w:r w:rsidR="00704452" w:rsidRPr="00DB0A2D">
        <w:rPr>
          <w:rFonts w:ascii="Trebuchet MS" w:hAnsi="Trebuchet MS" w:cstheme="minorHAnsi"/>
          <w:sz w:val="22"/>
          <w:szCs w:val="22"/>
        </w:rPr>
        <w:t>, os quais serão considerados titulares d</w:t>
      </w:r>
      <w:r w:rsidR="008F6219" w:rsidRPr="00DB0A2D">
        <w:rPr>
          <w:rFonts w:ascii="Trebuchet MS" w:hAnsi="Trebuchet MS" w:cstheme="minorHAnsi"/>
          <w:sz w:val="22"/>
          <w:szCs w:val="22"/>
        </w:rPr>
        <w:t>os</w:t>
      </w:r>
      <w:r w:rsidR="00704452" w:rsidRPr="00DB0A2D">
        <w:rPr>
          <w:rFonts w:ascii="Trebuchet MS" w:hAnsi="Trebuchet MS" w:cstheme="minorHAnsi"/>
          <w:sz w:val="22"/>
          <w:szCs w:val="22"/>
        </w:rPr>
        <w:t xml:space="preserve"> CRI</w:t>
      </w:r>
      <w:r w:rsidR="00C41515" w:rsidRPr="00DB0A2D">
        <w:rPr>
          <w:rFonts w:ascii="Trebuchet MS" w:hAnsi="Trebuchet MS" w:cstheme="minorHAnsi"/>
          <w:sz w:val="22"/>
          <w:szCs w:val="22"/>
        </w:rPr>
        <w:t xml:space="preserve"> (“</w:t>
      </w:r>
      <w:r w:rsidR="00C41515" w:rsidRPr="00DB0A2D">
        <w:rPr>
          <w:rFonts w:ascii="Trebuchet MS" w:hAnsi="Trebuchet MS" w:cstheme="minorHAnsi"/>
          <w:sz w:val="22"/>
          <w:szCs w:val="22"/>
          <w:u w:val="single"/>
        </w:rPr>
        <w:t>Titulares dos CRI</w:t>
      </w:r>
      <w:r w:rsidR="00C41515" w:rsidRPr="00DB0A2D">
        <w:rPr>
          <w:rFonts w:ascii="Trebuchet MS" w:hAnsi="Trebuchet MS" w:cstheme="minorHAnsi"/>
          <w:sz w:val="22"/>
          <w:szCs w:val="22"/>
        </w:rPr>
        <w:t>”)</w:t>
      </w:r>
      <w:r w:rsidR="008F6219" w:rsidRPr="00DB0A2D">
        <w:rPr>
          <w:rFonts w:ascii="Trebuchet MS" w:hAnsi="Trebuchet MS" w:cstheme="minorHAnsi"/>
          <w:sz w:val="22"/>
          <w:szCs w:val="22"/>
        </w:rPr>
        <w:t>;</w:t>
      </w:r>
    </w:p>
    <w:p w14:paraId="0C7147B3" w14:textId="77777777" w:rsidR="00C400B7" w:rsidRPr="00DB0A2D" w:rsidRDefault="00C400B7" w:rsidP="00C400B7">
      <w:pPr>
        <w:pStyle w:val="PargrafodaLista"/>
        <w:rPr>
          <w:rFonts w:ascii="Trebuchet MS" w:hAnsi="Trebuchet MS" w:cstheme="minorHAnsi"/>
          <w:sz w:val="22"/>
          <w:szCs w:val="22"/>
        </w:rPr>
      </w:pPr>
    </w:p>
    <w:p w14:paraId="66F14499" w14:textId="2262A358" w:rsidR="00704452" w:rsidRPr="00DB0A2D" w:rsidRDefault="00704452" w:rsidP="00497744">
      <w:pPr>
        <w:pStyle w:val="Corpodetexto"/>
        <w:spacing w:line="288" w:lineRule="auto"/>
        <w:ind w:firstLine="0"/>
        <w:contextualSpacing/>
        <w:rPr>
          <w:rFonts w:ascii="Trebuchet MS" w:hAnsi="Trebuchet MS" w:cstheme="minorHAnsi"/>
        </w:rPr>
      </w:pPr>
      <w:bookmarkStart w:id="18" w:name="_DV_M9"/>
      <w:bookmarkEnd w:id="18"/>
      <w:r w:rsidRPr="00DB0A2D">
        <w:rPr>
          <w:rFonts w:ascii="Trebuchet MS" w:hAnsi="Trebuchet MS" w:cstheme="minorHAnsi"/>
        </w:rPr>
        <w:t xml:space="preserve">Isto posto, as Partes vêm por meio desta, na melhor forma de direito, firmar o presente </w:t>
      </w:r>
      <w:r w:rsidR="001C761A" w:rsidRPr="00DB0A2D">
        <w:rPr>
          <w:rFonts w:ascii="Trebuchet MS" w:hAnsi="Trebuchet MS" w:cstheme="minorHAnsi"/>
        </w:rPr>
        <w:t>“</w:t>
      </w:r>
      <w:r w:rsidR="00F9354B" w:rsidRPr="00F9354B">
        <w:rPr>
          <w:rFonts w:ascii="Trebuchet MS" w:hAnsi="Trebuchet MS" w:cstheme="minorHAnsi"/>
          <w:i/>
        </w:rPr>
        <w:t>Instrumento Particular de Escritura da 2ª</w:t>
      </w:r>
      <w:r w:rsidR="00F9354B">
        <w:rPr>
          <w:rFonts w:ascii="Trebuchet MS" w:hAnsi="Trebuchet MS" w:cstheme="minorHAnsi"/>
          <w:i/>
        </w:rPr>
        <w:t> </w:t>
      </w:r>
      <w:r w:rsidR="00F9354B" w:rsidRPr="00F9354B">
        <w:rPr>
          <w:rFonts w:ascii="Trebuchet MS" w:hAnsi="Trebuchet MS" w:cstheme="minorHAnsi"/>
          <w:i/>
        </w:rPr>
        <w:t xml:space="preserve">(Segunda) Emissão de Debêntures Simples, Não Conversíveis em Ações, </w:t>
      </w:r>
      <w:r w:rsidR="004A68DE" w:rsidRPr="00F9354B">
        <w:rPr>
          <w:rFonts w:ascii="Trebuchet MS" w:hAnsi="Trebuchet MS" w:cstheme="minorHAnsi"/>
          <w:i/>
        </w:rPr>
        <w:t xml:space="preserve">da </w:t>
      </w:r>
      <w:r w:rsidR="00F9354B" w:rsidRPr="00F9354B">
        <w:rPr>
          <w:rFonts w:ascii="Trebuchet MS" w:hAnsi="Trebuchet MS" w:cstheme="minorHAnsi"/>
          <w:i/>
        </w:rPr>
        <w:t>E</w:t>
      </w:r>
      <w:r w:rsidR="004A68DE" w:rsidRPr="00F9354B">
        <w:rPr>
          <w:rFonts w:ascii="Trebuchet MS" w:hAnsi="Trebuchet MS" w:cstheme="minorHAnsi"/>
          <w:i/>
        </w:rPr>
        <w:t xml:space="preserve">spécie </w:t>
      </w:r>
      <w:r w:rsidR="00F9354B" w:rsidRPr="00F9354B">
        <w:rPr>
          <w:rFonts w:ascii="Trebuchet MS" w:hAnsi="Trebuchet MS" w:cstheme="minorHAnsi"/>
          <w:i/>
        </w:rPr>
        <w:t>Q</w:t>
      </w:r>
      <w:r w:rsidR="004A68DE" w:rsidRPr="00F9354B">
        <w:rPr>
          <w:rFonts w:ascii="Trebuchet MS" w:hAnsi="Trebuchet MS" w:cstheme="minorHAnsi"/>
          <w:i/>
        </w:rPr>
        <w:t xml:space="preserve">uirografária, </w:t>
      </w:r>
      <w:r w:rsidR="00F9354B" w:rsidRPr="00F9354B">
        <w:rPr>
          <w:rFonts w:ascii="Trebuchet MS" w:hAnsi="Trebuchet MS" w:cstheme="minorHAnsi"/>
          <w:i/>
        </w:rPr>
        <w:t>C</w:t>
      </w:r>
      <w:r w:rsidR="004A68DE" w:rsidRPr="00F9354B">
        <w:rPr>
          <w:rFonts w:ascii="Trebuchet MS" w:hAnsi="Trebuchet MS" w:cstheme="minorHAnsi"/>
          <w:i/>
        </w:rPr>
        <w:t>om</w:t>
      </w:r>
      <w:r w:rsidR="00F9354B" w:rsidRPr="00F9354B">
        <w:rPr>
          <w:rFonts w:ascii="Trebuchet MS" w:hAnsi="Trebuchet MS" w:cstheme="minorHAnsi"/>
          <w:i/>
        </w:rPr>
        <w:t xml:space="preserve"> G</w:t>
      </w:r>
      <w:r w:rsidR="004A68DE" w:rsidRPr="00F9354B">
        <w:rPr>
          <w:rFonts w:ascii="Trebuchet MS" w:hAnsi="Trebuchet MS" w:cstheme="minorHAnsi"/>
          <w:i/>
        </w:rPr>
        <w:t>arantia</w:t>
      </w:r>
      <w:r w:rsidR="00F9354B" w:rsidRPr="00F9354B">
        <w:rPr>
          <w:rFonts w:ascii="Trebuchet MS" w:hAnsi="Trebuchet MS" w:cstheme="minorHAnsi"/>
          <w:i/>
        </w:rPr>
        <w:t xml:space="preserve"> A</w:t>
      </w:r>
      <w:r w:rsidR="004A68DE" w:rsidRPr="00F9354B">
        <w:rPr>
          <w:rFonts w:ascii="Trebuchet MS" w:hAnsi="Trebuchet MS" w:cstheme="minorHAnsi"/>
          <w:i/>
        </w:rPr>
        <w:t>dicional</w:t>
      </w:r>
      <w:r w:rsidR="00F9354B" w:rsidRPr="00F9354B">
        <w:rPr>
          <w:rFonts w:ascii="Trebuchet MS" w:hAnsi="Trebuchet MS" w:cstheme="minorHAnsi"/>
          <w:i/>
        </w:rPr>
        <w:t xml:space="preserve"> F</w:t>
      </w:r>
      <w:r w:rsidR="004A68DE" w:rsidRPr="00F9354B">
        <w:rPr>
          <w:rFonts w:ascii="Trebuchet MS" w:hAnsi="Trebuchet MS" w:cstheme="minorHAnsi"/>
          <w:i/>
        </w:rPr>
        <w:t>idejussória</w:t>
      </w:r>
      <w:r w:rsidR="00F9354B" w:rsidRPr="00F9354B">
        <w:rPr>
          <w:rFonts w:ascii="Trebuchet MS" w:hAnsi="Trebuchet MS" w:cstheme="minorHAnsi"/>
          <w:i/>
        </w:rPr>
        <w:t xml:space="preserve">, </w:t>
      </w:r>
      <w:r w:rsidR="004A68DE" w:rsidRPr="00F9354B">
        <w:rPr>
          <w:rFonts w:ascii="Trebuchet MS" w:hAnsi="Trebuchet MS" w:cstheme="minorHAnsi"/>
          <w:i/>
        </w:rPr>
        <w:t xml:space="preserve">a ser </w:t>
      </w:r>
      <w:r w:rsidR="00F9354B" w:rsidRPr="00F9354B">
        <w:rPr>
          <w:rFonts w:ascii="Trebuchet MS" w:hAnsi="Trebuchet MS" w:cstheme="minorHAnsi"/>
          <w:i/>
        </w:rPr>
        <w:t>C</w:t>
      </w:r>
      <w:r w:rsidR="004A68DE" w:rsidRPr="00F9354B">
        <w:rPr>
          <w:rFonts w:ascii="Trebuchet MS" w:hAnsi="Trebuchet MS" w:cstheme="minorHAnsi"/>
          <w:i/>
        </w:rPr>
        <w:t xml:space="preserve">onvolada na </w:t>
      </w:r>
      <w:r w:rsidR="00F9354B" w:rsidRPr="00F9354B">
        <w:rPr>
          <w:rFonts w:ascii="Trebuchet MS" w:hAnsi="Trebuchet MS" w:cstheme="minorHAnsi"/>
          <w:i/>
        </w:rPr>
        <w:t>E</w:t>
      </w:r>
      <w:r w:rsidR="004A68DE" w:rsidRPr="00F9354B">
        <w:rPr>
          <w:rFonts w:ascii="Trebuchet MS" w:hAnsi="Trebuchet MS" w:cstheme="minorHAnsi"/>
          <w:i/>
        </w:rPr>
        <w:t xml:space="preserve">spécie </w:t>
      </w:r>
      <w:r w:rsidR="00F9354B" w:rsidRPr="00F9354B">
        <w:rPr>
          <w:rFonts w:ascii="Trebuchet MS" w:hAnsi="Trebuchet MS" w:cstheme="minorHAnsi"/>
          <w:i/>
        </w:rPr>
        <w:t>C</w:t>
      </w:r>
      <w:r w:rsidR="004A68DE" w:rsidRPr="00F9354B">
        <w:rPr>
          <w:rFonts w:ascii="Trebuchet MS" w:hAnsi="Trebuchet MS" w:cstheme="minorHAnsi"/>
          <w:i/>
        </w:rPr>
        <w:t xml:space="preserve">om </w:t>
      </w:r>
      <w:r w:rsidR="00F9354B" w:rsidRPr="00F9354B">
        <w:rPr>
          <w:rFonts w:ascii="Trebuchet MS" w:hAnsi="Trebuchet MS" w:cstheme="minorHAnsi"/>
          <w:i/>
        </w:rPr>
        <w:t>G</w:t>
      </w:r>
      <w:r w:rsidR="004A68DE" w:rsidRPr="00F9354B">
        <w:rPr>
          <w:rFonts w:ascii="Trebuchet MS" w:hAnsi="Trebuchet MS" w:cstheme="minorHAnsi"/>
          <w:i/>
        </w:rPr>
        <w:t xml:space="preserve">arantia </w:t>
      </w:r>
      <w:r w:rsidR="00F9354B" w:rsidRPr="00F9354B">
        <w:rPr>
          <w:rFonts w:ascii="Trebuchet MS" w:hAnsi="Trebuchet MS" w:cstheme="minorHAnsi"/>
          <w:i/>
        </w:rPr>
        <w:t>R</w:t>
      </w:r>
      <w:r w:rsidR="004A68DE" w:rsidRPr="00F9354B">
        <w:rPr>
          <w:rFonts w:ascii="Trebuchet MS" w:hAnsi="Trebuchet MS" w:cstheme="minorHAnsi"/>
          <w:i/>
        </w:rPr>
        <w:t>eal</w:t>
      </w:r>
      <w:r w:rsidR="00F9354B" w:rsidRPr="00F9354B">
        <w:rPr>
          <w:rFonts w:ascii="Trebuchet MS" w:hAnsi="Trebuchet MS" w:cstheme="minorHAnsi"/>
          <w:i/>
        </w:rPr>
        <w:t>, C</w:t>
      </w:r>
      <w:r w:rsidR="004A68DE" w:rsidRPr="00F9354B">
        <w:rPr>
          <w:rFonts w:ascii="Trebuchet MS" w:hAnsi="Trebuchet MS" w:cstheme="minorHAnsi"/>
          <w:i/>
        </w:rPr>
        <w:t>om</w:t>
      </w:r>
      <w:r w:rsidR="00F9354B" w:rsidRPr="00F9354B">
        <w:rPr>
          <w:rFonts w:ascii="Trebuchet MS" w:hAnsi="Trebuchet MS" w:cstheme="minorHAnsi"/>
          <w:i/>
        </w:rPr>
        <w:t xml:space="preserve"> G</w:t>
      </w:r>
      <w:r w:rsidR="004A68DE" w:rsidRPr="00F9354B">
        <w:rPr>
          <w:rFonts w:ascii="Trebuchet MS" w:hAnsi="Trebuchet MS" w:cstheme="minorHAnsi"/>
          <w:i/>
        </w:rPr>
        <w:t>arantia</w:t>
      </w:r>
      <w:r w:rsidR="00F9354B" w:rsidRPr="00F9354B">
        <w:rPr>
          <w:rFonts w:ascii="Trebuchet MS" w:hAnsi="Trebuchet MS" w:cstheme="minorHAnsi"/>
          <w:i/>
        </w:rPr>
        <w:t xml:space="preserve"> A</w:t>
      </w:r>
      <w:r w:rsidR="004A68DE" w:rsidRPr="00F9354B">
        <w:rPr>
          <w:rFonts w:ascii="Trebuchet MS" w:hAnsi="Trebuchet MS" w:cstheme="minorHAnsi"/>
          <w:i/>
        </w:rPr>
        <w:t>dicional</w:t>
      </w:r>
      <w:r w:rsidR="00F9354B" w:rsidRPr="00F9354B">
        <w:rPr>
          <w:rFonts w:ascii="Trebuchet MS" w:hAnsi="Trebuchet MS" w:cstheme="minorHAnsi"/>
          <w:i/>
        </w:rPr>
        <w:t xml:space="preserve"> F</w:t>
      </w:r>
      <w:r w:rsidR="004A68DE" w:rsidRPr="00F9354B">
        <w:rPr>
          <w:rFonts w:ascii="Trebuchet MS" w:hAnsi="Trebuchet MS" w:cstheme="minorHAnsi"/>
          <w:i/>
        </w:rPr>
        <w:t>idejussória, em</w:t>
      </w:r>
      <w:r w:rsidR="00F9354B" w:rsidRPr="00F9354B">
        <w:rPr>
          <w:rFonts w:ascii="Trebuchet MS" w:hAnsi="Trebuchet MS" w:cstheme="minorHAnsi"/>
          <w:i/>
        </w:rPr>
        <w:t xml:space="preserve"> S</w:t>
      </w:r>
      <w:r w:rsidR="004A68DE" w:rsidRPr="00F9354B">
        <w:rPr>
          <w:rFonts w:ascii="Trebuchet MS" w:hAnsi="Trebuchet MS" w:cstheme="minorHAnsi"/>
          <w:i/>
        </w:rPr>
        <w:t>érie</w:t>
      </w:r>
      <w:r w:rsidR="00F9354B" w:rsidRPr="00F9354B">
        <w:rPr>
          <w:rFonts w:ascii="Trebuchet MS" w:hAnsi="Trebuchet MS" w:cstheme="minorHAnsi"/>
          <w:i/>
        </w:rPr>
        <w:t xml:space="preserve"> Ú</w:t>
      </w:r>
      <w:r w:rsidR="004A68DE" w:rsidRPr="00F9354B">
        <w:rPr>
          <w:rFonts w:ascii="Trebuchet MS" w:hAnsi="Trebuchet MS" w:cstheme="minorHAnsi"/>
          <w:i/>
        </w:rPr>
        <w:t>nica</w:t>
      </w:r>
      <w:r w:rsidR="00F9354B" w:rsidRPr="00F9354B">
        <w:rPr>
          <w:rFonts w:ascii="Trebuchet MS" w:hAnsi="Trebuchet MS" w:cstheme="minorHAnsi"/>
          <w:i/>
        </w:rPr>
        <w:t xml:space="preserve">, </w:t>
      </w:r>
      <w:r w:rsidR="004A68DE" w:rsidRPr="00F9354B">
        <w:rPr>
          <w:rFonts w:ascii="Trebuchet MS" w:hAnsi="Trebuchet MS" w:cstheme="minorHAnsi"/>
          <w:i/>
        </w:rPr>
        <w:t>para</w:t>
      </w:r>
      <w:r w:rsidR="00F9354B" w:rsidRPr="00F9354B">
        <w:rPr>
          <w:rFonts w:ascii="Trebuchet MS" w:hAnsi="Trebuchet MS" w:cstheme="minorHAnsi"/>
          <w:i/>
        </w:rPr>
        <w:t xml:space="preserve"> C</w:t>
      </w:r>
      <w:r w:rsidR="004A68DE" w:rsidRPr="00F9354B">
        <w:rPr>
          <w:rFonts w:ascii="Trebuchet MS" w:hAnsi="Trebuchet MS" w:cstheme="minorHAnsi"/>
          <w:i/>
        </w:rPr>
        <w:t>olocação Privada</w:t>
      </w:r>
      <w:r w:rsidR="00F9354B" w:rsidRPr="00F9354B">
        <w:rPr>
          <w:rFonts w:ascii="Trebuchet MS" w:hAnsi="Trebuchet MS" w:cstheme="minorHAnsi"/>
          <w:i/>
        </w:rPr>
        <w:t xml:space="preserve">, </w:t>
      </w:r>
      <w:r w:rsidR="004A68DE" w:rsidRPr="00F9354B">
        <w:rPr>
          <w:rFonts w:ascii="Trebuchet MS" w:hAnsi="Trebuchet MS" w:cstheme="minorHAnsi"/>
          <w:i/>
        </w:rPr>
        <w:t>da</w:t>
      </w:r>
      <w:r w:rsidR="00F9354B" w:rsidRPr="00F9354B">
        <w:rPr>
          <w:rFonts w:ascii="Trebuchet MS" w:hAnsi="Trebuchet MS" w:cstheme="minorHAnsi"/>
          <w:i/>
        </w:rPr>
        <w:t xml:space="preserve"> A</w:t>
      </w:r>
      <w:r w:rsidR="004A68DE" w:rsidRPr="00F9354B">
        <w:rPr>
          <w:rFonts w:ascii="Trebuchet MS" w:hAnsi="Trebuchet MS" w:cstheme="minorHAnsi"/>
          <w:i/>
        </w:rPr>
        <w:t>mazon Towers Empreendimentos</w:t>
      </w:r>
      <w:r w:rsidR="00F9354B" w:rsidRPr="00F9354B">
        <w:rPr>
          <w:rFonts w:ascii="Trebuchet MS" w:hAnsi="Trebuchet MS" w:cstheme="minorHAnsi"/>
          <w:i/>
        </w:rPr>
        <w:t xml:space="preserve"> SPE S.A.</w:t>
      </w:r>
      <w:r w:rsidR="001C761A" w:rsidRPr="00DB0A2D">
        <w:rPr>
          <w:rFonts w:ascii="Trebuchet MS" w:hAnsi="Trebuchet MS" w:cstheme="minorHAnsi"/>
        </w:rPr>
        <w:t>”</w:t>
      </w:r>
      <w:r w:rsidRPr="00DB0A2D">
        <w:rPr>
          <w:rFonts w:ascii="Trebuchet MS" w:hAnsi="Trebuchet MS" w:cstheme="minorHAnsi"/>
          <w:i/>
        </w:rPr>
        <w:t xml:space="preserve"> </w:t>
      </w:r>
      <w:r w:rsidRPr="00DB0A2D">
        <w:rPr>
          <w:rFonts w:ascii="Trebuchet MS" w:hAnsi="Trebuchet MS" w:cstheme="minorHAnsi"/>
        </w:rPr>
        <w:t>(“</w:t>
      </w:r>
      <w:r w:rsidRPr="00DB0A2D">
        <w:rPr>
          <w:rFonts w:ascii="Trebuchet MS" w:hAnsi="Trebuchet MS" w:cstheme="minorHAnsi"/>
          <w:u w:val="single"/>
        </w:rPr>
        <w:t>Escritura</w:t>
      </w:r>
      <w:r w:rsidR="008F6219" w:rsidRPr="00DB0A2D">
        <w:rPr>
          <w:rFonts w:ascii="Trebuchet MS" w:hAnsi="Trebuchet MS" w:cstheme="minorHAnsi"/>
          <w:u w:val="single"/>
        </w:rPr>
        <w:t xml:space="preserve"> de Emissão</w:t>
      </w:r>
      <w:r w:rsidRPr="00DB0A2D">
        <w:rPr>
          <w:rFonts w:ascii="Trebuchet MS" w:hAnsi="Trebuchet MS" w:cstheme="minorHAnsi"/>
        </w:rPr>
        <w:t>”), mediante as seguintes cláusulas e condições</w:t>
      </w:r>
      <w:r w:rsidR="001C761A" w:rsidRPr="00DB0A2D">
        <w:rPr>
          <w:rFonts w:ascii="Trebuchet MS" w:hAnsi="Trebuchet MS" w:cstheme="minorHAnsi"/>
        </w:rPr>
        <w:t>.</w:t>
      </w:r>
    </w:p>
    <w:p w14:paraId="50E182EA" w14:textId="77777777" w:rsidR="00704452" w:rsidRPr="00DB0A2D" w:rsidRDefault="00704452" w:rsidP="00497744">
      <w:pPr>
        <w:spacing w:line="288" w:lineRule="auto"/>
        <w:contextualSpacing/>
        <w:jc w:val="both"/>
        <w:rPr>
          <w:rFonts w:ascii="Trebuchet MS" w:hAnsi="Trebuchet MS" w:cstheme="minorHAnsi"/>
          <w:sz w:val="22"/>
          <w:szCs w:val="22"/>
        </w:rPr>
      </w:pPr>
    </w:p>
    <w:p w14:paraId="6E858691" w14:textId="77777777" w:rsidR="00704452" w:rsidRPr="00DB0A2D" w:rsidRDefault="004772FD" w:rsidP="00897B63">
      <w:pPr>
        <w:pStyle w:val="Nvel1"/>
        <w:ind w:left="0" w:firstLine="0"/>
        <w:rPr>
          <w:smallCaps/>
        </w:rPr>
      </w:pPr>
      <w:bookmarkStart w:id="19" w:name="_DV_M13"/>
      <w:bookmarkStart w:id="20" w:name="_Toc499990313"/>
      <w:bookmarkEnd w:id="19"/>
      <w:r w:rsidRPr="00DB0A2D">
        <w:t>Autorizaç</w:t>
      </w:r>
      <w:r w:rsidR="00095CF7" w:rsidRPr="00DB0A2D">
        <w:t>ões</w:t>
      </w:r>
    </w:p>
    <w:p w14:paraId="13885C4B" w14:textId="77777777" w:rsidR="004772FD" w:rsidRPr="00DB0A2D" w:rsidRDefault="004772FD" w:rsidP="00897B63">
      <w:pPr>
        <w:keepNext/>
        <w:rPr>
          <w:rFonts w:ascii="Trebuchet MS" w:hAnsi="Trebuchet MS"/>
          <w:sz w:val="22"/>
          <w:szCs w:val="22"/>
        </w:rPr>
      </w:pPr>
    </w:p>
    <w:p w14:paraId="26D45910" w14:textId="20575953" w:rsidR="00704452" w:rsidRPr="00DB0A2D" w:rsidRDefault="00095CF7" w:rsidP="00497744">
      <w:pPr>
        <w:pStyle w:val="Nvel11"/>
      </w:pPr>
      <w:r w:rsidRPr="00DB0A2D">
        <w:rPr>
          <w:u w:val="single"/>
        </w:rPr>
        <w:t>Autorização da Emissão</w:t>
      </w:r>
      <w:r w:rsidRPr="00DB0A2D">
        <w:t xml:space="preserve">: </w:t>
      </w:r>
      <w:bookmarkStart w:id="21" w:name="_DV_M14"/>
      <w:bookmarkEnd w:id="20"/>
      <w:bookmarkEnd w:id="21"/>
      <w:r w:rsidR="00704452" w:rsidRPr="00DB0A2D">
        <w:t xml:space="preserve">A presente Escritura </w:t>
      </w:r>
      <w:r w:rsidR="008C60F7" w:rsidRPr="00DB0A2D">
        <w:t xml:space="preserve">de Emissão </w:t>
      </w:r>
      <w:r w:rsidR="00704452" w:rsidRPr="00DB0A2D">
        <w:t xml:space="preserve">é </w:t>
      </w:r>
      <w:r w:rsidR="006833BC" w:rsidRPr="00DB0A2D">
        <w:t>celebrada</w:t>
      </w:r>
      <w:r w:rsidR="00704452" w:rsidRPr="00DB0A2D">
        <w:t xml:space="preserve"> com base na deliberação da </w:t>
      </w:r>
      <w:r w:rsidR="006833BC" w:rsidRPr="00DB0A2D">
        <w:t>a</w:t>
      </w:r>
      <w:r w:rsidR="008A488F" w:rsidRPr="00DB0A2D">
        <w:t xml:space="preserve">ssembleia </w:t>
      </w:r>
      <w:r w:rsidR="006833BC" w:rsidRPr="00DB0A2D">
        <w:t>g</w:t>
      </w:r>
      <w:r w:rsidR="008A488F" w:rsidRPr="00DB0A2D">
        <w:t xml:space="preserve">eral </w:t>
      </w:r>
      <w:r w:rsidR="006833BC" w:rsidRPr="00DB0A2D">
        <w:t>e</w:t>
      </w:r>
      <w:r w:rsidR="008A488F" w:rsidRPr="00DB0A2D">
        <w:t>xtraordinária</w:t>
      </w:r>
      <w:r w:rsidR="00704452" w:rsidRPr="00DB0A2D">
        <w:t xml:space="preserve"> da </w:t>
      </w:r>
      <w:r w:rsidR="00CF3410" w:rsidRPr="00DB0A2D">
        <w:t>Emissora</w:t>
      </w:r>
      <w:r w:rsidR="006833BC" w:rsidRPr="00DB0A2D">
        <w:t>,</w:t>
      </w:r>
      <w:r w:rsidR="00704452" w:rsidRPr="00DB0A2D">
        <w:t xml:space="preserve"> realizada em </w:t>
      </w:r>
      <w:r w:rsidR="00256392">
        <w:t>16</w:t>
      </w:r>
      <w:r w:rsidR="00BE07E8">
        <w:t xml:space="preserve"> de outubro de 2020</w:t>
      </w:r>
      <w:r w:rsidR="00704452" w:rsidRPr="00DB0A2D">
        <w:t xml:space="preserve"> (“</w:t>
      </w:r>
      <w:r w:rsidR="008A488F" w:rsidRPr="00DB0A2D">
        <w:rPr>
          <w:u w:val="single"/>
        </w:rPr>
        <w:t>AGE</w:t>
      </w:r>
      <w:r w:rsidR="003E46E3" w:rsidRPr="00DB0A2D">
        <w:rPr>
          <w:u w:val="single"/>
        </w:rPr>
        <w:t xml:space="preserve"> da Emissora</w:t>
      </w:r>
      <w:r w:rsidR="00704452" w:rsidRPr="00DB0A2D">
        <w:t>”), na qual foram deliberadas as condições da Emissão (abaixo definida), nos termos do artigo</w:t>
      </w:r>
      <w:r w:rsidR="0081162C">
        <w:t xml:space="preserve"> </w:t>
      </w:r>
      <w:r w:rsidR="007A3EBA">
        <w:t>38</w:t>
      </w:r>
      <w:r w:rsidR="00704452" w:rsidRPr="00DB0A2D">
        <w:t xml:space="preserve"> do </w:t>
      </w:r>
      <w:r w:rsidR="008C60F7" w:rsidRPr="00DB0A2D">
        <w:t>estatuto social</w:t>
      </w:r>
      <w:r w:rsidR="00704452" w:rsidRPr="00DB0A2D">
        <w:t xml:space="preserve"> da </w:t>
      </w:r>
      <w:r w:rsidR="00CF3410" w:rsidRPr="00DB0A2D">
        <w:t>Emissora</w:t>
      </w:r>
      <w:r w:rsidR="00704452" w:rsidRPr="00DB0A2D">
        <w:t xml:space="preserve"> e, conforme disposto no artigo 59 da Lei nº</w:t>
      </w:r>
      <w:r w:rsidR="006833BC" w:rsidRPr="00DB0A2D">
        <w:t> </w:t>
      </w:r>
      <w:r w:rsidR="00704452" w:rsidRPr="00DB0A2D">
        <w:t>6.404, de 15 de dezembro de 1976, conforme alterada (“</w:t>
      </w:r>
      <w:r w:rsidR="00704452" w:rsidRPr="00DB0A2D">
        <w:rPr>
          <w:u w:val="single"/>
        </w:rPr>
        <w:t>Lei das Sociedades por Ações</w:t>
      </w:r>
      <w:r w:rsidR="00704452" w:rsidRPr="00DB0A2D">
        <w:t>”).</w:t>
      </w:r>
    </w:p>
    <w:p w14:paraId="3B6986A4" w14:textId="77777777" w:rsidR="008A488F" w:rsidRPr="00DB0A2D" w:rsidRDefault="008A488F" w:rsidP="00497744">
      <w:pPr>
        <w:spacing w:line="288" w:lineRule="auto"/>
        <w:contextualSpacing/>
        <w:rPr>
          <w:rFonts w:ascii="Trebuchet MS" w:hAnsi="Trebuchet MS" w:cstheme="minorHAnsi"/>
          <w:sz w:val="22"/>
          <w:szCs w:val="22"/>
          <w:u w:val="single"/>
        </w:rPr>
      </w:pPr>
    </w:p>
    <w:p w14:paraId="6C4604F1" w14:textId="4CE5BD04" w:rsidR="008C60F7" w:rsidRPr="00DA3129" w:rsidRDefault="008A488F" w:rsidP="00DA3129">
      <w:pPr>
        <w:pStyle w:val="Nvel11"/>
        <w:contextualSpacing/>
        <w:rPr>
          <w:rFonts w:cstheme="minorHAnsi"/>
        </w:rPr>
      </w:pPr>
      <w:r w:rsidRPr="00DA3129">
        <w:rPr>
          <w:u w:val="single"/>
        </w:rPr>
        <w:t>Autorizaç</w:t>
      </w:r>
      <w:r w:rsidR="00095CF7" w:rsidRPr="00DA3129">
        <w:rPr>
          <w:u w:val="single"/>
        </w:rPr>
        <w:t>ões</w:t>
      </w:r>
      <w:r w:rsidR="000F5428" w:rsidRPr="00DA3129">
        <w:rPr>
          <w:rFonts w:cstheme="minorHAnsi"/>
          <w:u w:val="single"/>
        </w:rPr>
        <w:t xml:space="preserve"> das </w:t>
      </w:r>
      <w:r w:rsidR="007D0B94" w:rsidRPr="00DA3129">
        <w:rPr>
          <w:rFonts w:cstheme="minorHAnsi"/>
          <w:u w:val="single"/>
        </w:rPr>
        <w:t>G</w:t>
      </w:r>
      <w:r w:rsidRPr="00DA3129">
        <w:rPr>
          <w:u w:val="single"/>
        </w:rPr>
        <w:t>arantias</w:t>
      </w:r>
      <w:r w:rsidR="005A42BB" w:rsidRPr="00DB0A2D">
        <w:t xml:space="preserve">: </w:t>
      </w:r>
      <w:r w:rsidR="003C4CDD">
        <w:t>E</w:t>
      </w:r>
      <w:r w:rsidR="00775271" w:rsidRPr="00DB0A2D">
        <w:t>m relação à AF Imóveis (conforme definida abaixo) e à CF Direitos Creditórios (conforme definida abaixo)</w:t>
      </w:r>
      <w:r w:rsidR="00775271" w:rsidRPr="00DA3129">
        <w:rPr>
          <w:i/>
        </w:rPr>
        <w:t xml:space="preserve">, </w:t>
      </w:r>
      <w:r w:rsidR="00775271" w:rsidRPr="00DB0A2D">
        <w:t>a constituição dessas garantias foi aprovada no âmbito da AGE da Emissora</w:t>
      </w:r>
      <w:r w:rsidR="003C4CDD">
        <w:t>.</w:t>
      </w:r>
    </w:p>
    <w:p w14:paraId="20F02234" w14:textId="11AB3F4F" w:rsidR="004D7373" w:rsidRPr="00DB0A2D" w:rsidRDefault="004D7373" w:rsidP="00497744">
      <w:pPr>
        <w:pStyle w:val="PargrafodaLista"/>
        <w:spacing w:line="288" w:lineRule="auto"/>
        <w:rPr>
          <w:rFonts w:ascii="Trebuchet MS" w:hAnsi="Trebuchet MS"/>
          <w:sz w:val="22"/>
          <w:szCs w:val="22"/>
        </w:rPr>
      </w:pPr>
    </w:p>
    <w:p w14:paraId="71A869E0" w14:textId="58C971EA" w:rsidR="00775271" w:rsidRPr="00DB0A2D" w:rsidRDefault="00775271" w:rsidP="00775271">
      <w:pPr>
        <w:pStyle w:val="Nvel111"/>
        <w:contextualSpacing/>
      </w:pPr>
      <w:r w:rsidRPr="00DB0A2D">
        <w:t>A prestação da Fiança pelo Sr. Fagundes</w:t>
      </w:r>
      <w:r w:rsidR="005E3390" w:rsidRPr="00DB0A2D">
        <w:t xml:space="preserve">, casado sob o regime de comunhão parcial de bens, está devidamente autorizada nos termos do </w:t>
      </w:r>
      <w:r w:rsidR="005E3390" w:rsidRPr="00DB0A2D">
        <w:lastRenderedPageBreak/>
        <w:t>artigo 1.647, inciso III, da Lei nº 10.406, de 10 de janeiro de 2002, conforme alterada (“</w:t>
      </w:r>
      <w:r w:rsidR="005E3390" w:rsidRPr="00DB0A2D">
        <w:rPr>
          <w:u w:val="single"/>
        </w:rPr>
        <w:t>Código Civil</w:t>
      </w:r>
      <w:r w:rsidR="005E3390" w:rsidRPr="00DB0A2D">
        <w:t>”), mediante a assinatura da sua cônjuge, a Sra. Aline, no ato da celebração da presente Escritura de Emissão.</w:t>
      </w:r>
    </w:p>
    <w:p w14:paraId="7C170CFF" w14:textId="77777777" w:rsidR="008C60F7" w:rsidRPr="00DB0A2D" w:rsidRDefault="008C60F7" w:rsidP="00497744">
      <w:pPr>
        <w:pStyle w:val="Nvel11a"/>
        <w:numPr>
          <w:ilvl w:val="0"/>
          <w:numId w:val="0"/>
        </w:numPr>
        <w:ind w:left="709"/>
      </w:pPr>
    </w:p>
    <w:p w14:paraId="1B5A891A" w14:textId="0EFB7111" w:rsidR="008C60F7" w:rsidRPr="00DB0A2D" w:rsidRDefault="005E3390" w:rsidP="005E3390">
      <w:pPr>
        <w:pStyle w:val="Nvel111"/>
        <w:contextualSpacing/>
      </w:pPr>
      <w:r w:rsidRPr="00DB0A2D">
        <w:t>Os</w:t>
      </w:r>
      <w:r w:rsidR="00D0117A" w:rsidRPr="00DB0A2D">
        <w:t xml:space="preserve"> </w:t>
      </w:r>
      <w:r w:rsidR="00415644">
        <w:t xml:space="preserve">demais </w:t>
      </w:r>
      <w:r w:rsidR="00D0117A" w:rsidRPr="00DB0A2D">
        <w:t xml:space="preserve">Fiadores não dependem de qualquer outra autorização para a prestação da Fiança, exceto as autorizações </w:t>
      </w:r>
      <w:r w:rsidRPr="00DB0A2D">
        <w:t xml:space="preserve">acima mencionadas, </w:t>
      </w:r>
      <w:r w:rsidR="00D0117A" w:rsidRPr="00DB0A2D">
        <w:t>fornecidas no âmbito da presente Escritura de Emissão.</w:t>
      </w:r>
    </w:p>
    <w:p w14:paraId="7B4A64A9" w14:textId="77777777" w:rsidR="00704452" w:rsidRPr="00DB0A2D" w:rsidRDefault="00704452" w:rsidP="00497744">
      <w:pPr>
        <w:pStyle w:val="p0"/>
        <w:widowControl/>
        <w:tabs>
          <w:tab w:val="clear" w:pos="720"/>
        </w:tabs>
        <w:spacing w:line="288" w:lineRule="auto"/>
        <w:ind w:left="567" w:firstLine="0"/>
        <w:contextualSpacing/>
        <w:rPr>
          <w:rFonts w:ascii="Trebuchet MS" w:hAnsi="Trebuchet MS" w:cstheme="minorHAnsi"/>
          <w:sz w:val="22"/>
          <w:szCs w:val="22"/>
          <w:lang w:val="x-none"/>
        </w:rPr>
      </w:pPr>
    </w:p>
    <w:p w14:paraId="14B55430" w14:textId="199830EE" w:rsidR="00704452" w:rsidRPr="00DB0A2D" w:rsidRDefault="00095CF7" w:rsidP="00897B63">
      <w:pPr>
        <w:pStyle w:val="Nvel1"/>
        <w:ind w:left="0" w:firstLine="0"/>
        <w:rPr>
          <w:smallCaps/>
        </w:rPr>
      </w:pPr>
      <w:bookmarkStart w:id="22" w:name="_DV_M15"/>
      <w:bookmarkStart w:id="23" w:name="_Toc499990314"/>
      <w:bookmarkEnd w:id="22"/>
      <w:r w:rsidRPr="00DB0A2D">
        <w:t>Requisitos</w:t>
      </w:r>
      <w:bookmarkEnd w:id="23"/>
    </w:p>
    <w:p w14:paraId="0B6B6279" w14:textId="77777777" w:rsidR="00704452" w:rsidRPr="00DB0A2D" w:rsidRDefault="00704452" w:rsidP="00897B63">
      <w:pPr>
        <w:keepNext/>
        <w:spacing w:line="288" w:lineRule="auto"/>
        <w:contextualSpacing/>
        <w:jc w:val="both"/>
        <w:rPr>
          <w:rFonts w:ascii="Trebuchet MS" w:hAnsi="Trebuchet MS" w:cstheme="minorHAnsi"/>
          <w:sz w:val="22"/>
          <w:szCs w:val="22"/>
        </w:rPr>
      </w:pPr>
    </w:p>
    <w:p w14:paraId="28B872FC" w14:textId="640A482C" w:rsidR="007775A3" w:rsidRPr="00DB0A2D" w:rsidRDefault="00D70036" w:rsidP="008352C3">
      <w:pPr>
        <w:pStyle w:val="Nvel11"/>
        <w:numPr>
          <w:ilvl w:val="0"/>
          <w:numId w:val="0"/>
        </w:numPr>
        <w:rPr>
          <w:rFonts w:cstheme="minorHAnsi"/>
          <w:u w:val="single"/>
        </w:rPr>
      </w:pPr>
      <w:bookmarkStart w:id="24" w:name="_DV_M16"/>
      <w:bookmarkEnd w:id="24"/>
      <w:r w:rsidRPr="00DB0A2D">
        <w:rPr>
          <w:rFonts w:cstheme="minorHAnsi"/>
        </w:rPr>
        <w:t xml:space="preserve">A </w:t>
      </w:r>
      <w:r w:rsidR="00704452" w:rsidRPr="00DB0A2D">
        <w:t>presente</w:t>
      </w:r>
      <w:r w:rsidRPr="00DB0A2D">
        <w:rPr>
          <w:rFonts w:cstheme="minorHAnsi"/>
        </w:rPr>
        <w:t xml:space="preserve"> emissão </w:t>
      </w:r>
      <w:bookmarkStart w:id="25" w:name="_DV_C13"/>
      <w:r w:rsidRPr="00DB0A2D">
        <w:rPr>
          <w:rFonts w:cstheme="minorHAnsi"/>
        </w:rPr>
        <w:t xml:space="preserve">de </w:t>
      </w:r>
      <w:r w:rsidR="00704452" w:rsidRPr="00DB0A2D">
        <w:rPr>
          <w:rStyle w:val="DeltaViewInsertion"/>
          <w:rFonts w:cstheme="minorHAnsi"/>
          <w:color w:val="auto"/>
          <w:u w:val="none"/>
        </w:rPr>
        <w:t xml:space="preserve">Debêntures </w:t>
      </w:r>
      <w:bookmarkStart w:id="26" w:name="_DV_M17"/>
      <w:bookmarkEnd w:id="25"/>
      <w:bookmarkEnd w:id="26"/>
      <w:r w:rsidR="00704452" w:rsidRPr="00DB0A2D">
        <w:rPr>
          <w:rStyle w:val="DeltaViewInsertion"/>
          <w:rFonts w:cstheme="minorHAnsi"/>
          <w:color w:val="auto"/>
          <w:u w:val="none"/>
        </w:rPr>
        <w:t xml:space="preserve">da </w:t>
      </w:r>
      <w:r w:rsidR="00CF3410" w:rsidRPr="00DB0A2D">
        <w:t>Emissora</w:t>
      </w:r>
      <w:r w:rsidR="00704452" w:rsidRPr="00DB0A2D">
        <w:rPr>
          <w:rStyle w:val="DeltaViewInsertion"/>
          <w:rFonts w:cstheme="minorHAnsi"/>
          <w:color w:val="auto"/>
          <w:u w:val="none"/>
        </w:rPr>
        <w:t xml:space="preserve"> (“</w:t>
      </w:r>
      <w:r w:rsidR="00704452" w:rsidRPr="00DB0A2D">
        <w:rPr>
          <w:rStyle w:val="DeltaViewInsertion"/>
          <w:rFonts w:cstheme="minorHAnsi"/>
          <w:color w:val="auto"/>
          <w:u w:val="single"/>
        </w:rPr>
        <w:t>Emissão</w:t>
      </w:r>
      <w:r w:rsidR="00704452" w:rsidRPr="00DB0A2D">
        <w:rPr>
          <w:rStyle w:val="DeltaViewInsertion"/>
          <w:rFonts w:cstheme="minorHAnsi"/>
          <w:color w:val="auto"/>
          <w:u w:val="none"/>
        </w:rPr>
        <w:t>”),</w:t>
      </w:r>
      <w:r w:rsidRPr="00DB0A2D">
        <w:rPr>
          <w:rFonts w:cstheme="minorHAnsi"/>
        </w:rPr>
        <w:t xml:space="preserve"> para colocação privada</w:t>
      </w:r>
      <w:bookmarkStart w:id="27" w:name="_DV_M18"/>
      <w:bookmarkStart w:id="28" w:name="_DV_M19"/>
      <w:bookmarkStart w:id="29" w:name="_DV_M20"/>
      <w:bookmarkStart w:id="30" w:name="_DV_M21"/>
      <w:bookmarkEnd w:id="27"/>
      <w:bookmarkEnd w:id="28"/>
      <w:bookmarkEnd w:id="29"/>
      <w:bookmarkEnd w:id="30"/>
      <w:r w:rsidRPr="00DB0A2D">
        <w:rPr>
          <w:rFonts w:cstheme="minorHAnsi"/>
        </w:rPr>
        <w:t xml:space="preserve"> será realizada com observância dos </w:t>
      </w:r>
      <w:r w:rsidR="00704452" w:rsidRPr="00DB0A2D">
        <w:t xml:space="preserve">seguintes </w:t>
      </w:r>
      <w:r w:rsidRPr="00DB0A2D">
        <w:rPr>
          <w:rFonts w:cstheme="minorHAnsi"/>
        </w:rPr>
        <w:t>requisitos</w:t>
      </w:r>
      <w:r w:rsidR="00704452" w:rsidRPr="00DB0A2D">
        <w:t>:</w:t>
      </w:r>
    </w:p>
    <w:p w14:paraId="2A96D907" w14:textId="77777777" w:rsidR="00AB120F" w:rsidRPr="00DB0A2D" w:rsidRDefault="00AB120F" w:rsidP="00497744">
      <w:pPr>
        <w:pStyle w:val="Nvel11"/>
        <w:numPr>
          <w:ilvl w:val="0"/>
          <w:numId w:val="0"/>
        </w:numPr>
        <w:rPr>
          <w:rFonts w:cstheme="minorHAnsi"/>
          <w:u w:val="single"/>
        </w:rPr>
      </w:pPr>
      <w:bookmarkStart w:id="31" w:name="_DV_M44"/>
      <w:bookmarkStart w:id="32" w:name="_DV_M22"/>
      <w:bookmarkEnd w:id="31"/>
      <w:bookmarkEnd w:id="32"/>
    </w:p>
    <w:p w14:paraId="0BE434BD" w14:textId="6BF5AFC2" w:rsidR="00D70036" w:rsidRPr="00DB0A2D" w:rsidRDefault="00AB120F" w:rsidP="00497744">
      <w:pPr>
        <w:pStyle w:val="Nvel11"/>
        <w:contextualSpacing/>
        <w:rPr>
          <w:rFonts w:cstheme="minorHAnsi"/>
        </w:rPr>
      </w:pPr>
      <w:bookmarkStart w:id="33" w:name="_DV_M28"/>
      <w:bookmarkStart w:id="34" w:name="_DV_M29"/>
      <w:bookmarkStart w:id="35" w:name="_DV_M33"/>
      <w:bookmarkStart w:id="36" w:name="_Ref16718774"/>
      <w:bookmarkEnd w:id="33"/>
      <w:bookmarkEnd w:id="34"/>
      <w:bookmarkEnd w:id="35"/>
      <w:r w:rsidRPr="00DB0A2D">
        <w:rPr>
          <w:rFonts w:cstheme="minorHAnsi"/>
          <w:u w:val="single"/>
        </w:rPr>
        <w:t>Arquivamento da Ata</w:t>
      </w:r>
      <w:r w:rsidR="001D5F9A" w:rsidRPr="00DB0A2D">
        <w:rPr>
          <w:rFonts w:cstheme="minorHAnsi"/>
          <w:u w:val="single"/>
        </w:rPr>
        <w:t xml:space="preserve"> </w:t>
      </w:r>
      <w:r w:rsidR="00986D42" w:rsidRPr="00DB0A2D">
        <w:rPr>
          <w:rFonts w:cstheme="minorHAnsi"/>
          <w:u w:val="single"/>
        </w:rPr>
        <w:t>d</w:t>
      </w:r>
      <w:r w:rsidR="007924C3" w:rsidRPr="00DB0A2D">
        <w:rPr>
          <w:rFonts w:cstheme="minorHAnsi"/>
          <w:u w:val="single"/>
        </w:rPr>
        <w:t>a</w:t>
      </w:r>
      <w:r w:rsidR="00222338" w:rsidRPr="00DB0A2D">
        <w:rPr>
          <w:rFonts w:cstheme="minorHAnsi"/>
          <w:u w:val="single"/>
        </w:rPr>
        <w:t xml:space="preserve"> </w:t>
      </w:r>
      <w:r w:rsidR="001D5F9A" w:rsidRPr="00DB0A2D">
        <w:rPr>
          <w:rFonts w:cstheme="minorHAnsi"/>
          <w:u w:val="single"/>
        </w:rPr>
        <w:t>AGE</w:t>
      </w:r>
      <w:r w:rsidR="00222338" w:rsidRPr="00DB0A2D">
        <w:rPr>
          <w:rFonts w:cstheme="minorHAnsi"/>
          <w:u w:val="single"/>
        </w:rPr>
        <w:t xml:space="preserve"> da Emissora</w:t>
      </w:r>
      <w:r w:rsidR="008C60F7" w:rsidRPr="00DB0A2D">
        <w:rPr>
          <w:rFonts w:cstheme="minorHAnsi"/>
          <w:u w:val="single"/>
        </w:rPr>
        <w:t xml:space="preserve"> </w:t>
      </w:r>
      <w:r w:rsidR="00704452" w:rsidRPr="00DB0A2D">
        <w:rPr>
          <w:rFonts w:cstheme="minorHAnsi"/>
          <w:u w:val="single"/>
        </w:rPr>
        <w:t xml:space="preserve">na </w:t>
      </w:r>
      <w:r w:rsidR="00704452" w:rsidRPr="00DB0A2D">
        <w:rPr>
          <w:u w:val="single"/>
        </w:rPr>
        <w:t>JUCE</w:t>
      </w:r>
      <w:r w:rsidR="005465B6" w:rsidRPr="00DB0A2D">
        <w:rPr>
          <w:u w:val="single"/>
        </w:rPr>
        <w:t>G</w:t>
      </w:r>
      <w:r w:rsidR="00704452" w:rsidRPr="00DB0A2D">
        <w:rPr>
          <w:rFonts w:cstheme="minorHAnsi"/>
          <w:u w:val="single"/>
        </w:rPr>
        <w:t xml:space="preserve"> e Publicaç</w:t>
      </w:r>
      <w:bookmarkStart w:id="37" w:name="_Ref513018742"/>
      <w:r w:rsidR="008C60F7" w:rsidRPr="00DB0A2D">
        <w:rPr>
          <w:rFonts w:cstheme="minorHAnsi"/>
          <w:u w:val="single"/>
        </w:rPr>
        <w:t>ões</w:t>
      </w:r>
      <w:r w:rsidRPr="00DB0A2D">
        <w:rPr>
          <w:rFonts w:cstheme="minorHAnsi"/>
        </w:rPr>
        <w:t>:</w:t>
      </w:r>
      <w:r w:rsidR="00466C1B" w:rsidRPr="00DB0A2D">
        <w:rPr>
          <w:rFonts w:cstheme="minorHAnsi"/>
        </w:rPr>
        <w:t xml:space="preserve"> A ata da AGE da Emissora será </w:t>
      </w:r>
      <w:r w:rsidR="00704452" w:rsidRPr="00DB0A2D">
        <w:t xml:space="preserve">devidamente </w:t>
      </w:r>
      <w:r w:rsidR="00466C1B" w:rsidRPr="00DB0A2D">
        <w:rPr>
          <w:rFonts w:cstheme="minorHAnsi"/>
        </w:rPr>
        <w:t>arquivada na JUCE</w:t>
      </w:r>
      <w:r w:rsidR="005465B6" w:rsidRPr="00DB0A2D">
        <w:rPr>
          <w:rFonts w:cstheme="minorHAnsi"/>
        </w:rPr>
        <w:t>G</w:t>
      </w:r>
      <w:r w:rsidR="00466C1B" w:rsidRPr="00DB0A2D">
        <w:rPr>
          <w:rFonts w:cstheme="minorHAnsi"/>
        </w:rPr>
        <w:t xml:space="preserve"> e publicada no Diário Oficial do Estado de </w:t>
      </w:r>
      <w:r w:rsidR="005465B6" w:rsidRPr="00DB0A2D">
        <w:rPr>
          <w:rFonts w:cstheme="minorHAnsi"/>
        </w:rPr>
        <w:t>Goiás</w:t>
      </w:r>
      <w:r w:rsidR="00466C1B" w:rsidRPr="00DB0A2D">
        <w:rPr>
          <w:rFonts w:cstheme="minorHAnsi"/>
        </w:rPr>
        <w:t xml:space="preserve"> e no </w:t>
      </w:r>
      <w:r w:rsidR="00704452" w:rsidRPr="00DB0A2D">
        <w:t>“</w:t>
      </w:r>
      <w:r w:rsidR="002D6618">
        <w:t>Jornal O Hoje</w:t>
      </w:r>
      <w:r w:rsidR="00704452" w:rsidRPr="00DB0A2D">
        <w:t>”,</w:t>
      </w:r>
      <w:r w:rsidR="00466C1B" w:rsidRPr="00DB0A2D">
        <w:rPr>
          <w:rFonts w:cstheme="minorHAnsi"/>
        </w:rPr>
        <w:t xml:space="preserve"> nos termos do artigo 62, </w:t>
      </w:r>
      <w:r w:rsidR="00704452" w:rsidRPr="00DB0A2D">
        <w:t>inciso I e do artigo 289</w:t>
      </w:r>
      <w:r w:rsidR="00466C1B" w:rsidRPr="00DB0A2D">
        <w:rPr>
          <w:rFonts w:cstheme="minorHAnsi"/>
        </w:rPr>
        <w:t>, da Lei das Sociedades por Ações.</w:t>
      </w:r>
      <w:bookmarkEnd w:id="36"/>
      <w:bookmarkEnd w:id="37"/>
    </w:p>
    <w:p w14:paraId="37450407" w14:textId="77777777" w:rsidR="00466C1B" w:rsidRPr="00DB0A2D" w:rsidRDefault="00466C1B" w:rsidP="00497744">
      <w:pPr>
        <w:pStyle w:val="Nvel11"/>
        <w:numPr>
          <w:ilvl w:val="0"/>
          <w:numId w:val="0"/>
        </w:numPr>
        <w:rPr>
          <w:rFonts w:cstheme="minorHAnsi"/>
        </w:rPr>
      </w:pPr>
      <w:bookmarkStart w:id="38" w:name="_DV_M35"/>
      <w:bookmarkEnd w:id="38"/>
    </w:p>
    <w:p w14:paraId="52598E76" w14:textId="7D29424D" w:rsidR="00466C1B" w:rsidRPr="00DB0A2D" w:rsidRDefault="00466C1B" w:rsidP="00497744">
      <w:pPr>
        <w:pStyle w:val="Nvel111"/>
      </w:pPr>
      <w:r w:rsidRPr="00DB0A2D">
        <w:t xml:space="preserve">A Emissora </w:t>
      </w:r>
      <w:r w:rsidR="00C8226A" w:rsidRPr="00DB0A2D">
        <w:t>obriga</w:t>
      </w:r>
      <w:r w:rsidRPr="00DB0A2D">
        <w:t xml:space="preserve">-se a </w:t>
      </w:r>
      <w:r w:rsidRPr="00DB0A2D">
        <w:rPr>
          <w:b/>
        </w:rPr>
        <w:t>(a)</w:t>
      </w:r>
      <w:r w:rsidR="00986D42" w:rsidRPr="00DB0A2D">
        <w:t> </w:t>
      </w:r>
      <w:r w:rsidRPr="00DB0A2D">
        <w:t>em até 2 (dois) Dias Úteis contados da data da realização da AGE da Emissora, enviar à Debenturista, com cópia ao Agente Fiduciário dos CRI, comprovante do respectivo protocolo de arquivamento na JUC</w:t>
      </w:r>
      <w:r w:rsidR="00C74901" w:rsidRPr="00DB0A2D">
        <w:t>EG</w:t>
      </w:r>
      <w:r w:rsidRPr="00DB0A2D">
        <w:t xml:space="preserve">; </w:t>
      </w:r>
      <w:r w:rsidRPr="00DB0A2D">
        <w:rPr>
          <w:b/>
        </w:rPr>
        <w:t>(b)</w:t>
      </w:r>
      <w:r w:rsidRPr="00DB0A2D">
        <w:t xml:space="preserve"> atender a eventuais exigências formuladas pela JUCE</w:t>
      </w:r>
      <w:r w:rsidR="00C74901" w:rsidRPr="00DB0A2D">
        <w:t>G</w:t>
      </w:r>
      <w:r w:rsidRPr="00DB0A2D">
        <w:t xml:space="preserve"> de forma tempestiva; e </w:t>
      </w:r>
      <w:r w:rsidRPr="00DB0A2D">
        <w:rPr>
          <w:b/>
        </w:rPr>
        <w:t>(c)</w:t>
      </w:r>
      <w:r w:rsidRPr="00DB0A2D">
        <w:t xml:space="preserve"> enviar à Debenturista 1 (uma) via </w:t>
      </w:r>
      <w:r w:rsidR="005866A1">
        <w:t xml:space="preserve">original ou </w:t>
      </w:r>
      <w:r w:rsidR="004940BE">
        <w:t>digital</w:t>
      </w:r>
      <w:r w:rsidR="006E32E8">
        <w:t xml:space="preserve"> assinada </w:t>
      </w:r>
      <w:r w:rsidRPr="00DB0A2D">
        <w:t>da ata d</w:t>
      </w:r>
      <w:r w:rsidR="007924C3" w:rsidRPr="00DB0A2D">
        <w:t>a</w:t>
      </w:r>
      <w:r w:rsidRPr="00DB0A2D">
        <w:t xml:space="preserve"> AGE da Emissora no prazo de até 5 (cinco) Dias Úteis após a obtenção do referido arquivamento, além de direcionar uma cópia </w:t>
      </w:r>
      <w:r w:rsidR="00022189">
        <w:t xml:space="preserve">digitalizada </w:t>
      </w:r>
      <w:r w:rsidRPr="00DB0A2D">
        <w:t>do referido documento ao Agente Fiduciário dos CRI.</w:t>
      </w:r>
    </w:p>
    <w:p w14:paraId="5A903823" w14:textId="77777777" w:rsidR="00AB120F" w:rsidRPr="00DB0A2D" w:rsidRDefault="00AB120F" w:rsidP="00497744">
      <w:pPr>
        <w:pStyle w:val="Nvel11"/>
        <w:numPr>
          <w:ilvl w:val="0"/>
          <w:numId w:val="0"/>
        </w:numPr>
        <w:rPr>
          <w:rFonts w:cstheme="minorHAnsi"/>
        </w:rPr>
      </w:pPr>
    </w:p>
    <w:p w14:paraId="6FD232F7" w14:textId="1460C105" w:rsidR="00ED077E" w:rsidRPr="00DB0A2D" w:rsidRDefault="00AB120F" w:rsidP="00497744">
      <w:pPr>
        <w:pStyle w:val="Nvel11"/>
        <w:contextualSpacing/>
        <w:rPr>
          <w:rFonts w:cstheme="minorHAnsi"/>
        </w:rPr>
      </w:pPr>
      <w:bookmarkStart w:id="39" w:name="_DV_M37"/>
      <w:bookmarkStart w:id="40" w:name="_DV_M36"/>
      <w:bookmarkStart w:id="41" w:name="_Ref16688074"/>
      <w:bookmarkEnd w:id="39"/>
      <w:bookmarkEnd w:id="40"/>
      <w:r w:rsidRPr="00DB0A2D">
        <w:rPr>
          <w:rFonts w:cstheme="minorHAnsi"/>
          <w:u w:val="single"/>
        </w:rPr>
        <w:t xml:space="preserve">Inscrição </w:t>
      </w:r>
      <w:r w:rsidR="00ED077E" w:rsidRPr="00DB0A2D">
        <w:rPr>
          <w:rFonts w:cstheme="minorHAnsi"/>
          <w:u w:val="single"/>
        </w:rPr>
        <w:t xml:space="preserve">e Registro </w:t>
      </w:r>
      <w:r w:rsidRPr="00DB0A2D">
        <w:rPr>
          <w:rFonts w:cstheme="minorHAnsi"/>
          <w:u w:val="single"/>
        </w:rPr>
        <w:t>desta Escritura de Emissão</w:t>
      </w:r>
      <w:r w:rsidRPr="00DB0A2D">
        <w:rPr>
          <w:rFonts w:cstheme="minorHAnsi"/>
        </w:rPr>
        <w:t>:</w:t>
      </w:r>
      <w:r w:rsidR="00986D42" w:rsidRPr="00DB0A2D">
        <w:rPr>
          <w:rFonts w:cstheme="minorHAnsi"/>
        </w:rPr>
        <w:t xml:space="preserve"> </w:t>
      </w:r>
      <w:bookmarkStart w:id="42" w:name="_DV_M38"/>
      <w:bookmarkStart w:id="43" w:name="_Ref513016258"/>
      <w:bookmarkEnd w:id="42"/>
      <w:r w:rsidR="00ED077E" w:rsidRPr="00DB0A2D">
        <w:rPr>
          <w:rFonts w:cstheme="minorHAnsi"/>
        </w:rPr>
        <w:t>Esta Escritura de Emissão será inscrita na JUCE</w:t>
      </w:r>
      <w:r w:rsidR="00C74901" w:rsidRPr="00DB0A2D">
        <w:rPr>
          <w:rFonts w:cstheme="minorHAnsi"/>
        </w:rPr>
        <w:t>G</w:t>
      </w:r>
      <w:r w:rsidR="00ED077E" w:rsidRPr="00DB0A2D">
        <w:rPr>
          <w:rFonts w:cstheme="minorHAnsi"/>
        </w:rPr>
        <w:t xml:space="preserve"> conforme disposto no artigo 62, </w:t>
      </w:r>
      <w:r w:rsidR="004B0662" w:rsidRPr="00DB0A2D">
        <w:t xml:space="preserve">inciso </w:t>
      </w:r>
      <w:r w:rsidR="00ED077E" w:rsidRPr="00DB0A2D">
        <w:rPr>
          <w:rFonts w:cstheme="minorHAnsi"/>
        </w:rPr>
        <w:t xml:space="preserve">II, da Lei das Sociedades por Ações, e registrados pela Emissora, </w:t>
      </w:r>
      <w:r w:rsidR="00864E1C" w:rsidRPr="00DB0A2D">
        <w:t>no</w:t>
      </w:r>
      <w:r w:rsidR="00222338" w:rsidRPr="00DB0A2D">
        <w:t>s</w:t>
      </w:r>
      <w:r w:rsidR="00864E1C" w:rsidRPr="00DB0A2D">
        <w:t xml:space="preserve"> </w:t>
      </w:r>
      <w:r w:rsidR="007B0391" w:rsidRPr="00DB0A2D">
        <w:t>c</w:t>
      </w:r>
      <w:r w:rsidR="00864E1C" w:rsidRPr="00DB0A2D">
        <w:t>artório</w:t>
      </w:r>
      <w:r w:rsidR="00222338" w:rsidRPr="00DB0A2D">
        <w:t>s</w:t>
      </w:r>
      <w:r w:rsidR="00864E1C" w:rsidRPr="00DB0A2D">
        <w:t xml:space="preserve"> de registro de títulos e documentos da</w:t>
      </w:r>
      <w:r w:rsidR="00222338" w:rsidRPr="00DB0A2D">
        <w:t>s</w:t>
      </w:r>
      <w:r w:rsidR="00864E1C" w:rsidRPr="00DB0A2D">
        <w:t xml:space="preserve"> cidade</w:t>
      </w:r>
      <w:r w:rsidR="00222338" w:rsidRPr="00DB0A2D">
        <w:t>s</w:t>
      </w:r>
      <w:r w:rsidR="00864E1C" w:rsidRPr="00DB0A2D">
        <w:t xml:space="preserve"> de </w:t>
      </w:r>
      <w:r w:rsidR="00C74901" w:rsidRPr="00DB0A2D">
        <w:t xml:space="preserve">Rio Verde, Estado de Goiás, e de </w:t>
      </w:r>
      <w:r w:rsidR="00864E1C" w:rsidRPr="00DB0A2D">
        <w:t>São Paulo, Estado de São Paulo</w:t>
      </w:r>
      <w:r w:rsidR="00ED077E" w:rsidRPr="00DB0A2D">
        <w:rPr>
          <w:rFonts w:cstheme="minorHAnsi"/>
        </w:rPr>
        <w:t>, em até 5 (cinco) Dias Úteis da presente data, salvo na hipótese de formulação de exigências pelo re</w:t>
      </w:r>
      <w:r w:rsidR="00C74901" w:rsidRPr="00DB0A2D">
        <w:rPr>
          <w:rFonts w:cstheme="minorHAnsi"/>
        </w:rPr>
        <w:t>spectivo</w:t>
      </w:r>
      <w:r w:rsidR="00ED077E" w:rsidRPr="00DB0A2D">
        <w:rPr>
          <w:rFonts w:cstheme="minorHAnsi"/>
        </w:rPr>
        <w:t xml:space="preserve"> </w:t>
      </w:r>
      <w:r w:rsidR="00864E1C" w:rsidRPr="00DB0A2D">
        <w:rPr>
          <w:rFonts w:cstheme="minorHAnsi"/>
        </w:rPr>
        <w:t>c</w:t>
      </w:r>
      <w:r w:rsidR="00ED077E" w:rsidRPr="00DB0A2D">
        <w:rPr>
          <w:rFonts w:cstheme="minorHAnsi"/>
        </w:rPr>
        <w:t>artório.</w:t>
      </w:r>
      <w:bookmarkEnd w:id="41"/>
    </w:p>
    <w:p w14:paraId="19A16EAA" w14:textId="77777777" w:rsidR="00ED077E" w:rsidRPr="00DB0A2D" w:rsidRDefault="00ED077E" w:rsidP="00497744">
      <w:pPr>
        <w:pStyle w:val="Nvel11"/>
        <w:numPr>
          <w:ilvl w:val="0"/>
          <w:numId w:val="0"/>
        </w:numPr>
        <w:contextualSpacing/>
        <w:rPr>
          <w:rFonts w:cstheme="minorHAnsi"/>
        </w:rPr>
      </w:pPr>
    </w:p>
    <w:p w14:paraId="406587B2" w14:textId="05B26D67" w:rsidR="00864E1C" w:rsidRPr="00DB0A2D" w:rsidRDefault="00864E1C" w:rsidP="00497744">
      <w:pPr>
        <w:pStyle w:val="Nvel111"/>
        <w:rPr>
          <w:rFonts w:cstheme="minorHAnsi"/>
        </w:rPr>
      </w:pPr>
      <w:r w:rsidRPr="00DB0A2D">
        <w:rPr>
          <w:rFonts w:cstheme="minorHAnsi"/>
        </w:rPr>
        <w:t>Quaisquer eventuais aditamentos a esta Escritura de Emissão serão averbados na JUC</w:t>
      </w:r>
      <w:r w:rsidR="00C74901" w:rsidRPr="00DB0A2D">
        <w:rPr>
          <w:rFonts w:cstheme="minorHAnsi"/>
        </w:rPr>
        <w:t>EG</w:t>
      </w:r>
      <w:r w:rsidRPr="00DB0A2D">
        <w:rPr>
          <w:rFonts w:cstheme="minorHAnsi"/>
        </w:rPr>
        <w:t>, nos termos do artigo 62, 3º, da Lei das Sociedades por Ações, no prazo de até 2 (dois) dias contados da data de sua celebração, e registrados no</w:t>
      </w:r>
      <w:r w:rsidR="00DC1B0A" w:rsidRPr="00DB0A2D">
        <w:rPr>
          <w:rFonts w:cstheme="minorHAnsi"/>
        </w:rPr>
        <w:t xml:space="preserve">s </w:t>
      </w:r>
      <w:r w:rsidRPr="00DB0A2D">
        <w:rPr>
          <w:rFonts w:cstheme="minorHAnsi"/>
        </w:rPr>
        <w:t>cartório</w:t>
      </w:r>
      <w:r w:rsidR="00DC1B0A" w:rsidRPr="00DB0A2D">
        <w:rPr>
          <w:rFonts w:cstheme="minorHAnsi"/>
        </w:rPr>
        <w:t>s</w:t>
      </w:r>
      <w:r w:rsidRPr="00DB0A2D">
        <w:rPr>
          <w:rFonts w:cstheme="minorHAnsi"/>
        </w:rPr>
        <w:t xml:space="preserve"> de registro de títulos e documentos </w:t>
      </w:r>
      <w:r w:rsidR="00595043" w:rsidRPr="00DB0A2D">
        <w:rPr>
          <w:rFonts w:cstheme="minorHAnsi"/>
        </w:rPr>
        <w:t>competente</w:t>
      </w:r>
      <w:r w:rsidR="00DC1B0A" w:rsidRPr="00DB0A2D">
        <w:rPr>
          <w:rFonts w:cstheme="minorHAnsi"/>
        </w:rPr>
        <w:t>s</w:t>
      </w:r>
      <w:r w:rsidR="00595043" w:rsidRPr="00DB0A2D">
        <w:rPr>
          <w:rFonts w:cstheme="minorHAnsi"/>
        </w:rPr>
        <w:t xml:space="preserve"> </w:t>
      </w:r>
      <w:r w:rsidRPr="00DB0A2D">
        <w:rPr>
          <w:rFonts w:cstheme="minorHAnsi"/>
        </w:rPr>
        <w:t>em até 5 (cinco) Dias Úteis contados da data de sua assinatura.</w:t>
      </w:r>
      <w:bookmarkEnd w:id="43"/>
    </w:p>
    <w:p w14:paraId="57E1E6F0" w14:textId="77777777" w:rsidR="00346593" w:rsidRPr="00DB0A2D" w:rsidRDefault="00346593" w:rsidP="00497744">
      <w:pPr>
        <w:pStyle w:val="Nvel111"/>
        <w:numPr>
          <w:ilvl w:val="0"/>
          <w:numId w:val="0"/>
        </w:numPr>
        <w:ind w:left="710"/>
        <w:rPr>
          <w:rFonts w:cstheme="minorHAnsi"/>
        </w:rPr>
      </w:pPr>
    </w:p>
    <w:p w14:paraId="26037CEA" w14:textId="5EFBF541" w:rsidR="00346593" w:rsidRPr="00DB0A2D" w:rsidRDefault="00346593" w:rsidP="00497744">
      <w:pPr>
        <w:pStyle w:val="Nvel111"/>
        <w:rPr>
          <w:rFonts w:cstheme="minorHAnsi"/>
        </w:rPr>
      </w:pPr>
      <w:bookmarkStart w:id="44" w:name="_Ref16688199"/>
      <w:bookmarkStart w:id="45" w:name="_Ref513016304"/>
      <w:r w:rsidRPr="00DB0A2D">
        <w:rPr>
          <w:rFonts w:cstheme="minorHAnsi"/>
        </w:rPr>
        <w:t xml:space="preserve">A Emissora </w:t>
      </w:r>
      <w:r w:rsidR="00C8226A" w:rsidRPr="00DB0A2D">
        <w:rPr>
          <w:rFonts w:cstheme="minorHAnsi"/>
        </w:rPr>
        <w:t>obriga</w:t>
      </w:r>
      <w:r w:rsidRPr="00DB0A2D">
        <w:rPr>
          <w:rFonts w:cstheme="minorHAnsi"/>
        </w:rPr>
        <w:t xml:space="preserve">-se a </w:t>
      </w:r>
      <w:r w:rsidRPr="00DB0A2D">
        <w:rPr>
          <w:rFonts w:cstheme="minorHAnsi"/>
          <w:b/>
        </w:rPr>
        <w:t>(a) </w:t>
      </w:r>
      <w:r w:rsidRPr="00DB0A2D">
        <w:rPr>
          <w:rFonts w:cstheme="minorHAnsi"/>
        </w:rPr>
        <w:t xml:space="preserve">em até </w:t>
      </w:r>
      <w:r w:rsidR="009E0178">
        <w:rPr>
          <w:rFonts w:cstheme="minorHAnsi"/>
        </w:rPr>
        <w:t>2</w:t>
      </w:r>
      <w:r w:rsidRPr="00DB0A2D">
        <w:rPr>
          <w:rFonts w:cstheme="minorHAnsi"/>
        </w:rPr>
        <w:t xml:space="preserve"> (</w:t>
      </w:r>
      <w:r w:rsidR="009E0178">
        <w:rPr>
          <w:rFonts w:cstheme="minorHAnsi"/>
        </w:rPr>
        <w:t>dois</w:t>
      </w:r>
      <w:r w:rsidRPr="00DB0A2D">
        <w:rPr>
          <w:rFonts w:cstheme="minorHAnsi"/>
        </w:rPr>
        <w:t>) Dias Úteis contados da data da assinatura desta Escritura de Emissão ou de eventuais aditamentos, enviar à Debenturista</w:t>
      </w:r>
      <w:r w:rsidR="00D0117A" w:rsidRPr="00DB0A2D">
        <w:t>, com cópia ao Agente Fiduciário dos CRI,</w:t>
      </w:r>
      <w:r w:rsidRPr="00DB0A2D">
        <w:rPr>
          <w:rFonts w:cstheme="minorHAnsi"/>
        </w:rPr>
        <w:t xml:space="preserve"> comprovante do respectivo protocolo para inscrição ou averbação na JUCE</w:t>
      </w:r>
      <w:r w:rsidR="005171BA" w:rsidRPr="00DB0A2D">
        <w:rPr>
          <w:rFonts w:cstheme="minorHAnsi"/>
        </w:rPr>
        <w:t>G</w:t>
      </w:r>
      <w:r w:rsidRPr="00DB0A2D">
        <w:rPr>
          <w:rFonts w:cstheme="minorHAnsi"/>
        </w:rPr>
        <w:t xml:space="preserve"> e registro no</w:t>
      </w:r>
      <w:r w:rsidR="00DC1B0A" w:rsidRPr="00DB0A2D">
        <w:rPr>
          <w:rFonts w:cstheme="minorHAnsi"/>
        </w:rPr>
        <w:t>s</w:t>
      </w:r>
      <w:r w:rsidRPr="00DB0A2D">
        <w:rPr>
          <w:rFonts w:cstheme="minorHAnsi"/>
        </w:rPr>
        <w:t xml:space="preserve"> cartório</w:t>
      </w:r>
      <w:r w:rsidR="00DC1B0A" w:rsidRPr="00DB0A2D">
        <w:rPr>
          <w:rFonts w:cstheme="minorHAnsi"/>
        </w:rPr>
        <w:t>s</w:t>
      </w:r>
      <w:r w:rsidRPr="00DB0A2D">
        <w:rPr>
          <w:rFonts w:cstheme="minorHAnsi"/>
        </w:rPr>
        <w:t xml:space="preserve"> de registro de títulos e documentos</w:t>
      </w:r>
      <w:r w:rsidR="00595043" w:rsidRPr="00DB0A2D">
        <w:rPr>
          <w:rFonts w:cstheme="minorHAnsi"/>
        </w:rPr>
        <w:t xml:space="preserve"> competente</w:t>
      </w:r>
      <w:r w:rsidR="00DC1B0A" w:rsidRPr="00DB0A2D">
        <w:rPr>
          <w:rFonts w:cstheme="minorHAnsi"/>
        </w:rPr>
        <w:t>s</w:t>
      </w:r>
      <w:r w:rsidRPr="00DB0A2D">
        <w:rPr>
          <w:rFonts w:cstheme="minorHAnsi"/>
        </w:rPr>
        <w:t xml:space="preserve">; </w:t>
      </w:r>
      <w:r w:rsidRPr="00DB0A2D">
        <w:rPr>
          <w:rFonts w:cstheme="minorHAnsi"/>
          <w:b/>
        </w:rPr>
        <w:t>(b)</w:t>
      </w:r>
      <w:r w:rsidR="00942C8E">
        <w:rPr>
          <w:rFonts w:cstheme="minorHAnsi"/>
        </w:rPr>
        <w:t> </w:t>
      </w:r>
      <w:r w:rsidRPr="00DB0A2D">
        <w:rPr>
          <w:rFonts w:cstheme="minorHAnsi"/>
        </w:rPr>
        <w:t xml:space="preserve">atender a </w:t>
      </w:r>
      <w:r w:rsidRPr="00DB0A2D">
        <w:rPr>
          <w:rFonts w:cstheme="minorHAnsi"/>
        </w:rPr>
        <w:lastRenderedPageBreak/>
        <w:t xml:space="preserve">eventuais exigências formuladas pela </w:t>
      </w:r>
      <w:r w:rsidR="005171BA" w:rsidRPr="00DB0A2D">
        <w:rPr>
          <w:rFonts w:cstheme="minorHAnsi"/>
        </w:rPr>
        <w:t>JUCEG</w:t>
      </w:r>
      <w:r w:rsidRPr="00DB0A2D">
        <w:rPr>
          <w:rFonts w:cstheme="minorHAnsi"/>
        </w:rPr>
        <w:t xml:space="preserve"> e/ou pelo</w:t>
      </w:r>
      <w:r w:rsidR="00DC1B0A" w:rsidRPr="00DB0A2D">
        <w:rPr>
          <w:rFonts w:cstheme="minorHAnsi"/>
        </w:rPr>
        <w:t>s</w:t>
      </w:r>
      <w:r w:rsidRPr="00DB0A2D">
        <w:rPr>
          <w:rFonts w:cstheme="minorHAnsi"/>
        </w:rPr>
        <w:t xml:space="preserve"> cartório</w:t>
      </w:r>
      <w:r w:rsidR="00DC1B0A" w:rsidRPr="00DB0A2D">
        <w:rPr>
          <w:rFonts w:cstheme="minorHAnsi"/>
        </w:rPr>
        <w:t>s</w:t>
      </w:r>
      <w:r w:rsidRPr="00DB0A2D">
        <w:rPr>
          <w:rFonts w:cstheme="minorHAnsi"/>
        </w:rPr>
        <w:t xml:space="preserve"> de registro de títulos e documentos de forma tempestiva; e </w:t>
      </w:r>
      <w:r w:rsidRPr="00DB0A2D">
        <w:rPr>
          <w:rFonts w:cstheme="minorHAnsi"/>
          <w:b/>
        </w:rPr>
        <w:t>(c) </w:t>
      </w:r>
      <w:r w:rsidRPr="00DB0A2D">
        <w:rPr>
          <w:rFonts w:cstheme="minorHAnsi"/>
        </w:rPr>
        <w:t xml:space="preserve">enviar à Debenturista 1 (uma) via </w:t>
      </w:r>
      <w:r w:rsidR="000544EB">
        <w:rPr>
          <w:rFonts w:cstheme="minorHAnsi"/>
        </w:rPr>
        <w:t>digital</w:t>
      </w:r>
      <w:r w:rsidR="00A7755A">
        <w:rPr>
          <w:rFonts w:cstheme="minorHAnsi"/>
        </w:rPr>
        <w:t xml:space="preserve"> assinada</w:t>
      </w:r>
      <w:r w:rsidRPr="00DB0A2D">
        <w:rPr>
          <w:rFonts w:cstheme="minorHAnsi"/>
        </w:rPr>
        <w:t xml:space="preserve"> desta Escritura de Emissão devidamente inscrita na </w:t>
      </w:r>
      <w:r w:rsidR="005171BA" w:rsidRPr="00DB0A2D">
        <w:rPr>
          <w:rFonts w:cstheme="minorHAnsi"/>
        </w:rPr>
        <w:t>JUCEG</w:t>
      </w:r>
      <w:r w:rsidRPr="00DB0A2D">
        <w:rPr>
          <w:rFonts w:cstheme="minorHAnsi"/>
        </w:rPr>
        <w:t>, bem como registrada no</w:t>
      </w:r>
      <w:r w:rsidR="00DC1B0A" w:rsidRPr="00DB0A2D">
        <w:rPr>
          <w:rFonts w:cstheme="minorHAnsi"/>
        </w:rPr>
        <w:t>s</w:t>
      </w:r>
      <w:r w:rsidRPr="00DB0A2D">
        <w:rPr>
          <w:rFonts w:cstheme="minorHAnsi"/>
        </w:rPr>
        <w:t xml:space="preserve"> cartório</w:t>
      </w:r>
      <w:r w:rsidR="00DC1B0A" w:rsidRPr="00DB0A2D">
        <w:rPr>
          <w:rFonts w:cstheme="minorHAnsi"/>
        </w:rPr>
        <w:t>s</w:t>
      </w:r>
      <w:r w:rsidRPr="00DB0A2D">
        <w:rPr>
          <w:rFonts w:cstheme="minorHAnsi"/>
        </w:rPr>
        <w:t xml:space="preserve"> de registro de títulos e documentos</w:t>
      </w:r>
      <w:r w:rsidR="00595043" w:rsidRPr="00DB0A2D">
        <w:rPr>
          <w:rFonts w:cstheme="minorHAnsi"/>
        </w:rPr>
        <w:t xml:space="preserve"> competente</w:t>
      </w:r>
      <w:r w:rsidR="00DC1B0A" w:rsidRPr="00DB0A2D">
        <w:rPr>
          <w:rFonts w:cstheme="minorHAnsi"/>
        </w:rPr>
        <w:t>s</w:t>
      </w:r>
      <w:r w:rsidRPr="00DB0A2D">
        <w:rPr>
          <w:rFonts w:cstheme="minorHAnsi"/>
        </w:rPr>
        <w:t>, no prazo de até 5 (cinco) Dias Úteis após a obtenção do referido registro</w:t>
      </w:r>
      <w:r w:rsidR="00D0117A" w:rsidRPr="00DB0A2D">
        <w:t>, além de direcionar uma cópia do referido documento ao Agente Fiduciário dos CRI</w:t>
      </w:r>
      <w:r w:rsidRPr="00DB0A2D">
        <w:rPr>
          <w:rFonts w:cstheme="minorHAnsi"/>
        </w:rPr>
        <w:t>.</w:t>
      </w:r>
      <w:bookmarkEnd w:id="44"/>
      <w:bookmarkEnd w:id="45"/>
    </w:p>
    <w:p w14:paraId="78321E4C" w14:textId="77777777" w:rsidR="00704452" w:rsidRPr="00DB0A2D" w:rsidRDefault="00704452" w:rsidP="00497744">
      <w:pPr>
        <w:pStyle w:val="Nvel111"/>
        <w:numPr>
          <w:ilvl w:val="0"/>
          <w:numId w:val="0"/>
        </w:numPr>
        <w:ind w:left="710"/>
        <w:rPr>
          <w:rFonts w:cstheme="minorHAnsi"/>
        </w:rPr>
      </w:pPr>
    </w:p>
    <w:p w14:paraId="35C1514E" w14:textId="01666FF7" w:rsidR="00704452" w:rsidRPr="00DB0A2D" w:rsidRDefault="00704452" w:rsidP="00497744">
      <w:pPr>
        <w:pStyle w:val="Nvel111"/>
      </w:pPr>
      <w:r w:rsidRPr="00DB0A2D">
        <w:t xml:space="preserve">Quaisquer aditamentos a esta Escritura de Emissão deverão ser celebrados pelas Partes, e somente poderão ser firmados após aprovação </w:t>
      </w:r>
      <w:r w:rsidR="007561E7" w:rsidRPr="00DB0A2D">
        <w:t xml:space="preserve">dos </w:t>
      </w:r>
      <w:r w:rsidR="00C41515" w:rsidRPr="00DB0A2D">
        <w:t>T</w:t>
      </w:r>
      <w:r w:rsidR="007561E7" w:rsidRPr="00DB0A2D">
        <w:t>itulares dos CRI</w:t>
      </w:r>
      <w:r w:rsidR="00D0117A" w:rsidRPr="00DB0A2D">
        <w:t xml:space="preserve"> em sede de assembleia geral d</w:t>
      </w:r>
      <w:r w:rsidR="00C41515" w:rsidRPr="00DB0A2D">
        <w:t>os</w:t>
      </w:r>
      <w:r w:rsidR="00D0117A" w:rsidRPr="00DB0A2D">
        <w:t xml:space="preserve"> </w:t>
      </w:r>
      <w:r w:rsidR="00C41515" w:rsidRPr="00DB0A2D">
        <w:t>T</w:t>
      </w:r>
      <w:r w:rsidR="00D0117A" w:rsidRPr="00DB0A2D">
        <w:t>itulares d</w:t>
      </w:r>
      <w:r w:rsidR="00C41515" w:rsidRPr="00DB0A2D">
        <w:t>os</w:t>
      </w:r>
      <w:r w:rsidR="00D0117A" w:rsidRPr="00DB0A2D">
        <w:t xml:space="preserve"> CRI, nos termos do Termo de Securitização</w:t>
      </w:r>
      <w:r w:rsidR="007561E7" w:rsidRPr="00DB0A2D">
        <w:t xml:space="preserve">, observado o disposto na </w:t>
      </w:r>
      <w:r w:rsidR="005171BA" w:rsidRPr="00DB0A2D">
        <w:t>c</w:t>
      </w:r>
      <w:r w:rsidR="007561E7" w:rsidRPr="00DB0A2D">
        <w:t xml:space="preserve">láusula </w:t>
      </w:r>
      <w:r w:rsidR="009A3695" w:rsidRPr="00DB0A2D">
        <w:fldChar w:fldCharType="begin"/>
      </w:r>
      <w:r w:rsidR="009A3695" w:rsidRPr="00DB0A2D">
        <w:instrText xml:space="preserve"> REF _Ref7157679 \r \h </w:instrText>
      </w:r>
      <w:r w:rsidR="00EE289D" w:rsidRPr="00DB0A2D">
        <w:instrText xml:space="preserve"> \* MERGEFORMAT </w:instrText>
      </w:r>
      <w:r w:rsidR="009A3695" w:rsidRPr="00DB0A2D">
        <w:fldChar w:fldCharType="separate"/>
      </w:r>
      <w:r w:rsidR="006A0CE2">
        <w:t>2.2.4</w:t>
      </w:r>
      <w:r w:rsidR="009A3695" w:rsidRPr="00DB0A2D">
        <w:fldChar w:fldCharType="end"/>
      </w:r>
      <w:r w:rsidR="009A3695" w:rsidRPr="00DB0A2D">
        <w:t xml:space="preserve"> </w:t>
      </w:r>
      <w:r w:rsidR="007561E7" w:rsidRPr="00DB0A2D">
        <w:t>abaixo,</w:t>
      </w:r>
      <w:r w:rsidRPr="00DB0A2D">
        <w:t xml:space="preserve"> e posteriormente </w:t>
      </w:r>
      <w:r w:rsidR="004B0662" w:rsidRPr="00DB0A2D">
        <w:t>averbados</w:t>
      </w:r>
      <w:r w:rsidRPr="00DB0A2D">
        <w:t xml:space="preserve"> na </w:t>
      </w:r>
      <w:r w:rsidR="005171BA" w:rsidRPr="00DB0A2D">
        <w:rPr>
          <w:rFonts w:cstheme="minorHAnsi"/>
        </w:rPr>
        <w:t>JUCEG</w:t>
      </w:r>
      <w:r w:rsidR="00E55641" w:rsidRPr="00DB0A2D">
        <w:t xml:space="preserve"> e registrado no</w:t>
      </w:r>
      <w:r w:rsidR="00DC1B0A" w:rsidRPr="00DB0A2D">
        <w:t>s</w:t>
      </w:r>
      <w:r w:rsidR="00E55641" w:rsidRPr="00DB0A2D">
        <w:t xml:space="preserve"> </w:t>
      </w:r>
      <w:r w:rsidR="00346593" w:rsidRPr="00DB0A2D">
        <w:t>c</w:t>
      </w:r>
      <w:r w:rsidR="00E55641" w:rsidRPr="00DB0A2D">
        <w:t>artório</w:t>
      </w:r>
      <w:r w:rsidR="00DC1B0A" w:rsidRPr="00DB0A2D">
        <w:t>s</w:t>
      </w:r>
      <w:r w:rsidR="00E55641" w:rsidRPr="00DB0A2D">
        <w:t xml:space="preserve"> de </w:t>
      </w:r>
      <w:r w:rsidR="00346593" w:rsidRPr="00DB0A2D">
        <w:t>r</w:t>
      </w:r>
      <w:r w:rsidR="00E55641" w:rsidRPr="00DB0A2D">
        <w:t xml:space="preserve">egistro de </w:t>
      </w:r>
      <w:r w:rsidR="00346593" w:rsidRPr="00DB0A2D">
        <w:t>t</w:t>
      </w:r>
      <w:r w:rsidR="00E55641" w:rsidRPr="00DB0A2D">
        <w:t xml:space="preserve">ítulos e </w:t>
      </w:r>
      <w:r w:rsidR="00346593" w:rsidRPr="00DB0A2D">
        <w:t>d</w:t>
      </w:r>
      <w:r w:rsidR="00E55641" w:rsidRPr="00DB0A2D">
        <w:t>ocumentos</w:t>
      </w:r>
      <w:r w:rsidR="00595043" w:rsidRPr="00DB0A2D">
        <w:t xml:space="preserve"> competente</w:t>
      </w:r>
      <w:r w:rsidR="00DC1B0A" w:rsidRPr="00DB0A2D">
        <w:t>s</w:t>
      </w:r>
      <w:r w:rsidRPr="00DB0A2D">
        <w:t xml:space="preserve">, nos termos da </w:t>
      </w:r>
      <w:r w:rsidR="005171BA" w:rsidRPr="00DB0A2D">
        <w:t>c</w:t>
      </w:r>
      <w:r w:rsidRPr="00DB0A2D">
        <w:t xml:space="preserve">láusula </w:t>
      </w:r>
      <w:r w:rsidR="00346593" w:rsidRPr="00DB0A2D">
        <w:fldChar w:fldCharType="begin"/>
      </w:r>
      <w:r w:rsidR="00346593" w:rsidRPr="00DB0A2D">
        <w:instrText xml:space="preserve"> REF _Ref16688074 \r \h </w:instrText>
      </w:r>
      <w:r w:rsidR="00497744" w:rsidRPr="00DB0A2D">
        <w:instrText xml:space="preserve"> \* MERGEFORMAT </w:instrText>
      </w:r>
      <w:r w:rsidR="00346593" w:rsidRPr="00DB0A2D">
        <w:fldChar w:fldCharType="separate"/>
      </w:r>
      <w:r w:rsidR="006A0CE2">
        <w:t>2.2</w:t>
      </w:r>
      <w:r w:rsidR="00346593" w:rsidRPr="00DB0A2D">
        <w:fldChar w:fldCharType="end"/>
      </w:r>
      <w:r w:rsidRPr="00DB0A2D">
        <w:t xml:space="preserve"> desta Escritura de Emissão.</w:t>
      </w:r>
    </w:p>
    <w:p w14:paraId="5458F560" w14:textId="77777777" w:rsidR="00704452" w:rsidRPr="00DB0A2D" w:rsidRDefault="00704452" w:rsidP="00497744">
      <w:pPr>
        <w:pStyle w:val="Nvel111"/>
        <w:numPr>
          <w:ilvl w:val="0"/>
          <w:numId w:val="0"/>
        </w:numPr>
        <w:ind w:left="710"/>
        <w:rPr>
          <w:rFonts w:cstheme="minorHAnsi"/>
          <w:lang w:val="x-none"/>
        </w:rPr>
      </w:pPr>
    </w:p>
    <w:p w14:paraId="73CA4E1F" w14:textId="77690FCF" w:rsidR="007561E7" w:rsidRPr="00DB0A2D" w:rsidRDefault="007561E7" w:rsidP="00497744">
      <w:pPr>
        <w:pStyle w:val="Nvel111"/>
        <w:rPr>
          <w:color w:val="000000" w:themeColor="text1"/>
        </w:rPr>
      </w:pPr>
      <w:bookmarkStart w:id="46" w:name="_Ref7157679"/>
      <w:r w:rsidRPr="00DB0A2D">
        <w:t>As Partes concordam que a presente Escritura</w:t>
      </w:r>
      <w:r w:rsidRPr="00DB0A2D">
        <w:rPr>
          <w:color w:val="000000" w:themeColor="text1"/>
        </w:rPr>
        <w:t xml:space="preserve"> de Emissão </w:t>
      </w:r>
      <w:r w:rsidRPr="00DB0A2D">
        <w:t xml:space="preserve">poderá ser alterada, sem a necessidade de qualquer aprovação </w:t>
      </w:r>
      <w:r w:rsidR="009A3695" w:rsidRPr="00DB0A2D">
        <w:t>d</w:t>
      </w:r>
      <w:r w:rsidR="004B0662" w:rsidRPr="00DB0A2D">
        <w:t>a</w:t>
      </w:r>
      <w:r w:rsidR="009A3695" w:rsidRPr="00DB0A2D">
        <w:t xml:space="preserve"> Debenturista e </w:t>
      </w:r>
      <w:r w:rsidRPr="00DB0A2D">
        <w:t xml:space="preserve">dos </w:t>
      </w:r>
      <w:r w:rsidR="00C41515" w:rsidRPr="00DB0A2D">
        <w:t>T</w:t>
      </w:r>
      <w:r w:rsidRPr="00DB0A2D">
        <w:t>itulares d</w:t>
      </w:r>
      <w:r w:rsidR="00C41515" w:rsidRPr="00DB0A2D">
        <w:t>os</w:t>
      </w:r>
      <w:r w:rsidRPr="00DB0A2D">
        <w:t xml:space="preserve"> CRI, sempre que e somente: </w:t>
      </w:r>
      <w:r w:rsidRPr="00DB0A2D">
        <w:rPr>
          <w:b/>
        </w:rPr>
        <w:t>(</w:t>
      </w:r>
      <w:r w:rsidR="004B0662" w:rsidRPr="00DB0A2D">
        <w:rPr>
          <w:b/>
        </w:rPr>
        <w:t>a</w:t>
      </w:r>
      <w:r w:rsidRPr="00DB0A2D">
        <w:rPr>
          <w:b/>
        </w:rPr>
        <w:t>)</w:t>
      </w:r>
      <w:r w:rsidR="00346593" w:rsidRPr="00DB0A2D">
        <w:t> </w:t>
      </w:r>
      <w:r w:rsidRPr="00DB0A2D">
        <w:t xml:space="preserve">quando tal alteração decorrer exclusivamente da necessidade de atendimento a exigências de adequação a normas legais, regulamentares ou exigências da CVM, </w:t>
      </w:r>
      <w:r w:rsidR="004F2C67" w:rsidRPr="0038586A">
        <w:rPr>
          <w:rFonts w:cs="Calibri"/>
        </w:rPr>
        <w:t xml:space="preserve">Associação Brasileira das Entidades dos Mercados Financeiro e de Capitais </w:t>
      </w:r>
      <w:r w:rsidR="004F2C67">
        <w:rPr>
          <w:rFonts w:cs="Calibri"/>
        </w:rPr>
        <w:t>(“</w:t>
      </w:r>
      <w:r w:rsidRPr="004F2C67">
        <w:rPr>
          <w:u w:val="single"/>
        </w:rPr>
        <w:t>ANBIMA</w:t>
      </w:r>
      <w:r w:rsidR="004F2C67">
        <w:t>”)</w:t>
      </w:r>
      <w:r w:rsidRPr="00DB0A2D">
        <w:t>, da B3</w:t>
      </w:r>
      <w:r w:rsidR="00446D01" w:rsidRPr="00DB0A2D">
        <w:t xml:space="preserve"> S.A.</w:t>
      </w:r>
      <w:r w:rsidR="00E06236">
        <w:t> </w:t>
      </w:r>
      <w:r w:rsidR="00446D01" w:rsidRPr="00DB0A2D">
        <w:t>–</w:t>
      </w:r>
      <w:r w:rsidR="00E06236">
        <w:t> </w:t>
      </w:r>
      <w:r w:rsidR="00446D01" w:rsidRPr="00DB0A2D">
        <w:t>Brasil, Bolsa, Balcão (“</w:t>
      </w:r>
      <w:r w:rsidR="00446D01" w:rsidRPr="00DB0A2D">
        <w:rPr>
          <w:u w:val="single"/>
        </w:rPr>
        <w:t>B3</w:t>
      </w:r>
      <w:r w:rsidR="00446D01" w:rsidRPr="00DB0A2D">
        <w:t>”)</w:t>
      </w:r>
      <w:r w:rsidRPr="00DB0A2D">
        <w:t xml:space="preserve"> e/ou demais reguladores; </w:t>
      </w:r>
      <w:r w:rsidRPr="00DB0A2D">
        <w:rPr>
          <w:b/>
        </w:rPr>
        <w:t>(</w:t>
      </w:r>
      <w:r w:rsidR="005A2C4A" w:rsidRPr="00DB0A2D">
        <w:rPr>
          <w:b/>
        </w:rPr>
        <w:t>b</w:t>
      </w:r>
      <w:r w:rsidRPr="00DB0A2D">
        <w:rPr>
          <w:b/>
        </w:rPr>
        <w:t>)</w:t>
      </w:r>
      <w:r w:rsidR="00346593" w:rsidRPr="00DB0A2D">
        <w:t> </w:t>
      </w:r>
      <w:r w:rsidRPr="00DB0A2D">
        <w:t xml:space="preserve">quando verificado erro material, seja ele um erro grosseiro, de digitação ou aritmético; </w:t>
      </w:r>
      <w:r w:rsidRPr="00DB0A2D">
        <w:rPr>
          <w:b/>
        </w:rPr>
        <w:t>(</w:t>
      </w:r>
      <w:r w:rsidR="005A2C4A" w:rsidRPr="00DB0A2D">
        <w:rPr>
          <w:b/>
        </w:rPr>
        <w:t>c</w:t>
      </w:r>
      <w:r w:rsidRPr="00DB0A2D">
        <w:rPr>
          <w:b/>
        </w:rPr>
        <w:t>)</w:t>
      </w:r>
      <w:r w:rsidR="00346593" w:rsidRPr="00DB0A2D">
        <w:t> </w:t>
      </w:r>
      <w:r w:rsidRPr="00DB0A2D">
        <w:t xml:space="preserve">em virtude da atualização dos dados cadastrais das Partes, tais como alteração na razão social, endereço e telefone, entre outros, desde que não haja qualquer custo ou despesa adicional para os </w:t>
      </w:r>
      <w:r w:rsidR="00C41515" w:rsidRPr="00DB0A2D">
        <w:t>T</w:t>
      </w:r>
      <w:r w:rsidRPr="00DB0A2D">
        <w:t>itulares d</w:t>
      </w:r>
      <w:r w:rsidR="00C41515" w:rsidRPr="00DB0A2D">
        <w:t>os</w:t>
      </w:r>
      <w:r w:rsidRPr="00DB0A2D">
        <w:t xml:space="preserve"> CRI;</w:t>
      </w:r>
      <w:r w:rsidR="00101B8D" w:rsidRPr="00DB0A2D">
        <w:t xml:space="preserve"> e</w:t>
      </w:r>
      <w:r w:rsidRPr="00DB0A2D">
        <w:t xml:space="preserve"> </w:t>
      </w:r>
      <w:r w:rsidRPr="00DB0A2D">
        <w:rPr>
          <w:b/>
        </w:rPr>
        <w:t>(</w:t>
      </w:r>
      <w:r w:rsidR="005A2C4A" w:rsidRPr="00DB0A2D">
        <w:rPr>
          <w:b/>
        </w:rPr>
        <w:t>d</w:t>
      </w:r>
      <w:r w:rsidRPr="00DB0A2D">
        <w:rPr>
          <w:b/>
        </w:rPr>
        <w:t>)</w:t>
      </w:r>
      <w:r w:rsidR="00346593" w:rsidRPr="00DB0A2D">
        <w:t> </w:t>
      </w:r>
      <w:r w:rsidRPr="00DB0A2D">
        <w:t>modificações já permitidas expressamente nesta Escritura</w:t>
      </w:r>
      <w:r w:rsidR="006F6877" w:rsidRPr="00DB0A2D">
        <w:t xml:space="preserve"> de Emissão</w:t>
      </w:r>
      <w:r w:rsidRPr="00DB0A2D">
        <w:t xml:space="preserve"> e nos demais Documentos da Operaçã</w:t>
      </w:r>
      <w:r w:rsidR="002E1B66" w:rsidRPr="00DB0A2D">
        <w:t>o</w:t>
      </w:r>
      <w:r w:rsidRPr="00DB0A2D">
        <w:rPr>
          <w:color w:val="000000" w:themeColor="text1"/>
        </w:rPr>
        <w:t>.</w:t>
      </w:r>
      <w:bookmarkEnd w:id="46"/>
    </w:p>
    <w:p w14:paraId="3323EAD5" w14:textId="77777777" w:rsidR="007561E7" w:rsidRPr="00DB0A2D" w:rsidRDefault="007561E7" w:rsidP="00497744">
      <w:pPr>
        <w:pStyle w:val="Nvel111"/>
        <w:numPr>
          <w:ilvl w:val="0"/>
          <w:numId w:val="0"/>
        </w:numPr>
        <w:ind w:left="710"/>
        <w:rPr>
          <w:rFonts w:cstheme="minorHAnsi"/>
          <w:lang w:val="x-none"/>
        </w:rPr>
      </w:pPr>
    </w:p>
    <w:p w14:paraId="03F4B2B1" w14:textId="19364438" w:rsidR="00704452" w:rsidRPr="00DB0A2D" w:rsidRDefault="00704452" w:rsidP="00497744">
      <w:pPr>
        <w:pStyle w:val="Nvel111"/>
      </w:pPr>
      <w:r w:rsidRPr="00DB0A2D">
        <w:t xml:space="preserve">A </w:t>
      </w:r>
      <w:r w:rsidR="004B0662" w:rsidRPr="00DB0A2D">
        <w:t>Debenturista</w:t>
      </w:r>
      <w:r w:rsidRPr="00DB0A2D">
        <w:t xml:space="preserve"> fica, desde já, autorizada e constituída de todos os poderes, de forma irrevogável e irretratável, para, em nome da </w:t>
      </w:r>
      <w:r w:rsidR="00CF3410" w:rsidRPr="00DB0A2D">
        <w:t>Emissora</w:t>
      </w:r>
      <w:r w:rsidRPr="00DB0A2D">
        <w:t xml:space="preserve">, e às expensas desta, promover </w:t>
      </w:r>
      <w:r w:rsidR="00101B8D" w:rsidRPr="00497744">
        <w:t>a inscrição</w:t>
      </w:r>
      <w:r w:rsidR="006F59BA" w:rsidRPr="00DB0A2D">
        <w:t xml:space="preserve"> </w:t>
      </w:r>
      <w:r w:rsidR="00101B8D" w:rsidRPr="00DB0A2D">
        <w:t xml:space="preserve">e/ou </w:t>
      </w:r>
      <w:r w:rsidRPr="00DB0A2D">
        <w:t>o registro</w:t>
      </w:r>
      <w:r w:rsidR="006F59BA" w:rsidRPr="00DB0A2D">
        <w:t xml:space="preserve"> </w:t>
      </w:r>
      <w:r w:rsidR="00C400B7" w:rsidRPr="00DB0A2D">
        <w:t xml:space="preserve">desta Escritura de Emissão </w:t>
      </w:r>
      <w:r w:rsidR="006F59BA" w:rsidRPr="00DB0A2D">
        <w:t>na JUCEG e nos cartórios de registro de títulos e documentos competentes, respectivamente,</w:t>
      </w:r>
      <w:r w:rsidRPr="00DB0A2D">
        <w:t xml:space="preserve"> caso a </w:t>
      </w:r>
      <w:r w:rsidR="00CF3410" w:rsidRPr="00DB0A2D">
        <w:t>Emissora</w:t>
      </w:r>
      <w:r w:rsidRPr="00DB0A2D">
        <w:t xml:space="preserve"> não o faça no prazo determinado na </w:t>
      </w:r>
      <w:r w:rsidR="00CA0F71" w:rsidRPr="00DB0A2D">
        <w:t>c</w:t>
      </w:r>
      <w:r w:rsidR="007653B6" w:rsidRPr="00DB0A2D">
        <w:t>láusula</w:t>
      </w:r>
      <w:r w:rsidR="003E2F3C" w:rsidRPr="00DB0A2D">
        <w:t> </w:t>
      </w:r>
      <w:r w:rsidR="00346593" w:rsidRPr="00DB0A2D">
        <w:fldChar w:fldCharType="begin"/>
      </w:r>
      <w:r w:rsidR="00346593" w:rsidRPr="00DB0A2D">
        <w:instrText xml:space="preserve"> REF _Ref16688199 \r \h </w:instrText>
      </w:r>
      <w:r w:rsidR="00497744" w:rsidRPr="00DB0A2D">
        <w:instrText xml:space="preserve"> \* MERGEFORMAT </w:instrText>
      </w:r>
      <w:r w:rsidR="00346593" w:rsidRPr="00DB0A2D">
        <w:fldChar w:fldCharType="separate"/>
      </w:r>
      <w:r w:rsidR="006A0CE2">
        <w:t>2.2.2</w:t>
      </w:r>
      <w:r w:rsidR="00346593" w:rsidRPr="00DB0A2D">
        <w:fldChar w:fldCharType="end"/>
      </w:r>
      <w:r w:rsidRPr="00DB0A2D">
        <w:t xml:space="preserve"> acima, o que não descaracteriza, contudo, o descumprimento de obrigação não pecuniária pela </w:t>
      </w:r>
      <w:r w:rsidR="00CF3410" w:rsidRPr="00DB0A2D">
        <w:t>Emissora</w:t>
      </w:r>
      <w:r w:rsidRPr="00DB0A2D">
        <w:t xml:space="preserve">, nos termos </w:t>
      </w:r>
      <w:r w:rsidR="00101B8D" w:rsidRPr="00DB0A2D">
        <w:t xml:space="preserve">do </w:t>
      </w:r>
      <w:r w:rsidR="009114DE" w:rsidRPr="00DB0A2D">
        <w:t>sub</w:t>
      </w:r>
      <w:r w:rsidR="00101B8D" w:rsidRPr="00DB0A2D">
        <w:t>item</w:t>
      </w:r>
      <w:r w:rsidRPr="00DB0A2D">
        <w:t xml:space="preserve"> </w:t>
      </w:r>
      <w:r w:rsidR="009114DE" w:rsidRPr="00DB0A2D">
        <w:fldChar w:fldCharType="begin"/>
      </w:r>
      <w:r w:rsidR="009114DE" w:rsidRPr="00DB0A2D">
        <w:instrText xml:space="preserve"> REF _Ref9997090 \w \h </w:instrText>
      </w:r>
      <w:r w:rsidR="00497744" w:rsidRPr="00DB0A2D">
        <w:instrText xml:space="preserve"> \* MERGEFORMAT </w:instrText>
      </w:r>
      <w:r w:rsidR="009114DE" w:rsidRPr="00DB0A2D">
        <w:fldChar w:fldCharType="separate"/>
      </w:r>
      <w:r w:rsidR="006A0CE2">
        <w:t>7.1(c)</w:t>
      </w:r>
      <w:r w:rsidR="009114DE" w:rsidRPr="00DB0A2D">
        <w:fldChar w:fldCharType="end"/>
      </w:r>
      <w:r w:rsidR="00474695" w:rsidRPr="00DB0A2D">
        <w:t xml:space="preserve"> </w:t>
      </w:r>
      <w:r w:rsidRPr="00DB0A2D">
        <w:t>abaixo.</w:t>
      </w:r>
    </w:p>
    <w:p w14:paraId="35D9123D" w14:textId="77777777" w:rsidR="00704452" w:rsidRPr="00DB0A2D" w:rsidRDefault="00704452" w:rsidP="00EE289D">
      <w:pPr>
        <w:spacing w:line="288" w:lineRule="auto"/>
        <w:contextualSpacing/>
        <w:jc w:val="both"/>
        <w:rPr>
          <w:rFonts w:ascii="Trebuchet MS" w:hAnsi="Trebuchet MS" w:cstheme="minorHAnsi"/>
          <w:sz w:val="22"/>
          <w:szCs w:val="22"/>
          <w:lang w:val="x-none"/>
        </w:rPr>
      </w:pPr>
    </w:p>
    <w:p w14:paraId="639D74E4" w14:textId="77777777" w:rsidR="00704452" w:rsidRPr="00DB0A2D" w:rsidRDefault="00704452" w:rsidP="00A94FEA">
      <w:pPr>
        <w:pStyle w:val="Nvel11"/>
        <w:contextualSpacing/>
        <w:rPr>
          <w:rFonts w:cstheme="minorHAnsi"/>
        </w:rPr>
      </w:pPr>
      <w:r w:rsidRPr="00DB0A2D">
        <w:rPr>
          <w:u w:val="single"/>
        </w:rPr>
        <w:t xml:space="preserve">Registro para </w:t>
      </w:r>
      <w:bookmarkStart w:id="47" w:name="_DV_C38"/>
      <w:r w:rsidRPr="00DB0A2D">
        <w:rPr>
          <w:rStyle w:val="DeltaViewInsertion"/>
          <w:rFonts w:cstheme="minorHAnsi"/>
          <w:color w:val="auto"/>
          <w:u w:val="single"/>
        </w:rPr>
        <w:t xml:space="preserve">Colocação e </w:t>
      </w:r>
      <w:bookmarkStart w:id="48" w:name="_DV_M43"/>
      <w:bookmarkEnd w:id="47"/>
      <w:bookmarkEnd w:id="48"/>
      <w:r w:rsidRPr="00DB0A2D">
        <w:rPr>
          <w:u w:val="single"/>
        </w:rPr>
        <w:t>Negociação</w:t>
      </w:r>
      <w:r w:rsidR="00A94FEA" w:rsidRPr="00DB0A2D">
        <w:t>:</w:t>
      </w:r>
      <w:r w:rsidRPr="00DB0A2D">
        <w:t xml:space="preserve"> </w:t>
      </w:r>
      <w:r w:rsidRPr="00DB0A2D">
        <w:rPr>
          <w:rFonts w:cstheme="minorHAnsi"/>
        </w:rPr>
        <w:t>A colocação das Debêntures será realizada de forma privada</w:t>
      </w:r>
      <w:r w:rsidR="00101B8D" w:rsidRPr="00DB0A2D">
        <w:rPr>
          <w:rFonts w:cstheme="minorHAnsi"/>
        </w:rPr>
        <w:t>,</w:t>
      </w:r>
      <w:r w:rsidRPr="00DB0A2D">
        <w:rPr>
          <w:rFonts w:cstheme="minorHAnsi"/>
        </w:rPr>
        <w:t xml:space="preserve"> exclusivamente para a Debenturista, sem a intermediação de quaisquer instituições, sejam elas integrantes do sistema de distribuição de valores mobiliários ou não, e não contará com qualquer forma de esforço de venda perante o público em geral, sendo expressamente vedada a negociação das Debêntures em bolsa de valores ou em mercado de balcão organizado</w:t>
      </w:r>
      <w:r w:rsidR="00101B8D" w:rsidRPr="00DB0A2D">
        <w:rPr>
          <w:rFonts w:cstheme="minorHAnsi"/>
        </w:rPr>
        <w:t xml:space="preserve"> ou não organizado</w:t>
      </w:r>
      <w:r w:rsidRPr="00DB0A2D">
        <w:rPr>
          <w:rFonts w:cstheme="minorHAnsi"/>
        </w:rPr>
        <w:t>.</w:t>
      </w:r>
    </w:p>
    <w:p w14:paraId="2A9A3AA7" w14:textId="77777777" w:rsidR="00704452" w:rsidRPr="00DB0A2D" w:rsidRDefault="00704452" w:rsidP="00EE289D">
      <w:pPr>
        <w:spacing w:line="288" w:lineRule="auto"/>
        <w:contextualSpacing/>
        <w:jc w:val="both"/>
        <w:rPr>
          <w:rFonts w:ascii="Trebuchet MS" w:hAnsi="Trebuchet MS" w:cstheme="minorHAnsi"/>
          <w:sz w:val="22"/>
          <w:szCs w:val="22"/>
        </w:rPr>
      </w:pPr>
    </w:p>
    <w:p w14:paraId="79C8DAC0" w14:textId="77777777" w:rsidR="00704452" w:rsidRPr="00DB0A2D" w:rsidRDefault="00704452" w:rsidP="00A94FEA">
      <w:pPr>
        <w:pStyle w:val="Nvel111"/>
        <w:ind w:left="709"/>
      </w:pPr>
      <w:r w:rsidRPr="00DB0A2D">
        <w:lastRenderedPageBreak/>
        <w:t>As Debêntures não serão registradas para distribuição no mercado primário, negociação no mercado secundário ou qualquer forma de custódia eletrônica, seja em bolsa de valores ou mercado de balcão organizado.</w:t>
      </w:r>
    </w:p>
    <w:p w14:paraId="297CFFE5" w14:textId="77777777" w:rsidR="00D70036" w:rsidRPr="00DB0A2D" w:rsidRDefault="00D70036" w:rsidP="00497744">
      <w:pPr>
        <w:pStyle w:val="Nvel11"/>
        <w:numPr>
          <w:ilvl w:val="0"/>
          <w:numId w:val="0"/>
        </w:numPr>
        <w:rPr>
          <w:rFonts w:cstheme="minorHAnsi"/>
          <w:u w:val="single"/>
        </w:rPr>
      </w:pPr>
    </w:p>
    <w:p w14:paraId="183917BC" w14:textId="77777777" w:rsidR="00101B8D" w:rsidRPr="00DB0A2D" w:rsidRDefault="00D70036" w:rsidP="00101B8D">
      <w:pPr>
        <w:pStyle w:val="Nvel11"/>
        <w:rPr>
          <w:rFonts w:cstheme="minorHAnsi"/>
        </w:rPr>
      </w:pPr>
      <w:r w:rsidRPr="00DB0A2D">
        <w:rPr>
          <w:u w:val="single"/>
        </w:rPr>
        <w:t xml:space="preserve">Ausência de Registro </w:t>
      </w:r>
      <w:bookmarkStart w:id="49" w:name="_DV_M41"/>
      <w:bookmarkStart w:id="50" w:name="_Toc499990318"/>
      <w:bookmarkEnd w:id="49"/>
      <w:r w:rsidR="00101B8D" w:rsidRPr="00DB0A2D">
        <w:rPr>
          <w:u w:val="single"/>
        </w:rPr>
        <w:t>na CVM e na ANBIMA</w:t>
      </w:r>
      <w:r w:rsidR="00101B8D" w:rsidRPr="00DB0A2D">
        <w:t xml:space="preserve">: </w:t>
      </w:r>
      <w:bookmarkStart w:id="51" w:name="_DV_M23"/>
      <w:bookmarkStart w:id="52" w:name="_Hlk13214069"/>
      <w:bookmarkEnd w:id="51"/>
      <w:r w:rsidR="00101B8D" w:rsidRPr="00DB0A2D">
        <w:rPr>
          <w:rFonts w:cstheme="minorHAnsi"/>
        </w:rPr>
        <w:t>A presente Emissão se constitui de uma colocação privada de Debêntures, nos termos do artigo 52 e seguintes da Lei das Sociedades por Ações, não estando, portanto, sujeita ao registro na CVM ou na ANBIMA.</w:t>
      </w:r>
      <w:bookmarkEnd w:id="52"/>
    </w:p>
    <w:p w14:paraId="61FE3909" w14:textId="3B71CFAE" w:rsidR="00101B8D" w:rsidRPr="00DB0A2D" w:rsidRDefault="00101B8D" w:rsidP="00497744">
      <w:pPr>
        <w:spacing w:line="288" w:lineRule="auto"/>
        <w:contextualSpacing/>
        <w:jc w:val="both"/>
        <w:rPr>
          <w:rFonts w:ascii="Trebuchet MS" w:hAnsi="Trebuchet MS" w:cstheme="minorHAnsi"/>
          <w:sz w:val="22"/>
          <w:szCs w:val="22"/>
        </w:rPr>
      </w:pPr>
    </w:p>
    <w:p w14:paraId="70DF0268" w14:textId="0742C505" w:rsidR="00101B8D" w:rsidRPr="00DB0A2D" w:rsidRDefault="00F649C7" w:rsidP="00497744">
      <w:pPr>
        <w:pStyle w:val="Nvel11"/>
        <w:rPr>
          <w:u w:val="single"/>
        </w:rPr>
      </w:pPr>
      <w:bookmarkStart w:id="53" w:name="_Ref7156884"/>
      <w:r w:rsidRPr="00DB0A2D">
        <w:rPr>
          <w:u w:val="single"/>
        </w:rPr>
        <w:t>Documentos da Operação</w:t>
      </w:r>
      <w:r w:rsidR="00704452" w:rsidRPr="00DB0A2D">
        <w:rPr>
          <w:u w:val="single"/>
        </w:rPr>
        <w:t xml:space="preserve"> </w:t>
      </w:r>
      <w:r w:rsidR="008A287F" w:rsidRPr="00DB0A2D">
        <w:rPr>
          <w:u w:val="single"/>
        </w:rPr>
        <w:t>e Titularidade das Debêntures</w:t>
      </w:r>
      <w:bookmarkEnd w:id="53"/>
      <w:r w:rsidR="00A94FEA" w:rsidRPr="00DB0A2D">
        <w:t xml:space="preserve">: </w:t>
      </w:r>
      <w:r w:rsidR="00704452" w:rsidRPr="00DB0A2D">
        <w:rPr>
          <w:rFonts w:cstheme="minorHAnsi"/>
        </w:rPr>
        <w:t>Para fins deste instrumento, são considerados “</w:t>
      </w:r>
      <w:r w:rsidR="00704452" w:rsidRPr="00DB0A2D">
        <w:rPr>
          <w:rFonts w:cstheme="minorHAnsi"/>
          <w:u w:val="single"/>
        </w:rPr>
        <w:t>Documentos da Operação</w:t>
      </w:r>
      <w:r w:rsidR="00704452" w:rsidRPr="00DB0A2D">
        <w:rPr>
          <w:rFonts w:cstheme="minorHAnsi"/>
        </w:rPr>
        <w:t>”:</w:t>
      </w:r>
    </w:p>
    <w:p w14:paraId="366C3E74" w14:textId="77777777" w:rsidR="00101B8D" w:rsidRPr="00DB0A2D" w:rsidRDefault="00101B8D" w:rsidP="00497744">
      <w:pPr>
        <w:pStyle w:val="PargrafodaLista"/>
        <w:spacing w:line="288" w:lineRule="auto"/>
        <w:rPr>
          <w:rFonts w:ascii="Trebuchet MS" w:hAnsi="Trebuchet MS" w:cstheme="minorHAnsi"/>
          <w:sz w:val="22"/>
          <w:szCs w:val="22"/>
        </w:rPr>
      </w:pPr>
    </w:p>
    <w:p w14:paraId="71A4A68E" w14:textId="77777777" w:rsidR="00101B8D" w:rsidRPr="00DB0A2D" w:rsidRDefault="00704452" w:rsidP="00497744">
      <w:pPr>
        <w:pStyle w:val="Nvel11a"/>
        <w:rPr>
          <w:u w:val="single"/>
        </w:rPr>
      </w:pPr>
      <w:r w:rsidRPr="00DB0A2D">
        <w:t>a presente Escritura de Emissão;</w:t>
      </w:r>
    </w:p>
    <w:p w14:paraId="54967B30" w14:textId="77777777" w:rsidR="001B053A" w:rsidRPr="00DB0A2D" w:rsidRDefault="001B053A" w:rsidP="00497744">
      <w:pPr>
        <w:pStyle w:val="Nvel11a"/>
        <w:numPr>
          <w:ilvl w:val="0"/>
          <w:numId w:val="0"/>
        </w:numPr>
        <w:ind w:left="709"/>
        <w:rPr>
          <w:u w:val="single"/>
        </w:rPr>
      </w:pPr>
    </w:p>
    <w:p w14:paraId="2C00C5F8" w14:textId="77777777" w:rsidR="001B053A" w:rsidRPr="00DB0A2D" w:rsidRDefault="001B053A" w:rsidP="00497744">
      <w:pPr>
        <w:pStyle w:val="Nvel11a"/>
      </w:pPr>
      <w:r w:rsidRPr="00DB0A2D">
        <w:t>o boletim de subscrição das Debêntures;</w:t>
      </w:r>
    </w:p>
    <w:p w14:paraId="34B7734A" w14:textId="77777777" w:rsidR="00101B8D" w:rsidRPr="00DB0A2D" w:rsidRDefault="00101B8D" w:rsidP="00497744">
      <w:pPr>
        <w:pStyle w:val="Nvel11a"/>
        <w:numPr>
          <w:ilvl w:val="0"/>
          <w:numId w:val="0"/>
        </w:numPr>
        <w:ind w:left="709"/>
        <w:rPr>
          <w:u w:val="single"/>
        </w:rPr>
      </w:pPr>
    </w:p>
    <w:p w14:paraId="2242275E" w14:textId="26546602" w:rsidR="00CC1782" w:rsidRPr="00DB0A2D" w:rsidRDefault="00CC1782" w:rsidP="00CC1782">
      <w:pPr>
        <w:pStyle w:val="Nvel11a"/>
        <w:rPr>
          <w:u w:val="single"/>
        </w:rPr>
      </w:pPr>
      <w:r w:rsidRPr="00DB0A2D">
        <w:t>a Escritura de Emissão de CCI;</w:t>
      </w:r>
    </w:p>
    <w:p w14:paraId="0EDA27FB" w14:textId="77777777" w:rsidR="00BC759D" w:rsidRPr="00DB0A2D" w:rsidRDefault="00BC759D" w:rsidP="00BC759D">
      <w:pPr>
        <w:pStyle w:val="Nvel11a"/>
        <w:numPr>
          <w:ilvl w:val="0"/>
          <w:numId w:val="0"/>
        </w:numPr>
        <w:ind w:left="709"/>
        <w:rPr>
          <w:u w:val="single"/>
        </w:rPr>
      </w:pPr>
    </w:p>
    <w:p w14:paraId="76423139" w14:textId="101033AB" w:rsidR="00101B8D" w:rsidRPr="000F2283" w:rsidRDefault="00704452" w:rsidP="000F2283">
      <w:pPr>
        <w:pStyle w:val="Nvel11a"/>
        <w:rPr>
          <w:u w:val="single"/>
        </w:rPr>
      </w:pPr>
      <w:r w:rsidRPr="00DB0A2D">
        <w:t xml:space="preserve">o </w:t>
      </w:r>
      <w:r w:rsidR="00101B8D" w:rsidRPr="00DB0A2D">
        <w:rPr>
          <w:rFonts w:cs="Arial"/>
        </w:rPr>
        <w:t>“</w:t>
      </w:r>
      <w:r w:rsidR="00101B8D" w:rsidRPr="00DB0A2D">
        <w:rPr>
          <w:rFonts w:cs="Arial"/>
          <w:i/>
        </w:rPr>
        <w:t>Instrumento Particular de Alienação Fiduciária de Imóve</w:t>
      </w:r>
      <w:r w:rsidR="00BC759D" w:rsidRPr="00DB0A2D">
        <w:rPr>
          <w:rFonts w:cs="Arial"/>
          <w:i/>
        </w:rPr>
        <w:t>is</w:t>
      </w:r>
      <w:r w:rsidR="00101B8D" w:rsidRPr="00DB0A2D">
        <w:rPr>
          <w:rFonts w:cs="Arial"/>
          <w:i/>
        </w:rPr>
        <w:t xml:space="preserve"> em Garantia</w:t>
      </w:r>
      <w:r w:rsidR="00C848A3">
        <w:rPr>
          <w:rFonts w:cs="Arial"/>
          <w:i/>
        </w:rPr>
        <w:t xml:space="preserve"> </w:t>
      </w:r>
      <w:r w:rsidR="008F4CD6">
        <w:rPr>
          <w:rFonts w:cs="Arial"/>
          <w:i/>
        </w:rPr>
        <w:t xml:space="preserve">Sob Condição Suspensiva </w:t>
      </w:r>
      <w:r w:rsidR="00101B8D" w:rsidRPr="00DB0A2D">
        <w:rPr>
          <w:rFonts w:cs="Arial"/>
          <w:i/>
        </w:rPr>
        <w:t>e Outras Avenças</w:t>
      </w:r>
      <w:r w:rsidR="00101B8D" w:rsidRPr="00DB0A2D">
        <w:rPr>
          <w:rFonts w:cs="Arial"/>
        </w:rPr>
        <w:t>”</w:t>
      </w:r>
      <w:r w:rsidRPr="00DB0A2D">
        <w:t xml:space="preserve">, </w:t>
      </w:r>
      <w:r w:rsidR="00101B8D" w:rsidRPr="00DB0A2D">
        <w:t xml:space="preserve">celebrado em </w:t>
      </w:r>
      <w:r w:rsidR="00256392">
        <w:t>16</w:t>
      </w:r>
      <w:r w:rsidR="00101B8D" w:rsidRPr="00DB0A2D">
        <w:t xml:space="preserve"> </w:t>
      </w:r>
      <w:r w:rsidR="009D5592">
        <w:t xml:space="preserve">de outubro de 2020, </w:t>
      </w:r>
      <w:r w:rsidRPr="00DB0A2D">
        <w:t xml:space="preserve">entre </w:t>
      </w:r>
      <w:r w:rsidR="00101B8D" w:rsidRPr="00DB0A2D">
        <w:t xml:space="preserve">a </w:t>
      </w:r>
      <w:r w:rsidR="003E46E3" w:rsidRPr="00DB0A2D">
        <w:t>Emissora</w:t>
      </w:r>
      <w:r w:rsidR="00101B8D" w:rsidRPr="00DB0A2D">
        <w:t xml:space="preserve"> e a Debenturista</w:t>
      </w:r>
      <w:r w:rsidR="001D5F9A" w:rsidRPr="00DB0A2D">
        <w:t xml:space="preserve"> (“</w:t>
      </w:r>
      <w:r w:rsidR="001D5F9A" w:rsidRPr="00DB0A2D">
        <w:rPr>
          <w:u w:val="single"/>
        </w:rPr>
        <w:t>Contrato AF Imóve</w:t>
      </w:r>
      <w:r w:rsidR="00342BAC" w:rsidRPr="00DB0A2D">
        <w:rPr>
          <w:u w:val="single"/>
        </w:rPr>
        <w:t>is</w:t>
      </w:r>
      <w:r w:rsidR="001D5F9A" w:rsidRPr="00DB0A2D">
        <w:t xml:space="preserve">”), </w:t>
      </w:r>
      <w:r w:rsidR="00101B8D" w:rsidRPr="00DB0A2D">
        <w:t>referente à alienação fiduciária</w:t>
      </w:r>
      <w:r w:rsidR="00BF05BA" w:rsidRPr="00DB0A2D">
        <w:t>, pela Emissora,</w:t>
      </w:r>
      <w:r w:rsidR="00101B8D" w:rsidRPr="00DB0A2D">
        <w:t xml:space="preserve"> d</w:t>
      </w:r>
      <w:r w:rsidR="00DB7CDD" w:rsidRPr="00DB0A2D">
        <w:t xml:space="preserve">as </w:t>
      </w:r>
      <w:r w:rsidR="00DB7CDD" w:rsidRPr="00DB0A2D">
        <w:rPr>
          <w:rFonts w:cs="Arial"/>
        </w:rPr>
        <w:t xml:space="preserve">unidades autônomas em estoque do </w:t>
      </w:r>
      <w:r w:rsidR="00BF05BA" w:rsidRPr="00DB0A2D">
        <w:rPr>
          <w:rFonts w:cs="Arial"/>
        </w:rPr>
        <w:t xml:space="preserve">empreendimento “Edifício </w:t>
      </w:r>
      <w:r w:rsidR="00DB7CDD" w:rsidRPr="00DB0A2D">
        <w:rPr>
          <w:rFonts w:cs="Arial"/>
        </w:rPr>
        <w:t>Life Condomínio Clube</w:t>
      </w:r>
      <w:r w:rsidR="00BF05BA" w:rsidRPr="00DB0A2D">
        <w:rPr>
          <w:rFonts w:cs="Arial"/>
        </w:rPr>
        <w:t>”, situado na</w:t>
      </w:r>
      <w:r w:rsidR="00DB7CDD" w:rsidRPr="00DB0A2D">
        <w:rPr>
          <w:rFonts w:cs="Arial"/>
        </w:rPr>
        <w:t xml:space="preserve"> </w:t>
      </w:r>
      <w:r w:rsidR="00BF05BA" w:rsidRPr="00DB0A2D">
        <w:rPr>
          <w:rFonts w:cs="Arial"/>
        </w:rPr>
        <w:t>Rua Quinca Honório Leão,</w:t>
      </w:r>
      <w:r w:rsidR="00E341DD" w:rsidRPr="00DB0A2D">
        <w:rPr>
          <w:rFonts w:cs="Arial"/>
        </w:rPr>
        <w:t xml:space="preserve"> nº 234 a 318, Setor Morada do Sol, CEP 75909-0</w:t>
      </w:r>
      <w:r w:rsidR="00FB3549">
        <w:rPr>
          <w:rFonts w:cs="Arial"/>
        </w:rPr>
        <w:t>35</w:t>
      </w:r>
      <w:r w:rsidR="00AC574E">
        <w:t xml:space="preserve"> </w:t>
      </w:r>
      <w:r w:rsidR="000F2283">
        <w:t>(“</w:t>
      </w:r>
      <w:r w:rsidR="000F2283" w:rsidRPr="000F2283">
        <w:rPr>
          <w:u w:val="single"/>
        </w:rPr>
        <w:t>Empreendimento Alvo</w:t>
      </w:r>
      <w:r w:rsidR="000F2283">
        <w:t xml:space="preserve">”), </w:t>
      </w:r>
      <w:r w:rsidR="00DB7CDD" w:rsidRPr="000F2283">
        <w:rPr>
          <w:rFonts w:cs="Arial"/>
        </w:rPr>
        <w:t>objeto das matrículas</w:t>
      </w:r>
      <w:r w:rsidR="000F2283">
        <w:rPr>
          <w:rFonts w:cs="Arial"/>
        </w:rPr>
        <w:t xml:space="preserve"> individualizadas</w:t>
      </w:r>
      <w:r w:rsidR="00DB7CDD" w:rsidRPr="000F2283">
        <w:rPr>
          <w:rFonts w:cs="Arial"/>
        </w:rPr>
        <w:t xml:space="preserve"> de nº</w:t>
      </w:r>
      <w:r w:rsidR="00143A1D">
        <w:rPr>
          <w:rFonts w:cs="Arial"/>
        </w:rPr>
        <w:t>s</w:t>
      </w:r>
      <w:r w:rsidR="00DB7CDD" w:rsidRPr="000F2283">
        <w:rPr>
          <w:rFonts w:cs="Arial"/>
        </w:rPr>
        <w:t> </w:t>
      </w:r>
      <w:r w:rsidR="00143A1D" w:rsidRPr="009D5D90">
        <w:rPr>
          <w:rFonts w:cs="Arial"/>
        </w:rPr>
        <w:t xml:space="preserve">82.290, 82.292, 82.298, 82.304, 82.308, 82.346, 82.349, 82.350, 82.351, 82.353, 82.358, 82.367, 82.370, 82.373, 82.377, 82.386, 82.391, 82.398, 82.403, 82.410, 82.411, 82.412, 82.413, 82.415, 82.416, 82.419, 82.421, 82.436, 82.466, 82.476, 82.489, 82.492, 84.136, 84.138, 84.141, 84.147, 84.148, 84.153, 84.157, 84.160, 84.166, 84.171, 84.178, 84.181, 84.188, 84.199, 84.201, 84.223, 84.229, 84.235, 84.244, 84.249, 84.253, 84.255, 84.256, 84.259, 84.265, 84.272, 84.285, </w:t>
      </w:r>
      <w:r w:rsidR="000A7682">
        <w:rPr>
          <w:rFonts w:cs="Arial"/>
        </w:rPr>
        <w:t xml:space="preserve">84.286, </w:t>
      </w:r>
      <w:r w:rsidR="00143A1D" w:rsidRPr="009D5D90">
        <w:rPr>
          <w:rFonts w:cs="Arial"/>
        </w:rPr>
        <w:t>84.289, 84.295, 84.309, 84.331 e 84.353</w:t>
      </w:r>
      <w:r w:rsidR="00DB7CDD" w:rsidRPr="000F2283">
        <w:rPr>
          <w:rFonts w:cs="Arial"/>
        </w:rPr>
        <w:t xml:space="preserve">, mantidas junto ao </w:t>
      </w:r>
      <w:r w:rsidR="00BB51BE">
        <w:t>Cartório de Registro Geral de Imóveis e Anexos de Rio Verde, Estado de Goiás</w:t>
      </w:r>
      <w:r w:rsidR="003E7A39" w:rsidRPr="000F2283">
        <w:rPr>
          <w:rFonts w:cs="Arial"/>
        </w:rPr>
        <w:t>, em favor da Debenturista</w:t>
      </w:r>
      <w:r w:rsidR="00952B2E" w:rsidRPr="000F2283">
        <w:rPr>
          <w:rFonts w:cs="Arial"/>
        </w:rPr>
        <w:t xml:space="preserve"> (</w:t>
      </w:r>
      <w:r w:rsidR="00101B8D" w:rsidRPr="000F2283">
        <w:rPr>
          <w:rFonts w:cs="Arial"/>
        </w:rPr>
        <w:t>“</w:t>
      </w:r>
      <w:r w:rsidR="00101B8D" w:rsidRPr="000F2283">
        <w:rPr>
          <w:rFonts w:cs="Arial"/>
          <w:u w:val="single"/>
        </w:rPr>
        <w:t>AF Imóve</w:t>
      </w:r>
      <w:r w:rsidR="00BF05BA" w:rsidRPr="000F2283">
        <w:rPr>
          <w:rFonts w:cs="Arial"/>
          <w:u w:val="single"/>
        </w:rPr>
        <w:t>is</w:t>
      </w:r>
      <w:r w:rsidR="00BF05BA" w:rsidRPr="000F2283">
        <w:rPr>
          <w:rFonts w:cs="Arial"/>
        </w:rPr>
        <w:t>”</w:t>
      </w:r>
      <w:r w:rsidR="00472A14" w:rsidRPr="000F2283">
        <w:rPr>
          <w:rFonts w:cs="Arial"/>
        </w:rPr>
        <w:t xml:space="preserve"> </w:t>
      </w:r>
      <w:r w:rsidR="003E7A39" w:rsidRPr="000F2283">
        <w:rPr>
          <w:rFonts w:cs="Arial"/>
        </w:rPr>
        <w:t xml:space="preserve">e </w:t>
      </w:r>
      <w:r w:rsidR="00BF05BA" w:rsidRPr="000F2283">
        <w:rPr>
          <w:rFonts w:cs="Arial"/>
        </w:rPr>
        <w:t>“</w:t>
      </w:r>
      <w:r w:rsidR="00BF05BA" w:rsidRPr="000F2283">
        <w:rPr>
          <w:rFonts w:cs="Arial"/>
          <w:u w:val="single"/>
        </w:rPr>
        <w:t>Imóveis</w:t>
      </w:r>
      <w:r w:rsidR="00BF05BA" w:rsidRPr="000F2283">
        <w:rPr>
          <w:rFonts w:cs="Arial"/>
        </w:rPr>
        <w:t>”, respectivamente</w:t>
      </w:r>
      <w:r w:rsidR="00101B8D" w:rsidRPr="000F2283">
        <w:rPr>
          <w:rFonts w:cs="Arial"/>
        </w:rPr>
        <w:t>);</w:t>
      </w:r>
    </w:p>
    <w:p w14:paraId="0C34B3AA" w14:textId="77777777" w:rsidR="00A24BFB" w:rsidRPr="00DB0A2D" w:rsidRDefault="00A24BFB" w:rsidP="00A24BFB">
      <w:pPr>
        <w:pStyle w:val="Nvel11a"/>
        <w:numPr>
          <w:ilvl w:val="0"/>
          <w:numId w:val="0"/>
        </w:numPr>
        <w:ind w:left="709"/>
        <w:rPr>
          <w:u w:val="single"/>
        </w:rPr>
      </w:pPr>
    </w:p>
    <w:p w14:paraId="3A71E237" w14:textId="24129DEB" w:rsidR="001D3754" w:rsidRPr="001D3754" w:rsidRDefault="00A24BFB" w:rsidP="001D3754">
      <w:pPr>
        <w:pStyle w:val="Nvel11a"/>
      </w:pPr>
      <w:r w:rsidRPr="00DB0A2D">
        <w:t>o “</w:t>
      </w:r>
      <w:r w:rsidRPr="001D3754">
        <w:rPr>
          <w:i/>
        </w:rPr>
        <w:t xml:space="preserve">Instrumento Particular de </w:t>
      </w:r>
      <w:r w:rsidR="00BF05BA" w:rsidRPr="001D3754">
        <w:rPr>
          <w:i/>
        </w:rPr>
        <w:t>Cessão</w:t>
      </w:r>
      <w:r w:rsidRPr="001D3754">
        <w:rPr>
          <w:i/>
        </w:rPr>
        <w:t xml:space="preserve"> Fiduciária</w:t>
      </w:r>
      <w:r w:rsidR="000E0944">
        <w:rPr>
          <w:i/>
        </w:rPr>
        <w:t xml:space="preserve"> </w:t>
      </w:r>
      <w:r w:rsidR="000E0944" w:rsidRPr="00981386">
        <w:rPr>
          <w:i/>
        </w:rPr>
        <w:t>Sob Condição Suspensiva</w:t>
      </w:r>
      <w:r w:rsidRPr="001D3754">
        <w:rPr>
          <w:i/>
        </w:rPr>
        <w:t xml:space="preserve"> </w:t>
      </w:r>
      <w:r w:rsidR="00BF05BA" w:rsidRPr="001D3754">
        <w:rPr>
          <w:i/>
        </w:rPr>
        <w:t>em Garantia e</w:t>
      </w:r>
      <w:r w:rsidRPr="001D3754">
        <w:rPr>
          <w:i/>
        </w:rPr>
        <w:t xml:space="preserve"> Outras Avenças</w:t>
      </w:r>
      <w:r w:rsidRPr="00DB0A2D">
        <w:t xml:space="preserve">”, celebrado em </w:t>
      </w:r>
      <w:r w:rsidR="00256392">
        <w:t>16</w:t>
      </w:r>
      <w:r w:rsidR="00F66A1C" w:rsidRPr="00DB0A2D">
        <w:t xml:space="preserve"> </w:t>
      </w:r>
      <w:r w:rsidR="00F66A1C">
        <w:t>de outubro de 2020</w:t>
      </w:r>
      <w:r w:rsidRPr="00DB0A2D">
        <w:t xml:space="preserve"> entre a </w:t>
      </w:r>
      <w:r w:rsidR="00BF05BA" w:rsidRPr="00DB0A2D">
        <w:t>Emissora</w:t>
      </w:r>
      <w:r w:rsidRPr="00DB0A2D">
        <w:t xml:space="preserve"> e a Debenturista (“</w:t>
      </w:r>
      <w:r w:rsidRPr="001D3754">
        <w:rPr>
          <w:u w:val="single"/>
        </w:rPr>
        <w:t xml:space="preserve">Contrato </w:t>
      </w:r>
      <w:r w:rsidR="00BF05BA" w:rsidRPr="001D3754">
        <w:rPr>
          <w:u w:val="single"/>
        </w:rPr>
        <w:t xml:space="preserve">CF </w:t>
      </w:r>
      <w:r w:rsidR="003E7A39" w:rsidRPr="001D3754">
        <w:rPr>
          <w:u w:val="single"/>
        </w:rPr>
        <w:t>Direitos Creditórios</w:t>
      </w:r>
      <w:r w:rsidRPr="00DB0A2D">
        <w:t xml:space="preserve">”), referente à </w:t>
      </w:r>
      <w:r w:rsidR="003E7A39" w:rsidRPr="00DB0A2D">
        <w:t>cessão</w:t>
      </w:r>
      <w:r w:rsidRPr="00DB0A2D">
        <w:t xml:space="preserve"> fiduciária</w:t>
      </w:r>
      <w:r w:rsidR="003E7A39" w:rsidRPr="00DB0A2D">
        <w:t>, pela Emissora,</w:t>
      </w:r>
      <w:r w:rsidRPr="00DB0A2D">
        <w:t xml:space="preserve"> da totalidade d</w:t>
      </w:r>
      <w:r w:rsidR="003E7A39" w:rsidRPr="00DB0A2D">
        <w:t>o</w:t>
      </w:r>
      <w:r w:rsidRPr="00DB0A2D">
        <w:t xml:space="preserve">s </w:t>
      </w:r>
      <w:r w:rsidR="003E7A39" w:rsidRPr="00DB0A2D">
        <w:t>recebíveis presentes e futuros decorrentes da comercialização dos Imóveis, em favor da</w:t>
      </w:r>
      <w:r w:rsidRPr="00DB0A2D">
        <w:t xml:space="preserve"> Debenturista (“</w:t>
      </w:r>
      <w:r w:rsidR="003E7A39" w:rsidRPr="001D3754">
        <w:rPr>
          <w:u w:val="single"/>
        </w:rPr>
        <w:t>C</w:t>
      </w:r>
      <w:r w:rsidRPr="001D3754">
        <w:rPr>
          <w:u w:val="single"/>
        </w:rPr>
        <w:t xml:space="preserve">F </w:t>
      </w:r>
      <w:r w:rsidR="003E7A39" w:rsidRPr="001D3754">
        <w:rPr>
          <w:u w:val="single"/>
        </w:rPr>
        <w:t>Direitos Creditórios</w:t>
      </w:r>
      <w:r w:rsidR="003E7A39" w:rsidRPr="00DB0A2D">
        <w:t>”);</w:t>
      </w:r>
    </w:p>
    <w:p w14:paraId="556FFD4C" w14:textId="77777777" w:rsidR="00CC1782" w:rsidRPr="00DB0A2D" w:rsidRDefault="00CC1782" w:rsidP="00CC1782">
      <w:pPr>
        <w:pStyle w:val="Nvel11a"/>
        <w:numPr>
          <w:ilvl w:val="0"/>
          <w:numId w:val="0"/>
        </w:numPr>
        <w:ind w:left="709"/>
        <w:rPr>
          <w:u w:val="single"/>
        </w:rPr>
      </w:pPr>
    </w:p>
    <w:p w14:paraId="4204B64E" w14:textId="3B29C485" w:rsidR="001B053A" w:rsidRPr="00DB0A2D" w:rsidRDefault="00704452" w:rsidP="00497744">
      <w:pPr>
        <w:pStyle w:val="Nvel11a"/>
        <w:rPr>
          <w:u w:val="single"/>
        </w:rPr>
      </w:pPr>
      <w:r w:rsidRPr="00DB0A2D">
        <w:t>o Termo de Securitização;</w:t>
      </w:r>
      <w:r w:rsidR="00731F58" w:rsidRPr="00DB0A2D">
        <w:t xml:space="preserve"> </w:t>
      </w:r>
    </w:p>
    <w:p w14:paraId="49D2B25D" w14:textId="77777777" w:rsidR="001B053A" w:rsidRPr="00DB0A2D" w:rsidRDefault="001B053A" w:rsidP="00497744">
      <w:pPr>
        <w:pStyle w:val="PargrafodaLista"/>
        <w:spacing w:line="288" w:lineRule="auto"/>
        <w:rPr>
          <w:rFonts w:ascii="Trebuchet MS" w:hAnsi="Trebuchet MS"/>
          <w:sz w:val="22"/>
          <w:szCs w:val="22"/>
        </w:rPr>
      </w:pPr>
    </w:p>
    <w:p w14:paraId="7F6C7D38" w14:textId="3EC41744" w:rsidR="0012125E" w:rsidRPr="00DB0A2D" w:rsidRDefault="00704452" w:rsidP="00731F58">
      <w:pPr>
        <w:pStyle w:val="Nvel11a"/>
      </w:pPr>
      <w:r w:rsidRPr="00DB0A2D">
        <w:t>o boletim de subscrição dos CRI</w:t>
      </w:r>
      <w:r w:rsidR="0012125E" w:rsidRPr="00DB0A2D">
        <w:t xml:space="preserve">; e </w:t>
      </w:r>
    </w:p>
    <w:p w14:paraId="753E7916" w14:textId="77777777" w:rsidR="0012125E" w:rsidRPr="00DB0A2D" w:rsidRDefault="0012125E" w:rsidP="00232AB6">
      <w:pPr>
        <w:pStyle w:val="PargrafodaLista"/>
        <w:rPr>
          <w:rFonts w:ascii="Trebuchet MS" w:hAnsi="Trebuchet MS"/>
          <w:sz w:val="22"/>
          <w:szCs w:val="22"/>
        </w:rPr>
      </w:pPr>
    </w:p>
    <w:p w14:paraId="544F480E" w14:textId="2E78E1A6" w:rsidR="001B053A" w:rsidRPr="00DB0A2D" w:rsidRDefault="0012125E" w:rsidP="00731F58">
      <w:pPr>
        <w:pStyle w:val="Nvel11a"/>
      </w:pPr>
      <w:r w:rsidRPr="00DB0A2D">
        <w:rPr>
          <w:rFonts w:cstheme="minorHAnsi"/>
          <w:lang w:eastAsia="pt-BR"/>
        </w:rPr>
        <w:lastRenderedPageBreak/>
        <w:t xml:space="preserve">os demais documentos relativos </w:t>
      </w:r>
      <w:r w:rsidR="00C400B7" w:rsidRPr="00DB0A2D">
        <w:rPr>
          <w:rFonts w:cstheme="minorHAnsi"/>
          <w:lang w:eastAsia="pt-BR"/>
        </w:rPr>
        <w:t>à Operação de Securitização</w:t>
      </w:r>
      <w:r w:rsidR="00D402BC" w:rsidRPr="00DB0A2D">
        <w:rPr>
          <w:rFonts w:cstheme="minorHAnsi"/>
          <w:lang w:eastAsia="pt-BR"/>
        </w:rPr>
        <w:t xml:space="preserve"> (conforme definido na cláusula </w:t>
      </w:r>
      <w:r w:rsidR="00D402BC" w:rsidRPr="00DB0A2D">
        <w:rPr>
          <w:rFonts w:cstheme="minorHAnsi"/>
          <w:lang w:eastAsia="pt-BR"/>
        </w:rPr>
        <w:fldChar w:fldCharType="begin"/>
      </w:r>
      <w:r w:rsidR="00D402BC" w:rsidRPr="00DB0A2D">
        <w:rPr>
          <w:rFonts w:cstheme="minorHAnsi"/>
          <w:lang w:eastAsia="pt-BR"/>
        </w:rPr>
        <w:instrText xml:space="preserve"> REF _Ref49253756 \r \h </w:instrText>
      </w:r>
      <w:r w:rsidR="00DB0A2D" w:rsidRPr="00DB0A2D">
        <w:rPr>
          <w:rFonts w:cstheme="minorHAnsi"/>
          <w:lang w:eastAsia="pt-BR"/>
        </w:rPr>
        <w:instrText xml:space="preserve"> \* MERGEFORMAT </w:instrText>
      </w:r>
      <w:r w:rsidR="00D402BC" w:rsidRPr="00DB0A2D">
        <w:rPr>
          <w:rFonts w:cstheme="minorHAnsi"/>
          <w:lang w:eastAsia="pt-BR"/>
        </w:rPr>
      </w:r>
      <w:r w:rsidR="00D402BC" w:rsidRPr="00DB0A2D">
        <w:rPr>
          <w:rFonts w:cstheme="minorHAnsi"/>
          <w:lang w:eastAsia="pt-BR"/>
        </w:rPr>
        <w:fldChar w:fldCharType="separate"/>
      </w:r>
      <w:r w:rsidR="006A0CE2">
        <w:rPr>
          <w:rFonts w:cstheme="minorHAnsi"/>
          <w:lang w:eastAsia="pt-BR"/>
        </w:rPr>
        <w:t>3.7</w:t>
      </w:r>
      <w:r w:rsidR="00D402BC" w:rsidRPr="00DB0A2D">
        <w:rPr>
          <w:rFonts w:cstheme="minorHAnsi"/>
          <w:lang w:eastAsia="pt-BR"/>
        </w:rPr>
        <w:fldChar w:fldCharType="end"/>
      </w:r>
      <w:r w:rsidR="00D402BC" w:rsidRPr="00DB0A2D">
        <w:rPr>
          <w:rFonts w:cstheme="minorHAnsi"/>
          <w:lang w:eastAsia="pt-BR"/>
        </w:rPr>
        <w:t xml:space="preserve"> abaixo)</w:t>
      </w:r>
      <w:r w:rsidRPr="00DB0A2D">
        <w:rPr>
          <w:rFonts w:cstheme="minorHAnsi"/>
          <w:lang w:eastAsia="pt-BR"/>
        </w:rPr>
        <w:t>.</w:t>
      </w:r>
    </w:p>
    <w:p w14:paraId="008C20A0" w14:textId="77777777" w:rsidR="00704452" w:rsidRPr="00DB0A2D" w:rsidRDefault="00704452" w:rsidP="00497744">
      <w:pPr>
        <w:spacing w:line="288" w:lineRule="auto"/>
        <w:contextualSpacing/>
        <w:jc w:val="both"/>
        <w:rPr>
          <w:rFonts w:ascii="Trebuchet MS" w:hAnsi="Trebuchet MS" w:cstheme="minorHAnsi"/>
          <w:sz w:val="22"/>
          <w:szCs w:val="22"/>
          <w:lang w:val="x-none"/>
        </w:rPr>
      </w:pPr>
    </w:p>
    <w:p w14:paraId="788EFFEE" w14:textId="088A9414" w:rsidR="00704452" w:rsidRPr="00DB0A2D" w:rsidRDefault="00704452" w:rsidP="008352C3">
      <w:pPr>
        <w:pStyle w:val="Nvel111"/>
      </w:pPr>
      <w:r w:rsidRPr="00DB0A2D">
        <w:t xml:space="preserve">Para todos os fins de direito, a titularidade das Debêntures será comprovada pela inscrição da Debenturista no Livro de Registro de Debêntures Nominativas, nos termos dos artigos 63 e 31 da Lei das Sociedades por Ações e pelo </w:t>
      </w:r>
      <w:r w:rsidR="001B053A" w:rsidRPr="00DB0A2D">
        <w:t>b</w:t>
      </w:r>
      <w:r w:rsidRPr="00DB0A2D">
        <w:t xml:space="preserve">oletim de </w:t>
      </w:r>
      <w:r w:rsidR="001B053A" w:rsidRPr="00DB0A2D">
        <w:t>s</w:t>
      </w:r>
      <w:r w:rsidRPr="00DB0A2D">
        <w:t>ubscrição</w:t>
      </w:r>
      <w:r w:rsidR="001B053A" w:rsidRPr="00DB0A2D">
        <w:t xml:space="preserve"> das Debêntures</w:t>
      </w:r>
      <w:r w:rsidR="0077777C" w:rsidRPr="00DB0A2D">
        <w:t xml:space="preserve">, a ser celebrado pela Debenturista nos termos do modelo constante do </w:t>
      </w:r>
      <w:r w:rsidR="0077777C" w:rsidRPr="00A475E7">
        <w:rPr>
          <w:bCs/>
          <w:u w:val="single"/>
        </w:rPr>
        <w:t>Anexo</w:t>
      </w:r>
      <w:r w:rsidR="00C83067" w:rsidRPr="00A475E7">
        <w:rPr>
          <w:bCs/>
          <w:u w:val="single"/>
        </w:rPr>
        <w:t> </w:t>
      </w:r>
      <w:r w:rsidR="0077777C" w:rsidRPr="00A475E7">
        <w:rPr>
          <w:bCs/>
          <w:u w:val="single"/>
        </w:rPr>
        <w:t>VI</w:t>
      </w:r>
      <w:r w:rsidR="0077777C" w:rsidRPr="00DB0A2D">
        <w:t xml:space="preserve"> a esta Escritura de Emissão</w:t>
      </w:r>
      <w:r w:rsidRPr="00DB0A2D">
        <w:t>.</w:t>
      </w:r>
    </w:p>
    <w:p w14:paraId="4E5E20FD" w14:textId="77777777" w:rsidR="008352C3" w:rsidRPr="00DB0A2D" w:rsidRDefault="008352C3" w:rsidP="008352C3">
      <w:pPr>
        <w:spacing w:line="288" w:lineRule="auto"/>
        <w:contextualSpacing/>
        <w:jc w:val="both"/>
        <w:rPr>
          <w:rFonts w:ascii="Trebuchet MS" w:hAnsi="Trebuchet MS" w:cstheme="minorHAnsi"/>
          <w:sz w:val="22"/>
          <w:szCs w:val="22"/>
        </w:rPr>
      </w:pPr>
    </w:p>
    <w:p w14:paraId="2EDBB87A" w14:textId="77777777" w:rsidR="00704452" w:rsidRPr="00DB0A2D" w:rsidRDefault="007775A3" w:rsidP="00897B63">
      <w:pPr>
        <w:pStyle w:val="Nvel1"/>
        <w:ind w:left="0" w:firstLine="0"/>
        <w:rPr>
          <w:smallCaps/>
        </w:rPr>
      </w:pPr>
      <w:r w:rsidRPr="00DB0A2D">
        <w:rPr>
          <w:rFonts w:cstheme="minorHAnsi"/>
        </w:rPr>
        <w:t>Características da Emissão</w:t>
      </w:r>
    </w:p>
    <w:p w14:paraId="7724D160" w14:textId="77777777" w:rsidR="00704452" w:rsidRPr="00DB0A2D" w:rsidRDefault="00704452" w:rsidP="00497744">
      <w:pPr>
        <w:keepNext/>
        <w:spacing w:line="288" w:lineRule="auto"/>
        <w:contextualSpacing/>
        <w:jc w:val="both"/>
        <w:rPr>
          <w:rFonts w:ascii="Trebuchet MS" w:hAnsi="Trebuchet MS" w:cstheme="minorHAnsi"/>
          <w:b/>
          <w:sz w:val="22"/>
          <w:szCs w:val="22"/>
        </w:rPr>
      </w:pPr>
      <w:bookmarkStart w:id="54" w:name="_DV_M46"/>
      <w:bookmarkEnd w:id="50"/>
      <w:bookmarkEnd w:id="54"/>
    </w:p>
    <w:p w14:paraId="2A87172F" w14:textId="6FCAD285" w:rsidR="00E45189" w:rsidRPr="00DB0A2D" w:rsidRDefault="00704452" w:rsidP="00E45189">
      <w:pPr>
        <w:pStyle w:val="Nvel11"/>
        <w:contextualSpacing/>
        <w:rPr>
          <w:rFonts w:cstheme="minorHAnsi"/>
        </w:rPr>
      </w:pPr>
      <w:bookmarkStart w:id="55" w:name="_DV_M47"/>
      <w:bookmarkStart w:id="56" w:name="_Ref513021486"/>
      <w:bookmarkEnd w:id="55"/>
      <w:r w:rsidRPr="00DB0A2D">
        <w:rPr>
          <w:u w:val="single"/>
        </w:rPr>
        <w:t xml:space="preserve">Objeto Social da </w:t>
      </w:r>
      <w:bookmarkEnd w:id="56"/>
      <w:r w:rsidR="00CF3410" w:rsidRPr="00DB0A2D">
        <w:rPr>
          <w:u w:val="single"/>
        </w:rPr>
        <w:t>Emissora</w:t>
      </w:r>
      <w:r w:rsidR="00A94FEA" w:rsidRPr="00DB0A2D">
        <w:t xml:space="preserve">: </w:t>
      </w:r>
      <w:r w:rsidRPr="00DB0A2D">
        <w:rPr>
          <w:rFonts w:cstheme="minorHAnsi"/>
        </w:rPr>
        <w:t>De acordo com o</w:t>
      </w:r>
      <w:r w:rsidR="008B634A" w:rsidRPr="00DB0A2D">
        <w:rPr>
          <w:rFonts w:cstheme="minorHAnsi"/>
        </w:rPr>
        <w:t xml:space="preserve"> artigo</w:t>
      </w:r>
      <w:r w:rsidR="00547B22" w:rsidRPr="00DB0A2D">
        <w:rPr>
          <w:rFonts w:cstheme="minorHAnsi"/>
        </w:rPr>
        <w:t> </w:t>
      </w:r>
      <w:r w:rsidR="00600D27">
        <w:rPr>
          <w:rFonts w:cstheme="minorHAnsi"/>
        </w:rPr>
        <w:t>2</w:t>
      </w:r>
      <w:r w:rsidR="00547B22" w:rsidRPr="00DB0A2D">
        <w:rPr>
          <w:rFonts w:cstheme="minorHAnsi"/>
        </w:rPr>
        <w:t>º</w:t>
      </w:r>
      <w:r w:rsidR="00600D27">
        <w:rPr>
          <w:rFonts w:cstheme="minorHAnsi"/>
        </w:rPr>
        <w:t xml:space="preserve"> </w:t>
      </w:r>
      <w:r w:rsidR="008B634A" w:rsidRPr="00DB0A2D">
        <w:rPr>
          <w:rFonts w:cstheme="minorHAnsi"/>
        </w:rPr>
        <w:t>do seu e</w:t>
      </w:r>
      <w:r w:rsidRPr="00DB0A2D">
        <w:rPr>
          <w:rFonts w:cstheme="minorHAnsi"/>
        </w:rPr>
        <w:t xml:space="preserve">statuto </w:t>
      </w:r>
      <w:r w:rsidR="008B634A" w:rsidRPr="00DB0A2D">
        <w:rPr>
          <w:rFonts w:cstheme="minorHAnsi"/>
        </w:rPr>
        <w:t>s</w:t>
      </w:r>
      <w:r w:rsidRPr="00DB0A2D">
        <w:rPr>
          <w:rFonts w:cstheme="minorHAnsi"/>
        </w:rPr>
        <w:t>ocial</w:t>
      </w:r>
      <w:r w:rsidR="008B634A" w:rsidRPr="00DB0A2D">
        <w:rPr>
          <w:rFonts w:cstheme="minorHAnsi"/>
        </w:rPr>
        <w:t>,</w:t>
      </w:r>
      <w:r w:rsidRPr="00DB0A2D">
        <w:rPr>
          <w:rFonts w:cstheme="minorHAnsi"/>
        </w:rPr>
        <w:t xml:space="preserve"> a </w:t>
      </w:r>
      <w:r w:rsidR="00FA2DE2" w:rsidRPr="00DB0A2D">
        <w:rPr>
          <w:rFonts w:cstheme="minorHAnsi"/>
        </w:rPr>
        <w:t>Emissora</w:t>
      </w:r>
      <w:r w:rsidR="008B634A" w:rsidRPr="00DB0A2D">
        <w:rPr>
          <w:rFonts w:cstheme="minorHAnsi"/>
        </w:rPr>
        <w:t xml:space="preserve"> tem por </w:t>
      </w:r>
      <w:r w:rsidRPr="00DB0A2D">
        <w:rPr>
          <w:rFonts w:cstheme="minorHAnsi"/>
        </w:rPr>
        <w:t xml:space="preserve">objeto social </w:t>
      </w:r>
      <w:r w:rsidR="00E45189" w:rsidRPr="00DB0A2D">
        <w:rPr>
          <w:rFonts w:cstheme="minorHAnsi"/>
        </w:rPr>
        <w:t xml:space="preserve">específico </w:t>
      </w:r>
      <w:r w:rsidR="00600D27">
        <w:rPr>
          <w:rFonts w:cstheme="minorHAnsi"/>
        </w:rPr>
        <w:t xml:space="preserve">o desenvolvimento e </w:t>
      </w:r>
      <w:r w:rsidR="00E45189" w:rsidRPr="00DB0A2D">
        <w:rPr>
          <w:rFonts w:cstheme="minorHAnsi"/>
        </w:rPr>
        <w:t>a incorporação de empreendimentos imobiliários.</w:t>
      </w:r>
    </w:p>
    <w:p w14:paraId="7E68E8F8" w14:textId="77777777" w:rsidR="00E45189" w:rsidRPr="00DB0A2D" w:rsidRDefault="00E45189" w:rsidP="00E45189">
      <w:pPr>
        <w:pStyle w:val="Nvel11"/>
        <w:numPr>
          <w:ilvl w:val="0"/>
          <w:numId w:val="0"/>
        </w:numPr>
        <w:contextualSpacing/>
        <w:rPr>
          <w:rFonts w:cstheme="minorHAnsi"/>
        </w:rPr>
      </w:pPr>
    </w:p>
    <w:p w14:paraId="2CEE5C4B" w14:textId="7512DE44" w:rsidR="00704452" w:rsidRPr="00DB0A2D" w:rsidRDefault="00E45189" w:rsidP="00E45189">
      <w:pPr>
        <w:pStyle w:val="Nvel111"/>
        <w:contextualSpacing/>
        <w:rPr>
          <w:rFonts w:cstheme="minorHAnsi"/>
          <w:vanish/>
        </w:rPr>
      </w:pPr>
      <w:r w:rsidRPr="00DB0A2D">
        <w:rPr>
          <w:rFonts w:cstheme="minorHAnsi"/>
          <w:bCs/>
          <w:color w:val="000000" w:themeColor="text1"/>
          <w:w w:val="0"/>
        </w:rPr>
        <w:t>Na</w:t>
      </w:r>
      <w:r w:rsidRPr="00DB0A2D">
        <w:rPr>
          <w:rFonts w:cstheme="minorHAnsi"/>
          <w:color w:val="000000" w:themeColor="text1"/>
          <w:w w:val="0"/>
        </w:rPr>
        <w:t xml:space="preserve"> presente data, a Emissora desenvolve a incorporação imobiliária, nos termos da Lei nº 4.951, de 16 de dezembro de 1964, conforme alterada (“</w:t>
      </w:r>
      <w:r w:rsidRPr="00DB0A2D">
        <w:rPr>
          <w:rFonts w:cstheme="minorHAnsi"/>
          <w:color w:val="000000" w:themeColor="text1"/>
          <w:w w:val="0"/>
          <w:u w:val="single"/>
        </w:rPr>
        <w:t>Lei nº 4.951/1964</w:t>
      </w:r>
      <w:r w:rsidRPr="00DB0A2D">
        <w:rPr>
          <w:rFonts w:cstheme="minorHAnsi"/>
          <w:color w:val="000000" w:themeColor="text1"/>
          <w:w w:val="0"/>
        </w:rPr>
        <w:t>”) sobre</w:t>
      </w:r>
      <w:r w:rsidR="001A0FCF" w:rsidRPr="00DB0A2D">
        <w:rPr>
          <w:rFonts w:cstheme="minorHAnsi"/>
          <w:color w:val="000000" w:themeColor="text1"/>
          <w:w w:val="0"/>
        </w:rPr>
        <w:t xml:space="preserve"> </w:t>
      </w:r>
      <w:r w:rsidRPr="00DB0A2D">
        <w:rPr>
          <w:rFonts w:cstheme="minorHAnsi"/>
          <w:color w:val="000000" w:themeColor="text1"/>
          <w:w w:val="0"/>
        </w:rPr>
        <w:t>o imóvel situado na Rua Quinca Honório Leão, objeto da matrícula nº </w:t>
      </w:r>
      <w:r w:rsidR="00513752" w:rsidRPr="00B100D1">
        <w:rPr>
          <w:rFonts w:eastAsia="Times New Roman" w:cs="Leelawadee UI"/>
          <w:iCs/>
        </w:rPr>
        <w:t>63.960</w:t>
      </w:r>
      <w:r w:rsidRPr="00DB0A2D">
        <w:rPr>
          <w:rFonts w:cstheme="minorHAnsi"/>
          <w:color w:val="000000" w:themeColor="text1"/>
          <w:w w:val="0"/>
        </w:rPr>
        <w:t xml:space="preserve"> do </w:t>
      </w:r>
      <w:r w:rsidRPr="00DB0A2D">
        <w:rPr>
          <w:rFonts w:cs="Arial"/>
        </w:rPr>
        <w:t>Cartório de Registro Geral de Imóveis e Anexos de Rio Verde, Estado de Goiás</w:t>
      </w:r>
      <w:r w:rsidR="001A0FCF" w:rsidRPr="00DB0A2D">
        <w:rPr>
          <w:rFonts w:cs="Arial"/>
        </w:rPr>
        <w:t>, referido como “Empreendimento</w:t>
      </w:r>
      <w:r w:rsidR="00E429F9" w:rsidRPr="00DB0A2D">
        <w:rPr>
          <w:rFonts w:cs="Arial"/>
        </w:rPr>
        <w:t xml:space="preserve"> Alvo</w:t>
      </w:r>
      <w:r w:rsidR="001A0FCF" w:rsidRPr="00DB0A2D">
        <w:rPr>
          <w:rFonts w:cs="Arial"/>
        </w:rPr>
        <w:t>” nesta Escritura de Emissão</w:t>
      </w:r>
      <w:r w:rsidRPr="00DB0A2D">
        <w:rPr>
          <w:rFonts w:cstheme="minorHAnsi"/>
          <w:color w:val="000000" w:themeColor="text1"/>
          <w:w w:val="0"/>
        </w:rPr>
        <w:t>, composto por 4 (quatro) torres, 480 (quatrocentos e oitenta) apartamentos e 49.259,20 m</w:t>
      </w:r>
      <w:r w:rsidRPr="00DB0A2D">
        <w:rPr>
          <w:rFonts w:cstheme="minorHAnsi"/>
          <w:color w:val="000000" w:themeColor="text1"/>
          <w:w w:val="0"/>
          <w:vertAlign w:val="superscript"/>
        </w:rPr>
        <w:t>2</w:t>
      </w:r>
      <w:r w:rsidRPr="00DB0A2D">
        <w:rPr>
          <w:rFonts w:cstheme="minorHAnsi"/>
          <w:color w:val="000000" w:themeColor="text1"/>
          <w:w w:val="0"/>
        </w:rPr>
        <w:t xml:space="preserve"> de área privativa, conforme registro de incorporação realizada nos termos da R</w:t>
      </w:r>
      <w:r w:rsidR="00600D27">
        <w:rPr>
          <w:rFonts w:cstheme="minorHAnsi"/>
          <w:color w:val="000000" w:themeColor="text1"/>
          <w:w w:val="0"/>
        </w:rPr>
        <w:t>.</w:t>
      </w:r>
      <w:r w:rsidRPr="00DB0A2D">
        <w:rPr>
          <w:rFonts w:cstheme="minorHAnsi"/>
          <w:color w:val="000000" w:themeColor="text1"/>
          <w:w w:val="0"/>
        </w:rPr>
        <w:t>1 da referida matrícula</w:t>
      </w:r>
      <w:r w:rsidR="00704452" w:rsidRPr="00DB0A2D">
        <w:rPr>
          <w:rFonts w:cstheme="minorHAnsi"/>
        </w:rPr>
        <w:t>.</w:t>
      </w:r>
      <w:bookmarkStart w:id="57" w:name="OLE_LINK6"/>
      <w:bookmarkStart w:id="58" w:name="OLE_LINK8"/>
      <w:bookmarkEnd w:id="57"/>
      <w:bookmarkEnd w:id="58"/>
    </w:p>
    <w:p w14:paraId="733EADEA" w14:textId="77777777" w:rsidR="006F59BA" w:rsidRPr="00DB0A2D" w:rsidRDefault="006F59BA" w:rsidP="00232AB6">
      <w:pPr>
        <w:pStyle w:val="Nvel11"/>
        <w:numPr>
          <w:ilvl w:val="0"/>
          <w:numId w:val="0"/>
        </w:numPr>
        <w:contextualSpacing/>
        <w:rPr>
          <w:rFonts w:cstheme="minorHAnsi"/>
        </w:rPr>
      </w:pPr>
    </w:p>
    <w:p w14:paraId="4F576F14" w14:textId="7D1696B9" w:rsidR="00704452" w:rsidRPr="00DB0A2D" w:rsidRDefault="00704452" w:rsidP="00497744">
      <w:pPr>
        <w:pStyle w:val="Nvel11"/>
        <w:contextualSpacing/>
        <w:rPr>
          <w:rFonts w:cstheme="minorHAnsi"/>
        </w:rPr>
      </w:pPr>
      <w:r w:rsidRPr="00DB0A2D">
        <w:rPr>
          <w:u w:val="single"/>
        </w:rPr>
        <w:t>Número da Emissão</w:t>
      </w:r>
      <w:r w:rsidR="00A94FEA" w:rsidRPr="00DB0A2D">
        <w:t xml:space="preserve">: </w:t>
      </w:r>
      <w:bookmarkStart w:id="59" w:name="_DV_M48"/>
      <w:bookmarkEnd w:id="59"/>
      <w:r w:rsidRPr="00DB0A2D">
        <w:rPr>
          <w:rFonts w:cstheme="minorHAnsi"/>
        </w:rPr>
        <w:t xml:space="preserve">A presente </w:t>
      </w:r>
      <w:r w:rsidR="00A94FEA" w:rsidRPr="00DB0A2D">
        <w:rPr>
          <w:rFonts w:cstheme="minorHAnsi"/>
        </w:rPr>
        <w:t>Emissão</w:t>
      </w:r>
      <w:r w:rsidRPr="00DB0A2D">
        <w:rPr>
          <w:rFonts w:cstheme="minorHAnsi"/>
        </w:rPr>
        <w:t xml:space="preserve"> constitui a </w:t>
      </w:r>
      <w:r w:rsidR="00E45189" w:rsidRPr="00DB0A2D">
        <w:rPr>
          <w:rFonts w:cstheme="minorHAnsi"/>
        </w:rPr>
        <w:t>2</w:t>
      </w:r>
      <w:r w:rsidRPr="00DB0A2D">
        <w:rPr>
          <w:rFonts w:cstheme="minorHAnsi"/>
        </w:rPr>
        <w:t>ª (</w:t>
      </w:r>
      <w:r w:rsidR="00E45189" w:rsidRPr="00DB0A2D">
        <w:rPr>
          <w:rFonts w:cstheme="minorHAnsi"/>
        </w:rPr>
        <w:t>segunda</w:t>
      </w:r>
      <w:r w:rsidRPr="00DB0A2D">
        <w:rPr>
          <w:rFonts w:cstheme="minorHAnsi"/>
        </w:rPr>
        <w:t xml:space="preserve">) emissão privada de debêntures da </w:t>
      </w:r>
      <w:r w:rsidR="00FA2DE2" w:rsidRPr="00DB0A2D">
        <w:rPr>
          <w:rFonts w:cstheme="minorHAnsi"/>
        </w:rPr>
        <w:t>Emissora</w:t>
      </w:r>
      <w:r w:rsidRPr="00DB0A2D">
        <w:rPr>
          <w:rFonts w:cstheme="minorHAnsi"/>
        </w:rPr>
        <w:t xml:space="preserve">. </w:t>
      </w:r>
    </w:p>
    <w:p w14:paraId="684D3731" w14:textId="77777777" w:rsidR="00704452" w:rsidRPr="00DB0A2D" w:rsidRDefault="00704452" w:rsidP="00497744">
      <w:pPr>
        <w:spacing w:line="288" w:lineRule="auto"/>
        <w:contextualSpacing/>
        <w:jc w:val="both"/>
        <w:rPr>
          <w:rFonts w:ascii="Trebuchet MS" w:hAnsi="Trebuchet MS" w:cstheme="minorHAnsi"/>
          <w:sz w:val="22"/>
          <w:szCs w:val="22"/>
        </w:rPr>
      </w:pPr>
    </w:p>
    <w:p w14:paraId="4E7A74DA" w14:textId="4B1951FA" w:rsidR="00B464E0" w:rsidRPr="00DB0A2D" w:rsidRDefault="00704452" w:rsidP="00497744">
      <w:pPr>
        <w:pStyle w:val="Nvel11"/>
        <w:contextualSpacing/>
        <w:rPr>
          <w:rStyle w:val="DeltaViewInsertion"/>
          <w:rFonts w:cstheme="minorHAnsi"/>
          <w:color w:val="auto"/>
          <w:u w:val="none"/>
        </w:rPr>
      </w:pPr>
      <w:bookmarkStart w:id="60" w:name="_DV_M49"/>
      <w:bookmarkEnd w:id="60"/>
      <w:r w:rsidRPr="00DB0A2D">
        <w:rPr>
          <w:u w:val="single"/>
        </w:rPr>
        <w:t>Valor Total da Emissão</w:t>
      </w:r>
      <w:r w:rsidR="00A94FEA" w:rsidRPr="00DB0A2D">
        <w:t>:</w:t>
      </w:r>
      <w:bookmarkStart w:id="61" w:name="_DV_M50"/>
      <w:bookmarkEnd w:id="61"/>
      <w:r w:rsidR="00A94FEA" w:rsidRPr="00DB0A2D">
        <w:t xml:space="preserve"> </w:t>
      </w:r>
      <w:r w:rsidRPr="00DB0A2D">
        <w:rPr>
          <w:rFonts w:cstheme="minorHAnsi"/>
        </w:rPr>
        <w:t xml:space="preserve">O valor total da Emissão é </w:t>
      </w:r>
      <w:r w:rsidRPr="001D3754">
        <w:rPr>
          <w:rFonts w:cstheme="minorHAnsi"/>
        </w:rPr>
        <w:t>de R$</w:t>
      </w:r>
      <w:r w:rsidR="001B053A" w:rsidRPr="001D3754">
        <w:rPr>
          <w:rFonts w:cstheme="minorHAnsi"/>
        </w:rPr>
        <w:t> 1</w:t>
      </w:r>
      <w:r w:rsidR="000F0DFD">
        <w:rPr>
          <w:rFonts w:cstheme="minorHAnsi"/>
        </w:rPr>
        <w:t>5</w:t>
      </w:r>
      <w:r w:rsidRPr="001D3754">
        <w:rPr>
          <w:rFonts w:cstheme="minorHAnsi"/>
        </w:rPr>
        <w:t>.</w:t>
      </w:r>
      <w:r w:rsidR="000F0DFD">
        <w:rPr>
          <w:rFonts w:cstheme="minorHAnsi"/>
        </w:rPr>
        <w:t>000</w:t>
      </w:r>
      <w:r w:rsidRPr="001D3754">
        <w:rPr>
          <w:rFonts w:cstheme="minorHAnsi"/>
        </w:rPr>
        <w:t>.000,00 (</w:t>
      </w:r>
      <w:r w:rsidR="00804167" w:rsidRPr="001D3754">
        <w:rPr>
          <w:rFonts w:cstheme="minorHAnsi"/>
        </w:rPr>
        <w:t>qu</w:t>
      </w:r>
      <w:r w:rsidR="000F0DFD">
        <w:rPr>
          <w:rFonts w:cstheme="minorHAnsi"/>
        </w:rPr>
        <w:t>inze</w:t>
      </w:r>
      <w:r w:rsidR="002E3415">
        <w:rPr>
          <w:rFonts w:cstheme="minorHAnsi"/>
        </w:rPr>
        <w:t xml:space="preserve"> </w:t>
      </w:r>
      <w:r w:rsidRPr="001D3754">
        <w:rPr>
          <w:rFonts w:cstheme="minorHAnsi"/>
        </w:rPr>
        <w:t>milhões</w:t>
      </w:r>
      <w:r w:rsidR="002E3415">
        <w:rPr>
          <w:rFonts w:cstheme="minorHAnsi"/>
        </w:rPr>
        <w:t xml:space="preserve"> </w:t>
      </w:r>
      <w:r w:rsidR="000F0DFD">
        <w:rPr>
          <w:rFonts w:cstheme="minorHAnsi"/>
        </w:rPr>
        <w:t>de</w:t>
      </w:r>
      <w:r w:rsidRPr="001D3754">
        <w:rPr>
          <w:rFonts w:cstheme="minorHAnsi"/>
        </w:rPr>
        <w:t xml:space="preserve"> reais</w:t>
      </w:r>
      <w:bookmarkStart w:id="62" w:name="_DV_C40"/>
      <w:r w:rsidR="002E3415">
        <w:rPr>
          <w:rFonts w:cstheme="minorHAnsi"/>
        </w:rPr>
        <w:t>)</w:t>
      </w:r>
      <w:r w:rsidRPr="001D3754">
        <w:rPr>
          <w:rFonts w:cstheme="minorHAnsi"/>
        </w:rPr>
        <w:t xml:space="preserve"> na Data de Emissão</w:t>
      </w:r>
      <w:r w:rsidRPr="00DB0A2D">
        <w:rPr>
          <w:rFonts w:cstheme="minorHAnsi"/>
        </w:rPr>
        <w:t xml:space="preserve"> (conforme definid</w:t>
      </w:r>
      <w:r w:rsidR="00804167" w:rsidRPr="00DB0A2D">
        <w:rPr>
          <w:rFonts w:cstheme="minorHAnsi"/>
        </w:rPr>
        <w:t>a n</w:t>
      </w:r>
      <w:r w:rsidR="000F3D76" w:rsidRPr="00DB0A2D">
        <w:rPr>
          <w:rFonts w:cstheme="minorHAnsi"/>
        </w:rPr>
        <w:t>a</w:t>
      </w:r>
      <w:r w:rsidR="00804167" w:rsidRPr="00DB0A2D">
        <w:rPr>
          <w:rFonts w:cstheme="minorHAnsi"/>
        </w:rPr>
        <w:t xml:space="preserve"> </w:t>
      </w:r>
      <w:r w:rsidR="00EE79E9" w:rsidRPr="00DB0A2D">
        <w:rPr>
          <w:rFonts w:cstheme="minorHAnsi"/>
        </w:rPr>
        <w:t>c</w:t>
      </w:r>
      <w:r w:rsidR="000F3D76" w:rsidRPr="00DB0A2D">
        <w:rPr>
          <w:rFonts w:cstheme="minorHAnsi"/>
        </w:rPr>
        <w:t>láusula</w:t>
      </w:r>
      <w:r w:rsidR="00804167" w:rsidRPr="00DB0A2D">
        <w:rPr>
          <w:rFonts w:cstheme="minorHAnsi"/>
        </w:rPr>
        <w:t> </w:t>
      </w:r>
      <w:r w:rsidR="00547B22" w:rsidRPr="00DB0A2D">
        <w:rPr>
          <w:rFonts w:cstheme="minorHAnsi"/>
        </w:rPr>
        <w:fldChar w:fldCharType="begin"/>
      </w:r>
      <w:r w:rsidR="00547B22" w:rsidRPr="00DB0A2D">
        <w:rPr>
          <w:rFonts w:cstheme="minorHAnsi"/>
        </w:rPr>
        <w:instrText xml:space="preserve"> REF _Ref16776937 \r \h </w:instrText>
      </w:r>
      <w:r w:rsidR="00DB0A2D" w:rsidRPr="00DB0A2D">
        <w:rPr>
          <w:rFonts w:cstheme="minorHAnsi"/>
        </w:rPr>
        <w:instrText xml:space="preserve"> \* MERGEFORMAT </w:instrText>
      </w:r>
      <w:r w:rsidR="00547B22" w:rsidRPr="00DB0A2D">
        <w:rPr>
          <w:rFonts w:cstheme="minorHAnsi"/>
        </w:rPr>
      </w:r>
      <w:r w:rsidR="00547B22" w:rsidRPr="00DB0A2D">
        <w:rPr>
          <w:rFonts w:cstheme="minorHAnsi"/>
        </w:rPr>
        <w:fldChar w:fldCharType="separate"/>
      </w:r>
      <w:r w:rsidR="006A0CE2">
        <w:rPr>
          <w:rFonts w:cstheme="minorHAnsi"/>
        </w:rPr>
        <w:t>4.1</w:t>
      </w:r>
      <w:r w:rsidR="00547B22" w:rsidRPr="00DB0A2D">
        <w:rPr>
          <w:rFonts w:cstheme="minorHAnsi"/>
        </w:rPr>
        <w:fldChar w:fldCharType="end"/>
      </w:r>
      <w:r w:rsidR="00804167" w:rsidRPr="00DB0A2D">
        <w:rPr>
          <w:rFonts w:cstheme="minorHAnsi"/>
        </w:rPr>
        <w:t xml:space="preserve"> abaixo</w:t>
      </w:r>
      <w:r w:rsidRPr="00DB0A2D">
        <w:rPr>
          <w:rFonts w:cstheme="minorHAnsi"/>
        </w:rPr>
        <w:t>) (“</w:t>
      </w:r>
      <w:r w:rsidRPr="00DB0A2D">
        <w:rPr>
          <w:rFonts w:cstheme="minorHAnsi"/>
          <w:u w:val="single"/>
        </w:rPr>
        <w:t>Valor Total da Emissão</w:t>
      </w:r>
      <w:r w:rsidRPr="00DB0A2D">
        <w:rPr>
          <w:rFonts w:cstheme="minorHAnsi"/>
        </w:rPr>
        <w:t>”</w:t>
      </w:r>
      <w:r w:rsidR="00906DCB" w:rsidRPr="00DB0A2D">
        <w:rPr>
          <w:rFonts w:cstheme="minorHAnsi"/>
        </w:rPr>
        <w:t xml:space="preserve"> ou “</w:t>
      </w:r>
      <w:r w:rsidR="00906DCB" w:rsidRPr="00DB0A2D">
        <w:rPr>
          <w:rFonts w:cstheme="minorHAnsi"/>
          <w:u w:val="single"/>
        </w:rPr>
        <w:t>Valor de Principal</w:t>
      </w:r>
      <w:r w:rsidR="00906DCB" w:rsidRPr="00DB0A2D">
        <w:rPr>
          <w:rFonts w:cstheme="minorHAnsi"/>
        </w:rPr>
        <w:t>”</w:t>
      </w:r>
      <w:r w:rsidRPr="00DB0A2D">
        <w:rPr>
          <w:rFonts w:cstheme="minorHAnsi"/>
        </w:rPr>
        <w:t>)</w:t>
      </w:r>
      <w:r w:rsidR="00036CCA" w:rsidRPr="00DB0A2D">
        <w:rPr>
          <w:rStyle w:val="DeltaViewInsertion"/>
          <w:rFonts w:cstheme="minorHAnsi"/>
          <w:color w:val="auto"/>
          <w:u w:val="none"/>
        </w:rPr>
        <w:t>.</w:t>
      </w:r>
    </w:p>
    <w:p w14:paraId="63D654E4" w14:textId="77777777" w:rsidR="00704452" w:rsidRPr="00DB0A2D" w:rsidRDefault="00704452" w:rsidP="00497744">
      <w:pPr>
        <w:spacing w:line="288" w:lineRule="auto"/>
        <w:contextualSpacing/>
        <w:jc w:val="both"/>
        <w:rPr>
          <w:rFonts w:ascii="Trebuchet MS" w:hAnsi="Trebuchet MS" w:cstheme="minorHAnsi"/>
          <w:sz w:val="22"/>
          <w:szCs w:val="22"/>
        </w:rPr>
      </w:pPr>
      <w:bookmarkStart w:id="63" w:name="_DV_M51"/>
      <w:bookmarkEnd w:id="62"/>
      <w:bookmarkEnd w:id="63"/>
    </w:p>
    <w:p w14:paraId="30838E37" w14:textId="59A21F6F" w:rsidR="00704452" w:rsidRPr="0038586A" w:rsidRDefault="00704452" w:rsidP="00497744">
      <w:pPr>
        <w:pStyle w:val="Nvel11"/>
      </w:pPr>
      <w:bookmarkStart w:id="64" w:name="_DV_M52"/>
      <w:bookmarkEnd w:id="64"/>
      <w:r w:rsidRPr="00DB0A2D">
        <w:rPr>
          <w:u w:val="single"/>
        </w:rPr>
        <w:t xml:space="preserve">Número </w:t>
      </w:r>
      <w:r w:rsidRPr="0038586A">
        <w:rPr>
          <w:u w:val="single"/>
        </w:rPr>
        <w:t>de Séries</w:t>
      </w:r>
      <w:bookmarkStart w:id="65" w:name="_DV_C41"/>
      <w:r w:rsidR="00A94FEA" w:rsidRPr="0038586A">
        <w:t>:</w:t>
      </w:r>
      <w:r w:rsidRPr="0038586A">
        <w:rPr>
          <w:rStyle w:val="DeltaViewInsertion"/>
          <w:rFonts w:cstheme="minorHAnsi"/>
          <w:b/>
          <w:color w:val="auto"/>
          <w:u w:val="none"/>
        </w:rPr>
        <w:t xml:space="preserve"> </w:t>
      </w:r>
      <w:bookmarkStart w:id="66" w:name="_DV_M53"/>
      <w:bookmarkEnd w:id="65"/>
      <w:bookmarkEnd w:id="66"/>
      <w:r w:rsidRPr="0038586A">
        <w:t xml:space="preserve">A </w:t>
      </w:r>
      <w:r w:rsidRPr="0038586A">
        <w:rPr>
          <w:rStyle w:val="DeltaViewInsertion"/>
          <w:rFonts w:cstheme="minorHAnsi"/>
          <w:color w:val="auto"/>
          <w:u w:val="none"/>
        </w:rPr>
        <w:t>Emissão</w:t>
      </w:r>
      <w:r w:rsidRPr="0038586A">
        <w:t xml:space="preserve"> será realizada em série única.</w:t>
      </w:r>
    </w:p>
    <w:p w14:paraId="3B9CD4D1" w14:textId="77777777" w:rsidR="00B464E0" w:rsidRPr="0038586A" w:rsidRDefault="00B464E0" w:rsidP="00497744">
      <w:pPr>
        <w:pStyle w:val="Nvel11"/>
        <w:numPr>
          <w:ilvl w:val="0"/>
          <w:numId w:val="0"/>
        </w:numPr>
      </w:pPr>
    </w:p>
    <w:p w14:paraId="5FBC6601" w14:textId="16616E83" w:rsidR="00B464E0" w:rsidRPr="0038586A" w:rsidRDefault="00B464E0" w:rsidP="00497744">
      <w:pPr>
        <w:pStyle w:val="Nvel11"/>
      </w:pPr>
      <w:r w:rsidRPr="0038586A">
        <w:rPr>
          <w:u w:val="single"/>
        </w:rPr>
        <w:t>Colocação das Debêntures</w:t>
      </w:r>
      <w:r w:rsidRPr="0038586A">
        <w:t>: As Debêntures serão objeto de colocação privada junto à Debenturista.</w:t>
      </w:r>
    </w:p>
    <w:p w14:paraId="41F39039" w14:textId="77777777" w:rsidR="00704452" w:rsidRPr="0038586A" w:rsidRDefault="00704452" w:rsidP="00497744">
      <w:pPr>
        <w:numPr>
          <w:ilvl w:val="12"/>
          <w:numId w:val="0"/>
        </w:numPr>
        <w:spacing w:line="288" w:lineRule="auto"/>
        <w:contextualSpacing/>
        <w:jc w:val="both"/>
        <w:rPr>
          <w:rFonts w:ascii="Trebuchet MS" w:hAnsi="Trebuchet MS" w:cstheme="minorHAnsi"/>
          <w:sz w:val="22"/>
          <w:szCs w:val="22"/>
        </w:rPr>
      </w:pPr>
      <w:bookmarkStart w:id="67" w:name="_DV_M55"/>
      <w:bookmarkStart w:id="68" w:name="_DV_M56"/>
      <w:bookmarkEnd w:id="67"/>
      <w:bookmarkEnd w:id="68"/>
    </w:p>
    <w:p w14:paraId="39724A20" w14:textId="42951697" w:rsidR="00170792" w:rsidRDefault="00704452" w:rsidP="0038586A">
      <w:pPr>
        <w:pStyle w:val="Nvel11"/>
        <w:rPr>
          <w:rFonts w:cstheme="minorHAnsi"/>
        </w:rPr>
      </w:pPr>
      <w:bookmarkStart w:id="69" w:name="_DV_M57"/>
      <w:bookmarkStart w:id="70" w:name="_DV_M61"/>
      <w:bookmarkStart w:id="71" w:name="_DV_C73"/>
      <w:bookmarkStart w:id="72" w:name="_Ref12256824"/>
      <w:bookmarkStart w:id="73" w:name="_Ref49344625"/>
      <w:bookmarkStart w:id="74" w:name="_Ref51143541"/>
      <w:bookmarkStart w:id="75" w:name="_Ref52811464"/>
      <w:bookmarkEnd w:id="69"/>
      <w:bookmarkEnd w:id="70"/>
      <w:r w:rsidRPr="0038586A">
        <w:rPr>
          <w:u w:val="single"/>
        </w:rPr>
        <w:t>Destinação dos Recursos</w:t>
      </w:r>
      <w:bookmarkEnd w:id="71"/>
      <w:r w:rsidR="00A94FEA" w:rsidRPr="0038586A">
        <w:t>:</w:t>
      </w:r>
      <w:r w:rsidR="00B417DF" w:rsidRPr="0038586A">
        <w:t xml:space="preserve"> </w:t>
      </w:r>
      <w:bookmarkStart w:id="76" w:name="_Ref513016921"/>
      <w:bookmarkStart w:id="77" w:name="_Ref515020080"/>
      <w:bookmarkStart w:id="78" w:name="_DV_C74"/>
      <w:r w:rsidRPr="0038586A">
        <w:rPr>
          <w:rFonts w:cstheme="minorHAnsi"/>
        </w:rPr>
        <w:t xml:space="preserve">Os recursos líquidos captados pela </w:t>
      </w:r>
      <w:r w:rsidR="00FA2DE2" w:rsidRPr="0038586A">
        <w:rPr>
          <w:rFonts w:cstheme="minorHAnsi"/>
        </w:rPr>
        <w:t>Emissora</w:t>
      </w:r>
      <w:r w:rsidRPr="0038586A">
        <w:rPr>
          <w:rFonts w:cstheme="minorHAnsi"/>
        </w:rPr>
        <w:t xml:space="preserve"> por meio da integralização das Debêntures serão utilizados, integral e exclusivamente</w:t>
      </w:r>
      <w:r w:rsidR="00630601" w:rsidRPr="0038586A">
        <w:rPr>
          <w:rFonts w:cstheme="minorHAnsi"/>
        </w:rPr>
        <w:t xml:space="preserve">, </w:t>
      </w:r>
      <w:r w:rsidR="0075138F" w:rsidRPr="0038586A">
        <w:rPr>
          <w:rFonts w:cstheme="minorHAnsi"/>
        </w:rPr>
        <w:t xml:space="preserve">pela Emissora, </w:t>
      </w:r>
      <w:r w:rsidRPr="0038586A">
        <w:rPr>
          <w:rFonts w:cstheme="minorHAnsi"/>
        </w:rPr>
        <w:t xml:space="preserve">para </w:t>
      </w:r>
      <w:r w:rsidR="00B535FD" w:rsidRPr="0038586A">
        <w:rPr>
          <w:rFonts w:cstheme="minorHAnsi"/>
        </w:rPr>
        <w:t xml:space="preserve">o </w:t>
      </w:r>
      <w:r w:rsidR="00213E2B" w:rsidRPr="0038586A">
        <w:rPr>
          <w:rFonts w:cstheme="minorHAnsi"/>
        </w:rPr>
        <w:t>pré-</w:t>
      </w:r>
      <w:r w:rsidR="000F38B9" w:rsidRPr="0038586A">
        <w:rPr>
          <w:rFonts w:cstheme="minorHAnsi"/>
        </w:rPr>
        <w:t>pagamento d</w:t>
      </w:r>
      <w:r w:rsidR="00FE5CC7" w:rsidRPr="0038586A">
        <w:rPr>
          <w:rFonts w:cstheme="minorHAnsi"/>
        </w:rPr>
        <w:t>e parte d</w:t>
      </w:r>
      <w:r w:rsidR="000F38B9" w:rsidRPr="0038586A">
        <w:rPr>
          <w:rFonts w:cstheme="minorHAnsi"/>
        </w:rPr>
        <w:t>o saldo devedor</w:t>
      </w:r>
      <w:r w:rsidR="0075138F" w:rsidRPr="0038586A">
        <w:rPr>
          <w:rFonts w:cstheme="minorHAnsi"/>
        </w:rPr>
        <w:t xml:space="preserve"> </w:t>
      </w:r>
      <w:r w:rsidR="000F38B9" w:rsidRPr="0038586A">
        <w:rPr>
          <w:rFonts w:cstheme="minorHAnsi"/>
        </w:rPr>
        <w:t>das debêntures conversíveis em ações, da espécie com garantia real, da 1ª (primeira) emissão da Emissora (“</w:t>
      </w:r>
      <w:r w:rsidR="000F38B9" w:rsidRPr="0038586A">
        <w:rPr>
          <w:rFonts w:cstheme="minorHAnsi"/>
          <w:u w:val="single"/>
        </w:rPr>
        <w:t>Debêntures da 1ª</w:t>
      </w:r>
      <w:r w:rsidR="00630601" w:rsidRPr="0038586A">
        <w:rPr>
          <w:rFonts w:cstheme="minorHAnsi"/>
          <w:u w:val="single"/>
        </w:rPr>
        <w:t> </w:t>
      </w:r>
      <w:r w:rsidR="000F38B9" w:rsidRPr="0038586A">
        <w:rPr>
          <w:rFonts w:cstheme="minorHAnsi"/>
          <w:u w:val="single"/>
        </w:rPr>
        <w:t>Emissão</w:t>
      </w:r>
      <w:r w:rsidR="000F38B9" w:rsidRPr="0038586A">
        <w:rPr>
          <w:rFonts w:cstheme="minorHAnsi"/>
        </w:rPr>
        <w:t>”), emitidas nos termos da “</w:t>
      </w:r>
      <w:r w:rsidR="000F38B9" w:rsidRPr="0038586A">
        <w:rPr>
          <w:rFonts w:cstheme="minorHAnsi"/>
          <w:i/>
          <w:iCs/>
        </w:rPr>
        <w:t>Escritura Particular da 1ª</w:t>
      </w:r>
      <w:r w:rsidR="00C400B7" w:rsidRPr="0038586A">
        <w:rPr>
          <w:rFonts w:cstheme="minorHAnsi"/>
          <w:i/>
          <w:iCs/>
        </w:rPr>
        <w:t> </w:t>
      </w:r>
      <w:r w:rsidR="000F38B9" w:rsidRPr="0038586A">
        <w:rPr>
          <w:rFonts w:cstheme="minorHAnsi"/>
          <w:i/>
          <w:iCs/>
        </w:rPr>
        <w:t xml:space="preserve">Emissão Privada de Debêntures Conversíveis em Ações, </w:t>
      </w:r>
      <w:r w:rsidR="00C400B7" w:rsidRPr="0038586A">
        <w:rPr>
          <w:rFonts w:cstheme="minorHAnsi"/>
          <w:i/>
          <w:iCs/>
        </w:rPr>
        <w:t>e</w:t>
      </w:r>
      <w:r w:rsidR="000F38B9" w:rsidRPr="0038586A">
        <w:rPr>
          <w:rFonts w:cstheme="minorHAnsi"/>
          <w:i/>
          <w:iCs/>
        </w:rPr>
        <w:t xml:space="preserve">m </w:t>
      </w:r>
      <w:r w:rsidR="00C400B7" w:rsidRPr="0038586A">
        <w:rPr>
          <w:rFonts w:cstheme="minorHAnsi"/>
          <w:i/>
          <w:iCs/>
        </w:rPr>
        <w:t>a</w:t>
      </w:r>
      <w:r w:rsidR="000F38B9" w:rsidRPr="0038586A">
        <w:rPr>
          <w:rFonts w:cstheme="minorHAnsi"/>
          <w:i/>
          <w:iCs/>
        </w:rPr>
        <w:t>té 26 Séries, da Espécie Com Garantia Real, da Amazon Towers Empreendimentos SPE S.A.</w:t>
      </w:r>
      <w:r w:rsidR="000F38B9" w:rsidRPr="0038586A">
        <w:rPr>
          <w:rFonts w:cstheme="minorHAnsi"/>
        </w:rPr>
        <w:t>”, celebrada em 16 de dezembro de 2015, conforme aditada em 18 de abril de 2019 (“</w:t>
      </w:r>
      <w:r w:rsidR="000F38B9" w:rsidRPr="0038586A">
        <w:rPr>
          <w:rFonts w:cstheme="minorHAnsi"/>
          <w:u w:val="single"/>
        </w:rPr>
        <w:t>Escritura da 1ª</w:t>
      </w:r>
      <w:r w:rsidR="00C400B7" w:rsidRPr="0038586A">
        <w:rPr>
          <w:rFonts w:cstheme="minorHAnsi"/>
          <w:u w:val="single"/>
        </w:rPr>
        <w:t> </w:t>
      </w:r>
      <w:r w:rsidR="000F38B9" w:rsidRPr="0038586A">
        <w:rPr>
          <w:rFonts w:cstheme="minorHAnsi"/>
          <w:u w:val="single"/>
        </w:rPr>
        <w:t>Emissão de Debêntures</w:t>
      </w:r>
      <w:r w:rsidR="000F38B9" w:rsidRPr="0038586A">
        <w:rPr>
          <w:rFonts w:cstheme="minorHAnsi"/>
        </w:rPr>
        <w:t xml:space="preserve">”), </w:t>
      </w:r>
      <w:r w:rsidR="00571DD7">
        <w:rPr>
          <w:rFonts w:cstheme="minorHAnsi"/>
        </w:rPr>
        <w:t>no valor de R$ </w:t>
      </w:r>
      <w:r w:rsidR="00571DD7" w:rsidRPr="00571DD7">
        <w:rPr>
          <w:rFonts w:cstheme="minorHAnsi"/>
        </w:rPr>
        <w:t>14.134.549,22</w:t>
      </w:r>
      <w:r w:rsidR="00571DD7">
        <w:rPr>
          <w:rFonts w:cstheme="minorHAnsi"/>
        </w:rPr>
        <w:t xml:space="preserve"> (quatorze milhões, cento e trinta e quatro mil, quinhentos e quarenta e nove reais e vinte e dois centavos), </w:t>
      </w:r>
      <w:r w:rsidR="000F38B9" w:rsidRPr="0038586A">
        <w:rPr>
          <w:rFonts w:cstheme="minorHAnsi"/>
        </w:rPr>
        <w:t xml:space="preserve">sendo </w:t>
      </w:r>
      <w:r w:rsidR="000F38B9" w:rsidRPr="0038586A">
        <w:rPr>
          <w:rFonts w:cstheme="minorHAnsi"/>
        </w:rPr>
        <w:lastRenderedPageBreak/>
        <w:t>que</w:t>
      </w:r>
      <w:r w:rsidR="00CD3935" w:rsidRPr="0038586A">
        <w:rPr>
          <w:rFonts w:cstheme="minorHAnsi"/>
        </w:rPr>
        <w:t xml:space="preserve"> a </w:t>
      </w:r>
      <w:r w:rsidR="004E137C" w:rsidRPr="0038586A">
        <w:rPr>
          <w:rFonts w:cstheme="minorHAnsi"/>
        </w:rPr>
        <w:t>E</w:t>
      </w:r>
      <w:r w:rsidR="00CD3935" w:rsidRPr="0038586A">
        <w:rPr>
          <w:rFonts w:cstheme="minorHAnsi"/>
        </w:rPr>
        <w:t>missora declara neste ato que</w:t>
      </w:r>
      <w:r w:rsidR="000F38B9" w:rsidRPr="0038586A">
        <w:rPr>
          <w:rFonts w:cstheme="minorHAnsi"/>
        </w:rPr>
        <w:t xml:space="preserve"> os recursos obtidos pela Emissora por meio das Debêntures da 1ª</w:t>
      </w:r>
      <w:r w:rsidR="005059C7" w:rsidRPr="0038586A">
        <w:rPr>
          <w:rFonts w:cstheme="minorHAnsi"/>
        </w:rPr>
        <w:t xml:space="preserve"> </w:t>
      </w:r>
      <w:r w:rsidR="000F38B9" w:rsidRPr="0038586A">
        <w:rPr>
          <w:rFonts w:cstheme="minorHAnsi"/>
        </w:rPr>
        <w:t>Emissão foram destinados</w:t>
      </w:r>
      <w:r w:rsidR="00630601" w:rsidRPr="0038586A">
        <w:rPr>
          <w:rFonts w:cstheme="minorHAnsi"/>
        </w:rPr>
        <w:t xml:space="preserve"> </w:t>
      </w:r>
      <w:r w:rsidR="000F38B9" w:rsidRPr="002920C1">
        <w:rPr>
          <w:rFonts w:cstheme="minorHAnsi"/>
        </w:rPr>
        <w:t>exclusivamente à construção do Empreendimento</w:t>
      </w:r>
      <w:r w:rsidR="00E429F9" w:rsidRPr="002920C1">
        <w:rPr>
          <w:rFonts w:cstheme="minorHAnsi"/>
        </w:rPr>
        <w:t xml:space="preserve"> Alvo</w:t>
      </w:r>
      <w:r w:rsidR="000F38B9" w:rsidRPr="0038586A">
        <w:rPr>
          <w:rFonts w:cstheme="minorHAnsi"/>
        </w:rPr>
        <w:t xml:space="preserve">, conforme descrito </w:t>
      </w:r>
      <w:r w:rsidRPr="0038586A">
        <w:rPr>
          <w:rFonts w:cstheme="minorHAnsi"/>
        </w:rPr>
        <w:t xml:space="preserve">no </w:t>
      </w:r>
      <w:r w:rsidRPr="0038586A">
        <w:rPr>
          <w:rFonts w:cstheme="minorHAnsi"/>
          <w:u w:val="single"/>
        </w:rPr>
        <w:t>Anexo</w:t>
      </w:r>
      <w:r w:rsidR="00303A85" w:rsidRPr="0038586A">
        <w:rPr>
          <w:rFonts w:cstheme="minorHAnsi"/>
          <w:u w:val="single"/>
        </w:rPr>
        <w:t> </w:t>
      </w:r>
      <w:r w:rsidRPr="0038586A">
        <w:rPr>
          <w:rFonts w:cstheme="minorHAnsi"/>
          <w:u w:val="single"/>
        </w:rPr>
        <w:t>I</w:t>
      </w:r>
      <w:r w:rsidR="00BC6FCD" w:rsidRPr="0038586A">
        <w:rPr>
          <w:rFonts w:cstheme="minorHAnsi"/>
        </w:rPr>
        <w:t xml:space="preserve"> desta Escritura de Emissão</w:t>
      </w:r>
      <w:r w:rsidR="00CD3935" w:rsidRPr="0038586A">
        <w:rPr>
          <w:rFonts w:cstheme="minorHAnsi"/>
        </w:rPr>
        <w:t xml:space="preserve"> e</w:t>
      </w:r>
      <w:r w:rsidR="00170792" w:rsidRPr="0038586A">
        <w:rPr>
          <w:rFonts w:cstheme="minorHAnsi"/>
        </w:rPr>
        <w:t xml:space="preserve"> conforme verificado pelo credor da Escritura da 1ª Emissão de Debêntures, os quais não foram verificados </w:t>
      </w:r>
      <w:r w:rsidR="0042240C">
        <w:rPr>
          <w:rFonts w:cstheme="minorHAnsi"/>
        </w:rPr>
        <w:t>pelo</w:t>
      </w:r>
      <w:r w:rsidR="00170792" w:rsidRPr="0038586A">
        <w:rPr>
          <w:rFonts w:cstheme="minorHAnsi"/>
        </w:rPr>
        <w:t xml:space="preserve"> Agente Fiduciário dos CRI</w:t>
      </w:r>
      <w:r w:rsidR="005059C7" w:rsidRPr="0038586A">
        <w:rPr>
          <w:rFonts w:cstheme="minorHAnsi"/>
        </w:rPr>
        <w:t>.</w:t>
      </w:r>
      <w:bookmarkEnd w:id="72"/>
      <w:bookmarkEnd w:id="73"/>
      <w:bookmarkEnd w:id="74"/>
      <w:bookmarkEnd w:id="75"/>
      <w:bookmarkEnd w:id="76"/>
      <w:bookmarkEnd w:id="77"/>
      <w:bookmarkEnd w:id="78"/>
    </w:p>
    <w:p w14:paraId="771E0A25" w14:textId="77777777" w:rsidR="0038586A" w:rsidRPr="0038586A" w:rsidRDefault="0038586A" w:rsidP="0038586A">
      <w:pPr>
        <w:pStyle w:val="Nvel11"/>
        <w:numPr>
          <w:ilvl w:val="0"/>
          <w:numId w:val="0"/>
        </w:numPr>
        <w:rPr>
          <w:rFonts w:cstheme="minorHAnsi"/>
        </w:rPr>
      </w:pPr>
    </w:p>
    <w:p w14:paraId="00738942" w14:textId="511814D1" w:rsidR="00740ECA" w:rsidRPr="0038586A" w:rsidRDefault="00740ECA" w:rsidP="00C97316">
      <w:pPr>
        <w:pStyle w:val="Nvel111"/>
      </w:pPr>
      <w:r w:rsidRPr="0038586A">
        <w:rPr>
          <w:rFonts w:cs="Calibri"/>
        </w:rPr>
        <w:t xml:space="preserve">A Emissora deverá prestar contas à Securitizadora, com cópia ao Agente Fiduciário </w:t>
      </w:r>
      <w:r w:rsidRPr="0038586A">
        <w:rPr>
          <w:rFonts w:eastAsia="Arial Unicode MS" w:cs="Calibri"/>
        </w:rPr>
        <w:t>dos CRI,</w:t>
      </w:r>
      <w:r w:rsidRPr="0038586A">
        <w:rPr>
          <w:rFonts w:cs="Calibri"/>
        </w:rPr>
        <w:t xml:space="preserve"> sobre a destinação dos recursos obtidos com a </w:t>
      </w:r>
      <w:r w:rsidR="00CD3935" w:rsidRPr="0038586A">
        <w:rPr>
          <w:rFonts w:cs="Calibri"/>
        </w:rPr>
        <w:t xml:space="preserve">presente </w:t>
      </w:r>
      <w:r w:rsidRPr="0038586A">
        <w:rPr>
          <w:rFonts w:cs="Calibri"/>
        </w:rPr>
        <w:t>Emissão</w:t>
      </w:r>
      <w:r w:rsidR="00CC3C5A">
        <w:rPr>
          <w:rFonts w:cs="Calibri"/>
        </w:rPr>
        <w:t xml:space="preserve">, </w:t>
      </w:r>
      <w:r w:rsidRPr="0038586A">
        <w:rPr>
          <w:rFonts w:cs="Calibri"/>
        </w:rPr>
        <w:t>em até 10 (dez) dias contados da primeira Data de Integralização</w:t>
      </w:r>
      <w:r w:rsidR="00E070D5">
        <w:rPr>
          <w:rFonts w:cs="Calibri"/>
        </w:rPr>
        <w:t xml:space="preserve"> </w:t>
      </w:r>
      <w:r w:rsidR="00E070D5">
        <w:t>(conforme definido abaixo)</w:t>
      </w:r>
      <w:r w:rsidRPr="0038586A">
        <w:rPr>
          <w:rFonts w:cs="Calibri"/>
        </w:rPr>
        <w:t xml:space="preserve">, por meio de declaração emitida </w:t>
      </w:r>
      <w:r w:rsidR="00301809">
        <w:rPr>
          <w:rFonts w:cs="Calibri"/>
        </w:rPr>
        <w:t>nos</w:t>
      </w:r>
      <w:r w:rsidRPr="0038586A">
        <w:rPr>
          <w:rFonts w:cs="Calibri"/>
        </w:rPr>
        <w:t xml:space="preserve"> termos </w:t>
      </w:r>
      <w:r w:rsidR="00CD3935" w:rsidRPr="0038586A">
        <w:rPr>
          <w:rFonts w:cs="Calibri"/>
        </w:rPr>
        <w:t xml:space="preserve">do modelo constante </w:t>
      </w:r>
      <w:r w:rsidR="00CD3935" w:rsidRPr="00930C78">
        <w:rPr>
          <w:rFonts w:cs="Calibri"/>
        </w:rPr>
        <w:t>do</w:t>
      </w:r>
      <w:r w:rsidRPr="00930C78">
        <w:rPr>
          <w:rFonts w:cs="Calibri"/>
        </w:rPr>
        <w:t xml:space="preserve"> </w:t>
      </w:r>
      <w:r w:rsidRPr="00930C78">
        <w:rPr>
          <w:rFonts w:cs="Calibri"/>
          <w:bCs/>
          <w:u w:val="single"/>
        </w:rPr>
        <w:t>Anexo</w:t>
      </w:r>
      <w:r w:rsidR="00EC57A5" w:rsidRPr="00930C78">
        <w:rPr>
          <w:rFonts w:cs="Calibri"/>
          <w:bCs/>
          <w:u w:val="single"/>
        </w:rPr>
        <w:t> </w:t>
      </w:r>
      <w:r w:rsidR="00964A31">
        <w:rPr>
          <w:rFonts w:cs="Calibri"/>
          <w:bCs/>
          <w:u w:val="single"/>
        </w:rPr>
        <w:t>I</w:t>
      </w:r>
      <w:r w:rsidR="00840A57" w:rsidRPr="00930C78">
        <w:rPr>
          <w:rFonts w:cs="Calibri"/>
          <w:bCs/>
          <w:u w:val="single"/>
        </w:rPr>
        <w:t>X</w:t>
      </w:r>
      <w:r w:rsidRPr="00930C78">
        <w:rPr>
          <w:rFonts w:cs="Calibri"/>
        </w:rPr>
        <w:t xml:space="preserve"> a esta Escritura de Emissão, a qual deverá ser acompanhada de comprovante</w:t>
      </w:r>
      <w:r w:rsidRPr="0038586A">
        <w:rPr>
          <w:rFonts w:cs="Calibri"/>
        </w:rPr>
        <w:t xml:space="preserve"> de quitação das obrigações decorrentes do pré-pagamento d</w:t>
      </w:r>
      <w:r w:rsidR="00773CA6">
        <w:rPr>
          <w:rFonts w:cs="Calibri"/>
        </w:rPr>
        <w:t>e parte d</w:t>
      </w:r>
      <w:r w:rsidRPr="0038586A">
        <w:rPr>
          <w:rFonts w:cs="Calibri"/>
        </w:rPr>
        <w:t>o saldo devedor da</w:t>
      </w:r>
      <w:r w:rsidR="00E070D5">
        <w:rPr>
          <w:rFonts w:cs="Calibri"/>
        </w:rPr>
        <w:t>s</w:t>
      </w:r>
      <w:r w:rsidRPr="0038586A">
        <w:rPr>
          <w:rFonts w:cs="Calibri"/>
        </w:rPr>
        <w:t xml:space="preserve"> Debêntures</w:t>
      </w:r>
      <w:r w:rsidR="00E070D5">
        <w:rPr>
          <w:rFonts w:cs="Calibri"/>
        </w:rPr>
        <w:t xml:space="preserve"> da 1ª Emissão</w:t>
      </w:r>
      <w:r w:rsidRPr="0038586A">
        <w:rPr>
          <w:rFonts w:cs="Calibri"/>
        </w:rPr>
        <w:t>, incluindo, mas não se limitando a, cópia</w:t>
      </w:r>
      <w:r w:rsidR="00455877">
        <w:rPr>
          <w:rFonts w:cs="Calibri"/>
        </w:rPr>
        <w:t>s</w:t>
      </w:r>
      <w:r w:rsidRPr="0038586A">
        <w:rPr>
          <w:rFonts w:cs="Calibri"/>
        </w:rPr>
        <w:t xml:space="preserve"> do </w:t>
      </w:r>
      <w:r w:rsidR="00C56B24" w:rsidRPr="00C56B24">
        <w:t>Termo de Quitação e Liberação de Garantias</w:t>
      </w:r>
      <w:r w:rsidR="00C56B24" w:rsidRPr="00C56B24">
        <w:rPr>
          <w:rFonts w:cs="Calibri"/>
        </w:rPr>
        <w:t xml:space="preserve"> </w:t>
      </w:r>
      <w:r w:rsidR="00C56B24">
        <w:rPr>
          <w:rFonts w:cs="Calibri"/>
        </w:rPr>
        <w:t xml:space="preserve">(conforme definido abaixo) </w:t>
      </w:r>
      <w:r w:rsidRPr="0038586A">
        <w:rPr>
          <w:rFonts w:cs="Calibri"/>
        </w:rPr>
        <w:t xml:space="preserve">emitido pelo </w:t>
      </w:r>
      <w:r w:rsidR="00C56B24">
        <w:rPr>
          <w:rFonts w:cs="Calibri"/>
        </w:rPr>
        <w:t xml:space="preserve">debenturista titular da totalidade das Debêntures da </w:t>
      </w:r>
      <w:r w:rsidRPr="0038586A">
        <w:rPr>
          <w:rFonts w:cs="Calibri"/>
        </w:rPr>
        <w:t xml:space="preserve">1ª Emissão e </w:t>
      </w:r>
      <w:r w:rsidR="00455877">
        <w:rPr>
          <w:rFonts w:cs="Calibri"/>
        </w:rPr>
        <w:t>d</w:t>
      </w:r>
      <w:r w:rsidRPr="0038586A">
        <w:rPr>
          <w:rFonts w:cs="Calibri"/>
        </w:rPr>
        <w:t xml:space="preserve">o </w:t>
      </w:r>
      <w:r w:rsidR="00C56B24">
        <w:rPr>
          <w:rFonts w:cs="Calibri"/>
        </w:rPr>
        <w:t xml:space="preserve">respectivo </w:t>
      </w:r>
      <w:r w:rsidRPr="0038586A">
        <w:rPr>
          <w:rFonts w:cs="Calibri"/>
        </w:rPr>
        <w:t>comprovante de pagamento de tal dívida.</w:t>
      </w:r>
    </w:p>
    <w:p w14:paraId="2B873515" w14:textId="77777777" w:rsidR="00740ECA" w:rsidRPr="0038586A" w:rsidRDefault="00740ECA" w:rsidP="00740ECA">
      <w:pPr>
        <w:pStyle w:val="Nvel111"/>
        <w:numPr>
          <w:ilvl w:val="0"/>
          <w:numId w:val="0"/>
        </w:numPr>
        <w:ind w:left="710"/>
      </w:pPr>
    </w:p>
    <w:p w14:paraId="5D81576D" w14:textId="77777777" w:rsidR="00740ECA" w:rsidRPr="0038586A" w:rsidRDefault="00740ECA" w:rsidP="0038586A">
      <w:pPr>
        <w:pStyle w:val="Nvel111"/>
        <w:rPr>
          <w:rFonts w:eastAsia="Arial Unicode MS" w:cs="Calibri"/>
          <w:b/>
          <w:bCs/>
        </w:rPr>
      </w:pPr>
      <w:r w:rsidRPr="00A46F96">
        <w:rPr>
          <w:rFonts w:cs="Arial"/>
        </w:rPr>
        <w:t>O Agente Fiduciário terá a obrigação de envidar seus melhores esforços de modo a verificar o efetivo direcionamento de todos os recursos obtidos por meio da emissão das Debêntures.</w:t>
      </w:r>
    </w:p>
    <w:p w14:paraId="70027285" w14:textId="77777777" w:rsidR="00740ECA" w:rsidRPr="0038586A" w:rsidRDefault="00740ECA" w:rsidP="0038586A">
      <w:pPr>
        <w:pStyle w:val="PargrafodaLista"/>
        <w:rPr>
          <w:rFonts w:ascii="Trebuchet MS" w:eastAsia="Arial Unicode MS" w:hAnsi="Trebuchet MS" w:cs="Calibri"/>
          <w:b/>
          <w:bCs/>
          <w:sz w:val="22"/>
          <w:szCs w:val="22"/>
        </w:rPr>
      </w:pPr>
    </w:p>
    <w:p w14:paraId="397DD29B" w14:textId="61E65ABD" w:rsidR="00DF18D1" w:rsidRPr="0038586A" w:rsidRDefault="00DF18D1" w:rsidP="00C97316">
      <w:pPr>
        <w:pStyle w:val="Nvel111"/>
      </w:pPr>
      <w:r w:rsidRPr="0038586A">
        <w:t>A Emissora obriga-se, em caráter irrevogável e irretratável, a aplicar o</w:t>
      </w:r>
      <w:r w:rsidR="00704452" w:rsidRPr="0038586A">
        <w:t xml:space="preserve">s recursos captados por meio da Emissão </w:t>
      </w:r>
      <w:r w:rsidRPr="0038586A">
        <w:t>exclusivamente nos termos d</w:t>
      </w:r>
      <w:r w:rsidR="00704452" w:rsidRPr="0038586A">
        <w:t xml:space="preserve">a destinação prevista </w:t>
      </w:r>
      <w:r w:rsidR="000F3D76" w:rsidRPr="0038586A">
        <w:t xml:space="preserve">na </w:t>
      </w:r>
      <w:r w:rsidR="00CA0F71" w:rsidRPr="0038586A">
        <w:t>c</w:t>
      </w:r>
      <w:r w:rsidR="000F3D76" w:rsidRPr="0038586A">
        <w:t>láusula </w:t>
      </w:r>
      <w:r w:rsidR="00704452" w:rsidRPr="0038586A">
        <w:fldChar w:fldCharType="begin"/>
      </w:r>
      <w:r w:rsidR="00704452" w:rsidRPr="0038586A">
        <w:instrText xml:space="preserve"> REF _Ref515020080 \r \h  \* MERGEFORMAT </w:instrText>
      </w:r>
      <w:r w:rsidR="00704452" w:rsidRPr="0038586A">
        <w:fldChar w:fldCharType="separate"/>
      </w:r>
      <w:r w:rsidR="006A0CE2">
        <w:t>3.6</w:t>
      </w:r>
      <w:r w:rsidR="00704452" w:rsidRPr="0038586A">
        <w:fldChar w:fldCharType="end"/>
      </w:r>
      <w:r w:rsidR="00704452" w:rsidRPr="0038586A">
        <w:t xml:space="preserve"> acima, até a Data de Vencimento (conforme definid</w:t>
      </w:r>
      <w:r w:rsidR="007C2C4E" w:rsidRPr="0038586A">
        <w:t>a</w:t>
      </w:r>
      <w:r w:rsidR="00704452" w:rsidRPr="0038586A">
        <w:t xml:space="preserve"> abaixo) ou até que a </w:t>
      </w:r>
      <w:r w:rsidR="00FA2DE2" w:rsidRPr="0038586A">
        <w:t>Emissora</w:t>
      </w:r>
      <w:r w:rsidR="00704452" w:rsidRPr="0038586A">
        <w:t xml:space="preserve"> comprove a aplicação da totalidade dos recursos obtidos, o que ocorrer primeiro</w:t>
      </w:r>
      <w:r w:rsidRPr="0038586A">
        <w:t>, sendo certo que referida</w:t>
      </w:r>
      <w:r w:rsidRPr="0038586A">
        <w:rPr>
          <w:rFonts w:cstheme="minorHAnsi"/>
        </w:rPr>
        <w:t xml:space="preserve"> obrigação permanecerá em vigor ainda que ocorram quaisquer das hipóteses de vencimento antecipado ou resgate antecipado total das Debêntures.</w:t>
      </w:r>
    </w:p>
    <w:p w14:paraId="654AA98C" w14:textId="77777777" w:rsidR="005059C7" w:rsidRPr="0038586A" w:rsidRDefault="005059C7" w:rsidP="005059C7">
      <w:pPr>
        <w:pStyle w:val="PargrafodaLista"/>
        <w:rPr>
          <w:rFonts w:ascii="Trebuchet MS" w:hAnsi="Trebuchet MS"/>
          <w:sz w:val="22"/>
          <w:szCs w:val="22"/>
        </w:rPr>
      </w:pPr>
      <w:bookmarkStart w:id="79" w:name="_Ref515024889"/>
      <w:bookmarkStart w:id="80" w:name="_Ref49264106"/>
      <w:bookmarkStart w:id="81" w:name="_Ref51143492"/>
    </w:p>
    <w:p w14:paraId="0741708C" w14:textId="2BEB4F27" w:rsidR="00740ECA" w:rsidRPr="0038586A" w:rsidRDefault="00740ECA" w:rsidP="00297F8A">
      <w:pPr>
        <w:pStyle w:val="Nvel111"/>
      </w:pPr>
      <w:bookmarkStart w:id="82" w:name="_Ref51882926"/>
      <w:bookmarkEnd w:id="79"/>
      <w:bookmarkEnd w:id="80"/>
      <w:bookmarkEnd w:id="81"/>
      <w:r w:rsidRPr="0038586A">
        <w:rPr>
          <w:rFonts w:cs="Calibri"/>
        </w:rPr>
        <w:t>Adicionalmente, para fins de atendimento a eventuais a exigências de órgãos públicos, reguladores, autorreguladores, fiscalizadores, incluindo, sem limitação, a Receita Federal, a C</w:t>
      </w:r>
      <w:r w:rsidR="004F2C67">
        <w:rPr>
          <w:rFonts w:cs="Calibri"/>
        </w:rPr>
        <w:t>VM</w:t>
      </w:r>
      <w:r w:rsidRPr="0038586A">
        <w:rPr>
          <w:rFonts w:cs="Calibri"/>
        </w:rPr>
        <w:t xml:space="preserve"> e a ANBIMA, a Debenturista e/ou o Agente Fiduciário</w:t>
      </w:r>
      <w:r w:rsidR="00A20161">
        <w:rPr>
          <w:rFonts w:cs="Calibri"/>
        </w:rPr>
        <w:t xml:space="preserve"> dos CRI</w:t>
      </w:r>
      <w:r w:rsidRPr="0038586A">
        <w:rPr>
          <w:rFonts w:cs="Calibri"/>
        </w:rPr>
        <w:t xml:space="preserve"> poderão solicitar o envio de cópia d</w:t>
      </w:r>
      <w:r w:rsidR="00A20161">
        <w:rPr>
          <w:rFonts w:cs="Calibri"/>
        </w:rPr>
        <w:t>e</w:t>
      </w:r>
      <w:r w:rsidRPr="0038586A">
        <w:rPr>
          <w:rFonts w:cs="Calibri"/>
        </w:rPr>
        <w:t xml:space="preserve"> documentos (contratos, notas fiscais acompanhadas de seus arquivos no formato “XML”, emitidos automaticamente durante a emissão das notas fiscais, faturas, recibos, extratos, dentre outros) e</w:t>
      </w:r>
      <w:r w:rsidR="00A20161">
        <w:rPr>
          <w:rFonts w:cs="Calibri"/>
        </w:rPr>
        <w:t>/ou</w:t>
      </w:r>
      <w:r w:rsidRPr="0038586A">
        <w:rPr>
          <w:rFonts w:cs="Calibri"/>
        </w:rPr>
        <w:t xml:space="preserve"> informações necessárias para a comprovação da utilização da totalidade dos recursos desembolsados na forma prevista</w:t>
      </w:r>
      <w:r w:rsidR="00E16DB1">
        <w:rPr>
          <w:rFonts w:cs="Calibri"/>
        </w:rPr>
        <w:t xml:space="preserve"> na cláusula </w:t>
      </w:r>
      <w:r w:rsidR="00E16DB1">
        <w:rPr>
          <w:rFonts w:cs="Calibri"/>
        </w:rPr>
        <w:fldChar w:fldCharType="begin"/>
      </w:r>
      <w:r w:rsidR="00E16DB1">
        <w:rPr>
          <w:rFonts w:cs="Calibri"/>
        </w:rPr>
        <w:instrText xml:space="preserve"> REF _Ref52811464 \r \h </w:instrText>
      </w:r>
      <w:r w:rsidR="00E16DB1">
        <w:rPr>
          <w:rFonts w:cs="Calibri"/>
        </w:rPr>
      </w:r>
      <w:r w:rsidR="00E16DB1">
        <w:rPr>
          <w:rFonts w:cs="Calibri"/>
        </w:rPr>
        <w:fldChar w:fldCharType="separate"/>
      </w:r>
      <w:r w:rsidR="006A0CE2">
        <w:rPr>
          <w:rFonts w:cs="Calibri"/>
        </w:rPr>
        <w:t>3.6</w:t>
      </w:r>
      <w:r w:rsidR="00E16DB1">
        <w:rPr>
          <w:rFonts w:cs="Calibri"/>
        </w:rPr>
        <w:fldChar w:fldCharType="end"/>
      </w:r>
      <w:r w:rsidR="00E16DB1">
        <w:rPr>
          <w:rFonts w:cs="Calibri"/>
        </w:rPr>
        <w:t xml:space="preserve"> acima</w:t>
      </w:r>
      <w:r w:rsidRPr="0038586A">
        <w:rPr>
          <w:rFonts w:cs="Calibri"/>
        </w:rPr>
        <w:t>, em até 10 (dez) dias contados da respectiva solicitação, ou em prazo inferior, de modo a possibilitar o cumprimento tempestivo pela Debenturista e/ou pelo Agente Fiduciário dos CRI de quaisquer solicitações efetuadas por autoridades ou órgãos reguladores, regulamentos, leis ou determinações judiciais, administrativas e/ou arbitrais.</w:t>
      </w:r>
      <w:bookmarkEnd w:id="82"/>
    </w:p>
    <w:p w14:paraId="39CD0B08" w14:textId="77777777" w:rsidR="00556B4E" w:rsidRPr="0038586A" w:rsidRDefault="00556B4E" w:rsidP="00556B4E">
      <w:pPr>
        <w:pStyle w:val="Nvel111"/>
        <w:numPr>
          <w:ilvl w:val="0"/>
          <w:numId w:val="0"/>
        </w:numPr>
        <w:ind w:left="710"/>
      </w:pPr>
    </w:p>
    <w:p w14:paraId="2F616D02" w14:textId="7859CA9F" w:rsidR="00704452" w:rsidRPr="0038586A" w:rsidRDefault="00D14C75" w:rsidP="00D14C75">
      <w:pPr>
        <w:pStyle w:val="Nvel1111"/>
      </w:pPr>
      <w:r w:rsidRPr="0038586A">
        <w:t>Observado o disposto na cláusula </w:t>
      </w:r>
      <w:r w:rsidR="000179DD">
        <w:fldChar w:fldCharType="begin"/>
      </w:r>
      <w:r w:rsidR="000179DD">
        <w:instrText xml:space="preserve"> REF _Ref51882926 \r \h </w:instrText>
      </w:r>
      <w:r w:rsidR="000179DD">
        <w:fldChar w:fldCharType="separate"/>
      </w:r>
      <w:r w:rsidR="006A0CE2">
        <w:t>3.6.4</w:t>
      </w:r>
      <w:r w:rsidR="000179DD">
        <w:fldChar w:fldCharType="end"/>
      </w:r>
      <w:r w:rsidRPr="0038586A">
        <w:t xml:space="preserve"> acima, n</w:t>
      </w:r>
      <w:r w:rsidR="00F11328" w:rsidRPr="0038586A">
        <w:t xml:space="preserve">a hipótese de </w:t>
      </w:r>
      <w:r w:rsidRPr="0038586A">
        <w:t>a</w:t>
      </w:r>
      <w:r w:rsidR="00F11328" w:rsidRPr="0038586A">
        <w:t xml:space="preserve"> Debenturista </w:t>
      </w:r>
      <w:r w:rsidRPr="0038586A">
        <w:t>e/</w:t>
      </w:r>
      <w:r w:rsidR="00F11328" w:rsidRPr="002920C1">
        <w:t xml:space="preserve">ou o Agente Fiduciário dos CRI sofrer auditoria pela </w:t>
      </w:r>
      <w:r w:rsidR="00F11328" w:rsidRPr="002920C1">
        <w:lastRenderedPageBreak/>
        <w:t xml:space="preserve">CVM ou outro órgão regulador, </w:t>
      </w:r>
      <w:r w:rsidRPr="0080335E">
        <w:t>a</w:t>
      </w:r>
      <w:r w:rsidR="00F11328" w:rsidRPr="0080335E">
        <w:t xml:space="preserve"> Debenturista </w:t>
      </w:r>
      <w:r w:rsidRPr="0080335E">
        <w:t>e/</w:t>
      </w:r>
      <w:r w:rsidR="00F11328" w:rsidRPr="0080335E">
        <w:t>ou o Agente Fiduciár</w:t>
      </w:r>
      <w:r w:rsidR="00F11328" w:rsidRPr="0038586A">
        <w:t>i</w:t>
      </w:r>
      <w:r w:rsidRPr="0038586A">
        <w:t>o</w:t>
      </w:r>
      <w:r w:rsidR="00F11328" w:rsidRPr="0038586A">
        <w:t xml:space="preserve"> dos CRI poderá</w:t>
      </w:r>
      <w:r w:rsidRPr="0038586A">
        <w:t>(ão)</w:t>
      </w:r>
      <w:r w:rsidR="00F11328" w:rsidRPr="0038586A">
        <w:t xml:space="preserve"> solicitar à Emissora o envio de documentos comprobatórios do desembolso acima, obrigando-se a Emissora a fornecer referidos documentos comprobatórios em até 2 (dois) Dias Úteis, contados da</w:t>
      </w:r>
      <w:r w:rsidRPr="0038586A">
        <w:t xml:space="preserve"> data da</w:t>
      </w:r>
      <w:r w:rsidR="00F11328" w:rsidRPr="0038586A">
        <w:t xml:space="preserve"> </w:t>
      </w:r>
      <w:r w:rsidRPr="0038586A">
        <w:t xml:space="preserve">referida </w:t>
      </w:r>
      <w:r w:rsidR="00F11328" w:rsidRPr="0038586A">
        <w:t>solicitação.</w:t>
      </w:r>
    </w:p>
    <w:p w14:paraId="30B88834" w14:textId="77777777" w:rsidR="00F5348D" w:rsidRPr="0038586A" w:rsidRDefault="00F5348D" w:rsidP="00F5348D">
      <w:pPr>
        <w:pStyle w:val="Nvel111"/>
        <w:numPr>
          <w:ilvl w:val="0"/>
          <w:numId w:val="0"/>
        </w:numPr>
        <w:ind w:left="710"/>
      </w:pPr>
    </w:p>
    <w:p w14:paraId="369863B5" w14:textId="2EFA1C1E" w:rsidR="00600D27" w:rsidRPr="0038586A" w:rsidRDefault="00600D27" w:rsidP="00600D27">
      <w:pPr>
        <w:pStyle w:val="Nvel111"/>
      </w:pPr>
      <w:r w:rsidRPr="0038586A">
        <w:t>O Agente Fiduciário dos CRI, conforme responsabilidades descritas no Termo de Securitização, será responsável por verificar o cumprimento da destinação dos recursos assumido pela Emissora, sendo que referida obrigação se extinguirá quando da comprovação, pela Emissora, da utilização da totalidade dos recursos obtidos com a emissão da</w:t>
      </w:r>
      <w:r w:rsidR="00DD5C0F">
        <w:t>s Debêntures</w:t>
      </w:r>
      <w:r w:rsidRPr="0038586A">
        <w:t>, conforme destinação dos recursos prevista na acima.</w:t>
      </w:r>
    </w:p>
    <w:p w14:paraId="0F35D88B" w14:textId="77777777" w:rsidR="00600D27" w:rsidRPr="0038586A" w:rsidRDefault="00600D27" w:rsidP="00600D27">
      <w:pPr>
        <w:pStyle w:val="Nvel111"/>
        <w:numPr>
          <w:ilvl w:val="0"/>
          <w:numId w:val="0"/>
        </w:numPr>
        <w:ind w:left="710"/>
      </w:pPr>
    </w:p>
    <w:p w14:paraId="1FC11268" w14:textId="6BAEABAF" w:rsidR="00600D27" w:rsidRPr="0038586A" w:rsidRDefault="00600D27" w:rsidP="00600D27">
      <w:pPr>
        <w:pStyle w:val="Nvel111"/>
      </w:pPr>
      <w:r w:rsidRPr="0038586A">
        <w:t>A Emissora será a responsável pela custódia e guarda de todos e quaisquer documentos que comprovem a utilização dos recursos relativos às Debêntures, nos termos da cláusula </w:t>
      </w:r>
      <w:r w:rsidRPr="0038586A">
        <w:fldChar w:fldCharType="begin"/>
      </w:r>
      <w:r w:rsidRPr="0038586A">
        <w:instrText xml:space="preserve"> REF _Ref51143541 \r \h </w:instrText>
      </w:r>
      <w:r w:rsidR="0038586A" w:rsidRPr="0038586A">
        <w:instrText xml:space="preserve"> \* MERGEFORMAT </w:instrText>
      </w:r>
      <w:r w:rsidRPr="0038586A">
        <w:fldChar w:fldCharType="separate"/>
      </w:r>
      <w:r w:rsidR="006A0CE2">
        <w:t>3.6</w:t>
      </w:r>
      <w:r w:rsidRPr="0038586A">
        <w:fldChar w:fldCharType="end"/>
      </w:r>
      <w:r w:rsidRPr="0038586A">
        <w:t xml:space="preserve"> acima.</w:t>
      </w:r>
    </w:p>
    <w:p w14:paraId="4CEBE550" w14:textId="77777777" w:rsidR="00600D27" w:rsidRPr="0038586A" w:rsidRDefault="00600D27" w:rsidP="00600D27">
      <w:pPr>
        <w:pStyle w:val="Nvel111"/>
        <w:numPr>
          <w:ilvl w:val="0"/>
          <w:numId w:val="0"/>
        </w:numPr>
        <w:ind w:left="710"/>
      </w:pPr>
    </w:p>
    <w:p w14:paraId="10C91D7C" w14:textId="5F0A4A36" w:rsidR="00600D27" w:rsidRPr="0038586A" w:rsidRDefault="00600D27" w:rsidP="00600D27">
      <w:pPr>
        <w:pStyle w:val="Nvel111"/>
      </w:pPr>
      <w:r w:rsidRPr="0038586A">
        <w:t>A Emissora se obriga, em caráter irrevogável e irretratável, a indenizar a Debenturista e o Agente Fiduciário dos CRI por todos e quaisquer prejuízos, danos, perdas, custos e/ou despesas (incluindo custas judiciais e honorários advocatícios) que vierem a, comprovadamente, incorrer em decorrência da utilização dos recursos oriundos das Debêntures de</w:t>
      </w:r>
      <w:r w:rsidRPr="002920C1">
        <w:t xml:space="preserve"> forma diversa da estabelecida na cláusula </w:t>
      </w:r>
      <w:r w:rsidRPr="0038586A">
        <w:fldChar w:fldCharType="begin"/>
      </w:r>
      <w:r w:rsidRPr="0038586A">
        <w:instrText xml:space="preserve"> REF _Ref51143541 \r \h </w:instrText>
      </w:r>
      <w:r w:rsidR="0038586A" w:rsidRPr="0038586A">
        <w:instrText xml:space="preserve"> \* MERGEFORMAT </w:instrText>
      </w:r>
      <w:r w:rsidRPr="0038586A">
        <w:fldChar w:fldCharType="separate"/>
      </w:r>
      <w:r w:rsidR="006A0CE2">
        <w:t>3.6</w:t>
      </w:r>
      <w:r w:rsidRPr="0038586A">
        <w:fldChar w:fldCharType="end"/>
      </w:r>
      <w:r w:rsidRPr="0038586A">
        <w:t xml:space="preserve"> acima.</w:t>
      </w:r>
    </w:p>
    <w:p w14:paraId="59F2118E" w14:textId="77777777" w:rsidR="00600D27" w:rsidRPr="0038586A" w:rsidRDefault="00600D27" w:rsidP="00600D27">
      <w:pPr>
        <w:pStyle w:val="Nvel111"/>
        <w:numPr>
          <w:ilvl w:val="0"/>
          <w:numId w:val="0"/>
        </w:numPr>
        <w:ind w:left="710"/>
      </w:pPr>
    </w:p>
    <w:p w14:paraId="54B0646D" w14:textId="1B127B2C" w:rsidR="00704452" w:rsidRPr="0038586A" w:rsidRDefault="00704452" w:rsidP="00497744">
      <w:pPr>
        <w:pStyle w:val="Nvel111"/>
      </w:pPr>
      <w:r w:rsidRPr="0038586A">
        <w:t xml:space="preserve">O descumprimento das obrigações dispostas na presente </w:t>
      </w:r>
      <w:r w:rsidR="00CA0F71" w:rsidRPr="0038586A">
        <w:t>c</w:t>
      </w:r>
      <w:r w:rsidRPr="0038586A">
        <w:t>láusula</w:t>
      </w:r>
      <w:r w:rsidR="008217EE" w:rsidRPr="002920C1">
        <w:t> </w:t>
      </w:r>
      <w:r w:rsidRPr="0038586A">
        <w:fldChar w:fldCharType="begin"/>
      </w:r>
      <w:r w:rsidRPr="0038586A">
        <w:instrText xml:space="preserve"> REF _DV_C73 \r \h  \* MERGEFORMAT </w:instrText>
      </w:r>
      <w:r w:rsidRPr="0038586A">
        <w:fldChar w:fldCharType="separate"/>
      </w:r>
      <w:r w:rsidR="006A0CE2">
        <w:t>3.6</w:t>
      </w:r>
      <w:r w:rsidRPr="0038586A">
        <w:fldChar w:fldCharType="end"/>
      </w:r>
      <w:r w:rsidR="0015449E" w:rsidRPr="0038586A">
        <w:t xml:space="preserve"> pela Emissora</w:t>
      </w:r>
      <w:r w:rsidRPr="0038586A">
        <w:t xml:space="preserve"> (inclusive das obrigações de fazer e respectivos prazos e valores previstos nesta Escritura de Emissão) poderá resultar no vencimento antecipado</w:t>
      </w:r>
      <w:r w:rsidR="00697E8F" w:rsidRPr="0038586A">
        <w:t xml:space="preserve"> automático</w:t>
      </w:r>
      <w:r w:rsidRPr="0038586A">
        <w:t xml:space="preserve"> das Debêntures, na forma prevista do </w:t>
      </w:r>
      <w:r w:rsidR="009114DE" w:rsidRPr="0038586A">
        <w:t>sub</w:t>
      </w:r>
      <w:r w:rsidR="008217EE" w:rsidRPr="0038586A">
        <w:t>item</w:t>
      </w:r>
      <w:r w:rsidR="00AE2F83">
        <w:t> </w:t>
      </w:r>
      <w:r w:rsidR="009114DE" w:rsidRPr="0038586A">
        <w:fldChar w:fldCharType="begin"/>
      </w:r>
      <w:r w:rsidR="009114DE" w:rsidRPr="0038586A">
        <w:instrText xml:space="preserve"> REF _Ref9997090 \w \h </w:instrText>
      </w:r>
      <w:r w:rsidR="00697E8F" w:rsidRPr="0038586A">
        <w:instrText xml:space="preserve"> \* MERGEFORMAT </w:instrText>
      </w:r>
      <w:r w:rsidR="009114DE" w:rsidRPr="0038586A">
        <w:fldChar w:fldCharType="separate"/>
      </w:r>
      <w:r w:rsidR="006A0CE2">
        <w:t>7.1(c)</w:t>
      </w:r>
      <w:r w:rsidR="009114DE" w:rsidRPr="0038586A">
        <w:fldChar w:fldCharType="end"/>
      </w:r>
      <w:r w:rsidRPr="0038586A">
        <w:t xml:space="preserve"> desta Escritura de Emissão.</w:t>
      </w:r>
    </w:p>
    <w:p w14:paraId="59570EF9" w14:textId="77777777" w:rsidR="00740ECA" w:rsidRPr="00F04589" w:rsidRDefault="00740ECA" w:rsidP="00740ECA">
      <w:pPr>
        <w:pStyle w:val="PargrafodaLista"/>
        <w:rPr>
          <w:rFonts w:ascii="Trebuchet MS" w:hAnsi="Trebuchet MS"/>
          <w:sz w:val="22"/>
          <w:szCs w:val="22"/>
        </w:rPr>
      </w:pPr>
    </w:p>
    <w:p w14:paraId="624427C3" w14:textId="7E1ABE6B" w:rsidR="00F04589" w:rsidRDefault="00740ECA" w:rsidP="00740ECA">
      <w:pPr>
        <w:pStyle w:val="Nvel111"/>
      </w:pPr>
      <w:bookmarkStart w:id="83" w:name="_Ref52811814"/>
      <w:r w:rsidRPr="0038586A">
        <w:t xml:space="preserve">Independentemente da ocorrência de vencimento antecipado das obrigações decorrentes desta Escritura de Emissão ou do resgate antecipado total das Debêntures, os recursos captados por meio da presente Emissão deverão seguir a destinação prevista </w:t>
      </w:r>
      <w:r w:rsidR="000179DD">
        <w:t>na cláusula </w:t>
      </w:r>
      <w:r w:rsidR="000179DD">
        <w:fldChar w:fldCharType="begin"/>
      </w:r>
      <w:r w:rsidR="000179DD">
        <w:instrText xml:space="preserve"> REF _Ref52811464 \r \h </w:instrText>
      </w:r>
      <w:r w:rsidR="000179DD">
        <w:fldChar w:fldCharType="separate"/>
      </w:r>
      <w:r w:rsidR="006A0CE2">
        <w:t>3.6</w:t>
      </w:r>
      <w:r w:rsidR="000179DD">
        <w:fldChar w:fldCharType="end"/>
      </w:r>
      <w:r w:rsidR="000179DD">
        <w:t xml:space="preserve"> acima</w:t>
      </w:r>
      <w:r w:rsidRPr="0038586A">
        <w:t xml:space="preserve"> até </w:t>
      </w:r>
      <w:r w:rsidRPr="000179DD">
        <w:rPr>
          <w:b/>
        </w:rPr>
        <w:t>(</w:t>
      </w:r>
      <w:r w:rsidR="000179DD" w:rsidRPr="000179DD">
        <w:rPr>
          <w:b/>
        </w:rPr>
        <w:t>a</w:t>
      </w:r>
      <w:r w:rsidRPr="000179DD">
        <w:rPr>
          <w:b/>
        </w:rPr>
        <w:t>)</w:t>
      </w:r>
      <w:r w:rsidR="000179DD">
        <w:t> </w:t>
      </w:r>
      <w:r w:rsidRPr="0038586A">
        <w:t xml:space="preserve">a </w:t>
      </w:r>
      <w:r w:rsidR="006A5C11">
        <w:t>D</w:t>
      </w:r>
      <w:r w:rsidRPr="0038586A">
        <w:t xml:space="preserve">ata de </w:t>
      </w:r>
      <w:r w:rsidR="006A5C11">
        <w:t>V</w:t>
      </w:r>
      <w:r w:rsidRPr="0038586A">
        <w:t>encimento dos CRI</w:t>
      </w:r>
      <w:r w:rsidR="006A5C11">
        <w:t xml:space="preserve"> (</w:t>
      </w:r>
      <w:r w:rsidRPr="0038586A">
        <w:t>conforme definid</w:t>
      </w:r>
      <w:r w:rsidR="006A5C11">
        <w:t>o</w:t>
      </w:r>
      <w:r w:rsidRPr="0038586A">
        <w:t xml:space="preserve"> no Termo de Securitização</w:t>
      </w:r>
      <w:r w:rsidR="006A5C11">
        <w:t>)</w:t>
      </w:r>
      <w:r w:rsidR="006F7F55">
        <w:t>,</w:t>
      </w:r>
      <w:r w:rsidRPr="0038586A">
        <w:t xml:space="preserve"> ou</w:t>
      </w:r>
      <w:r w:rsidR="006F7F55">
        <w:t xml:space="preserve"> </w:t>
      </w:r>
      <w:r w:rsidR="006F7F55" w:rsidRPr="006F7F55">
        <w:rPr>
          <w:b/>
        </w:rPr>
        <w:t>(b</w:t>
      </w:r>
      <w:r w:rsidRPr="006F7F55">
        <w:rPr>
          <w:b/>
        </w:rPr>
        <w:t>)</w:t>
      </w:r>
      <w:r w:rsidR="006F7F55">
        <w:t> </w:t>
      </w:r>
      <w:r w:rsidRPr="0038586A">
        <w:t>a data em que a Emissora comprove a aplicação da totalidade dos referidos recursos, o que ocorrer primeiro.</w:t>
      </w:r>
      <w:bookmarkEnd w:id="83"/>
    </w:p>
    <w:p w14:paraId="6BB6428C" w14:textId="77777777" w:rsidR="00F04589" w:rsidRDefault="00F04589" w:rsidP="00F04589">
      <w:pPr>
        <w:pStyle w:val="PargrafodaLista"/>
      </w:pPr>
    </w:p>
    <w:p w14:paraId="1AEEFF1B" w14:textId="32E35B19" w:rsidR="00740ECA" w:rsidRPr="0038586A" w:rsidRDefault="00B31444" w:rsidP="00F04589">
      <w:pPr>
        <w:pStyle w:val="Nvel1111"/>
      </w:pPr>
      <w:r>
        <w:t>Observado o disposto na cláusula </w:t>
      </w:r>
      <w:r>
        <w:fldChar w:fldCharType="begin"/>
      </w:r>
      <w:r>
        <w:instrText xml:space="preserve"> REF _Ref52811814 \r \h </w:instrText>
      </w:r>
      <w:r>
        <w:fldChar w:fldCharType="separate"/>
      </w:r>
      <w:r w:rsidR="006A0CE2">
        <w:t>3.6.9</w:t>
      </w:r>
      <w:r>
        <w:fldChar w:fldCharType="end"/>
      </w:r>
      <w:r>
        <w:t>, a</w:t>
      </w:r>
      <w:r w:rsidR="00740ECA" w:rsidRPr="0038586A">
        <w:t xml:space="preserve"> remuneração devida ao Agente Fiduciário dos CRI será </w:t>
      </w:r>
      <w:r w:rsidR="00F04589">
        <w:t>paga</w:t>
      </w:r>
      <w:r w:rsidR="00740ECA" w:rsidRPr="0038586A">
        <w:t xml:space="preserve"> pela Devedora e/ou Fiadoras até a total verificação da destinação dos recursos.</w:t>
      </w:r>
    </w:p>
    <w:p w14:paraId="5606ABAD" w14:textId="77777777" w:rsidR="00704452" w:rsidRPr="0038586A" w:rsidRDefault="00704452" w:rsidP="00497744">
      <w:pPr>
        <w:pStyle w:val="PargrafodaLista"/>
        <w:spacing w:line="288" w:lineRule="auto"/>
        <w:ind w:left="0"/>
        <w:contextualSpacing/>
        <w:jc w:val="both"/>
        <w:rPr>
          <w:rFonts w:ascii="Trebuchet MS" w:hAnsi="Trebuchet MS" w:cstheme="minorHAnsi"/>
          <w:sz w:val="22"/>
          <w:szCs w:val="22"/>
        </w:rPr>
      </w:pPr>
    </w:p>
    <w:p w14:paraId="58F4F280" w14:textId="668D1A42" w:rsidR="008217EE" w:rsidRPr="00DB0A2D" w:rsidRDefault="00704452" w:rsidP="00497744">
      <w:pPr>
        <w:pStyle w:val="Nvel11"/>
      </w:pPr>
      <w:bookmarkStart w:id="84" w:name="_Ref49253756"/>
      <w:r w:rsidRPr="0038586A">
        <w:rPr>
          <w:u w:val="single"/>
        </w:rPr>
        <w:t>Vinculação à Emissão de CRI</w:t>
      </w:r>
      <w:r w:rsidR="00A94FEA" w:rsidRPr="0038586A">
        <w:t>:</w:t>
      </w:r>
      <w:bookmarkStart w:id="85" w:name="_Ref513017136"/>
      <w:r w:rsidR="00A94FEA" w:rsidRPr="0038586A">
        <w:t xml:space="preserve"> </w:t>
      </w:r>
      <w:r w:rsidR="000F4F15" w:rsidRPr="0038586A">
        <w:rPr>
          <w:rFonts w:cstheme="minorHAnsi"/>
        </w:rPr>
        <w:t xml:space="preserve">As Debêntures serão vinculadas à </w:t>
      </w:r>
      <w:r w:rsidR="009E0178" w:rsidRPr="0038586A">
        <w:rPr>
          <w:rFonts w:cstheme="minorHAnsi"/>
        </w:rPr>
        <w:t>261</w:t>
      </w:r>
      <w:r w:rsidR="00C20CFD" w:rsidRPr="0038586A">
        <w:rPr>
          <w:rFonts w:cstheme="minorHAnsi"/>
        </w:rPr>
        <w:t>ª</w:t>
      </w:r>
      <w:r w:rsidR="00E06236" w:rsidRPr="0038586A">
        <w:rPr>
          <w:rFonts w:cstheme="minorHAnsi"/>
        </w:rPr>
        <w:t> </w:t>
      </w:r>
      <w:r w:rsidR="000F4F15" w:rsidRPr="0038586A">
        <w:rPr>
          <w:rFonts w:cstheme="minorHAnsi"/>
        </w:rPr>
        <w:t xml:space="preserve">Série da </w:t>
      </w:r>
      <w:r w:rsidR="005776C7" w:rsidRPr="0038586A">
        <w:rPr>
          <w:rFonts w:cstheme="minorHAnsi"/>
        </w:rPr>
        <w:t>1</w:t>
      </w:r>
      <w:r w:rsidR="000F4F15" w:rsidRPr="0038586A">
        <w:rPr>
          <w:rFonts w:cstheme="minorHAnsi"/>
        </w:rPr>
        <w:t>ª Emissão de CRI</w:t>
      </w:r>
      <w:r w:rsidR="009E0178" w:rsidRPr="0038586A">
        <w:rPr>
          <w:rFonts w:cstheme="minorHAnsi"/>
        </w:rPr>
        <w:t xml:space="preserve"> da Debenturista</w:t>
      </w:r>
      <w:r w:rsidR="000F4F15" w:rsidRPr="0038586A">
        <w:rPr>
          <w:rFonts w:cstheme="minorHAnsi"/>
        </w:rPr>
        <w:t>, sendo certo que os CRI serão objeto da Oferta</w:t>
      </w:r>
      <w:r w:rsidR="008C60F7" w:rsidRPr="0038586A">
        <w:rPr>
          <w:rFonts w:cstheme="minorHAnsi"/>
        </w:rPr>
        <w:t xml:space="preserve"> Restrita</w:t>
      </w:r>
      <w:r w:rsidR="000F4F15" w:rsidRPr="0038586A">
        <w:rPr>
          <w:rFonts w:cstheme="minorHAnsi"/>
        </w:rPr>
        <w:t>, nos termos</w:t>
      </w:r>
      <w:r w:rsidR="000F4F15" w:rsidRPr="00DB0A2D">
        <w:rPr>
          <w:rFonts w:cstheme="minorHAnsi"/>
        </w:rPr>
        <w:t xml:space="preserve"> da Instrução CVM</w:t>
      </w:r>
      <w:r w:rsidR="001E73B9" w:rsidRPr="00DB0A2D">
        <w:rPr>
          <w:rFonts w:cstheme="minorHAnsi"/>
        </w:rPr>
        <w:t xml:space="preserve"> nº </w:t>
      </w:r>
      <w:r w:rsidR="000F4F15" w:rsidRPr="00DB0A2D">
        <w:rPr>
          <w:rFonts w:cstheme="minorHAnsi"/>
        </w:rPr>
        <w:t>476</w:t>
      </w:r>
      <w:r w:rsidR="001E73B9" w:rsidRPr="00DB0A2D">
        <w:rPr>
          <w:rFonts w:cstheme="minorHAnsi"/>
        </w:rPr>
        <w:t>/09</w:t>
      </w:r>
      <w:r w:rsidR="000F4F15" w:rsidRPr="00DB0A2D">
        <w:rPr>
          <w:rFonts w:cstheme="minorHAnsi"/>
        </w:rPr>
        <w:t xml:space="preserve">, de modo que os Créditos Imobiliários </w:t>
      </w:r>
      <w:r w:rsidR="000F4F15" w:rsidRPr="00DB0A2D">
        <w:rPr>
          <w:rFonts w:cstheme="minorHAnsi"/>
        </w:rPr>
        <w:lastRenderedPageBreak/>
        <w:t>serão vinculados aos CRI até os respectivos vencimentos e até que se complete a consequente liquidação integral destes</w:t>
      </w:r>
      <w:r w:rsidR="00D402BC" w:rsidRPr="00DB0A2D">
        <w:rPr>
          <w:rFonts w:cstheme="minorHAnsi"/>
        </w:rPr>
        <w:t xml:space="preserve"> (“</w:t>
      </w:r>
      <w:r w:rsidR="00D402BC" w:rsidRPr="00DB0A2D">
        <w:rPr>
          <w:rFonts w:cstheme="minorHAnsi"/>
          <w:u w:val="single"/>
        </w:rPr>
        <w:t>Operação de Securitização</w:t>
      </w:r>
      <w:r w:rsidR="00D402BC" w:rsidRPr="00DB0A2D">
        <w:rPr>
          <w:rFonts w:cstheme="minorHAnsi"/>
        </w:rPr>
        <w:t>”)</w:t>
      </w:r>
      <w:r w:rsidR="000F4F15" w:rsidRPr="00DB0A2D">
        <w:rPr>
          <w:rFonts w:cstheme="minorHAnsi"/>
        </w:rPr>
        <w:t>.</w:t>
      </w:r>
      <w:bookmarkEnd w:id="84"/>
    </w:p>
    <w:p w14:paraId="4807EC7F" w14:textId="77777777" w:rsidR="008217EE" w:rsidRPr="00DB0A2D" w:rsidRDefault="008217EE" w:rsidP="00497744">
      <w:pPr>
        <w:pStyle w:val="Nvel11"/>
        <w:numPr>
          <w:ilvl w:val="0"/>
          <w:numId w:val="0"/>
        </w:numPr>
        <w:ind w:left="709"/>
      </w:pPr>
    </w:p>
    <w:p w14:paraId="73088F5D" w14:textId="0FF1AA3C" w:rsidR="000F4F15" w:rsidRPr="00DB0A2D" w:rsidRDefault="006D656D" w:rsidP="00497744">
      <w:pPr>
        <w:pStyle w:val="Nvel111"/>
      </w:pPr>
      <w:r w:rsidRPr="00DB0A2D">
        <w:rPr>
          <w:rFonts w:cstheme="minorHAnsi"/>
          <w:color w:val="000000" w:themeColor="text1"/>
        </w:rPr>
        <w:t>A</w:t>
      </w:r>
      <w:r w:rsidRPr="00DB0A2D">
        <w:rPr>
          <w:rFonts w:cstheme="minorHAnsi"/>
        </w:rPr>
        <w:t xml:space="preserve"> Emissora obriga-se</w:t>
      </w:r>
      <w:r w:rsidR="00165E0F" w:rsidRPr="00DB0A2D">
        <w:rPr>
          <w:rFonts w:cstheme="minorHAnsi"/>
          <w:color w:val="000000" w:themeColor="text1"/>
        </w:rPr>
        <w:t xml:space="preserve"> a não onerar, de qualquer maneira, e não agir de forma que possibilite a modificação de qualquer característica dos Créditos Imobiliários, e </w:t>
      </w:r>
      <w:r w:rsidR="000F4F15" w:rsidRPr="00DB0A2D">
        <w:rPr>
          <w:rFonts w:cstheme="minorHAnsi"/>
        </w:rPr>
        <w:t>reconhece que, para consecução da Operação</w:t>
      </w:r>
      <w:r w:rsidR="00D402BC" w:rsidRPr="00DB0A2D">
        <w:rPr>
          <w:rFonts w:cstheme="minorHAnsi"/>
        </w:rPr>
        <w:t xml:space="preserve"> de Securitização</w:t>
      </w:r>
      <w:r w:rsidR="000F4F15" w:rsidRPr="00DB0A2D">
        <w:rPr>
          <w:rFonts w:cstheme="minorHAnsi"/>
        </w:rPr>
        <w:t xml:space="preserve">, é essencial que os Créditos Imobiliários </w:t>
      </w:r>
      <w:r w:rsidR="00165E0F" w:rsidRPr="00DB0A2D">
        <w:rPr>
          <w:rFonts w:cstheme="minorHAnsi"/>
        </w:rPr>
        <w:t>permaneçam com suas características originais</w:t>
      </w:r>
      <w:r w:rsidR="000F4F15" w:rsidRPr="00DB0A2D">
        <w:rPr>
          <w:rFonts w:cstheme="minorHAnsi"/>
        </w:rPr>
        <w:t xml:space="preserve">, conforme estabelecidas </w:t>
      </w:r>
      <w:r w:rsidR="002F1901" w:rsidRPr="00DB0A2D">
        <w:rPr>
          <w:rFonts w:cstheme="minorHAnsi"/>
        </w:rPr>
        <w:t>nesta Escritura de Emissão</w:t>
      </w:r>
      <w:r w:rsidR="000F4F15" w:rsidRPr="00DB0A2D">
        <w:rPr>
          <w:rFonts w:cstheme="minorHAnsi"/>
        </w:rPr>
        <w:t>, sendo certo que eventual alteração dessas características poderá interferir no lastro dos CRI.</w:t>
      </w:r>
    </w:p>
    <w:p w14:paraId="2A70CAB6" w14:textId="77777777" w:rsidR="000F4F15" w:rsidRPr="00DB0A2D" w:rsidRDefault="000F4F15" w:rsidP="00497744">
      <w:pPr>
        <w:pStyle w:val="Nvel11"/>
        <w:numPr>
          <w:ilvl w:val="0"/>
          <w:numId w:val="0"/>
        </w:numPr>
        <w:ind w:left="709"/>
        <w:rPr>
          <w:rFonts w:cstheme="minorHAnsi"/>
        </w:rPr>
      </w:pPr>
    </w:p>
    <w:p w14:paraId="441D7F8F" w14:textId="5265C9A9" w:rsidR="008217EE" w:rsidRPr="00DB0A2D" w:rsidRDefault="000F4F15" w:rsidP="00297F8A">
      <w:pPr>
        <w:pStyle w:val="Nvel111"/>
      </w:pPr>
      <w:r w:rsidRPr="00DB0A2D">
        <w:t>Durante a vigência dos CRI, os pagamentos dos Créditos Imobiliários</w:t>
      </w:r>
      <w:r w:rsidR="002F1901" w:rsidRPr="00DB0A2D">
        <w:t xml:space="preserve"> </w:t>
      </w:r>
      <w:r w:rsidRPr="00DB0A2D">
        <w:t xml:space="preserve">serão depositados </w:t>
      </w:r>
      <w:r w:rsidRPr="00600D27">
        <w:t>diretamente na Conta do Patrimônio Separado</w:t>
      </w:r>
      <w:r w:rsidR="00CE0065" w:rsidRPr="00600D27">
        <w:t xml:space="preserve"> (conforme definido abaixo)</w:t>
      </w:r>
      <w:r w:rsidRPr="00600D27">
        <w:t>.</w:t>
      </w:r>
    </w:p>
    <w:p w14:paraId="3AB369D1" w14:textId="77777777" w:rsidR="008217EE" w:rsidRPr="00DB0A2D" w:rsidRDefault="008217EE" w:rsidP="00497744">
      <w:pPr>
        <w:pStyle w:val="Nvel11"/>
        <w:numPr>
          <w:ilvl w:val="0"/>
          <w:numId w:val="0"/>
        </w:numPr>
        <w:ind w:left="709"/>
      </w:pPr>
    </w:p>
    <w:p w14:paraId="0FEF3ABD" w14:textId="77777777" w:rsidR="008217EE" w:rsidRPr="00DB0A2D" w:rsidRDefault="000F4F15" w:rsidP="00497744">
      <w:pPr>
        <w:pStyle w:val="Nvel111"/>
      </w:pPr>
      <w:r w:rsidRPr="00DB0A2D">
        <w:t xml:space="preserve">Os pagamentos recebidos da </w:t>
      </w:r>
      <w:r w:rsidR="00FA2DE2" w:rsidRPr="00DB0A2D">
        <w:t>Emissora</w:t>
      </w:r>
      <w:r w:rsidR="002F1901" w:rsidRPr="00DB0A2D">
        <w:t xml:space="preserve"> </w:t>
      </w:r>
      <w:r w:rsidRPr="00DB0A2D">
        <w:t xml:space="preserve">em relação </w:t>
      </w:r>
      <w:r w:rsidR="002F1901" w:rsidRPr="00DB0A2D">
        <w:t>aos Créditos Imobiliários</w:t>
      </w:r>
      <w:r w:rsidRPr="00DB0A2D">
        <w:t xml:space="preserve"> serão computados e integrarão o lastro dos CRI até sua data da liquidação integral.</w:t>
      </w:r>
    </w:p>
    <w:p w14:paraId="67AD26E5" w14:textId="77777777" w:rsidR="008217EE" w:rsidRPr="00DB0A2D" w:rsidRDefault="008217EE" w:rsidP="00497744">
      <w:pPr>
        <w:pStyle w:val="Nvel11"/>
        <w:numPr>
          <w:ilvl w:val="0"/>
          <w:numId w:val="0"/>
        </w:numPr>
        <w:ind w:left="709"/>
      </w:pPr>
    </w:p>
    <w:p w14:paraId="78BA0EE8" w14:textId="4810945F" w:rsidR="000F4F15" w:rsidRPr="00DB0A2D" w:rsidRDefault="000F4F15" w:rsidP="00297F8A">
      <w:pPr>
        <w:pStyle w:val="Nvel111"/>
      </w:pPr>
      <w:r w:rsidRPr="00DB0A2D">
        <w:t xml:space="preserve">Todos e </w:t>
      </w:r>
      <w:r w:rsidRPr="00600D27">
        <w:t xml:space="preserve">quaisquer recursos relativos aos pagamentos dos Créditos Imobiliários, bem como à Conta do Patrimônio Separado, serão expressamente vinculados aos CRI por força do regime fiduciário constituído pela </w:t>
      </w:r>
      <w:r w:rsidR="008217EE" w:rsidRPr="00600D27">
        <w:t>Debenturista</w:t>
      </w:r>
      <w:r w:rsidRPr="00600D27">
        <w:t>, em conformidade com o respectivo</w:t>
      </w:r>
      <w:r w:rsidRPr="00DB0A2D">
        <w:t xml:space="preserve"> Termo de Securitização</w:t>
      </w:r>
      <w:r w:rsidR="00E33186" w:rsidRPr="00DB0A2D">
        <w:t xml:space="preserve"> (“</w:t>
      </w:r>
      <w:r w:rsidR="00E33186" w:rsidRPr="00DB0A2D">
        <w:rPr>
          <w:u w:val="single"/>
        </w:rPr>
        <w:t>Regime Fiduciário</w:t>
      </w:r>
      <w:r w:rsidR="00ED0220" w:rsidRPr="00DB0A2D">
        <w:rPr>
          <w:u w:val="single"/>
        </w:rPr>
        <w:t xml:space="preserve"> dos CRI</w:t>
      </w:r>
      <w:r w:rsidR="00E33186" w:rsidRPr="00DB0A2D">
        <w:t>”)</w:t>
      </w:r>
      <w:r w:rsidRPr="00DB0A2D">
        <w:t xml:space="preserve">, não estando sujeitos a qualquer tipo de retenção, desconto ou compensação com ou em </w:t>
      </w:r>
      <w:r w:rsidRPr="00600D27">
        <w:t xml:space="preserve">decorrência de outras obrigações da </w:t>
      </w:r>
      <w:r w:rsidR="008217EE" w:rsidRPr="00600D27">
        <w:t>Debenturista</w:t>
      </w:r>
      <w:r w:rsidRPr="00600D27">
        <w:t>. Neste sentido, os Créditos Imobiliários, a Conta do Patrimônio Separado e a</w:t>
      </w:r>
      <w:r w:rsidR="00B352C9" w:rsidRPr="00600D27">
        <w:t xml:space="preserve">s </w:t>
      </w:r>
      <w:r w:rsidR="007D0B94" w:rsidRPr="00600D27">
        <w:t>G</w:t>
      </w:r>
      <w:r w:rsidR="00B352C9" w:rsidRPr="00600D27">
        <w:t>arantias</w:t>
      </w:r>
      <w:r w:rsidRPr="00600D27">
        <w:t>:</w:t>
      </w:r>
    </w:p>
    <w:p w14:paraId="14DAD3D1" w14:textId="77777777" w:rsidR="000F4F15" w:rsidRPr="00DB0A2D" w:rsidRDefault="000F4F15" w:rsidP="00497744">
      <w:pPr>
        <w:pStyle w:val="Nvel11"/>
        <w:numPr>
          <w:ilvl w:val="0"/>
          <w:numId w:val="0"/>
        </w:numPr>
        <w:ind w:left="1418"/>
        <w:rPr>
          <w:rFonts w:cstheme="minorHAnsi"/>
        </w:rPr>
      </w:pPr>
    </w:p>
    <w:p w14:paraId="29FCC461" w14:textId="77777777" w:rsidR="000F4F15" w:rsidRPr="00DB0A2D" w:rsidRDefault="000F4F15" w:rsidP="00497744">
      <w:pPr>
        <w:pStyle w:val="Nvel111a"/>
      </w:pPr>
      <w:r w:rsidRPr="00DB0A2D">
        <w:t xml:space="preserve">constituem patrimônio separado que não se confunde com o patrimônio da </w:t>
      </w:r>
      <w:r w:rsidR="008217EE" w:rsidRPr="00DB0A2D">
        <w:t>Debenturista</w:t>
      </w:r>
      <w:r w:rsidRPr="00DB0A2D">
        <w:t xml:space="preserve"> (“</w:t>
      </w:r>
      <w:r w:rsidRPr="00DB0A2D">
        <w:rPr>
          <w:u w:val="single"/>
        </w:rPr>
        <w:t>Patrimônio Separado</w:t>
      </w:r>
      <w:r w:rsidRPr="00DB0A2D">
        <w:t>”);</w:t>
      </w:r>
    </w:p>
    <w:p w14:paraId="610693B4" w14:textId="77777777" w:rsidR="000F4F15" w:rsidRPr="00DB0A2D" w:rsidRDefault="000F4F15" w:rsidP="00497744">
      <w:pPr>
        <w:pStyle w:val="Nvel11"/>
        <w:numPr>
          <w:ilvl w:val="0"/>
          <w:numId w:val="0"/>
        </w:numPr>
        <w:ind w:left="1418"/>
        <w:rPr>
          <w:rFonts w:cstheme="minorHAnsi"/>
        </w:rPr>
      </w:pPr>
    </w:p>
    <w:p w14:paraId="545D51C2" w14:textId="77777777" w:rsidR="000F4F15" w:rsidRPr="00DB0A2D" w:rsidRDefault="000F4F15" w:rsidP="00497744">
      <w:pPr>
        <w:pStyle w:val="Nvel111a"/>
      </w:pPr>
      <w:r w:rsidRPr="00DB0A2D">
        <w:t xml:space="preserve">manter-se-ão apartados do patrimônio da </w:t>
      </w:r>
      <w:r w:rsidR="008217EE" w:rsidRPr="00DB0A2D">
        <w:t xml:space="preserve">Debenturista </w:t>
      </w:r>
      <w:r w:rsidRPr="00DB0A2D">
        <w:t>até que se complete o resgate da totalidade dos CRI;</w:t>
      </w:r>
    </w:p>
    <w:p w14:paraId="1B165280" w14:textId="77777777" w:rsidR="000F4F15" w:rsidRPr="00DB0A2D" w:rsidRDefault="000F4F15" w:rsidP="00497744">
      <w:pPr>
        <w:pStyle w:val="Nvel11"/>
        <w:numPr>
          <w:ilvl w:val="0"/>
          <w:numId w:val="0"/>
        </w:numPr>
        <w:ind w:left="1418"/>
        <w:rPr>
          <w:rFonts w:cstheme="minorHAnsi"/>
        </w:rPr>
      </w:pPr>
    </w:p>
    <w:p w14:paraId="4267B5DE" w14:textId="77777777" w:rsidR="000F4F15" w:rsidRPr="00DB0A2D" w:rsidRDefault="000F4F15" w:rsidP="00497744">
      <w:pPr>
        <w:pStyle w:val="Nvel111a"/>
      </w:pPr>
      <w:r w:rsidRPr="00DB0A2D">
        <w:t>destinam-se exclusivamente à liquidação dos CRI, bem como ao pagamento dos respectivos custos e obrigações fiscais nos termos do Termo de Securitização;</w:t>
      </w:r>
    </w:p>
    <w:p w14:paraId="1FB8D66C" w14:textId="77777777" w:rsidR="000F4F15" w:rsidRPr="00DB0A2D" w:rsidRDefault="000F4F15" w:rsidP="00497744">
      <w:pPr>
        <w:pStyle w:val="Nvel11"/>
        <w:numPr>
          <w:ilvl w:val="0"/>
          <w:numId w:val="0"/>
        </w:numPr>
        <w:ind w:left="1418"/>
      </w:pPr>
    </w:p>
    <w:p w14:paraId="1106BFBC" w14:textId="77777777" w:rsidR="000F4F15" w:rsidRPr="00DB0A2D" w:rsidRDefault="000F4F15" w:rsidP="00497744">
      <w:pPr>
        <w:pStyle w:val="Nvel111a"/>
      </w:pPr>
      <w:r w:rsidRPr="00DB0A2D">
        <w:t xml:space="preserve">estão isentos de qualquer ação ou execução promovida por credores da </w:t>
      </w:r>
      <w:r w:rsidR="008217EE" w:rsidRPr="00DB0A2D">
        <w:t>Debenturista</w:t>
      </w:r>
      <w:r w:rsidRPr="00DB0A2D">
        <w:t>;</w:t>
      </w:r>
    </w:p>
    <w:p w14:paraId="4AF6423F" w14:textId="77777777" w:rsidR="000F4F15" w:rsidRPr="00DB0A2D" w:rsidRDefault="000F4F15" w:rsidP="00497744">
      <w:pPr>
        <w:pStyle w:val="Nvel11"/>
        <w:numPr>
          <w:ilvl w:val="0"/>
          <w:numId w:val="0"/>
        </w:numPr>
        <w:ind w:left="1418"/>
        <w:rPr>
          <w:rFonts w:cstheme="minorHAnsi"/>
        </w:rPr>
      </w:pPr>
    </w:p>
    <w:p w14:paraId="64585881" w14:textId="6D4A9AA4" w:rsidR="000F4F15" w:rsidRPr="00DB0A2D" w:rsidRDefault="000F4F15" w:rsidP="00497744">
      <w:pPr>
        <w:pStyle w:val="Nvel111a"/>
      </w:pPr>
      <w:r w:rsidRPr="00DB0A2D">
        <w:t xml:space="preserve">não são passíveis de constituição de garantias ou de excussão por quaisquer credores da </w:t>
      </w:r>
      <w:r w:rsidR="008217EE" w:rsidRPr="00DB0A2D">
        <w:t>Debenturista</w:t>
      </w:r>
      <w:r w:rsidRPr="00DB0A2D">
        <w:t>, por mais privilegiados que sejam, e só responderão, exclusivamente, pelas obrigações inerentes aos CRI, ressalvando-se, no entanto, eventual aplicação do artigo</w:t>
      </w:r>
      <w:r w:rsidR="008F75C3" w:rsidRPr="00DB0A2D">
        <w:t> </w:t>
      </w:r>
      <w:r w:rsidRPr="00DB0A2D">
        <w:t>76 da Medida Provisória nº</w:t>
      </w:r>
      <w:r w:rsidR="008F75C3" w:rsidRPr="00DB0A2D">
        <w:t> </w:t>
      </w:r>
      <w:r w:rsidRPr="00DB0A2D">
        <w:t>2.158-35</w:t>
      </w:r>
      <w:r w:rsidR="008F75C3" w:rsidRPr="00DB0A2D">
        <w:t>, de 24 de agosto de 2001</w:t>
      </w:r>
      <w:r w:rsidRPr="00DB0A2D">
        <w:t>; e</w:t>
      </w:r>
    </w:p>
    <w:p w14:paraId="2C48431A" w14:textId="77777777" w:rsidR="000F4F15" w:rsidRPr="00DB0A2D" w:rsidRDefault="000F4F15" w:rsidP="00497744">
      <w:pPr>
        <w:pStyle w:val="Nvel11"/>
        <w:numPr>
          <w:ilvl w:val="0"/>
          <w:numId w:val="0"/>
        </w:numPr>
        <w:ind w:left="1418"/>
        <w:rPr>
          <w:rFonts w:cstheme="minorHAnsi"/>
        </w:rPr>
      </w:pPr>
    </w:p>
    <w:p w14:paraId="6B43080C" w14:textId="420201CE" w:rsidR="000F4F15" w:rsidRPr="00DB0A2D" w:rsidRDefault="000F4F15" w:rsidP="00497744">
      <w:pPr>
        <w:pStyle w:val="Nvel111a"/>
      </w:pPr>
      <w:r w:rsidRPr="00DB0A2D">
        <w:t>só responderão pelas obrigações inerentes aos CRI a</w:t>
      </w:r>
      <w:r w:rsidR="008F75C3" w:rsidRPr="00DB0A2D">
        <w:t>os</w:t>
      </w:r>
      <w:r w:rsidRPr="00DB0A2D">
        <w:t xml:space="preserve"> que estão afetados.</w:t>
      </w:r>
    </w:p>
    <w:p w14:paraId="059898C4" w14:textId="77777777" w:rsidR="000F4F15" w:rsidRPr="00DB0A2D" w:rsidRDefault="000F4F15" w:rsidP="00497744">
      <w:pPr>
        <w:pStyle w:val="Nvel11"/>
        <w:numPr>
          <w:ilvl w:val="0"/>
          <w:numId w:val="0"/>
        </w:numPr>
        <w:rPr>
          <w:rFonts w:cstheme="minorHAnsi"/>
        </w:rPr>
      </w:pPr>
    </w:p>
    <w:p w14:paraId="4A2959F7" w14:textId="3F18EB82" w:rsidR="000F4F15" w:rsidRPr="00DB0A2D" w:rsidRDefault="000F4F15" w:rsidP="00497744">
      <w:pPr>
        <w:pStyle w:val="Nvel11"/>
      </w:pPr>
      <w:r w:rsidRPr="00DB0A2D">
        <w:rPr>
          <w:u w:val="single"/>
        </w:rPr>
        <w:t>Exigências da CVM, da B3 ou entidade autorreguladora</w:t>
      </w:r>
      <w:r w:rsidRPr="00DB0A2D">
        <w:t xml:space="preserve">: Em decorrência do estabelecido </w:t>
      </w:r>
      <w:r w:rsidR="002F1901" w:rsidRPr="00DB0A2D">
        <w:t>nesta Escritura de Emissão</w:t>
      </w:r>
      <w:r w:rsidRPr="00DB0A2D">
        <w:t xml:space="preserve">, a </w:t>
      </w:r>
      <w:r w:rsidR="00FA2DE2" w:rsidRPr="00DB0A2D">
        <w:t>Emissora</w:t>
      </w:r>
      <w:r w:rsidR="002F1901" w:rsidRPr="00DB0A2D">
        <w:t xml:space="preserve"> </w:t>
      </w:r>
      <w:r w:rsidRPr="00DB0A2D">
        <w:t xml:space="preserve">declara seu conhecimento de que a B3, a CVM e/ou ainda qualquer outra entidade reguladora ou autorreguladora em que os CRI venham a ser registrados, distribuídos e/ou negociados poderá fazer exigências relacionadas com a emissão dos CRI, hipótese em que a </w:t>
      </w:r>
      <w:r w:rsidR="00FA2DE2" w:rsidRPr="00DB0A2D">
        <w:t>Emissora</w:t>
      </w:r>
      <w:r w:rsidR="002F1901" w:rsidRPr="00DB0A2D">
        <w:t xml:space="preserve"> </w:t>
      </w:r>
      <w:r w:rsidRPr="00DB0A2D">
        <w:t xml:space="preserve">se </w:t>
      </w:r>
      <w:r w:rsidR="00983583" w:rsidRPr="00DB0A2D">
        <w:t xml:space="preserve">obriga </w:t>
      </w:r>
      <w:r w:rsidRPr="00DB0A2D">
        <w:t xml:space="preserve">a </w:t>
      </w:r>
      <w:r w:rsidR="002A7681" w:rsidRPr="00DB0A2D">
        <w:t xml:space="preserve">adotar todas as providências necessárias </w:t>
      </w:r>
      <w:r w:rsidR="000561B0" w:rsidRPr="00DB0A2D">
        <w:t xml:space="preserve">e/ou a colaborar com a Debenturista e com o Agente Fiduciário </w:t>
      </w:r>
      <w:r w:rsidR="0055404A">
        <w:t>dos CRI p</w:t>
      </w:r>
      <w:r w:rsidRPr="00DB0A2D">
        <w:t xml:space="preserve">ara sanar os eventuais vícios existentes, no prazo concedido pela B3, pela CVM e/ou qualquer outra entidade reguladora ou autorreguladora nas quais os CRI venham a ser registrados, distribuídos e/ou negociados, conforme venha a ser solicitado pela </w:t>
      </w:r>
      <w:r w:rsidR="008217EE" w:rsidRPr="00DB0A2D">
        <w:t>Debenturista</w:t>
      </w:r>
      <w:r w:rsidRPr="00DB0A2D">
        <w:t xml:space="preserve"> e/ou pelo Agente Fiduciário</w:t>
      </w:r>
      <w:r w:rsidR="002F1901" w:rsidRPr="00DB0A2D">
        <w:t xml:space="preserve"> dos CRI</w:t>
      </w:r>
      <w:r w:rsidRPr="00DB0A2D">
        <w:t>.</w:t>
      </w:r>
    </w:p>
    <w:bookmarkEnd w:id="85"/>
    <w:p w14:paraId="2F6D2C80" w14:textId="77777777" w:rsidR="00704452" w:rsidRPr="00DB0A2D" w:rsidRDefault="00704452" w:rsidP="00497744">
      <w:pPr>
        <w:spacing w:line="288" w:lineRule="auto"/>
        <w:contextualSpacing/>
        <w:jc w:val="both"/>
        <w:rPr>
          <w:rFonts w:ascii="Trebuchet MS" w:hAnsi="Trebuchet MS" w:cstheme="minorHAnsi"/>
          <w:sz w:val="22"/>
          <w:szCs w:val="22"/>
          <w:lang w:val="x-none"/>
        </w:rPr>
      </w:pPr>
    </w:p>
    <w:p w14:paraId="0A510731" w14:textId="119BDC77" w:rsidR="00704452" w:rsidRPr="00DB0A2D" w:rsidRDefault="00704452" w:rsidP="00497744">
      <w:pPr>
        <w:pStyle w:val="Nvel111"/>
      </w:pPr>
      <w:r w:rsidRPr="00DB0A2D">
        <w:t xml:space="preserve">Por força da vinculação das Debêntures aos CRI, fica desde já estabelecido que </w:t>
      </w:r>
      <w:r w:rsidR="009E0178">
        <w:t xml:space="preserve">quaisquer alterações/modificações dos Créditos Imobiliários, das Garantias e/ou dos Documentos da Operação, exceto se já permitidas expressamente nesta Escritura de Emissão e/ou nos demais Documentos da Operação, </w:t>
      </w:r>
      <w:r w:rsidRPr="00DB0A2D">
        <w:t xml:space="preserve">a </w:t>
      </w:r>
      <w:r w:rsidR="008217EE" w:rsidRPr="00DB0A2D">
        <w:t>Debenturista</w:t>
      </w:r>
      <w:r w:rsidRPr="00DB0A2D">
        <w:t xml:space="preserve"> deverá manifestar-se conforme orientação deliberada pelos </w:t>
      </w:r>
      <w:r w:rsidR="00C41515" w:rsidRPr="00DB0A2D">
        <w:t>T</w:t>
      </w:r>
      <w:r w:rsidRPr="00DB0A2D">
        <w:t>itulares d</w:t>
      </w:r>
      <w:r w:rsidR="00C41515" w:rsidRPr="00DB0A2D">
        <w:t>os</w:t>
      </w:r>
      <w:r w:rsidRPr="00DB0A2D">
        <w:t xml:space="preserve"> CRI, após a realização de uma </w:t>
      </w:r>
      <w:r w:rsidR="001F48CD" w:rsidRPr="00DB0A2D">
        <w:t>a</w:t>
      </w:r>
      <w:r w:rsidRPr="00DB0A2D">
        <w:t xml:space="preserve">ssembleia </w:t>
      </w:r>
      <w:r w:rsidR="001F48CD" w:rsidRPr="00DB0A2D">
        <w:t>g</w:t>
      </w:r>
      <w:r w:rsidRPr="00DB0A2D">
        <w:t>eral d</w:t>
      </w:r>
      <w:r w:rsidR="001F48CD" w:rsidRPr="00DB0A2D">
        <w:t>os</w:t>
      </w:r>
      <w:r w:rsidRPr="00DB0A2D">
        <w:t xml:space="preserve"> </w:t>
      </w:r>
      <w:r w:rsidR="00C41515" w:rsidRPr="00DB0A2D">
        <w:t>T</w:t>
      </w:r>
      <w:r w:rsidRPr="00DB0A2D">
        <w:t>itulares d</w:t>
      </w:r>
      <w:r w:rsidR="00C41515" w:rsidRPr="00DB0A2D">
        <w:t>os</w:t>
      </w:r>
      <w:r w:rsidRPr="00DB0A2D">
        <w:t xml:space="preserve"> CRI, nos termos do Termo de Securitização.</w:t>
      </w:r>
      <w:r w:rsidR="009A3695" w:rsidRPr="00DB0A2D">
        <w:t xml:space="preserve"> </w:t>
      </w:r>
    </w:p>
    <w:p w14:paraId="618D8A5C" w14:textId="77777777" w:rsidR="00704452" w:rsidRPr="00DB0A2D" w:rsidRDefault="00704452" w:rsidP="00497744">
      <w:pPr>
        <w:spacing w:line="288" w:lineRule="auto"/>
        <w:contextualSpacing/>
        <w:jc w:val="both"/>
        <w:rPr>
          <w:rFonts w:ascii="Trebuchet MS" w:hAnsi="Trebuchet MS" w:cstheme="minorHAnsi"/>
          <w:sz w:val="22"/>
          <w:szCs w:val="22"/>
        </w:rPr>
      </w:pPr>
    </w:p>
    <w:p w14:paraId="7A65CA65" w14:textId="77777777" w:rsidR="00704452" w:rsidRPr="00DB0A2D" w:rsidRDefault="00764956" w:rsidP="00897B63">
      <w:pPr>
        <w:pStyle w:val="Nvel1"/>
        <w:ind w:left="0" w:firstLine="0"/>
        <w:rPr>
          <w:smallCaps/>
        </w:rPr>
      </w:pPr>
      <w:bookmarkStart w:id="86" w:name="_DV_M78"/>
      <w:bookmarkStart w:id="87" w:name="_Toc499990325"/>
      <w:bookmarkEnd w:id="86"/>
      <w:r w:rsidRPr="00DB0A2D">
        <w:t>Características das Debêntures</w:t>
      </w:r>
    </w:p>
    <w:p w14:paraId="2E126EB7" w14:textId="77777777" w:rsidR="00704452" w:rsidRPr="00DB0A2D" w:rsidRDefault="00704452" w:rsidP="00897B63">
      <w:pPr>
        <w:keepNext/>
        <w:spacing w:line="288" w:lineRule="auto"/>
        <w:contextualSpacing/>
        <w:jc w:val="both"/>
        <w:rPr>
          <w:rFonts w:ascii="Trebuchet MS" w:hAnsi="Trebuchet MS" w:cstheme="minorHAnsi"/>
          <w:sz w:val="22"/>
          <w:szCs w:val="22"/>
        </w:rPr>
      </w:pPr>
    </w:p>
    <w:p w14:paraId="5B8D8A8E" w14:textId="0364C3F8" w:rsidR="00704452" w:rsidRPr="00DB0A2D" w:rsidRDefault="00704452" w:rsidP="00497744">
      <w:pPr>
        <w:pStyle w:val="Nvel11"/>
        <w:rPr>
          <w:u w:val="single"/>
        </w:rPr>
      </w:pPr>
      <w:bookmarkStart w:id="88" w:name="_DV_M79"/>
      <w:bookmarkStart w:id="89" w:name="_DV_M80"/>
      <w:bookmarkStart w:id="90" w:name="_Ref16776937"/>
      <w:bookmarkStart w:id="91" w:name="_Toc499990326"/>
      <w:bookmarkEnd w:id="87"/>
      <w:bookmarkEnd w:id="88"/>
      <w:bookmarkEnd w:id="89"/>
      <w:r w:rsidRPr="00DB0A2D">
        <w:rPr>
          <w:u w:val="single"/>
        </w:rPr>
        <w:t>Data de Emissão</w:t>
      </w:r>
      <w:r w:rsidRPr="00DB0A2D">
        <w:t xml:space="preserve">: Para todos os fins e efeitos legais, a </w:t>
      </w:r>
      <w:r w:rsidR="00D36F22" w:rsidRPr="00DB0A2D">
        <w:t>d</w:t>
      </w:r>
      <w:r w:rsidRPr="00DB0A2D">
        <w:t xml:space="preserve">ata da </w:t>
      </w:r>
      <w:r w:rsidR="00D36F22" w:rsidRPr="00DB0A2D">
        <w:t>e</w:t>
      </w:r>
      <w:r w:rsidRPr="00DB0A2D">
        <w:t xml:space="preserve">missão das Debêntures será o dia </w:t>
      </w:r>
      <w:r w:rsidR="00256392">
        <w:t>16</w:t>
      </w:r>
      <w:r w:rsidR="000272C9" w:rsidRPr="00DB0A2D">
        <w:t xml:space="preserve"> </w:t>
      </w:r>
      <w:r w:rsidR="000272C9">
        <w:t>de outubro de 2020</w:t>
      </w:r>
      <w:r w:rsidRPr="00DB0A2D">
        <w:t xml:space="preserve"> (“</w:t>
      </w:r>
      <w:r w:rsidRPr="00DB0A2D">
        <w:rPr>
          <w:u w:val="single"/>
        </w:rPr>
        <w:t>Data de Emissão</w:t>
      </w:r>
      <w:r w:rsidRPr="00DB0A2D">
        <w:t>”).</w:t>
      </w:r>
      <w:bookmarkEnd w:id="90"/>
      <w:r w:rsidRPr="00DB0A2D">
        <w:t xml:space="preserve"> </w:t>
      </w:r>
    </w:p>
    <w:p w14:paraId="60095661" w14:textId="77777777" w:rsidR="00704452" w:rsidRPr="00DB0A2D" w:rsidRDefault="00704452" w:rsidP="00497744">
      <w:pPr>
        <w:pStyle w:val="sub"/>
        <w:widowControl/>
        <w:tabs>
          <w:tab w:val="clear" w:pos="0"/>
          <w:tab w:val="clear" w:pos="1440"/>
          <w:tab w:val="clear" w:pos="2880"/>
          <w:tab w:val="clear" w:pos="4320"/>
        </w:tabs>
        <w:spacing w:before="0" w:after="0" w:line="288" w:lineRule="auto"/>
        <w:contextualSpacing/>
        <w:rPr>
          <w:rFonts w:ascii="Trebuchet MS" w:hAnsi="Trebuchet MS" w:cstheme="minorHAnsi"/>
        </w:rPr>
      </w:pPr>
    </w:p>
    <w:p w14:paraId="6143BD8C" w14:textId="11F80133" w:rsidR="00704452" w:rsidRPr="00DB0A2D" w:rsidRDefault="00704452" w:rsidP="00497744">
      <w:pPr>
        <w:pStyle w:val="Nvel11"/>
      </w:pPr>
      <w:bookmarkStart w:id="92" w:name="_DV_M82"/>
      <w:bookmarkStart w:id="93" w:name="_DV_C80"/>
      <w:bookmarkEnd w:id="92"/>
      <w:r w:rsidRPr="00DB0A2D">
        <w:rPr>
          <w:rStyle w:val="DeltaViewInsertion"/>
          <w:rFonts w:cstheme="minorHAnsi"/>
          <w:color w:val="auto"/>
          <w:u w:val="single"/>
        </w:rPr>
        <w:t xml:space="preserve">Conversibilidade, </w:t>
      </w:r>
      <w:bookmarkStart w:id="94" w:name="_DV_M83"/>
      <w:bookmarkEnd w:id="93"/>
      <w:bookmarkEnd w:id="94"/>
      <w:r w:rsidRPr="00DB0A2D">
        <w:rPr>
          <w:u w:val="single"/>
        </w:rPr>
        <w:t>Tipo e Forma</w:t>
      </w:r>
      <w:r w:rsidRPr="00DB0A2D">
        <w:t xml:space="preserve">: As Debêntures serão simples, não conversíveis em ações de emissão da </w:t>
      </w:r>
      <w:r w:rsidR="00FA2DE2" w:rsidRPr="00DB0A2D">
        <w:t>Emissora</w:t>
      </w:r>
      <w:r w:rsidRPr="00DB0A2D">
        <w:t>, escriturais e nominativas, sem emissão de cautelas ou certificados.</w:t>
      </w:r>
    </w:p>
    <w:p w14:paraId="7ECB9CCA" w14:textId="77777777" w:rsidR="00704452" w:rsidRPr="00DB0A2D" w:rsidRDefault="00704452" w:rsidP="00497744">
      <w:pPr>
        <w:pStyle w:val="sub"/>
        <w:widowControl/>
        <w:tabs>
          <w:tab w:val="clear" w:pos="0"/>
          <w:tab w:val="clear" w:pos="1440"/>
          <w:tab w:val="clear" w:pos="2880"/>
          <w:tab w:val="clear" w:pos="4320"/>
        </w:tabs>
        <w:spacing w:before="0" w:after="0" w:line="288" w:lineRule="auto"/>
        <w:contextualSpacing/>
        <w:rPr>
          <w:rFonts w:ascii="Trebuchet MS" w:hAnsi="Trebuchet MS" w:cstheme="minorHAnsi"/>
        </w:rPr>
      </w:pPr>
    </w:p>
    <w:p w14:paraId="353BE1A0" w14:textId="184293E3" w:rsidR="00AE3878" w:rsidRDefault="00704452" w:rsidP="00497744">
      <w:pPr>
        <w:pStyle w:val="Nvel11"/>
      </w:pPr>
      <w:bookmarkStart w:id="95" w:name="_DV_M84"/>
      <w:bookmarkStart w:id="96" w:name="_DV_M85"/>
      <w:bookmarkStart w:id="97" w:name="_Ref51780073"/>
      <w:bookmarkStart w:id="98" w:name="_Ref7096515"/>
      <w:bookmarkEnd w:id="95"/>
      <w:bookmarkEnd w:id="96"/>
      <w:r w:rsidRPr="00DB0A2D">
        <w:rPr>
          <w:u w:val="single"/>
        </w:rPr>
        <w:t>Espécie</w:t>
      </w:r>
      <w:r w:rsidRPr="00DB0A2D">
        <w:t xml:space="preserve">: </w:t>
      </w:r>
      <w:r w:rsidR="00AE3878" w:rsidRPr="00AE3878">
        <w:t xml:space="preserve">As Debêntures serão da espécie quirografária a ser convolada automaticamente na espécie com garantia real, nos termos da </w:t>
      </w:r>
      <w:r w:rsidR="00AE3878" w:rsidRPr="00DB0A2D">
        <w:t>cláusula</w:t>
      </w:r>
      <w:r w:rsidR="00AE3878">
        <w:t> </w:t>
      </w:r>
      <w:r w:rsidR="00AE3878" w:rsidRPr="00DB0A2D">
        <w:fldChar w:fldCharType="begin"/>
      </w:r>
      <w:r w:rsidR="00AE3878" w:rsidRPr="00DB0A2D">
        <w:instrText xml:space="preserve"> REF _Ref17123131 \r \h  \* MERGEFORMAT </w:instrText>
      </w:r>
      <w:r w:rsidR="00AE3878" w:rsidRPr="00DB0A2D">
        <w:fldChar w:fldCharType="separate"/>
      </w:r>
      <w:r w:rsidR="006A0CE2">
        <w:t>5</w:t>
      </w:r>
      <w:r w:rsidR="00AE3878" w:rsidRPr="00DB0A2D">
        <w:fldChar w:fldCharType="end"/>
      </w:r>
      <w:r w:rsidR="00AE3878" w:rsidRPr="00DB0A2D">
        <w:t xml:space="preserve"> abaixo</w:t>
      </w:r>
      <w:r w:rsidR="00AE3878" w:rsidRPr="00AE3878">
        <w:t>, devendo-se celebrar aditamento a esta Escritura de Emissão, na forma prevista no Anexo V</w:t>
      </w:r>
      <w:r w:rsidR="00AE3878">
        <w:t>III</w:t>
      </w:r>
      <w:r w:rsidR="00AE3878" w:rsidRPr="00AE3878">
        <w:t xml:space="preserve"> da presente Escritura de Emissão, bem como protocolá-lo para averbação na JUCE</w:t>
      </w:r>
      <w:r w:rsidR="00AE3878">
        <w:t>G</w:t>
      </w:r>
      <w:r w:rsidR="00AE3878" w:rsidRPr="00AE3878">
        <w:t xml:space="preserve">, no prazo de até 5 (cinco) Dias Úteis contados da data em que o </w:t>
      </w:r>
      <w:r w:rsidR="00C0600B">
        <w:t>C</w:t>
      </w:r>
      <w:r w:rsidR="00AE3878" w:rsidRPr="00AE3878">
        <w:t xml:space="preserve">ontrato </w:t>
      </w:r>
      <w:r w:rsidR="00C0600B">
        <w:t xml:space="preserve">AF Imóveis </w:t>
      </w:r>
      <w:r w:rsidR="00AE3878" w:rsidRPr="00AE3878">
        <w:t xml:space="preserve">for registrado no </w:t>
      </w:r>
      <w:r w:rsidR="004A78B9">
        <w:t>c</w:t>
      </w:r>
      <w:r w:rsidR="00AE3878" w:rsidRPr="00AE3878">
        <w:t xml:space="preserve">artório de </w:t>
      </w:r>
      <w:r w:rsidR="004A78B9">
        <w:t>r</w:t>
      </w:r>
      <w:r w:rsidR="00AE3878" w:rsidRPr="00AE3878">
        <w:t xml:space="preserve">egistro de </w:t>
      </w:r>
      <w:r w:rsidR="004A78B9">
        <w:t>i</w:t>
      </w:r>
      <w:r w:rsidR="00AE3878" w:rsidRPr="00AE3878">
        <w:t xml:space="preserve">móveis competente, sem necessidade de realização de </w:t>
      </w:r>
      <w:r w:rsidR="00CD6E97">
        <w:t>a</w:t>
      </w:r>
      <w:r w:rsidR="00AE3878" w:rsidRPr="00AE3878">
        <w:t xml:space="preserve">ssembleia </w:t>
      </w:r>
      <w:r w:rsidR="00CD6E97">
        <w:t>g</w:t>
      </w:r>
      <w:r w:rsidR="00AE3878" w:rsidRPr="00AE3878">
        <w:t>eral dos Titulares dos CRI ou aprovação societária pela Emissora, unicamente para formalizar a convolação das Debêntures para a espécie com garantia real.</w:t>
      </w:r>
      <w:bookmarkEnd w:id="97"/>
    </w:p>
    <w:p w14:paraId="19854D6E" w14:textId="77777777" w:rsidR="00895141" w:rsidRPr="00DB0A2D" w:rsidRDefault="00895141" w:rsidP="00497744">
      <w:pPr>
        <w:spacing w:line="288" w:lineRule="auto"/>
        <w:rPr>
          <w:rFonts w:ascii="Trebuchet MS" w:hAnsi="Trebuchet MS"/>
          <w:sz w:val="22"/>
          <w:szCs w:val="22"/>
          <w:u w:val="single"/>
        </w:rPr>
      </w:pPr>
    </w:p>
    <w:bookmarkEnd w:id="98"/>
    <w:p w14:paraId="219C6C1E" w14:textId="5C8E7657" w:rsidR="00704452" w:rsidRPr="00DB0A2D" w:rsidRDefault="00704452" w:rsidP="00497744">
      <w:pPr>
        <w:pStyle w:val="Nvel11"/>
      </w:pPr>
      <w:r w:rsidRPr="00DB0A2D">
        <w:rPr>
          <w:u w:val="single"/>
        </w:rPr>
        <w:t>Prazo e Data de Vencimento</w:t>
      </w:r>
      <w:r w:rsidRPr="00DB0A2D">
        <w:t>: As D</w:t>
      </w:r>
      <w:r w:rsidRPr="005B1491">
        <w:t xml:space="preserve">ebêntures terão prazo de vencimento de </w:t>
      </w:r>
      <w:r w:rsidR="00D04298" w:rsidRPr="005B1491">
        <w:t>1.46</w:t>
      </w:r>
      <w:r w:rsidR="007443FC">
        <w:t>1</w:t>
      </w:r>
      <w:r w:rsidR="00D04298" w:rsidRPr="005B1491">
        <w:t xml:space="preserve"> </w:t>
      </w:r>
      <w:r w:rsidR="00B859A8" w:rsidRPr="005B1491">
        <w:t>(</w:t>
      </w:r>
      <w:r w:rsidR="00D04298" w:rsidRPr="005B1491">
        <w:t xml:space="preserve">mil, quatrocentos e sessenta e </w:t>
      </w:r>
      <w:r w:rsidR="007443FC">
        <w:t>um</w:t>
      </w:r>
      <w:r w:rsidR="00B859A8" w:rsidRPr="005B1491">
        <w:t xml:space="preserve">) </w:t>
      </w:r>
      <w:r w:rsidR="009C68D8" w:rsidRPr="005B1491">
        <w:t>dias corridos</w:t>
      </w:r>
      <w:r w:rsidR="009C68D8" w:rsidRPr="00DB0A2D">
        <w:t xml:space="preserve"> </w:t>
      </w:r>
      <w:r w:rsidRPr="00DB0A2D">
        <w:t>contados</w:t>
      </w:r>
      <w:r w:rsidR="00895141" w:rsidRPr="00DB0A2D">
        <w:t xml:space="preserve"> </w:t>
      </w:r>
      <w:r w:rsidRPr="00DB0A2D">
        <w:t xml:space="preserve">da Data </w:t>
      </w:r>
      <w:r w:rsidR="0084217A" w:rsidRPr="00DB0A2D">
        <w:t xml:space="preserve">de </w:t>
      </w:r>
      <w:r w:rsidRPr="00DB0A2D">
        <w:t xml:space="preserve">Emissão, vencendo </w:t>
      </w:r>
      <w:r w:rsidRPr="005B1491">
        <w:t xml:space="preserve">em </w:t>
      </w:r>
      <w:r w:rsidR="007443FC">
        <w:t>16</w:t>
      </w:r>
      <w:r w:rsidR="00D04298" w:rsidRPr="005B1491">
        <w:t xml:space="preserve"> de outubro de 2024</w:t>
      </w:r>
      <w:r w:rsidR="00F37F61" w:rsidRPr="005B1491">
        <w:t xml:space="preserve"> </w:t>
      </w:r>
      <w:r w:rsidRPr="005B1491">
        <w:t>(“</w:t>
      </w:r>
      <w:r w:rsidRPr="005B1491">
        <w:rPr>
          <w:u w:val="single"/>
        </w:rPr>
        <w:t>Da</w:t>
      </w:r>
      <w:r w:rsidRPr="00DB0A2D">
        <w:rPr>
          <w:u w:val="single"/>
        </w:rPr>
        <w:t>ta de Vencimento</w:t>
      </w:r>
      <w:r w:rsidRPr="00DB0A2D">
        <w:t>”), ressalvadas as hipóteses de vencimento antecipado das Debêntures</w:t>
      </w:r>
      <w:r w:rsidR="00CE0B60" w:rsidRPr="00DB0A2D">
        <w:t>,</w:t>
      </w:r>
      <w:r w:rsidR="006033E5" w:rsidRPr="00DB0A2D">
        <w:t xml:space="preserve"> </w:t>
      </w:r>
      <w:r w:rsidR="006D5461" w:rsidRPr="00DB0A2D">
        <w:t xml:space="preserve">Amortização Extraordinária </w:t>
      </w:r>
      <w:r w:rsidR="008D11D7" w:rsidRPr="00DB0A2D">
        <w:t>Compulsória</w:t>
      </w:r>
      <w:r w:rsidR="00CE0B60" w:rsidRPr="00DB0A2D">
        <w:t xml:space="preserve"> </w:t>
      </w:r>
      <w:r w:rsidR="006E0FA6" w:rsidRPr="00DB0A2D">
        <w:lastRenderedPageBreak/>
        <w:t xml:space="preserve">(conforme definido abaixo) </w:t>
      </w:r>
      <w:r w:rsidR="00CE0B60" w:rsidRPr="00DB0A2D">
        <w:t>e Resgate Antecipado</w:t>
      </w:r>
      <w:r w:rsidR="006E0FA6" w:rsidRPr="00DB0A2D">
        <w:t xml:space="preserve"> </w:t>
      </w:r>
      <w:r w:rsidR="007B778E">
        <w:t xml:space="preserve">Facultativo </w:t>
      </w:r>
      <w:r w:rsidR="006E0FA6" w:rsidRPr="00DB0A2D">
        <w:t>(conforme definido abaixo)</w:t>
      </w:r>
      <w:r w:rsidRPr="00DB0A2D">
        <w:t>, nos termos desta Escritura</w:t>
      </w:r>
      <w:r w:rsidR="006F6877" w:rsidRPr="00DB0A2D">
        <w:t xml:space="preserve"> de Emissão</w:t>
      </w:r>
      <w:r w:rsidRPr="00DB0A2D">
        <w:t>.</w:t>
      </w:r>
    </w:p>
    <w:p w14:paraId="08EC7EDD" w14:textId="77777777" w:rsidR="00704452" w:rsidRPr="00DB0A2D" w:rsidRDefault="00704452" w:rsidP="00497744">
      <w:pPr>
        <w:pStyle w:val="sub"/>
        <w:widowControl/>
        <w:tabs>
          <w:tab w:val="clear" w:pos="0"/>
          <w:tab w:val="clear" w:pos="1440"/>
          <w:tab w:val="clear" w:pos="2880"/>
          <w:tab w:val="clear" w:pos="4320"/>
        </w:tabs>
        <w:spacing w:before="0" w:after="0" w:line="288" w:lineRule="auto"/>
        <w:contextualSpacing/>
        <w:rPr>
          <w:rFonts w:ascii="Trebuchet MS" w:hAnsi="Trebuchet MS" w:cstheme="minorHAnsi"/>
        </w:rPr>
      </w:pPr>
    </w:p>
    <w:p w14:paraId="73CB8E18" w14:textId="0B0FD1EE" w:rsidR="00704452" w:rsidRPr="00DB0A2D" w:rsidRDefault="00704452" w:rsidP="00497744">
      <w:pPr>
        <w:pStyle w:val="Nvel11"/>
      </w:pPr>
      <w:bookmarkStart w:id="99" w:name="_DV_M92"/>
      <w:bookmarkEnd w:id="99"/>
      <w:r w:rsidRPr="00DB0A2D">
        <w:rPr>
          <w:u w:val="single"/>
        </w:rPr>
        <w:t>Valor Nominal Unitário</w:t>
      </w:r>
      <w:r w:rsidRPr="00DB0A2D">
        <w:t>: O valor nominal unitário das Debêntures será de R$</w:t>
      </w:r>
      <w:r w:rsidR="00446D01" w:rsidRPr="00DB0A2D">
        <w:t> </w:t>
      </w:r>
      <w:r w:rsidRPr="00DB0A2D">
        <w:t>1.000,00 (mil reais), na Data de Emissão (“</w:t>
      </w:r>
      <w:r w:rsidRPr="00DB0A2D">
        <w:rPr>
          <w:u w:val="single"/>
        </w:rPr>
        <w:t>Valor Nominal Unitário</w:t>
      </w:r>
      <w:r w:rsidRPr="00DB0A2D">
        <w:t>”).</w:t>
      </w:r>
    </w:p>
    <w:p w14:paraId="3F78ED3A" w14:textId="77777777" w:rsidR="00704452" w:rsidRPr="00DB0A2D" w:rsidRDefault="00704452" w:rsidP="00497744">
      <w:pPr>
        <w:numPr>
          <w:ilvl w:val="12"/>
          <w:numId w:val="0"/>
        </w:numPr>
        <w:spacing w:line="288" w:lineRule="auto"/>
        <w:contextualSpacing/>
        <w:jc w:val="both"/>
        <w:rPr>
          <w:rFonts w:ascii="Trebuchet MS" w:hAnsi="Trebuchet MS" w:cstheme="minorHAnsi"/>
          <w:sz w:val="22"/>
          <w:szCs w:val="22"/>
          <w:lang w:val="x-none"/>
        </w:rPr>
      </w:pPr>
      <w:bookmarkStart w:id="100" w:name="_DV_M93"/>
      <w:bookmarkEnd w:id="100"/>
    </w:p>
    <w:p w14:paraId="13BC253F" w14:textId="3A30B947" w:rsidR="009F6E11" w:rsidRPr="00DB0A2D" w:rsidRDefault="009F6E11" w:rsidP="009F6E11">
      <w:pPr>
        <w:pStyle w:val="Nvel11"/>
      </w:pPr>
      <w:r w:rsidRPr="00DB0A2D">
        <w:rPr>
          <w:u w:val="single"/>
        </w:rPr>
        <w:t>Quantidade de Debêntures Emitidas</w:t>
      </w:r>
      <w:r w:rsidRPr="00DB0A2D">
        <w:t>: Serão emitidas 1</w:t>
      </w:r>
      <w:r w:rsidR="000F0DFD">
        <w:t>5</w:t>
      </w:r>
      <w:r w:rsidRPr="00DB0A2D">
        <w:t>.</w:t>
      </w:r>
      <w:r w:rsidR="000F0DFD">
        <w:t>000</w:t>
      </w:r>
      <w:r w:rsidRPr="00DB0A2D">
        <w:t xml:space="preserve"> (</w:t>
      </w:r>
      <w:r w:rsidR="000F0DFD">
        <w:t>quinze mil</w:t>
      </w:r>
      <w:r w:rsidRPr="00DB0A2D">
        <w:t>) Debêntures</w:t>
      </w:r>
      <w:bookmarkStart w:id="101" w:name="_DV_M97"/>
      <w:bookmarkStart w:id="102" w:name="_DV_M94"/>
      <w:bookmarkStart w:id="103" w:name="_DV_M95"/>
      <w:bookmarkStart w:id="104" w:name="_DV_M96"/>
      <w:bookmarkEnd w:id="101"/>
      <w:bookmarkEnd w:id="102"/>
      <w:bookmarkEnd w:id="103"/>
      <w:bookmarkEnd w:id="104"/>
      <w:r w:rsidRPr="00DB0A2D">
        <w:t xml:space="preserve">, totalizando </w:t>
      </w:r>
      <w:r w:rsidR="002E3415" w:rsidRPr="001D3754">
        <w:rPr>
          <w:rFonts w:cstheme="minorHAnsi"/>
        </w:rPr>
        <w:t>R$ 1</w:t>
      </w:r>
      <w:r w:rsidR="000F0DFD">
        <w:rPr>
          <w:rFonts w:cstheme="minorHAnsi"/>
        </w:rPr>
        <w:t>5</w:t>
      </w:r>
      <w:r w:rsidR="002E3415" w:rsidRPr="001D3754">
        <w:rPr>
          <w:rFonts w:cstheme="minorHAnsi"/>
        </w:rPr>
        <w:t>.</w:t>
      </w:r>
      <w:r w:rsidR="000F0DFD">
        <w:rPr>
          <w:rFonts w:cstheme="minorHAnsi"/>
        </w:rPr>
        <w:t>000</w:t>
      </w:r>
      <w:r w:rsidR="002E3415" w:rsidRPr="001D3754">
        <w:rPr>
          <w:rFonts w:cstheme="minorHAnsi"/>
        </w:rPr>
        <w:t>.000,00 (qu</w:t>
      </w:r>
      <w:r w:rsidR="000F0DFD">
        <w:rPr>
          <w:rFonts w:cstheme="minorHAnsi"/>
        </w:rPr>
        <w:t xml:space="preserve">inze </w:t>
      </w:r>
      <w:r w:rsidR="002E3415" w:rsidRPr="001D3754">
        <w:rPr>
          <w:rFonts w:cstheme="minorHAnsi"/>
        </w:rPr>
        <w:t>milhões</w:t>
      </w:r>
      <w:r w:rsidR="002E3415">
        <w:rPr>
          <w:rFonts w:cstheme="minorHAnsi"/>
        </w:rPr>
        <w:t xml:space="preserve"> </w:t>
      </w:r>
      <w:r w:rsidR="000F0DFD">
        <w:rPr>
          <w:rFonts w:cstheme="minorHAnsi"/>
        </w:rPr>
        <w:t>de</w:t>
      </w:r>
      <w:r w:rsidR="002E3415" w:rsidRPr="001D3754">
        <w:rPr>
          <w:rFonts w:cstheme="minorHAnsi"/>
        </w:rPr>
        <w:t xml:space="preserve"> reais</w:t>
      </w:r>
      <w:r w:rsidR="002E3415">
        <w:rPr>
          <w:rFonts w:cstheme="minorHAnsi"/>
        </w:rPr>
        <w:t>)</w:t>
      </w:r>
      <w:r w:rsidRPr="00DB0A2D">
        <w:t>, na Data de Emissão.</w:t>
      </w:r>
    </w:p>
    <w:p w14:paraId="33EDA672" w14:textId="77777777" w:rsidR="009F6E11" w:rsidRPr="00DB0A2D" w:rsidRDefault="009F6E11" w:rsidP="009F6E11">
      <w:pPr>
        <w:numPr>
          <w:ilvl w:val="12"/>
          <w:numId w:val="0"/>
        </w:numPr>
        <w:spacing w:line="288" w:lineRule="auto"/>
        <w:contextualSpacing/>
        <w:jc w:val="both"/>
        <w:rPr>
          <w:rFonts w:ascii="Trebuchet MS" w:hAnsi="Trebuchet MS" w:cstheme="minorHAnsi"/>
          <w:sz w:val="22"/>
          <w:szCs w:val="22"/>
        </w:rPr>
      </w:pPr>
    </w:p>
    <w:p w14:paraId="7477AED2" w14:textId="193EE160" w:rsidR="00704452" w:rsidRPr="00DB0A2D" w:rsidRDefault="00704452" w:rsidP="00497744">
      <w:pPr>
        <w:pStyle w:val="Nvel11"/>
        <w:rPr>
          <w:u w:val="single"/>
        </w:rPr>
      </w:pPr>
      <w:bookmarkStart w:id="105" w:name="_DV_M98"/>
      <w:bookmarkStart w:id="106" w:name="_Toc499990343"/>
      <w:bookmarkEnd w:id="91"/>
      <w:bookmarkEnd w:id="105"/>
      <w:r w:rsidRPr="00DB0A2D">
        <w:rPr>
          <w:u w:val="single"/>
        </w:rPr>
        <w:t xml:space="preserve">Atualização </w:t>
      </w:r>
      <w:r w:rsidR="00973EFC" w:rsidRPr="00DB0A2D">
        <w:rPr>
          <w:u w:val="single"/>
        </w:rPr>
        <w:t>do Valor Nominal Unitário</w:t>
      </w:r>
      <w:r w:rsidR="00973EFC" w:rsidRPr="00DB0A2D">
        <w:t xml:space="preserve">: </w:t>
      </w:r>
      <w:bookmarkStart w:id="107" w:name="_DV_M99"/>
      <w:bookmarkEnd w:id="107"/>
      <w:r w:rsidR="004A3D55">
        <w:t>As Debêntures terão o seu</w:t>
      </w:r>
      <w:r w:rsidR="009E79CF" w:rsidRPr="00DB0A2D">
        <w:t xml:space="preserve"> Valor Nominal Unitário </w:t>
      </w:r>
      <w:r w:rsidR="004A3D55">
        <w:t>atualizado mensalmente pela variação acumulada</w:t>
      </w:r>
      <w:r w:rsidR="009E79CF" w:rsidRPr="00DB0A2D">
        <w:t xml:space="preserve"> do Índice Geral de Preços do Mercado, apurado </w:t>
      </w:r>
      <w:r w:rsidR="004A3D55">
        <w:t xml:space="preserve">e divulgado </w:t>
      </w:r>
      <w:r w:rsidR="009E79CF" w:rsidRPr="00DB0A2D">
        <w:t>pela Fundação Get</w:t>
      </w:r>
      <w:r w:rsidR="00144707">
        <w:t>u</w:t>
      </w:r>
      <w:r w:rsidR="009E79CF" w:rsidRPr="00DB0A2D">
        <w:t>lio Vargas (“</w:t>
      </w:r>
      <w:r w:rsidR="009E79CF" w:rsidRPr="00DB0A2D">
        <w:rPr>
          <w:u w:val="single"/>
        </w:rPr>
        <w:t>IGPM</w:t>
      </w:r>
      <w:r w:rsidR="009E79CF" w:rsidRPr="00DB0A2D">
        <w:t xml:space="preserve">”), </w:t>
      </w:r>
      <w:r w:rsidR="004A3D55">
        <w:t xml:space="preserve">calculado de forma exponencial e cumulativa </w:t>
      </w:r>
      <w:r w:rsidR="004A3D55" w:rsidRPr="004A3D55">
        <w:rPr>
          <w:i/>
        </w:rPr>
        <w:t>pro rata temporis</w:t>
      </w:r>
      <w:r w:rsidR="004A3D55">
        <w:t xml:space="preserve"> por dias corridos, base 360 (trezentos e sessenta) dias corridos (“</w:t>
      </w:r>
      <w:r w:rsidR="004A3D55" w:rsidRPr="004A3D55">
        <w:rPr>
          <w:u w:val="single"/>
        </w:rPr>
        <w:t>Base 360</w:t>
      </w:r>
      <w:r w:rsidR="004A3D55">
        <w:t xml:space="preserve">”), desde a primeira Data de Integralização, ou desde a última Data de Aniversário (conforme definido abaixo),o que ocorrer por último, inclusive, até a próxima Data de Aniversário ou a data de cálculo, exclusive, conforme o caso </w:t>
      </w:r>
      <w:r w:rsidR="00FC13F8" w:rsidRPr="00DB0A2D">
        <w:t>(“</w:t>
      </w:r>
      <w:r w:rsidR="00FC13F8" w:rsidRPr="00DB0A2D">
        <w:rPr>
          <w:u w:val="single"/>
        </w:rPr>
        <w:t>Valor Nominal Unitário Atualizado</w:t>
      </w:r>
      <w:r w:rsidR="00FC13F8" w:rsidRPr="00DB0A2D">
        <w:t>”</w:t>
      </w:r>
      <w:r w:rsidR="00962730">
        <w:t xml:space="preserve"> e “</w:t>
      </w:r>
      <w:r w:rsidR="00962730" w:rsidRPr="00962730">
        <w:rPr>
          <w:u w:val="single"/>
        </w:rPr>
        <w:t>Atualização</w:t>
      </w:r>
      <w:r w:rsidR="00797EF6">
        <w:rPr>
          <w:u w:val="single"/>
        </w:rPr>
        <w:t xml:space="preserve"> Monetária</w:t>
      </w:r>
      <w:r w:rsidR="00962730">
        <w:t>”, respectivamente</w:t>
      </w:r>
      <w:r w:rsidR="00FC13F8" w:rsidRPr="00DB0A2D">
        <w:t>)</w:t>
      </w:r>
      <w:r w:rsidR="00C05D4B" w:rsidRPr="00DB0A2D">
        <w:t xml:space="preserve">, </w:t>
      </w:r>
      <w:r w:rsidR="004A3D55">
        <w:t>sendo que o produto da Atualização Monetária será incorporado automaticamente ao Valor Nominal Unitário, de acordo com a</w:t>
      </w:r>
      <w:r w:rsidR="00C05D4B" w:rsidRPr="00DB0A2D">
        <w:t xml:space="preserve"> seguinte f</w:t>
      </w:r>
      <w:r w:rsidR="00D330AA">
        <w:t>órmula</w:t>
      </w:r>
      <w:r w:rsidR="00C05D4B" w:rsidRPr="00DB0A2D">
        <w:t>:</w:t>
      </w:r>
    </w:p>
    <w:p w14:paraId="509FC971" w14:textId="77777777" w:rsidR="002707B1" w:rsidRPr="00DB0A2D" w:rsidRDefault="002707B1" w:rsidP="00C05D4B">
      <w:pPr>
        <w:pStyle w:val="Level1"/>
        <w:widowControl w:val="0"/>
        <w:numPr>
          <w:ilvl w:val="0"/>
          <w:numId w:val="0"/>
        </w:numPr>
        <w:tabs>
          <w:tab w:val="left" w:pos="1134"/>
        </w:tabs>
        <w:spacing w:line="288" w:lineRule="auto"/>
        <w:jc w:val="both"/>
        <w:rPr>
          <w:rFonts w:ascii="Trebuchet MS" w:hAnsi="Trebuchet MS" w:cs="Leelawadee UI"/>
          <w:sz w:val="22"/>
          <w:szCs w:val="22"/>
        </w:rPr>
      </w:pPr>
    </w:p>
    <w:p w14:paraId="396CFF01" w14:textId="4771BEDD" w:rsidR="00C05D4B" w:rsidRPr="00DB0A2D" w:rsidRDefault="00C05D4B" w:rsidP="00C05D4B">
      <w:pPr>
        <w:spacing w:line="288" w:lineRule="auto"/>
        <w:jc w:val="center"/>
        <w:rPr>
          <w:rFonts w:ascii="Trebuchet MS" w:hAnsi="Trebuchet MS" w:cs="Leelawadee UI"/>
          <w:sz w:val="22"/>
          <w:szCs w:val="22"/>
        </w:rPr>
      </w:pPr>
      <m:oMath>
        <m:r>
          <w:rPr>
            <w:rFonts w:ascii="Cambria Math" w:hAnsi="Cambria Math" w:cs="Leelawadee UI"/>
            <w:sz w:val="22"/>
            <w:szCs w:val="22"/>
          </w:rPr>
          <m:t>VNa=VNB x C</m:t>
        </m:r>
      </m:oMath>
      <w:r w:rsidRPr="00DB0A2D">
        <w:rPr>
          <w:rFonts w:ascii="Trebuchet MS" w:hAnsi="Trebuchet MS" w:cs="Leelawadee UI"/>
          <w:sz w:val="22"/>
          <w:szCs w:val="22"/>
        </w:rPr>
        <w:t>, onde:</w:t>
      </w:r>
    </w:p>
    <w:p w14:paraId="2E7A9E15" w14:textId="2F25A47B" w:rsidR="00704452" w:rsidRPr="00DB0A2D" w:rsidRDefault="00704452" w:rsidP="00497744">
      <w:pPr>
        <w:spacing w:line="288" w:lineRule="auto"/>
        <w:contextualSpacing/>
        <w:jc w:val="both"/>
        <w:rPr>
          <w:rFonts w:ascii="Trebuchet MS" w:hAnsi="Trebuchet MS" w:cstheme="minorHAnsi"/>
          <w:sz w:val="22"/>
          <w:szCs w:val="22"/>
        </w:rPr>
      </w:pPr>
    </w:p>
    <w:p w14:paraId="5223C166" w14:textId="235C49F3" w:rsidR="00C05D4B" w:rsidRPr="00DB0A2D" w:rsidRDefault="00C05D4B" w:rsidP="00497744">
      <w:pPr>
        <w:spacing w:line="288" w:lineRule="auto"/>
        <w:contextualSpacing/>
        <w:jc w:val="both"/>
        <w:rPr>
          <w:rFonts w:ascii="Trebuchet MS" w:hAnsi="Trebuchet MS" w:cstheme="minorHAnsi"/>
          <w:sz w:val="22"/>
          <w:szCs w:val="22"/>
        </w:rPr>
      </w:pPr>
      <w:r w:rsidRPr="00DB0A2D">
        <w:rPr>
          <w:rFonts w:ascii="Trebuchet MS" w:hAnsi="Trebuchet MS" w:cstheme="minorHAnsi"/>
          <w:b/>
          <w:i/>
          <w:sz w:val="22"/>
          <w:szCs w:val="22"/>
        </w:rPr>
        <w:t>VNa</w:t>
      </w:r>
      <w:r w:rsidRPr="00DB0A2D">
        <w:rPr>
          <w:rFonts w:ascii="Trebuchet MS" w:hAnsi="Trebuchet MS" w:cstheme="minorHAnsi"/>
          <w:sz w:val="22"/>
          <w:szCs w:val="22"/>
        </w:rPr>
        <w:t xml:space="preserve"> = Valor Nominal Unitário </w:t>
      </w:r>
      <w:r w:rsidR="005110D4" w:rsidRPr="00DB0A2D">
        <w:rPr>
          <w:rFonts w:ascii="Trebuchet MS" w:hAnsi="Trebuchet MS" w:cstheme="minorHAnsi"/>
          <w:sz w:val="22"/>
          <w:szCs w:val="22"/>
        </w:rPr>
        <w:t>A</w:t>
      </w:r>
      <w:r w:rsidRPr="00DB0A2D">
        <w:rPr>
          <w:rFonts w:ascii="Trebuchet MS" w:hAnsi="Trebuchet MS" w:cstheme="minorHAnsi"/>
          <w:sz w:val="22"/>
          <w:szCs w:val="22"/>
        </w:rPr>
        <w:t>tualizado, calculado com 8 (oito) casas decimais, sem arredondamento;</w:t>
      </w:r>
    </w:p>
    <w:p w14:paraId="4B9DDBFE" w14:textId="020D8328" w:rsidR="00C05D4B" w:rsidRPr="00DB0A2D" w:rsidRDefault="00C05D4B" w:rsidP="00497744">
      <w:pPr>
        <w:spacing w:line="288" w:lineRule="auto"/>
        <w:contextualSpacing/>
        <w:jc w:val="both"/>
        <w:rPr>
          <w:rFonts w:ascii="Trebuchet MS" w:hAnsi="Trebuchet MS" w:cstheme="minorHAnsi"/>
          <w:sz w:val="22"/>
          <w:szCs w:val="22"/>
        </w:rPr>
      </w:pPr>
    </w:p>
    <w:p w14:paraId="5B6D4DE0" w14:textId="50BBB6A2" w:rsidR="00C05D4B" w:rsidRPr="00DB0A2D" w:rsidRDefault="00C05D4B" w:rsidP="00497744">
      <w:pPr>
        <w:spacing w:line="288" w:lineRule="auto"/>
        <w:contextualSpacing/>
        <w:jc w:val="both"/>
        <w:rPr>
          <w:rFonts w:ascii="Trebuchet MS" w:hAnsi="Trebuchet MS" w:cstheme="minorHAnsi"/>
          <w:sz w:val="22"/>
          <w:szCs w:val="22"/>
        </w:rPr>
      </w:pPr>
      <w:r w:rsidRPr="00DB0A2D">
        <w:rPr>
          <w:rFonts w:ascii="Trebuchet MS" w:hAnsi="Trebuchet MS" w:cstheme="minorHAnsi"/>
          <w:b/>
          <w:bCs/>
          <w:i/>
          <w:sz w:val="22"/>
          <w:szCs w:val="22"/>
        </w:rPr>
        <w:t>VN</w:t>
      </w:r>
      <w:r w:rsidR="004A3D55">
        <w:rPr>
          <w:rFonts w:ascii="Trebuchet MS" w:hAnsi="Trebuchet MS" w:cstheme="minorHAnsi"/>
          <w:b/>
          <w:bCs/>
          <w:i/>
          <w:sz w:val="22"/>
          <w:szCs w:val="22"/>
        </w:rPr>
        <w:t>B</w:t>
      </w:r>
      <w:r w:rsidRPr="00DB0A2D">
        <w:rPr>
          <w:rFonts w:ascii="Trebuchet MS" w:hAnsi="Trebuchet MS" w:cstheme="minorHAnsi"/>
          <w:sz w:val="22"/>
          <w:szCs w:val="22"/>
        </w:rPr>
        <w:t xml:space="preserve"> = Valor Nominal Unitário </w:t>
      </w:r>
      <w:r w:rsidR="004A3D55">
        <w:rPr>
          <w:rFonts w:ascii="Trebuchet MS" w:hAnsi="Trebuchet MS" w:cstheme="minorHAnsi"/>
          <w:sz w:val="22"/>
          <w:szCs w:val="22"/>
        </w:rPr>
        <w:t>na Data de Emissão, ou na data da última amortização ou incorporação de juros, se houver, o que ocorrer por último, calculado</w:t>
      </w:r>
      <w:r w:rsidR="00D36054" w:rsidRPr="00DB0A2D">
        <w:rPr>
          <w:rFonts w:ascii="Trebuchet MS" w:hAnsi="Trebuchet MS" w:cstheme="minorHAnsi"/>
          <w:sz w:val="22"/>
          <w:szCs w:val="22"/>
        </w:rPr>
        <w:t xml:space="preserve"> com 8 (oito) casas decimais, sem arredondamento;</w:t>
      </w:r>
      <w:r w:rsidR="003B5920">
        <w:rPr>
          <w:rFonts w:ascii="Trebuchet MS" w:hAnsi="Trebuchet MS" w:cstheme="minorHAnsi"/>
          <w:sz w:val="22"/>
          <w:szCs w:val="22"/>
        </w:rPr>
        <w:t xml:space="preserve"> e</w:t>
      </w:r>
    </w:p>
    <w:p w14:paraId="75F7DAB5" w14:textId="408E47B1" w:rsidR="00D36054" w:rsidRPr="00DB0A2D" w:rsidRDefault="00D36054" w:rsidP="00497744">
      <w:pPr>
        <w:spacing w:line="288" w:lineRule="auto"/>
        <w:contextualSpacing/>
        <w:jc w:val="both"/>
        <w:rPr>
          <w:rFonts w:ascii="Trebuchet MS" w:hAnsi="Trebuchet MS" w:cstheme="minorHAnsi"/>
          <w:sz w:val="22"/>
          <w:szCs w:val="22"/>
        </w:rPr>
      </w:pPr>
    </w:p>
    <w:p w14:paraId="2D61278B" w14:textId="1F038D90" w:rsidR="00D36054" w:rsidRPr="00DB0A2D" w:rsidRDefault="00D36054" w:rsidP="00497744">
      <w:pPr>
        <w:spacing w:line="288" w:lineRule="auto"/>
        <w:contextualSpacing/>
        <w:jc w:val="both"/>
        <w:rPr>
          <w:rFonts w:ascii="Trebuchet MS" w:hAnsi="Trebuchet MS" w:cstheme="minorHAnsi"/>
          <w:sz w:val="22"/>
          <w:szCs w:val="22"/>
        </w:rPr>
      </w:pPr>
      <w:r w:rsidRPr="00DB0A2D">
        <w:rPr>
          <w:rFonts w:ascii="Trebuchet MS" w:hAnsi="Trebuchet MS" w:cstheme="minorHAnsi"/>
          <w:b/>
          <w:i/>
          <w:sz w:val="22"/>
          <w:szCs w:val="22"/>
        </w:rPr>
        <w:t>C =</w:t>
      </w:r>
      <w:r w:rsidRPr="00DB0A2D">
        <w:rPr>
          <w:rFonts w:ascii="Trebuchet MS" w:hAnsi="Trebuchet MS" w:cstheme="minorHAnsi"/>
          <w:sz w:val="22"/>
          <w:szCs w:val="22"/>
        </w:rPr>
        <w:t xml:space="preserve"> Fator resultante da</w:t>
      </w:r>
      <w:r w:rsidR="004A3D55">
        <w:rPr>
          <w:rFonts w:ascii="Trebuchet MS" w:hAnsi="Trebuchet MS" w:cstheme="minorHAnsi"/>
          <w:sz w:val="22"/>
          <w:szCs w:val="22"/>
        </w:rPr>
        <w:t xml:space="preserve"> variação acumulada do </w:t>
      </w:r>
      <w:r w:rsidRPr="00DB0A2D">
        <w:rPr>
          <w:rFonts w:ascii="Trebuchet MS" w:hAnsi="Trebuchet MS" w:cstheme="minorHAnsi"/>
          <w:sz w:val="22"/>
          <w:szCs w:val="22"/>
        </w:rPr>
        <w:t>IGP-M, calculado com 8 (oito) casas decimais, sem arredondamento, apurado da seguinte forma:</w:t>
      </w:r>
    </w:p>
    <w:p w14:paraId="377F14C2" w14:textId="220E754E" w:rsidR="00D36054" w:rsidRDefault="00D36054" w:rsidP="00497744">
      <w:pPr>
        <w:spacing w:line="288" w:lineRule="auto"/>
        <w:contextualSpacing/>
        <w:jc w:val="both"/>
        <w:rPr>
          <w:rFonts w:ascii="Trebuchet MS" w:hAnsi="Trebuchet MS" w:cstheme="minorHAnsi"/>
          <w:sz w:val="22"/>
          <w:szCs w:val="22"/>
        </w:rPr>
      </w:pPr>
    </w:p>
    <w:p w14:paraId="171980F8" w14:textId="77777777" w:rsidR="004A3D55" w:rsidRPr="002F74F6" w:rsidRDefault="004A3D55" w:rsidP="004A3D55">
      <w:pPr>
        <w:widowControl w:val="0"/>
        <w:spacing w:line="288" w:lineRule="auto"/>
        <w:jc w:val="both"/>
        <w:rPr>
          <w:rFonts w:ascii="Trebuchet MS" w:eastAsiaTheme="minorHAnsi" w:hAnsi="Trebuchet MS" w:cstheme="minorBidi"/>
          <w:sz w:val="22"/>
          <w:szCs w:val="22"/>
          <w:lang w:eastAsia="en-US"/>
        </w:rPr>
      </w:pPr>
      <m:oMathPara>
        <m:oMath>
          <m:r>
            <w:rPr>
              <w:rFonts w:ascii="Cambria Math" w:eastAsiaTheme="minorHAnsi" w:hAnsi="Cambria Math" w:cstheme="minorBidi"/>
              <w:sz w:val="22"/>
              <w:szCs w:val="22"/>
              <w:lang w:eastAsia="en-US"/>
            </w:rPr>
            <m:t>C</m:t>
          </m:r>
          <m:r>
            <m:rPr>
              <m:sty m:val="p"/>
            </m:rPr>
            <w:rPr>
              <w:rFonts w:ascii="Cambria Math" w:eastAsiaTheme="minorHAnsi" w:hAnsi="Cambria Math" w:cstheme="minorBidi"/>
              <w:sz w:val="22"/>
              <w:szCs w:val="22"/>
              <w:lang w:eastAsia="en-US"/>
            </w:rPr>
            <m:t>=</m:t>
          </m:r>
          <m:nary>
            <m:naryPr>
              <m:chr m:val="∏"/>
              <m:limLoc m:val="undOvr"/>
              <m:ctrlPr>
                <w:rPr>
                  <w:rFonts w:ascii="Cambria Math" w:eastAsiaTheme="minorHAnsi" w:hAnsi="Cambria Math" w:cstheme="minorBidi"/>
                  <w:sz w:val="22"/>
                  <w:szCs w:val="22"/>
                  <w:lang w:eastAsia="en-US"/>
                </w:rPr>
              </m:ctrlPr>
            </m:naryPr>
            <m:sub>
              <m:r>
                <w:rPr>
                  <w:rFonts w:ascii="Cambria Math" w:eastAsiaTheme="minorHAnsi" w:hAnsi="Cambria Math" w:cstheme="minorBidi"/>
                  <w:sz w:val="22"/>
                  <w:szCs w:val="22"/>
                  <w:lang w:eastAsia="en-US"/>
                </w:rPr>
                <m:t>k</m:t>
              </m:r>
              <m:r>
                <m:rPr>
                  <m:sty m:val="p"/>
                </m:rPr>
                <w:rPr>
                  <w:rFonts w:ascii="Cambria Math" w:eastAsiaTheme="minorHAnsi" w:hAnsi="Cambria Math" w:cstheme="minorBidi"/>
                  <w:sz w:val="22"/>
                  <w:szCs w:val="22"/>
                  <w:lang w:eastAsia="en-US"/>
                </w:rPr>
                <m:t>=1</m:t>
              </m:r>
            </m:sub>
            <m:sup>
              <m:r>
                <w:rPr>
                  <w:rFonts w:ascii="Cambria Math" w:eastAsiaTheme="minorHAnsi" w:hAnsi="Cambria Math" w:cstheme="minorBidi"/>
                  <w:sz w:val="22"/>
                  <w:szCs w:val="22"/>
                  <w:lang w:eastAsia="en-US"/>
                </w:rPr>
                <m:t>n</m:t>
              </m:r>
            </m:sup>
            <m:e>
              <w:bookmarkStart w:id="108" w:name="_Hlk9960668"/>
              <m:d>
                <m:dPr>
                  <m:begChr m:val="["/>
                  <m:endChr m:val="]"/>
                  <m:ctrlPr>
                    <w:rPr>
                      <w:rFonts w:ascii="Cambria Math" w:eastAsiaTheme="minorHAnsi" w:hAnsi="Cambria Math" w:cstheme="minorBidi"/>
                      <w:sz w:val="22"/>
                      <w:szCs w:val="22"/>
                      <w:lang w:eastAsia="en-US"/>
                    </w:rPr>
                  </m:ctrlPr>
                </m:dPr>
                <m:e>
                  <w:bookmarkStart w:id="109" w:name="_Hlk9960814"/>
                  <m:sSup>
                    <m:sSupPr>
                      <m:ctrlPr>
                        <w:rPr>
                          <w:rFonts w:ascii="Cambria Math" w:eastAsiaTheme="minorHAnsi" w:hAnsi="Cambria Math" w:cstheme="minorBidi"/>
                          <w:sz w:val="22"/>
                          <w:szCs w:val="22"/>
                          <w:lang w:eastAsia="en-US"/>
                        </w:rPr>
                      </m:ctrlPr>
                    </m:sSupPr>
                    <m:e>
                      <m:d>
                        <m:dPr>
                          <m:ctrlPr>
                            <w:rPr>
                              <w:rFonts w:ascii="Cambria Math" w:eastAsiaTheme="minorHAnsi" w:hAnsi="Cambria Math" w:cstheme="minorBidi"/>
                              <w:sz w:val="22"/>
                              <w:szCs w:val="22"/>
                              <w:lang w:eastAsia="en-US"/>
                            </w:rPr>
                          </m:ctrlPr>
                        </m:dPr>
                        <m:e>
                          <w:bookmarkStart w:id="110" w:name="_Hlk9961065"/>
                          <m:f>
                            <m:fPr>
                              <m:ctrlPr>
                                <w:rPr>
                                  <w:rFonts w:ascii="Cambria Math" w:eastAsiaTheme="minorHAnsi" w:hAnsi="Cambria Math" w:cstheme="minorBidi"/>
                                  <w:sz w:val="22"/>
                                  <w:szCs w:val="22"/>
                                  <w:lang w:eastAsia="en-US"/>
                                </w:rPr>
                              </m:ctrlPr>
                            </m:fPr>
                            <m:num>
                              <m:sSub>
                                <m:sSubPr>
                                  <m:ctrlPr>
                                    <w:rPr>
                                      <w:rFonts w:ascii="Cambria Math" w:eastAsiaTheme="minorHAnsi" w:hAnsi="Cambria Math" w:cstheme="minorBidi"/>
                                      <w:sz w:val="22"/>
                                      <w:szCs w:val="22"/>
                                      <w:lang w:eastAsia="en-US"/>
                                    </w:rPr>
                                  </m:ctrlPr>
                                </m:sSubPr>
                                <m:e>
                                  <m:r>
                                    <w:rPr>
                                      <w:rFonts w:ascii="Cambria Math" w:eastAsiaTheme="minorHAnsi" w:hAnsi="Cambria Math" w:cstheme="minorBidi"/>
                                      <w:sz w:val="22"/>
                                      <w:szCs w:val="22"/>
                                      <w:lang w:eastAsia="en-US"/>
                                    </w:rPr>
                                    <m:t>NI</m:t>
                                  </m:r>
                                </m:e>
                                <m:sub>
                                  <m:r>
                                    <w:rPr>
                                      <w:rFonts w:ascii="Cambria Math" w:eastAsiaTheme="minorHAnsi" w:hAnsi="Cambria Math" w:cstheme="minorBidi"/>
                                      <w:sz w:val="22"/>
                                      <w:szCs w:val="22"/>
                                      <w:lang w:eastAsia="en-US"/>
                                    </w:rPr>
                                    <m:t>k</m:t>
                                  </m:r>
                                </m:sub>
                              </m:sSub>
                            </m:num>
                            <m:den>
                              <m:sSub>
                                <m:sSubPr>
                                  <m:ctrlPr>
                                    <w:rPr>
                                      <w:rFonts w:ascii="Cambria Math" w:eastAsiaTheme="minorHAnsi" w:hAnsi="Cambria Math" w:cstheme="minorBidi"/>
                                      <w:sz w:val="22"/>
                                      <w:szCs w:val="22"/>
                                      <w:lang w:eastAsia="en-US"/>
                                    </w:rPr>
                                  </m:ctrlPr>
                                </m:sSubPr>
                                <m:e>
                                  <m:r>
                                    <w:rPr>
                                      <w:rFonts w:ascii="Cambria Math" w:eastAsiaTheme="minorHAnsi" w:hAnsi="Cambria Math" w:cstheme="minorBidi"/>
                                      <w:sz w:val="22"/>
                                      <w:szCs w:val="22"/>
                                      <w:lang w:eastAsia="en-US"/>
                                    </w:rPr>
                                    <m:t>NI</m:t>
                                  </m:r>
                                </m:e>
                                <m:sub>
                                  <m:r>
                                    <w:rPr>
                                      <w:rFonts w:ascii="Cambria Math" w:eastAsiaTheme="minorHAnsi" w:hAnsi="Cambria Math" w:cstheme="minorBidi"/>
                                      <w:sz w:val="22"/>
                                      <w:szCs w:val="22"/>
                                      <w:lang w:eastAsia="en-US"/>
                                    </w:rPr>
                                    <m:t>k</m:t>
                                  </m:r>
                                  <m:r>
                                    <m:rPr>
                                      <m:sty m:val="p"/>
                                    </m:rPr>
                                    <w:rPr>
                                      <w:rFonts w:ascii="Cambria Math" w:eastAsiaTheme="minorHAnsi" w:hAnsi="Cambria Math" w:cstheme="minorBidi"/>
                                      <w:sz w:val="22"/>
                                      <w:szCs w:val="22"/>
                                      <w:lang w:eastAsia="en-US"/>
                                    </w:rPr>
                                    <m:t>-1</m:t>
                                  </m:r>
                                </m:sub>
                              </m:sSub>
                            </m:den>
                          </m:f>
                          <w:bookmarkEnd w:id="110"/>
                        </m:e>
                      </m:d>
                    </m:e>
                    <m:sup>
                      <w:bookmarkStart w:id="111" w:name="_Hlk9961081"/>
                      <m:f>
                        <m:fPr>
                          <m:ctrlPr>
                            <w:rPr>
                              <w:rFonts w:ascii="Cambria Math" w:eastAsiaTheme="minorHAnsi" w:hAnsi="Cambria Math" w:cstheme="minorBidi"/>
                              <w:sz w:val="22"/>
                              <w:szCs w:val="22"/>
                              <w:lang w:eastAsia="en-US"/>
                            </w:rPr>
                          </m:ctrlPr>
                        </m:fPr>
                        <m:num>
                          <m:r>
                            <w:rPr>
                              <w:rFonts w:ascii="Cambria Math" w:eastAsiaTheme="minorHAnsi" w:hAnsi="Cambria Math" w:cstheme="minorBidi"/>
                              <w:sz w:val="22"/>
                              <w:szCs w:val="22"/>
                              <w:lang w:eastAsia="en-US"/>
                            </w:rPr>
                            <m:t>dcp</m:t>
                          </m:r>
                        </m:num>
                        <m:den>
                          <m:r>
                            <w:rPr>
                              <w:rFonts w:ascii="Cambria Math" w:eastAsiaTheme="minorHAnsi" w:hAnsi="Cambria Math" w:cstheme="minorBidi"/>
                              <w:sz w:val="22"/>
                              <w:szCs w:val="22"/>
                              <w:lang w:eastAsia="en-US"/>
                            </w:rPr>
                            <m:t>dct</m:t>
                          </m:r>
                        </m:den>
                      </m:f>
                      <w:bookmarkEnd w:id="111"/>
                    </m:sup>
                  </m:sSup>
                  <w:bookmarkEnd w:id="109"/>
                </m:e>
              </m:d>
              <w:bookmarkEnd w:id="108"/>
            </m:e>
          </m:nary>
        </m:oMath>
      </m:oMathPara>
    </w:p>
    <w:p w14:paraId="487559E6" w14:textId="77777777" w:rsidR="004A3D55" w:rsidRPr="002F74F6" w:rsidRDefault="004A3D55" w:rsidP="004A3D55">
      <w:pPr>
        <w:widowControl w:val="0"/>
        <w:spacing w:line="288" w:lineRule="auto"/>
        <w:jc w:val="both"/>
        <w:rPr>
          <w:rFonts w:ascii="Trebuchet MS" w:eastAsiaTheme="minorHAnsi" w:hAnsi="Trebuchet MS" w:cstheme="minorBidi"/>
          <w:sz w:val="22"/>
          <w:szCs w:val="22"/>
          <w:lang w:eastAsia="en-US"/>
        </w:rPr>
      </w:pPr>
    </w:p>
    <w:p w14:paraId="0C94E053" w14:textId="051F8D41" w:rsidR="00D36054" w:rsidRPr="00DB0A2D" w:rsidRDefault="00D36054" w:rsidP="003B5920">
      <w:pPr>
        <w:keepNext/>
        <w:tabs>
          <w:tab w:val="left" w:pos="284"/>
          <w:tab w:val="left" w:pos="567"/>
          <w:tab w:val="left" w:pos="2835"/>
        </w:tabs>
        <w:spacing w:line="288" w:lineRule="auto"/>
        <w:ind w:left="709"/>
        <w:rPr>
          <w:rFonts w:ascii="Trebuchet MS" w:hAnsi="Trebuchet MS" w:cs="Leelawadee UI"/>
          <w:bCs/>
          <w:sz w:val="22"/>
          <w:szCs w:val="22"/>
        </w:rPr>
      </w:pPr>
      <w:r w:rsidRPr="00DB0A2D">
        <w:rPr>
          <w:rFonts w:ascii="Trebuchet MS" w:hAnsi="Trebuchet MS" w:cs="Leelawadee UI"/>
          <w:bCs/>
          <w:sz w:val="22"/>
          <w:szCs w:val="22"/>
        </w:rPr>
        <w:t>onde:</w:t>
      </w:r>
    </w:p>
    <w:p w14:paraId="466E8367" w14:textId="46992C9C" w:rsidR="00D36054" w:rsidRDefault="00D36054" w:rsidP="003B5920">
      <w:pPr>
        <w:keepNext/>
        <w:tabs>
          <w:tab w:val="left" w:pos="284"/>
          <w:tab w:val="left" w:pos="567"/>
          <w:tab w:val="left" w:pos="2835"/>
        </w:tabs>
        <w:spacing w:line="288" w:lineRule="auto"/>
        <w:ind w:left="709"/>
        <w:jc w:val="both"/>
        <w:rPr>
          <w:rFonts w:ascii="Trebuchet MS" w:hAnsi="Trebuchet MS" w:cs="Leelawadee UI"/>
          <w:sz w:val="22"/>
          <w:szCs w:val="22"/>
        </w:rPr>
      </w:pPr>
    </w:p>
    <w:p w14:paraId="2C746D4A"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r w:rsidRPr="004A3D55">
        <w:rPr>
          <w:rFonts w:ascii="Trebuchet MS" w:eastAsiaTheme="minorHAnsi" w:hAnsi="Trebuchet MS" w:cstheme="minorBidi"/>
          <w:b/>
          <w:i/>
          <w:sz w:val="22"/>
          <w:szCs w:val="22"/>
          <w:lang w:eastAsia="en-US"/>
        </w:rPr>
        <w:t>n</w:t>
      </w:r>
      <w:r w:rsidRPr="002F74F6">
        <w:rPr>
          <w:rFonts w:ascii="Trebuchet MS" w:eastAsiaTheme="minorHAnsi" w:hAnsi="Trebuchet MS" w:cstheme="minorBidi"/>
          <w:sz w:val="22"/>
          <w:szCs w:val="22"/>
          <w:lang w:eastAsia="en-US"/>
        </w:rPr>
        <w:t xml:space="preserve"> </w:t>
      </w:r>
      <w:r w:rsidRPr="004A3D55">
        <w:rPr>
          <w:rFonts w:ascii="Trebuchet MS" w:hAnsi="Trebuchet MS" w:cs="Leelawadee UI"/>
          <w:bCs/>
          <w:sz w:val="22"/>
          <w:szCs w:val="22"/>
        </w:rPr>
        <w:t>= número total de índices considerados na atualização do ativo, sendo “n” um número inteiro;</w:t>
      </w:r>
    </w:p>
    <w:p w14:paraId="0991733F"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p>
    <w:p w14:paraId="2BFEF6AE"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r w:rsidRPr="004A3D55">
        <w:rPr>
          <w:rFonts w:ascii="Trebuchet MS" w:hAnsi="Trebuchet MS" w:cs="Leelawadee UI"/>
          <w:b/>
          <w:bCs/>
          <w:i/>
          <w:sz w:val="22"/>
          <w:szCs w:val="22"/>
        </w:rPr>
        <w:t>NIk</w:t>
      </w:r>
      <w:r w:rsidRPr="004A3D55">
        <w:rPr>
          <w:rFonts w:ascii="Trebuchet MS" w:hAnsi="Trebuchet MS" w:cs="Leelawadee UI"/>
          <w:bCs/>
          <w:sz w:val="22"/>
          <w:szCs w:val="22"/>
        </w:rPr>
        <w:t xml:space="preserve"> = número-índice do IGP-M do segundo mês imediatamente anterior à Data de Aniversário. </w:t>
      </w:r>
    </w:p>
    <w:p w14:paraId="6F4A2CED"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p>
    <w:p w14:paraId="0BAA7763"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r w:rsidRPr="004A3D55">
        <w:rPr>
          <w:rFonts w:ascii="Trebuchet MS" w:hAnsi="Trebuchet MS" w:cs="Leelawadee UI"/>
          <w:b/>
          <w:bCs/>
          <w:i/>
          <w:sz w:val="22"/>
          <w:szCs w:val="22"/>
        </w:rPr>
        <w:t>NIk-1</w:t>
      </w:r>
      <w:r w:rsidRPr="004A3D55">
        <w:rPr>
          <w:rFonts w:ascii="Trebuchet MS" w:hAnsi="Trebuchet MS" w:cs="Leelawadee UI"/>
          <w:bCs/>
          <w:sz w:val="22"/>
          <w:szCs w:val="22"/>
        </w:rPr>
        <w:t xml:space="preserve"> = número-índice do IGP-M do mês imediatamente anterior ao mês “k”;</w:t>
      </w:r>
    </w:p>
    <w:p w14:paraId="25B2CB09"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p>
    <w:p w14:paraId="5723E957" w14:textId="4381AC14"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r w:rsidRPr="004A3D55">
        <w:rPr>
          <w:rFonts w:ascii="Trebuchet MS" w:hAnsi="Trebuchet MS" w:cs="Leelawadee UI"/>
          <w:b/>
          <w:bCs/>
          <w:i/>
          <w:sz w:val="22"/>
          <w:szCs w:val="22"/>
        </w:rPr>
        <w:t>dcp</w:t>
      </w:r>
      <w:r w:rsidRPr="004A3D55">
        <w:rPr>
          <w:rFonts w:ascii="Trebuchet MS" w:hAnsi="Trebuchet MS" w:cs="Leelawadee UI"/>
          <w:bCs/>
          <w:sz w:val="22"/>
          <w:szCs w:val="22"/>
        </w:rPr>
        <w:t xml:space="preserve"> = número de dias corridos existentes entre a primeira Data de Integralização ou a última Data de Aniversário, o que ocorrer por último, e a data cálculo, sendo “dcp” um número inteiro;</w:t>
      </w:r>
      <w:r w:rsidR="003B5920">
        <w:rPr>
          <w:rFonts w:ascii="Trebuchet MS" w:hAnsi="Trebuchet MS" w:cs="Leelawadee UI"/>
          <w:bCs/>
          <w:sz w:val="22"/>
          <w:szCs w:val="22"/>
        </w:rPr>
        <w:t xml:space="preserve"> e</w:t>
      </w:r>
    </w:p>
    <w:p w14:paraId="17BB9CFA"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p>
    <w:p w14:paraId="41518D88" w14:textId="12908632" w:rsidR="00720E17" w:rsidRPr="003173C5" w:rsidRDefault="004A3D55" w:rsidP="00720E17">
      <w:pPr>
        <w:tabs>
          <w:tab w:val="left" w:pos="284"/>
          <w:tab w:val="left" w:pos="567"/>
          <w:tab w:val="left" w:pos="2835"/>
        </w:tabs>
        <w:spacing w:line="288" w:lineRule="auto"/>
        <w:ind w:left="1134"/>
        <w:jc w:val="both"/>
        <w:rPr>
          <w:ins w:id="112" w:author="Guilherme Valerini" w:date="2020-10-16T11:59:00Z"/>
          <w:rFonts w:ascii="Trebuchet MS" w:hAnsi="Trebuchet MS" w:cs="Leelawadee UI"/>
          <w:bCs/>
          <w:sz w:val="22"/>
          <w:szCs w:val="22"/>
        </w:rPr>
      </w:pPr>
      <w:r w:rsidRPr="004A3D55">
        <w:rPr>
          <w:rFonts w:ascii="Trebuchet MS" w:hAnsi="Trebuchet MS" w:cs="Leelawadee UI"/>
          <w:b/>
          <w:bCs/>
          <w:i/>
          <w:sz w:val="22"/>
          <w:szCs w:val="22"/>
        </w:rPr>
        <w:t>dct</w:t>
      </w:r>
      <w:r w:rsidRPr="004A3D55">
        <w:rPr>
          <w:rFonts w:ascii="Trebuchet MS" w:hAnsi="Trebuchet MS" w:cs="Leelawadee UI"/>
          <w:bCs/>
          <w:sz w:val="22"/>
          <w:szCs w:val="22"/>
        </w:rPr>
        <w:t xml:space="preserve"> = número de dias corridos existentes entre a Data de </w:t>
      </w:r>
      <w:r w:rsidR="00CA3153">
        <w:rPr>
          <w:rFonts w:ascii="Trebuchet MS" w:hAnsi="Trebuchet MS" w:cs="Leelawadee UI"/>
          <w:bCs/>
          <w:sz w:val="22"/>
          <w:szCs w:val="22"/>
        </w:rPr>
        <w:t>Emissão</w:t>
      </w:r>
      <w:r w:rsidRPr="004A3D55">
        <w:rPr>
          <w:rFonts w:ascii="Trebuchet MS" w:hAnsi="Trebuchet MS" w:cs="Leelawadee UI"/>
          <w:bCs/>
          <w:sz w:val="22"/>
          <w:szCs w:val="22"/>
        </w:rPr>
        <w:t xml:space="preserve"> ou a última Data de Aniversário, o que ocorrer por último e a Data de Aniversário imediatamente posterior, sendo “dct” um número inteiro.</w:t>
      </w:r>
      <w:ins w:id="113" w:author="Guilherme Valerini" w:date="2020-10-16T11:59:00Z">
        <w:r w:rsidR="00720E17">
          <w:rPr>
            <w:rFonts w:ascii="Trebuchet MS" w:hAnsi="Trebuchet MS" w:cs="Leelawadee UI"/>
            <w:bCs/>
            <w:sz w:val="22"/>
            <w:szCs w:val="22"/>
          </w:rPr>
          <w:t xml:space="preserve"> Sendo que para o primeiro período de capitalização o dct, será o número de dias corridos existentes entre a Data de Emissão e o dia </w:t>
        </w:r>
      </w:ins>
      <w:ins w:id="114" w:author="Karine Bincoletto" w:date="2020-10-16T12:02:00Z">
        <w:r w:rsidR="006E74FA">
          <w:rPr>
            <w:rFonts w:ascii="Trebuchet MS" w:hAnsi="Trebuchet MS" w:cs="Leelawadee UI"/>
            <w:bCs/>
            <w:sz w:val="22"/>
            <w:szCs w:val="22"/>
          </w:rPr>
          <w:t>16</w:t>
        </w:r>
      </w:ins>
      <w:ins w:id="115" w:author="Guilherme Valerini" w:date="2020-10-16T11:59:00Z">
        <w:r w:rsidR="00720E17">
          <w:rPr>
            <w:rFonts w:ascii="Trebuchet MS" w:hAnsi="Trebuchet MS" w:cs="Leelawadee UI"/>
            <w:bCs/>
            <w:sz w:val="22"/>
            <w:szCs w:val="22"/>
          </w:rPr>
          <w:t>/11/2020 (primeira Data Aniversário)</w:t>
        </w:r>
      </w:ins>
      <w:ins w:id="116" w:author="Karine Bincoletto" w:date="2020-10-16T12:02:00Z">
        <w:r w:rsidR="006E74FA">
          <w:rPr>
            <w:rFonts w:ascii="Trebuchet MS" w:hAnsi="Trebuchet MS" w:cs="Leelawadee UI"/>
            <w:bCs/>
            <w:sz w:val="22"/>
            <w:szCs w:val="22"/>
          </w:rPr>
          <w:t>, observado o item 4.7.2. abaixo</w:t>
        </w:r>
      </w:ins>
      <w:ins w:id="117" w:author="Guilherme Valerini" w:date="2020-10-16T11:59:00Z">
        <w:r w:rsidR="00720E17">
          <w:rPr>
            <w:rFonts w:ascii="Trebuchet MS" w:hAnsi="Trebuchet MS" w:cs="Leelawadee UI"/>
            <w:bCs/>
            <w:sz w:val="22"/>
            <w:szCs w:val="22"/>
          </w:rPr>
          <w:t>.</w:t>
        </w:r>
      </w:ins>
    </w:p>
    <w:p w14:paraId="1381EBA7" w14:textId="3E14658B"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p>
    <w:p w14:paraId="08760FA3" w14:textId="7E4135B8" w:rsidR="00981E5E" w:rsidRPr="004A3D55" w:rsidRDefault="00981E5E" w:rsidP="006F708A">
      <w:pPr>
        <w:pStyle w:val="Level1"/>
        <w:widowControl w:val="0"/>
        <w:numPr>
          <w:ilvl w:val="0"/>
          <w:numId w:val="0"/>
        </w:numPr>
        <w:tabs>
          <w:tab w:val="left" w:pos="1701"/>
        </w:tabs>
        <w:spacing w:line="288" w:lineRule="auto"/>
        <w:ind w:left="709"/>
        <w:jc w:val="both"/>
        <w:rPr>
          <w:rFonts w:ascii="Trebuchet MS" w:hAnsi="Trebuchet MS" w:cs="Leelawadee UI"/>
          <w:sz w:val="22"/>
          <w:szCs w:val="22"/>
        </w:rPr>
      </w:pPr>
    </w:p>
    <w:p w14:paraId="7D746DBC" w14:textId="523519C5" w:rsidR="004A3D55" w:rsidRPr="004A3D55" w:rsidRDefault="004A3D55" w:rsidP="004A3D55">
      <w:pPr>
        <w:pStyle w:val="Nvel111"/>
        <w:rPr>
          <w:rFonts w:cs="Leelawadee UI"/>
        </w:rPr>
      </w:pPr>
      <w:r w:rsidRPr="004A3D55">
        <w:rPr>
          <w:rFonts w:cs="Leelawadee UI"/>
        </w:rPr>
        <w:t xml:space="preserve">Os fatores </w:t>
      </w:r>
      <w:r w:rsidRPr="004A3D55">
        <w:t xml:space="preserve">resultantes da expressão </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NI</m:t>
                        </m:r>
                      </m:e>
                      <m:sub>
                        <m:r>
                          <w:rPr>
                            <w:rFonts w:ascii="Cambria Math" w:hAnsi="Cambria Math"/>
                          </w:rPr>
                          <m:t>k</m:t>
                        </m:r>
                      </m:sub>
                    </m:sSub>
                  </m:num>
                  <m:den>
                    <m:sSub>
                      <m:sSubPr>
                        <m:ctrlPr>
                          <w:rPr>
                            <w:rFonts w:ascii="Cambria Math" w:hAnsi="Cambria Math"/>
                          </w:rPr>
                        </m:ctrlPr>
                      </m:sSubPr>
                      <m:e>
                        <m:r>
                          <w:rPr>
                            <w:rFonts w:ascii="Cambria Math" w:hAnsi="Cambria Math"/>
                          </w:rPr>
                          <m:t>NI</m:t>
                        </m:r>
                      </m:e>
                      <m:sub>
                        <m:r>
                          <w:rPr>
                            <w:rFonts w:ascii="Cambria Math" w:hAnsi="Cambria Math"/>
                          </w:rPr>
                          <m:t>k</m:t>
                        </m:r>
                        <m:r>
                          <m:rPr>
                            <m:sty m:val="p"/>
                          </m:rPr>
                          <w:rPr>
                            <w:rFonts w:ascii="Cambria Math" w:hAnsi="Cambria Math"/>
                          </w:rPr>
                          <m:t>-1</m:t>
                        </m:r>
                      </m:sub>
                    </m:sSub>
                  </m:den>
                </m:f>
              </m:e>
            </m:d>
          </m:e>
          <m:sup>
            <m:f>
              <m:fPr>
                <m:ctrlPr>
                  <w:rPr>
                    <w:rFonts w:ascii="Cambria Math" w:hAnsi="Cambria Math"/>
                  </w:rPr>
                </m:ctrlPr>
              </m:fPr>
              <m:num>
                <m:r>
                  <w:rPr>
                    <w:rFonts w:ascii="Cambria Math" w:hAnsi="Cambria Math"/>
                  </w:rPr>
                  <m:t>dcp</m:t>
                </m:r>
              </m:num>
              <m:den>
                <m:r>
                  <w:rPr>
                    <w:rFonts w:ascii="Cambria Math" w:hAnsi="Cambria Math"/>
                  </w:rPr>
                  <m:t>dct</m:t>
                </m:r>
              </m:den>
            </m:f>
          </m:sup>
        </m:sSup>
      </m:oMath>
      <w:r w:rsidRPr="004A3D55">
        <w:t>são considerados com 8 (oito) casas decimais, sem arredondamento.</w:t>
      </w:r>
    </w:p>
    <w:p w14:paraId="5CECF7C4" w14:textId="77777777" w:rsidR="004A3D55" w:rsidRPr="004A3D55" w:rsidRDefault="004A3D55" w:rsidP="004A3D55">
      <w:pPr>
        <w:pStyle w:val="Nvel111a"/>
        <w:numPr>
          <w:ilvl w:val="0"/>
          <w:numId w:val="0"/>
        </w:numPr>
        <w:ind w:left="1418"/>
        <w:rPr>
          <w:rFonts w:cs="Leelawadee UI"/>
        </w:rPr>
      </w:pPr>
    </w:p>
    <w:p w14:paraId="26B70334" w14:textId="496B5FDF" w:rsidR="00B77351" w:rsidRPr="00B30994" w:rsidRDefault="00B77351" w:rsidP="00B77351">
      <w:pPr>
        <w:pStyle w:val="Nvel111"/>
        <w:rPr>
          <w:rFonts w:cs="Leelawadee UI"/>
        </w:rPr>
      </w:pPr>
      <w:r w:rsidRPr="00B77351">
        <w:rPr>
          <w:rFonts w:cs="Leelawadee UI"/>
        </w:rPr>
        <w:t>Para o primeiro período de capitalização, ou seja, no período compreendido entre a primeira Data de Integralização, e a Data de Aniversário imediatamente subsequente</w:t>
      </w:r>
      <w:r w:rsidR="00B30994">
        <w:rPr>
          <w:rFonts w:cs="Leelawadee UI"/>
        </w:rPr>
        <w:t>,</w:t>
      </w:r>
      <w:r w:rsidRPr="00B77351">
        <w:rPr>
          <w:rFonts w:cs="Leelawadee UI"/>
        </w:rPr>
        <w:t xml:space="preserve"> será acrescido ao </w:t>
      </w:r>
      <w:r>
        <w:rPr>
          <w:rFonts w:cs="Leelawadee UI"/>
        </w:rPr>
        <w:t>“</w:t>
      </w:r>
      <w:r w:rsidRPr="00B77351">
        <w:rPr>
          <w:rFonts w:cs="Leelawadee UI"/>
        </w:rPr>
        <w:t>dct</w:t>
      </w:r>
      <w:r>
        <w:rPr>
          <w:rFonts w:cs="Leelawadee UI"/>
        </w:rPr>
        <w:t>”</w:t>
      </w:r>
      <w:r w:rsidRPr="00B77351">
        <w:rPr>
          <w:rFonts w:cs="Leelawadee UI"/>
        </w:rPr>
        <w:t xml:space="preserve"> dois dias corridos</w:t>
      </w:r>
      <w:r w:rsidR="00B30994">
        <w:rPr>
          <w:rFonts w:cs="Leelawadee UI"/>
        </w:rPr>
        <w:t>;</w:t>
      </w:r>
      <w:r w:rsidRPr="00B77351">
        <w:rPr>
          <w:rFonts w:cs="Leelawadee UI"/>
        </w:rPr>
        <w:t xml:space="preserve"> e única e exclusivamente na 1ª Data de Aniversário das Debêntures (conforme </w:t>
      </w:r>
      <w:r>
        <w:rPr>
          <w:rFonts w:cs="Leelawadee UI"/>
        </w:rPr>
        <w:t xml:space="preserve">consta do </w:t>
      </w:r>
      <w:r w:rsidRPr="00B77351">
        <w:rPr>
          <w:rFonts w:cs="Leelawadee UI"/>
          <w:u w:val="single"/>
        </w:rPr>
        <w:t>Anexo II</w:t>
      </w:r>
      <w:r w:rsidRPr="00B77351">
        <w:rPr>
          <w:rFonts w:cs="Leelawadee UI"/>
        </w:rPr>
        <w:t xml:space="preserve"> des</w:t>
      </w:r>
      <w:r>
        <w:rPr>
          <w:rFonts w:cs="Leelawadee UI"/>
        </w:rPr>
        <w:t>ta Escritura de Emissão</w:t>
      </w:r>
      <w:r w:rsidRPr="00B77351">
        <w:rPr>
          <w:rFonts w:cs="Leelawadee UI"/>
        </w:rPr>
        <w:t xml:space="preserve">), será acrescido ao </w:t>
      </w:r>
      <w:r w:rsidR="00B30994">
        <w:rPr>
          <w:rFonts w:cs="Leelawadee UI"/>
        </w:rPr>
        <w:t>“</w:t>
      </w:r>
      <w:r w:rsidRPr="00B77351">
        <w:rPr>
          <w:rFonts w:cs="Leelawadee UI"/>
        </w:rPr>
        <w:t>dcp</w:t>
      </w:r>
      <w:r w:rsidR="00B30994">
        <w:rPr>
          <w:rFonts w:cs="Leelawadee UI"/>
        </w:rPr>
        <w:t>”</w:t>
      </w:r>
      <w:r w:rsidRPr="00B77351">
        <w:rPr>
          <w:rFonts w:cs="Leelawadee UI"/>
        </w:rPr>
        <w:t xml:space="preserve"> também dois dias corridos, para fins de equalizar o primeiro período de capitalização das debêntures com o primeiro período de capitalização dos CRI, de forma que não haja </w:t>
      </w:r>
      <w:r w:rsidRPr="00B30994">
        <w:rPr>
          <w:rFonts w:cs="Leelawadee UI"/>
        </w:rPr>
        <w:t xml:space="preserve">descasamento entre os valores apurados. </w:t>
      </w:r>
    </w:p>
    <w:p w14:paraId="560C3873" w14:textId="77777777" w:rsidR="00EE7391" w:rsidRPr="00B30994" w:rsidRDefault="00EE7391" w:rsidP="00EE7391">
      <w:pPr>
        <w:pStyle w:val="PargrafodaLista"/>
        <w:rPr>
          <w:rFonts w:ascii="Trebuchet MS" w:hAnsi="Trebuchet MS"/>
          <w:sz w:val="22"/>
          <w:szCs w:val="22"/>
        </w:rPr>
      </w:pPr>
    </w:p>
    <w:p w14:paraId="5E2E4883" w14:textId="3268F83E" w:rsidR="004A3D55" w:rsidRPr="00B30994" w:rsidRDefault="004A3D55" w:rsidP="004A3D55">
      <w:pPr>
        <w:pStyle w:val="Nvel111"/>
        <w:rPr>
          <w:rFonts w:cs="Leelawadee UI"/>
        </w:rPr>
      </w:pPr>
      <w:r w:rsidRPr="00B30994">
        <w:t>O produtório é executado a partir do fator mais recente, acrescentando-se, em seguida, os mais remotos. Os resultados intermediários são calculados com 16 (dezesseis) casas decimais, sem arredondamento;</w:t>
      </w:r>
    </w:p>
    <w:p w14:paraId="1119EB2D" w14:textId="77777777" w:rsidR="004A3D55" w:rsidRPr="00B30994" w:rsidRDefault="004A3D55" w:rsidP="004A3D55">
      <w:pPr>
        <w:pStyle w:val="Nvel111"/>
        <w:numPr>
          <w:ilvl w:val="0"/>
          <w:numId w:val="0"/>
        </w:numPr>
        <w:ind w:left="710"/>
        <w:rPr>
          <w:rFonts w:cs="Leelawadee UI"/>
        </w:rPr>
      </w:pPr>
    </w:p>
    <w:p w14:paraId="21CC550B" w14:textId="52BA49B4" w:rsidR="004A3D55" w:rsidRPr="004A3D55" w:rsidRDefault="004A3D55" w:rsidP="004A3D55">
      <w:pPr>
        <w:pStyle w:val="Nvel111"/>
      </w:pPr>
      <w:r w:rsidRPr="004A3D55">
        <w:t xml:space="preserve">Para os fins desta Escritura de Emissão, o termo “Data de Aniversário” será considerado todo dia </w:t>
      </w:r>
      <w:r w:rsidR="00CA341A">
        <w:t>16</w:t>
      </w:r>
      <w:r w:rsidRPr="004A3D55">
        <w:t xml:space="preserve"> de cada mês. (“</w:t>
      </w:r>
      <w:r w:rsidRPr="004A3D55">
        <w:rPr>
          <w:u w:val="single"/>
        </w:rPr>
        <w:t>Data de Aniversário</w:t>
      </w:r>
      <w:r w:rsidRPr="004A3D55">
        <w:t>”).</w:t>
      </w:r>
    </w:p>
    <w:p w14:paraId="36E74C02" w14:textId="3AFC5E3B" w:rsidR="004A3D55" w:rsidRPr="004A3D55" w:rsidRDefault="004A3D55" w:rsidP="004A3D55">
      <w:pPr>
        <w:widowControl w:val="0"/>
        <w:spacing w:line="288" w:lineRule="auto"/>
        <w:jc w:val="both"/>
        <w:rPr>
          <w:rFonts w:ascii="Trebuchet MS" w:eastAsiaTheme="minorHAnsi" w:hAnsi="Trebuchet MS" w:cstheme="minorBidi"/>
          <w:sz w:val="22"/>
          <w:szCs w:val="22"/>
          <w:lang w:eastAsia="en-US"/>
        </w:rPr>
      </w:pPr>
    </w:p>
    <w:p w14:paraId="625BA75D" w14:textId="1AB6B3C2" w:rsidR="004A3D55" w:rsidRPr="002F74F6" w:rsidRDefault="004A3D55" w:rsidP="004A3D55">
      <w:pPr>
        <w:pStyle w:val="Nvel111"/>
      </w:pPr>
      <w:r w:rsidRPr="002F74F6">
        <w:t xml:space="preserve">A aplicação do IGP-M incidirá no menor período permitido pela legislação em vigor, sem necessidade de ajuste a esta </w:t>
      </w:r>
      <w:r>
        <w:t>Escritura de Emissão</w:t>
      </w:r>
      <w:r w:rsidRPr="002F74F6">
        <w:t xml:space="preserve"> ou qualquer outra formalidade.</w:t>
      </w:r>
    </w:p>
    <w:p w14:paraId="7130954A" w14:textId="77777777" w:rsidR="004A3D55" w:rsidRDefault="004A3D55" w:rsidP="004A3D55">
      <w:pPr>
        <w:widowControl w:val="0"/>
        <w:autoSpaceDE/>
        <w:autoSpaceDN/>
        <w:adjustRightInd/>
        <w:spacing w:line="288" w:lineRule="auto"/>
        <w:jc w:val="both"/>
        <w:rPr>
          <w:rFonts w:ascii="Trebuchet MS" w:eastAsiaTheme="minorHAnsi" w:hAnsi="Trebuchet MS" w:cstheme="minorBidi"/>
          <w:sz w:val="22"/>
          <w:szCs w:val="22"/>
          <w:lang w:eastAsia="en-US"/>
        </w:rPr>
      </w:pPr>
    </w:p>
    <w:p w14:paraId="6FDC3768" w14:textId="77777777" w:rsidR="004A3D55" w:rsidRPr="002F74F6" w:rsidRDefault="004A3D55" w:rsidP="004A3D55">
      <w:pPr>
        <w:pStyle w:val="Nvel1111"/>
      </w:pPr>
      <w:r w:rsidRPr="002F74F6">
        <w:t>Caso, na Data de Aniversário, o IGP-M a ser utilizado, conforme previsto na fórmula acima, não esteja ainda disponível, será utilizada a sua última variação disponível.</w:t>
      </w:r>
    </w:p>
    <w:p w14:paraId="6E4696FA" w14:textId="77777777" w:rsidR="004A3D55" w:rsidRDefault="004A3D55" w:rsidP="004A3D55">
      <w:pPr>
        <w:widowControl w:val="0"/>
        <w:autoSpaceDE/>
        <w:autoSpaceDN/>
        <w:adjustRightInd/>
        <w:spacing w:line="288" w:lineRule="auto"/>
        <w:jc w:val="both"/>
        <w:rPr>
          <w:rFonts w:ascii="Trebuchet MS" w:eastAsiaTheme="minorHAnsi" w:hAnsi="Trebuchet MS" w:cstheme="minorBidi"/>
          <w:sz w:val="22"/>
          <w:szCs w:val="22"/>
          <w:lang w:eastAsia="en-US"/>
        </w:rPr>
      </w:pPr>
    </w:p>
    <w:p w14:paraId="07EEA440" w14:textId="77777777" w:rsidR="004A3D55" w:rsidRDefault="004A3D55" w:rsidP="004A3D55">
      <w:pPr>
        <w:pStyle w:val="Nvel1111"/>
      </w:pPr>
      <w:bookmarkStart w:id="118" w:name="_Ref49414210"/>
      <w:r w:rsidRPr="002F74F6">
        <w:t>No caso de indisponibilidade temporária do IGP-M após 10</w:t>
      </w:r>
      <w:r>
        <w:t> </w:t>
      </w:r>
      <w:r w:rsidRPr="002F74F6">
        <w:t xml:space="preserve">(dez) dias da data esperada para sua apuração, ou, ainda, no caso de </w:t>
      </w:r>
      <w:r w:rsidRPr="002F74F6">
        <w:lastRenderedPageBreak/>
        <w:t>sua extinção ou impossibilidade legal de aplicação, ou por determinação judicial, será utilizado, em sua substituição, seu substituto legal.</w:t>
      </w:r>
      <w:bookmarkEnd w:id="118"/>
    </w:p>
    <w:p w14:paraId="691FE95D" w14:textId="77777777" w:rsidR="004A3D55" w:rsidRDefault="004A3D55" w:rsidP="004A3D55">
      <w:pPr>
        <w:pStyle w:val="PargrafodaLista"/>
      </w:pPr>
    </w:p>
    <w:p w14:paraId="041104D4" w14:textId="3AE13DEC" w:rsidR="004A3D55" w:rsidRDefault="004A3D55" w:rsidP="004A3D55">
      <w:pPr>
        <w:pStyle w:val="Nvel1111"/>
      </w:pPr>
      <w:bookmarkStart w:id="119" w:name="_Ref49414291"/>
      <w:r>
        <w:t>Observado o disposto na cláusula </w:t>
      </w:r>
      <w:r>
        <w:fldChar w:fldCharType="begin"/>
      </w:r>
      <w:r>
        <w:instrText xml:space="preserve"> REF _Ref49414210 \r \h </w:instrText>
      </w:r>
      <w:r>
        <w:fldChar w:fldCharType="separate"/>
      </w:r>
      <w:r w:rsidR="006A0CE2">
        <w:t>4.7.5.2</w:t>
      </w:r>
      <w:r>
        <w:fldChar w:fldCharType="end"/>
      </w:r>
      <w:r>
        <w:t xml:space="preserve"> acima, n</w:t>
      </w:r>
      <w:r w:rsidRPr="002F74F6">
        <w:t xml:space="preserve">a falta do substituto legal, a </w:t>
      </w:r>
      <w:r w:rsidRPr="004F7C25">
        <w:t>Debenturista</w:t>
      </w:r>
      <w:r w:rsidRPr="002F74F6">
        <w:t xml:space="preserve"> deverá, no prazo máximo de </w:t>
      </w:r>
      <w:r w:rsidRPr="004F7C25">
        <w:t>5</w:t>
      </w:r>
      <w:r w:rsidRPr="002F74F6">
        <w:t xml:space="preserve"> (</w:t>
      </w:r>
      <w:r w:rsidRPr="004F7C25">
        <w:t>cinco</w:t>
      </w:r>
      <w:r w:rsidRPr="002F74F6">
        <w:t>) Dias Úteis, a contar do respectivo evento ou do fim do prazo de 10 (dez) dias mencionado</w:t>
      </w:r>
      <w:r>
        <w:t xml:space="preserve"> na cláusula </w:t>
      </w:r>
      <w:r>
        <w:fldChar w:fldCharType="begin"/>
      </w:r>
      <w:r>
        <w:instrText xml:space="preserve"> REF _Ref49414210 \r \h </w:instrText>
      </w:r>
      <w:r>
        <w:fldChar w:fldCharType="separate"/>
      </w:r>
      <w:r w:rsidR="006A0CE2">
        <w:t>4.7.5.2</w:t>
      </w:r>
      <w:r>
        <w:fldChar w:fldCharType="end"/>
      </w:r>
      <w:r>
        <w:t xml:space="preserve"> acima</w:t>
      </w:r>
      <w:r w:rsidRPr="002F74F6">
        <w:t xml:space="preserve">, convocar assembleia geral dos </w:t>
      </w:r>
      <w:r>
        <w:t>T</w:t>
      </w:r>
      <w:r w:rsidRPr="002F74F6">
        <w:t>itulares dos CRI, nos termos previstos no Termo de Securitização, para escolha de novo índice.</w:t>
      </w:r>
      <w:bookmarkEnd w:id="119"/>
    </w:p>
    <w:p w14:paraId="1BF2EE38" w14:textId="77777777" w:rsidR="004A3D55" w:rsidRDefault="004A3D55" w:rsidP="004A3D55">
      <w:pPr>
        <w:pStyle w:val="PargrafodaLista"/>
      </w:pPr>
    </w:p>
    <w:p w14:paraId="251ADAF3" w14:textId="293495C9" w:rsidR="004A3D55" w:rsidRDefault="004A3D55" w:rsidP="004A3D55">
      <w:pPr>
        <w:pStyle w:val="Nvel1111"/>
      </w:pPr>
      <w:bookmarkStart w:id="120" w:name="_Ref49414622"/>
      <w:r>
        <w:t>Observado o disposto na cláusula </w:t>
      </w:r>
      <w:r>
        <w:fldChar w:fldCharType="begin"/>
      </w:r>
      <w:r>
        <w:instrText xml:space="preserve"> REF _Ref49414291 \r \h </w:instrText>
      </w:r>
      <w:r>
        <w:fldChar w:fldCharType="separate"/>
      </w:r>
      <w:r w:rsidR="006A0CE2">
        <w:t>4.7.5.3</w:t>
      </w:r>
      <w:r>
        <w:fldChar w:fldCharType="end"/>
      </w:r>
      <w:r>
        <w:t xml:space="preserve"> acima, c</w:t>
      </w:r>
      <w:r w:rsidRPr="002F74F6">
        <w:t>aso</w:t>
      </w:r>
      <w:r w:rsidRPr="004F7C25">
        <w:t>:</w:t>
      </w:r>
      <w:r w:rsidRPr="002F74F6">
        <w:t xml:space="preserve"> </w:t>
      </w:r>
      <w:r w:rsidRPr="004A3D55">
        <w:rPr>
          <w:b/>
        </w:rPr>
        <w:t>(a)</w:t>
      </w:r>
      <w:r>
        <w:t> </w:t>
      </w:r>
      <w:r w:rsidRPr="002F74F6">
        <w:t xml:space="preserve">não haja acordo entre os </w:t>
      </w:r>
      <w:r>
        <w:t>T</w:t>
      </w:r>
      <w:r w:rsidRPr="002F74F6">
        <w:t xml:space="preserve">itulares dos CRI representando, no mínimo, 50% (cinquenta por cento) mais um dos CRI em circulação, a </w:t>
      </w:r>
      <w:r w:rsidRPr="004F7C25">
        <w:t>Emissora</w:t>
      </w:r>
      <w:r w:rsidRPr="002F74F6">
        <w:t xml:space="preserve"> e a </w:t>
      </w:r>
      <w:r w:rsidRPr="004F7C25">
        <w:t>Debenturista</w:t>
      </w:r>
      <w:r w:rsidRPr="002F74F6">
        <w:t xml:space="preserve"> </w:t>
      </w:r>
      <w:r w:rsidRPr="004F7C25">
        <w:t xml:space="preserve">sobre </w:t>
      </w:r>
      <w:r w:rsidRPr="002F74F6">
        <w:t xml:space="preserve">o novo índice a ser utilizado; ou </w:t>
      </w:r>
      <w:r w:rsidRPr="004A3D55">
        <w:rPr>
          <w:b/>
        </w:rPr>
        <w:t>(b)</w:t>
      </w:r>
      <w:r>
        <w:t> </w:t>
      </w:r>
      <w:r w:rsidRPr="002F74F6">
        <w:t xml:space="preserve">não haja quórum suficiente para a instalação e/ou deliberação em primeira ou segunda convocações da assembleia geral de </w:t>
      </w:r>
      <w:r>
        <w:t>T</w:t>
      </w:r>
      <w:r w:rsidRPr="002F74F6">
        <w:t xml:space="preserve">itulares dos CRI, será decretado o </w:t>
      </w:r>
      <w:r>
        <w:t>v</w:t>
      </w:r>
      <w:r w:rsidRPr="002F74F6">
        <w:t xml:space="preserve">encimento </w:t>
      </w:r>
      <w:r>
        <w:t>a</w:t>
      </w:r>
      <w:r w:rsidRPr="002F74F6">
        <w:t xml:space="preserve">ntecipado </w:t>
      </w:r>
      <w:r w:rsidRPr="004F7C25">
        <w:t>das Debêntures</w:t>
      </w:r>
      <w:r w:rsidRPr="002F74F6">
        <w:t xml:space="preserve">, devendo a </w:t>
      </w:r>
      <w:r w:rsidRPr="004F7C25">
        <w:t>Emissora</w:t>
      </w:r>
      <w:r w:rsidRPr="002F74F6">
        <w:t xml:space="preserve"> efetuar o pagamento no prazo de </w:t>
      </w:r>
      <w:r w:rsidRPr="004F7C25">
        <w:t>5</w:t>
      </w:r>
      <w:r w:rsidRPr="002F74F6">
        <w:t xml:space="preserve"> (</w:t>
      </w:r>
      <w:r w:rsidRPr="004F7C25">
        <w:t>cinco</w:t>
      </w:r>
      <w:r w:rsidRPr="002F74F6">
        <w:t xml:space="preserve">) dias contados da data da realização da respectiva assembleia geral de titulares dos CRI, ou contados da data em que referida assembleia geral de titulares dos CRI deveria ter ocorrido, pelo respectivo </w:t>
      </w:r>
      <w:r w:rsidRPr="004F7C25">
        <w:t xml:space="preserve">saldo do </w:t>
      </w:r>
      <w:r w:rsidRPr="002F74F6">
        <w:t xml:space="preserve">Valor Nominal </w:t>
      </w:r>
      <w:r w:rsidRPr="004F7C25">
        <w:t xml:space="preserve">Unitário das Debêntures </w:t>
      </w:r>
      <w:r>
        <w:t xml:space="preserve">Atualizado, </w:t>
      </w:r>
      <w:r w:rsidRPr="004F7C25">
        <w:t>acrescido da Remuneração, bem como todos e quaisquer outros encargos devidos por força desta Escritura de Emissão, incluindo a totalidade dos respectivos acessórios, tais como Encargos Moratórios, multas, penalidades, indenizações, despesas, custas, honorários e demais encargos contratuais e legais previstos e relacionados a esta Escritura de Emissão</w:t>
      </w:r>
      <w:r w:rsidRPr="002F74F6">
        <w:t>, calculad</w:t>
      </w:r>
      <w:r>
        <w:t>o</w:t>
      </w:r>
      <w:r w:rsidRPr="002F74F6">
        <w:t xml:space="preserve"> </w:t>
      </w:r>
      <w:r w:rsidRPr="002F74F6">
        <w:rPr>
          <w:i/>
          <w:iCs/>
        </w:rPr>
        <w:t>pro rata temporis</w:t>
      </w:r>
      <w:r w:rsidRPr="002F74F6">
        <w:t xml:space="preserve"> desde a </w:t>
      </w:r>
      <w:r>
        <w:t xml:space="preserve">primeira </w:t>
      </w:r>
      <w:r w:rsidRPr="002F74F6">
        <w:t xml:space="preserve">Data de </w:t>
      </w:r>
      <w:r>
        <w:t>Integralização</w:t>
      </w:r>
      <w:r w:rsidRPr="002F74F6">
        <w:t xml:space="preserve"> ou da última Data de Aniversário imediatamente anterior, </w:t>
      </w:r>
      <w:r>
        <w:t>o que ocorrer por último</w:t>
      </w:r>
      <w:r w:rsidRPr="002F74F6">
        <w:t>, até a data do efetivo pagamento</w:t>
      </w:r>
      <w:r>
        <w:t xml:space="preserve"> (“</w:t>
      </w:r>
      <w:r w:rsidRPr="004A3D55">
        <w:rPr>
          <w:u w:val="single"/>
        </w:rPr>
        <w:t>Valor de Vencimento Antecipado</w:t>
      </w:r>
      <w:r>
        <w:t>”)</w:t>
      </w:r>
      <w:r w:rsidRPr="002F74F6">
        <w:t xml:space="preserve">. Nesta alternativa, com a finalidade de apurar-se a Atualização Monetária, será utilizada para </w:t>
      </w:r>
      <w:r>
        <w:t xml:space="preserve">o </w:t>
      </w:r>
      <w:r w:rsidRPr="002F74F6">
        <w:t>cálculo do fator “C” a última variação disponível do IGP-M divulgada oficialmente.</w:t>
      </w:r>
      <w:bookmarkEnd w:id="120"/>
    </w:p>
    <w:p w14:paraId="124E65EF" w14:textId="77777777" w:rsidR="004A3D55" w:rsidRDefault="004A3D55" w:rsidP="004A3D55">
      <w:pPr>
        <w:pStyle w:val="PargrafodaLista"/>
        <w:widowControl w:val="0"/>
        <w:autoSpaceDE/>
        <w:autoSpaceDN/>
        <w:adjustRightInd/>
        <w:spacing w:line="288" w:lineRule="auto"/>
        <w:ind w:left="720"/>
        <w:jc w:val="both"/>
        <w:rPr>
          <w:rFonts w:ascii="Trebuchet MS" w:eastAsiaTheme="minorHAnsi" w:hAnsi="Trebuchet MS" w:cstheme="minorBidi"/>
          <w:sz w:val="22"/>
          <w:szCs w:val="22"/>
          <w:lang w:eastAsia="en-US"/>
        </w:rPr>
      </w:pPr>
    </w:p>
    <w:p w14:paraId="64A94A81" w14:textId="30F26975" w:rsidR="004A3D55" w:rsidRPr="002F74F6" w:rsidRDefault="004A3D55" w:rsidP="004A3D55">
      <w:pPr>
        <w:pStyle w:val="Nvel1111"/>
      </w:pPr>
      <w:r w:rsidRPr="002F74F6">
        <w:t>Não obstante o disposto n</w:t>
      </w:r>
      <w:r>
        <w:t>a cláusula </w:t>
      </w:r>
      <w:r w:rsidR="007C3E19">
        <w:fldChar w:fldCharType="begin"/>
      </w:r>
      <w:r w:rsidR="007C3E19">
        <w:instrText xml:space="preserve"> REF _Ref49414291 \r \h </w:instrText>
      </w:r>
      <w:r w:rsidR="007C3E19">
        <w:fldChar w:fldCharType="separate"/>
      </w:r>
      <w:r w:rsidR="006A0CE2">
        <w:t>4.7.5.3</w:t>
      </w:r>
      <w:r w:rsidR="007C3E19">
        <w:fldChar w:fldCharType="end"/>
      </w:r>
      <w:r w:rsidRPr="002F74F6">
        <w:t xml:space="preserve"> acima, caso o IGP-M venha a ser divulgado ou volte a ser aplicável antes da realização da assembleia geral dos </w:t>
      </w:r>
      <w:r w:rsidR="007C3E19">
        <w:t>T</w:t>
      </w:r>
      <w:r w:rsidRPr="002F74F6">
        <w:t xml:space="preserve">itulares dos CRI, a referida assembleia geral não será mais realizada e o IGP-M então divulgado, a partir da respectiva data de referência, será empregado para apuração do fator “C” no cálculo da Atualização Monetária, não sendo devida nenhuma compensação entre a </w:t>
      </w:r>
      <w:r>
        <w:t>Emissora</w:t>
      </w:r>
      <w:r w:rsidRPr="002F74F6">
        <w:t xml:space="preserve"> e a </w:t>
      </w:r>
      <w:r>
        <w:t>Debenturista</w:t>
      </w:r>
      <w:r w:rsidRPr="002F74F6">
        <w:t xml:space="preserve"> quando da divulgação posterior do IGP-M que seria aplicável inicialmente.</w:t>
      </w:r>
    </w:p>
    <w:p w14:paraId="4C7B6D23" w14:textId="3616C1BE" w:rsidR="004A3D55" w:rsidRDefault="004A3D55" w:rsidP="006F708A">
      <w:pPr>
        <w:pStyle w:val="Level1"/>
        <w:widowControl w:val="0"/>
        <w:numPr>
          <w:ilvl w:val="0"/>
          <w:numId w:val="0"/>
        </w:numPr>
        <w:tabs>
          <w:tab w:val="left" w:pos="1701"/>
        </w:tabs>
        <w:spacing w:line="288" w:lineRule="auto"/>
        <w:ind w:left="709"/>
        <w:jc w:val="both"/>
        <w:rPr>
          <w:rFonts w:ascii="Trebuchet MS" w:hAnsi="Trebuchet MS" w:cs="Leelawadee UI"/>
          <w:sz w:val="22"/>
          <w:szCs w:val="22"/>
        </w:rPr>
      </w:pPr>
    </w:p>
    <w:p w14:paraId="3AE69A1C" w14:textId="77777777" w:rsidR="006F708A" w:rsidRPr="00DB0A2D" w:rsidRDefault="006F708A" w:rsidP="006F708A">
      <w:pPr>
        <w:pStyle w:val="Nvel111"/>
        <w:rPr>
          <w:rFonts w:cs="Leelawadee UI"/>
        </w:rPr>
      </w:pPr>
      <w:r w:rsidRPr="00DB0A2D">
        <w:rPr>
          <w:rFonts w:cs="Leelawadee UI"/>
        </w:rPr>
        <w:t xml:space="preserve">O </w:t>
      </w:r>
      <w:r w:rsidRPr="007C3E19">
        <w:t>IGP</w:t>
      </w:r>
      <w:r w:rsidRPr="00DB0A2D">
        <w:rPr>
          <w:rFonts w:cs="Leelawadee UI"/>
        </w:rPr>
        <w:t>-M deverá ser utilizados considerando idêntico número de casas decimais divulgado pelo órgão responsável por seu cálculo.</w:t>
      </w:r>
    </w:p>
    <w:p w14:paraId="7D08C69C" w14:textId="77777777" w:rsidR="00D35B40" w:rsidRPr="00DB0A2D" w:rsidRDefault="00D35B40" w:rsidP="006F708A">
      <w:pPr>
        <w:pStyle w:val="Nvel111"/>
        <w:numPr>
          <w:ilvl w:val="0"/>
          <w:numId w:val="0"/>
        </w:numPr>
        <w:contextualSpacing/>
        <w:rPr>
          <w:rFonts w:cstheme="minorHAnsi"/>
        </w:rPr>
      </w:pPr>
    </w:p>
    <w:p w14:paraId="4231E90A" w14:textId="35701D5B" w:rsidR="00BD266D" w:rsidRPr="003B5920" w:rsidRDefault="00973EFC" w:rsidP="003B5920">
      <w:pPr>
        <w:pStyle w:val="Nvel11"/>
        <w:rPr>
          <w:rFonts w:cstheme="minorHAnsi"/>
          <w:u w:val="single"/>
        </w:rPr>
      </w:pPr>
      <w:bookmarkStart w:id="121" w:name="_Ref49619836"/>
      <w:r w:rsidRPr="00DB0A2D">
        <w:rPr>
          <w:rFonts w:cstheme="minorHAnsi"/>
          <w:u w:val="single"/>
        </w:rPr>
        <w:lastRenderedPageBreak/>
        <w:t>Remuneração</w:t>
      </w:r>
      <w:r w:rsidRPr="00DB0A2D">
        <w:rPr>
          <w:rFonts w:cstheme="minorHAnsi"/>
        </w:rPr>
        <w:t xml:space="preserve">: </w:t>
      </w:r>
      <w:bookmarkStart w:id="122" w:name="_DV_C115"/>
      <w:r w:rsidR="00721314">
        <w:rPr>
          <w:rFonts w:cstheme="minorHAnsi"/>
        </w:rPr>
        <w:t>Sobre o Valor Nominal Unitário Atualizado, ou saldo do Valor Nominal Unitário Atualizado, conforme o caso, incidirão juros remuneratórios equivalentes a 1</w:t>
      </w:r>
      <w:r w:rsidR="00004C9C">
        <w:rPr>
          <w:rFonts w:cstheme="minorHAnsi"/>
        </w:rPr>
        <w:t>2</w:t>
      </w:r>
      <w:r w:rsidR="00721314">
        <w:rPr>
          <w:rFonts w:cstheme="minorHAnsi"/>
        </w:rPr>
        <w:t xml:space="preserve">% (doze por cento) ao ano, Base 360, calculados de forma exponencial e cumulativa </w:t>
      </w:r>
      <w:r w:rsidR="00721314" w:rsidRPr="00721314">
        <w:rPr>
          <w:rFonts w:cstheme="minorHAnsi"/>
          <w:i/>
        </w:rPr>
        <w:t>pro rata temporis</w:t>
      </w:r>
      <w:r w:rsidR="00721314">
        <w:rPr>
          <w:rFonts w:cstheme="minorHAnsi"/>
        </w:rPr>
        <w:t>, desde a primeira Data de Integralização ou desde a última Data de Aniversário, o que ocorrer por último, inclusive, até a próxima Data de Aniversário ou a data de cálculo, exclusive, conforme o caso (“</w:t>
      </w:r>
      <w:r w:rsidR="00721314" w:rsidRPr="00721314">
        <w:rPr>
          <w:rFonts w:cstheme="minorHAnsi"/>
          <w:u w:val="single"/>
        </w:rPr>
        <w:t>Remuneração</w:t>
      </w:r>
      <w:r w:rsidR="00721314">
        <w:rPr>
          <w:rFonts w:cstheme="minorHAnsi"/>
        </w:rPr>
        <w:t>”), e calculados conforme fórmula abaixo:</w:t>
      </w:r>
      <w:bookmarkEnd w:id="121"/>
      <w:r w:rsidR="00B43637">
        <w:rPr>
          <w:rFonts w:cstheme="minorHAnsi"/>
        </w:rPr>
        <w:t xml:space="preserve"> </w:t>
      </w:r>
    </w:p>
    <w:bookmarkEnd w:id="122"/>
    <w:p w14:paraId="21D937C2" w14:textId="77777777" w:rsidR="00704452" w:rsidRPr="00DB0A2D" w:rsidRDefault="00704452" w:rsidP="00497744">
      <w:pPr>
        <w:spacing w:line="288" w:lineRule="auto"/>
        <w:contextualSpacing/>
        <w:jc w:val="center"/>
        <w:rPr>
          <w:rFonts w:ascii="Trebuchet MS" w:hAnsi="Trebuchet MS" w:cstheme="minorHAnsi"/>
          <w:sz w:val="22"/>
          <w:szCs w:val="22"/>
          <w:highlight w:val="yellow"/>
        </w:rPr>
      </w:pPr>
    </w:p>
    <w:p w14:paraId="3C707195" w14:textId="327BF9FA" w:rsidR="00704452" w:rsidRPr="00DB0A2D" w:rsidRDefault="00704452" w:rsidP="00497744">
      <w:pPr>
        <w:spacing w:line="288" w:lineRule="auto"/>
        <w:contextualSpacing/>
        <w:jc w:val="center"/>
        <w:rPr>
          <w:rFonts w:ascii="Trebuchet MS" w:hAnsi="Trebuchet MS" w:cstheme="minorHAnsi"/>
          <w:snapToGrid w:val="0"/>
          <w:sz w:val="22"/>
          <w:szCs w:val="22"/>
        </w:rPr>
      </w:pPr>
      <m:oMathPara>
        <m:oMathParaPr>
          <m:jc m:val="center"/>
        </m:oMathParaPr>
        <m:oMath>
          <m:r>
            <w:rPr>
              <w:rFonts w:ascii="Cambria Math" w:hAnsi="Cambria Math" w:cstheme="minorHAnsi"/>
              <w:sz w:val="22"/>
              <w:szCs w:val="22"/>
            </w:rPr>
            <m:t xml:space="preserve">J=[VNa x </m:t>
          </m:r>
          <m:d>
            <m:dPr>
              <m:ctrlPr>
                <w:rPr>
                  <w:rFonts w:ascii="Cambria Math" w:hAnsi="Cambria Math" w:cstheme="minorHAnsi"/>
                  <w:i/>
                  <w:sz w:val="22"/>
                  <w:szCs w:val="22"/>
                </w:rPr>
              </m:ctrlPr>
            </m:dPr>
            <m:e>
              <m:r>
                <w:rPr>
                  <w:rFonts w:ascii="Cambria Math" w:hAnsi="Cambria Math" w:cstheme="minorHAnsi"/>
                  <w:sz w:val="22"/>
                  <w:szCs w:val="22"/>
                </w:rPr>
                <m:t>Fator de Juros-1</m:t>
              </m:r>
            </m:e>
          </m:d>
          <m:r>
            <w:rPr>
              <w:rFonts w:ascii="Cambria Math" w:hAnsi="Cambria Math" w:cstheme="minorHAnsi"/>
              <w:sz w:val="22"/>
              <w:szCs w:val="22"/>
            </w:rPr>
            <m:t>]</m:t>
          </m:r>
        </m:oMath>
      </m:oMathPara>
    </w:p>
    <w:p w14:paraId="40C23BF1" w14:textId="77777777" w:rsidR="00704452" w:rsidRPr="00DB0A2D" w:rsidRDefault="00704452" w:rsidP="00497744">
      <w:pPr>
        <w:spacing w:line="288" w:lineRule="auto"/>
        <w:contextualSpacing/>
        <w:jc w:val="center"/>
        <w:rPr>
          <w:rFonts w:ascii="Trebuchet MS" w:hAnsi="Trebuchet MS" w:cstheme="minorHAnsi"/>
          <w:snapToGrid w:val="0"/>
          <w:sz w:val="22"/>
          <w:szCs w:val="22"/>
        </w:rPr>
      </w:pPr>
    </w:p>
    <w:p w14:paraId="76826C15" w14:textId="43A80DED" w:rsidR="00704452" w:rsidRPr="00DB0A2D" w:rsidRDefault="003B5920" w:rsidP="00497744">
      <w:pPr>
        <w:keepNext/>
        <w:spacing w:line="288" w:lineRule="auto"/>
        <w:ind w:left="709"/>
        <w:contextualSpacing/>
        <w:rPr>
          <w:rFonts w:ascii="Trebuchet MS" w:hAnsi="Trebuchet MS" w:cstheme="minorHAnsi"/>
          <w:snapToGrid w:val="0"/>
          <w:sz w:val="22"/>
          <w:szCs w:val="22"/>
        </w:rPr>
      </w:pPr>
      <w:r>
        <w:rPr>
          <w:rFonts w:ascii="Trebuchet MS" w:hAnsi="Trebuchet MS" w:cstheme="minorHAnsi"/>
          <w:snapToGrid w:val="0"/>
          <w:sz w:val="22"/>
          <w:szCs w:val="22"/>
        </w:rPr>
        <w:t>onde</w:t>
      </w:r>
      <w:r w:rsidR="00704452" w:rsidRPr="00DB0A2D">
        <w:rPr>
          <w:rFonts w:ascii="Trebuchet MS" w:hAnsi="Trebuchet MS" w:cstheme="minorHAnsi"/>
          <w:snapToGrid w:val="0"/>
          <w:sz w:val="22"/>
          <w:szCs w:val="22"/>
        </w:rPr>
        <w:t>:</w:t>
      </w:r>
    </w:p>
    <w:p w14:paraId="0479522D" w14:textId="77777777" w:rsidR="00704452" w:rsidRPr="00DB0A2D" w:rsidRDefault="00704452" w:rsidP="00497744">
      <w:pPr>
        <w:keepNext/>
        <w:spacing w:line="288" w:lineRule="auto"/>
        <w:ind w:left="709"/>
        <w:contextualSpacing/>
        <w:jc w:val="both"/>
        <w:rPr>
          <w:rFonts w:ascii="Trebuchet MS" w:hAnsi="Trebuchet MS" w:cstheme="minorHAnsi"/>
          <w:sz w:val="22"/>
          <w:szCs w:val="22"/>
        </w:rPr>
      </w:pPr>
    </w:p>
    <w:p w14:paraId="3D52353B" w14:textId="51D71E37" w:rsidR="00704452" w:rsidRPr="00DB0A2D" w:rsidRDefault="00704452" w:rsidP="00497744">
      <w:pPr>
        <w:spacing w:line="288" w:lineRule="auto"/>
        <w:ind w:left="709"/>
        <w:contextualSpacing/>
        <w:jc w:val="both"/>
        <w:rPr>
          <w:rFonts w:ascii="Trebuchet MS" w:hAnsi="Trebuchet MS" w:cstheme="minorHAnsi"/>
          <w:snapToGrid w:val="0"/>
          <w:sz w:val="22"/>
          <w:szCs w:val="22"/>
        </w:rPr>
      </w:pPr>
      <w:r w:rsidRPr="00DB0A2D">
        <w:rPr>
          <w:rFonts w:ascii="Trebuchet MS" w:hAnsi="Trebuchet MS" w:cstheme="minorHAnsi"/>
          <w:b/>
          <w:i/>
          <w:snapToGrid w:val="0"/>
          <w:sz w:val="22"/>
          <w:szCs w:val="22"/>
        </w:rPr>
        <w:t>J</w:t>
      </w:r>
      <w:r w:rsidRPr="00DB0A2D">
        <w:rPr>
          <w:rFonts w:ascii="Trebuchet MS" w:hAnsi="Trebuchet MS" w:cstheme="minorHAnsi"/>
          <w:b/>
          <w:iCs/>
          <w:snapToGrid w:val="0"/>
          <w:sz w:val="22"/>
          <w:szCs w:val="22"/>
        </w:rPr>
        <w:t xml:space="preserve"> </w:t>
      </w:r>
      <w:r w:rsidRPr="00DB0A2D">
        <w:rPr>
          <w:rFonts w:ascii="Trebuchet MS" w:hAnsi="Trebuchet MS" w:cstheme="minorHAnsi"/>
          <w:snapToGrid w:val="0"/>
          <w:sz w:val="22"/>
          <w:szCs w:val="22"/>
        </w:rPr>
        <w:t xml:space="preserve">= </w:t>
      </w:r>
      <w:r w:rsidR="00BD266D" w:rsidRPr="00DB0A2D">
        <w:rPr>
          <w:rFonts w:ascii="Trebuchet MS" w:hAnsi="Trebuchet MS" w:cstheme="minorHAnsi"/>
          <w:snapToGrid w:val="0"/>
          <w:sz w:val="22"/>
          <w:szCs w:val="22"/>
        </w:rPr>
        <w:t>v</w:t>
      </w:r>
      <w:r w:rsidRPr="00DB0A2D">
        <w:rPr>
          <w:rFonts w:ascii="Trebuchet MS" w:hAnsi="Trebuchet MS" w:cstheme="minorHAnsi"/>
          <w:snapToGrid w:val="0"/>
          <w:sz w:val="22"/>
          <w:szCs w:val="22"/>
        </w:rPr>
        <w:t xml:space="preserve">alor </w:t>
      </w:r>
      <w:r w:rsidR="003B5920">
        <w:rPr>
          <w:rFonts w:ascii="Trebuchet MS" w:hAnsi="Trebuchet MS" w:cstheme="minorHAnsi"/>
          <w:snapToGrid w:val="0"/>
          <w:sz w:val="22"/>
          <w:szCs w:val="22"/>
        </w:rPr>
        <w:t>dos</w:t>
      </w:r>
      <w:r w:rsidR="001251FD" w:rsidRPr="00DB0A2D">
        <w:rPr>
          <w:rFonts w:ascii="Trebuchet MS" w:hAnsi="Trebuchet MS" w:cstheme="minorHAnsi"/>
          <w:snapToGrid w:val="0"/>
          <w:sz w:val="22"/>
          <w:szCs w:val="22"/>
        </w:rPr>
        <w:t xml:space="preserve"> juros</w:t>
      </w:r>
      <w:r w:rsidR="003B5920">
        <w:rPr>
          <w:rFonts w:ascii="Trebuchet MS" w:hAnsi="Trebuchet MS" w:cstheme="minorHAnsi"/>
          <w:snapToGrid w:val="0"/>
          <w:sz w:val="22"/>
          <w:szCs w:val="22"/>
        </w:rPr>
        <w:t xml:space="preserve"> acumulados no período</w:t>
      </w:r>
      <w:r w:rsidRPr="00DB0A2D">
        <w:rPr>
          <w:rFonts w:ascii="Trebuchet MS" w:hAnsi="Trebuchet MS" w:cstheme="minorHAnsi"/>
          <w:snapToGrid w:val="0"/>
          <w:sz w:val="22"/>
          <w:szCs w:val="22"/>
        </w:rPr>
        <w:t>, calculado com 8 (oito) casas decimais sem arredondamento;</w:t>
      </w:r>
    </w:p>
    <w:p w14:paraId="6FD71F92" w14:textId="77777777" w:rsidR="00BD266D" w:rsidRPr="00DB0A2D" w:rsidRDefault="00BD266D" w:rsidP="00497744">
      <w:pPr>
        <w:spacing w:line="288" w:lineRule="auto"/>
        <w:ind w:left="709"/>
        <w:contextualSpacing/>
        <w:jc w:val="both"/>
        <w:rPr>
          <w:rFonts w:ascii="Trebuchet MS" w:hAnsi="Trebuchet MS" w:cstheme="minorHAnsi"/>
          <w:snapToGrid w:val="0"/>
          <w:sz w:val="22"/>
          <w:szCs w:val="22"/>
          <w:highlight w:val="yellow"/>
        </w:rPr>
      </w:pPr>
    </w:p>
    <w:p w14:paraId="0AC8E62B" w14:textId="68EDB585" w:rsidR="00704452" w:rsidRPr="00DB0A2D" w:rsidRDefault="00704452" w:rsidP="00497744">
      <w:pPr>
        <w:spacing w:line="288" w:lineRule="auto"/>
        <w:ind w:left="709"/>
        <w:contextualSpacing/>
        <w:jc w:val="both"/>
        <w:rPr>
          <w:rFonts w:ascii="Trebuchet MS" w:hAnsi="Trebuchet MS" w:cstheme="minorHAnsi"/>
          <w:snapToGrid w:val="0"/>
          <w:sz w:val="22"/>
          <w:szCs w:val="22"/>
        </w:rPr>
      </w:pPr>
      <w:r w:rsidRPr="00DB0A2D">
        <w:rPr>
          <w:rFonts w:ascii="Trebuchet MS" w:hAnsi="Trebuchet MS" w:cstheme="minorHAnsi"/>
          <w:b/>
          <w:i/>
          <w:snapToGrid w:val="0"/>
          <w:sz w:val="22"/>
          <w:szCs w:val="22"/>
        </w:rPr>
        <w:t>VN</w:t>
      </w:r>
      <w:r w:rsidR="00BC3C3B" w:rsidRPr="00DB0A2D">
        <w:rPr>
          <w:rFonts w:ascii="Trebuchet MS" w:hAnsi="Trebuchet MS" w:cstheme="minorHAnsi"/>
          <w:b/>
          <w:i/>
          <w:snapToGrid w:val="0"/>
          <w:sz w:val="22"/>
          <w:szCs w:val="22"/>
        </w:rPr>
        <w:t>a</w:t>
      </w:r>
      <w:r w:rsidRPr="00DB0A2D">
        <w:rPr>
          <w:rFonts w:ascii="Trebuchet MS" w:hAnsi="Trebuchet MS" w:cstheme="minorHAnsi"/>
          <w:snapToGrid w:val="0"/>
          <w:sz w:val="22"/>
          <w:szCs w:val="22"/>
        </w:rPr>
        <w:t xml:space="preserve"> = </w:t>
      </w:r>
      <w:r w:rsidR="003B5920">
        <w:rPr>
          <w:rFonts w:ascii="Trebuchet MS" w:hAnsi="Trebuchet MS" w:cstheme="minorHAnsi"/>
          <w:snapToGrid w:val="0"/>
          <w:sz w:val="22"/>
          <w:szCs w:val="22"/>
        </w:rPr>
        <w:t>conforme definido acima</w:t>
      </w:r>
      <w:r w:rsidRPr="00DB0A2D">
        <w:rPr>
          <w:rFonts w:ascii="Trebuchet MS" w:hAnsi="Trebuchet MS" w:cstheme="minorHAnsi"/>
          <w:snapToGrid w:val="0"/>
          <w:sz w:val="22"/>
          <w:szCs w:val="22"/>
        </w:rPr>
        <w:t>;</w:t>
      </w:r>
      <w:r w:rsidR="00BD266D" w:rsidRPr="00DB0A2D">
        <w:rPr>
          <w:rFonts w:ascii="Trebuchet MS" w:hAnsi="Trebuchet MS" w:cstheme="minorHAnsi"/>
          <w:snapToGrid w:val="0"/>
          <w:sz w:val="22"/>
          <w:szCs w:val="22"/>
        </w:rPr>
        <w:t xml:space="preserve"> e</w:t>
      </w:r>
    </w:p>
    <w:p w14:paraId="676DCAC8" w14:textId="77777777" w:rsidR="00BD266D" w:rsidRPr="00DB0A2D" w:rsidRDefault="00BD266D" w:rsidP="00497744">
      <w:pPr>
        <w:spacing w:line="288" w:lineRule="auto"/>
        <w:ind w:left="709"/>
        <w:contextualSpacing/>
        <w:jc w:val="both"/>
        <w:rPr>
          <w:rFonts w:ascii="Trebuchet MS" w:hAnsi="Trebuchet MS" w:cstheme="minorHAnsi"/>
          <w:iCs/>
          <w:snapToGrid w:val="0"/>
          <w:sz w:val="22"/>
          <w:szCs w:val="22"/>
        </w:rPr>
      </w:pPr>
    </w:p>
    <w:p w14:paraId="2B1F027D" w14:textId="6AA2A7EC" w:rsidR="00704452" w:rsidRPr="00DB0A2D" w:rsidRDefault="00704452" w:rsidP="00497744">
      <w:pPr>
        <w:spacing w:line="288" w:lineRule="auto"/>
        <w:ind w:left="709"/>
        <w:contextualSpacing/>
        <w:jc w:val="both"/>
        <w:rPr>
          <w:rFonts w:ascii="Trebuchet MS" w:hAnsi="Trebuchet MS" w:cstheme="minorHAnsi"/>
          <w:snapToGrid w:val="0"/>
          <w:sz w:val="22"/>
          <w:szCs w:val="22"/>
        </w:rPr>
      </w:pPr>
      <w:r w:rsidRPr="00DB0A2D">
        <w:rPr>
          <w:rFonts w:ascii="Trebuchet MS" w:hAnsi="Trebuchet MS" w:cstheme="minorHAnsi"/>
          <w:b/>
          <w:i/>
          <w:snapToGrid w:val="0"/>
          <w:sz w:val="22"/>
          <w:szCs w:val="22"/>
        </w:rPr>
        <w:t>Fator de Juros</w:t>
      </w:r>
      <w:r w:rsidRPr="00DB0A2D">
        <w:rPr>
          <w:rFonts w:ascii="Trebuchet MS" w:hAnsi="Trebuchet MS" w:cstheme="minorHAnsi"/>
          <w:snapToGrid w:val="0"/>
          <w:sz w:val="22"/>
          <w:szCs w:val="22"/>
        </w:rPr>
        <w:t xml:space="preserve"> = </w:t>
      </w:r>
      <w:r w:rsidR="00BD266D" w:rsidRPr="00DB0A2D">
        <w:rPr>
          <w:rFonts w:ascii="Trebuchet MS" w:hAnsi="Trebuchet MS" w:cstheme="minorHAnsi"/>
          <w:snapToGrid w:val="0"/>
          <w:sz w:val="22"/>
          <w:szCs w:val="22"/>
        </w:rPr>
        <w:t>f</w:t>
      </w:r>
      <w:r w:rsidRPr="00DB0A2D">
        <w:rPr>
          <w:rFonts w:ascii="Trebuchet MS" w:hAnsi="Trebuchet MS" w:cstheme="minorHAnsi"/>
          <w:snapToGrid w:val="0"/>
          <w:sz w:val="22"/>
          <w:szCs w:val="22"/>
        </w:rPr>
        <w:t xml:space="preserve">ator de juros </w:t>
      </w:r>
      <w:r w:rsidR="00511A67">
        <w:rPr>
          <w:rFonts w:ascii="Trebuchet MS" w:hAnsi="Trebuchet MS" w:cstheme="minorHAnsi"/>
          <w:snapToGrid w:val="0"/>
          <w:sz w:val="22"/>
          <w:szCs w:val="22"/>
        </w:rPr>
        <w:t xml:space="preserve">fixos (ou </w:t>
      </w:r>
      <w:r w:rsidR="00511A67" w:rsidRPr="00511A67">
        <w:rPr>
          <w:rFonts w:ascii="Trebuchet MS" w:hAnsi="Trebuchet MS" w:cstheme="minorHAnsi"/>
          <w:i/>
          <w:snapToGrid w:val="0"/>
          <w:sz w:val="22"/>
          <w:szCs w:val="22"/>
        </w:rPr>
        <w:t>spread</w:t>
      </w:r>
      <w:r w:rsidR="00511A67">
        <w:rPr>
          <w:rFonts w:ascii="Trebuchet MS" w:hAnsi="Trebuchet MS" w:cstheme="minorHAnsi"/>
          <w:snapToGrid w:val="0"/>
          <w:sz w:val="22"/>
          <w:szCs w:val="22"/>
        </w:rPr>
        <w:t xml:space="preserve">), </w:t>
      </w:r>
      <w:r w:rsidRPr="00DB0A2D">
        <w:rPr>
          <w:rFonts w:ascii="Trebuchet MS" w:hAnsi="Trebuchet MS" w:cstheme="minorHAnsi"/>
          <w:snapToGrid w:val="0"/>
          <w:sz w:val="22"/>
          <w:szCs w:val="22"/>
        </w:rPr>
        <w:t>calculado com 9 (nove) casas decimais, com arredondamento, d</w:t>
      </w:r>
      <w:r w:rsidR="00BD266D" w:rsidRPr="00DB0A2D">
        <w:rPr>
          <w:rFonts w:ascii="Trebuchet MS" w:hAnsi="Trebuchet MS" w:cstheme="minorHAnsi"/>
          <w:snapToGrid w:val="0"/>
          <w:sz w:val="22"/>
          <w:szCs w:val="22"/>
        </w:rPr>
        <w:t>e acordo com a seguinte fórmula</w:t>
      </w:r>
      <w:r w:rsidRPr="00DB0A2D">
        <w:rPr>
          <w:rFonts w:ascii="Trebuchet MS" w:hAnsi="Trebuchet MS" w:cstheme="minorHAnsi"/>
          <w:snapToGrid w:val="0"/>
          <w:sz w:val="22"/>
          <w:szCs w:val="22"/>
        </w:rPr>
        <w:t>:</w:t>
      </w:r>
    </w:p>
    <w:p w14:paraId="7F86B8E2" w14:textId="77777777" w:rsidR="006D0D87" w:rsidRPr="00DB0A2D" w:rsidRDefault="006D0D87" w:rsidP="00511A67">
      <w:pPr>
        <w:spacing w:line="288" w:lineRule="auto"/>
        <w:ind w:left="1276"/>
        <w:contextualSpacing/>
        <w:jc w:val="both"/>
        <w:rPr>
          <w:rFonts w:ascii="Trebuchet MS" w:hAnsi="Trebuchet MS" w:cstheme="minorHAnsi"/>
          <w:sz w:val="22"/>
          <w:szCs w:val="22"/>
        </w:rPr>
      </w:pPr>
    </w:p>
    <w:p w14:paraId="4C7879B0" w14:textId="10348E98" w:rsidR="006D0D87" w:rsidRPr="00DB0A2D" w:rsidRDefault="006D0D87" w:rsidP="00497744">
      <w:pPr>
        <w:keepNext/>
        <w:spacing w:line="288" w:lineRule="auto"/>
        <w:ind w:left="1276"/>
        <w:contextualSpacing/>
        <w:jc w:val="both"/>
        <w:rPr>
          <w:rFonts w:ascii="Trebuchet MS" w:hAnsi="Trebuchet MS" w:cstheme="minorHAnsi"/>
          <w:sz w:val="22"/>
          <w:szCs w:val="22"/>
        </w:rPr>
      </w:pPr>
      <m:oMathPara>
        <m:oMath>
          <m:r>
            <w:rPr>
              <w:rFonts w:ascii="Cambria Math" w:hAnsi="Cambria Math" w:cstheme="minorHAnsi"/>
              <w:sz w:val="22"/>
              <w:szCs w:val="22"/>
            </w:rPr>
            <m:t>Fator Juros =</m:t>
          </m:r>
          <m:sSup>
            <m:sSupPr>
              <m:ctrlPr>
                <w:rPr>
                  <w:rFonts w:ascii="Cambria Math" w:hAnsi="Cambria Math" w:cstheme="minorHAnsi"/>
                  <w:i/>
                  <w:sz w:val="22"/>
                  <w:szCs w:val="22"/>
                </w:rPr>
              </m:ctrlPr>
            </m:sSupPr>
            <m:e>
              <m:d>
                <m:dPr>
                  <m:begChr m:val="["/>
                  <m:endChr m:val="]"/>
                  <m:ctrlPr>
                    <w:rPr>
                      <w:rFonts w:ascii="Cambria Math" w:hAnsi="Cambria Math" w:cstheme="minorHAnsi"/>
                      <w:i/>
                      <w:sz w:val="22"/>
                      <w:szCs w:val="22"/>
                    </w:rPr>
                  </m:ctrlPr>
                </m:dPr>
                <m:e>
                  <m:sSup>
                    <m:sSupPr>
                      <m:ctrlPr>
                        <w:rPr>
                          <w:rFonts w:ascii="Cambria Math" w:hAnsi="Cambria Math" w:cstheme="minorHAnsi"/>
                          <w:i/>
                          <w:sz w:val="22"/>
                          <w:szCs w:val="22"/>
                        </w:rPr>
                      </m:ctrlPr>
                    </m:sSupPr>
                    <m:e>
                      <m:d>
                        <m:dPr>
                          <m:ctrlPr>
                            <w:rPr>
                              <w:rFonts w:ascii="Cambria Math" w:hAnsi="Cambria Math" w:cstheme="minorHAnsi"/>
                              <w:i/>
                              <w:sz w:val="22"/>
                              <w:szCs w:val="22"/>
                            </w:rPr>
                          </m:ctrlPr>
                        </m:dPr>
                        <m:e>
                          <m:f>
                            <m:fPr>
                              <m:ctrlPr>
                                <w:rPr>
                                  <w:rFonts w:ascii="Cambria Math" w:hAnsi="Cambria Math" w:cstheme="minorHAnsi"/>
                                  <w:i/>
                                  <w:sz w:val="22"/>
                                  <w:szCs w:val="22"/>
                                </w:rPr>
                              </m:ctrlPr>
                            </m:fPr>
                            <m:num>
                              <m:r>
                                <w:rPr>
                                  <w:rFonts w:ascii="Cambria Math" w:hAnsi="Cambria Math" w:cstheme="minorHAnsi"/>
                                  <w:sz w:val="22"/>
                                  <w:szCs w:val="22"/>
                                </w:rPr>
                                <m:t>i</m:t>
                              </m:r>
                            </m:num>
                            <m:den>
                              <m:r>
                                <w:rPr>
                                  <w:rFonts w:ascii="Cambria Math" w:hAnsi="Cambria Math" w:cstheme="minorHAnsi"/>
                                  <w:sz w:val="22"/>
                                  <w:szCs w:val="22"/>
                                </w:rPr>
                                <m:t>100</m:t>
                              </m:r>
                            </m:den>
                          </m:f>
                          <m:r>
                            <w:rPr>
                              <w:rFonts w:ascii="Cambria Math" w:hAnsi="Cambria Math" w:cstheme="minorHAnsi"/>
                              <w:sz w:val="22"/>
                              <w:szCs w:val="22"/>
                            </w:rPr>
                            <m:t xml:space="preserve"> + 1</m:t>
                          </m:r>
                        </m:e>
                      </m:d>
                    </m:e>
                    <m:sup>
                      <m:f>
                        <m:fPr>
                          <m:ctrlPr>
                            <w:rPr>
                              <w:rFonts w:ascii="Cambria Math" w:hAnsi="Cambria Math" w:cstheme="minorHAnsi"/>
                              <w:i/>
                              <w:sz w:val="22"/>
                              <w:szCs w:val="22"/>
                            </w:rPr>
                          </m:ctrlPr>
                        </m:fPr>
                        <m:num>
                          <m:r>
                            <w:rPr>
                              <w:rFonts w:ascii="Cambria Math" w:hAnsi="Cambria Math" w:cstheme="minorHAnsi"/>
                              <w:sz w:val="22"/>
                              <w:szCs w:val="22"/>
                            </w:rPr>
                            <m:t>30</m:t>
                          </m:r>
                        </m:num>
                        <m:den>
                          <m:r>
                            <w:rPr>
                              <w:rFonts w:ascii="Cambria Math" w:hAnsi="Cambria Math" w:cstheme="minorHAnsi"/>
                              <w:sz w:val="22"/>
                              <w:szCs w:val="22"/>
                            </w:rPr>
                            <m:t>360</m:t>
                          </m:r>
                        </m:den>
                      </m:f>
                    </m:sup>
                  </m:sSup>
                </m:e>
              </m:d>
            </m:e>
            <m:sup>
              <m:f>
                <m:fPr>
                  <m:ctrlPr>
                    <w:rPr>
                      <w:rFonts w:ascii="Cambria Math" w:hAnsi="Cambria Math" w:cstheme="minorHAnsi"/>
                      <w:i/>
                      <w:sz w:val="22"/>
                      <w:szCs w:val="22"/>
                    </w:rPr>
                  </m:ctrlPr>
                </m:fPr>
                <m:num>
                  <m:r>
                    <w:rPr>
                      <w:rFonts w:ascii="Cambria Math" w:hAnsi="Cambria Math" w:cstheme="minorHAnsi"/>
                      <w:sz w:val="22"/>
                      <w:szCs w:val="22"/>
                    </w:rPr>
                    <m:t>dcp</m:t>
                  </m:r>
                </m:num>
                <m:den>
                  <m:r>
                    <w:rPr>
                      <w:rFonts w:ascii="Cambria Math" w:hAnsi="Cambria Math" w:cstheme="minorHAnsi"/>
                      <w:sz w:val="22"/>
                      <w:szCs w:val="22"/>
                    </w:rPr>
                    <m:t>dct</m:t>
                  </m:r>
                </m:den>
              </m:f>
            </m:sup>
          </m:sSup>
        </m:oMath>
      </m:oMathPara>
    </w:p>
    <w:p w14:paraId="1055FCBE" w14:textId="77777777" w:rsidR="006D0D87" w:rsidRPr="00DB0A2D" w:rsidRDefault="006D0D87" w:rsidP="00511A67">
      <w:pPr>
        <w:spacing w:line="288" w:lineRule="auto"/>
        <w:ind w:left="1276"/>
        <w:contextualSpacing/>
        <w:jc w:val="both"/>
        <w:rPr>
          <w:rFonts w:ascii="Trebuchet MS" w:hAnsi="Trebuchet MS" w:cstheme="minorHAnsi"/>
          <w:sz w:val="22"/>
          <w:szCs w:val="22"/>
        </w:rPr>
      </w:pPr>
    </w:p>
    <w:p w14:paraId="5AA86DEA" w14:textId="2C92386D" w:rsidR="00704452" w:rsidRPr="00DB0A2D" w:rsidRDefault="00511A67" w:rsidP="00511A67">
      <w:pPr>
        <w:keepNext/>
        <w:spacing w:line="288" w:lineRule="auto"/>
        <w:ind w:left="1276"/>
        <w:contextualSpacing/>
        <w:jc w:val="both"/>
        <w:rPr>
          <w:rFonts w:ascii="Trebuchet MS" w:hAnsi="Trebuchet MS" w:cstheme="minorHAnsi"/>
          <w:sz w:val="22"/>
          <w:szCs w:val="22"/>
        </w:rPr>
      </w:pPr>
      <w:r>
        <w:rPr>
          <w:rFonts w:ascii="Trebuchet MS" w:hAnsi="Trebuchet MS" w:cstheme="minorHAnsi"/>
          <w:sz w:val="22"/>
          <w:szCs w:val="22"/>
        </w:rPr>
        <w:t>onde</w:t>
      </w:r>
      <w:r w:rsidR="00704452" w:rsidRPr="00DB0A2D">
        <w:rPr>
          <w:rFonts w:ascii="Trebuchet MS" w:hAnsi="Trebuchet MS" w:cstheme="minorHAnsi"/>
          <w:sz w:val="22"/>
          <w:szCs w:val="22"/>
        </w:rPr>
        <w:t>:</w:t>
      </w:r>
    </w:p>
    <w:p w14:paraId="0A8D88DF" w14:textId="77777777" w:rsidR="00704452" w:rsidRPr="00DB0A2D" w:rsidRDefault="00704452" w:rsidP="00511A67">
      <w:pPr>
        <w:keepNext/>
        <w:spacing w:line="288" w:lineRule="auto"/>
        <w:ind w:left="1276"/>
        <w:contextualSpacing/>
        <w:jc w:val="both"/>
        <w:rPr>
          <w:rFonts w:ascii="Trebuchet MS" w:hAnsi="Trebuchet MS" w:cstheme="minorHAnsi"/>
          <w:sz w:val="22"/>
          <w:szCs w:val="22"/>
        </w:rPr>
      </w:pPr>
    </w:p>
    <w:p w14:paraId="285F86C3" w14:textId="7EC1A4AE" w:rsidR="00BC3C3B" w:rsidRPr="00DB0A2D" w:rsidRDefault="00BC3C3B" w:rsidP="00BC3C3B">
      <w:pPr>
        <w:spacing w:line="288" w:lineRule="auto"/>
        <w:ind w:left="1276"/>
        <w:contextualSpacing/>
        <w:jc w:val="both"/>
        <w:rPr>
          <w:rFonts w:ascii="Trebuchet MS" w:hAnsi="Trebuchet MS" w:cstheme="minorHAnsi"/>
          <w:sz w:val="22"/>
          <w:szCs w:val="22"/>
        </w:rPr>
      </w:pPr>
      <w:r w:rsidRPr="00DB0A2D">
        <w:rPr>
          <w:rFonts w:ascii="Trebuchet MS" w:hAnsi="Trebuchet MS" w:cstheme="minorHAnsi"/>
          <w:b/>
          <w:i/>
          <w:sz w:val="22"/>
          <w:szCs w:val="22"/>
        </w:rPr>
        <w:t>i</w:t>
      </w:r>
      <w:r w:rsidR="00704452" w:rsidRPr="00DB0A2D">
        <w:rPr>
          <w:rFonts w:ascii="Trebuchet MS" w:hAnsi="Trebuchet MS" w:cstheme="minorHAnsi"/>
          <w:sz w:val="22"/>
          <w:szCs w:val="22"/>
        </w:rPr>
        <w:t xml:space="preserve"> = </w:t>
      </w:r>
      <w:r w:rsidR="00511A67">
        <w:rPr>
          <w:rFonts w:ascii="Trebuchet MS" w:hAnsi="Trebuchet MS" w:cstheme="minorHAnsi"/>
          <w:sz w:val="22"/>
          <w:szCs w:val="22"/>
        </w:rPr>
        <w:t>12,00 (doze inteiros) ao ano</w:t>
      </w:r>
      <w:r w:rsidRPr="00DB0A2D">
        <w:rPr>
          <w:rFonts w:ascii="Trebuchet MS" w:hAnsi="Trebuchet MS" w:cstheme="minorHAnsi"/>
          <w:sz w:val="22"/>
          <w:szCs w:val="22"/>
        </w:rPr>
        <w:t xml:space="preserve">, na forma </w:t>
      </w:r>
      <w:r w:rsidR="00511A67">
        <w:rPr>
          <w:rFonts w:ascii="Trebuchet MS" w:hAnsi="Trebuchet MS" w:cstheme="minorHAnsi"/>
          <w:sz w:val="22"/>
          <w:szCs w:val="22"/>
        </w:rPr>
        <w:t>nominal</w:t>
      </w:r>
      <w:r w:rsidRPr="00DB0A2D">
        <w:rPr>
          <w:rFonts w:ascii="Trebuchet MS" w:hAnsi="Trebuchet MS" w:cstheme="minorHAnsi"/>
          <w:sz w:val="22"/>
          <w:szCs w:val="22"/>
        </w:rPr>
        <w:t>, informada com 4</w:t>
      </w:r>
      <w:r w:rsidR="005F15E9">
        <w:rPr>
          <w:rFonts w:ascii="Trebuchet MS" w:hAnsi="Trebuchet MS" w:cstheme="minorHAnsi"/>
          <w:sz w:val="22"/>
          <w:szCs w:val="22"/>
        </w:rPr>
        <w:t> </w:t>
      </w:r>
      <w:r w:rsidRPr="00DB0A2D">
        <w:rPr>
          <w:rFonts w:ascii="Trebuchet MS" w:hAnsi="Trebuchet MS" w:cstheme="minorHAnsi"/>
          <w:sz w:val="22"/>
          <w:szCs w:val="22"/>
        </w:rPr>
        <w:t>(quatro) casas decimais;</w:t>
      </w:r>
    </w:p>
    <w:p w14:paraId="73C1B403" w14:textId="77777777" w:rsidR="00BC3C3B" w:rsidRPr="00DB0A2D" w:rsidRDefault="00BC3C3B" w:rsidP="00BC3C3B">
      <w:pPr>
        <w:spacing w:line="288" w:lineRule="auto"/>
        <w:ind w:left="1276"/>
        <w:contextualSpacing/>
        <w:jc w:val="both"/>
        <w:rPr>
          <w:rFonts w:ascii="Trebuchet MS" w:hAnsi="Trebuchet MS" w:cstheme="minorHAnsi"/>
          <w:sz w:val="22"/>
          <w:szCs w:val="22"/>
        </w:rPr>
      </w:pPr>
    </w:p>
    <w:p w14:paraId="6923DABD" w14:textId="168C8E65" w:rsidR="00BC3C3B" w:rsidRDefault="00511A67" w:rsidP="00BC3C3B">
      <w:pPr>
        <w:spacing w:line="288" w:lineRule="auto"/>
        <w:ind w:left="1276"/>
        <w:contextualSpacing/>
        <w:jc w:val="both"/>
        <w:rPr>
          <w:rFonts w:ascii="Trebuchet MS" w:hAnsi="Trebuchet MS" w:cstheme="minorHAnsi"/>
          <w:sz w:val="22"/>
          <w:szCs w:val="22"/>
        </w:rPr>
      </w:pPr>
      <w:r>
        <w:rPr>
          <w:rFonts w:ascii="Trebuchet MS" w:hAnsi="Trebuchet MS" w:cstheme="minorHAnsi"/>
          <w:b/>
          <w:i/>
          <w:sz w:val="22"/>
          <w:szCs w:val="22"/>
        </w:rPr>
        <w:t>dcp</w:t>
      </w:r>
      <w:r w:rsidR="00BC3C3B" w:rsidRPr="00DB0A2D">
        <w:rPr>
          <w:rFonts w:ascii="Trebuchet MS" w:hAnsi="Trebuchet MS" w:cstheme="minorHAnsi"/>
          <w:b/>
          <w:i/>
          <w:sz w:val="22"/>
          <w:szCs w:val="22"/>
        </w:rPr>
        <w:t xml:space="preserve"> </w:t>
      </w:r>
      <w:r w:rsidR="006D0D87" w:rsidRPr="00DB0A2D">
        <w:rPr>
          <w:rFonts w:ascii="Trebuchet MS" w:hAnsi="Trebuchet MS" w:cstheme="minorHAnsi"/>
          <w:sz w:val="22"/>
          <w:szCs w:val="22"/>
        </w:rPr>
        <w:t xml:space="preserve">= </w:t>
      </w:r>
      <w:r>
        <w:rPr>
          <w:rFonts w:ascii="Trebuchet MS" w:hAnsi="Trebuchet MS" w:cstheme="minorHAnsi"/>
          <w:sz w:val="22"/>
          <w:szCs w:val="22"/>
        </w:rPr>
        <w:t>conforme definido acima</w:t>
      </w:r>
      <w:r w:rsidR="00BC3C3B" w:rsidRPr="00DB0A2D">
        <w:rPr>
          <w:rFonts w:ascii="Trebuchet MS" w:hAnsi="Trebuchet MS" w:cstheme="minorHAnsi"/>
          <w:sz w:val="22"/>
          <w:szCs w:val="22"/>
        </w:rPr>
        <w:t>;</w:t>
      </w:r>
      <w:r>
        <w:rPr>
          <w:rFonts w:ascii="Trebuchet MS" w:hAnsi="Trebuchet MS" w:cstheme="minorHAnsi"/>
          <w:sz w:val="22"/>
          <w:szCs w:val="22"/>
        </w:rPr>
        <w:t xml:space="preserve"> e</w:t>
      </w:r>
    </w:p>
    <w:p w14:paraId="6B245F47" w14:textId="6D681E4D" w:rsidR="00511A67" w:rsidRDefault="00511A67" w:rsidP="00BC3C3B">
      <w:pPr>
        <w:spacing w:line="288" w:lineRule="auto"/>
        <w:ind w:left="1276"/>
        <w:contextualSpacing/>
        <w:jc w:val="both"/>
        <w:rPr>
          <w:rFonts w:ascii="Trebuchet MS" w:hAnsi="Trebuchet MS" w:cstheme="minorHAnsi"/>
          <w:sz w:val="22"/>
          <w:szCs w:val="22"/>
        </w:rPr>
      </w:pPr>
    </w:p>
    <w:p w14:paraId="4E5F6562" w14:textId="66E18A9B" w:rsidR="00511A67" w:rsidRPr="00DB0A2D" w:rsidRDefault="00511A67" w:rsidP="00BC3C3B">
      <w:pPr>
        <w:spacing w:line="288" w:lineRule="auto"/>
        <w:ind w:left="1276"/>
        <w:contextualSpacing/>
        <w:jc w:val="both"/>
        <w:rPr>
          <w:rFonts w:ascii="Trebuchet MS" w:hAnsi="Trebuchet MS" w:cstheme="minorHAnsi"/>
          <w:sz w:val="22"/>
          <w:szCs w:val="22"/>
        </w:rPr>
      </w:pPr>
      <w:r w:rsidRPr="00511A67">
        <w:rPr>
          <w:rFonts w:ascii="Trebuchet MS" w:hAnsi="Trebuchet MS" w:cstheme="minorHAnsi"/>
          <w:b/>
          <w:i/>
          <w:sz w:val="22"/>
          <w:szCs w:val="22"/>
        </w:rPr>
        <w:t>dct</w:t>
      </w:r>
      <w:r>
        <w:rPr>
          <w:rFonts w:ascii="Trebuchet MS" w:hAnsi="Trebuchet MS" w:cstheme="minorHAnsi"/>
          <w:sz w:val="22"/>
          <w:szCs w:val="22"/>
        </w:rPr>
        <w:t xml:space="preserve"> = conforme definido acima;</w:t>
      </w:r>
    </w:p>
    <w:p w14:paraId="5E0B82D5" w14:textId="2465DDB2" w:rsidR="00267483" w:rsidRDefault="00267483" w:rsidP="00497744">
      <w:pPr>
        <w:pStyle w:val="Nvel1111"/>
        <w:numPr>
          <w:ilvl w:val="0"/>
          <w:numId w:val="0"/>
        </w:numPr>
        <w:ind w:left="1418"/>
      </w:pPr>
    </w:p>
    <w:p w14:paraId="56E8968E" w14:textId="3C21F7E8" w:rsidR="004312A1" w:rsidRPr="004312A1" w:rsidRDefault="004312A1" w:rsidP="004312A1">
      <w:pPr>
        <w:pStyle w:val="Nvel111"/>
      </w:pPr>
      <w:r w:rsidRPr="004312A1">
        <w:t>Para o primeiro período de capitalização, ou seja, no período compreendido entre a primeira Data de Integralização e a Data de Aniversário imediatamente subsequente</w:t>
      </w:r>
      <w:r>
        <w:t>,</w:t>
      </w:r>
      <w:r w:rsidRPr="004312A1">
        <w:t xml:space="preserve"> será acrescido ao </w:t>
      </w:r>
      <w:r>
        <w:t>“</w:t>
      </w:r>
      <w:r w:rsidRPr="004312A1">
        <w:t>dct</w:t>
      </w:r>
      <w:r>
        <w:t>”</w:t>
      </w:r>
      <w:r w:rsidRPr="004312A1">
        <w:t xml:space="preserve"> dois dias corridos</w:t>
      </w:r>
      <w:r>
        <w:t>;</w:t>
      </w:r>
      <w:r w:rsidRPr="004312A1">
        <w:t xml:space="preserve"> e única e exclusivamente na 1ª Data de Aniversário das Debêntures (conforme </w:t>
      </w:r>
      <w:r>
        <w:t>consta do A</w:t>
      </w:r>
      <w:r w:rsidRPr="004312A1">
        <w:t xml:space="preserve">nexo II </w:t>
      </w:r>
      <w:r>
        <w:t>desta Escritura de Emissão</w:t>
      </w:r>
      <w:r w:rsidRPr="004312A1">
        <w:t xml:space="preserve">), será acrescido ao </w:t>
      </w:r>
      <w:r>
        <w:t>“</w:t>
      </w:r>
      <w:r w:rsidRPr="004312A1">
        <w:t>dcp</w:t>
      </w:r>
      <w:r>
        <w:t>”</w:t>
      </w:r>
      <w:r w:rsidRPr="004312A1">
        <w:t xml:space="preserve"> também dois dias corridos, para fins de equalizar o primeiro período de capitalização das debêntures com o primeiro período de capitalização dos CRI, de forma que não haja descasamento entre os valores apurados.</w:t>
      </w:r>
    </w:p>
    <w:p w14:paraId="72F6C35D" w14:textId="7FB1AE7B" w:rsidR="00774123" w:rsidRDefault="00774123" w:rsidP="004312A1">
      <w:pPr>
        <w:pStyle w:val="Nvel111"/>
        <w:numPr>
          <w:ilvl w:val="0"/>
          <w:numId w:val="0"/>
        </w:numPr>
        <w:ind w:left="710"/>
      </w:pPr>
    </w:p>
    <w:p w14:paraId="1B656A2C" w14:textId="1BFEC4A4" w:rsidR="00310585" w:rsidRPr="00DB0A2D" w:rsidRDefault="00704452" w:rsidP="00497744">
      <w:pPr>
        <w:pStyle w:val="Nvel11"/>
        <w:rPr>
          <w:u w:val="single"/>
        </w:rPr>
      </w:pPr>
      <w:bookmarkStart w:id="123" w:name="_DV_M199"/>
      <w:bookmarkEnd w:id="123"/>
      <w:r w:rsidRPr="00DB0A2D">
        <w:rPr>
          <w:u w:val="single"/>
        </w:rPr>
        <w:t>Pagamento da Remuneração</w:t>
      </w:r>
      <w:r w:rsidR="0003133F" w:rsidRPr="00DB0A2D">
        <w:rPr>
          <w:caps/>
        </w:rPr>
        <w:t>:</w:t>
      </w:r>
      <w:r w:rsidR="00E6513B" w:rsidRPr="00DB0A2D">
        <w:rPr>
          <w:caps/>
        </w:rPr>
        <w:t xml:space="preserve"> A</w:t>
      </w:r>
      <w:r w:rsidRPr="00DB0A2D">
        <w:t xml:space="preserve"> partir da Data de Emissão, os valores devidos a título de Remuneração serão pagos mensal e sucessivamente, de acordo com </w:t>
      </w:r>
      <w:r w:rsidRPr="00DB0A2D">
        <w:lastRenderedPageBreak/>
        <w:t xml:space="preserve">as datas indicadas na tabela constante do </w:t>
      </w:r>
      <w:r w:rsidRPr="00A475E7">
        <w:rPr>
          <w:bCs/>
          <w:u w:val="single"/>
        </w:rPr>
        <w:t>Anexo</w:t>
      </w:r>
      <w:r w:rsidR="00C83067" w:rsidRPr="00A475E7">
        <w:rPr>
          <w:bCs/>
          <w:u w:val="single"/>
        </w:rPr>
        <w:t> </w:t>
      </w:r>
      <w:r w:rsidRPr="00A475E7">
        <w:rPr>
          <w:bCs/>
          <w:u w:val="single"/>
        </w:rPr>
        <w:t>II</w:t>
      </w:r>
      <w:r w:rsidRPr="00DB0A2D">
        <w:t xml:space="preserve"> à presente Escritura</w:t>
      </w:r>
      <w:r w:rsidR="006F6877" w:rsidRPr="00DB0A2D">
        <w:t xml:space="preserve"> de Emissão</w:t>
      </w:r>
      <w:r w:rsidRPr="00DB0A2D">
        <w:t xml:space="preserve"> (cada uma delas</w:t>
      </w:r>
      <w:r w:rsidR="00E6513B" w:rsidRPr="00DB0A2D">
        <w:t>,</w:t>
      </w:r>
      <w:r w:rsidRPr="00DB0A2D">
        <w:t xml:space="preserve"> </w:t>
      </w:r>
      <w:r w:rsidR="00E44620" w:rsidRPr="00DB0A2D">
        <w:t xml:space="preserve">uma </w:t>
      </w:r>
      <w:r w:rsidRPr="00DB0A2D">
        <w:t>“</w:t>
      </w:r>
      <w:r w:rsidRPr="00DB0A2D">
        <w:rPr>
          <w:u w:val="single"/>
        </w:rPr>
        <w:t>Data de Pagamento</w:t>
      </w:r>
      <w:r w:rsidRPr="00DB0A2D">
        <w:t>”).</w:t>
      </w:r>
    </w:p>
    <w:p w14:paraId="1CA6E43E" w14:textId="77777777" w:rsidR="00310585" w:rsidRPr="00DB0A2D" w:rsidRDefault="00310585" w:rsidP="00497744">
      <w:pPr>
        <w:pStyle w:val="sub"/>
        <w:widowControl/>
        <w:tabs>
          <w:tab w:val="clear" w:pos="0"/>
          <w:tab w:val="clear" w:pos="1440"/>
          <w:tab w:val="clear" w:pos="2880"/>
          <w:tab w:val="clear" w:pos="4320"/>
          <w:tab w:val="left" w:pos="-2340"/>
        </w:tabs>
        <w:spacing w:before="0" w:after="0" w:line="288" w:lineRule="auto"/>
        <w:contextualSpacing/>
        <w:rPr>
          <w:rFonts w:ascii="Trebuchet MS" w:hAnsi="Trebuchet MS" w:cstheme="minorHAnsi"/>
        </w:rPr>
      </w:pPr>
    </w:p>
    <w:p w14:paraId="498ED239" w14:textId="3BC2C5CE" w:rsidR="00310585" w:rsidRPr="00BF3369" w:rsidRDefault="00310585" w:rsidP="00497744">
      <w:pPr>
        <w:pStyle w:val="Nvel111"/>
      </w:pPr>
      <w:bookmarkStart w:id="124" w:name="_Ref51338848"/>
      <w:r w:rsidRPr="00DB0A2D">
        <w:t>A Remuneração deverá ser paga com recursos próprios</w:t>
      </w:r>
      <w:r w:rsidR="00452DA4" w:rsidRPr="00DB0A2D">
        <w:t xml:space="preserve"> da </w:t>
      </w:r>
      <w:r w:rsidR="00FA2DE2" w:rsidRPr="00DB0A2D">
        <w:t>Emissora</w:t>
      </w:r>
      <w:r w:rsidRPr="00DB0A2D">
        <w:t xml:space="preserve">, </w:t>
      </w:r>
      <w:r w:rsidRPr="00BF3369">
        <w:t>mediante a transferência</w:t>
      </w:r>
      <w:r w:rsidR="00E6513B" w:rsidRPr="00BF3369">
        <w:t>, pela Emissora,</w:t>
      </w:r>
      <w:r w:rsidRPr="00BF3369">
        <w:t xml:space="preserve"> de recursos para a Conta do Patrimônio Separado em cada Data de Pagamento.</w:t>
      </w:r>
      <w:bookmarkEnd w:id="124"/>
    </w:p>
    <w:p w14:paraId="3A2B4AA6" w14:textId="77777777" w:rsidR="008A0453" w:rsidRPr="00BF3369" w:rsidRDefault="008A0453" w:rsidP="008A0453">
      <w:pPr>
        <w:pStyle w:val="Nvel111"/>
        <w:numPr>
          <w:ilvl w:val="0"/>
          <w:numId w:val="0"/>
        </w:numPr>
        <w:ind w:left="710"/>
      </w:pPr>
    </w:p>
    <w:p w14:paraId="0338872C" w14:textId="349A4BDE" w:rsidR="00A66B85" w:rsidRPr="00331BAC" w:rsidRDefault="008A0453" w:rsidP="00BB3B03">
      <w:pPr>
        <w:pStyle w:val="Nvel111"/>
      </w:pPr>
      <w:bookmarkStart w:id="125" w:name="_Ref53145249"/>
      <w:bookmarkStart w:id="126" w:name="_Ref51339508"/>
      <w:r w:rsidRPr="00BF3369">
        <w:t xml:space="preserve">Sem prejuízo do disposto na cláusula </w:t>
      </w:r>
      <w:r w:rsidRPr="00BF3369">
        <w:fldChar w:fldCharType="begin"/>
      </w:r>
      <w:r w:rsidRPr="00BF3369">
        <w:instrText xml:space="preserve"> REF _Ref51338848 \r \h </w:instrText>
      </w:r>
      <w:r w:rsidR="00BF3369" w:rsidRPr="00BF3369">
        <w:instrText xml:space="preserve"> \* MERGEFORMAT </w:instrText>
      </w:r>
      <w:r w:rsidRPr="00BF3369">
        <w:fldChar w:fldCharType="separate"/>
      </w:r>
      <w:r w:rsidR="006A0CE2">
        <w:t>4.9.1</w:t>
      </w:r>
      <w:r w:rsidRPr="00BF3369">
        <w:fldChar w:fldCharType="end"/>
      </w:r>
      <w:r w:rsidRPr="00BF3369">
        <w:t>, a Emissora autoriza que</w:t>
      </w:r>
      <w:r w:rsidR="00D2464D" w:rsidRPr="00BF3369">
        <w:t xml:space="preserve"> até 90% (noventa por cento)</w:t>
      </w:r>
      <w:r w:rsidRPr="00BF3369">
        <w:t xml:space="preserve"> </w:t>
      </w:r>
      <w:r w:rsidR="00D2464D" w:rsidRPr="00BF3369">
        <w:t>d</w:t>
      </w:r>
      <w:r w:rsidRPr="00BF3369">
        <w:t xml:space="preserve">os recursos referentes ao pagamento dos Direitos Creditórios creditados na conta corrente </w:t>
      </w:r>
      <w:r w:rsidR="005E666F" w:rsidRPr="00BF3369">
        <w:t>nº </w:t>
      </w:r>
      <w:r w:rsidR="00014940" w:rsidRPr="00BF3369">
        <w:t>39353-4</w:t>
      </w:r>
      <w:r w:rsidR="005E666F" w:rsidRPr="00BF3369">
        <w:t xml:space="preserve">, agência 0350, mantida junto ao Itaú Unibanco S.A. (cód. 341), </w:t>
      </w:r>
      <w:r w:rsidRPr="00BF3369">
        <w:t xml:space="preserve">de titularidade da </w:t>
      </w:r>
      <w:r w:rsidR="005E666F" w:rsidRPr="00BF3369">
        <w:t>Debenturista</w:t>
      </w:r>
      <w:r w:rsidRPr="00BF3369">
        <w:t xml:space="preserve"> (“</w:t>
      </w:r>
      <w:r w:rsidRPr="00BF3369">
        <w:rPr>
          <w:u w:val="single"/>
        </w:rPr>
        <w:t xml:space="preserve">Conta </w:t>
      </w:r>
      <w:r w:rsidR="00600D27" w:rsidRPr="00BF3369">
        <w:rPr>
          <w:u w:val="single"/>
        </w:rPr>
        <w:t>d</w:t>
      </w:r>
      <w:r w:rsidR="005E666F" w:rsidRPr="00BF3369">
        <w:rPr>
          <w:u w:val="single"/>
        </w:rPr>
        <w:t>o Patrimônio Separado</w:t>
      </w:r>
      <w:r w:rsidRPr="00BF3369">
        <w:t xml:space="preserve">”), </w:t>
      </w:r>
      <w:r w:rsidR="00FF6DD2" w:rsidRPr="00BF3369">
        <w:t>do 5º (quinto) Dia Útil imediatamente anterior à última Data de Pagamento</w:t>
      </w:r>
      <w:r w:rsidR="00C61FC7" w:rsidRPr="00BF3369">
        <w:t xml:space="preserve"> </w:t>
      </w:r>
      <w:r w:rsidR="00D2464D" w:rsidRPr="00BF3369">
        <w:t xml:space="preserve">até o 5º (quinto) Dia Útil imediatamente anterior </w:t>
      </w:r>
      <w:r w:rsidR="00C9719E" w:rsidRPr="00BF3369">
        <w:t xml:space="preserve">à </w:t>
      </w:r>
      <w:r w:rsidR="00D2464D" w:rsidRPr="00BF3369">
        <w:t>Data de Pagamento</w:t>
      </w:r>
      <w:r w:rsidR="00014940" w:rsidRPr="00BF3369">
        <w:t xml:space="preserve"> em questão</w:t>
      </w:r>
      <w:r w:rsidR="00D2464D" w:rsidRPr="00BF3369">
        <w:t>, sejam</w:t>
      </w:r>
      <w:r w:rsidRPr="00BF3369">
        <w:t xml:space="preserve"> </w:t>
      </w:r>
      <w:r w:rsidR="00D2464D" w:rsidRPr="00BF3369">
        <w:t>utilizados</w:t>
      </w:r>
      <w:r w:rsidRPr="00BF3369">
        <w:t xml:space="preserve"> </w:t>
      </w:r>
      <w:r w:rsidR="00BB7AD9" w:rsidRPr="00BF3369">
        <w:t>na seguinte ordem:</w:t>
      </w:r>
      <w:r w:rsidR="00A66B85" w:rsidRPr="00BF3369">
        <w:t xml:space="preserve"> </w:t>
      </w:r>
      <w:r w:rsidR="00A66B85" w:rsidRPr="00BF3369">
        <w:rPr>
          <w:b/>
        </w:rPr>
        <w:t>(a)</w:t>
      </w:r>
      <w:r w:rsidR="00C36038" w:rsidRPr="00BF3369">
        <w:t> </w:t>
      </w:r>
      <w:r w:rsidR="00545897" w:rsidRPr="00BF3369">
        <w:t xml:space="preserve">para o </w:t>
      </w:r>
      <w:r w:rsidR="00C36038" w:rsidRPr="00BF3369">
        <w:t>p</w:t>
      </w:r>
      <w:r w:rsidR="00C36038" w:rsidRPr="00BF3369">
        <w:rPr>
          <w:bCs/>
        </w:rPr>
        <w:t xml:space="preserve">agamento de Despesas, no caso de insuficiência do Fundo de Despesas e não pagamento pela </w:t>
      </w:r>
      <w:r w:rsidR="00545897" w:rsidRPr="00BF3369">
        <w:rPr>
          <w:bCs/>
        </w:rPr>
        <w:t>Emissora</w:t>
      </w:r>
      <w:r w:rsidR="00C36038" w:rsidRPr="00BF3369">
        <w:rPr>
          <w:bCs/>
        </w:rPr>
        <w:t xml:space="preserve">; </w:t>
      </w:r>
      <w:r w:rsidR="00C36038" w:rsidRPr="00BF3369">
        <w:rPr>
          <w:b/>
          <w:bCs/>
        </w:rPr>
        <w:t>(</w:t>
      </w:r>
      <w:r w:rsidR="00545897" w:rsidRPr="00BF3369">
        <w:rPr>
          <w:b/>
          <w:bCs/>
        </w:rPr>
        <w:t>b</w:t>
      </w:r>
      <w:r w:rsidR="00C36038" w:rsidRPr="00BF3369">
        <w:rPr>
          <w:b/>
          <w:bCs/>
        </w:rPr>
        <w:t>)</w:t>
      </w:r>
      <w:r w:rsidR="00545897" w:rsidRPr="00BF3369">
        <w:rPr>
          <w:bCs/>
        </w:rPr>
        <w:t> para a r</w:t>
      </w:r>
      <w:r w:rsidR="00C36038" w:rsidRPr="00BF3369">
        <w:rPr>
          <w:bCs/>
        </w:rPr>
        <w:t>ecomposição do</w:t>
      </w:r>
      <w:r w:rsidR="00545897" w:rsidRPr="00BF3369">
        <w:rPr>
          <w:bCs/>
        </w:rPr>
        <w:t xml:space="preserve"> Fundo de Reserva e/ou dos Fundos de Despesas</w:t>
      </w:r>
      <w:r w:rsidR="00C36038" w:rsidRPr="00BF3369">
        <w:rPr>
          <w:bCs/>
        </w:rPr>
        <w:t xml:space="preserve">, se necessário; </w:t>
      </w:r>
      <w:r w:rsidR="00C36038" w:rsidRPr="00BF3369">
        <w:rPr>
          <w:b/>
          <w:bCs/>
        </w:rPr>
        <w:t>(</w:t>
      </w:r>
      <w:r w:rsidR="00545897" w:rsidRPr="00BF3369">
        <w:rPr>
          <w:b/>
          <w:bCs/>
        </w:rPr>
        <w:t>c</w:t>
      </w:r>
      <w:r w:rsidR="00C36038" w:rsidRPr="00BF3369">
        <w:rPr>
          <w:b/>
          <w:bCs/>
        </w:rPr>
        <w:t>)</w:t>
      </w:r>
      <w:r w:rsidR="00545897" w:rsidRPr="00BF3369">
        <w:rPr>
          <w:bCs/>
        </w:rPr>
        <w:t xml:space="preserve"> para o </w:t>
      </w:r>
      <w:r w:rsidR="00C36038" w:rsidRPr="00BF3369">
        <w:rPr>
          <w:bCs/>
        </w:rPr>
        <w:t xml:space="preserve">pagamento das parcelas de </w:t>
      </w:r>
      <w:r w:rsidR="00545897" w:rsidRPr="00BF3369">
        <w:rPr>
          <w:bCs/>
        </w:rPr>
        <w:t>Remuneração devidos pela Emissora nos termos desta Escritura de Emissão n</w:t>
      </w:r>
      <w:r w:rsidR="00C36038" w:rsidRPr="00BF3369">
        <w:rPr>
          <w:bCs/>
        </w:rPr>
        <w:t>o período em questão;</w:t>
      </w:r>
      <w:r w:rsidR="00545897" w:rsidRPr="00BF3369">
        <w:rPr>
          <w:bCs/>
        </w:rPr>
        <w:t xml:space="preserve"> </w:t>
      </w:r>
      <w:r w:rsidR="00C36038" w:rsidRPr="00BF3369">
        <w:rPr>
          <w:b/>
          <w:bCs/>
        </w:rPr>
        <w:t>(</w:t>
      </w:r>
      <w:r w:rsidR="00545897" w:rsidRPr="00BF3369">
        <w:rPr>
          <w:b/>
          <w:bCs/>
        </w:rPr>
        <w:t>d</w:t>
      </w:r>
      <w:r w:rsidR="00C36038" w:rsidRPr="00BF3369">
        <w:rPr>
          <w:b/>
          <w:bCs/>
        </w:rPr>
        <w:t>)</w:t>
      </w:r>
      <w:r w:rsidR="00545897" w:rsidRPr="00BF3369">
        <w:rPr>
          <w:bCs/>
        </w:rPr>
        <w:t> para a a</w:t>
      </w:r>
      <w:r w:rsidR="00C36038" w:rsidRPr="00BF3369">
        <w:rPr>
          <w:bCs/>
        </w:rPr>
        <w:t xml:space="preserve">mortização programada do período em questão, se houver, devidos pela </w:t>
      </w:r>
      <w:r w:rsidR="00545897" w:rsidRPr="00BF3369">
        <w:rPr>
          <w:bCs/>
        </w:rPr>
        <w:t>Emissora</w:t>
      </w:r>
      <w:r w:rsidR="00C36038" w:rsidRPr="00BF3369">
        <w:rPr>
          <w:bCs/>
        </w:rPr>
        <w:t xml:space="preserve"> nos termos d</w:t>
      </w:r>
      <w:r w:rsidR="00545897" w:rsidRPr="00BF3369">
        <w:rPr>
          <w:bCs/>
        </w:rPr>
        <w:t>esta</w:t>
      </w:r>
      <w:r w:rsidR="00C36038" w:rsidRPr="00BF3369">
        <w:rPr>
          <w:bCs/>
        </w:rPr>
        <w:t xml:space="preserve"> Escritura de Emissão; </w:t>
      </w:r>
      <w:r w:rsidR="00545897" w:rsidRPr="00BF3369">
        <w:rPr>
          <w:bCs/>
        </w:rPr>
        <w:t xml:space="preserve">e </w:t>
      </w:r>
      <w:r w:rsidR="00C36038" w:rsidRPr="00BF3369">
        <w:rPr>
          <w:b/>
          <w:bCs/>
        </w:rPr>
        <w:t>(</w:t>
      </w:r>
      <w:r w:rsidR="00545897" w:rsidRPr="00BF3369">
        <w:rPr>
          <w:b/>
          <w:bCs/>
        </w:rPr>
        <w:t>e</w:t>
      </w:r>
      <w:r w:rsidR="00C36038" w:rsidRPr="00BF3369">
        <w:rPr>
          <w:b/>
          <w:bCs/>
        </w:rPr>
        <w:t>)</w:t>
      </w:r>
      <w:r w:rsidR="00545897" w:rsidRPr="00BF3369">
        <w:rPr>
          <w:bCs/>
        </w:rPr>
        <w:t> </w:t>
      </w:r>
      <w:r w:rsidR="00641D9F" w:rsidRPr="00331BAC">
        <w:rPr>
          <w:bCs/>
        </w:rPr>
        <w:t xml:space="preserve">para a Amortização Extraordinária Compulsória </w:t>
      </w:r>
      <w:r w:rsidR="006620C8" w:rsidRPr="00331BAC">
        <w:rPr>
          <w:bCs/>
        </w:rPr>
        <w:t>das Debêntures</w:t>
      </w:r>
      <w:r w:rsidR="00BF3369" w:rsidRPr="00331BAC">
        <w:rPr>
          <w:bCs/>
        </w:rPr>
        <w:t>.</w:t>
      </w:r>
      <w:bookmarkEnd w:id="125"/>
    </w:p>
    <w:p w14:paraId="2AA653EA" w14:textId="5F485CAF" w:rsidR="00A66B85" w:rsidRPr="00331BAC" w:rsidRDefault="00A66B85" w:rsidP="00A66B85">
      <w:pPr>
        <w:pStyle w:val="PargrafodaLista"/>
        <w:rPr>
          <w:rFonts w:ascii="Trebuchet MS" w:hAnsi="Trebuchet MS"/>
          <w:sz w:val="22"/>
          <w:szCs w:val="22"/>
        </w:rPr>
      </w:pPr>
    </w:p>
    <w:p w14:paraId="761880AF" w14:textId="7B128188" w:rsidR="000073EF" w:rsidRPr="00331BAC" w:rsidRDefault="000073EF" w:rsidP="000073EF">
      <w:pPr>
        <w:pStyle w:val="Nvel1111"/>
      </w:pPr>
      <w:r w:rsidRPr="00331BAC">
        <w:t xml:space="preserve">Os recursos decorrentes do pagamento dos Direitos Creditórios que não sejam utilizados </w:t>
      </w:r>
      <w:r w:rsidR="00331BAC" w:rsidRPr="00331BAC">
        <w:t>nos termos da cláusula </w:t>
      </w:r>
      <w:r w:rsidR="00331BAC" w:rsidRPr="00331BAC">
        <w:fldChar w:fldCharType="begin"/>
      </w:r>
      <w:r w:rsidR="00331BAC" w:rsidRPr="00331BAC">
        <w:instrText xml:space="preserve"> REF _Ref53145249 \r \h  \* MERGEFORMAT </w:instrText>
      </w:r>
      <w:r w:rsidR="00331BAC" w:rsidRPr="00331BAC">
        <w:fldChar w:fldCharType="separate"/>
      </w:r>
      <w:r w:rsidR="006A0CE2">
        <w:t>4.9.2</w:t>
      </w:r>
      <w:r w:rsidR="00331BAC" w:rsidRPr="00331BAC">
        <w:fldChar w:fldCharType="end"/>
      </w:r>
      <w:r w:rsidR="00331BAC" w:rsidRPr="00331BAC">
        <w:t xml:space="preserve"> acima</w:t>
      </w:r>
      <w:r w:rsidRPr="00331BAC">
        <w:t>, deverão ser liberados, pela Debenturista à Emissora, no 2º (segundo) Dia Útil subsequente à Data de Pagamento das Debêntures do respectivo mês, na conta corrente nº </w:t>
      </w:r>
      <w:r w:rsidR="00450DBF">
        <w:t>519-</w:t>
      </w:r>
      <w:r w:rsidR="00BC4C5D">
        <w:t>2</w:t>
      </w:r>
      <w:r w:rsidRPr="00331BAC">
        <w:t>, agência nº</w:t>
      </w:r>
      <w:r w:rsidR="004C39FB">
        <w:t> </w:t>
      </w:r>
      <w:r w:rsidR="00BC4C5D">
        <w:t>2513</w:t>
      </w:r>
      <w:r w:rsidRPr="00331BAC">
        <w:t xml:space="preserve">, mantida junto </w:t>
      </w:r>
      <w:r w:rsidR="00BC4C5D">
        <w:t>à Caixa Econômica Federal (cód. 104)</w:t>
      </w:r>
      <w:r w:rsidRPr="00331BAC">
        <w:t>, de titularidade da Emissora (“</w:t>
      </w:r>
      <w:r w:rsidRPr="00331BAC">
        <w:rPr>
          <w:u w:val="single"/>
        </w:rPr>
        <w:t>Conta da Emissora</w:t>
      </w:r>
      <w:r w:rsidRPr="00331BAC">
        <w:t>”), para livre utilização da Emissora.</w:t>
      </w:r>
    </w:p>
    <w:bookmarkEnd w:id="126"/>
    <w:p w14:paraId="19143DF5" w14:textId="77777777" w:rsidR="00D2464D" w:rsidRPr="00331BAC" w:rsidRDefault="00D2464D" w:rsidP="00497744">
      <w:pPr>
        <w:pStyle w:val="PargrafodaLista"/>
        <w:spacing w:line="288" w:lineRule="auto"/>
        <w:rPr>
          <w:rFonts w:ascii="Trebuchet MS" w:hAnsi="Trebuchet MS" w:cstheme="minorHAnsi"/>
          <w:sz w:val="22"/>
          <w:szCs w:val="22"/>
        </w:rPr>
      </w:pPr>
    </w:p>
    <w:p w14:paraId="00D4AC8D" w14:textId="563AE367" w:rsidR="00310585" w:rsidRPr="00DB0A2D" w:rsidRDefault="00310585" w:rsidP="00497744">
      <w:pPr>
        <w:pStyle w:val="Nvel111"/>
      </w:pPr>
      <w:bookmarkStart w:id="127" w:name="_Ref7098616"/>
      <w:bookmarkStart w:id="128" w:name="_Ref51779656"/>
      <w:r w:rsidRPr="00331BAC">
        <w:t>Na</w:t>
      </w:r>
      <w:r w:rsidRPr="00DB0A2D">
        <w:t xml:space="preserve"> hipótese de </w:t>
      </w:r>
      <w:r w:rsidRPr="00600D27">
        <w:t xml:space="preserve">a </w:t>
      </w:r>
      <w:r w:rsidR="00FA2DE2" w:rsidRPr="00600D27">
        <w:t>Emissora</w:t>
      </w:r>
      <w:r w:rsidRPr="00600D27">
        <w:t xml:space="preserve"> não realizar, na respectiva Data de Pagamento,</w:t>
      </w:r>
      <w:r w:rsidR="006D5461" w:rsidRPr="00600D27">
        <w:t xml:space="preserve"> depósito com</w:t>
      </w:r>
      <w:r w:rsidRPr="00600D27">
        <w:t xml:space="preserve"> recursos próprios </w:t>
      </w:r>
      <w:r w:rsidR="006D5461" w:rsidRPr="00600D27">
        <w:t xml:space="preserve">para a Conta do Patrimônio Separado </w:t>
      </w:r>
      <w:r w:rsidRPr="00600D27">
        <w:t>para o pagamento da Remuneração devida na respectiva data,</w:t>
      </w:r>
      <w:r w:rsidR="00D953E7">
        <w:t xml:space="preserve"> </w:t>
      </w:r>
      <w:r w:rsidR="00D953E7" w:rsidRPr="00D953E7">
        <w:t>ou caso os valores disponíveis na Conta d</w:t>
      </w:r>
      <w:r w:rsidR="005E666F">
        <w:t>o Patrimônio Separado</w:t>
      </w:r>
      <w:r w:rsidR="00D953E7" w:rsidRPr="00D953E7">
        <w:t>, nos termos previstos na cláusula</w:t>
      </w:r>
      <w:r w:rsidR="00D953E7">
        <w:t> </w:t>
      </w:r>
      <w:r w:rsidR="00D953E7">
        <w:fldChar w:fldCharType="begin"/>
      </w:r>
      <w:r w:rsidR="00D953E7">
        <w:instrText xml:space="preserve"> REF _Ref51339508 \r \h </w:instrText>
      </w:r>
      <w:r w:rsidR="00D953E7">
        <w:fldChar w:fldCharType="separate"/>
      </w:r>
      <w:r w:rsidR="006A0CE2">
        <w:t>4.9.2</w:t>
      </w:r>
      <w:r w:rsidR="00D953E7">
        <w:fldChar w:fldCharType="end"/>
      </w:r>
      <w:r w:rsidR="00D953E7">
        <w:t xml:space="preserve"> </w:t>
      </w:r>
      <w:r w:rsidR="00D953E7" w:rsidRPr="00D953E7">
        <w:t>acima, não sejam suficientes para o pagamento da Remuneração devida na respectiva data</w:t>
      </w:r>
      <w:r w:rsidR="00D953E7">
        <w:t>,</w:t>
      </w:r>
      <w:r w:rsidRPr="00600D27">
        <w:t xml:space="preserve"> a </w:t>
      </w:r>
      <w:r w:rsidR="008217EE" w:rsidRPr="00600D27">
        <w:t>Debenturista</w:t>
      </w:r>
      <w:r w:rsidRPr="00600D27">
        <w:t xml:space="preserve"> poderá utilizar </w:t>
      </w:r>
      <w:r w:rsidR="00E6513B" w:rsidRPr="00600D27">
        <w:t xml:space="preserve">os </w:t>
      </w:r>
      <w:r w:rsidRPr="00600D27">
        <w:t xml:space="preserve">recursos integrantes do Fundo de Reserva </w:t>
      </w:r>
      <w:r w:rsidR="0091349A" w:rsidRPr="00600D27">
        <w:t xml:space="preserve">(conforme definido abaixo) </w:t>
      </w:r>
      <w:r w:rsidRPr="00600D27">
        <w:t>para</w:t>
      </w:r>
      <w:r w:rsidRPr="00DB0A2D">
        <w:t xml:space="preserve"> honrar com a obrigação da </w:t>
      </w:r>
      <w:r w:rsidR="00FA2DE2" w:rsidRPr="00DB0A2D">
        <w:t>Emissora</w:t>
      </w:r>
      <w:r w:rsidRPr="00DB0A2D">
        <w:t xml:space="preserve"> de pagamento da Remuneração n</w:t>
      </w:r>
      <w:r w:rsidR="00E6513B" w:rsidRPr="00DB0A2D">
        <w:t xml:space="preserve">o respectivo </w:t>
      </w:r>
      <w:r w:rsidRPr="00DB0A2D">
        <w:t>mês</w:t>
      </w:r>
      <w:r w:rsidR="000A21DF" w:rsidRPr="00DB0A2D">
        <w:t xml:space="preserve">, sem prejuízo da obrigação da Emissora </w:t>
      </w:r>
      <w:r w:rsidR="00E65FB7" w:rsidRPr="00DB0A2D">
        <w:t>de</w:t>
      </w:r>
      <w:r w:rsidR="000A21DF" w:rsidRPr="00DB0A2D">
        <w:t xml:space="preserve"> recompor o Fundo de Reserva, na forma da cláusula</w:t>
      </w:r>
      <w:r w:rsidR="00E65FB7" w:rsidRPr="00DB0A2D">
        <w:t> </w:t>
      </w:r>
      <w:r w:rsidR="00E65FB7" w:rsidRPr="00DB0A2D">
        <w:fldChar w:fldCharType="begin"/>
      </w:r>
      <w:r w:rsidR="00E65FB7" w:rsidRPr="00DB0A2D">
        <w:instrText xml:space="preserve"> REF _Ref13653662 \r \h </w:instrText>
      </w:r>
      <w:r w:rsidR="00DB0A2D" w:rsidRPr="00DB0A2D">
        <w:instrText xml:space="preserve"> \* MERGEFORMAT </w:instrText>
      </w:r>
      <w:r w:rsidR="00E65FB7" w:rsidRPr="00DB0A2D">
        <w:fldChar w:fldCharType="separate"/>
      </w:r>
      <w:r w:rsidR="006A0CE2">
        <w:t>5.5.4</w:t>
      </w:r>
      <w:r w:rsidR="00E65FB7" w:rsidRPr="00DB0A2D">
        <w:fldChar w:fldCharType="end"/>
      </w:r>
      <w:r w:rsidR="000A21DF" w:rsidRPr="00DB0A2D">
        <w:t xml:space="preserve"> abaixo</w:t>
      </w:r>
      <w:r w:rsidRPr="00DB0A2D">
        <w:t>.</w:t>
      </w:r>
      <w:bookmarkEnd w:id="127"/>
      <w:bookmarkEnd w:id="128"/>
    </w:p>
    <w:p w14:paraId="0E87DD71" w14:textId="77777777" w:rsidR="008A0453" w:rsidRPr="00DB0A2D" w:rsidRDefault="008A0453" w:rsidP="00497744">
      <w:pPr>
        <w:pStyle w:val="Corpodetexto"/>
        <w:spacing w:line="288" w:lineRule="auto"/>
        <w:ind w:firstLine="0"/>
        <w:contextualSpacing/>
        <w:rPr>
          <w:rFonts w:ascii="Trebuchet MS" w:hAnsi="Trebuchet MS" w:cstheme="minorHAnsi"/>
          <w:highlight w:val="yellow"/>
        </w:rPr>
      </w:pPr>
    </w:p>
    <w:p w14:paraId="38C9A4DA" w14:textId="7963E635" w:rsidR="006E0FA6" w:rsidRPr="00DB0A2D" w:rsidRDefault="006E0FA6" w:rsidP="00497744">
      <w:pPr>
        <w:pStyle w:val="Nvel11"/>
        <w:rPr>
          <w:rFonts w:eastAsia="Arial Unicode MS"/>
          <w:b/>
          <w:bCs/>
        </w:rPr>
      </w:pPr>
      <w:bookmarkStart w:id="129" w:name="_DV_M193"/>
      <w:bookmarkStart w:id="130" w:name="_DV_M194"/>
      <w:bookmarkStart w:id="131" w:name="_DV_M195"/>
      <w:bookmarkStart w:id="132" w:name="_Ref9942321"/>
      <w:bookmarkEnd w:id="106"/>
      <w:bookmarkEnd w:id="129"/>
      <w:bookmarkEnd w:id="130"/>
      <w:bookmarkEnd w:id="131"/>
      <w:r w:rsidRPr="00DB0A2D">
        <w:rPr>
          <w:u w:val="single"/>
        </w:rPr>
        <w:t>Data de Pagamento do Valor Nominal Unitário Atualizado</w:t>
      </w:r>
      <w:r w:rsidR="003F5D82" w:rsidRPr="00DB0A2D">
        <w:t>:</w:t>
      </w:r>
      <w:r w:rsidR="00CF13C8" w:rsidRPr="00DB0A2D">
        <w:t xml:space="preserve"> </w:t>
      </w:r>
      <w:r w:rsidRPr="00DB0A2D">
        <w:t>A</w:t>
      </w:r>
      <w:r w:rsidR="003F5D82" w:rsidRPr="00DB0A2D">
        <w:t>s Debêntures terão o seu</w:t>
      </w:r>
      <w:r w:rsidR="009C68D8" w:rsidRPr="00DB0A2D">
        <w:t xml:space="preserve"> </w:t>
      </w:r>
      <w:r w:rsidR="00CF13C8" w:rsidRPr="00DB0A2D">
        <w:t>Valor Nominal Unitário</w:t>
      </w:r>
      <w:r w:rsidRPr="00DB0A2D">
        <w:t xml:space="preserve"> Atualizado</w:t>
      </w:r>
      <w:r w:rsidR="00CF13C8" w:rsidRPr="00DB0A2D">
        <w:t xml:space="preserve"> </w:t>
      </w:r>
      <w:r w:rsidRPr="00DB0A2D">
        <w:t xml:space="preserve">pago </w:t>
      </w:r>
      <w:r w:rsidR="008424E1">
        <w:t xml:space="preserve">integralmente </w:t>
      </w:r>
      <w:r w:rsidRPr="00DB0A2D">
        <w:t>em parcela única, na Data de Vencimento, sem prejuízo dos pagamentos em decorrência de eventual vencimento antecipado ou da Amortização Extraordinária Compulsória prevista na cláusula </w:t>
      </w:r>
      <w:r w:rsidRPr="00DB0A2D">
        <w:fldChar w:fldCharType="begin"/>
      </w:r>
      <w:r w:rsidRPr="00DB0A2D">
        <w:instrText xml:space="preserve"> REF _Ref49279317 \r \h </w:instrText>
      </w:r>
      <w:r w:rsidR="00DB0A2D" w:rsidRPr="00DB0A2D">
        <w:instrText xml:space="preserve"> \* MERGEFORMAT </w:instrText>
      </w:r>
      <w:r w:rsidRPr="00DB0A2D">
        <w:fldChar w:fldCharType="separate"/>
      </w:r>
      <w:r w:rsidR="006A0CE2">
        <w:t>4.11</w:t>
      </w:r>
      <w:r w:rsidRPr="00DB0A2D">
        <w:fldChar w:fldCharType="end"/>
      </w:r>
      <w:r w:rsidRPr="00DB0A2D">
        <w:t xml:space="preserve"> abaixo.</w:t>
      </w:r>
    </w:p>
    <w:bookmarkEnd w:id="132"/>
    <w:p w14:paraId="23BB38D9" w14:textId="77777777" w:rsidR="00C20CFD" w:rsidRPr="00DB0A2D" w:rsidRDefault="00C20CFD" w:rsidP="00497744">
      <w:pPr>
        <w:pStyle w:val="Nvel111"/>
        <w:numPr>
          <w:ilvl w:val="0"/>
          <w:numId w:val="0"/>
        </w:numPr>
        <w:rPr>
          <w:rFonts w:eastAsia="Arial Unicode MS"/>
          <w:b/>
          <w:bCs/>
        </w:rPr>
      </w:pPr>
    </w:p>
    <w:p w14:paraId="6D9CF362" w14:textId="35F56886" w:rsidR="00220CE0" w:rsidRPr="00DB0A2D" w:rsidRDefault="00267483" w:rsidP="00220CE0">
      <w:pPr>
        <w:pStyle w:val="Nvel11"/>
      </w:pPr>
      <w:bookmarkStart w:id="133" w:name="_Ref49279317"/>
      <w:bookmarkStart w:id="134" w:name="_Ref11331223"/>
      <w:r w:rsidRPr="00DB0A2D">
        <w:rPr>
          <w:u w:val="single"/>
        </w:rPr>
        <w:t xml:space="preserve">Amortização Extraordinária </w:t>
      </w:r>
      <w:r w:rsidR="00D33E70" w:rsidRPr="00DB0A2D">
        <w:rPr>
          <w:u w:val="single"/>
        </w:rPr>
        <w:t>Compulsória</w:t>
      </w:r>
      <w:r w:rsidR="00CD239B" w:rsidRPr="00DB0A2D">
        <w:t>:</w:t>
      </w:r>
      <w:r w:rsidRPr="00DB0A2D">
        <w:t xml:space="preserve"> </w:t>
      </w:r>
      <w:r w:rsidR="00EA498B" w:rsidRPr="00DB0A2D">
        <w:t xml:space="preserve">O saldo do </w:t>
      </w:r>
      <w:r w:rsidR="00EA498B" w:rsidRPr="00DB0A2D">
        <w:rPr>
          <w:rFonts w:eastAsia="Arial Unicode MS"/>
          <w:bCs/>
        </w:rPr>
        <w:t>Valor</w:t>
      </w:r>
      <w:r w:rsidR="00EA498B" w:rsidRPr="00DB0A2D">
        <w:t xml:space="preserve"> Nominal Unitário </w:t>
      </w:r>
      <w:r w:rsidR="005110D4" w:rsidRPr="00DB0A2D">
        <w:t xml:space="preserve">Atualizado </w:t>
      </w:r>
      <w:r w:rsidR="00EA498B" w:rsidRPr="00DB0A2D">
        <w:t>das Debêntures deverá se</w:t>
      </w:r>
      <w:r w:rsidR="00220CE0" w:rsidRPr="00DB0A2D">
        <w:t xml:space="preserve">r obrigatoriamente </w:t>
      </w:r>
      <w:r w:rsidR="00EA498B" w:rsidRPr="00DB0A2D">
        <w:t xml:space="preserve">amortizado pela Emissora, </w:t>
      </w:r>
      <w:r w:rsidR="00220CE0" w:rsidRPr="00DB0A2D">
        <w:t xml:space="preserve">nas hipóteses de recebimento </w:t>
      </w:r>
      <w:r w:rsidR="00220CE0" w:rsidRPr="00600D27">
        <w:t>de recursos oriundos dos Direitos Creditórios, na Conta d</w:t>
      </w:r>
      <w:r w:rsidR="005E666F">
        <w:t>o Patrimônio Separado</w:t>
      </w:r>
      <w:r w:rsidR="00220CE0" w:rsidRPr="00600D27">
        <w:t>, em</w:t>
      </w:r>
      <w:r w:rsidR="00220CE0" w:rsidRPr="00DB0A2D">
        <w:t xml:space="preserve"> excesso ao montante necessário para o pagamento das parcelas de Remuneração com vencimento no respectivo mês</w:t>
      </w:r>
      <w:r w:rsidR="00F63D36">
        <w:t xml:space="preserve">, </w:t>
      </w:r>
      <w:r w:rsidR="001B7CC9">
        <w:t>observados o disposto na cláusula </w:t>
      </w:r>
      <w:r w:rsidR="001B7CC9">
        <w:fldChar w:fldCharType="begin"/>
      </w:r>
      <w:r w:rsidR="001B7CC9">
        <w:instrText xml:space="preserve"> REF _Ref48547039 \r \h </w:instrText>
      </w:r>
      <w:r w:rsidR="001B7CC9">
        <w:fldChar w:fldCharType="separate"/>
      </w:r>
      <w:r w:rsidR="006A0CE2">
        <w:t>4.11.1</w:t>
      </w:r>
      <w:r w:rsidR="001B7CC9">
        <w:fldChar w:fldCharType="end"/>
      </w:r>
      <w:r w:rsidR="001B7CC9">
        <w:t xml:space="preserve"> abaixo</w:t>
      </w:r>
      <w:r w:rsidR="00220CE0" w:rsidRPr="00DB0A2D">
        <w:t xml:space="preserve"> (“</w:t>
      </w:r>
      <w:r w:rsidR="00220CE0" w:rsidRPr="00DB0A2D">
        <w:rPr>
          <w:u w:val="single"/>
        </w:rPr>
        <w:t>Amortização Extraordinária Compulsória</w:t>
      </w:r>
      <w:r w:rsidR="00220CE0" w:rsidRPr="00DB0A2D">
        <w:t>”).</w:t>
      </w:r>
      <w:bookmarkEnd w:id="133"/>
    </w:p>
    <w:bookmarkEnd w:id="134"/>
    <w:p w14:paraId="3A1190BD" w14:textId="77777777" w:rsidR="00E13C08" w:rsidRPr="00DB0A2D" w:rsidRDefault="00E13C08" w:rsidP="00E13C08">
      <w:pPr>
        <w:pStyle w:val="Nvel11"/>
        <w:numPr>
          <w:ilvl w:val="0"/>
          <w:numId w:val="0"/>
        </w:numPr>
        <w:rPr>
          <w:rFonts w:cs="Leelawadee UI"/>
          <w:color w:val="000000"/>
        </w:rPr>
      </w:pPr>
    </w:p>
    <w:p w14:paraId="42A1A8FD" w14:textId="3636A569" w:rsidR="008A0453" w:rsidRDefault="00E32079" w:rsidP="00DF39DA">
      <w:pPr>
        <w:pStyle w:val="Nvel111"/>
      </w:pPr>
      <w:bookmarkStart w:id="135" w:name="_Ref48547039"/>
      <w:bookmarkStart w:id="136" w:name="_Ref51250574"/>
      <w:bookmarkStart w:id="137" w:name="_Ref26989901"/>
      <w:r w:rsidRPr="00DB0A2D">
        <w:t xml:space="preserve">O valor da Amortização Extraordinária Compulsória a ser realizado em </w:t>
      </w:r>
      <w:r w:rsidRPr="00600D27">
        <w:t xml:space="preserve">cada mês corresponderá ao montante dos recursos creditados na Conta do Patrimônio Separado oriundos dos Direitos Creditórios, </w:t>
      </w:r>
      <w:r w:rsidR="00E65C98">
        <w:t>d</w:t>
      </w:r>
      <w:r w:rsidRPr="00600D27">
        <w:t xml:space="preserve">o 5º (quinto) Dia Útil imediatamente anterior à </w:t>
      </w:r>
      <w:r w:rsidR="00725FDC">
        <w:t xml:space="preserve">última </w:t>
      </w:r>
      <w:r w:rsidRPr="00600D27">
        <w:t>Data de Pagamento</w:t>
      </w:r>
      <w:r w:rsidR="00D60F55" w:rsidRPr="00600D27">
        <w:t xml:space="preserve"> </w:t>
      </w:r>
      <w:r w:rsidR="00E65C98">
        <w:t xml:space="preserve">até </w:t>
      </w:r>
      <w:r w:rsidR="005838F7">
        <w:t xml:space="preserve">o 5º (quinto) Dia Útil </w:t>
      </w:r>
      <w:r w:rsidR="00725FDC">
        <w:t>imediatamente anterior à Data de Pagamento</w:t>
      </w:r>
      <w:r w:rsidR="00C906E3">
        <w:t xml:space="preserve"> em questão</w:t>
      </w:r>
      <w:r w:rsidR="00272BFD">
        <w:t>,</w:t>
      </w:r>
      <w:r w:rsidR="00725FDC">
        <w:t xml:space="preserve"> </w:t>
      </w:r>
      <w:r w:rsidR="00D60F55" w:rsidRPr="00600D27">
        <w:t>que</w:t>
      </w:r>
      <w:r w:rsidRPr="00600D27">
        <w:t xml:space="preserve">, somado </w:t>
      </w:r>
      <w:r w:rsidR="00DF00D0" w:rsidRPr="00600D27">
        <w:t xml:space="preserve">à parcela de Remuneração das Debêntures com vencimento no respectivo mês, </w:t>
      </w:r>
      <w:r w:rsidR="00D2464D" w:rsidRPr="00600D27">
        <w:t xml:space="preserve">observado o disposto na cláusula </w:t>
      </w:r>
      <w:r w:rsidR="00D2464D" w:rsidRPr="00600D27">
        <w:fldChar w:fldCharType="begin"/>
      </w:r>
      <w:r w:rsidR="00D2464D" w:rsidRPr="00600D27">
        <w:instrText xml:space="preserve"> REF _Ref51339508 \r \h  \* MERGEFORMAT </w:instrText>
      </w:r>
      <w:r w:rsidR="00D2464D" w:rsidRPr="00600D27">
        <w:fldChar w:fldCharType="separate"/>
      </w:r>
      <w:r w:rsidR="006A0CE2">
        <w:t>4.9.2</w:t>
      </w:r>
      <w:r w:rsidR="00D2464D" w:rsidRPr="00600D27">
        <w:fldChar w:fldCharType="end"/>
      </w:r>
      <w:r w:rsidR="00D2464D" w:rsidRPr="00600D27">
        <w:t xml:space="preserve"> acima, </w:t>
      </w:r>
      <w:r w:rsidR="00DF00D0" w:rsidRPr="00600D27">
        <w:t>não supere</w:t>
      </w:r>
      <w:r w:rsidR="00307D3F" w:rsidRPr="00600D27">
        <w:t xml:space="preserve"> 90% (noventa por cento) do total dos recursos creditados na </w:t>
      </w:r>
      <w:r w:rsidR="00D953E7" w:rsidRPr="00600D27">
        <w:t>Conta d</w:t>
      </w:r>
      <w:r w:rsidR="005E666F">
        <w:t>o Patrimônio Separado</w:t>
      </w:r>
      <w:r w:rsidR="00307D3F" w:rsidRPr="00600D27">
        <w:t xml:space="preserve"> oriundos dos Direitos Creditórios </w:t>
      </w:r>
      <w:r w:rsidR="00F93DBC">
        <w:t>d</w:t>
      </w:r>
      <w:r w:rsidR="00F93DBC" w:rsidRPr="00600D27">
        <w:t xml:space="preserve">o 5º (quinto) Dia Útil imediatamente anterior à </w:t>
      </w:r>
      <w:r w:rsidR="00F93DBC">
        <w:t xml:space="preserve">última </w:t>
      </w:r>
      <w:r w:rsidR="00F93DBC" w:rsidRPr="00600D27">
        <w:t xml:space="preserve">Data de Pagamento </w:t>
      </w:r>
      <w:r w:rsidR="00F93DBC">
        <w:t>até o 5º (quinto) Dia Útil imediatamente anterior à Data de Pagamento</w:t>
      </w:r>
      <w:r w:rsidR="00F25FD5">
        <w:t xml:space="preserve"> em questão</w:t>
      </w:r>
      <w:r w:rsidR="00307D3F" w:rsidRPr="00600D27">
        <w:t>.</w:t>
      </w:r>
      <w:bookmarkEnd w:id="135"/>
    </w:p>
    <w:bookmarkEnd w:id="136"/>
    <w:p w14:paraId="0D9883CB" w14:textId="77777777" w:rsidR="00E429F9" w:rsidRPr="00DB0A2D" w:rsidRDefault="00E429F9" w:rsidP="00E429F9">
      <w:pPr>
        <w:pStyle w:val="Nvel111"/>
        <w:numPr>
          <w:ilvl w:val="0"/>
          <w:numId w:val="0"/>
        </w:numPr>
        <w:ind w:left="710"/>
      </w:pPr>
    </w:p>
    <w:p w14:paraId="466847C5" w14:textId="1E7EDA95" w:rsidR="00E429F9" w:rsidRPr="00600D27" w:rsidRDefault="00E429F9" w:rsidP="00AD1D6D">
      <w:pPr>
        <w:pStyle w:val="Nvel111"/>
      </w:pPr>
      <w:r w:rsidRPr="00DB0A2D">
        <w:t xml:space="preserve">A Amortização Extraordinária Compulsória das Debêntures deverá ocorrer na próxima Data de </w:t>
      </w:r>
      <w:r w:rsidRPr="00600D27">
        <w:t xml:space="preserve">Pagamento após a data do efetivo ingresso dos recursos dos Direitos Creditórios na </w:t>
      </w:r>
      <w:r w:rsidR="005E666F" w:rsidRPr="00600D27">
        <w:t>Conta d</w:t>
      </w:r>
      <w:r w:rsidR="005E666F">
        <w:t>o Patrimônio Separado</w:t>
      </w:r>
      <w:r w:rsidRPr="00600D27">
        <w:t>.</w:t>
      </w:r>
    </w:p>
    <w:p w14:paraId="29961A99" w14:textId="77777777" w:rsidR="00E429F9" w:rsidRPr="00600D27" w:rsidRDefault="00E429F9" w:rsidP="00E429F9">
      <w:pPr>
        <w:pStyle w:val="PargrafodaLista"/>
        <w:rPr>
          <w:rFonts w:ascii="Trebuchet MS" w:hAnsi="Trebuchet MS"/>
          <w:sz w:val="22"/>
          <w:szCs w:val="22"/>
        </w:rPr>
      </w:pPr>
    </w:p>
    <w:p w14:paraId="27338E35" w14:textId="357F05AD" w:rsidR="00E429F9" w:rsidRPr="00600D27" w:rsidRDefault="00E429F9" w:rsidP="00AD1D6D">
      <w:pPr>
        <w:pStyle w:val="Nvel111"/>
      </w:pPr>
      <w:bookmarkStart w:id="138" w:name="_Ref48547259"/>
      <w:r w:rsidRPr="00600D27">
        <w:t>A Amortização Extraordinária Compulsória estará limitada a 98%</w:t>
      </w:r>
      <w:r w:rsidR="00E06236" w:rsidRPr="00600D27">
        <w:t> </w:t>
      </w:r>
      <w:r w:rsidRPr="00600D27">
        <w:t>(noventa</w:t>
      </w:r>
      <w:r w:rsidR="006527CC">
        <w:t xml:space="preserve"> </w:t>
      </w:r>
      <w:r w:rsidR="00004C9C">
        <w:t xml:space="preserve">e oito </w:t>
      </w:r>
      <w:r w:rsidRPr="00600D27">
        <w:t>por cento) do Valor Nominal Unitário inicial das Debêntures.</w:t>
      </w:r>
      <w:bookmarkEnd w:id="138"/>
    </w:p>
    <w:p w14:paraId="444AC65A" w14:textId="77777777" w:rsidR="003F05AB" w:rsidRPr="00600D27" w:rsidRDefault="003F05AB" w:rsidP="003F05AB">
      <w:pPr>
        <w:pStyle w:val="PargrafodaLista"/>
        <w:rPr>
          <w:rFonts w:ascii="Trebuchet MS" w:hAnsi="Trebuchet MS"/>
          <w:sz w:val="22"/>
          <w:szCs w:val="22"/>
        </w:rPr>
      </w:pPr>
    </w:p>
    <w:p w14:paraId="6198F70E" w14:textId="27312603" w:rsidR="003F05AB" w:rsidRPr="00DB0A2D" w:rsidRDefault="003F05AB" w:rsidP="003F05AB">
      <w:pPr>
        <w:pStyle w:val="Nvel1111"/>
      </w:pPr>
      <w:r w:rsidRPr="00600D27">
        <w:t xml:space="preserve">Os valores creditados na </w:t>
      </w:r>
      <w:r w:rsidR="005E666F" w:rsidRPr="00600D27">
        <w:t>Conta d</w:t>
      </w:r>
      <w:r w:rsidR="005E666F">
        <w:t>o Patrimônio Separado</w:t>
      </w:r>
      <w:r w:rsidR="005E666F" w:rsidRPr="00600D27">
        <w:t xml:space="preserve"> </w:t>
      </w:r>
      <w:r w:rsidRPr="00600D27">
        <w:t>oriundos dos Direitos Creditórios que seriam destinados à Amortização Extraordinária Compulsória, nos termos da cláusula </w:t>
      </w:r>
      <w:r w:rsidR="000F1E09" w:rsidRPr="00600D27">
        <w:fldChar w:fldCharType="begin"/>
      </w:r>
      <w:r w:rsidR="000F1E09" w:rsidRPr="00600D27">
        <w:instrText xml:space="preserve"> REF _Ref49279317 \r \h </w:instrText>
      </w:r>
      <w:r w:rsidR="00600D27">
        <w:instrText xml:space="preserve"> \* MERGEFORMAT </w:instrText>
      </w:r>
      <w:r w:rsidR="000F1E09" w:rsidRPr="00600D27">
        <w:fldChar w:fldCharType="separate"/>
      </w:r>
      <w:r w:rsidR="006A0CE2">
        <w:t>4.11</w:t>
      </w:r>
      <w:r w:rsidR="000F1E09" w:rsidRPr="00600D27">
        <w:fldChar w:fldCharType="end"/>
      </w:r>
      <w:r w:rsidRPr="00600D27">
        <w:t xml:space="preserve"> acima, mas que excedam o limite indicado na cláusula </w:t>
      </w:r>
      <w:r w:rsidRPr="00600D27">
        <w:fldChar w:fldCharType="begin"/>
      </w:r>
      <w:r w:rsidRPr="00600D27">
        <w:instrText xml:space="preserve"> REF _Ref48547259 \r \h </w:instrText>
      </w:r>
      <w:r w:rsidR="00DB0A2D" w:rsidRPr="00600D27">
        <w:instrText xml:space="preserve"> \* MERGEFORMAT </w:instrText>
      </w:r>
      <w:r w:rsidRPr="00600D27">
        <w:fldChar w:fldCharType="separate"/>
      </w:r>
      <w:r w:rsidR="006A0CE2">
        <w:t>4.11.3</w:t>
      </w:r>
      <w:r w:rsidRPr="00600D27">
        <w:fldChar w:fldCharType="end"/>
      </w:r>
      <w:r w:rsidRPr="00600D27">
        <w:t xml:space="preserve">, serão mantidos em reserva de resgate na </w:t>
      </w:r>
      <w:r w:rsidR="008B63AC" w:rsidRPr="00600D27">
        <w:t>Conta d</w:t>
      </w:r>
      <w:r w:rsidR="008B63AC">
        <w:t>o Patrimônio Separado</w:t>
      </w:r>
      <w:r w:rsidR="008B63AC" w:rsidRPr="00600D27">
        <w:t xml:space="preserve"> </w:t>
      </w:r>
      <w:r w:rsidRPr="00600D27">
        <w:t>(“</w:t>
      </w:r>
      <w:r w:rsidRPr="00600D27">
        <w:rPr>
          <w:u w:val="single"/>
        </w:rPr>
        <w:t>Reserva</w:t>
      </w:r>
      <w:r w:rsidRPr="00DB0A2D">
        <w:rPr>
          <w:u w:val="single"/>
        </w:rPr>
        <w:t xml:space="preserve"> de Resgate</w:t>
      </w:r>
      <w:r w:rsidRPr="00DB0A2D">
        <w:t>”), até que o valor disponível na Reserva de Resgate, em conjunto com os valores mantidos no Fundo de Reserva, sejam suficientes para a realização do resgate integral das Debêntures</w:t>
      </w:r>
      <w:r w:rsidR="00B93AD5" w:rsidRPr="00DB0A2D">
        <w:t>, e quitação de todas as demais despesas da Operação de Securitização</w:t>
      </w:r>
      <w:r w:rsidRPr="00DB0A2D">
        <w:t>.</w:t>
      </w:r>
    </w:p>
    <w:p w14:paraId="505E289C" w14:textId="77777777" w:rsidR="00AD1D6D" w:rsidRPr="00DB0A2D" w:rsidRDefault="00AD1D6D" w:rsidP="00AD1D6D">
      <w:pPr>
        <w:pStyle w:val="Nvel111"/>
        <w:numPr>
          <w:ilvl w:val="0"/>
          <w:numId w:val="0"/>
        </w:numPr>
        <w:ind w:left="710"/>
      </w:pPr>
    </w:p>
    <w:p w14:paraId="34B3121C" w14:textId="510BCCF8" w:rsidR="00704452" w:rsidRPr="00600D27" w:rsidRDefault="00CD239B" w:rsidP="00497744">
      <w:pPr>
        <w:pStyle w:val="Nvel11"/>
        <w:contextualSpacing/>
        <w:rPr>
          <w:rFonts w:cstheme="minorHAnsi"/>
        </w:rPr>
      </w:pPr>
      <w:bookmarkStart w:id="139" w:name="_DV_M198"/>
      <w:bookmarkStart w:id="140" w:name="_DV_M202"/>
      <w:bookmarkStart w:id="141" w:name="_DV_M204"/>
      <w:bookmarkStart w:id="142" w:name="_Toc499990356"/>
      <w:bookmarkEnd w:id="137"/>
      <w:bookmarkEnd w:id="139"/>
      <w:bookmarkEnd w:id="140"/>
      <w:bookmarkEnd w:id="141"/>
      <w:r w:rsidRPr="00DB0A2D">
        <w:rPr>
          <w:u w:val="single"/>
        </w:rPr>
        <w:t xml:space="preserve">Forma e </w:t>
      </w:r>
      <w:r w:rsidR="00704452" w:rsidRPr="00DB0A2D">
        <w:rPr>
          <w:u w:val="single"/>
        </w:rPr>
        <w:t>Local de Pagamento</w:t>
      </w:r>
      <w:bookmarkStart w:id="143" w:name="_DV_M205"/>
      <w:bookmarkEnd w:id="142"/>
      <w:bookmarkEnd w:id="143"/>
      <w:r w:rsidRPr="00DB0A2D">
        <w:t xml:space="preserve">: </w:t>
      </w:r>
      <w:r w:rsidR="00704452" w:rsidRPr="00DB0A2D">
        <w:t>O</w:t>
      </w:r>
      <w:r w:rsidR="00B162BA">
        <w:t>bservado o disposto na cláusula </w:t>
      </w:r>
      <w:r w:rsidR="00B162BA">
        <w:fldChar w:fldCharType="begin"/>
      </w:r>
      <w:r w:rsidR="00B162BA">
        <w:instrText xml:space="preserve"> REF _Ref51339508 \r \h </w:instrText>
      </w:r>
      <w:r w:rsidR="00B162BA">
        <w:fldChar w:fldCharType="separate"/>
      </w:r>
      <w:r w:rsidR="006A0CE2">
        <w:t>4.9.2</w:t>
      </w:r>
      <w:r w:rsidR="00B162BA">
        <w:fldChar w:fldCharType="end"/>
      </w:r>
      <w:r w:rsidR="00B162BA">
        <w:t xml:space="preserve"> acima, o</w:t>
      </w:r>
      <w:r w:rsidR="00704452" w:rsidRPr="00DB0A2D">
        <w:t xml:space="preserve">s pagamentos devidos pela </w:t>
      </w:r>
      <w:r w:rsidR="00FA2DE2" w:rsidRPr="00DB0A2D">
        <w:t>Emissora</w:t>
      </w:r>
      <w:r w:rsidR="00704452" w:rsidRPr="00DB0A2D">
        <w:t xml:space="preserve"> em decorrência desta Emissão serão efetuados </w:t>
      </w:r>
      <w:r w:rsidR="005F6561" w:rsidRPr="00DB0A2D">
        <w:t xml:space="preserve">na cidade de São Paulo, Estado de São Paulo, </w:t>
      </w:r>
      <w:r w:rsidR="00704452" w:rsidRPr="00DB0A2D">
        <w:t xml:space="preserve">mediante depósito na </w:t>
      </w:r>
      <w:r w:rsidR="00704452" w:rsidRPr="005E666F">
        <w:t>Conta do Patrimônio Separado</w:t>
      </w:r>
      <w:r w:rsidR="00704452" w:rsidRPr="00600D27">
        <w:t>.</w:t>
      </w:r>
    </w:p>
    <w:p w14:paraId="2D60EB9F" w14:textId="77777777" w:rsidR="00CD239B" w:rsidRPr="00600D27" w:rsidRDefault="00CD239B" w:rsidP="00497744">
      <w:pPr>
        <w:pStyle w:val="Nvel11"/>
        <w:numPr>
          <w:ilvl w:val="0"/>
          <w:numId w:val="0"/>
        </w:numPr>
        <w:contextualSpacing/>
        <w:rPr>
          <w:rFonts w:cstheme="minorHAnsi"/>
        </w:rPr>
      </w:pPr>
    </w:p>
    <w:p w14:paraId="54CA8D3E" w14:textId="3E95E96E" w:rsidR="00ED294D" w:rsidRPr="00DB0A2D" w:rsidRDefault="00704452" w:rsidP="00497744">
      <w:pPr>
        <w:pStyle w:val="Nvel111"/>
      </w:pPr>
      <w:r w:rsidRPr="00600D27">
        <w:t>Todos os tributos, atuais ou futuros,</w:t>
      </w:r>
      <w:r w:rsidRPr="00DB0A2D">
        <w:t xml:space="preserve"> incluindo impostos, contribuições, taxas ou quaisquer outros tributos federais, estaduais ou municipais (“</w:t>
      </w:r>
      <w:r w:rsidRPr="00DB0A2D">
        <w:rPr>
          <w:u w:val="single"/>
        </w:rPr>
        <w:t>Tributos</w:t>
      </w:r>
      <w:r w:rsidRPr="00DB0A2D">
        <w:t xml:space="preserve">”), bem como quaisquer outros encargos </w:t>
      </w:r>
      <w:r w:rsidR="00E73A7D" w:rsidRPr="00DB0A2D">
        <w:t xml:space="preserve">incidentes, a qualquer momento, sobre os pagamentos, remuneração e reembolso devidos na </w:t>
      </w:r>
      <w:r w:rsidR="00E73A7D" w:rsidRPr="00DB0A2D">
        <w:lastRenderedPageBreak/>
        <w:t>forma desta Escritura de Emissão</w:t>
      </w:r>
      <w:r w:rsidRPr="00DB0A2D">
        <w:t xml:space="preserve">, inclusive em decorrência de majoração de alíquota ou base de cálculo, com fulcro em norma legal ou regulamentar são de responsabilidade da </w:t>
      </w:r>
      <w:r w:rsidR="00FA2DE2" w:rsidRPr="00DB0A2D">
        <w:t>Emissora</w:t>
      </w:r>
      <w:r w:rsidRPr="00DB0A2D">
        <w:t xml:space="preserve"> e serão por ela integralmente suportados, se e quando devidos, acrescido de eventuais multas e penalidades.</w:t>
      </w:r>
    </w:p>
    <w:p w14:paraId="799971E4" w14:textId="77777777" w:rsidR="00ED294D" w:rsidRPr="00DB0A2D" w:rsidRDefault="00ED294D" w:rsidP="00497744">
      <w:pPr>
        <w:pStyle w:val="PargrafodaLista"/>
        <w:spacing w:line="288" w:lineRule="auto"/>
        <w:rPr>
          <w:rFonts w:ascii="Trebuchet MS" w:hAnsi="Trebuchet MS"/>
          <w:sz w:val="22"/>
          <w:szCs w:val="22"/>
        </w:rPr>
      </w:pPr>
    </w:p>
    <w:p w14:paraId="0EB32706" w14:textId="77777777" w:rsidR="00ED294D" w:rsidRPr="00DB0A2D" w:rsidRDefault="00704452" w:rsidP="00497744">
      <w:pPr>
        <w:pStyle w:val="Nvel111"/>
      </w:pPr>
      <w:bookmarkStart w:id="144" w:name="_Ref16717561"/>
      <w:r w:rsidRPr="00DB0A2D">
        <w:t>Caso qualquer órgão competente venha a exigir, mesmo que sob a legislação fiscal vigente, o recolhimento, pagamento e/ou retenção de quaisquer Tributos sobre esta Escritura</w:t>
      </w:r>
      <w:r w:rsidR="006F6877" w:rsidRPr="00DB0A2D">
        <w:t xml:space="preserve"> de Emissão</w:t>
      </w:r>
      <w:r w:rsidRPr="00DB0A2D">
        <w:t>, ou a legislação vigente venha a sofrer qualquer modificação ou, por quaisquer outros motivos, novos Tributos venham a ter como fato gerador esta Escritura</w:t>
      </w:r>
      <w:r w:rsidR="006F6877" w:rsidRPr="00DB0A2D">
        <w:t xml:space="preserve"> de Emissão</w:t>
      </w:r>
      <w:r w:rsidRPr="00DB0A2D">
        <w:t xml:space="preserve">, a </w:t>
      </w:r>
      <w:r w:rsidR="00FA2DE2" w:rsidRPr="00DB0A2D">
        <w:t>Emissora</w:t>
      </w:r>
      <w:r w:rsidRPr="00DB0A2D">
        <w:t xml:space="preserve"> será responsável pelo recolhimento, pagamento e/ou retenção destes Tributos.</w:t>
      </w:r>
      <w:bookmarkEnd w:id="144"/>
    </w:p>
    <w:p w14:paraId="09ECD9F0" w14:textId="77777777" w:rsidR="00ED294D" w:rsidRPr="00DB0A2D" w:rsidRDefault="00ED294D" w:rsidP="00497744">
      <w:pPr>
        <w:pStyle w:val="Nvel1111"/>
        <w:numPr>
          <w:ilvl w:val="0"/>
          <w:numId w:val="0"/>
        </w:numPr>
        <w:ind w:left="1418"/>
      </w:pPr>
    </w:p>
    <w:p w14:paraId="5E718DF9" w14:textId="74CC8412" w:rsidR="00704452" w:rsidRPr="00DB0A2D" w:rsidRDefault="00704452" w:rsidP="00497744">
      <w:pPr>
        <w:pStyle w:val="Nvel111"/>
      </w:pPr>
      <w:r w:rsidRPr="00DB0A2D">
        <w:t>N</w:t>
      </w:r>
      <w:r w:rsidR="00CD239B" w:rsidRPr="00DB0A2D">
        <w:t>a situação descrita n</w:t>
      </w:r>
      <w:r w:rsidR="000F3D76" w:rsidRPr="00DB0A2D">
        <w:t>a</w:t>
      </w:r>
      <w:r w:rsidR="00CD239B" w:rsidRPr="00DB0A2D">
        <w:t xml:space="preserve"> </w:t>
      </w:r>
      <w:r w:rsidR="00CA0F71" w:rsidRPr="00DB0A2D">
        <w:t>c</w:t>
      </w:r>
      <w:r w:rsidR="000F3D76" w:rsidRPr="00DB0A2D">
        <w:t>láusula</w:t>
      </w:r>
      <w:r w:rsidR="00CD239B" w:rsidRPr="00DB0A2D">
        <w:t> </w:t>
      </w:r>
      <w:r w:rsidR="00CD239B" w:rsidRPr="00DB0A2D">
        <w:fldChar w:fldCharType="begin"/>
      </w:r>
      <w:r w:rsidR="00CD239B" w:rsidRPr="00DB0A2D">
        <w:instrText xml:space="preserve"> REF _Ref16717561 \r \h </w:instrText>
      </w:r>
      <w:r w:rsidR="00497744" w:rsidRPr="00DB0A2D">
        <w:instrText xml:space="preserve"> \* MERGEFORMAT </w:instrText>
      </w:r>
      <w:r w:rsidR="00CD239B" w:rsidRPr="00DB0A2D">
        <w:fldChar w:fldCharType="separate"/>
      </w:r>
      <w:r w:rsidR="006A0CE2">
        <w:t>4.12.2</w:t>
      </w:r>
      <w:r w:rsidR="00CD239B" w:rsidRPr="00DB0A2D">
        <w:fldChar w:fldCharType="end"/>
      </w:r>
      <w:r w:rsidR="00CD239B" w:rsidRPr="00DB0A2D">
        <w:t xml:space="preserve"> acima</w:t>
      </w:r>
      <w:r w:rsidRPr="00DB0A2D">
        <w:t xml:space="preserve">, a </w:t>
      </w:r>
      <w:r w:rsidR="00FA2DE2" w:rsidRPr="00DB0A2D">
        <w:t>Emissora</w:t>
      </w:r>
      <w:r w:rsidRPr="00DB0A2D">
        <w:t xml:space="preserve"> deverá acrescer a tais pagamentos valores adicionais de modo que a Debenturista receba os mesmos valores líquidos que seriam recebidos caso nenhuma retenção ou dedução fosse realizada.</w:t>
      </w:r>
    </w:p>
    <w:p w14:paraId="456075BA" w14:textId="77777777" w:rsidR="00704452" w:rsidRPr="00DB0A2D" w:rsidRDefault="00704452" w:rsidP="00497744">
      <w:pPr>
        <w:spacing w:line="288" w:lineRule="auto"/>
        <w:contextualSpacing/>
        <w:jc w:val="both"/>
        <w:rPr>
          <w:rFonts w:ascii="Trebuchet MS" w:hAnsi="Trebuchet MS" w:cstheme="minorHAnsi"/>
          <w:sz w:val="22"/>
          <w:szCs w:val="22"/>
        </w:rPr>
      </w:pPr>
    </w:p>
    <w:p w14:paraId="20914C78" w14:textId="5E43B087" w:rsidR="00704452" w:rsidRPr="00DB0A2D" w:rsidRDefault="00704452" w:rsidP="00497744">
      <w:pPr>
        <w:pStyle w:val="Nvel11"/>
        <w:contextualSpacing/>
        <w:rPr>
          <w:i/>
          <w:u w:val="single"/>
        </w:rPr>
      </w:pPr>
      <w:bookmarkStart w:id="145" w:name="_DV_M206"/>
      <w:bookmarkStart w:id="146" w:name="_Toc499990357"/>
      <w:bookmarkEnd w:id="145"/>
      <w:r w:rsidRPr="00DB0A2D">
        <w:rPr>
          <w:u w:val="single"/>
        </w:rPr>
        <w:t>Prorrogação dos Prazos</w:t>
      </w:r>
      <w:bookmarkStart w:id="147" w:name="_DV_M207"/>
      <w:bookmarkEnd w:id="146"/>
      <w:bookmarkEnd w:id="147"/>
      <w:r w:rsidR="00CD239B" w:rsidRPr="00DB0A2D">
        <w:t xml:space="preserve">: Considerar-se-ão </w:t>
      </w:r>
      <w:bookmarkStart w:id="148" w:name="_Hlk13214113"/>
      <w:r w:rsidR="00CD239B" w:rsidRPr="00DB0A2D">
        <w:t>automaticamente prorrogados os prazos referentes ao cumprimento de qualquer obrigação por qualquer das Partes, inclusive pela Debenturista, no que se refere ao pagamento do preço de subscrição das Debêntures, até o 1º</w:t>
      </w:r>
      <w:r w:rsidR="007F7693" w:rsidRPr="00DB0A2D">
        <w:t> </w:t>
      </w:r>
      <w:r w:rsidR="00CD239B" w:rsidRPr="00DB0A2D">
        <w:t xml:space="preserve">(primeiro) Dia Útil subsequente, se </w:t>
      </w:r>
      <w:r w:rsidR="007F7693" w:rsidRPr="00DB0A2D">
        <w:t xml:space="preserve">o </w:t>
      </w:r>
      <w:r w:rsidR="00CD239B" w:rsidRPr="00DB0A2D">
        <w:t xml:space="preserve">vencimento da respectiva obrigação </w:t>
      </w:r>
      <w:r w:rsidR="007F7693" w:rsidRPr="00DB0A2D">
        <w:t>coincidir com dia que não seja</w:t>
      </w:r>
      <w:r w:rsidR="00CD239B" w:rsidRPr="00DB0A2D">
        <w:t xml:space="preserve"> Dia Útil, sem </w:t>
      </w:r>
      <w:r w:rsidR="007F7693" w:rsidRPr="00DB0A2D">
        <w:t>nenhum</w:t>
      </w:r>
      <w:r w:rsidR="00CD239B" w:rsidRPr="00DB0A2D">
        <w:t xml:space="preserve"> acréscimo </w:t>
      </w:r>
      <w:r w:rsidR="007F7693" w:rsidRPr="00DB0A2D">
        <w:t>aos</w:t>
      </w:r>
      <w:r w:rsidR="00CD239B" w:rsidRPr="00DB0A2D">
        <w:t xml:space="preserve"> valores a serem pagos</w:t>
      </w:r>
      <w:bookmarkEnd w:id="148"/>
      <w:r w:rsidR="00CD239B" w:rsidRPr="00DB0A2D">
        <w:t>.</w:t>
      </w:r>
    </w:p>
    <w:p w14:paraId="012F60A7" w14:textId="77777777" w:rsidR="00704452" w:rsidRPr="00DB0A2D" w:rsidRDefault="00704452" w:rsidP="00497744">
      <w:pPr>
        <w:spacing w:line="288" w:lineRule="auto"/>
        <w:contextualSpacing/>
        <w:jc w:val="both"/>
        <w:rPr>
          <w:rFonts w:ascii="Trebuchet MS" w:hAnsi="Trebuchet MS" w:cstheme="minorHAnsi"/>
          <w:iCs/>
          <w:sz w:val="22"/>
          <w:szCs w:val="22"/>
        </w:rPr>
      </w:pPr>
    </w:p>
    <w:p w14:paraId="119B9DF8" w14:textId="77777777" w:rsidR="00704452" w:rsidRPr="00DB0A2D" w:rsidRDefault="00704452" w:rsidP="00497744">
      <w:pPr>
        <w:pStyle w:val="Nvel111"/>
      </w:pPr>
      <w:bookmarkStart w:id="149" w:name="_DV_M208"/>
      <w:bookmarkEnd w:id="149"/>
      <w:r w:rsidRPr="00DB0A2D">
        <w:t>Para os fins desta Escritura</w:t>
      </w:r>
      <w:r w:rsidR="006F6877" w:rsidRPr="00DB0A2D">
        <w:t xml:space="preserve"> de Emissão</w:t>
      </w:r>
      <w:r w:rsidRPr="00DB0A2D">
        <w:t xml:space="preserve">, considera-se Dia Útil os </w:t>
      </w:r>
      <w:bookmarkStart w:id="150" w:name="_Hlk9942727"/>
      <w:r w:rsidRPr="00DB0A2D">
        <w:t xml:space="preserve">dias que não sejam sábado, domingo ou feriado </w:t>
      </w:r>
      <w:r w:rsidR="001251FD" w:rsidRPr="00DB0A2D">
        <w:t xml:space="preserve">declarado </w:t>
      </w:r>
      <w:r w:rsidRPr="00DB0A2D">
        <w:t xml:space="preserve">nacional na República Federativa do Brasil </w:t>
      </w:r>
      <w:bookmarkEnd w:id="150"/>
      <w:r w:rsidRPr="00DB0A2D">
        <w:t>(“</w:t>
      </w:r>
      <w:r w:rsidRPr="00DB0A2D">
        <w:rPr>
          <w:u w:val="single"/>
        </w:rPr>
        <w:t>Dia Útil</w:t>
      </w:r>
      <w:r w:rsidRPr="00DB0A2D">
        <w:t>” e, no plural, “</w:t>
      </w:r>
      <w:r w:rsidRPr="00DB0A2D">
        <w:rPr>
          <w:u w:val="single"/>
        </w:rPr>
        <w:t>Dias Úteis</w:t>
      </w:r>
      <w:r w:rsidRPr="00DB0A2D">
        <w:t>”).</w:t>
      </w:r>
    </w:p>
    <w:p w14:paraId="31105CD0" w14:textId="77777777" w:rsidR="00704452" w:rsidRPr="00DB0A2D" w:rsidRDefault="00704452" w:rsidP="00497744">
      <w:pPr>
        <w:spacing w:line="288" w:lineRule="auto"/>
        <w:contextualSpacing/>
        <w:jc w:val="both"/>
        <w:rPr>
          <w:rFonts w:ascii="Trebuchet MS" w:hAnsi="Trebuchet MS" w:cstheme="minorHAnsi"/>
          <w:sz w:val="22"/>
          <w:szCs w:val="22"/>
        </w:rPr>
      </w:pPr>
      <w:bookmarkStart w:id="151" w:name="_Toc499990358"/>
    </w:p>
    <w:p w14:paraId="1832C5D3" w14:textId="01C87720" w:rsidR="00704452" w:rsidRPr="00DB0A2D" w:rsidRDefault="00704452" w:rsidP="00497744">
      <w:pPr>
        <w:pStyle w:val="Nvel11"/>
        <w:contextualSpacing/>
        <w:rPr>
          <w:u w:val="single"/>
        </w:rPr>
      </w:pPr>
      <w:bookmarkStart w:id="152" w:name="_DV_M210"/>
      <w:bookmarkStart w:id="153" w:name="_Ref517257267"/>
      <w:bookmarkStart w:id="154" w:name="_Ref17122774"/>
      <w:bookmarkEnd w:id="152"/>
      <w:r w:rsidRPr="00DB0A2D">
        <w:rPr>
          <w:u w:val="single"/>
        </w:rPr>
        <w:t>Encargos Moratórios</w:t>
      </w:r>
      <w:bookmarkStart w:id="155" w:name="_DV_M211"/>
      <w:bookmarkEnd w:id="151"/>
      <w:bookmarkEnd w:id="153"/>
      <w:bookmarkEnd w:id="155"/>
      <w:r w:rsidR="007F7693" w:rsidRPr="00DB0A2D">
        <w:t xml:space="preserve">: </w:t>
      </w:r>
      <w:bookmarkStart w:id="156" w:name="_DV_M212"/>
      <w:bookmarkEnd w:id="156"/>
      <w:r w:rsidRPr="00DB0A2D">
        <w:t>Sem prejuízo da Remuneração, ocorrendo impontualidade no pagamento de qualquer quantia devida à Debenturista</w:t>
      </w:r>
      <w:r w:rsidR="007F7693" w:rsidRPr="00DB0A2D">
        <w:t>,</w:t>
      </w:r>
      <w:r w:rsidRPr="00DB0A2D">
        <w:t xml:space="preserve"> nos termos desta Escritura</w:t>
      </w:r>
      <w:r w:rsidR="006F6877" w:rsidRPr="00DB0A2D">
        <w:t xml:space="preserve"> de Emissão</w:t>
      </w:r>
      <w:r w:rsidRPr="00DB0A2D">
        <w:t>, os débitos em atraso ficarão sujeitos</w:t>
      </w:r>
      <w:r w:rsidR="007F7693" w:rsidRPr="00DB0A2D">
        <w:t>, independentemente de aviso, notificação ou interpelação judicial ou extrajudicial, aos seguintes encargos moratórios:</w:t>
      </w:r>
      <w:r w:rsidRPr="00DB0A2D">
        <w:t xml:space="preserve"> </w:t>
      </w:r>
      <w:r w:rsidRPr="00DB0A2D">
        <w:rPr>
          <w:b/>
        </w:rPr>
        <w:t>(</w:t>
      </w:r>
      <w:r w:rsidR="00ED294D" w:rsidRPr="00DB0A2D">
        <w:rPr>
          <w:b/>
        </w:rPr>
        <w:t>a</w:t>
      </w:r>
      <w:r w:rsidRPr="00DB0A2D">
        <w:rPr>
          <w:b/>
        </w:rPr>
        <w:t>)</w:t>
      </w:r>
      <w:r w:rsidRPr="00DB0A2D">
        <w:t> multa moratória, não compensatória, de 2% (dois por cento) sobre o valor total devido</w:t>
      </w:r>
      <w:r w:rsidR="007F7693" w:rsidRPr="00DB0A2D">
        <w:t>;</w:t>
      </w:r>
      <w:r w:rsidRPr="00DB0A2D">
        <w:t xml:space="preserve"> e </w:t>
      </w:r>
      <w:r w:rsidRPr="00DB0A2D">
        <w:rPr>
          <w:b/>
        </w:rPr>
        <w:t>(</w:t>
      </w:r>
      <w:r w:rsidR="00ED294D" w:rsidRPr="00DB0A2D">
        <w:rPr>
          <w:b/>
        </w:rPr>
        <w:t>b</w:t>
      </w:r>
      <w:r w:rsidRPr="00DB0A2D">
        <w:rPr>
          <w:b/>
        </w:rPr>
        <w:t>)</w:t>
      </w:r>
      <w:r w:rsidRPr="00DB0A2D">
        <w:t> juros de mora</w:t>
      </w:r>
      <w:r w:rsidR="007F7693" w:rsidRPr="00DB0A2D">
        <w:t xml:space="preserve">, calculado </w:t>
      </w:r>
      <w:r w:rsidR="007F7693" w:rsidRPr="00DB0A2D">
        <w:rPr>
          <w:i/>
        </w:rPr>
        <w:t xml:space="preserve">pro rata temporis </w:t>
      </w:r>
      <w:r w:rsidR="007F7693" w:rsidRPr="00DB0A2D">
        <w:t>desde a data de inadimplemento até a data do efetivo pagamento,</w:t>
      </w:r>
      <w:r w:rsidRPr="00DB0A2D">
        <w:t xml:space="preserve"> </w:t>
      </w:r>
      <w:r w:rsidR="007F7693" w:rsidRPr="00DB0A2D">
        <w:t xml:space="preserve">à </w:t>
      </w:r>
      <w:r w:rsidRPr="00DB0A2D">
        <w:t xml:space="preserve">taxa de 1% (um por cento) ao mês, sobre o montante devido, </w:t>
      </w:r>
      <w:r w:rsidR="007F7693" w:rsidRPr="00DB0A2D">
        <w:t>incidentes por dia decorrido</w:t>
      </w:r>
      <w:r w:rsidRPr="00DB0A2D">
        <w:t>, além das despesas incorridas para cobrança (“</w:t>
      </w:r>
      <w:r w:rsidRPr="00DB0A2D">
        <w:rPr>
          <w:u w:val="single"/>
        </w:rPr>
        <w:t>Encargos Moratórios</w:t>
      </w:r>
      <w:r w:rsidRPr="00DB0A2D">
        <w:t>”).</w:t>
      </w:r>
      <w:bookmarkEnd w:id="154"/>
    </w:p>
    <w:p w14:paraId="6F776E50" w14:textId="77777777" w:rsidR="00704452" w:rsidRPr="00DB0A2D" w:rsidRDefault="00704452" w:rsidP="00497744">
      <w:pPr>
        <w:spacing w:line="288" w:lineRule="auto"/>
        <w:contextualSpacing/>
        <w:jc w:val="both"/>
        <w:rPr>
          <w:rFonts w:ascii="Trebuchet MS" w:hAnsi="Trebuchet MS" w:cstheme="minorHAnsi"/>
          <w:sz w:val="22"/>
          <w:szCs w:val="22"/>
        </w:rPr>
      </w:pPr>
      <w:bookmarkStart w:id="157" w:name="_DV_M213"/>
      <w:bookmarkStart w:id="158" w:name="_DV_M214"/>
      <w:bookmarkEnd w:id="157"/>
      <w:bookmarkEnd w:id="158"/>
    </w:p>
    <w:p w14:paraId="4E315C69" w14:textId="63DA3A5D" w:rsidR="00F277E0" w:rsidRPr="00F277E0" w:rsidRDefault="00704452" w:rsidP="00F277E0">
      <w:pPr>
        <w:pStyle w:val="Nvel11"/>
        <w:contextualSpacing/>
        <w:rPr>
          <w:rStyle w:val="DeltaViewInsertion"/>
          <w:color w:val="auto"/>
          <w:u w:val="single"/>
        </w:rPr>
      </w:pPr>
      <w:bookmarkStart w:id="159" w:name="_DV_M215"/>
      <w:bookmarkEnd w:id="159"/>
      <w:r w:rsidRPr="00DB0A2D">
        <w:rPr>
          <w:u w:val="single"/>
        </w:rPr>
        <w:t>Forma de Subscrição e Integralização</w:t>
      </w:r>
      <w:bookmarkStart w:id="160" w:name="_DV_M216"/>
      <w:bookmarkStart w:id="161" w:name="_DV_M217"/>
      <w:bookmarkStart w:id="162" w:name="_DV_M218"/>
      <w:bookmarkStart w:id="163" w:name="_DV_M219"/>
      <w:bookmarkEnd w:id="160"/>
      <w:bookmarkEnd w:id="161"/>
      <w:bookmarkEnd w:id="162"/>
      <w:bookmarkEnd w:id="163"/>
      <w:r w:rsidR="007F7693" w:rsidRPr="00DB0A2D">
        <w:t>:</w:t>
      </w:r>
      <w:r w:rsidR="00F277E0">
        <w:t xml:space="preserve"> </w:t>
      </w:r>
      <w:r w:rsidR="00337BB4" w:rsidRPr="00DB0A2D">
        <w:t xml:space="preserve">As Debêntures serão integralizadas </w:t>
      </w:r>
      <w:r w:rsidR="00F277E0">
        <w:t>pelo seu Valor Nominal Unitário Atualizado</w:t>
      </w:r>
      <w:r w:rsidR="00CA3153">
        <w:t>. Se eventualmente ocorrer mais de uma data de integralização, as Debêntures serão integralizadas pelo seu Valor Nominal Unitário Atualizado</w:t>
      </w:r>
      <w:r w:rsidR="00F277E0">
        <w:t xml:space="preserve">, acrescido da Remuneração, calculada </w:t>
      </w:r>
      <w:r w:rsidR="00F277E0" w:rsidRPr="00F277E0">
        <w:rPr>
          <w:i/>
        </w:rPr>
        <w:t>pro rata temporis</w:t>
      </w:r>
      <w:r w:rsidR="00F277E0">
        <w:t xml:space="preserve"> desde a primeira Data de Integralização (inclusive) até cada Data de Integralização (exclusive), sendo admitido ágio ou deságio.</w:t>
      </w:r>
    </w:p>
    <w:p w14:paraId="0CA370C5" w14:textId="77777777" w:rsidR="00F277E0" w:rsidRPr="00F277E0" w:rsidRDefault="00F277E0" w:rsidP="00F277E0">
      <w:pPr>
        <w:pStyle w:val="Nvel111"/>
        <w:numPr>
          <w:ilvl w:val="0"/>
          <w:numId w:val="0"/>
        </w:numPr>
        <w:ind w:left="710"/>
        <w:rPr>
          <w:rStyle w:val="DeltaViewInsertion"/>
          <w:color w:val="auto"/>
          <w:u w:val="single"/>
        </w:rPr>
      </w:pPr>
    </w:p>
    <w:p w14:paraId="26F196E2" w14:textId="3188AED2" w:rsidR="00F277E0" w:rsidRPr="00497744" w:rsidRDefault="00F277E0" w:rsidP="00F277E0">
      <w:pPr>
        <w:pStyle w:val="Nvel111"/>
        <w:rPr>
          <w:rStyle w:val="DeltaViewInsertion"/>
          <w:rFonts w:cstheme="minorHAnsi"/>
          <w:color w:val="auto"/>
          <w:u w:val="none"/>
        </w:rPr>
      </w:pPr>
      <w:r w:rsidRPr="00497744">
        <w:rPr>
          <w:rStyle w:val="DeltaViewInsertion"/>
          <w:rFonts w:cstheme="minorHAnsi"/>
          <w:color w:val="auto"/>
          <w:u w:val="none"/>
        </w:rPr>
        <w:lastRenderedPageBreak/>
        <w:t>Conforme previsto no boletim de subscrição, a integralização das Debêntures será realizada de forma parcial ou total, na medida em que os CRI forem integralizados, sendo certo que o pagamento pela integralização das Debêntures será realizad</w:t>
      </w:r>
      <w:r w:rsidRPr="00600D27">
        <w:rPr>
          <w:rStyle w:val="DeltaViewInsertion"/>
          <w:rFonts w:cstheme="minorHAnsi"/>
          <w:color w:val="auto"/>
          <w:u w:val="none"/>
        </w:rPr>
        <w:t xml:space="preserve">o, para todos os fins, e por conta e ordem da Emissora, na Conta do Patrimônio Separado </w:t>
      </w:r>
      <w:r w:rsidRPr="00600D27">
        <w:t>(sendo qualquer data em que forem integralizadas parcial ou totalmente as Debêntures, uma “</w:t>
      </w:r>
      <w:r w:rsidRPr="00600D27">
        <w:rPr>
          <w:u w:val="single"/>
        </w:rPr>
        <w:t>Data de Integralização</w:t>
      </w:r>
      <w:r w:rsidRPr="00600D27">
        <w:t>”)</w:t>
      </w:r>
      <w:r w:rsidRPr="00600D27">
        <w:rPr>
          <w:rStyle w:val="DeltaViewInsertion"/>
          <w:rFonts w:cstheme="minorHAnsi"/>
          <w:color w:val="auto"/>
          <w:u w:val="none"/>
        </w:rPr>
        <w:t xml:space="preserve">, e a transferência dos recursos à </w:t>
      </w:r>
      <w:r w:rsidRPr="00600D27">
        <w:t>Emissora</w:t>
      </w:r>
      <w:r w:rsidRPr="00600D27">
        <w:rPr>
          <w:rStyle w:val="DeltaViewInsertion"/>
          <w:rFonts w:cstheme="minorHAnsi"/>
          <w:color w:val="auto"/>
          <w:u w:val="none"/>
        </w:rPr>
        <w:t xml:space="preserve"> será realizada mediante o cumprimento da totalidade das Condições Precedentes (ou dispensa do cumprimento pelos Titulares</w:t>
      </w:r>
      <w:r w:rsidRPr="00497744">
        <w:rPr>
          <w:rStyle w:val="DeltaViewInsertion"/>
          <w:rFonts w:cstheme="minorHAnsi"/>
          <w:color w:val="auto"/>
          <w:u w:val="none"/>
        </w:rPr>
        <w:t xml:space="preserve"> dos CRI) previstas </w:t>
      </w:r>
      <w:r w:rsidRPr="00EE289D">
        <w:rPr>
          <w:rStyle w:val="DeltaViewInsertion"/>
          <w:rFonts w:cstheme="minorHAnsi"/>
          <w:color w:val="auto"/>
          <w:u w:val="none"/>
        </w:rPr>
        <w:t xml:space="preserve">na </w:t>
      </w:r>
      <w:r>
        <w:t>c</w:t>
      </w:r>
      <w:r w:rsidRPr="00EE289D">
        <w:t>láusula</w:t>
      </w:r>
      <w:r w:rsidRPr="00497744">
        <w:rPr>
          <w:rStyle w:val="DeltaViewInsertion"/>
          <w:rFonts w:cstheme="minorHAnsi"/>
          <w:color w:val="auto"/>
          <w:u w:val="none"/>
        </w:rPr>
        <w:t> </w:t>
      </w:r>
      <w:r>
        <w:rPr>
          <w:rStyle w:val="DeltaViewInsertion"/>
          <w:rFonts w:cstheme="minorHAnsi"/>
          <w:color w:val="auto"/>
          <w:u w:val="none"/>
        </w:rPr>
        <w:fldChar w:fldCharType="begin"/>
      </w:r>
      <w:r>
        <w:rPr>
          <w:rStyle w:val="DeltaViewInsertion"/>
          <w:rFonts w:cstheme="minorHAnsi"/>
          <w:color w:val="auto"/>
          <w:u w:val="none"/>
        </w:rPr>
        <w:instrText xml:space="preserve"> REF _Ref49376162 \n \h </w:instrText>
      </w:r>
      <w:r>
        <w:rPr>
          <w:rStyle w:val="DeltaViewInsertion"/>
          <w:rFonts w:cstheme="minorHAnsi"/>
          <w:color w:val="auto"/>
          <w:u w:val="none"/>
        </w:rPr>
      </w:r>
      <w:r>
        <w:rPr>
          <w:rStyle w:val="DeltaViewInsertion"/>
          <w:rFonts w:cstheme="minorHAnsi"/>
          <w:color w:val="auto"/>
          <w:u w:val="none"/>
        </w:rPr>
        <w:fldChar w:fldCharType="separate"/>
      </w:r>
      <w:r w:rsidR="006A0CE2">
        <w:rPr>
          <w:rStyle w:val="DeltaViewInsertion"/>
          <w:rFonts w:cstheme="minorHAnsi"/>
          <w:color w:val="auto"/>
          <w:u w:val="none"/>
        </w:rPr>
        <w:t>4.16</w:t>
      </w:r>
      <w:r>
        <w:rPr>
          <w:rStyle w:val="DeltaViewInsertion"/>
          <w:rFonts w:cstheme="minorHAnsi"/>
          <w:color w:val="auto"/>
          <w:u w:val="none"/>
        </w:rPr>
        <w:fldChar w:fldCharType="end"/>
      </w:r>
      <w:r w:rsidRPr="00497744">
        <w:rPr>
          <w:rStyle w:val="DeltaViewInsertion"/>
          <w:rFonts w:cstheme="minorHAnsi"/>
          <w:color w:val="auto"/>
          <w:u w:val="none"/>
        </w:rPr>
        <w:t xml:space="preserve"> abaixo</w:t>
      </w:r>
      <w:r>
        <w:rPr>
          <w:rStyle w:val="DeltaViewInsertion"/>
          <w:rFonts w:cstheme="minorHAnsi"/>
          <w:color w:val="auto"/>
          <w:u w:val="none"/>
        </w:rPr>
        <w:t xml:space="preserve"> e observadas as retenções previstas na cláusula </w:t>
      </w:r>
      <w:r>
        <w:rPr>
          <w:rStyle w:val="DeltaViewInsertion"/>
          <w:rFonts w:cstheme="minorHAnsi"/>
          <w:color w:val="auto"/>
          <w:u w:val="none"/>
        </w:rPr>
        <w:fldChar w:fldCharType="begin"/>
      </w:r>
      <w:r>
        <w:rPr>
          <w:rStyle w:val="DeltaViewInsertion"/>
          <w:rFonts w:cstheme="minorHAnsi"/>
          <w:color w:val="auto"/>
          <w:u w:val="none"/>
        </w:rPr>
        <w:instrText xml:space="preserve"> REF _Ref6145923 \n \h </w:instrText>
      </w:r>
      <w:r>
        <w:rPr>
          <w:rStyle w:val="DeltaViewInsertion"/>
          <w:rFonts w:cstheme="minorHAnsi"/>
          <w:color w:val="auto"/>
          <w:u w:val="none"/>
        </w:rPr>
      </w:r>
      <w:r>
        <w:rPr>
          <w:rStyle w:val="DeltaViewInsertion"/>
          <w:rFonts w:cstheme="minorHAnsi"/>
          <w:color w:val="auto"/>
          <w:u w:val="none"/>
        </w:rPr>
        <w:fldChar w:fldCharType="separate"/>
      </w:r>
      <w:r w:rsidR="006A0CE2">
        <w:rPr>
          <w:rStyle w:val="DeltaViewInsertion"/>
          <w:rFonts w:cstheme="minorHAnsi"/>
          <w:color w:val="auto"/>
          <w:u w:val="none"/>
        </w:rPr>
        <w:t>4.16.2</w:t>
      </w:r>
      <w:r>
        <w:rPr>
          <w:rStyle w:val="DeltaViewInsertion"/>
          <w:rFonts w:cstheme="minorHAnsi"/>
          <w:color w:val="auto"/>
          <w:u w:val="none"/>
        </w:rPr>
        <w:fldChar w:fldCharType="end"/>
      </w:r>
      <w:r>
        <w:rPr>
          <w:rStyle w:val="DeltaViewInsertion"/>
          <w:rFonts w:cstheme="minorHAnsi"/>
          <w:color w:val="auto"/>
          <w:u w:val="none"/>
        </w:rPr>
        <w:t xml:space="preserve"> abaixo</w:t>
      </w:r>
      <w:r w:rsidRPr="00497744">
        <w:rPr>
          <w:rStyle w:val="DeltaViewInsertion"/>
          <w:rFonts w:cstheme="minorHAnsi"/>
          <w:color w:val="auto"/>
          <w:u w:val="none"/>
        </w:rPr>
        <w:t>.</w:t>
      </w:r>
    </w:p>
    <w:p w14:paraId="1D361E44" w14:textId="77777777" w:rsidR="00F277E0" w:rsidRPr="00497744" w:rsidRDefault="00F277E0" w:rsidP="00F277E0">
      <w:pPr>
        <w:spacing w:line="288" w:lineRule="auto"/>
        <w:ind w:left="709"/>
        <w:contextualSpacing/>
        <w:jc w:val="both"/>
        <w:rPr>
          <w:rStyle w:val="DeltaViewInsertion"/>
          <w:rFonts w:ascii="Trebuchet MS" w:hAnsi="Trebuchet MS" w:cstheme="minorHAnsi"/>
          <w:color w:val="auto"/>
          <w:sz w:val="22"/>
          <w:szCs w:val="22"/>
          <w:u w:val="none"/>
        </w:rPr>
      </w:pPr>
    </w:p>
    <w:p w14:paraId="4033D917" w14:textId="07473A1E" w:rsidR="00F277E0" w:rsidRDefault="00F277E0" w:rsidP="00F277E0">
      <w:pPr>
        <w:pStyle w:val="Nvel111"/>
      </w:pPr>
      <w:r w:rsidRPr="00497744">
        <w:t xml:space="preserve">As Debêntures serão subscritas pela Debenturista mediante a </w:t>
      </w:r>
      <w:r>
        <w:t xml:space="preserve">assinatura do boletim de subscrição (conforme modelo constante do </w:t>
      </w:r>
      <w:r w:rsidRPr="00A475E7">
        <w:rPr>
          <w:u w:val="single"/>
        </w:rPr>
        <w:t>Anexo VI</w:t>
      </w:r>
      <w:r>
        <w:t xml:space="preserve"> desta Escritura de Emissão)</w:t>
      </w:r>
      <w:r w:rsidRPr="00497744">
        <w:t>, a inscrição da titularidade no livro próprio, e a assinatura do respectivo boletim de subscrição.</w:t>
      </w:r>
    </w:p>
    <w:p w14:paraId="201C1EA6" w14:textId="77777777" w:rsidR="00F277E0" w:rsidRPr="00F277E0" w:rsidRDefault="00F277E0" w:rsidP="00F277E0">
      <w:pPr>
        <w:pStyle w:val="PargrafodaLista"/>
        <w:spacing w:line="288" w:lineRule="auto"/>
        <w:contextualSpacing/>
        <w:rPr>
          <w:rFonts w:ascii="Trebuchet MS" w:hAnsi="Trebuchet MS" w:cstheme="minorHAnsi"/>
          <w:sz w:val="22"/>
          <w:szCs w:val="22"/>
        </w:rPr>
      </w:pPr>
    </w:p>
    <w:p w14:paraId="71D0913B" w14:textId="28DF9C8C" w:rsidR="00F277E0" w:rsidRPr="002707B1" w:rsidRDefault="00704452" w:rsidP="00180610">
      <w:pPr>
        <w:pStyle w:val="Nvel111"/>
      </w:pPr>
      <w:bookmarkStart w:id="164" w:name="_Ref16672642"/>
      <w:r w:rsidRPr="00497744">
        <w:t xml:space="preserve">As Debêntures subscritas que eventualmente não sejam integralizadas em até 180 (cento e oitenta) dias contados da Data de Emissão serão canceladas, devendo-se celebrar aditamento a esta Escritura de Emissão e aos demais Documentos da Operação, se for o caso, no prazo de até 30 (trinta) dias contados do término do prazo referido </w:t>
      </w:r>
      <w:r w:rsidRPr="00EE289D">
        <w:t xml:space="preserve">nesta </w:t>
      </w:r>
      <w:r w:rsidR="00CA0F71">
        <w:t>c</w:t>
      </w:r>
      <w:r w:rsidR="007653B6" w:rsidRPr="00EE289D">
        <w:t>láusula</w:t>
      </w:r>
      <w:r w:rsidR="003E2F3C" w:rsidRPr="00341709">
        <w:t> </w:t>
      </w:r>
      <w:r w:rsidR="00341709" w:rsidRPr="00341709">
        <w:fldChar w:fldCharType="begin"/>
      </w:r>
      <w:r w:rsidR="00341709" w:rsidRPr="00341709">
        <w:instrText xml:space="preserve"> REF _Ref16672642 \r \h </w:instrText>
      </w:r>
      <w:r w:rsidR="00341709">
        <w:instrText xml:space="preserve"> \* MERGEFORMAT </w:instrText>
      </w:r>
      <w:r w:rsidR="00341709" w:rsidRPr="00341709">
        <w:fldChar w:fldCharType="separate"/>
      </w:r>
      <w:r w:rsidR="006A0CE2">
        <w:t>4.15.3</w:t>
      </w:r>
      <w:r w:rsidR="00341709" w:rsidRPr="00341709">
        <w:fldChar w:fldCharType="end"/>
      </w:r>
      <w:r w:rsidRPr="00341709">
        <w:t>, sem</w:t>
      </w:r>
      <w:r w:rsidRPr="00497744">
        <w:t xml:space="preserve"> necessidade de realização de </w:t>
      </w:r>
      <w:r w:rsidR="001F48CD" w:rsidRPr="00497744">
        <w:t>a</w:t>
      </w:r>
      <w:r w:rsidRPr="00497744">
        <w:t xml:space="preserve">ssembleia </w:t>
      </w:r>
      <w:r w:rsidR="001F48CD" w:rsidRPr="00497744">
        <w:t>g</w:t>
      </w:r>
      <w:r w:rsidRPr="00497744">
        <w:t>eral d</w:t>
      </w:r>
      <w:r w:rsidR="001F48CD" w:rsidRPr="00497744">
        <w:t>os</w:t>
      </w:r>
      <w:r w:rsidRPr="00497744">
        <w:t xml:space="preserve"> Titulares d</w:t>
      </w:r>
      <w:r w:rsidR="001F48CD" w:rsidRPr="00497744">
        <w:t>os</w:t>
      </w:r>
      <w:r w:rsidRPr="00497744">
        <w:t xml:space="preserve"> CRI ou aprovação societária pela </w:t>
      </w:r>
      <w:r w:rsidR="00FA2DE2" w:rsidRPr="00497744">
        <w:t>Emissora</w:t>
      </w:r>
      <w:r w:rsidRPr="00497744">
        <w:t>, para formalizar a quantidade de Debêntures efetivamente subscritas e integralizadas</w:t>
      </w:r>
      <w:bookmarkEnd w:id="164"/>
      <w:r w:rsidR="00E87F93">
        <w:t>.</w:t>
      </w:r>
    </w:p>
    <w:p w14:paraId="4EAA5407" w14:textId="77777777" w:rsidR="008B38A1" w:rsidRPr="00F277E0" w:rsidRDefault="008B38A1">
      <w:pPr>
        <w:spacing w:line="288" w:lineRule="auto"/>
        <w:contextualSpacing/>
        <w:jc w:val="both"/>
        <w:rPr>
          <w:rFonts w:ascii="Trebuchet MS" w:hAnsi="Trebuchet MS"/>
          <w:sz w:val="22"/>
          <w:szCs w:val="22"/>
        </w:rPr>
      </w:pPr>
    </w:p>
    <w:p w14:paraId="7D9FB120" w14:textId="0D78B2AE" w:rsidR="00704452" w:rsidRPr="006A1E51" w:rsidRDefault="00704452" w:rsidP="006A1E51">
      <w:pPr>
        <w:pStyle w:val="Nvel11"/>
        <w:contextualSpacing/>
        <w:rPr>
          <w:u w:val="single"/>
        </w:rPr>
      </w:pPr>
      <w:bookmarkStart w:id="165" w:name="_Ref513021731"/>
      <w:bookmarkStart w:id="166" w:name="_Ref9946639"/>
      <w:bookmarkStart w:id="167" w:name="_Ref49376162"/>
      <w:bookmarkStart w:id="168" w:name="_Ref16784490"/>
      <w:r w:rsidRPr="006A1E51">
        <w:rPr>
          <w:u w:val="single"/>
        </w:rPr>
        <w:t>Condições Precedentes</w:t>
      </w:r>
      <w:bookmarkStart w:id="169" w:name="_Ref7690884"/>
      <w:bookmarkStart w:id="170" w:name="_Ref17111960"/>
      <w:bookmarkEnd w:id="165"/>
      <w:r w:rsidR="00A97AAA" w:rsidRPr="006A1E51">
        <w:rPr>
          <w:u w:val="single"/>
        </w:rPr>
        <w:t xml:space="preserve"> para Liberação de Valores à Emissora</w:t>
      </w:r>
      <w:bookmarkEnd w:id="166"/>
      <w:r w:rsidR="00A0580C" w:rsidRPr="006A1E51">
        <w:t xml:space="preserve">: </w:t>
      </w:r>
      <w:r w:rsidR="00A97AAA" w:rsidRPr="006A1E51">
        <w:t>A liberação dos recursos referentes à integralização das Debêntures à Emissora</w:t>
      </w:r>
      <w:r w:rsidR="006A1E51" w:rsidRPr="006A1E51">
        <w:t xml:space="preserve">, equivalente ao Valor Total da Emissão deduzidos os valores das Despesas </w:t>
      </w:r>
      <w:r w:rsidR="006A1E51" w:rsidRPr="006A1E51">
        <w:rPr>
          <w:i/>
        </w:rPr>
        <w:t>Flat</w:t>
      </w:r>
      <w:r w:rsidR="006A1E51">
        <w:rPr>
          <w:i/>
        </w:rPr>
        <w:t xml:space="preserve"> </w:t>
      </w:r>
      <w:r w:rsidR="006A1E51" w:rsidRPr="00497744">
        <w:t xml:space="preserve">(conforme definido abaixo) </w:t>
      </w:r>
      <w:r w:rsidR="006A1E51" w:rsidRPr="00FB1BBB">
        <w:t>e os valores referentes à constituição do Fundo de Reserva e do</w:t>
      </w:r>
      <w:r w:rsidR="00BE1246">
        <w:t>s</w:t>
      </w:r>
      <w:r w:rsidR="006A1E51" w:rsidRPr="00FB1BBB">
        <w:t xml:space="preserve"> Fundo</w:t>
      </w:r>
      <w:r w:rsidR="00BE1246">
        <w:t>s</w:t>
      </w:r>
      <w:r w:rsidR="006A1E51" w:rsidRPr="00FB1BBB">
        <w:t xml:space="preserve"> de Despesas, será realizada após o atendimento, pela Emissora, das seguintes condições precedentes (“</w:t>
      </w:r>
      <w:r w:rsidR="006A1E51" w:rsidRPr="00FB1BBB">
        <w:rPr>
          <w:u w:val="single"/>
        </w:rPr>
        <w:t>Condições Precedentes</w:t>
      </w:r>
      <w:r w:rsidR="006A1E51" w:rsidRPr="00FB1BBB">
        <w:t>”), que estão sujeitas a verificação</w:t>
      </w:r>
      <w:r w:rsidR="006A1E51" w:rsidRPr="00497744">
        <w:t xml:space="preserve"> e/ou dispensa pela Debenturista, observada a deliberação dos Titulares dos CRI em assembleia geral dos Titulares dos CRI, conforme previsto no Termo de Securitização</w:t>
      </w:r>
      <w:r w:rsidRPr="00BB0149">
        <w:t>:</w:t>
      </w:r>
      <w:bookmarkEnd w:id="167"/>
      <w:bookmarkEnd w:id="168"/>
      <w:bookmarkEnd w:id="169"/>
      <w:bookmarkEnd w:id="170"/>
    </w:p>
    <w:p w14:paraId="4E358C39" w14:textId="77777777" w:rsidR="00922528" w:rsidRPr="00DB0A2D" w:rsidRDefault="00922528" w:rsidP="00922528">
      <w:pPr>
        <w:pStyle w:val="Nvel11"/>
        <w:numPr>
          <w:ilvl w:val="0"/>
          <w:numId w:val="0"/>
        </w:numPr>
        <w:contextualSpacing/>
        <w:rPr>
          <w:u w:val="single"/>
        </w:rPr>
      </w:pPr>
    </w:p>
    <w:p w14:paraId="2AD75A25" w14:textId="27DC6CEC" w:rsidR="0025301E" w:rsidRPr="00DB0A2D" w:rsidRDefault="001F79C4" w:rsidP="001F79C4">
      <w:pPr>
        <w:pStyle w:val="Nvel11a"/>
      </w:pPr>
      <w:bookmarkStart w:id="171" w:name="_Ref9943680"/>
      <w:r w:rsidRPr="00DB0A2D">
        <w:t>arquivamento da ata de AGE da Emissora e inscrição desta Escritura de Emissão na JUCE</w:t>
      </w:r>
      <w:r w:rsidR="00922528" w:rsidRPr="00DB0A2D">
        <w:t>G</w:t>
      </w:r>
      <w:r w:rsidRPr="00DB0A2D">
        <w:t xml:space="preserve">, conforme </w:t>
      </w:r>
      <w:r w:rsidR="00704452" w:rsidRPr="00DB0A2D">
        <w:t>a</w:t>
      </w:r>
      <w:r w:rsidR="00722E38" w:rsidRPr="00DB0A2D">
        <w:t>s</w:t>
      </w:r>
      <w:r w:rsidR="00704452" w:rsidRPr="00DB0A2D">
        <w:t xml:space="preserve"> </w:t>
      </w:r>
      <w:r w:rsidR="00922528" w:rsidRPr="00DB0A2D">
        <w:t>c</w:t>
      </w:r>
      <w:r w:rsidR="00704452" w:rsidRPr="00DB0A2D">
        <w:t>láusula</w:t>
      </w:r>
      <w:r w:rsidR="00722E38" w:rsidRPr="00DB0A2D">
        <w:t>s</w:t>
      </w:r>
      <w:r w:rsidRPr="00DB0A2D">
        <w:t> </w:t>
      </w:r>
      <w:r w:rsidRPr="00DB0A2D">
        <w:fldChar w:fldCharType="begin"/>
      </w:r>
      <w:r w:rsidRPr="00DB0A2D">
        <w:instrText xml:space="preserve"> REF _Ref16718774 \r \h  \* MERGEFORMAT </w:instrText>
      </w:r>
      <w:r w:rsidRPr="00DB0A2D">
        <w:fldChar w:fldCharType="separate"/>
      </w:r>
      <w:r w:rsidR="006A0CE2">
        <w:t>2.1</w:t>
      </w:r>
      <w:r w:rsidRPr="00DB0A2D">
        <w:fldChar w:fldCharType="end"/>
      </w:r>
      <w:r w:rsidRPr="00DB0A2D">
        <w:t xml:space="preserve"> e </w:t>
      </w:r>
      <w:r w:rsidRPr="00DB0A2D">
        <w:fldChar w:fldCharType="begin"/>
      </w:r>
      <w:r w:rsidRPr="00DB0A2D">
        <w:instrText xml:space="preserve"> REF _Ref16688074 \r \h  \* MERGEFORMAT </w:instrText>
      </w:r>
      <w:r w:rsidRPr="00DB0A2D">
        <w:fldChar w:fldCharType="separate"/>
      </w:r>
      <w:r w:rsidR="006A0CE2">
        <w:t>2.2</w:t>
      </w:r>
      <w:r w:rsidRPr="00DB0A2D">
        <w:fldChar w:fldCharType="end"/>
      </w:r>
      <w:r w:rsidRPr="00DB0A2D">
        <w:t xml:space="preserve"> acima;</w:t>
      </w:r>
      <w:bookmarkEnd w:id="171"/>
    </w:p>
    <w:p w14:paraId="1F3D955C" w14:textId="77777777" w:rsidR="001F79C4" w:rsidRPr="00DB0A2D" w:rsidRDefault="001F79C4" w:rsidP="001F79C4">
      <w:pPr>
        <w:pStyle w:val="Nvel111a"/>
        <w:numPr>
          <w:ilvl w:val="0"/>
          <w:numId w:val="0"/>
        </w:numPr>
        <w:ind w:left="1418" w:hanging="709"/>
      </w:pPr>
    </w:p>
    <w:p w14:paraId="1AD64829" w14:textId="45E200E9" w:rsidR="00173B7F" w:rsidRDefault="00173B7F" w:rsidP="001F79C4">
      <w:pPr>
        <w:pStyle w:val="Nvel11a"/>
      </w:pPr>
      <w:r>
        <w:t>arquivamento da Ata de RS da HF Engenharia na JUCEG;</w:t>
      </w:r>
    </w:p>
    <w:p w14:paraId="299B041E" w14:textId="77777777" w:rsidR="00173B7F" w:rsidRDefault="00173B7F" w:rsidP="00173B7F">
      <w:pPr>
        <w:pStyle w:val="PargrafodaLista"/>
      </w:pPr>
    </w:p>
    <w:p w14:paraId="1A709E84" w14:textId="3E0B322E" w:rsidR="0025301E" w:rsidRPr="00E06236" w:rsidRDefault="000D2B9C" w:rsidP="001F79C4">
      <w:pPr>
        <w:pStyle w:val="Nvel11a"/>
      </w:pPr>
      <w:r w:rsidRPr="00DB0A2D">
        <w:t xml:space="preserve">registro </w:t>
      </w:r>
      <w:r w:rsidR="0025301E" w:rsidRPr="00DB0A2D">
        <w:t>desta Escritura de Emissão no</w:t>
      </w:r>
      <w:r w:rsidR="00222338" w:rsidRPr="00DB0A2D">
        <w:t>s</w:t>
      </w:r>
      <w:r w:rsidR="0025301E" w:rsidRPr="00DB0A2D">
        <w:t xml:space="preserve"> cartório</w:t>
      </w:r>
      <w:r w:rsidR="00222338" w:rsidRPr="00DB0A2D">
        <w:t>s</w:t>
      </w:r>
      <w:r w:rsidR="0025301E" w:rsidRPr="00DB0A2D">
        <w:t xml:space="preserve"> de registro de títulos e </w:t>
      </w:r>
      <w:r w:rsidR="0025301E" w:rsidRPr="00E06236">
        <w:t>documentos competente</w:t>
      </w:r>
      <w:r w:rsidR="00222338" w:rsidRPr="00E06236">
        <w:t>s</w:t>
      </w:r>
      <w:r w:rsidR="0025301E" w:rsidRPr="00E06236">
        <w:t xml:space="preserve">, conforme </w:t>
      </w:r>
      <w:r w:rsidR="00722E38" w:rsidRPr="00E06236">
        <w:t xml:space="preserve">a </w:t>
      </w:r>
      <w:r w:rsidR="00CA0F71" w:rsidRPr="00E06236">
        <w:t>c</w:t>
      </w:r>
      <w:r w:rsidR="00722E38" w:rsidRPr="00E06236">
        <w:t>láusula</w:t>
      </w:r>
      <w:r w:rsidR="00EE67F9" w:rsidRPr="00E06236">
        <w:t> </w:t>
      </w:r>
      <w:r w:rsidR="00595043" w:rsidRPr="00E06236">
        <w:fldChar w:fldCharType="begin"/>
      </w:r>
      <w:r w:rsidR="00595043" w:rsidRPr="00E06236">
        <w:instrText xml:space="preserve"> REF _Ref16688074 \r \h </w:instrText>
      </w:r>
      <w:r w:rsidR="00497744" w:rsidRPr="00E06236">
        <w:instrText xml:space="preserve"> \* MERGEFORMAT </w:instrText>
      </w:r>
      <w:r w:rsidR="00595043" w:rsidRPr="00E06236">
        <w:fldChar w:fldCharType="separate"/>
      </w:r>
      <w:r w:rsidR="006A0CE2">
        <w:t>2.2</w:t>
      </w:r>
      <w:r w:rsidR="00595043" w:rsidRPr="00E06236">
        <w:fldChar w:fldCharType="end"/>
      </w:r>
      <w:r w:rsidR="0025301E" w:rsidRPr="00E06236">
        <w:t xml:space="preserve"> acima;</w:t>
      </w:r>
    </w:p>
    <w:p w14:paraId="6D7E00D2" w14:textId="77777777" w:rsidR="007D5257" w:rsidRPr="00E06236" w:rsidRDefault="007D5257" w:rsidP="001F79C4">
      <w:pPr>
        <w:pStyle w:val="Nvel111a"/>
        <w:numPr>
          <w:ilvl w:val="0"/>
          <w:numId w:val="0"/>
        </w:numPr>
        <w:ind w:left="1418" w:hanging="709"/>
      </w:pPr>
    </w:p>
    <w:p w14:paraId="15F27473" w14:textId="2FB55171" w:rsidR="007D5257" w:rsidRPr="00E06236" w:rsidRDefault="0025301E" w:rsidP="001F79C4">
      <w:pPr>
        <w:pStyle w:val="Nvel11a"/>
      </w:pPr>
      <w:r w:rsidRPr="00E06236">
        <w:t xml:space="preserve">perfeita </w:t>
      </w:r>
      <w:r w:rsidR="007D5257" w:rsidRPr="00E06236">
        <w:t>formalização de todos os Documentos da Operação,</w:t>
      </w:r>
      <w:r w:rsidR="007D5257" w:rsidRPr="00E06236">
        <w:rPr>
          <w:spacing w:val="5"/>
        </w:rPr>
        <w:t xml:space="preserve"> </w:t>
      </w:r>
      <w:r w:rsidR="007D5257" w:rsidRPr="00E06236">
        <w:t xml:space="preserve">entendendo-se como tal a sua assinatura pelas respectivas partes, bem como a verificação da </w:t>
      </w:r>
      <w:r w:rsidR="007D5257" w:rsidRPr="00E06236">
        <w:lastRenderedPageBreak/>
        <w:t>validade dos poderes dos representantes dessas partes e das aprovações societárias, caso</w:t>
      </w:r>
      <w:r w:rsidR="007D5257" w:rsidRPr="00E06236">
        <w:rPr>
          <w:spacing w:val="-2"/>
        </w:rPr>
        <w:t xml:space="preserve"> </w:t>
      </w:r>
      <w:r w:rsidR="007D5257" w:rsidRPr="00E06236">
        <w:t>aplicáveis;</w:t>
      </w:r>
    </w:p>
    <w:p w14:paraId="70FFC8CE" w14:textId="77777777" w:rsidR="005059C7" w:rsidRPr="005059C7" w:rsidRDefault="005059C7" w:rsidP="005059C7">
      <w:pPr>
        <w:pStyle w:val="Nvel111"/>
        <w:numPr>
          <w:ilvl w:val="0"/>
          <w:numId w:val="0"/>
        </w:numPr>
        <w:ind w:left="710"/>
      </w:pPr>
    </w:p>
    <w:p w14:paraId="1FC7744F" w14:textId="6712BB5A" w:rsidR="005059C7" w:rsidRPr="005059C7" w:rsidRDefault="005059C7" w:rsidP="005059C7">
      <w:pPr>
        <w:pStyle w:val="Nvel11a"/>
      </w:pPr>
      <w:r>
        <w:t>apresentar, ao Agente Fiduciário dos CRI, com cópia à Debenturista, o “</w:t>
      </w:r>
      <w:r w:rsidRPr="005059C7">
        <w:t>Habite-se”</w:t>
      </w:r>
      <w:r>
        <w:t xml:space="preserve"> </w:t>
      </w:r>
      <w:r w:rsidR="008A0453">
        <w:t xml:space="preserve">do Empreendimento Alvo </w:t>
      </w:r>
      <w:r>
        <w:t>e a documentação comprobatória da destinação dos recursos das Debêntures da 1ª Emissão</w:t>
      </w:r>
      <w:r w:rsidR="008A0453">
        <w:t>;</w:t>
      </w:r>
    </w:p>
    <w:p w14:paraId="0BA917B9" w14:textId="77777777" w:rsidR="005059C7" w:rsidRPr="005059C7" w:rsidRDefault="005059C7" w:rsidP="005059C7">
      <w:pPr>
        <w:pStyle w:val="PargrafodaLista"/>
        <w:rPr>
          <w:rFonts w:ascii="Trebuchet MS" w:hAnsi="Trebuchet MS"/>
          <w:sz w:val="22"/>
          <w:szCs w:val="22"/>
          <w:highlight w:val="green"/>
        </w:rPr>
      </w:pPr>
    </w:p>
    <w:p w14:paraId="7C0A1686" w14:textId="7A0E3852" w:rsidR="005A2295" w:rsidRPr="00340C40" w:rsidRDefault="00340C40" w:rsidP="00CC3B64">
      <w:pPr>
        <w:pStyle w:val="Nvel11a"/>
      </w:pPr>
      <w:r w:rsidRPr="002E7B60">
        <w:t>apresentação de</w:t>
      </w:r>
      <w:r w:rsidR="002E042B">
        <w:t xml:space="preserve"> instrumento</w:t>
      </w:r>
      <w:r w:rsidRPr="002E7B60">
        <w:t xml:space="preserve"> </w:t>
      </w:r>
      <w:r w:rsidR="005F655C" w:rsidRPr="002E7B60">
        <w:t>assinado pel</w:t>
      </w:r>
      <w:r w:rsidR="002E7B60">
        <w:t>o</w:t>
      </w:r>
      <w:r w:rsidR="005F655C" w:rsidRPr="002E7B60">
        <w:t xml:space="preserve"> </w:t>
      </w:r>
      <w:r w:rsidR="00FE101B" w:rsidRPr="002E7B60">
        <w:rPr>
          <w:b/>
        </w:rPr>
        <w:t>BREOF FUNDO DE INVESTIMENTO EM PARTICIPAÇÕES</w:t>
      </w:r>
      <w:r w:rsidR="00FE101B" w:rsidRPr="002E7B60">
        <w:t xml:space="preserve">, </w:t>
      </w:r>
      <w:r w:rsidR="002E7B60">
        <w:t xml:space="preserve">fundo de investimento em participações </w:t>
      </w:r>
      <w:r w:rsidR="00FE101B" w:rsidRPr="002E7B60">
        <w:t>inscrito no CNPJ/ME sob o nº 11.288.558/0001</w:t>
      </w:r>
      <w:r w:rsidR="00CC3B64" w:rsidRPr="002E7B60">
        <w:t xml:space="preserve">-30, na qualidade de debenturista titular da totalidade das </w:t>
      </w:r>
      <w:r w:rsidRPr="002E7B60">
        <w:t>Debêntures da 1ª Emissão (</w:t>
      </w:r>
      <w:r w:rsidR="000C57DB" w:rsidRPr="002E7B60">
        <w:t>“</w:t>
      </w:r>
      <w:r w:rsidR="00273A1D" w:rsidRPr="007936B6">
        <w:rPr>
          <w:i/>
          <w:u w:val="single"/>
        </w:rPr>
        <w:t>Term Sheet</w:t>
      </w:r>
      <w:r w:rsidR="000C57DB" w:rsidRPr="002E7B60">
        <w:t>”</w:t>
      </w:r>
      <w:r w:rsidR="002E7B60">
        <w:t xml:space="preserve"> e </w:t>
      </w:r>
      <w:r w:rsidR="002E7B60" w:rsidRPr="002E7B60">
        <w:t>“</w:t>
      </w:r>
      <w:r w:rsidR="002E7B60" w:rsidRPr="002E7B60">
        <w:rPr>
          <w:u w:val="single"/>
        </w:rPr>
        <w:t>Debenturista da 1ª Emissão</w:t>
      </w:r>
      <w:r w:rsidR="002E7B60" w:rsidRPr="002E7B60">
        <w:t>”</w:t>
      </w:r>
      <w:r w:rsidR="000C57DB" w:rsidRPr="002E7B60">
        <w:t>, respectivamente</w:t>
      </w:r>
      <w:r w:rsidRPr="002E7B60">
        <w:t xml:space="preserve">), </w:t>
      </w:r>
      <w:r w:rsidR="00257E08">
        <w:t xml:space="preserve">acompanhado dos documentos comprobatórios de poderes dos signatários do referido </w:t>
      </w:r>
      <w:r w:rsidR="00273A1D" w:rsidRPr="007936B6">
        <w:rPr>
          <w:i/>
        </w:rPr>
        <w:t>Term Sheet</w:t>
      </w:r>
      <w:r w:rsidR="00257E08">
        <w:t xml:space="preserve">, </w:t>
      </w:r>
      <w:r w:rsidRPr="002E7B60">
        <w:t>n</w:t>
      </w:r>
      <w:r w:rsidR="00A45932" w:rsidRPr="002E7B60">
        <w:t>o</w:t>
      </w:r>
      <w:r w:rsidRPr="002E7B60">
        <w:t xml:space="preserve"> qual o Debenturista da 1ª Emissão</w:t>
      </w:r>
      <w:r w:rsidR="002C772B">
        <w:t xml:space="preserve"> </w:t>
      </w:r>
      <w:r w:rsidR="00894473">
        <w:t xml:space="preserve">concorda, de forma irrevogável e irretratável, dentre outras coisas, com a renegociação das Debêntures da 1ª Emissão, bem como em assinar o termo </w:t>
      </w:r>
      <w:r w:rsidR="00D93AC8">
        <w:t xml:space="preserve">de quitação e </w:t>
      </w:r>
      <w:r w:rsidR="00273A1D">
        <w:t xml:space="preserve">liberação </w:t>
      </w:r>
      <w:r w:rsidR="005B5FCC">
        <w:t xml:space="preserve">das seguintes garantias </w:t>
      </w:r>
      <w:r w:rsidR="00273A1D">
        <w:t>(“</w:t>
      </w:r>
      <w:r w:rsidR="00273A1D" w:rsidRPr="00273A1D">
        <w:rPr>
          <w:u w:val="single"/>
        </w:rPr>
        <w:t>Termo de Quitação e Liberação de Garantias</w:t>
      </w:r>
      <w:r w:rsidR="00273A1D">
        <w:t>”)</w:t>
      </w:r>
      <w:r w:rsidR="005B5FCC">
        <w:t>:</w:t>
      </w:r>
      <w:r w:rsidR="000F2283" w:rsidRPr="002E7B60">
        <w:t xml:space="preserve"> </w:t>
      </w:r>
      <w:r w:rsidR="000F2283" w:rsidRPr="002E7B60">
        <w:rPr>
          <w:b/>
        </w:rPr>
        <w:t>(i)</w:t>
      </w:r>
      <w:r w:rsidR="000F2283" w:rsidRPr="002E7B60">
        <w:t> hipoteca d</w:t>
      </w:r>
      <w:r w:rsidR="00034722">
        <w:t>o</w:t>
      </w:r>
      <w:r w:rsidR="003B2DBC">
        <w:t xml:space="preserve">s </w:t>
      </w:r>
      <w:r w:rsidR="00034722">
        <w:t>Imóveis</w:t>
      </w:r>
      <w:r w:rsidR="000F2283" w:rsidRPr="002E7B60">
        <w:t xml:space="preserve">, </w:t>
      </w:r>
      <w:r w:rsidR="00034722">
        <w:t xml:space="preserve">que serão objeto da AF Imóveis, </w:t>
      </w:r>
      <w:r w:rsidR="000F2283" w:rsidRPr="002E7B60">
        <w:t>conforme indicada no item 4.19.1.1(i) da Escritura d</w:t>
      </w:r>
      <w:r w:rsidR="00E66474" w:rsidRPr="002E7B60">
        <w:t>a 1ª </w:t>
      </w:r>
      <w:r w:rsidR="000F2283" w:rsidRPr="002E7B60">
        <w:t>Emissão de Debêntures (“</w:t>
      </w:r>
      <w:r w:rsidR="000F2283" w:rsidRPr="002E7B60">
        <w:rPr>
          <w:u w:val="single"/>
        </w:rPr>
        <w:t>Hipoteca do Empreendimento</w:t>
      </w:r>
      <w:r w:rsidR="0085623E" w:rsidRPr="002E7B60">
        <w:rPr>
          <w:u w:val="single"/>
        </w:rPr>
        <w:t xml:space="preserve"> Alvo</w:t>
      </w:r>
      <w:r w:rsidR="000F2283" w:rsidRPr="002E7B60">
        <w:t>”)</w:t>
      </w:r>
      <w:r w:rsidR="00E66474" w:rsidRPr="002E7B60">
        <w:t>,</w:t>
      </w:r>
      <w:r w:rsidR="000F2283" w:rsidRPr="002E7B60">
        <w:t xml:space="preserve"> </w:t>
      </w:r>
      <w:r w:rsidR="000F2283" w:rsidRPr="002E7B60">
        <w:rPr>
          <w:b/>
        </w:rPr>
        <w:t>(ii)</w:t>
      </w:r>
      <w:r w:rsidR="00E66474" w:rsidRPr="002E7B60">
        <w:t> </w:t>
      </w:r>
      <w:r w:rsidR="000F2283" w:rsidRPr="002E7B60">
        <w:t>cessão fiduciária d</w:t>
      </w:r>
      <w:r w:rsidR="0085623E" w:rsidRPr="002E7B60">
        <w:t>os recebíveis futuros decorrentes da comercialização dos Imóveis</w:t>
      </w:r>
      <w:r w:rsidR="000F2283" w:rsidRPr="002E7B60">
        <w:t>, conforme indicada no item 4.19.3 da Escritura d</w:t>
      </w:r>
      <w:r w:rsidR="00E66474" w:rsidRPr="002E7B60">
        <w:t>a 1ª </w:t>
      </w:r>
      <w:r w:rsidR="000F2283" w:rsidRPr="002E7B60">
        <w:t>Emissão de Debêntures (“</w:t>
      </w:r>
      <w:r w:rsidR="000F2283" w:rsidRPr="002E7B60">
        <w:rPr>
          <w:u w:val="single"/>
        </w:rPr>
        <w:t>Cessão Fiduciária de Recebíveis</w:t>
      </w:r>
      <w:r w:rsidR="000F2283" w:rsidRPr="002E7B60">
        <w:t>”)</w:t>
      </w:r>
      <w:r w:rsidR="0085623E" w:rsidRPr="002E7B60">
        <w:t>,</w:t>
      </w:r>
      <w:r w:rsidR="000F2283" w:rsidRPr="002E7B60">
        <w:t xml:space="preserve"> e </w:t>
      </w:r>
      <w:r w:rsidR="000F2283" w:rsidRPr="002E7B60">
        <w:rPr>
          <w:b/>
        </w:rPr>
        <w:t>(iii)</w:t>
      </w:r>
      <w:r w:rsidR="0085623E" w:rsidRPr="002E7B60">
        <w:t> </w:t>
      </w:r>
      <w:r w:rsidR="000F2283" w:rsidRPr="002E7B60">
        <w:t xml:space="preserve">alienação fiduciária das ações ordinárias representativas da totalidade do capital social da </w:t>
      </w:r>
      <w:r w:rsidR="0085623E" w:rsidRPr="002E7B60">
        <w:t>Emissora</w:t>
      </w:r>
      <w:r w:rsidR="000F2283" w:rsidRPr="002E7B60">
        <w:t>, conforme indicada no item 4.19.4 da Escritura de Emissão de Debêntures</w:t>
      </w:r>
      <w:r w:rsidR="0085623E" w:rsidRPr="002E7B60">
        <w:t xml:space="preserve"> (“</w:t>
      </w:r>
      <w:r w:rsidR="0085623E" w:rsidRPr="002E7B60">
        <w:rPr>
          <w:u w:val="single"/>
        </w:rPr>
        <w:t>Alienação Fiduciária</w:t>
      </w:r>
      <w:r w:rsidR="0085623E" w:rsidRPr="002E7B60">
        <w:t>” e, em conjunto com a Hipoteca do Empreendimento Alvo e a Cessão Fiduciária de Recebíveis, “</w:t>
      </w:r>
      <w:r w:rsidR="0085623E" w:rsidRPr="002E7B60">
        <w:rPr>
          <w:u w:val="single"/>
        </w:rPr>
        <w:t>Garantias – Debêntures da 1ª</w:t>
      </w:r>
      <w:r w:rsidR="00735FD7">
        <w:rPr>
          <w:u w:val="single"/>
        </w:rPr>
        <w:t> </w:t>
      </w:r>
      <w:r w:rsidR="0085623E" w:rsidRPr="002E7B60">
        <w:rPr>
          <w:u w:val="single"/>
        </w:rPr>
        <w:t>Emissão</w:t>
      </w:r>
      <w:r w:rsidR="0085623E" w:rsidRPr="002E7B60">
        <w:t>”)</w:t>
      </w:r>
      <w:r w:rsidR="000F2283" w:rsidRPr="002E7B60">
        <w:t>;</w:t>
      </w:r>
    </w:p>
    <w:p w14:paraId="3ACF32DD" w14:textId="77777777" w:rsidR="00156669" w:rsidRPr="00E06236" w:rsidRDefault="00156669" w:rsidP="00232AB6">
      <w:pPr>
        <w:pStyle w:val="PargrafodaLista"/>
        <w:rPr>
          <w:rFonts w:ascii="Trebuchet MS" w:hAnsi="Trebuchet MS"/>
          <w:sz w:val="22"/>
          <w:szCs w:val="22"/>
        </w:rPr>
      </w:pPr>
    </w:p>
    <w:p w14:paraId="1E9D22F0" w14:textId="5BD53445" w:rsidR="00156669" w:rsidRPr="00DB0A2D" w:rsidRDefault="00156669" w:rsidP="00297F8A">
      <w:pPr>
        <w:pStyle w:val="Nvel11a"/>
      </w:pPr>
      <w:r w:rsidRPr="00E06236">
        <w:t xml:space="preserve">obtenção pela </w:t>
      </w:r>
      <w:r w:rsidR="00DC2C9E" w:rsidRPr="00E06236">
        <w:t>Emissora</w:t>
      </w:r>
      <w:r w:rsidRPr="00E06236">
        <w:t>, suas afiliadas e pelas demais partes envolvidas, de todas e quaisquer</w:t>
      </w:r>
      <w:r w:rsidRPr="00DB0A2D">
        <w:t xml:space="preserve"> aprovações, averbações, protocolizações, registros e/ou demais formalidades necessárias para a realização, efetivação, boa ordem, transparência, formalização, precificação, liquidação, conclusão e validade da </w:t>
      </w:r>
      <w:r w:rsidR="00DC2C9E" w:rsidRPr="00DB0A2D">
        <w:t xml:space="preserve">Emissão </w:t>
      </w:r>
      <w:r w:rsidRPr="00DB0A2D">
        <w:t xml:space="preserve">e dos demais documentos da </w:t>
      </w:r>
      <w:r w:rsidR="00DC2C9E" w:rsidRPr="00DB0A2D">
        <w:t>Emissão</w:t>
      </w:r>
      <w:r w:rsidRPr="00DB0A2D">
        <w:t xml:space="preserve"> junto a: </w:t>
      </w:r>
      <w:r w:rsidRPr="00DB0A2D">
        <w:rPr>
          <w:b/>
        </w:rPr>
        <w:t>(</w:t>
      </w:r>
      <w:r w:rsidR="00DC2C9E" w:rsidRPr="00DB0A2D">
        <w:rPr>
          <w:b/>
        </w:rPr>
        <w:t>1</w:t>
      </w:r>
      <w:r w:rsidRPr="00DB0A2D">
        <w:rPr>
          <w:b/>
        </w:rPr>
        <w:t>)</w:t>
      </w:r>
      <w:r w:rsidR="00780C04">
        <w:t> </w:t>
      </w:r>
      <w:r w:rsidRPr="00DB0A2D">
        <w:t xml:space="preserve">órgãos governamentais e não governamentais, entidades de classe, oficiais de registro, juntas comerciais e/ou agências reguladoras do seu setor de atuação; </w:t>
      </w:r>
      <w:r w:rsidRPr="00DB0A2D">
        <w:rPr>
          <w:b/>
        </w:rPr>
        <w:t>(</w:t>
      </w:r>
      <w:r w:rsidR="00DC2C9E" w:rsidRPr="00DB0A2D">
        <w:rPr>
          <w:b/>
        </w:rPr>
        <w:t>2)</w:t>
      </w:r>
      <w:r w:rsidR="00DC2C9E" w:rsidRPr="00DB0A2D">
        <w:t> </w:t>
      </w:r>
      <w:r w:rsidRPr="00DB0A2D">
        <w:t xml:space="preserve">quaisquer terceiros, inclusive credores, instituições financeiras e o Banco Nacional de Desenvolvimento Econômico e Social – BNDES, se aplicável; e </w:t>
      </w:r>
      <w:r w:rsidRPr="00DB0A2D">
        <w:rPr>
          <w:b/>
        </w:rPr>
        <w:t>(</w:t>
      </w:r>
      <w:r w:rsidR="00DC2C9E" w:rsidRPr="00DB0A2D">
        <w:rPr>
          <w:b/>
        </w:rPr>
        <w:t>3</w:t>
      </w:r>
      <w:r w:rsidRPr="00DB0A2D">
        <w:rPr>
          <w:b/>
        </w:rPr>
        <w:t>)</w:t>
      </w:r>
      <w:r w:rsidR="00780C04">
        <w:t> </w:t>
      </w:r>
      <w:r w:rsidRPr="00DB0A2D">
        <w:t xml:space="preserve">órgão dirigente competente da </w:t>
      </w:r>
      <w:r w:rsidR="00DC2C9E" w:rsidRPr="00DB0A2D">
        <w:t>Emissora</w:t>
      </w:r>
      <w:r w:rsidRPr="00DB0A2D">
        <w:t>;</w:t>
      </w:r>
    </w:p>
    <w:p w14:paraId="116A1282" w14:textId="77777777" w:rsidR="007D5257" w:rsidRPr="00DB0A2D" w:rsidRDefault="007D5257" w:rsidP="001F79C4">
      <w:pPr>
        <w:pStyle w:val="Nvel111a"/>
        <w:numPr>
          <w:ilvl w:val="0"/>
          <w:numId w:val="0"/>
        </w:numPr>
        <w:ind w:left="1418" w:hanging="709"/>
      </w:pPr>
    </w:p>
    <w:p w14:paraId="2D54B794" w14:textId="40D9E7DA" w:rsidR="007D5257" w:rsidRPr="00DB0A2D" w:rsidRDefault="0025301E" w:rsidP="001F79C4">
      <w:pPr>
        <w:pStyle w:val="Nvel11a"/>
      </w:pPr>
      <w:r w:rsidRPr="00DB0A2D">
        <w:t>e</w:t>
      </w:r>
      <w:r w:rsidR="007D5257" w:rsidRPr="00DB0A2D">
        <w:t>missão das Debêntures, nos termos d</w:t>
      </w:r>
      <w:r w:rsidR="00CC2627" w:rsidRPr="00DB0A2D">
        <w:t>e</w:t>
      </w:r>
      <w:r w:rsidR="00E47A43" w:rsidRPr="00DB0A2D">
        <w:t>s</w:t>
      </w:r>
      <w:r w:rsidR="00CC2627" w:rsidRPr="00DB0A2D">
        <w:t>t</w:t>
      </w:r>
      <w:r w:rsidR="007D5257" w:rsidRPr="00DB0A2D">
        <w:t xml:space="preserve">a Escritura de Emissão, de forma plena, válida, </w:t>
      </w:r>
      <w:r w:rsidR="00880F9A" w:rsidRPr="00DB0A2D">
        <w:t xml:space="preserve">vinculativa, </w:t>
      </w:r>
      <w:r w:rsidR="007D5257" w:rsidRPr="00DB0A2D">
        <w:t xml:space="preserve">eficaz e exequível, incluindo </w:t>
      </w:r>
      <w:r w:rsidRPr="00DB0A2D">
        <w:t xml:space="preserve">a celebração do </w:t>
      </w:r>
      <w:r w:rsidR="00B352C9" w:rsidRPr="00DB0A2D">
        <w:t xml:space="preserve">boletim de subscrição </w:t>
      </w:r>
      <w:r w:rsidRPr="00DB0A2D">
        <w:t>e a</w:t>
      </w:r>
      <w:r w:rsidR="007D5257" w:rsidRPr="00DB0A2D">
        <w:t xml:space="preserve"> inscrição </w:t>
      </w:r>
      <w:r w:rsidRPr="00DB0A2D">
        <w:t>da Debenturista</w:t>
      </w:r>
      <w:r w:rsidR="007D5257" w:rsidRPr="00DB0A2D">
        <w:t xml:space="preserve"> no Livro de Registro de Debêntures Nominativas</w:t>
      </w:r>
      <w:r w:rsidRPr="00DB0A2D">
        <w:t>, com a</w:t>
      </w:r>
      <w:r w:rsidR="00452DA4" w:rsidRPr="00DB0A2D">
        <w:t xml:space="preserve"> apresentação de cópia autenticada das páginas do referido livro à Debenturista</w:t>
      </w:r>
      <w:r w:rsidR="007D5257" w:rsidRPr="00DB0A2D">
        <w:t>;</w:t>
      </w:r>
    </w:p>
    <w:p w14:paraId="26138501" w14:textId="77777777" w:rsidR="007D5257" w:rsidRPr="00DB0A2D" w:rsidRDefault="007D5257" w:rsidP="001F79C4">
      <w:pPr>
        <w:pStyle w:val="Nvel111a"/>
        <w:numPr>
          <w:ilvl w:val="0"/>
          <w:numId w:val="0"/>
        </w:numPr>
        <w:ind w:left="1418" w:hanging="709"/>
      </w:pPr>
    </w:p>
    <w:p w14:paraId="55E241D7" w14:textId="77777777" w:rsidR="007D5257" w:rsidRPr="00DB0A2D" w:rsidRDefault="0025301E" w:rsidP="001F79C4">
      <w:pPr>
        <w:pStyle w:val="Nvel11a"/>
      </w:pPr>
      <w:r w:rsidRPr="00DB0A2D">
        <w:t>q</w:t>
      </w:r>
      <w:r w:rsidR="007D5257" w:rsidRPr="00DB0A2D">
        <w:t>ue as Debêntures estejam livres e desembaraçadas de quaisquer ônus ou gravames de qualquer natureza;</w:t>
      </w:r>
    </w:p>
    <w:p w14:paraId="6404C413" w14:textId="77777777" w:rsidR="007D5257" w:rsidRPr="00DB0A2D" w:rsidRDefault="007D5257" w:rsidP="001F79C4">
      <w:pPr>
        <w:pStyle w:val="Nvel111a"/>
        <w:numPr>
          <w:ilvl w:val="0"/>
          <w:numId w:val="0"/>
        </w:numPr>
        <w:ind w:left="1418" w:hanging="709"/>
      </w:pPr>
    </w:p>
    <w:p w14:paraId="25E2E71E" w14:textId="77777777" w:rsidR="007D5257" w:rsidRPr="00DB0A2D" w:rsidRDefault="0025301E" w:rsidP="001F79C4">
      <w:pPr>
        <w:pStyle w:val="Nvel11a"/>
      </w:pPr>
      <w:r w:rsidRPr="00DB0A2D">
        <w:t>r</w:t>
      </w:r>
      <w:r w:rsidR="007D5257" w:rsidRPr="00DB0A2D">
        <w:t>egistro do Termo de Securitização na Instituição Custodiante da CCI, conforme previsto no Termo de</w:t>
      </w:r>
      <w:r w:rsidR="007D5257" w:rsidRPr="00DB0A2D">
        <w:rPr>
          <w:spacing w:val="-3"/>
        </w:rPr>
        <w:t xml:space="preserve"> </w:t>
      </w:r>
      <w:r w:rsidR="007D5257" w:rsidRPr="00DB0A2D">
        <w:t>Securitização;</w:t>
      </w:r>
    </w:p>
    <w:p w14:paraId="7DAAB96A" w14:textId="77777777" w:rsidR="007C771C" w:rsidRPr="00DB0A2D" w:rsidRDefault="007C771C" w:rsidP="001F79C4">
      <w:pPr>
        <w:pStyle w:val="Nvel111a"/>
        <w:numPr>
          <w:ilvl w:val="0"/>
          <w:numId w:val="0"/>
        </w:numPr>
        <w:ind w:left="1418" w:hanging="709"/>
      </w:pPr>
    </w:p>
    <w:p w14:paraId="014D56AA" w14:textId="40531FD0" w:rsidR="007D5257" w:rsidRPr="00DB0A2D" w:rsidRDefault="007D3255" w:rsidP="001F79C4">
      <w:pPr>
        <w:pStyle w:val="Nvel11a"/>
      </w:pPr>
      <w:r w:rsidRPr="00DB0A2D">
        <w:t xml:space="preserve">conclusão </w:t>
      </w:r>
      <w:r w:rsidR="007D5257" w:rsidRPr="00DB0A2D">
        <w:t>da auditoria legal (</w:t>
      </w:r>
      <w:r w:rsidR="007D5257" w:rsidRPr="00DB0A2D">
        <w:rPr>
          <w:i/>
          <w:iCs/>
        </w:rPr>
        <w:t>due diligence</w:t>
      </w:r>
      <w:r w:rsidR="007D5257" w:rsidRPr="00DB0A2D">
        <w:t>)</w:t>
      </w:r>
      <w:r w:rsidR="00A81521" w:rsidRPr="00DB0A2D">
        <w:t>,</w:t>
      </w:r>
      <w:r w:rsidR="007D5257" w:rsidRPr="00DB0A2D">
        <w:t xml:space="preserve"> </w:t>
      </w:r>
      <w:r w:rsidRPr="00DB0A2D">
        <w:t xml:space="preserve">de forma satisfatória a exclusivo critério da Debenturista, </w:t>
      </w:r>
      <w:r w:rsidR="007D5257" w:rsidRPr="00DB0A2D">
        <w:t xml:space="preserve">e recebimento pela </w:t>
      </w:r>
      <w:r w:rsidR="008217EE" w:rsidRPr="00DB0A2D">
        <w:t>Debenturista</w:t>
      </w:r>
      <w:r w:rsidR="00922528" w:rsidRPr="00DB0A2D">
        <w:t xml:space="preserve"> e </w:t>
      </w:r>
      <w:r w:rsidR="00B352C9" w:rsidRPr="00DB0A2D">
        <w:t>pelo Agente Fiduciário</w:t>
      </w:r>
      <w:r w:rsidR="00880F9A" w:rsidRPr="00DB0A2D">
        <w:t xml:space="preserve"> </w:t>
      </w:r>
      <w:r w:rsidR="00B352C9" w:rsidRPr="00DB0A2D">
        <w:t xml:space="preserve">dos CRI </w:t>
      </w:r>
      <w:r w:rsidR="007D5257" w:rsidRPr="00DB0A2D">
        <w:t xml:space="preserve">de parecer jurídico </w:t>
      </w:r>
      <w:r w:rsidRPr="00DB0A2D">
        <w:t>(</w:t>
      </w:r>
      <w:r w:rsidRPr="00DB0A2D">
        <w:rPr>
          <w:i/>
          <w:iCs/>
        </w:rPr>
        <w:t>legal opinion</w:t>
      </w:r>
      <w:r w:rsidRPr="00DB0A2D">
        <w:t xml:space="preserve">) </w:t>
      </w:r>
      <w:r w:rsidR="007D5257" w:rsidRPr="00DB0A2D">
        <w:t>dos assessores legais</w:t>
      </w:r>
      <w:r w:rsidRPr="00DB0A2D">
        <w:t xml:space="preserve"> </w:t>
      </w:r>
      <w:r w:rsidR="007D5257" w:rsidRPr="00DB0A2D">
        <w:t xml:space="preserve">contratados para a Operação, confirmando a validade e exequibilidade dos Documentos da Operação, tudo em termos satisfatórios para a </w:t>
      </w:r>
      <w:r w:rsidR="008217EE" w:rsidRPr="00DB0A2D">
        <w:t>Debenturista</w:t>
      </w:r>
      <w:r w:rsidR="007D5257" w:rsidRPr="00DB0A2D">
        <w:t xml:space="preserve"> e para o assessor legal</w:t>
      </w:r>
      <w:r w:rsidR="007D5257" w:rsidRPr="00DB0A2D">
        <w:rPr>
          <w:spacing w:val="-14"/>
        </w:rPr>
        <w:t xml:space="preserve"> </w:t>
      </w:r>
      <w:r w:rsidR="007D5257" w:rsidRPr="00DB0A2D">
        <w:t>contratado;</w:t>
      </w:r>
    </w:p>
    <w:p w14:paraId="52F641E5" w14:textId="77777777" w:rsidR="00902AEF" w:rsidRPr="00DB0A2D" w:rsidRDefault="00902AEF" w:rsidP="00902AEF">
      <w:pPr>
        <w:pStyle w:val="PargrafodaLista"/>
        <w:rPr>
          <w:rFonts w:ascii="Trebuchet MS" w:hAnsi="Trebuchet MS"/>
          <w:sz w:val="22"/>
          <w:szCs w:val="22"/>
        </w:rPr>
      </w:pPr>
    </w:p>
    <w:p w14:paraId="227DE63C" w14:textId="3DFBBCD9" w:rsidR="00902AEF" w:rsidRPr="00DB0A2D" w:rsidRDefault="00902AEF" w:rsidP="001F79C4">
      <w:pPr>
        <w:pStyle w:val="Nvel11a"/>
      </w:pPr>
      <w:r w:rsidRPr="00DB0A2D">
        <w:t xml:space="preserve">apresentação de </w:t>
      </w:r>
      <w:r w:rsidR="006C06D0">
        <w:t>certidão negativa de débitos</w:t>
      </w:r>
      <w:r w:rsidR="00394E6C">
        <w:t xml:space="preserve"> </w:t>
      </w:r>
      <w:r w:rsidRPr="00DB0A2D">
        <w:t>referentes a Imposto Predial e Territorial Urbano (IPTU) e quaisquer outros tributos incidentes sobre os Imóveis;</w:t>
      </w:r>
    </w:p>
    <w:p w14:paraId="3AF6F621" w14:textId="77777777" w:rsidR="00902AEF" w:rsidRPr="00DB0A2D" w:rsidRDefault="00902AEF" w:rsidP="00902AEF">
      <w:pPr>
        <w:pStyle w:val="PargrafodaLista"/>
        <w:rPr>
          <w:rFonts w:ascii="Trebuchet MS" w:hAnsi="Trebuchet MS"/>
          <w:sz w:val="22"/>
          <w:szCs w:val="22"/>
        </w:rPr>
      </w:pPr>
    </w:p>
    <w:p w14:paraId="644EB808" w14:textId="02CF21C4" w:rsidR="00902AEF" w:rsidRPr="00DB0A2D" w:rsidRDefault="00902AEF" w:rsidP="001F79C4">
      <w:pPr>
        <w:pStyle w:val="Nvel11a"/>
      </w:pPr>
      <w:r w:rsidRPr="00DB0A2D">
        <w:t>apresentação d</w:t>
      </w:r>
      <w:r w:rsidR="00BE1246">
        <w:t xml:space="preserve">e declaração emitida pelo síndico do Empreendimento Alvo comprovando </w:t>
      </w:r>
      <w:r w:rsidRPr="00DB0A2D">
        <w:t>a quitação de todos os valores devidos referentes às taxas condominiais incidentes sobre os Imóveis;</w:t>
      </w:r>
      <w:r w:rsidR="00BE1246">
        <w:t xml:space="preserve"> </w:t>
      </w:r>
    </w:p>
    <w:p w14:paraId="0F026970" w14:textId="77777777" w:rsidR="007D5257" w:rsidRPr="00DB0A2D" w:rsidRDefault="007D5257" w:rsidP="001F79C4">
      <w:pPr>
        <w:pStyle w:val="Nvel111a"/>
        <w:numPr>
          <w:ilvl w:val="0"/>
          <w:numId w:val="0"/>
        </w:numPr>
        <w:ind w:left="1418" w:hanging="709"/>
      </w:pPr>
    </w:p>
    <w:p w14:paraId="6A93B192" w14:textId="091F03A7" w:rsidR="007D5257" w:rsidRDefault="00BF54ED" w:rsidP="001F79C4">
      <w:pPr>
        <w:pStyle w:val="Nvel11a"/>
      </w:pPr>
      <w:bookmarkStart w:id="172" w:name="_Ref513043136"/>
      <w:bookmarkStart w:id="173" w:name="_Ref7690874"/>
      <w:r>
        <w:t>prenotação</w:t>
      </w:r>
      <w:r w:rsidR="0025301E" w:rsidRPr="00DB0A2D">
        <w:t xml:space="preserve">, </w:t>
      </w:r>
      <w:r w:rsidR="007D5257" w:rsidRPr="00DB0A2D">
        <w:t xml:space="preserve">no </w:t>
      </w:r>
      <w:r w:rsidR="0025301E" w:rsidRPr="00DB0A2D">
        <w:t>competente</w:t>
      </w:r>
      <w:r w:rsidR="007D5257" w:rsidRPr="00DB0A2D">
        <w:t xml:space="preserve"> </w:t>
      </w:r>
      <w:r w:rsidR="0025301E" w:rsidRPr="00DB0A2D">
        <w:t>o</w:t>
      </w:r>
      <w:r w:rsidR="007D5257" w:rsidRPr="00DB0A2D">
        <w:t>ficia</w:t>
      </w:r>
      <w:r w:rsidR="00EC5C3A" w:rsidRPr="00DB0A2D">
        <w:t>l</w:t>
      </w:r>
      <w:r w:rsidR="007D5257" w:rsidRPr="00DB0A2D">
        <w:t xml:space="preserve"> de </w:t>
      </w:r>
      <w:r w:rsidR="0025301E" w:rsidRPr="00DB0A2D">
        <w:t xml:space="preserve">registro de imóveis, </w:t>
      </w:r>
      <w:r w:rsidR="00EC5C3A" w:rsidRPr="00DB0A2D">
        <w:t>da AF Imóveis</w:t>
      </w:r>
      <w:r w:rsidR="007D5257" w:rsidRPr="00DB0A2D">
        <w:t>, nos termos previstos no</w:t>
      </w:r>
      <w:r w:rsidR="00EC5C3A" w:rsidRPr="00DB0A2D">
        <w:t xml:space="preserve"> </w:t>
      </w:r>
      <w:r w:rsidR="001D0817" w:rsidRPr="00DB0A2D">
        <w:t>Contrato AF Imóveis</w:t>
      </w:r>
      <w:r>
        <w:t>, em conjunto com o</w:t>
      </w:r>
      <w:r w:rsidR="007761F4">
        <w:t xml:space="preserve"> </w:t>
      </w:r>
      <w:r w:rsidR="004B5D86">
        <w:t>T</w:t>
      </w:r>
      <w:r>
        <w:t xml:space="preserve">ermo de </w:t>
      </w:r>
      <w:r w:rsidR="004B5D86">
        <w:t>Quitação e Liberação de Garantias</w:t>
      </w:r>
      <w:r w:rsidR="007D5257" w:rsidRPr="00DB0A2D">
        <w:t>;</w:t>
      </w:r>
      <w:bookmarkEnd w:id="172"/>
      <w:bookmarkEnd w:id="173"/>
    </w:p>
    <w:p w14:paraId="4CC10EAD" w14:textId="77777777" w:rsidR="007C771C" w:rsidRPr="00DB0A2D" w:rsidRDefault="007C771C" w:rsidP="007C771C">
      <w:pPr>
        <w:pStyle w:val="Nvel11a"/>
        <w:numPr>
          <w:ilvl w:val="0"/>
          <w:numId w:val="0"/>
        </w:numPr>
        <w:ind w:left="709"/>
      </w:pPr>
    </w:p>
    <w:p w14:paraId="0BE031E2" w14:textId="69892278" w:rsidR="007C771C" w:rsidRPr="00DB0A2D" w:rsidRDefault="007C771C" w:rsidP="007C771C">
      <w:pPr>
        <w:pStyle w:val="Nvel11a"/>
      </w:pPr>
      <w:r w:rsidRPr="00DB0A2D">
        <w:t>averbação da emissão da CCI nas matrículas dos Imóveis objeto da AF Imóveis;</w:t>
      </w:r>
    </w:p>
    <w:p w14:paraId="3F10291C" w14:textId="77777777" w:rsidR="0025301E" w:rsidRPr="00DB0A2D" w:rsidRDefault="0025301E" w:rsidP="001F79C4">
      <w:pPr>
        <w:pStyle w:val="Nvel111a"/>
        <w:numPr>
          <w:ilvl w:val="0"/>
          <w:numId w:val="0"/>
        </w:numPr>
        <w:ind w:left="1418" w:hanging="709"/>
      </w:pPr>
    </w:p>
    <w:p w14:paraId="4FF051DE" w14:textId="05BC00FF" w:rsidR="0025301E" w:rsidRPr="00DB0A2D" w:rsidRDefault="00952B2E" w:rsidP="001F79C4">
      <w:pPr>
        <w:pStyle w:val="Nvel11a"/>
      </w:pPr>
      <w:r w:rsidRPr="00DB0A2D">
        <w:t>registro do</w:t>
      </w:r>
      <w:r w:rsidR="00EC5C3A" w:rsidRPr="00DB0A2D">
        <w:t xml:space="preserve"> Contrato CF Direitos Creditórios</w:t>
      </w:r>
      <w:r w:rsidR="000E570D" w:rsidRPr="00DB0A2D">
        <w:t xml:space="preserve"> </w:t>
      </w:r>
      <w:r w:rsidR="00222338" w:rsidRPr="00DB0A2D">
        <w:t xml:space="preserve">nos cartórios de registro de títulos e documentos das cidades de </w:t>
      </w:r>
      <w:r w:rsidR="00EC5C3A" w:rsidRPr="00DB0A2D">
        <w:t xml:space="preserve">Rio Verde, Estado de Goiás, e de </w:t>
      </w:r>
      <w:r w:rsidR="00222338" w:rsidRPr="00DB0A2D">
        <w:t>São Paulo, Estado de São Paulo</w:t>
      </w:r>
      <w:r w:rsidRPr="00DB0A2D">
        <w:t>;</w:t>
      </w:r>
    </w:p>
    <w:p w14:paraId="1C5CE1D8" w14:textId="77777777" w:rsidR="007C771C" w:rsidRPr="00DB0A2D" w:rsidRDefault="007C771C" w:rsidP="001F79C4">
      <w:pPr>
        <w:pStyle w:val="Nvel111a"/>
        <w:numPr>
          <w:ilvl w:val="0"/>
          <w:numId w:val="0"/>
        </w:numPr>
        <w:ind w:left="1418" w:hanging="709"/>
      </w:pPr>
    </w:p>
    <w:p w14:paraId="5F70FD83" w14:textId="285E7916" w:rsidR="00111578" w:rsidRPr="00DB0A2D" w:rsidRDefault="00952B2E" w:rsidP="001F79C4">
      <w:pPr>
        <w:pStyle w:val="Nvel11a"/>
      </w:pPr>
      <w:r w:rsidRPr="00DB0A2D">
        <w:t>a</w:t>
      </w:r>
      <w:r w:rsidR="007D5257" w:rsidRPr="00DB0A2D">
        <w:t xml:space="preserve">s declarações dadas pela </w:t>
      </w:r>
      <w:r w:rsidR="00FA2DE2" w:rsidRPr="00DB0A2D">
        <w:t>Emissora</w:t>
      </w:r>
      <w:r w:rsidR="00EC5C3A" w:rsidRPr="00DB0A2D">
        <w:t xml:space="preserve"> e</w:t>
      </w:r>
      <w:r w:rsidR="00CC2627" w:rsidRPr="00DB0A2D">
        <w:t xml:space="preserve"> pelos Fiadores</w:t>
      </w:r>
      <w:r w:rsidR="007D5257" w:rsidRPr="00DB0A2D">
        <w:t xml:space="preserve">, nos termos da </w:t>
      </w:r>
      <w:r w:rsidR="00EC5C3A" w:rsidRPr="00DB0A2D">
        <w:t>c</w:t>
      </w:r>
      <w:r w:rsidR="007D5257" w:rsidRPr="00DB0A2D">
        <w:t>láusula</w:t>
      </w:r>
      <w:r w:rsidR="00EE67F9" w:rsidRPr="00DB0A2D">
        <w:t> </w:t>
      </w:r>
      <w:r w:rsidR="000E570D" w:rsidRPr="00DB0A2D">
        <w:fldChar w:fldCharType="begin"/>
      </w:r>
      <w:r w:rsidR="000E570D" w:rsidRPr="00DB0A2D">
        <w:instrText xml:space="preserve"> REF _Ref17121875 \r \h </w:instrText>
      </w:r>
      <w:r w:rsidR="00DB0A2D" w:rsidRPr="00DB0A2D">
        <w:instrText xml:space="preserve"> \* MERGEFORMAT </w:instrText>
      </w:r>
      <w:r w:rsidR="000E570D" w:rsidRPr="00DB0A2D">
        <w:fldChar w:fldCharType="separate"/>
      </w:r>
      <w:r w:rsidR="006A0CE2">
        <w:t>9</w:t>
      </w:r>
      <w:r w:rsidR="000E570D" w:rsidRPr="00DB0A2D">
        <w:fldChar w:fldCharType="end"/>
      </w:r>
      <w:r w:rsidR="007D5257" w:rsidRPr="00DB0A2D">
        <w:rPr>
          <w:spacing w:val="42"/>
        </w:rPr>
        <w:t xml:space="preserve"> </w:t>
      </w:r>
      <w:r w:rsidR="007D5257" w:rsidRPr="00DB0A2D">
        <w:t>abaixo,</w:t>
      </w:r>
      <w:r w:rsidR="007D5257" w:rsidRPr="00DB0A2D">
        <w:rPr>
          <w:spacing w:val="42"/>
        </w:rPr>
        <w:t xml:space="preserve"> </w:t>
      </w:r>
      <w:r w:rsidR="007D5257" w:rsidRPr="00DB0A2D">
        <w:t>e</w:t>
      </w:r>
      <w:r w:rsidR="007D5257" w:rsidRPr="00DB0A2D">
        <w:rPr>
          <w:spacing w:val="42"/>
        </w:rPr>
        <w:t xml:space="preserve"> </w:t>
      </w:r>
      <w:r w:rsidR="007D5257" w:rsidRPr="00DB0A2D">
        <w:t>seus</w:t>
      </w:r>
      <w:r w:rsidR="007D5257" w:rsidRPr="00DB0A2D">
        <w:rPr>
          <w:spacing w:val="41"/>
        </w:rPr>
        <w:t xml:space="preserve"> </w:t>
      </w:r>
      <w:r w:rsidR="007D5257" w:rsidRPr="00DB0A2D">
        <w:t>subitens,</w:t>
      </w:r>
      <w:r w:rsidR="007D5257" w:rsidRPr="00DB0A2D">
        <w:rPr>
          <w:spacing w:val="42"/>
        </w:rPr>
        <w:t xml:space="preserve"> </w:t>
      </w:r>
      <w:r w:rsidR="007D5257" w:rsidRPr="00DB0A2D">
        <w:t>bem</w:t>
      </w:r>
      <w:r w:rsidR="007D5257" w:rsidRPr="00DB0A2D">
        <w:rPr>
          <w:spacing w:val="41"/>
        </w:rPr>
        <w:t xml:space="preserve"> </w:t>
      </w:r>
      <w:r w:rsidR="007D5257" w:rsidRPr="00DB0A2D">
        <w:t>como</w:t>
      </w:r>
      <w:r w:rsidR="007D5257" w:rsidRPr="00DB0A2D">
        <w:rPr>
          <w:spacing w:val="41"/>
        </w:rPr>
        <w:t xml:space="preserve"> </w:t>
      </w:r>
      <w:r w:rsidR="007D5257" w:rsidRPr="00DB0A2D">
        <w:t>nos</w:t>
      </w:r>
      <w:r w:rsidR="007D5257" w:rsidRPr="00DB0A2D">
        <w:rPr>
          <w:spacing w:val="41"/>
        </w:rPr>
        <w:t xml:space="preserve"> </w:t>
      </w:r>
      <w:r w:rsidR="007D5257" w:rsidRPr="00DB0A2D">
        <w:t>termos</w:t>
      </w:r>
      <w:r w:rsidR="007D5257" w:rsidRPr="00DB0A2D">
        <w:rPr>
          <w:spacing w:val="41"/>
        </w:rPr>
        <w:t xml:space="preserve"> </w:t>
      </w:r>
      <w:r w:rsidR="007D5257" w:rsidRPr="00DB0A2D">
        <w:t>dos</w:t>
      </w:r>
      <w:r w:rsidR="007D5257" w:rsidRPr="00DB0A2D">
        <w:rPr>
          <w:spacing w:val="41"/>
        </w:rPr>
        <w:t xml:space="preserve"> </w:t>
      </w:r>
      <w:r w:rsidR="007D5257" w:rsidRPr="00DB0A2D">
        <w:t>demais Documentos da Operação, permaneçam</w:t>
      </w:r>
      <w:r w:rsidR="00880F9A" w:rsidRPr="00DB0A2D">
        <w:t xml:space="preserve"> verdadeiras,</w:t>
      </w:r>
      <w:r w:rsidR="007D5257" w:rsidRPr="00DB0A2D">
        <w:t xml:space="preserve"> válidas</w:t>
      </w:r>
      <w:r w:rsidR="00880F9A" w:rsidRPr="00DB0A2D">
        <w:t>, completas, consistentes, suficientes</w:t>
      </w:r>
      <w:r w:rsidR="007D5257" w:rsidRPr="00DB0A2D">
        <w:t xml:space="preserve"> e corretas e não tenham sido modificadas </w:t>
      </w:r>
      <w:r w:rsidR="00880F9A" w:rsidRPr="00DB0A2D">
        <w:t xml:space="preserve">em cada </w:t>
      </w:r>
      <w:r w:rsidR="007D5257" w:rsidRPr="00DB0A2D">
        <w:t xml:space="preserve">data de liberação do </w:t>
      </w:r>
      <w:r w:rsidR="00E47A43" w:rsidRPr="00DB0A2D">
        <w:t>Valor Total</w:t>
      </w:r>
      <w:r w:rsidR="007D5257" w:rsidRPr="00DB0A2D">
        <w:t xml:space="preserve"> Líquido</w:t>
      </w:r>
      <w:r w:rsidR="00A81521" w:rsidRPr="00DB0A2D">
        <w:t>, permanecendo a Emissora e os Fiadores responsáveis pelas declarações</w:t>
      </w:r>
      <w:r w:rsidR="001340BE">
        <w:t xml:space="preserve">, nos termos a serem declarados conforme modelo constante do </w:t>
      </w:r>
      <w:r w:rsidR="001340BE" w:rsidRPr="00A475E7">
        <w:rPr>
          <w:u w:val="single"/>
        </w:rPr>
        <w:t>Anexo VII</w:t>
      </w:r>
      <w:r w:rsidR="001340BE">
        <w:t xml:space="preserve"> a esta Escritura de Emissão</w:t>
      </w:r>
      <w:r w:rsidR="00111578" w:rsidRPr="00DB0A2D">
        <w:t>;</w:t>
      </w:r>
    </w:p>
    <w:p w14:paraId="235D6BC8" w14:textId="77777777" w:rsidR="00A81521" w:rsidRPr="00DB0A2D" w:rsidRDefault="00A81521" w:rsidP="00232AB6">
      <w:pPr>
        <w:pStyle w:val="PargrafodaLista"/>
        <w:rPr>
          <w:rFonts w:ascii="Trebuchet MS" w:hAnsi="Trebuchet MS"/>
          <w:sz w:val="22"/>
          <w:szCs w:val="22"/>
        </w:rPr>
      </w:pPr>
    </w:p>
    <w:p w14:paraId="24AD31D5" w14:textId="3C274851" w:rsidR="00A81521" w:rsidRPr="00DB0A2D" w:rsidRDefault="00A81521" w:rsidP="001F79C4">
      <w:pPr>
        <w:pStyle w:val="Nvel11a"/>
      </w:pPr>
      <w:r w:rsidRPr="00DB0A2D">
        <w:t>subscrição e integralização dos CRI;</w:t>
      </w:r>
    </w:p>
    <w:p w14:paraId="156E7BB6" w14:textId="77777777" w:rsidR="00A81521" w:rsidRPr="00DB0A2D" w:rsidRDefault="00A81521" w:rsidP="00232AB6">
      <w:pPr>
        <w:pStyle w:val="Nvel11a"/>
        <w:numPr>
          <w:ilvl w:val="0"/>
          <w:numId w:val="0"/>
        </w:numPr>
        <w:ind w:left="709"/>
      </w:pPr>
    </w:p>
    <w:p w14:paraId="476E6F48" w14:textId="6D48BA82" w:rsidR="00A81521" w:rsidRPr="00DB0A2D" w:rsidRDefault="00A81521" w:rsidP="001F79C4">
      <w:pPr>
        <w:pStyle w:val="Nvel11a"/>
      </w:pPr>
      <w:r w:rsidRPr="00DB0A2D">
        <w:t>não ocorrência de alteração adversa nas condições econômicas, financeiras, reputacionais ou operacionais da Emissora e dos Fiadores, ou de qualquer sociedade ou pessoa de seu respectivo grupo econômico;</w:t>
      </w:r>
    </w:p>
    <w:p w14:paraId="5C3FAA60" w14:textId="77777777" w:rsidR="00A81521" w:rsidRPr="00DB0A2D" w:rsidRDefault="00A81521" w:rsidP="00232AB6">
      <w:pPr>
        <w:pStyle w:val="PargrafodaLista"/>
        <w:rPr>
          <w:rFonts w:ascii="Trebuchet MS" w:hAnsi="Trebuchet MS"/>
          <w:sz w:val="22"/>
          <w:szCs w:val="22"/>
        </w:rPr>
      </w:pPr>
    </w:p>
    <w:p w14:paraId="49DA9F1D" w14:textId="48D19C0C" w:rsidR="00A81521" w:rsidRPr="00DB0A2D" w:rsidRDefault="00DC2C9E" w:rsidP="001F79C4">
      <w:pPr>
        <w:pStyle w:val="Nvel11a"/>
      </w:pPr>
      <w:r w:rsidRPr="00DB0A2D">
        <w:t>m</w:t>
      </w:r>
      <w:r w:rsidR="00A81521" w:rsidRPr="00DB0A2D">
        <w:t xml:space="preserve">anutenção do </w:t>
      </w:r>
      <w:r w:rsidRPr="00DB0A2D">
        <w:t xml:space="preserve">objeto social da </w:t>
      </w:r>
      <w:r w:rsidR="00A81521" w:rsidRPr="00DB0A2D">
        <w:t>Emissora e do Fiador PJ;</w:t>
      </w:r>
    </w:p>
    <w:p w14:paraId="63170854" w14:textId="77777777" w:rsidR="00A81521" w:rsidRPr="00DB0A2D" w:rsidRDefault="00A81521" w:rsidP="00232AB6">
      <w:pPr>
        <w:pStyle w:val="PargrafodaLista"/>
        <w:rPr>
          <w:rFonts w:ascii="Trebuchet MS" w:hAnsi="Trebuchet MS"/>
          <w:sz w:val="22"/>
          <w:szCs w:val="22"/>
        </w:rPr>
      </w:pPr>
    </w:p>
    <w:p w14:paraId="3A68A99C" w14:textId="5773B2B5" w:rsidR="00A81521" w:rsidRPr="00DB0A2D" w:rsidRDefault="00DC2C9E" w:rsidP="001F79C4">
      <w:pPr>
        <w:pStyle w:val="Nvel11a"/>
      </w:pPr>
      <w:r w:rsidRPr="00DB0A2D">
        <w:lastRenderedPageBreak/>
        <w:t>n</w:t>
      </w:r>
      <w:r w:rsidR="00A81521" w:rsidRPr="00DB0A2D">
        <w:t xml:space="preserve">ão ocorrência de possíveis alterações no </w:t>
      </w:r>
      <w:r w:rsidR="00A4422F" w:rsidRPr="00DB0A2D">
        <w:t>setor de atuação da Emissora e do Fiador PJ</w:t>
      </w:r>
      <w:r w:rsidR="00A4422F" w:rsidRPr="00DB0A2D" w:rsidDel="00A4422F">
        <w:t xml:space="preserve"> </w:t>
      </w:r>
      <w:r w:rsidR="00A81521" w:rsidRPr="00DB0A2D">
        <w:t>por parte das autoridades governamentais que afetem ou indiquem que possam vir a afetar negativamente a Operação de Securitização;</w:t>
      </w:r>
    </w:p>
    <w:p w14:paraId="155E38D5" w14:textId="77777777" w:rsidR="00A81521" w:rsidRPr="00DB0A2D" w:rsidRDefault="00A81521" w:rsidP="00232AB6">
      <w:pPr>
        <w:pStyle w:val="PargrafodaLista"/>
        <w:rPr>
          <w:rFonts w:ascii="Trebuchet MS" w:hAnsi="Trebuchet MS"/>
          <w:sz w:val="22"/>
          <w:szCs w:val="22"/>
        </w:rPr>
      </w:pPr>
    </w:p>
    <w:p w14:paraId="20B330A7" w14:textId="3573F2D9" w:rsidR="00A81521" w:rsidRPr="00173B7F" w:rsidRDefault="00DC2C9E" w:rsidP="001F79C4">
      <w:pPr>
        <w:pStyle w:val="Nvel11a"/>
      </w:pPr>
      <w:r w:rsidRPr="00DB0A2D">
        <w:t>n</w:t>
      </w:r>
      <w:r w:rsidR="00A81521" w:rsidRPr="00DB0A2D">
        <w:t xml:space="preserve">ão ocorrência de qualquer alteração na composição societária da Emissora e do Fiador PJ, em qualquer operação isolada ou série de operações, que resultem na perda, pelos seus respectivos atuais acionistas controladores, do poder de controle </w:t>
      </w:r>
      <w:r w:rsidR="00A81521" w:rsidRPr="00173B7F">
        <w:t>direto ou indireto da Emissora ou do Fiador PJ;</w:t>
      </w:r>
    </w:p>
    <w:p w14:paraId="07ACDBE8" w14:textId="77777777" w:rsidR="00A81521" w:rsidRPr="00173B7F" w:rsidRDefault="00A81521" w:rsidP="00232AB6">
      <w:pPr>
        <w:pStyle w:val="PargrafodaLista"/>
        <w:rPr>
          <w:rFonts w:ascii="Trebuchet MS" w:hAnsi="Trebuchet MS"/>
          <w:sz w:val="22"/>
          <w:szCs w:val="22"/>
        </w:rPr>
      </w:pPr>
    </w:p>
    <w:p w14:paraId="52DF513F" w14:textId="5F4F1299" w:rsidR="00A81521" w:rsidRDefault="00DC2C9E" w:rsidP="00600D27">
      <w:pPr>
        <w:pStyle w:val="Nvel11a"/>
      </w:pPr>
      <w:r w:rsidRPr="00173B7F">
        <w:t>n</w:t>
      </w:r>
      <w:r w:rsidR="00A81521" w:rsidRPr="00173B7F">
        <w:t>ão esteja em curso qualquer ato ou fato que seja considerado como Evento de Vencimento Antecipado;</w:t>
      </w:r>
    </w:p>
    <w:p w14:paraId="778972D7" w14:textId="77777777" w:rsidR="00BE1246" w:rsidRPr="002E3415" w:rsidRDefault="00BE1246" w:rsidP="00BE1246">
      <w:pPr>
        <w:pStyle w:val="Nvel11a"/>
        <w:numPr>
          <w:ilvl w:val="0"/>
          <w:numId w:val="0"/>
        </w:numPr>
        <w:ind w:left="709"/>
      </w:pPr>
    </w:p>
    <w:p w14:paraId="05D4E199" w14:textId="02225CC5" w:rsidR="00A81521" w:rsidRPr="00DB0A2D" w:rsidRDefault="00DC2C9E" w:rsidP="001F79C4">
      <w:pPr>
        <w:pStyle w:val="Nvel11a"/>
      </w:pPr>
      <w:r w:rsidRPr="00DB0A2D">
        <w:t>i</w:t>
      </w:r>
      <w:r w:rsidR="00A81521" w:rsidRPr="00DB0A2D">
        <w:t xml:space="preserve">nexistência de violação ou indício de violação de qualquer dispositivo de qualquer lei ou regulamento, nacional ou estrangeiro, contra prática de corrupção ou atos lesivos à administração pública, incluindo, sem limitação, leis n.º 12.529/2011, 9.613/1998, 12.846/2013, o </w:t>
      </w:r>
      <w:r w:rsidR="00A81521" w:rsidRPr="00DB0A2D">
        <w:rPr>
          <w:i/>
          <w:iCs/>
        </w:rPr>
        <w:t>US Foreign Corrupt Practices Act</w:t>
      </w:r>
      <w:r w:rsidR="00A81521" w:rsidRPr="00DB0A2D">
        <w:t xml:space="preserve"> (FCPA) e o </w:t>
      </w:r>
      <w:r w:rsidR="00A81521" w:rsidRPr="00DB0A2D">
        <w:rPr>
          <w:i/>
          <w:iCs/>
        </w:rPr>
        <w:t>UK Bribery Act</w:t>
      </w:r>
      <w:r w:rsidR="00A81521" w:rsidRPr="00DB0A2D">
        <w:t xml:space="preserve"> (“</w:t>
      </w:r>
      <w:r w:rsidR="00A81521" w:rsidRPr="00DB0A2D">
        <w:rPr>
          <w:u w:val="single"/>
        </w:rPr>
        <w:t>Leis Anticorrupção</w:t>
      </w:r>
      <w:r w:rsidR="00A81521" w:rsidRPr="00DB0A2D">
        <w:t>”) pela Emissora</w:t>
      </w:r>
      <w:r w:rsidRPr="00DB0A2D">
        <w:t xml:space="preserve">, </w:t>
      </w:r>
      <w:r w:rsidR="00A81521" w:rsidRPr="00DB0A2D">
        <w:t>pelos Fiadores</w:t>
      </w:r>
      <w:r w:rsidRPr="00DB0A2D">
        <w:t xml:space="preserve"> e/ou</w:t>
      </w:r>
      <w:r w:rsidR="00A81521" w:rsidRPr="00DB0A2D">
        <w:t xml:space="preserve"> por qualquer sociedade do seu respectivo grupo econômico;</w:t>
      </w:r>
    </w:p>
    <w:p w14:paraId="0C5F91C8" w14:textId="77777777" w:rsidR="00052D70" w:rsidRPr="00DB0A2D" w:rsidRDefault="00052D70" w:rsidP="00232AB6">
      <w:pPr>
        <w:pStyle w:val="PargrafodaLista"/>
        <w:rPr>
          <w:rFonts w:ascii="Trebuchet MS" w:hAnsi="Trebuchet MS"/>
          <w:sz w:val="22"/>
          <w:szCs w:val="22"/>
        </w:rPr>
      </w:pPr>
    </w:p>
    <w:p w14:paraId="5ADDDC76" w14:textId="63738093" w:rsidR="00052D70" w:rsidRPr="00DB0A2D" w:rsidRDefault="00DB0A2D" w:rsidP="001F79C4">
      <w:pPr>
        <w:pStyle w:val="Nvel11a"/>
      </w:pPr>
      <w:r w:rsidRPr="00DB0A2D">
        <w:t>c</w:t>
      </w:r>
      <w:r w:rsidR="00A4422F" w:rsidRPr="00DB0A2D">
        <w:t>umprimento</w:t>
      </w:r>
      <w:r w:rsidR="00052D70" w:rsidRPr="00DB0A2D">
        <w:t>, em todos os aspectos, as leis, regulamentos, normas administrativas e determinações dos órgãos governamentais, autarquias ou tribunais, aplicáveis à condução de seus negócios e necessárias para a execução de seu objeto social, incluindo, mas sem limitação a legislação e regulamentação relacionadas à saúde e segurança ocupacional, ao meio ambiente (incluindo mas não se limitando à legislação em vigor pertinente à Política Nacional do Meio Ambiente, às Resoluções do Conselho Nacional do Meio Ambiente – CONAMA) (“</w:t>
      </w:r>
      <w:r w:rsidR="00052D70" w:rsidRPr="00DB0A2D">
        <w:rPr>
          <w:u w:val="single"/>
        </w:rPr>
        <w:t>Legislação Socioambiental</w:t>
      </w:r>
      <w:r w:rsidR="00052D70" w:rsidRPr="00DB0A2D">
        <w:t>”);</w:t>
      </w:r>
    </w:p>
    <w:p w14:paraId="1068580A" w14:textId="77777777" w:rsidR="00A81521" w:rsidRPr="00DB0A2D" w:rsidRDefault="00A81521" w:rsidP="00232AB6">
      <w:pPr>
        <w:pStyle w:val="PargrafodaLista"/>
        <w:rPr>
          <w:rFonts w:ascii="Trebuchet MS" w:hAnsi="Trebuchet MS"/>
          <w:sz w:val="22"/>
          <w:szCs w:val="22"/>
        </w:rPr>
      </w:pPr>
    </w:p>
    <w:p w14:paraId="5CFF6B59" w14:textId="768871A5" w:rsidR="006507A1" w:rsidRPr="006507A1" w:rsidRDefault="00A81521" w:rsidP="006507A1">
      <w:pPr>
        <w:pStyle w:val="Nvel11a"/>
      </w:pPr>
      <w:r w:rsidRPr="00DB0A2D">
        <w:t xml:space="preserve">inexistência de qualquer ato ou </w:t>
      </w:r>
      <w:r w:rsidRPr="00C11F63">
        <w:t>fato que impacte adversamente as Garantias, direta ou indiretamente</w:t>
      </w:r>
      <w:r w:rsidR="007F0DEB">
        <w:t>, nos termos a serem declarados conforme modelo constante do Anexo VII a esta Escritura de Emissão</w:t>
      </w:r>
      <w:r w:rsidRPr="00C11F63">
        <w:t>;</w:t>
      </w:r>
    </w:p>
    <w:p w14:paraId="0CBA6781" w14:textId="77777777" w:rsidR="00111578" w:rsidRPr="00DB0A2D" w:rsidRDefault="00111578" w:rsidP="001F79C4">
      <w:pPr>
        <w:pStyle w:val="Nvel111a"/>
        <w:numPr>
          <w:ilvl w:val="0"/>
          <w:numId w:val="0"/>
        </w:numPr>
        <w:ind w:left="1418" w:hanging="709"/>
      </w:pPr>
    </w:p>
    <w:p w14:paraId="4511E651" w14:textId="0B135132" w:rsidR="003235AB" w:rsidRPr="00C60516" w:rsidRDefault="00952B2E" w:rsidP="001F79C4">
      <w:pPr>
        <w:pStyle w:val="Nvel11a"/>
      </w:pPr>
      <w:r w:rsidRPr="00DB0A2D">
        <w:t>r</w:t>
      </w:r>
      <w:r w:rsidR="00111578" w:rsidRPr="00DB0A2D">
        <w:t xml:space="preserve">ecebimento </w:t>
      </w:r>
      <w:r w:rsidR="00111578" w:rsidRPr="00C60516">
        <w:t xml:space="preserve">pela </w:t>
      </w:r>
      <w:r w:rsidR="008217EE" w:rsidRPr="00C60516">
        <w:t>Debenturista</w:t>
      </w:r>
      <w:r w:rsidR="00111578" w:rsidRPr="00C60516">
        <w:t xml:space="preserve"> de 1 (uma) via </w:t>
      </w:r>
      <w:r w:rsidR="00C60516" w:rsidRPr="00C60516">
        <w:t>digital</w:t>
      </w:r>
      <w:r w:rsidR="00111578" w:rsidRPr="00C60516">
        <w:t xml:space="preserve"> </w:t>
      </w:r>
      <w:r w:rsidR="000544EB">
        <w:t xml:space="preserve">assinada </w:t>
      </w:r>
      <w:r w:rsidR="00111578" w:rsidRPr="00C60516">
        <w:t>de todos os Documentos da Operação</w:t>
      </w:r>
      <w:r w:rsidR="00C60516" w:rsidRPr="00C60516">
        <w:t>, devidamente assinados de forma eletrônica, nos termos previstos na cláusula </w:t>
      </w:r>
      <w:r w:rsidR="00C60516" w:rsidRPr="00C60516">
        <w:fldChar w:fldCharType="begin"/>
      </w:r>
      <w:r w:rsidR="00C60516" w:rsidRPr="00C60516">
        <w:instrText xml:space="preserve"> REF _Ref51340697 \r \h </w:instrText>
      </w:r>
      <w:r w:rsidR="00C60516">
        <w:instrText xml:space="preserve"> \* MERGEFORMAT </w:instrText>
      </w:r>
      <w:r w:rsidR="00C60516" w:rsidRPr="00C60516">
        <w:fldChar w:fldCharType="separate"/>
      </w:r>
      <w:r w:rsidR="006A0CE2">
        <w:t>11.16</w:t>
      </w:r>
      <w:r w:rsidR="00C60516" w:rsidRPr="00C60516">
        <w:fldChar w:fldCharType="end"/>
      </w:r>
      <w:r w:rsidR="00C60516" w:rsidRPr="00C60516">
        <w:t xml:space="preserve"> abaixo</w:t>
      </w:r>
      <w:r w:rsidR="007D5257" w:rsidRPr="00C60516">
        <w:t>;</w:t>
      </w:r>
    </w:p>
    <w:p w14:paraId="5ABD85CB" w14:textId="77777777" w:rsidR="003235AB" w:rsidRPr="00C60516" w:rsidRDefault="003235AB" w:rsidP="00232AB6">
      <w:pPr>
        <w:pStyle w:val="PargrafodaLista"/>
        <w:rPr>
          <w:rFonts w:ascii="Trebuchet MS" w:hAnsi="Trebuchet MS"/>
          <w:sz w:val="22"/>
          <w:szCs w:val="22"/>
        </w:rPr>
      </w:pPr>
    </w:p>
    <w:p w14:paraId="69387193" w14:textId="7EB995CA" w:rsidR="00156669" w:rsidRPr="00C60516" w:rsidRDefault="003235AB" w:rsidP="001F79C4">
      <w:pPr>
        <w:pStyle w:val="Nvel11a"/>
      </w:pPr>
      <w:r w:rsidRPr="00C60516">
        <w:t>recolhimento, pela Emissora</w:t>
      </w:r>
      <w:r w:rsidR="00DB0A2D" w:rsidRPr="00C60516">
        <w:t xml:space="preserve"> </w:t>
      </w:r>
      <w:r w:rsidRPr="00C60516">
        <w:t xml:space="preserve">ou </w:t>
      </w:r>
      <w:r w:rsidR="00DB0A2D" w:rsidRPr="00C60516">
        <w:t>pel</w:t>
      </w:r>
      <w:r w:rsidRPr="00C60516">
        <w:t>os Fiadores, de todos tributos, taxas e emolumentos necessários à realização da Operação de Securitização, inclusive aqueles cobrados pela B3;</w:t>
      </w:r>
    </w:p>
    <w:p w14:paraId="1EAD848D" w14:textId="77777777" w:rsidR="00156669" w:rsidRPr="007936B6" w:rsidRDefault="00156669" w:rsidP="00232AB6">
      <w:pPr>
        <w:pStyle w:val="PargrafodaLista"/>
        <w:rPr>
          <w:rFonts w:ascii="Trebuchet MS" w:hAnsi="Trebuchet MS"/>
          <w:sz w:val="22"/>
          <w:szCs w:val="22"/>
          <w:lang w:val="pt-BR"/>
        </w:rPr>
      </w:pPr>
    </w:p>
    <w:p w14:paraId="573225BF" w14:textId="2D8F09B0" w:rsidR="00156669" w:rsidRPr="00DB0A2D" w:rsidRDefault="00156669" w:rsidP="00156669">
      <w:pPr>
        <w:pStyle w:val="Nvel11a"/>
      </w:pPr>
      <w:r w:rsidRPr="00DB0A2D">
        <w:t xml:space="preserve">cumprimento pela </w:t>
      </w:r>
      <w:r w:rsidR="00DB0A2D" w:rsidRPr="00DB0A2D">
        <w:t>Emissora</w:t>
      </w:r>
      <w:r w:rsidRPr="00DB0A2D">
        <w:t xml:space="preserve"> de todas as obrigações aplicáveis previstas na Instrução CVM </w:t>
      </w:r>
      <w:r w:rsidR="00D673F9" w:rsidRPr="00DB0A2D">
        <w:t>nº </w:t>
      </w:r>
      <w:r w:rsidRPr="00DB0A2D">
        <w:t>476</w:t>
      </w:r>
      <w:r w:rsidR="00D673F9" w:rsidRPr="00DB0A2D">
        <w:t>/09</w:t>
      </w:r>
      <w:r w:rsidRPr="00DB0A2D">
        <w:t xml:space="preserve"> e, conforme aplicável, na Instrução da CVM nº</w:t>
      </w:r>
      <w:r w:rsidR="00D673F9" w:rsidRPr="00DB0A2D">
        <w:t> </w:t>
      </w:r>
      <w:r w:rsidRPr="00DB0A2D">
        <w:t>400, de 29 de dezembro de 2003, conforme alterada (“</w:t>
      </w:r>
      <w:r w:rsidRPr="00D67104">
        <w:rPr>
          <w:u w:val="single"/>
        </w:rPr>
        <w:t xml:space="preserve">Instrução CVM </w:t>
      </w:r>
      <w:r w:rsidR="00D673F9" w:rsidRPr="00D67104">
        <w:rPr>
          <w:u w:val="single"/>
        </w:rPr>
        <w:t>nº </w:t>
      </w:r>
      <w:r w:rsidRPr="00D67104">
        <w:rPr>
          <w:u w:val="single"/>
        </w:rPr>
        <w:t>400</w:t>
      </w:r>
      <w:r w:rsidR="00D673F9" w:rsidRPr="00D67104">
        <w:rPr>
          <w:u w:val="single"/>
        </w:rPr>
        <w:t>/03</w:t>
      </w:r>
      <w:r w:rsidRPr="00DB0A2D">
        <w:t>”), incluindo, sem limitação, observar as regras de período de silêncio relativas à não manifestação na mídia sobre a Oferta;</w:t>
      </w:r>
    </w:p>
    <w:p w14:paraId="39DEF757" w14:textId="77777777" w:rsidR="00156669" w:rsidRPr="00DB0A2D" w:rsidRDefault="00156669" w:rsidP="00232AB6">
      <w:pPr>
        <w:pStyle w:val="Nvel11a"/>
        <w:numPr>
          <w:ilvl w:val="0"/>
          <w:numId w:val="0"/>
        </w:numPr>
        <w:ind w:left="709"/>
      </w:pPr>
    </w:p>
    <w:p w14:paraId="39C38E1C" w14:textId="06A4922C" w:rsidR="00156669" w:rsidRPr="00DB0A2D" w:rsidRDefault="00156669" w:rsidP="00156669">
      <w:pPr>
        <w:pStyle w:val="Nvel11a"/>
      </w:pPr>
      <w:r w:rsidRPr="00DB0A2D">
        <w:lastRenderedPageBreak/>
        <w:t xml:space="preserve">cumprimento, pela </w:t>
      </w:r>
      <w:r w:rsidR="00DB0A2D">
        <w:t>Emissora</w:t>
      </w:r>
      <w:r w:rsidRPr="00DB0A2D">
        <w:t>, de todas as suas obrigações previstas nesta Escritura de Emissão e nos demais documentos dela decorrentes, exigíveis até a data de encerramento da Oferta, conforme aplicáveis;</w:t>
      </w:r>
      <w:r w:rsidR="00DB0A2D">
        <w:t xml:space="preserve"> e</w:t>
      </w:r>
    </w:p>
    <w:p w14:paraId="1E2FA948" w14:textId="77777777" w:rsidR="00156669" w:rsidRPr="00DB0A2D" w:rsidRDefault="00156669" w:rsidP="00232AB6">
      <w:pPr>
        <w:pStyle w:val="Nvel11a"/>
        <w:numPr>
          <w:ilvl w:val="0"/>
          <w:numId w:val="0"/>
        </w:numPr>
        <w:ind w:left="709"/>
      </w:pPr>
    </w:p>
    <w:p w14:paraId="66217C54" w14:textId="68CFF3EB" w:rsidR="007D5257" w:rsidRPr="00DB0A2D" w:rsidRDefault="00156669" w:rsidP="00297F8A">
      <w:pPr>
        <w:pStyle w:val="Nvel11a"/>
      </w:pPr>
      <w:r w:rsidRPr="00DB0A2D">
        <w:t>não terem ocorrido alterações na legislação e regulamentação em vigor, relativas aos CRI, que possam criar obstáculos ou aumentar os custos inerentes à realização da Oferta, incluindo normas tributárias que criem tributos ou aumentem alíquotas incidentes sobre os CRI aos potenciais investidores</w:t>
      </w:r>
      <w:r w:rsidR="00DB0A2D">
        <w:t>.</w:t>
      </w:r>
    </w:p>
    <w:p w14:paraId="0B0A61BE" w14:textId="77777777" w:rsidR="00B60272" w:rsidRPr="00DB0A2D" w:rsidRDefault="00B60272" w:rsidP="001F79C4">
      <w:pPr>
        <w:pStyle w:val="Nvel111a"/>
        <w:numPr>
          <w:ilvl w:val="0"/>
          <w:numId w:val="0"/>
        </w:numPr>
        <w:ind w:left="1418" w:hanging="709"/>
      </w:pPr>
      <w:bookmarkStart w:id="174" w:name="_Ref9943878"/>
    </w:p>
    <w:p w14:paraId="05837252" w14:textId="762D1377" w:rsidR="00214102" w:rsidRPr="00DB0A2D" w:rsidRDefault="00173B7F" w:rsidP="001F79C4">
      <w:pPr>
        <w:pStyle w:val="Nvel111"/>
        <w:contextualSpacing/>
      </w:pPr>
      <w:bookmarkStart w:id="175" w:name="_Ref6138938"/>
      <w:bookmarkEnd w:id="174"/>
      <w:r>
        <w:t>Em caso de</w:t>
      </w:r>
      <w:r w:rsidR="00214102" w:rsidRPr="00DB0A2D">
        <w:t xml:space="preserve"> não cumprimento das Condições Precedentes</w:t>
      </w:r>
      <w:r w:rsidR="001B08D6" w:rsidRPr="00DB0A2D">
        <w:t xml:space="preserve">, nos termos </w:t>
      </w:r>
      <w:r w:rsidR="00722E38" w:rsidRPr="00DB0A2D">
        <w:t xml:space="preserve">da </w:t>
      </w:r>
      <w:r w:rsidR="00CA0F71" w:rsidRPr="00DB0A2D">
        <w:t>c</w:t>
      </w:r>
      <w:r w:rsidR="00722E38" w:rsidRPr="00DB0A2D">
        <w:t>láusula</w:t>
      </w:r>
      <w:r w:rsidR="00F901A0" w:rsidRPr="00DB0A2D">
        <w:t> </w:t>
      </w:r>
      <w:r w:rsidR="005C6411">
        <w:fldChar w:fldCharType="begin"/>
      </w:r>
      <w:r w:rsidR="005C6411">
        <w:instrText xml:space="preserve"> REF _Ref49376162 \n \h </w:instrText>
      </w:r>
      <w:r w:rsidR="005C6411">
        <w:fldChar w:fldCharType="separate"/>
      </w:r>
      <w:r w:rsidR="006A0CE2">
        <w:t>4.16</w:t>
      </w:r>
      <w:r w:rsidR="005C6411">
        <w:fldChar w:fldCharType="end"/>
      </w:r>
      <w:r w:rsidR="001B08D6" w:rsidRPr="00DB0A2D">
        <w:t xml:space="preserve"> acima</w:t>
      </w:r>
      <w:r w:rsidR="00214102" w:rsidRPr="00DB0A2D">
        <w:t xml:space="preserve">, </w:t>
      </w:r>
      <w:r w:rsidR="001B08D6" w:rsidRPr="00DB0A2D">
        <w:t xml:space="preserve">em até 90 (noventa) dias </w:t>
      </w:r>
      <w:r w:rsidR="00214102" w:rsidRPr="00DB0A2D">
        <w:t xml:space="preserve">a contar da </w:t>
      </w:r>
      <w:r w:rsidR="005B4249" w:rsidRPr="00DB0A2D">
        <w:t>Data de Emissão</w:t>
      </w:r>
      <w:r w:rsidR="00214102" w:rsidRPr="00DB0A2D">
        <w:t xml:space="preserve">, </w:t>
      </w:r>
      <w:r w:rsidR="009F767A" w:rsidRPr="00DB0A2D">
        <w:t xml:space="preserve">a Securitizadora não ficará obrigada a integralizar, total ou parcialmente, as Debêntures, tornando-se sem efeito a Escritura de Emissão, e retornando as partes ao </w:t>
      </w:r>
      <w:r w:rsidR="009F767A" w:rsidRPr="00DB0A2D">
        <w:rPr>
          <w:i/>
        </w:rPr>
        <w:t>status quo ante</w:t>
      </w:r>
      <w:r w:rsidR="009F767A" w:rsidRPr="00DB0A2D">
        <w:t xml:space="preserve">, não cabendo às Partes indenização ou reembolso de qualquer espécie, ressalvada a obrigação da </w:t>
      </w:r>
      <w:r w:rsidR="00FA2DE2" w:rsidRPr="00DB0A2D">
        <w:t>Emissora</w:t>
      </w:r>
      <w:r w:rsidR="009F767A" w:rsidRPr="00DB0A2D">
        <w:t xml:space="preserve"> de</w:t>
      </w:r>
      <w:r>
        <w:t>,</w:t>
      </w:r>
      <w:r w:rsidR="00214102" w:rsidRPr="00DB0A2D">
        <w:t xml:space="preserve"> no prazo de até </w:t>
      </w:r>
      <w:r w:rsidR="00E46507" w:rsidRPr="00DB0A2D">
        <w:t xml:space="preserve">5 (cinco) </w:t>
      </w:r>
      <w:r w:rsidR="00214102" w:rsidRPr="00DB0A2D">
        <w:t>Dias Úteis do recebimento de notificação da Debenturista neste sentido, pagar ou reembolsar, conforme o caso, a Debenturista</w:t>
      </w:r>
      <w:r w:rsidR="00B352C9" w:rsidRPr="00DB0A2D">
        <w:t xml:space="preserve"> e o Agente Fiduciário</w:t>
      </w:r>
      <w:r w:rsidR="00214102" w:rsidRPr="00DB0A2D">
        <w:t xml:space="preserve"> </w:t>
      </w:r>
      <w:r w:rsidR="00B352C9" w:rsidRPr="00DB0A2D">
        <w:t xml:space="preserve">dos CRI </w:t>
      </w:r>
      <w:r w:rsidR="00214102" w:rsidRPr="00DB0A2D">
        <w:t xml:space="preserve">de todos os custos e Despesas </w:t>
      </w:r>
      <w:r w:rsidR="003C0AA8" w:rsidRPr="00DB0A2D">
        <w:t>(conforme definid</w:t>
      </w:r>
      <w:r w:rsidR="00AF56C6" w:rsidRPr="00DB0A2D">
        <w:t xml:space="preserve">as </w:t>
      </w:r>
      <w:r w:rsidR="00722E38" w:rsidRPr="00DB0A2D">
        <w:t xml:space="preserve">na </w:t>
      </w:r>
      <w:r w:rsidR="00CA0F71" w:rsidRPr="00DB0A2D">
        <w:t>c</w:t>
      </w:r>
      <w:r w:rsidR="00722E38" w:rsidRPr="00DB0A2D">
        <w:t>láusula</w:t>
      </w:r>
      <w:r w:rsidR="00AF56C6" w:rsidRPr="00DB0A2D">
        <w:t> </w:t>
      </w:r>
      <w:r w:rsidR="00AF56C6" w:rsidRPr="00DB0A2D">
        <w:fldChar w:fldCharType="begin"/>
      </w:r>
      <w:r w:rsidR="00AF56C6" w:rsidRPr="00DB0A2D">
        <w:instrText xml:space="preserve"> REF _Ref16779263 \r \h  \* MERGEFORMAT </w:instrText>
      </w:r>
      <w:r w:rsidR="00AF56C6" w:rsidRPr="00DB0A2D">
        <w:fldChar w:fldCharType="separate"/>
      </w:r>
      <w:r w:rsidR="006A0CE2">
        <w:t>8.1.1</w:t>
      </w:r>
      <w:r w:rsidR="00AF56C6" w:rsidRPr="00DB0A2D">
        <w:fldChar w:fldCharType="end"/>
      </w:r>
      <w:r w:rsidR="00722E38" w:rsidRPr="00DB0A2D">
        <w:t xml:space="preserve"> abaixo</w:t>
      </w:r>
      <w:r w:rsidR="003C0AA8" w:rsidRPr="00DB0A2D">
        <w:t xml:space="preserve">) </w:t>
      </w:r>
      <w:r w:rsidR="00214102" w:rsidRPr="00DB0A2D">
        <w:t xml:space="preserve">efetivamente incorridos pela Debenturista </w:t>
      </w:r>
      <w:r w:rsidR="00B352C9" w:rsidRPr="00DB0A2D">
        <w:t xml:space="preserve">e pelo Agente Fiduciário dos CRI </w:t>
      </w:r>
      <w:r w:rsidR="00214102" w:rsidRPr="00DB0A2D">
        <w:t>até a data da rescisão.</w:t>
      </w:r>
      <w:bookmarkEnd w:id="175"/>
      <w:r w:rsidR="009F767A" w:rsidRPr="00DB0A2D">
        <w:t xml:space="preserve"> </w:t>
      </w:r>
    </w:p>
    <w:p w14:paraId="0A1D3C45" w14:textId="77777777" w:rsidR="00214102" w:rsidRPr="00DB0A2D" w:rsidRDefault="00214102" w:rsidP="00497744">
      <w:pPr>
        <w:pStyle w:val="Nvel111a1"/>
        <w:numPr>
          <w:ilvl w:val="0"/>
          <w:numId w:val="0"/>
        </w:numPr>
        <w:ind w:left="1418"/>
        <w:rPr>
          <w:highlight w:val="yellow"/>
        </w:rPr>
      </w:pPr>
    </w:p>
    <w:p w14:paraId="1E9DDE30" w14:textId="4490CBA3" w:rsidR="00777DFD" w:rsidRPr="00DB0A2D" w:rsidRDefault="00214102" w:rsidP="00497744">
      <w:pPr>
        <w:pStyle w:val="Nvel1111"/>
      </w:pPr>
      <w:r w:rsidRPr="00DB0A2D">
        <w:t xml:space="preserve">Na hipótese prevista na </w:t>
      </w:r>
      <w:r w:rsidR="00CA0F71" w:rsidRPr="00DB0A2D">
        <w:t>c</w:t>
      </w:r>
      <w:r w:rsidR="007653B6" w:rsidRPr="00DB0A2D">
        <w:t>láusula</w:t>
      </w:r>
      <w:r w:rsidRPr="00DB0A2D">
        <w:t xml:space="preserve"> </w:t>
      </w:r>
      <w:r w:rsidRPr="00DB0A2D">
        <w:fldChar w:fldCharType="begin"/>
      </w:r>
      <w:r w:rsidRPr="00DB0A2D">
        <w:instrText xml:space="preserve"> REF _Ref6138938 \r \h </w:instrText>
      </w:r>
      <w:r w:rsidR="00E47A43" w:rsidRPr="00DB0A2D">
        <w:instrText xml:space="preserve"> \* MERGEFORMAT </w:instrText>
      </w:r>
      <w:r w:rsidRPr="00DB0A2D">
        <w:fldChar w:fldCharType="separate"/>
      </w:r>
      <w:r w:rsidR="006A0CE2">
        <w:t>4.16.1</w:t>
      </w:r>
      <w:r w:rsidRPr="00DB0A2D">
        <w:fldChar w:fldCharType="end"/>
      </w:r>
      <w:r w:rsidRPr="00DB0A2D">
        <w:t xml:space="preserve"> acima, a </w:t>
      </w:r>
      <w:r w:rsidR="008217EE" w:rsidRPr="00DB0A2D">
        <w:t>Debenturista</w:t>
      </w:r>
      <w:r w:rsidRPr="00DB0A2D">
        <w:t xml:space="preserve">, exclusivamente e no limite dos recursos do Patrimônio Separado ou dos recursos recebidos pela </w:t>
      </w:r>
      <w:r w:rsidR="00FA2DE2" w:rsidRPr="00DB0A2D">
        <w:t>Emissora</w:t>
      </w:r>
      <w:r w:rsidRPr="00DB0A2D">
        <w:t>, deverá restituir aos respectivos investidores dos CRI a totalidade do valor de subscrição e integralização dos CRI, acrescido dos juros remuneratórios</w:t>
      </w:r>
      <w:r w:rsidR="005B4249" w:rsidRPr="00DB0A2D">
        <w:rPr>
          <w:color w:val="000000" w:themeColor="text1"/>
        </w:rPr>
        <w:t xml:space="preserve">, calculado </w:t>
      </w:r>
      <w:r w:rsidR="005B4249" w:rsidRPr="00DB0A2D">
        <w:rPr>
          <w:i/>
          <w:color w:val="000000" w:themeColor="text1"/>
        </w:rPr>
        <w:t>pro rata temporis</w:t>
      </w:r>
      <w:r w:rsidR="005B4249" w:rsidRPr="00DB0A2D">
        <w:rPr>
          <w:color w:val="000000" w:themeColor="text1"/>
        </w:rPr>
        <w:t xml:space="preserve"> </w:t>
      </w:r>
      <w:r w:rsidR="008D5015" w:rsidRPr="00DB0A2D">
        <w:rPr>
          <w:color w:val="000000" w:themeColor="text1"/>
        </w:rPr>
        <w:t xml:space="preserve">desde </w:t>
      </w:r>
      <w:r w:rsidR="005B4249" w:rsidRPr="00DB0A2D">
        <w:rPr>
          <w:color w:val="000000" w:themeColor="text1"/>
        </w:rPr>
        <w:t>a data da primeira integralização dos CRI até o resgate antecipado total dos CRI,</w:t>
      </w:r>
      <w:r w:rsidRPr="00DB0A2D">
        <w:t xml:space="preserve"> e demais juros e encargos moratórios previstos </w:t>
      </w:r>
      <w:r w:rsidR="00E47A43" w:rsidRPr="00DB0A2D">
        <w:t>nesta</w:t>
      </w:r>
      <w:r w:rsidRPr="00DB0A2D">
        <w:t xml:space="preserve"> Escritura de Emissão.</w:t>
      </w:r>
    </w:p>
    <w:p w14:paraId="296196FA" w14:textId="77777777" w:rsidR="00777DFD" w:rsidRPr="00DB0A2D" w:rsidRDefault="00777DFD" w:rsidP="00497744">
      <w:pPr>
        <w:pStyle w:val="Nvel111a1"/>
        <w:numPr>
          <w:ilvl w:val="0"/>
          <w:numId w:val="0"/>
        </w:numPr>
        <w:ind w:left="1418"/>
      </w:pPr>
    </w:p>
    <w:p w14:paraId="1FE9CFDC" w14:textId="77777777" w:rsidR="00214102" w:rsidRPr="00DB0A2D" w:rsidRDefault="00214102" w:rsidP="00497744">
      <w:pPr>
        <w:pStyle w:val="Nvel1111"/>
      </w:pPr>
      <w:bookmarkStart w:id="176" w:name="_Ref49354825"/>
      <w:r w:rsidRPr="00DB0A2D">
        <w:t xml:space="preserve">Os eventuais rendimentos auferidos serão utilizados pela </w:t>
      </w:r>
      <w:r w:rsidR="008217EE" w:rsidRPr="00DB0A2D">
        <w:t>Debenturista</w:t>
      </w:r>
      <w:r w:rsidRPr="00DB0A2D">
        <w:t xml:space="preserve"> para o pagamento dos valores devidos aos </w:t>
      </w:r>
      <w:r w:rsidR="001F48CD" w:rsidRPr="00DB0A2D">
        <w:t>T</w:t>
      </w:r>
      <w:r w:rsidRPr="00DB0A2D">
        <w:t xml:space="preserve">itulares dos CRI em virtude do resgate antecipado dos CRI, observado o previsto no Termo de Securitização, sem prejuízo da obrigação da </w:t>
      </w:r>
      <w:r w:rsidR="00FA2DE2" w:rsidRPr="00DB0A2D">
        <w:t>Emissora</w:t>
      </w:r>
      <w:r w:rsidRPr="00DB0A2D">
        <w:t xml:space="preserve"> realizar o pagamento de eventual saldo devedor</w:t>
      </w:r>
      <w:r w:rsidR="00777DFD" w:rsidRPr="00DB0A2D">
        <w:t xml:space="preserve"> remanescente</w:t>
      </w:r>
      <w:r w:rsidRPr="00DB0A2D">
        <w:t>.</w:t>
      </w:r>
      <w:bookmarkEnd w:id="176"/>
    </w:p>
    <w:p w14:paraId="40D77F40" w14:textId="77777777" w:rsidR="006749F5" w:rsidRPr="00DB0A2D" w:rsidRDefault="006749F5" w:rsidP="00497744">
      <w:pPr>
        <w:pStyle w:val="Nvel111a1"/>
        <w:numPr>
          <w:ilvl w:val="0"/>
          <w:numId w:val="0"/>
        </w:numPr>
        <w:ind w:left="1418"/>
        <w:rPr>
          <w:rFonts w:cstheme="minorHAnsi"/>
        </w:rPr>
      </w:pPr>
    </w:p>
    <w:p w14:paraId="26398960" w14:textId="394AE963" w:rsidR="00DB2823" w:rsidRPr="00DB0A2D" w:rsidRDefault="00DB2823" w:rsidP="00497744">
      <w:pPr>
        <w:pStyle w:val="Nvel111"/>
      </w:pPr>
      <w:bookmarkStart w:id="177" w:name="_Ref6145923"/>
      <w:r w:rsidRPr="00DB0A2D">
        <w:t>Nos termos previstos n</w:t>
      </w:r>
      <w:r w:rsidR="00722E38" w:rsidRPr="00DB0A2D">
        <w:t>a</w:t>
      </w:r>
      <w:r w:rsidRPr="00DB0A2D">
        <w:t xml:space="preserve"> </w:t>
      </w:r>
      <w:r w:rsidR="00CA0F71" w:rsidRPr="00DB0A2D">
        <w:t>c</w:t>
      </w:r>
      <w:r w:rsidR="00722E38" w:rsidRPr="00DB0A2D">
        <w:t>láusula</w:t>
      </w:r>
      <w:r w:rsidR="00244616" w:rsidRPr="00DB0A2D">
        <w:t> </w:t>
      </w:r>
      <w:r w:rsidR="0021565A">
        <w:fldChar w:fldCharType="begin"/>
      </w:r>
      <w:r w:rsidR="0021565A">
        <w:instrText xml:space="preserve"> REF _Ref49376162 \r \h </w:instrText>
      </w:r>
      <w:r w:rsidR="0021565A">
        <w:fldChar w:fldCharType="separate"/>
      </w:r>
      <w:r w:rsidR="006A0CE2">
        <w:t>4.16</w:t>
      </w:r>
      <w:r w:rsidR="0021565A">
        <w:fldChar w:fldCharType="end"/>
      </w:r>
      <w:r w:rsidRPr="00DB0A2D">
        <w:t xml:space="preserve"> acima, parte do Valor Total da Emissão</w:t>
      </w:r>
      <w:r w:rsidR="00ED0220" w:rsidRPr="00DB0A2D">
        <w:t xml:space="preserve"> a ser libera</w:t>
      </w:r>
      <w:r w:rsidR="00ED0220" w:rsidRPr="00600D27">
        <w:t>da à Emissora</w:t>
      </w:r>
      <w:r w:rsidR="00FB1BBB" w:rsidRPr="00600D27">
        <w:t xml:space="preserve"> </w:t>
      </w:r>
      <w:r w:rsidR="0037334A" w:rsidRPr="00600D27">
        <w:t>ficará retida na Conta do Patrimônio Separado,</w:t>
      </w:r>
      <w:r w:rsidR="00FB1BBB" w:rsidRPr="00600D27">
        <w:t xml:space="preserve"> </w:t>
      </w:r>
      <w:r w:rsidR="0037334A" w:rsidRPr="00600D27">
        <w:t>a qual</w:t>
      </w:r>
      <w:r w:rsidRPr="00600D27">
        <w:t xml:space="preserve"> estará afetada pelo </w:t>
      </w:r>
      <w:r w:rsidR="00E33186" w:rsidRPr="00600D27">
        <w:t>Regime Fiduciário</w:t>
      </w:r>
      <w:r w:rsidR="00ED0220" w:rsidRPr="00600D27">
        <w:t xml:space="preserve"> dos CRI</w:t>
      </w:r>
      <w:r w:rsidRPr="00600D27">
        <w:t>, para a constituição</w:t>
      </w:r>
      <w:r w:rsidR="00103AEB" w:rsidRPr="00600D27">
        <w:t xml:space="preserve"> de</w:t>
      </w:r>
      <w:r w:rsidRPr="00600D27">
        <w:t>:</w:t>
      </w:r>
      <w:bookmarkEnd w:id="177"/>
    </w:p>
    <w:p w14:paraId="0857FA86" w14:textId="0632827B" w:rsidR="00DB2823" w:rsidRPr="00DB0A2D" w:rsidRDefault="00DB2823" w:rsidP="00497744">
      <w:pPr>
        <w:pStyle w:val="Nvel111a1"/>
        <w:numPr>
          <w:ilvl w:val="0"/>
          <w:numId w:val="0"/>
        </w:numPr>
        <w:ind w:left="1418"/>
        <w:rPr>
          <w:rFonts w:cstheme="minorHAnsi"/>
        </w:rPr>
      </w:pPr>
    </w:p>
    <w:p w14:paraId="24F40DB0" w14:textId="5929D405" w:rsidR="00C60516" w:rsidRDefault="00FB1BBB" w:rsidP="00165034">
      <w:pPr>
        <w:pStyle w:val="Nvel111a"/>
      </w:pPr>
      <w:bookmarkStart w:id="178" w:name="_Ref48310280"/>
      <w:r w:rsidRPr="00DB0A2D">
        <w:t>um fundo de reserva, no montante inicial de R$ </w:t>
      </w:r>
      <w:r w:rsidR="00667112">
        <w:t>426.995,68</w:t>
      </w:r>
      <w:r w:rsidR="00667112" w:rsidRPr="00DB0A2D">
        <w:t xml:space="preserve"> (</w:t>
      </w:r>
      <w:r w:rsidR="00667112">
        <w:t>quatrocentos e vinte e seis mil, novecentos e noventa e cinco reais e sessenta e oito centavos</w:t>
      </w:r>
      <w:r w:rsidR="00667112" w:rsidRPr="00DB0A2D">
        <w:t>)</w:t>
      </w:r>
      <w:r w:rsidRPr="00DB0A2D">
        <w:t>, sendo certo que o valor total deverá</w:t>
      </w:r>
      <w:r w:rsidR="005406C3" w:rsidRPr="00DB0A2D">
        <w:t>, até o integral pagamento das Obrigações Garantidas,</w:t>
      </w:r>
      <w:r w:rsidRPr="00DB0A2D">
        <w:t xml:space="preserve"> cobrir o montante equivalente </w:t>
      </w:r>
      <w:r w:rsidR="00103AEB" w:rsidRPr="00DB0A2D">
        <w:t>à soma d</w:t>
      </w:r>
      <w:r w:rsidRPr="00DB0A2D">
        <w:t>o</w:t>
      </w:r>
      <w:r w:rsidR="00103AEB" w:rsidRPr="00DB0A2D">
        <w:t xml:space="preserve">s </w:t>
      </w:r>
      <w:r w:rsidR="00103AEB" w:rsidRPr="00DB0A2D">
        <w:lastRenderedPageBreak/>
        <w:t>valor</w:t>
      </w:r>
      <w:r w:rsidR="0006179C" w:rsidRPr="00DB0A2D">
        <w:t>e</w:t>
      </w:r>
      <w:r w:rsidR="00103AEB" w:rsidRPr="00DB0A2D">
        <w:t xml:space="preserve">s referentes a </w:t>
      </w:r>
      <w:r w:rsidR="00DB2823" w:rsidRPr="00DB0A2D">
        <w:t xml:space="preserve">3 (três) </w:t>
      </w:r>
      <w:r w:rsidR="007D531B">
        <w:t xml:space="preserve">vezes a próxima </w:t>
      </w:r>
      <w:r w:rsidR="00DB2823" w:rsidRPr="00DB0A2D">
        <w:t>parcela de Remuneração</w:t>
      </w:r>
      <w:r w:rsidR="00C60516">
        <w:t xml:space="preserve"> </w:t>
      </w:r>
      <w:r w:rsidR="00C60516" w:rsidRPr="00DB0A2D">
        <w:t>(“</w:t>
      </w:r>
      <w:r w:rsidR="00C60516" w:rsidRPr="00165034">
        <w:rPr>
          <w:u w:val="single"/>
        </w:rPr>
        <w:t>Fundo de Reserva</w:t>
      </w:r>
      <w:r w:rsidR="00C60516" w:rsidRPr="00DB0A2D">
        <w:t>” e “</w:t>
      </w:r>
      <w:r w:rsidR="00C60516" w:rsidRPr="00165034">
        <w:rPr>
          <w:u w:val="single"/>
        </w:rPr>
        <w:t>Valor Mínimo do Fundo de Reserva</w:t>
      </w:r>
      <w:r w:rsidR="00C60516" w:rsidRPr="00DB0A2D">
        <w:t>” respectivamente)</w:t>
      </w:r>
      <w:r w:rsidR="007D531B">
        <w:t>;</w:t>
      </w:r>
    </w:p>
    <w:p w14:paraId="29F30933" w14:textId="77777777" w:rsidR="00C60516" w:rsidRDefault="00C60516" w:rsidP="00C60516">
      <w:pPr>
        <w:pStyle w:val="Nvel111a"/>
        <w:numPr>
          <w:ilvl w:val="0"/>
          <w:numId w:val="0"/>
        </w:numPr>
        <w:ind w:left="1418"/>
      </w:pPr>
    </w:p>
    <w:p w14:paraId="3232A792" w14:textId="23D3AB6E" w:rsidR="00DB2823" w:rsidRPr="00DB0A2D" w:rsidRDefault="00C60516" w:rsidP="00165034">
      <w:pPr>
        <w:pStyle w:val="Nvel111a"/>
      </w:pPr>
      <w:r>
        <w:t xml:space="preserve">um fundo de despesas, no montante de R$ </w:t>
      </w:r>
      <w:r w:rsidR="004915A8">
        <w:t>2</w:t>
      </w:r>
      <w:r w:rsidR="004C39FB">
        <w:t>0.000,00</w:t>
      </w:r>
      <w:r>
        <w:t xml:space="preserve"> (</w:t>
      </w:r>
      <w:r w:rsidR="004915A8">
        <w:t>vinte</w:t>
      </w:r>
      <w:r w:rsidR="004C39FB">
        <w:t xml:space="preserve"> mil reais</w:t>
      </w:r>
      <w:r>
        <w:t xml:space="preserve">), sendo certo que o valor total deverá, até o integral pagamento das Obrigações Garantidas, cobrir o montante equivalente à soma dos valores referentes a </w:t>
      </w:r>
      <w:r w:rsidR="007D531B">
        <w:t xml:space="preserve">6 (seis) meses de despesas relacionadas a </w:t>
      </w:r>
      <w:r w:rsidR="00BE1246" w:rsidRPr="00DB0A2D">
        <w:t>Imposto Predial e Territorial Urbano (</w:t>
      </w:r>
      <w:r w:rsidR="00433A6D">
        <w:t>“</w:t>
      </w:r>
      <w:r w:rsidR="00BE1246" w:rsidRPr="00433A6D">
        <w:rPr>
          <w:u w:val="single"/>
        </w:rPr>
        <w:t>IPTU</w:t>
      </w:r>
      <w:r w:rsidR="00433A6D">
        <w:t>”</w:t>
      </w:r>
      <w:r w:rsidR="00BE1246" w:rsidRPr="00DB0A2D">
        <w:t xml:space="preserve">) </w:t>
      </w:r>
      <w:r w:rsidR="007D531B">
        <w:t>dos Imóveis</w:t>
      </w:r>
      <w:r>
        <w:t xml:space="preserve"> (“</w:t>
      </w:r>
      <w:r w:rsidRPr="00BE1246">
        <w:rPr>
          <w:u w:val="single"/>
        </w:rPr>
        <w:t>Fundo de Despesas IPTU</w:t>
      </w:r>
      <w:r w:rsidR="00BE1246">
        <w:t>” e “</w:t>
      </w:r>
      <w:r w:rsidR="00BE1246" w:rsidRPr="00BE1246">
        <w:rPr>
          <w:u w:val="single"/>
        </w:rPr>
        <w:t>Valor Mínimo do Fundo de Despesas IPTU</w:t>
      </w:r>
      <w:r w:rsidR="00BE1246">
        <w:t>”, respectivamente)</w:t>
      </w:r>
      <w:r w:rsidR="00103AEB" w:rsidRPr="00DB0A2D">
        <w:t xml:space="preserve">; </w:t>
      </w:r>
      <w:r w:rsidR="00FB1BBB" w:rsidRPr="00DB0A2D">
        <w:t>e</w:t>
      </w:r>
      <w:bookmarkEnd w:id="178"/>
    </w:p>
    <w:p w14:paraId="5C534B0D" w14:textId="77777777" w:rsidR="00DB2823" w:rsidRPr="00DB0A2D" w:rsidRDefault="00DB2823" w:rsidP="00497744">
      <w:pPr>
        <w:pStyle w:val="Nvel111a1"/>
        <w:numPr>
          <w:ilvl w:val="0"/>
          <w:numId w:val="0"/>
        </w:numPr>
        <w:ind w:left="1418"/>
        <w:rPr>
          <w:rFonts w:cstheme="minorHAnsi"/>
        </w:rPr>
      </w:pPr>
    </w:p>
    <w:p w14:paraId="6A6EAF1C" w14:textId="179F069E" w:rsidR="00FB1BBB" w:rsidRPr="00DB0A2D" w:rsidRDefault="00103AEB" w:rsidP="00497744">
      <w:pPr>
        <w:pStyle w:val="Nvel111a"/>
      </w:pPr>
      <w:bookmarkStart w:id="179" w:name="_Ref48311543"/>
      <w:bookmarkStart w:id="180" w:name="_Ref6145909"/>
      <w:bookmarkStart w:id="181" w:name="_Ref7699158"/>
      <w:r w:rsidRPr="00DB0A2D">
        <w:t>um fundo de despesas, no montante de R$ </w:t>
      </w:r>
      <w:r w:rsidR="00E372B0">
        <w:t>93</w:t>
      </w:r>
      <w:r w:rsidRPr="00DB0A2D">
        <w:t>.000,00 (</w:t>
      </w:r>
      <w:r w:rsidR="00E372B0">
        <w:t>noventa e três</w:t>
      </w:r>
      <w:r w:rsidRPr="00DB0A2D">
        <w:t xml:space="preserve"> mil reais), a ser utilizado para o pagamento das Despesas </w:t>
      </w:r>
      <w:r w:rsidR="00E9527A" w:rsidRPr="00DB0A2D">
        <w:t xml:space="preserve">(conforme definido abaixo) </w:t>
      </w:r>
      <w:r w:rsidRPr="00DB0A2D">
        <w:t>(“</w:t>
      </w:r>
      <w:r w:rsidRPr="00DB0A2D">
        <w:rPr>
          <w:u w:val="single"/>
        </w:rPr>
        <w:t>Fundo de Despesas</w:t>
      </w:r>
      <w:r w:rsidRPr="00DB0A2D">
        <w:t>”</w:t>
      </w:r>
      <w:r w:rsidR="007D531B">
        <w:t xml:space="preserve"> e “</w:t>
      </w:r>
      <w:r w:rsidR="007D531B" w:rsidRPr="007D531B">
        <w:rPr>
          <w:u w:val="single"/>
        </w:rPr>
        <w:t xml:space="preserve">Valor </w:t>
      </w:r>
      <w:r w:rsidR="007215AC">
        <w:rPr>
          <w:u w:val="single"/>
        </w:rPr>
        <w:t>Mínimo</w:t>
      </w:r>
      <w:r w:rsidR="007D531B" w:rsidRPr="007D531B">
        <w:rPr>
          <w:u w:val="single"/>
        </w:rPr>
        <w:t xml:space="preserve"> do Fundo de Despesas</w:t>
      </w:r>
      <w:r w:rsidR="007D531B">
        <w:t>”, respectivamente</w:t>
      </w:r>
      <w:r w:rsidR="00BE1246">
        <w:t>, sendo o Fundo de Despesas, em conjunto com o Fundo de Despesas IPTU, os “</w:t>
      </w:r>
      <w:r w:rsidR="00BE1246" w:rsidRPr="00BE1246">
        <w:rPr>
          <w:u w:val="single"/>
        </w:rPr>
        <w:t>Fundos de Despesas</w:t>
      </w:r>
      <w:r w:rsidR="00BE1246">
        <w:t>”</w:t>
      </w:r>
      <w:r w:rsidRPr="00DB0A2D">
        <w:t>).</w:t>
      </w:r>
      <w:bookmarkEnd w:id="179"/>
    </w:p>
    <w:p w14:paraId="268614DE" w14:textId="77777777" w:rsidR="00103AEB" w:rsidRPr="00DB0A2D" w:rsidRDefault="00103AEB" w:rsidP="00103AEB">
      <w:pPr>
        <w:pStyle w:val="Nvel111a"/>
        <w:numPr>
          <w:ilvl w:val="0"/>
          <w:numId w:val="0"/>
        </w:numPr>
        <w:ind w:left="1418"/>
      </w:pPr>
    </w:p>
    <w:p w14:paraId="4A91E1ED" w14:textId="3DFD6AF4" w:rsidR="00433A6D" w:rsidRDefault="00433A6D" w:rsidP="00FB1BBB">
      <w:pPr>
        <w:pStyle w:val="Nvel1111"/>
      </w:pPr>
      <w:r>
        <w:t xml:space="preserve">Para fins de apuração do Valor Mínimo do Fundo de Despesas IPTU, a Emissora se compromete a encaminhar </w:t>
      </w:r>
      <w:r w:rsidRPr="00433A6D">
        <w:rPr>
          <w:b/>
        </w:rPr>
        <w:t>(a)</w:t>
      </w:r>
      <w:r>
        <w:t xml:space="preserve"> anualmente, os carnês referentes ao IPTU dos Imóveis e as certidões negativas comprovando a quitação do IPTU referentes aos exercícios anteriores, e </w:t>
      </w:r>
      <w:r w:rsidRPr="00433A6D">
        <w:rPr>
          <w:b/>
        </w:rPr>
        <w:t>(b)</w:t>
      </w:r>
      <w:r>
        <w:t xml:space="preserve"> </w:t>
      </w:r>
      <w:r w:rsidR="000D0560">
        <w:t>semestralmente</w:t>
      </w:r>
      <w:r>
        <w:t>, os comprovantes de pagamento de cada parcela mensal do IPTU de cada um dos Imóveis.</w:t>
      </w:r>
    </w:p>
    <w:p w14:paraId="03B48BBD" w14:textId="77777777" w:rsidR="00433A6D" w:rsidRDefault="00433A6D" w:rsidP="00433A6D">
      <w:pPr>
        <w:pStyle w:val="Nvel1111"/>
        <w:numPr>
          <w:ilvl w:val="0"/>
          <w:numId w:val="0"/>
        </w:numPr>
        <w:ind w:left="1418"/>
      </w:pPr>
    </w:p>
    <w:p w14:paraId="3F89BD08" w14:textId="68DD0FD0" w:rsidR="00FB1BBB" w:rsidRPr="00DB0A2D" w:rsidRDefault="00FB1BBB" w:rsidP="00FB1BBB">
      <w:pPr>
        <w:pStyle w:val="Nvel1111"/>
      </w:pPr>
      <w:r w:rsidRPr="00DB0A2D">
        <w:t>Após a constituição do Fundo de Reserva</w:t>
      </w:r>
      <w:r w:rsidR="00103AEB" w:rsidRPr="00DB0A2D">
        <w:t xml:space="preserve"> e do</w:t>
      </w:r>
      <w:r w:rsidR="00BE1246">
        <w:t>s</w:t>
      </w:r>
      <w:r w:rsidR="00103AEB" w:rsidRPr="00DB0A2D">
        <w:t xml:space="preserve"> Fundo</w:t>
      </w:r>
      <w:r w:rsidR="00BE1246">
        <w:t>s</w:t>
      </w:r>
      <w:r w:rsidR="00103AEB" w:rsidRPr="00DB0A2D">
        <w:t xml:space="preserve"> de Despesas</w:t>
      </w:r>
      <w:r w:rsidRPr="00DB0A2D">
        <w:t>, os valores a ele</w:t>
      </w:r>
      <w:r w:rsidR="00103AEB" w:rsidRPr="00DB0A2D">
        <w:t>s</w:t>
      </w:r>
      <w:r w:rsidRPr="00DB0A2D">
        <w:t xml:space="preserve"> referentes poderão ser investidos pela Debenturista em Investimentos Permitidos (conforme definidos abaixo) que possuam alta liquidez.</w:t>
      </w:r>
    </w:p>
    <w:bookmarkEnd w:id="180"/>
    <w:bookmarkEnd w:id="181"/>
    <w:p w14:paraId="61FD49C6" w14:textId="77777777" w:rsidR="00E33186" w:rsidRPr="00DB0A2D" w:rsidRDefault="00E33186" w:rsidP="00497744">
      <w:pPr>
        <w:pStyle w:val="Nvel111a1"/>
        <w:numPr>
          <w:ilvl w:val="0"/>
          <w:numId w:val="0"/>
        </w:numPr>
        <w:ind w:left="1418"/>
        <w:rPr>
          <w:rFonts w:cstheme="minorHAnsi"/>
        </w:rPr>
      </w:pPr>
    </w:p>
    <w:p w14:paraId="355F170B" w14:textId="30C637DB" w:rsidR="006749F5" w:rsidRDefault="006749F5" w:rsidP="00497744">
      <w:pPr>
        <w:pStyle w:val="Nvel111"/>
      </w:pPr>
      <w:r w:rsidRPr="00DB0A2D">
        <w:t>Uma vez satisfeitas as Condições Precedentes</w:t>
      </w:r>
      <w:r w:rsidR="00777DFD" w:rsidRPr="00DB0A2D">
        <w:t xml:space="preserve"> indicadas </w:t>
      </w:r>
      <w:r w:rsidR="00FF699D" w:rsidRPr="00DB0A2D">
        <w:t xml:space="preserve">na </w:t>
      </w:r>
      <w:r w:rsidR="00CA0F71" w:rsidRPr="00DB0A2D">
        <w:t>c</w:t>
      </w:r>
      <w:r w:rsidR="00FF699D" w:rsidRPr="00DB0A2D">
        <w:t>láusula</w:t>
      </w:r>
      <w:r w:rsidR="00244616" w:rsidRPr="00DB0A2D">
        <w:t> </w:t>
      </w:r>
      <w:r w:rsidR="00965B48">
        <w:fldChar w:fldCharType="begin"/>
      </w:r>
      <w:r w:rsidR="00965B48">
        <w:instrText xml:space="preserve"> REF _Ref49376162 \n \h </w:instrText>
      </w:r>
      <w:r w:rsidR="00965B48">
        <w:fldChar w:fldCharType="separate"/>
      </w:r>
      <w:r w:rsidR="006A0CE2">
        <w:t>4.16</w:t>
      </w:r>
      <w:r w:rsidR="00965B48">
        <w:fldChar w:fldCharType="end"/>
      </w:r>
      <w:r w:rsidR="00777DFD" w:rsidRPr="00DB0A2D">
        <w:t xml:space="preserve"> acima</w:t>
      </w:r>
      <w:r w:rsidRPr="00DB0A2D">
        <w:t xml:space="preserve">, a </w:t>
      </w:r>
      <w:r w:rsidR="008217EE" w:rsidRPr="00DB0A2D">
        <w:t>Debenturista</w:t>
      </w:r>
      <w:r w:rsidRPr="00DB0A2D">
        <w:t xml:space="preserve"> realizará </w:t>
      </w:r>
      <w:r w:rsidR="00777DFD" w:rsidRPr="00DB0A2D">
        <w:t>a liberação d</w:t>
      </w:r>
      <w:r w:rsidR="007D75B7">
        <w:t>o</w:t>
      </w:r>
      <w:r w:rsidRPr="00DB0A2D">
        <w:t xml:space="preserve"> Valor Total da Emissão à </w:t>
      </w:r>
      <w:r w:rsidR="00FA2DE2" w:rsidRPr="00DB0A2D">
        <w:t>Emissora</w:t>
      </w:r>
      <w:r w:rsidRPr="00DB0A2D">
        <w:t>, sem a incidência de quaisquer remunerações, encargos ou penalidades, observadas as eventuais deduções previstas nesta Escritura de Emissão.</w:t>
      </w:r>
    </w:p>
    <w:p w14:paraId="14217ED9" w14:textId="77777777" w:rsidR="00A97307" w:rsidRPr="00DB0A2D" w:rsidRDefault="00A97307" w:rsidP="00A97307">
      <w:pPr>
        <w:pStyle w:val="Nvel111a1"/>
        <w:numPr>
          <w:ilvl w:val="0"/>
          <w:numId w:val="0"/>
        </w:numPr>
        <w:ind w:left="1418"/>
        <w:rPr>
          <w:rFonts w:cstheme="minorHAnsi"/>
        </w:rPr>
      </w:pPr>
    </w:p>
    <w:p w14:paraId="1F5053A5" w14:textId="68ED924B" w:rsidR="006749F5" w:rsidRPr="00DB0A2D" w:rsidRDefault="006749F5" w:rsidP="00497744">
      <w:pPr>
        <w:pStyle w:val="Nvel1111"/>
      </w:pPr>
      <w:bookmarkStart w:id="182" w:name="_Ref6145640"/>
      <w:r w:rsidRPr="00DB0A2D">
        <w:t xml:space="preserve">A </w:t>
      </w:r>
      <w:r w:rsidR="00FA2DE2" w:rsidRPr="00DB0A2D">
        <w:t>Emissora</w:t>
      </w:r>
      <w:r w:rsidRPr="00DB0A2D">
        <w:t xml:space="preserve"> desde já autoriza a </w:t>
      </w:r>
      <w:r w:rsidR="008217EE" w:rsidRPr="00A97307">
        <w:t>Debenturista</w:t>
      </w:r>
      <w:r w:rsidRPr="00A97307">
        <w:t xml:space="preserve"> a deduzir </w:t>
      </w:r>
      <w:r w:rsidR="00777DFD" w:rsidRPr="00A97307">
        <w:t>d</w:t>
      </w:r>
      <w:r w:rsidRPr="00A97307">
        <w:t>o Valor Total da Emissão</w:t>
      </w:r>
      <w:r w:rsidR="00777DFD" w:rsidRPr="00A97307">
        <w:t xml:space="preserve">, de que trata </w:t>
      </w:r>
      <w:r w:rsidR="00722E38" w:rsidRPr="00A97307">
        <w:t xml:space="preserve">a </w:t>
      </w:r>
      <w:r w:rsidR="00CA0F71" w:rsidRPr="00A97307">
        <w:t>c</w:t>
      </w:r>
      <w:r w:rsidR="00722E38" w:rsidRPr="00A97307">
        <w:t>láusula </w:t>
      </w:r>
      <w:r w:rsidR="00FF699D" w:rsidRPr="00A97307">
        <w:fldChar w:fldCharType="begin"/>
      </w:r>
      <w:r w:rsidR="00FF699D" w:rsidRPr="00A97307">
        <w:instrText xml:space="preserve"> REF _Ref17111960 \r \h </w:instrText>
      </w:r>
      <w:r w:rsidR="00340232" w:rsidRPr="00A97307">
        <w:instrText xml:space="preserve"> \* MERGEFORMAT </w:instrText>
      </w:r>
      <w:r w:rsidR="00FF699D" w:rsidRPr="00A97307">
        <w:fldChar w:fldCharType="separate"/>
      </w:r>
      <w:r w:rsidR="006A0CE2">
        <w:t>4.16</w:t>
      </w:r>
      <w:r w:rsidR="00FF699D" w:rsidRPr="00A97307">
        <w:fldChar w:fldCharType="end"/>
      </w:r>
      <w:r w:rsidR="00777DFD" w:rsidRPr="00A97307">
        <w:t xml:space="preserve"> acima</w:t>
      </w:r>
      <w:r w:rsidR="00777DFD" w:rsidRPr="00DB0A2D">
        <w:t>,</w:t>
      </w:r>
      <w:r w:rsidRPr="00DB0A2D">
        <w:t xml:space="preserve"> a ser pago à </w:t>
      </w:r>
      <w:r w:rsidR="00FA2DE2" w:rsidRPr="00DB0A2D">
        <w:t>Emissora</w:t>
      </w:r>
      <w:r w:rsidR="00777DFD" w:rsidRPr="00DB0A2D">
        <w:t>,</w:t>
      </w:r>
      <w:r w:rsidRPr="00DB0A2D">
        <w:t xml:space="preserve"> o montante de R$</w:t>
      </w:r>
      <w:r w:rsidR="00973EFC" w:rsidRPr="00DB0A2D">
        <w:t> </w:t>
      </w:r>
      <w:r w:rsidR="00400179" w:rsidRPr="00400179">
        <w:t>325.455,10</w:t>
      </w:r>
      <w:r w:rsidR="00400179">
        <w:t xml:space="preserve"> (trezentos e vinte e cinco mil, quatrocentos e cinquenta e cinco reais e dez centavos</w:t>
      </w:r>
      <w:r w:rsidR="00676BE0">
        <w:t>)</w:t>
      </w:r>
      <w:r w:rsidR="009D269B" w:rsidRPr="00DB0A2D" w:rsidDel="009D269B">
        <w:t xml:space="preserve"> </w:t>
      </w:r>
      <w:r w:rsidRPr="00DB0A2D">
        <w:t>referente aos valores devidos a título de despesas à vista (</w:t>
      </w:r>
      <w:r w:rsidRPr="00DB0A2D">
        <w:rPr>
          <w:i/>
        </w:rPr>
        <w:t>flat</w:t>
      </w:r>
      <w:r w:rsidRPr="00DB0A2D">
        <w:t xml:space="preserve">) da Operação, conforme devidamente identificadas no </w:t>
      </w:r>
      <w:r w:rsidRPr="00A475E7">
        <w:rPr>
          <w:u w:val="single"/>
        </w:rPr>
        <w:t>Anexo</w:t>
      </w:r>
      <w:r w:rsidR="00C83067" w:rsidRPr="00A475E7">
        <w:rPr>
          <w:u w:val="single"/>
        </w:rPr>
        <w:t> </w:t>
      </w:r>
      <w:r w:rsidR="00E47A43" w:rsidRPr="00A475E7">
        <w:rPr>
          <w:u w:val="single"/>
        </w:rPr>
        <w:t>V</w:t>
      </w:r>
      <w:r w:rsidRPr="00DB0A2D">
        <w:rPr>
          <w:b/>
        </w:rPr>
        <w:t xml:space="preserve"> </w:t>
      </w:r>
      <w:r w:rsidRPr="00DB0A2D">
        <w:t>desta Escritura de Emissão (“</w:t>
      </w:r>
      <w:r w:rsidRPr="00DB0A2D">
        <w:rPr>
          <w:u w:val="single"/>
        </w:rPr>
        <w:t xml:space="preserve">Despesas </w:t>
      </w:r>
      <w:r w:rsidRPr="00DB0A2D">
        <w:rPr>
          <w:i/>
          <w:u w:val="single"/>
        </w:rPr>
        <w:t>Flat</w:t>
      </w:r>
      <w:r w:rsidRPr="00DB0A2D">
        <w:t>”)</w:t>
      </w:r>
      <w:r w:rsidR="00871577" w:rsidRPr="00DB0A2D">
        <w:t xml:space="preserve"> </w:t>
      </w:r>
      <w:r w:rsidR="00452DA4" w:rsidRPr="00DB0A2D">
        <w:t>e o</w:t>
      </w:r>
      <w:r w:rsidR="00777DFD" w:rsidRPr="00DB0A2D">
        <w:t>s</w:t>
      </w:r>
      <w:r w:rsidR="00452DA4" w:rsidRPr="00DB0A2D">
        <w:t xml:space="preserve"> valor</w:t>
      </w:r>
      <w:r w:rsidR="00777DFD" w:rsidRPr="00DB0A2D">
        <w:t>es</w:t>
      </w:r>
      <w:r w:rsidR="00452DA4" w:rsidRPr="00DB0A2D">
        <w:t xml:space="preserve"> referente</w:t>
      </w:r>
      <w:r w:rsidR="00777DFD" w:rsidRPr="00DB0A2D">
        <w:t>s</w:t>
      </w:r>
      <w:r w:rsidR="00452DA4" w:rsidRPr="00DB0A2D">
        <w:t xml:space="preserve"> </w:t>
      </w:r>
      <w:r w:rsidR="00777DFD" w:rsidRPr="00DB0A2D">
        <w:t>à constituição do Fundo de Reserva</w:t>
      </w:r>
      <w:r w:rsidR="00871577" w:rsidRPr="00DB0A2D">
        <w:t xml:space="preserve"> e do</w:t>
      </w:r>
      <w:r w:rsidR="00BE1246">
        <w:t>s</w:t>
      </w:r>
      <w:r w:rsidR="00871577" w:rsidRPr="00DB0A2D">
        <w:t xml:space="preserve"> Fundo</w:t>
      </w:r>
      <w:r w:rsidR="00BE1246">
        <w:t>s</w:t>
      </w:r>
      <w:r w:rsidR="00871577" w:rsidRPr="00DB0A2D">
        <w:t xml:space="preserve"> de Despesas</w:t>
      </w:r>
      <w:r w:rsidRPr="00DB0A2D">
        <w:t>.</w:t>
      </w:r>
      <w:bookmarkEnd w:id="182"/>
    </w:p>
    <w:p w14:paraId="67A59996" w14:textId="77777777" w:rsidR="006749F5" w:rsidRPr="00DB0A2D" w:rsidRDefault="006749F5" w:rsidP="00497744">
      <w:pPr>
        <w:pStyle w:val="Nvel111a1"/>
        <w:numPr>
          <w:ilvl w:val="0"/>
          <w:numId w:val="0"/>
        </w:numPr>
        <w:ind w:left="1418"/>
        <w:rPr>
          <w:rFonts w:cstheme="minorHAnsi"/>
        </w:rPr>
      </w:pPr>
    </w:p>
    <w:p w14:paraId="5701F59E" w14:textId="3FE1A8BF" w:rsidR="00DB2823" w:rsidRPr="00DB0A2D" w:rsidRDefault="006749F5" w:rsidP="00497744">
      <w:pPr>
        <w:pStyle w:val="Nvel1111"/>
      </w:pPr>
      <w:bookmarkStart w:id="183" w:name="_Ref6146414"/>
      <w:r w:rsidRPr="00DB0A2D">
        <w:lastRenderedPageBreak/>
        <w:t xml:space="preserve">Considerando a dedução dos valores relacionados às Despesas </w:t>
      </w:r>
      <w:r w:rsidRPr="00DB0A2D">
        <w:rPr>
          <w:i/>
        </w:rPr>
        <w:t>Flat</w:t>
      </w:r>
      <w:r w:rsidR="001D533A" w:rsidRPr="00DB0A2D">
        <w:rPr>
          <w:iCs/>
        </w:rPr>
        <w:t xml:space="preserve">, </w:t>
      </w:r>
      <w:r w:rsidR="00777DFD" w:rsidRPr="00DB0A2D">
        <w:t>ao Fundo de Reserva</w:t>
      </w:r>
      <w:r w:rsidR="00871577" w:rsidRPr="00DB0A2D">
        <w:t xml:space="preserve"> e ao</w:t>
      </w:r>
      <w:r w:rsidR="00BE1246">
        <w:t>s</w:t>
      </w:r>
      <w:r w:rsidR="00871577" w:rsidRPr="00DB0A2D">
        <w:t xml:space="preserve"> Fundo</w:t>
      </w:r>
      <w:r w:rsidR="00BE1246">
        <w:t>s</w:t>
      </w:r>
      <w:r w:rsidR="00871577" w:rsidRPr="00DB0A2D">
        <w:t xml:space="preserve"> de Despesas</w:t>
      </w:r>
      <w:r w:rsidRPr="00DB0A2D">
        <w:t xml:space="preserve">, conforme previsto na </w:t>
      </w:r>
      <w:r w:rsidR="00CA0F71" w:rsidRPr="00DB0A2D">
        <w:t>c</w:t>
      </w:r>
      <w:r w:rsidR="005B4249" w:rsidRPr="00DB0A2D">
        <w:t>láusula</w:t>
      </w:r>
      <w:r w:rsidR="00722E38" w:rsidRPr="00DB0A2D">
        <w:t> </w:t>
      </w:r>
      <w:r w:rsidRPr="00DB0A2D">
        <w:fldChar w:fldCharType="begin"/>
      </w:r>
      <w:r w:rsidRPr="00DB0A2D">
        <w:instrText xml:space="preserve"> REF _Ref6145640 \r \h </w:instrText>
      </w:r>
      <w:r w:rsidR="00305E70" w:rsidRPr="00DB0A2D">
        <w:instrText xml:space="preserve"> \* MERGEFORMAT </w:instrText>
      </w:r>
      <w:r w:rsidRPr="00DB0A2D">
        <w:fldChar w:fldCharType="separate"/>
      </w:r>
      <w:r w:rsidR="006A0CE2">
        <w:t>4.16.3.1</w:t>
      </w:r>
      <w:r w:rsidRPr="00DB0A2D">
        <w:fldChar w:fldCharType="end"/>
      </w:r>
      <w:r w:rsidRPr="00DB0A2D">
        <w:t xml:space="preserve"> </w:t>
      </w:r>
      <w:r w:rsidR="00777DFD" w:rsidRPr="00DB0A2D">
        <w:t>acima</w:t>
      </w:r>
      <w:r w:rsidRPr="00DB0A2D">
        <w:t xml:space="preserve">, o montante líquido a ser recebido pela </w:t>
      </w:r>
      <w:r w:rsidR="00FA2DE2" w:rsidRPr="00DB0A2D">
        <w:t>Emissora</w:t>
      </w:r>
      <w:r w:rsidRPr="00DB0A2D">
        <w:t xml:space="preserve"> </w:t>
      </w:r>
      <w:r w:rsidR="00777DFD" w:rsidRPr="00DB0A2D">
        <w:t xml:space="preserve">em razão do Valor Total da Emissão será de </w:t>
      </w:r>
      <w:r w:rsidR="00DB2823" w:rsidRPr="00DB0A2D">
        <w:t>R$</w:t>
      </w:r>
      <w:r w:rsidR="00973EFC" w:rsidRPr="00DB0A2D">
        <w:t> </w:t>
      </w:r>
      <w:r w:rsidR="00A217E8" w:rsidRPr="00A217E8">
        <w:t xml:space="preserve">14.134.549,22 (quatorze milhões, cento e trinta e quatro mil, quinhentos e quarenta e nove reais e vinte e dois centavos) </w:t>
      </w:r>
      <w:r w:rsidR="0038025C" w:rsidRPr="00DB0A2D">
        <w:t xml:space="preserve"> </w:t>
      </w:r>
      <w:r w:rsidRPr="00DB0A2D">
        <w:t>(“</w:t>
      </w:r>
      <w:r w:rsidRPr="00DB0A2D">
        <w:rPr>
          <w:u w:val="single"/>
        </w:rPr>
        <w:t>Valor Total Líquido</w:t>
      </w:r>
      <w:r w:rsidRPr="00DB0A2D">
        <w:t>”)</w:t>
      </w:r>
      <w:r w:rsidR="00DB2823" w:rsidRPr="00DB0A2D">
        <w:t>.</w:t>
      </w:r>
    </w:p>
    <w:p w14:paraId="01389E58" w14:textId="77777777" w:rsidR="00DB2823" w:rsidRPr="00DB0A2D" w:rsidRDefault="00DB2823" w:rsidP="00497744">
      <w:pPr>
        <w:pStyle w:val="Nvel111a1"/>
        <w:numPr>
          <w:ilvl w:val="0"/>
          <w:numId w:val="0"/>
        </w:numPr>
        <w:ind w:left="1418"/>
      </w:pPr>
    </w:p>
    <w:p w14:paraId="741F57AE" w14:textId="7C652DD6" w:rsidR="006749F5" w:rsidRPr="00DB0A2D" w:rsidRDefault="00DB2823" w:rsidP="00497744">
      <w:pPr>
        <w:pStyle w:val="Nvel1111"/>
      </w:pPr>
      <w:r w:rsidRPr="00DB0A2D">
        <w:t xml:space="preserve">O valor líquido do Valor Total da Emissão deverá ser liberado </w:t>
      </w:r>
      <w:r w:rsidR="006749F5" w:rsidRPr="00DB0A2D">
        <w:t xml:space="preserve">pela </w:t>
      </w:r>
      <w:r w:rsidR="008217EE" w:rsidRPr="00DB0A2D">
        <w:t>Debenturista</w:t>
      </w:r>
      <w:r w:rsidR="006749F5" w:rsidRPr="00DB0A2D">
        <w:t xml:space="preserve"> </w:t>
      </w:r>
      <w:r w:rsidR="00902AEF" w:rsidRPr="00DB0A2D">
        <w:t>ao titular das Debêntures da 1ª Emissão, por conta e ordem da</w:t>
      </w:r>
      <w:r w:rsidR="006749F5" w:rsidRPr="00DB0A2D">
        <w:t xml:space="preserve"> </w:t>
      </w:r>
      <w:r w:rsidR="00FA2DE2" w:rsidRPr="00DB0A2D">
        <w:t>Emissora</w:t>
      </w:r>
      <w:r w:rsidR="00902AEF" w:rsidRPr="00DB0A2D">
        <w:t>,</w:t>
      </w:r>
      <w:r w:rsidR="006749F5" w:rsidRPr="00DB0A2D">
        <w:t xml:space="preserve"> por meio de Transferência Eletrônica Disponível (“</w:t>
      </w:r>
      <w:r w:rsidR="006749F5" w:rsidRPr="00DB0A2D">
        <w:rPr>
          <w:u w:val="single"/>
        </w:rPr>
        <w:t>TED</w:t>
      </w:r>
      <w:r w:rsidR="006749F5" w:rsidRPr="00DB0A2D">
        <w:t>”) para a conta corrente nº</w:t>
      </w:r>
      <w:r w:rsidR="002F2195" w:rsidRPr="00DB0A2D">
        <w:t> </w:t>
      </w:r>
      <w:r w:rsidR="00B70A5B" w:rsidRPr="00B70A5B">
        <w:t>19889-9</w:t>
      </w:r>
      <w:r w:rsidR="006749F5" w:rsidRPr="00DB0A2D">
        <w:t>,</w:t>
      </w:r>
      <w:r w:rsidR="00F35371" w:rsidRPr="00DB0A2D">
        <w:t xml:space="preserve"> </w:t>
      </w:r>
      <w:r w:rsidR="006749F5" w:rsidRPr="00DB0A2D">
        <w:t>agência nº</w:t>
      </w:r>
      <w:r w:rsidR="00D61CC7">
        <w:t> </w:t>
      </w:r>
      <w:r w:rsidR="00D61CC7" w:rsidRPr="00D61CC7">
        <w:t>2937</w:t>
      </w:r>
      <w:r w:rsidR="006749F5" w:rsidRPr="00DB0A2D">
        <w:t>,</w:t>
      </w:r>
      <w:r w:rsidR="005C551A" w:rsidRPr="00DB0A2D">
        <w:t xml:space="preserve"> </w:t>
      </w:r>
      <w:r w:rsidR="006749F5" w:rsidRPr="00DB0A2D">
        <w:t xml:space="preserve">mantida junto ao </w:t>
      </w:r>
      <w:r w:rsidR="00D61CC7" w:rsidRPr="00BF3369">
        <w:t>Itaú Unibanco S.A</w:t>
      </w:r>
      <w:r w:rsidR="00D61CC7">
        <w:t>. (cód. 341)</w:t>
      </w:r>
      <w:r w:rsidR="006749F5" w:rsidRPr="00DB0A2D">
        <w:t xml:space="preserve">, de titularidade </w:t>
      </w:r>
      <w:r w:rsidR="00902AEF" w:rsidRPr="00DB0A2D">
        <w:t>do titular das Debêntures da 1ª</w:t>
      </w:r>
      <w:r w:rsidR="00600D27">
        <w:t> </w:t>
      </w:r>
      <w:r w:rsidR="00902AEF" w:rsidRPr="00DB0A2D">
        <w:t>Emissão</w:t>
      </w:r>
      <w:r w:rsidR="006749F5" w:rsidRPr="00DB0A2D">
        <w:t>, em moeda corrente nacional, em até 2 (dois) Dias Úteis contados do cumprimento da totalidade das Condições Precedentes.</w:t>
      </w:r>
      <w:bookmarkEnd w:id="183"/>
    </w:p>
    <w:p w14:paraId="71739383" w14:textId="77777777" w:rsidR="006749F5" w:rsidRPr="00DB0A2D" w:rsidRDefault="006749F5" w:rsidP="00497744">
      <w:pPr>
        <w:pStyle w:val="Nvel111a1"/>
        <w:numPr>
          <w:ilvl w:val="0"/>
          <w:numId w:val="0"/>
        </w:numPr>
        <w:ind w:left="1418"/>
        <w:rPr>
          <w:rFonts w:cstheme="minorHAnsi"/>
        </w:rPr>
      </w:pPr>
    </w:p>
    <w:p w14:paraId="79EF0425" w14:textId="77777777" w:rsidR="006749F5" w:rsidRPr="00DB0A2D" w:rsidRDefault="006749F5" w:rsidP="00497744">
      <w:pPr>
        <w:pStyle w:val="Nvel1111"/>
      </w:pPr>
      <w:r w:rsidRPr="00DB0A2D">
        <w:t xml:space="preserve">Após o recebimento pela </w:t>
      </w:r>
      <w:r w:rsidR="00FA2DE2" w:rsidRPr="00DB0A2D">
        <w:t>Emissora</w:t>
      </w:r>
      <w:r w:rsidRPr="00DB0A2D">
        <w:t xml:space="preserve"> da totalidade do Valor Total Líquido, as obrigações de pagamento da </w:t>
      </w:r>
      <w:r w:rsidR="008217EE" w:rsidRPr="00DB0A2D">
        <w:t>Debenturista</w:t>
      </w:r>
      <w:r w:rsidRPr="00DB0A2D">
        <w:t xml:space="preserve"> serão consideradas cumpridas, representando plena e geral quitação pela </w:t>
      </w:r>
      <w:r w:rsidR="00FA2DE2" w:rsidRPr="00DB0A2D">
        <w:t>Emissora</w:t>
      </w:r>
      <w:r w:rsidRPr="00DB0A2D">
        <w:t xml:space="preserve"> a à </w:t>
      </w:r>
      <w:r w:rsidR="008217EE" w:rsidRPr="00DB0A2D">
        <w:t>Debenturista</w:t>
      </w:r>
      <w:r w:rsidRPr="00DB0A2D">
        <w:t xml:space="preserve"> por tais obrigações, nos montantes ali previstos, sendo certo que os comprovantes de depósito e compensação na Conta da </w:t>
      </w:r>
      <w:r w:rsidR="00FA2DE2" w:rsidRPr="00DB0A2D">
        <w:t>Emissora</w:t>
      </w:r>
      <w:r w:rsidRPr="00DB0A2D">
        <w:t xml:space="preserve"> serão considerados como recibos.</w:t>
      </w:r>
    </w:p>
    <w:p w14:paraId="70880028" w14:textId="77777777" w:rsidR="008247DD" w:rsidRPr="00DB0A2D" w:rsidRDefault="008247DD" w:rsidP="00497744">
      <w:pPr>
        <w:pStyle w:val="Nvel111a1"/>
        <w:numPr>
          <w:ilvl w:val="0"/>
          <w:numId w:val="0"/>
        </w:numPr>
        <w:ind w:left="1418"/>
        <w:rPr>
          <w:rFonts w:cstheme="minorHAnsi"/>
        </w:rPr>
      </w:pPr>
    </w:p>
    <w:p w14:paraId="2C7B04E1" w14:textId="7A530401" w:rsidR="006749F5" w:rsidRPr="00DB0A2D" w:rsidRDefault="006749F5" w:rsidP="00497744">
      <w:pPr>
        <w:pStyle w:val="Nvel111"/>
      </w:pPr>
      <w:bookmarkStart w:id="184" w:name="_Ref6146598"/>
      <w:r w:rsidRPr="00DB0A2D">
        <w:rPr>
          <w:u w:val="single"/>
        </w:rPr>
        <w:t>Tributos</w:t>
      </w:r>
      <w:r w:rsidRPr="00DB0A2D">
        <w:t xml:space="preserve">: As Despesas, sejam pagas diretamente pela </w:t>
      </w:r>
      <w:r w:rsidR="00FA2DE2" w:rsidRPr="00DB0A2D">
        <w:t>Emissora</w:t>
      </w:r>
      <w:r w:rsidR="004269EB" w:rsidRPr="00DB0A2D">
        <w:t xml:space="preserve"> </w:t>
      </w:r>
      <w:r w:rsidRPr="00DB0A2D">
        <w:t xml:space="preserve">ou por esta reembolsadas à </w:t>
      </w:r>
      <w:r w:rsidR="008217EE" w:rsidRPr="00DB0A2D">
        <w:t>Debenturista</w:t>
      </w:r>
      <w:r w:rsidRPr="00DB0A2D">
        <w:t xml:space="preserve">, nos termos </w:t>
      </w:r>
      <w:r w:rsidR="004269EB" w:rsidRPr="00DB0A2D">
        <w:t>desta Escritura de Emissão</w:t>
      </w:r>
      <w:r w:rsidRPr="00DB0A2D">
        <w:t>, deverão incluir ISS (Imposto Sobre Serviços de Qualquer Natureza), PIS (Contribuição ao Programa de Integração Social), CSLL (Contribuição Social sobre o Lucro Líquido), COFINS (Contribuição para o Financiamento da Seguridade Social), IRRF (Imposto de Renda Retido na Fonte) e quaisquer outros tributos que, nos termos da legislação tributária vigente, venham a incidir sobre tais Despesas nas alíquotas vigentes na data de cada pagamento.</w:t>
      </w:r>
      <w:bookmarkEnd w:id="184"/>
    </w:p>
    <w:p w14:paraId="0676F971" w14:textId="77777777" w:rsidR="00214102" w:rsidRPr="00DB0A2D" w:rsidRDefault="00214102" w:rsidP="00497744">
      <w:pPr>
        <w:pStyle w:val="Nvel111a1"/>
        <w:numPr>
          <w:ilvl w:val="0"/>
          <w:numId w:val="0"/>
        </w:numPr>
        <w:ind w:left="1418"/>
        <w:rPr>
          <w:rFonts w:cstheme="minorHAnsi"/>
        </w:rPr>
      </w:pPr>
    </w:p>
    <w:p w14:paraId="658D36A4" w14:textId="0E4DB2BD" w:rsidR="00704452" w:rsidRPr="00DB0A2D" w:rsidRDefault="00704452" w:rsidP="00497744">
      <w:pPr>
        <w:pStyle w:val="Nvel11"/>
        <w:contextualSpacing/>
      </w:pPr>
      <w:bookmarkStart w:id="185" w:name="_DV_M224"/>
      <w:bookmarkStart w:id="186" w:name="_DV_M225"/>
      <w:bookmarkStart w:id="187" w:name="_DV_M226"/>
      <w:bookmarkEnd w:id="185"/>
      <w:bookmarkEnd w:id="186"/>
      <w:bookmarkEnd w:id="187"/>
      <w:r w:rsidRPr="00DB0A2D">
        <w:rPr>
          <w:u w:val="single"/>
        </w:rPr>
        <w:t>Repactuação</w:t>
      </w:r>
      <w:bookmarkStart w:id="188" w:name="_DV_M227"/>
      <w:bookmarkEnd w:id="188"/>
      <w:r w:rsidR="004E1088" w:rsidRPr="00DB0A2D">
        <w:t xml:space="preserve">: </w:t>
      </w:r>
      <w:r w:rsidRPr="00DB0A2D">
        <w:rPr>
          <w:rFonts w:cstheme="minorHAnsi"/>
        </w:rPr>
        <w:t>Não haverá repactuação programada das Debêntures.</w:t>
      </w:r>
    </w:p>
    <w:p w14:paraId="75761EBF" w14:textId="77777777" w:rsidR="00704452" w:rsidRPr="00DB0A2D" w:rsidRDefault="00704452" w:rsidP="00497744">
      <w:pPr>
        <w:spacing w:line="288" w:lineRule="auto"/>
        <w:contextualSpacing/>
        <w:jc w:val="both"/>
        <w:rPr>
          <w:rFonts w:ascii="Trebuchet MS" w:hAnsi="Trebuchet MS" w:cstheme="minorHAnsi"/>
          <w:sz w:val="22"/>
          <w:szCs w:val="22"/>
        </w:rPr>
      </w:pPr>
    </w:p>
    <w:p w14:paraId="1A80E102" w14:textId="40958F78" w:rsidR="00704452" w:rsidRPr="00DB0A2D" w:rsidRDefault="00704452" w:rsidP="00497744">
      <w:pPr>
        <w:pStyle w:val="Nvel11"/>
        <w:contextualSpacing/>
        <w:rPr>
          <w:rFonts w:cstheme="minorHAnsi"/>
        </w:rPr>
      </w:pPr>
      <w:bookmarkStart w:id="189" w:name="_DV_M228"/>
      <w:bookmarkEnd w:id="189"/>
      <w:r w:rsidRPr="00DB0A2D">
        <w:rPr>
          <w:u w:val="single"/>
        </w:rPr>
        <w:t>Publicidade</w:t>
      </w:r>
      <w:bookmarkStart w:id="190" w:name="_DV_M229"/>
      <w:bookmarkEnd w:id="190"/>
      <w:r w:rsidR="004E1088" w:rsidRPr="00DB0A2D">
        <w:t xml:space="preserve">: </w:t>
      </w:r>
      <w:r w:rsidRPr="00DB0A2D">
        <w:rPr>
          <w:rFonts w:cstheme="minorHAnsi"/>
        </w:rPr>
        <w:t>Todos os atos, anúncios, avisos e decisões decorrentes desta Emissão que, de qualquer forma, envolv</w:t>
      </w:r>
      <w:r w:rsidR="004E1088" w:rsidRPr="00DB0A2D">
        <w:rPr>
          <w:rFonts w:cstheme="minorHAnsi"/>
        </w:rPr>
        <w:t>am os</w:t>
      </w:r>
      <w:r w:rsidRPr="00DB0A2D">
        <w:rPr>
          <w:rFonts w:cstheme="minorHAnsi"/>
        </w:rPr>
        <w:t xml:space="preserve"> interesses da Debenturista, deverão ser obrigatoriamente publicados conforme venha a ser exigido nos termos da legislação aplicável, à época do acontecimento de tais eventos</w:t>
      </w:r>
      <w:r w:rsidR="00D81693" w:rsidRPr="00DB0A2D">
        <w:rPr>
          <w:rFonts w:cstheme="minorHAnsi"/>
        </w:rPr>
        <w:t xml:space="preserve"> e deverão ser comunicados p</w:t>
      </w:r>
      <w:r w:rsidR="004C7ACC" w:rsidRPr="00DB0A2D">
        <w:rPr>
          <w:rFonts w:cstheme="minorHAnsi"/>
        </w:rPr>
        <w:t>ela Emissora à Debenturista p</w:t>
      </w:r>
      <w:r w:rsidR="00D81693" w:rsidRPr="00DB0A2D">
        <w:rPr>
          <w:rFonts w:cstheme="minorHAnsi"/>
        </w:rPr>
        <w:t>or meio de carta, com aviso de recebimento</w:t>
      </w:r>
      <w:r w:rsidRPr="00DB0A2D">
        <w:rPr>
          <w:rFonts w:cstheme="minorHAnsi"/>
        </w:rPr>
        <w:t>.</w:t>
      </w:r>
    </w:p>
    <w:p w14:paraId="5D44BB67" w14:textId="77777777" w:rsidR="00704452" w:rsidRPr="00DB0A2D" w:rsidRDefault="00704452" w:rsidP="00497744">
      <w:pPr>
        <w:spacing w:line="288" w:lineRule="auto"/>
        <w:contextualSpacing/>
        <w:jc w:val="both"/>
        <w:rPr>
          <w:rFonts w:ascii="Trebuchet MS" w:hAnsi="Trebuchet MS" w:cstheme="minorHAnsi"/>
          <w:sz w:val="22"/>
          <w:szCs w:val="22"/>
        </w:rPr>
      </w:pPr>
    </w:p>
    <w:p w14:paraId="6F0A08BF" w14:textId="663C3ADB" w:rsidR="00704452" w:rsidRPr="00DB0A2D" w:rsidRDefault="00704452" w:rsidP="00497744">
      <w:pPr>
        <w:pStyle w:val="Nvel11"/>
        <w:contextualSpacing/>
        <w:rPr>
          <w:u w:val="single"/>
        </w:rPr>
      </w:pPr>
      <w:bookmarkStart w:id="191" w:name="_DV_M231"/>
      <w:bookmarkEnd w:id="191"/>
      <w:r w:rsidRPr="00DB0A2D">
        <w:rPr>
          <w:u w:val="single"/>
        </w:rPr>
        <w:t>Comprovação de Titularidade das Debêntures</w:t>
      </w:r>
      <w:bookmarkStart w:id="192" w:name="_DV_M232"/>
      <w:bookmarkEnd w:id="192"/>
      <w:r w:rsidR="004E1088" w:rsidRPr="00DB0A2D">
        <w:t xml:space="preserve">: </w:t>
      </w:r>
      <w:r w:rsidRPr="00DB0A2D">
        <w:t xml:space="preserve">Para todos os fins de direito, a titularidade das Debêntures será comprovada pela inscrição do titular das Debêntures no Livro de Registro de Debêntures Nominativas. </w:t>
      </w:r>
    </w:p>
    <w:p w14:paraId="6EFE814B" w14:textId="77777777" w:rsidR="001072A2" w:rsidRPr="00DB0A2D" w:rsidRDefault="001072A2" w:rsidP="00497744">
      <w:pPr>
        <w:pStyle w:val="PargrafodaLista"/>
        <w:spacing w:line="288" w:lineRule="auto"/>
        <w:ind w:left="0"/>
        <w:contextualSpacing/>
        <w:jc w:val="both"/>
        <w:rPr>
          <w:rFonts w:ascii="Trebuchet MS" w:hAnsi="Trebuchet MS" w:cstheme="minorHAnsi"/>
          <w:color w:val="000000" w:themeColor="text1"/>
          <w:sz w:val="22"/>
          <w:szCs w:val="22"/>
        </w:rPr>
      </w:pPr>
    </w:p>
    <w:p w14:paraId="34B30877" w14:textId="4AF419A1" w:rsidR="001072A2" w:rsidRPr="00DB0A2D" w:rsidRDefault="001072A2" w:rsidP="00497744">
      <w:pPr>
        <w:pStyle w:val="Nvel111"/>
      </w:pPr>
      <w:r w:rsidRPr="00DB0A2D">
        <w:lastRenderedPageBreak/>
        <w:t xml:space="preserve">A </w:t>
      </w:r>
      <w:r w:rsidR="00FA2DE2" w:rsidRPr="00DB0A2D">
        <w:t>Emissora</w:t>
      </w:r>
      <w:r w:rsidRPr="00DB0A2D">
        <w:t xml:space="preserve"> se obriga a providenciar e enviar à </w:t>
      </w:r>
      <w:r w:rsidR="008217EE" w:rsidRPr="00DB0A2D">
        <w:t>Debenturista</w:t>
      </w:r>
      <w:r w:rsidRPr="00DB0A2D">
        <w:t xml:space="preserve"> em até 5 (cinco) dias úteis contados da Data de Emissão das Debêntures, cópia autenticada do respectivo termo lavrado no Livro de Transferência de Debêntures Nominativas</w:t>
      </w:r>
      <w:r w:rsidR="00F2671A" w:rsidRPr="00DB0A2D">
        <w:t xml:space="preserve">, e ao Agente Fiduciário dos CRI, uma cópia </w:t>
      </w:r>
      <w:r w:rsidR="00AD7787">
        <w:t>digitalizada</w:t>
      </w:r>
      <w:r w:rsidR="00F2671A" w:rsidRPr="00DB0A2D">
        <w:t xml:space="preserve"> do referido documento.</w:t>
      </w:r>
    </w:p>
    <w:p w14:paraId="53589E90" w14:textId="77777777" w:rsidR="001072A2" w:rsidRPr="00DB0A2D" w:rsidRDefault="001072A2" w:rsidP="00497744">
      <w:pPr>
        <w:pStyle w:val="PargrafodaLista"/>
        <w:spacing w:line="288" w:lineRule="auto"/>
        <w:ind w:left="0"/>
        <w:contextualSpacing/>
        <w:jc w:val="both"/>
        <w:rPr>
          <w:rFonts w:ascii="Trebuchet MS" w:hAnsi="Trebuchet MS" w:cstheme="minorHAnsi"/>
          <w:color w:val="000000" w:themeColor="text1"/>
          <w:sz w:val="22"/>
          <w:szCs w:val="22"/>
        </w:rPr>
      </w:pPr>
    </w:p>
    <w:p w14:paraId="09C7D248" w14:textId="07013296" w:rsidR="001072A2" w:rsidRPr="00DB0A2D" w:rsidRDefault="001072A2" w:rsidP="00497744">
      <w:pPr>
        <w:pStyle w:val="Nvel111"/>
      </w:pPr>
      <w:r w:rsidRPr="00DB0A2D">
        <w:t>Para todos os fins legais</w:t>
      </w:r>
      <w:r w:rsidR="0077777C" w:rsidRPr="00DB0A2D">
        <w:t>, a</w:t>
      </w:r>
      <w:r w:rsidRPr="00DB0A2D">
        <w:t xml:space="preserve"> transferência </w:t>
      </w:r>
      <w:r w:rsidR="0077777C" w:rsidRPr="00DB0A2D">
        <w:t xml:space="preserve">das Debêntures </w:t>
      </w:r>
      <w:r w:rsidRPr="00DB0A2D">
        <w:t>operar</w:t>
      </w:r>
      <w:r w:rsidR="0077777C" w:rsidRPr="00DB0A2D">
        <w:noBreakHyphen/>
      </w:r>
      <w:r w:rsidRPr="00DB0A2D">
        <w:t>se-á por</w:t>
      </w:r>
      <w:r w:rsidR="004C7ACC" w:rsidRPr="00DB0A2D">
        <w:t xml:space="preserve"> meio de</w:t>
      </w:r>
      <w:r w:rsidRPr="00DB0A2D">
        <w:t xml:space="preserve"> termo lavrado no Livro de Transferência de Debêntures Nominativas, datado e assinado pelo cedente e pelo cessionário, ou seus legítimos representantes</w:t>
      </w:r>
      <w:r w:rsidR="00F2671A" w:rsidRPr="00DB0A2D">
        <w:t>.</w:t>
      </w:r>
    </w:p>
    <w:p w14:paraId="51DAD112" w14:textId="77777777" w:rsidR="001072A2" w:rsidRPr="00DB0A2D" w:rsidRDefault="001072A2" w:rsidP="00497744">
      <w:pPr>
        <w:pStyle w:val="PargrafodaLista"/>
        <w:spacing w:line="288" w:lineRule="auto"/>
        <w:ind w:left="0"/>
        <w:contextualSpacing/>
        <w:jc w:val="both"/>
        <w:rPr>
          <w:rFonts w:ascii="Trebuchet MS" w:hAnsi="Trebuchet MS" w:cstheme="minorHAnsi"/>
          <w:color w:val="000000" w:themeColor="text1"/>
          <w:sz w:val="22"/>
          <w:szCs w:val="22"/>
        </w:rPr>
      </w:pPr>
    </w:p>
    <w:p w14:paraId="5293933A" w14:textId="77777777" w:rsidR="001072A2" w:rsidRPr="00DB0A2D" w:rsidRDefault="001072A2" w:rsidP="00497744">
      <w:pPr>
        <w:pStyle w:val="Nvel111"/>
      </w:pPr>
      <w:r w:rsidRPr="00DB0A2D">
        <w:t xml:space="preserve">O Livro de Registro de Debêntures Nominativas e o Livro de Transferência de Debêntures Nominativas serão escriturados e mantidos pela </w:t>
      </w:r>
      <w:r w:rsidR="00FA2DE2" w:rsidRPr="00DB0A2D">
        <w:t>Emissora</w:t>
      </w:r>
      <w:r w:rsidRPr="00DB0A2D">
        <w:t>, com observância das normas legais e regulamentares pertinentes.</w:t>
      </w:r>
    </w:p>
    <w:p w14:paraId="0284034C" w14:textId="77777777" w:rsidR="00704452" w:rsidRPr="00DB0A2D" w:rsidRDefault="00704452" w:rsidP="00497744">
      <w:pPr>
        <w:spacing w:line="288" w:lineRule="auto"/>
        <w:contextualSpacing/>
        <w:jc w:val="both"/>
        <w:rPr>
          <w:rFonts w:ascii="Trebuchet MS" w:hAnsi="Trebuchet MS" w:cstheme="minorHAnsi"/>
          <w:sz w:val="22"/>
          <w:szCs w:val="22"/>
        </w:rPr>
      </w:pPr>
    </w:p>
    <w:p w14:paraId="43F2C332" w14:textId="457874FC" w:rsidR="00704452" w:rsidRPr="00DB0A2D" w:rsidRDefault="00704452" w:rsidP="00497744">
      <w:pPr>
        <w:pStyle w:val="Nvel11"/>
        <w:contextualSpacing/>
        <w:rPr>
          <w:u w:val="single"/>
        </w:rPr>
      </w:pPr>
      <w:bookmarkStart w:id="193" w:name="_DV_C278"/>
      <w:r w:rsidRPr="00DB0A2D">
        <w:rPr>
          <w:rStyle w:val="DeltaViewInsertion"/>
          <w:rFonts w:cstheme="minorHAnsi"/>
          <w:color w:val="auto"/>
          <w:u w:val="single"/>
        </w:rPr>
        <w:t>Liquidez e Estabilização</w:t>
      </w:r>
      <w:bookmarkStart w:id="194" w:name="_DV_C279"/>
      <w:bookmarkEnd w:id="193"/>
      <w:r w:rsidR="004E1088" w:rsidRPr="00DB0A2D">
        <w:rPr>
          <w:rStyle w:val="DeltaViewInsertion"/>
          <w:rFonts w:cstheme="minorHAnsi"/>
          <w:color w:val="auto"/>
          <w:u w:val="none"/>
        </w:rPr>
        <w:t xml:space="preserve">: </w:t>
      </w:r>
      <w:r w:rsidRPr="00DB0A2D">
        <w:rPr>
          <w:rStyle w:val="DeltaViewInsertion"/>
          <w:rFonts w:cstheme="minorHAnsi"/>
          <w:color w:val="auto"/>
          <w:u w:val="none"/>
        </w:rPr>
        <w:t>Não será constituído fundo de manutenção de liquidez ou firmado contrato de garantia de liquidez ou estabilização de preço para as Debêntures.</w:t>
      </w:r>
      <w:bookmarkEnd w:id="194"/>
    </w:p>
    <w:p w14:paraId="533732D3" w14:textId="77777777" w:rsidR="00704452" w:rsidRPr="00DB0A2D" w:rsidRDefault="00704452" w:rsidP="00497744">
      <w:pPr>
        <w:spacing w:line="288" w:lineRule="auto"/>
        <w:contextualSpacing/>
        <w:jc w:val="both"/>
        <w:rPr>
          <w:rFonts w:ascii="Trebuchet MS" w:hAnsi="Trebuchet MS" w:cstheme="minorHAnsi"/>
          <w:sz w:val="22"/>
          <w:szCs w:val="22"/>
        </w:rPr>
      </w:pPr>
    </w:p>
    <w:p w14:paraId="0500E8F7" w14:textId="79C424D8" w:rsidR="00704452" w:rsidRPr="00DB0A2D" w:rsidRDefault="00704452" w:rsidP="00497744">
      <w:pPr>
        <w:pStyle w:val="Nvel11"/>
        <w:contextualSpacing/>
        <w:rPr>
          <w:u w:val="single"/>
        </w:rPr>
      </w:pPr>
      <w:r w:rsidRPr="00DB0A2D">
        <w:rPr>
          <w:u w:val="single"/>
        </w:rPr>
        <w:t>Classificação de Risco</w:t>
      </w:r>
      <w:r w:rsidR="004E1088" w:rsidRPr="00DB0A2D">
        <w:t xml:space="preserve">: </w:t>
      </w:r>
      <w:r w:rsidRPr="00DB0A2D">
        <w:t>As Debêntures não serão objeto de classificação de risco (</w:t>
      </w:r>
      <w:r w:rsidRPr="00DB0A2D">
        <w:rPr>
          <w:i/>
        </w:rPr>
        <w:t>rating</w:t>
      </w:r>
      <w:r w:rsidRPr="00DB0A2D">
        <w:t>).</w:t>
      </w:r>
    </w:p>
    <w:p w14:paraId="0EF5FD69" w14:textId="77777777" w:rsidR="00704452" w:rsidRPr="00DB0A2D" w:rsidRDefault="00704452" w:rsidP="00497744">
      <w:pPr>
        <w:spacing w:line="288" w:lineRule="auto"/>
        <w:contextualSpacing/>
        <w:jc w:val="both"/>
        <w:rPr>
          <w:rFonts w:ascii="Trebuchet MS" w:hAnsi="Trebuchet MS" w:cstheme="minorHAnsi"/>
          <w:sz w:val="22"/>
          <w:szCs w:val="22"/>
          <w:lang w:val="x-none"/>
        </w:rPr>
      </w:pPr>
    </w:p>
    <w:p w14:paraId="09EAB7BA" w14:textId="77777777" w:rsidR="009D63BB" w:rsidRPr="00DB0A2D" w:rsidRDefault="00357933" w:rsidP="00897B63">
      <w:pPr>
        <w:pStyle w:val="Nvel1"/>
        <w:ind w:left="0" w:firstLine="0"/>
      </w:pPr>
      <w:bookmarkStart w:id="195" w:name="_Ref17123131"/>
      <w:bookmarkStart w:id="196" w:name="_Ref9941573"/>
      <w:r w:rsidRPr="00DB0A2D">
        <w:t>Garantias</w:t>
      </w:r>
      <w:bookmarkEnd w:id="195"/>
      <w:bookmarkEnd w:id="196"/>
    </w:p>
    <w:p w14:paraId="0C971192" w14:textId="77777777" w:rsidR="009D63BB" w:rsidRPr="00DB0A2D" w:rsidRDefault="009D63BB" w:rsidP="00897B63">
      <w:pPr>
        <w:pStyle w:val="PargrafodaLista"/>
        <w:keepNext/>
        <w:tabs>
          <w:tab w:val="left" w:pos="567"/>
        </w:tabs>
        <w:spacing w:line="288" w:lineRule="auto"/>
        <w:ind w:left="0"/>
        <w:contextualSpacing/>
        <w:rPr>
          <w:rFonts w:ascii="Trebuchet MS" w:hAnsi="Trebuchet MS" w:cstheme="minorHAnsi"/>
          <w:b/>
          <w:sz w:val="22"/>
          <w:szCs w:val="22"/>
        </w:rPr>
      </w:pPr>
    </w:p>
    <w:p w14:paraId="55E41AC5" w14:textId="1E11EE09" w:rsidR="004F082D" w:rsidRPr="00DB0A2D" w:rsidRDefault="004F082D" w:rsidP="00497744">
      <w:pPr>
        <w:pStyle w:val="Nvel11"/>
        <w:rPr>
          <w:u w:val="single"/>
        </w:rPr>
      </w:pPr>
      <w:bookmarkStart w:id="197" w:name="_DV_M233"/>
      <w:bookmarkStart w:id="198" w:name="_DV_M235"/>
      <w:bookmarkStart w:id="199" w:name="_DV_M236"/>
      <w:bookmarkStart w:id="200" w:name="_Ref17122906"/>
      <w:bookmarkStart w:id="201" w:name="_Ref513048819"/>
      <w:bookmarkStart w:id="202" w:name="_Toc499990365"/>
      <w:bookmarkEnd w:id="197"/>
      <w:bookmarkEnd w:id="198"/>
      <w:bookmarkEnd w:id="199"/>
      <w:r w:rsidRPr="00DB0A2D">
        <w:t xml:space="preserve">O fiel, pontual e integral cumprimento </w:t>
      </w:r>
      <w:r w:rsidRPr="00DB0A2D">
        <w:rPr>
          <w:b/>
        </w:rPr>
        <w:t xml:space="preserve">(a) </w:t>
      </w:r>
      <w:r w:rsidRPr="00DB0A2D">
        <w:t>da obrigação de pagamento de todos os direitos de crédito decorrentes das Debêntures, com valor total de emissão de R$</w:t>
      </w:r>
      <w:r w:rsidR="00973EFC" w:rsidRPr="00DB0A2D">
        <w:t> </w:t>
      </w:r>
      <w:r w:rsidR="002E3415" w:rsidRPr="001D3754">
        <w:rPr>
          <w:rFonts w:cstheme="minorHAnsi"/>
        </w:rPr>
        <w:t>1</w:t>
      </w:r>
      <w:r w:rsidR="000F0DFD">
        <w:rPr>
          <w:rFonts w:cstheme="minorHAnsi"/>
        </w:rPr>
        <w:t>5</w:t>
      </w:r>
      <w:r w:rsidR="002E3415" w:rsidRPr="001D3754">
        <w:rPr>
          <w:rFonts w:cstheme="minorHAnsi"/>
        </w:rPr>
        <w:t>.</w:t>
      </w:r>
      <w:r w:rsidR="000F0DFD">
        <w:rPr>
          <w:rFonts w:cstheme="minorHAnsi"/>
        </w:rPr>
        <w:t>000</w:t>
      </w:r>
      <w:r w:rsidR="002E3415" w:rsidRPr="001D3754">
        <w:rPr>
          <w:rFonts w:cstheme="minorHAnsi"/>
        </w:rPr>
        <w:t>.000,00 (qu</w:t>
      </w:r>
      <w:r w:rsidR="000F0DFD">
        <w:rPr>
          <w:rFonts w:cstheme="minorHAnsi"/>
        </w:rPr>
        <w:t>inze milhões de reais</w:t>
      </w:r>
      <w:r w:rsidR="002E3415">
        <w:rPr>
          <w:rFonts w:cstheme="minorHAnsi"/>
        </w:rPr>
        <w:t>)</w:t>
      </w:r>
      <w:r w:rsidRPr="00DB0A2D">
        <w:t xml:space="preserve">, </w:t>
      </w:r>
      <w:r w:rsidR="006C59A3" w:rsidRPr="00DB0A2D">
        <w:t xml:space="preserve">no seu vencimento original ou antecipado, </w:t>
      </w:r>
      <w:r w:rsidRPr="00DB0A2D">
        <w:t xml:space="preserve">acrescido </w:t>
      </w:r>
      <w:r w:rsidR="008972F1" w:rsidRPr="00DB0A2D">
        <w:t>da Remuneração</w:t>
      </w:r>
      <w:r w:rsidR="000F4CCA">
        <w:t xml:space="preserve"> e da Atualização Monetária</w:t>
      </w:r>
      <w:r w:rsidRPr="00DB0A2D">
        <w:t xml:space="preserve">, conforme previsto nesta Escritura de Emissão, bem como todos e quaisquer outros encargos devidos por força desta Escritura de Emissão, incluindo a totalidade dos respectivos acessórios, tais como </w:t>
      </w:r>
      <w:r w:rsidR="00397965" w:rsidRPr="00DB0A2D">
        <w:t>E</w:t>
      </w:r>
      <w:r w:rsidRPr="00DB0A2D">
        <w:t xml:space="preserve">ncargos </w:t>
      </w:r>
      <w:r w:rsidR="00397965" w:rsidRPr="00DB0A2D">
        <w:t>M</w:t>
      </w:r>
      <w:r w:rsidRPr="00DB0A2D">
        <w:t xml:space="preserve">oratórios, multas, penalidades, indenizações, </w:t>
      </w:r>
      <w:r w:rsidR="003C0AA8" w:rsidRPr="00DB0A2D">
        <w:t>d</w:t>
      </w:r>
      <w:r w:rsidRPr="00DB0A2D">
        <w:t>espesas, custas, honorários e demais encargos contratuais e legais previstos e relacionados às Debêntures,</w:t>
      </w:r>
      <w:r w:rsidR="003C0AA8" w:rsidRPr="00DB0A2D">
        <w:t xml:space="preserve"> incluindo as Despesas</w:t>
      </w:r>
      <w:r w:rsidR="007F030C" w:rsidRPr="00DB0A2D">
        <w:t xml:space="preserve">; e </w:t>
      </w:r>
      <w:r w:rsidRPr="00DB0A2D">
        <w:rPr>
          <w:b/>
        </w:rPr>
        <w:t xml:space="preserve">(b) </w:t>
      </w:r>
      <w:r w:rsidRPr="00DB0A2D">
        <w:t>de quaisquer outras obrigações, pecuniárias ou não, bem como declarações e garantias da Emissora</w:t>
      </w:r>
      <w:r w:rsidR="00EB1FCA" w:rsidRPr="00DB0A2D">
        <w:t xml:space="preserve"> e</w:t>
      </w:r>
      <w:r w:rsidRPr="00DB0A2D">
        <w:t xml:space="preserve"> dos Fiadores nos termos desta Escritura de Emissão (“</w:t>
      </w:r>
      <w:r w:rsidRPr="00DB0A2D">
        <w:rPr>
          <w:u w:val="single"/>
        </w:rPr>
        <w:t>Obrigações Garantidas</w:t>
      </w:r>
      <w:r w:rsidRPr="00DB0A2D">
        <w:t>”), será garantido pelas seguintes garantias</w:t>
      </w:r>
      <w:r w:rsidR="007D0B94" w:rsidRPr="00DB0A2D">
        <w:t xml:space="preserve"> (“</w:t>
      </w:r>
      <w:r w:rsidR="007D0B94" w:rsidRPr="00DB0A2D">
        <w:rPr>
          <w:u w:val="single"/>
        </w:rPr>
        <w:t>Garantias</w:t>
      </w:r>
      <w:r w:rsidR="007D0B94" w:rsidRPr="00DB0A2D">
        <w:t>”)</w:t>
      </w:r>
      <w:r w:rsidRPr="00DB0A2D">
        <w:t>:</w:t>
      </w:r>
      <w:bookmarkEnd w:id="200"/>
    </w:p>
    <w:p w14:paraId="2AE3CB1D" w14:textId="77777777" w:rsidR="004F082D" w:rsidRPr="00DB0A2D" w:rsidRDefault="004F082D" w:rsidP="00497744">
      <w:pPr>
        <w:pStyle w:val="Nvel11"/>
        <w:numPr>
          <w:ilvl w:val="0"/>
          <w:numId w:val="0"/>
        </w:numPr>
      </w:pPr>
    </w:p>
    <w:p w14:paraId="7FF3DF50" w14:textId="27313490" w:rsidR="005751E1" w:rsidRPr="00DB0A2D" w:rsidRDefault="004F082D" w:rsidP="005751E1">
      <w:pPr>
        <w:pStyle w:val="Nvel11a"/>
      </w:pPr>
      <w:r w:rsidRPr="00DB0A2D">
        <w:t>AF Imóve</w:t>
      </w:r>
      <w:r w:rsidR="005751E1" w:rsidRPr="00DB0A2D">
        <w:t>is;</w:t>
      </w:r>
    </w:p>
    <w:p w14:paraId="5BC4D2E8" w14:textId="77777777" w:rsidR="005751E1" w:rsidRPr="00DB0A2D" w:rsidRDefault="005751E1" w:rsidP="005751E1">
      <w:pPr>
        <w:pStyle w:val="Nvel11a"/>
        <w:numPr>
          <w:ilvl w:val="0"/>
          <w:numId w:val="0"/>
        </w:numPr>
        <w:ind w:left="709"/>
      </w:pPr>
    </w:p>
    <w:p w14:paraId="36736D46" w14:textId="7EF60143" w:rsidR="0013452D" w:rsidRPr="00DB0A2D" w:rsidRDefault="005751E1" w:rsidP="005751E1">
      <w:pPr>
        <w:pStyle w:val="Nvel11a"/>
      </w:pPr>
      <w:r w:rsidRPr="00DB0A2D">
        <w:t>CF Direitos Creditórios</w:t>
      </w:r>
      <w:r w:rsidR="0013452D" w:rsidRPr="00DB0A2D">
        <w:t>;</w:t>
      </w:r>
    </w:p>
    <w:p w14:paraId="41BC3EA1" w14:textId="77777777" w:rsidR="004F082D" w:rsidRPr="00BE1246" w:rsidRDefault="004F082D" w:rsidP="00497744">
      <w:pPr>
        <w:pStyle w:val="Nvel11a"/>
        <w:numPr>
          <w:ilvl w:val="0"/>
          <w:numId w:val="0"/>
        </w:numPr>
        <w:ind w:left="709"/>
      </w:pPr>
    </w:p>
    <w:p w14:paraId="6DBB8CC3" w14:textId="71C6AAC9" w:rsidR="004F082D" w:rsidRPr="00BE1246" w:rsidRDefault="004F082D" w:rsidP="00497744">
      <w:pPr>
        <w:pStyle w:val="Nvel11a"/>
      </w:pPr>
      <w:r w:rsidRPr="00BE1246">
        <w:t>Fiança</w:t>
      </w:r>
      <w:r w:rsidR="008247DD" w:rsidRPr="00BE1246">
        <w:t>;</w:t>
      </w:r>
    </w:p>
    <w:p w14:paraId="4F1412B8" w14:textId="77777777" w:rsidR="008247DD" w:rsidRPr="00BE1246" w:rsidRDefault="008247DD" w:rsidP="00497744">
      <w:pPr>
        <w:pStyle w:val="Nvel11a"/>
        <w:numPr>
          <w:ilvl w:val="0"/>
          <w:numId w:val="0"/>
        </w:numPr>
        <w:ind w:left="709"/>
      </w:pPr>
    </w:p>
    <w:p w14:paraId="501EFCAD" w14:textId="560FF01E" w:rsidR="008247DD" w:rsidRPr="00BE1246" w:rsidRDefault="008247DD" w:rsidP="004D6DDF">
      <w:pPr>
        <w:pStyle w:val="Nvel11a"/>
      </w:pPr>
      <w:r w:rsidRPr="00BE1246">
        <w:t>Fundo de Reserva</w:t>
      </w:r>
      <w:r w:rsidR="005751E1" w:rsidRPr="00BE1246">
        <w:t>;</w:t>
      </w:r>
    </w:p>
    <w:p w14:paraId="6DC8C355" w14:textId="77777777" w:rsidR="00BE1246" w:rsidRPr="00BE1246" w:rsidRDefault="00BE1246" w:rsidP="00BE1246">
      <w:pPr>
        <w:pStyle w:val="PargrafodaLista"/>
        <w:rPr>
          <w:rFonts w:ascii="Trebuchet MS" w:hAnsi="Trebuchet MS"/>
          <w:sz w:val="22"/>
          <w:szCs w:val="22"/>
        </w:rPr>
      </w:pPr>
    </w:p>
    <w:p w14:paraId="3C7BA07E" w14:textId="6187A1E8" w:rsidR="00BE1246" w:rsidRPr="00BE1246" w:rsidRDefault="00BE1246" w:rsidP="004D6DDF">
      <w:pPr>
        <w:pStyle w:val="Nvel11a"/>
      </w:pPr>
      <w:r w:rsidRPr="00BE1246">
        <w:t>Fundo de Despesas IPTU; e</w:t>
      </w:r>
    </w:p>
    <w:p w14:paraId="53B3A6E5" w14:textId="55C394DB" w:rsidR="005751E1" w:rsidRPr="00BE1246" w:rsidRDefault="005751E1" w:rsidP="00AD7787">
      <w:pPr>
        <w:pStyle w:val="Nvel11a"/>
        <w:numPr>
          <w:ilvl w:val="0"/>
          <w:numId w:val="0"/>
        </w:numPr>
        <w:ind w:left="709"/>
      </w:pPr>
    </w:p>
    <w:p w14:paraId="75E45592" w14:textId="2D0E41A8" w:rsidR="005751E1" w:rsidRPr="00DB0A2D" w:rsidRDefault="005751E1" w:rsidP="004D6DDF">
      <w:pPr>
        <w:pStyle w:val="Nvel11a"/>
      </w:pPr>
      <w:r w:rsidRPr="00BE1246">
        <w:t>Fundo de</w:t>
      </w:r>
      <w:r w:rsidRPr="00DB0A2D">
        <w:t xml:space="preserve"> Despesas.</w:t>
      </w:r>
    </w:p>
    <w:p w14:paraId="4FD05EE6" w14:textId="1B5DD270" w:rsidR="004F082D" w:rsidRPr="00DB0A2D" w:rsidRDefault="004F082D" w:rsidP="00497744">
      <w:pPr>
        <w:pStyle w:val="Nvel11"/>
        <w:numPr>
          <w:ilvl w:val="0"/>
          <w:numId w:val="0"/>
        </w:numPr>
        <w:rPr>
          <w:u w:val="single"/>
        </w:rPr>
      </w:pPr>
    </w:p>
    <w:p w14:paraId="07D58688" w14:textId="28BAFA71" w:rsidR="009D63BB" w:rsidRPr="00DB0A2D" w:rsidRDefault="009D63BB" w:rsidP="00497744">
      <w:pPr>
        <w:pStyle w:val="Nvel11"/>
        <w:rPr>
          <w:u w:val="single"/>
        </w:rPr>
      </w:pPr>
      <w:r w:rsidRPr="00DB0A2D">
        <w:rPr>
          <w:u w:val="single"/>
        </w:rPr>
        <w:t xml:space="preserve">Garantia </w:t>
      </w:r>
      <w:r w:rsidR="009D06D9" w:rsidRPr="00DB0A2D">
        <w:rPr>
          <w:u w:val="single"/>
        </w:rPr>
        <w:t>real imobiliária</w:t>
      </w:r>
      <w:r w:rsidR="00F858B5" w:rsidRPr="00DB0A2D">
        <w:rPr>
          <w:u w:val="single"/>
        </w:rPr>
        <w:t xml:space="preserve"> – AF Imóveis</w:t>
      </w:r>
      <w:r w:rsidR="004F082D" w:rsidRPr="00DB0A2D">
        <w:t xml:space="preserve">: </w:t>
      </w:r>
      <w:r w:rsidR="00DD44D8" w:rsidRPr="00DB0A2D">
        <w:t>As</w:t>
      </w:r>
      <w:r w:rsidR="004F082D" w:rsidRPr="00DB0A2D">
        <w:t xml:space="preserve"> Obrigações Garantidas ser</w:t>
      </w:r>
      <w:r w:rsidR="00DD44D8" w:rsidRPr="00DB0A2D">
        <w:t>ão</w:t>
      </w:r>
      <w:r w:rsidR="004F082D" w:rsidRPr="00DB0A2D">
        <w:t xml:space="preserve"> garantid</w:t>
      </w:r>
      <w:r w:rsidR="00DD44D8" w:rsidRPr="00DB0A2D">
        <w:t>as</w:t>
      </w:r>
      <w:r w:rsidR="004F082D" w:rsidRPr="00DB0A2D">
        <w:t xml:space="preserve"> pela AF </w:t>
      </w:r>
      <w:r w:rsidR="004F082D" w:rsidRPr="00914DFE">
        <w:t>Imóve</w:t>
      </w:r>
      <w:r w:rsidR="00472A14" w:rsidRPr="00914DFE">
        <w:t>is</w:t>
      </w:r>
      <w:r w:rsidR="004F082D" w:rsidRPr="00914DFE">
        <w:t>, a ser constituída pel</w:t>
      </w:r>
      <w:r w:rsidR="00EB1FCA" w:rsidRPr="00914DFE">
        <w:t>a Emissora</w:t>
      </w:r>
      <w:r w:rsidR="005E5E5F" w:rsidRPr="00914DFE">
        <w:t>,</w:t>
      </w:r>
      <w:r w:rsidR="00FA725C" w:rsidRPr="00914DFE">
        <w:t xml:space="preserve"> nos termos do Contrato AF Imóveis,</w:t>
      </w:r>
      <w:r w:rsidR="005E5E5F" w:rsidRPr="00914DFE">
        <w:t xml:space="preserve"> mediante o </w:t>
      </w:r>
      <w:r w:rsidR="00914DFE" w:rsidRPr="00914DFE">
        <w:t>r</w:t>
      </w:r>
      <w:r w:rsidR="005E5E5F" w:rsidRPr="00914DFE">
        <w:t>egistro d</w:t>
      </w:r>
      <w:r w:rsidR="00914DFE" w:rsidRPr="00914DFE">
        <w:t>o Contrato AF Imóveis no cartório de registro de imóveis competente</w:t>
      </w:r>
      <w:r w:rsidR="004F082D" w:rsidRPr="00914DFE">
        <w:t>.</w:t>
      </w:r>
    </w:p>
    <w:p w14:paraId="2596D53E" w14:textId="77777777" w:rsidR="009D63BB" w:rsidRPr="00DB0A2D" w:rsidRDefault="009D63BB" w:rsidP="00497744">
      <w:pPr>
        <w:pStyle w:val="PargrafodaLista"/>
        <w:widowControl w:val="0"/>
        <w:tabs>
          <w:tab w:val="left" w:pos="567"/>
          <w:tab w:val="left" w:pos="1734"/>
        </w:tabs>
        <w:adjustRightInd/>
        <w:spacing w:line="288" w:lineRule="auto"/>
        <w:ind w:left="0"/>
        <w:contextualSpacing/>
        <w:jc w:val="both"/>
        <w:rPr>
          <w:rFonts w:ascii="Trebuchet MS" w:hAnsi="Trebuchet MS" w:cstheme="minorHAnsi"/>
          <w:b/>
          <w:sz w:val="22"/>
          <w:szCs w:val="22"/>
          <w:lang w:val="pt-BR"/>
        </w:rPr>
      </w:pPr>
    </w:p>
    <w:p w14:paraId="267F6A17" w14:textId="7B12C9D3" w:rsidR="009D63BB" w:rsidRPr="00DB0A2D" w:rsidRDefault="005E5E5F" w:rsidP="00497744">
      <w:pPr>
        <w:pStyle w:val="Nvel111"/>
      </w:pPr>
      <w:r w:rsidRPr="00DB0A2D">
        <w:t>O</w:t>
      </w:r>
      <w:r w:rsidR="00472A14" w:rsidRPr="00DB0A2D">
        <w:t>s</w:t>
      </w:r>
      <w:r w:rsidRPr="00DB0A2D">
        <w:t xml:space="preserve"> Imóve</w:t>
      </w:r>
      <w:r w:rsidR="00472A14" w:rsidRPr="00DB0A2D">
        <w:t>is</w:t>
      </w:r>
      <w:r w:rsidR="00E0359A" w:rsidRPr="00DB0A2D">
        <w:t xml:space="preserve"> </w:t>
      </w:r>
      <w:r w:rsidRPr="00DB0A2D">
        <w:t xml:space="preserve">encontram-se </w:t>
      </w:r>
      <w:r w:rsidR="009D63BB" w:rsidRPr="00DB0A2D">
        <w:t xml:space="preserve">descritos no </w:t>
      </w:r>
      <w:r w:rsidR="009D63BB" w:rsidRPr="00A475E7">
        <w:rPr>
          <w:u w:val="single"/>
        </w:rPr>
        <w:t>Anexo</w:t>
      </w:r>
      <w:r w:rsidR="00C83067" w:rsidRPr="00A475E7">
        <w:rPr>
          <w:u w:val="single"/>
        </w:rPr>
        <w:t> </w:t>
      </w:r>
      <w:r w:rsidR="00871577" w:rsidRPr="00A475E7">
        <w:rPr>
          <w:u w:val="single"/>
        </w:rPr>
        <w:t>I</w:t>
      </w:r>
      <w:r w:rsidR="003E5239" w:rsidRPr="00A475E7">
        <w:rPr>
          <w:u w:val="single"/>
        </w:rPr>
        <w:t>V</w:t>
      </w:r>
      <w:r w:rsidR="009D63BB" w:rsidRPr="00DB0A2D">
        <w:t xml:space="preserve"> dest</w:t>
      </w:r>
      <w:r w:rsidR="003E5239" w:rsidRPr="00DB0A2D">
        <w:t>a</w:t>
      </w:r>
      <w:r w:rsidR="009D63BB" w:rsidRPr="00DB0A2D">
        <w:t xml:space="preserve"> </w:t>
      </w:r>
      <w:r w:rsidR="003E5239" w:rsidRPr="00DB0A2D">
        <w:t>Escritura de Emissão</w:t>
      </w:r>
      <w:r w:rsidR="009D63BB" w:rsidRPr="00DB0A2D">
        <w:t>.</w:t>
      </w:r>
      <w:bookmarkEnd w:id="201"/>
    </w:p>
    <w:p w14:paraId="0115C189" w14:textId="77777777" w:rsidR="009D63BB" w:rsidRPr="00DB0A2D" w:rsidRDefault="009D63BB" w:rsidP="00497744">
      <w:pPr>
        <w:pStyle w:val="Corpodetexto"/>
        <w:tabs>
          <w:tab w:val="left" w:pos="709"/>
          <w:tab w:val="left" w:pos="1134"/>
        </w:tabs>
        <w:spacing w:line="288" w:lineRule="auto"/>
        <w:ind w:left="709" w:firstLine="0"/>
        <w:contextualSpacing/>
        <w:rPr>
          <w:rFonts w:ascii="Trebuchet MS" w:hAnsi="Trebuchet MS" w:cstheme="minorHAnsi"/>
        </w:rPr>
      </w:pPr>
    </w:p>
    <w:p w14:paraId="3AAE5BB1" w14:textId="21622E12" w:rsidR="009D63BB" w:rsidRPr="00DB0A2D" w:rsidRDefault="009D63BB" w:rsidP="00497744">
      <w:pPr>
        <w:pStyle w:val="Nvel111"/>
      </w:pPr>
      <w:bookmarkStart w:id="203" w:name="_Ref12629918"/>
      <w:r w:rsidRPr="00DB0A2D">
        <w:t xml:space="preserve">A </w:t>
      </w:r>
      <w:r w:rsidR="00B00153" w:rsidRPr="00DB0A2D">
        <w:t>AF Imóve</w:t>
      </w:r>
      <w:r w:rsidR="00472A14" w:rsidRPr="00DB0A2D">
        <w:t>is</w:t>
      </w:r>
      <w:r w:rsidR="00B00153" w:rsidRPr="00DB0A2D">
        <w:t xml:space="preserve"> </w:t>
      </w:r>
      <w:r w:rsidRPr="00DB0A2D">
        <w:t>ser</w:t>
      </w:r>
      <w:r w:rsidR="00472A14" w:rsidRPr="00DB0A2D">
        <w:t>á</w:t>
      </w:r>
      <w:r w:rsidRPr="00DB0A2D">
        <w:t xml:space="preserve"> outorgada em caráter irrevogável e irretratável e entrar</w:t>
      </w:r>
      <w:r w:rsidR="00472A14" w:rsidRPr="00DB0A2D">
        <w:t>á</w:t>
      </w:r>
      <w:r w:rsidRPr="00DB0A2D">
        <w:t xml:space="preserve"> em vigor na data de assinatura do </w:t>
      </w:r>
      <w:r w:rsidR="001D0817" w:rsidRPr="00DB0A2D">
        <w:t>Contrato AF Imóve</w:t>
      </w:r>
      <w:r w:rsidR="00472A14" w:rsidRPr="00DB0A2D">
        <w:t>is</w:t>
      </w:r>
      <w:r w:rsidRPr="00DB0A2D">
        <w:t>, sendo, a partir da referida data, válida</w:t>
      </w:r>
      <w:r w:rsidR="005E5E5F" w:rsidRPr="00DB0A2D">
        <w:t>s</w:t>
      </w:r>
      <w:r w:rsidRPr="00DB0A2D">
        <w:t xml:space="preserve"> em todos os seus termos e vinculando seus respectivos sucessores até o pagamento integral das Obrigações</w:t>
      </w:r>
      <w:r w:rsidRPr="00DB0A2D">
        <w:rPr>
          <w:spacing w:val="-1"/>
        </w:rPr>
        <w:t xml:space="preserve"> </w:t>
      </w:r>
      <w:r w:rsidRPr="00DB0A2D">
        <w:t>Garantidas.</w:t>
      </w:r>
      <w:bookmarkEnd w:id="203"/>
    </w:p>
    <w:p w14:paraId="4E00749C" w14:textId="77777777" w:rsidR="009D63BB" w:rsidRPr="00DB0A2D" w:rsidRDefault="009D63BB" w:rsidP="00497744">
      <w:pPr>
        <w:pStyle w:val="Corpodetexto"/>
        <w:tabs>
          <w:tab w:val="left" w:pos="709"/>
          <w:tab w:val="left" w:pos="1134"/>
        </w:tabs>
        <w:spacing w:line="288" w:lineRule="auto"/>
        <w:ind w:left="709" w:firstLine="0"/>
        <w:contextualSpacing/>
        <w:rPr>
          <w:rFonts w:ascii="Trebuchet MS" w:hAnsi="Trebuchet MS" w:cstheme="minorHAnsi"/>
        </w:rPr>
      </w:pPr>
    </w:p>
    <w:p w14:paraId="02866BC7" w14:textId="3793FF4C" w:rsidR="009D63BB" w:rsidRPr="00DB0A2D" w:rsidRDefault="009D63BB" w:rsidP="00497744">
      <w:pPr>
        <w:pStyle w:val="Nvel111"/>
      </w:pPr>
      <w:bookmarkStart w:id="204" w:name="_Hlk12851087"/>
      <w:r w:rsidRPr="00DB0A2D">
        <w:t>Nos termos dest</w:t>
      </w:r>
      <w:r w:rsidR="003E5239" w:rsidRPr="00DB0A2D">
        <w:t>a</w:t>
      </w:r>
      <w:r w:rsidRPr="00DB0A2D">
        <w:t xml:space="preserve"> </w:t>
      </w:r>
      <w:r w:rsidR="003E5239" w:rsidRPr="00DB0A2D">
        <w:t>Escritura de Emissão</w:t>
      </w:r>
      <w:r w:rsidRPr="00DB0A2D">
        <w:t xml:space="preserve">, </w:t>
      </w:r>
      <w:r w:rsidR="00630601">
        <w:t>a prenotação</w:t>
      </w:r>
      <w:r w:rsidRPr="00DB0A2D">
        <w:t xml:space="preserve"> </w:t>
      </w:r>
      <w:r w:rsidR="005E5E5F" w:rsidRPr="00DB0A2D">
        <w:t xml:space="preserve">da </w:t>
      </w:r>
      <w:r w:rsidR="00630601">
        <w:t>AF Imóveis, em conjunto com o termo de liberação da Hipoteca do Empreendimento Alvo,</w:t>
      </w:r>
      <w:r w:rsidR="005E5E5F" w:rsidRPr="00DB0A2D">
        <w:t xml:space="preserve"> </w:t>
      </w:r>
      <w:r w:rsidRPr="00DB0A2D">
        <w:t xml:space="preserve">consta como condição precedente à liberação do valor de integralização das Debêntures à </w:t>
      </w:r>
      <w:r w:rsidR="00FA2DE2" w:rsidRPr="00DB0A2D">
        <w:t>Emissora</w:t>
      </w:r>
      <w:r w:rsidR="004F2E61" w:rsidRPr="00DB0A2D">
        <w:t xml:space="preserve">, observado o previsto </w:t>
      </w:r>
      <w:r w:rsidR="000F3D76" w:rsidRPr="00DB0A2D">
        <w:t xml:space="preserve">na </w:t>
      </w:r>
      <w:r w:rsidR="00CA0F71" w:rsidRPr="00DB0A2D">
        <w:t>c</w:t>
      </w:r>
      <w:r w:rsidR="000F3D76" w:rsidRPr="00DB0A2D">
        <w:t>láusula</w:t>
      </w:r>
      <w:r w:rsidR="00EE67F9" w:rsidRPr="00DB0A2D">
        <w:t> </w:t>
      </w:r>
      <w:r w:rsidR="006513FC">
        <w:fldChar w:fldCharType="begin"/>
      </w:r>
      <w:r w:rsidR="006513FC">
        <w:instrText xml:space="preserve"> REF _Ref49376162 \r \h </w:instrText>
      </w:r>
      <w:r w:rsidR="006513FC">
        <w:fldChar w:fldCharType="separate"/>
      </w:r>
      <w:r w:rsidR="006A0CE2">
        <w:t>4.16</w:t>
      </w:r>
      <w:r w:rsidR="006513FC">
        <w:fldChar w:fldCharType="end"/>
      </w:r>
      <w:r w:rsidR="005E5E5F" w:rsidRPr="00DB0A2D">
        <w:t xml:space="preserve"> </w:t>
      </w:r>
      <w:r w:rsidR="004F2E61" w:rsidRPr="00DB0A2D">
        <w:t>acima</w:t>
      </w:r>
      <w:r w:rsidRPr="00DB0A2D">
        <w:t>.</w:t>
      </w:r>
    </w:p>
    <w:p w14:paraId="00BC3508" w14:textId="77777777" w:rsidR="00FA725C" w:rsidRPr="00DB0A2D" w:rsidRDefault="00FA725C" w:rsidP="00FA725C">
      <w:pPr>
        <w:pStyle w:val="PargrafodaLista"/>
        <w:rPr>
          <w:rFonts w:ascii="Trebuchet MS" w:hAnsi="Trebuchet MS"/>
          <w:sz w:val="22"/>
          <w:szCs w:val="22"/>
        </w:rPr>
      </w:pPr>
    </w:p>
    <w:p w14:paraId="4392F35D" w14:textId="5D1D2558" w:rsidR="00FA725C" w:rsidRPr="00DB0A2D" w:rsidRDefault="00FA725C" w:rsidP="00497744">
      <w:pPr>
        <w:pStyle w:val="Nvel111"/>
      </w:pPr>
      <w:bookmarkStart w:id="205" w:name="_Ref513049921"/>
      <w:bookmarkStart w:id="206" w:name="_Ref7109321"/>
      <w:bookmarkStart w:id="207" w:name="_Ref7801407"/>
      <w:r w:rsidRPr="00DB0A2D">
        <w:t>A excussão da AF Imóveis deverá observar os procedimentos previstos no Contrato AF Imóveis.</w:t>
      </w:r>
    </w:p>
    <w:p w14:paraId="4553FA0B" w14:textId="12B8955D" w:rsidR="00053C77" w:rsidRPr="00DB0A2D" w:rsidRDefault="00053C77" w:rsidP="00053C77">
      <w:pPr>
        <w:pStyle w:val="Nvel11"/>
        <w:numPr>
          <w:ilvl w:val="0"/>
          <w:numId w:val="0"/>
        </w:numPr>
        <w:rPr>
          <w:u w:val="single"/>
        </w:rPr>
      </w:pPr>
      <w:bookmarkStart w:id="208" w:name="_Ref16757236"/>
      <w:bookmarkEnd w:id="204"/>
    </w:p>
    <w:bookmarkEnd w:id="205"/>
    <w:bookmarkEnd w:id="206"/>
    <w:bookmarkEnd w:id="207"/>
    <w:p w14:paraId="083CE3FD" w14:textId="77A18B1F" w:rsidR="002802EB" w:rsidRPr="00DB0A2D" w:rsidRDefault="000E570D" w:rsidP="002802EB">
      <w:pPr>
        <w:pStyle w:val="Nvel11"/>
      </w:pPr>
      <w:r w:rsidRPr="00DB0A2D">
        <w:rPr>
          <w:u w:val="single"/>
        </w:rPr>
        <w:t xml:space="preserve">Garantia real – </w:t>
      </w:r>
      <w:r w:rsidR="00E44E35" w:rsidRPr="00DB0A2D">
        <w:rPr>
          <w:u w:val="single"/>
        </w:rPr>
        <w:t>C</w:t>
      </w:r>
      <w:r w:rsidR="00472A14" w:rsidRPr="00DB0A2D">
        <w:rPr>
          <w:u w:val="single"/>
        </w:rPr>
        <w:t>F Direitos Creditórios</w:t>
      </w:r>
      <w:r w:rsidRPr="00DB0A2D">
        <w:t xml:space="preserve">: </w:t>
      </w:r>
      <w:r w:rsidR="00983F82" w:rsidRPr="00DB0A2D">
        <w:t>A</w:t>
      </w:r>
      <w:r w:rsidRPr="00DB0A2D">
        <w:t xml:space="preserve"> Emissora, na qualidade de titular d</w:t>
      </w:r>
      <w:r w:rsidR="00472A14" w:rsidRPr="00DB0A2D">
        <w:t>os recebíveis presentes e futuros decorrentes da comercialização d</w:t>
      </w:r>
      <w:r w:rsidR="00F858B5" w:rsidRPr="00DB0A2D">
        <w:t>o</w:t>
      </w:r>
      <w:r w:rsidR="00472A14" w:rsidRPr="00DB0A2D">
        <w:t xml:space="preserve">s </w:t>
      </w:r>
      <w:r w:rsidR="00F858B5" w:rsidRPr="00DB0A2D">
        <w:t>Imóveis (“</w:t>
      </w:r>
      <w:r w:rsidR="00F858B5" w:rsidRPr="00DB0A2D">
        <w:rPr>
          <w:u w:val="single"/>
        </w:rPr>
        <w:t>Direitos Creditórios</w:t>
      </w:r>
      <w:r w:rsidR="00F858B5" w:rsidRPr="00DB0A2D">
        <w:t>”), cede fiduciariamente a totalidade dos Direitos Creditório</w:t>
      </w:r>
      <w:r w:rsidR="00FA725C" w:rsidRPr="00DB0A2D">
        <w:t>s</w:t>
      </w:r>
      <w:r w:rsidR="00F858B5" w:rsidRPr="00DB0A2D">
        <w:t xml:space="preserve"> à Debenturista</w:t>
      </w:r>
      <w:r w:rsidR="002802EB" w:rsidRPr="00DB0A2D">
        <w:t>, nos termos do Contrato CF Direitos Creditórios, a ser celebrado nesta data.</w:t>
      </w:r>
      <w:r w:rsidR="00260840" w:rsidRPr="00DB0A2D">
        <w:t xml:space="preserve"> </w:t>
      </w:r>
    </w:p>
    <w:p w14:paraId="3D79F80B" w14:textId="77777777" w:rsidR="000E570D" w:rsidRPr="00DB0A2D" w:rsidRDefault="000E570D" w:rsidP="000E570D">
      <w:pPr>
        <w:pStyle w:val="Nvel111"/>
        <w:numPr>
          <w:ilvl w:val="0"/>
          <w:numId w:val="0"/>
        </w:numPr>
        <w:ind w:left="709"/>
        <w:rPr>
          <w:u w:val="single"/>
        </w:rPr>
      </w:pPr>
    </w:p>
    <w:p w14:paraId="0B2D9B36" w14:textId="7BCBA493" w:rsidR="000E570D" w:rsidRPr="00DB0A2D" w:rsidRDefault="000E570D" w:rsidP="000E570D">
      <w:pPr>
        <w:pStyle w:val="Nvel111"/>
      </w:pPr>
      <w:r w:rsidRPr="00DB0A2D">
        <w:t xml:space="preserve">A </w:t>
      </w:r>
      <w:r w:rsidR="00FA725C" w:rsidRPr="00DB0A2D">
        <w:t>C</w:t>
      </w:r>
      <w:r w:rsidRPr="00DB0A2D">
        <w:t xml:space="preserve">F </w:t>
      </w:r>
      <w:r w:rsidR="00FA725C" w:rsidRPr="00DB0A2D">
        <w:t>Direitos Creditórios</w:t>
      </w:r>
      <w:r w:rsidRPr="00DB0A2D">
        <w:t xml:space="preserve"> é outorgada pel</w:t>
      </w:r>
      <w:r w:rsidR="00EB1FCA" w:rsidRPr="00DB0A2D">
        <w:t>a Emissora</w:t>
      </w:r>
      <w:r w:rsidRPr="00DB0A2D">
        <w:t xml:space="preserve"> em caráter irrevogável e irretratável e entrarão em vigor na data de assinatura do Contrato </w:t>
      </w:r>
      <w:r w:rsidR="00FA725C" w:rsidRPr="00DB0A2D">
        <w:t>C</w:t>
      </w:r>
      <w:r w:rsidRPr="00DB0A2D">
        <w:t xml:space="preserve">F </w:t>
      </w:r>
      <w:r w:rsidR="00FA725C" w:rsidRPr="00DB0A2D">
        <w:t>Direitos Creditórios</w:t>
      </w:r>
      <w:r w:rsidRPr="00DB0A2D">
        <w:t>, sendo, a partir da referida data, válidas em todos os seus termos e vinculando seus respectivos sucessores até o pagamento integral das Obrigações</w:t>
      </w:r>
      <w:r w:rsidRPr="00DB0A2D">
        <w:rPr>
          <w:spacing w:val="-1"/>
        </w:rPr>
        <w:t xml:space="preserve"> </w:t>
      </w:r>
      <w:r w:rsidRPr="00DB0A2D">
        <w:t>Garantidas.</w:t>
      </w:r>
    </w:p>
    <w:p w14:paraId="07337AF9" w14:textId="77777777" w:rsidR="00FA725C" w:rsidRPr="00DB0A2D" w:rsidRDefault="00FA725C" w:rsidP="00FA725C">
      <w:pPr>
        <w:pStyle w:val="Nvel111"/>
        <w:numPr>
          <w:ilvl w:val="0"/>
          <w:numId w:val="0"/>
        </w:numPr>
        <w:ind w:left="710"/>
      </w:pPr>
    </w:p>
    <w:p w14:paraId="5D016956" w14:textId="3A3FEEF7" w:rsidR="00FA725C" w:rsidRPr="00DB0A2D" w:rsidRDefault="00FA725C" w:rsidP="00FA725C">
      <w:pPr>
        <w:pStyle w:val="Nvel111"/>
      </w:pPr>
      <w:r w:rsidRPr="00DB0A2D">
        <w:t>A excussão da CF Direitos Creditórios deverá observar os procedimentos previstos no Contrato CF Direitos Creditórios.</w:t>
      </w:r>
    </w:p>
    <w:p w14:paraId="1A330201" w14:textId="77777777" w:rsidR="00FA725C" w:rsidRPr="00DB0A2D" w:rsidRDefault="00FA725C" w:rsidP="00FA725C">
      <w:pPr>
        <w:pStyle w:val="Nvel111"/>
        <w:numPr>
          <w:ilvl w:val="0"/>
          <w:numId w:val="0"/>
        </w:numPr>
        <w:tabs>
          <w:tab w:val="left" w:pos="2127"/>
        </w:tabs>
        <w:ind w:left="709"/>
      </w:pPr>
    </w:p>
    <w:p w14:paraId="2E21A4C1" w14:textId="62D4E8B3" w:rsidR="00FF699D" w:rsidRPr="00DB0A2D" w:rsidRDefault="000B5F5C" w:rsidP="00FF699D">
      <w:pPr>
        <w:pStyle w:val="Nvel11"/>
        <w:rPr>
          <w:u w:val="single"/>
        </w:rPr>
      </w:pPr>
      <w:r w:rsidRPr="00DB0A2D">
        <w:rPr>
          <w:u w:val="single"/>
        </w:rPr>
        <w:t>Garantia Fidejussória</w:t>
      </w:r>
      <w:r w:rsidR="00FF699D" w:rsidRPr="00DB0A2D">
        <w:t xml:space="preserve">: </w:t>
      </w:r>
      <w:bookmarkStart w:id="209" w:name="_Ref6143647"/>
      <w:r w:rsidRPr="00DB0A2D">
        <w:t>Os Fiadores assumem</w:t>
      </w:r>
      <w:r w:rsidR="00B00153" w:rsidRPr="00DB0A2D">
        <w:t xml:space="preserve">, neste ato, como fiadores e principais pagadores, </w:t>
      </w:r>
      <w:r w:rsidRPr="00DB0A2D">
        <w:t xml:space="preserve">em caráter solidário e </w:t>
      </w:r>
      <w:bookmarkStart w:id="210" w:name="_Hlk13215591"/>
      <w:r w:rsidRPr="00DB0A2D">
        <w:t>sem qualquer benefício de ordem</w:t>
      </w:r>
      <w:r w:rsidR="008A3840" w:rsidRPr="00DB0A2D">
        <w:t xml:space="preserve"> ou divisão</w:t>
      </w:r>
      <w:bookmarkEnd w:id="210"/>
      <w:r w:rsidRPr="00DB0A2D">
        <w:t xml:space="preserve">, </w:t>
      </w:r>
      <w:r w:rsidR="002335C7" w:rsidRPr="00DB0A2D">
        <w:t xml:space="preserve">de forma irrevogável e irretratável, integral responsabilidade pelo fiel, pontual e integral cumprimento </w:t>
      </w:r>
      <w:r w:rsidRPr="00DB0A2D">
        <w:t xml:space="preserve">de todas as Obrigações Garantidas oriundas das Debêntures, bem como de todas as obrigações de pagamento da </w:t>
      </w:r>
      <w:r w:rsidR="00B00153" w:rsidRPr="00DB0A2D">
        <w:t xml:space="preserve">Emissora </w:t>
      </w:r>
      <w:r w:rsidR="008D5015" w:rsidRPr="00DB0A2D">
        <w:t>nesta</w:t>
      </w:r>
      <w:r w:rsidR="00B00153" w:rsidRPr="00DB0A2D">
        <w:t xml:space="preserve"> Escritura de Emissão</w:t>
      </w:r>
      <w:r w:rsidRPr="00DB0A2D">
        <w:t xml:space="preserve"> (“</w:t>
      </w:r>
      <w:r w:rsidRPr="00DB0A2D">
        <w:rPr>
          <w:u w:val="single"/>
        </w:rPr>
        <w:t>Fiança</w:t>
      </w:r>
      <w:r w:rsidRPr="00DB0A2D">
        <w:t xml:space="preserve">”). </w:t>
      </w:r>
    </w:p>
    <w:p w14:paraId="16EBB962" w14:textId="77777777" w:rsidR="00FF699D" w:rsidRPr="00DB0A2D" w:rsidRDefault="00FF699D" w:rsidP="00FF699D">
      <w:pPr>
        <w:pStyle w:val="Nvel11"/>
        <w:numPr>
          <w:ilvl w:val="0"/>
          <w:numId w:val="0"/>
        </w:numPr>
        <w:rPr>
          <w:u w:val="single"/>
        </w:rPr>
      </w:pPr>
    </w:p>
    <w:p w14:paraId="7415BDF8" w14:textId="7227E141" w:rsidR="000B5F5C" w:rsidRPr="00DB0A2D" w:rsidRDefault="000B5F5C" w:rsidP="00FF699D">
      <w:pPr>
        <w:pStyle w:val="Nvel111"/>
        <w:rPr>
          <w:u w:val="single"/>
        </w:rPr>
      </w:pPr>
      <w:r w:rsidRPr="00DB0A2D">
        <w:lastRenderedPageBreak/>
        <w:t>A Fiança deve ser honrada, impreterivelmente, até o 2º</w:t>
      </w:r>
      <w:r w:rsidR="004C7ACC" w:rsidRPr="00DB0A2D">
        <w:t> </w:t>
      </w:r>
      <w:r w:rsidRPr="00DB0A2D">
        <w:t xml:space="preserve">(segundo) Dia Útil, após o inadimplemento das Obrigações Garantidas, </w:t>
      </w:r>
      <w:r w:rsidR="001D0817" w:rsidRPr="00DB0A2D">
        <w:t xml:space="preserve">independentemente do envio de qualquer notificação </w:t>
      </w:r>
      <w:r w:rsidRPr="00DB0A2D">
        <w:t>aos Fiadores.</w:t>
      </w:r>
      <w:bookmarkEnd w:id="208"/>
      <w:bookmarkEnd w:id="209"/>
    </w:p>
    <w:p w14:paraId="0125D94B"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240DD203" w14:textId="351B3193" w:rsidR="000B5F5C" w:rsidRPr="00DB0A2D" w:rsidRDefault="000B5F5C" w:rsidP="00497744">
      <w:pPr>
        <w:pStyle w:val="Nvel111"/>
      </w:pPr>
      <w:r w:rsidRPr="00DB0A2D">
        <w:t>Em decorrência da Fiança ora prestada, os Fiadores respondem</w:t>
      </w:r>
      <w:r w:rsidR="00630601">
        <w:t>,</w:t>
      </w:r>
      <w:r w:rsidRPr="00DB0A2D">
        <w:t xml:space="preserve"> </w:t>
      </w:r>
      <w:r w:rsidR="00630601">
        <w:t xml:space="preserve">solidariamente entre si e a Emissora, </w:t>
      </w:r>
      <w:r w:rsidRPr="00DB0A2D">
        <w:t xml:space="preserve">pelo pagamento </w:t>
      </w:r>
      <w:r w:rsidR="00125931" w:rsidRPr="00DB0A2D">
        <w:t>das Obrigações Garantidas</w:t>
      </w:r>
      <w:r w:rsidRPr="00DB0A2D">
        <w:t xml:space="preserve">, responsabilizando-se pelo pagamento do principal, dos juros remuneratórios e demais juros e encargos moratórios imputáveis à </w:t>
      </w:r>
      <w:r w:rsidR="00FA2DE2" w:rsidRPr="00DB0A2D">
        <w:t>Emissora</w:t>
      </w:r>
      <w:r w:rsidRPr="00DB0A2D">
        <w:t>, renunciando expressamente aos direitos e prerrogativas que lhe conferem os artigos 333, parágrafo único, 364, 365, 366,</w:t>
      </w:r>
      <w:r w:rsidR="00303062" w:rsidRPr="00DB0A2D">
        <w:t xml:space="preserve"> </w:t>
      </w:r>
      <w:r w:rsidRPr="00DB0A2D">
        <w:t xml:space="preserve"> 368, 821, 824, 827, 830, 834, 835,</w:t>
      </w:r>
      <w:r w:rsidR="00A81939" w:rsidRPr="00DB0A2D">
        <w:t xml:space="preserve"> 836,</w:t>
      </w:r>
      <w:r w:rsidRPr="00DB0A2D">
        <w:t xml:space="preserve"> 837, 838</w:t>
      </w:r>
      <w:r w:rsidR="004D6DBA">
        <w:t xml:space="preserve">, </w:t>
      </w:r>
      <w:r w:rsidRPr="00DB0A2D">
        <w:t>839</w:t>
      </w:r>
      <w:r w:rsidR="00303062" w:rsidRPr="00DB0A2D">
        <w:t xml:space="preserve"> e 844</w:t>
      </w:r>
      <w:r w:rsidR="004D6DBA">
        <w:t xml:space="preserve">, </w:t>
      </w:r>
      <w:r w:rsidR="00303062" w:rsidRPr="00DB0A2D">
        <w:t>§1º</w:t>
      </w:r>
      <w:r w:rsidRPr="00DB0A2D">
        <w:t xml:space="preserve"> d</w:t>
      </w:r>
      <w:r w:rsidR="0051008F" w:rsidRPr="00DB0A2D">
        <w:t xml:space="preserve">o </w:t>
      </w:r>
      <w:r w:rsidRPr="00DB0A2D">
        <w:t xml:space="preserve">Código Civil e nos artigos 130 e 794 </w:t>
      </w:r>
      <w:bookmarkStart w:id="211" w:name="_Hlk16883564"/>
      <w:r w:rsidRPr="00DB0A2D">
        <w:t>da Lei nº</w:t>
      </w:r>
      <w:r w:rsidR="0051008F" w:rsidRPr="00DB0A2D">
        <w:t> </w:t>
      </w:r>
      <w:r w:rsidRPr="00DB0A2D">
        <w:t>13.105, de 16 de março de 2015, conforme alterada (“</w:t>
      </w:r>
      <w:r w:rsidRPr="00DB0A2D">
        <w:rPr>
          <w:u w:val="single"/>
        </w:rPr>
        <w:t>Código de Processo Civil</w:t>
      </w:r>
      <w:r w:rsidRPr="00DB0A2D">
        <w:t>”)</w:t>
      </w:r>
      <w:bookmarkEnd w:id="211"/>
      <w:r w:rsidRPr="00DB0A2D">
        <w:t>.</w:t>
      </w:r>
    </w:p>
    <w:p w14:paraId="413E86AC"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16C141B3" w14:textId="3495A042" w:rsidR="000B5F5C" w:rsidRPr="00DB0A2D" w:rsidRDefault="000B5F5C" w:rsidP="00497744">
      <w:pPr>
        <w:pStyle w:val="Nvel111"/>
      </w:pPr>
      <w:r w:rsidRPr="00DB0A2D">
        <w:t>Na hipótese de atraso de pagamento dos Créditos Imobiliários pela</w:t>
      </w:r>
      <w:r w:rsidR="008248E2" w:rsidRPr="00DB0A2D">
        <w:t xml:space="preserve"> </w:t>
      </w:r>
      <w:r w:rsidR="00FA2DE2" w:rsidRPr="00DB0A2D">
        <w:t>Emissora</w:t>
      </w:r>
      <w:r w:rsidRPr="00DB0A2D">
        <w:t xml:space="preserve">, </w:t>
      </w:r>
      <w:r w:rsidR="008248E2" w:rsidRPr="00DB0A2D">
        <w:t>os Fiadores</w:t>
      </w:r>
      <w:r w:rsidRPr="00DB0A2D">
        <w:t xml:space="preserve">, via transferência bancária, no prazo mencionado na </w:t>
      </w:r>
      <w:r w:rsidR="00CA0F71" w:rsidRPr="00DB0A2D">
        <w:t>c</w:t>
      </w:r>
      <w:r w:rsidR="007653B6" w:rsidRPr="00DB0A2D">
        <w:t>láusula</w:t>
      </w:r>
      <w:r w:rsidRPr="00DB0A2D">
        <w:t xml:space="preserve"> </w:t>
      </w:r>
      <w:r w:rsidR="008248E2" w:rsidRPr="00DB0A2D">
        <w:fldChar w:fldCharType="begin"/>
      </w:r>
      <w:r w:rsidR="008248E2" w:rsidRPr="00DB0A2D">
        <w:instrText xml:space="preserve"> REF _Ref6143647 \r \h </w:instrText>
      </w:r>
      <w:r w:rsidR="00305E70" w:rsidRPr="00DB0A2D">
        <w:instrText xml:space="preserve"> \* MERGEFORMAT </w:instrText>
      </w:r>
      <w:r w:rsidR="008248E2" w:rsidRPr="00DB0A2D">
        <w:fldChar w:fldCharType="separate"/>
      </w:r>
      <w:r w:rsidR="006A0CE2">
        <w:t>5.4</w:t>
      </w:r>
      <w:r w:rsidR="008248E2" w:rsidRPr="00DB0A2D">
        <w:fldChar w:fldCharType="end"/>
      </w:r>
      <w:r w:rsidR="008248E2" w:rsidRPr="00DB0A2D">
        <w:t xml:space="preserve"> </w:t>
      </w:r>
      <w:r w:rsidRPr="00DB0A2D">
        <w:t>acima, arcar</w:t>
      </w:r>
      <w:r w:rsidR="008248E2" w:rsidRPr="00DB0A2D">
        <w:t>ão</w:t>
      </w:r>
      <w:r w:rsidRPr="00DB0A2D">
        <w:t xml:space="preserve"> com o montante correspondente a cada uma das prestações em mora, com todos os seus acessórios</w:t>
      </w:r>
      <w:r w:rsidR="00274BDE" w:rsidRPr="00DB0A2D">
        <w:t>, Encargos Moratórios,</w:t>
      </w:r>
      <w:r w:rsidRPr="00DB0A2D">
        <w:t xml:space="preserve"> e com o acréscimo do pagamento de multa moratória de 2% (dois por cento) sobre os valores em atraso, adicionada de juros moratórios de 1% (um por cento) ao mês ou fração, até o seu efetivo pagamento à </w:t>
      </w:r>
      <w:r w:rsidR="008217EE" w:rsidRPr="00DB0A2D">
        <w:t>Debenturista</w:t>
      </w:r>
      <w:r w:rsidRPr="00DB0A2D">
        <w:t>.</w:t>
      </w:r>
    </w:p>
    <w:p w14:paraId="0F023DA8"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64041066" w14:textId="0DEBD9BB" w:rsidR="000B5F5C" w:rsidRPr="00DB0A2D" w:rsidRDefault="000B5F5C" w:rsidP="00497744">
      <w:pPr>
        <w:pStyle w:val="Nvel111"/>
      </w:pPr>
      <w:r w:rsidRPr="00DB0A2D">
        <w:t xml:space="preserve">Fica assegurado </w:t>
      </w:r>
      <w:r w:rsidR="008248E2" w:rsidRPr="00DB0A2D">
        <w:t xml:space="preserve">aos Fiadores </w:t>
      </w:r>
      <w:r w:rsidRPr="00DB0A2D">
        <w:t>o direito de regresso contra a</w:t>
      </w:r>
      <w:r w:rsidR="008248E2" w:rsidRPr="00DB0A2D">
        <w:t xml:space="preserve"> </w:t>
      </w:r>
      <w:r w:rsidR="00FA2DE2" w:rsidRPr="00DB0A2D">
        <w:t>Emissora</w:t>
      </w:r>
      <w:r w:rsidRPr="00DB0A2D">
        <w:t xml:space="preserve"> caso tenha adimplido qualquer obrigação não cumprida pela</w:t>
      </w:r>
      <w:r w:rsidR="008248E2" w:rsidRPr="00DB0A2D">
        <w:t xml:space="preserve"> </w:t>
      </w:r>
      <w:r w:rsidR="00FA2DE2" w:rsidRPr="00DB0A2D">
        <w:t>Emissora</w:t>
      </w:r>
      <w:r w:rsidR="008248E2" w:rsidRPr="00DB0A2D">
        <w:t xml:space="preserve"> </w:t>
      </w:r>
      <w:r w:rsidRPr="00DB0A2D">
        <w:t xml:space="preserve">perante a </w:t>
      </w:r>
      <w:r w:rsidR="008217EE" w:rsidRPr="00DB0A2D">
        <w:t>Debenturista</w:t>
      </w:r>
      <w:r w:rsidRPr="00DB0A2D">
        <w:t xml:space="preserve">, podendo propor contra estas todas as medidas judiciais cabíveis para recebimento do seu crédito, ficando certo que, mediante o pagamento de qualquer parcela de Crédito Imobiliário inadimplido à </w:t>
      </w:r>
      <w:r w:rsidR="008217EE" w:rsidRPr="00DB0A2D">
        <w:t>Debenturista</w:t>
      </w:r>
      <w:r w:rsidRPr="00DB0A2D">
        <w:t xml:space="preserve">, </w:t>
      </w:r>
      <w:r w:rsidR="008248E2" w:rsidRPr="00DB0A2D">
        <w:t xml:space="preserve">o Fiador que cumpriu com a respectiva obrigação </w:t>
      </w:r>
      <w:r w:rsidRPr="00DB0A2D">
        <w:t xml:space="preserve">sub-rogar-se-á automaticamente nos direitos de recebimento dos valores das respectivas parcelas de Créditos Imobiliários pagas, observado, entretanto, que </w:t>
      </w:r>
      <w:r w:rsidR="008248E2" w:rsidRPr="00DB0A2D">
        <w:t xml:space="preserve">os Fiadores </w:t>
      </w:r>
      <w:r w:rsidRPr="00DB0A2D">
        <w:t>desde já concorda</w:t>
      </w:r>
      <w:r w:rsidR="008248E2" w:rsidRPr="00DB0A2D">
        <w:t>m</w:t>
      </w:r>
      <w:r w:rsidRPr="00DB0A2D">
        <w:t xml:space="preserve"> e obriga</w:t>
      </w:r>
      <w:r w:rsidR="008248E2" w:rsidRPr="00DB0A2D">
        <w:t>m</w:t>
      </w:r>
      <w:r w:rsidRPr="00DB0A2D">
        <w:t xml:space="preserve">-se a exigir e/ou demandar </w:t>
      </w:r>
      <w:r w:rsidR="008248E2" w:rsidRPr="00DB0A2D">
        <w:t xml:space="preserve">a </w:t>
      </w:r>
      <w:r w:rsidR="00FA2DE2" w:rsidRPr="00DB0A2D">
        <w:t>Emissora</w:t>
      </w:r>
      <w:r w:rsidR="008248E2" w:rsidRPr="00DB0A2D">
        <w:t xml:space="preserve"> </w:t>
      </w:r>
      <w:r w:rsidRPr="00DB0A2D">
        <w:t xml:space="preserve">somente após a liquidação integral dos CRI. </w:t>
      </w:r>
      <w:r w:rsidR="00274BDE" w:rsidRPr="00DB0A2D">
        <w:t xml:space="preserve">Dessa forma, </w:t>
      </w:r>
      <w:r w:rsidR="004C54A2" w:rsidRPr="00DB0A2D">
        <w:t>os</w:t>
      </w:r>
      <w:r w:rsidR="00274BDE" w:rsidRPr="00DB0A2D">
        <w:t xml:space="preserve"> Fiador</w:t>
      </w:r>
      <w:r w:rsidR="004C54A2" w:rsidRPr="00DB0A2D">
        <w:t>es</w:t>
      </w:r>
      <w:r w:rsidR="00274BDE" w:rsidRPr="00DB0A2D">
        <w:t xml:space="preserve"> reconhece</w:t>
      </w:r>
      <w:r w:rsidR="004C54A2" w:rsidRPr="00DB0A2D">
        <w:t>m</w:t>
      </w:r>
      <w:r w:rsidR="00274BDE" w:rsidRPr="00DB0A2D">
        <w:t xml:space="preserve"> que estar</w:t>
      </w:r>
      <w:r w:rsidR="004C54A2" w:rsidRPr="00DB0A2D">
        <w:t xml:space="preserve">ão </w:t>
      </w:r>
      <w:r w:rsidR="00274BDE" w:rsidRPr="00DB0A2D">
        <w:t>subordinad</w:t>
      </w:r>
      <w:r w:rsidR="004C54A2" w:rsidRPr="00DB0A2D">
        <w:t>os</w:t>
      </w:r>
      <w:r w:rsidR="00274BDE" w:rsidRPr="00DB0A2D">
        <w:t xml:space="preserve"> no recebimento dos valores que venham a dispender ao recebimento integral, pela Debenturista e pelos Titulares dos CRI, das Obrigações Garantidas.</w:t>
      </w:r>
    </w:p>
    <w:p w14:paraId="0AF60601"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1B510BE3" w14:textId="7BE9ECFA" w:rsidR="000B5F5C" w:rsidRPr="00DB0A2D" w:rsidRDefault="000B5F5C" w:rsidP="00497744">
      <w:pPr>
        <w:pStyle w:val="Nvel111"/>
      </w:pPr>
      <w:r w:rsidRPr="00DB0A2D">
        <w:t xml:space="preserve">A Fiança constitui uma promessa de pagamento, autônoma e abstrata, cuja validade e efeitos independem da validade e efeitos dos Documentos da Operação, da perfeita formalização destes, ou da existência e exigibilidade das Obrigações Garantidas, devendo </w:t>
      </w:r>
      <w:r w:rsidR="008248E2" w:rsidRPr="00DB0A2D">
        <w:t xml:space="preserve">os Fiadores </w:t>
      </w:r>
      <w:r w:rsidRPr="00DB0A2D">
        <w:t>cumprir</w:t>
      </w:r>
      <w:r w:rsidR="008248E2" w:rsidRPr="00DB0A2D">
        <w:t>em</w:t>
      </w:r>
      <w:r w:rsidRPr="00DB0A2D">
        <w:t xml:space="preserve"> todas as suas obrigações decorrentes desta Fiança sem oposição de qualquer exceção ou objeção.</w:t>
      </w:r>
    </w:p>
    <w:p w14:paraId="58351FB1" w14:textId="77777777" w:rsidR="0051008F" w:rsidRPr="00DB0A2D" w:rsidRDefault="0051008F" w:rsidP="00497744">
      <w:pPr>
        <w:spacing w:line="288" w:lineRule="auto"/>
        <w:ind w:left="709"/>
        <w:contextualSpacing/>
        <w:jc w:val="both"/>
        <w:rPr>
          <w:rFonts w:ascii="Trebuchet MS" w:hAnsi="Trebuchet MS"/>
          <w:sz w:val="22"/>
          <w:szCs w:val="22"/>
        </w:rPr>
      </w:pPr>
    </w:p>
    <w:p w14:paraId="712A396D" w14:textId="77777777" w:rsidR="0051008F" w:rsidRPr="00DB0A2D" w:rsidRDefault="0051008F" w:rsidP="00497744">
      <w:pPr>
        <w:pStyle w:val="Nvel111"/>
      </w:pPr>
      <w:r w:rsidRPr="00DB0A2D">
        <w:t>Nenhuma objeção ou oposição da Emissora poderá, ainda, ser admitida ou invocada pelos Fiadores com o fito de escusar-se do cumprimento de suas obrigações perante a Debenturista.</w:t>
      </w:r>
    </w:p>
    <w:p w14:paraId="0F41CDCC"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6A80C5C7" w14:textId="5A43AFF3" w:rsidR="000B5F5C" w:rsidRPr="00DB0A2D" w:rsidRDefault="000B5F5C" w:rsidP="00497744">
      <w:pPr>
        <w:pStyle w:val="Nvel111"/>
      </w:pPr>
      <w:r w:rsidRPr="00DB0A2D">
        <w:t xml:space="preserve">No caso de invalidade ou ineficácia, total ou parcial, dos Documentos da Operação, ou da inexistência ou inexigibilidade de qualquer das Obrigações Garantidas, por qualquer razão, </w:t>
      </w:r>
      <w:r w:rsidR="008248E2" w:rsidRPr="00DB0A2D">
        <w:t xml:space="preserve">os Fiadores </w:t>
      </w:r>
      <w:r w:rsidRPr="00DB0A2D">
        <w:t>responder</w:t>
      </w:r>
      <w:r w:rsidR="008248E2" w:rsidRPr="00DB0A2D">
        <w:t>ão</w:t>
      </w:r>
      <w:r w:rsidRPr="00DB0A2D">
        <w:t>, como uma obrigação independente, pelos valores devidos no âmbito desta Fiança, acrescidos dos juros e encargos aplicáveis.</w:t>
      </w:r>
    </w:p>
    <w:p w14:paraId="33F9307C" w14:textId="77777777" w:rsidR="00F2671A" w:rsidRPr="00DB0A2D" w:rsidRDefault="00F2671A" w:rsidP="00497744">
      <w:pPr>
        <w:spacing w:line="288" w:lineRule="auto"/>
        <w:ind w:left="709"/>
        <w:contextualSpacing/>
        <w:jc w:val="both"/>
        <w:rPr>
          <w:rFonts w:ascii="Trebuchet MS" w:hAnsi="Trebuchet MS"/>
          <w:sz w:val="22"/>
          <w:szCs w:val="22"/>
        </w:rPr>
      </w:pPr>
    </w:p>
    <w:p w14:paraId="71C1D444" w14:textId="6D55B206" w:rsidR="00F2671A" w:rsidRPr="00DB0A2D" w:rsidRDefault="00F2671A" w:rsidP="00497744">
      <w:pPr>
        <w:pStyle w:val="Nvel111"/>
      </w:pPr>
      <w:r w:rsidRPr="00DB0A2D">
        <w:t xml:space="preserve">Os Fiadores reconhecem que </w:t>
      </w:r>
      <w:r w:rsidR="00E33186" w:rsidRPr="00DB0A2D">
        <w:t xml:space="preserve">a </w:t>
      </w:r>
      <w:r w:rsidRPr="00DB0A2D">
        <w:t xml:space="preserve">presente Fiança </w:t>
      </w:r>
      <w:r w:rsidR="00125931" w:rsidRPr="00DB0A2D">
        <w:t>é</w:t>
      </w:r>
      <w:r w:rsidRPr="00DB0A2D">
        <w:t xml:space="preserve"> prestada a título oneroso, tendo em vista que os Fiadores são, direta ou indiretamente, sócios da Emissora, e que possuem interesse econômico no resultado da presente Operação, beneficiando-se indiretamente desta.</w:t>
      </w:r>
    </w:p>
    <w:p w14:paraId="05B3D7A7" w14:textId="77777777" w:rsidR="0051008F" w:rsidRPr="00DB0A2D" w:rsidRDefault="0051008F" w:rsidP="00497744">
      <w:pPr>
        <w:pStyle w:val="PargrafodaLista"/>
        <w:spacing w:line="288" w:lineRule="auto"/>
        <w:rPr>
          <w:rFonts w:ascii="Trebuchet MS" w:hAnsi="Trebuchet MS"/>
          <w:sz w:val="22"/>
          <w:szCs w:val="22"/>
        </w:rPr>
      </w:pPr>
    </w:p>
    <w:p w14:paraId="52A10118" w14:textId="5EDFBE5D" w:rsidR="0051008F" w:rsidRPr="00DB0A2D" w:rsidRDefault="0051008F" w:rsidP="00497744">
      <w:pPr>
        <w:pStyle w:val="Nvel111"/>
      </w:pPr>
      <w:r w:rsidRPr="00DB0A2D">
        <w:t>A Fiança começa a vigorar na Data de Emissão e permanecerá em vigor até o pagamento integral de todas as Obrigações Garantidas.</w:t>
      </w:r>
    </w:p>
    <w:p w14:paraId="3C7D3ED8" w14:textId="77777777" w:rsidR="004378A7" w:rsidRPr="00DB0A2D" w:rsidRDefault="004378A7" w:rsidP="00232AB6">
      <w:pPr>
        <w:pStyle w:val="Nvel111"/>
        <w:numPr>
          <w:ilvl w:val="0"/>
          <w:numId w:val="0"/>
        </w:numPr>
        <w:ind w:left="710"/>
      </w:pPr>
    </w:p>
    <w:p w14:paraId="62A0ABFE" w14:textId="6D76490F" w:rsidR="00274BDE" w:rsidRPr="00DB0A2D" w:rsidRDefault="004378A7" w:rsidP="004C54A2">
      <w:pPr>
        <w:pStyle w:val="Nvel111"/>
      </w:pPr>
      <w:r w:rsidRPr="00DB0A2D">
        <w:t>Todo e qualquer pagamento realizado pel</w:t>
      </w:r>
      <w:r w:rsidR="004C54A2" w:rsidRPr="00DB0A2D">
        <w:t>os</w:t>
      </w:r>
      <w:r w:rsidRPr="00DB0A2D">
        <w:t xml:space="preserve"> Fiador</w:t>
      </w:r>
      <w:r w:rsidR="004C54A2" w:rsidRPr="00DB0A2D">
        <w:t>es</w:t>
      </w:r>
      <w:r w:rsidRPr="00DB0A2D">
        <w:t xml:space="preserve"> em relação à Fiança ora prestada será efetuado de modo que </w:t>
      </w:r>
      <w:r w:rsidR="004C54A2" w:rsidRPr="00DB0A2D">
        <w:t>a Debenturista</w:t>
      </w:r>
      <w:r w:rsidRPr="00DB0A2D">
        <w:t xml:space="preserve"> receba d</w:t>
      </w:r>
      <w:r w:rsidR="004C54A2" w:rsidRPr="00DB0A2D">
        <w:t>os</w:t>
      </w:r>
      <w:r w:rsidRPr="00DB0A2D">
        <w:t xml:space="preserve"> Fiador</w:t>
      </w:r>
      <w:r w:rsidR="004C54A2" w:rsidRPr="00DB0A2D">
        <w:t>es</w:t>
      </w:r>
      <w:r w:rsidRPr="00DB0A2D">
        <w:t xml:space="preserve"> os valores que seriam recebidos caso o pagamento fosse efetuado pela própria </w:t>
      </w:r>
      <w:r w:rsidR="004C54A2" w:rsidRPr="00DB0A2D">
        <w:t>Emissora</w:t>
      </w:r>
      <w:r w:rsidRPr="00DB0A2D">
        <w:t>, ou seja, livres e líquidos de quaisquer tributos, impostos, taxas, contribuições de qualquer natureza, encargos ou retenções, presentes ou futuros, bem como de quaisquer juros, multas ou demais exigibilidades fiscais, nos termos desta Escritura de Emissão.</w:t>
      </w:r>
    </w:p>
    <w:p w14:paraId="6DDDB404" w14:textId="11D4BD9C" w:rsidR="004C54A2" w:rsidRPr="00DB0A2D" w:rsidRDefault="004C54A2" w:rsidP="004C54A2">
      <w:pPr>
        <w:pStyle w:val="Nvel111a1"/>
        <w:numPr>
          <w:ilvl w:val="0"/>
          <w:numId w:val="0"/>
        </w:numPr>
        <w:ind w:left="2126"/>
      </w:pPr>
    </w:p>
    <w:p w14:paraId="3B83860A" w14:textId="62FA88B1" w:rsidR="00FC6299" w:rsidRPr="00DB0A2D" w:rsidRDefault="00FC6299" w:rsidP="00232AB6">
      <w:pPr>
        <w:pStyle w:val="Nvel111"/>
      </w:pPr>
      <w:r w:rsidRPr="00DB0A2D">
        <w:t xml:space="preserve">Com relação à </w:t>
      </w:r>
      <w:r w:rsidR="004C54A2" w:rsidRPr="00DB0A2D">
        <w:t>F</w:t>
      </w:r>
      <w:r w:rsidRPr="00DB0A2D">
        <w:t xml:space="preserve">iança ora prestada, como garantia do cumprimento das </w:t>
      </w:r>
      <w:r w:rsidR="004C54A2" w:rsidRPr="00DB0A2D">
        <w:t>O</w:t>
      </w:r>
      <w:r w:rsidRPr="00DB0A2D">
        <w:t xml:space="preserve">brigações </w:t>
      </w:r>
      <w:r w:rsidR="004C54A2" w:rsidRPr="00DB0A2D">
        <w:t>Garantidas</w:t>
      </w:r>
      <w:r w:rsidRPr="00DB0A2D">
        <w:t>, os Fiadores declaram que:</w:t>
      </w:r>
    </w:p>
    <w:p w14:paraId="3FB9FABC" w14:textId="77777777" w:rsidR="00FC6299" w:rsidRPr="00DB0A2D" w:rsidRDefault="00FC6299" w:rsidP="00232AB6">
      <w:pPr>
        <w:pStyle w:val="Nvel111"/>
        <w:numPr>
          <w:ilvl w:val="0"/>
          <w:numId w:val="0"/>
        </w:numPr>
        <w:ind w:left="710"/>
      </w:pPr>
    </w:p>
    <w:p w14:paraId="5CD4D49D" w14:textId="26454CD4" w:rsidR="00FC6299" w:rsidRPr="00DB0A2D" w:rsidRDefault="00FC6299" w:rsidP="0043073B">
      <w:pPr>
        <w:pStyle w:val="Nvel111a"/>
      </w:pPr>
      <w:r w:rsidRPr="00DB0A2D">
        <w:t>analisaram e conhecem integralmente os termos e condições d</w:t>
      </w:r>
      <w:r w:rsidR="00303062" w:rsidRPr="00DB0A2D">
        <w:t>a</w:t>
      </w:r>
      <w:r w:rsidRPr="00DB0A2D">
        <w:t xml:space="preserve"> presente </w:t>
      </w:r>
      <w:r w:rsidR="00303062" w:rsidRPr="00DB0A2D">
        <w:t>Escritura</w:t>
      </w:r>
      <w:r w:rsidR="004C54A2" w:rsidRPr="00DB0A2D">
        <w:t xml:space="preserve"> de Emissão</w:t>
      </w:r>
      <w:r w:rsidRPr="00DB0A2D">
        <w:t>;</w:t>
      </w:r>
    </w:p>
    <w:p w14:paraId="6BED6E76" w14:textId="77777777" w:rsidR="00FC6299" w:rsidRPr="00DB0A2D" w:rsidRDefault="00FC6299" w:rsidP="00232AB6">
      <w:pPr>
        <w:pStyle w:val="Nvel111"/>
        <w:numPr>
          <w:ilvl w:val="0"/>
          <w:numId w:val="0"/>
        </w:numPr>
        <w:ind w:left="710"/>
      </w:pPr>
    </w:p>
    <w:p w14:paraId="0EB3A67F" w14:textId="719FD820" w:rsidR="00FC6299" w:rsidRPr="00DB0A2D" w:rsidRDefault="00FC6299" w:rsidP="004C54A2">
      <w:pPr>
        <w:pStyle w:val="Nvel111a"/>
      </w:pPr>
      <w:r w:rsidRPr="00DB0A2D">
        <w:t xml:space="preserve">garantem o cumprimento integral de todas as obrigações assumidas </w:t>
      </w:r>
      <w:r w:rsidR="00303062" w:rsidRPr="00DB0A2D">
        <w:t>pela Emissora</w:t>
      </w:r>
      <w:r w:rsidRPr="00DB0A2D">
        <w:t xml:space="preserve"> em relação ao pagamento integral de qualquer quantia devida, inclusive acréscimos previstos, tais como correção monetária, multas, juros, penalidades, indenizações etc.;</w:t>
      </w:r>
    </w:p>
    <w:p w14:paraId="1D0712E8" w14:textId="77777777" w:rsidR="00FC6299" w:rsidRPr="00DB0A2D" w:rsidRDefault="00FC6299" w:rsidP="00232AB6">
      <w:pPr>
        <w:pStyle w:val="Nvel111"/>
        <w:numPr>
          <w:ilvl w:val="0"/>
          <w:numId w:val="0"/>
        </w:numPr>
        <w:ind w:left="710"/>
      </w:pPr>
    </w:p>
    <w:p w14:paraId="336D0DAC" w14:textId="00937FBD" w:rsidR="00FC6299" w:rsidRPr="00DB0A2D" w:rsidRDefault="00FC6299" w:rsidP="004C54A2">
      <w:pPr>
        <w:pStyle w:val="Nvel111a"/>
      </w:pPr>
      <w:r w:rsidRPr="00DB0A2D">
        <w:t xml:space="preserve">sua responsabilidade de fiadores e principais pagadores é extensiva aos respectivos herdeiros e sucessores e não sofrerá, em nenhuma hipótese, limitação e/ou restrição, permanecendo inalterada, mesmo que venha a ser modificada qualquer obrigação </w:t>
      </w:r>
      <w:r w:rsidR="00303062" w:rsidRPr="00DB0A2D">
        <w:t>da Emissora</w:t>
      </w:r>
      <w:r w:rsidRPr="00DB0A2D">
        <w:t xml:space="preserve">, inclusive com relação a prazo, forma e condições de pagamento e seus encargos e/ou caso se verificar qualquer alteração na constituição social </w:t>
      </w:r>
      <w:r w:rsidR="00303062" w:rsidRPr="00DB0A2D">
        <w:t>da Emissora</w:t>
      </w:r>
      <w:r w:rsidRPr="00DB0A2D">
        <w:t xml:space="preserve">, a exemplo de situações de fusão, incorporação, transformação ou cisão; </w:t>
      </w:r>
    </w:p>
    <w:p w14:paraId="79B24C95" w14:textId="77777777" w:rsidR="00FC6299" w:rsidRPr="00DB0A2D" w:rsidRDefault="00FC6299" w:rsidP="00232AB6">
      <w:pPr>
        <w:pStyle w:val="Nvel111"/>
        <w:numPr>
          <w:ilvl w:val="0"/>
          <w:numId w:val="0"/>
        </w:numPr>
        <w:ind w:left="710"/>
      </w:pPr>
    </w:p>
    <w:p w14:paraId="4830ECCF" w14:textId="0A533627" w:rsidR="00FC6299" w:rsidRPr="00DB0A2D" w:rsidRDefault="00FC6299" w:rsidP="004C54A2">
      <w:pPr>
        <w:pStyle w:val="Nvel111a"/>
      </w:pPr>
      <w:r w:rsidRPr="00DB0A2D">
        <w:t xml:space="preserve">em caso de morte, insolvência, exoneração, incapacidade ou alteração substancial do patrimônio de qualquer dos Fiadores, os demais Fiadores, </w:t>
      </w:r>
      <w:r w:rsidR="00303062" w:rsidRPr="00DB0A2D">
        <w:lastRenderedPageBreak/>
        <w:t>a Emissora ficará obrigada</w:t>
      </w:r>
      <w:r w:rsidRPr="00DB0A2D">
        <w:t xml:space="preserve"> a dar-lhe substituto idôneo, patrimonial e financeiramente, a critério </w:t>
      </w:r>
      <w:r w:rsidR="00337A8E" w:rsidRPr="00DB0A2D">
        <w:t>dos Titulares dos CRI</w:t>
      </w:r>
      <w:r w:rsidRPr="00DB0A2D">
        <w:t>;</w:t>
      </w:r>
    </w:p>
    <w:p w14:paraId="17F9A4A2" w14:textId="77777777" w:rsidR="00FC6299" w:rsidRPr="00DB0A2D" w:rsidRDefault="00FC6299" w:rsidP="00232AB6">
      <w:pPr>
        <w:pStyle w:val="Nvel111"/>
        <w:numPr>
          <w:ilvl w:val="0"/>
          <w:numId w:val="0"/>
        </w:numPr>
        <w:ind w:left="710"/>
      </w:pPr>
    </w:p>
    <w:p w14:paraId="5F2D8FC0" w14:textId="2A95E191" w:rsidR="00FC6299" w:rsidRPr="00DB0A2D" w:rsidRDefault="00FC6299" w:rsidP="004C54A2">
      <w:pPr>
        <w:pStyle w:val="Nvel111a"/>
      </w:pPr>
      <w:r w:rsidRPr="00DB0A2D">
        <w:t xml:space="preserve">possuem capacidade financeira para prestar a presente garantia fidejussória e não tem movidas contra si ações reais ou pessoais reipersecutórias que diminuam ou impossibilitem a </w:t>
      </w:r>
      <w:r w:rsidR="004C54A2" w:rsidRPr="00DB0A2D">
        <w:t>F</w:t>
      </w:r>
      <w:r w:rsidRPr="00DB0A2D">
        <w:t xml:space="preserve">iança ora prestada; </w:t>
      </w:r>
    </w:p>
    <w:p w14:paraId="4E504329" w14:textId="77777777" w:rsidR="00303062" w:rsidRPr="00DB0A2D" w:rsidRDefault="00303062" w:rsidP="00232AB6">
      <w:pPr>
        <w:pStyle w:val="Nvel111"/>
        <w:numPr>
          <w:ilvl w:val="0"/>
          <w:numId w:val="0"/>
        </w:numPr>
        <w:ind w:left="710"/>
      </w:pPr>
    </w:p>
    <w:p w14:paraId="68E6DC1B" w14:textId="48A66B75" w:rsidR="00303062" w:rsidRPr="00DB0A2D" w:rsidRDefault="00303062" w:rsidP="004C54A2">
      <w:pPr>
        <w:pStyle w:val="Nvel111a"/>
      </w:pPr>
      <w:r w:rsidRPr="00DB0A2D">
        <w:t xml:space="preserve">nomeia a </w:t>
      </w:r>
      <w:r w:rsidR="004C54A2" w:rsidRPr="00DB0A2D">
        <w:t>Emissora</w:t>
      </w:r>
      <w:r w:rsidRPr="00DB0A2D">
        <w:t xml:space="preserve"> como legítima e eficaz procuradora para os fins de recebimento de qualquer notificação, comunicação ou citação em relação a eventual execução da Fiança;</w:t>
      </w:r>
    </w:p>
    <w:p w14:paraId="71F09BBA" w14:textId="77777777" w:rsidR="00FC6299" w:rsidRPr="00DB0A2D" w:rsidRDefault="00FC6299" w:rsidP="00232AB6">
      <w:pPr>
        <w:pStyle w:val="Nvel111"/>
        <w:numPr>
          <w:ilvl w:val="0"/>
          <w:numId w:val="0"/>
        </w:numPr>
        <w:ind w:left="710"/>
      </w:pPr>
    </w:p>
    <w:p w14:paraId="36932CC0" w14:textId="26D8964D" w:rsidR="00FC6299" w:rsidRPr="00DB0A2D" w:rsidRDefault="00FC6299" w:rsidP="004C54A2">
      <w:pPr>
        <w:pStyle w:val="Nvel111a"/>
      </w:pPr>
      <w:r w:rsidRPr="00DB0A2D">
        <w:t>respondem civil e criminalmente pela veracidade do seu estado civil e se</w:t>
      </w:r>
      <w:r w:rsidR="00303062" w:rsidRPr="00DB0A2D">
        <w:t>us dados pessoais contidos nesta Escritura</w:t>
      </w:r>
      <w:r w:rsidR="004C54A2" w:rsidRPr="00DB0A2D">
        <w:t>, conforme aplicável</w:t>
      </w:r>
      <w:r w:rsidRPr="00DB0A2D">
        <w:t>; e</w:t>
      </w:r>
    </w:p>
    <w:p w14:paraId="47289718" w14:textId="77777777" w:rsidR="00FC6299" w:rsidRPr="00DB0A2D" w:rsidRDefault="00FC6299" w:rsidP="00232AB6">
      <w:pPr>
        <w:pStyle w:val="Nvel111"/>
        <w:numPr>
          <w:ilvl w:val="0"/>
          <w:numId w:val="0"/>
        </w:numPr>
        <w:ind w:left="710"/>
      </w:pPr>
    </w:p>
    <w:p w14:paraId="7B394949" w14:textId="3F5AC9C5" w:rsidR="00FC6299" w:rsidRPr="00DB0A2D" w:rsidRDefault="00FC6299" w:rsidP="004C54A2">
      <w:pPr>
        <w:pStyle w:val="Nvel111a"/>
      </w:pPr>
      <w:r w:rsidRPr="00DB0A2D">
        <w:t>reconhecem e aceitam que sua responsabilidade, nos termos dest</w:t>
      </w:r>
      <w:r w:rsidR="004C54A2" w:rsidRPr="00DB0A2D">
        <w:t>a Escritura de Emissão</w:t>
      </w:r>
      <w:r w:rsidRPr="00DB0A2D">
        <w:t xml:space="preserve">, mesmo em caso de rescisão deste, somente cessará após </w:t>
      </w:r>
      <w:r w:rsidR="002B13DE">
        <w:t>a</w:t>
      </w:r>
      <w:r w:rsidRPr="00DB0A2D">
        <w:t xml:space="preserve"> integral </w:t>
      </w:r>
      <w:r w:rsidR="00303062" w:rsidRPr="00DB0A2D">
        <w:t>quitação dos CRI</w:t>
      </w:r>
      <w:r w:rsidRPr="00DB0A2D">
        <w:t>.</w:t>
      </w:r>
    </w:p>
    <w:p w14:paraId="693045BF"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0B92E9F2" w14:textId="2B5B1CB2" w:rsidR="004A678D" w:rsidRPr="00600D27" w:rsidRDefault="00685C9B" w:rsidP="00497744">
      <w:pPr>
        <w:pStyle w:val="Nvel11"/>
        <w:rPr>
          <w:u w:val="single"/>
        </w:rPr>
      </w:pPr>
      <w:r w:rsidRPr="00DB0A2D">
        <w:rPr>
          <w:u w:val="single"/>
        </w:rPr>
        <w:t>Fundo de Reserv</w:t>
      </w:r>
      <w:r w:rsidR="00A4602D" w:rsidRPr="00DB0A2D">
        <w:rPr>
          <w:u w:val="single"/>
        </w:rPr>
        <w:t>a</w:t>
      </w:r>
      <w:r w:rsidR="004A678D" w:rsidRPr="00DB0A2D">
        <w:rPr>
          <w:u w:val="single"/>
        </w:rPr>
        <w:t xml:space="preserve"> e Fundo</w:t>
      </w:r>
      <w:r w:rsidR="00BE1246">
        <w:rPr>
          <w:u w:val="single"/>
        </w:rPr>
        <w:t>s</w:t>
      </w:r>
      <w:r w:rsidR="004A678D" w:rsidRPr="00DB0A2D">
        <w:rPr>
          <w:u w:val="single"/>
        </w:rPr>
        <w:t xml:space="preserve"> de Despesas</w:t>
      </w:r>
      <w:r w:rsidR="00A4602D" w:rsidRPr="00DB0A2D">
        <w:t xml:space="preserve">: </w:t>
      </w:r>
      <w:r w:rsidRPr="00DB0A2D">
        <w:t xml:space="preserve">Durante toda a operação, a </w:t>
      </w:r>
      <w:r w:rsidR="00FA2DE2" w:rsidRPr="00DB0A2D">
        <w:rPr>
          <w:rFonts w:cstheme="minorHAnsi"/>
        </w:rPr>
        <w:t>Emissora</w:t>
      </w:r>
      <w:r w:rsidRPr="00DB0A2D">
        <w:t xml:space="preserve"> concorda em manter recursos </w:t>
      </w:r>
      <w:r w:rsidRPr="00600D27">
        <w:t>na Conta do Patrimônio Separado em garantia do fiel pagamento das obrigações assumidas.</w:t>
      </w:r>
    </w:p>
    <w:p w14:paraId="22BCC7B6" w14:textId="77777777" w:rsidR="004A678D" w:rsidRPr="00600D27" w:rsidRDefault="004A678D" w:rsidP="004A678D">
      <w:pPr>
        <w:pStyle w:val="Nvel11"/>
        <w:numPr>
          <w:ilvl w:val="0"/>
          <w:numId w:val="0"/>
        </w:numPr>
        <w:rPr>
          <w:u w:val="single"/>
        </w:rPr>
      </w:pPr>
    </w:p>
    <w:p w14:paraId="5AEEF256" w14:textId="73456A87" w:rsidR="004A678D" w:rsidRPr="00600D27" w:rsidRDefault="00685C9B" w:rsidP="004A678D">
      <w:pPr>
        <w:pStyle w:val="Nvel111"/>
        <w:rPr>
          <w:u w:val="single"/>
        </w:rPr>
      </w:pPr>
      <w:r w:rsidRPr="00600D27">
        <w:t>Os valores retidos</w:t>
      </w:r>
      <w:r w:rsidR="004A678D" w:rsidRPr="00600D27">
        <w:t xml:space="preserve"> a título de Fundo de Reserva</w:t>
      </w:r>
      <w:r w:rsidRPr="00600D27">
        <w:t xml:space="preserve"> deverão cobrir as despesas previstas na </w:t>
      </w:r>
      <w:r w:rsidR="00CA0F71" w:rsidRPr="00600D27">
        <w:t>c</w:t>
      </w:r>
      <w:r w:rsidRPr="00600D27">
        <w:t>láusula</w:t>
      </w:r>
      <w:r w:rsidR="00EE67F9" w:rsidRPr="00600D27">
        <w:t> </w:t>
      </w:r>
      <w:r w:rsidR="00BD1CA7" w:rsidRPr="00600D27">
        <w:fldChar w:fldCharType="begin"/>
      </w:r>
      <w:r w:rsidR="00BD1CA7" w:rsidRPr="00600D27">
        <w:instrText xml:space="preserve"> REF _Ref6145923 \r \h  \* MERGEFORMAT </w:instrText>
      </w:r>
      <w:r w:rsidR="00BD1CA7" w:rsidRPr="00600D27">
        <w:fldChar w:fldCharType="separate"/>
      </w:r>
      <w:r w:rsidR="006A0CE2">
        <w:t>4.16.2</w:t>
      </w:r>
      <w:r w:rsidR="00BD1CA7" w:rsidRPr="00600D27">
        <w:fldChar w:fldCharType="end"/>
      </w:r>
      <w:r w:rsidRPr="00600D27">
        <w:t xml:space="preserve"> desta Escritura de Emissão</w:t>
      </w:r>
      <w:r w:rsidR="004A678D" w:rsidRPr="00600D27">
        <w:t>, sendo certo que o</w:t>
      </w:r>
      <w:r w:rsidRPr="00600D27">
        <w:t xml:space="preserve"> valor das referidas despesas será calculado </w:t>
      </w:r>
      <w:r w:rsidR="00F2671A" w:rsidRPr="00600D27">
        <w:t xml:space="preserve">mensalmente </w:t>
      </w:r>
      <w:r w:rsidRPr="00600D27">
        <w:t xml:space="preserve">pela </w:t>
      </w:r>
      <w:r w:rsidR="00FA2DE2" w:rsidRPr="00600D27">
        <w:rPr>
          <w:rFonts w:cstheme="minorHAnsi"/>
        </w:rPr>
        <w:t>Emissora</w:t>
      </w:r>
      <w:r w:rsidRPr="00600D27">
        <w:t xml:space="preserve"> em conjunto com a </w:t>
      </w:r>
      <w:r w:rsidR="008217EE" w:rsidRPr="00600D27">
        <w:t>Debenturista</w:t>
      </w:r>
      <w:r w:rsidR="004A678D" w:rsidRPr="00600D27">
        <w:t>.</w:t>
      </w:r>
    </w:p>
    <w:p w14:paraId="222ADD63" w14:textId="77777777" w:rsidR="004A678D" w:rsidRPr="00600D27" w:rsidRDefault="004A678D" w:rsidP="004A678D">
      <w:pPr>
        <w:pStyle w:val="Nvel111"/>
        <w:numPr>
          <w:ilvl w:val="0"/>
          <w:numId w:val="0"/>
        </w:numPr>
        <w:ind w:left="710"/>
        <w:rPr>
          <w:u w:val="single"/>
        </w:rPr>
      </w:pPr>
    </w:p>
    <w:p w14:paraId="0A2F0496" w14:textId="377F9BBE" w:rsidR="00685C9B" w:rsidRPr="00600D27" w:rsidRDefault="004A678D" w:rsidP="004A678D">
      <w:pPr>
        <w:pStyle w:val="Nvel111"/>
        <w:rPr>
          <w:u w:val="single"/>
        </w:rPr>
      </w:pPr>
      <w:r w:rsidRPr="00600D27">
        <w:t>Caso necessário, os valores retidos a título de Fundo de Despesas poderão ser utilizados para o pagamento das referidas despesas, nos termos previstos no subitem (b) da cláusula </w:t>
      </w:r>
      <w:r w:rsidRPr="00600D27">
        <w:fldChar w:fldCharType="begin"/>
      </w:r>
      <w:r w:rsidRPr="00600D27">
        <w:instrText xml:space="preserve"> REF _Ref48311543 \r \h </w:instrText>
      </w:r>
      <w:r w:rsidR="00DB0A2D" w:rsidRPr="00600D27">
        <w:instrText xml:space="preserve"> \* MERGEFORMAT </w:instrText>
      </w:r>
      <w:r w:rsidRPr="00600D27">
        <w:fldChar w:fldCharType="separate"/>
      </w:r>
      <w:r w:rsidR="006A0CE2">
        <w:t>4.16.2(c)</w:t>
      </w:r>
      <w:r w:rsidRPr="00600D27">
        <w:fldChar w:fldCharType="end"/>
      </w:r>
      <w:r w:rsidRPr="00600D27">
        <w:t xml:space="preserve"> acima.</w:t>
      </w:r>
    </w:p>
    <w:p w14:paraId="48CFA4E4" w14:textId="77777777" w:rsidR="00685C9B" w:rsidRPr="00600D27" w:rsidRDefault="00685C9B" w:rsidP="00497744">
      <w:pPr>
        <w:spacing w:line="288" w:lineRule="auto"/>
        <w:contextualSpacing/>
        <w:jc w:val="both"/>
        <w:rPr>
          <w:rFonts w:ascii="Trebuchet MS" w:hAnsi="Trebuchet MS" w:cstheme="minorHAnsi"/>
          <w:sz w:val="22"/>
          <w:szCs w:val="22"/>
          <w:lang w:val="x-none"/>
        </w:rPr>
      </w:pPr>
    </w:p>
    <w:p w14:paraId="2DC26A6D" w14:textId="064A6AEC" w:rsidR="0091349A" w:rsidRPr="00600D27" w:rsidRDefault="0091349A" w:rsidP="00497744">
      <w:pPr>
        <w:pStyle w:val="Nvel111"/>
      </w:pPr>
      <w:bookmarkStart w:id="212" w:name="_Ref8030472"/>
      <w:r w:rsidRPr="00600D27">
        <w:t>Após a constituição do Fundo de Reserva</w:t>
      </w:r>
      <w:r w:rsidR="004A678D" w:rsidRPr="00600D27">
        <w:t xml:space="preserve"> e do</w:t>
      </w:r>
      <w:r w:rsidR="00BE1246" w:rsidRPr="00600D27">
        <w:t>s</w:t>
      </w:r>
      <w:r w:rsidR="004A678D" w:rsidRPr="00600D27">
        <w:t xml:space="preserve"> Fundo</w:t>
      </w:r>
      <w:r w:rsidR="00BE1246" w:rsidRPr="00600D27">
        <w:t>s</w:t>
      </w:r>
      <w:r w:rsidR="004A678D" w:rsidRPr="00600D27">
        <w:t xml:space="preserve"> de Despesas</w:t>
      </w:r>
      <w:r w:rsidRPr="00600D27">
        <w:t>, os valores a ele</w:t>
      </w:r>
      <w:r w:rsidR="004A678D" w:rsidRPr="00600D27">
        <w:t>s</w:t>
      </w:r>
      <w:r w:rsidRPr="00600D27">
        <w:t xml:space="preserve"> referentes poderão ser investidos pela Debenturista em Investimentos Permitidos que possuam alta liquidez.</w:t>
      </w:r>
    </w:p>
    <w:p w14:paraId="676C3DA0" w14:textId="77777777" w:rsidR="00691E52" w:rsidRPr="00600D27" w:rsidRDefault="00691E52" w:rsidP="00497744">
      <w:pPr>
        <w:pStyle w:val="Nvel1111"/>
        <w:numPr>
          <w:ilvl w:val="0"/>
          <w:numId w:val="0"/>
        </w:numPr>
        <w:ind w:left="709"/>
      </w:pPr>
    </w:p>
    <w:p w14:paraId="23FEC5C1" w14:textId="6D032CBC" w:rsidR="00691E52" w:rsidRDefault="00691E52" w:rsidP="00497744">
      <w:pPr>
        <w:pStyle w:val="Nvel111"/>
      </w:pPr>
      <w:bookmarkStart w:id="213" w:name="_Hlk13203474"/>
      <w:bookmarkStart w:id="214" w:name="_Ref13653662"/>
      <w:r w:rsidRPr="00600D27">
        <w:t>A Emissora deverá realizar a recomposição</w:t>
      </w:r>
      <w:r w:rsidR="00AE59C2" w:rsidRPr="00600D27">
        <w:t>, com recursos próprios, a serem depositados na Conta do Patrimônio Separado em até 2 (dois) Dias Úteis da Data de Verificação, sob</w:t>
      </w:r>
      <w:r w:rsidR="00AE59C2">
        <w:t xml:space="preserve"> pena de vencimento antecipado das Debêntures, nos termos </w:t>
      </w:r>
      <w:r w:rsidR="00AE59C2" w:rsidRPr="00691E52">
        <w:t>da cláusula </w:t>
      </w:r>
      <w:r w:rsidR="00AE59C2" w:rsidRPr="00691E52">
        <w:fldChar w:fldCharType="begin"/>
      </w:r>
      <w:r w:rsidR="00AE59C2" w:rsidRPr="00691E52">
        <w:instrText xml:space="preserve"> REF _Ref513019777 \w \h  \* MERGEFORMAT </w:instrText>
      </w:r>
      <w:r w:rsidR="00AE59C2" w:rsidRPr="00691E52">
        <w:fldChar w:fldCharType="separate"/>
      </w:r>
      <w:r w:rsidR="006A0CE2">
        <w:t>7.1</w:t>
      </w:r>
      <w:r w:rsidR="00AE59C2" w:rsidRPr="00691E52">
        <w:fldChar w:fldCharType="end"/>
      </w:r>
      <w:r w:rsidR="00AE59C2" w:rsidRPr="00691E52">
        <w:t xml:space="preserve"> abaixo</w:t>
      </w:r>
      <w:r>
        <w:t>:</w:t>
      </w:r>
    </w:p>
    <w:p w14:paraId="7FF541F8" w14:textId="77777777" w:rsidR="00691E52" w:rsidRDefault="00691E52" w:rsidP="00691E52">
      <w:pPr>
        <w:pStyle w:val="PargrafodaLista"/>
      </w:pPr>
    </w:p>
    <w:p w14:paraId="60F593B8" w14:textId="09BD044C" w:rsidR="0077777C" w:rsidRDefault="00AE59C2" w:rsidP="00691E52">
      <w:pPr>
        <w:pStyle w:val="Nvel111a"/>
      </w:pPr>
      <w:r>
        <w:t xml:space="preserve">do </w:t>
      </w:r>
      <w:r w:rsidR="00691E52">
        <w:t>Fundo de Reserva, c</w:t>
      </w:r>
      <w:r w:rsidR="0077777C" w:rsidRPr="00DB0A2D">
        <w:t>aso seja utilizado</w:t>
      </w:r>
      <w:r w:rsidR="00E33186" w:rsidRPr="00DB0A2D">
        <w:t xml:space="preserve"> </w:t>
      </w:r>
      <w:r w:rsidR="00691E52">
        <w:t>para pagamento da Remuneração, nos termos da cláusula </w:t>
      </w:r>
      <w:r w:rsidR="00691E52">
        <w:fldChar w:fldCharType="begin"/>
      </w:r>
      <w:r w:rsidR="00691E52">
        <w:instrText xml:space="preserve"> REF _Ref7098616 \r \h </w:instrText>
      </w:r>
      <w:r w:rsidR="00691E52">
        <w:fldChar w:fldCharType="separate"/>
      </w:r>
      <w:r w:rsidR="006A0CE2">
        <w:t>4.9.3</w:t>
      </w:r>
      <w:r w:rsidR="00691E52">
        <w:fldChar w:fldCharType="end"/>
      </w:r>
      <w:r w:rsidR="00691E52">
        <w:t xml:space="preserve">, </w:t>
      </w:r>
      <w:r w:rsidR="00E33186" w:rsidRPr="00DB0A2D">
        <w:t>ou caso em qualquer Data de Pagamento seja verificado que o valor mantido no Fundo de Reserva é inferior ao Valor Mínimo do Fundo de Reserva</w:t>
      </w:r>
      <w:bookmarkEnd w:id="212"/>
      <w:bookmarkEnd w:id="213"/>
      <w:bookmarkEnd w:id="214"/>
      <w:r w:rsidR="00470AFA">
        <w:t>, devendo ser recomposto ao Valor Mínimo do Fundo de Reserva</w:t>
      </w:r>
      <w:r w:rsidR="00691E52">
        <w:t>;</w:t>
      </w:r>
    </w:p>
    <w:p w14:paraId="00F75C69" w14:textId="77777777" w:rsidR="00BE1246" w:rsidRDefault="00BE1246" w:rsidP="00BE1246">
      <w:pPr>
        <w:pStyle w:val="Nvel111a"/>
        <w:numPr>
          <w:ilvl w:val="0"/>
          <w:numId w:val="0"/>
        </w:numPr>
        <w:ind w:left="1418"/>
      </w:pPr>
    </w:p>
    <w:p w14:paraId="03CE40FD" w14:textId="1D46AF04" w:rsidR="00BE1246" w:rsidRPr="00691E52" w:rsidRDefault="00BE1246" w:rsidP="00691E52">
      <w:pPr>
        <w:pStyle w:val="Nvel111a"/>
      </w:pPr>
      <w:r>
        <w:t xml:space="preserve">do Fundo de Despesas IPTU, caso </w:t>
      </w:r>
      <w:r w:rsidR="0069159E">
        <w:t xml:space="preserve">qualquer valor </w:t>
      </w:r>
      <w:r w:rsidR="002F00AD">
        <w:t>seja utilizado</w:t>
      </w:r>
      <w:r w:rsidR="00CC0669">
        <w:t xml:space="preserve"> para pagamento do IPTU dos Imóveis</w:t>
      </w:r>
      <w:r w:rsidR="00340765">
        <w:t xml:space="preserve">, devendo ser recomposto ao Valor </w:t>
      </w:r>
      <w:r w:rsidR="007215AC">
        <w:t>Mínimo do Fundo de Despesas IPTU</w:t>
      </w:r>
      <w:r>
        <w:t>; e</w:t>
      </w:r>
    </w:p>
    <w:p w14:paraId="1E1B3653" w14:textId="77777777" w:rsidR="00691E52" w:rsidRPr="002F00AD" w:rsidRDefault="00691E52" w:rsidP="00691E52">
      <w:pPr>
        <w:pStyle w:val="PargrafodaLista"/>
        <w:rPr>
          <w:rFonts w:ascii="Trebuchet MS" w:hAnsi="Trebuchet MS"/>
          <w:sz w:val="22"/>
          <w:szCs w:val="22"/>
          <w:lang w:val="pt-BR"/>
        </w:rPr>
      </w:pPr>
    </w:p>
    <w:p w14:paraId="1A3C8085" w14:textId="2064790B" w:rsidR="00691E52" w:rsidRPr="00691E52" w:rsidRDefault="00AE59C2" w:rsidP="00691E52">
      <w:pPr>
        <w:pStyle w:val="Nvel111a"/>
      </w:pPr>
      <w:r>
        <w:t>do Fundo de Despesas, c</w:t>
      </w:r>
      <w:r w:rsidR="00691E52">
        <w:t>aso atinja o valor de R$ </w:t>
      </w:r>
      <w:r w:rsidR="000F4CCA">
        <w:t>3</w:t>
      </w:r>
      <w:r w:rsidR="00691E52">
        <w:t>0.000,00 (</w:t>
      </w:r>
      <w:r w:rsidR="00DD6A1C">
        <w:t>trinta</w:t>
      </w:r>
      <w:r w:rsidR="00691E52">
        <w:t xml:space="preserve"> mil reais)</w:t>
      </w:r>
      <w:r w:rsidR="007215AC">
        <w:t>, devendo ser recomposto ao Valor Mínimo do Fundo de Despesas</w:t>
      </w:r>
      <w:r>
        <w:t>.</w:t>
      </w:r>
    </w:p>
    <w:p w14:paraId="1983218F" w14:textId="6621E9D0" w:rsidR="0077777C" w:rsidRPr="00B45521" w:rsidRDefault="0077777C" w:rsidP="00497744">
      <w:pPr>
        <w:pStyle w:val="Nvel1111"/>
        <w:numPr>
          <w:ilvl w:val="0"/>
          <w:numId w:val="0"/>
        </w:numPr>
        <w:ind w:left="709"/>
        <w:rPr>
          <w:rFonts w:cstheme="minorHAnsi"/>
          <w:lang w:val="x-none"/>
        </w:rPr>
      </w:pPr>
    </w:p>
    <w:p w14:paraId="72D5123F" w14:textId="78D552E1" w:rsidR="00B45521" w:rsidRPr="00600D27" w:rsidRDefault="00B45521" w:rsidP="00B45521">
      <w:pPr>
        <w:pStyle w:val="Nvel111"/>
      </w:pPr>
      <w:r w:rsidRPr="00600D27">
        <w:t>Os recursos mantidos na Conta do Patrimônio Separado referentes ao Fundo de Reserva e ao</w:t>
      </w:r>
      <w:r w:rsidR="00BE1246" w:rsidRPr="00600D27">
        <w:t>s</w:t>
      </w:r>
      <w:r w:rsidRPr="00600D27">
        <w:t xml:space="preserve"> Fundo</w:t>
      </w:r>
      <w:r w:rsidR="00BE1246" w:rsidRPr="00600D27">
        <w:t>s</w:t>
      </w:r>
      <w:r w:rsidRPr="00600D27">
        <w:t xml:space="preserve"> de Despesas deverão ser investidos pela Debenturista nos seguintes ativos (“</w:t>
      </w:r>
      <w:r w:rsidRPr="00600D27">
        <w:rPr>
          <w:u w:val="single"/>
        </w:rPr>
        <w:t>Investimentos Permitidos</w:t>
      </w:r>
      <w:r w:rsidRPr="00600D27">
        <w:t>”):</w:t>
      </w:r>
    </w:p>
    <w:p w14:paraId="7329EBBA" w14:textId="097DEB4B" w:rsidR="00B45521" w:rsidRDefault="00B45521" w:rsidP="00B45521">
      <w:pPr>
        <w:pStyle w:val="Nvel111a1"/>
        <w:numPr>
          <w:ilvl w:val="0"/>
          <w:numId w:val="0"/>
        </w:numPr>
        <w:ind w:left="709"/>
      </w:pPr>
    </w:p>
    <w:p w14:paraId="34FD317C" w14:textId="706033F1" w:rsidR="00CF1680" w:rsidRDefault="00CF1680" w:rsidP="00CF1680">
      <w:pPr>
        <w:pStyle w:val="Nvel111a"/>
      </w:pPr>
      <w:r w:rsidRPr="004F2566">
        <w:t>Certificados e/ou Recibos de Depósito Bancário ou outros títulos de crédito privado com liquidez diária emitidos pelo Itaú Unibanco S.A.</w:t>
      </w:r>
      <w:r>
        <w:t>;</w:t>
      </w:r>
      <w:r w:rsidRPr="004F2566">
        <w:t xml:space="preserve"> ou</w:t>
      </w:r>
    </w:p>
    <w:p w14:paraId="35B592D9" w14:textId="77777777" w:rsidR="00CF1680" w:rsidRDefault="00CF1680" w:rsidP="00CF1680">
      <w:pPr>
        <w:pStyle w:val="Nvel111a"/>
        <w:numPr>
          <w:ilvl w:val="0"/>
          <w:numId w:val="0"/>
        </w:numPr>
        <w:ind w:left="1418"/>
      </w:pPr>
    </w:p>
    <w:p w14:paraId="3EB85DBC" w14:textId="11CF50B2" w:rsidR="00CF1680" w:rsidRDefault="00CF1680" w:rsidP="00CF1680">
      <w:pPr>
        <w:pStyle w:val="Nvel111a"/>
      </w:pPr>
      <w:r w:rsidRPr="004F2566">
        <w:t>títulos públicos federais de curta duração e indexados ao CDI</w:t>
      </w:r>
      <w:r>
        <w:t>.</w:t>
      </w:r>
    </w:p>
    <w:p w14:paraId="55B1BB02" w14:textId="77777777" w:rsidR="00B45521" w:rsidRPr="00DB0A2D" w:rsidRDefault="00B45521" w:rsidP="00B45521">
      <w:pPr>
        <w:pStyle w:val="Nvel111a1"/>
        <w:numPr>
          <w:ilvl w:val="0"/>
          <w:numId w:val="0"/>
        </w:numPr>
        <w:ind w:left="1418"/>
      </w:pPr>
    </w:p>
    <w:p w14:paraId="1E602946" w14:textId="77777777" w:rsidR="00B45521" w:rsidRPr="00DB0A2D" w:rsidRDefault="00B45521" w:rsidP="00B45521">
      <w:pPr>
        <w:pStyle w:val="Nvel1111"/>
      </w:pPr>
      <w:r w:rsidRPr="00DB0A2D">
        <w:t>Os recursos oriundos dos rendimentos auferidos com tais investimentos integrarão o Patrimônio Separado, livres de quaisquer impostos, nos termos do Termo de Securitização.</w:t>
      </w:r>
    </w:p>
    <w:p w14:paraId="6A1C2B55" w14:textId="77777777" w:rsidR="00B45521" w:rsidRPr="00DB0A2D" w:rsidRDefault="00B45521" w:rsidP="00B45521">
      <w:pPr>
        <w:pStyle w:val="Nvel1111"/>
        <w:numPr>
          <w:ilvl w:val="0"/>
          <w:numId w:val="0"/>
        </w:numPr>
        <w:ind w:left="1418"/>
      </w:pPr>
    </w:p>
    <w:p w14:paraId="55B751F7" w14:textId="787DC5D8" w:rsidR="00B45521" w:rsidRPr="00CF1680" w:rsidRDefault="00B45521" w:rsidP="00B45521">
      <w:pPr>
        <w:pStyle w:val="Nvel1111"/>
      </w:pPr>
      <w:r w:rsidRPr="00DB0A2D">
        <w:rPr>
          <w:color w:val="000000" w:themeColor="text1"/>
        </w:rPr>
        <w:t xml:space="preserve">A </w:t>
      </w:r>
      <w:r w:rsidRPr="00DB0A2D">
        <w:t>Debenturista</w:t>
      </w:r>
      <w:r w:rsidR="00CF1680">
        <w:rPr>
          <w:color w:val="000000" w:themeColor="text1"/>
        </w:rPr>
        <w:t xml:space="preserve">, bem como seus respectivos diretores, empregados ou agentes, </w:t>
      </w:r>
      <w:r w:rsidRPr="00DB0A2D">
        <w:rPr>
          <w:color w:val="000000" w:themeColor="text1"/>
        </w:rPr>
        <w:t>não ter</w:t>
      </w:r>
      <w:r w:rsidR="00CF1680">
        <w:rPr>
          <w:color w:val="000000" w:themeColor="text1"/>
        </w:rPr>
        <w:t>ão</w:t>
      </w:r>
      <w:r w:rsidRPr="00DB0A2D">
        <w:rPr>
          <w:color w:val="000000" w:themeColor="text1"/>
        </w:rPr>
        <w:t xml:space="preserve">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w:t>
      </w:r>
    </w:p>
    <w:p w14:paraId="26E8E9AE" w14:textId="77777777" w:rsidR="00CF1680" w:rsidRDefault="00CF1680" w:rsidP="00CF1680">
      <w:pPr>
        <w:pStyle w:val="PargrafodaLista"/>
      </w:pPr>
    </w:p>
    <w:p w14:paraId="0C1BF093" w14:textId="3842644C" w:rsidR="00CF1680" w:rsidRPr="00DB0A2D" w:rsidRDefault="00CF1680" w:rsidP="00CF1680">
      <w:pPr>
        <w:pStyle w:val="Nvel1111"/>
      </w:pPr>
      <w:r w:rsidRPr="004F2566">
        <w:rPr>
          <w:color w:val="000000" w:themeColor="text1"/>
        </w:rPr>
        <w:t>Correrão por conta da Emissora todos e quaisquer tributos, impostos, taxas e contribuições incidentes sobre os Investimentos Permitidos. Todos os rendimentos e recursos transferidos pela Debenturista à Emissora, serão realizadas com os rendimentos livres de tributos, ressalvados os benefícios fiscais destes rendimentos à Debenturista.</w:t>
      </w:r>
    </w:p>
    <w:p w14:paraId="4ADF47DF" w14:textId="07C81ACB" w:rsidR="00B45521" w:rsidRDefault="00B45521" w:rsidP="008A1A5D">
      <w:pPr>
        <w:pStyle w:val="Nvel1111"/>
        <w:numPr>
          <w:ilvl w:val="0"/>
          <w:numId w:val="0"/>
        </w:numPr>
        <w:rPr>
          <w:rFonts w:cstheme="minorHAnsi"/>
          <w:lang w:val="x-none"/>
        </w:rPr>
      </w:pPr>
    </w:p>
    <w:p w14:paraId="11A92185" w14:textId="0060B388" w:rsidR="008A1A5D" w:rsidRDefault="008A1A5D" w:rsidP="008A1A5D">
      <w:pPr>
        <w:pStyle w:val="Nvel111"/>
      </w:pPr>
      <w:r>
        <w:t>Após o pagamento da última parcela de remuneração e amortização dos CRI e cumpridas integralmente as Obrigações Garantidas, a Debenturista deverá, em até 5 (cinco) Dias Úteis contados da referida quitação, liberar eventual saldo remanescente do</w:t>
      </w:r>
      <w:r w:rsidR="00BE1246">
        <w:t>s</w:t>
      </w:r>
      <w:r>
        <w:t xml:space="preserve"> Fundo</w:t>
      </w:r>
      <w:r w:rsidR="00BE1246">
        <w:t>s</w:t>
      </w:r>
      <w:r>
        <w:t xml:space="preserve"> de Despesas e do Fundo de Reserva, se houver, juntamente com os rendimentos líquidos oriundos da aplicação nos Investimentos Permitidos, para a Conta da Emissora, ressalvados os benefícios fiscais desses rendimentos à Debenturista.</w:t>
      </w:r>
    </w:p>
    <w:p w14:paraId="2133DCDB" w14:textId="77777777" w:rsidR="00981A8E" w:rsidRPr="00497744" w:rsidRDefault="00981A8E" w:rsidP="00981A8E">
      <w:pPr>
        <w:pStyle w:val="Nvel111"/>
        <w:numPr>
          <w:ilvl w:val="0"/>
          <w:numId w:val="0"/>
        </w:numPr>
        <w:ind w:left="710"/>
      </w:pPr>
    </w:p>
    <w:p w14:paraId="22B89186" w14:textId="07C7C0C7" w:rsidR="008A1A5D" w:rsidRPr="00981A8E" w:rsidRDefault="00981A8E" w:rsidP="00981A8E">
      <w:pPr>
        <w:pStyle w:val="Nvel111"/>
        <w:rPr>
          <w:rFonts w:cstheme="minorHAnsi"/>
          <w:lang w:val="x-none"/>
        </w:rPr>
      </w:pPr>
      <w:r>
        <w:rPr>
          <w:rFonts w:cstheme="minorHAnsi"/>
        </w:rPr>
        <w:lastRenderedPageBreak/>
        <w:t>Para os fins desta Escritura de Emissão, “</w:t>
      </w:r>
      <w:r w:rsidRPr="00981A8E">
        <w:rPr>
          <w:rFonts w:cstheme="minorHAnsi"/>
          <w:u w:val="single"/>
        </w:rPr>
        <w:t>Data de Verificação</w:t>
      </w:r>
      <w:r>
        <w:rPr>
          <w:rFonts w:cstheme="minorHAnsi"/>
        </w:rPr>
        <w:t xml:space="preserve">” é todo </w:t>
      </w:r>
      <w:r w:rsidR="007C4A6A">
        <w:rPr>
          <w:rFonts w:cstheme="minorHAnsi"/>
        </w:rPr>
        <w:t>5º (quinto) Dia Útil imediatamente anterior à Data de Pagamento das Debêntures do referido</w:t>
      </w:r>
      <w:r>
        <w:rPr>
          <w:rFonts w:cstheme="minorHAnsi"/>
        </w:rPr>
        <w:t xml:space="preserve"> mês.</w:t>
      </w:r>
    </w:p>
    <w:p w14:paraId="01B3B311" w14:textId="77777777" w:rsidR="00981A8E" w:rsidRPr="00DB0A2D" w:rsidRDefault="00981A8E" w:rsidP="00981A8E">
      <w:pPr>
        <w:pStyle w:val="Nvel111"/>
        <w:numPr>
          <w:ilvl w:val="0"/>
          <w:numId w:val="0"/>
        </w:numPr>
        <w:ind w:left="710"/>
        <w:rPr>
          <w:rFonts w:cstheme="minorHAnsi"/>
          <w:lang w:val="x-none"/>
        </w:rPr>
      </w:pPr>
    </w:p>
    <w:p w14:paraId="245CA985" w14:textId="2EF30C8A" w:rsidR="00704452" w:rsidRPr="00DB0A2D" w:rsidRDefault="00357933" w:rsidP="00357933">
      <w:pPr>
        <w:pStyle w:val="Nvel1"/>
        <w:ind w:left="0" w:firstLine="0"/>
        <w:rPr>
          <w:smallCaps/>
        </w:rPr>
      </w:pPr>
      <w:r w:rsidRPr="00DB0A2D">
        <w:t>Aquisição Facultativa e Resgate Antecipado</w:t>
      </w:r>
      <w:r w:rsidR="007B778E">
        <w:t xml:space="preserve"> Facultativo</w:t>
      </w:r>
    </w:p>
    <w:p w14:paraId="11E025BE" w14:textId="6279EF08" w:rsidR="00704452" w:rsidRPr="00DB0A2D" w:rsidRDefault="00704452" w:rsidP="00897B63">
      <w:pPr>
        <w:keepNext/>
        <w:spacing w:line="288" w:lineRule="auto"/>
        <w:contextualSpacing/>
        <w:rPr>
          <w:rFonts w:ascii="Trebuchet MS" w:hAnsi="Trebuchet MS" w:cstheme="minorHAnsi"/>
          <w:b/>
          <w:bCs/>
          <w:sz w:val="22"/>
          <w:szCs w:val="22"/>
        </w:rPr>
      </w:pPr>
    </w:p>
    <w:p w14:paraId="21CFE84E" w14:textId="509B1324" w:rsidR="00704452" w:rsidRPr="00DB0A2D" w:rsidRDefault="00704452" w:rsidP="00497744">
      <w:pPr>
        <w:pStyle w:val="Nvel11"/>
      </w:pPr>
      <w:bookmarkStart w:id="215" w:name="_DV_M237"/>
      <w:bookmarkEnd w:id="215"/>
      <w:r w:rsidRPr="00DB0A2D">
        <w:rPr>
          <w:u w:val="single"/>
        </w:rPr>
        <w:t>Aquisição Facultativa</w:t>
      </w:r>
      <w:r w:rsidR="00B53167" w:rsidRPr="00DB0A2D">
        <w:t>:</w:t>
      </w:r>
      <w:r w:rsidR="00B53167" w:rsidRPr="00DB0A2D">
        <w:rPr>
          <w:b/>
        </w:rPr>
        <w:t xml:space="preserve"> </w:t>
      </w:r>
      <w:r w:rsidR="00DC5F3F" w:rsidRPr="00DB0A2D">
        <w:t xml:space="preserve">A </w:t>
      </w:r>
      <w:r w:rsidR="00FA2DE2" w:rsidRPr="00DB0A2D">
        <w:t>Emissora</w:t>
      </w:r>
      <w:r w:rsidR="00DC5F3F" w:rsidRPr="00DB0A2D">
        <w:t xml:space="preserve"> </w:t>
      </w:r>
      <w:r w:rsidR="005D42ED" w:rsidRPr="00DB0A2D">
        <w:t xml:space="preserve">não </w:t>
      </w:r>
      <w:r w:rsidR="00DC5F3F" w:rsidRPr="00DB0A2D">
        <w:t xml:space="preserve">poderá adquirir as Debêntures </w:t>
      </w:r>
      <w:r w:rsidR="005D42ED" w:rsidRPr="00DB0A2D">
        <w:t xml:space="preserve">nos termos do </w:t>
      </w:r>
      <w:r w:rsidR="00DC5F3F" w:rsidRPr="00DB0A2D">
        <w:t>artigo 55</w:t>
      </w:r>
      <w:r w:rsidR="00A4602D" w:rsidRPr="00DB0A2D">
        <w:t>, §3º,</w:t>
      </w:r>
      <w:r w:rsidR="00DC5F3F" w:rsidRPr="00DB0A2D">
        <w:t xml:space="preserve"> da Lei das Sociedades por Ações</w:t>
      </w:r>
      <w:r w:rsidRPr="00DB0A2D">
        <w:t>.</w:t>
      </w:r>
    </w:p>
    <w:p w14:paraId="400FCD3B" w14:textId="77777777" w:rsidR="00704452" w:rsidRPr="00DB0A2D" w:rsidRDefault="00704452" w:rsidP="00497744">
      <w:pPr>
        <w:widowControl w:val="0"/>
        <w:spacing w:line="288" w:lineRule="auto"/>
        <w:contextualSpacing/>
        <w:jc w:val="both"/>
        <w:rPr>
          <w:rFonts w:ascii="Trebuchet MS" w:hAnsi="Trebuchet MS" w:cstheme="minorHAnsi"/>
          <w:sz w:val="22"/>
          <w:szCs w:val="22"/>
        </w:rPr>
      </w:pPr>
    </w:p>
    <w:p w14:paraId="3941228E" w14:textId="6A868999" w:rsidR="00852978" w:rsidRPr="00DB0A2D" w:rsidRDefault="00852978" w:rsidP="00497744">
      <w:pPr>
        <w:pStyle w:val="Nvel11"/>
        <w:rPr>
          <w:rFonts w:cs="Tahoma"/>
          <w:b/>
        </w:rPr>
      </w:pPr>
      <w:bookmarkStart w:id="216" w:name="_Ref16673262"/>
      <w:r w:rsidRPr="00DB0A2D">
        <w:rPr>
          <w:rFonts w:cstheme="minorHAnsi"/>
          <w:u w:val="single"/>
        </w:rPr>
        <w:t>Resgate Antecipado</w:t>
      </w:r>
      <w:r w:rsidR="008E470F">
        <w:rPr>
          <w:rFonts w:cstheme="minorHAnsi"/>
          <w:u w:val="single"/>
        </w:rPr>
        <w:t xml:space="preserve"> Facultativo</w:t>
      </w:r>
      <w:r w:rsidR="00B53167" w:rsidRPr="00DB0A2D">
        <w:rPr>
          <w:rFonts w:cstheme="minorHAnsi"/>
        </w:rPr>
        <w:t xml:space="preserve">: </w:t>
      </w:r>
      <w:bookmarkStart w:id="217" w:name="_Hlk13213583"/>
      <w:r w:rsidRPr="00DB0A2D">
        <w:t xml:space="preserve">A </w:t>
      </w:r>
      <w:r w:rsidR="008E470F">
        <w:t xml:space="preserve">Emissora poderá, </w:t>
      </w:r>
      <w:r w:rsidR="00667AB5">
        <w:t xml:space="preserve">a </w:t>
      </w:r>
      <w:r w:rsidRPr="00DB0A2D">
        <w:t xml:space="preserve">qualquer </w:t>
      </w:r>
      <w:r w:rsidR="00667AB5">
        <w:t>tempo</w:t>
      </w:r>
      <w:r w:rsidRPr="00DB0A2D">
        <w:t xml:space="preserve"> a </w:t>
      </w:r>
      <w:r w:rsidR="000616E6">
        <w:t>partir de 1 (um) ano a contar da Data de Emissão, ou se</w:t>
      </w:r>
      <w:r w:rsidR="000616E6" w:rsidRPr="005B1491">
        <w:t xml:space="preserve">ja, a partir de </w:t>
      </w:r>
      <w:r w:rsidR="003F5E25" w:rsidRPr="005B1491">
        <w:t>1</w:t>
      </w:r>
      <w:r w:rsidR="00EB0CD4" w:rsidRPr="005B1491">
        <w:t>5</w:t>
      </w:r>
      <w:r w:rsidR="002937BF" w:rsidRPr="005B1491">
        <w:t xml:space="preserve"> de outubro de 202</w:t>
      </w:r>
      <w:r w:rsidR="003F5E25" w:rsidRPr="005B1491">
        <w:t>1</w:t>
      </w:r>
      <w:r w:rsidR="000616E6" w:rsidRPr="005B1491">
        <w:t>,</w:t>
      </w:r>
      <w:r w:rsidR="00667AB5" w:rsidRPr="005B1491">
        <w:t xml:space="preserve"> a seu exclusivo critério, com pelo menos 180</w:t>
      </w:r>
      <w:r w:rsidR="00667AB5">
        <w:t xml:space="preserve"> (cento e oitenta) dias de notificação prévia à Debenturista,</w:t>
      </w:r>
      <w:r w:rsidR="000616E6">
        <w:t xml:space="preserve"> </w:t>
      </w:r>
      <w:r w:rsidR="00667AB5">
        <w:t>proceder</w:t>
      </w:r>
      <w:r w:rsidR="000616E6">
        <w:t xml:space="preserve"> </w:t>
      </w:r>
      <w:r w:rsidR="00667AB5">
        <w:t>a</w:t>
      </w:r>
      <w:r w:rsidR="000616E6">
        <w:t xml:space="preserve">o resgate antecipado </w:t>
      </w:r>
      <w:r w:rsidR="00667AB5">
        <w:t xml:space="preserve">total do saldo devedor </w:t>
      </w:r>
      <w:r w:rsidR="000616E6">
        <w:t>das Debêntures, com o consequente cancelamento das Debêntures</w:t>
      </w:r>
      <w:bookmarkEnd w:id="216"/>
      <w:bookmarkEnd w:id="217"/>
      <w:r w:rsidR="007B778E">
        <w:t xml:space="preserve"> (“</w:t>
      </w:r>
      <w:r w:rsidR="007B778E" w:rsidRPr="007B778E">
        <w:rPr>
          <w:u w:val="single"/>
        </w:rPr>
        <w:t>Resgate Antecipado Facultativo</w:t>
      </w:r>
      <w:r w:rsidR="007B778E">
        <w:t>”)</w:t>
      </w:r>
      <w:r w:rsidR="00667AB5">
        <w:t>.</w:t>
      </w:r>
    </w:p>
    <w:p w14:paraId="12D77E6D" w14:textId="77777777" w:rsidR="00852978" w:rsidRPr="00DB0A2D" w:rsidRDefault="00852978" w:rsidP="00497744">
      <w:pPr>
        <w:pStyle w:val="PargrafodaLista"/>
        <w:widowControl w:val="0"/>
        <w:spacing w:line="288" w:lineRule="auto"/>
        <w:ind w:left="709"/>
        <w:contextualSpacing/>
        <w:jc w:val="both"/>
        <w:rPr>
          <w:rFonts w:ascii="Trebuchet MS" w:hAnsi="Trebuchet MS" w:cs="Tahoma"/>
          <w:b/>
          <w:sz w:val="22"/>
          <w:szCs w:val="22"/>
        </w:rPr>
      </w:pPr>
    </w:p>
    <w:p w14:paraId="7019D118" w14:textId="69E5F1BE" w:rsidR="00852978" w:rsidRDefault="00667AB5" w:rsidP="00497744">
      <w:pPr>
        <w:pStyle w:val="Nvel111"/>
      </w:pPr>
      <w:bookmarkStart w:id="218" w:name="_Ref53689447"/>
      <w:r w:rsidRPr="00667AB5">
        <w:rPr>
          <w:u w:val="single"/>
        </w:rPr>
        <w:t>Prêmio de pagamento antecipado facultativo</w:t>
      </w:r>
      <w:r>
        <w:t xml:space="preserve">: </w:t>
      </w:r>
      <w:r w:rsidR="00852978" w:rsidRPr="00DB0A2D">
        <w:t>N</w:t>
      </w:r>
      <w:r>
        <w:t>a</w:t>
      </w:r>
      <w:r w:rsidR="00852978" w:rsidRPr="00DB0A2D">
        <w:t xml:space="preserve"> </w:t>
      </w:r>
      <w:r>
        <w:t>hipótese</w:t>
      </w:r>
      <w:r w:rsidR="00852978" w:rsidRPr="00DB0A2D">
        <w:t xml:space="preserve"> de Resgate Antecipado </w:t>
      </w:r>
      <w:r w:rsidR="007B778E">
        <w:t xml:space="preserve">Facultativo </w:t>
      </w:r>
      <w:r w:rsidR="00852978" w:rsidRPr="00DB0A2D">
        <w:t>das Debêntures</w:t>
      </w:r>
      <w:r>
        <w:t xml:space="preserve">, será acrescido aos valores a serem pagos pela Emissora um prêmio equivalente a 1% (um por cento) sobre </w:t>
      </w:r>
      <w:r w:rsidRPr="00667AB5">
        <w:rPr>
          <w:b/>
        </w:rPr>
        <w:t>(a)</w:t>
      </w:r>
      <w:r>
        <w:t xml:space="preserve"> o valor a ser objeto de Resgate Antecipado Facultativo; e </w:t>
      </w:r>
      <w:r w:rsidRPr="00667AB5">
        <w:rPr>
          <w:b/>
        </w:rPr>
        <w:t>(b)</w:t>
      </w:r>
      <w:r>
        <w:t> o prazo remanescente das Debêntures na data de realização do Resgate Antecipado Facultativo</w:t>
      </w:r>
      <w:r w:rsidR="00852978" w:rsidRPr="00DB0A2D">
        <w:t>.</w:t>
      </w:r>
      <w:bookmarkEnd w:id="218"/>
    </w:p>
    <w:p w14:paraId="3577EB67" w14:textId="77777777" w:rsidR="00AF2A8E" w:rsidRDefault="00AF2A8E" w:rsidP="00AF2A8E">
      <w:pPr>
        <w:pStyle w:val="Nvel111"/>
        <w:numPr>
          <w:ilvl w:val="0"/>
          <w:numId w:val="0"/>
        </w:numPr>
        <w:ind w:left="710"/>
      </w:pPr>
    </w:p>
    <w:p w14:paraId="6683D096" w14:textId="5DD79D55" w:rsidR="00AF2A8E" w:rsidRDefault="00AF2A8E" w:rsidP="00AF2A8E">
      <w:pPr>
        <w:pStyle w:val="Nvel1111"/>
      </w:pPr>
      <w:r>
        <w:t>O prêmio de que trata a cláusula </w:t>
      </w:r>
      <w:r>
        <w:fldChar w:fldCharType="begin"/>
      </w:r>
      <w:r>
        <w:instrText xml:space="preserve"> REF _Ref53689447 \r \h </w:instrText>
      </w:r>
      <w:r>
        <w:fldChar w:fldCharType="separate"/>
      </w:r>
      <w:r w:rsidR="006A0CE2">
        <w:t>6.2.1</w:t>
      </w:r>
      <w:r>
        <w:fldChar w:fldCharType="end"/>
      </w:r>
      <w:r>
        <w:t xml:space="preserve"> acima não se aplica à hipótese de Amortização Extraordinária Compulsória prevista na cláusula </w:t>
      </w:r>
      <w:r>
        <w:fldChar w:fldCharType="begin"/>
      </w:r>
      <w:r>
        <w:instrText xml:space="preserve"> REF _Ref49279317 \r \h </w:instrText>
      </w:r>
      <w:r>
        <w:fldChar w:fldCharType="separate"/>
      </w:r>
      <w:r w:rsidR="006A0CE2">
        <w:t>4.11</w:t>
      </w:r>
      <w:r>
        <w:fldChar w:fldCharType="end"/>
      </w:r>
      <w:r>
        <w:t xml:space="preserve"> acima.</w:t>
      </w:r>
    </w:p>
    <w:p w14:paraId="1DEB826A" w14:textId="77777777" w:rsidR="00667AB5" w:rsidRDefault="00667AB5" w:rsidP="00667AB5">
      <w:pPr>
        <w:pStyle w:val="Nvel111"/>
        <w:numPr>
          <w:ilvl w:val="0"/>
          <w:numId w:val="0"/>
        </w:numPr>
        <w:ind w:left="710"/>
      </w:pPr>
    </w:p>
    <w:p w14:paraId="16DF48AE" w14:textId="47501321" w:rsidR="00667AB5" w:rsidRPr="00667AB5" w:rsidRDefault="00667AB5" w:rsidP="00667AB5">
      <w:pPr>
        <w:pStyle w:val="Nvel111"/>
        <w:rPr>
          <w:rFonts w:cs="Leelawadee UI"/>
          <w:bCs/>
        </w:rPr>
      </w:pPr>
      <w:bookmarkStart w:id="219" w:name="_Ref41025540"/>
      <w:r w:rsidRPr="00667AB5">
        <w:rPr>
          <w:rFonts w:cs="Leelawadee UI"/>
          <w:bCs/>
        </w:rPr>
        <w:t>Sem prejuízo do disposto acima, caso a E</w:t>
      </w:r>
      <w:r>
        <w:rPr>
          <w:rFonts w:cs="Leelawadee UI"/>
          <w:bCs/>
        </w:rPr>
        <w:t>missora</w:t>
      </w:r>
      <w:r w:rsidRPr="00667AB5">
        <w:rPr>
          <w:rFonts w:cs="Leelawadee UI"/>
          <w:bCs/>
        </w:rPr>
        <w:t xml:space="preserve"> não notifique </w:t>
      </w:r>
      <w:r>
        <w:rPr>
          <w:rFonts w:cs="Leelawadee UI"/>
          <w:bCs/>
        </w:rPr>
        <w:t>a Debenturista</w:t>
      </w:r>
      <w:r w:rsidRPr="00667AB5">
        <w:rPr>
          <w:rFonts w:cs="Leelawadee UI"/>
          <w:bCs/>
        </w:rPr>
        <w:t xml:space="preserve"> com antecedência de, no mínimo, 180 (cento e </w:t>
      </w:r>
      <w:r w:rsidRPr="00667AB5">
        <w:rPr>
          <w:rFonts w:cs="Leelawadee UI"/>
        </w:rPr>
        <w:t>oitenta</w:t>
      </w:r>
      <w:r w:rsidRPr="00667AB5">
        <w:rPr>
          <w:rFonts w:cs="Leelawadee UI"/>
          <w:bCs/>
        </w:rPr>
        <w:t xml:space="preserve">) dias da data em que realizar o Resgate Antecipado Facultativo, o valor do pagamento antecipado a ser realizado será acrescido de multa de </w:t>
      </w:r>
      <w:r w:rsidR="004C3F5E">
        <w:rPr>
          <w:rFonts w:cs="Leelawadee UI"/>
          <w:bCs/>
        </w:rPr>
        <w:t>10</w:t>
      </w:r>
      <w:r w:rsidRPr="00667AB5">
        <w:rPr>
          <w:rFonts w:cs="Leelawadee UI"/>
          <w:bCs/>
        </w:rPr>
        <w:t>% (</w:t>
      </w:r>
      <w:r w:rsidR="004C3F5E">
        <w:rPr>
          <w:rFonts w:cs="Leelawadee UI"/>
          <w:bCs/>
        </w:rPr>
        <w:t>dez</w:t>
      </w:r>
      <w:r w:rsidRPr="00667AB5">
        <w:rPr>
          <w:rFonts w:cs="Leelawadee UI"/>
          <w:bCs/>
        </w:rPr>
        <w:t xml:space="preserve"> por cento).</w:t>
      </w:r>
      <w:bookmarkEnd w:id="219"/>
    </w:p>
    <w:p w14:paraId="15A26C82" w14:textId="77777777" w:rsidR="00852978" w:rsidRPr="00DB0A2D" w:rsidRDefault="00852978" w:rsidP="00497744">
      <w:pPr>
        <w:pStyle w:val="PargrafodaLista"/>
        <w:spacing w:line="288" w:lineRule="auto"/>
        <w:ind w:left="720"/>
        <w:contextualSpacing/>
        <w:jc w:val="both"/>
        <w:rPr>
          <w:rFonts w:ascii="Trebuchet MS" w:hAnsi="Trebuchet MS" w:cstheme="minorHAnsi"/>
          <w:sz w:val="22"/>
          <w:szCs w:val="22"/>
          <w:lang w:val="pt-BR"/>
        </w:rPr>
      </w:pPr>
    </w:p>
    <w:p w14:paraId="5380477D" w14:textId="77777777" w:rsidR="00704452" w:rsidRPr="00DB0A2D" w:rsidRDefault="00B53167" w:rsidP="00B53167">
      <w:pPr>
        <w:pStyle w:val="Nvel1"/>
        <w:ind w:left="-142" w:firstLine="142"/>
        <w:rPr>
          <w:smallCaps/>
        </w:rPr>
      </w:pPr>
      <w:bookmarkStart w:id="220" w:name="_DV_M238"/>
      <w:bookmarkStart w:id="221" w:name="_Hlk494883762"/>
      <w:bookmarkEnd w:id="220"/>
      <w:r w:rsidRPr="00DB0A2D">
        <w:t>Vencimento Antecipado</w:t>
      </w:r>
    </w:p>
    <w:p w14:paraId="7B43614B" w14:textId="77777777" w:rsidR="00173C65" w:rsidRPr="00DB0A2D" w:rsidRDefault="00173C65" w:rsidP="00897B63">
      <w:pPr>
        <w:keepNext/>
        <w:spacing w:line="288" w:lineRule="auto"/>
        <w:contextualSpacing/>
        <w:jc w:val="both"/>
        <w:rPr>
          <w:rFonts w:ascii="Trebuchet MS" w:hAnsi="Trebuchet MS" w:cstheme="minorHAnsi"/>
          <w:sz w:val="22"/>
          <w:szCs w:val="22"/>
        </w:rPr>
      </w:pPr>
    </w:p>
    <w:p w14:paraId="42A012F4" w14:textId="67353848" w:rsidR="00704452" w:rsidRPr="00DB0A2D" w:rsidRDefault="00704452" w:rsidP="00497744">
      <w:pPr>
        <w:pStyle w:val="Nvel11"/>
      </w:pPr>
      <w:bookmarkStart w:id="222" w:name="_DV_M239"/>
      <w:bookmarkStart w:id="223" w:name="_Ref513019777"/>
      <w:bookmarkStart w:id="224" w:name="_Ref7098955"/>
      <w:bookmarkStart w:id="225" w:name="_Ref49375224"/>
      <w:bookmarkEnd w:id="202"/>
      <w:bookmarkEnd w:id="222"/>
      <w:r w:rsidRPr="00DB0A2D">
        <w:t>A Debenturista poder</w:t>
      </w:r>
      <w:r w:rsidR="00835ED1" w:rsidRPr="00DB0A2D">
        <w:t>á</w:t>
      </w:r>
      <w:r w:rsidRPr="00DB0A2D">
        <w:t xml:space="preserve"> considerar antecipadamente vencidas e imediatamente exigíveis as obrigações da </w:t>
      </w:r>
      <w:r w:rsidR="00FA2DE2" w:rsidRPr="00DB0A2D">
        <w:t>Emissora</w:t>
      </w:r>
      <w:r w:rsidRPr="00DB0A2D">
        <w:t xml:space="preserve"> decorrentes desta Escritura de Emissão, na ocorrência de quaisquer das hipóteses previstas abaixo, </w:t>
      </w:r>
      <w:r w:rsidR="004457E5" w:rsidRPr="00DB0A2D">
        <w:t>observado</w:t>
      </w:r>
      <w:r w:rsidRPr="00DB0A2D">
        <w:t xml:space="preserve"> eventual prazo de cura e correção, conforme abaixo descrito (sendo cada um deles um “</w:t>
      </w:r>
      <w:r w:rsidRPr="00DB0A2D">
        <w:rPr>
          <w:u w:val="single"/>
        </w:rPr>
        <w:t>Evento de Vencimento Antecipado</w:t>
      </w:r>
      <w:r w:rsidRPr="00DB0A2D">
        <w:t>” e, em conjunto, “</w:t>
      </w:r>
      <w:r w:rsidRPr="00DB0A2D">
        <w:rPr>
          <w:u w:val="single"/>
        </w:rPr>
        <w:t>Eventos de Vencimento Antecipado</w:t>
      </w:r>
      <w:r w:rsidRPr="00DB0A2D">
        <w:t>”):</w:t>
      </w:r>
      <w:bookmarkEnd w:id="223"/>
      <w:bookmarkEnd w:id="224"/>
      <w:bookmarkEnd w:id="225"/>
    </w:p>
    <w:bookmarkEnd w:id="221"/>
    <w:p w14:paraId="1FD879D7" w14:textId="77777777" w:rsidR="000048D4" w:rsidRDefault="000048D4" w:rsidP="00497744">
      <w:pPr>
        <w:tabs>
          <w:tab w:val="left" w:pos="1134"/>
        </w:tabs>
        <w:spacing w:line="288" w:lineRule="auto"/>
        <w:contextualSpacing/>
        <w:jc w:val="both"/>
        <w:rPr>
          <w:rFonts w:ascii="Trebuchet MS" w:hAnsi="Trebuchet MS" w:cstheme="minorHAnsi"/>
          <w:sz w:val="22"/>
          <w:szCs w:val="22"/>
        </w:rPr>
      </w:pPr>
    </w:p>
    <w:p w14:paraId="23CC80F0" w14:textId="79D698E0" w:rsidR="002C772B" w:rsidRDefault="002C772B" w:rsidP="00497744">
      <w:pPr>
        <w:pStyle w:val="Nvel11a"/>
      </w:pPr>
      <w:bookmarkStart w:id="226" w:name="_Ref49374948"/>
      <w:r>
        <w:t xml:space="preserve">caso a Emissora não comprove à Debenturista e ao Agente Fiduciário dos CRI, em até </w:t>
      </w:r>
      <w:r w:rsidR="00506C7A">
        <w:t>1</w:t>
      </w:r>
      <w:r>
        <w:t>0 (</w:t>
      </w:r>
      <w:r w:rsidR="00506C7A">
        <w:t>dez</w:t>
      </w:r>
      <w:r>
        <w:t xml:space="preserve">) dias da data de </w:t>
      </w:r>
      <w:r w:rsidRPr="006A1E51">
        <w:t xml:space="preserve">liberação dos recursos referentes à integralização das Debêntures </w:t>
      </w:r>
      <w:r>
        <w:t xml:space="preserve">à Emissora, </w:t>
      </w:r>
      <w:r w:rsidRPr="002E7B60">
        <w:t>a assunção de dívida (ou estrutura equivalente), pelo Fiador PJ, referente à integralidade do saldo devedor remanescente das Debêntures da 1ª Emissão, de modo que</w:t>
      </w:r>
      <w:r>
        <w:t xml:space="preserve"> as Debêntures da 1ª Emissão sejam </w:t>
      </w:r>
      <w:r w:rsidRPr="002E7B60">
        <w:lastRenderedPageBreak/>
        <w:t>integralmente resgatadas e extintas</w:t>
      </w:r>
      <w:r>
        <w:t xml:space="preserve"> </w:t>
      </w:r>
      <w:r w:rsidRPr="002E7B60">
        <w:t>e</w:t>
      </w:r>
      <w:r>
        <w:t xml:space="preserve"> que</w:t>
      </w:r>
      <w:r w:rsidRPr="002E7B60">
        <w:t xml:space="preserve"> a Emissora exonerada em relação a qualquer obrigação referente às Debêntures da 1ª Emissão</w:t>
      </w:r>
      <w:r>
        <w:t>;</w:t>
      </w:r>
    </w:p>
    <w:p w14:paraId="4EF7A133" w14:textId="77777777" w:rsidR="002C772B" w:rsidRDefault="002C772B" w:rsidP="002C772B">
      <w:pPr>
        <w:pStyle w:val="Nvel11a"/>
        <w:numPr>
          <w:ilvl w:val="0"/>
          <w:numId w:val="0"/>
        </w:numPr>
        <w:ind w:left="709"/>
      </w:pPr>
    </w:p>
    <w:p w14:paraId="7533E67A" w14:textId="32BC1971" w:rsidR="00897B63" w:rsidRDefault="00897B63" w:rsidP="00497744">
      <w:pPr>
        <w:pStyle w:val="Nvel11a"/>
      </w:pPr>
      <w:bookmarkStart w:id="227" w:name="_Ref51885489"/>
      <w:r w:rsidRPr="00DB0A2D">
        <w:t>não pagamento</w:t>
      </w:r>
      <w:r w:rsidR="004E1BD3" w:rsidRPr="00DB0A2D">
        <w:t>,</w:t>
      </w:r>
      <w:r w:rsidRPr="00DB0A2D">
        <w:t xml:space="preserve"> pela Emissora</w:t>
      </w:r>
      <w:r w:rsidR="00EB1FCA" w:rsidRPr="00DB0A2D">
        <w:t xml:space="preserve"> e/ou</w:t>
      </w:r>
      <w:r w:rsidR="004E1BD3" w:rsidRPr="00DB0A2D">
        <w:t xml:space="preserve"> pelos Fiadores</w:t>
      </w:r>
      <w:r w:rsidRPr="00DB0A2D">
        <w:t xml:space="preserve">, nas respectivas datas de vencimento, de qualquer obrigação pecuniária </w:t>
      </w:r>
      <w:r w:rsidR="000D02B5" w:rsidRPr="00DB0A2D">
        <w:t>prevista nesta</w:t>
      </w:r>
      <w:r w:rsidRPr="00DB0A2D">
        <w:t xml:space="preserve"> </w:t>
      </w:r>
      <w:r w:rsidR="004E1BD3" w:rsidRPr="00DB0A2D">
        <w:t xml:space="preserve">Escritura de Emissão e/ou </w:t>
      </w:r>
      <w:r w:rsidR="000048D4">
        <w:t>n</w:t>
      </w:r>
      <w:r w:rsidR="004E1BD3" w:rsidRPr="00DB0A2D">
        <w:t>os demais Documentos da Operação</w:t>
      </w:r>
      <w:r w:rsidRPr="00DB0A2D">
        <w:t xml:space="preserve">, não sanada em até </w:t>
      </w:r>
      <w:r w:rsidR="004C464C">
        <w:t>2</w:t>
      </w:r>
      <w:r w:rsidRPr="00DB0A2D">
        <w:t xml:space="preserve"> (</w:t>
      </w:r>
      <w:r w:rsidR="004C464C">
        <w:t>dois</w:t>
      </w:r>
      <w:r w:rsidRPr="00DB0A2D">
        <w:t>) Dia</w:t>
      </w:r>
      <w:r w:rsidR="004C464C">
        <w:t>s</w:t>
      </w:r>
      <w:r w:rsidRPr="00DB0A2D">
        <w:t xml:space="preserve"> Út</w:t>
      </w:r>
      <w:r w:rsidR="004C464C">
        <w:t>eis</w:t>
      </w:r>
      <w:r w:rsidRPr="00DB0A2D">
        <w:t xml:space="preserve"> contado do descumprimento</w:t>
      </w:r>
      <w:bookmarkEnd w:id="226"/>
      <w:r w:rsidR="00C21860">
        <w:t xml:space="preserve">, </w:t>
      </w:r>
      <w:r w:rsidR="0002019C">
        <w:t xml:space="preserve">exceto </w:t>
      </w:r>
      <w:r w:rsidR="0060707F">
        <w:t xml:space="preserve">na hipótese de utilização dos recursos do Fundo de Reserva, nos termos previstos na cláusula </w:t>
      </w:r>
      <w:r w:rsidR="00B414CE">
        <w:fldChar w:fldCharType="begin"/>
      </w:r>
      <w:r w:rsidR="00B414CE">
        <w:instrText xml:space="preserve"> REF _Ref51779656 \r \h </w:instrText>
      </w:r>
      <w:r w:rsidR="00B414CE">
        <w:fldChar w:fldCharType="separate"/>
      </w:r>
      <w:r w:rsidR="006A0CE2">
        <w:t>4.9.3</w:t>
      </w:r>
      <w:r w:rsidR="00B414CE">
        <w:fldChar w:fldCharType="end"/>
      </w:r>
      <w:r w:rsidR="00D24A52">
        <w:t xml:space="preserve"> acima, desde que o Fundo de Reserva seja devidamente recomposto pela Emissora </w:t>
      </w:r>
      <w:r w:rsidR="00D24A52" w:rsidRPr="00DB0A2D">
        <w:t>na forma</w:t>
      </w:r>
      <w:r w:rsidR="00D24A52">
        <w:t xml:space="preserve"> prevista</w:t>
      </w:r>
      <w:r w:rsidR="00D24A52" w:rsidRPr="00DB0A2D">
        <w:t xml:space="preserve"> </w:t>
      </w:r>
      <w:r w:rsidR="00D24A52">
        <w:t>n</w:t>
      </w:r>
      <w:r w:rsidR="00D24A52" w:rsidRPr="00DB0A2D">
        <w:t>a cláusula </w:t>
      </w:r>
      <w:r w:rsidR="00D24A52" w:rsidRPr="00DB0A2D">
        <w:fldChar w:fldCharType="begin"/>
      </w:r>
      <w:r w:rsidR="00D24A52" w:rsidRPr="00DB0A2D">
        <w:instrText xml:space="preserve"> REF _Ref13653662 \r \h  \* MERGEFORMAT </w:instrText>
      </w:r>
      <w:r w:rsidR="00D24A52" w:rsidRPr="00DB0A2D">
        <w:fldChar w:fldCharType="separate"/>
      </w:r>
      <w:r w:rsidR="006A0CE2">
        <w:t>5.5.4</w:t>
      </w:r>
      <w:r w:rsidR="00D24A52" w:rsidRPr="00DB0A2D">
        <w:fldChar w:fldCharType="end"/>
      </w:r>
      <w:r w:rsidR="00D24A52">
        <w:t xml:space="preserve"> acima</w:t>
      </w:r>
      <w:r w:rsidR="00047221">
        <w:t>;</w:t>
      </w:r>
      <w:bookmarkEnd w:id="227"/>
    </w:p>
    <w:p w14:paraId="631DD5EC" w14:textId="77777777" w:rsidR="00897B63" w:rsidRPr="00DB0A2D" w:rsidRDefault="00897B63" w:rsidP="00497744">
      <w:pPr>
        <w:pStyle w:val="Nvel11a"/>
        <w:numPr>
          <w:ilvl w:val="0"/>
          <w:numId w:val="0"/>
        </w:numPr>
        <w:ind w:left="709"/>
        <w:rPr>
          <w:rFonts w:cs="Calibri"/>
        </w:rPr>
      </w:pPr>
    </w:p>
    <w:p w14:paraId="0AA4A577" w14:textId="0F6D5A91" w:rsidR="00897B63" w:rsidRPr="00340C40" w:rsidRDefault="0030698A" w:rsidP="00497744">
      <w:pPr>
        <w:pStyle w:val="Nvel11a"/>
      </w:pPr>
      <w:bookmarkStart w:id="228" w:name="_Ref9997090"/>
      <w:r w:rsidRPr="00DB0A2D">
        <w:t>descumprimento</w:t>
      </w:r>
      <w:r w:rsidR="00897B63" w:rsidRPr="00DB0A2D">
        <w:t xml:space="preserve"> pela Emissora</w:t>
      </w:r>
      <w:r w:rsidR="00EB1FCA" w:rsidRPr="00DB0A2D">
        <w:t xml:space="preserve"> e/ou </w:t>
      </w:r>
      <w:r w:rsidR="004E1BD3" w:rsidRPr="00DB0A2D">
        <w:t>pelos Fiadores,</w:t>
      </w:r>
      <w:r w:rsidR="00897B63" w:rsidRPr="00DB0A2D">
        <w:t xml:space="preserve"> no prazo e pela forma devidos, de qualquer obrigação não pecuniária decorrente dest</w:t>
      </w:r>
      <w:r w:rsidR="004E1BD3" w:rsidRPr="00DB0A2D">
        <w:t>a</w:t>
      </w:r>
      <w:r w:rsidR="00897B63" w:rsidRPr="00DB0A2D">
        <w:t xml:space="preserve"> </w:t>
      </w:r>
      <w:r w:rsidR="004E1BD3" w:rsidRPr="00DB0A2D">
        <w:t xml:space="preserve">Escritura de Emissão </w:t>
      </w:r>
      <w:r w:rsidR="00897B63" w:rsidRPr="00DB0A2D">
        <w:t>e/ou do</w:t>
      </w:r>
      <w:r w:rsidR="004E1BD3" w:rsidRPr="00DB0A2D">
        <w:t>s demais Documentos da Operação</w:t>
      </w:r>
      <w:r w:rsidR="00897B63" w:rsidRPr="00DB0A2D">
        <w:t xml:space="preserve">, não sanado no prazo de cura </w:t>
      </w:r>
      <w:r w:rsidR="00897B63" w:rsidRPr="00340C40">
        <w:t xml:space="preserve">específico ou caso não haja em </w:t>
      </w:r>
      <w:r w:rsidR="0017407D" w:rsidRPr="00340C40">
        <w:t>15</w:t>
      </w:r>
      <w:r w:rsidR="00897B63" w:rsidRPr="00340C40">
        <w:t xml:space="preserve"> (</w:t>
      </w:r>
      <w:r w:rsidR="0017407D" w:rsidRPr="00340C40">
        <w:t>quinze</w:t>
      </w:r>
      <w:r w:rsidR="00897B63" w:rsidRPr="00340C40">
        <w:t>) dias contados do recebimento de aviso escrito d</w:t>
      </w:r>
      <w:r w:rsidR="004E1BD3" w:rsidRPr="00340C40">
        <w:t>a Debenturista</w:t>
      </w:r>
      <w:r w:rsidR="00897B63" w:rsidRPr="00340C40">
        <w:t>;</w:t>
      </w:r>
      <w:bookmarkEnd w:id="228"/>
    </w:p>
    <w:p w14:paraId="696C7AD4" w14:textId="77777777" w:rsidR="00897B63" w:rsidRPr="00340C40" w:rsidRDefault="00897B63" w:rsidP="00497744">
      <w:pPr>
        <w:pStyle w:val="Nvel11a"/>
        <w:numPr>
          <w:ilvl w:val="0"/>
          <w:numId w:val="0"/>
        </w:numPr>
        <w:ind w:left="709"/>
        <w:rPr>
          <w:rFonts w:cs="Calibri,Bold"/>
          <w:b/>
          <w:bCs/>
        </w:rPr>
      </w:pPr>
    </w:p>
    <w:p w14:paraId="01B1047D" w14:textId="5CDD9C95" w:rsidR="00897B63" w:rsidRPr="00340C40" w:rsidRDefault="00897B63" w:rsidP="00497744">
      <w:pPr>
        <w:pStyle w:val="Nvel11a"/>
      </w:pPr>
      <w:bookmarkStart w:id="229" w:name="_Ref49374950"/>
      <w:r w:rsidRPr="00340C40">
        <w:t>ocorrência das hipóteses mencionadas nos artigos 333 e 1.425 do Código Civil;</w:t>
      </w:r>
      <w:bookmarkEnd w:id="229"/>
    </w:p>
    <w:p w14:paraId="7F05F158" w14:textId="77777777" w:rsidR="00897B63" w:rsidRPr="00DB0A2D" w:rsidRDefault="00897B63" w:rsidP="00497744">
      <w:pPr>
        <w:pStyle w:val="Nvel11a"/>
        <w:numPr>
          <w:ilvl w:val="0"/>
          <w:numId w:val="0"/>
        </w:numPr>
        <w:ind w:left="709"/>
        <w:rPr>
          <w:rFonts w:cs="Calibri"/>
        </w:rPr>
      </w:pPr>
    </w:p>
    <w:p w14:paraId="2208B72E" w14:textId="1D5C4808" w:rsidR="00897B63" w:rsidRPr="00DB0A2D" w:rsidRDefault="006D0007" w:rsidP="006D0007">
      <w:pPr>
        <w:pStyle w:val="Nvel11a"/>
      </w:pPr>
      <w:bookmarkStart w:id="230" w:name="_Ref49375041"/>
      <w:r>
        <w:t xml:space="preserve">em caso de </w:t>
      </w:r>
      <w:r w:rsidR="00CA2E4F" w:rsidRPr="006D0007">
        <w:rPr>
          <w:b/>
        </w:rPr>
        <w:t>(</w:t>
      </w:r>
      <w:r w:rsidRPr="006D0007">
        <w:rPr>
          <w:b/>
        </w:rPr>
        <w:t>1</w:t>
      </w:r>
      <w:r w:rsidR="00CA2E4F" w:rsidRPr="006D0007">
        <w:rPr>
          <w:b/>
        </w:rPr>
        <w:t>)</w:t>
      </w:r>
      <w:r w:rsidR="00CA2E4F" w:rsidRPr="00DB0A2D">
        <w:t xml:space="preserve"> liquidação, dissolução total, ou extinção da </w:t>
      </w:r>
      <w:r w:rsidR="000048D4">
        <w:t>Emissora, do Fiador PJ</w:t>
      </w:r>
      <w:r>
        <w:t xml:space="preserve"> e/ou de quaisquer</w:t>
      </w:r>
      <w:r w:rsidRPr="006D0007">
        <w:t xml:space="preserve"> empresas </w:t>
      </w:r>
      <w:r w:rsidR="0081087B">
        <w:t xml:space="preserve">controladas, coligadas ou </w:t>
      </w:r>
      <w:r w:rsidRPr="006D0007">
        <w:t>integrantes d</w:t>
      </w:r>
      <w:r>
        <w:t>o</w:t>
      </w:r>
      <w:r w:rsidRPr="006D0007">
        <w:t xml:space="preserve"> seu grupo econômico</w:t>
      </w:r>
      <w:r>
        <w:t>,</w:t>
      </w:r>
      <w:r w:rsidR="00CA2E4F" w:rsidRPr="00DB0A2D">
        <w:t xml:space="preserve"> seja por ato voluntário ou na hipótese de decisão judicial ou administrativa;</w:t>
      </w:r>
      <w:r>
        <w:t xml:space="preserve"> </w:t>
      </w:r>
      <w:r w:rsidRPr="006D0007">
        <w:rPr>
          <w:b/>
        </w:rPr>
        <w:t>(2)</w:t>
      </w:r>
      <w:r>
        <w:t> </w:t>
      </w:r>
      <w:r w:rsidR="00CA2E4F" w:rsidRPr="00DB0A2D">
        <w:t xml:space="preserve">pedido de falência da </w:t>
      </w:r>
      <w:r>
        <w:t>Emissora, pelo Fiador PJ</w:t>
      </w:r>
      <w:r w:rsidR="00CA2E4F" w:rsidRPr="00DB0A2D">
        <w:t xml:space="preserve"> e/ou </w:t>
      </w:r>
      <w:r>
        <w:t xml:space="preserve">por </w:t>
      </w:r>
      <w:r w:rsidR="00CA2E4F" w:rsidRPr="00DB0A2D">
        <w:t>qua</w:t>
      </w:r>
      <w:r>
        <w:t xml:space="preserve">isquer empresas </w:t>
      </w:r>
      <w:r w:rsidR="0081087B">
        <w:t xml:space="preserve">controladas, coligadas ou </w:t>
      </w:r>
      <w:r>
        <w:t>integrantes do seu grupo econômico</w:t>
      </w:r>
      <w:r w:rsidR="00CA2E4F" w:rsidRPr="00DB0A2D">
        <w:t>;</w:t>
      </w:r>
      <w:r>
        <w:t xml:space="preserve"> </w:t>
      </w:r>
      <w:r w:rsidRPr="006D0007">
        <w:rPr>
          <w:b/>
        </w:rPr>
        <w:t>(3)</w:t>
      </w:r>
      <w:r>
        <w:t> </w:t>
      </w:r>
      <w:r w:rsidR="00CA2E4F" w:rsidRPr="00DB0A2D">
        <w:t xml:space="preserve">pedido de autofalência formulado pela </w:t>
      </w:r>
      <w:r>
        <w:t>Emissora, pelo Fiador PJ</w:t>
      </w:r>
      <w:r w:rsidR="00CA2E4F" w:rsidRPr="00DB0A2D">
        <w:t xml:space="preserve"> e/ou por qua</w:t>
      </w:r>
      <w:r>
        <w:t>is</w:t>
      </w:r>
      <w:r w:rsidR="00CA2E4F" w:rsidRPr="00DB0A2D">
        <w:t>quer</w:t>
      </w:r>
      <w:r>
        <w:t xml:space="preserve"> empresa</w:t>
      </w:r>
      <w:r w:rsidR="0081087B">
        <w:t>s controladas, coligadas ou</w:t>
      </w:r>
      <w:r>
        <w:t xml:space="preserve"> integrantes do seu grupo econômico</w:t>
      </w:r>
      <w:r w:rsidR="00CA2E4F" w:rsidRPr="00DB0A2D">
        <w:t>;</w:t>
      </w:r>
      <w:r>
        <w:t xml:space="preserve"> </w:t>
      </w:r>
      <w:r w:rsidRPr="006D0007">
        <w:rPr>
          <w:b/>
        </w:rPr>
        <w:t>(4)</w:t>
      </w:r>
      <w:r>
        <w:t> </w:t>
      </w:r>
      <w:r w:rsidR="00CA2E4F" w:rsidRPr="00DB0A2D">
        <w:t xml:space="preserve">decretação de falência da </w:t>
      </w:r>
      <w:r>
        <w:t>Emissora, do Fiador PJ</w:t>
      </w:r>
      <w:r w:rsidR="00CA2E4F" w:rsidRPr="00DB0A2D">
        <w:t xml:space="preserve"> e/ou de qua</w:t>
      </w:r>
      <w:r>
        <w:t>is</w:t>
      </w:r>
      <w:r w:rsidR="00CA2E4F" w:rsidRPr="00DB0A2D">
        <w:t xml:space="preserve">quer </w:t>
      </w:r>
      <w:bookmarkStart w:id="231" w:name="_Hlk3801582"/>
      <w:r>
        <w:t xml:space="preserve">empresas </w:t>
      </w:r>
      <w:r w:rsidR="0081087B">
        <w:t xml:space="preserve">controladas, coligadas ou </w:t>
      </w:r>
      <w:r>
        <w:t>integrantes do seu grupo econômico;</w:t>
      </w:r>
      <w:bookmarkEnd w:id="231"/>
      <w:r w:rsidR="00CA2E4F" w:rsidRPr="00DB0A2D">
        <w:t xml:space="preserve"> ou </w:t>
      </w:r>
      <w:r w:rsidR="00CA2E4F" w:rsidRPr="006D0007">
        <w:rPr>
          <w:b/>
        </w:rPr>
        <w:t>(</w:t>
      </w:r>
      <w:r w:rsidRPr="006D0007">
        <w:rPr>
          <w:b/>
        </w:rPr>
        <w:t>5</w:t>
      </w:r>
      <w:r w:rsidR="00CA2E4F" w:rsidRPr="006D0007">
        <w:rPr>
          <w:b/>
        </w:rPr>
        <w:t>)</w:t>
      </w:r>
      <w:r w:rsidR="00CA2E4F" w:rsidRPr="00DB0A2D">
        <w:t xml:space="preserve"> pedido de recuperação judicial ou extrajudicial da </w:t>
      </w:r>
      <w:r>
        <w:t>Emissora, do Fiador PJ</w:t>
      </w:r>
      <w:r w:rsidR="00CA2E4F" w:rsidRPr="00DB0A2D">
        <w:t xml:space="preserve"> e/ou de qua</w:t>
      </w:r>
      <w:r>
        <w:t>is</w:t>
      </w:r>
      <w:r w:rsidR="00CA2E4F" w:rsidRPr="00DB0A2D">
        <w:t xml:space="preserve">quer </w:t>
      </w:r>
      <w:r>
        <w:t>empresas</w:t>
      </w:r>
      <w:r w:rsidR="0081087B">
        <w:t xml:space="preserve"> controladas, coligadas ou</w:t>
      </w:r>
      <w:r>
        <w:t xml:space="preserve"> integrantes do seu grupo econômico</w:t>
      </w:r>
      <w:r w:rsidR="00CA2E4F" w:rsidRPr="00DB0A2D">
        <w:t>, independentemente do deferimento ou homologação do respectivo pedido</w:t>
      </w:r>
      <w:r w:rsidR="00897B63" w:rsidRPr="00DB0A2D">
        <w:t>;</w:t>
      </w:r>
      <w:bookmarkEnd w:id="230"/>
    </w:p>
    <w:p w14:paraId="05FF39AD" w14:textId="77777777" w:rsidR="00897B63" w:rsidRPr="00DB0A2D" w:rsidRDefault="00897B63" w:rsidP="00497744">
      <w:pPr>
        <w:pStyle w:val="Nvel11a"/>
        <w:numPr>
          <w:ilvl w:val="0"/>
          <w:numId w:val="0"/>
        </w:numPr>
        <w:ind w:left="709"/>
        <w:rPr>
          <w:rFonts w:cstheme="minorHAnsi"/>
        </w:rPr>
      </w:pPr>
    </w:p>
    <w:p w14:paraId="63BD9604" w14:textId="1DDA484B" w:rsidR="00047221" w:rsidRDefault="00897B63" w:rsidP="002C772B">
      <w:pPr>
        <w:pStyle w:val="Nvel11a"/>
      </w:pPr>
      <w:r w:rsidRPr="00DB0A2D">
        <w:t xml:space="preserve">protestos de títulos contra </w:t>
      </w:r>
      <w:r w:rsidR="00375A6A" w:rsidRPr="00DB0A2D">
        <w:t>a Emissora</w:t>
      </w:r>
      <w:r w:rsidR="00E44E35" w:rsidRPr="00DB0A2D">
        <w:t xml:space="preserve"> e/ou contra o Fiador PJ</w:t>
      </w:r>
      <w:r w:rsidR="00BD691A" w:rsidRPr="00DB0A2D">
        <w:t xml:space="preserve"> </w:t>
      </w:r>
      <w:r w:rsidRPr="00DB0A2D">
        <w:t>cujo valor unitário ou agregado ultrapasse R$</w:t>
      </w:r>
      <w:r w:rsidR="00973EFC" w:rsidRPr="00DB0A2D">
        <w:t> </w:t>
      </w:r>
      <w:r w:rsidR="00003C06" w:rsidRPr="0081087B">
        <w:t>1.500.000,00 (um milhão e quinhentos mil reais)</w:t>
      </w:r>
      <w:r w:rsidRPr="00DB0A2D">
        <w:t>, salvo se o protesto tiver sido efetuado por erro ou má fé de terceiros, desde que validamente comprovado pela Emissora ou se for o cancelado, em qualquer hipótese, no prazo máximo de 3</w:t>
      </w:r>
      <w:r w:rsidR="00276F36" w:rsidRPr="00DB0A2D">
        <w:t> </w:t>
      </w:r>
      <w:r w:rsidRPr="00DB0A2D">
        <w:t>(três) Dias Úteis de sua ocorrência;</w:t>
      </w:r>
    </w:p>
    <w:p w14:paraId="290E852C" w14:textId="77777777" w:rsidR="004C464C" w:rsidRPr="004C464C" w:rsidRDefault="004C464C" w:rsidP="00600D27">
      <w:pPr>
        <w:pStyle w:val="Nvel11a"/>
        <w:numPr>
          <w:ilvl w:val="0"/>
          <w:numId w:val="0"/>
        </w:numPr>
        <w:ind w:left="709"/>
        <w:rPr>
          <w:rFonts w:cs="Calibri,Bold"/>
          <w:b/>
          <w:bCs/>
        </w:rPr>
      </w:pPr>
    </w:p>
    <w:p w14:paraId="4C637176" w14:textId="66C5ED50" w:rsidR="00897B63" w:rsidRDefault="00897B63" w:rsidP="00497744">
      <w:pPr>
        <w:pStyle w:val="Nvel11a"/>
      </w:pPr>
      <w:bookmarkStart w:id="232" w:name="_Ref49375044"/>
      <w:r w:rsidRPr="00DB0A2D">
        <w:t>cessão, promessa de cessão ou qualquer forma de transferência ou promessa de transferência a terceiros, no todo ou em parte, pela Emissora</w:t>
      </w:r>
      <w:r w:rsidR="00EB1FCA" w:rsidRPr="00DB0A2D">
        <w:t xml:space="preserve"> e/ou</w:t>
      </w:r>
      <w:r w:rsidR="00375A6A" w:rsidRPr="00DB0A2D">
        <w:t xml:space="preserve"> pelos Fiadores,</w:t>
      </w:r>
      <w:r w:rsidRPr="00DB0A2D">
        <w:t xml:space="preserve"> de qualquer de suas obrigações nos termos desta </w:t>
      </w:r>
      <w:r w:rsidR="00375A6A" w:rsidRPr="00DB0A2D">
        <w:t>Escritura de Emissão</w:t>
      </w:r>
      <w:r w:rsidRPr="00DB0A2D">
        <w:t>, exceto se previamente autorizado pel</w:t>
      </w:r>
      <w:r w:rsidR="004E1BD3" w:rsidRPr="00DB0A2D">
        <w:t>a Debenturista</w:t>
      </w:r>
      <w:r w:rsidRPr="00DB0A2D">
        <w:t>;</w:t>
      </w:r>
      <w:bookmarkEnd w:id="232"/>
    </w:p>
    <w:p w14:paraId="62965461" w14:textId="77777777" w:rsidR="00B54A2E" w:rsidRPr="00DB0A2D" w:rsidRDefault="00B54A2E" w:rsidP="00B54A2E">
      <w:pPr>
        <w:pStyle w:val="Nvel11a"/>
        <w:numPr>
          <w:ilvl w:val="0"/>
          <w:numId w:val="0"/>
        </w:numPr>
        <w:ind w:left="709"/>
      </w:pPr>
    </w:p>
    <w:p w14:paraId="34376CAA" w14:textId="377CD78D" w:rsidR="00897B63" w:rsidRPr="007C771C" w:rsidRDefault="00786458" w:rsidP="00497744">
      <w:pPr>
        <w:pStyle w:val="Nvel11a"/>
      </w:pPr>
      <w:bookmarkStart w:id="233" w:name="_Ref49375048"/>
      <w:r w:rsidRPr="007C771C">
        <w:rPr>
          <w:rStyle w:val="DeltaViewInsertion"/>
          <w:color w:val="auto"/>
          <w:u w:val="none"/>
        </w:rPr>
        <w:lastRenderedPageBreak/>
        <w:t xml:space="preserve">descumprimento </w:t>
      </w:r>
      <w:r w:rsidRPr="007C771C">
        <w:t>das</w:t>
      </w:r>
      <w:r w:rsidRPr="007C771C">
        <w:rPr>
          <w:rStyle w:val="DeltaViewInsertion"/>
          <w:color w:val="auto"/>
          <w:u w:val="none"/>
        </w:rPr>
        <w:t xml:space="preserve"> obrigações relativas à destinação dos recursos </w:t>
      </w:r>
      <w:r w:rsidR="007C771C" w:rsidRPr="007C771C">
        <w:rPr>
          <w:rStyle w:val="DeltaViewInsertion"/>
          <w:color w:val="auto"/>
          <w:u w:val="none"/>
        </w:rPr>
        <w:t>nos termos previstos na</w:t>
      </w:r>
      <w:r w:rsidRPr="007C771C">
        <w:rPr>
          <w:rStyle w:val="DeltaViewInsertion"/>
          <w:color w:val="auto"/>
          <w:u w:val="none"/>
        </w:rPr>
        <w:t xml:space="preserve"> </w:t>
      </w:r>
      <w:r w:rsidR="007C771C" w:rsidRPr="007C771C">
        <w:rPr>
          <w:rStyle w:val="DeltaViewInsertion"/>
          <w:color w:val="auto"/>
          <w:u w:val="none"/>
        </w:rPr>
        <w:t>c</w:t>
      </w:r>
      <w:r w:rsidRPr="007C771C">
        <w:rPr>
          <w:rStyle w:val="DeltaViewInsertion"/>
          <w:color w:val="auto"/>
          <w:u w:val="none"/>
        </w:rPr>
        <w:t>láusula</w:t>
      </w:r>
      <w:r w:rsidR="007C771C" w:rsidRPr="007C771C">
        <w:rPr>
          <w:rStyle w:val="DeltaViewInsertion"/>
          <w:color w:val="auto"/>
          <w:u w:val="none"/>
        </w:rPr>
        <w:t> </w:t>
      </w:r>
      <w:r w:rsidR="007C771C" w:rsidRPr="007C771C">
        <w:rPr>
          <w:rStyle w:val="DeltaViewInsertion"/>
          <w:color w:val="auto"/>
          <w:u w:val="none"/>
        </w:rPr>
        <w:fldChar w:fldCharType="begin"/>
      </w:r>
      <w:r w:rsidR="007C771C" w:rsidRPr="007C771C">
        <w:rPr>
          <w:rStyle w:val="DeltaViewInsertion"/>
          <w:color w:val="auto"/>
          <w:u w:val="none"/>
        </w:rPr>
        <w:instrText xml:space="preserve"> REF _Ref49344625 \r \h </w:instrText>
      </w:r>
      <w:r w:rsidR="007C771C" w:rsidRPr="007C771C">
        <w:rPr>
          <w:rStyle w:val="DeltaViewInsertion"/>
          <w:color w:val="auto"/>
          <w:u w:val="none"/>
        </w:rPr>
      </w:r>
      <w:r w:rsidR="007C771C" w:rsidRPr="007C771C">
        <w:rPr>
          <w:rStyle w:val="DeltaViewInsertion"/>
          <w:color w:val="auto"/>
          <w:u w:val="none"/>
        </w:rPr>
        <w:fldChar w:fldCharType="separate"/>
      </w:r>
      <w:r w:rsidR="006A0CE2">
        <w:rPr>
          <w:rStyle w:val="DeltaViewInsertion"/>
          <w:color w:val="auto"/>
          <w:u w:val="none"/>
        </w:rPr>
        <w:t>3.6</w:t>
      </w:r>
      <w:r w:rsidR="007C771C" w:rsidRPr="007C771C">
        <w:rPr>
          <w:rStyle w:val="DeltaViewInsertion"/>
          <w:color w:val="auto"/>
          <w:u w:val="none"/>
        </w:rPr>
        <w:fldChar w:fldCharType="end"/>
      </w:r>
      <w:r w:rsidR="007C771C" w:rsidRPr="007C771C">
        <w:rPr>
          <w:rStyle w:val="DeltaViewInsertion"/>
          <w:color w:val="auto"/>
          <w:u w:val="none"/>
        </w:rPr>
        <w:t xml:space="preserve"> acima</w:t>
      </w:r>
      <w:r w:rsidR="00897B63" w:rsidRPr="007C771C">
        <w:t>;</w:t>
      </w:r>
      <w:bookmarkEnd w:id="233"/>
    </w:p>
    <w:p w14:paraId="4D50810F" w14:textId="77777777" w:rsidR="00897B63" w:rsidRPr="00DB0A2D" w:rsidRDefault="00897B63" w:rsidP="00497744">
      <w:pPr>
        <w:pStyle w:val="Nvel11a"/>
        <w:numPr>
          <w:ilvl w:val="0"/>
          <w:numId w:val="0"/>
        </w:numPr>
        <w:ind w:left="709"/>
        <w:rPr>
          <w:rFonts w:cs="Calibri,Bold"/>
          <w:b/>
          <w:bCs/>
        </w:rPr>
      </w:pPr>
    </w:p>
    <w:p w14:paraId="24740B58" w14:textId="4B7B12FF" w:rsidR="00897B63" w:rsidRPr="00DB0A2D" w:rsidRDefault="00897B63" w:rsidP="00497744">
      <w:pPr>
        <w:pStyle w:val="Nvel11a"/>
      </w:pPr>
      <w:bookmarkStart w:id="234" w:name="_Ref49375050"/>
      <w:r w:rsidRPr="00DB0A2D">
        <w:t xml:space="preserve">invalidade, ineficácia, nulidade ou inexequibilidade desta </w:t>
      </w:r>
      <w:r w:rsidR="00375A6A" w:rsidRPr="00DB0A2D">
        <w:t>Escritura de Emissão</w:t>
      </w:r>
      <w:r w:rsidRPr="00DB0A2D">
        <w:t xml:space="preserve"> </w:t>
      </w:r>
      <w:r w:rsidR="001668B2" w:rsidRPr="00DB0A2D">
        <w:t xml:space="preserve">e/ou de qualquer dos demais Documentos da Operação </w:t>
      </w:r>
      <w:r w:rsidRPr="00DB0A2D">
        <w:t>ou de quaisquer das obrigações da Emissora</w:t>
      </w:r>
      <w:r w:rsidR="00EB1FCA" w:rsidRPr="00DB0A2D">
        <w:t xml:space="preserve"> e/ou </w:t>
      </w:r>
      <w:r w:rsidR="00375A6A" w:rsidRPr="00DB0A2D">
        <w:t>dos Fiadores</w:t>
      </w:r>
      <w:r w:rsidRPr="00DB0A2D">
        <w:t xml:space="preserve"> oriundas desta </w:t>
      </w:r>
      <w:r w:rsidR="00375A6A" w:rsidRPr="00DB0A2D">
        <w:t>Escritura de Emissão</w:t>
      </w:r>
      <w:r w:rsidR="001668B2" w:rsidRPr="00DB0A2D">
        <w:t xml:space="preserve"> e/ou dos demais Documentos da Operação</w:t>
      </w:r>
      <w:r w:rsidRPr="00DB0A2D">
        <w:t>;</w:t>
      </w:r>
      <w:bookmarkEnd w:id="234"/>
    </w:p>
    <w:p w14:paraId="7FDAFBBB" w14:textId="77777777" w:rsidR="00036CCA" w:rsidRPr="00DB0A2D" w:rsidRDefault="00036CCA" w:rsidP="00036CCA">
      <w:pPr>
        <w:pStyle w:val="PargrafodaLista"/>
        <w:rPr>
          <w:rFonts w:ascii="Trebuchet MS" w:hAnsi="Trebuchet MS"/>
          <w:sz w:val="22"/>
          <w:szCs w:val="22"/>
        </w:rPr>
      </w:pPr>
    </w:p>
    <w:p w14:paraId="0EF829E6" w14:textId="703EA1E7" w:rsidR="00036CCA" w:rsidRPr="00DB0A2D" w:rsidRDefault="00036CCA" w:rsidP="00036CCA">
      <w:pPr>
        <w:pStyle w:val="Nvel11a"/>
      </w:pPr>
      <w:bookmarkStart w:id="235" w:name="_Ref49375052"/>
      <w:r w:rsidRPr="00DB0A2D">
        <w:t>questionamento da estrutura da Emissão e/ou da Operação de Securitização</w:t>
      </w:r>
      <w:r w:rsidR="0017407D" w:rsidRPr="00DB0A2D">
        <w:t>, bem como de quaisquer dos Documentos da Operação,</w:t>
      </w:r>
      <w:r w:rsidRPr="00DB0A2D">
        <w:t xml:space="preserve"> por qualquer Autoridade;</w:t>
      </w:r>
      <w:bookmarkEnd w:id="235"/>
    </w:p>
    <w:p w14:paraId="12E40238" w14:textId="77777777" w:rsidR="00897B63" w:rsidRPr="00DB0A2D" w:rsidRDefault="00897B63" w:rsidP="00497744">
      <w:pPr>
        <w:pStyle w:val="Nvel11a"/>
        <w:numPr>
          <w:ilvl w:val="0"/>
          <w:numId w:val="0"/>
        </w:numPr>
        <w:ind w:left="709"/>
        <w:rPr>
          <w:rFonts w:cs="Calibri,Bold"/>
          <w:b/>
          <w:bCs/>
        </w:rPr>
      </w:pPr>
    </w:p>
    <w:p w14:paraId="5035CA40" w14:textId="52996C45" w:rsidR="00897B63" w:rsidRPr="00DB0A2D" w:rsidRDefault="00897B63" w:rsidP="00497744">
      <w:pPr>
        <w:pStyle w:val="Nvel11a"/>
      </w:pPr>
      <w:r w:rsidRPr="00DB0A2D">
        <w:t>se for</w:t>
      </w:r>
      <w:r w:rsidR="0017407D" w:rsidRPr="00DB0A2D">
        <w:t>em</w:t>
      </w:r>
      <w:r w:rsidRPr="00DB0A2D">
        <w:t xml:space="preserve"> comprovada</w:t>
      </w:r>
      <w:r w:rsidR="0017407D" w:rsidRPr="00DB0A2D">
        <w:t>s</w:t>
      </w:r>
      <w:r w:rsidRPr="00DB0A2D">
        <w:t xml:space="preserve"> </w:t>
      </w:r>
      <w:r w:rsidR="0017407D" w:rsidRPr="00DB0A2D">
        <w:t>falsas, inconsistentes, incompletas, incorretas ou enganosas</w:t>
      </w:r>
      <w:r w:rsidR="0017407D" w:rsidRPr="00DB0A2D" w:rsidDel="0017407D">
        <w:t xml:space="preserve"> </w:t>
      </w:r>
      <w:r w:rsidRPr="00DB0A2D">
        <w:t>qualquer declaração ou informação da Emissora</w:t>
      </w:r>
      <w:r w:rsidR="00EB1FCA" w:rsidRPr="00DB0A2D">
        <w:t xml:space="preserve"> e/ou </w:t>
      </w:r>
      <w:r w:rsidR="00375A6A" w:rsidRPr="00DB0A2D">
        <w:t xml:space="preserve">dos Fiadores </w:t>
      </w:r>
      <w:r w:rsidRPr="00DB0A2D">
        <w:t xml:space="preserve">contida nesta </w:t>
      </w:r>
      <w:r w:rsidR="00375A6A" w:rsidRPr="00DB0A2D">
        <w:t>Escritura de Emissão</w:t>
      </w:r>
      <w:r w:rsidR="00CB7FF4">
        <w:t xml:space="preserve"> e/</w:t>
      </w:r>
      <w:r w:rsidR="0017407D" w:rsidRPr="00DB0A2D">
        <w:t>ou em quaisquer outros Documentos da Operação</w:t>
      </w:r>
      <w:r w:rsidRPr="00DB0A2D">
        <w:t>;</w:t>
      </w:r>
    </w:p>
    <w:p w14:paraId="1BB58A02" w14:textId="77777777" w:rsidR="005925D4" w:rsidRPr="00DB0A2D" w:rsidRDefault="005925D4" w:rsidP="00232AB6">
      <w:pPr>
        <w:pStyle w:val="PargrafodaLista"/>
        <w:rPr>
          <w:rFonts w:ascii="Trebuchet MS" w:hAnsi="Trebuchet MS"/>
          <w:sz w:val="22"/>
          <w:szCs w:val="22"/>
        </w:rPr>
      </w:pPr>
    </w:p>
    <w:p w14:paraId="31A3B3E4" w14:textId="2197ADBB" w:rsidR="00052D70" w:rsidRPr="0081087B" w:rsidRDefault="0081087B" w:rsidP="00CB7FF4">
      <w:pPr>
        <w:pStyle w:val="Nvel11a"/>
      </w:pPr>
      <w:bookmarkStart w:id="236" w:name="_Ref49375056"/>
      <w:r>
        <w:t xml:space="preserve">inadimplemento pecuniário ou declaração de </w:t>
      </w:r>
      <w:r w:rsidR="005925D4" w:rsidRPr="00DB0A2D">
        <w:t xml:space="preserve">vencimento antecipado de quaisquer obrigações financeiras </w:t>
      </w:r>
      <w:r>
        <w:t>da Emissora e/ou dos Fiadores perante a Securitizadora e/ou quaisquer terceiros</w:t>
      </w:r>
      <w:r w:rsidR="005925D4" w:rsidRPr="00DB0A2D">
        <w:t>, no mercado local ou internacional, em valor individual ou agregado superior a R$</w:t>
      </w:r>
      <w:r>
        <w:t> 1.500.000,00</w:t>
      </w:r>
      <w:r w:rsidR="005925D4" w:rsidRPr="0081087B">
        <w:t xml:space="preserve"> (</w:t>
      </w:r>
      <w:r>
        <w:t>um milhão e quinhentos mil reais</w:t>
      </w:r>
      <w:r w:rsidR="005925D4" w:rsidRPr="0081087B">
        <w:t>) ou</w:t>
      </w:r>
      <w:r w:rsidR="005925D4" w:rsidRPr="00DB0A2D">
        <w:t xml:space="preserve"> seu valor equivalente em outras moedas</w:t>
      </w:r>
      <w:r>
        <w:t xml:space="preserve">, observados eventuais prazos de cura previstos nos respectivos contratos, salvo se a Emissora comprovar de forma </w:t>
      </w:r>
      <w:r w:rsidRPr="0081087B">
        <w:t>satisfatória à Securitizadora, em até 1 (um) Dia Útil seguinte à data de sua ocorrência, que tal inadimplemento foi devidamente sanado pela parte devedora</w:t>
      </w:r>
      <w:r w:rsidR="005925D4" w:rsidRPr="0081087B">
        <w:t>;</w:t>
      </w:r>
      <w:bookmarkEnd w:id="236"/>
    </w:p>
    <w:p w14:paraId="6878041C" w14:textId="77777777" w:rsidR="00CB7FF4" w:rsidRPr="0081087B" w:rsidRDefault="00CB7FF4" w:rsidP="00CB7FF4">
      <w:pPr>
        <w:pStyle w:val="PargrafodaLista"/>
        <w:rPr>
          <w:rFonts w:ascii="Trebuchet MS" w:hAnsi="Trebuchet MS"/>
          <w:sz w:val="22"/>
          <w:szCs w:val="22"/>
        </w:rPr>
      </w:pPr>
    </w:p>
    <w:p w14:paraId="7038FD0E" w14:textId="648466FB" w:rsidR="00052D70" w:rsidRPr="0081087B" w:rsidRDefault="00052D70" w:rsidP="00052D70">
      <w:pPr>
        <w:pStyle w:val="Nvel11a"/>
        <w:rPr>
          <w:bCs/>
          <w:snapToGrid w:val="0"/>
        </w:rPr>
      </w:pPr>
      <w:r w:rsidRPr="0081087B">
        <w:t>mora ou inadimplemento de qualquer obrigação da Emissora e/ou dos Fiadores assumida perante outras instituições financeiras integrantes do Sistema Financeiro Nacional, em valor, individual ou agregado, igual ou superior a R$</w:t>
      </w:r>
      <w:r w:rsidR="0081087B" w:rsidRPr="0081087B">
        <w:t> 1.500.000,00</w:t>
      </w:r>
      <w:r w:rsidRPr="0081087B">
        <w:t xml:space="preserve"> (</w:t>
      </w:r>
      <w:r w:rsidR="0081087B" w:rsidRPr="0081087B">
        <w:t>um milhão e quinhentos mil reais</w:t>
      </w:r>
      <w:r w:rsidRPr="0081087B">
        <w:t>), observados os prazos de cura constantes dos respectivos instrumentos</w:t>
      </w:r>
      <w:r w:rsidR="00047221">
        <w:t>;</w:t>
      </w:r>
    </w:p>
    <w:p w14:paraId="14475D6A" w14:textId="77777777" w:rsidR="005925D4" w:rsidRPr="00DB0A2D" w:rsidRDefault="005925D4" w:rsidP="00232AB6">
      <w:pPr>
        <w:pStyle w:val="PargrafodaLista"/>
        <w:rPr>
          <w:rFonts w:ascii="Trebuchet MS" w:hAnsi="Trebuchet MS"/>
          <w:sz w:val="22"/>
          <w:szCs w:val="22"/>
        </w:rPr>
      </w:pPr>
    </w:p>
    <w:p w14:paraId="2FE48DCD" w14:textId="7712DF6D" w:rsidR="00897B63" w:rsidRPr="00DB0A2D" w:rsidRDefault="00897B63" w:rsidP="00497744">
      <w:pPr>
        <w:pStyle w:val="Nvel11a"/>
      </w:pPr>
      <w:bookmarkStart w:id="237" w:name="_Ref49375059"/>
      <w:r w:rsidRPr="00DB0A2D">
        <w:t>inadimplemento</w:t>
      </w:r>
      <w:r w:rsidR="005925D4" w:rsidRPr="00DB0A2D">
        <w:t xml:space="preserve"> pecuniário de quaisquer dívidas da Emissora ou dos Fiadores,</w:t>
      </w:r>
      <w:r w:rsidR="001668B2" w:rsidRPr="00DB0A2D">
        <w:t xml:space="preserve"> </w:t>
      </w:r>
      <w:r w:rsidRPr="00DB0A2D">
        <w:t xml:space="preserve">independentemente do valor da obrigação inadimplida, </w:t>
      </w:r>
      <w:r w:rsidR="005925D4" w:rsidRPr="00DB0A2D">
        <w:t xml:space="preserve">que </w:t>
      </w:r>
      <w:r w:rsidRPr="00DB0A2D">
        <w:t>possa, de qualquer maneira, vir a prejudicar o cumprimento das obrigações pecuniárias da Emissora</w:t>
      </w:r>
      <w:r w:rsidR="00DD7810" w:rsidRPr="00DB0A2D">
        <w:t xml:space="preserve"> e/ou</w:t>
      </w:r>
      <w:r w:rsidR="00375A6A" w:rsidRPr="00DB0A2D">
        <w:t xml:space="preserve"> dos Fiadores</w:t>
      </w:r>
      <w:r w:rsidRPr="00DB0A2D">
        <w:t xml:space="preserve"> decorrentes desta </w:t>
      </w:r>
      <w:r w:rsidR="00375A6A" w:rsidRPr="00DB0A2D">
        <w:t>Escritura de Emissão</w:t>
      </w:r>
      <w:r w:rsidRPr="00DB0A2D">
        <w:t>, salvo se a Emissora</w:t>
      </w:r>
      <w:r w:rsidR="00DD7810" w:rsidRPr="00DB0A2D">
        <w:t xml:space="preserve"> e/ou</w:t>
      </w:r>
      <w:r w:rsidR="00375A6A" w:rsidRPr="00DB0A2D">
        <w:t xml:space="preserve"> os Fiadores </w:t>
      </w:r>
      <w:r w:rsidRPr="00DB0A2D">
        <w:t>comprovar</w:t>
      </w:r>
      <w:r w:rsidR="00375A6A" w:rsidRPr="00DB0A2D">
        <w:t>em</w:t>
      </w:r>
      <w:r w:rsidRPr="00DB0A2D">
        <w:t xml:space="preserve">, até o Dia Útil imediatamente seguinte a data de sua ocorrência, que tal inadimplemento foi devidamente sanado pela </w:t>
      </w:r>
      <w:r w:rsidR="00375A6A" w:rsidRPr="00DB0A2D">
        <w:t>respectiva parte</w:t>
      </w:r>
      <w:r w:rsidRPr="00DB0A2D">
        <w:t>;</w:t>
      </w:r>
      <w:bookmarkEnd w:id="237"/>
    </w:p>
    <w:p w14:paraId="6E20C038" w14:textId="77777777" w:rsidR="00897B63" w:rsidRPr="00DB0A2D" w:rsidRDefault="00897B63" w:rsidP="00497744">
      <w:pPr>
        <w:pStyle w:val="Nvel11a"/>
        <w:numPr>
          <w:ilvl w:val="0"/>
          <w:numId w:val="0"/>
        </w:numPr>
        <w:ind w:left="709"/>
        <w:rPr>
          <w:rFonts w:cs="Calibri,Bold"/>
        </w:rPr>
      </w:pPr>
    </w:p>
    <w:p w14:paraId="797B20DF" w14:textId="2A125EA5" w:rsidR="00897B63" w:rsidRPr="00DB0A2D" w:rsidRDefault="008F71AE" w:rsidP="00497744">
      <w:pPr>
        <w:pStyle w:val="Nvel11a"/>
      </w:pPr>
      <w:bookmarkStart w:id="238" w:name="_Ref49375060"/>
      <w:r w:rsidRPr="00DB0A2D">
        <w:t>inadimplemento</w:t>
      </w:r>
      <w:r w:rsidR="00897B63" w:rsidRPr="00DB0A2D">
        <w:t xml:space="preserve"> pela Emissora</w:t>
      </w:r>
      <w:r w:rsidR="00DD7810" w:rsidRPr="00DB0A2D">
        <w:t xml:space="preserve"> e/ou </w:t>
      </w:r>
      <w:r w:rsidR="00375A6A" w:rsidRPr="00DB0A2D">
        <w:t>pelos Fiadores</w:t>
      </w:r>
      <w:r w:rsidR="00543C9A" w:rsidRPr="00DB0A2D">
        <w:t xml:space="preserve"> </w:t>
      </w:r>
      <w:r w:rsidR="00897B63" w:rsidRPr="00DB0A2D">
        <w:t xml:space="preserve">de decisão administrativa, arbitral ou judicial </w:t>
      </w:r>
      <w:r w:rsidR="00543C9A" w:rsidRPr="00DB0A2D">
        <w:t>de exigibilidade imediata</w:t>
      </w:r>
      <w:r w:rsidR="00897B63" w:rsidRPr="00DB0A2D">
        <w:t xml:space="preserve"> contra a Emissora</w:t>
      </w:r>
      <w:r w:rsidR="00DD7810" w:rsidRPr="00DB0A2D">
        <w:t xml:space="preserve"> e/ou </w:t>
      </w:r>
      <w:r w:rsidR="00375A6A" w:rsidRPr="00DB0A2D">
        <w:t>contra os Fiadores,</w:t>
      </w:r>
      <w:r w:rsidR="00897B63" w:rsidRPr="00DB0A2D">
        <w:t xml:space="preserve"> cujo valor, individual ou agregado, seja igual ou superior a </w:t>
      </w:r>
      <w:r w:rsidR="00902AEF" w:rsidRPr="00DB0A2D">
        <w:t>R$</w:t>
      </w:r>
      <w:r w:rsidR="0081087B">
        <w:t> </w:t>
      </w:r>
      <w:r w:rsidR="004851B2" w:rsidRPr="0081087B">
        <w:t>1.500.000,00 (um milhão e quinhentos mil reais)</w:t>
      </w:r>
      <w:r w:rsidR="004851B2">
        <w:t>,</w:t>
      </w:r>
      <w:r w:rsidR="00897B63" w:rsidRPr="00DB0A2D">
        <w:t xml:space="preserve"> ou caso referido não pagamento, independentemente do valor da obrigação possa, de qualquer </w:t>
      </w:r>
      <w:r w:rsidR="00897B63" w:rsidRPr="00DB0A2D">
        <w:lastRenderedPageBreak/>
        <w:t>maneira, vir a prejudicar o cumprimento das obrigações pecuniárias da Emissora</w:t>
      </w:r>
      <w:r w:rsidR="00DD7810" w:rsidRPr="00DB0A2D">
        <w:t xml:space="preserve"> e/ou</w:t>
      </w:r>
      <w:r w:rsidR="00375A6A" w:rsidRPr="00DB0A2D">
        <w:t xml:space="preserve"> dos Fiadores </w:t>
      </w:r>
      <w:r w:rsidR="00897B63" w:rsidRPr="00DB0A2D">
        <w:t xml:space="preserve">decorrentes desta </w:t>
      </w:r>
      <w:r w:rsidR="00375A6A" w:rsidRPr="00DB0A2D">
        <w:t>Escritura de Emissão</w:t>
      </w:r>
      <w:r w:rsidR="00897B63" w:rsidRPr="00DB0A2D">
        <w:t>;</w:t>
      </w:r>
      <w:bookmarkEnd w:id="238"/>
    </w:p>
    <w:p w14:paraId="03A90706" w14:textId="77777777" w:rsidR="00897B63" w:rsidRPr="00DB0A2D" w:rsidRDefault="00897B63" w:rsidP="00497744">
      <w:pPr>
        <w:pStyle w:val="Nvel11a"/>
        <w:numPr>
          <w:ilvl w:val="0"/>
          <w:numId w:val="0"/>
        </w:numPr>
        <w:ind w:left="709"/>
        <w:rPr>
          <w:rFonts w:cs="Calibri,Bold"/>
          <w:b/>
          <w:bCs/>
        </w:rPr>
      </w:pPr>
    </w:p>
    <w:p w14:paraId="067F15F9" w14:textId="1DC5B822" w:rsidR="00897B63" w:rsidRPr="00DB0A2D" w:rsidRDefault="00897B63" w:rsidP="00497744">
      <w:pPr>
        <w:pStyle w:val="Nvel11a"/>
      </w:pPr>
      <w:bookmarkStart w:id="239" w:name="_Ref49375065"/>
      <w:r w:rsidRPr="00DB0A2D">
        <w:t xml:space="preserve">alteração do </w:t>
      </w:r>
      <w:r w:rsidR="00375A6A" w:rsidRPr="00DB0A2D">
        <w:t>e</w:t>
      </w:r>
      <w:r w:rsidRPr="00DB0A2D">
        <w:t xml:space="preserve">statuto </w:t>
      </w:r>
      <w:r w:rsidR="00375A6A" w:rsidRPr="00DB0A2D">
        <w:t>s</w:t>
      </w:r>
      <w:r w:rsidRPr="00DB0A2D">
        <w:t xml:space="preserve">ocial da Emissora </w:t>
      </w:r>
      <w:r w:rsidR="00375A6A" w:rsidRPr="00DB0A2D">
        <w:t xml:space="preserve">e/ou </w:t>
      </w:r>
      <w:r w:rsidR="008A3840" w:rsidRPr="00DB0A2D">
        <w:t xml:space="preserve">do </w:t>
      </w:r>
      <w:r w:rsidR="00375A6A" w:rsidRPr="00DB0A2D">
        <w:t>contrato social do Fiador</w:t>
      </w:r>
      <w:r w:rsidR="00DD7810" w:rsidRPr="00DB0A2D">
        <w:t xml:space="preserve"> PJ</w:t>
      </w:r>
      <w:r w:rsidR="00375A6A" w:rsidRPr="00DB0A2D">
        <w:t xml:space="preserve">, </w:t>
      </w:r>
      <w:r w:rsidRPr="00DB0A2D">
        <w:t xml:space="preserve">que implique a concessão de direito de retirada aos </w:t>
      </w:r>
      <w:r w:rsidR="00375A6A" w:rsidRPr="00DB0A2D">
        <w:t>sócios</w:t>
      </w:r>
      <w:r w:rsidRPr="00DB0A2D">
        <w:t xml:space="preserve"> </w:t>
      </w:r>
      <w:r w:rsidR="00375A6A" w:rsidRPr="00DB0A2D">
        <w:t xml:space="preserve">ou acionistas </w:t>
      </w:r>
      <w:r w:rsidRPr="00DB0A2D">
        <w:t>da Emissora</w:t>
      </w:r>
      <w:r w:rsidR="00375A6A" w:rsidRPr="00DB0A2D">
        <w:t>, do Fiador</w:t>
      </w:r>
      <w:r w:rsidR="00DD7810" w:rsidRPr="00DB0A2D">
        <w:t xml:space="preserve"> PJ</w:t>
      </w:r>
      <w:r w:rsidRPr="00DB0A2D">
        <w:t xml:space="preserve"> em montante que possa afetar, direta ou indiretamente, o cumprimento das obrigações da Emissora</w:t>
      </w:r>
      <w:r w:rsidR="00DD7810" w:rsidRPr="00DB0A2D">
        <w:t xml:space="preserve"> e/ou </w:t>
      </w:r>
      <w:r w:rsidR="00375A6A" w:rsidRPr="00DB0A2D">
        <w:t>do Fiador</w:t>
      </w:r>
      <w:r w:rsidR="00DD7810" w:rsidRPr="00DB0A2D">
        <w:t xml:space="preserve"> PJ</w:t>
      </w:r>
      <w:r w:rsidRPr="00DB0A2D">
        <w:t xml:space="preserve"> previstas nesta </w:t>
      </w:r>
      <w:r w:rsidR="00375A6A" w:rsidRPr="00DB0A2D">
        <w:t>Escritura de Emissão</w:t>
      </w:r>
      <w:r w:rsidRPr="00DB0A2D">
        <w:t>;</w:t>
      </w:r>
      <w:bookmarkEnd w:id="239"/>
    </w:p>
    <w:p w14:paraId="547AAC0D" w14:textId="77777777" w:rsidR="00897B63" w:rsidRPr="00DB0A2D" w:rsidRDefault="00897B63" w:rsidP="00497744">
      <w:pPr>
        <w:pStyle w:val="Nvel11a"/>
        <w:numPr>
          <w:ilvl w:val="0"/>
          <w:numId w:val="0"/>
        </w:numPr>
        <w:ind w:left="709"/>
        <w:rPr>
          <w:rFonts w:cs="Calibri,Bold"/>
          <w:b/>
          <w:bCs/>
        </w:rPr>
      </w:pPr>
    </w:p>
    <w:p w14:paraId="01274A37" w14:textId="6B548D0B" w:rsidR="000E1323" w:rsidRPr="00DB0A2D" w:rsidRDefault="000E1323" w:rsidP="00497744">
      <w:pPr>
        <w:pStyle w:val="Nvel11a"/>
      </w:pPr>
      <w:r w:rsidRPr="00DB0A2D">
        <w:t>redução de capital social da Emissora</w:t>
      </w:r>
      <w:r w:rsidR="005925D4" w:rsidRPr="00DB0A2D">
        <w:t xml:space="preserve"> ou do Fiador PJ</w:t>
      </w:r>
      <w:r w:rsidRPr="00DB0A2D">
        <w:t xml:space="preserve"> sem a prévia autorização dos Titulares d</w:t>
      </w:r>
      <w:r w:rsidR="001F48CD" w:rsidRPr="00DB0A2D">
        <w:t>os</w:t>
      </w:r>
      <w:r w:rsidRPr="00DB0A2D">
        <w:t xml:space="preserve"> CRI, em linha com o disposto no artigo 174</w:t>
      </w:r>
      <w:r w:rsidR="00276F36" w:rsidRPr="00DB0A2D">
        <w:t>,</w:t>
      </w:r>
      <w:r w:rsidRPr="00DB0A2D">
        <w:t xml:space="preserve"> </w:t>
      </w:r>
      <w:r w:rsidR="00276F36" w:rsidRPr="00DB0A2D">
        <w:t xml:space="preserve">§3º, </w:t>
      </w:r>
      <w:r w:rsidRPr="00DB0A2D">
        <w:t xml:space="preserve">da Lei das Sociedades por Ações, exceto se tal redução de capital decorrer de operação que seja </w:t>
      </w:r>
      <w:r w:rsidR="005925D4" w:rsidRPr="00DB0A2D">
        <w:t>para fins de amortização de prejuízos da Emissora ou do Fiador PJ</w:t>
      </w:r>
      <w:r w:rsidRPr="00DB0A2D">
        <w:t>;</w:t>
      </w:r>
    </w:p>
    <w:p w14:paraId="5B56CB23" w14:textId="77777777" w:rsidR="000E1323" w:rsidRPr="00DB0A2D" w:rsidRDefault="000E1323" w:rsidP="00497744">
      <w:pPr>
        <w:pStyle w:val="Nvel11a"/>
        <w:numPr>
          <w:ilvl w:val="0"/>
          <w:numId w:val="0"/>
        </w:numPr>
        <w:ind w:left="709"/>
        <w:rPr>
          <w:rFonts w:cs="Calibri,Bold"/>
          <w:b/>
          <w:bCs/>
        </w:rPr>
      </w:pPr>
    </w:p>
    <w:p w14:paraId="2BBBEF89" w14:textId="3E2280DF" w:rsidR="00897B63" w:rsidRPr="00DB0A2D" w:rsidRDefault="003C10AB" w:rsidP="00497744">
      <w:pPr>
        <w:pStyle w:val="Nvel11a"/>
      </w:pPr>
      <w:r w:rsidRPr="00DB0A2D">
        <w:t xml:space="preserve">mútuos, </w:t>
      </w:r>
      <w:r w:rsidR="000E1323" w:rsidRPr="00DB0A2D">
        <w:t xml:space="preserve">resgate ou amortização de ações ou cotas ou </w:t>
      </w:r>
      <w:r w:rsidR="00897B63" w:rsidRPr="00DB0A2D">
        <w:t>pagamento</w:t>
      </w:r>
      <w:r w:rsidR="000E1323" w:rsidRPr="00DB0A2D">
        <w:t>,</w:t>
      </w:r>
      <w:r w:rsidR="00897B63" w:rsidRPr="00DB0A2D">
        <w:t xml:space="preserve"> pela Emissora</w:t>
      </w:r>
      <w:r w:rsidR="00DD7810" w:rsidRPr="00DB0A2D">
        <w:t xml:space="preserve"> e/ou</w:t>
      </w:r>
      <w:r w:rsidR="00375A6A" w:rsidRPr="00DB0A2D">
        <w:t xml:space="preserve"> pelo Fiador</w:t>
      </w:r>
      <w:r w:rsidR="00DD7810" w:rsidRPr="00DB0A2D">
        <w:t xml:space="preserve"> PJ</w:t>
      </w:r>
      <w:r w:rsidR="00375A6A" w:rsidRPr="00DB0A2D">
        <w:t xml:space="preserve">, </w:t>
      </w:r>
      <w:r w:rsidR="00897B63" w:rsidRPr="00DB0A2D">
        <w:t>de dividendos e/ou juros sobre o capital próprio, exceto os dividendos obrigatórios por lei e os juros sobre capital próprio imputados aos dividendos obrigatórios, caso est</w:t>
      </w:r>
      <w:r w:rsidR="001668B2" w:rsidRPr="00DB0A2D">
        <w:t>es</w:t>
      </w:r>
      <w:r w:rsidR="00897B63" w:rsidRPr="00DB0A2D">
        <w:t xml:space="preserve"> esteja</w:t>
      </w:r>
      <w:r w:rsidR="001668B2" w:rsidRPr="00DB0A2D">
        <w:t>m</w:t>
      </w:r>
      <w:r w:rsidR="00897B63" w:rsidRPr="00DB0A2D">
        <w:t xml:space="preserve"> em mora relativamente ao cumprimento de suas obrigações pecuniárias previstas nesta </w:t>
      </w:r>
      <w:r w:rsidR="00375A6A" w:rsidRPr="00DB0A2D">
        <w:t>Escritura de Emissão</w:t>
      </w:r>
      <w:r w:rsidR="00897B63" w:rsidRPr="00DB0A2D">
        <w:t>;</w:t>
      </w:r>
    </w:p>
    <w:p w14:paraId="63E11656" w14:textId="77777777" w:rsidR="00897B63" w:rsidRPr="00DB0A2D" w:rsidRDefault="00897B63" w:rsidP="00497744">
      <w:pPr>
        <w:pStyle w:val="Nvel11a"/>
        <w:numPr>
          <w:ilvl w:val="0"/>
          <w:numId w:val="0"/>
        </w:numPr>
        <w:ind w:left="709"/>
        <w:rPr>
          <w:rFonts w:cs="Calibri,Bold"/>
          <w:b/>
          <w:bCs/>
        </w:rPr>
      </w:pPr>
    </w:p>
    <w:p w14:paraId="4D22CA97" w14:textId="3A66F950" w:rsidR="00897B63" w:rsidRPr="00DB0A2D" w:rsidRDefault="00897B63" w:rsidP="00497744">
      <w:pPr>
        <w:pStyle w:val="Nvel11a"/>
      </w:pPr>
      <w:bookmarkStart w:id="240" w:name="_Ref49375067"/>
      <w:r w:rsidRPr="00DB0A2D">
        <w:t>transformação do tipo societário da Emissora;</w:t>
      </w:r>
      <w:bookmarkEnd w:id="240"/>
    </w:p>
    <w:p w14:paraId="4AC2EB88" w14:textId="77777777" w:rsidR="00897B63" w:rsidRPr="00DB0A2D" w:rsidRDefault="00897B63" w:rsidP="00497744">
      <w:pPr>
        <w:pStyle w:val="Nvel11a"/>
        <w:numPr>
          <w:ilvl w:val="0"/>
          <w:numId w:val="0"/>
        </w:numPr>
        <w:ind w:left="709"/>
        <w:rPr>
          <w:rFonts w:cs="Calibri,Bold"/>
          <w:b/>
          <w:bCs/>
        </w:rPr>
      </w:pPr>
    </w:p>
    <w:p w14:paraId="32D290BB" w14:textId="47ADF0DC" w:rsidR="00897B63" w:rsidRPr="00DB0A2D" w:rsidRDefault="00897B63" w:rsidP="00497744">
      <w:pPr>
        <w:pStyle w:val="Nvel11a"/>
      </w:pPr>
      <w:bookmarkStart w:id="241" w:name="_Ref49375071"/>
      <w:r w:rsidRPr="00DB0A2D">
        <w:t>cisão, fusão, incorporação de sociedades e/ou ações ou qualquer outra forma de reorganização societária envolvendo a Emissora</w:t>
      </w:r>
      <w:r w:rsidR="00DD7810" w:rsidRPr="00DB0A2D">
        <w:t xml:space="preserve"> e/ou</w:t>
      </w:r>
      <w:r w:rsidR="001668B2" w:rsidRPr="00DB0A2D">
        <w:t xml:space="preserve"> o Fiador</w:t>
      </w:r>
      <w:r w:rsidR="00DD7810" w:rsidRPr="00DB0A2D">
        <w:t xml:space="preserve"> PJ</w:t>
      </w:r>
      <w:r w:rsidRPr="00DB0A2D">
        <w:t xml:space="preserve">, sem que haja a prévia autorização </w:t>
      </w:r>
      <w:r w:rsidR="001668B2" w:rsidRPr="00DB0A2D">
        <w:t>dos Titulares dos CRI reunidos em assembleia geral, conforme manifestada pela Debenturista</w:t>
      </w:r>
      <w:r w:rsidRPr="00DB0A2D">
        <w:t>;</w:t>
      </w:r>
      <w:bookmarkEnd w:id="241"/>
    </w:p>
    <w:p w14:paraId="530724FB" w14:textId="77777777" w:rsidR="00897B63" w:rsidRPr="00DB0A2D" w:rsidRDefault="00897B63" w:rsidP="00497744">
      <w:pPr>
        <w:pStyle w:val="Nvel11a"/>
        <w:numPr>
          <w:ilvl w:val="0"/>
          <w:numId w:val="0"/>
        </w:numPr>
        <w:ind w:left="709"/>
        <w:rPr>
          <w:rFonts w:cs="Calibri,Bold"/>
          <w:b/>
          <w:bCs/>
        </w:rPr>
      </w:pPr>
    </w:p>
    <w:p w14:paraId="5422A339" w14:textId="76FE1337" w:rsidR="00897B63" w:rsidRPr="00DB0A2D" w:rsidRDefault="00897B63" w:rsidP="00497744">
      <w:pPr>
        <w:pStyle w:val="Nvel11a"/>
      </w:pPr>
      <w:bookmarkStart w:id="242" w:name="_Ref49375073"/>
      <w:r w:rsidRPr="00DB0A2D">
        <w:t>desapropriação, confisco ou qualquer outra medida de qualquer entidade governamental de qualquer jurisdição que resulte na perda pela Emissora</w:t>
      </w:r>
      <w:r w:rsidR="00DD7810" w:rsidRPr="00DB0A2D">
        <w:t xml:space="preserve">, </w:t>
      </w:r>
      <w:r w:rsidR="001668B2" w:rsidRPr="00DB0A2D">
        <w:t>pelos Fiadores</w:t>
      </w:r>
      <w:r w:rsidR="00DD7810" w:rsidRPr="00DB0A2D">
        <w:t xml:space="preserve"> e/ou</w:t>
      </w:r>
      <w:r w:rsidRPr="00DB0A2D">
        <w:t xml:space="preserve"> </w:t>
      </w:r>
      <w:r w:rsidR="001668B2" w:rsidRPr="00DB0A2D">
        <w:t xml:space="preserve">por </w:t>
      </w:r>
      <w:r w:rsidRPr="00DB0A2D">
        <w:t>qualquer controlada, da propriedade e/ou da poss</w:t>
      </w:r>
      <w:r w:rsidR="00B54A2E">
        <w:t>e</w:t>
      </w:r>
      <w:r w:rsidRPr="00DB0A2D">
        <w:t xml:space="preserve"> direta ou indireta da totalidade ou parte substancial de seus ativos e/ou propriedades;</w:t>
      </w:r>
      <w:bookmarkEnd w:id="242"/>
    </w:p>
    <w:p w14:paraId="4FDCAD14" w14:textId="77777777" w:rsidR="00897B63" w:rsidRPr="00DB0A2D" w:rsidRDefault="00897B63" w:rsidP="00497744">
      <w:pPr>
        <w:pStyle w:val="Nvel11a"/>
        <w:numPr>
          <w:ilvl w:val="0"/>
          <w:numId w:val="0"/>
        </w:numPr>
        <w:ind w:left="709"/>
        <w:rPr>
          <w:rFonts w:cs="Calibri,Bold"/>
          <w:b/>
          <w:bCs/>
        </w:rPr>
      </w:pPr>
    </w:p>
    <w:p w14:paraId="5FE8BD44" w14:textId="0C342962" w:rsidR="00897B63" w:rsidRPr="00DB0A2D" w:rsidRDefault="00897B63" w:rsidP="00497744">
      <w:pPr>
        <w:pStyle w:val="Nvel11a"/>
      </w:pPr>
      <w:bookmarkStart w:id="243" w:name="_Ref49375076"/>
      <w:r w:rsidRPr="00DB0A2D">
        <w:t xml:space="preserve">sem que haja prévia autorização </w:t>
      </w:r>
      <w:r w:rsidR="001668B2" w:rsidRPr="00DB0A2D">
        <w:t>dos Titulares d</w:t>
      </w:r>
      <w:r w:rsidR="001F48CD" w:rsidRPr="00DB0A2D">
        <w:t>os</w:t>
      </w:r>
      <w:r w:rsidR="001668B2" w:rsidRPr="00DB0A2D">
        <w:t xml:space="preserve"> CRI reunidos em assembleia geral, conforme manifestada pela Debenturista</w:t>
      </w:r>
      <w:r w:rsidRPr="00DB0A2D">
        <w:t xml:space="preserve">, caso o Sr. </w:t>
      </w:r>
      <w:r w:rsidR="0071373C" w:rsidRPr="00DB0A2D">
        <w:t>Fagundes</w:t>
      </w:r>
      <w:r w:rsidRPr="00DB0A2D">
        <w:t>, atua</w:t>
      </w:r>
      <w:r w:rsidR="0071373C" w:rsidRPr="00DB0A2D">
        <w:t>l</w:t>
      </w:r>
      <w:r w:rsidRPr="00DB0A2D">
        <w:t xml:space="preserve"> detentor direta ou indiretamente do controle acionário da Emissora, por si próprios ou por seus herdeiros ou sucessores legais, deixem de deter, direta ou indiretamente, o controle da Emissora;</w:t>
      </w:r>
      <w:bookmarkEnd w:id="243"/>
    </w:p>
    <w:p w14:paraId="7EB1D435" w14:textId="77777777" w:rsidR="00897B63" w:rsidRPr="00DB0A2D" w:rsidRDefault="00897B63" w:rsidP="00497744">
      <w:pPr>
        <w:pStyle w:val="Nvel11a"/>
        <w:numPr>
          <w:ilvl w:val="0"/>
          <w:numId w:val="0"/>
        </w:numPr>
        <w:ind w:left="709"/>
        <w:rPr>
          <w:rFonts w:cs="Calibri"/>
        </w:rPr>
      </w:pPr>
    </w:p>
    <w:p w14:paraId="0726F4C9" w14:textId="64D3D66A" w:rsidR="00897B63" w:rsidRPr="00DB0A2D" w:rsidRDefault="00897B63" w:rsidP="00497744">
      <w:pPr>
        <w:pStyle w:val="Nvel11a"/>
        <w:rPr>
          <w:rFonts w:cstheme="minorHAnsi"/>
        </w:rPr>
      </w:pPr>
      <w:r w:rsidRPr="00DB0A2D">
        <w:t xml:space="preserve">inadimplemento de quaisquer obrigações perante a </w:t>
      </w:r>
      <w:r w:rsidR="001668B2" w:rsidRPr="00DB0A2D">
        <w:t>Debenturista</w:t>
      </w:r>
      <w:r w:rsidRPr="00DB0A2D">
        <w:t>, pecuniárias ou não, não sanadas no prazo de cura previsto especificamente para a obrigação em questão, se houver, assumidas por qualquer sociedade controlada, controladora, coligada ou sob controle comum da Emissora</w:t>
      </w:r>
      <w:r w:rsidR="00E53BD4" w:rsidRPr="00DB0A2D">
        <w:t xml:space="preserve"> e/ou </w:t>
      </w:r>
      <w:r w:rsidR="001668B2" w:rsidRPr="00DB0A2D">
        <w:t>dos Fiadores</w:t>
      </w:r>
      <w:r w:rsidRPr="00DB0A2D">
        <w:t>;</w:t>
      </w:r>
    </w:p>
    <w:p w14:paraId="7C897C7C" w14:textId="77777777" w:rsidR="00897B63" w:rsidRPr="00DB0A2D" w:rsidRDefault="00897B63" w:rsidP="00497744">
      <w:pPr>
        <w:pStyle w:val="Nvel11a"/>
        <w:numPr>
          <w:ilvl w:val="0"/>
          <w:numId w:val="0"/>
        </w:numPr>
        <w:ind w:left="709"/>
        <w:rPr>
          <w:rFonts w:cs="Calibri"/>
        </w:rPr>
      </w:pPr>
    </w:p>
    <w:p w14:paraId="4179AD76" w14:textId="76143780" w:rsidR="00897B63" w:rsidRPr="007C3E19" w:rsidRDefault="00897B63" w:rsidP="00497744">
      <w:pPr>
        <w:pStyle w:val="Nvel11a"/>
        <w:rPr>
          <w:rFonts w:cstheme="minorHAnsi"/>
        </w:rPr>
      </w:pPr>
      <w:r w:rsidRPr="00DB0A2D">
        <w:lastRenderedPageBreak/>
        <w:t>não renovação, cancelamento, revogação ou suspensão das autorizações, concessões, subvenções, alvarás ou licenças, necessárias para o regular exercício das atividades pela Emissora</w:t>
      </w:r>
      <w:r w:rsidR="001668B2" w:rsidRPr="00DB0A2D">
        <w:t>, pelos Fiadores</w:t>
      </w:r>
      <w:r w:rsidRPr="00DB0A2D">
        <w:t xml:space="preserve"> qualquer controlada, que afete de forma adversa a capacidade da Emissora</w:t>
      </w:r>
      <w:r w:rsidR="00E53BD4" w:rsidRPr="00DB0A2D">
        <w:t xml:space="preserve"> e/ou</w:t>
      </w:r>
      <w:r w:rsidR="001668B2" w:rsidRPr="00DB0A2D">
        <w:t xml:space="preserve"> dos Fiadores</w:t>
      </w:r>
      <w:r w:rsidRPr="00DB0A2D">
        <w:t xml:space="preserve"> de cumprir suas </w:t>
      </w:r>
      <w:r w:rsidRPr="007C3E19">
        <w:t xml:space="preserve">obrigações nos termos desta </w:t>
      </w:r>
      <w:r w:rsidR="00375A6A" w:rsidRPr="007C3E19">
        <w:t>Escritura de Emissão</w:t>
      </w:r>
      <w:r w:rsidR="000E1323" w:rsidRPr="007C3E19">
        <w:t>;</w:t>
      </w:r>
    </w:p>
    <w:p w14:paraId="016B46D6" w14:textId="77777777" w:rsidR="000E1323" w:rsidRPr="007C3E19" w:rsidRDefault="000E1323" w:rsidP="00497744">
      <w:pPr>
        <w:pStyle w:val="PargrafodaLista"/>
        <w:spacing w:line="288" w:lineRule="auto"/>
        <w:rPr>
          <w:rFonts w:ascii="Trebuchet MS" w:hAnsi="Trebuchet MS" w:cstheme="minorHAnsi"/>
          <w:sz w:val="22"/>
          <w:szCs w:val="22"/>
        </w:rPr>
      </w:pPr>
      <w:bookmarkStart w:id="244" w:name="_Hlk494883746"/>
    </w:p>
    <w:p w14:paraId="42D1442B" w14:textId="23E55275" w:rsidR="007C3E19" w:rsidRPr="007C3E19" w:rsidRDefault="007C3E19" w:rsidP="00497744">
      <w:pPr>
        <w:pStyle w:val="Nvel11a"/>
        <w:rPr>
          <w:bCs/>
          <w:snapToGrid w:val="0"/>
        </w:rPr>
      </w:pPr>
      <w:bookmarkStart w:id="245" w:name="_Ref49414976"/>
      <w:bookmarkStart w:id="246" w:name="_Ref7098945"/>
      <w:r w:rsidRPr="007C3E19">
        <w:rPr>
          <w:bCs/>
          <w:snapToGrid w:val="0"/>
        </w:rPr>
        <w:t>nas hipóteses previstas na cláusula </w:t>
      </w:r>
      <w:r w:rsidRPr="007C3E19">
        <w:rPr>
          <w:bCs/>
          <w:snapToGrid w:val="0"/>
        </w:rPr>
        <w:fldChar w:fldCharType="begin"/>
      </w:r>
      <w:r w:rsidRPr="007C3E19">
        <w:rPr>
          <w:bCs/>
          <w:snapToGrid w:val="0"/>
        </w:rPr>
        <w:instrText xml:space="preserve"> REF _Ref49414622 \r \h  \* MERGEFORMAT </w:instrText>
      </w:r>
      <w:r w:rsidRPr="007C3E19">
        <w:rPr>
          <w:bCs/>
          <w:snapToGrid w:val="0"/>
        </w:rPr>
      </w:r>
      <w:r w:rsidRPr="007C3E19">
        <w:rPr>
          <w:bCs/>
          <w:snapToGrid w:val="0"/>
        </w:rPr>
        <w:fldChar w:fldCharType="separate"/>
      </w:r>
      <w:r w:rsidR="006A0CE2">
        <w:rPr>
          <w:bCs/>
          <w:snapToGrid w:val="0"/>
        </w:rPr>
        <w:t>4.7.5.4</w:t>
      </w:r>
      <w:r w:rsidRPr="007C3E19">
        <w:rPr>
          <w:bCs/>
          <w:snapToGrid w:val="0"/>
        </w:rPr>
        <w:fldChar w:fldCharType="end"/>
      </w:r>
      <w:r w:rsidRPr="007C3E19">
        <w:rPr>
          <w:bCs/>
          <w:snapToGrid w:val="0"/>
        </w:rPr>
        <w:t xml:space="preserve"> acima;</w:t>
      </w:r>
      <w:bookmarkEnd w:id="245"/>
    </w:p>
    <w:p w14:paraId="71310EE5" w14:textId="77777777" w:rsidR="007C3E19" w:rsidRPr="007C3E19" w:rsidRDefault="007C3E19" w:rsidP="007C3E19">
      <w:pPr>
        <w:pStyle w:val="PargrafodaLista"/>
        <w:rPr>
          <w:rFonts w:ascii="Trebuchet MS" w:hAnsi="Trebuchet MS"/>
          <w:sz w:val="22"/>
          <w:szCs w:val="22"/>
        </w:rPr>
      </w:pPr>
    </w:p>
    <w:p w14:paraId="0B89353F" w14:textId="1CD1FC7F" w:rsidR="000E1323" w:rsidRPr="007C3E19" w:rsidRDefault="000E1323" w:rsidP="00497744">
      <w:pPr>
        <w:pStyle w:val="Nvel11a"/>
        <w:rPr>
          <w:bCs/>
          <w:snapToGrid w:val="0"/>
        </w:rPr>
      </w:pPr>
      <w:r w:rsidRPr="007C3E19">
        <w:t xml:space="preserve">na hipótese prevista na </w:t>
      </w:r>
      <w:r w:rsidR="00CA0F71" w:rsidRPr="007C3E19">
        <w:t>c</w:t>
      </w:r>
      <w:r w:rsidRPr="007C3E19">
        <w:t>láusula</w:t>
      </w:r>
      <w:r w:rsidR="00FF699D" w:rsidRPr="007C3E19">
        <w:t> </w:t>
      </w:r>
      <w:r w:rsidR="00A54351" w:rsidRPr="007C3E19">
        <w:fldChar w:fldCharType="begin"/>
      </w:r>
      <w:r w:rsidR="00A54351" w:rsidRPr="007C3E19">
        <w:instrText xml:space="preserve"> REF _Ref13653662 \w \h </w:instrText>
      </w:r>
      <w:r w:rsidR="00DB0A2D" w:rsidRPr="007C3E19">
        <w:instrText xml:space="preserve"> \* MERGEFORMAT </w:instrText>
      </w:r>
      <w:r w:rsidR="00A54351" w:rsidRPr="007C3E19">
        <w:fldChar w:fldCharType="separate"/>
      </w:r>
      <w:r w:rsidR="006A0CE2">
        <w:t>5.5.4</w:t>
      </w:r>
      <w:r w:rsidR="00A54351" w:rsidRPr="007C3E19">
        <w:fldChar w:fldCharType="end"/>
      </w:r>
      <w:r w:rsidR="00A54351" w:rsidRPr="007C3E19">
        <w:t xml:space="preserve"> </w:t>
      </w:r>
      <w:r w:rsidRPr="007C3E19">
        <w:t>acima;</w:t>
      </w:r>
    </w:p>
    <w:p w14:paraId="71CCAD50" w14:textId="77777777" w:rsidR="000E1323" w:rsidRPr="007C3E19" w:rsidRDefault="000E1323" w:rsidP="00497744">
      <w:pPr>
        <w:pStyle w:val="PargrafodaLista"/>
        <w:spacing w:line="288" w:lineRule="auto"/>
        <w:rPr>
          <w:rFonts w:ascii="Trebuchet MS" w:hAnsi="Trebuchet MS" w:cstheme="minorHAnsi"/>
          <w:bCs/>
          <w:snapToGrid w:val="0"/>
          <w:sz w:val="22"/>
          <w:szCs w:val="22"/>
        </w:rPr>
      </w:pPr>
    </w:p>
    <w:p w14:paraId="5421DC98" w14:textId="587796C6" w:rsidR="000E1323" w:rsidRPr="00DB0A2D" w:rsidRDefault="000E1323" w:rsidP="00497744">
      <w:pPr>
        <w:pStyle w:val="Nvel11a"/>
        <w:rPr>
          <w:bCs/>
          <w:snapToGrid w:val="0"/>
        </w:rPr>
      </w:pPr>
      <w:bookmarkStart w:id="247" w:name="_Ref49375079"/>
      <w:r w:rsidRPr="007C3E19">
        <w:t>caso a Emiss</w:t>
      </w:r>
      <w:r w:rsidRPr="00DB0A2D">
        <w:t>ora não realize Amortização Extraordinária</w:t>
      </w:r>
      <w:r w:rsidRPr="00DB0A2D">
        <w:rPr>
          <w:spacing w:val="-2"/>
        </w:rPr>
        <w:t xml:space="preserve"> </w:t>
      </w:r>
      <w:r w:rsidRPr="00DB0A2D">
        <w:t xml:space="preserve">Compulsória, nos termos da </w:t>
      </w:r>
      <w:r w:rsidR="00CA0F71" w:rsidRPr="00DB0A2D">
        <w:t>c</w:t>
      </w:r>
      <w:r w:rsidRPr="00DB0A2D">
        <w:t>láusula</w:t>
      </w:r>
      <w:r w:rsidR="00FF699D" w:rsidRPr="00DB0A2D">
        <w:t> </w:t>
      </w:r>
      <w:r w:rsidR="001C51EC" w:rsidRPr="00DB0A2D">
        <w:fldChar w:fldCharType="begin"/>
      </w:r>
      <w:r w:rsidR="001C51EC" w:rsidRPr="00DB0A2D">
        <w:instrText xml:space="preserve"> REF _Ref11331223 \r \h </w:instrText>
      </w:r>
      <w:r w:rsidR="00DB0A2D" w:rsidRPr="00DB0A2D">
        <w:instrText xml:space="preserve"> \* MERGEFORMAT </w:instrText>
      </w:r>
      <w:r w:rsidR="001C51EC" w:rsidRPr="00DB0A2D">
        <w:fldChar w:fldCharType="separate"/>
      </w:r>
      <w:r w:rsidR="006A0CE2">
        <w:t>4.11</w:t>
      </w:r>
      <w:r w:rsidR="001C51EC" w:rsidRPr="00DB0A2D">
        <w:fldChar w:fldCharType="end"/>
      </w:r>
      <w:r w:rsidR="00730655" w:rsidRPr="00DB0A2D">
        <w:t xml:space="preserve"> </w:t>
      </w:r>
      <w:r w:rsidRPr="00DB0A2D">
        <w:t>acima;</w:t>
      </w:r>
      <w:bookmarkEnd w:id="247"/>
    </w:p>
    <w:p w14:paraId="3218A57C" w14:textId="77777777" w:rsidR="000E1323" w:rsidRPr="00DB0A2D" w:rsidRDefault="000E1323" w:rsidP="00497744">
      <w:pPr>
        <w:pStyle w:val="PargrafodaLista"/>
        <w:spacing w:line="288" w:lineRule="auto"/>
        <w:rPr>
          <w:rFonts w:ascii="Trebuchet MS" w:hAnsi="Trebuchet MS" w:cstheme="minorHAnsi"/>
          <w:bCs/>
          <w:snapToGrid w:val="0"/>
          <w:sz w:val="22"/>
          <w:szCs w:val="22"/>
        </w:rPr>
      </w:pPr>
    </w:p>
    <w:p w14:paraId="76915FF5" w14:textId="7CA6B7E2" w:rsidR="000E1323" w:rsidRPr="00DB0A2D" w:rsidRDefault="003C10AB" w:rsidP="00497744">
      <w:pPr>
        <w:pStyle w:val="Nvel11a"/>
      </w:pPr>
      <w:bookmarkStart w:id="248" w:name="_Ref49375083"/>
      <w:r w:rsidRPr="00DB0A2D">
        <w:t>questionamento judicial por qualquer pessoa, incluindo a Emissora</w:t>
      </w:r>
      <w:r w:rsidR="00610B24">
        <w:t>, os Fiadores e/ou quaisquer controladoras, controladas, coligadas ou empresas integrantes do seu grupo econômico, conforme aplicável</w:t>
      </w:r>
      <w:r w:rsidRPr="00DB0A2D">
        <w:t xml:space="preserve">, </w:t>
      </w:r>
      <w:r w:rsidR="00433A6D">
        <w:t xml:space="preserve">exceto </w:t>
      </w:r>
      <w:r w:rsidR="00412CB8">
        <w:t>pel</w:t>
      </w:r>
      <w:r w:rsidR="00433A6D">
        <w:t xml:space="preserve">a Securitizadora </w:t>
      </w:r>
      <w:r w:rsidR="003F561F">
        <w:t xml:space="preserve">e </w:t>
      </w:r>
      <w:r w:rsidR="00412CB8">
        <w:t>pel</w:t>
      </w:r>
      <w:r w:rsidR="00433A6D">
        <w:t xml:space="preserve">os investidores dos CRI, </w:t>
      </w:r>
      <w:r w:rsidRPr="00DB0A2D">
        <w:t xml:space="preserve">desta Escritura de Emissão </w:t>
      </w:r>
      <w:r w:rsidR="00610B24">
        <w:t>e/</w:t>
      </w:r>
      <w:r w:rsidRPr="00DB0A2D">
        <w:t>ou quaisquer dos Documentos da Operação</w:t>
      </w:r>
      <w:r w:rsidR="000E1323" w:rsidRPr="00DB0A2D">
        <w:t>;</w:t>
      </w:r>
      <w:bookmarkEnd w:id="248"/>
    </w:p>
    <w:p w14:paraId="198DE8B1" w14:textId="77777777" w:rsidR="003C10AB" w:rsidRPr="00DB0A2D" w:rsidRDefault="003C10AB" w:rsidP="00232AB6">
      <w:pPr>
        <w:pStyle w:val="PargrafodaLista"/>
        <w:rPr>
          <w:rFonts w:ascii="Trebuchet MS" w:hAnsi="Trebuchet MS"/>
          <w:sz w:val="22"/>
          <w:szCs w:val="22"/>
        </w:rPr>
      </w:pPr>
    </w:p>
    <w:p w14:paraId="72253C79" w14:textId="06E25FA6" w:rsidR="003C10AB" w:rsidRPr="00DB0A2D" w:rsidRDefault="003C10AB" w:rsidP="00497744">
      <w:pPr>
        <w:pStyle w:val="Nvel11a"/>
      </w:pPr>
      <w:bookmarkStart w:id="249" w:name="_Ref49375085"/>
      <w:r w:rsidRPr="00DB0A2D">
        <w:t>na hipótese de a Emissora</w:t>
      </w:r>
      <w:r w:rsidR="00610B24">
        <w:t xml:space="preserve">, </w:t>
      </w:r>
      <w:r w:rsidRPr="00DB0A2D">
        <w:t>os Fiadores</w:t>
      </w:r>
      <w:r w:rsidR="00610B24">
        <w:t xml:space="preserve"> e/ou quaisquer controladoras, controladas, coligadas ou empresas integrantes do seu grupo econômico</w:t>
      </w:r>
      <w:r w:rsidRPr="00DB0A2D">
        <w:t xml:space="preserve"> tentarem ou praticarem qualquer ato visando anular, revisar, cancelar ou repudiar, por meio judicial ou extrajudicial, esta Escritura de Emissão</w:t>
      </w:r>
      <w:r w:rsidR="00610B24">
        <w:t>,</w:t>
      </w:r>
      <w:r w:rsidRPr="00DB0A2D">
        <w:t xml:space="preserve"> qualquer Documento da Operação </w:t>
      </w:r>
      <w:r w:rsidR="00610B24">
        <w:t>e/</w:t>
      </w:r>
      <w:r w:rsidRPr="00DB0A2D">
        <w:t>ou a qualquer das suas respectivas cláusulas;</w:t>
      </w:r>
      <w:bookmarkEnd w:id="249"/>
    </w:p>
    <w:p w14:paraId="421B3902" w14:textId="77777777" w:rsidR="000E1323" w:rsidRPr="00DB0A2D" w:rsidRDefault="000E1323" w:rsidP="00497744">
      <w:pPr>
        <w:pStyle w:val="PargrafodaLista"/>
        <w:spacing w:line="288" w:lineRule="auto"/>
        <w:rPr>
          <w:rFonts w:ascii="Trebuchet MS" w:hAnsi="Trebuchet MS" w:cstheme="minorHAnsi"/>
          <w:sz w:val="22"/>
          <w:szCs w:val="22"/>
        </w:rPr>
      </w:pPr>
    </w:p>
    <w:p w14:paraId="2966D712" w14:textId="26CBAAF3" w:rsidR="000E1323" w:rsidRPr="00DB0A2D" w:rsidRDefault="000E1323" w:rsidP="00497744">
      <w:pPr>
        <w:pStyle w:val="Nvel11a"/>
      </w:pPr>
      <w:r w:rsidRPr="00DB0A2D">
        <w:t xml:space="preserve">morte, incapacidade total ou parcial, pedido de insolvência ou de interdição de qualquer dos Fiadores, conforme aplicável, salvo se a Emissora apresentar substituto(s) idôneo(s) aceito(s) pelo </w:t>
      </w:r>
      <w:r w:rsidRPr="00DB0A2D">
        <w:rPr>
          <w:bCs/>
        </w:rPr>
        <w:t>Debenturista</w:t>
      </w:r>
      <w:r w:rsidRPr="00DB0A2D">
        <w:t>, conforme aprovado pelos Titulares dos CRI reunidos em assembleia geral, a exclusivo critério destes, no prazo de até 10 (dez) dias contados da notificação do Debenturista nesse sentido;</w:t>
      </w:r>
    </w:p>
    <w:p w14:paraId="6955A31B" w14:textId="77777777" w:rsidR="000E1323" w:rsidRPr="00DB0A2D" w:rsidRDefault="000E1323" w:rsidP="00497744">
      <w:pPr>
        <w:pStyle w:val="PargrafodaLista"/>
        <w:spacing w:line="288" w:lineRule="auto"/>
        <w:rPr>
          <w:rFonts w:ascii="Trebuchet MS" w:hAnsi="Trebuchet MS" w:cstheme="minorHAnsi"/>
          <w:sz w:val="22"/>
          <w:szCs w:val="22"/>
        </w:rPr>
      </w:pPr>
    </w:p>
    <w:p w14:paraId="155F2D49" w14:textId="274FEF68" w:rsidR="000E1323" w:rsidRPr="00DB0A2D" w:rsidRDefault="00052D70" w:rsidP="00497744">
      <w:pPr>
        <w:pStyle w:val="Nvel11a"/>
      </w:pPr>
      <w:r w:rsidRPr="00DB0A2D">
        <w:t xml:space="preserve">inobservância pela Emissora ou pelos Fiadores da Legislação Socioambiental, em especial, mas não se limitando, à legislação e regulamentação relacionadas à saúde e segurança ocupacional e ao meio ambiente, bem como, se a Emissora ou os Fiadores ou qualquer de suas </w:t>
      </w:r>
      <w:r w:rsidR="00610B24">
        <w:t>controladoras, controladas, coligadas ou empresas integrantes do seu grupo econômico</w:t>
      </w:r>
      <w:r w:rsidRPr="00DB0A2D">
        <w:t xml:space="preserve"> incentivarem, de qualquer forma, a prostituição ou utilizar em suas atividades mão-de-obra infantil ou em condição análoga à de escravo, ou ainda que caracterizem assédio moral ou sexual;</w:t>
      </w:r>
    </w:p>
    <w:p w14:paraId="0657C57D" w14:textId="77777777" w:rsidR="00052D70" w:rsidRPr="00DB0A2D" w:rsidRDefault="00052D70" w:rsidP="00232AB6">
      <w:pPr>
        <w:pStyle w:val="PargrafodaLista"/>
        <w:rPr>
          <w:rFonts w:ascii="Trebuchet MS" w:hAnsi="Trebuchet MS"/>
          <w:sz w:val="22"/>
          <w:szCs w:val="22"/>
        </w:rPr>
      </w:pPr>
    </w:p>
    <w:p w14:paraId="14CC8D5C" w14:textId="5213198B" w:rsidR="00052D70" w:rsidRPr="00DB0A2D" w:rsidRDefault="00052D70" w:rsidP="00497744">
      <w:pPr>
        <w:pStyle w:val="Nvel11a"/>
      </w:pPr>
      <w:r w:rsidRPr="00DB0A2D">
        <w:t>inobservância pela Emissor</w:t>
      </w:r>
      <w:r w:rsidR="00610B24">
        <w:t xml:space="preserve">a, pelos </w:t>
      </w:r>
      <w:r w:rsidRPr="00DB0A2D">
        <w:t>Fiadores</w:t>
      </w:r>
      <w:r w:rsidR="00610B24">
        <w:t xml:space="preserve"> e/ou por </w:t>
      </w:r>
      <w:r w:rsidRPr="00DB0A2D">
        <w:t>qua</w:t>
      </w:r>
      <w:r w:rsidR="00610B24">
        <w:t>is</w:t>
      </w:r>
      <w:r w:rsidRPr="00DB0A2D">
        <w:t>quer de suas controla</w:t>
      </w:r>
      <w:r w:rsidR="00610B24">
        <w:t>dor</w:t>
      </w:r>
      <w:r w:rsidRPr="00DB0A2D">
        <w:t>as, control</w:t>
      </w:r>
      <w:r w:rsidR="00610B24">
        <w:t>ada</w:t>
      </w:r>
      <w:r w:rsidRPr="00DB0A2D">
        <w:t>s,</w:t>
      </w:r>
      <w:r w:rsidR="00610B24">
        <w:t xml:space="preserve"> coligadas ou empresas do seu grupo econômico</w:t>
      </w:r>
      <w:r w:rsidRPr="00DB0A2D">
        <w:t>, ou, ainda, por qualquer de seus respectivos administradores ou funcionários, no estrito exercício das respectivas funções, conforme o caso, das Leis Anticorrupção;</w:t>
      </w:r>
    </w:p>
    <w:p w14:paraId="7F590143" w14:textId="77777777" w:rsidR="000E1323" w:rsidRPr="00DB0A2D" w:rsidRDefault="000E1323" w:rsidP="00497744">
      <w:pPr>
        <w:pStyle w:val="PargrafodaLista"/>
        <w:spacing w:line="288" w:lineRule="auto"/>
        <w:rPr>
          <w:rFonts w:ascii="Trebuchet MS" w:hAnsi="Trebuchet MS" w:cstheme="minorHAnsi"/>
          <w:sz w:val="22"/>
          <w:szCs w:val="22"/>
        </w:rPr>
      </w:pPr>
    </w:p>
    <w:p w14:paraId="14926CF1" w14:textId="4B62DBF1" w:rsidR="000E1323" w:rsidRPr="00DB0A2D" w:rsidRDefault="000E1323" w:rsidP="00497744">
      <w:pPr>
        <w:pStyle w:val="Nvel11a"/>
      </w:pPr>
      <w:r w:rsidRPr="00DB0A2D">
        <w:lastRenderedPageBreak/>
        <w:t>alteração do objeto social da Emissora e/ou d</w:t>
      </w:r>
      <w:r w:rsidR="00E44E35" w:rsidRPr="00DB0A2D">
        <w:t>o Fiador PJ</w:t>
      </w:r>
      <w:r w:rsidRPr="00DB0A2D">
        <w:t>, conforme disposto em seus respectivos documentos societários vigentes na Data de Emissão, ressalvadas aquelas que não resultem na alteração das respectivas atividades principais;</w:t>
      </w:r>
    </w:p>
    <w:p w14:paraId="18C85CB4" w14:textId="77777777" w:rsidR="001B4FF5" w:rsidRPr="00DB0A2D" w:rsidRDefault="001B4FF5" w:rsidP="00232AB6">
      <w:pPr>
        <w:pStyle w:val="PargrafodaLista"/>
        <w:rPr>
          <w:rFonts w:ascii="Trebuchet MS" w:hAnsi="Trebuchet MS"/>
          <w:sz w:val="22"/>
          <w:szCs w:val="22"/>
        </w:rPr>
      </w:pPr>
    </w:p>
    <w:p w14:paraId="2A6C5367" w14:textId="385798BC" w:rsidR="001B4FF5" w:rsidRPr="00DB0A2D" w:rsidRDefault="001B4FF5" w:rsidP="00497744">
      <w:pPr>
        <w:pStyle w:val="Nvel11a"/>
      </w:pPr>
      <w:r w:rsidRPr="00DB0A2D">
        <w:t>contratação, na condição de devedor e/ou garantidor, de qualquer dívida (incluindo, mas não se limitando a, debêntures simples ou conversíveis, notas promissórias, cédula de crédito bancário, instrumentos particulares de financiamento, ou qualquer forma de antecipação de recebíveis) até a data de pagamento integral dos CRI, exceto mediante prévia aprovação pelos Titulares dos CRI reunidos em assembleia geral;</w:t>
      </w:r>
    </w:p>
    <w:p w14:paraId="70E75E71" w14:textId="77777777" w:rsidR="00052D70" w:rsidRPr="00DB0A2D" w:rsidRDefault="00052D70" w:rsidP="00232AB6">
      <w:pPr>
        <w:pStyle w:val="PargrafodaLista"/>
        <w:rPr>
          <w:rFonts w:ascii="Trebuchet MS" w:hAnsi="Trebuchet MS"/>
          <w:sz w:val="22"/>
          <w:szCs w:val="22"/>
        </w:rPr>
      </w:pPr>
    </w:p>
    <w:p w14:paraId="3D8692E9" w14:textId="439AEC25" w:rsidR="00052D70" w:rsidRPr="00DB0A2D" w:rsidRDefault="00052D70" w:rsidP="00052D70">
      <w:pPr>
        <w:pStyle w:val="Nvel11a"/>
      </w:pPr>
      <w:r w:rsidRPr="00DB0A2D">
        <w:t>interrupção das atividades da Emissora ou do Fiador PJ por prazo superior a 15</w:t>
      </w:r>
      <w:r w:rsidR="00610B24">
        <w:t> </w:t>
      </w:r>
      <w:r w:rsidRPr="00DB0A2D">
        <w:t>(quinze) dias corridos, determinada por ordem judicial ou qualquer outra autoridade competente;</w:t>
      </w:r>
    </w:p>
    <w:p w14:paraId="229BA9C5" w14:textId="77777777" w:rsidR="00052D70" w:rsidRPr="00DB0A2D" w:rsidRDefault="00052D70" w:rsidP="00232AB6">
      <w:pPr>
        <w:pStyle w:val="PargrafodaLista"/>
        <w:rPr>
          <w:rFonts w:ascii="Trebuchet MS" w:hAnsi="Trebuchet MS"/>
          <w:sz w:val="22"/>
          <w:szCs w:val="22"/>
        </w:rPr>
      </w:pPr>
    </w:p>
    <w:p w14:paraId="4FE6D2B4" w14:textId="1FF44EC1" w:rsidR="00052D70" w:rsidRDefault="00052D70" w:rsidP="004A3D55">
      <w:pPr>
        <w:pStyle w:val="Nvel11a"/>
      </w:pPr>
      <w:r w:rsidRPr="00DB0A2D">
        <w:t xml:space="preserve">arresto, sequestro, penhora, expropriação, nacionalização, desapropriação, confisco, ou qualquer meio de aquisição compulsória, por qualquer autoridade governamental, que resulte na perda pela Emissora ou pelos Fiadores, da propriedade e/ou da posse direta ou indireta de seus ativos, que totalizem </w:t>
      </w:r>
      <w:r w:rsidR="002638D9">
        <w:t>10</w:t>
      </w:r>
      <w:r w:rsidRPr="00DB0A2D">
        <w:t xml:space="preserve">% </w:t>
      </w:r>
      <w:r w:rsidR="00610B24">
        <w:t>(</w:t>
      </w:r>
      <w:r w:rsidR="002638D9">
        <w:t>dez</w:t>
      </w:r>
      <w:r w:rsidR="00610B24">
        <w:t xml:space="preserve"> por cento) </w:t>
      </w:r>
      <w:r w:rsidRPr="00DB0A2D">
        <w:t>do seu patrimônio líquido;</w:t>
      </w:r>
    </w:p>
    <w:p w14:paraId="060762AF" w14:textId="77777777" w:rsidR="00047221" w:rsidRPr="00047221" w:rsidRDefault="00047221" w:rsidP="00047221">
      <w:pPr>
        <w:pStyle w:val="Nvel11a"/>
        <w:numPr>
          <w:ilvl w:val="0"/>
          <w:numId w:val="0"/>
        </w:numPr>
        <w:ind w:left="709"/>
      </w:pPr>
    </w:p>
    <w:p w14:paraId="37D3B580" w14:textId="357C2564" w:rsidR="00052D70" w:rsidRPr="00DB0A2D" w:rsidRDefault="00052D70" w:rsidP="00052D70">
      <w:pPr>
        <w:pStyle w:val="Nvel11a"/>
      </w:pPr>
      <w:bookmarkStart w:id="250" w:name="_Ref49375101"/>
      <w:r w:rsidRPr="00DB0A2D">
        <w:rPr>
          <w:rFonts w:eastAsia="Arial Unicode MS"/>
          <w:color w:val="000000"/>
          <w:w w:val="0"/>
        </w:rPr>
        <w:t xml:space="preserve">caso ocorra a perda de qualquer um dos direitos da Emissora decorrente dos Imóveis que afetem ou possam afetar negativamente </w:t>
      </w:r>
      <w:r w:rsidR="002C0CEC" w:rsidRPr="00DB0A2D">
        <w:rPr>
          <w:rFonts w:eastAsia="Arial Unicode MS"/>
          <w:color w:val="000000"/>
          <w:w w:val="0"/>
        </w:rPr>
        <w:t>a AF Imóveis;</w:t>
      </w:r>
      <w:bookmarkEnd w:id="250"/>
    </w:p>
    <w:p w14:paraId="26443169" w14:textId="77777777" w:rsidR="002C0CEC" w:rsidRPr="00DB0A2D" w:rsidRDefault="002C0CEC" w:rsidP="00232AB6">
      <w:pPr>
        <w:pStyle w:val="PargrafodaLista"/>
        <w:rPr>
          <w:rFonts w:ascii="Trebuchet MS" w:hAnsi="Trebuchet MS"/>
          <w:sz w:val="22"/>
          <w:szCs w:val="22"/>
        </w:rPr>
      </w:pPr>
    </w:p>
    <w:p w14:paraId="401AECB4" w14:textId="76B34F1B" w:rsidR="002C0CEC" w:rsidRPr="00DB0A2D" w:rsidRDefault="002C0CEC" w:rsidP="00232AB6">
      <w:pPr>
        <w:pStyle w:val="Nvel11a"/>
        <w:rPr>
          <w:rFonts w:eastAsia="Arial Unicode MS"/>
          <w:color w:val="000000"/>
          <w:w w:val="0"/>
        </w:rPr>
      </w:pPr>
      <w:bookmarkStart w:id="251" w:name="_Ref49375104"/>
      <w:r w:rsidRPr="00DB0A2D">
        <w:rPr>
          <w:rFonts w:eastAsia="Arial Unicode MS"/>
          <w:color w:val="000000"/>
          <w:w w:val="0"/>
        </w:rPr>
        <w:t>oneração ou constituição de gravame sobre os Créditos Imobiliários ou sobre o</w:t>
      </w:r>
      <w:r w:rsidR="00D0415B" w:rsidRPr="00DB0A2D">
        <w:rPr>
          <w:rFonts w:eastAsia="Arial Unicode MS"/>
          <w:color w:val="000000"/>
          <w:w w:val="0"/>
        </w:rPr>
        <w:t>s</w:t>
      </w:r>
      <w:r w:rsidRPr="00DB0A2D">
        <w:rPr>
          <w:rFonts w:eastAsia="Arial Unicode MS"/>
          <w:color w:val="000000"/>
          <w:w w:val="0"/>
        </w:rPr>
        <w:t xml:space="preserve"> Imóveis, </w:t>
      </w:r>
      <w:r w:rsidR="00D0415B" w:rsidRPr="00DB0A2D">
        <w:rPr>
          <w:rFonts w:eastAsia="Arial Unicode MS"/>
          <w:color w:val="000000"/>
          <w:w w:val="0"/>
        </w:rPr>
        <w:t>ressalvada</w:t>
      </w:r>
      <w:r w:rsidRPr="00DB0A2D">
        <w:rPr>
          <w:rFonts w:eastAsia="Arial Unicode MS"/>
          <w:color w:val="000000"/>
          <w:w w:val="0"/>
        </w:rPr>
        <w:t xml:space="preserve"> a AF Imóveis;</w:t>
      </w:r>
      <w:bookmarkEnd w:id="251"/>
    </w:p>
    <w:p w14:paraId="63F78616" w14:textId="77777777" w:rsidR="002C0CEC" w:rsidRPr="00DB0A2D" w:rsidRDefault="002C0CEC" w:rsidP="00232AB6">
      <w:pPr>
        <w:pStyle w:val="Nvel11a"/>
        <w:numPr>
          <w:ilvl w:val="0"/>
          <w:numId w:val="0"/>
        </w:numPr>
        <w:ind w:left="709"/>
        <w:rPr>
          <w:rFonts w:eastAsia="Arial Unicode MS"/>
          <w:color w:val="000000"/>
          <w:w w:val="0"/>
        </w:rPr>
      </w:pPr>
    </w:p>
    <w:p w14:paraId="29DFEBE3" w14:textId="57EEC095" w:rsidR="002C0CEC" w:rsidRPr="00DB0A2D" w:rsidRDefault="002C0CEC" w:rsidP="00232AB6">
      <w:pPr>
        <w:pStyle w:val="Nvel11a"/>
        <w:rPr>
          <w:rFonts w:eastAsia="Arial Unicode MS"/>
          <w:color w:val="000000"/>
          <w:w w:val="0"/>
        </w:rPr>
      </w:pPr>
      <w:bookmarkStart w:id="252" w:name="_Ref49375106"/>
      <w:r w:rsidRPr="00DB0A2D">
        <w:rPr>
          <w:rFonts w:eastAsia="Arial Unicode MS"/>
          <w:color w:val="000000"/>
          <w:w w:val="0"/>
        </w:rPr>
        <w:t xml:space="preserve">caso os Créditos Imobiliários tenham sua exigibilidade suspensa ou negada por qualquer medida aplicável, desde que tal medida não seja revertida ou tenha seus efeitos suspensos no prazo legal ou no prazo de 15 (quinze) dias contados da decisão, o que for menor; </w:t>
      </w:r>
      <w:r w:rsidR="00610B24">
        <w:rPr>
          <w:rFonts w:eastAsia="Arial Unicode MS"/>
          <w:color w:val="000000"/>
          <w:w w:val="0"/>
        </w:rPr>
        <w:t>ou</w:t>
      </w:r>
      <w:bookmarkEnd w:id="252"/>
    </w:p>
    <w:p w14:paraId="712BE703" w14:textId="77777777" w:rsidR="002C0CEC" w:rsidRPr="00DB0A2D" w:rsidRDefault="002C0CEC" w:rsidP="00232AB6">
      <w:pPr>
        <w:pStyle w:val="Nvel11a"/>
        <w:numPr>
          <w:ilvl w:val="0"/>
          <w:numId w:val="0"/>
        </w:numPr>
        <w:ind w:left="709"/>
        <w:rPr>
          <w:rFonts w:eastAsia="Arial Unicode MS"/>
          <w:color w:val="000000"/>
          <w:w w:val="0"/>
        </w:rPr>
      </w:pPr>
    </w:p>
    <w:p w14:paraId="3C4A57D9" w14:textId="7BA41964" w:rsidR="002C0CEC" w:rsidRDefault="002C0CEC" w:rsidP="00232AB6">
      <w:pPr>
        <w:pStyle w:val="Nvel11a"/>
        <w:rPr>
          <w:rFonts w:eastAsia="Arial Unicode MS"/>
          <w:color w:val="000000"/>
          <w:w w:val="0"/>
        </w:rPr>
      </w:pPr>
      <w:bookmarkStart w:id="253" w:name="_Ref49375110"/>
      <w:r w:rsidRPr="00DB0A2D">
        <w:rPr>
          <w:rFonts w:eastAsia="Arial Unicode MS"/>
          <w:color w:val="000000"/>
          <w:w w:val="0"/>
        </w:rPr>
        <w:t>os Créditos Imobiliários ou os Imóveis, sejam reclamados por terceiros, conforme decisão judicial, arbitral ou administrativa, ainda que em caráter liminar (desde que seus efeitos não tenham sido suspensos ou revertidos pelo recurso cabível no prazo legal ou no prazo de até 15 (quinze) dias contados da decisão, o que for menor</w:t>
      </w:r>
      <w:bookmarkEnd w:id="253"/>
      <w:r w:rsidR="00050D43">
        <w:rPr>
          <w:rFonts w:eastAsia="Arial Unicode MS"/>
          <w:color w:val="000000"/>
          <w:w w:val="0"/>
        </w:rPr>
        <w:t>; e</w:t>
      </w:r>
    </w:p>
    <w:p w14:paraId="0906073E" w14:textId="77777777" w:rsidR="00050D43" w:rsidRDefault="00050D43" w:rsidP="00050D43">
      <w:pPr>
        <w:pStyle w:val="PargrafodaLista"/>
        <w:rPr>
          <w:rFonts w:eastAsia="Arial Unicode MS"/>
          <w:color w:val="000000"/>
          <w:w w:val="0"/>
        </w:rPr>
      </w:pPr>
    </w:p>
    <w:p w14:paraId="616EF8CD" w14:textId="7B05767C" w:rsidR="00050D43" w:rsidRPr="00DB0A2D" w:rsidRDefault="00050D43" w:rsidP="00232AB6">
      <w:pPr>
        <w:pStyle w:val="Nvel11a"/>
        <w:rPr>
          <w:rFonts w:eastAsia="Arial Unicode MS"/>
          <w:color w:val="000000"/>
          <w:w w:val="0"/>
        </w:rPr>
      </w:pPr>
      <w:r>
        <w:rPr>
          <w:rFonts w:eastAsia="Arial Unicode MS"/>
          <w:color w:val="000000"/>
          <w:w w:val="0"/>
        </w:rPr>
        <w:t>na hipótese prevista na cláusula </w:t>
      </w:r>
      <w:r>
        <w:rPr>
          <w:rFonts w:eastAsia="Arial Unicode MS"/>
          <w:color w:val="000000"/>
          <w:w w:val="0"/>
        </w:rPr>
        <w:fldChar w:fldCharType="begin"/>
      </w:r>
      <w:r>
        <w:rPr>
          <w:rFonts w:eastAsia="Arial Unicode MS"/>
          <w:color w:val="000000"/>
          <w:w w:val="0"/>
        </w:rPr>
        <w:instrText xml:space="preserve"> REF _Ref52814605 \r \h </w:instrText>
      </w:r>
      <w:r>
        <w:rPr>
          <w:rFonts w:eastAsia="Arial Unicode MS"/>
          <w:color w:val="000000"/>
          <w:w w:val="0"/>
        </w:rPr>
      </w:r>
      <w:r>
        <w:rPr>
          <w:rFonts w:eastAsia="Arial Unicode MS"/>
          <w:color w:val="000000"/>
          <w:w w:val="0"/>
        </w:rPr>
        <w:fldChar w:fldCharType="separate"/>
      </w:r>
      <w:r w:rsidR="006A0CE2">
        <w:rPr>
          <w:rFonts w:eastAsia="Arial Unicode MS"/>
          <w:color w:val="000000"/>
          <w:w w:val="0"/>
        </w:rPr>
        <w:t>8.1.8</w:t>
      </w:r>
      <w:r>
        <w:rPr>
          <w:rFonts w:eastAsia="Arial Unicode MS"/>
          <w:color w:val="000000"/>
          <w:w w:val="0"/>
        </w:rPr>
        <w:fldChar w:fldCharType="end"/>
      </w:r>
      <w:r>
        <w:rPr>
          <w:rFonts w:eastAsia="Arial Unicode MS"/>
          <w:color w:val="000000"/>
          <w:w w:val="0"/>
        </w:rPr>
        <w:t xml:space="preserve"> abaixo.</w:t>
      </w:r>
    </w:p>
    <w:bookmarkEnd w:id="244"/>
    <w:bookmarkEnd w:id="246"/>
    <w:p w14:paraId="553BD1CE" w14:textId="77777777" w:rsidR="000E1323" w:rsidRPr="00DB0A2D" w:rsidRDefault="000E1323" w:rsidP="00497744">
      <w:pPr>
        <w:pStyle w:val="PargrafodaLista"/>
        <w:spacing w:line="288" w:lineRule="auto"/>
        <w:rPr>
          <w:rFonts w:ascii="Trebuchet MS" w:hAnsi="Trebuchet MS" w:cstheme="minorHAnsi"/>
          <w:sz w:val="22"/>
          <w:szCs w:val="22"/>
        </w:rPr>
      </w:pPr>
    </w:p>
    <w:p w14:paraId="72ECA6F2" w14:textId="4A975F52" w:rsidR="00897B63" w:rsidRPr="00DB0A2D" w:rsidRDefault="00897B63" w:rsidP="00497744">
      <w:pPr>
        <w:pStyle w:val="Nvel111"/>
        <w:rPr>
          <w:rFonts w:cstheme="minorHAnsi"/>
        </w:rPr>
      </w:pPr>
      <w:r w:rsidRPr="00DB0A2D">
        <w:t xml:space="preserve">Para os fins desta </w:t>
      </w:r>
      <w:r w:rsidR="00375A6A" w:rsidRPr="00DB0A2D">
        <w:t>Escritura de Emissão</w:t>
      </w:r>
      <w:r w:rsidRPr="00DB0A2D">
        <w:t>, serão aplicadas as definições de controle</w:t>
      </w:r>
      <w:r w:rsidR="0081087B">
        <w:t xml:space="preserve">, </w:t>
      </w:r>
      <w:r w:rsidRPr="00DB0A2D">
        <w:t xml:space="preserve">sociedades coligadas </w:t>
      </w:r>
      <w:r w:rsidR="0081087B">
        <w:t xml:space="preserve">e grupo econômico </w:t>
      </w:r>
      <w:r w:rsidRPr="00DB0A2D">
        <w:t>previstas, respectivamente, no</w:t>
      </w:r>
      <w:r w:rsidR="00276F36" w:rsidRPr="00DB0A2D">
        <w:t>s</w:t>
      </w:r>
      <w:r w:rsidRPr="00DB0A2D">
        <w:t xml:space="preserve"> artigo</w:t>
      </w:r>
      <w:r w:rsidR="00276F36" w:rsidRPr="00DB0A2D">
        <w:t>s </w:t>
      </w:r>
      <w:r w:rsidRPr="00DB0A2D">
        <w:t>116</w:t>
      </w:r>
      <w:r w:rsidR="0081087B">
        <w:t xml:space="preserve">, </w:t>
      </w:r>
      <w:r w:rsidRPr="00DB0A2D">
        <w:t xml:space="preserve">243, §3º, </w:t>
      </w:r>
      <w:r w:rsidR="0081087B">
        <w:t xml:space="preserve">e 265 </w:t>
      </w:r>
      <w:r w:rsidRPr="00DB0A2D">
        <w:t xml:space="preserve">da Lei </w:t>
      </w:r>
      <w:r w:rsidR="001668B2" w:rsidRPr="00DB0A2D">
        <w:t>das Sociedades por Ações</w:t>
      </w:r>
      <w:r w:rsidRPr="00DB0A2D">
        <w:t xml:space="preserve">, sempre que houver referência a termos como </w:t>
      </w:r>
      <w:r w:rsidRPr="0081087B">
        <w:rPr>
          <w:i/>
        </w:rPr>
        <w:t>“controle”</w:t>
      </w:r>
      <w:r w:rsidRPr="00DB0A2D">
        <w:t xml:space="preserve">, </w:t>
      </w:r>
      <w:r w:rsidRPr="0081087B">
        <w:rPr>
          <w:i/>
        </w:rPr>
        <w:t>“controlada”</w:t>
      </w:r>
      <w:r w:rsidRPr="00DB0A2D">
        <w:t xml:space="preserve">, </w:t>
      </w:r>
      <w:r w:rsidRPr="0081087B">
        <w:rPr>
          <w:i/>
        </w:rPr>
        <w:lastRenderedPageBreak/>
        <w:t>“controladora”</w:t>
      </w:r>
      <w:r w:rsidRPr="00DB0A2D">
        <w:t xml:space="preserve">, </w:t>
      </w:r>
      <w:r w:rsidRPr="0081087B">
        <w:rPr>
          <w:i/>
        </w:rPr>
        <w:t>“coligada”</w:t>
      </w:r>
      <w:r w:rsidR="0081087B">
        <w:t xml:space="preserve">, </w:t>
      </w:r>
      <w:r w:rsidR="0081087B" w:rsidRPr="0081087B">
        <w:rPr>
          <w:i/>
        </w:rPr>
        <w:t>“grupo econômico”</w:t>
      </w:r>
      <w:r w:rsidR="0081087B">
        <w:t xml:space="preserve"> </w:t>
      </w:r>
      <w:r w:rsidRPr="00DB0A2D">
        <w:t>e demais variações dos referidos termos.</w:t>
      </w:r>
    </w:p>
    <w:p w14:paraId="4FDAA1CB" w14:textId="77777777" w:rsidR="002C0CEC" w:rsidRPr="00DB0A2D" w:rsidRDefault="002C0CEC" w:rsidP="00232AB6">
      <w:pPr>
        <w:spacing w:line="288" w:lineRule="auto"/>
        <w:rPr>
          <w:rFonts w:ascii="Trebuchet MS" w:hAnsi="Trebuchet MS" w:cstheme="minorHAnsi"/>
          <w:sz w:val="22"/>
          <w:szCs w:val="22"/>
        </w:rPr>
      </w:pPr>
    </w:p>
    <w:p w14:paraId="7D9BF93B" w14:textId="43B06BE0" w:rsidR="00DA2C84" w:rsidRPr="00DB0A2D" w:rsidRDefault="00962730" w:rsidP="00DA2C84">
      <w:pPr>
        <w:pStyle w:val="Nvel11"/>
      </w:pPr>
      <w:bookmarkStart w:id="254" w:name="_Ref513019529"/>
      <w:r>
        <w:t>Na ocorrência dos eventos previstos nos subitens</w:t>
      </w:r>
      <w:r w:rsidR="00DA2C84">
        <w:t> </w:t>
      </w:r>
      <w:r w:rsidR="00DA2C84">
        <w:fldChar w:fldCharType="begin"/>
      </w:r>
      <w:r w:rsidR="00DA2C84">
        <w:instrText xml:space="preserve"> REF _Ref49374948 \n \h </w:instrText>
      </w:r>
      <w:r w:rsidR="00DA2C84">
        <w:fldChar w:fldCharType="separate"/>
      </w:r>
      <w:r w:rsidR="006A0CE2">
        <w:t>(a)</w:t>
      </w:r>
      <w:r w:rsidR="00DA2C84">
        <w:fldChar w:fldCharType="end"/>
      </w:r>
      <w:r w:rsidR="00DA2C84">
        <w:t xml:space="preserve">, </w:t>
      </w:r>
      <w:r w:rsidR="0055195A">
        <w:fldChar w:fldCharType="begin"/>
      </w:r>
      <w:r w:rsidR="0055195A">
        <w:instrText xml:space="preserve"> REF _Ref51885489 \n \h </w:instrText>
      </w:r>
      <w:r w:rsidR="0055195A">
        <w:fldChar w:fldCharType="separate"/>
      </w:r>
      <w:r w:rsidR="006A0CE2">
        <w:t>(b)</w:t>
      </w:r>
      <w:r w:rsidR="0055195A">
        <w:fldChar w:fldCharType="end"/>
      </w:r>
      <w:r w:rsidR="0055195A">
        <w:t xml:space="preserve">, </w:t>
      </w:r>
      <w:r w:rsidR="00DA2C84">
        <w:fldChar w:fldCharType="begin"/>
      </w:r>
      <w:r w:rsidR="00DA2C84">
        <w:instrText xml:space="preserve"> REF _Ref49374950 \n \h </w:instrText>
      </w:r>
      <w:r w:rsidR="00DA2C84">
        <w:fldChar w:fldCharType="separate"/>
      </w:r>
      <w:r w:rsidR="006A0CE2">
        <w:t>(d)</w:t>
      </w:r>
      <w:r w:rsidR="00DA2C84">
        <w:fldChar w:fldCharType="end"/>
      </w:r>
      <w:r w:rsidR="00DA2C84">
        <w:t xml:space="preserve">, </w:t>
      </w:r>
      <w:r w:rsidR="00DA2C84">
        <w:fldChar w:fldCharType="begin"/>
      </w:r>
      <w:r w:rsidR="00DA2C84">
        <w:instrText xml:space="preserve"> REF _Ref49375041 \n \h </w:instrText>
      </w:r>
      <w:r w:rsidR="00DA2C84">
        <w:fldChar w:fldCharType="separate"/>
      </w:r>
      <w:r w:rsidR="006A0CE2">
        <w:t>(e)</w:t>
      </w:r>
      <w:r w:rsidR="00DA2C84">
        <w:fldChar w:fldCharType="end"/>
      </w:r>
      <w:r w:rsidR="00DA2C84">
        <w:t xml:space="preserve">, </w:t>
      </w:r>
      <w:r w:rsidR="00DA2C84">
        <w:fldChar w:fldCharType="begin"/>
      </w:r>
      <w:r w:rsidR="00DA2C84">
        <w:instrText xml:space="preserve"> REF _Ref49375044 \n \h </w:instrText>
      </w:r>
      <w:r w:rsidR="00DA2C84">
        <w:fldChar w:fldCharType="separate"/>
      </w:r>
      <w:r w:rsidR="006A0CE2">
        <w:t>(g)</w:t>
      </w:r>
      <w:r w:rsidR="00DA2C84">
        <w:fldChar w:fldCharType="end"/>
      </w:r>
      <w:r w:rsidR="00DA2C84">
        <w:t xml:space="preserve">, </w:t>
      </w:r>
      <w:r w:rsidR="00DA2C84">
        <w:fldChar w:fldCharType="begin"/>
      </w:r>
      <w:r w:rsidR="00DA2C84">
        <w:instrText xml:space="preserve"> REF _Ref49375048 \n \h </w:instrText>
      </w:r>
      <w:r w:rsidR="00DA2C84">
        <w:fldChar w:fldCharType="separate"/>
      </w:r>
      <w:r w:rsidR="006A0CE2">
        <w:t>(h)</w:t>
      </w:r>
      <w:r w:rsidR="00DA2C84">
        <w:fldChar w:fldCharType="end"/>
      </w:r>
      <w:r w:rsidR="00DA2C84">
        <w:t xml:space="preserve">, </w:t>
      </w:r>
      <w:r w:rsidR="00DA2C84">
        <w:fldChar w:fldCharType="begin"/>
      </w:r>
      <w:r w:rsidR="00DA2C84">
        <w:instrText xml:space="preserve"> REF _Ref49375050 \n \h </w:instrText>
      </w:r>
      <w:r w:rsidR="00DA2C84">
        <w:fldChar w:fldCharType="separate"/>
      </w:r>
      <w:r w:rsidR="006A0CE2">
        <w:t>(i)</w:t>
      </w:r>
      <w:r w:rsidR="00DA2C84">
        <w:fldChar w:fldCharType="end"/>
      </w:r>
      <w:r w:rsidR="00DA2C84">
        <w:t xml:space="preserve">, </w:t>
      </w:r>
      <w:r w:rsidR="00DA2C84">
        <w:fldChar w:fldCharType="begin"/>
      </w:r>
      <w:r w:rsidR="00DA2C84">
        <w:instrText xml:space="preserve"> REF _Ref49375056 \n \h </w:instrText>
      </w:r>
      <w:r w:rsidR="00DA2C84">
        <w:fldChar w:fldCharType="separate"/>
      </w:r>
      <w:r w:rsidR="006A0CE2">
        <w:t>(l)</w:t>
      </w:r>
      <w:r w:rsidR="00DA2C84">
        <w:fldChar w:fldCharType="end"/>
      </w:r>
      <w:r w:rsidR="00DA2C84">
        <w:t xml:space="preserve">, </w:t>
      </w:r>
      <w:r w:rsidR="00DA2C84">
        <w:fldChar w:fldCharType="begin"/>
      </w:r>
      <w:r w:rsidR="00DA2C84">
        <w:instrText xml:space="preserve"> REF _Ref49375059 \n \h </w:instrText>
      </w:r>
      <w:r w:rsidR="00DA2C84">
        <w:fldChar w:fldCharType="separate"/>
      </w:r>
      <w:r w:rsidR="006A0CE2">
        <w:t>(n)</w:t>
      </w:r>
      <w:r w:rsidR="00DA2C84">
        <w:fldChar w:fldCharType="end"/>
      </w:r>
      <w:r w:rsidR="00DA2C84">
        <w:t xml:space="preserve">, </w:t>
      </w:r>
      <w:r w:rsidR="00DA2C84">
        <w:fldChar w:fldCharType="begin"/>
      </w:r>
      <w:r w:rsidR="00DA2C84">
        <w:instrText xml:space="preserve"> REF _Ref49375060 \n \h </w:instrText>
      </w:r>
      <w:r w:rsidR="00DA2C84">
        <w:fldChar w:fldCharType="separate"/>
      </w:r>
      <w:r w:rsidR="006A0CE2">
        <w:t>(o)</w:t>
      </w:r>
      <w:r w:rsidR="00DA2C84">
        <w:fldChar w:fldCharType="end"/>
      </w:r>
      <w:r w:rsidR="00DA2C84">
        <w:t xml:space="preserve">, </w:t>
      </w:r>
      <w:r w:rsidR="00DA2C84">
        <w:fldChar w:fldCharType="begin"/>
      </w:r>
      <w:r w:rsidR="00DA2C84">
        <w:instrText xml:space="preserve"> REF _Ref49375065 \n \h </w:instrText>
      </w:r>
      <w:r w:rsidR="00DA2C84">
        <w:fldChar w:fldCharType="separate"/>
      </w:r>
      <w:r w:rsidR="006A0CE2">
        <w:t>(p)</w:t>
      </w:r>
      <w:r w:rsidR="00DA2C84">
        <w:fldChar w:fldCharType="end"/>
      </w:r>
      <w:r w:rsidR="00DA2C84">
        <w:t xml:space="preserve">, </w:t>
      </w:r>
      <w:r w:rsidR="00DA2C84">
        <w:fldChar w:fldCharType="begin"/>
      </w:r>
      <w:r w:rsidR="00DA2C84">
        <w:instrText xml:space="preserve"> REF _Ref49375067 \n \h </w:instrText>
      </w:r>
      <w:r w:rsidR="00DA2C84">
        <w:fldChar w:fldCharType="separate"/>
      </w:r>
      <w:r w:rsidR="006A0CE2">
        <w:t>(s)</w:t>
      </w:r>
      <w:r w:rsidR="00DA2C84">
        <w:fldChar w:fldCharType="end"/>
      </w:r>
      <w:r w:rsidR="00DA2C84">
        <w:t xml:space="preserve">, </w:t>
      </w:r>
      <w:r w:rsidR="00DA2C84">
        <w:fldChar w:fldCharType="begin"/>
      </w:r>
      <w:r w:rsidR="00DA2C84">
        <w:instrText xml:space="preserve"> REF _Ref49375071 \n \h </w:instrText>
      </w:r>
      <w:r w:rsidR="00DA2C84">
        <w:fldChar w:fldCharType="separate"/>
      </w:r>
      <w:r w:rsidR="006A0CE2">
        <w:t>(t)</w:t>
      </w:r>
      <w:r w:rsidR="00DA2C84">
        <w:fldChar w:fldCharType="end"/>
      </w:r>
      <w:r w:rsidR="00DA2C84">
        <w:t xml:space="preserve">, </w:t>
      </w:r>
      <w:r w:rsidR="00DA2C84">
        <w:fldChar w:fldCharType="begin"/>
      </w:r>
      <w:r w:rsidR="00DA2C84">
        <w:instrText xml:space="preserve"> REF _Ref49375073 \n \h </w:instrText>
      </w:r>
      <w:r w:rsidR="00DA2C84">
        <w:fldChar w:fldCharType="separate"/>
      </w:r>
      <w:r w:rsidR="006A0CE2">
        <w:t>(u)</w:t>
      </w:r>
      <w:r w:rsidR="00DA2C84">
        <w:fldChar w:fldCharType="end"/>
      </w:r>
      <w:r w:rsidR="00DA2C84">
        <w:t xml:space="preserve">, </w:t>
      </w:r>
      <w:r w:rsidR="00DA2C84">
        <w:fldChar w:fldCharType="begin"/>
      </w:r>
      <w:r w:rsidR="00DA2C84">
        <w:instrText xml:space="preserve"> REF _Ref49375076 \n \h </w:instrText>
      </w:r>
      <w:r w:rsidR="00DA2C84">
        <w:fldChar w:fldCharType="separate"/>
      </w:r>
      <w:r w:rsidR="006A0CE2">
        <w:t>(v)</w:t>
      </w:r>
      <w:r w:rsidR="00DA2C84">
        <w:fldChar w:fldCharType="end"/>
      </w:r>
      <w:r w:rsidR="00DA2C84">
        <w:t>,</w:t>
      </w:r>
      <w:r w:rsidR="008A1FB9">
        <w:t xml:space="preserve"> </w:t>
      </w:r>
      <w:r w:rsidR="008A1FB9">
        <w:fldChar w:fldCharType="begin"/>
      </w:r>
      <w:r w:rsidR="008A1FB9">
        <w:instrText xml:space="preserve"> REF _Ref49414976 \n \h </w:instrText>
      </w:r>
      <w:r w:rsidR="008A1FB9">
        <w:fldChar w:fldCharType="separate"/>
      </w:r>
      <w:r w:rsidR="006A0CE2">
        <w:t>(y)</w:t>
      </w:r>
      <w:r w:rsidR="008A1FB9">
        <w:fldChar w:fldCharType="end"/>
      </w:r>
      <w:r w:rsidR="008A1FB9">
        <w:t>,</w:t>
      </w:r>
      <w:r w:rsidR="00DA2C84">
        <w:t xml:space="preserve"> </w:t>
      </w:r>
      <w:r w:rsidR="00DA2C84">
        <w:fldChar w:fldCharType="begin"/>
      </w:r>
      <w:r w:rsidR="00DA2C84">
        <w:instrText xml:space="preserve"> REF _Ref49375079 \n \h </w:instrText>
      </w:r>
      <w:r w:rsidR="00DA2C84">
        <w:fldChar w:fldCharType="separate"/>
      </w:r>
      <w:r w:rsidR="006A0CE2">
        <w:t>(aa)</w:t>
      </w:r>
      <w:r w:rsidR="00DA2C84">
        <w:fldChar w:fldCharType="end"/>
      </w:r>
      <w:r w:rsidR="00DA2C84">
        <w:t xml:space="preserve">, </w:t>
      </w:r>
      <w:r w:rsidR="00DA2C84">
        <w:fldChar w:fldCharType="begin"/>
      </w:r>
      <w:r w:rsidR="00DA2C84">
        <w:instrText xml:space="preserve"> REF _Ref49375083 \n \h </w:instrText>
      </w:r>
      <w:r w:rsidR="00DA2C84">
        <w:fldChar w:fldCharType="separate"/>
      </w:r>
      <w:r w:rsidR="006A0CE2">
        <w:t>(bb)</w:t>
      </w:r>
      <w:r w:rsidR="00DA2C84">
        <w:fldChar w:fldCharType="end"/>
      </w:r>
      <w:r w:rsidR="00DA2C84">
        <w:t xml:space="preserve">, </w:t>
      </w:r>
      <w:r w:rsidR="00DA2C84">
        <w:fldChar w:fldCharType="begin"/>
      </w:r>
      <w:r w:rsidR="00DA2C84">
        <w:instrText xml:space="preserve"> REF _Ref49375085 \n \h </w:instrText>
      </w:r>
      <w:r w:rsidR="00DA2C84">
        <w:fldChar w:fldCharType="separate"/>
      </w:r>
      <w:r w:rsidR="006A0CE2">
        <w:t>(cc)</w:t>
      </w:r>
      <w:r w:rsidR="00DA2C84">
        <w:fldChar w:fldCharType="end"/>
      </w:r>
      <w:r w:rsidR="00DA2C84">
        <w:t xml:space="preserve">, </w:t>
      </w:r>
      <w:r w:rsidR="00DA2C84">
        <w:fldChar w:fldCharType="begin"/>
      </w:r>
      <w:r w:rsidR="00DA2C84">
        <w:instrText xml:space="preserve"> REF _Ref49375101 \n \h </w:instrText>
      </w:r>
      <w:r w:rsidR="00DA2C84">
        <w:fldChar w:fldCharType="separate"/>
      </w:r>
      <w:r w:rsidR="006A0CE2">
        <w:t>(kk)</w:t>
      </w:r>
      <w:r w:rsidR="00DA2C84">
        <w:fldChar w:fldCharType="end"/>
      </w:r>
      <w:r w:rsidR="00DA2C84">
        <w:t xml:space="preserve">, </w:t>
      </w:r>
      <w:r w:rsidR="00DA2C84">
        <w:fldChar w:fldCharType="begin"/>
      </w:r>
      <w:r w:rsidR="00DA2C84">
        <w:instrText xml:space="preserve"> REF _Ref49375104 \n \h </w:instrText>
      </w:r>
      <w:r w:rsidR="00DA2C84">
        <w:fldChar w:fldCharType="separate"/>
      </w:r>
      <w:r w:rsidR="006A0CE2">
        <w:t>(ll)</w:t>
      </w:r>
      <w:r w:rsidR="00DA2C84">
        <w:fldChar w:fldCharType="end"/>
      </w:r>
      <w:r w:rsidR="00DA2C84">
        <w:t xml:space="preserve">, </w:t>
      </w:r>
      <w:r w:rsidR="00DA2C84">
        <w:fldChar w:fldCharType="begin"/>
      </w:r>
      <w:r w:rsidR="00DA2C84">
        <w:instrText xml:space="preserve"> REF _Ref49375106 \n \h </w:instrText>
      </w:r>
      <w:r w:rsidR="00DA2C84">
        <w:fldChar w:fldCharType="separate"/>
      </w:r>
      <w:r w:rsidR="006A0CE2">
        <w:t>(mm)</w:t>
      </w:r>
      <w:r w:rsidR="00DA2C84">
        <w:fldChar w:fldCharType="end"/>
      </w:r>
      <w:r w:rsidR="00DA2C84">
        <w:t xml:space="preserve"> e </w:t>
      </w:r>
      <w:r w:rsidR="00DA2C84">
        <w:fldChar w:fldCharType="begin"/>
      </w:r>
      <w:r w:rsidR="00DA2C84">
        <w:instrText xml:space="preserve"> REF _Ref49375110 \n \h </w:instrText>
      </w:r>
      <w:r w:rsidR="00DA2C84">
        <w:fldChar w:fldCharType="separate"/>
      </w:r>
      <w:r w:rsidR="006A0CE2">
        <w:t>(nn)</w:t>
      </w:r>
      <w:r w:rsidR="00DA2C84">
        <w:fldChar w:fldCharType="end"/>
      </w:r>
      <w:r>
        <w:t xml:space="preserve">, da cláusula </w:t>
      </w:r>
      <w:r w:rsidR="00DA2C84">
        <w:fldChar w:fldCharType="begin"/>
      </w:r>
      <w:r w:rsidR="00DA2C84">
        <w:instrText xml:space="preserve"> REF _Ref49375224 \n \h </w:instrText>
      </w:r>
      <w:r w:rsidR="00DA2C84">
        <w:fldChar w:fldCharType="separate"/>
      </w:r>
      <w:r w:rsidR="006A0CE2">
        <w:t>7.1</w:t>
      </w:r>
      <w:r w:rsidR="00DA2C84">
        <w:fldChar w:fldCharType="end"/>
      </w:r>
      <w:r w:rsidR="00DA2C84">
        <w:t xml:space="preserve"> </w:t>
      </w:r>
      <w:r>
        <w:t xml:space="preserve">acima, será declarado o vencimento antecipado automático das Debêntures, </w:t>
      </w:r>
      <w:r w:rsidR="00C5312D">
        <w:t xml:space="preserve">com o consequente resgate e cancelamento das Debêntures, devendo </w:t>
      </w:r>
      <w:r>
        <w:t xml:space="preserve">a Emissora </w:t>
      </w:r>
      <w:r w:rsidR="00DA2C84">
        <w:t>efetuar o pagamento do saldo do Valor Nominal Unitário Atualizado, acrescido da Remuneração e dos Encargos Moratórios aplicáveis</w:t>
      </w:r>
      <w:r w:rsidR="00DA2C84" w:rsidRPr="00DB0A2D">
        <w:t xml:space="preserve">, calculados </w:t>
      </w:r>
      <w:r w:rsidR="00DA2C84" w:rsidRPr="00DB0A2D">
        <w:rPr>
          <w:i/>
        </w:rPr>
        <w:t>pro rata temporis</w:t>
      </w:r>
      <w:r w:rsidR="00DA2C84" w:rsidRPr="00DB0A2D">
        <w:t xml:space="preserve"> desde a data da primeira integralização, ou última Data de Pagamento, conforme o caso, até a data</w:t>
      </w:r>
      <w:r w:rsidR="00DA2C84" w:rsidRPr="00DA2C84">
        <w:t xml:space="preserve"> </w:t>
      </w:r>
      <w:r w:rsidR="00DA2C84" w:rsidRPr="00DB0A2D">
        <w:t xml:space="preserve">do efetivo pagamento, e de quaisquer outros valores eventualmente devidos pela Emissora nos termos desta Escritura de Emissão e dos demais Documentos da Operação, em até </w:t>
      </w:r>
      <w:r w:rsidR="001B3004">
        <w:t>5</w:t>
      </w:r>
      <w:r w:rsidR="00DA2C84" w:rsidRPr="00DB0A2D">
        <w:t xml:space="preserve"> (</w:t>
      </w:r>
      <w:r w:rsidR="001B3004">
        <w:t>cinco</w:t>
      </w:r>
      <w:r w:rsidR="00DA2C84" w:rsidRPr="00DB0A2D">
        <w:t>) Dias Úteis a contar da data da declaração de vencimento antecipado das Debêntures</w:t>
      </w:r>
      <w:r w:rsidR="00DA2C84">
        <w:t xml:space="preserve"> (“</w:t>
      </w:r>
      <w:r w:rsidR="00DA2C84" w:rsidRPr="00DA2C84">
        <w:rPr>
          <w:u w:val="single"/>
        </w:rPr>
        <w:t>Vencimento Antecipado Automático</w:t>
      </w:r>
      <w:r w:rsidR="00DA2C84">
        <w:t>”)</w:t>
      </w:r>
      <w:r w:rsidR="00DA2C84" w:rsidRPr="00DB0A2D">
        <w:t>.</w:t>
      </w:r>
    </w:p>
    <w:p w14:paraId="34D801F2" w14:textId="5DCF6339" w:rsidR="00DA2C84" w:rsidRDefault="00DA2C84" w:rsidP="00962730">
      <w:pPr>
        <w:pStyle w:val="Nvel11"/>
        <w:numPr>
          <w:ilvl w:val="0"/>
          <w:numId w:val="0"/>
        </w:numPr>
      </w:pPr>
    </w:p>
    <w:p w14:paraId="7F5EE7AA" w14:textId="17D5977A" w:rsidR="00962730" w:rsidRDefault="00DA2C84" w:rsidP="00DA2C84">
      <w:pPr>
        <w:pStyle w:val="Nvel11"/>
      </w:pPr>
      <w:r>
        <w:t>Na ocorrência dos eventos previstos nos demais subitens da cláusula</w:t>
      </w:r>
      <w:r w:rsidR="00F427BD">
        <w:t> </w:t>
      </w:r>
      <w:r>
        <w:fldChar w:fldCharType="begin"/>
      </w:r>
      <w:r>
        <w:instrText xml:space="preserve"> REF _Ref49375224 \n \h </w:instrText>
      </w:r>
      <w:r>
        <w:fldChar w:fldCharType="separate"/>
      </w:r>
      <w:r w:rsidR="006A0CE2">
        <w:t>7.1</w:t>
      </w:r>
      <w:r>
        <w:fldChar w:fldCharType="end"/>
      </w:r>
      <w:r>
        <w:t xml:space="preserve"> acima</w:t>
      </w:r>
      <w:r w:rsidR="00047221">
        <w:t xml:space="preserve">, a Securitizadora convocará uma assembleia geral dos Titulares dos CRI, para que os Titulares dos CRI possam deliberar sobre isso em assembleia geral, na forma prevista no Termo de Securitização, para declarar </w:t>
      </w:r>
      <w:r w:rsidR="00630601">
        <w:t>o</w:t>
      </w:r>
      <w:r w:rsidR="00047221">
        <w:t xml:space="preserve"> </w:t>
      </w:r>
      <w:r w:rsidR="00047221" w:rsidRPr="00E94574">
        <w:rPr>
          <w:u w:val="single"/>
        </w:rPr>
        <w:t>não</w:t>
      </w:r>
      <w:r w:rsidR="00047221">
        <w:t xml:space="preserve"> vencimento antecipado das Debêntures (“</w:t>
      </w:r>
      <w:r w:rsidR="00047221" w:rsidRPr="00047221">
        <w:rPr>
          <w:u w:val="single"/>
        </w:rPr>
        <w:t>Vencimento Antecipado Não Automático</w:t>
      </w:r>
      <w:r w:rsidR="00047221">
        <w:t>”).</w:t>
      </w:r>
    </w:p>
    <w:p w14:paraId="1EEC88E6" w14:textId="77777777" w:rsidR="00962730" w:rsidRDefault="00962730" w:rsidP="00962730">
      <w:pPr>
        <w:pStyle w:val="Nvel11"/>
        <w:numPr>
          <w:ilvl w:val="0"/>
          <w:numId w:val="0"/>
        </w:numPr>
      </w:pPr>
    </w:p>
    <w:p w14:paraId="17B362ED" w14:textId="63B547D7" w:rsidR="00D257F5" w:rsidRPr="00DB0A2D" w:rsidRDefault="00704452" w:rsidP="00497744">
      <w:pPr>
        <w:pStyle w:val="Nvel11"/>
      </w:pPr>
      <w:r w:rsidRPr="00DB0A2D">
        <w:t xml:space="preserve">A </w:t>
      </w:r>
      <w:r w:rsidR="00FA2DE2" w:rsidRPr="00DB0A2D">
        <w:t>Emissora</w:t>
      </w:r>
      <w:r w:rsidRPr="00DB0A2D">
        <w:t xml:space="preserve"> obriga-se a notificar a </w:t>
      </w:r>
      <w:r w:rsidR="008217EE" w:rsidRPr="00DB0A2D">
        <w:t>Debenturista</w:t>
      </w:r>
      <w:r w:rsidRPr="00DB0A2D">
        <w:t xml:space="preserve">, com cópia para o Agente Fiduciário dos CRI, no prazo de até 2 (dois) Dias Úteis sobre a ocorrência e a data de qualquer um dos Eventos de Vencimento Antecipado que tenha ciência. </w:t>
      </w:r>
    </w:p>
    <w:p w14:paraId="57E6D35F" w14:textId="77777777" w:rsidR="00D257F5" w:rsidRPr="00DB0A2D" w:rsidRDefault="00D257F5" w:rsidP="00497744">
      <w:pPr>
        <w:spacing w:line="288" w:lineRule="auto"/>
        <w:rPr>
          <w:rFonts w:ascii="Trebuchet MS" w:hAnsi="Trebuchet MS"/>
          <w:sz w:val="22"/>
          <w:szCs w:val="22"/>
        </w:rPr>
      </w:pPr>
    </w:p>
    <w:p w14:paraId="4D47C2F8" w14:textId="6092AD14" w:rsidR="00704452" w:rsidRPr="00DB0A2D" w:rsidRDefault="00704452" w:rsidP="00497744">
      <w:pPr>
        <w:pStyle w:val="Nvel111"/>
      </w:pPr>
      <w:r w:rsidRPr="00DB0A2D">
        <w:t xml:space="preserve">Adicionalmente, a </w:t>
      </w:r>
      <w:r w:rsidR="00FA2DE2" w:rsidRPr="00DB0A2D">
        <w:t>Emissora</w:t>
      </w:r>
      <w:r w:rsidRPr="00DB0A2D">
        <w:t xml:space="preserve"> obriga-se a enviar à </w:t>
      </w:r>
      <w:r w:rsidR="008217EE" w:rsidRPr="00DB0A2D">
        <w:t>Debenturista</w:t>
      </w:r>
      <w:r w:rsidRPr="00DB0A2D">
        <w:t>,</w:t>
      </w:r>
      <w:r w:rsidR="00165E0F" w:rsidRPr="00DB0A2D">
        <w:t xml:space="preserve"> com cópia para o Agente Fiduciário dos CRI,</w:t>
      </w:r>
      <w:r w:rsidRPr="00DB0A2D">
        <w:t xml:space="preserve"> semestralmente nos dias </w:t>
      </w:r>
      <w:r w:rsidR="008C6411" w:rsidRPr="00DB0A2D">
        <w:t xml:space="preserve">30 de julho e 30 de janeiro </w:t>
      </w:r>
      <w:r w:rsidRPr="00DB0A2D">
        <w:t xml:space="preserve">de cada </w:t>
      </w:r>
      <w:r w:rsidR="00F2671A" w:rsidRPr="00DB0A2D">
        <w:t>ano</w:t>
      </w:r>
      <w:r w:rsidRPr="00DB0A2D">
        <w:t xml:space="preserve">, sendo o primeiro devido em </w:t>
      </w:r>
      <w:r w:rsidR="00036CCA" w:rsidRPr="00DB0A2D">
        <w:t>30 de janeiro de 2021</w:t>
      </w:r>
      <w:r w:rsidR="008C6411" w:rsidRPr="00DB0A2D">
        <w:t>,</w:t>
      </w:r>
      <w:r w:rsidRPr="00DB0A2D">
        <w:t xml:space="preserve"> declaração atestando a ocorrência ou não dos Eventos de Vencimento Antecipado</w:t>
      </w:r>
      <w:r w:rsidR="00A71AAF">
        <w:t xml:space="preserve"> e confirmando se as declarações prestadas pela Emissora e pelos Fiadores no âmbito da Operação permanecem válidas, conforme modelo previsto no </w:t>
      </w:r>
      <w:r w:rsidR="00A71AAF" w:rsidRPr="00A475E7">
        <w:rPr>
          <w:u w:val="single"/>
        </w:rPr>
        <w:t>Anexo VII</w:t>
      </w:r>
      <w:r w:rsidR="00A71AAF">
        <w:t xml:space="preserve"> à presente Escritura de Emissão</w:t>
      </w:r>
      <w:r w:rsidRPr="00DB0A2D">
        <w:t xml:space="preserve">, bem como os documentos necessários a comprovação dos eventos. </w:t>
      </w:r>
    </w:p>
    <w:p w14:paraId="550F8DAB" w14:textId="157FFD00" w:rsidR="00704452" w:rsidRPr="00DB0A2D" w:rsidRDefault="00704452" w:rsidP="00497744">
      <w:pPr>
        <w:pStyle w:val="PargrafodaLista"/>
        <w:spacing w:line="288" w:lineRule="auto"/>
        <w:rPr>
          <w:rFonts w:ascii="Trebuchet MS" w:hAnsi="Trebuchet MS" w:cstheme="minorHAnsi"/>
          <w:sz w:val="22"/>
          <w:szCs w:val="22"/>
        </w:rPr>
      </w:pPr>
    </w:p>
    <w:p w14:paraId="708F7A0B" w14:textId="77777777" w:rsidR="00704452" w:rsidRPr="00DB0A2D" w:rsidRDefault="00B53167" w:rsidP="00897B63">
      <w:pPr>
        <w:pStyle w:val="Nvel1"/>
        <w:ind w:left="0" w:firstLine="0"/>
        <w:rPr>
          <w:smallCaps/>
          <w:w w:val="0"/>
        </w:rPr>
      </w:pPr>
      <w:bookmarkStart w:id="255" w:name="_DV_M267"/>
      <w:bookmarkStart w:id="256" w:name="_Toc499990368"/>
      <w:bookmarkStart w:id="257" w:name="_Hlk494885206"/>
      <w:bookmarkEnd w:id="254"/>
      <w:bookmarkEnd w:id="255"/>
      <w:r w:rsidRPr="00DB0A2D">
        <w:rPr>
          <w:w w:val="0"/>
        </w:rPr>
        <w:t xml:space="preserve">Obrigações adicionais da </w:t>
      </w:r>
      <w:r w:rsidRPr="00DB0A2D">
        <w:t>Emissora</w:t>
      </w:r>
      <w:r w:rsidRPr="00DB0A2D">
        <w:rPr>
          <w:w w:val="0"/>
        </w:rPr>
        <w:t xml:space="preserve"> e dos Fiadores</w:t>
      </w:r>
    </w:p>
    <w:p w14:paraId="1E9D0502" w14:textId="77777777" w:rsidR="00704452" w:rsidRPr="00DB0A2D" w:rsidRDefault="00704452" w:rsidP="00497744">
      <w:pPr>
        <w:keepNext/>
        <w:spacing w:line="288" w:lineRule="auto"/>
        <w:contextualSpacing/>
        <w:jc w:val="both"/>
        <w:rPr>
          <w:rFonts w:ascii="Trebuchet MS" w:hAnsi="Trebuchet MS" w:cstheme="minorHAnsi"/>
          <w:w w:val="0"/>
          <w:sz w:val="22"/>
          <w:szCs w:val="22"/>
        </w:rPr>
      </w:pPr>
      <w:bookmarkStart w:id="258" w:name="_DV_M268"/>
      <w:bookmarkEnd w:id="256"/>
      <w:bookmarkEnd w:id="257"/>
      <w:bookmarkEnd w:id="258"/>
    </w:p>
    <w:p w14:paraId="08D5CF8F" w14:textId="77777777" w:rsidR="00704452" w:rsidRPr="00DB0A2D" w:rsidRDefault="00704452" w:rsidP="00497744">
      <w:pPr>
        <w:pStyle w:val="Nvel11"/>
        <w:rPr>
          <w:w w:val="0"/>
        </w:rPr>
      </w:pPr>
      <w:bookmarkStart w:id="259" w:name="_DV_M269"/>
      <w:bookmarkEnd w:id="259"/>
      <w:r w:rsidRPr="00DB0A2D">
        <w:rPr>
          <w:w w:val="0"/>
        </w:rPr>
        <w:t>Observadas as demais obrigações previstas nesta Escritura</w:t>
      </w:r>
      <w:r w:rsidR="006F6877" w:rsidRPr="00DB0A2D">
        <w:rPr>
          <w:w w:val="0"/>
        </w:rPr>
        <w:t xml:space="preserve"> de Emissão</w:t>
      </w:r>
      <w:r w:rsidRPr="00DB0A2D">
        <w:rPr>
          <w:w w:val="0"/>
        </w:rPr>
        <w:t xml:space="preserve">, </w:t>
      </w:r>
      <w:bookmarkStart w:id="260" w:name="_DV_C376"/>
      <w:r w:rsidRPr="00DB0A2D">
        <w:rPr>
          <w:rStyle w:val="DeltaViewInsertion"/>
          <w:rFonts w:cstheme="minorHAnsi"/>
          <w:color w:val="auto"/>
          <w:w w:val="0"/>
          <w:u w:val="none"/>
        </w:rPr>
        <w:t xml:space="preserve">enquanto o saldo devedor das Debêntures não for integralmente pago, </w:t>
      </w:r>
      <w:bookmarkStart w:id="261" w:name="_DV_M270"/>
      <w:bookmarkEnd w:id="260"/>
      <w:bookmarkEnd w:id="261"/>
      <w:r w:rsidRPr="00DB0A2D">
        <w:rPr>
          <w:w w:val="0"/>
        </w:rPr>
        <w:t xml:space="preserve">a </w:t>
      </w:r>
      <w:r w:rsidR="00FA2DE2" w:rsidRPr="00DB0A2D">
        <w:t>Emissora</w:t>
      </w:r>
      <w:r w:rsidRPr="00DB0A2D">
        <w:rPr>
          <w:w w:val="0"/>
        </w:rPr>
        <w:t xml:space="preserve"> obriga-se, ainda, a:</w:t>
      </w:r>
    </w:p>
    <w:p w14:paraId="0D884C69" w14:textId="2ED46EBB" w:rsidR="00704452" w:rsidRPr="00DB0A2D" w:rsidRDefault="00704452" w:rsidP="00497744">
      <w:pPr>
        <w:spacing w:line="288" w:lineRule="auto"/>
        <w:ind w:left="567"/>
        <w:contextualSpacing/>
        <w:jc w:val="both"/>
        <w:rPr>
          <w:rFonts w:ascii="Trebuchet MS" w:hAnsi="Trebuchet MS" w:cstheme="minorHAnsi"/>
          <w:w w:val="0"/>
          <w:sz w:val="22"/>
          <w:szCs w:val="22"/>
        </w:rPr>
      </w:pPr>
    </w:p>
    <w:p w14:paraId="40E8191C" w14:textId="00A5053D" w:rsidR="00704452" w:rsidRPr="00DB0A2D" w:rsidRDefault="008247DD" w:rsidP="00497744">
      <w:pPr>
        <w:pStyle w:val="Nvel11a"/>
      </w:pPr>
      <w:r w:rsidRPr="00DB0A2D">
        <w:t xml:space="preserve">fornecer </w:t>
      </w:r>
      <w:r w:rsidR="00704452" w:rsidRPr="00DB0A2D">
        <w:t xml:space="preserve">à Debenturista, </w:t>
      </w:r>
      <w:r w:rsidR="00165E0F" w:rsidRPr="00DB0A2D">
        <w:t xml:space="preserve">com cópia para o Agente Fiduciário dos CRI, </w:t>
      </w:r>
      <w:r w:rsidR="00704452" w:rsidRPr="00DB0A2D">
        <w:t>a partir da Data de Emissão, independentemente do período de carência previsto nesta Escritura</w:t>
      </w:r>
      <w:r w:rsidR="006F6877" w:rsidRPr="00DB0A2D">
        <w:t xml:space="preserve"> de Emissão</w:t>
      </w:r>
      <w:r w:rsidR="00704452" w:rsidRPr="00DB0A2D">
        <w:t xml:space="preserve">: </w:t>
      </w:r>
    </w:p>
    <w:p w14:paraId="23180D28" w14:textId="77777777" w:rsidR="00704452" w:rsidRPr="00DB0A2D" w:rsidRDefault="00704452" w:rsidP="00497744">
      <w:pPr>
        <w:spacing w:line="288" w:lineRule="auto"/>
        <w:ind w:left="567"/>
        <w:contextualSpacing/>
        <w:jc w:val="both"/>
        <w:rPr>
          <w:rFonts w:ascii="Trebuchet MS" w:hAnsi="Trebuchet MS" w:cstheme="minorHAnsi"/>
          <w:w w:val="0"/>
          <w:sz w:val="22"/>
          <w:szCs w:val="22"/>
        </w:rPr>
      </w:pPr>
    </w:p>
    <w:p w14:paraId="6CBD8408" w14:textId="662E92A1" w:rsidR="00704452" w:rsidRPr="00DB0A2D" w:rsidRDefault="00704452" w:rsidP="00497744">
      <w:pPr>
        <w:pStyle w:val="Nvel11a1"/>
        <w:rPr>
          <w:w w:val="0"/>
        </w:rPr>
      </w:pPr>
      <w:r w:rsidRPr="00DB0A2D">
        <w:rPr>
          <w:w w:val="0"/>
        </w:rPr>
        <w:lastRenderedPageBreak/>
        <w:t>até o 45º</w:t>
      </w:r>
      <w:r w:rsidR="007924C3" w:rsidRPr="00DB0A2D">
        <w:rPr>
          <w:w w:val="0"/>
        </w:rPr>
        <w:t> </w:t>
      </w:r>
      <w:r w:rsidRPr="00DB0A2D">
        <w:rPr>
          <w:w w:val="0"/>
        </w:rPr>
        <w:t>(quadragésimo quinto) dia após o encerramento de cada trimestre</w:t>
      </w:r>
      <w:r w:rsidR="0038115D" w:rsidRPr="00DB0A2D">
        <w:rPr>
          <w:lang w:eastAsia="pt-BR"/>
        </w:rPr>
        <w:t xml:space="preserve"> </w:t>
      </w:r>
      <w:r w:rsidR="0038115D" w:rsidRPr="00DB0A2D">
        <w:rPr>
          <w:color w:val="000000" w:themeColor="text1"/>
          <w:w w:val="0"/>
        </w:rPr>
        <w:t>ou em até 5 (cinco) Dias Úteis após a sua divulgação, o que ocorrer primeiro</w:t>
      </w:r>
      <w:r w:rsidRPr="00DB0A2D">
        <w:rPr>
          <w:w w:val="0"/>
        </w:rPr>
        <w:t xml:space="preserve">, balancete trimestral relativo ao respectivo trimestre, em relação aos períodos de 3 (três) meses encerrados em março, junho e setembro de cada ano; </w:t>
      </w:r>
    </w:p>
    <w:p w14:paraId="3D7F1234" w14:textId="77777777" w:rsidR="00704452" w:rsidRPr="00DB0A2D" w:rsidRDefault="00704452" w:rsidP="00497744">
      <w:pPr>
        <w:shd w:val="clear" w:color="auto" w:fill="FFFFFF"/>
        <w:tabs>
          <w:tab w:val="left" w:pos="1134"/>
        </w:tabs>
        <w:spacing w:line="288" w:lineRule="auto"/>
        <w:ind w:left="567"/>
        <w:contextualSpacing/>
        <w:jc w:val="both"/>
        <w:rPr>
          <w:rFonts w:ascii="Trebuchet MS" w:hAnsi="Trebuchet MS" w:cstheme="minorHAnsi"/>
          <w:w w:val="0"/>
          <w:sz w:val="22"/>
          <w:szCs w:val="22"/>
        </w:rPr>
      </w:pPr>
    </w:p>
    <w:p w14:paraId="4EEA32ED" w14:textId="5C0DC4E5" w:rsidR="00704452" w:rsidRPr="00DB0A2D" w:rsidRDefault="00704452" w:rsidP="00497744">
      <w:pPr>
        <w:pStyle w:val="Nvel11a1"/>
        <w:rPr>
          <w:w w:val="0"/>
        </w:rPr>
      </w:pPr>
      <w:r w:rsidRPr="00DB0A2D">
        <w:t xml:space="preserve">semestralmente, nos dias 30 de julho e 30 de janeiro de cada </w:t>
      </w:r>
      <w:r w:rsidR="00F2671A" w:rsidRPr="00DB0A2D">
        <w:t>ano</w:t>
      </w:r>
      <w:r w:rsidRPr="00DB0A2D">
        <w:t xml:space="preserve">, sendo a primeiro devida em </w:t>
      </w:r>
      <w:r w:rsidR="00036CCA" w:rsidRPr="00DB0A2D">
        <w:t>30 de janeiro de 2021</w:t>
      </w:r>
      <w:r w:rsidRPr="00DB0A2D">
        <w:t>, declaração atestando a ocorrência ou não dos Eventos de Vencimento Antecipado</w:t>
      </w:r>
      <w:r w:rsidR="00C5312D">
        <w:t xml:space="preserve"> e confirmado se as declarações prestadas pela Emissora e pelos Fiadores no âmbito dos Documentos da Operação permanecem válidas, conforme modelo previsto no </w:t>
      </w:r>
      <w:r w:rsidR="00C5312D" w:rsidRPr="00A475E7">
        <w:rPr>
          <w:u w:val="single"/>
        </w:rPr>
        <w:t>Anexo VII</w:t>
      </w:r>
      <w:r w:rsidR="00C5312D">
        <w:t xml:space="preserve"> à presente Escritura de Emissão</w:t>
      </w:r>
      <w:r w:rsidRPr="00DB0A2D">
        <w:t xml:space="preserve">, bem como os documentos necessários a comprovação dos eventos; </w:t>
      </w:r>
    </w:p>
    <w:p w14:paraId="09B0865E" w14:textId="77777777" w:rsidR="00704452" w:rsidRPr="00DB0A2D" w:rsidRDefault="00704452" w:rsidP="00497744">
      <w:pPr>
        <w:shd w:val="clear" w:color="auto" w:fill="FFFFFF"/>
        <w:tabs>
          <w:tab w:val="left" w:pos="1134"/>
        </w:tabs>
        <w:spacing w:line="288" w:lineRule="auto"/>
        <w:ind w:left="567"/>
        <w:contextualSpacing/>
        <w:jc w:val="both"/>
        <w:rPr>
          <w:rFonts w:ascii="Trebuchet MS" w:hAnsi="Trebuchet MS" w:cstheme="minorHAnsi"/>
          <w:w w:val="0"/>
          <w:sz w:val="22"/>
          <w:szCs w:val="22"/>
        </w:rPr>
      </w:pPr>
    </w:p>
    <w:p w14:paraId="541F7693" w14:textId="75E59CB5" w:rsidR="00704452" w:rsidRPr="00DB0A2D" w:rsidRDefault="00704452" w:rsidP="00497744">
      <w:pPr>
        <w:pStyle w:val="Nvel11a1"/>
        <w:rPr>
          <w:w w:val="0"/>
        </w:rPr>
      </w:pPr>
      <w:r w:rsidRPr="00DB0A2D">
        <w:rPr>
          <w:w w:val="0"/>
        </w:rPr>
        <w:t xml:space="preserve">cópia de qualquer decisão ou sentença judicial em desfavor da </w:t>
      </w:r>
      <w:r w:rsidR="00FA2DE2" w:rsidRPr="00DB0A2D">
        <w:t>Emissora</w:t>
      </w:r>
      <w:r w:rsidR="00E53BD4" w:rsidRPr="00DB0A2D">
        <w:rPr>
          <w:w w:val="0"/>
        </w:rPr>
        <w:t xml:space="preserve"> e/ou</w:t>
      </w:r>
      <w:r w:rsidR="00D257F5" w:rsidRPr="00DB0A2D">
        <w:rPr>
          <w:w w:val="0"/>
        </w:rPr>
        <w:t xml:space="preserve"> dos Fiadores </w:t>
      </w:r>
      <w:r w:rsidRPr="00DB0A2D">
        <w:rPr>
          <w:w w:val="0"/>
        </w:rPr>
        <w:t xml:space="preserve">envolvendo procedimento </w:t>
      </w:r>
      <w:r w:rsidR="000236BB" w:rsidRPr="00DB0A2D">
        <w:t xml:space="preserve">em montante unitário ou agregado igual ou superior a </w:t>
      </w:r>
      <w:r w:rsidR="00902AEF" w:rsidRPr="00DB0A2D">
        <w:t xml:space="preserve">R$ </w:t>
      </w:r>
      <w:r w:rsidR="00D04E6F">
        <w:t>1.000.000,00</w:t>
      </w:r>
      <w:r w:rsidR="00902AEF" w:rsidRPr="00DB0A2D">
        <w:t xml:space="preserve"> (</w:t>
      </w:r>
      <w:r w:rsidR="00D04E6F">
        <w:t>um milhão de reais</w:t>
      </w:r>
      <w:r w:rsidR="00902AEF" w:rsidRPr="00DB0A2D">
        <w:t>)</w:t>
      </w:r>
      <w:r w:rsidRPr="00DB0A2D">
        <w:rPr>
          <w:w w:val="0"/>
        </w:rPr>
        <w:t xml:space="preserve">, em até 5 (cinco) dias corridos da publicação de tal decisão ou sentença judicial; </w:t>
      </w:r>
    </w:p>
    <w:p w14:paraId="5614C89B" w14:textId="77777777" w:rsidR="00704452" w:rsidRPr="00DB0A2D" w:rsidRDefault="00704452" w:rsidP="00497744">
      <w:pPr>
        <w:shd w:val="clear" w:color="auto" w:fill="FFFFFF"/>
        <w:tabs>
          <w:tab w:val="left" w:pos="1134"/>
        </w:tabs>
        <w:spacing w:line="288" w:lineRule="auto"/>
        <w:ind w:left="567"/>
        <w:contextualSpacing/>
        <w:jc w:val="both"/>
        <w:rPr>
          <w:rFonts w:ascii="Trebuchet MS" w:hAnsi="Trebuchet MS" w:cstheme="minorHAnsi"/>
          <w:w w:val="0"/>
          <w:sz w:val="22"/>
          <w:szCs w:val="22"/>
          <w:lang w:val="x-none"/>
        </w:rPr>
      </w:pPr>
    </w:p>
    <w:p w14:paraId="7660CF07" w14:textId="77777777" w:rsidR="00302CFF" w:rsidRPr="00DB0A2D" w:rsidRDefault="00302CFF" w:rsidP="00497744">
      <w:pPr>
        <w:pStyle w:val="Nvel11a1"/>
        <w:rPr>
          <w:w w:val="0"/>
        </w:rPr>
      </w:pPr>
      <w:r w:rsidRPr="00DB0A2D">
        <w:rPr>
          <w:w w:val="0"/>
        </w:rPr>
        <w:t>em até 2 (dois) Dias Úteis da data em que tomar conhecimento, informações a respeito da ocorrência de qualquer Evento de Vencimento Antecipado;</w:t>
      </w:r>
    </w:p>
    <w:p w14:paraId="7AF32EE2" w14:textId="77777777" w:rsidR="00302CFF" w:rsidRPr="00DB0A2D" w:rsidRDefault="00302CFF" w:rsidP="00497744">
      <w:pPr>
        <w:pStyle w:val="PargrafodaLista"/>
        <w:spacing w:line="288" w:lineRule="auto"/>
        <w:rPr>
          <w:rFonts w:ascii="Trebuchet MS" w:hAnsi="Trebuchet MS"/>
          <w:w w:val="0"/>
          <w:sz w:val="22"/>
          <w:szCs w:val="22"/>
        </w:rPr>
      </w:pPr>
    </w:p>
    <w:p w14:paraId="5E5A914E" w14:textId="43392185" w:rsidR="00704452" w:rsidRPr="00DB0A2D" w:rsidRDefault="00302CFF" w:rsidP="00497744">
      <w:pPr>
        <w:pStyle w:val="Nvel11a1"/>
        <w:rPr>
          <w:w w:val="0"/>
        </w:rPr>
      </w:pPr>
      <w:r w:rsidRPr="00DB0A2D">
        <w:rPr>
          <w:w w:val="0"/>
        </w:rPr>
        <w:t xml:space="preserve">em até 5 (cinco) Dias Úteis da data em que tomar conhecimento, </w:t>
      </w:r>
      <w:r w:rsidR="00D257F5" w:rsidRPr="00DB0A2D">
        <w:rPr>
          <w:w w:val="0"/>
        </w:rPr>
        <w:t xml:space="preserve">informações sobre </w:t>
      </w:r>
      <w:r w:rsidR="007633DD" w:rsidRPr="00DB0A2D">
        <w:rPr>
          <w:w w:val="0"/>
        </w:rPr>
        <w:t xml:space="preserve">quaisquer eventos ou situações que sejam de seu conhecimento e que possam afetar negativamente a habilidade da </w:t>
      </w:r>
      <w:r w:rsidR="00FA2DE2" w:rsidRPr="00DB0A2D">
        <w:t>Emissora</w:t>
      </w:r>
      <w:r w:rsidR="00E53BD4" w:rsidRPr="00DB0A2D">
        <w:t xml:space="preserve"> e/ou </w:t>
      </w:r>
      <w:r w:rsidR="00D257F5" w:rsidRPr="00DB0A2D">
        <w:t>dos Fiadores</w:t>
      </w:r>
      <w:r w:rsidR="007633DD" w:rsidRPr="00DB0A2D">
        <w:rPr>
          <w:w w:val="0"/>
        </w:rPr>
        <w:t xml:space="preserve"> de efetuar o pontual cumprimento das obrigações, no todo ou em parte, assumidas perante </w:t>
      </w:r>
      <w:r w:rsidR="004B0662" w:rsidRPr="00DB0A2D">
        <w:rPr>
          <w:w w:val="0"/>
        </w:rPr>
        <w:t>a</w:t>
      </w:r>
      <w:r w:rsidR="007633DD" w:rsidRPr="00DB0A2D">
        <w:rPr>
          <w:w w:val="0"/>
        </w:rPr>
        <w:t xml:space="preserve"> Debenturista</w:t>
      </w:r>
      <w:r w:rsidR="0038115D" w:rsidRPr="00DB0A2D">
        <w:rPr>
          <w:w w:val="0"/>
        </w:rPr>
        <w:t>;</w:t>
      </w:r>
      <w:r w:rsidR="00704452" w:rsidRPr="00DB0A2D">
        <w:rPr>
          <w:w w:val="0"/>
        </w:rPr>
        <w:t xml:space="preserve"> </w:t>
      </w:r>
    </w:p>
    <w:p w14:paraId="53854B41" w14:textId="77777777" w:rsidR="0038115D" w:rsidRPr="00DB0A2D" w:rsidRDefault="0038115D" w:rsidP="00497744">
      <w:pPr>
        <w:pStyle w:val="PargrafodaLista"/>
        <w:spacing w:line="288" w:lineRule="auto"/>
        <w:rPr>
          <w:rFonts w:ascii="Trebuchet MS" w:hAnsi="Trebuchet MS" w:cstheme="minorHAnsi"/>
          <w:w w:val="0"/>
          <w:sz w:val="22"/>
          <w:szCs w:val="22"/>
        </w:rPr>
      </w:pPr>
    </w:p>
    <w:p w14:paraId="3BA4E85C" w14:textId="6A72C3B7" w:rsidR="0038115D" w:rsidRPr="00DB0A2D" w:rsidRDefault="0038115D" w:rsidP="00497744">
      <w:pPr>
        <w:pStyle w:val="Nvel11a1"/>
      </w:pPr>
      <w:r w:rsidRPr="00DB0A2D">
        <w:t>em até 10 (dez) dias,</w:t>
      </w:r>
      <w:bookmarkStart w:id="262" w:name="_DV_M201"/>
      <w:bookmarkEnd w:id="262"/>
      <w:r w:rsidRPr="00DB0A2D">
        <w:t xml:space="preserve"> qualquer informação relevante para a Emissão que lhe venha a ser solicitada pel</w:t>
      </w:r>
      <w:r w:rsidR="004B0662" w:rsidRPr="00DB0A2D">
        <w:t>a</w:t>
      </w:r>
      <w:r w:rsidRPr="00DB0A2D">
        <w:t xml:space="preserve"> Debenturista, ou no prazo exigido por norma vigente ou estipulado pela autoridade competente, para as informações que venham a ser exigidas pelas normas vigentes ou em razão de determinação ou orientação de autoridades competentes; e</w:t>
      </w:r>
    </w:p>
    <w:p w14:paraId="4072F2E7" w14:textId="77777777" w:rsidR="0038115D" w:rsidRPr="00DB0A2D" w:rsidRDefault="0038115D" w:rsidP="00497744">
      <w:pPr>
        <w:pStyle w:val="PargrafodaLista"/>
        <w:spacing w:line="288" w:lineRule="auto"/>
        <w:rPr>
          <w:rFonts w:ascii="Trebuchet MS" w:hAnsi="Trebuchet MS" w:cstheme="minorHAnsi"/>
          <w:sz w:val="22"/>
          <w:szCs w:val="22"/>
        </w:rPr>
      </w:pPr>
    </w:p>
    <w:p w14:paraId="14DD6DD3" w14:textId="77777777" w:rsidR="0038115D" w:rsidRPr="00356EAA" w:rsidRDefault="0038115D" w:rsidP="00497744">
      <w:pPr>
        <w:pStyle w:val="Nvel11a1"/>
      </w:pPr>
      <w:r w:rsidRPr="00DB0A2D">
        <w:t xml:space="preserve">caso solicitados, os comprovantes de cumprimento de suas obrigações </w:t>
      </w:r>
      <w:r w:rsidRPr="00356EAA">
        <w:t xml:space="preserve">pecuniárias no prazo de até 5 (cinco) Dias Úteis contados da </w:t>
      </w:r>
      <w:r w:rsidR="00580B4F" w:rsidRPr="00356EAA">
        <w:t>data de solicitação</w:t>
      </w:r>
      <w:r w:rsidRPr="00356EAA">
        <w:t>.</w:t>
      </w:r>
    </w:p>
    <w:p w14:paraId="0DCAEC55" w14:textId="4B3AB8CC" w:rsidR="00704452" w:rsidRPr="00356EAA" w:rsidRDefault="00704452" w:rsidP="00497744">
      <w:pPr>
        <w:pStyle w:val="Nvel11a"/>
        <w:numPr>
          <w:ilvl w:val="0"/>
          <w:numId w:val="0"/>
        </w:numPr>
        <w:ind w:left="709"/>
        <w:rPr>
          <w:rFonts w:cstheme="minorHAnsi"/>
          <w:w w:val="0"/>
        </w:rPr>
      </w:pPr>
    </w:p>
    <w:p w14:paraId="3DDFB1A5" w14:textId="1DD78D8D" w:rsidR="001F17A0" w:rsidRPr="00356EAA" w:rsidRDefault="001F17A0" w:rsidP="00497744">
      <w:pPr>
        <w:pStyle w:val="Nvel11a"/>
        <w:rPr>
          <w:w w:val="0"/>
        </w:rPr>
      </w:pPr>
      <w:r w:rsidRPr="00356EAA">
        <w:rPr>
          <w:w w:val="0"/>
        </w:rPr>
        <w:t xml:space="preserve">comprovar a efetiva destinação dos recursos captados com a Emissão ao desenvolvimento do Empreendimento Alvo, nos termos da </w:t>
      </w:r>
      <w:r w:rsidR="00CA0F71" w:rsidRPr="00356EAA">
        <w:rPr>
          <w:w w:val="0"/>
        </w:rPr>
        <w:t>c</w:t>
      </w:r>
      <w:r w:rsidRPr="00356EAA">
        <w:rPr>
          <w:w w:val="0"/>
        </w:rPr>
        <w:t>láusula</w:t>
      </w:r>
      <w:r w:rsidR="00B57777" w:rsidRPr="00356EAA">
        <w:t> </w:t>
      </w:r>
      <w:r w:rsidRPr="00356EAA">
        <w:rPr>
          <w:w w:val="0"/>
        </w:rPr>
        <w:fldChar w:fldCharType="begin"/>
      </w:r>
      <w:r w:rsidRPr="00356EAA">
        <w:rPr>
          <w:w w:val="0"/>
        </w:rPr>
        <w:instrText xml:space="preserve"> REF _Ref12256824 \w \h  \* MERGEFORMAT </w:instrText>
      </w:r>
      <w:r w:rsidRPr="00356EAA">
        <w:rPr>
          <w:w w:val="0"/>
        </w:rPr>
      </w:r>
      <w:r w:rsidRPr="00356EAA">
        <w:rPr>
          <w:w w:val="0"/>
        </w:rPr>
        <w:fldChar w:fldCharType="separate"/>
      </w:r>
      <w:r w:rsidR="006A0CE2">
        <w:rPr>
          <w:w w:val="0"/>
        </w:rPr>
        <w:t>3.6</w:t>
      </w:r>
      <w:r w:rsidRPr="00356EAA">
        <w:rPr>
          <w:w w:val="0"/>
        </w:rPr>
        <w:fldChar w:fldCharType="end"/>
      </w:r>
      <w:r w:rsidRPr="00356EAA">
        <w:rPr>
          <w:w w:val="0"/>
        </w:rPr>
        <w:t xml:space="preserve"> acima, por meio da emissão</w:t>
      </w:r>
      <w:r w:rsidR="003B22DE" w:rsidRPr="00356EAA">
        <w:rPr>
          <w:w w:val="0"/>
        </w:rPr>
        <w:t xml:space="preserve">, em até 10 (dez) Dias Úteis após o encerramento de cada </w:t>
      </w:r>
      <w:r w:rsidR="00915505" w:rsidRPr="00356EAA">
        <w:rPr>
          <w:w w:val="0"/>
        </w:rPr>
        <w:t>semestre</w:t>
      </w:r>
      <w:r w:rsidR="003B22DE" w:rsidRPr="00356EAA">
        <w:rPr>
          <w:w w:val="0"/>
        </w:rPr>
        <w:t>,</w:t>
      </w:r>
      <w:r w:rsidRPr="00356EAA">
        <w:rPr>
          <w:w w:val="0"/>
        </w:rPr>
        <w:t xml:space="preserve"> de declaração</w:t>
      </w:r>
      <w:r w:rsidR="003B22DE" w:rsidRPr="00356EAA">
        <w:rPr>
          <w:w w:val="0"/>
        </w:rPr>
        <w:t xml:space="preserve"> elaborada</w:t>
      </w:r>
      <w:r w:rsidRPr="00356EAA">
        <w:rPr>
          <w:w w:val="0"/>
        </w:rPr>
        <w:t xml:space="preserve"> nos termos do modelo constante do </w:t>
      </w:r>
      <w:r w:rsidRPr="00356EAA">
        <w:rPr>
          <w:w w:val="0"/>
          <w:u w:val="single"/>
        </w:rPr>
        <w:t>Anexo</w:t>
      </w:r>
      <w:r w:rsidR="00C83067" w:rsidRPr="00356EAA">
        <w:rPr>
          <w:w w:val="0"/>
          <w:u w:val="single"/>
        </w:rPr>
        <w:t> </w:t>
      </w:r>
      <w:r w:rsidRPr="00356EAA">
        <w:rPr>
          <w:w w:val="0"/>
          <w:u w:val="single"/>
        </w:rPr>
        <w:t>III</w:t>
      </w:r>
      <w:r w:rsidRPr="00356EAA">
        <w:rPr>
          <w:w w:val="0"/>
        </w:rPr>
        <w:t xml:space="preserve">, devidamente acompanhada de cópias dos contratos, notas fiscais (acompanhados </w:t>
      </w:r>
      <w:r w:rsidRPr="00356EAA">
        <w:rPr>
          <w:w w:val="0"/>
        </w:rPr>
        <w:lastRenderedPageBreak/>
        <w:t>de seus arquivos no formato “XML” de autenticação das notas fiscais), atos societários e demais documentos comprobatórios que comprovem os pagamentos realizados;</w:t>
      </w:r>
    </w:p>
    <w:p w14:paraId="552E879C" w14:textId="77777777" w:rsidR="001F17A0" w:rsidRPr="00356EAA" w:rsidRDefault="001F17A0" w:rsidP="00497744">
      <w:pPr>
        <w:pStyle w:val="Nvel11a"/>
        <w:numPr>
          <w:ilvl w:val="0"/>
          <w:numId w:val="0"/>
        </w:numPr>
        <w:ind w:left="709"/>
        <w:rPr>
          <w:w w:val="0"/>
        </w:rPr>
      </w:pPr>
    </w:p>
    <w:p w14:paraId="26D04A65" w14:textId="54A1E9E2" w:rsidR="001F17A0" w:rsidRPr="00DB0A2D" w:rsidRDefault="001F17A0" w:rsidP="00497744">
      <w:pPr>
        <w:pStyle w:val="Nvel11a"/>
        <w:rPr>
          <w:w w:val="0"/>
        </w:rPr>
      </w:pPr>
      <w:r w:rsidRPr="00356EAA">
        <w:rPr>
          <w:w w:val="0"/>
        </w:rPr>
        <w:t>sempre que solicitado por escrito pela Debenturista ou pelo Agente Fiduciário dos CRI, incluindo</w:t>
      </w:r>
      <w:r w:rsidRPr="00DB0A2D">
        <w:rPr>
          <w:w w:val="0"/>
        </w:rPr>
        <w:t>, sem limitação, para fins de atendimento a exigências de órgãos reguladores e fiscalizadores, em até 2 (dois) Dias Úteis do recebimento da solicitação, disponibilizar cópia autenticada dos contratos, notas fiscais (acompanhados de seus arquivos no formato “XML” de autenticação das notas fiscais), atos societários e demais documentos comprobatórios que julgar necessário para acompanhamento da utilização dos recursos oriundos da Emissão;</w:t>
      </w:r>
    </w:p>
    <w:p w14:paraId="0E78E044" w14:textId="77777777" w:rsidR="001F17A0" w:rsidRPr="00DB0A2D" w:rsidRDefault="001F17A0" w:rsidP="00497744">
      <w:pPr>
        <w:pStyle w:val="Nvel11a"/>
        <w:numPr>
          <w:ilvl w:val="0"/>
          <w:numId w:val="0"/>
        </w:numPr>
        <w:ind w:left="709"/>
        <w:rPr>
          <w:rFonts w:cstheme="minorHAnsi"/>
          <w:w w:val="0"/>
        </w:rPr>
      </w:pPr>
    </w:p>
    <w:p w14:paraId="3CD92097" w14:textId="77777777" w:rsidR="00704452" w:rsidRPr="00DB0A2D" w:rsidRDefault="008247DD" w:rsidP="00497744">
      <w:pPr>
        <w:pStyle w:val="Nvel11a"/>
        <w:rPr>
          <w:w w:val="0"/>
        </w:rPr>
      </w:pPr>
      <w:r w:rsidRPr="00DB0A2D">
        <w:rPr>
          <w:w w:val="0"/>
        </w:rPr>
        <w:t xml:space="preserve">proceder </w:t>
      </w:r>
      <w:r w:rsidR="00704452" w:rsidRPr="00DB0A2D">
        <w:rPr>
          <w:w w:val="0"/>
        </w:rPr>
        <w:t>à adequada publicidade dos dados econômico-financeiros, nos termos exigidos pela Lei das Sociedades por Ações, promovendo a publicação das suas demonstrações financeiras, nos termos exigidos pela legislação e regulamentação em vigor;</w:t>
      </w:r>
    </w:p>
    <w:p w14:paraId="70C42508" w14:textId="77777777" w:rsidR="00704452" w:rsidRPr="00DB0A2D" w:rsidRDefault="00704452" w:rsidP="00497744">
      <w:pPr>
        <w:pStyle w:val="Nvel11a"/>
        <w:numPr>
          <w:ilvl w:val="0"/>
          <w:numId w:val="0"/>
        </w:numPr>
        <w:ind w:left="709"/>
        <w:rPr>
          <w:rFonts w:cstheme="minorHAnsi"/>
          <w:w w:val="0"/>
        </w:rPr>
      </w:pPr>
    </w:p>
    <w:p w14:paraId="2FCD9E7E" w14:textId="77777777" w:rsidR="00302CFF" w:rsidRPr="00DB0A2D" w:rsidRDefault="008247DD" w:rsidP="00497744">
      <w:pPr>
        <w:pStyle w:val="Nvel11a"/>
        <w:rPr>
          <w:w w:val="0"/>
        </w:rPr>
      </w:pPr>
      <w:bookmarkStart w:id="263" w:name="_Ref10002333"/>
      <w:r w:rsidRPr="00DB0A2D">
        <w:rPr>
          <w:w w:val="0"/>
        </w:rPr>
        <w:t xml:space="preserve">arcar </w:t>
      </w:r>
      <w:r w:rsidR="00704452" w:rsidRPr="00DB0A2D">
        <w:rPr>
          <w:w w:val="0"/>
        </w:rPr>
        <w:t>com todos os custos decorrentes da distribuição e manutenção das Debêntures e dos CRI, incluindo, mas não se limitando:</w:t>
      </w:r>
      <w:bookmarkEnd w:id="263"/>
    </w:p>
    <w:p w14:paraId="7E46018A" w14:textId="77777777" w:rsidR="00302CFF" w:rsidRPr="00DB0A2D" w:rsidRDefault="00302CFF" w:rsidP="00497744">
      <w:pPr>
        <w:pStyle w:val="Nvel11a"/>
        <w:numPr>
          <w:ilvl w:val="0"/>
          <w:numId w:val="0"/>
        </w:numPr>
        <w:ind w:left="709"/>
        <w:rPr>
          <w:w w:val="0"/>
        </w:rPr>
      </w:pPr>
    </w:p>
    <w:p w14:paraId="5EB60D0F" w14:textId="19469F19" w:rsidR="00302CFF" w:rsidRPr="00DB0A2D" w:rsidRDefault="00704452" w:rsidP="00497744">
      <w:pPr>
        <w:pStyle w:val="Nvel11a1"/>
        <w:rPr>
          <w:w w:val="0"/>
        </w:rPr>
      </w:pPr>
      <w:r w:rsidRPr="00DB0A2D">
        <w:rPr>
          <w:w w:val="0"/>
        </w:rPr>
        <w:t xml:space="preserve">a todos os custos relativos ao registro dos CRI </w:t>
      </w:r>
      <w:r w:rsidR="00CC4BD5">
        <w:rPr>
          <w:w w:val="0"/>
        </w:rPr>
        <w:t xml:space="preserve">e da CCI </w:t>
      </w:r>
      <w:r w:rsidRPr="00DB0A2D">
        <w:rPr>
          <w:w w:val="0"/>
        </w:rPr>
        <w:t>na B3;</w:t>
      </w:r>
    </w:p>
    <w:p w14:paraId="091FD118" w14:textId="77777777" w:rsidR="00302CFF" w:rsidRPr="00DB0A2D" w:rsidRDefault="00302CFF" w:rsidP="00497744">
      <w:pPr>
        <w:pStyle w:val="Nvel11a1"/>
        <w:numPr>
          <w:ilvl w:val="0"/>
          <w:numId w:val="0"/>
        </w:numPr>
        <w:ind w:left="1418"/>
        <w:rPr>
          <w:w w:val="0"/>
        </w:rPr>
      </w:pPr>
    </w:p>
    <w:p w14:paraId="24A534A0" w14:textId="77777777" w:rsidR="00302CFF" w:rsidRPr="00DB0A2D" w:rsidRDefault="00704452" w:rsidP="00497744">
      <w:pPr>
        <w:pStyle w:val="Nvel11a1"/>
        <w:rPr>
          <w:w w:val="0"/>
        </w:rPr>
      </w:pPr>
      <w:r w:rsidRPr="00DB0A2D">
        <w:rPr>
          <w:w w:val="0"/>
        </w:rPr>
        <w:t>ao registro</w:t>
      </w:r>
      <w:r w:rsidR="00302CFF" w:rsidRPr="00DB0A2D">
        <w:rPr>
          <w:w w:val="0"/>
        </w:rPr>
        <w:t>, inscrição, averbação</w:t>
      </w:r>
      <w:r w:rsidRPr="00DB0A2D">
        <w:rPr>
          <w:w w:val="0"/>
        </w:rPr>
        <w:t xml:space="preserve"> e a publicação dos atos necessários à Emissão, tais como esta Escritura</w:t>
      </w:r>
      <w:r w:rsidR="006F6877" w:rsidRPr="00DB0A2D">
        <w:rPr>
          <w:w w:val="0"/>
        </w:rPr>
        <w:t xml:space="preserve"> de Emissão</w:t>
      </w:r>
      <w:r w:rsidRPr="00DB0A2D">
        <w:rPr>
          <w:w w:val="0"/>
        </w:rPr>
        <w:t xml:space="preserve">, seus eventuais aditamentos, da ata da </w:t>
      </w:r>
      <w:r w:rsidR="00756AB3" w:rsidRPr="00DB0A2D">
        <w:rPr>
          <w:w w:val="0"/>
        </w:rPr>
        <w:t>AGE</w:t>
      </w:r>
      <w:r w:rsidRPr="00DB0A2D">
        <w:rPr>
          <w:w w:val="0"/>
        </w:rPr>
        <w:t xml:space="preserve"> da </w:t>
      </w:r>
      <w:r w:rsidR="00FA2DE2" w:rsidRPr="00DB0A2D">
        <w:t>Emissora</w:t>
      </w:r>
      <w:r w:rsidRPr="00DB0A2D">
        <w:rPr>
          <w:w w:val="0"/>
        </w:rPr>
        <w:t>; e</w:t>
      </w:r>
    </w:p>
    <w:p w14:paraId="70E0ACB9" w14:textId="77777777" w:rsidR="00302CFF" w:rsidRPr="00DB0A2D" w:rsidRDefault="00302CFF" w:rsidP="00497744">
      <w:pPr>
        <w:pStyle w:val="Nvel11a1"/>
        <w:numPr>
          <w:ilvl w:val="0"/>
          <w:numId w:val="0"/>
        </w:numPr>
        <w:ind w:left="1418"/>
        <w:rPr>
          <w:w w:val="0"/>
        </w:rPr>
      </w:pPr>
    </w:p>
    <w:p w14:paraId="764F23CC" w14:textId="326FA106" w:rsidR="00704452" w:rsidRPr="00DB0A2D" w:rsidRDefault="00704452" w:rsidP="00497744">
      <w:pPr>
        <w:pStyle w:val="Nvel11a1"/>
        <w:rPr>
          <w:w w:val="0"/>
        </w:rPr>
      </w:pPr>
      <w:r w:rsidRPr="00DB0A2D">
        <w:rPr>
          <w:w w:val="0"/>
        </w:rPr>
        <w:t xml:space="preserve">as despesas com a contratação dos prestadores de serviço contratados pela Debenturista em função da emissão dos CRI, tais como </w:t>
      </w:r>
      <w:r w:rsidR="00CC4BD5">
        <w:rPr>
          <w:w w:val="0"/>
        </w:rPr>
        <w:t xml:space="preserve">Securitizadora, </w:t>
      </w:r>
      <w:r w:rsidR="00E14FA6" w:rsidRPr="00DB0A2D">
        <w:rPr>
          <w:w w:val="0"/>
        </w:rPr>
        <w:t xml:space="preserve">Agente Fiduciário </w:t>
      </w:r>
      <w:r w:rsidRPr="00DB0A2D">
        <w:rPr>
          <w:w w:val="0"/>
        </w:rPr>
        <w:t xml:space="preserve">dos CRI, instituição custodiante e registradora da CCI, </w:t>
      </w:r>
      <w:r w:rsidR="00CC4BD5">
        <w:rPr>
          <w:w w:val="0"/>
        </w:rPr>
        <w:t>auditor do patrimônio separado</w:t>
      </w:r>
      <w:r w:rsidRPr="00DB0A2D">
        <w:rPr>
          <w:w w:val="0"/>
        </w:rPr>
        <w:t xml:space="preserve">, banco liquidante, escriturador, bem como as instituições intermediárias contratadas para distribuir os CRI no mercado primário, desde que previamente aprovado pela </w:t>
      </w:r>
      <w:r w:rsidR="00FA2DE2" w:rsidRPr="00DB0A2D">
        <w:t>Emissora</w:t>
      </w:r>
      <w:r w:rsidR="00CC4BD5">
        <w:t>, bem como todas as Despesa</w:t>
      </w:r>
      <w:r w:rsidR="007A1246">
        <w:t>s</w:t>
      </w:r>
      <w:r w:rsidRPr="00DB0A2D">
        <w:rPr>
          <w:w w:val="0"/>
        </w:rPr>
        <w:t>.</w:t>
      </w:r>
    </w:p>
    <w:p w14:paraId="551D4D35" w14:textId="77777777" w:rsidR="00704452" w:rsidRPr="00DB0A2D" w:rsidRDefault="00704452" w:rsidP="00497744">
      <w:pPr>
        <w:pStyle w:val="Nvel11a1"/>
        <w:numPr>
          <w:ilvl w:val="0"/>
          <w:numId w:val="0"/>
        </w:numPr>
        <w:ind w:left="1418"/>
        <w:rPr>
          <w:rFonts w:cstheme="minorHAnsi"/>
          <w:w w:val="0"/>
        </w:rPr>
      </w:pPr>
    </w:p>
    <w:p w14:paraId="6027CD15" w14:textId="77777777" w:rsidR="00704452" w:rsidRPr="00DB0A2D" w:rsidRDefault="00302CFF" w:rsidP="00497744">
      <w:pPr>
        <w:pStyle w:val="Nvel11a"/>
        <w:rPr>
          <w:w w:val="0"/>
        </w:rPr>
      </w:pPr>
      <w:r w:rsidRPr="00DB0A2D">
        <w:rPr>
          <w:w w:val="0"/>
        </w:rPr>
        <w:t xml:space="preserve">manter </w:t>
      </w:r>
      <w:r w:rsidR="00704452" w:rsidRPr="00DB0A2D">
        <w:rPr>
          <w:w w:val="0"/>
        </w:rPr>
        <w:t>a sua contabilidade atualizada e efetuar os respectivos registros de acordo com os princípios contábeis geralmente aceitos no Brasil;</w:t>
      </w:r>
    </w:p>
    <w:p w14:paraId="71F38EDE" w14:textId="77777777" w:rsidR="00704452" w:rsidRPr="00DB0A2D" w:rsidRDefault="00704452" w:rsidP="00497744">
      <w:pPr>
        <w:pStyle w:val="Nvel11a"/>
        <w:numPr>
          <w:ilvl w:val="0"/>
          <w:numId w:val="0"/>
        </w:numPr>
        <w:ind w:left="709"/>
        <w:rPr>
          <w:rFonts w:cstheme="minorHAnsi"/>
          <w:w w:val="0"/>
        </w:rPr>
      </w:pPr>
    </w:p>
    <w:p w14:paraId="27BCDE99" w14:textId="77777777" w:rsidR="00704452" w:rsidRPr="00DB0A2D" w:rsidRDefault="00302CFF" w:rsidP="00497744">
      <w:pPr>
        <w:pStyle w:val="Nvel11a"/>
        <w:rPr>
          <w:w w:val="0"/>
        </w:rPr>
      </w:pPr>
      <w:bookmarkStart w:id="264" w:name="_Hlk494885175"/>
      <w:bookmarkStart w:id="265" w:name="_Hlk494885168"/>
      <w:r w:rsidRPr="00DB0A2D">
        <w:rPr>
          <w:w w:val="0"/>
        </w:rPr>
        <w:t xml:space="preserve">não </w:t>
      </w:r>
      <w:r w:rsidR="00704452" w:rsidRPr="00DB0A2D">
        <w:rPr>
          <w:w w:val="0"/>
        </w:rPr>
        <w:t>realizar operações fora de seu objeto social, observadas as disposições estatutárias, legais e regulamentares em vigor</w:t>
      </w:r>
      <w:r w:rsidR="007633DD" w:rsidRPr="00DB0A2D">
        <w:rPr>
          <w:w w:val="0"/>
        </w:rPr>
        <w:t>, em especial atos que possam,</w:t>
      </w:r>
      <w:r w:rsidRPr="00DB0A2D">
        <w:rPr>
          <w:w w:val="0"/>
        </w:rPr>
        <w:t xml:space="preserve"> </w:t>
      </w:r>
      <w:r w:rsidR="007633DD" w:rsidRPr="00DB0A2D">
        <w:rPr>
          <w:w w:val="0"/>
        </w:rPr>
        <w:t>direta ou indiretamente, comprometer o pontual e integral cumprimento das obrigações assumidas, nos termos desta Escritura</w:t>
      </w:r>
      <w:r w:rsidR="006F6877" w:rsidRPr="00DB0A2D">
        <w:rPr>
          <w:w w:val="0"/>
        </w:rPr>
        <w:t xml:space="preserve"> de Emissão</w:t>
      </w:r>
      <w:r w:rsidR="00704452" w:rsidRPr="00DB0A2D">
        <w:rPr>
          <w:w w:val="0"/>
        </w:rPr>
        <w:t>;</w:t>
      </w:r>
      <w:bookmarkEnd w:id="264"/>
    </w:p>
    <w:bookmarkEnd w:id="265"/>
    <w:p w14:paraId="13B4687B" w14:textId="77777777" w:rsidR="00704452" w:rsidRPr="00DB0A2D" w:rsidRDefault="00704452" w:rsidP="00497744">
      <w:pPr>
        <w:pStyle w:val="Nvel11a"/>
        <w:numPr>
          <w:ilvl w:val="0"/>
          <w:numId w:val="0"/>
        </w:numPr>
        <w:ind w:left="709"/>
        <w:rPr>
          <w:rFonts w:cstheme="minorHAnsi"/>
          <w:w w:val="0"/>
        </w:rPr>
      </w:pPr>
    </w:p>
    <w:p w14:paraId="0B18E272" w14:textId="77777777" w:rsidR="00704452" w:rsidRPr="00DB0A2D" w:rsidRDefault="00302CFF" w:rsidP="00497744">
      <w:pPr>
        <w:pStyle w:val="Nvel11a"/>
        <w:rPr>
          <w:w w:val="0"/>
        </w:rPr>
      </w:pPr>
      <w:r w:rsidRPr="00DB0A2D">
        <w:rPr>
          <w:w w:val="0"/>
        </w:rPr>
        <w:t xml:space="preserve">manter </w:t>
      </w:r>
      <w:r w:rsidR="00704452" w:rsidRPr="00DB0A2D">
        <w:rPr>
          <w:w w:val="0"/>
        </w:rPr>
        <w:t xml:space="preserve">seus bens adequadamente segurados, conforme práticas usualmente adotadas pela </w:t>
      </w:r>
      <w:r w:rsidR="00FA2DE2" w:rsidRPr="00DB0A2D">
        <w:t>Emissora</w:t>
      </w:r>
      <w:r w:rsidR="00704452" w:rsidRPr="00DB0A2D">
        <w:rPr>
          <w:w w:val="0"/>
        </w:rPr>
        <w:t>;</w:t>
      </w:r>
    </w:p>
    <w:p w14:paraId="54B3E5E3" w14:textId="77777777" w:rsidR="00704452" w:rsidRPr="00DB0A2D" w:rsidRDefault="00704452" w:rsidP="00497744">
      <w:pPr>
        <w:pStyle w:val="Nvel11a"/>
        <w:numPr>
          <w:ilvl w:val="0"/>
          <w:numId w:val="0"/>
        </w:numPr>
        <w:ind w:left="709"/>
        <w:rPr>
          <w:rFonts w:cstheme="minorHAnsi"/>
          <w:w w:val="0"/>
        </w:rPr>
      </w:pPr>
    </w:p>
    <w:p w14:paraId="14871154" w14:textId="77777777" w:rsidR="00704452" w:rsidRPr="00DB0A2D" w:rsidRDefault="00302CFF" w:rsidP="00497744">
      <w:pPr>
        <w:pStyle w:val="Nvel11a"/>
        <w:rPr>
          <w:w w:val="0"/>
        </w:rPr>
      </w:pPr>
      <w:r w:rsidRPr="00DB0A2D">
        <w:rPr>
          <w:w w:val="0"/>
        </w:rPr>
        <w:t xml:space="preserve">manter </w:t>
      </w:r>
      <w:r w:rsidR="00704452" w:rsidRPr="00DB0A2D">
        <w:rPr>
          <w:w w:val="0"/>
        </w:rPr>
        <w:t>válidas e regulares, durante todo o prazo de vigência das Debêntures e desde que haja Debêntures em circulação, as declarações e garantias apresentadas nesta Escritura</w:t>
      </w:r>
      <w:r w:rsidR="006F6877" w:rsidRPr="00DB0A2D">
        <w:rPr>
          <w:w w:val="0"/>
        </w:rPr>
        <w:t xml:space="preserve"> de Emissão</w:t>
      </w:r>
      <w:r w:rsidR="00704452" w:rsidRPr="00DB0A2D">
        <w:rPr>
          <w:w w:val="0"/>
        </w:rPr>
        <w:t>, no que for aplicável</w:t>
      </w:r>
      <w:r w:rsidRPr="00DB0A2D">
        <w:rPr>
          <w:w w:val="0"/>
        </w:rPr>
        <w:t>;</w:t>
      </w:r>
    </w:p>
    <w:p w14:paraId="1CB09185" w14:textId="77777777" w:rsidR="00704452" w:rsidRPr="00DB0A2D" w:rsidRDefault="00704452" w:rsidP="00497744">
      <w:pPr>
        <w:pStyle w:val="Nvel11a"/>
        <w:numPr>
          <w:ilvl w:val="0"/>
          <w:numId w:val="0"/>
        </w:numPr>
        <w:ind w:left="709"/>
        <w:rPr>
          <w:rFonts w:cstheme="minorHAnsi"/>
          <w:w w:val="0"/>
        </w:rPr>
      </w:pPr>
    </w:p>
    <w:p w14:paraId="3CCB522A" w14:textId="5F6725B6" w:rsidR="00704452" w:rsidRPr="00DB0A2D" w:rsidRDefault="00302CFF" w:rsidP="00497744">
      <w:pPr>
        <w:pStyle w:val="Nvel11a"/>
      </w:pPr>
      <w:r w:rsidRPr="00DB0A2D">
        <w:t xml:space="preserve">manter </w:t>
      </w:r>
      <w:r w:rsidR="00704452" w:rsidRPr="00DB0A2D">
        <w:t xml:space="preserve">durante todo o prazo de emissão das Debêntures, as suas </w:t>
      </w:r>
      <w:r w:rsidR="00704452" w:rsidRPr="00DB0A2D">
        <w:rPr>
          <w:w w:val="0"/>
        </w:rPr>
        <w:t>demonstrações financeiras completas consolidadas</w:t>
      </w:r>
      <w:r w:rsidRPr="00DB0A2D">
        <w:t xml:space="preserve"> submetidas à análise de auditores independentes,</w:t>
      </w:r>
      <w:r w:rsidR="00E96BEE">
        <w:t xml:space="preserve"> </w:t>
      </w:r>
      <w:r w:rsidR="00704452" w:rsidRPr="00DB0A2D">
        <w:t>observado que o parecer dos auditores independentes não poderá ser do tipo “qualificado” ou “com abstenção de opinião”</w:t>
      </w:r>
      <w:r w:rsidRPr="00DB0A2D">
        <w:t>;</w:t>
      </w:r>
    </w:p>
    <w:p w14:paraId="5F1BED99" w14:textId="77777777" w:rsidR="00704452" w:rsidRPr="00DB0A2D" w:rsidRDefault="00704452" w:rsidP="00497744">
      <w:pPr>
        <w:pStyle w:val="Nvel11a"/>
        <w:numPr>
          <w:ilvl w:val="0"/>
          <w:numId w:val="0"/>
        </w:numPr>
        <w:ind w:left="709"/>
        <w:rPr>
          <w:rFonts w:cstheme="minorHAnsi"/>
        </w:rPr>
      </w:pPr>
    </w:p>
    <w:p w14:paraId="4D76E657" w14:textId="77777777" w:rsidR="00704452" w:rsidRPr="00DB0A2D" w:rsidRDefault="00302CFF" w:rsidP="00497744">
      <w:pPr>
        <w:pStyle w:val="Nvel11a"/>
      </w:pPr>
      <w:r w:rsidRPr="00DB0A2D">
        <w:t xml:space="preserve">pagar </w:t>
      </w:r>
      <w:r w:rsidR="00704452" w:rsidRPr="00DB0A2D">
        <w:t xml:space="preserve">as importâncias relativas às obrigações assumidas nesta Escritura de Emissão até às </w:t>
      </w:r>
      <w:r w:rsidR="000236BB" w:rsidRPr="00DB0A2D">
        <w:t>1</w:t>
      </w:r>
      <w:r w:rsidR="00BA5A23" w:rsidRPr="00DB0A2D">
        <w:t>5</w:t>
      </w:r>
      <w:r w:rsidRPr="00DB0A2D">
        <w:t>h</w:t>
      </w:r>
      <w:r w:rsidR="00704452" w:rsidRPr="00DB0A2D">
        <w:t>00 (</w:t>
      </w:r>
      <w:r w:rsidR="00BA5A23" w:rsidRPr="00DB0A2D">
        <w:t>quinze</w:t>
      </w:r>
      <w:r w:rsidR="000236BB" w:rsidRPr="00DB0A2D">
        <w:t xml:space="preserve"> </w:t>
      </w:r>
      <w:r w:rsidR="00704452" w:rsidRPr="00DB0A2D">
        <w:t>horas) do dia em que se tornarem devidas</w:t>
      </w:r>
      <w:r w:rsidRPr="00DB0A2D">
        <w:t>;</w:t>
      </w:r>
    </w:p>
    <w:p w14:paraId="656F76B0" w14:textId="77777777" w:rsidR="007633DD" w:rsidRPr="00DB0A2D" w:rsidRDefault="007633DD" w:rsidP="00497744">
      <w:pPr>
        <w:pStyle w:val="Nvel11a"/>
        <w:numPr>
          <w:ilvl w:val="0"/>
          <w:numId w:val="0"/>
        </w:numPr>
        <w:ind w:left="709"/>
        <w:rPr>
          <w:rFonts w:cstheme="minorHAnsi"/>
        </w:rPr>
      </w:pPr>
    </w:p>
    <w:p w14:paraId="00292B0A" w14:textId="77777777" w:rsidR="007633DD" w:rsidRPr="00DB0A2D" w:rsidRDefault="00302CFF" w:rsidP="00497744">
      <w:pPr>
        <w:pStyle w:val="Nvel11a"/>
      </w:pPr>
      <w:r w:rsidRPr="00DB0A2D">
        <w:t xml:space="preserve">cumprir </w:t>
      </w:r>
      <w:r w:rsidR="007633DD" w:rsidRPr="00DB0A2D">
        <w:t>as determinações referentes aos CRI emanadas da CVM e da B3, conforme aplicável, inclusive mediante envio de documentos, prestando, ainda, as informações que lhe forem solicitadas</w:t>
      </w:r>
      <w:r w:rsidRPr="00DB0A2D">
        <w:t>;</w:t>
      </w:r>
    </w:p>
    <w:p w14:paraId="4664BDBA" w14:textId="77777777" w:rsidR="007633DD" w:rsidRPr="00DB0A2D" w:rsidRDefault="007633DD" w:rsidP="00497744">
      <w:pPr>
        <w:pStyle w:val="PargrafodaLista"/>
        <w:spacing w:line="288" w:lineRule="auto"/>
        <w:rPr>
          <w:rFonts w:ascii="Trebuchet MS" w:hAnsi="Trebuchet MS" w:cstheme="minorHAnsi"/>
          <w:sz w:val="22"/>
          <w:szCs w:val="22"/>
        </w:rPr>
      </w:pPr>
    </w:p>
    <w:p w14:paraId="21CF7106" w14:textId="77777777" w:rsidR="007633DD" w:rsidRPr="00DB0A2D" w:rsidRDefault="00302CFF" w:rsidP="00497744">
      <w:pPr>
        <w:pStyle w:val="Nvel11a"/>
      </w:pPr>
      <w:r w:rsidRPr="00DB0A2D">
        <w:t xml:space="preserve">cumprir </w:t>
      </w:r>
      <w:r w:rsidR="007633DD" w:rsidRPr="00DB0A2D">
        <w:t>todas as leis, regras, regulamentos e ordens aplicáveis em qualquer jurisdição na qual realize negócios ou possua ativos</w:t>
      </w:r>
      <w:r w:rsidR="00580B4F" w:rsidRPr="00DB0A2D">
        <w:t xml:space="preserve">, exceto </w:t>
      </w:r>
      <w:r w:rsidR="00FD6249" w:rsidRPr="00DB0A2D">
        <w:t>por aqueles regulamentos, leis, regras, e ordens questionados de boa-fé nas esferas judiciais e/ou administrativas</w:t>
      </w:r>
      <w:r w:rsidRPr="00DB0A2D">
        <w:t>;</w:t>
      </w:r>
    </w:p>
    <w:p w14:paraId="2E2FBCFC" w14:textId="77777777" w:rsidR="007633DD" w:rsidRPr="00DB0A2D" w:rsidRDefault="007633DD" w:rsidP="00497744">
      <w:pPr>
        <w:pStyle w:val="PargrafodaLista"/>
        <w:spacing w:line="288" w:lineRule="auto"/>
        <w:rPr>
          <w:rFonts w:ascii="Trebuchet MS" w:hAnsi="Trebuchet MS"/>
          <w:sz w:val="22"/>
          <w:szCs w:val="22"/>
        </w:rPr>
      </w:pPr>
    </w:p>
    <w:p w14:paraId="7871E629" w14:textId="410ADA9E" w:rsidR="007633DD" w:rsidRPr="00DB0A2D" w:rsidRDefault="00302CFF" w:rsidP="00497744">
      <w:pPr>
        <w:pStyle w:val="Nvel11a"/>
      </w:pPr>
      <w:r w:rsidRPr="00DB0A2D">
        <w:t xml:space="preserve">comparecer </w:t>
      </w:r>
      <w:r w:rsidR="007633DD" w:rsidRPr="00DB0A2D">
        <w:t xml:space="preserve">a </w:t>
      </w:r>
      <w:r w:rsidR="001F48CD" w:rsidRPr="00DB0A2D">
        <w:t>a</w:t>
      </w:r>
      <w:r w:rsidR="007633DD" w:rsidRPr="00DB0A2D">
        <w:t xml:space="preserve">ssembleias </w:t>
      </w:r>
      <w:r w:rsidR="001F48CD" w:rsidRPr="00DB0A2D">
        <w:t>g</w:t>
      </w:r>
      <w:r w:rsidR="007633DD" w:rsidRPr="00DB0A2D">
        <w:t>erais d</w:t>
      </w:r>
      <w:r w:rsidR="001F48CD" w:rsidRPr="00DB0A2D">
        <w:t>os</w:t>
      </w:r>
      <w:r w:rsidR="007633DD" w:rsidRPr="00DB0A2D">
        <w:t xml:space="preserve"> </w:t>
      </w:r>
      <w:r w:rsidR="008D11D7" w:rsidRPr="00DB0A2D">
        <w:t xml:space="preserve">Titulares dos CRI </w:t>
      </w:r>
      <w:r w:rsidR="007633DD" w:rsidRPr="00DB0A2D">
        <w:t xml:space="preserve">sempre que solicitado e convocado nos prazos previstos </w:t>
      </w:r>
      <w:r w:rsidR="008D11D7" w:rsidRPr="00DB0A2D">
        <w:t>no Termo de Securitização</w:t>
      </w:r>
      <w:r w:rsidRPr="00DB0A2D">
        <w:t>;</w:t>
      </w:r>
    </w:p>
    <w:p w14:paraId="4497B233" w14:textId="77777777" w:rsidR="007633DD" w:rsidRPr="00DB0A2D" w:rsidRDefault="007633DD" w:rsidP="00497744">
      <w:pPr>
        <w:pStyle w:val="PargrafodaLista"/>
        <w:spacing w:line="288" w:lineRule="auto"/>
        <w:rPr>
          <w:rFonts w:ascii="Trebuchet MS" w:hAnsi="Trebuchet MS" w:cstheme="minorHAnsi"/>
          <w:sz w:val="22"/>
          <w:szCs w:val="22"/>
          <w:lang w:val="pt-BR"/>
        </w:rPr>
      </w:pPr>
    </w:p>
    <w:p w14:paraId="0A9C1962" w14:textId="77777777" w:rsidR="007633DD" w:rsidRPr="00DB0A2D" w:rsidRDefault="00302CFF" w:rsidP="00497744">
      <w:pPr>
        <w:pStyle w:val="Nvel11a"/>
      </w:pPr>
      <w:r w:rsidRPr="00DB0A2D">
        <w:t xml:space="preserve">efetuar </w:t>
      </w:r>
      <w:r w:rsidR="007633DD" w:rsidRPr="00DB0A2D">
        <w:t xml:space="preserve">recolhimento de quaisquer tributos ou contribuições que incidam ou venham a incidir sobre a Emissão e que sejam de responsabilidade da </w:t>
      </w:r>
      <w:r w:rsidR="00FA2DE2" w:rsidRPr="00DB0A2D">
        <w:t>Emissora</w:t>
      </w:r>
      <w:r w:rsidR="00580B4F" w:rsidRPr="00DB0A2D">
        <w:t>, conforme previsto nesta Escritura</w:t>
      </w:r>
      <w:r w:rsidR="006F6877" w:rsidRPr="00DB0A2D">
        <w:t xml:space="preserve"> de Emissão</w:t>
      </w:r>
      <w:r w:rsidR="00580B4F" w:rsidRPr="00DB0A2D">
        <w:t xml:space="preserve"> e nos Documentos da Operaçã</w:t>
      </w:r>
      <w:r w:rsidRPr="00DB0A2D">
        <w:t>o;</w:t>
      </w:r>
    </w:p>
    <w:p w14:paraId="218689B0" w14:textId="77777777" w:rsidR="007633DD" w:rsidRPr="00DB0A2D" w:rsidRDefault="007633DD" w:rsidP="00497744">
      <w:pPr>
        <w:pStyle w:val="PargrafodaLista"/>
        <w:spacing w:line="288" w:lineRule="auto"/>
        <w:rPr>
          <w:rFonts w:ascii="Trebuchet MS" w:hAnsi="Trebuchet MS" w:cstheme="minorHAnsi"/>
          <w:sz w:val="22"/>
          <w:szCs w:val="22"/>
          <w:lang w:val="pt-BR"/>
        </w:rPr>
      </w:pPr>
    </w:p>
    <w:p w14:paraId="415CEA8C" w14:textId="3BBE4DFA" w:rsidR="007633DD" w:rsidRPr="00DB0A2D" w:rsidRDefault="00302CFF" w:rsidP="00497744">
      <w:pPr>
        <w:pStyle w:val="Nvel11a"/>
      </w:pPr>
      <w:r w:rsidRPr="00DB0A2D">
        <w:t xml:space="preserve">manter </w:t>
      </w:r>
      <w:r w:rsidR="007633DD" w:rsidRPr="00DB0A2D">
        <w:t>sempre válidas, eficazes, em perfeita ordem e em pleno vigor todas as autorizações necessárias à assinatura desta Escritura</w:t>
      </w:r>
      <w:r w:rsidR="006F6877" w:rsidRPr="00DB0A2D">
        <w:t xml:space="preserve"> de Emissão</w:t>
      </w:r>
      <w:r w:rsidR="007633DD" w:rsidRPr="00DB0A2D">
        <w:t xml:space="preserve"> e dos demais documentos relacionados à Emissão de que seja parte, conforme aplicável, e ao cumprimento de todas as obrigações aqui e ali previstas</w:t>
      </w:r>
      <w:r w:rsidRPr="00DB0A2D">
        <w:t>;</w:t>
      </w:r>
    </w:p>
    <w:p w14:paraId="249ECCE3" w14:textId="77777777" w:rsidR="007633DD" w:rsidRPr="00DB0A2D" w:rsidRDefault="007633DD" w:rsidP="00497744">
      <w:pPr>
        <w:pStyle w:val="PargrafodaLista"/>
        <w:spacing w:line="288" w:lineRule="auto"/>
        <w:rPr>
          <w:rFonts w:ascii="Trebuchet MS" w:hAnsi="Trebuchet MS" w:cstheme="minorHAnsi"/>
          <w:sz w:val="22"/>
          <w:szCs w:val="22"/>
        </w:rPr>
      </w:pPr>
    </w:p>
    <w:p w14:paraId="7B26D3A3" w14:textId="77777777" w:rsidR="007633DD" w:rsidRPr="00DB0A2D" w:rsidRDefault="00302CFF" w:rsidP="00497744">
      <w:pPr>
        <w:pStyle w:val="Nvel11a"/>
      </w:pPr>
      <w:r w:rsidRPr="00DB0A2D">
        <w:t xml:space="preserve">manter </w:t>
      </w:r>
      <w:r w:rsidR="007633DD" w:rsidRPr="00DB0A2D">
        <w:t>em vigor todos os contratos e instrumentos de financiamento necessários para a condução de seus negócios</w:t>
      </w:r>
      <w:r w:rsidRPr="00DB0A2D">
        <w:t>;</w:t>
      </w:r>
    </w:p>
    <w:p w14:paraId="1B9216BE" w14:textId="77777777" w:rsidR="007633DD" w:rsidRPr="00DB0A2D" w:rsidRDefault="007633DD" w:rsidP="00497744">
      <w:pPr>
        <w:pStyle w:val="PargrafodaLista"/>
        <w:spacing w:line="288" w:lineRule="auto"/>
        <w:rPr>
          <w:rFonts w:ascii="Trebuchet MS" w:hAnsi="Trebuchet MS" w:cstheme="minorHAnsi"/>
          <w:sz w:val="22"/>
          <w:szCs w:val="22"/>
        </w:rPr>
      </w:pPr>
    </w:p>
    <w:p w14:paraId="69D47E45" w14:textId="77777777" w:rsidR="000F4673" w:rsidRPr="007C771C" w:rsidRDefault="00302CFF" w:rsidP="00232AB6">
      <w:pPr>
        <w:pStyle w:val="Nvel11a"/>
      </w:pPr>
      <w:r w:rsidRPr="00DB0A2D">
        <w:t xml:space="preserve">manter </w:t>
      </w:r>
      <w:r w:rsidR="007633DD" w:rsidRPr="00DB0A2D">
        <w:t xml:space="preserve">ou obter a dispensa e/ou protocolo de requerimento de todas as autorizações, alvarás e/ou licenças exigidas pelos órgãos competentes que </w:t>
      </w:r>
      <w:r w:rsidR="007633DD" w:rsidRPr="007C771C">
        <w:t xml:space="preserve">sejam necessárias para o regular exercício das atividades desenvolvidas pela </w:t>
      </w:r>
      <w:r w:rsidR="00FA2DE2" w:rsidRPr="007C771C">
        <w:t>Emissora</w:t>
      </w:r>
      <w:r w:rsidRPr="007C771C">
        <w:t>;</w:t>
      </w:r>
    </w:p>
    <w:p w14:paraId="08E41063" w14:textId="77777777" w:rsidR="000F4673" w:rsidRPr="007C771C" w:rsidRDefault="000F4673" w:rsidP="00232AB6">
      <w:pPr>
        <w:pStyle w:val="PargrafodaLista"/>
        <w:rPr>
          <w:rStyle w:val="DeltaViewInsertion"/>
          <w:rFonts w:ascii="Trebuchet MS" w:hAnsi="Trebuchet MS"/>
          <w:color w:val="auto"/>
          <w:sz w:val="22"/>
          <w:szCs w:val="22"/>
          <w:u w:val="none"/>
        </w:rPr>
      </w:pPr>
    </w:p>
    <w:p w14:paraId="47F46330" w14:textId="4F11E8EA" w:rsidR="000F4673" w:rsidRPr="007C771C" w:rsidRDefault="000F4673" w:rsidP="00ED1E74">
      <w:pPr>
        <w:pStyle w:val="Nvel11a"/>
      </w:pPr>
      <w:r w:rsidRPr="007C771C">
        <w:rPr>
          <w:rStyle w:val="DeltaViewInsertion"/>
          <w:color w:val="auto"/>
          <w:u w:val="none"/>
        </w:rPr>
        <w:t xml:space="preserve">manter </w:t>
      </w:r>
      <w:r w:rsidRPr="007C771C">
        <w:t>em</w:t>
      </w:r>
      <w:r w:rsidRPr="007C771C">
        <w:rPr>
          <w:rStyle w:val="DeltaViewInsertion"/>
          <w:color w:val="auto"/>
          <w:u w:val="none"/>
        </w:rPr>
        <w:t xml:space="preserve"> dia o pagamento de todos os tributos federa</w:t>
      </w:r>
      <w:r w:rsidR="007C771C" w:rsidRPr="007C771C">
        <w:rPr>
          <w:rStyle w:val="DeltaViewInsertion"/>
          <w:color w:val="auto"/>
          <w:u w:val="none"/>
        </w:rPr>
        <w:t>is</w:t>
      </w:r>
      <w:r w:rsidRPr="007C771C">
        <w:rPr>
          <w:rStyle w:val="DeltaViewInsertion"/>
          <w:color w:val="auto"/>
          <w:u w:val="none"/>
        </w:rPr>
        <w:t>, estadua</w:t>
      </w:r>
      <w:r w:rsidR="007C771C" w:rsidRPr="007C771C">
        <w:rPr>
          <w:rStyle w:val="DeltaViewInsertion"/>
          <w:color w:val="auto"/>
          <w:u w:val="none"/>
        </w:rPr>
        <w:t>is</w:t>
      </w:r>
      <w:r w:rsidRPr="007C771C">
        <w:rPr>
          <w:rStyle w:val="DeltaViewInsertion"/>
          <w:color w:val="auto"/>
          <w:u w:val="none"/>
        </w:rPr>
        <w:t xml:space="preserve"> </w:t>
      </w:r>
      <w:r w:rsidR="007C771C" w:rsidRPr="007C771C">
        <w:rPr>
          <w:rStyle w:val="DeltaViewInsertion"/>
          <w:color w:val="auto"/>
          <w:u w:val="none"/>
        </w:rPr>
        <w:t>e</w:t>
      </w:r>
      <w:r w:rsidRPr="007C771C">
        <w:rPr>
          <w:rStyle w:val="DeltaViewInsertion"/>
          <w:color w:val="auto"/>
          <w:u w:val="none"/>
        </w:rPr>
        <w:t xml:space="preserve"> municipal, exceto se contestados de boa-fé nas esferas judicial e/ou administrativa;</w:t>
      </w:r>
    </w:p>
    <w:p w14:paraId="01FB263E" w14:textId="77777777" w:rsidR="007633DD" w:rsidRPr="007C771C" w:rsidRDefault="007633DD" w:rsidP="00497744">
      <w:pPr>
        <w:pStyle w:val="PargrafodaLista"/>
        <w:spacing w:line="288" w:lineRule="auto"/>
        <w:rPr>
          <w:rFonts w:ascii="Trebuchet MS" w:hAnsi="Trebuchet MS" w:cstheme="minorHAnsi"/>
          <w:sz w:val="22"/>
          <w:szCs w:val="22"/>
        </w:rPr>
      </w:pPr>
    </w:p>
    <w:p w14:paraId="1AF6C3C2" w14:textId="51FC8682" w:rsidR="007633DD" w:rsidRPr="00DB0A2D" w:rsidRDefault="00302CFF" w:rsidP="00497744">
      <w:pPr>
        <w:pStyle w:val="Nvel11a"/>
      </w:pPr>
      <w:r w:rsidRPr="007C771C">
        <w:t xml:space="preserve">cumprir </w:t>
      </w:r>
      <w:r w:rsidR="007633DD" w:rsidRPr="007C771C">
        <w:t>integralmente a</w:t>
      </w:r>
      <w:r w:rsidR="00B831EB">
        <w:t xml:space="preserve"> Legislação Socioambiental;</w:t>
      </w:r>
    </w:p>
    <w:p w14:paraId="69073997" w14:textId="77777777" w:rsidR="007633DD" w:rsidRPr="00DB0A2D" w:rsidRDefault="007633DD" w:rsidP="00497744">
      <w:pPr>
        <w:pStyle w:val="PargrafodaLista"/>
        <w:spacing w:line="288" w:lineRule="auto"/>
        <w:rPr>
          <w:rFonts w:ascii="Trebuchet MS" w:hAnsi="Trebuchet MS" w:cstheme="minorHAnsi"/>
          <w:sz w:val="22"/>
          <w:szCs w:val="22"/>
          <w:lang w:val="pt-BR"/>
        </w:rPr>
      </w:pPr>
    </w:p>
    <w:p w14:paraId="55394C8A" w14:textId="6E114DBE" w:rsidR="007633DD" w:rsidRPr="00DB0A2D" w:rsidRDefault="00302CFF" w:rsidP="00497744">
      <w:pPr>
        <w:pStyle w:val="Nvel11a"/>
      </w:pPr>
      <w:r w:rsidRPr="00DB0A2D">
        <w:lastRenderedPageBreak/>
        <w:t xml:space="preserve">observar </w:t>
      </w:r>
      <w:r w:rsidR="007633DD" w:rsidRPr="00DB0A2D">
        <w:t>e cumprir e fazer com que seus respectivos controladores, controladas, coligadas, sociedades sob controle comum e seus acionistas (“</w:t>
      </w:r>
      <w:r w:rsidR="007633DD" w:rsidRPr="00DB0A2D">
        <w:rPr>
          <w:u w:val="single"/>
        </w:rPr>
        <w:t>Afiliadas</w:t>
      </w:r>
      <w:r w:rsidR="007633DD" w:rsidRPr="00DB0A2D">
        <w:t xml:space="preserve">”) e seus diretores, funcionários e membros de conselho de administração, se existentes, observem e cumpram as normas relativas a atos de corrupção em geral, nacionais e estrangeiras, incluindo, mas não se limitando </w:t>
      </w:r>
      <w:r w:rsidR="00693A31" w:rsidRPr="00DB0A2D">
        <w:t>às Leis Anticorrupção</w:t>
      </w:r>
      <w:r w:rsidR="007633DD" w:rsidRPr="00DB0A2D">
        <w:t xml:space="preserve"> devendo </w:t>
      </w:r>
      <w:r w:rsidR="007633DD" w:rsidRPr="00DB0A2D">
        <w:rPr>
          <w:b/>
        </w:rPr>
        <w:t>(</w:t>
      </w:r>
      <w:r w:rsidR="008F03C1" w:rsidRPr="00DB0A2D">
        <w:rPr>
          <w:b/>
        </w:rPr>
        <w:t>1</w:t>
      </w:r>
      <w:r w:rsidR="007633DD" w:rsidRPr="00DB0A2D">
        <w:rPr>
          <w:b/>
        </w:rPr>
        <w:t>)</w:t>
      </w:r>
      <w:r w:rsidR="00EC1AC8" w:rsidRPr="00DB0A2D">
        <w:t> </w:t>
      </w:r>
      <w:r w:rsidR="007633DD" w:rsidRPr="00DB0A2D">
        <w:t xml:space="preserve">manter políticas e procedimentos internos que assegurem o integral cumprimento das </w:t>
      </w:r>
      <w:r w:rsidR="00B831EB">
        <w:t>Leis</w:t>
      </w:r>
      <w:r w:rsidR="007633DD" w:rsidRPr="00DB0A2D">
        <w:t xml:space="preserve"> Anticorrupção; </w:t>
      </w:r>
      <w:r w:rsidR="007633DD" w:rsidRPr="00DB0A2D">
        <w:rPr>
          <w:b/>
        </w:rPr>
        <w:t>(</w:t>
      </w:r>
      <w:r w:rsidR="008F03C1" w:rsidRPr="00DB0A2D">
        <w:rPr>
          <w:b/>
        </w:rPr>
        <w:t>2</w:t>
      </w:r>
      <w:r w:rsidR="007633DD" w:rsidRPr="00DB0A2D">
        <w:rPr>
          <w:b/>
        </w:rPr>
        <w:t>)</w:t>
      </w:r>
      <w:r w:rsidR="00EC1AC8" w:rsidRPr="00DB0A2D">
        <w:t> </w:t>
      </w:r>
      <w:r w:rsidR="007633DD" w:rsidRPr="00DB0A2D">
        <w:t xml:space="preserve">dar pleno conhecimento das </w:t>
      </w:r>
      <w:r w:rsidR="00B831EB">
        <w:t>Leis</w:t>
      </w:r>
      <w:r w:rsidR="007633DD" w:rsidRPr="00DB0A2D">
        <w:t xml:space="preserve"> Anticorrupção a todos os profissionais que venham a se relacionar, previamente ao início de sua atuação no âmbito deste documento; </w:t>
      </w:r>
      <w:r w:rsidR="007633DD" w:rsidRPr="00DB0A2D">
        <w:rPr>
          <w:b/>
        </w:rPr>
        <w:t>(</w:t>
      </w:r>
      <w:r w:rsidR="008F03C1" w:rsidRPr="00DB0A2D">
        <w:rPr>
          <w:b/>
        </w:rPr>
        <w:t>3</w:t>
      </w:r>
      <w:r w:rsidR="007633DD" w:rsidRPr="00DB0A2D">
        <w:rPr>
          <w:b/>
        </w:rPr>
        <w:t>)</w:t>
      </w:r>
      <w:r w:rsidR="00EC1AC8" w:rsidRPr="00DB0A2D">
        <w:t> </w:t>
      </w:r>
      <w:r w:rsidR="007633DD" w:rsidRPr="00DB0A2D">
        <w:t xml:space="preserve">abster-se de praticar atos de corrupção e de agir de forma lesiva à administração pública, nacional e estrangeira, no seu interesse ou para seu benefício, exclusivo ou não, conforme o caso, ou de suas respectivas Afiliadas; e </w:t>
      </w:r>
      <w:r w:rsidR="007633DD" w:rsidRPr="00DB0A2D">
        <w:rPr>
          <w:b/>
        </w:rPr>
        <w:t>(</w:t>
      </w:r>
      <w:r w:rsidR="008F03C1" w:rsidRPr="00DB0A2D">
        <w:rPr>
          <w:b/>
        </w:rPr>
        <w:t>4</w:t>
      </w:r>
      <w:r w:rsidR="007633DD" w:rsidRPr="00DB0A2D">
        <w:rPr>
          <w:b/>
        </w:rPr>
        <w:t>)</w:t>
      </w:r>
      <w:r w:rsidR="00EC1AC8" w:rsidRPr="00DB0A2D">
        <w:rPr>
          <w:b/>
        </w:rPr>
        <w:t> </w:t>
      </w:r>
      <w:r w:rsidR="007633DD" w:rsidRPr="00DB0A2D">
        <w:t xml:space="preserve">caso tenha conhecimento de qualquer ato ou fato relacionado a aludidas normas, comunicar em até 2 (dois) Dias Úteis contados do conhecimento de tal ato ou fato à </w:t>
      </w:r>
      <w:r w:rsidR="008217EE" w:rsidRPr="00DB0A2D">
        <w:t>Debenturista</w:t>
      </w:r>
      <w:r w:rsidR="007633DD" w:rsidRPr="00DB0A2D">
        <w:t>.</w:t>
      </w:r>
    </w:p>
    <w:p w14:paraId="123A3F8C" w14:textId="77777777" w:rsidR="008247DD" w:rsidRPr="00DB0A2D" w:rsidRDefault="008247DD" w:rsidP="00497744">
      <w:pPr>
        <w:pStyle w:val="PargrafodaLista"/>
        <w:spacing w:line="288" w:lineRule="auto"/>
        <w:rPr>
          <w:rFonts w:ascii="Trebuchet MS" w:hAnsi="Trebuchet MS" w:cstheme="minorHAnsi"/>
          <w:w w:val="0"/>
          <w:sz w:val="22"/>
          <w:szCs w:val="22"/>
        </w:rPr>
      </w:pPr>
    </w:p>
    <w:p w14:paraId="5AB2A010" w14:textId="57CD87FF" w:rsidR="00691F44" w:rsidRPr="00AA6ECF" w:rsidRDefault="008247DD" w:rsidP="00497744">
      <w:pPr>
        <w:pStyle w:val="Nvel111"/>
      </w:pPr>
      <w:bookmarkStart w:id="266" w:name="_Ref49420127"/>
      <w:bookmarkStart w:id="267" w:name="_Ref16779263"/>
      <w:r w:rsidRPr="00DB0A2D">
        <w:t xml:space="preserve">Em complemento ao disposto </w:t>
      </w:r>
      <w:r w:rsidR="008F03C1" w:rsidRPr="00DB0A2D">
        <w:t xml:space="preserve">no subitem </w:t>
      </w:r>
      <w:r w:rsidR="008F03C1" w:rsidRPr="00DB0A2D">
        <w:fldChar w:fldCharType="begin"/>
      </w:r>
      <w:r w:rsidR="008F03C1" w:rsidRPr="00DB0A2D">
        <w:instrText xml:space="preserve"> REF _Ref10002333 \w \h </w:instrText>
      </w:r>
      <w:r w:rsidR="00497744" w:rsidRPr="00DB0A2D">
        <w:instrText xml:space="preserve"> \* MERGEFORMAT </w:instrText>
      </w:r>
      <w:r w:rsidR="008F03C1" w:rsidRPr="00DB0A2D">
        <w:fldChar w:fldCharType="separate"/>
      </w:r>
      <w:r w:rsidR="006A0CE2">
        <w:t>8.1(e)</w:t>
      </w:r>
      <w:r w:rsidR="008F03C1" w:rsidRPr="00DB0A2D">
        <w:fldChar w:fldCharType="end"/>
      </w:r>
      <w:r w:rsidR="008F03C1" w:rsidRPr="00DB0A2D">
        <w:t xml:space="preserve"> acima</w:t>
      </w:r>
      <w:r w:rsidRPr="00DB0A2D">
        <w:t>, a Emissora</w:t>
      </w:r>
      <w:r w:rsidR="00F21087">
        <w:t xml:space="preserve"> e</w:t>
      </w:r>
      <w:r w:rsidR="00693A31" w:rsidRPr="00DB0A2D">
        <w:t xml:space="preserve"> os Fiadores </w:t>
      </w:r>
      <w:r w:rsidRPr="00DB0A2D">
        <w:t xml:space="preserve">se </w:t>
      </w:r>
      <w:r w:rsidRPr="00AA6ECF">
        <w:t>responsabiliza</w:t>
      </w:r>
      <w:r w:rsidR="00F21087" w:rsidRPr="00AA6ECF">
        <w:t>m</w:t>
      </w:r>
      <w:r w:rsidRPr="00AA6ECF">
        <w:t xml:space="preserve"> por todas as despesas </w:t>
      </w:r>
      <w:r w:rsidR="00691F44" w:rsidRPr="00AA6ECF">
        <w:t>decorrentes da emissão, distribuição e manutenção das Debêntures e dos CRI</w:t>
      </w:r>
      <w:r w:rsidR="007A1246" w:rsidRPr="00AA6ECF">
        <w:t xml:space="preserve"> (“</w:t>
      </w:r>
      <w:r w:rsidR="007A1246" w:rsidRPr="00AA6ECF">
        <w:rPr>
          <w:u w:val="single"/>
        </w:rPr>
        <w:t>Demais Despesas</w:t>
      </w:r>
      <w:r w:rsidR="007A1246" w:rsidRPr="00AA6ECF">
        <w:t xml:space="preserve">” e, em conjunto com as Despesas </w:t>
      </w:r>
      <w:r w:rsidR="007A1246" w:rsidRPr="00AA6ECF">
        <w:rPr>
          <w:i/>
          <w:iCs/>
        </w:rPr>
        <w:t>Flat</w:t>
      </w:r>
      <w:r w:rsidR="007A1246" w:rsidRPr="00AA6ECF">
        <w:t>, as “</w:t>
      </w:r>
      <w:r w:rsidR="007A1246" w:rsidRPr="00AA6ECF">
        <w:rPr>
          <w:u w:val="single"/>
        </w:rPr>
        <w:t>Despesas</w:t>
      </w:r>
      <w:r w:rsidR="007A1246" w:rsidRPr="00AA6ECF">
        <w:t>”)</w:t>
      </w:r>
      <w:r w:rsidR="00691F44" w:rsidRPr="00AA6ECF">
        <w:t>, conforme mencionadas abaixo, incluindo, mas não se limitando a:</w:t>
      </w:r>
      <w:bookmarkEnd w:id="266"/>
    </w:p>
    <w:bookmarkEnd w:id="267"/>
    <w:p w14:paraId="4B08D824" w14:textId="62DB3135" w:rsidR="008247DD" w:rsidRPr="00AA6ECF" w:rsidRDefault="008247DD" w:rsidP="00497744">
      <w:pPr>
        <w:pStyle w:val="Nvel111"/>
        <w:numPr>
          <w:ilvl w:val="0"/>
          <w:numId w:val="0"/>
        </w:numPr>
        <w:ind w:left="709"/>
        <w:rPr>
          <w:rFonts w:cstheme="minorHAnsi"/>
        </w:rPr>
      </w:pPr>
    </w:p>
    <w:p w14:paraId="78A5267B" w14:textId="42944C9F" w:rsidR="0054479A" w:rsidRPr="00C515EF" w:rsidRDefault="0054479A" w:rsidP="00C515EF">
      <w:pPr>
        <w:pStyle w:val="Nvel111a"/>
        <w:rPr>
          <w:rFonts w:cstheme="minorHAnsi"/>
        </w:rPr>
      </w:pPr>
      <w:r w:rsidRPr="00AA6ECF">
        <w:rPr>
          <w:rFonts w:cstheme="minorHAnsi"/>
        </w:rPr>
        <w:t>emolumentos e taxas de registro da</w:t>
      </w:r>
      <w:r w:rsidRPr="00C515EF">
        <w:rPr>
          <w:rFonts w:cstheme="minorHAnsi"/>
        </w:rPr>
        <w:t xml:space="preserve"> B3, da CVM e da ANBIMA, conforme aplicáveis, relativos tanto à CCI vinculada aos CRI, quanto aos CRI; </w:t>
      </w:r>
    </w:p>
    <w:p w14:paraId="72C24739" w14:textId="77777777" w:rsidR="0054479A" w:rsidRPr="0054479A" w:rsidRDefault="0054479A" w:rsidP="00C515EF">
      <w:pPr>
        <w:pStyle w:val="Nvel111"/>
        <w:numPr>
          <w:ilvl w:val="0"/>
          <w:numId w:val="0"/>
        </w:numPr>
        <w:ind w:left="709"/>
        <w:rPr>
          <w:rFonts w:cstheme="minorHAnsi"/>
        </w:rPr>
      </w:pPr>
    </w:p>
    <w:p w14:paraId="1E720153" w14:textId="4E4C3E10" w:rsidR="00C515EF" w:rsidRDefault="0054479A" w:rsidP="00C515EF">
      <w:pPr>
        <w:pStyle w:val="Nvel111a"/>
        <w:rPr>
          <w:rFonts w:cstheme="minorHAnsi"/>
        </w:rPr>
      </w:pPr>
      <w:r w:rsidRPr="0054479A">
        <w:rPr>
          <w:rFonts w:cstheme="minorHAnsi"/>
        </w:rPr>
        <w:t>remuneração devida à Debenturista:</w:t>
      </w:r>
    </w:p>
    <w:p w14:paraId="16A9850D" w14:textId="77777777" w:rsidR="00C515EF" w:rsidRDefault="00C515EF" w:rsidP="00C515EF">
      <w:pPr>
        <w:pStyle w:val="PargrafodaLista"/>
        <w:rPr>
          <w:rFonts w:cstheme="minorHAnsi"/>
        </w:rPr>
      </w:pPr>
    </w:p>
    <w:p w14:paraId="5C0F49C7" w14:textId="5DF5BE88" w:rsidR="0054479A" w:rsidRPr="00C515EF" w:rsidRDefault="0054479A" w:rsidP="00C515EF">
      <w:pPr>
        <w:pStyle w:val="Nvel111a1"/>
        <w:rPr>
          <w:rFonts w:cstheme="minorHAnsi"/>
        </w:rPr>
      </w:pPr>
      <w:r w:rsidRPr="00C515EF">
        <w:rPr>
          <w:rFonts w:cstheme="minorHAnsi"/>
        </w:rPr>
        <w:t>pela emissão dos CRI, o valor de R$ 10.000,00 (dez mil reais), a ser paga à Debenturista em parcela única no 1º (primeiro) Dia Útil contado da primeira Data de Integralização dos CRI (conforme definida no Termo de Securitização) ou no prazo de 30 (trinta) dias contados da data de assinatura do Termo de Securitização, o que ocorrer primeiro. O referido valor será acrescido dos seguintes impostos: ISS, CSLL, PIS, COFINS, IRRF e quaisquer outros tributos que venham a incidir sobre a remuneração da Debenturista, conforme o caso, nas alíquotas vigentes na data de pagamento;</w:t>
      </w:r>
    </w:p>
    <w:p w14:paraId="518E2C09" w14:textId="77777777" w:rsidR="0054479A" w:rsidRPr="0054479A" w:rsidRDefault="0054479A" w:rsidP="00C515EF">
      <w:pPr>
        <w:pStyle w:val="Nvel111"/>
        <w:numPr>
          <w:ilvl w:val="0"/>
          <w:numId w:val="0"/>
        </w:numPr>
        <w:ind w:left="709"/>
        <w:rPr>
          <w:rFonts w:cstheme="minorHAnsi"/>
        </w:rPr>
      </w:pPr>
    </w:p>
    <w:p w14:paraId="563C3FD1" w14:textId="5160E13A" w:rsidR="0054479A" w:rsidRPr="0054479A" w:rsidRDefault="0054479A" w:rsidP="00C515EF">
      <w:pPr>
        <w:pStyle w:val="Nvel111a1"/>
        <w:rPr>
          <w:rFonts w:cstheme="minorHAnsi"/>
        </w:rPr>
      </w:pPr>
      <w:r w:rsidRPr="0054479A">
        <w:rPr>
          <w:rFonts w:cstheme="minorHAnsi"/>
        </w:rPr>
        <w:t>pela administração do Patrimônio Separado, o valor mensal de R$</w:t>
      </w:r>
      <w:r w:rsidR="00C515EF">
        <w:rPr>
          <w:rFonts w:cstheme="minorHAnsi"/>
        </w:rPr>
        <w:t> </w:t>
      </w:r>
      <w:r w:rsidRPr="0054479A">
        <w:rPr>
          <w:rFonts w:cstheme="minorHAnsi"/>
        </w:rPr>
        <w:t xml:space="preserve">3.600,00 (três mil e seiscentos reais), devendo a primeira parcela ser paga até o 1º (primeiro) Dia Útil contado da primeira Data de Integralização dos CRI (conforme definida no Termo de Securitização), e as demais pagas na mesma data dos meses subsequentes. O referido valor será atualizado anualmente pelo IPCA a partir da primeira data de pagamento da referida despesa, ou na falta deste, ou, ainda, na impossibilidade de sua utilização, pelo índice que vier a substituí-lo, calculadas pro rata die, se </w:t>
      </w:r>
      <w:r w:rsidRPr="0054479A">
        <w:rPr>
          <w:rFonts w:cstheme="minorHAnsi"/>
        </w:rPr>
        <w:lastRenderedPageBreak/>
        <w:t>necessário. Este valor será acrescido dos seguintes impostos: ISS, CSLL, PIS, COFINS, IRRF e quaisquer outros tributos que venham a incidir sobre a remuneração da Debenturista, conforme o caso, nas alíquotas vigentes na data de pagamento. O montante relacionado à administração da carteira fiduciária, terá um acréscimo de 70% (setenta por cento), no caso de reestruturação, repactuação, bem como excussão das garantias ("</w:t>
      </w:r>
      <w:r w:rsidRPr="00C515EF">
        <w:rPr>
          <w:rFonts w:cstheme="minorHAnsi"/>
          <w:u w:val="single"/>
        </w:rPr>
        <w:t>Custo de Administração</w:t>
      </w:r>
      <w:r w:rsidRPr="0054479A">
        <w:rPr>
          <w:rFonts w:cstheme="minorHAnsi"/>
        </w:rPr>
        <w:t>");</w:t>
      </w:r>
      <w:r w:rsidR="00C515EF">
        <w:rPr>
          <w:rFonts w:cstheme="minorHAnsi"/>
        </w:rPr>
        <w:t xml:space="preserve"> e</w:t>
      </w:r>
    </w:p>
    <w:p w14:paraId="60691A01" w14:textId="77777777" w:rsidR="0054479A" w:rsidRPr="0054479A" w:rsidRDefault="0054479A" w:rsidP="00C515EF">
      <w:pPr>
        <w:pStyle w:val="Nvel111"/>
        <w:numPr>
          <w:ilvl w:val="0"/>
          <w:numId w:val="0"/>
        </w:numPr>
        <w:ind w:left="709"/>
        <w:rPr>
          <w:rFonts w:cstheme="minorHAnsi"/>
        </w:rPr>
      </w:pPr>
    </w:p>
    <w:p w14:paraId="3B17737A" w14:textId="5B51F97E" w:rsidR="0054479A" w:rsidRPr="0054479A" w:rsidRDefault="0054479A" w:rsidP="00C515EF">
      <w:pPr>
        <w:pStyle w:val="Nvel111a1"/>
        <w:rPr>
          <w:rFonts w:cstheme="minorHAnsi"/>
        </w:rPr>
      </w:pPr>
      <w:r w:rsidRPr="0054479A">
        <w:rPr>
          <w:rFonts w:cstheme="minorHAnsi"/>
        </w:rPr>
        <w:t>remuneração da Debenturista na qualidade de coordenador líder da Oferta dos CRI, no valor de R$</w:t>
      </w:r>
      <w:r w:rsidR="00C515EF">
        <w:rPr>
          <w:rFonts w:cstheme="minorHAnsi"/>
        </w:rPr>
        <w:t> </w:t>
      </w:r>
      <w:r w:rsidRPr="0054479A">
        <w:rPr>
          <w:rFonts w:cstheme="minorHAnsi"/>
        </w:rPr>
        <w:t>29.750,00 (vinte e nove mil, setecentos e cinquenta reais), a ser paga à Debenturista no 1º</w:t>
      </w:r>
      <w:r w:rsidR="00C515EF">
        <w:rPr>
          <w:rFonts w:cstheme="minorHAnsi"/>
        </w:rPr>
        <w:t> </w:t>
      </w:r>
      <w:r w:rsidRPr="0054479A">
        <w:rPr>
          <w:rFonts w:cstheme="minorHAnsi"/>
        </w:rPr>
        <w:t>(primeiro) Dia Útil contado da primeira Data de Integralização dos CRI  (conforme definida no Termo de Securitização). O referido valor será acrescido dos seguintes impostos: ISS, CSLL, PIS, COFINS, IRRF e quaisquer outros tributos que venham a incidir sobre a remuneração da Debenturista, conforme o caso, nas alíquotas vigentes na data de pagamento;</w:t>
      </w:r>
    </w:p>
    <w:p w14:paraId="0DB5E45E" w14:textId="77777777" w:rsidR="0054479A" w:rsidRPr="0054479A" w:rsidRDefault="0054479A" w:rsidP="00C515EF">
      <w:pPr>
        <w:pStyle w:val="Nvel111"/>
        <w:numPr>
          <w:ilvl w:val="0"/>
          <w:numId w:val="0"/>
        </w:numPr>
        <w:ind w:left="709"/>
        <w:rPr>
          <w:rFonts w:cstheme="minorHAnsi"/>
        </w:rPr>
      </w:pPr>
    </w:p>
    <w:p w14:paraId="1606A3D9" w14:textId="3F9CAF41" w:rsidR="0054479A" w:rsidRPr="0054479A" w:rsidRDefault="0054479A" w:rsidP="00C515EF">
      <w:pPr>
        <w:pStyle w:val="Nvel111a"/>
        <w:rPr>
          <w:rFonts w:cstheme="minorHAnsi"/>
        </w:rPr>
      </w:pPr>
      <w:r w:rsidRPr="0054479A">
        <w:rPr>
          <w:rFonts w:cstheme="minorHAnsi"/>
        </w:rPr>
        <w:t>remuneração do Agente Escriturador e do Banco Liquidante (conforme definid</w:t>
      </w:r>
      <w:r w:rsidR="00C848A3">
        <w:rPr>
          <w:rFonts w:cstheme="minorHAnsi"/>
        </w:rPr>
        <w:t>os</w:t>
      </w:r>
      <w:r w:rsidRPr="0054479A">
        <w:rPr>
          <w:rFonts w:cstheme="minorHAnsi"/>
        </w:rPr>
        <w:t xml:space="preserve"> no Termo de Securitização) no valor mensal de R$</w:t>
      </w:r>
      <w:r w:rsidR="00C515EF">
        <w:rPr>
          <w:rFonts w:cstheme="minorHAnsi"/>
        </w:rPr>
        <w:t> </w:t>
      </w:r>
      <w:r w:rsidRPr="0054479A">
        <w:rPr>
          <w:rFonts w:cstheme="minorHAnsi"/>
        </w:rPr>
        <w:t>500,00 (quinhentos reai</w:t>
      </w:r>
      <w:r w:rsidR="00C515EF">
        <w:rPr>
          <w:rFonts w:cstheme="minorHAnsi"/>
        </w:rPr>
        <w:t>s</w:t>
      </w:r>
      <w:r w:rsidRPr="0054479A">
        <w:rPr>
          <w:rFonts w:cstheme="minorHAnsi"/>
        </w:rPr>
        <w:t>), devendo a primeira parcela ser paga até o 1º</w:t>
      </w:r>
      <w:r w:rsidR="00C515EF">
        <w:rPr>
          <w:rFonts w:cstheme="minorHAnsi"/>
        </w:rPr>
        <w:t> </w:t>
      </w:r>
      <w:r w:rsidRPr="0054479A">
        <w:rPr>
          <w:rFonts w:cstheme="minorHAnsi"/>
        </w:rPr>
        <w:t>(primeiro) Dia Útil contado da primeira Data de Integralização dos CRI (conforme definida no Termo de Securitização), e as demais pagas na mesma data dos meses subsequentes. O referido valor será atualizado anualmente pelo IPCA a partir da primeira data de pagamento da referida despesa, ou na falta deste, ou, ainda, na impossibilidade de sua utilização, pelo índice que vier a substituí-lo, calculadas pro rata die, se necessário, observado que referido valor já está acrescido dos impostos.</w:t>
      </w:r>
    </w:p>
    <w:p w14:paraId="17C86A11" w14:textId="77777777" w:rsidR="0054479A" w:rsidRPr="0054479A" w:rsidRDefault="0054479A" w:rsidP="00C515EF">
      <w:pPr>
        <w:pStyle w:val="Nvel111"/>
        <w:numPr>
          <w:ilvl w:val="0"/>
          <w:numId w:val="0"/>
        </w:numPr>
        <w:ind w:left="709"/>
        <w:rPr>
          <w:rFonts w:cstheme="minorHAnsi"/>
        </w:rPr>
      </w:pPr>
    </w:p>
    <w:p w14:paraId="578DB46D" w14:textId="5FD56068" w:rsidR="00C515EF" w:rsidRDefault="0054479A" w:rsidP="00C515EF">
      <w:pPr>
        <w:pStyle w:val="Nvel111a"/>
        <w:rPr>
          <w:rFonts w:cstheme="minorHAnsi"/>
        </w:rPr>
      </w:pPr>
      <w:r w:rsidRPr="0054479A">
        <w:rPr>
          <w:rFonts w:cstheme="minorHAnsi"/>
        </w:rPr>
        <w:t>remuneração devida ao Agente Fiduciário</w:t>
      </w:r>
      <w:r w:rsidR="0055404A">
        <w:rPr>
          <w:rFonts w:cstheme="minorHAnsi"/>
        </w:rPr>
        <w:t xml:space="preserve"> dos CRI</w:t>
      </w:r>
      <w:r w:rsidRPr="0054479A">
        <w:rPr>
          <w:rFonts w:cstheme="minorHAnsi"/>
        </w:rPr>
        <w:t>:</w:t>
      </w:r>
    </w:p>
    <w:p w14:paraId="724F9C47" w14:textId="77777777" w:rsidR="00C515EF" w:rsidRDefault="00C515EF" w:rsidP="00C515EF">
      <w:pPr>
        <w:pStyle w:val="PargrafodaLista"/>
        <w:rPr>
          <w:rFonts w:cstheme="minorHAnsi"/>
        </w:rPr>
      </w:pPr>
    </w:p>
    <w:p w14:paraId="6F4C3206" w14:textId="0B621414" w:rsidR="0054479A" w:rsidRPr="00C515EF" w:rsidRDefault="0054479A" w:rsidP="00C515EF">
      <w:pPr>
        <w:pStyle w:val="Nvel111a1"/>
        <w:rPr>
          <w:rFonts w:cstheme="minorHAnsi"/>
        </w:rPr>
      </w:pPr>
      <w:r w:rsidRPr="00C515EF">
        <w:rPr>
          <w:rFonts w:cstheme="minorHAnsi"/>
        </w:rPr>
        <w:t>a título de implantação, parcela única de R$ 3.000,00</w:t>
      </w:r>
      <w:r w:rsidR="00C515EF">
        <w:rPr>
          <w:rFonts w:cstheme="minorHAnsi"/>
        </w:rPr>
        <w:t xml:space="preserve"> (três mil reais)</w:t>
      </w:r>
      <w:r w:rsidRPr="00C515EF">
        <w:rPr>
          <w:rFonts w:cstheme="minorHAnsi"/>
        </w:rPr>
        <w:t>, a ser paga em até o 1º (primeiro) Dia Útil a contar da primeira Data de Integralização dos CRI (conforme definida no Termo de Securitização). Este valor será acrescido dos seguintes impostos: ISS, CSLL, PIS, COFINS, IRRF e quaisquer outros tributos que venham a incidir sobre a remuneração do Agente Fiduciário</w:t>
      </w:r>
      <w:r w:rsidR="0055404A">
        <w:rPr>
          <w:rFonts w:cstheme="minorHAnsi"/>
        </w:rPr>
        <w:t xml:space="preserve"> dos CRI</w:t>
      </w:r>
      <w:r w:rsidRPr="00C515EF">
        <w:rPr>
          <w:rFonts w:cstheme="minorHAnsi"/>
        </w:rPr>
        <w:t>, conforme o caso, nas alíquotas vigentes na data de pagamento; e</w:t>
      </w:r>
    </w:p>
    <w:p w14:paraId="5927F34F" w14:textId="77777777" w:rsidR="0054479A" w:rsidRPr="0054479A" w:rsidRDefault="0054479A" w:rsidP="00C515EF">
      <w:pPr>
        <w:pStyle w:val="Nvel111"/>
        <w:numPr>
          <w:ilvl w:val="0"/>
          <w:numId w:val="0"/>
        </w:numPr>
        <w:ind w:left="709"/>
        <w:rPr>
          <w:rFonts w:cstheme="minorHAnsi"/>
        </w:rPr>
      </w:pPr>
    </w:p>
    <w:p w14:paraId="6CAE0386" w14:textId="02F14439" w:rsidR="0054479A" w:rsidRPr="0054479A" w:rsidRDefault="0054479A" w:rsidP="00C515EF">
      <w:pPr>
        <w:pStyle w:val="Nvel111a1"/>
        <w:rPr>
          <w:rFonts w:cstheme="minorHAnsi"/>
        </w:rPr>
      </w:pPr>
      <w:r w:rsidRPr="0054479A">
        <w:rPr>
          <w:rFonts w:cstheme="minorHAnsi"/>
        </w:rPr>
        <w:t>pelo desempenho dos deveres e atribuições que lhe competem, nos termos da legislação em vigor e do Termo de Securitização, no valor anual de R$ 14.500,00</w:t>
      </w:r>
      <w:r w:rsidR="00C515EF">
        <w:rPr>
          <w:rFonts w:cstheme="minorHAnsi"/>
        </w:rPr>
        <w:t xml:space="preserve"> (quatorze mil e quinhentos reais)</w:t>
      </w:r>
      <w:r w:rsidRPr="0054479A">
        <w:rPr>
          <w:rFonts w:cstheme="minorHAnsi"/>
        </w:rPr>
        <w:t xml:space="preserve">, devendo a primeira parcela ser paga até o 5º (quinto) Dia Útil a contar da primeira Data de Integralização dos CRI (conforme </w:t>
      </w:r>
      <w:r w:rsidRPr="0054479A">
        <w:rPr>
          <w:rFonts w:cstheme="minorHAnsi"/>
        </w:rPr>
        <w:lastRenderedPageBreak/>
        <w:t>definida no Termo de Securitização), e as demais pagas na mesma data dos anos subsequentes. O referido valor será atualizado anualmente pelo IGP-M a partir da primeira data de pagamento da referida despesa, ou na falta deste, ou, ainda, na impossibilidade de sua utilização, pelo índice que vier a substituí-lo, calculadas pro rata die, se necessário. Este valor será acrescido dos seguintes impostos: ISS, CSLL, PIS, COFINS, IRRF e quaisquer outros tributos que venham a incidir sobre a remuneração do Agente Fiduciário</w:t>
      </w:r>
      <w:r w:rsidR="0055404A">
        <w:rPr>
          <w:rFonts w:cstheme="minorHAnsi"/>
        </w:rPr>
        <w:t xml:space="preserve"> dos CRI</w:t>
      </w:r>
      <w:r w:rsidRPr="0054479A">
        <w:rPr>
          <w:rFonts w:cstheme="minorHAnsi"/>
        </w:rPr>
        <w:t xml:space="preserve">, conforme o caso, nas alíquotas vigentes na data de pagamento; </w:t>
      </w:r>
    </w:p>
    <w:p w14:paraId="6ACA261C" w14:textId="77777777" w:rsidR="0054479A" w:rsidRPr="0054479A" w:rsidRDefault="0054479A" w:rsidP="00C515EF">
      <w:pPr>
        <w:pStyle w:val="Nvel111"/>
        <w:numPr>
          <w:ilvl w:val="0"/>
          <w:numId w:val="0"/>
        </w:numPr>
        <w:ind w:left="709"/>
        <w:rPr>
          <w:rFonts w:cstheme="minorHAnsi"/>
        </w:rPr>
      </w:pPr>
    </w:p>
    <w:p w14:paraId="6824F8E1" w14:textId="3C8BC3E5" w:rsidR="0054479A" w:rsidRPr="0054479A" w:rsidRDefault="0054479A" w:rsidP="00C515EF">
      <w:pPr>
        <w:pStyle w:val="Nvel111a1"/>
        <w:rPr>
          <w:rFonts w:cstheme="minorHAnsi"/>
        </w:rPr>
      </w:pPr>
      <w:r w:rsidRPr="0054479A">
        <w:rPr>
          <w:rFonts w:cstheme="minorHAnsi"/>
        </w:rPr>
        <w:t>pela verificação da Destinação dos Recursos, no valor de R$</w:t>
      </w:r>
      <w:r w:rsidR="00C515EF">
        <w:rPr>
          <w:rFonts w:cstheme="minorHAnsi"/>
        </w:rPr>
        <w:t> </w:t>
      </w:r>
      <w:r w:rsidRPr="0054479A">
        <w:rPr>
          <w:rFonts w:cstheme="minorHAnsi"/>
        </w:rPr>
        <w:t>1.000,00 (mil reais), por cada verificação, devendo a primeira parcela ser paga até o 5º (quinto) Dia Útil a contar da primeira data de verificação, e as demais pagas na demais datas de verificação. O referido valor será atualizado anualmente pelo IGP-M a partir da primeira data de pagamento da referida despesa, ou na falta deste, ou, ainda, na impossibilidade de sua utilização, pelo índice que vier a substituí-lo, calculadas pro rata die, se necessário. Este valor será acrescido dos seguintes impostos: ISS, CSLL, PIS, COFINS, IRRF e quaisquer outros tributos que venham a incidir sobre a remuneração do Agente Fiduciário</w:t>
      </w:r>
      <w:r w:rsidR="0055404A">
        <w:rPr>
          <w:rFonts w:cstheme="minorHAnsi"/>
        </w:rPr>
        <w:t xml:space="preserve"> dos CRI</w:t>
      </w:r>
      <w:r w:rsidRPr="0054479A">
        <w:rPr>
          <w:rFonts w:cstheme="minorHAnsi"/>
        </w:rPr>
        <w:t>, conforme o caso, nas alíquotas vigentes na data de pagamento; e</w:t>
      </w:r>
    </w:p>
    <w:p w14:paraId="6D6CC18D" w14:textId="248E6C7D" w:rsidR="0054479A" w:rsidRPr="0054479A" w:rsidRDefault="0054479A" w:rsidP="00C515EF">
      <w:pPr>
        <w:pStyle w:val="Nvel111"/>
        <w:numPr>
          <w:ilvl w:val="0"/>
          <w:numId w:val="0"/>
        </w:numPr>
        <w:ind w:left="709"/>
        <w:rPr>
          <w:rFonts w:cstheme="minorHAnsi"/>
        </w:rPr>
      </w:pPr>
    </w:p>
    <w:p w14:paraId="004A3B0F" w14:textId="6C65820F" w:rsidR="0054479A" w:rsidRPr="0054479A" w:rsidRDefault="0054479A" w:rsidP="00C515EF">
      <w:pPr>
        <w:pStyle w:val="Nvel111a1"/>
        <w:rPr>
          <w:rFonts w:cstheme="minorHAnsi"/>
        </w:rPr>
      </w:pPr>
      <w:r w:rsidRPr="0054479A">
        <w:rPr>
          <w:rFonts w:cstheme="minorHAnsi"/>
        </w:rPr>
        <w:t xml:space="preserve">no caso de inadimplemento no pagamento dos CRI ou da Emissora, ou de reestruturação das condições dos CRI após a emissão, bem como a participação em reuniões ou contatos telefônicos e/ou </w:t>
      </w:r>
      <w:r w:rsidRPr="00C515EF">
        <w:rPr>
          <w:rFonts w:cstheme="minorHAnsi"/>
          <w:i/>
        </w:rPr>
        <w:t>conference call</w:t>
      </w:r>
      <w:r w:rsidRPr="0054479A">
        <w:rPr>
          <w:rFonts w:cstheme="minorHAnsi"/>
        </w:rPr>
        <w:t>, Assembleias Gerais presenciais ou virtuais, será devido ao Agente Fiduciário</w:t>
      </w:r>
      <w:r w:rsidR="0055404A">
        <w:rPr>
          <w:rFonts w:cstheme="minorHAnsi"/>
        </w:rPr>
        <w:t xml:space="preserve"> dos CRI</w:t>
      </w:r>
      <w:r w:rsidRPr="0054479A">
        <w:rPr>
          <w:rFonts w:cstheme="minorHAnsi"/>
        </w:rPr>
        <w:t>, adicionalmente, a remuneração no valor de R$</w:t>
      </w:r>
      <w:r w:rsidR="00C515EF">
        <w:rPr>
          <w:rFonts w:cstheme="minorHAnsi"/>
        </w:rPr>
        <w:t> </w:t>
      </w:r>
      <w:r w:rsidRPr="0054479A">
        <w:rPr>
          <w:rFonts w:cstheme="minorHAnsi"/>
        </w:rPr>
        <w:t xml:space="preserve">550,00 (quinhentos e cinquenta reais) por hora-homem de trabalho dedicado, incluindo, mas não se limitando, a comentários aos Documentos da Operação durante a estruturação da mesma, caso a operação não venha se efetivar, execução das garantias (se houver), participação em reuniões internas ou externas ao escritório do Agente Fiduciário </w:t>
      </w:r>
      <w:r w:rsidR="0055404A">
        <w:rPr>
          <w:rFonts w:cstheme="minorHAnsi"/>
        </w:rPr>
        <w:t xml:space="preserve">dos CRI </w:t>
      </w:r>
      <w:r w:rsidRPr="0054479A">
        <w:rPr>
          <w:rFonts w:cstheme="minorHAnsi"/>
        </w:rPr>
        <w:t>formais ou virtuais com a Debenturista e/ou com os Titulares de CRI ou demais partes da Emissão, análise a eventuais aditamentos aos Documentos da Operação e implementação das consequentes decisões tomadas em tais eventos, pagas em 5 (cinco) dias corridos após comprovação da entrega, pelo Agente Fiduciário</w:t>
      </w:r>
      <w:r w:rsidR="0055404A">
        <w:rPr>
          <w:rFonts w:cstheme="minorHAnsi"/>
        </w:rPr>
        <w:t xml:space="preserve"> dos CRI</w:t>
      </w:r>
      <w:r w:rsidRPr="0054479A">
        <w:rPr>
          <w:rFonts w:cstheme="minorHAnsi"/>
        </w:rPr>
        <w:t>, de “relatório de horas”. Entende-se por reestruturação das condições dos CRI, para o Agente Fiduciário</w:t>
      </w:r>
      <w:r w:rsidR="0055404A">
        <w:rPr>
          <w:rFonts w:cstheme="minorHAnsi"/>
        </w:rPr>
        <w:t xml:space="preserve"> dos CRI</w:t>
      </w:r>
      <w:r w:rsidRPr="0054479A">
        <w:rPr>
          <w:rFonts w:cstheme="minorHAnsi"/>
        </w:rPr>
        <w:t xml:space="preserve">, os eventos relacionados à alteração das garantias (se houver), de prazos e fluxos de pagamento e remuneração, condições relacionadas às recompra compulsória e/ou facultativa, integral ou parcial, vencimento </w:t>
      </w:r>
      <w:r w:rsidRPr="0054479A">
        <w:rPr>
          <w:rFonts w:cstheme="minorHAnsi"/>
        </w:rPr>
        <w:lastRenderedPageBreak/>
        <w:t>antecipado e/ou evento de inadimplemento, resgate antecipado e/ou liquidação do Patrimônio Separado, conforme o caso, e, consequentemente, resgate antecipado dos CRI e de Assembleias Gerais presenciais ou virtuais, aditamentos aos Documentos da Operação, dentre outros. Os eventos relacionados à amortização dos CRI não são considerados reestruturação dos CRI;</w:t>
      </w:r>
    </w:p>
    <w:p w14:paraId="3AC8533D" w14:textId="77777777" w:rsidR="0054479A" w:rsidRPr="0054479A" w:rsidRDefault="0054479A" w:rsidP="00C515EF">
      <w:pPr>
        <w:pStyle w:val="Nvel111"/>
        <w:numPr>
          <w:ilvl w:val="0"/>
          <w:numId w:val="0"/>
        </w:numPr>
        <w:ind w:left="709"/>
        <w:rPr>
          <w:rFonts w:cstheme="minorHAnsi"/>
        </w:rPr>
      </w:pPr>
    </w:p>
    <w:p w14:paraId="322E2C1F" w14:textId="21E5AD91" w:rsidR="0054479A" w:rsidRPr="0054479A" w:rsidRDefault="0054479A" w:rsidP="00C515EF">
      <w:pPr>
        <w:pStyle w:val="Nvel111a"/>
        <w:rPr>
          <w:rFonts w:cstheme="minorHAnsi"/>
        </w:rPr>
      </w:pPr>
      <w:r w:rsidRPr="0054479A">
        <w:rPr>
          <w:rFonts w:cstheme="minorHAnsi"/>
        </w:rPr>
        <w:t xml:space="preserve">remuneração devida à Instituição Custodiante: </w:t>
      </w:r>
    </w:p>
    <w:p w14:paraId="305F64C6" w14:textId="03405E4F" w:rsidR="0054479A" w:rsidRPr="0054479A" w:rsidRDefault="0054479A" w:rsidP="00C515EF">
      <w:pPr>
        <w:pStyle w:val="Nvel111"/>
        <w:numPr>
          <w:ilvl w:val="0"/>
          <w:numId w:val="0"/>
        </w:numPr>
        <w:ind w:left="709"/>
        <w:rPr>
          <w:rFonts w:cstheme="minorHAnsi"/>
        </w:rPr>
      </w:pPr>
    </w:p>
    <w:p w14:paraId="56A9CCA8" w14:textId="7774477F" w:rsidR="0054479A" w:rsidRPr="0054479A" w:rsidRDefault="0054479A" w:rsidP="00C515EF">
      <w:pPr>
        <w:pStyle w:val="Nvel111a1"/>
        <w:rPr>
          <w:rFonts w:cstheme="minorHAnsi"/>
        </w:rPr>
      </w:pPr>
      <w:r w:rsidRPr="0054479A">
        <w:rPr>
          <w:rFonts w:cstheme="minorHAnsi"/>
        </w:rPr>
        <w:t>pela implantação e registro da CCI será devido o valor de R$</w:t>
      </w:r>
      <w:r w:rsidR="00DE508F">
        <w:rPr>
          <w:rFonts w:cstheme="minorHAnsi"/>
        </w:rPr>
        <w:t> </w:t>
      </w:r>
      <w:r w:rsidRPr="0054479A">
        <w:rPr>
          <w:rFonts w:cstheme="minorHAnsi"/>
        </w:rPr>
        <w:t xml:space="preserve">2.000,00 (dois mil reais) a ser paga à Instituição Custodiante em parcela única no 1º (primeiro) Dia Útil contado da primeira Data de Integralização dos CRI (conforme definido no Termo de Securitização). O referido valor será acrescido de ISS, CSLL, PIS, COFINS, IRRF e quaisquer outros tributos que venham a incidir sobre a remuneração da Instituição Custodiante, conforme o caso, nas alíquotas vigentes na data de pagamento; e </w:t>
      </w:r>
    </w:p>
    <w:p w14:paraId="4B1D22DF" w14:textId="77777777" w:rsidR="0054479A" w:rsidRPr="0054479A" w:rsidRDefault="0054479A" w:rsidP="00DE508F">
      <w:pPr>
        <w:pStyle w:val="Nvel111"/>
        <w:numPr>
          <w:ilvl w:val="0"/>
          <w:numId w:val="0"/>
        </w:numPr>
        <w:ind w:left="709"/>
        <w:rPr>
          <w:rFonts w:cstheme="minorHAnsi"/>
        </w:rPr>
      </w:pPr>
    </w:p>
    <w:p w14:paraId="37CF96AF" w14:textId="5559598D" w:rsidR="0054479A" w:rsidRPr="0054479A" w:rsidRDefault="0054479A" w:rsidP="00DE508F">
      <w:pPr>
        <w:pStyle w:val="Nvel111a1"/>
        <w:rPr>
          <w:rFonts w:cstheme="minorHAnsi"/>
        </w:rPr>
      </w:pPr>
      <w:r w:rsidRPr="0054479A">
        <w:rPr>
          <w:rFonts w:cstheme="minorHAnsi"/>
        </w:rPr>
        <w:t xml:space="preserve">pela custódia da CCI no sistema de negociação será devido o valor anual de R$ 2.000,00 (dois mil reais) devendo a primeira parcela ser paga até o 1º (primeiro) Dia Útil contado da primeira Data de Integralização dos CRI (conforme definido no Termo de Securitização), e as demais pagas na mesma data dos anos subsequentes. O referido valor será atualizado anualmente pelo IPCA a partir da primeira data de pagamento da referida despesa, ou na falta deste, ou, ainda, na impossibilidade de sua utilização, pelo índice que vier a substituí-lo, calculadas pro rata die, se necessário. E será acrescido de ISS, CSLL, PIS, COFINS, IRRF e quaisquer outros tributos que venham a incidir sobre a remuneração da Instituição Custodiante, conforme o caso. </w:t>
      </w:r>
    </w:p>
    <w:p w14:paraId="31D490F7" w14:textId="77777777" w:rsidR="0054479A" w:rsidRPr="0054479A" w:rsidRDefault="0054479A" w:rsidP="00DE508F">
      <w:pPr>
        <w:pStyle w:val="Nvel111"/>
        <w:numPr>
          <w:ilvl w:val="0"/>
          <w:numId w:val="0"/>
        </w:numPr>
        <w:ind w:left="709"/>
        <w:rPr>
          <w:rFonts w:cstheme="minorHAnsi"/>
        </w:rPr>
      </w:pPr>
    </w:p>
    <w:p w14:paraId="42CA21F5" w14:textId="3E24AF12" w:rsidR="0054479A" w:rsidRPr="0054479A" w:rsidRDefault="0054479A" w:rsidP="00DE508F">
      <w:pPr>
        <w:pStyle w:val="Nvel111a"/>
        <w:rPr>
          <w:rFonts w:cstheme="minorHAnsi"/>
        </w:rPr>
      </w:pPr>
      <w:r w:rsidRPr="0054479A">
        <w:rPr>
          <w:rFonts w:cstheme="minorHAnsi"/>
        </w:rPr>
        <w:t xml:space="preserve">remuneração do Auditor Independente responsável pela auditoria do patrimônio separado dos CRI e de terceiros contratados para a elaboração dos relatórios exigidos pela Instrução CVM nº 600 de 1º de agosto de 2018, conforme alterada, no valor inicial de R$ 2.880,00 (dois mil oitocentos e oitenta reais), por ano por cada auditoria a ser realizada para o Patrimônio Separado dos CRI. Estas despesas serão pagas, de forma antecipada à realização da auditoria, sendo o primeiro pagamento devido em até 1 (um) Dia Útil contado da primeira Data de Integralização dos CRI (conforme definido no Termo de Securitização) e os demais sempre no 10º (décimo) Dia Útil do mês de junho de cada ano, até a integral liquidação dos CRI. A referida despesa será acrescida de ISS, CSLL, PIS, COFINS, IRRF e quaisquer outros tributos que venham a incidir sobre a remuneração do Auditor Independente e terceiros envolvidos na elaboração das </w:t>
      </w:r>
      <w:r w:rsidRPr="0054479A">
        <w:rPr>
          <w:rFonts w:cstheme="minorHAnsi"/>
        </w:rPr>
        <w:lastRenderedPageBreak/>
        <w:t>demonstrações contábeis do Patrimônio Separado, nas alíquotas vigentes na data de cada pagamento;</w:t>
      </w:r>
    </w:p>
    <w:p w14:paraId="5F857FC1" w14:textId="77777777" w:rsidR="0054479A" w:rsidRPr="0054479A" w:rsidRDefault="0054479A" w:rsidP="00DE508F">
      <w:pPr>
        <w:pStyle w:val="Nvel111"/>
        <w:numPr>
          <w:ilvl w:val="0"/>
          <w:numId w:val="0"/>
        </w:numPr>
        <w:ind w:left="709"/>
        <w:rPr>
          <w:rFonts w:cstheme="minorHAnsi"/>
        </w:rPr>
      </w:pPr>
    </w:p>
    <w:p w14:paraId="1F830175" w14:textId="608BA263" w:rsidR="0054479A" w:rsidRPr="0054479A" w:rsidRDefault="0054479A" w:rsidP="00DE508F">
      <w:pPr>
        <w:pStyle w:val="Nvel111a"/>
        <w:rPr>
          <w:rFonts w:cstheme="minorHAnsi"/>
        </w:rPr>
      </w:pPr>
      <w:r w:rsidRPr="0054479A">
        <w:rPr>
          <w:rFonts w:cstheme="minorHAnsi"/>
        </w:rPr>
        <w:t>remuneração devida ao assessor legal da Oferta</w:t>
      </w:r>
      <w:r w:rsidR="00DE508F">
        <w:rPr>
          <w:rFonts w:cstheme="minorHAnsi"/>
        </w:rPr>
        <w:t>,</w:t>
      </w:r>
      <w:r w:rsidRPr="0054479A">
        <w:rPr>
          <w:rFonts w:cstheme="minorHAnsi"/>
        </w:rPr>
        <w:t xml:space="preserve"> </w:t>
      </w:r>
      <w:r w:rsidR="00DE508F">
        <w:rPr>
          <w:rFonts w:cstheme="minorHAnsi"/>
        </w:rPr>
        <w:t>n</w:t>
      </w:r>
      <w:r w:rsidRPr="0054479A">
        <w:rPr>
          <w:rFonts w:cstheme="minorHAnsi"/>
        </w:rPr>
        <w:t xml:space="preserve">o valor de </w:t>
      </w:r>
      <w:r w:rsidR="005708A1">
        <w:rPr>
          <w:rFonts w:cstheme="minorHAnsi"/>
        </w:rPr>
        <w:t>R$</w:t>
      </w:r>
      <w:r w:rsidR="00931204">
        <w:rPr>
          <w:rFonts w:cstheme="minorHAnsi"/>
        </w:rPr>
        <w:t> </w:t>
      </w:r>
      <w:r w:rsidR="009A34F9" w:rsidRPr="009A34F9">
        <w:rPr>
          <w:rFonts w:cstheme="minorHAnsi"/>
        </w:rPr>
        <w:t>40.950,05</w:t>
      </w:r>
      <w:r w:rsidR="009A34F9">
        <w:rPr>
          <w:rFonts w:cstheme="minorHAnsi"/>
        </w:rPr>
        <w:t xml:space="preserve"> </w:t>
      </w:r>
      <w:r w:rsidR="005708A1">
        <w:rPr>
          <w:rFonts w:cstheme="minorHAnsi"/>
        </w:rPr>
        <w:t>(quarenta mil, novecentos e cinquenta reais e cinco centavos</w:t>
      </w:r>
      <w:r w:rsidR="005708A1" w:rsidRPr="005708A1">
        <w:rPr>
          <w:rFonts w:cstheme="minorHAnsi"/>
        </w:rPr>
        <w:t>)</w:t>
      </w:r>
      <w:r w:rsidRPr="005708A1">
        <w:rPr>
          <w:rFonts w:cstheme="minorHAnsi"/>
        </w:rPr>
        <w:t>, a</w:t>
      </w:r>
      <w:r w:rsidRPr="0054479A">
        <w:rPr>
          <w:rFonts w:cstheme="minorHAnsi"/>
        </w:rPr>
        <w:t xml:space="preserve"> ser em parcela única no 1º (primeiro) Dia Útil contado da primeira Data de Integralização dos CRI. O referido valor será acrescido de ISS, CSLL, PIS, COFINS, IRRF e quaisquer outros tributos que venham a incidir sobre a remuneração da Instituição Custodiante, conforme o caso, nas alíquotas vigentes na data de pagamento;</w:t>
      </w:r>
    </w:p>
    <w:p w14:paraId="2796DAB3" w14:textId="77777777" w:rsidR="0054479A" w:rsidRPr="0054479A" w:rsidRDefault="0054479A" w:rsidP="007A1246">
      <w:pPr>
        <w:pStyle w:val="Nvel111"/>
        <w:numPr>
          <w:ilvl w:val="0"/>
          <w:numId w:val="0"/>
        </w:numPr>
        <w:ind w:left="709"/>
        <w:rPr>
          <w:rFonts w:cstheme="minorHAnsi"/>
        </w:rPr>
      </w:pPr>
    </w:p>
    <w:p w14:paraId="6150DAAB" w14:textId="3E2A031A" w:rsidR="0054479A" w:rsidRPr="0054479A" w:rsidRDefault="0054479A" w:rsidP="007A1246">
      <w:pPr>
        <w:pStyle w:val="Nvel111a"/>
        <w:rPr>
          <w:rFonts w:cstheme="minorHAnsi"/>
        </w:rPr>
      </w:pPr>
      <w:r w:rsidRPr="0054479A">
        <w:rPr>
          <w:rFonts w:cstheme="minorHAnsi"/>
        </w:rPr>
        <w:t>todas as despesas razoavelmente incorridas e devidamente comprovadas pelo Agente Fiduciário</w:t>
      </w:r>
      <w:r w:rsidR="0055404A">
        <w:rPr>
          <w:rFonts w:cstheme="minorHAnsi"/>
        </w:rPr>
        <w:t xml:space="preserve"> dos CRI</w:t>
      </w:r>
      <w:r w:rsidRPr="0054479A">
        <w:rPr>
          <w:rFonts w:cstheme="minorHAnsi"/>
        </w:rPr>
        <w:t xml:space="preserve"> e pela Debenturista que sejam necessárias para proteger os direitos e interesses dos Titulares de CRI ou para realização dos seus créditos, despesas estas decorrentes de ato, omissão ou fato atribuível comprovadamente à Emissora, a serem pagas no prazo de até 5 (cinco) Dias Úteis contados da apresentação de cobrança pelo Agente Fiduciário </w:t>
      </w:r>
      <w:r w:rsidR="0055404A">
        <w:rPr>
          <w:rFonts w:cstheme="minorHAnsi"/>
        </w:rPr>
        <w:t xml:space="preserve">dos CRI </w:t>
      </w:r>
      <w:r w:rsidRPr="0054479A">
        <w:rPr>
          <w:rFonts w:cstheme="minorHAnsi"/>
        </w:rPr>
        <w:t xml:space="preserve">e/ou pela Debenturista nesse sentido; </w:t>
      </w:r>
    </w:p>
    <w:p w14:paraId="75E1C38F" w14:textId="77777777" w:rsidR="0054479A" w:rsidRPr="0054479A" w:rsidRDefault="0054479A" w:rsidP="007A1246">
      <w:pPr>
        <w:pStyle w:val="Nvel111"/>
        <w:numPr>
          <w:ilvl w:val="0"/>
          <w:numId w:val="0"/>
        </w:numPr>
        <w:ind w:left="709"/>
        <w:rPr>
          <w:rFonts w:cstheme="minorHAnsi"/>
        </w:rPr>
      </w:pPr>
    </w:p>
    <w:p w14:paraId="7118454C" w14:textId="341A34A3" w:rsidR="0054479A" w:rsidRDefault="0054479A" w:rsidP="007A1246">
      <w:pPr>
        <w:pStyle w:val="Nvel111a"/>
        <w:rPr>
          <w:rFonts w:cstheme="minorHAnsi"/>
        </w:rPr>
      </w:pPr>
      <w:r w:rsidRPr="00600D27">
        <w:rPr>
          <w:rFonts w:cstheme="minorHAnsi"/>
        </w:rPr>
        <w:t xml:space="preserve">despesas relativas à abertura e manutenção da Conta </w:t>
      </w:r>
      <w:r w:rsidR="00600D27" w:rsidRPr="00600D27">
        <w:rPr>
          <w:rFonts w:cstheme="minorHAnsi"/>
        </w:rPr>
        <w:t>do Patrimônio Separado</w:t>
      </w:r>
      <w:r w:rsidRPr="00600D27">
        <w:rPr>
          <w:rFonts w:cstheme="minorHAnsi"/>
        </w:rPr>
        <w:t>;</w:t>
      </w:r>
    </w:p>
    <w:p w14:paraId="704B8AA1" w14:textId="77777777" w:rsidR="000F0BA2" w:rsidRDefault="000F0BA2" w:rsidP="000F0BA2">
      <w:pPr>
        <w:pStyle w:val="PargrafodaLista"/>
        <w:rPr>
          <w:rFonts w:cstheme="minorHAnsi"/>
        </w:rPr>
      </w:pPr>
    </w:p>
    <w:p w14:paraId="1D122924" w14:textId="57F779E4" w:rsidR="000F0BA2" w:rsidRPr="00600D27" w:rsidRDefault="000F0BA2" w:rsidP="000F0BA2">
      <w:pPr>
        <w:pStyle w:val="Nvel111a"/>
        <w:rPr>
          <w:rFonts w:cstheme="minorHAnsi"/>
        </w:rPr>
      </w:pPr>
      <w:r>
        <w:rPr>
          <w:rFonts w:cstheme="minorHAnsi"/>
        </w:rPr>
        <w:t xml:space="preserve">remuneração do </w:t>
      </w:r>
      <w:r w:rsidRPr="00A96393">
        <w:rPr>
          <w:rFonts w:cstheme="minorHAnsi"/>
          <w:i/>
        </w:rPr>
        <w:t>Servicer</w:t>
      </w:r>
      <w:r>
        <w:rPr>
          <w:rFonts w:cstheme="minorHAnsi"/>
        </w:rPr>
        <w:t>: pelo Espelhamento dos Direitos Creditórios, o valor mensal de R$ 12,00 (doze reais) por contrato</w:t>
      </w:r>
      <w:r w:rsidR="004F522D">
        <w:rPr>
          <w:rFonts w:cstheme="minorHAnsi"/>
        </w:rPr>
        <w:t xml:space="preserve">, com o mínimo de R$ 2.400,00 (dois mil e quatrocentos </w:t>
      </w:r>
      <w:r w:rsidR="000E7F2B">
        <w:rPr>
          <w:rFonts w:cstheme="minorHAnsi"/>
        </w:rPr>
        <w:t>reais) mensais</w:t>
      </w:r>
      <w:r>
        <w:rPr>
          <w:rFonts w:cstheme="minorHAnsi"/>
        </w:rPr>
        <w:t>.</w:t>
      </w:r>
      <w:r w:rsidRPr="009B4493">
        <w:t xml:space="preserve"> </w:t>
      </w:r>
      <w:r w:rsidRPr="009B4493">
        <w:rPr>
          <w:rFonts w:cstheme="minorHAnsi"/>
        </w:rPr>
        <w:t>O referido valor será atualizado anualmente pelo IPCA a partir da primeira data de pagamento da referida despesa, ou na falta deste, ou, ainda, na impossibilidade de sua utilização, pelo índice que vier a substituí-lo, calculadas pro rata die, se necessário</w:t>
      </w:r>
      <w:r>
        <w:rPr>
          <w:rFonts w:cstheme="minorHAnsi"/>
        </w:rPr>
        <w:t>;</w:t>
      </w:r>
    </w:p>
    <w:p w14:paraId="4B277AA8" w14:textId="77777777" w:rsidR="0054479A" w:rsidRPr="00600D27" w:rsidRDefault="0054479A" w:rsidP="007A1246">
      <w:pPr>
        <w:pStyle w:val="Nvel111"/>
        <w:numPr>
          <w:ilvl w:val="0"/>
          <w:numId w:val="0"/>
        </w:numPr>
        <w:ind w:left="709"/>
        <w:rPr>
          <w:rFonts w:cstheme="minorHAnsi"/>
        </w:rPr>
      </w:pPr>
    </w:p>
    <w:p w14:paraId="14B7609D" w14:textId="3B2D9359" w:rsidR="00A25473" w:rsidRPr="00A25473" w:rsidRDefault="00A25473" w:rsidP="00A25473">
      <w:pPr>
        <w:pStyle w:val="Nvel111a"/>
        <w:rPr>
          <w:rFonts w:cstheme="minorHAnsi"/>
        </w:rPr>
      </w:pPr>
      <w:r w:rsidRPr="00A25473">
        <w:rPr>
          <w:rFonts w:cstheme="minorHAnsi"/>
        </w:rPr>
        <w:t xml:space="preserve">remuneração dos consultores: </w:t>
      </w:r>
      <w:r w:rsidRPr="00A25473">
        <w:rPr>
          <w:rFonts w:cstheme="minorHAnsi"/>
          <w:b/>
        </w:rPr>
        <w:t>(i)</w:t>
      </w:r>
      <w:r w:rsidRPr="00A25473">
        <w:rPr>
          <w:rFonts w:cstheme="minorHAnsi"/>
        </w:rPr>
        <w:t xml:space="preserve"> o valor de R$ 100.000,00 (cem mil reais) em parcela única, devida à Trege Prestações de Serviços em Consultoria Ltda</w:t>
      </w:r>
      <w:r>
        <w:rPr>
          <w:rFonts w:cstheme="minorHAnsi"/>
        </w:rPr>
        <w:t>.</w:t>
      </w:r>
      <w:r w:rsidRPr="00A25473">
        <w:rPr>
          <w:rFonts w:cstheme="minorHAnsi"/>
        </w:rPr>
        <w:t>, inscrita no CNPJ/M</w:t>
      </w:r>
      <w:r>
        <w:rPr>
          <w:rFonts w:cstheme="minorHAnsi"/>
        </w:rPr>
        <w:t>E</w:t>
      </w:r>
      <w:r w:rsidRPr="00A25473">
        <w:rPr>
          <w:rFonts w:cstheme="minorHAnsi"/>
        </w:rPr>
        <w:t xml:space="preserve"> sob o nº</w:t>
      </w:r>
      <w:r>
        <w:rPr>
          <w:rFonts w:cstheme="minorHAnsi"/>
        </w:rPr>
        <w:t> </w:t>
      </w:r>
      <w:r w:rsidRPr="00A25473">
        <w:rPr>
          <w:rFonts w:cstheme="minorHAnsi"/>
        </w:rPr>
        <w:t xml:space="preserve">29.631.054/0001-37; e </w:t>
      </w:r>
      <w:r w:rsidRPr="00A25473">
        <w:rPr>
          <w:rFonts w:cstheme="minorHAnsi"/>
          <w:b/>
        </w:rPr>
        <w:t>(ii)</w:t>
      </w:r>
      <w:r>
        <w:rPr>
          <w:rFonts w:cstheme="minorHAnsi"/>
        </w:rPr>
        <w:t> </w:t>
      </w:r>
      <w:r w:rsidRPr="00A25473">
        <w:rPr>
          <w:rFonts w:cstheme="minorHAnsi"/>
        </w:rPr>
        <w:t>o valor de R$ 100.000,00 (cem mil reais) em parcela única, devida à Ricardo G.</w:t>
      </w:r>
      <w:r>
        <w:rPr>
          <w:rFonts w:cstheme="minorHAnsi"/>
        </w:rPr>
        <w:t> </w:t>
      </w:r>
      <w:r w:rsidRPr="00A25473">
        <w:rPr>
          <w:rFonts w:cstheme="minorHAnsi"/>
        </w:rPr>
        <w:t>Mattei Assessora Financeira ME, inscrita no CNPJ/M</w:t>
      </w:r>
      <w:r>
        <w:rPr>
          <w:rFonts w:cstheme="minorHAnsi"/>
        </w:rPr>
        <w:t>E</w:t>
      </w:r>
      <w:r w:rsidRPr="00A25473">
        <w:rPr>
          <w:rFonts w:cstheme="minorHAnsi"/>
        </w:rPr>
        <w:t xml:space="preserve"> sob o nº</w:t>
      </w:r>
      <w:r>
        <w:rPr>
          <w:rFonts w:cstheme="minorHAnsi"/>
        </w:rPr>
        <w:t> </w:t>
      </w:r>
      <w:r w:rsidRPr="00A25473">
        <w:rPr>
          <w:rFonts w:cstheme="minorHAnsi"/>
        </w:rPr>
        <w:t>26.263.176/0001-20;</w:t>
      </w:r>
    </w:p>
    <w:p w14:paraId="2F5F21C0" w14:textId="77777777" w:rsidR="00A25473" w:rsidRDefault="00A25473" w:rsidP="00A25473">
      <w:pPr>
        <w:pStyle w:val="Nvel111a"/>
        <w:numPr>
          <w:ilvl w:val="0"/>
          <w:numId w:val="0"/>
        </w:numPr>
        <w:ind w:left="1418"/>
        <w:rPr>
          <w:rFonts w:cstheme="minorHAnsi"/>
        </w:rPr>
      </w:pPr>
    </w:p>
    <w:p w14:paraId="44995739" w14:textId="0E21524E" w:rsidR="0054479A" w:rsidRPr="0054479A" w:rsidRDefault="0054479A" w:rsidP="007A1246">
      <w:pPr>
        <w:pStyle w:val="Nvel111a"/>
        <w:rPr>
          <w:rFonts w:cstheme="minorHAnsi"/>
        </w:rPr>
      </w:pPr>
      <w:r w:rsidRPr="00600D27">
        <w:rPr>
          <w:rFonts w:cstheme="minorHAnsi"/>
        </w:rPr>
        <w:t>despesas e custos relacionados</w:t>
      </w:r>
      <w:r w:rsidRPr="0054479A">
        <w:rPr>
          <w:rFonts w:cstheme="minorHAnsi"/>
        </w:rPr>
        <w:t xml:space="preserve"> à Assembleia dos Titulares de CRI, incluindo, mas não se limitando às publicações, convocações, locação de espaço e entre outros; </w:t>
      </w:r>
    </w:p>
    <w:p w14:paraId="49B3F787" w14:textId="77777777" w:rsidR="0054479A" w:rsidRPr="0054479A" w:rsidRDefault="0054479A" w:rsidP="007A1246">
      <w:pPr>
        <w:pStyle w:val="Nvel111"/>
        <w:numPr>
          <w:ilvl w:val="0"/>
          <w:numId w:val="0"/>
        </w:numPr>
        <w:ind w:left="709"/>
        <w:rPr>
          <w:rFonts w:cstheme="minorHAnsi"/>
        </w:rPr>
      </w:pPr>
    </w:p>
    <w:p w14:paraId="182BDD5F" w14:textId="36A60A1D" w:rsidR="0054479A" w:rsidRPr="0054479A" w:rsidRDefault="0054479A" w:rsidP="007A1246">
      <w:pPr>
        <w:pStyle w:val="Nvel111a"/>
        <w:rPr>
          <w:rFonts w:cstheme="minorHAnsi"/>
        </w:rPr>
      </w:pPr>
      <w:r w:rsidRPr="0054479A">
        <w:rPr>
          <w:rFonts w:cstheme="minorHAnsi"/>
        </w:rPr>
        <w:t>averbações, tributos, prenotações e registros em cartórios de registro de imóveis e títulos e documentos e junta comercial, quando for o caso, bem como as despesas relativas a alterações dos Documentos da Operação;</w:t>
      </w:r>
    </w:p>
    <w:p w14:paraId="65D84B7E" w14:textId="77777777" w:rsidR="0054479A" w:rsidRPr="0054479A" w:rsidRDefault="0054479A" w:rsidP="007A1246">
      <w:pPr>
        <w:pStyle w:val="Nvel111"/>
        <w:numPr>
          <w:ilvl w:val="0"/>
          <w:numId w:val="0"/>
        </w:numPr>
        <w:ind w:left="709"/>
        <w:rPr>
          <w:rFonts w:cstheme="minorHAnsi"/>
        </w:rPr>
      </w:pPr>
    </w:p>
    <w:p w14:paraId="35D513A4" w14:textId="105424EF" w:rsidR="0054479A" w:rsidRPr="0054479A" w:rsidRDefault="0054479A" w:rsidP="007A1246">
      <w:pPr>
        <w:pStyle w:val="Nvel111a"/>
        <w:rPr>
          <w:rFonts w:cstheme="minorHAnsi"/>
        </w:rPr>
      </w:pPr>
      <w:r w:rsidRPr="0054479A">
        <w:rPr>
          <w:rFonts w:cstheme="minorHAnsi"/>
        </w:rPr>
        <w:lastRenderedPageBreak/>
        <w:t xml:space="preserve">despesas com a gestão, cobrança, realização e administração do Patrimônio Separado, outras despesas indispensáveis à administração dos Créditos Imobiliários, exclusivamente na hipótese de liquidação do Patrimônio Separado, inclusive as referentes à sua transferência, na hipótese de o Agente Fiduciário </w:t>
      </w:r>
      <w:r w:rsidR="0055404A">
        <w:rPr>
          <w:rFonts w:cstheme="minorHAnsi"/>
        </w:rPr>
        <w:t xml:space="preserve">dos CRI </w:t>
      </w:r>
      <w:r w:rsidRPr="0054479A">
        <w:rPr>
          <w:rFonts w:cstheme="minorHAnsi"/>
        </w:rPr>
        <w:t>assumir a sua administração;</w:t>
      </w:r>
    </w:p>
    <w:p w14:paraId="4A5F3F83" w14:textId="77777777" w:rsidR="0054479A" w:rsidRPr="0054479A" w:rsidRDefault="0054479A" w:rsidP="007A1246">
      <w:pPr>
        <w:pStyle w:val="Nvel111"/>
        <w:numPr>
          <w:ilvl w:val="0"/>
          <w:numId w:val="0"/>
        </w:numPr>
        <w:ind w:left="709"/>
        <w:rPr>
          <w:rFonts w:cstheme="minorHAnsi"/>
        </w:rPr>
      </w:pPr>
    </w:p>
    <w:p w14:paraId="431462A0" w14:textId="27196E15" w:rsidR="0054479A" w:rsidRPr="0054479A" w:rsidRDefault="0054479A" w:rsidP="007A1246">
      <w:pPr>
        <w:pStyle w:val="Nvel111a"/>
        <w:rPr>
          <w:rFonts w:cstheme="minorHAnsi"/>
        </w:rPr>
      </w:pPr>
      <w:r w:rsidRPr="0054479A">
        <w:rPr>
          <w:rFonts w:cstheme="minorHAnsi"/>
        </w:rPr>
        <w:t xml:space="preserve">os honorários, despesas e custos de terceiros especialistas, advogados, auditores ou fiscais relacionados com procedimentos legais incorridos para resguardar os interesses dos Titulares de CRI, na defesa de eventuais processos administrativos, arbitrais e/ou judiciais propostos contra o Patrimônio Separado ou, ainda, realização do Patrimônio Separado; </w:t>
      </w:r>
    </w:p>
    <w:p w14:paraId="00186C65" w14:textId="77777777" w:rsidR="0054479A" w:rsidRPr="0054479A" w:rsidRDefault="0054479A" w:rsidP="007A1246">
      <w:pPr>
        <w:pStyle w:val="Nvel111"/>
        <w:numPr>
          <w:ilvl w:val="0"/>
          <w:numId w:val="0"/>
        </w:numPr>
        <w:ind w:left="709"/>
        <w:rPr>
          <w:rFonts w:cstheme="minorHAnsi"/>
        </w:rPr>
      </w:pPr>
    </w:p>
    <w:p w14:paraId="4403111E" w14:textId="15A0F300" w:rsidR="0054479A" w:rsidRPr="0054479A" w:rsidRDefault="0054479A" w:rsidP="007A1246">
      <w:pPr>
        <w:pStyle w:val="Nvel111a"/>
        <w:rPr>
          <w:rFonts w:cstheme="minorHAnsi"/>
        </w:rPr>
      </w:pPr>
      <w:r w:rsidRPr="0054479A">
        <w:rPr>
          <w:rFonts w:cstheme="minorHAnsi"/>
        </w:rPr>
        <w:t xml:space="preserve">as eventuais despesas, depósitos e custas judiciais decorrentes da sucumbência em ações judiciais ajuizadas com a finalidade de resguardar os interesses dos Titulares de CRI e a realização dos créditos do Patrimônio Separado; </w:t>
      </w:r>
    </w:p>
    <w:p w14:paraId="44B48F1B" w14:textId="77777777" w:rsidR="0054479A" w:rsidRPr="0054479A" w:rsidRDefault="0054479A" w:rsidP="007A1246">
      <w:pPr>
        <w:pStyle w:val="Nvel111"/>
        <w:numPr>
          <w:ilvl w:val="0"/>
          <w:numId w:val="0"/>
        </w:numPr>
        <w:ind w:left="709"/>
        <w:rPr>
          <w:rFonts w:cstheme="minorHAnsi"/>
        </w:rPr>
      </w:pPr>
    </w:p>
    <w:p w14:paraId="5DE2D2CD" w14:textId="2D7B0889" w:rsidR="0054479A" w:rsidRPr="0054479A" w:rsidRDefault="0054479A" w:rsidP="007A1246">
      <w:pPr>
        <w:pStyle w:val="Nvel111a"/>
        <w:rPr>
          <w:rFonts w:cstheme="minorHAnsi"/>
        </w:rPr>
      </w:pPr>
      <w:r w:rsidRPr="0054479A">
        <w:rPr>
          <w:rFonts w:cstheme="minorHAnsi"/>
        </w:rPr>
        <w:t>quaisquer tributos ou encargos, presentes e futuros, que sejam imputados por lei à Debenturista e/ou ao Patrimônio Separado e que possam afetar adversamente o cumprimento, pela Debenturista, de suas obrigações assumidas no Termo de Securitização; quaisquer outros honorários, custos e despesas previstos no Termo de Securitização;</w:t>
      </w:r>
    </w:p>
    <w:p w14:paraId="61BDF410" w14:textId="507EF4BB" w:rsidR="0054479A" w:rsidRPr="0054479A" w:rsidRDefault="0054479A" w:rsidP="007A1246">
      <w:pPr>
        <w:pStyle w:val="Nvel111"/>
        <w:numPr>
          <w:ilvl w:val="0"/>
          <w:numId w:val="0"/>
        </w:numPr>
        <w:ind w:left="709"/>
        <w:rPr>
          <w:rFonts w:cstheme="minorHAnsi"/>
        </w:rPr>
      </w:pPr>
    </w:p>
    <w:p w14:paraId="4F48F1BD" w14:textId="77777777" w:rsidR="0054479A" w:rsidRPr="0054479A" w:rsidRDefault="0054479A" w:rsidP="007A1246">
      <w:pPr>
        <w:pStyle w:val="Nvel111a"/>
        <w:rPr>
          <w:rFonts w:cstheme="minorHAnsi"/>
        </w:rPr>
      </w:pPr>
      <w:r w:rsidRPr="0054479A">
        <w:rPr>
          <w:rFonts w:cstheme="minorHAnsi"/>
        </w:rPr>
        <w:t>despesas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 Termo de Securitização e aos demais Documentos da Operação, bem como de seus eventuais aditamentos;</w:t>
      </w:r>
    </w:p>
    <w:p w14:paraId="3C6EB707" w14:textId="77777777" w:rsidR="0054479A" w:rsidRPr="0054479A" w:rsidRDefault="0054479A" w:rsidP="007A1246">
      <w:pPr>
        <w:pStyle w:val="Nvel111"/>
        <w:numPr>
          <w:ilvl w:val="0"/>
          <w:numId w:val="0"/>
        </w:numPr>
        <w:ind w:left="709"/>
        <w:rPr>
          <w:rFonts w:cstheme="minorHAnsi"/>
        </w:rPr>
      </w:pPr>
    </w:p>
    <w:p w14:paraId="7E705970" w14:textId="77777777" w:rsidR="0054479A" w:rsidRPr="0054479A" w:rsidRDefault="0054479A" w:rsidP="007A1246">
      <w:pPr>
        <w:pStyle w:val="Nvel111a"/>
        <w:rPr>
          <w:rFonts w:cstheme="minorHAnsi"/>
        </w:rPr>
      </w:pPr>
      <w:r w:rsidRPr="0054479A">
        <w:rPr>
          <w:rFonts w:cstheme="minorHAnsi"/>
        </w:rPr>
        <w:t>despesas com a publicação de atos societários da Debenturista e necessárias à realização de assembleias gerais dos Titulares dos CRI, na forma da regulamentação aplicável;</w:t>
      </w:r>
    </w:p>
    <w:p w14:paraId="37240BFC" w14:textId="77777777" w:rsidR="0054479A" w:rsidRPr="0054479A" w:rsidRDefault="0054479A" w:rsidP="007A1246">
      <w:pPr>
        <w:pStyle w:val="Nvel111"/>
        <w:numPr>
          <w:ilvl w:val="0"/>
          <w:numId w:val="0"/>
        </w:numPr>
        <w:ind w:left="709"/>
        <w:rPr>
          <w:rFonts w:cstheme="minorHAnsi"/>
        </w:rPr>
      </w:pPr>
    </w:p>
    <w:p w14:paraId="7CEC8468" w14:textId="77777777" w:rsidR="0054479A" w:rsidRPr="0054479A" w:rsidRDefault="0054479A" w:rsidP="007A1246">
      <w:pPr>
        <w:pStyle w:val="Nvel111a"/>
        <w:rPr>
          <w:rFonts w:cstheme="minorHAnsi"/>
        </w:rPr>
      </w:pPr>
      <w:r w:rsidRPr="0054479A">
        <w:rPr>
          <w:rFonts w:cstheme="minorHAnsi"/>
        </w:rPr>
        <w:t>honorários e despesas incorridas na contratação de serviços para procedimentos extraordinários não previstos nos Documentos da Operação e que sejam atribuídos à Debenturista;</w:t>
      </w:r>
    </w:p>
    <w:p w14:paraId="18A07D06" w14:textId="77777777" w:rsidR="0054479A" w:rsidRPr="0054479A" w:rsidRDefault="0054479A" w:rsidP="007A1246">
      <w:pPr>
        <w:pStyle w:val="Nvel111"/>
        <w:numPr>
          <w:ilvl w:val="0"/>
          <w:numId w:val="0"/>
        </w:numPr>
        <w:ind w:left="709"/>
        <w:rPr>
          <w:rFonts w:cstheme="minorHAnsi"/>
        </w:rPr>
      </w:pPr>
    </w:p>
    <w:p w14:paraId="5FE910BE" w14:textId="72DD5001" w:rsidR="0054479A" w:rsidRPr="0054479A" w:rsidRDefault="0054479A" w:rsidP="007A1246">
      <w:pPr>
        <w:pStyle w:val="Nvel111a"/>
        <w:rPr>
          <w:rFonts w:cstheme="minorHAnsi"/>
        </w:rPr>
      </w:pPr>
      <w:r w:rsidRPr="0054479A">
        <w:rPr>
          <w:rFonts w:cstheme="minorHAnsi"/>
        </w:rPr>
        <w:t>quaisquer outros honorários, custos e despesas previstos no Termo de Securitização</w:t>
      </w:r>
      <w:r w:rsidR="00A20F24">
        <w:rPr>
          <w:rFonts w:cstheme="minorHAnsi"/>
        </w:rPr>
        <w:t>; e</w:t>
      </w:r>
    </w:p>
    <w:p w14:paraId="0B342065" w14:textId="77777777" w:rsidR="0054479A" w:rsidRPr="0054479A" w:rsidRDefault="0054479A" w:rsidP="007A1246">
      <w:pPr>
        <w:pStyle w:val="Nvel111"/>
        <w:numPr>
          <w:ilvl w:val="0"/>
          <w:numId w:val="0"/>
        </w:numPr>
        <w:ind w:left="709"/>
        <w:rPr>
          <w:rFonts w:cstheme="minorHAnsi"/>
        </w:rPr>
      </w:pPr>
    </w:p>
    <w:p w14:paraId="0DFB9B18" w14:textId="5BC43A90" w:rsidR="0054479A" w:rsidRDefault="0054479A" w:rsidP="007A1246">
      <w:pPr>
        <w:pStyle w:val="Nvel111a"/>
        <w:rPr>
          <w:rFonts w:cstheme="minorHAnsi"/>
        </w:rPr>
      </w:pPr>
      <w:r w:rsidRPr="0054479A">
        <w:rPr>
          <w:rFonts w:cstheme="minorHAnsi"/>
        </w:rPr>
        <w:t xml:space="preserve">quaisquer outras despesas relacionadas à Oferta, inclusive as seguintes despesas incorridas ou à incorrer pela Debenturista, necessárias ao exercício pleno de sua função, desde que devidamente comprovadas: </w:t>
      </w:r>
      <w:r w:rsidRPr="007A1246">
        <w:rPr>
          <w:rFonts w:cstheme="minorHAnsi"/>
          <w:b/>
        </w:rPr>
        <w:t>(</w:t>
      </w:r>
      <w:r w:rsidR="007A1246" w:rsidRPr="007A1246">
        <w:rPr>
          <w:rFonts w:cstheme="minorHAnsi"/>
          <w:b/>
        </w:rPr>
        <w:t>1</w:t>
      </w:r>
      <w:r w:rsidRPr="007A1246">
        <w:rPr>
          <w:rFonts w:cstheme="minorHAnsi"/>
          <w:b/>
        </w:rPr>
        <w:t>)</w:t>
      </w:r>
      <w:r w:rsidR="007A1246">
        <w:rPr>
          <w:rFonts w:cstheme="minorHAnsi"/>
        </w:rPr>
        <w:t> </w:t>
      </w:r>
      <w:r w:rsidRPr="0054479A">
        <w:rPr>
          <w:rFonts w:cstheme="minorHAnsi"/>
        </w:rPr>
        <w:t xml:space="preserve">registro de documentos, notificações, extração de certidões em geral, </w:t>
      </w:r>
      <w:r w:rsidRPr="0054479A">
        <w:rPr>
          <w:rFonts w:cstheme="minorHAnsi"/>
        </w:rPr>
        <w:lastRenderedPageBreak/>
        <w:t xml:space="preserve">reconhecimento de firmas em cartórios, cópias autenticadas em cartório e/ou reprográficas, emolumentos cartorários, custas processuais, periciais e similares; </w:t>
      </w:r>
      <w:r w:rsidRPr="007A1246">
        <w:rPr>
          <w:rFonts w:cstheme="minorHAnsi"/>
          <w:b/>
        </w:rPr>
        <w:t>(</w:t>
      </w:r>
      <w:r w:rsidR="007A1246" w:rsidRPr="007A1246">
        <w:rPr>
          <w:rFonts w:cstheme="minorHAnsi"/>
          <w:b/>
        </w:rPr>
        <w:t>2</w:t>
      </w:r>
      <w:r w:rsidRPr="007A1246">
        <w:rPr>
          <w:rFonts w:cstheme="minorHAnsi"/>
          <w:b/>
        </w:rPr>
        <w:t>)</w:t>
      </w:r>
      <w:r w:rsidR="007A1246" w:rsidRPr="007A1246">
        <w:rPr>
          <w:rFonts w:cstheme="minorHAnsi"/>
        </w:rPr>
        <w:t> </w:t>
      </w:r>
      <w:r w:rsidRPr="0054479A">
        <w:rPr>
          <w:rFonts w:cstheme="minorHAnsi"/>
        </w:rPr>
        <w:t xml:space="preserve">contratação de prestadores de serviços não determinados nos Documentos da Operação, inclusive assessores legais, agentes de auditoria, fiscalização e/ou cobrança; </w:t>
      </w:r>
      <w:r w:rsidRPr="007A1246">
        <w:rPr>
          <w:rFonts w:cstheme="minorHAnsi"/>
          <w:b/>
        </w:rPr>
        <w:t>(</w:t>
      </w:r>
      <w:r w:rsidR="007A1246" w:rsidRPr="007A1246">
        <w:rPr>
          <w:rFonts w:cstheme="minorHAnsi"/>
          <w:b/>
        </w:rPr>
        <w:t>3</w:t>
      </w:r>
      <w:r w:rsidRPr="007A1246">
        <w:rPr>
          <w:rFonts w:cstheme="minorHAnsi"/>
          <w:b/>
        </w:rPr>
        <w:t>)</w:t>
      </w:r>
      <w:r w:rsidR="007A1246" w:rsidRPr="007A1246">
        <w:rPr>
          <w:rFonts w:cstheme="minorHAnsi"/>
        </w:rPr>
        <w:t> </w:t>
      </w:r>
      <w:r w:rsidRPr="0054479A">
        <w:rPr>
          <w:rFonts w:cstheme="minorHAnsi"/>
        </w:rPr>
        <w:t xml:space="preserve">despesas relacionadas ao transporte de pessoas (viagens) e documentos (correios e/ou motoboy), hospedagem e alimentação de seus agentes, estacionamento, custos com telefonia, conference calls, e </w:t>
      </w:r>
      <w:r w:rsidRPr="007A1246">
        <w:rPr>
          <w:rFonts w:cstheme="minorHAnsi"/>
          <w:b/>
        </w:rPr>
        <w:t>(</w:t>
      </w:r>
      <w:r w:rsidR="007A1246" w:rsidRPr="007A1246">
        <w:rPr>
          <w:rFonts w:cstheme="minorHAnsi"/>
          <w:b/>
        </w:rPr>
        <w:t>4</w:t>
      </w:r>
      <w:r w:rsidRPr="007A1246">
        <w:rPr>
          <w:rFonts w:cstheme="minorHAnsi"/>
          <w:b/>
        </w:rPr>
        <w:t>)</w:t>
      </w:r>
      <w:r w:rsidR="007A1246">
        <w:rPr>
          <w:rFonts w:cstheme="minorHAnsi"/>
        </w:rPr>
        <w:t> </w:t>
      </w:r>
      <w:r w:rsidRPr="0054479A">
        <w:rPr>
          <w:rFonts w:cstheme="minorHAnsi"/>
        </w:rPr>
        <w:t>publicações em jornais e outros meios de comunicação, bem como locação de imóvel e contratação de colaboradores para realização de Assembleias Gerais.</w:t>
      </w:r>
    </w:p>
    <w:p w14:paraId="7CBCB217" w14:textId="77777777" w:rsidR="007A1246" w:rsidRPr="007A1246" w:rsidRDefault="007A1246" w:rsidP="007A1246">
      <w:pPr>
        <w:pStyle w:val="Nvel111"/>
        <w:numPr>
          <w:ilvl w:val="0"/>
          <w:numId w:val="0"/>
        </w:numPr>
        <w:ind w:left="710"/>
        <w:rPr>
          <w:rFonts w:cstheme="minorHAnsi"/>
        </w:rPr>
      </w:pPr>
    </w:p>
    <w:p w14:paraId="4856F6D7" w14:textId="44A72B01" w:rsidR="0055404A" w:rsidRDefault="007A1246" w:rsidP="007A1246">
      <w:pPr>
        <w:pStyle w:val="Nvel111"/>
        <w:rPr>
          <w:rFonts w:cstheme="minorHAnsi"/>
        </w:rPr>
      </w:pPr>
      <w:r w:rsidRPr="007A1246">
        <w:rPr>
          <w:rFonts w:cstheme="minorHAnsi"/>
        </w:rPr>
        <w:t>As “</w:t>
      </w:r>
      <w:r w:rsidRPr="007A1246">
        <w:t>Despesas</w:t>
      </w:r>
      <w:r w:rsidRPr="007A1246">
        <w:rPr>
          <w:rFonts w:cstheme="minorHAnsi"/>
        </w:rPr>
        <w:t xml:space="preserve"> Flat”, que são aquelas já incorridas ou devidas até o 5º</w:t>
      </w:r>
      <w:r>
        <w:rPr>
          <w:rFonts w:cstheme="minorHAnsi"/>
        </w:rPr>
        <w:t> </w:t>
      </w:r>
      <w:r w:rsidRPr="007A1246">
        <w:rPr>
          <w:rFonts w:cstheme="minorHAnsi"/>
        </w:rPr>
        <w:t>(quinto) Dia Útil contado da primeira Data de Integralização dos CRI (conforme definido no Termo de Securitização), serão arcadas com recursos que serão descontadas pela Debenturista do valor a ser liberado à Emissora nos termos da cláusula</w:t>
      </w:r>
      <w:r w:rsidR="0055404A">
        <w:rPr>
          <w:rFonts w:cstheme="minorHAnsi"/>
        </w:rPr>
        <w:t> </w:t>
      </w:r>
      <w:r w:rsidR="0055404A">
        <w:rPr>
          <w:rFonts w:cstheme="minorHAnsi"/>
        </w:rPr>
        <w:fldChar w:fldCharType="begin"/>
      </w:r>
      <w:r w:rsidR="0055404A">
        <w:rPr>
          <w:rFonts w:cstheme="minorHAnsi"/>
        </w:rPr>
        <w:instrText xml:space="preserve"> REF _Ref6145923 \n \h </w:instrText>
      </w:r>
      <w:r w:rsidR="0055404A">
        <w:rPr>
          <w:rFonts w:cstheme="minorHAnsi"/>
        </w:rPr>
      </w:r>
      <w:r w:rsidR="0055404A">
        <w:rPr>
          <w:rFonts w:cstheme="minorHAnsi"/>
        </w:rPr>
        <w:fldChar w:fldCharType="separate"/>
      </w:r>
      <w:r w:rsidR="006A0CE2">
        <w:rPr>
          <w:rFonts w:cstheme="minorHAnsi"/>
        </w:rPr>
        <w:t>4.16.2</w:t>
      </w:r>
      <w:r w:rsidR="0055404A">
        <w:rPr>
          <w:rFonts w:cstheme="minorHAnsi"/>
        </w:rPr>
        <w:fldChar w:fldCharType="end"/>
      </w:r>
      <w:r w:rsidR="0055404A">
        <w:rPr>
          <w:rFonts w:cstheme="minorHAnsi"/>
        </w:rPr>
        <w:t xml:space="preserve"> </w:t>
      </w:r>
      <w:r w:rsidRPr="007A1246">
        <w:rPr>
          <w:rFonts w:cstheme="minorHAnsi"/>
        </w:rPr>
        <w:t>acima.</w:t>
      </w:r>
      <w:r w:rsidR="000C7095">
        <w:rPr>
          <w:rFonts w:cstheme="minorHAnsi"/>
        </w:rPr>
        <w:t xml:space="preserve"> </w:t>
      </w:r>
    </w:p>
    <w:p w14:paraId="380385AB" w14:textId="77777777" w:rsidR="0055404A" w:rsidRDefault="0055404A" w:rsidP="0055404A">
      <w:pPr>
        <w:pStyle w:val="Nvel111"/>
        <w:numPr>
          <w:ilvl w:val="0"/>
          <w:numId w:val="0"/>
        </w:numPr>
        <w:ind w:left="710"/>
        <w:rPr>
          <w:rFonts w:cstheme="minorHAnsi"/>
        </w:rPr>
      </w:pPr>
    </w:p>
    <w:p w14:paraId="6E092060" w14:textId="35CAFB7F" w:rsidR="007A1246" w:rsidRDefault="007A1246" w:rsidP="007A1246">
      <w:pPr>
        <w:pStyle w:val="Nvel111"/>
        <w:rPr>
          <w:rFonts w:cstheme="minorHAnsi"/>
        </w:rPr>
      </w:pPr>
      <w:r w:rsidRPr="007A1246">
        <w:rPr>
          <w:rFonts w:cstheme="minorHAnsi"/>
        </w:rPr>
        <w:t xml:space="preserve">As </w:t>
      </w:r>
      <w:r w:rsidR="0055404A">
        <w:rPr>
          <w:rFonts w:cstheme="minorHAnsi"/>
        </w:rPr>
        <w:t>D</w:t>
      </w:r>
      <w:r w:rsidRPr="007A1246">
        <w:rPr>
          <w:rFonts w:cstheme="minorHAnsi"/>
        </w:rPr>
        <w:t xml:space="preserve">emais </w:t>
      </w:r>
      <w:r w:rsidR="0055404A">
        <w:rPr>
          <w:rFonts w:cstheme="minorHAnsi"/>
        </w:rPr>
        <w:t>D</w:t>
      </w:r>
      <w:r w:rsidRPr="007A1246">
        <w:rPr>
          <w:rFonts w:cstheme="minorHAnsi"/>
        </w:rPr>
        <w:t xml:space="preserve">espesas serão de responsabilidade da Emissora e/ou dos Fiadores, devendo ser pagas prioritariamente da seguinte forma: </w:t>
      </w:r>
      <w:r w:rsidRPr="0055404A">
        <w:rPr>
          <w:rFonts w:cstheme="minorHAnsi"/>
          <w:b/>
        </w:rPr>
        <w:t>(</w:t>
      </w:r>
      <w:r w:rsidR="0055404A" w:rsidRPr="0055404A">
        <w:rPr>
          <w:rFonts w:cstheme="minorHAnsi"/>
          <w:b/>
        </w:rPr>
        <w:t>a</w:t>
      </w:r>
      <w:r w:rsidRPr="0055404A">
        <w:rPr>
          <w:rFonts w:cstheme="minorHAnsi"/>
          <w:b/>
        </w:rPr>
        <w:t>)</w:t>
      </w:r>
      <w:r w:rsidR="0055404A">
        <w:rPr>
          <w:rFonts w:cstheme="minorHAnsi"/>
        </w:rPr>
        <w:t> </w:t>
      </w:r>
      <w:r w:rsidRPr="007A1246">
        <w:rPr>
          <w:rFonts w:cstheme="minorHAnsi"/>
        </w:rPr>
        <w:t xml:space="preserve">prioritariamente com os recursos do Fundo de Despesas; </w:t>
      </w:r>
      <w:r w:rsidRPr="0055404A">
        <w:rPr>
          <w:rFonts w:cstheme="minorHAnsi"/>
          <w:b/>
        </w:rPr>
        <w:t>(</w:t>
      </w:r>
      <w:r w:rsidR="0055404A" w:rsidRPr="0055404A">
        <w:rPr>
          <w:rFonts w:cstheme="minorHAnsi"/>
          <w:b/>
        </w:rPr>
        <w:t>b</w:t>
      </w:r>
      <w:r w:rsidRPr="0055404A">
        <w:rPr>
          <w:rFonts w:cstheme="minorHAnsi"/>
          <w:b/>
        </w:rPr>
        <w:t>)</w:t>
      </w:r>
      <w:r w:rsidR="0055404A">
        <w:rPr>
          <w:rFonts w:cstheme="minorHAnsi"/>
        </w:rPr>
        <w:t> </w:t>
      </w:r>
      <w:r w:rsidRPr="007A1246">
        <w:rPr>
          <w:rFonts w:cstheme="minorHAnsi"/>
        </w:rPr>
        <w:t>diretamente pela Emissora e/ou pelos Fiadores, caso não tenha saldo suficiente no Fundo de Despesas, no prazo de 2</w:t>
      </w:r>
      <w:r w:rsidR="0055404A">
        <w:rPr>
          <w:rFonts w:cstheme="minorHAnsi"/>
        </w:rPr>
        <w:t> </w:t>
      </w:r>
      <w:r w:rsidRPr="007A1246">
        <w:rPr>
          <w:rFonts w:cstheme="minorHAnsi"/>
        </w:rPr>
        <w:t xml:space="preserve">(dois) Dias Úteis contados do recebimento de notificação para tanto; e </w:t>
      </w:r>
      <w:r w:rsidRPr="0055404A">
        <w:rPr>
          <w:rFonts w:cstheme="minorHAnsi"/>
          <w:b/>
        </w:rPr>
        <w:t>(</w:t>
      </w:r>
      <w:r w:rsidR="0055404A" w:rsidRPr="0055404A">
        <w:rPr>
          <w:rFonts w:cstheme="minorHAnsi"/>
          <w:b/>
        </w:rPr>
        <w:t>c</w:t>
      </w:r>
      <w:r w:rsidRPr="0055404A">
        <w:rPr>
          <w:rFonts w:cstheme="minorHAnsi"/>
          <w:b/>
        </w:rPr>
        <w:t>)</w:t>
      </w:r>
      <w:r w:rsidR="0055404A">
        <w:rPr>
          <w:rFonts w:cstheme="minorHAnsi"/>
        </w:rPr>
        <w:t> </w:t>
      </w:r>
      <w:r w:rsidRPr="007A1246">
        <w:rPr>
          <w:rFonts w:cstheme="minorHAnsi"/>
        </w:rPr>
        <w:t>caso a Emissora</w:t>
      </w:r>
      <w:r w:rsidR="0055404A">
        <w:rPr>
          <w:rFonts w:cstheme="minorHAnsi"/>
        </w:rPr>
        <w:t xml:space="preserve"> </w:t>
      </w:r>
      <w:r w:rsidRPr="007A1246">
        <w:rPr>
          <w:rFonts w:cstheme="minorHAnsi"/>
        </w:rPr>
        <w:t>e/ou os Fiadores não arquem com as despesas, a Debenturista utilizará os recursos do Patrimônio Separado, sendo que neste último caso fica a Emissora e os Fiadores obrigados a reembolsar o Patrimônio Separado em até 2 (dois) Dias Úteis.</w:t>
      </w:r>
    </w:p>
    <w:p w14:paraId="63007CA5" w14:textId="77777777" w:rsidR="00CB704C" w:rsidRDefault="00CB704C" w:rsidP="00CB704C">
      <w:pPr>
        <w:pStyle w:val="PargrafodaLista"/>
        <w:rPr>
          <w:rFonts w:cstheme="minorHAnsi"/>
        </w:rPr>
      </w:pPr>
    </w:p>
    <w:p w14:paraId="24BAA241" w14:textId="37B31C26" w:rsidR="00CB704C" w:rsidRPr="00DB0A2D" w:rsidRDefault="00CB704C" w:rsidP="00CB704C">
      <w:pPr>
        <w:pStyle w:val="Nvel1111"/>
      </w:pPr>
      <w:r>
        <w:t>O</w:t>
      </w:r>
      <w:r w:rsidRPr="00DB0A2D">
        <w:t xml:space="preserve">s débitos relativos a tais despesas em atraso ficarão sujeitos à multa moratória à taxa efetiva de 2% (dois por cento) </w:t>
      </w:r>
      <w:r w:rsidRPr="00CB704C">
        <w:rPr>
          <w:i/>
        </w:rPr>
        <w:t>flat</w:t>
      </w:r>
      <w:r w:rsidRPr="00DB0A2D">
        <w:t xml:space="preserve"> sobre o valor do débito em atraso, bem como a juros moratórios à taxa efetiva de 1% (um por cento) ao mês, incidentes sobre o valor em atraso, calculados </w:t>
      </w:r>
      <w:r w:rsidRPr="00CB704C">
        <w:rPr>
          <w:i/>
        </w:rPr>
        <w:t>pro rata die</w:t>
      </w:r>
      <w:r w:rsidRPr="00DB0A2D">
        <w:t xml:space="preserve">. </w:t>
      </w:r>
    </w:p>
    <w:p w14:paraId="6F2C052C" w14:textId="77777777" w:rsidR="007A1246" w:rsidRPr="007A1246" w:rsidRDefault="007A1246" w:rsidP="0055404A">
      <w:pPr>
        <w:pStyle w:val="Nvel111"/>
        <w:numPr>
          <w:ilvl w:val="0"/>
          <w:numId w:val="0"/>
        </w:numPr>
        <w:ind w:left="710"/>
        <w:rPr>
          <w:rFonts w:cstheme="minorHAnsi"/>
        </w:rPr>
      </w:pPr>
    </w:p>
    <w:p w14:paraId="06CF6465" w14:textId="1D30A9C2" w:rsidR="007A1246" w:rsidRPr="007A1246" w:rsidRDefault="007A1246" w:rsidP="007A1246">
      <w:pPr>
        <w:pStyle w:val="Nvel111"/>
        <w:rPr>
          <w:rFonts w:cstheme="minorHAnsi"/>
        </w:rPr>
      </w:pPr>
      <w:r w:rsidRPr="007A1246">
        <w:rPr>
          <w:rFonts w:cstheme="minorHAnsi"/>
        </w:rPr>
        <w:t>Na hipótese de a Data de Vencimento dos CRI</w:t>
      </w:r>
      <w:r w:rsidR="006A5C11">
        <w:rPr>
          <w:rFonts w:cstheme="minorHAnsi"/>
        </w:rPr>
        <w:t xml:space="preserve"> </w:t>
      </w:r>
      <w:r w:rsidR="0055404A">
        <w:rPr>
          <w:rFonts w:cstheme="minorHAnsi"/>
        </w:rPr>
        <w:t xml:space="preserve"> </w:t>
      </w:r>
      <w:r w:rsidRPr="007A1246">
        <w:rPr>
          <w:rFonts w:cstheme="minorHAnsi"/>
        </w:rPr>
        <w:t xml:space="preserve">vir a ser prorrogada por deliberação da </w:t>
      </w:r>
      <w:r w:rsidR="0055404A">
        <w:rPr>
          <w:rFonts w:cstheme="minorHAnsi"/>
        </w:rPr>
        <w:t>a</w:t>
      </w:r>
      <w:r w:rsidRPr="007A1246">
        <w:rPr>
          <w:rFonts w:cstheme="minorHAnsi"/>
        </w:rPr>
        <w:t xml:space="preserve">ssembleia </w:t>
      </w:r>
      <w:r w:rsidR="0055404A">
        <w:rPr>
          <w:rFonts w:cstheme="minorHAnsi"/>
        </w:rPr>
        <w:t>g</w:t>
      </w:r>
      <w:r w:rsidRPr="007A1246">
        <w:rPr>
          <w:rFonts w:cstheme="minorHAnsi"/>
        </w:rPr>
        <w:t xml:space="preserve">eral dos Titulares de CRI, ou ainda, após a Data de Vencimento dos CRI, a Debenturista, o Agente Fiduciário </w:t>
      </w:r>
      <w:r w:rsidR="0055404A">
        <w:rPr>
          <w:rFonts w:cstheme="minorHAnsi"/>
        </w:rPr>
        <w:t xml:space="preserve">dos CRI </w:t>
      </w:r>
      <w:r w:rsidRPr="007A1246">
        <w:rPr>
          <w:rFonts w:cstheme="minorHAnsi"/>
        </w:rPr>
        <w:t>e os demais prestadores de serviços da emissão</w:t>
      </w:r>
      <w:r w:rsidR="0055404A">
        <w:rPr>
          <w:rFonts w:cstheme="minorHAnsi"/>
        </w:rPr>
        <w:t xml:space="preserve"> dos CRI</w:t>
      </w:r>
      <w:r w:rsidRPr="007A1246">
        <w:rPr>
          <w:rFonts w:cstheme="minorHAnsi"/>
        </w:rPr>
        <w:t xml:space="preserve">, continuarem exercendo as suas funções, as </w:t>
      </w:r>
      <w:r w:rsidR="0055404A">
        <w:rPr>
          <w:rFonts w:cstheme="minorHAnsi"/>
        </w:rPr>
        <w:t>Demais D</w:t>
      </w:r>
      <w:r w:rsidRPr="007A1246">
        <w:rPr>
          <w:rFonts w:cstheme="minorHAnsi"/>
        </w:rPr>
        <w:t>espesas previstas</w:t>
      </w:r>
      <w:r w:rsidR="0055404A">
        <w:rPr>
          <w:rFonts w:cstheme="minorHAnsi"/>
        </w:rPr>
        <w:t xml:space="preserve"> e aplicáveis</w:t>
      </w:r>
      <w:r w:rsidRPr="007A1246">
        <w:rPr>
          <w:rFonts w:cstheme="minorHAnsi"/>
        </w:rPr>
        <w:t xml:space="preserve">, conforme o caso, continuarão sendo devidas pela Emissora e/ou pelos Fiadores. </w:t>
      </w:r>
    </w:p>
    <w:p w14:paraId="5D4B3076" w14:textId="77777777" w:rsidR="007A1246" w:rsidRPr="007A1246" w:rsidRDefault="007A1246" w:rsidP="0055404A">
      <w:pPr>
        <w:pStyle w:val="Nvel111"/>
        <w:numPr>
          <w:ilvl w:val="0"/>
          <w:numId w:val="0"/>
        </w:numPr>
        <w:ind w:left="710"/>
        <w:rPr>
          <w:rFonts w:cstheme="minorHAnsi"/>
        </w:rPr>
      </w:pPr>
    </w:p>
    <w:p w14:paraId="288EFA6E" w14:textId="4320E752" w:rsidR="007A1246" w:rsidRPr="007A1246" w:rsidRDefault="007A1246" w:rsidP="007A1246">
      <w:pPr>
        <w:pStyle w:val="Nvel111"/>
        <w:rPr>
          <w:rFonts w:cstheme="minorHAnsi"/>
        </w:rPr>
      </w:pPr>
      <w:r w:rsidRPr="007A1246">
        <w:rPr>
          <w:rFonts w:cstheme="minorHAnsi"/>
        </w:rPr>
        <w:t xml:space="preserve">Quaisquer despesas não mencionadas na </w:t>
      </w:r>
      <w:r w:rsidR="0055404A">
        <w:rPr>
          <w:rFonts w:cstheme="minorHAnsi"/>
        </w:rPr>
        <w:t>c</w:t>
      </w:r>
      <w:r w:rsidRPr="007A1246">
        <w:rPr>
          <w:rFonts w:cstheme="minorHAnsi"/>
        </w:rPr>
        <w:t>láusula</w:t>
      </w:r>
      <w:r w:rsidR="0055404A">
        <w:rPr>
          <w:rFonts w:cstheme="minorHAnsi"/>
        </w:rPr>
        <w:t> </w:t>
      </w:r>
      <w:r w:rsidR="0055404A">
        <w:rPr>
          <w:rFonts w:cstheme="minorHAnsi"/>
        </w:rPr>
        <w:fldChar w:fldCharType="begin"/>
      </w:r>
      <w:r w:rsidR="0055404A">
        <w:rPr>
          <w:rFonts w:cstheme="minorHAnsi"/>
        </w:rPr>
        <w:instrText xml:space="preserve"> REF _Ref49420127 \n \h </w:instrText>
      </w:r>
      <w:r w:rsidR="0055404A">
        <w:rPr>
          <w:rFonts w:cstheme="minorHAnsi"/>
        </w:rPr>
      </w:r>
      <w:r w:rsidR="0055404A">
        <w:rPr>
          <w:rFonts w:cstheme="minorHAnsi"/>
        </w:rPr>
        <w:fldChar w:fldCharType="separate"/>
      </w:r>
      <w:r w:rsidR="006A0CE2">
        <w:rPr>
          <w:rFonts w:cstheme="minorHAnsi"/>
        </w:rPr>
        <w:t>8.1.1</w:t>
      </w:r>
      <w:r w:rsidR="0055404A">
        <w:rPr>
          <w:rFonts w:cstheme="minorHAnsi"/>
        </w:rPr>
        <w:fldChar w:fldCharType="end"/>
      </w:r>
      <w:r w:rsidR="0055404A">
        <w:rPr>
          <w:rFonts w:cstheme="minorHAnsi"/>
        </w:rPr>
        <w:t xml:space="preserve"> </w:t>
      </w:r>
      <w:r w:rsidRPr="007A1246">
        <w:rPr>
          <w:rFonts w:cstheme="minorHAnsi"/>
        </w:rPr>
        <w:t xml:space="preserve">acima, e relacionadas à Emissão e à Oferta, serão arcadas exclusivamente pela Emissora e/ou pelos Fiadores, inclusive as seguintes despesas razoavelmente incorridas ou a incorrer e devidamente comprovadas pela Debenturista, necessárias ao </w:t>
      </w:r>
      <w:r w:rsidRPr="007A1246">
        <w:rPr>
          <w:rFonts w:cstheme="minorHAnsi"/>
        </w:rPr>
        <w:lastRenderedPageBreak/>
        <w:t xml:space="preserve">exercício pleno de sua função, desde que a respectiva despesa não tenha sido incorrida por culpa exclusiva da Debenturista ou do Agente Fiduciário </w:t>
      </w:r>
      <w:r w:rsidR="0055404A">
        <w:rPr>
          <w:rFonts w:cstheme="minorHAnsi"/>
        </w:rPr>
        <w:t xml:space="preserve">dos CRI </w:t>
      </w:r>
      <w:r w:rsidRPr="007A1246">
        <w:rPr>
          <w:rFonts w:cstheme="minorHAnsi"/>
        </w:rPr>
        <w:t xml:space="preserve">em benefício dos Titulares de CRI: </w:t>
      </w:r>
      <w:r w:rsidRPr="0055404A">
        <w:rPr>
          <w:rFonts w:cstheme="minorHAnsi"/>
          <w:b/>
        </w:rPr>
        <w:t>(</w:t>
      </w:r>
      <w:r w:rsidR="0055404A" w:rsidRPr="0055404A">
        <w:rPr>
          <w:rFonts w:cstheme="minorHAnsi"/>
          <w:b/>
        </w:rPr>
        <w:t>a)</w:t>
      </w:r>
      <w:r w:rsidR="0055404A">
        <w:rPr>
          <w:rFonts w:cstheme="minorHAnsi"/>
        </w:rPr>
        <w:t> </w:t>
      </w:r>
      <w:r w:rsidRPr="007A1246">
        <w:rPr>
          <w:rFonts w:cstheme="minorHAnsi"/>
        </w:rPr>
        <w:t xml:space="preserve">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w:t>
      </w:r>
      <w:r w:rsidR="0055404A">
        <w:rPr>
          <w:rFonts w:cstheme="minorHAnsi"/>
        </w:rPr>
        <w:t>sub</w:t>
      </w:r>
      <w:r w:rsidRPr="007A1246">
        <w:rPr>
          <w:rFonts w:cstheme="minorHAnsi"/>
        </w:rPr>
        <w:t>item</w:t>
      </w:r>
      <w:r w:rsidR="0055404A">
        <w:rPr>
          <w:rFonts w:cstheme="minorHAnsi"/>
        </w:rPr>
        <w:t> (a)</w:t>
      </w:r>
      <w:r w:rsidRPr="007A1246">
        <w:rPr>
          <w:rFonts w:cstheme="minorHAnsi"/>
        </w:rPr>
        <w:t xml:space="preserve">; </w:t>
      </w:r>
      <w:r w:rsidRPr="0055404A">
        <w:rPr>
          <w:rFonts w:cstheme="minorHAnsi"/>
          <w:b/>
        </w:rPr>
        <w:t>(</w:t>
      </w:r>
      <w:r w:rsidR="0055404A" w:rsidRPr="0055404A">
        <w:rPr>
          <w:rFonts w:cstheme="minorHAnsi"/>
          <w:b/>
        </w:rPr>
        <w:t>b</w:t>
      </w:r>
      <w:r w:rsidRPr="0055404A">
        <w:rPr>
          <w:rFonts w:cstheme="minorHAnsi"/>
          <w:b/>
        </w:rPr>
        <w:t>)</w:t>
      </w:r>
      <w:r w:rsidRPr="007A1246">
        <w:rPr>
          <w:rFonts w:cstheme="minorHAnsi"/>
        </w:rPr>
        <w:t xml:space="preserve"> contratação de prestadores de serviços não determinados nos Documentos da Operação, inclusive assessores legais, agentes de auditoria, fiscalização e/ou cobrança; </w:t>
      </w:r>
      <w:r w:rsidRPr="0055404A">
        <w:rPr>
          <w:rFonts w:cstheme="minorHAnsi"/>
          <w:b/>
        </w:rPr>
        <w:t>(</w:t>
      </w:r>
      <w:r w:rsidR="0055404A" w:rsidRPr="0055404A">
        <w:rPr>
          <w:rFonts w:cstheme="minorHAnsi"/>
          <w:b/>
        </w:rPr>
        <w:t>c</w:t>
      </w:r>
      <w:r w:rsidRPr="0055404A">
        <w:rPr>
          <w:rFonts w:cstheme="minorHAnsi"/>
          <w:b/>
        </w:rPr>
        <w:t>)</w:t>
      </w:r>
      <w:r w:rsidR="0055404A">
        <w:rPr>
          <w:rFonts w:cstheme="minorHAnsi"/>
        </w:rPr>
        <w:t> </w:t>
      </w:r>
      <w:r w:rsidRPr="007A1246">
        <w:rPr>
          <w:rFonts w:cstheme="minorHAnsi"/>
        </w:rPr>
        <w:t>publicações em jornais e outros meios de comunicação, locação de imóvel, contratação de colaboradores, bem como quaisquer outras despesas necessárias para realização de Assembleias Gerais.</w:t>
      </w:r>
    </w:p>
    <w:p w14:paraId="102A2674" w14:textId="77777777" w:rsidR="007A1246" w:rsidRPr="007A1246" w:rsidRDefault="007A1246" w:rsidP="0055404A">
      <w:pPr>
        <w:pStyle w:val="Nvel111"/>
        <w:numPr>
          <w:ilvl w:val="0"/>
          <w:numId w:val="0"/>
        </w:numPr>
        <w:ind w:left="710"/>
        <w:rPr>
          <w:rFonts w:cstheme="minorHAnsi"/>
        </w:rPr>
      </w:pPr>
    </w:p>
    <w:p w14:paraId="646413E3" w14:textId="5B8C09A3" w:rsidR="0055404A" w:rsidRDefault="007A1246" w:rsidP="007A1246">
      <w:pPr>
        <w:pStyle w:val="Nvel111"/>
        <w:rPr>
          <w:rFonts w:cstheme="minorHAnsi"/>
        </w:rPr>
      </w:pPr>
      <w:bookmarkStart w:id="268" w:name="_Ref49420381"/>
      <w:r w:rsidRPr="007A1246">
        <w:rPr>
          <w:rFonts w:cstheme="minorHAnsi"/>
        </w:rPr>
        <w:t>Em quaisquer renegociações que vierem a ocorrer ao longo do prazo de duração das Debêntures e dos CRI, solicitadas ou ocasionadas pela Emissora e/ou pelos Fiadores, que implique a elaboração de aditamentos aos Documentos da Operação e/ou na realização de Assembleias Gerais, será devida pela Emissora e/ou pelos Fiadores à Cessionária, uma remuneração adicional, equivalente a R$</w:t>
      </w:r>
      <w:r w:rsidR="0055404A">
        <w:rPr>
          <w:rFonts w:cstheme="minorHAnsi"/>
        </w:rPr>
        <w:t> </w:t>
      </w:r>
      <w:r w:rsidRPr="007A1246">
        <w:rPr>
          <w:rFonts w:cstheme="minorHAnsi"/>
        </w:rPr>
        <w:t>1.000,00 (um mil reais) por hora de trabalho dos profissionais da Debenturista dedicados a tais atividades, limitados a R$</w:t>
      </w:r>
      <w:r w:rsidR="0055404A">
        <w:rPr>
          <w:rFonts w:cstheme="minorHAnsi"/>
        </w:rPr>
        <w:t> </w:t>
      </w:r>
      <w:r w:rsidRPr="007A1246">
        <w:rPr>
          <w:rFonts w:cstheme="minorHAnsi"/>
        </w:rPr>
        <w:t>10.000,00 (dez mil reais), corrigidos a partir da data de emissão dos CRI, pela variação acumulada do IPCA/IBGE no período anterior, sendo que para Reestruturações da Emissão</w:t>
      </w:r>
      <w:r w:rsidR="00CB704C">
        <w:rPr>
          <w:rFonts w:cstheme="minorHAnsi"/>
        </w:rPr>
        <w:t xml:space="preserve"> (conforme definido abaixo)</w:t>
      </w:r>
      <w:r w:rsidRPr="007A1246">
        <w:rPr>
          <w:rFonts w:cstheme="minorHAnsi"/>
        </w:rPr>
        <w:t>, será cobrada remuneração fixa de R$</w:t>
      </w:r>
      <w:r w:rsidR="0055404A">
        <w:rPr>
          <w:rFonts w:cstheme="minorHAnsi"/>
        </w:rPr>
        <w:t> </w:t>
      </w:r>
      <w:r w:rsidRPr="007A1246">
        <w:rPr>
          <w:rFonts w:cstheme="minorHAnsi"/>
        </w:rPr>
        <w:t>15.000,00 (quinze mil reais).</w:t>
      </w:r>
      <w:bookmarkEnd w:id="268"/>
    </w:p>
    <w:p w14:paraId="6E5BD21D" w14:textId="77777777" w:rsidR="0055404A" w:rsidRDefault="0055404A" w:rsidP="0055404A">
      <w:pPr>
        <w:pStyle w:val="PargrafodaLista"/>
        <w:rPr>
          <w:rFonts w:cstheme="minorHAnsi"/>
        </w:rPr>
      </w:pPr>
    </w:p>
    <w:p w14:paraId="35BBDE50" w14:textId="322ED9C3" w:rsidR="0055404A" w:rsidRDefault="007A1246" w:rsidP="0055404A">
      <w:pPr>
        <w:pStyle w:val="Nvel1111"/>
        <w:rPr>
          <w:rFonts w:cstheme="minorHAnsi"/>
        </w:rPr>
      </w:pPr>
      <w:bookmarkStart w:id="269" w:name="_Ref49420409"/>
      <w:r w:rsidRPr="0055404A">
        <w:rPr>
          <w:rFonts w:cstheme="minorHAnsi"/>
        </w:rPr>
        <w:t>Também deverão ser arcados da forma prevista</w:t>
      </w:r>
      <w:r w:rsidR="0055404A" w:rsidRPr="0055404A">
        <w:rPr>
          <w:rFonts w:cstheme="minorHAnsi"/>
        </w:rPr>
        <w:t xml:space="preserve"> na</w:t>
      </w:r>
      <w:r w:rsidRPr="0055404A">
        <w:rPr>
          <w:rFonts w:cstheme="minorHAnsi"/>
        </w:rPr>
        <w:t xml:space="preserve"> </w:t>
      </w:r>
      <w:r w:rsidR="0055404A" w:rsidRPr="0055404A">
        <w:rPr>
          <w:rFonts w:cstheme="minorHAnsi"/>
        </w:rPr>
        <w:t>cláusula </w:t>
      </w:r>
      <w:r w:rsidR="0055404A" w:rsidRPr="0055404A">
        <w:rPr>
          <w:rFonts w:cstheme="minorHAnsi"/>
        </w:rPr>
        <w:fldChar w:fldCharType="begin"/>
      </w:r>
      <w:r w:rsidR="0055404A" w:rsidRPr="0055404A">
        <w:rPr>
          <w:rFonts w:cstheme="minorHAnsi"/>
        </w:rPr>
        <w:instrText xml:space="preserve"> REF _Ref49420127 \n \h </w:instrText>
      </w:r>
      <w:r w:rsidR="0055404A" w:rsidRPr="0055404A">
        <w:rPr>
          <w:rFonts w:cstheme="minorHAnsi"/>
        </w:rPr>
      </w:r>
      <w:r w:rsidR="0055404A" w:rsidRPr="0055404A">
        <w:rPr>
          <w:rFonts w:cstheme="minorHAnsi"/>
        </w:rPr>
        <w:fldChar w:fldCharType="separate"/>
      </w:r>
      <w:r w:rsidR="006A0CE2">
        <w:rPr>
          <w:rFonts w:cstheme="minorHAnsi"/>
        </w:rPr>
        <w:t>8.1.1</w:t>
      </w:r>
      <w:r w:rsidR="0055404A" w:rsidRPr="0055404A">
        <w:rPr>
          <w:rFonts w:cstheme="minorHAnsi"/>
        </w:rPr>
        <w:fldChar w:fldCharType="end"/>
      </w:r>
      <w:r w:rsidR="0055404A" w:rsidRPr="0055404A">
        <w:rPr>
          <w:rFonts w:cstheme="minorHAnsi"/>
        </w:rPr>
        <w:t xml:space="preserve"> acima</w:t>
      </w:r>
      <w:r w:rsidRPr="0055404A">
        <w:rPr>
          <w:rFonts w:cstheme="minorHAnsi"/>
        </w:rPr>
        <w:t xml:space="preserve"> todos os custos decorrentes da formalização e constituição d</w:t>
      </w:r>
      <w:r w:rsidR="0055404A">
        <w:rPr>
          <w:rFonts w:cstheme="minorHAnsi"/>
        </w:rPr>
        <w:t>as</w:t>
      </w:r>
      <w:r w:rsidRPr="0055404A">
        <w:rPr>
          <w:rFonts w:cstheme="minorHAnsi"/>
        </w:rPr>
        <w:t xml:space="preserve"> alterações</w:t>
      </w:r>
      <w:r w:rsidR="0055404A">
        <w:rPr>
          <w:rFonts w:cstheme="minorHAnsi"/>
        </w:rPr>
        <w:t xml:space="preserve"> de que tratam a cláusula </w:t>
      </w:r>
      <w:r w:rsidR="0055404A">
        <w:rPr>
          <w:rFonts w:cstheme="minorHAnsi"/>
        </w:rPr>
        <w:fldChar w:fldCharType="begin"/>
      </w:r>
      <w:r w:rsidR="0055404A">
        <w:rPr>
          <w:rFonts w:cstheme="minorHAnsi"/>
        </w:rPr>
        <w:instrText xml:space="preserve"> REF _Ref49420381 \n \h </w:instrText>
      </w:r>
      <w:r w:rsidR="0055404A">
        <w:rPr>
          <w:rFonts w:cstheme="minorHAnsi"/>
        </w:rPr>
      </w:r>
      <w:r w:rsidR="0055404A">
        <w:rPr>
          <w:rFonts w:cstheme="minorHAnsi"/>
        </w:rPr>
        <w:fldChar w:fldCharType="separate"/>
      </w:r>
      <w:r w:rsidR="006A0CE2">
        <w:rPr>
          <w:rFonts w:cstheme="minorHAnsi"/>
        </w:rPr>
        <w:t>8.1.6</w:t>
      </w:r>
      <w:r w:rsidR="0055404A">
        <w:rPr>
          <w:rFonts w:cstheme="minorHAnsi"/>
        </w:rPr>
        <w:fldChar w:fldCharType="end"/>
      </w:r>
      <w:r w:rsidR="0055404A">
        <w:rPr>
          <w:rFonts w:cstheme="minorHAnsi"/>
        </w:rPr>
        <w:t xml:space="preserve"> acima</w:t>
      </w:r>
      <w:r w:rsidRPr="0055404A">
        <w:rPr>
          <w:rFonts w:cstheme="minorHAnsi"/>
        </w:rPr>
        <w:t>, inclusive aqueles relativos a honorários advocatícios razoáveis devidos ao assessor legal escolhido de comum acordo entre as Partes, acrescido das despesas e custos devidos a tal assessor legal.</w:t>
      </w:r>
      <w:bookmarkEnd w:id="269"/>
    </w:p>
    <w:p w14:paraId="298B6E24" w14:textId="77777777" w:rsidR="0055404A" w:rsidRDefault="0055404A" w:rsidP="0055404A">
      <w:pPr>
        <w:pStyle w:val="Nvel1111"/>
        <w:numPr>
          <w:ilvl w:val="0"/>
          <w:numId w:val="0"/>
        </w:numPr>
        <w:ind w:left="1418"/>
        <w:rPr>
          <w:rFonts w:cstheme="minorHAnsi"/>
        </w:rPr>
      </w:pPr>
    </w:p>
    <w:p w14:paraId="3C11F779" w14:textId="17D48108" w:rsidR="007A1246" w:rsidRPr="0055404A" w:rsidRDefault="007A1246" w:rsidP="0055404A">
      <w:pPr>
        <w:pStyle w:val="Nvel1111"/>
        <w:rPr>
          <w:rFonts w:cstheme="minorHAnsi"/>
        </w:rPr>
      </w:pPr>
      <w:r w:rsidRPr="0055404A">
        <w:rPr>
          <w:rFonts w:cstheme="minorHAnsi"/>
        </w:rPr>
        <w:t xml:space="preserve">O pagamento da remuneração </w:t>
      </w:r>
      <w:r w:rsidR="0055404A">
        <w:rPr>
          <w:rFonts w:cstheme="minorHAnsi"/>
        </w:rPr>
        <w:t>de que trata a cláusula </w:t>
      </w:r>
      <w:r w:rsidR="0055404A">
        <w:rPr>
          <w:rFonts w:cstheme="minorHAnsi"/>
        </w:rPr>
        <w:fldChar w:fldCharType="begin"/>
      </w:r>
      <w:r w:rsidR="0055404A">
        <w:rPr>
          <w:rFonts w:cstheme="minorHAnsi"/>
        </w:rPr>
        <w:instrText xml:space="preserve"> REF _Ref49420409 \n \h </w:instrText>
      </w:r>
      <w:r w:rsidR="0055404A">
        <w:rPr>
          <w:rFonts w:cstheme="minorHAnsi"/>
        </w:rPr>
      </w:r>
      <w:r w:rsidR="0055404A">
        <w:rPr>
          <w:rFonts w:cstheme="minorHAnsi"/>
        </w:rPr>
        <w:fldChar w:fldCharType="separate"/>
      </w:r>
      <w:r w:rsidR="006A0CE2">
        <w:rPr>
          <w:rFonts w:cstheme="minorHAnsi"/>
        </w:rPr>
        <w:t>8.1.6.1</w:t>
      </w:r>
      <w:r w:rsidR="0055404A">
        <w:rPr>
          <w:rFonts w:cstheme="minorHAnsi"/>
        </w:rPr>
        <w:fldChar w:fldCharType="end"/>
      </w:r>
      <w:r w:rsidR="0055404A">
        <w:rPr>
          <w:rFonts w:cstheme="minorHAnsi"/>
        </w:rPr>
        <w:t xml:space="preserve"> acima</w:t>
      </w:r>
      <w:r w:rsidRPr="0055404A">
        <w:rPr>
          <w:rFonts w:cstheme="minorHAnsi"/>
        </w:rPr>
        <w:t xml:space="preserve"> ocorrerá sem prejuízo da remuneração devida a terceiros eventualmente contratados para a prestação de serviços acessórios àqueles prestados pela Debenturista.</w:t>
      </w:r>
    </w:p>
    <w:p w14:paraId="184FB3CD" w14:textId="77777777" w:rsidR="007A1246" w:rsidRPr="007A1246" w:rsidRDefault="007A1246" w:rsidP="0055404A">
      <w:pPr>
        <w:pStyle w:val="Nvel111"/>
        <w:numPr>
          <w:ilvl w:val="0"/>
          <w:numId w:val="0"/>
        </w:numPr>
        <w:ind w:left="710"/>
        <w:rPr>
          <w:rFonts w:cstheme="minorHAnsi"/>
        </w:rPr>
      </w:pPr>
    </w:p>
    <w:p w14:paraId="44B186F4" w14:textId="5648A4F2" w:rsidR="007A1246" w:rsidRPr="007A1246" w:rsidRDefault="0055404A" w:rsidP="0055404A">
      <w:pPr>
        <w:pStyle w:val="Nvel1111"/>
        <w:rPr>
          <w:rFonts w:cstheme="minorHAnsi"/>
        </w:rPr>
      </w:pPr>
      <w:r>
        <w:rPr>
          <w:rFonts w:cstheme="minorHAnsi"/>
        </w:rPr>
        <w:t>Para os fins dispostos na cláusula </w:t>
      </w:r>
      <w:r>
        <w:rPr>
          <w:rFonts w:cstheme="minorHAnsi"/>
        </w:rPr>
        <w:fldChar w:fldCharType="begin"/>
      </w:r>
      <w:r>
        <w:rPr>
          <w:rFonts w:cstheme="minorHAnsi"/>
        </w:rPr>
        <w:instrText xml:space="preserve"> REF _Ref49420381 \n \h </w:instrText>
      </w:r>
      <w:r>
        <w:rPr>
          <w:rFonts w:cstheme="minorHAnsi"/>
        </w:rPr>
      </w:r>
      <w:r>
        <w:rPr>
          <w:rFonts w:cstheme="minorHAnsi"/>
        </w:rPr>
        <w:fldChar w:fldCharType="separate"/>
      </w:r>
      <w:r w:rsidR="006A0CE2">
        <w:rPr>
          <w:rFonts w:cstheme="minorHAnsi"/>
        </w:rPr>
        <w:t>8.1.6</w:t>
      </w:r>
      <w:r>
        <w:rPr>
          <w:rFonts w:cstheme="minorHAnsi"/>
        </w:rPr>
        <w:fldChar w:fldCharType="end"/>
      </w:r>
      <w:r>
        <w:rPr>
          <w:rFonts w:cstheme="minorHAnsi"/>
        </w:rPr>
        <w:t xml:space="preserve"> acima, e</w:t>
      </w:r>
      <w:r w:rsidR="007A1246" w:rsidRPr="007A1246">
        <w:rPr>
          <w:rFonts w:cstheme="minorHAnsi"/>
        </w:rPr>
        <w:t>ntende-se por "</w:t>
      </w:r>
      <w:r w:rsidR="007A1246" w:rsidRPr="0055404A">
        <w:rPr>
          <w:rFonts w:cstheme="minorHAnsi"/>
          <w:u w:val="single"/>
        </w:rPr>
        <w:t>Reestruturaç</w:t>
      </w:r>
      <w:r w:rsidR="00CB704C">
        <w:rPr>
          <w:rFonts w:cstheme="minorHAnsi"/>
          <w:u w:val="single"/>
        </w:rPr>
        <w:t>ões da Emissão</w:t>
      </w:r>
      <w:r w:rsidR="007A1246" w:rsidRPr="007A1246">
        <w:rPr>
          <w:rFonts w:cstheme="minorHAnsi"/>
        </w:rPr>
        <w:t xml:space="preserve">" a alteração de condições relacionadas </w:t>
      </w:r>
      <w:r w:rsidR="007A1246" w:rsidRPr="00CB704C">
        <w:rPr>
          <w:rFonts w:cstheme="minorHAnsi"/>
          <w:b/>
        </w:rPr>
        <w:t>(</w:t>
      </w:r>
      <w:r w:rsidR="00CB704C" w:rsidRPr="00CB704C">
        <w:rPr>
          <w:rFonts w:cstheme="minorHAnsi"/>
          <w:b/>
        </w:rPr>
        <w:t>a</w:t>
      </w:r>
      <w:r w:rsidR="007A1246" w:rsidRPr="00CB704C">
        <w:rPr>
          <w:rFonts w:cstheme="minorHAnsi"/>
          <w:b/>
        </w:rPr>
        <w:t>)</w:t>
      </w:r>
      <w:r w:rsidR="00CB704C" w:rsidRPr="00CB704C">
        <w:rPr>
          <w:rFonts w:cstheme="minorHAnsi"/>
        </w:rPr>
        <w:t> </w:t>
      </w:r>
      <w:r w:rsidR="007A1246" w:rsidRPr="007A1246">
        <w:rPr>
          <w:rFonts w:cstheme="minorHAnsi"/>
        </w:rPr>
        <w:t xml:space="preserve">às condições essenciais dos das Debentures e dos CRI, tais como datas de pagamento, remuneração, data de vencimento final, fluxos operacionais de pagamento ou recebimento de valores, carência ou </w:t>
      </w:r>
      <w:r w:rsidR="007A1246" w:rsidRPr="00CB704C">
        <w:rPr>
          <w:rFonts w:cstheme="minorHAnsi"/>
          <w:i/>
          <w:iCs/>
        </w:rPr>
        <w:t>covenants</w:t>
      </w:r>
      <w:r w:rsidR="007A1246" w:rsidRPr="007A1246">
        <w:rPr>
          <w:rFonts w:cstheme="minorHAnsi"/>
        </w:rPr>
        <w:t xml:space="preserve"> operacionais ou financeiros; </w:t>
      </w:r>
      <w:r w:rsidR="007A1246" w:rsidRPr="00CB704C">
        <w:rPr>
          <w:rFonts w:cstheme="minorHAnsi"/>
          <w:b/>
        </w:rPr>
        <w:t>(</w:t>
      </w:r>
      <w:r w:rsidR="00CB704C" w:rsidRPr="00CB704C">
        <w:rPr>
          <w:rFonts w:cstheme="minorHAnsi"/>
          <w:b/>
        </w:rPr>
        <w:t>b</w:t>
      </w:r>
      <w:r w:rsidR="007A1246" w:rsidRPr="00CB704C">
        <w:rPr>
          <w:rFonts w:cstheme="minorHAnsi"/>
          <w:b/>
        </w:rPr>
        <w:t>)</w:t>
      </w:r>
      <w:r w:rsidR="00CB704C">
        <w:rPr>
          <w:rFonts w:cstheme="minorHAnsi"/>
        </w:rPr>
        <w:t> </w:t>
      </w:r>
      <w:r w:rsidR="007A1246" w:rsidRPr="007A1246">
        <w:rPr>
          <w:rFonts w:cstheme="minorHAnsi"/>
        </w:rPr>
        <w:t xml:space="preserve">ofertas de resgate, repactuação, aditamentos aos Documentos da Operação e realização de assembleias; </w:t>
      </w:r>
      <w:r w:rsidR="007A1246" w:rsidRPr="00CB704C">
        <w:rPr>
          <w:rFonts w:cstheme="minorHAnsi"/>
          <w:b/>
        </w:rPr>
        <w:t>(</w:t>
      </w:r>
      <w:r w:rsidR="00CB704C" w:rsidRPr="00CB704C">
        <w:rPr>
          <w:rFonts w:cstheme="minorHAnsi"/>
          <w:b/>
        </w:rPr>
        <w:t>c</w:t>
      </w:r>
      <w:r w:rsidR="007A1246" w:rsidRPr="00CB704C">
        <w:rPr>
          <w:rFonts w:cstheme="minorHAnsi"/>
          <w:b/>
        </w:rPr>
        <w:t>)</w:t>
      </w:r>
      <w:r w:rsidR="007A1246" w:rsidRPr="007A1246">
        <w:rPr>
          <w:rFonts w:cstheme="minorHAnsi"/>
        </w:rPr>
        <w:t xml:space="preserve"> garantias e </w:t>
      </w:r>
      <w:r w:rsidR="007A1246" w:rsidRPr="00CB704C">
        <w:rPr>
          <w:rFonts w:cstheme="minorHAnsi"/>
          <w:b/>
        </w:rPr>
        <w:t>(</w:t>
      </w:r>
      <w:r w:rsidR="00CB704C" w:rsidRPr="00CB704C">
        <w:rPr>
          <w:rFonts w:cstheme="minorHAnsi"/>
          <w:b/>
        </w:rPr>
        <w:t>d</w:t>
      </w:r>
      <w:r w:rsidR="007A1246" w:rsidRPr="00CB704C">
        <w:rPr>
          <w:rFonts w:cstheme="minorHAnsi"/>
          <w:b/>
        </w:rPr>
        <w:t>)</w:t>
      </w:r>
      <w:r w:rsidR="007A1246" w:rsidRPr="007A1246">
        <w:rPr>
          <w:rFonts w:cstheme="minorHAnsi"/>
        </w:rPr>
        <w:t xml:space="preserve"> ao resgate antecipado dos CRI.</w:t>
      </w:r>
    </w:p>
    <w:p w14:paraId="6993236B" w14:textId="77777777" w:rsidR="007A1246" w:rsidRPr="007A1246" w:rsidRDefault="007A1246" w:rsidP="00CB704C">
      <w:pPr>
        <w:pStyle w:val="Nvel111"/>
        <w:numPr>
          <w:ilvl w:val="0"/>
          <w:numId w:val="0"/>
        </w:numPr>
        <w:ind w:left="710"/>
        <w:rPr>
          <w:rFonts w:cstheme="minorHAnsi"/>
        </w:rPr>
      </w:pPr>
    </w:p>
    <w:p w14:paraId="3C47F5A2" w14:textId="77777777" w:rsidR="00C126B5" w:rsidRDefault="007A1246" w:rsidP="007A1246">
      <w:pPr>
        <w:pStyle w:val="Nvel111"/>
        <w:rPr>
          <w:rFonts w:cstheme="minorHAnsi"/>
        </w:rPr>
      </w:pPr>
      <w:r w:rsidRPr="007A1246">
        <w:rPr>
          <w:rFonts w:cstheme="minorHAnsi"/>
        </w:rPr>
        <w:t xml:space="preserve">Em caso de inadimplemento da Emissora e/ou dos Fiadores, </w:t>
      </w:r>
      <w:r w:rsidR="00CB704C">
        <w:rPr>
          <w:rFonts w:cstheme="minorHAnsi"/>
        </w:rPr>
        <w:t>as Demais</w:t>
      </w:r>
      <w:r w:rsidRPr="007A1246">
        <w:rPr>
          <w:rFonts w:cstheme="minorHAnsi"/>
        </w:rPr>
        <w:t xml:space="preserve"> Despesas serão arcadas pelo Patrimônio Separado e, caso os recursos do Patrimônio Separado não sejam suficientes, os titulares de CRI arcarão com o referido pagamento nos termos do Termo de Securitização, ressalvado seu direito de regresso contra a Emissora e os Fiadores</w:t>
      </w:r>
      <w:r w:rsidR="0023492A">
        <w:rPr>
          <w:rFonts w:cstheme="minorHAnsi"/>
        </w:rPr>
        <w:t xml:space="preserve">, sem prejuízo do vencimento antecipado das Debêntures. </w:t>
      </w:r>
    </w:p>
    <w:p w14:paraId="6252F87C" w14:textId="77777777" w:rsidR="007A1246" w:rsidRPr="007A1246" w:rsidRDefault="007A1246" w:rsidP="00CB704C">
      <w:pPr>
        <w:pStyle w:val="Nvel111"/>
        <w:numPr>
          <w:ilvl w:val="0"/>
          <w:numId w:val="0"/>
        </w:numPr>
        <w:ind w:left="710"/>
        <w:rPr>
          <w:rFonts w:cstheme="minorHAnsi"/>
        </w:rPr>
      </w:pPr>
    </w:p>
    <w:p w14:paraId="24138B9C" w14:textId="4A6DB012" w:rsidR="007A1246" w:rsidRPr="007A1246" w:rsidRDefault="007A1246" w:rsidP="007A1246">
      <w:pPr>
        <w:pStyle w:val="Nvel111"/>
        <w:rPr>
          <w:rFonts w:cstheme="minorHAnsi"/>
        </w:rPr>
      </w:pPr>
      <w:bookmarkStart w:id="270" w:name="_Ref52814605"/>
      <w:r w:rsidRPr="007A1246">
        <w:rPr>
          <w:rFonts w:cstheme="minorHAnsi"/>
        </w:rPr>
        <w:t>Caso a Debenturista venha a arcar com quaisquer D</w:t>
      </w:r>
      <w:r w:rsidR="00CB704C">
        <w:rPr>
          <w:rFonts w:cstheme="minorHAnsi"/>
        </w:rPr>
        <w:t>emais D</w:t>
      </w:r>
      <w:r w:rsidRPr="007A1246">
        <w:rPr>
          <w:rFonts w:cstheme="minorHAnsi"/>
        </w:rPr>
        <w:t xml:space="preserve">espesas razoavelmente devidas pela Emissora e/ou pelos Fiadores, inclusive as </w:t>
      </w:r>
      <w:r w:rsidR="00CB704C">
        <w:rPr>
          <w:rFonts w:cstheme="minorHAnsi"/>
        </w:rPr>
        <w:t xml:space="preserve">previstas na </w:t>
      </w:r>
      <w:r w:rsidR="00CB704C" w:rsidRPr="0055404A">
        <w:rPr>
          <w:rFonts w:cstheme="minorHAnsi"/>
        </w:rPr>
        <w:t>cláusula </w:t>
      </w:r>
      <w:r w:rsidR="00CB704C" w:rsidRPr="0055404A">
        <w:rPr>
          <w:rFonts w:cstheme="minorHAnsi"/>
        </w:rPr>
        <w:fldChar w:fldCharType="begin"/>
      </w:r>
      <w:r w:rsidR="00CB704C" w:rsidRPr="0055404A">
        <w:rPr>
          <w:rFonts w:cstheme="minorHAnsi"/>
        </w:rPr>
        <w:instrText xml:space="preserve"> REF _Ref49420127 \n \h </w:instrText>
      </w:r>
      <w:r w:rsidR="00CB704C" w:rsidRPr="0055404A">
        <w:rPr>
          <w:rFonts w:cstheme="minorHAnsi"/>
        </w:rPr>
      </w:r>
      <w:r w:rsidR="00CB704C" w:rsidRPr="0055404A">
        <w:rPr>
          <w:rFonts w:cstheme="minorHAnsi"/>
        </w:rPr>
        <w:fldChar w:fldCharType="separate"/>
      </w:r>
      <w:r w:rsidR="006A0CE2">
        <w:rPr>
          <w:rFonts w:cstheme="minorHAnsi"/>
        </w:rPr>
        <w:t>8.1.1</w:t>
      </w:r>
      <w:r w:rsidR="00CB704C" w:rsidRPr="0055404A">
        <w:rPr>
          <w:rFonts w:cstheme="minorHAnsi"/>
        </w:rPr>
        <w:fldChar w:fldCharType="end"/>
      </w:r>
      <w:r w:rsidR="00CB704C" w:rsidRPr="0055404A">
        <w:rPr>
          <w:rFonts w:cstheme="minorHAnsi"/>
        </w:rPr>
        <w:t xml:space="preserve"> acima</w:t>
      </w:r>
      <w:r w:rsidR="00CB704C">
        <w:rPr>
          <w:rFonts w:cstheme="minorHAnsi"/>
        </w:rPr>
        <w:t xml:space="preserve"> e seguintes</w:t>
      </w:r>
      <w:r w:rsidRPr="007A1246">
        <w:rPr>
          <w:rFonts w:cstheme="minorHAnsi"/>
        </w:rPr>
        <w:t>, nos termos desta Escritura de Emissão e dos demais Documentos da Operação, a Debenturista poderá solicitar o reembolso junto à Emissora e aos Fiadores de tais Despesas com recursos que não sejam do Patrimônio Separado, o qual deverá ser realizado dentro de um prazo máximo de até 2 (dois) Dias Úteis contados da respectiva solicitação pela Debenturista, acompanhada dos comprovantes do pagamento de tais despesas</w:t>
      </w:r>
      <w:r w:rsidR="00DC0D72">
        <w:rPr>
          <w:rFonts w:cstheme="minorHAnsi"/>
        </w:rPr>
        <w:t xml:space="preserve">, sob pena de </w:t>
      </w:r>
      <w:r w:rsidR="00050D43">
        <w:rPr>
          <w:rFonts w:cstheme="minorHAnsi"/>
        </w:rPr>
        <w:t>vencimento antecipado das Debêntures</w:t>
      </w:r>
      <w:r w:rsidRPr="007A1246">
        <w:rPr>
          <w:rFonts w:cstheme="minorHAnsi"/>
        </w:rPr>
        <w:t>.</w:t>
      </w:r>
      <w:bookmarkEnd w:id="270"/>
    </w:p>
    <w:p w14:paraId="2FB6DE71" w14:textId="77777777" w:rsidR="008247DD" w:rsidRPr="00DB0A2D" w:rsidRDefault="008247DD" w:rsidP="00497744">
      <w:pPr>
        <w:pStyle w:val="Nvel111a"/>
        <w:numPr>
          <w:ilvl w:val="0"/>
          <w:numId w:val="0"/>
        </w:numPr>
        <w:ind w:left="1418"/>
        <w:rPr>
          <w:rFonts w:cstheme="minorHAnsi"/>
          <w:w w:val="0"/>
        </w:rPr>
      </w:pPr>
    </w:p>
    <w:p w14:paraId="15805F02" w14:textId="5FC10B62" w:rsidR="00502C62" w:rsidRPr="00DB0A2D" w:rsidRDefault="00502C62" w:rsidP="00497744">
      <w:pPr>
        <w:pStyle w:val="Nvel11"/>
        <w:rPr>
          <w:w w:val="0"/>
        </w:rPr>
      </w:pPr>
      <w:bookmarkStart w:id="271" w:name="_Ref12453329"/>
      <w:r w:rsidRPr="00DB0A2D">
        <w:rPr>
          <w:w w:val="0"/>
        </w:rPr>
        <w:t>Observadas as demais obrigações previstas nesta Escritura</w:t>
      </w:r>
      <w:r w:rsidR="006F6877" w:rsidRPr="00DB0A2D">
        <w:rPr>
          <w:w w:val="0"/>
        </w:rPr>
        <w:t xml:space="preserve"> de Emissão</w:t>
      </w:r>
      <w:r w:rsidRPr="00DB0A2D">
        <w:rPr>
          <w:w w:val="0"/>
        </w:rPr>
        <w:t xml:space="preserve">, </w:t>
      </w:r>
      <w:r w:rsidRPr="00DB0A2D">
        <w:rPr>
          <w:rStyle w:val="DeltaViewInsertion"/>
          <w:rFonts w:cstheme="minorHAnsi"/>
          <w:color w:val="auto"/>
          <w:w w:val="0"/>
          <w:u w:val="none"/>
        </w:rPr>
        <w:t>enquanto o saldo devedor das Debêntures não for integralmente pago</w:t>
      </w:r>
      <w:r w:rsidR="00E53BD4" w:rsidRPr="00DB0A2D">
        <w:rPr>
          <w:rStyle w:val="DeltaViewInsertion"/>
          <w:rFonts w:cstheme="minorHAnsi"/>
          <w:color w:val="auto"/>
          <w:w w:val="0"/>
          <w:u w:val="none"/>
        </w:rPr>
        <w:t>,</w:t>
      </w:r>
      <w:r w:rsidRPr="00DB0A2D">
        <w:rPr>
          <w:rStyle w:val="DeltaViewInsertion"/>
          <w:rFonts w:cstheme="minorHAnsi"/>
          <w:color w:val="auto"/>
          <w:w w:val="0"/>
          <w:u w:val="none"/>
        </w:rPr>
        <w:t xml:space="preserve"> </w:t>
      </w:r>
      <w:r w:rsidRPr="00DB0A2D">
        <w:rPr>
          <w:w w:val="0"/>
        </w:rPr>
        <w:t>os Fiadores</w:t>
      </w:r>
      <w:r w:rsidR="00BA5A23" w:rsidRPr="00DB0A2D">
        <w:rPr>
          <w:w w:val="0"/>
        </w:rPr>
        <w:t xml:space="preserve"> </w:t>
      </w:r>
      <w:r w:rsidRPr="00DB0A2D">
        <w:rPr>
          <w:w w:val="0"/>
        </w:rPr>
        <w:t>obrigam-se, ainda, a:</w:t>
      </w:r>
      <w:bookmarkEnd w:id="271"/>
    </w:p>
    <w:p w14:paraId="78C98DEA" w14:textId="77777777" w:rsidR="00502C62" w:rsidRPr="00DB0A2D" w:rsidRDefault="00502C62" w:rsidP="00497744">
      <w:pPr>
        <w:spacing w:line="288" w:lineRule="auto"/>
        <w:contextualSpacing/>
        <w:jc w:val="both"/>
        <w:rPr>
          <w:rFonts w:ascii="Trebuchet MS" w:hAnsi="Trebuchet MS" w:cstheme="minorHAnsi"/>
          <w:w w:val="0"/>
          <w:sz w:val="22"/>
          <w:szCs w:val="22"/>
        </w:rPr>
      </w:pPr>
    </w:p>
    <w:p w14:paraId="67564111" w14:textId="1BDFF5C7" w:rsidR="00502C62" w:rsidRPr="00DB0A2D" w:rsidRDefault="000E7E7B" w:rsidP="00497744">
      <w:pPr>
        <w:pStyle w:val="Nvel11a"/>
      </w:pPr>
      <w:r w:rsidRPr="00DB0A2D">
        <w:t xml:space="preserve">fornecer </w:t>
      </w:r>
      <w:r w:rsidR="00502C62" w:rsidRPr="00DB0A2D">
        <w:t>à Debenturista, com cópia para o Agente Fiduciário dos CRI, a partir da Data de Emissão, independentemente do período de carência previsto nesta Escritura</w:t>
      </w:r>
      <w:r w:rsidR="006F6877" w:rsidRPr="00DB0A2D">
        <w:t xml:space="preserve"> de Emissão</w:t>
      </w:r>
      <w:r w:rsidRPr="00DB0A2D">
        <w:t>, conforme aplicável</w:t>
      </w:r>
      <w:r w:rsidR="00502C62" w:rsidRPr="00DB0A2D">
        <w:t>:</w:t>
      </w:r>
    </w:p>
    <w:p w14:paraId="730B1B24"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0C1D187C" w14:textId="77777777" w:rsidR="00502C62" w:rsidRPr="00DB0A2D" w:rsidRDefault="00502C62" w:rsidP="00497744">
      <w:pPr>
        <w:pStyle w:val="Nvel11a1"/>
        <w:rPr>
          <w:w w:val="0"/>
        </w:rPr>
      </w:pPr>
      <w:r w:rsidRPr="00DB0A2D">
        <w:rPr>
          <w:w w:val="0"/>
        </w:rPr>
        <w:t>até o 45º (quadragésimo quinto) dia após o encerramento de cada trimestre</w:t>
      </w:r>
      <w:r w:rsidRPr="00DB0A2D">
        <w:rPr>
          <w:lang w:eastAsia="pt-BR"/>
        </w:rPr>
        <w:t xml:space="preserve"> </w:t>
      </w:r>
      <w:r w:rsidRPr="00DB0A2D">
        <w:rPr>
          <w:color w:val="000000" w:themeColor="text1"/>
          <w:w w:val="0"/>
        </w:rPr>
        <w:t>ou em até 5 (cinco) Dias Úteis após a sua divulgação, o que ocorrer primeiro</w:t>
      </w:r>
      <w:r w:rsidRPr="00DB0A2D">
        <w:rPr>
          <w:w w:val="0"/>
        </w:rPr>
        <w:t xml:space="preserve">, balancete trimestral relativo ao respectivo trimestre, em relação aos períodos de 3 (três) meses encerrados em março, junho e setembro de cada ano; </w:t>
      </w:r>
    </w:p>
    <w:p w14:paraId="53410FCF"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02084BF9" w14:textId="3E018227" w:rsidR="00502C62" w:rsidRPr="00DB0A2D" w:rsidRDefault="00502C62" w:rsidP="00497744">
      <w:pPr>
        <w:pStyle w:val="Nvel11a1"/>
        <w:rPr>
          <w:w w:val="0"/>
        </w:rPr>
      </w:pPr>
      <w:r w:rsidRPr="00DB0A2D">
        <w:t xml:space="preserve">semestralmente, nos dias 30 de julho e 30 de janeiro de cada </w:t>
      </w:r>
      <w:r w:rsidR="00700C0A" w:rsidRPr="00DB0A2D">
        <w:t>ano</w:t>
      </w:r>
      <w:r w:rsidRPr="00DB0A2D">
        <w:t xml:space="preserve">, sendo a primeiro devida em </w:t>
      </w:r>
      <w:r w:rsidR="00036CCA" w:rsidRPr="00DB0A2D">
        <w:t>30 de janeiro de 2021</w:t>
      </w:r>
      <w:r w:rsidRPr="00DB0A2D">
        <w:t xml:space="preserve">, declaração atestando a ocorrência ou não dos Eventos de Vencimento Antecipado, bem como os documentos necessários a comprovação dos eventos; </w:t>
      </w:r>
    </w:p>
    <w:p w14:paraId="135745C8"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161CD796" w14:textId="67416623" w:rsidR="00502C62" w:rsidRPr="00DB0A2D" w:rsidRDefault="00502C62" w:rsidP="00497744">
      <w:pPr>
        <w:pStyle w:val="Nvel11a1"/>
        <w:rPr>
          <w:w w:val="0"/>
        </w:rPr>
      </w:pPr>
      <w:r w:rsidRPr="00DB0A2D">
        <w:rPr>
          <w:w w:val="0"/>
        </w:rPr>
        <w:t>cópia de qualquer decisão ou sentença judicial em desfavor dos Fiadores</w:t>
      </w:r>
      <w:r w:rsidR="00BA5A23" w:rsidRPr="00DB0A2D">
        <w:rPr>
          <w:w w:val="0"/>
        </w:rPr>
        <w:t>,</w:t>
      </w:r>
      <w:r w:rsidRPr="00DB0A2D">
        <w:rPr>
          <w:w w:val="0"/>
        </w:rPr>
        <w:t xml:space="preserve"> envolvendo procedimento de valor equivalente a, no mínimo, </w:t>
      </w:r>
      <w:r w:rsidR="00902AEF" w:rsidRPr="00DB0A2D">
        <w:t>R$</w:t>
      </w:r>
      <w:r w:rsidR="00977712">
        <w:t> 1.000.000,00</w:t>
      </w:r>
      <w:r w:rsidR="00977712" w:rsidRPr="00DB0A2D">
        <w:t xml:space="preserve"> (</w:t>
      </w:r>
      <w:r w:rsidR="00977712">
        <w:t>um milhão de reais</w:t>
      </w:r>
      <w:r w:rsidR="00977712" w:rsidRPr="00DB0A2D">
        <w:t>)</w:t>
      </w:r>
      <w:r w:rsidR="00977712" w:rsidRPr="00DB0A2D">
        <w:rPr>
          <w:w w:val="0"/>
        </w:rPr>
        <w:t xml:space="preserve">, </w:t>
      </w:r>
      <w:r w:rsidRPr="00DB0A2D">
        <w:rPr>
          <w:w w:val="0"/>
        </w:rPr>
        <w:t xml:space="preserve">em até 5 (cinco) dias corridos da publicação de tal decisão ou sentença judicial; </w:t>
      </w:r>
    </w:p>
    <w:p w14:paraId="6B875C5F" w14:textId="77777777" w:rsidR="00502C62" w:rsidRPr="00DB0A2D" w:rsidRDefault="00502C62" w:rsidP="00497744">
      <w:pPr>
        <w:spacing w:line="288" w:lineRule="auto"/>
        <w:ind w:left="709"/>
        <w:contextualSpacing/>
        <w:jc w:val="both"/>
        <w:rPr>
          <w:rFonts w:ascii="Trebuchet MS" w:hAnsi="Trebuchet MS" w:cstheme="minorHAnsi"/>
          <w:w w:val="0"/>
          <w:sz w:val="22"/>
          <w:szCs w:val="22"/>
          <w:lang w:val="x-none"/>
        </w:rPr>
      </w:pPr>
    </w:p>
    <w:p w14:paraId="42EFA245" w14:textId="00C0622A" w:rsidR="00502C62" w:rsidRPr="00DB0A2D" w:rsidRDefault="00502C62" w:rsidP="00497744">
      <w:pPr>
        <w:pStyle w:val="Nvel11a1"/>
        <w:rPr>
          <w:w w:val="0"/>
        </w:rPr>
      </w:pPr>
      <w:r w:rsidRPr="00DB0A2D">
        <w:rPr>
          <w:w w:val="0"/>
        </w:rPr>
        <w:t xml:space="preserve">informações a respeito de qualquer Evento de Vencimento Antecipado, bem como quaisquer eventos ou situações que sejam de seu conhecimento e que possam afetar negativamente a habilidade dos </w:t>
      </w:r>
      <w:r w:rsidRPr="00DB0A2D">
        <w:rPr>
          <w:w w:val="0"/>
        </w:rPr>
        <w:lastRenderedPageBreak/>
        <w:t xml:space="preserve">Fiadores de efetuar o pontual cumprimento das obrigações, no todo ou em parte, assumidas perante </w:t>
      </w:r>
      <w:r w:rsidR="004B0662" w:rsidRPr="00DB0A2D">
        <w:rPr>
          <w:w w:val="0"/>
        </w:rPr>
        <w:t>a</w:t>
      </w:r>
      <w:r w:rsidRPr="00DB0A2D">
        <w:rPr>
          <w:w w:val="0"/>
        </w:rPr>
        <w:t xml:space="preserve"> Debenturista, imediatamente após a sua ocorrência;</w:t>
      </w:r>
    </w:p>
    <w:p w14:paraId="7E311159"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3B736CD5" w14:textId="6F828300" w:rsidR="00502C62" w:rsidRPr="00DB0A2D" w:rsidRDefault="00502C62" w:rsidP="00497744">
      <w:pPr>
        <w:pStyle w:val="Nvel11a1"/>
      </w:pPr>
      <w:r w:rsidRPr="00DB0A2D">
        <w:t>em até 10 (dez) dias, qualquer informação relevante para a Emissão que lhe venha a ser solicitada pel</w:t>
      </w:r>
      <w:r w:rsidR="004B0662" w:rsidRPr="00DB0A2D">
        <w:t>a</w:t>
      </w:r>
      <w:r w:rsidRPr="00DB0A2D">
        <w:t xml:space="preserve"> Debenturista, ou no prazo exigido por norma vigente ou estipulado pela autoridade competente, para as informações que venham a ser exigidas pelas normas vigentes ou em razão de determinação ou orientação de autoridades competentes; e</w:t>
      </w:r>
    </w:p>
    <w:p w14:paraId="5622F7A0" w14:textId="77777777" w:rsidR="00502C62" w:rsidRPr="00DB0A2D" w:rsidRDefault="00502C62" w:rsidP="00497744">
      <w:pPr>
        <w:spacing w:line="288" w:lineRule="auto"/>
        <w:ind w:left="709"/>
        <w:contextualSpacing/>
        <w:jc w:val="both"/>
        <w:rPr>
          <w:rFonts w:ascii="Trebuchet MS" w:hAnsi="Trebuchet MS" w:cstheme="minorHAnsi"/>
          <w:sz w:val="22"/>
          <w:szCs w:val="22"/>
        </w:rPr>
      </w:pPr>
    </w:p>
    <w:p w14:paraId="1682A392" w14:textId="77777777" w:rsidR="00502C62" w:rsidRPr="00DB0A2D" w:rsidRDefault="00502C62" w:rsidP="00497744">
      <w:pPr>
        <w:pStyle w:val="Nvel11a1"/>
      </w:pPr>
      <w:r w:rsidRPr="00DB0A2D">
        <w:t>caso solicitados, os comprovantes de cumprimento de suas obrigações pecuniárias no prazo de até</w:t>
      </w:r>
      <w:r w:rsidR="00BA5A23" w:rsidRPr="00DB0A2D">
        <w:t xml:space="preserve"> </w:t>
      </w:r>
      <w:r w:rsidRPr="00DB0A2D">
        <w:t>5 (cinco) Dias Úteis contados da Data de Vencimento</w:t>
      </w:r>
      <w:r w:rsidR="00BA5A23" w:rsidRPr="00DB0A2D">
        <w:t>;</w:t>
      </w:r>
    </w:p>
    <w:p w14:paraId="2CC9E7D7"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58CFE7BD" w14:textId="77777777" w:rsidR="00502C62" w:rsidRPr="00DB0A2D" w:rsidRDefault="00BA5A23" w:rsidP="00497744">
      <w:pPr>
        <w:pStyle w:val="Nvel11a"/>
        <w:rPr>
          <w:w w:val="0"/>
        </w:rPr>
      </w:pPr>
      <w:r w:rsidRPr="00DB0A2D">
        <w:rPr>
          <w:w w:val="0"/>
        </w:rPr>
        <w:t>n</w:t>
      </w:r>
      <w:r w:rsidR="00502C62" w:rsidRPr="00DB0A2D">
        <w:rPr>
          <w:w w:val="0"/>
        </w:rPr>
        <w:t>ão realizar operações fora de seu objeto social, observadas as disposições estatutárias, legais e regulamentares em vigor, em especial atos que possam,</w:t>
      </w:r>
      <w:r w:rsidR="008D5015" w:rsidRPr="00DB0A2D">
        <w:rPr>
          <w:w w:val="0"/>
        </w:rPr>
        <w:t xml:space="preserve"> </w:t>
      </w:r>
      <w:r w:rsidR="00502C62" w:rsidRPr="00DB0A2D">
        <w:rPr>
          <w:w w:val="0"/>
        </w:rPr>
        <w:t>direta ou indiretamente, comprometer o pontual e integral cumprimento das obrigações assumidas, nos termos desta Escritura</w:t>
      </w:r>
      <w:r w:rsidR="006F6877" w:rsidRPr="00DB0A2D">
        <w:rPr>
          <w:w w:val="0"/>
        </w:rPr>
        <w:t xml:space="preserve"> de Emissão</w:t>
      </w:r>
      <w:r w:rsidR="00502C62" w:rsidRPr="00DB0A2D">
        <w:rPr>
          <w:w w:val="0"/>
        </w:rPr>
        <w:t>;</w:t>
      </w:r>
    </w:p>
    <w:p w14:paraId="3AFA2630"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2997C1D3" w14:textId="77777777" w:rsidR="00502C62" w:rsidRPr="00DB0A2D" w:rsidRDefault="00BA5A23" w:rsidP="00497744">
      <w:pPr>
        <w:pStyle w:val="Nvel11a"/>
        <w:rPr>
          <w:w w:val="0"/>
        </w:rPr>
      </w:pPr>
      <w:r w:rsidRPr="00DB0A2D">
        <w:rPr>
          <w:w w:val="0"/>
        </w:rPr>
        <w:t>m</w:t>
      </w:r>
      <w:r w:rsidR="00502C62" w:rsidRPr="00DB0A2D">
        <w:rPr>
          <w:w w:val="0"/>
        </w:rPr>
        <w:t>anter válidas e regulares, durante todo o prazo de vigência das Debêntures e desde que haja Debêntures em circulação, as declarações e garantias apresentadas nesta Escritura</w:t>
      </w:r>
      <w:r w:rsidR="006F6877" w:rsidRPr="00DB0A2D">
        <w:rPr>
          <w:w w:val="0"/>
        </w:rPr>
        <w:t xml:space="preserve"> de Emissão</w:t>
      </w:r>
      <w:r w:rsidR="00502C62" w:rsidRPr="00DB0A2D">
        <w:rPr>
          <w:w w:val="0"/>
        </w:rPr>
        <w:t>, no que for aplicável</w:t>
      </w:r>
      <w:r w:rsidRPr="00DB0A2D">
        <w:rPr>
          <w:w w:val="0"/>
        </w:rPr>
        <w:t>;</w:t>
      </w:r>
    </w:p>
    <w:p w14:paraId="3DF392F2"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445918D8" w14:textId="77777777" w:rsidR="00502C62" w:rsidRPr="00DB0A2D" w:rsidRDefault="00BA5A23" w:rsidP="00497744">
      <w:pPr>
        <w:pStyle w:val="Nvel11a"/>
      </w:pPr>
      <w:r w:rsidRPr="00DB0A2D">
        <w:t xml:space="preserve">pagar </w:t>
      </w:r>
      <w:r w:rsidR="00502C62" w:rsidRPr="00DB0A2D">
        <w:t>as importâncias relativas às obrigações assumidas nesta Escritura de Emissão até às 1</w:t>
      </w:r>
      <w:r w:rsidRPr="00DB0A2D">
        <w:t>5h</w:t>
      </w:r>
      <w:r w:rsidR="00502C62" w:rsidRPr="00DB0A2D">
        <w:t>00 (</w:t>
      </w:r>
      <w:r w:rsidRPr="00DB0A2D">
        <w:t>quinze</w:t>
      </w:r>
      <w:r w:rsidR="00502C62" w:rsidRPr="00DB0A2D">
        <w:t xml:space="preserve"> horas) do dia em que se tornarem devidas</w:t>
      </w:r>
      <w:r w:rsidRPr="00DB0A2D">
        <w:t>;</w:t>
      </w:r>
    </w:p>
    <w:p w14:paraId="291AE286" w14:textId="77777777" w:rsidR="00502C62" w:rsidRPr="00DB0A2D" w:rsidRDefault="00502C62" w:rsidP="00497744">
      <w:pPr>
        <w:pStyle w:val="PargrafodaLista"/>
        <w:spacing w:line="288" w:lineRule="auto"/>
        <w:rPr>
          <w:rFonts w:ascii="Trebuchet MS" w:hAnsi="Trebuchet MS" w:cstheme="minorHAnsi"/>
          <w:sz w:val="22"/>
          <w:szCs w:val="22"/>
        </w:rPr>
      </w:pPr>
    </w:p>
    <w:p w14:paraId="0770F02C" w14:textId="40A580BB" w:rsidR="00502C62" w:rsidRPr="00DB0A2D" w:rsidRDefault="00BA5A23" w:rsidP="00497744">
      <w:pPr>
        <w:pStyle w:val="Nvel11a"/>
      </w:pPr>
      <w:r w:rsidRPr="00DB0A2D">
        <w:t xml:space="preserve">cumprir </w:t>
      </w:r>
      <w:r w:rsidR="00502C62" w:rsidRPr="00DB0A2D">
        <w:t>todas as leis, regras, regulamentos e ordens aplicáveis em qualquer jurisdição na qual realize negócios ou possua ativos</w:t>
      </w:r>
      <w:r w:rsidRPr="00DB0A2D">
        <w:t>;</w:t>
      </w:r>
    </w:p>
    <w:p w14:paraId="79B795CF" w14:textId="77777777" w:rsidR="00693A31" w:rsidRPr="00DB0A2D" w:rsidRDefault="00693A31" w:rsidP="00232AB6">
      <w:pPr>
        <w:pStyle w:val="PargrafodaLista"/>
        <w:rPr>
          <w:rFonts w:ascii="Trebuchet MS" w:hAnsi="Trebuchet MS"/>
          <w:sz w:val="22"/>
          <w:szCs w:val="22"/>
        </w:rPr>
      </w:pPr>
    </w:p>
    <w:p w14:paraId="2848537C" w14:textId="12FB1745" w:rsidR="00693A31" w:rsidRPr="00DB0A2D" w:rsidRDefault="00693A31" w:rsidP="00497744">
      <w:pPr>
        <w:pStyle w:val="Nvel11a"/>
      </w:pPr>
      <w:r w:rsidRPr="00DB0A2D">
        <w:t>não realizar a contratação, na condição de devedor e/ou garantidor, de qualquer dívida (incluindo, mas não se limitando a, debêntures simples ou conversíveis, notas promissórias, cédula de crédito bancário, instrumentos particulares de financiamento, ou qualquer forma de antecipação de recebíveis) até a data de pagamento integral dos CRI, exceto mediante prévia aprovação pelos Titulares dos CRI reunidos em assembleia geral;</w:t>
      </w:r>
    </w:p>
    <w:p w14:paraId="12BA7206" w14:textId="77777777" w:rsidR="00502C62" w:rsidRPr="00DB0A2D" w:rsidRDefault="00502C62" w:rsidP="00497744">
      <w:pPr>
        <w:pStyle w:val="PargrafodaLista"/>
        <w:spacing w:line="288" w:lineRule="auto"/>
        <w:rPr>
          <w:rFonts w:ascii="Trebuchet MS" w:hAnsi="Trebuchet MS" w:cstheme="minorHAnsi"/>
          <w:sz w:val="22"/>
          <w:szCs w:val="22"/>
          <w:lang w:val="pt-BR"/>
        </w:rPr>
      </w:pPr>
    </w:p>
    <w:p w14:paraId="15B4FFD6" w14:textId="77777777" w:rsidR="00502C62" w:rsidRPr="00DB0A2D" w:rsidRDefault="00BA5A23" w:rsidP="00497744">
      <w:pPr>
        <w:pStyle w:val="Nvel11a"/>
      </w:pPr>
      <w:r w:rsidRPr="00DB0A2D">
        <w:t xml:space="preserve">manter </w:t>
      </w:r>
      <w:r w:rsidR="00502C62" w:rsidRPr="00DB0A2D">
        <w:t>sempre válidas, eficazes, em perfeita ordem e em pleno vigor todas as autorizações necessárias à assinatura desta Escritura</w:t>
      </w:r>
      <w:r w:rsidR="006F6877" w:rsidRPr="00DB0A2D">
        <w:t xml:space="preserve"> de Emissão</w:t>
      </w:r>
      <w:r w:rsidR="00502C62" w:rsidRPr="00DB0A2D">
        <w:t xml:space="preserve"> e dos demais documentos relacionados à Emissão de que seja parte, conforme aplicável, e ao cumprimento de todas as obrigações aqui e ali previstas</w:t>
      </w:r>
      <w:r w:rsidRPr="00DB0A2D">
        <w:t>;</w:t>
      </w:r>
    </w:p>
    <w:p w14:paraId="5BC77C4C" w14:textId="77777777" w:rsidR="00502C62" w:rsidRPr="00DB0A2D" w:rsidRDefault="00502C62" w:rsidP="00497744">
      <w:pPr>
        <w:pStyle w:val="PargrafodaLista"/>
        <w:spacing w:line="288" w:lineRule="auto"/>
        <w:rPr>
          <w:rFonts w:ascii="Trebuchet MS" w:hAnsi="Trebuchet MS" w:cstheme="minorHAnsi"/>
          <w:sz w:val="22"/>
          <w:szCs w:val="22"/>
        </w:rPr>
      </w:pPr>
    </w:p>
    <w:p w14:paraId="0EF85B5C" w14:textId="77777777" w:rsidR="00502C62" w:rsidRPr="00DB0A2D" w:rsidRDefault="00BA5A23" w:rsidP="00497744">
      <w:pPr>
        <w:pStyle w:val="Nvel11a"/>
      </w:pPr>
      <w:r w:rsidRPr="00DB0A2D">
        <w:t xml:space="preserve">manter </w:t>
      </w:r>
      <w:r w:rsidR="00502C62" w:rsidRPr="00DB0A2D">
        <w:t>ou obter a dispensa e/ou protocolo de requerimento de todas as autorizações, alvarás e/ou licenças exigidas pelos órgãos competentes que sejam necessárias para o regular exercício das atividades desenvolvidas</w:t>
      </w:r>
      <w:r w:rsidRPr="00DB0A2D">
        <w:t>;</w:t>
      </w:r>
    </w:p>
    <w:p w14:paraId="68D5938A" w14:textId="77777777" w:rsidR="00502C62" w:rsidRPr="00DB0A2D" w:rsidRDefault="00502C62" w:rsidP="00497744">
      <w:pPr>
        <w:pStyle w:val="PargrafodaLista"/>
        <w:spacing w:line="288" w:lineRule="auto"/>
        <w:rPr>
          <w:rFonts w:ascii="Trebuchet MS" w:hAnsi="Trebuchet MS" w:cstheme="minorHAnsi"/>
          <w:sz w:val="22"/>
          <w:szCs w:val="22"/>
        </w:rPr>
      </w:pPr>
    </w:p>
    <w:p w14:paraId="6489FB09" w14:textId="13192E28" w:rsidR="00502C62" w:rsidRPr="00DB0A2D" w:rsidRDefault="00BA5A23" w:rsidP="00497744">
      <w:pPr>
        <w:pStyle w:val="Nvel11a"/>
      </w:pPr>
      <w:r w:rsidRPr="00DB0A2D">
        <w:t xml:space="preserve">cumprir </w:t>
      </w:r>
      <w:r w:rsidR="00502C62" w:rsidRPr="00DB0A2D">
        <w:t>integralmente a</w:t>
      </w:r>
      <w:r w:rsidR="00340005">
        <w:t xml:space="preserve"> Legislação Socioambiental</w:t>
      </w:r>
      <w:r w:rsidRPr="00DB0A2D">
        <w:t>;</w:t>
      </w:r>
      <w:r w:rsidR="00340005">
        <w:t xml:space="preserve"> e</w:t>
      </w:r>
    </w:p>
    <w:p w14:paraId="45CADF1C" w14:textId="77777777" w:rsidR="00502C62" w:rsidRPr="00DB0A2D" w:rsidRDefault="00502C62" w:rsidP="00497744">
      <w:pPr>
        <w:pStyle w:val="PargrafodaLista"/>
        <w:spacing w:line="288" w:lineRule="auto"/>
        <w:rPr>
          <w:rFonts w:ascii="Trebuchet MS" w:hAnsi="Trebuchet MS" w:cstheme="minorHAnsi"/>
          <w:sz w:val="22"/>
          <w:szCs w:val="22"/>
          <w:lang w:val="pt-BR"/>
        </w:rPr>
      </w:pPr>
    </w:p>
    <w:p w14:paraId="12DE0965" w14:textId="6AD7E4A8" w:rsidR="00502C62" w:rsidRPr="00DB0A2D" w:rsidRDefault="00BA5A23" w:rsidP="00497744">
      <w:pPr>
        <w:pStyle w:val="Nvel11a"/>
        <w:rPr>
          <w:w w:val="0"/>
        </w:rPr>
      </w:pPr>
      <w:r w:rsidRPr="00DB0A2D">
        <w:t xml:space="preserve">observar </w:t>
      </w:r>
      <w:r w:rsidR="00502C62" w:rsidRPr="00DB0A2D">
        <w:t>e cumprir e fazer com que</w:t>
      </w:r>
      <w:r w:rsidR="00123454" w:rsidRPr="00DB0A2D">
        <w:t xml:space="preserve"> seus respectivos controladores, Afiliadas</w:t>
      </w:r>
      <w:r w:rsidR="00502C62" w:rsidRPr="00DB0A2D">
        <w:t xml:space="preserve"> e seus diretores, funcionários e membros de conselho de administração, se existentes, observem e cumpram as normas relativas a atos de corrupção em geral, nacionais e estrangeiras, incluindo, mas não se limitando </w:t>
      </w:r>
      <w:r w:rsidR="00123454" w:rsidRPr="00DB0A2D">
        <w:t xml:space="preserve">às </w:t>
      </w:r>
      <w:r w:rsidR="00693A31" w:rsidRPr="00DB0A2D">
        <w:t xml:space="preserve">Leis </w:t>
      </w:r>
      <w:r w:rsidR="00502C62" w:rsidRPr="00DB0A2D">
        <w:t xml:space="preserve">Anticorrupção, devendo </w:t>
      </w:r>
      <w:r w:rsidRPr="00DB0A2D">
        <w:rPr>
          <w:b/>
        </w:rPr>
        <w:t>(1)</w:t>
      </w:r>
      <w:r w:rsidRPr="00DB0A2D">
        <w:t xml:space="preserve"> manter políticas e procedimentos internos que assegurem o integral cumprimento das </w:t>
      </w:r>
      <w:r w:rsidR="00340005">
        <w:t>Leis</w:t>
      </w:r>
      <w:r w:rsidRPr="00DB0A2D">
        <w:t xml:space="preserve"> Anticorrupção; </w:t>
      </w:r>
      <w:r w:rsidRPr="00DB0A2D">
        <w:rPr>
          <w:b/>
        </w:rPr>
        <w:t>(2)</w:t>
      </w:r>
      <w:r w:rsidRPr="00DB0A2D">
        <w:t xml:space="preserve"> dar pleno conhecimento das </w:t>
      </w:r>
      <w:r w:rsidR="00340005">
        <w:t>Leis</w:t>
      </w:r>
      <w:r w:rsidRPr="00DB0A2D">
        <w:t xml:space="preserve"> Anticorrupção a todos os profissionais que venham a se relacionar, previamente ao início de sua atuação no âmbito deste documento; </w:t>
      </w:r>
      <w:r w:rsidRPr="00DB0A2D">
        <w:rPr>
          <w:b/>
        </w:rPr>
        <w:t>(3)</w:t>
      </w:r>
      <w:r w:rsidRPr="00DB0A2D">
        <w:t xml:space="preserve"> abster-se de praticar atos de corrupção e de agir de forma lesiva à administração pública, nacional e estrangeira, no seu interesse ou para seu benefício, exclusivo ou não, conforme o caso, ou de suas respectivas Afiliadas; e </w:t>
      </w:r>
      <w:r w:rsidRPr="00DB0A2D">
        <w:rPr>
          <w:b/>
        </w:rPr>
        <w:t>(4)</w:t>
      </w:r>
      <w:r w:rsidRPr="00DB0A2D">
        <w:t xml:space="preserve"> caso tenha conhecimento de qualquer ato ou fato relacionado a aludidas normas, comunicar em até 2 (dois) Dias Úteis contados do conhecimento de tal ato ou fato à Debenturista.</w:t>
      </w:r>
    </w:p>
    <w:p w14:paraId="63CBD9C9" w14:textId="77777777" w:rsidR="00474695" w:rsidRPr="00DB0A2D" w:rsidRDefault="00474695" w:rsidP="00497744">
      <w:pPr>
        <w:spacing w:line="288" w:lineRule="auto"/>
        <w:rPr>
          <w:rFonts w:ascii="Trebuchet MS" w:hAnsi="Trebuchet MS"/>
          <w:sz w:val="22"/>
          <w:szCs w:val="22"/>
        </w:rPr>
      </w:pPr>
      <w:bookmarkStart w:id="272" w:name="_DV_M298"/>
      <w:bookmarkStart w:id="273" w:name="_DV_M396"/>
      <w:bookmarkStart w:id="274" w:name="_DV_M397"/>
      <w:bookmarkStart w:id="275" w:name="_DV_M398"/>
      <w:bookmarkStart w:id="276" w:name="_DV_M399"/>
      <w:bookmarkStart w:id="277" w:name="_DV_M401"/>
      <w:bookmarkStart w:id="278" w:name="_DV_M402"/>
      <w:bookmarkStart w:id="279" w:name="_DV_M403"/>
      <w:bookmarkStart w:id="280" w:name="_DV_M406"/>
      <w:bookmarkStart w:id="281" w:name="_Toc499990383"/>
      <w:bookmarkStart w:id="282" w:name="_Hlk494885676"/>
      <w:bookmarkEnd w:id="272"/>
      <w:bookmarkEnd w:id="273"/>
      <w:bookmarkEnd w:id="274"/>
      <w:bookmarkEnd w:id="275"/>
      <w:bookmarkEnd w:id="276"/>
      <w:bookmarkEnd w:id="277"/>
      <w:bookmarkEnd w:id="278"/>
      <w:bookmarkEnd w:id="279"/>
      <w:bookmarkEnd w:id="280"/>
    </w:p>
    <w:p w14:paraId="28AEAFA9" w14:textId="77777777" w:rsidR="00704452" w:rsidRPr="00DB0A2D" w:rsidRDefault="00B53167" w:rsidP="00897B63">
      <w:pPr>
        <w:pStyle w:val="Nvel1"/>
        <w:ind w:left="0" w:firstLine="0"/>
        <w:rPr>
          <w:smallCaps/>
          <w:w w:val="0"/>
        </w:rPr>
      </w:pPr>
      <w:bookmarkStart w:id="283" w:name="_Ref17121875"/>
      <w:bookmarkStart w:id="284" w:name="_Ref9943497"/>
      <w:r w:rsidRPr="00DB0A2D">
        <w:rPr>
          <w:w w:val="0"/>
        </w:rPr>
        <w:t>Declarações</w:t>
      </w:r>
      <w:bookmarkStart w:id="285" w:name="_DV_M407"/>
      <w:bookmarkEnd w:id="285"/>
      <w:r w:rsidRPr="00DB0A2D">
        <w:rPr>
          <w:w w:val="0"/>
        </w:rPr>
        <w:t xml:space="preserve"> e garantias</w:t>
      </w:r>
      <w:bookmarkStart w:id="286" w:name="_DV_C457"/>
      <w:r w:rsidRPr="00DB0A2D">
        <w:rPr>
          <w:rStyle w:val="DeltaViewInsertion"/>
          <w:color w:val="auto"/>
          <w:w w:val="0"/>
          <w:u w:val="none"/>
        </w:rPr>
        <w:t xml:space="preserve"> das </w:t>
      </w:r>
      <w:bookmarkEnd w:id="286"/>
      <w:r w:rsidRPr="00DB0A2D">
        <w:rPr>
          <w:rStyle w:val="DeltaViewInsertion"/>
          <w:color w:val="auto"/>
          <w:w w:val="0"/>
          <w:u w:val="none"/>
        </w:rPr>
        <w:t>Partes</w:t>
      </w:r>
      <w:bookmarkEnd w:id="283"/>
      <w:bookmarkEnd w:id="284"/>
    </w:p>
    <w:p w14:paraId="3C5B5F9A" w14:textId="77777777" w:rsidR="00704452" w:rsidRPr="00DB0A2D" w:rsidRDefault="00704452" w:rsidP="00497744">
      <w:pPr>
        <w:keepNext/>
        <w:spacing w:line="288" w:lineRule="auto"/>
        <w:contextualSpacing/>
        <w:jc w:val="both"/>
        <w:rPr>
          <w:rFonts w:ascii="Trebuchet MS" w:hAnsi="Trebuchet MS" w:cstheme="minorHAnsi"/>
          <w:color w:val="000000" w:themeColor="text1"/>
          <w:w w:val="0"/>
          <w:sz w:val="22"/>
          <w:szCs w:val="22"/>
        </w:rPr>
      </w:pPr>
      <w:bookmarkStart w:id="287" w:name="_Toc499990384"/>
      <w:bookmarkEnd w:id="281"/>
      <w:bookmarkEnd w:id="282"/>
    </w:p>
    <w:p w14:paraId="186F6C37" w14:textId="77777777" w:rsidR="00FA5EDA" w:rsidRPr="00DB0A2D" w:rsidRDefault="00FA5EDA" w:rsidP="00497744">
      <w:pPr>
        <w:pStyle w:val="Nvel11"/>
        <w:rPr>
          <w:rFonts w:cstheme="minorHAnsi"/>
          <w:w w:val="0"/>
        </w:rPr>
      </w:pPr>
      <w:bookmarkStart w:id="288" w:name="_DV_M408"/>
      <w:bookmarkStart w:id="289" w:name="_Ref360726029"/>
      <w:bookmarkEnd w:id="287"/>
      <w:bookmarkEnd w:id="288"/>
      <w:r w:rsidRPr="00DB0A2D">
        <w:rPr>
          <w:u w:val="single"/>
        </w:rPr>
        <w:t>Declarações de Parte a Parte</w:t>
      </w:r>
      <w:r w:rsidRPr="00DB0A2D">
        <w:t xml:space="preserve">: Cada uma das Partes declara e garante </w:t>
      </w:r>
      <w:r w:rsidR="004C759B" w:rsidRPr="00DB0A2D">
        <w:t>à</w:t>
      </w:r>
      <w:r w:rsidRPr="00DB0A2D">
        <w:t xml:space="preserve">s </w:t>
      </w:r>
      <w:r w:rsidR="00BA5A23" w:rsidRPr="00DB0A2D">
        <w:t>demais</w:t>
      </w:r>
      <w:r w:rsidRPr="00DB0A2D">
        <w:t>, conforme aplicável, que:</w:t>
      </w:r>
      <w:bookmarkEnd w:id="289"/>
    </w:p>
    <w:p w14:paraId="05974896" w14:textId="77777777" w:rsidR="00FA5EDA" w:rsidRPr="00DB0A2D" w:rsidRDefault="00FA5EDA" w:rsidP="00497744">
      <w:pPr>
        <w:widowControl w:val="0"/>
        <w:spacing w:line="288" w:lineRule="auto"/>
        <w:contextualSpacing/>
        <w:jc w:val="both"/>
        <w:rPr>
          <w:rFonts w:ascii="Trebuchet MS" w:hAnsi="Trebuchet MS"/>
          <w:sz w:val="22"/>
          <w:szCs w:val="22"/>
        </w:rPr>
      </w:pPr>
    </w:p>
    <w:p w14:paraId="17C8445D" w14:textId="1684D5C1" w:rsidR="00FA5EDA" w:rsidRPr="00DB0A2D" w:rsidRDefault="00F21087" w:rsidP="0043073B">
      <w:pPr>
        <w:pStyle w:val="Nvel11a"/>
      </w:pPr>
      <w:r>
        <w:t xml:space="preserve">conforme aplicável, </w:t>
      </w:r>
      <w:r w:rsidR="00BA5A23" w:rsidRPr="00DB0A2D">
        <w:t>é</w:t>
      </w:r>
      <w:r w:rsidR="00FA5EDA" w:rsidRPr="00DB0A2D">
        <w:t xml:space="preserve"> uma sociedade devidamente constituída e em funcionamento de acordo com a legislação e regulamentação em vigor na República Federativa do Brasil;</w:t>
      </w:r>
    </w:p>
    <w:p w14:paraId="78F35B27"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2AFCF04A" w14:textId="21BCD9C7" w:rsidR="00FA5EDA" w:rsidRPr="00DB0A2D" w:rsidRDefault="00BA5A23" w:rsidP="00497744">
      <w:pPr>
        <w:pStyle w:val="Nvel11a"/>
      </w:pPr>
      <w:r w:rsidRPr="00DB0A2D">
        <w:t xml:space="preserve">possui </w:t>
      </w:r>
      <w:r w:rsidR="00FA5EDA" w:rsidRPr="00DB0A2D">
        <w:t xml:space="preserve">plena capacidade e legitimidade para celebrar </w:t>
      </w:r>
      <w:r w:rsidR="004C759B" w:rsidRPr="00DB0A2D">
        <w:t>a presente Escritura de Emissão</w:t>
      </w:r>
      <w:r w:rsidR="00FA5EDA" w:rsidRPr="00DB0A2D">
        <w:t>, realizar todas as operações aqui previstas e cumprir todas as obrigações principais e acessórias aqui assumidas, tendo tomado todas as medidas de natureza societária e outras eventualmente necessárias para autorizar a sua celebração, implementar todas as operações nele previstas e cumprir todas as obrigações nele assumidas;</w:t>
      </w:r>
    </w:p>
    <w:p w14:paraId="1CA4A8E9" w14:textId="77777777" w:rsidR="00FC6299" w:rsidRPr="00DB0A2D" w:rsidRDefault="00FC6299" w:rsidP="00232AB6">
      <w:pPr>
        <w:pStyle w:val="PargrafodaLista"/>
        <w:rPr>
          <w:rFonts w:ascii="Trebuchet MS" w:hAnsi="Trebuchet MS"/>
          <w:sz w:val="22"/>
          <w:szCs w:val="22"/>
        </w:rPr>
      </w:pPr>
    </w:p>
    <w:p w14:paraId="64FB6D80" w14:textId="0CD021A0" w:rsidR="00FC6299" w:rsidRPr="00DB0A2D" w:rsidRDefault="00F21087" w:rsidP="00497744">
      <w:pPr>
        <w:pStyle w:val="Nvel11a"/>
      </w:pPr>
      <w:r>
        <w:t xml:space="preserve">conforme aplicável, </w:t>
      </w:r>
      <w:r w:rsidR="001F4F43" w:rsidRPr="00DB0A2D">
        <w:t xml:space="preserve">seus </w:t>
      </w:r>
      <w:r w:rsidR="00FC6299" w:rsidRPr="00DB0A2D">
        <w:t>representantes legais ou mandatários que assinam esta Escritura de Emissão, bem como os demais Documentos da Operação, conforme o caso, têm poderes legais e estatutários e/ou legitimamente outorgados para celebrar a presente Escritura de Emissão, bem como os demais Documentos da Operação, conforme o caso, bem como para assumir todas as obrigações neles estabelecidas</w:t>
      </w:r>
    </w:p>
    <w:p w14:paraId="711730ED" w14:textId="77777777" w:rsidR="00FC6299" w:rsidRPr="00DB0A2D" w:rsidRDefault="00FC6299" w:rsidP="00497744">
      <w:pPr>
        <w:pStyle w:val="BodyText21"/>
        <w:tabs>
          <w:tab w:val="left" w:pos="1134"/>
        </w:tabs>
        <w:spacing w:line="288" w:lineRule="auto"/>
        <w:ind w:left="709"/>
        <w:contextualSpacing/>
        <w:rPr>
          <w:rFonts w:ascii="Trebuchet MS" w:hAnsi="Trebuchet MS"/>
          <w:sz w:val="22"/>
          <w:szCs w:val="22"/>
        </w:rPr>
      </w:pPr>
    </w:p>
    <w:p w14:paraId="0AD95233" w14:textId="77777777" w:rsidR="00FA5EDA" w:rsidRPr="00DB0A2D" w:rsidRDefault="00BA5A23" w:rsidP="00497744">
      <w:pPr>
        <w:pStyle w:val="Nvel11a"/>
      </w:pPr>
      <w:r w:rsidRPr="00DB0A2D">
        <w:t xml:space="preserve">esta </w:t>
      </w:r>
      <w:r w:rsidR="004C759B" w:rsidRPr="00DB0A2D">
        <w:t xml:space="preserve">Escritura de Emissão </w:t>
      </w:r>
      <w:r w:rsidR="00FA5EDA" w:rsidRPr="00DB0A2D">
        <w:t>é validamente celebrado e constitui obrigação legal, válida, vinculante e exequível, de acordo com os seus termos;</w:t>
      </w:r>
    </w:p>
    <w:p w14:paraId="4E33145E"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18A12993" w14:textId="77777777" w:rsidR="00FA5EDA" w:rsidRPr="00DB0A2D" w:rsidRDefault="00BA5A23" w:rsidP="00497744">
      <w:pPr>
        <w:pStyle w:val="Nvel11a"/>
      </w:pPr>
      <w:r w:rsidRPr="00DB0A2D">
        <w:t xml:space="preserve">a </w:t>
      </w:r>
      <w:r w:rsidR="00FA5EDA" w:rsidRPr="00DB0A2D">
        <w:t>celebração d</w:t>
      </w:r>
      <w:r w:rsidR="004C759B" w:rsidRPr="00DB0A2D">
        <w:t>a presente Escritura de Emissão</w:t>
      </w:r>
      <w:r w:rsidR="00FA5EDA" w:rsidRPr="00DB0A2D">
        <w:t xml:space="preserve"> e o cumprimento das obrigações nel</w:t>
      </w:r>
      <w:r w:rsidR="004C759B" w:rsidRPr="00DB0A2D">
        <w:t>a</w:t>
      </w:r>
      <w:r w:rsidR="00FA5EDA" w:rsidRPr="00DB0A2D">
        <w:t xml:space="preserve"> assumidas: </w:t>
      </w:r>
      <w:r w:rsidR="00FA5EDA" w:rsidRPr="00DB0A2D">
        <w:rPr>
          <w:b/>
        </w:rPr>
        <w:t>(</w:t>
      </w:r>
      <w:r w:rsidRPr="00DB0A2D">
        <w:rPr>
          <w:b/>
        </w:rPr>
        <w:t>1</w:t>
      </w:r>
      <w:r w:rsidR="00FA5EDA" w:rsidRPr="00DB0A2D">
        <w:rPr>
          <w:b/>
        </w:rPr>
        <w:t>) </w:t>
      </w:r>
      <w:r w:rsidR="00FA5EDA" w:rsidRPr="00DB0A2D">
        <w:t xml:space="preserve">não violam qualquer disposição contida em seus documentos societários; </w:t>
      </w:r>
      <w:r w:rsidR="00FA5EDA" w:rsidRPr="00DB0A2D">
        <w:rPr>
          <w:b/>
        </w:rPr>
        <w:t>(</w:t>
      </w:r>
      <w:r w:rsidRPr="00DB0A2D">
        <w:rPr>
          <w:b/>
        </w:rPr>
        <w:t>2</w:t>
      </w:r>
      <w:r w:rsidR="00FA5EDA" w:rsidRPr="00DB0A2D">
        <w:rPr>
          <w:b/>
        </w:rPr>
        <w:t>) </w:t>
      </w:r>
      <w:r w:rsidR="00FA5EDA" w:rsidRPr="00DB0A2D">
        <w:t xml:space="preserve">não violam qualquer lei, regulamento, decisão judicial, administrativa ou arbitral, a que esteja vinculada, ou a que seus bens estejam </w:t>
      </w:r>
      <w:r w:rsidR="00FA5EDA" w:rsidRPr="00DB0A2D">
        <w:lastRenderedPageBreak/>
        <w:t xml:space="preserve">vinculados; </w:t>
      </w:r>
      <w:r w:rsidR="00FA5EDA" w:rsidRPr="00DB0A2D">
        <w:rPr>
          <w:b/>
        </w:rPr>
        <w:t>(</w:t>
      </w:r>
      <w:r w:rsidRPr="00DB0A2D">
        <w:rPr>
          <w:b/>
        </w:rPr>
        <w:t>3</w:t>
      </w:r>
      <w:r w:rsidR="00FA5EDA" w:rsidRPr="00DB0A2D">
        <w:rPr>
          <w:b/>
        </w:rPr>
        <w:t>) </w:t>
      </w:r>
      <w:r w:rsidR="00FA5EDA" w:rsidRPr="00DB0A2D">
        <w:t xml:space="preserve">não exigem consentimento, ação ou autorização de qualquer natureza; e </w:t>
      </w:r>
      <w:r w:rsidR="00FA5EDA" w:rsidRPr="00DB0A2D">
        <w:rPr>
          <w:b/>
        </w:rPr>
        <w:t>(</w:t>
      </w:r>
      <w:r w:rsidRPr="00DB0A2D">
        <w:rPr>
          <w:b/>
        </w:rPr>
        <w:t>4</w:t>
      </w:r>
      <w:r w:rsidR="00FA5EDA" w:rsidRPr="00DB0A2D">
        <w:rPr>
          <w:b/>
        </w:rPr>
        <w:t>) </w:t>
      </w:r>
      <w:r w:rsidR="00FA5EDA" w:rsidRPr="00DB0A2D">
        <w:t>não acarretam, direta ou indiretamente, o descumprimento, total ou parcial, de quaisquer contratos ou instrumentos, de qualquer natureza, firmados por quaisquer das Partes ou que seus respectivos controladores, controladas e coligadas sejam parte ou aos quais estejam vinculados, a qualquer título, qualquer dos bens de sua propriedade, em especial os Créditos Imobiliários;</w:t>
      </w:r>
    </w:p>
    <w:p w14:paraId="79C4B48E"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0A4FA8B8" w14:textId="77777777" w:rsidR="00FA5EDA" w:rsidRPr="00DB0A2D" w:rsidRDefault="00BA5A23" w:rsidP="00497744">
      <w:pPr>
        <w:pStyle w:val="Nvel11a"/>
      </w:pPr>
      <w:r w:rsidRPr="00DB0A2D">
        <w:t xml:space="preserve">está </w:t>
      </w:r>
      <w:r w:rsidR="00FA5EDA" w:rsidRPr="00DB0A2D">
        <w:t xml:space="preserve">apta a cumprir as obrigações previstas </w:t>
      </w:r>
      <w:r w:rsidR="004C759B" w:rsidRPr="00DB0A2D">
        <w:t xml:space="preserve">nesta Escritura de Emissão </w:t>
      </w:r>
      <w:r w:rsidR="00FA5EDA" w:rsidRPr="00DB0A2D">
        <w:t>e agirá em relação a ele com boa-fé, probidade e lealdade;</w:t>
      </w:r>
    </w:p>
    <w:p w14:paraId="2D085B82"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34AB5AB3" w14:textId="3C5D5246" w:rsidR="00FA5EDA" w:rsidRPr="00DB0A2D" w:rsidRDefault="00BA5A23" w:rsidP="00497744">
      <w:pPr>
        <w:pStyle w:val="Nvel11a"/>
      </w:pPr>
      <w:r w:rsidRPr="00DB0A2D">
        <w:t xml:space="preserve">exceto </w:t>
      </w:r>
      <w:r w:rsidR="00580B4F" w:rsidRPr="00DB0A2D">
        <w:t xml:space="preserve">pela relação societária existente entre a </w:t>
      </w:r>
      <w:r w:rsidR="00FA2DE2" w:rsidRPr="00DB0A2D">
        <w:rPr>
          <w:rFonts w:cstheme="minorHAnsi"/>
        </w:rPr>
        <w:t>Emissora</w:t>
      </w:r>
      <w:r w:rsidR="00580B4F" w:rsidRPr="00DB0A2D">
        <w:t xml:space="preserve"> e </w:t>
      </w:r>
      <w:r w:rsidR="001C51EC" w:rsidRPr="00DB0A2D">
        <w:t>os Fiadores</w:t>
      </w:r>
      <w:r w:rsidR="00580B4F" w:rsidRPr="00DB0A2D">
        <w:t xml:space="preserve">, </w:t>
      </w:r>
      <w:r w:rsidR="00DC3E4A" w:rsidRPr="00DB0A2D">
        <w:t>as Partes</w:t>
      </w:r>
      <w:r w:rsidR="00580B4F" w:rsidRPr="00DB0A2D">
        <w:t xml:space="preserve"> não dependem</w:t>
      </w:r>
      <w:r w:rsidR="00FA5EDA" w:rsidRPr="00DB0A2D">
        <w:t xml:space="preserve"> economicamente </w:t>
      </w:r>
      <w:r w:rsidR="00580B4F" w:rsidRPr="00DB0A2D">
        <w:t xml:space="preserve">uma </w:t>
      </w:r>
      <w:r w:rsidR="00FA5EDA" w:rsidRPr="00DB0A2D">
        <w:t>das outras;</w:t>
      </w:r>
      <w:r w:rsidR="00667C09" w:rsidRPr="00DB0A2D">
        <w:t xml:space="preserve"> </w:t>
      </w:r>
    </w:p>
    <w:p w14:paraId="2CC36204"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5E93F6E3" w14:textId="77777777" w:rsidR="00FA5EDA" w:rsidRPr="00DB0A2D" w:rsidRDefault="00BA5A23" w:rsidP="00497744">
      <w:pPr>
        <w:pStyle w:val="Nvel11a"/>
      </w:pPr>
      <w:r w:rsidRPr="00DB0A2D">
        <w:t xml:space="preserve">não </w:t>
      </w:r>
      <w:r w:rsidR="00FA5EDA" w:rsidRPr="00DB0A2D">
        <w:t xml:space="preserve">se encontra e seus representantes legais ou mandatários que assinam </w:t>
      </w:r>
      <w:r w:rsidR="004C759B" w:rsidRPr="00DB0A2D">
        <w:t>a presente Escritura de Emissão</w:t>
      </w:r>
      <w:r w:rsidR="00FA5EDA" w:rsidRPr="00DB0A2D">
        <w:t xml:space="preserve"> não se encontram em estado de necessidade ou sob coação para celebrar </w:t>
      </w:r>
      <w:r w:rsidR="004C759B" w:rsidRPr="00DB0A2D">
        <w:t>a presente Escritura de Emissão</w:t>
      </w:r>
      <w:r w:rsidR="00FA5EDA" w:rsidRPr="00DB0A2D">
        <w:t>, quaisquer outros contratos e/ou documentos a ele relacionados, tampouco tem urgência em celebrá-los;</w:t>
      </w:r>
    </w:p>
    <w:p w14:paraId="6D734E95"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7B9AAE73" w14:textId="77777777" w:rsidR="00FA5EDA" w:rsidRPr="00DB0A2D" w:rsidRDefault="00BA5A23" w:rsidP="00497744">
      <w:pPr>
        <w:pStyle w:val="Nvel11a"/>
      </w:pPr>
      <w:r w:rsidRPr="00DB0A2D">
        <w:t xml:space="preserve">as </w:t>
      </w:r>
      <w:r w:rsidR="00FA5EDA" w:rsidRPr="00DB0A2D">
        <w:t xml:space="preserve">discussões sobre o objeto </w:t>
      </w:r>
      <w:r w:rsidR="004C759B" w:rsidRPr="00DB0A2D">
        <w:t>desta Escritura de Emissão</w:t>
      </w:r>
      <w:r w:rsidR="00FA5EDA" w:rsidRPr="00DB0A2D">
        <w:t xml:space="preserve"> foram feitas, conduzidas e implementadas por sua livre iniciativa;</w:t>
      </w:r>
    </w:p>
    <w:p w14:paraId="78236996"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01968A6B" w14:textId="77777777" w:rsidR="00FA5EDA" w:rsidRPr="00DB0A2D" w:rsidRDefault="00BA5A23" w:rsidP="00497744">
      <w:pPr>
        <w:pStyle w:val="Nvel11a"/>
      </w:pPr>
      <w:r w:rsidRPr="00DB0A2D">
        <w:t xml:space="preserve">foi </w:t>
      </w:r>
      <w:r w:rsidR="00FA5EDA" w:rsidRPr="00DB0A2D">
        <w:t xml:space="preserve">assessorada por assessores legais, bem como é sujeito de direito sofisticado e tem experiência em contratos semelhantes a este e/ou outros relacionados suficiente para a devida análise dos elementos aqui envolvidos e celebração </w:t>
      </w:r>
      <w:r w:rsidR="004C759B" w:rsidRPr="00DB0A2D">
        <w:t>desta Escritura de Emissão</w:t>
      </w:r>
      <w:r w:rsidR="00FA5EDA" w:rsidRPr="00DB0A2D">
        <w:t xml:space="preserve">; </w:t>
      </w:r>
    </w:p>
    <w:p w14:paraId="0748E625"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12B1C08F" w14:textId="77777777" w:rsidR="00FA5EDA" w:rsidRPr="00DB0A2D" w:rsidRDefault="00BA5A23" w:rsidP="00497744">
      <w:pPr>
        <w:pStyle w:val="Nvel11a"/>
      </w:pPr>
      <w:r w:rsidRPr="00DB0A2D">
        <w:t xml:space="preserve">foi </w:t>
      </w:r>
      <w:r w:rsidR="00FA5EDA" w:rsidRPr="00DB0A2D">
        <w:t xml:space="preserve">informada e avisada de todas as condições e circunstâncias envolvidas na negociação objeto </w:t>
      </w:r>
      <w:r w:rsidR="004C759B" w:rsidRPr="00DB0A2D">
        <w:t>desta Escritura de Emissão</w:t>
      </w:r>
      <w:r w:rsidR="00FA5EDA" w:rsidRPr="00DB0A2D">
        <w:t xml:space="preserve"> e que poderiam influenciar a capacidade de expressar a sua vontade, tendo sido assistida por advogados durante toda a referida negociação;</w:t>
      </w:r>
    </w:p>
    <w:p w14:paraId="4834E5E2"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3063EC93" w14:textId="77777777" w:rsidR="00FA5EDA" w:rsidRPr="00DB0A2D" w:rsidRDefault="00BA5A23" w:rsidP="00497744">
      <w:pPr>
        <w:pStyle w:val="Nvel11a"/>
      </w:pPr>
      <w:r w:rsidRPr="00DB0A2D">
        <w:t xml:space="preserve">os </w:t>
      </w:r>
      <w:r w:rsidR="00FA5EDA" w:rsidRPr="00DB0A2D">
        <w:t xml:space="preserve">representantes legais ou mandatários que assinam </w:t>
      </w:r>
      <w:r w:rsidR="004C759B" w:rsidRPr="00DB0A2D">
        <w:t>esta Escritura de Emissão</w:t>
      </w:r>
      <w:r w:rsidR="00FA5EDA" w:rsidRPr="00DB0A2D">
        <w:t xml:space="preserve"> têm poderes estatutários e/ou legitimamente outorgados para assumir as obrigações estabelecidas </w:t>
      </w:r>
      <w:r w:rsidR="004C759B" w:rsidRPr="00DB0A2D">
        <w:t>nesta Escritura de Emissão</w:t>
      </w:r>
      <w:r w:rsidR="00FA5EDA" w:rsidRPr="00DB0A2D">
        <w:t>;</w:t>
      </w:r>
    </w:p>
    <w:p w14:paraId="0477A0EB"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7C64FEDB" w14:textId="7D24F9CE" w:rsidR="00FA5EDA" w:rsidRPr="00DB0A2D" w:rsidRDefault="00BA5A23" w:rsidP="00497744">
      <w:pPr>
        <w:pStyle w:val="Nvel11a"/>
      </w:pPr>
      <w:r w:rsidRPr="00DB0A2D">
        <w:t xml:space="preserve">não </w:t>
      </w:r>
      <w:r w:rsidR="00FA5EDA" w:rsidRPr="00DB0A2D">
        <w:t xml:space="preserve">omitiu nem omitirá nenhum fato, de qualquer natureza, que seja de seu conhecimento e que possa resultar em alteração substancial adversa da situação econômico-financeira ou jurídica em prejuízo dos </w:t>
      </w:r>
      <w:r w:rsidR="001F48CD" w:rsidRPr="00DB0A2D">
        <w:t>T</w:t>
      </w:r>
      <w:r w:rsidR="00FA5EDA" w:rsidRPr="00DB0A2D">
        <w:t xml:space="preserve">itulares dos CRI; </w:t>
      </w:r>
    </w:p>
    <w:p w14:paraId="49920D32"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031117E7" w14:textId="313B415E" w:rsidR="00FA5EDA" w:rsidRPr="00DB0A2D" w:rsidRDefault="00BA5A23" w:rsidP="00497744">
      <w:pPr>
        <w:pStyle w:val="Nvel11a"/>
      </w:pPr>
      <w:r w:rsidRPr="00DB0A2D">
        <w:t xml:space="preserve">todos </w:t>
      </w:r>
      <w:r w:rsidR="00FA5EDA" w:rsidRPr="00DB0A2D">
        <w:t xml:space="preserve">os mandatos outorgados nos termos </w:t>
      </w:r>
      <w:r w:rsidR="004C759B" w:rsidRPr="00DB0A2D">
        <w:t>desta Escritura de Emissão</w:t>
      </w:r>
      <w:r w:rsidR="00FA5EDA" w:rsidRPr="00DB0A2D">
        <w:t xml:space="preserve"> o foram como condição do negócio ora contratado, em caráter irrevogável e irretratável nos termos dos artigos</w:t>
      </w:r>
      <w:r w:rsidR="001F48CD" w:rsidRPr="00DB0A2D">
        <w:t> </w:t>
      </w:r>
      <w:r w:rsidR="00FA5EDA" w:rsidRPr="00DB0A2D">
        <w:t>683 e 684 do Código Civil;</w:t>
      </w:r>
    </w:p>
    <w:p w14:paraId="41CE9923"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2DD5B19B" w14:textId="052CD72E" w:rsidR="00CE0065" w:rsidRPr="00DB0A2D" w:rsidRDefault="00BA5A23" w:rsidP="00497744">
      <w:pPr>
        <w:pStyle w:val="Nvel11a"/>
      </w:pPr>
      <w:r w:rsidRPr="00DB0A2D">
        <w:lastRenderedPageBreak/>
        <w:t xml:space="preserve">está </w:t>
      </w:r>
      <w:r w:rsidR="00FA5EDA" w:rsidRPr="00DB0A2D">
        <w:t>em dia com o pagamento de todas as obrigações de natureza tributária (municipal, estadual e federal), trabalhista, previdenciária, ambiental e de quaisquer outras obrigações impostas por lei</w:t>
      </w:r>
      <w:r w:rsidR="00F25E38" w:rsidRPr="00DB0A2D">
        <w:t xml:space="preserve"> ou recebeu dilação dos prazos para </w:t>
      </w:r>
      <w:r w:rsidR="00580B4F" w:rsidRPr="00DB0A2D">
        <w:t xml:space="preserve">o cumprimento </w:t>
      </w:r>
      <w:r w:rsidR="00F25E38" w:rsidRPr="00DB0A2D">
        <w:t xml:space="preserve">destas </w:t>
      </w:r>
      <w:r w:rsidR="00580B4F" w:rsidRPr="00DB0A2D">
        <w:t>obrigações</w:t>
      </w:r>
      <w:r w:rsidR="00F25E38" w:rsidRPr="00DB0A2D">
        <w:t>, sendo certo que todas as taxas, impostos e demais tributos e encargos governamentais por ela devidos de qualquer forma, ou, ainda, impostas a ela ou a quaisquer de seus bens, direitos, propriedades ou ativos, ou relativo aos seus negócios, resultados e lucros foram integralmente pagos quando devidos</w:t>
      </w:r>
      <w:r w:rsidR="00FA5EDA" w:rsidRPr="00DB0A2D">
        <w:t>, ou está discutindo de boa-fé a realização de pagamentos não realizados, nas esferas administrativa ou judicial</w:t>
      </w:r>
      <w:r w:rsidR="00CE0065" w:rsidRPr="00DB0A2D">
        <w:t>;</w:t>
      </w:r>
      <w:r w:rsidR="00667C09" w:rsidRPr="00DB0A2D">
        <w:t xml:space="preserve"> e</w:t>
      </w:r>
    </w:p>
    <w:p w14:paraId="7A0B4246" w14:textId="77777777" w:rsidR="00CE0065" w:rsidRPr="00DB0A2D" w:rsidRDefault="00CE0065" w:rsidP="00497744">
      <w:pPr>
        <w:pStyle w:val="BodyText21"/>
        <w:tabs>
          <w:tab w:val="left" w:pos="1134"/>
        </w:tabs>
        <w:spacing w:line="288" w:lineRule="auto"/>
        <w:ind w:left="709"/>
        <w:contextualSpacing/>
        <w:rPr>
          <w:rFonts w:ascii="Trebuchet MS" w:hAnsi="Trebuchet MS"/>
          <w:sz w:val="22"/>
          <w:szCs w:val="22"/>
        </w:rPr>
      </w:pPr>
    </w:p>
    <w:p w14:paraId="478177B7" w14:textId="005C4751" w:rsidR="00532C7B" w:rsidRDefault="00BA5A23" w:rsidP="00497744">
      <w:pPr>
        <w:pStyle w:val="Nvel11a"/>
      </w:pPr>
      <w:r w:rsidRPr="00DB0A2D">
        <w:t xml:space="preserve">está </w:t>
      </w:r>
      <w:r w:rsidR="00CE0065" w:rsidRPr="00DB0A2D">
        <w:t xml:space="preserve">cumprindo irrestritamente com o disposto na </w:t>
      </w:r>
      <w:r w:rsidR="00532C7B">
        <w:t>L</w:t>
      </w:r>
      <w:r w:rsidR="00CE0065" w:rsidRPr="00DB0A2D">
        <w:t xml:space="preserve">egislação </w:t>
      </w:r>
      <w:r w:rsidR="00532C7B">
        <w:t>Socioambiental</w:t>
      </w:r>
      <w:r w:rsidR="00CE0065" w:rsidRPr="00DB0A2D">
        <w:t>, possuindo todas as licenças ambientais exigidas pelas autoridades federais, estaduais e municipais para o exercício de suas atividades estando todas elas válidas e vigentes, e tendo todos os protocolos de requerimento sido realizados dentro dos prazos definidos pelos órgãos das jurisdições em que atua, observando a regulamentação trabalhista e social no que tange à saúde e segurança ocupacional e à não utilização de mão de obra infantil ou análoga à escravidão, adotando ainda todas as medidas e ações preventivas ou reparatórias destinadas a evitar ou corrigir eventuais danos socioambientais</w:t>
      </w:r>
      <w:r w:rsidR="00532C7B">
        <w:t>; e</w:t>
      </w:r>
    </w:p>
    <w:p w14:paraId="4CDA7508" w14:textId="77777777" w:rsidR="00532C7B" w:rsidRDefault="00532C7B" w:rsidP="00532C7B">
      <w:pPr>
        <w:pStyle w:val="PargrafodaLista"/>
      </w:pPr>
    </w:p>
    <w:p w14:paraId="7E714192" w14:textId="671ED14F" w:rsidR="00532C7B" w:rsidRPr="00532C7B" w:rsidRDefault="00532C7B" w:rsidP="00532C7B">
      <w:pPr>
        <w:pStyle w:val="Nvel11a"/>
        <w:rPr>
          <w:rFonts w:cs="Leelawadee UI"/>
        </w:rPr>
      </w:pPr>
      <w:r w:rsidRPr="00532C7B">
        <w:rPr>
          <w:rFonts w:cs="Leelawadee UI"/>
        </w:rPr>
        <w:t xml:space="preserve">não realizou e se obrigou a não realizar, nem autorizou e não autorizará, seus administradores, prestadores de serviços, contratados e/ou funcionários, a realizar, em benefício próprio ou para implementação da </w:t>
      </w:r>
      <w:r>
        <w:rPr>
          <w:rFonts w:cs="Leelawadee UI"/>
        </w:rPr>
        <w:t>Operação de Securitização</w:t>
      </w:r>
      <w:r w:rsidRPr="00532C7B">
        <w:rPr>
          <w:rFonts w:cs="Leelawadee UI"/>
        </w:rPr>
        <w:t xml:space="preserve">: </w:t>
      </w:r>
      <w:r w:rsidRPr="00532C7B">
        <w:rPr>
          <w:rFonts w:cs="Leelawadee UI"/>
          <w:b/>
        </w:rPr>
        <w:t>(</w:t>
      </w:r>
      <w:r>
        <w:rPr>
          <w:rFonts w:cs="Leelawadee UI"/>
          <w:b/>
        </w:rPr>
        <w:t>1</w:t>
      </w:r>
      <w:r w:rsidRPr="00532C7B">
        <w:rPr>
          <w:rFonts w:cs="Leelawadee UI"/>
          <w:b/>
        </w:rPr>
        <w:t>)</w:t>
      </w:r>
      <w:r>
        <w:rPr>
          <w:rFonts w:cs="Leelawadee UI"/>
        </w:rPr>
        <w:t> </w:t>
      </w:r>
      <w:r w:rsidRPr="00532C7B">
        <w:rPr>
          <w:rFonts w:cs="Leelawadee UI"/>
        </w:rPr>
        <w:t xml:space="preserve">o uso de recursos para contribuições, doações ou despesas de representação ilegais ou outras despesas ilegais relativas a atividades políticas; </w:t>
      </w:r>
      <w:r w:rsidRPr="00532C7B">
        <w:rPr>
          <w:rFonts w:cs="Leelawadee UI"/>
          <w:b/>
        </w:rPr>
        <w:t>(</w:t>
      </w:r>
      <w:r>
        <w:rPr>
          <w:rFonts w:cs="Leelawadee UI"/>
          <w:b/>
        </w:rPr>
        <w:t>2</w:t>
      </w:r>
      <w:r w:rsidRPr="00532C7B">
        <w:rPr>
          <w:rFonts w:cs="Leelawadee UI"/>
          <w:b/>
        </w:rPr>
        <w:t>)</w:t>
      </w:r>
      <w:r>
        <w:rPr>
          <w:rFonts w:cs="Leelawadee UI"/>
        </w:rPr>
        <w:t> </w:t>
      </w:r>
      <w:r w:rsidRPr="00532C7B">
        <w:rPr>
          <w:rFonts w:cs="Leelawadee UI"/>
        </w:rPr>
        <w:t xml:space="preserve">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w:t>
      </w:r>
      <w:r w:rsidRPr="00532C7B">
        <w:rPr>
          <w:rFonts w:cs="Leelawadee UI"/>
          <w:b/>
        </w:rPr>
        <w:t>(</w:t>
      </w:r>
      <w:r>
        <w:rPr>
          <w:rFonts w:cs="Leelawadee UI"/>
          <w:b/>
        </w:rPr>
        <w:t>3</w:t>
      </w:r>
      <w:r w:rsidRPr="00532C7B">
        <w:rPr>
          <w:rFonts w:cs="Leelawadee UI"/>
          <w:b/>
        </w:rPr>
        <w:t>)</w:t>
      </w:r>
      <w:r>
        <w:rPr>
          <w:rFonts w:cs="Leelawadee UI"/>
        </w:rPr>
        <w:t> </w:t>
      </w:r>
      <w:r w:rsidRPr="00532C7B">
        <w:rPr>
          <w:rFonts w:cs="Leelawadee UI"/>
        </w:rPr>
        <w:t xml:space="preserve">qualquer ato que tenha violado </w:t>
      </w:r>
      <w:r>
        <w:rPr>
          <w:rFonts w:cs="Leelawadee UI"/>
        </w:rPr>
        <w:t>as Leis Anticorrupção</w:t>
      </w:r>
      <w:r w:rsidRPr="00532C7B">
        <w:rPr>
          <w:rFonts w:cs="Leelawadee UI"/>
        </w:rPr>
        <w:t xml:space="preserve">; e/ou </w:t>
      </w:r>
      <w:r w:rsidRPr="00532C7B">
        <w:rPr>
          <w:rFonts w:cs="Leelawadee UI"/>
          <w:b/>
        </w:rPr>
        <w:t>(</w:t>
      </w:r>
      <w:r>
        <w:rPr>
          <w:rFonts w:cs="Leelawadee UI"/>
          <w:b/>
        </w:rPr>
        <w:t>4</w:t>
      </w:r>
      <w:r w:rsidRPr="00532C7B">
        <w:rPr>
          <w:rFonts w:cs="Leelawadee UI"/>
          <w:b/>
        </w:rPr>
        <w:t>)</w:t>
      </w:r>
      <w:r w:rsidRPr="00532C7B">
        <w:rPr>
          <w:rFonts w:cs="Leelawadee UI"/>
          <w:bCs/>
        </w:rPr>
        <w:t> </w:t>
      </w:r>
      <w:r w:rsidRPr="00532C7B">
        <w:rPr>
          <w:rFonts w:cs="Leelawadee UI"/>
        </w:rPr>
        <w:t>qualquer pagamento de propina, abatimento ilícito, remuneração ilícita, suborno, tráfico de influência ou outro pagamento ilegal.</w:t>
      </w:r>
    </w:p>
    <w:p w14:paraId="4F8476E8" w14:textId="77777777" w:rsidR="00FA5EDA" w:rsidRPr="00DB0A2D" w:rsidRDefault="00FA5EDA" w:rsidP="00497744">
      <w:pPr>
        <w:pStyle w:val="BodyText21"/>
        <w:tabs>
          <w:tab w:val="left" w:pos="1134"/>
        </w:tabs>
        <w:spacing w:line="288" w:lineRule="auto"/>
        <w:ind w:left="709"/>
        <w:contextualSpacing/>
        <w:rPr>
          <w:rFonts w:ascii="Trebuchet MS" w:hAnsi="Trebuchet MS" w:cstheme="minorHAnsi"/>
          <w:w w:val="0"/>
          <w:sz w:val="22"/>
          <w:szCs w:val="22"/>
        </w:rPr>
      </w:pPr>
    </w:p>
    <w:p w14:paraId="27D27D8C" w14:textId="70FB6B56" w:rsidR="00704452" w:rsidRPr="00F21087" w:rsidRDefault="004C759B" w:rsidP="00497744">
      <w:pPr>
        <w:pStyle w:val="Nvel11"/>
        <w:rPr>
          <w:w w:val="0"/>
        </w:rPr>
      </w:pPr>
      <w:bookmarkStart w:id="290" w:name="_Ref6150488"/>
      <w:r w:rsidRPr="00DB0A2D">
        <w:rPr>
          <w:w w:val="0"/>
          <w:u w:val="single"/>
        </w:rPr>
        <w:t xml:space="preserve">Declarações da </w:t>
      </w:r>
      <w:r w:rsidR="00FA2DE2" w:rsidRPr="00DB0A2D">
        <w:rPr>
          <w:u w:val="single"/>
        </w:rPr>
        <w:t>Emissora</w:t>
      </w:r>
      <w:r w:rsidRPr="00DB0A2D">
        <w:rPr>
          <w:w w:val="0"/>
        </w:rPr>
        <w:t xml:space="preserve">: </w:t>
      </w:r>
      <w:r w:rsidR="00704452" w:rsidRPr="00DB0A2D">
        <w:rPr>
          <w:w w:val="0"/>
        </w:rPr>
        <w:t xml:space="preserve">A </w:t>
      </w:r>
      <w:r w:rsidR="00FA2DE2" w:rsidRPr="00DB0A2D">
        <w:t>Emissora</w:t>
      </w:r>
      <w:r w:rsidR="00704452" w:rsidRPr="00DB0A2D">
        <w:rPr>
          <w:w w:val="0"/>
        </w:rPr>
        <w:t xml:space="preserve"> declara e garante</w:t>
      </w:r>
      <w:r w:rsidRPr="00DB0A2D">
        <w:rPr>
          <w:w w:val="0"/>
        </w:rPr>
        <w:t>, ainda,</w:t>
      </w:r>
      <w:r w:rsidR="00704452" w:rsidRPr="00DB0A2D">
        <w:rPr>
          <w:w w:val="0"/>
        </w:rPr>
        <w:t xml:space="preserve"> à Debenturista, na data da assinatura desta Escritura</w:t>
      </w:r>
      <w:r w:rsidR="006F6877" w:rsidRPr="00DB0A2D">
        <w:t xml:space="preserve"> de Emissão</w:t>
      </w:r>
      <w:r w:rsidR="00704452" w:rsidRPr="00DB0A2D">
        <w:rPr>
          <w:w w:val="0"/>
        </w:rPr>
        <w:t>, que:</w:t>
      </w:r>
      <w:bookmarkEnd w:id="290"/>
    </w:p>
    <w:p w14:paraId="5127207A" w14:textId="77777777" w:rsidR="004C759B" w:rsidRPr="00F21087" w:rsidRDefault="004C759B" w:rsidP="00497744">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6515C022" w14:textId="04147564" w:rsidR="00704452" w:rsidRPr="00F21087" w:rsidRDefault="00704452" w:rsidP="00497744">
      <w:pPr>
        <w:pStyle w:val="Nvel11a"/>
      </w:pPr>
      <w:r w:rsidRPr="00F21087">
        <w:t xml:space="preserve">as informações da </w:t>
      </w:r>
      <w:r w:rsidR="00FA2DE2" w:rsidRPr="00F21087">
        <w:t>Emissora</w:t>
      </w:r>
      <w:r w:rsidRPr="00F21087">
        <w:t xml:space="preserve"> relativas ao último trimestre encerrado ou ao imediatamente anterior, em todo os seus aspectos relevantes, representam corretamente a posição patrimonial e financeira da </w:t>
      </w:r>
      <w:r w:rsidR="00FA2DE2" w:rsidRPr="00F21087">
        <w:t>Emissora</w:t>
      </w:r>
      <w:r w:rsidRPr="00F21087">
        <w:t xml:space="preserve"> e foram devidamente elaboradas em conformidade com as práticas contábeis adotadas no Brasil; </w:t>
      </w:r>
    </w:p>
    <w:p w14:paraId="0E78D410" w14:textId="77777777" w:rsidR="00704452" w:rsidRPr="00F21087" w:rsidRDefault="00704452" w:rsidP="00497744">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4C6C1904" w14:textId="77777777" w:rsidR="00704452" w:rsidRPr="00F21087" w:rsidRDefault="00704452" w:rsidP="00497744">
      <w:pPr>
        <w:pStyle w:val="Nvel11a"/>
      </w:pPr>
      <w:r w:rsidRPr="00F21087">
        <w:t xml:space="preserve">está cumprindo, as leis, regulamentos, normas administrativas e determinações dos órgãos governamentais, autarquias ou tribunais, aplicáveis à condução de seus negócios e/ou qualquer controlada da </w:t>
      </w:r>
      <w:r w:rsidR="00FA2DE2" w:rsidRPr="00F21087">
        <w:t>Emissora</w:t>
      </w:r>
      <w:r w:rsidRPr="00F21087">
        <w:t>;</w:t>
      </w:r>
    </w:p>
    <w:p w14:paraId="6A0898ED" w14:textId="77777777" w:rsidR="00704452" w:rsidRPr="00F21087" w:rsidRDefault="00704452" w:rsidP="00497744">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66DF9A35" w14:textId="041AA335" w:rsidR="00704452" w:rsidRPr="00F21087" w:rsidRDefault="00BA5A23" w:rsidP="00497744">
      <w:pPr>
        <w:pStyle w:val="Nvel11a"/>
      </w:pPr>
      <w:r w:rsidRPr="00F21087">
        <w:t xml:space="preserve">não </w:t>
      </w:r>
      <w:r w:rsidR="00704452" w:rsidRPr="00F21087">
        <w:t xml:space="preserve">há qualquer ação judicial, processo administrativo ou arbitral, inquérito ou outro tipo de investigação governamental, que possa vir a causar impacto adverso relevante na </w:t>
      </w:r>
      <w:r w:rsidR="00FA2DE2" w:rsidRPr="00F21087">
        <w:t>Emissora</w:t>
      </w:r>
      <w:r w:rsidR="00704452" w:rsidRPr="00F21087">
        <w:t xml:space="preserve"> ou em sua condição financeira</w:t>
      </w:r>
      <w:r w:rsidR="00F25E38" w:rsidRPr="00F21087">
        <w:rPr>
          <w:color w:val="000000" w:themeColor="text1"/>
        </w:rPr>
        <w:t xml:space="preserve"> ou vise a anular, invalidar, questionar ou de qualquer forma afetar esta Escritura</w:t>
      </w:r>
      <w:r w:rsidR="006F6877" w:rsidRPr="00F21087">
        <w:t xml:space="preserve"> de Emissão</w:t>
      </w:r>
      <w:r w:rsidR="00F25E38" w:rsidRPr="00F21087">
        <w:rPr>
          <w:color w:val="000000" w:themeColor="text1"/>
        </w:rPr>
        <w:t xml:space="preserve"> e as Debêntures</w:t>
      </w:r>
      <w:r w:rsidR="00704452" w:rsidRPr="00F21087">
        <w:t>;</w:t>
      </w:r>
    </w:p>
    <w:p w14:paraId="2B2BC27D" w14:textId="77777777" w:rsidR="00704452" w:rsidRPr="00F21087" w:rsidRDefault="00704452" w:rsidP="00497744">
      <w:pPr>
        <w:pStyle w:val="PargrafodaLista"/>
        <w:tabs>
          <w:tab w:val="left" w:pos="1134"/>
        </w:tabs>
        <w:spacing w:line="288" w:lineRule="auto"/>
        <w:ind w:left="567"/>
        <w:contextualSpacing/>
        <w:rPr>
          <w:rFonts w:ascii="Trebuchet MS" w:hAnsi="Trebuchet MS" w:cstheme="minorHAnsi"/>
          <w:sz w:val="22"/>
          <w:szCs w:val="22"/>
          <w:lang w:val="pt-BR"/>
        </w:rPr>
      </w:pPr>
    </w:p>
    <w:p w14:paraId="48D10A14" w14:textId="77777777" w:rsidR="00704452" w:rsidRPr="00F21087" w:rsidRDefault="00BA5A23" w:rsidP="00497744">
      <w:pPr>
        <w:pStyle w:val="Nvel11a"/>
      </w:pPr>
      <w:r w:rsidRPr="00F21087">
        <w:t xml:space="preserve">esta </w:t>
      </w:r>
      <w:r w:rsidR="00704452" w:rsidRPr="00F21087">
        <w:t>Escritura</w:t>
      </w:r>
      <w:r w:rsidR="006F6877" w:rsidRPr="00F21087">
        <w:t xml:space="preserve"> de Emissão</w:t>
      </w:r>
      <w:r w:rsidR="00704452" w:rsidRPr="00F21087">
        <w:t xml:space="preserve"> constitui, e cada documento a ser entregue nos termos da presente Escritura </w:t>
      </w:r>
      <w:r w:rsidR="006F6877" w:rsidRPr="00F21087">
        <w:t xml:space="preserve">de Emissão </w:t>
      </w:r>
      <w:r w:rsidR="00704452" w:rsidRPr="00F21087">
        <w:t>constituirá, obrigação legal, válida, vinculante</w:t>
      </w:r>
      <w:r w:rsidR="00F25E38" w:rsidRPr="00F21087">
        <w:t>, eficaz</w:t>
      </w:r>
      <w:r w:rsidR="00704452" w:rsidRPr="00F21087">
        <w:t xml:space="preserve"> e exigível da </w:t>
      </w:r>
      <w:r w:rsidR="00FA2DE2" w:rsidRPr="00F21087">
        <w:t>Emissora</w:t>
      </w:r>
      <w:r w:rsidR="00704452" w:rsidRPr="00F21087">
        <w:t>, exequível de acordo com seus termos e condições, podendo sua execução estar limitada por leis relativas à falência, insolvência, recuperação, liquidação ou leis similares afetando a execução de direitos de credores em geral;</w:t>
      </w:r>
    </w:p>
    <w:p w14:paraId="167C84D9" w14:textId="77777777" w:rsidR="00704452" w:rsidRPr="00F21087" w:rsidRDefault="00704452" w:rsidP="00497744">
      <w:pPr>
        <w:tabs>
          <w:tab w:val="left" w:pos="1134"/>
        </w:tabs>
        <w:spacing w:line="288" w:lineRule="auto"/>
        <w:ind w:left="567"/>
        <w:contextualSpacing/>
        <w:rPr>
          <w:rFonts w:ascii="Trebuchet MS" w:hAnsi="Trebuchet MS" w:cstheme="minorHAnsi"/>
          <w:sz w:val="22"/>
          <w:szCs w:val="22"/>
        </w:rPr>
      </w:pPr>
    </w:p>
    <w:p w14:paraId="42013BAB" w14:textId="77777777" w:rsidR="00704452" w:rsidRPr="00F21087" w:rsidRDefault="00BA5A23" w:rsidP="00497744">
      <w:pPr>
        <w:pStyle w:val="Nvel11a"/>
      </w:pPr>
      <w:r w:rsidRPr="00F21087">
        <w:t xml:space="preserve">nenhum </w:t>
      </w:r>
      <w:r w:rsidR="00704452" w:rsidRPr="00F21087">
        <w:t xml:space="preserve">registro, consentimento, autorização, aprovação, licença, ordem de, ou qualificação junto a qualquer autoridade governamental ou órgão regulatório é exigido para o cumprimento pela </w:t>
      </w:r>
      <w:r w:rsidR="00FA2DE2" w:rsidRPr="00F21087">
        <w:t>Emissora</w:t>
      </w:r>
      <w:r w:rsidR="00704452" w:rsidRPr="00F21087">
        <w:t xml:space="preserve"> de suas obrigações nos termos da presente Escritura</w:t>
      </w:r>
      <w:r w:rsidR="006F6877" w:rsidRPr="00F21087">
        <w:t xml:space="preserve"> de Emissão</w:t>
      </w:r>
      <w:r w:rsidR="00704452" w:rsidRPr="00F21087">
        <w:t xml:space="preserve"> ou das Debêntures, ou para a realização da Emissão;</w:t>
      </w:r>
    </w:p>
    <w:p w14:paraId="445AE9DC" w14:textId="77777777" w:rsidR="00704452" w:rsidRPr="00F21087" w:rsidRDefault="00704452" w:rsidP="00497744">
      <w:pPr>
        <w:pStyle w:val="PargrafodaLista"/>
        <w:tabs>
          <w:tab w:val="left" w:pos="1134"/>
        </w:tabs>
        <w:spacing w:line="288" w:lineRule="auto"/>
        <w:ind w:left="567"/>
        <w:contextualSpacing/>
        <w:rPr>
          <w:rFonts w:ascii="Trebuchet MS" w:hAnsi="Trebuchet MS" w:cstheme="minorHAnsi"/>
          <w:sz w:val="22"/>
          <w:szCs w:val="22"/>
          <w:lang w:val="pt-BR"/>
        </w:rPr>
      </w:pPr>
    </w:p>
    <w:p w14:paraId="6ECA757C" w14:textId="2BA30262" w:rsidR="00704452" w:rsidRPr="00F21087" w:rsidRDefault="00BA5A23" w:rsidP="00497744">
      <w:pPr>
        <w:pStyle w:val="Nvel11a"/>
      </w:pPr>
      <w:r w:rsidRPr="00F21087">
        <w:t xml:space="preserve">as </w:t>
      </w:r>
      <w:r w:rsidR="00704452" w:rsidRPr="00F21087">
        <w:t xml:space="preserve">demonstrações financeiras auditadas da </w:t>
      </w:r>
      <w:r w:rsidR="00FA2DE2" w:rsidRPr="00F21087">
        <w:t>Emissora</w:t>
      </w:r>
      <w:r w:rsidR="00704452" w:rsidRPr="00F21087">
        <w:t xml:space="preserve"> referentes ao</w:t>
      </w:r>
      <w:r w:rsidR="00F25E38" w:rsidRPr="00F21087">
        <w:t>s</w:t>
      </w:r>
      <w:r w:rsidR="00704452" w:rsidRPr="00F21087">
        <w:t xml:space="preserve"> exercício</w:t>
      </w:r>
      <w:r w:rsidR="00F25E38" w:rsidRPr="00F21087">
        <w:t>s</w:t>
      </w:r>
      <w:r w:rsidR="00704452" w:rsidRPr="00F21087">
        <w:t xml:space="preserve"> encerrado</w:t>
      </w:r>
      <w:r w:rsidR="00F25E38" w:rsidRPr="00F21087">
        <w:t>s</w:t>
      </w:r>
      <w:r w:rsidR="00704452" w:rsidRPr="00F21087">
        <w:t xml:space="preserve"> em 31 de dezembro de 201</w:t>
      </w:r>
      <w:r w:rsidR="00D108BC" w:rsidRPr="00F21087">
        <w:t>8</w:t>
      </w:r>
      <w:r w:rsidR="00F25E38" w:rsidRPr="00F21087">
        <w:t>, 2017 e 2016</w:t>
      </w:r>
      <w:r w:rsidR="00704452" w:rsidRPr="00F21087">
        <w:t xml:space="preserve">, bem como as correspondentes demonstrações de resultado da </w:t>
      </w:r>
      <w:r w:rsidR="00FA2DE2" w:rsidRPr="00F21087">
        <w:t>Emissora</w:t>
      </w:r>
      <w:r w:rsidR="00704452" w:rsidRPr="00F21087">
        <w:t xml:space="preserve"> referentes ao exercício e trimestres à época encerrados, apresentam de maneira adequada a situação financeira da </w:t>
      </w:r>
      <w:r w:rsidR="00FA2DE2" w:rsidRPr="00F21087">
        <w:t>Emissora</w:t>
      </w:r>
      <w:r w:rsidR="00704452" w:rsidRPr="00F21087">
        <w:t xml:space="preserve"> na aludida data e os resultados operacionais da </w:t>
      </w:r>
      <w:r w:rsidR="00FA2DE2" w:rsidRPr="00F21087">
        <w:t>Emissora</w:t>
      </w:r>
      <w:r w:rsidR="00704452" w:rsidRPr="00F21087">
        <w:t xml:space="preserve"> referentes ao período encerrado em tal data</w:t>
      </w:r>
      <w:r w:rsidRPr="00F21087">
        <w:t>, sendo certo que t</w:t>
      </w:r>
      <w:r w:rsidR="00704452" w:rsidRPr="00F21087">
        <w:t xml:space="preserve">ais informações financeiras foram elaboradas de acordo com os princípios contábeis geralmente aceitos no Brasil, que foram aplicados de maneira consistente no período envolvido, e desde a data das referidas demonstrações financeiras, não houve nenhum impacto adverso relevante na situação financeira e nos resultados operacionais em questão, não houve qualquer operação envolvendo a </w:t>
      </w:r>
      <w:r w:rsidR="00FA2DE2" w:rsidRPr="00F21087">
        <w:t>Emissora</w:t>
      </w:r>
      <w:r w:rsidR="00704452" w:rsidRPr="00F21087">
        <w:t>, fora do curso normal de seus negócios;</w:t>
      </w:r>
    </w:p>
    <w:p w14:paraId="54F21FD9" w14:textId="77777777" w:rsidR="00FC6299" w:rsidRPr="00F21087" w:rsidRDefault="00FC6299" w:rsidP="00232AB6">
      <w:pPr>
        <w:pStyle w:val="PargrafodaLista"/>
        <w:rPr>
          <w:rFonts w:ascii="Trebuchet MS" w:hAnsi="Trebuchet MS"/>
          <w:sz w:val="22"/>
          <w:szCs w:val="22"/>
        </w:rPr>
      </w:pPr>
    </w:p>
    <w:p w14:paraId="1A088C11" w14:textId="4DB15AB4" w:rsidR="00FC6299" w:rsidRPr="00F21087" w:rsidRDefault="00FC6299" w:rsidP="00497744">
      <w:pPr>
        <w:pStyle w:val="Nvel11a"/>
      </w:pPr>
      <w:r w:rsidRPr="00F21087">
        <w:t xml:space="preserve">não foi citada, intimada, notificada ou de qualquer outra forma cientificada do descumprimento de qualquer disposição contratual ou legal ou de qualquer outra ordem judicial, administrativa ou arbitral que cause ou possa causar </w:t>
      </w:r>
      <w:r w:rsidRPr="00F21087">
        <w:rPr>
          <w:b/>
        </w:rPr>
        <w:t>(</w:t>
      </w:r>
      <w:r w:rsidR="00F21087" w:rsidRPr="00F21087">
        <w:rPr>
          <w:b/>
        </w:rPr>
        <w:t>1</w:t>
      </w:r>
      <w:r w:rsidRPr="00F21087">
        <w:rPr>
          <w:b/>
        </w:rPr>
        <w:t>)</w:t>
      </w:r>
      <w:r w:rsidR="00F21087" w:rsidRPr="00F21087">
        <w:rPr>
          <w:b/>
        </w:rPr>
        <w:t> </w:t>
      </w:r>
      <w:r w:rsidRPr="00F21087">
        <w:t xml:space="preserve">qualquer efeito adverso relevante na situação (financeira, reputacional, operacional ou de outra natureza), nos negócios, nos bens, nos resultados operacionais e/ou nas perspectivas da Emissora ou dos Fiadores, conforme o caso; e/ou </w:t>
      </w:r>
      <w:r w:rsidRPr="00F21087">
        <w:rPr>
          <w:b/>
        </w:rPr>
        <w:t>(</w:t>
      </w:r>
      <w:r w:rsidR="00F21087" w:rsidRPr="00F21087">
        <w:rPr>
          <w:b/>
        </w:rPr>
        <w:t>2</w:t>
      </w:r>
      <w:r w:rsidRPr="00F21087">
        <w:rPr>
          <w:b/>
        </w:rPr>
        <w:t>)</w:t>
      </w:r>
      <w:r w:rsidR="00F21087" w:rsidRPr="00F21087">
        <w:t> </w:t>
      </w:r>
      <w:r w:rsidRPr="00F21087">
        <w:t>qualquer efeito adverso na capacidade da Emissora ou dos Fiadores de cumprir qualquer de suas obrigações nos termos desta Escritura de Emissão (“</w:t>
      </w:r>
      <w:r w:rsidRPr="00F21087">
        <w:rPr>
          <w:u w:val="single"/>
        </w:rPr>
        <w:t>Efeito Adverso Relevante</w:t>
      </w:r>
      <w:r w:rsidRPr="00F21087">
        <w:t>”);</w:t>
      </w:r>
    </w:p>
    <w:p w14:paraId="680A0AB5" w14:textId="77777777" w:rsidR="00704452" w:rsidRPr="00F21087" w:rsidRDefault="00704452" w:rsidP="00497744">
      <w:pPr>
        <w:tabs>
          <w:tab w:val="left" w:pos="1134"/>
        </w:tabs>
        <w:spacing w:line="288" w:lineRule="auto"/>
        <w:ind w:left="567"/>
        <w:contextualSpacing/>
        <w:rPr>
          <w:rFonts w:ascii="Trebuchet MS" w:hAnsi="Trebuchet MS" w:cstheme="minorHAnsi"/>
          <w:sz w:val="22"/>
          <w:szCs w:val="22"/>
        </w:rPr>
      </w:pPr>
    </w:p>
    <w:p w14:paraId="6449BAE9" w14:textId="6AA4D305" w:rsidR="00CE0065" w:rsidRPr="00F21087" w:rsidRDefault="00BA5A23" w:rsidP="00497744">
      <w:pPr>
        <w:pStyle w:val="Nvel11a"/>
      </w:pPr>
      <w:r w:rsidRPr="00F21087">
        <w:t xml:space="preserve">tem </w:t>
      </w:r>
      <w:r w:rsidR="00CE0065" w:rsidRPr="00F21087">
        <w:t>plena ciência e concorda integralmente com a forma de divulgação e apuração dos índices descritos nesta Escritura</w:t>
      </w:r>
      <w:r w:rsidR="006F6877" w:rsidRPr="00F21087">
        <w:t xml:space="preserve"> de Emissão</w:t>
      </w:r>
      <w:r w:rsidR="00CE0065" w:rsidRPr="00F21087">
        <w:t xml:space="preserve"> e a forma de cálculo </w:t>
      </w:r>
      <w:r w:rsidR="00CE0065" w:rsidRPr="00F21087">
        <w:lastRenderedPageBreak/>
        <w:t>da Remuneração, acordad</w:t>
      </w:r>
      <w:r w:rsidR="00871577" w:rsidRPr="00F21087">
        <w:t>a</w:t>
      </w:r>
      <w:r w:rsidR="00CE0065" w:rsidRPr="00F21087">
        <w:t xml:space="preserve"> por livre vontade, em observância ao princípio da boa-fé;</w:t>
      </w:r>
    </w:p>
    <w:p w14:paraId="7B9471D4" w14:textId="77777777" w:rsidR="00CE0065" w:rsidRPr="00F21087" w:rsidRDefault="00CE0065" w:rsidP="00497744">
      <w:pPr>
        <w:pStyle w:val="PargrafodaLista"/>
        <w:spacing w:line="288" w:lineRule="auto"/>
        <w:rPr>
          <w:rFonts w:ascii="Trebuchet MS" w:hAnsi="Trebuchet MS" w:cstheme="minorHAnsi"/>
          <w:color w:val="000000" w:themeColor="text1"/>
          <w:sz w:val="22"/>
          <w:szCs w:val="22"/>
        </w:rPr>
      </w:pPr>
    </w:p>
    <w:p w14:paraId="08DFD585" w14:textId="77777777" w:rsidR="00CE0065" w:rsidRPr="00F21087" w:rsidRDefault="00BA5A23" w:rsidP="00497744">
      <w:pPr>
        <w:pStyle w:val="Nvel11a"/>
      </w:pPr>
      <w:r w:rsidRPr="00F21087">
        <w:t xml:space="preserve">as </w:t>
      </w:r>
      <w:r w:rsidR="00CE0065" w:rsidRPr="00F21087">
        <w:t xml:space="preserve">informações prestadas pela </w:t>
      </w:r>
      <w:r w:rsidR="00FA2DE2" w:rsidRPr="00F21087">
        <w:t>Emissora</w:t>
      </w:r>
      <w:r w:rsidR="006E72A9" w:rsidRPr="00F21087">
        <w:t xml:space="preserve"> </w:t>
      </w:r>
      <w:r w:rsidR="00580B4F" w:rsidRPr="00F21087">
        <w:t>na data da assinatura desta Escritura</w:t>
      </w:r>
      <w:r w:rsidR="006F6877" w:rsidRPr="00F21087">
        <w:t xml:space="preserve"> de Emissão</w:t>
      </w:r>
      <w:r w:rsidR="00580B4F" w:rsidRPr="00F21087">
        <w:t xml:space="preserve"> </w:t>
      </w:r>
      <w:r w:rsidR="00CE0065" w:rsidRPr="00F21087">
        <w:t>são verdadeiras, consistentes, corretas, completas e suficientes;</w:t>
      </w:r>
    </w:p>
    <w:p w14:paraId="0E0EFA67" w14:textId="77777777" w:rsidR="00CE0065" w:rsidRPr="00F21087" w:rsidRDefault="00CE0065" w:rsidP="00497744">
      <w:pPr>
        <w:pStyle w:val="PargrafodaLista"/>
        <w:spacing w:line="288" w:lineRule="auto"/>
        <w:rPr>
          <w:rFonts w:ascii="Trebuchet MS" w:hAnsi="Trebuchet MS" w:cstheme="minorHAnsi"/>
          <w:color w:val="000000" w:themeColor="text1"/>
          <w:sz w:val="22"/>
          <w:szCs w:val="22"/>
          <w:lang w:val="pt-BR"/>
        </w:rPr>
      </w:pPr>
    </w:p>
    <w:p w14:paraId="6FA905E6" w14:textId="27E3104C" w:rsidR="00CE0065" w:rsidRPr="00F21087" w:rsidRDefault="00BA5A23" w:rsidP="00497744">
      <w:pPr>
        <w:pStyle w:val="Nvel11a"/>
      </w:pPr>
      <w:r w:rsidRPr="00F21087">
        <w:t>cumpre</w:t>
      </w:r>
      <w:r w:rsidR="00FC6299" w:rsidRPr="00F21087">
        <w:t>, em todos os aspectos, as leis, regulamentos, normas administrativas e determinações dos órgãos governamentais, autarquias ou tribunais, aplicáveis à condução de seus negócios e necessárias para a execução de seu objeto social, incluindo, mas sem limitação a Legislação Socioambiental, bem como declara que suas atividades não incentivam a prostituição, tampouco utilizam ou incentivam mão-de-obra infantil e/ou em condição análoga à de escravo ou de qualquer forma infringem direitos dos silvícolas, em especial, mas não se limitando, ao direito sobre as áreas de ocupação indígena, assim declaradas pela autoridade competente e que a utilização dos valores objeto da Emissão não implicará na violação da Legislação Socioambiental</w:t>
      </w:r>
      <w:r w:rsidR="00CE0065" w:rsidRPr="00F21087">
        <w:t>;</w:t>
      </w:r>
    </w:p>
    <w:p w14:paraId="5C0ED493" w14:textId="77777777" w:rsidR="00FC6299" w:rsidRPr="00F21087" w:rsidRDefault="00FC6299" w:rsidP="00232AB6">
      <w:pPr>
        <w:pStyle w:val="Nvel11a"/>
        <w:numPr>
          <w:ilvl w:val="0"/>
          <w:numId w:val="0"/>
        </w:numPr>
        <w:ind w:left="709"/>
      </w:pPr>
    </w:p>
    <w:p w14:paraId="4B93B27A" w14:textId="1B8959BE" w:rsidR="00FC6299" w:rsidRPr="00F21087" w:rsidRDefault="00FC6299" w:rsidP="00497744">
      <w:pPr>
        <w:pStyle w:val="Nvel11a"/>
      </w:pPr>
      <w:r w:rsidRPr="00F21087">
        <w:t xml:space="preserve">cumpre, e faz cumprir seus empregados agindo em seu nome, as Leis Anticorrupção, na medida em que </w:t>
      </w:r>
      <w:r w:rsidRPr="00F21087">
        <w:rPr>
          <w:b/>
        </w:rPr>
        <w:t>(</w:t>
      </w:r>
      <w:r w:rsidR="00F21087" w:rsidRPr="00F21087">
        <w:rPr>
          <w:b/>
        </w:rPr>
        <w:t>1</w:t>
      </w:r>
      <w:r w:rsidRPr="00F21087">
        <w:rPr>
          <w:b/>
        </w:rPr>
        <w:t>)</w:t>
      </w:r>
      <w:r w:rsidRPr="00F21087">
        <w:t xml:space="preserve"> mantém política própria para estabelecer procedimentos rigorosos de verificação de conformidade com as Leis Anticorrupção; </w:t>
      </w:r>
      <w:r w:rsidRPr="00F21087">
        <w:rPr>
          <w:b/>
        </w:rPr>
        <w:t>(</w:t>
      </w:r>
      <w:r w:rsidR="00F21087" w:rsidRPr="00F21087">
        <w:rPr>
          <w:b/>
        </w:rPr>
        <w:t>2</w:t>
      </w:r>
      <w:r w:rsidRPr="00F21087">
        <w:rPr>
          <w:b/>
        </w:rPr>
        <w:t>)</w:t>
      </w:r>
      <w:r w:rsidRPr="00F21087">
        <w:t xml:space="preserve"> seus respectivos diretores e membros do conselho de administração, no estrito exercício das respectivas funções de administradores da Cedente e/ou de suas afiliadas, conforme o caso, observam os dispositivos das Leis Anticorrupção; </w:t>
      </w:r>
      <w:r w:rsidRPr="00F21087">
        <w:rPr>
          <w:b/>
        </w:rPr>
        <w:t>(</w:t>
      </w:r>
      <w:r w:rsidR="00F21087" w:rsidRPr="00F21087">
        <w:rPr>
          <w:b/>
        </w:rPr>
        <w:t>3</w:t>
      </w:r>
      <w:r w:rsidRPr="00F21087">
        <w:rPr>
          <w:b/>
        </w:rPr>
        <w:t>)</w:t>
      </w:r>
      <w:r w:rsidRPr="00F21087">
        <w:t xml:space="preserve"> abstém-se de praticar atos de corrupção e de agir de forma lesiva à administração pública, nacional e estrangeira, no seu interesse ou para seu benefício, exclusivo ou não; </w:t>
      </w:r>
      <w:r w:rsidRPr="00F21087">
        <w:rPr>
          <w:b/>
        </w:rPr>
        <w:t>(</w:t>
      </w:r>
      <w:r w:rsidR="00F21087" w:rsidRPr="00F21087">
        <w:rPr>
          <w:b/>
        </w:rPr>
        <w:t>4</w:t>
      </w:r>
      <w:r w:rsidRPr="00F21087">
        <w:rPr>
          <w:b/>
        </w:rPr>
        <w:t>)</w:t>
      </w:r>
      <w:r w:rsidRPr="00F21087">
        <w:t xml:space="preserve"> dá conhecimento de tais normas aos profissionais que venham a se relacionar previamente ao início de sua atuação, conforme os limites estabelecidos em referida política; </w:t>
      </w:r>
      <w:r w:rsidRPr="00F21087">
        <w:rPr>
          <w:b/>
        </w:rPr>
        <w:t>(</w:t>
      </w:r>
      <w:r w:rsidR="00F21087" w:rsidRPr="00F21087">
        <w:rPr>
          <w:b/>
        </w:rPr>
        <w:t>5</w:t>
      </w:r>
      <w:r w:rsidRPr="00F21087">
        <w:rPr>
          <w:b/>
        </w:rPr>
        <w:t>)</w:t>
      </w:r>
      <w:r w:rsidRPr="00F21087">
        <w:t xml:space="preserve"> caso tenha conhecimento de qualquer ato ou fato que viole aludidas normas, comunicará imediatamente a </w:t>
      </w:r>
      <w:r w:rsidR="00F21087" w:rsidRPr="00F21087">
        <w:t>Debenturista</w:t>
      </w:r>
      <w:r w:rsidRPr="00F21087">
        <w:t xml:space="preserve"> que poderá tomar todas as providências que entender necessárias e cabíveis nos termos de</w:t>
      </w:r>
      <w:r w:rsidR="00F21087" w:rsidRPr="00F21087">
        <w:t xml:space="preserve">sta Escritura de Emissão </w:t>
      </w:r>
      <w:r w:rsidRPr="00F21087">
        <w:t xml:space="preserve">e dos Documentos da Operação; </w:t>
      </w:r>
      <w:r w:rsidRPr="00F21087">
        <w:rPr>
          <w:b/>
        </w:rPr>
        <w:t>(</w:t>
      </w:r>
      <w:r w:rsidR="00F21087" w:rsidRPr="00F21087">
        <w:rPr>
          <w:b/>
        </w:rPr>
        <w:t>6</w:t>
      </w:r>
      <w:r w:rsidRPr="00F21087">
        <w:rPr>
          <w:b/>
        </w:rPr>
        <w:t>)</w:t>
      </w:r>
      <w:r w:rsidRPr="00F21087">
        <w:t xml:space="preserve"> realizará eventuais pagamentos devidos à </w:t>
      </w:r>
      <w:r w:rsidR="00F21087" w:rsidRPr="00F21087">
        <w:t>Debenturista</w:t>
      </w:r>
      <w:r w:rsidRPr="00F21087">
        <w:t xml:space="preserve"> exclusivamente na forma prevista nest</w:t>
      </w:r>
      <w:r w:rsidR="00F21087" w:rsidRPr="00F21087">
        <w:t>a Escritura de Emissão</w:t>
      </w:r>
      <w:r w:rsidRPr="00F21087">
        <w:t xml:space="preserve">; e </w:t>
      </w:r>
      <w:r w:rsidRPr="00F21087">
        <w:rPr>
          <w:b/>
        </w:rPr>
        <w:t>(</w:t>
      </w:r>
      <w:r w:rsidR="00F21087" w:rsidRPr="00F21087">
        <w:rPr>
          <w:b/>
        </w:rPr>
        <w:t>7</w:t>
      </w:r>
      <w:r w:rsidRPr="00F21087">
        <w:rPr>
          <w:b/>
        </w:rPr>
        <w:t>)</w:t>
      </w:r>
      <w:r w:rsidRPr="00F21087">
        <w:t> quando assim aplicáveis, cumpre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Anticorrupção</w:t>
      </w:r>
      <w:r w:rsidR="00F21087" w:rsidRPr="00F21087">
        <w:t>;</w:t>
      </w:r>
    </w:p>
    <w:p w14:paraId="42544982" w14:textId="77777777" w:rsidR="00CE0065" w:rsidRPr="00F21087" w:rsidRDefault="00CE0065" w:rsidP="00497744">
      <w:pPr>
        <w:pStyle w:val="PargrafodaLista"/>
        <w:spacing w:line="288" w:lineRule="auto"/>
        <w:rPr>
          <w:rFonts w:ascii="Trebuchet MS" w:hAnsi="Trebuchet MS" w:cstheme="minorHAnsi"/>
          <w:color w:val="000000" w:themeColor="text1"/>
          <w:sz w:val="22"/>
          <w:szCs w:val="22"/>
        </w:rPr>
      </w:pPr>
    </w:p>
    <w:p w14:paraId="47C6D109" w14:textId="53A82F9A" w:rsidR="005E2B64" w:rsidRPr="00F21087" w:rsidRDefault="00BA5A23" w:rsidP="00497744">
      <w:pPr>
        <w:pStyle w:val="Nvel11a"/>
      </w:pPr>
      <w:r w:rsidRPr="00F21087">
        <w:lastRenderedPageBreak/>
        <w:t xml:space="preserve">não </w:t>
      </w:r>
      <w:r w:rsidR="005E2B64" w:rsidRPr="00F21087">
        <w:t xml:space="preserve">há </w:t>
      </w:r>
      <w:r w:rsidR="00CE0065" w:rsidRPr="00F21087">
        <w:t xml:space="preserve">contra si e suas respectivas Afiliadas, investigação, inquérito ou procedimento administrativo ou judicial relacionado a práticas contrárias às </w:t>
      </w:r>
      <w:r w:rsidR="005E2B64" w:rsidRPr="00F21087">
        <w:t xml:space="preserve">Leis </w:t>
      </w:r>
      <w:r w:rsidR="00CE0065" w:rsidRPr="00F21087">
        <w:t>Anticorrupção</w:t>
      </w:r>
      <w:bookmarkStart w:id="291" w:name="_Hlk494885667"/>
      <w:r w:rsidR="005E2B64" w:rsidRPr="00F21087">
        <w:t xml:space="preserve">; </w:t>
      </w:r>
    </w:p>
    <w:p w14:paraId="314E2342" w14:textId="77777777" w:rsidR="005E2B64" w:rsidRPr="00F21087" w:rsidRDefault="005E2B64" w:rsidP="00232AB6">
      <w:pPr>
        <w:pStyle w:val="Nvel11a"/>
        <w:numPr>
          <w:ilvl w:val="0"/>
          <w:numId w:val="0"/>
        </w:numPr>
        <w:ind w:left="709"/>
      </w:pPr>
    </w:p>
    <w:p w14:paraId="1DAB5E6A" w14:textId="68136FE6" w:rsidR="005E2B64" w:rsidRPr="00F21087" w:rsidRDefault="005E2B64" w:rsidP="00232AB6">
      <w:pPr>
        <w:pStyle w:val="Nvel11a"/>
      </w:pPr>
      <w:r w:rsidRPr="00F21087">
        <w:t>não praticou ou pratica crime contra o sistema financeiro nacional, nos termos da Lei nº 7.492, de 16 de junho de 1986, conforme alterada, e lavagem de dinheiro, nos termos da Lei nº 9.613, de 03 de março de 1998, conforme alterada;</w:t>
      </w:r>
      <w:r w:rsidR="00F21087" w:rsidRPr="00F21087">
        <w:t xml:space="preserve"> e</w:t>
      </w:r>
    </w:p>
    <w:p w14:paraId="3A6AFDD7" w14:textId="77777777" w:rsidR="005E2B64" w:rsidRPr="00F21087" w:rsidRDefault="005E2B64" w:rsidP="00232AB6">
      <w:pPr>
        <w:pStyle w:val="Nvel11a"/>
        <w:numPr>
          <w:ilvl w:val="0"/>
          <w:numId w:val="0"/>
        </w:numPr>
        <w:ind w:left="709"/>
      </w:pPr>
    </w:p>
    <w:p w14:paraId="3694CAEE" w14:textId="4CB8B76D" w:rsidR="00704452" w:rsidRPr="00F21087" w:rsidRDefault="005E2B64" w:rsidP="005E2B64">
      <w:pPr>
        <w:pStyle w:val="Nvel11a"/>
      </w:pPr>
      <w:r w:rsidRPr="00F21087">
        <w:t>foi informada e avisada de todas as condições e circunstâncias envolvidas na negociação objeto desta Escritura de Emissão e que poderiam influenciar a capacidade de expressar a sua vontade, tendo sido assistida por advogados durante toda a referida negociação</w:t>
      </w:r>
      <w:r w:rsidR="00F21087" w:rsidRPr="00F21087">
        <w:t>.</w:t>
      </w:r>
    </w:p>
    <w:bookmarkEnd w:id="291"/>
    <w:p w14:paraId="0539E9FA" w14:textId="77777777" w:rsidR="00704452" w:rsidRPr="00DB0A2D" w:rsidRDefault="00704452" w:rsidP="00497744">
      <w:pPr>
        <w:tabs>
          <w:tab w:val="left" w:pos="1134"/>
        </w:tabs>
        <w:spacing w:line="288" w:lineRule="auto"/>
        <w:ind w:left="567"/>
        <w:contextualSpacing/>
        <w:rPr>
          <w:rFonts w:ascii="Trebuchet MS" w:hAnsi="Trebuchet MS" w:cstheme="minorHAnsi"/>
          <w:sz w:val="22"/>
          <w:szCs w:val="22"/>
        </w:rPr>
      </w:pPr>
    </w:p>
    <w:p w14:paraId="19D1C34F" w14:textId="7089663F" w:rsidR="003D159C" w:rsidRPr="00DB0A2D" w:rsidRDefault="003D159C" w:rsidP="00497744">
      <w:pPr>
        <w:pStyle w:val="Nvel11"/>
      </w:pPr>
      <w:bookmarkStart w:id="292" w:name="_Ref7165471"/>
      <w:r w:rsidRPr="00DB0A2D">
        <w:rPr>
          <w:w w:val="0"/>
          <w:u w:val="single"/>
        </w:rPr>
        <w:t>Declarações dos Fiadores</w:t>
      </w:r>
      <w:r w:rsidRPr="00DB0A2D">
        <w:rPr>
          <w:w w:val="0"/>
        </w:rPr>
        <w:t xml:space="preserve">: Os Fiadores declaram e garantem, individualmente, </w:t>
      </w:r>
      <w:r w:rsidR="006E72A9" w:rsidRPr="00DB0A2D">
        <w:rPr>
          <w:w w:val="0"/>
        </w:rPr>
        <w:t xml:space="preserve">conforme aplicável, </w:t>
      </w:r>
      <w:r w:rsidRPr="00DB0A2D">
        <w:rPr>
          <w:w w:val="0"/>
        </w:rPr>
        <w:t>ainda, à Debenturista, na data da assinatura desta Escritura</w:t>
      </w:r>
      <w:r w:rsidR="006F6877" w:rsidRPr="00DB0A2D">
        <w:t xml:space="preserve"> de Emissão</w:t>
      </w:r>
      <w:r w:rsidRPr="00DB0A2D">
        <w:rPr>
          <w:w w:val="0"/>
        </w:rPr>
        <w:t>, que:</w:t>
      </w:r>
      <w:bookmarkEnd w:id="292"/>
    </w:p>
    <w:p w14:paraId="1F3E7CFA" w14:textId="77777777" w:rsidR="003D159C" w:rsidRPr="00DB0A2D" w:rsidRDefault="003D159C" w:rsidP="00497744">
      <w:pPr>
        <w:tabs>
          <w:tab w:val="left" w:pos="1134"/>
        </w:tabs>
        <w:spacing w:line="288" w:lineRule="auto"/>
        <w:ind w:left="567"/>
        <w:contextualSpacing/>
        <w:rPr>
          <w:rFonts w:ascii="Trebuchet MS" w:hAnsi="Trebuchet MS" w:cstheme="minorHAnsi"/>
          <w:sz w:val="22"/>
          <w:szCs w:val="22"/>
        </w:rPr>
      </w:pPr>
    </w:p>
    <w:p w14:paraId="3B4D3D0A" w14:textId="6F8F16CB" w:rsidR="003D159C" w:rsidRPr="00DB0A2D" w:rsidRDefault="003D159C" w:rsidP="00497744">
      <w:pPr>
        <w:pStyle w:val="Nvel11a"/>
      </w:pPr>
      <w:r w:rsidRPr="00DB0A2D">
        <w:t xml:space="preserve">as informações relativas ao último trimestre encerrado ou ao imediatamente anterior, representam corretamente </w:t>
      </w:r>
      <w:r w:rsidR="00BA5A23" w:rsidRPr="00DB0A2D">
        <w:t>sua</w:t>
      </w:r>
      <w:r w:rsidRPr="00DB0A2D">
        <w:t xml:space="preserve"> posição patrimonial e financeira e foram devidamente elaboradas em conformidade com as práticas contábeis adotadas no Brasil; </w:t>
      </w:r>
    </w:p>
    <w:p w14:paraId="1D2B87A5" w14:textId="77777777" w:rsidR="003D159C" w:rsidRPr="00DB0A2D" w:rsidRDefault="003D159C" w:rsidP="00497744">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29FF84B5" w14:textId="77777777" w:rsidR="003D159C" w:rsidRPr="00DB0A2D" w:rsidRDefault="00BA5A23" w:rsidP="00497744">
      <w:pPr>
        <w:pStyle w:val="Nvel11a"/>
      </w:pPr>
      <w:r w:rsidRPr="00DB0A2D">
        <w:t xml:space="preserve">está </w:t>
      </w:r>
      <w:r w:rsidR="003D159C" w:rsidRPr="00DB0A2D">
        <w:t xml:space="preserve">cumprindo, as leis, regulamentos, normas administrativas e determinações dos órgãos governamentais, autarquias ou tribunais, aplicáveis à condução </w:t>
      </w:r>
      <w:r w:rsidR="006E72A9" w:rsidRPr="00DB0A2D">
        <w:t>de seus negócios e/ou de qualquer c</w:t>
      </w:r>
      <w:r w:rsidR="003D159C" w:rsidRPr="00DB0A2D">
        <w:t>ontrolada;</w:t>
      </w:r>
    </w:p>
    <w:p w14:paraId="4A92DD55" w14:textId="77777777" w:rsidR="003D159C" w:rsidRPr="00DB0A2D" w:rsidRDefault="003D159C" w:rsidP="00497744">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7F41EDF3" w14:textId="77777777" w:rsidR="003D159C" w:rsidRPr="00DB0A2D" w:rsidRDefault="002E1B66" w:rsidP="00497744">
      <w:pPr>
        <w:pStyle w:val="Nvel11a"/>
      </w:pPr>
      <w:r w:rsidRPr="00DB0A2D">
        <w:t xml:space="preserve">não </w:t>
      </w:r>
      <w:r w:rsidR="003D159C" w:rsidRPr="00DB0A2D">
        <w:t xml:space="preserve">há qualquer ação judicial, processo administrativo ou arbitral, inquérito ou outro tipo de investigação governamental, que seja de </w:t>
      </w:r>
      <w:r w:rsidR="006E72A9" w:rsidRPr="00DB0A2D">
        <w:t xml:space="preserve">seu </w:t>
      </w:r>
      <w:r w:rsidR="003D159C" w:rsidRPr="00DB0A2D">
        <w:t>conhecimento, que possa vir a causar impacto adverso relevante em sua condição financeira</w:t>
      </w:r>
      <w:r w:rsidR="003D159C" w:rsidRPr="00DB0A2D">
        <w:rPr>
          <w:color w:val="000000" w:themeColor="text1"/>
        </w:rPr>
        <w:t xml:space="preserve"> ou vise a anular, invalidar, questionar ou de qualquer forma afetar esta Escritura</w:t>
      </w:r>
      <w:r w:rsidR="006F6877" w:rsidRPr="00DB0A2D">
        <w:t xml:space="preserve"> de Emissão</w:t>
      </w:r>
      <w:r w:rsidR="006E72A9" w:rsidRPr="00DB0A2D">
        <w:rPr>
          <w:color w:val="000000" w:themeColor="text1"/>
        </w:rPr>
        <w:t>, a Fiança</w:t>
      </w:r>
      <w:r w:rsidR="003D159C" w:rsidRPr="00DB0A2D">
        <w:rPr>
          <w:color w:val="000000" w:themeColor="text1"/>
        </w:rPr>
        <w:t xml:space="preserve"> e as Debêntures</w:t>
      </w:r>
      <w:r w:rsidR="003D159C" w:rsidRPr="00DB0A2D">
        <w:t>;</w:t>
      </w:r>
    </w:p>
    <w:p w14:paraId="1F528EF2" w14:textId="77777777" w:rsidR="003D159C" w:rsidRPr="00DB0A2D" w:rsidRDefault="003D159C" w:rsidP="00497744">
      <w:pPr>
        <w:pStyle w:val="PargrafodaLista"/>
        <w:tabs>
          <w:tab w:val="left" w:pos="1134"/>
        </w:tabs>
        <w:spacing w:line="288" w:lineRule="auto"/>
        <w:ind w:left="567"/>
        <w:contextualSpacing/>
        <w:rPr>
          <w:rFonts w:ascii="Trebuchet MS" w:hAnsi="Trebuchet MS" w:cstheme="minorHAnsi"/>
          <w:sz w:val="22"/>
          <w:szCs w:val="22"/>
          <w:lang w:val="pt-BR"/>
        </w:rPr>
      </w:pPr>
    </w:p>
    <w:p w14:paraId="3D42A392" w14:textId="77777777" w:rsidR="003D159C" w:rsidRPr="00DB0A2D" w:rsidRDefault="002E1B66" w:rsidP="00497744">
      <w:pPr>
        <w:pStyle w:val="Nvel11a"/>
      </w:pPr>
      <w:r w:rsidRPr="00DB0A2D">
        <w:t xml:space="preserve">esta </w:t>
      </w:r>
      <w:r w:rsidR="003D159C" w:rsidRPr="00DB0A2D">
        <w:t>Escritura</w:t>
      </w:r>
      <w:r w:rsidR="006F6877" w:rsidRPr="00DB0A2D">
        <w:t xml:space="preserve"> de Emissão</w:t>
      </w:r>
      <w:r w:rsidR="003D159C" w:rsidRPr="00DB0A2D">
        <w:t xml:space="preserve"> constitui, e cada documento a ser entregue nos termos da presente Escritura</w:t>
      </w:r>
      <w:r w:rsidR="006F6877" w:rsidRPr="00DB0A2D">
        <w:t xml:space="preserve"> de Emissão</w:t>
      </w:r>
      <w:r w:rsidR="003D159C" w:rsidRPr="00DB0A2D">
        <w:t xml:space="preserve"> constituirá, obrigação legal, válida, vinculante, eficaz e exigível d</w:t>
      </w:r>
      <w:r w:rsidR="006E72A9" w:rsidRPr="00DB0A2D">
        <w:t>os Fiadores</w:t>
      </w:r>
      <w:r w:rsidR="003D159C" w:rsidRPr="00DB0A2D">
        <w:t>, exequível de acordo com seus termos e condições, podendo sua execução estar limitada por leis relativas à falência, insolvência, recuperação, liquidação ou leis similares afetando a execução de direitos de credores em geral;</w:t>
      </w:r>
    </w:p>
    <w:p w14:paraId="4089E0B8" w14:textId="77777777" w:rsidR="003D159C" w:rsidRPr="00DB0A2D" w:rsidRDefault="003D159C" w:rsidP="00497744">
      <w:pPr>
        <w:tabs>
          <w:tab w:val="left" w:pos="1134"/>
        </w:tabs>
        <w:spacing w:line="288" w:lineRule="auto"/>
        <w:ind w:left="567"/>
        <w:contextualSpacing/>
        <w:rPr>
          <w:rFonts w:ascii="Trebuchet MS" w:hAnsi="Trebuchet MS" w:cstheme="minorHAnsi"/>
          <w:sz w:val="22"/>
          <w:szCs w:val="22"/>
        </w:rPr>
      </w:pPr>
    </w:p>
    <w:p w14:paraId="047ED408" w14:textId="690B2607" w:rsidR="003D159C" w:rsidRPr="00CB0280" w:rsidRDefault="002E1B66" w:rsidP="00497744">
      <w:pPr>
        <w:pStyle w:val="Nvel11a"/>
      </w:pPr>
      <w:r w:rsidRPr="00DB0A2D">
        <w:t xml:space="preserve">nenhum </w:t>
      </w:r>
      <w:r w:rsidR="003D159C" w:rsidRPr="00DB0A2D">
        <w:t xml:space="preserve">registro, consentimento, autorização, aprovação, licença, ordem de, ou qualificação junto a qualquer autoridade governamental ou órgão regulatório é exigido para o cumprimento </w:t>
      </w:r>
      <w:r w:rsidR="006E72A9" w:rsidRPr="00DB0A2D">
        <w:t>pelos Fiadores</w:t>
      </w:r>
      <w:r w:rsidR="003D159C" w:rsidRPr="00DB0A2D">
        <w:t xml:space="preserve"> de suas obrigações nos termos </w:t>
      </w:r>
      <w:r w:rsidR="003D159C" w:rsidRPr="00CB0280">
        <w:t>da presente Escritura</w:t>
      </w:r>
      <w:r w:rsidR="006F6877" w:rsidRPr="00CB0280">
        <w:t xml:space="preserve"> de Emissão</w:t>
      </w:r>
      <w:r w:rsidR="003D159C" w:rsidRPr="00CB0280">
        <w:t xml:space="preserve"> ou das Debêntures, ou para a </w:t>
      </w:r>
      <w:r w:rsidR="006E72A9" w:rsidRPr="00CB0280">
        <w:t>outorga da Fiança</w:t>
      </w:r>
      <w:r w:rsidR="003D159C" w:rsidRPr="00CB0280">
        <w:t>;</w:t>
      </w:r>
    </w:p>
    <w:p w14:paraId="662CC64D" w14:textId="7049887A" w:rsidR="004D3A11" w:rsidRPr="00CB0280" w:rsidRDefault="004D3A11" w:rsidP="004D3A11">
      <w:pPr>
        <w:pStyle w:val="PargrafodaLista"/>
        <w:rPr>
          <w:rFonts w:ascii="Trebuchet MS" w:hAnsi="Trebuchet MS"/>
          <w:sz w:val="22"/>
          <w:szCs w:val="22"/>
        </w:rPr>
      </w:pPr>
    </w:p>
    <w:p w14:paraId="4DD03FBB" w14:textId="1123A6F8" w:rsidR="00CB0280" w:rsidRPr="00CB0280" w:rsidRDefault="00CB0280" w:rsidP="00CB0280">
      <w:pPr>
        <w:pStyle w:val="Nvel11a"/>
      </w:pPr>
      <w:r w:rsidRPr="00CB0280">
        <w:lastRenderedPageBreak/>
        <w:t>não foi citada, intimada, notificada ou de qualquer outra forma cientificada do descumprimento de qualquer disposição contratual ou legal ou de qualquer outra ordem judicial, administrativa ou arbitral que que cause ou possa causar qualquer Efeito Adverso Relevante;</w:t>
      </w:r>
    </w:p>
    <w:p w14:paraId="21ABC3EF" w14:textId="77777777" w:rsidR="004D3A11" w:rsidRPr="00CB0280" w:rsidRDefault="004D3A11" w:rsidP="004D3A11">
      <w:pPr>
        <w:pStyle w:val="Nvel11a"/>
        <w:numPr>
          <w:ilvl w:val="0"/>
          <w:numId w:val="0"/>
        </w:numPr>
        <w:ind w:left="709"/>
      </w:pPr>
    </w:p>
    <w:p w14:paraId="5305FE8F" w14:textId="7851B8C7" w:rsidR="003D159C" w:rsidRPr="00DB0A2D" w:rsidRDefault="002E1B66" w:rsidP="00497744">
      <w:pPr>
        <w:pStyle w:val="Nvel11a"/>
      </w:pPr>
      <w:r w:rsidRPr="00CB0280">
        <w:t xml:space="preserve">tem </w:t>
      </w:r>
      <w:r w:rsidR="003D159C" w:rsidRPr="00CB0280">
        <w:t>plena ciência e concorda integralmente com a forma de divulgação e apuração dos índices descritos nesta Escritura</w:t>
      </w:r>
      <w:r w:rsidR="006F6877" w:rsidRPr="00CB0280">
        <w:t xml:space="preserve"> de Emissão</w:t>
      </w:r>
      <w:r w:rsidR="003D159C" w:rsidRPr="00CB0280">
        <w:t xml:space="preserve"> e a forma de cálculo da Remuneração</w:t>
      </w:r>
      <w:r w:rsidR="003D159C" w:rsidRPr="00DB0A2D">
        <w:t>, acordad</w:t>
      </w:r>
      <w:r w:rsidR="00871577" w:rsidRPr="00DB0A2D">
        <w:t>a</w:t>
      </w:r>
      <w:r w:rsidR="003D159C" w:rsidRPr="00DB0A2D">
        <w:t xml:space="preserve"> por livre vontade, em observância ao princípio da boa-fé;</w:t>
      </w:r>
    </w:p>
    <w:p w14:paraId="2803A6E4" w14:textId="77777777" w:rsidR="003D159C" w:rsidRPr="00DB0A2D" w:rsidRDefault="003D159C" w:rsidP="00497744">
      <w:pPr>
        <w:pStyle w:val="PargrafodaLista"/>
        <w:spacing w:line="288" w:lineRule="auto"/>
        <w:rPr>
          <w:rFonts w:ascii="Trebuchet MS" w:hAnsi="Trebuchet MS" w:cstheme="minorHAnsi"/>
          <w:color w:val="000000" w:themeColor="text1"/>
          <w:sz w:val="22"/>
          <w:szCs w:val="22"/>
        </w:rPr>
      </w:pPr>
    </w:p>
    <w:p w14:paraId="2F2644BB" w14:textId="77777777" w:rsidR="003D159C" w:rsidRPr="00DB0A2D" w:rsidRDefault="002E1B66" w:rsidP="00497744">
      <w:pPr>
        <w:pStyle w:val="Nvel11a"/>
      </w:pPr>
      <w:r w:rsidRPr="00DB0A2D">
        <w:t xml:space="preserve">as </w:t>
      </w:r>
      <w:r w:rsidR="003D159C" w:rsidRPr="00DB0A2D">
        <w:t xml:space="preserve">informações prestadas </w:t>
      </w:r>
      <w:r w:rsidR="00580B4F" w:rsidRPr="00DB0A2D">
        <w:t>na data da assinatura desta Escritura</w:t>
      </w:r>
      <w:r w:rsidR="006F6877" w:rsidRPr="00DB0A2D">
        <w:t xml:space="preserve"> de Emissão</w:t>
      </w:r>
      <w:r w:rsidR="00580B4F" w:rsidRPr="00DB0A2D">
        <w:t xml:space="preserve"> </w:t>
      </w:r>
      <w:r w:rsidR="003D159C" w:rsidRPr="00DB0A2D">
        <w:t>são verdadeiras, consistentes, corretas, completas e suficientes;</w:t>
      </w:r>
    </w:p>
    <w:p w14:paraId="6A2793D8" w14:textId="77777777" w:rsidR="003D159C" w:rsidRPr="00DB0A2D" w:rsidRDefault="003D159C" w:rsidP="00497744">
      <w:pPr>
        <w:pStyle w:val="PargrafodaLista"/>
        <w:spacing w:line="288" w:lineRule="auto"/>
        <w:rPr>
          <w:rFonts w:ascii="Trebuchet MS" w:hAnsi="Trebuchet MS" w:cstheme="minorHAnsi"/>
          <w:color w:val="000000" w:themeColor="text1"/>
          <w:sz w:val="22"/>
          <w:szCs w:val="22"/>
        </w:rPr>
      </w:pPr>
    </w:p>
    <w:p w14:paraId="0B5FC47A" w14:textId="77777777" w:rsidR="003D159C" w:rsidRPr="00DB0A2D" w:rsidRDefault="002E1B66" w:rsidP="00497744">
      <w:pPr>
        <w:pStyle w:val="Nvel11a"/>
      </w:pPr>
      <w:r w:rsidRPr="00DB0A2D">
        <w:t xml:space="preserve">a </w:t>
      </w:r>
      <w:r w:rsidR="003D159C" w:rsidRPr="00DB0A2D">
        <w:t>Fiança ora prestada constitui uma obrigação legal, válida e vinculante de cada Fiador, exequível de acordo com os seus termos e condições;</w:t>
      </w:r>
    </w:p>
    <w:p w14:paraId="74012B39" w14:textId="02997D3A" w:rsidR="003D159C" w:rsidRDefault="003D159C" w:rsidP="00497744">
      <w:pPr>
        <w:pStyle w:val="Nvel11a"/>
        <w:numPr>
          <w:ilvl w:val="0"/>
          <w:numId w:val="0"/>
        </w:numPr>
        <w:ind w:left="709"/>
      </w:pPr>
    </w:p>
    <w:p w14:paraId="0DB9B8CC" w14:textId="68F0A9A3" w:rsidR="00CB0280" w:rsidRPr="00F21087" w:rsidRDefault="00CB0280" w:rsidP="00CB0280">
      <w:pPr>
        <w:pStyle w:val="Nvel11a"/>
      </w:pPr>
      <w:r w:rsidRPr="00F21087">
        <w:t>cumpre, em todos os aspectos, as leis, regulamentos, normas administrativas e determinações dos órgãos governamentais, autarquias ou tribunais, aplicáveis à condução de seus negócios e necessárias para a execução de seu objeto social, incluindo, mas sem limitação a Legislação Socioambiental, bem como declara que suas atividades não incentivam a prostituição, tampouco utilizam ou incentivam mão-de-obra infantil e/ou em condição análoga à de escravo ou de qualquer forma infringem direitos dos silvícolas, em especial, mas não se limitando, ao direito sobre as áreas de ocupação indígena, assim declaradas pela autoridade competente e que a utilização dos valores objeto da Emissão não implicará na violação da Legislação Socioambiental;</w:t>
      </w:r>
    </w:p>
    <w:p w14:paraId="5565BC3D" w14:textId="2559AF9C" w:rsidR="00CB0280" w:rsidRDefault="00CB0280" w:rsidP="00497744">
      <w:pPr>
        <w:pStyle w:val="Nvel11a"/>
        <w:numPr>
          <w:ilvl w:val="0"/>
          <w:numId w:val="0"/>
        </w:numPr>
        <w:ind w:left="709"/>
      </w:pPr>
    </w:p>
    <w:p w14:paraId="4C8554C3" w14:textId="0A18354A" w:rsidR="00CB0280" w:rsidRPr="00F21087" w:rsidRDefault="00CB0280" w:rsidP="00CB0280">
      <w:pPr>
        <w:pStyle w:val="Nvel11a"/>
      </w:pPr>
      <w:r w:rsidRPr="00F21087">
        <w:t xml:space="preserve">cumpre, e faz cumprir seus empregados agindo em seu nome, as Leis Anticorrupção, na medida em que </w:t>
      </w:r>
      <w:r w:rsidRPr="00F21087">
        <w:rPr>
          <w:b/>
        </w:rPr>
        <w:t>(1)</w:t>
      </w:r>
      <w:r w:rsidRPr="00F21087">
        <w:t xml:space="preserve"> mantém política própria para estabelecer procedimentos rigorosos de verificação de conformidade com as Leis Anticorrupção; </w:t>
      </w:r>
      <w:r w:rsidRPr="00F21087">
        <w:rPr>
          <w:b/>
        </w:rPr>
        <w:t>(2)</w:t>
      </w:r>
      <w:r w:rsidRPr="00F21087">
        <w:t xml:space="preserve"> seus respectivos diretores e membros do conselho de administração, no estrito exercício das respectivas funções de administradores da Cedente e/ou de suas afiliadas, conforme o caso, observam os dispositivos das Leis Anticorrupção; </w:t>
      </w:r>
      <w:r w:rsidRPr="00F21087">
        <w:rPr>
          <w:b/>
        </w:rPr>
        <w:t>(3)</w:t>
      </w:r>
      <w:r w:rsidRPr="00F21087">
        <w:t xml:space="preserve"> abstém-se de praticar atos de corrupção e de agir de forma lesiva à administração pública, nacional e estrangeira, no seu interesse ou para seu benefício, exclusivo ou não; </w:t>
      </w:r>
      <w:r w:rsidRPr="00F21087">
        <w:rPr>
          <w:b/>
        </w:rPr>
        <w:t>(4)</w:t>
      </w:r>
      <w:r w:rsidRPr="00F21087">
        <w:t xml:space="preserve"> dá conhecimento de tais normas aos profissionais que venham a se relacionar previamente ao início de sua atuação, conforme os limites estabelecidos em referida política; </w:t>
      </w:r>
      <w:r w:rsidRPr="00F21087">
        <w:rPr>
          <w:b/>
        </w:rPr>
        <w:t>(5)</w:t>
      </w:r>
      <w:r w:rsidRPr="00F21087">
        <w:t xml:space="preserve"> caso tenha conhecimento de qualquer ato ou fato que viole aludidas normas, comunicará imediatamente a Debenturista que poderá tomar todas as providências que entender necessárias e cabíveis nos termos desta Escritura de Emissão e dos Documentos da Operação; </w:t>
      </w:r>
      <w:r w:rsidRPr="00F21087">
        <w:rPr>
          <w:b/>
        </w:rPr>
        <w:t>(6)</w:t>
      </w:r>
      <w:r w:rsidRPr="00F21087">
        <w:t xml:space="preserve"> realizará eventuais pagamentos devidos à Debenturista exclusivamente na forma prevista nesta Escritura de Emissão; e </w:t>
      </w:r>
      <w:r w:rsidRPr="00F21087">
        <w:rPr>
          <w:b/>
        </w:rPr>
        <w:t>(7)</w:t>
      </w:r>
      <w:r w:rsidRPr="00F21087">
        <w:t xml:space="preserve"> quando assim aplicáveis, cumpre todas as leis, regulamentos e políticas anticorrupção a que estão submetidas, bem como as determinações e regras </w:t>
      </w:r>
      <w:r w:rsidRPr="00F21087">
        <w:lastRenderedPageBreak/>
        <w:t>emanadas 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Anticorrupção;</w:t>
      </w:r>
    </w:p>
    <w:p w14:paraId="7CB2C0C5" w14:textId="709A423F" w:rsidR="00CB0280" w:rsidRDefault="00CB0280" w:rsidP="00497744">
      <w:pPr>
        <w:pStyle w:val="Nvel11a"/>
        <w:numPr>
          <w:ilvl w:val="0"/>
          <w:numId w:val="0"/>
        </w:numPr>
        <w:ind w:left="709"/>
      </w:pPr>
    </w:p>
    <w:p w14:paraId="33824E2A" w14:textId="5378A799" w:rsidR="003D159C" w:rsidRDefault="002E1B66" w:rsidP="00497744">
      <w:pPr>
        <w:pStyle w:val="Nvel11a"/>
      </w:pPr>
      <w:r w:rsidRPr="00DB0A2D">
        <w:t xml:space="preserve">inexiste </w:t>
      </w:r>
      <w:r w:rsidR="003D159C" w:rsidRPr="00DB0A2D">
        <w:t xml:space="preserve">contra si e suas respectivas Afiliadas, investigação, inquérito ou procedimento administrativo ou judicial relacionado a práticas contrárias às </w:t>
      </w:r>
      <w:r w:rsidR="004D3A11">
        <w:t>Leis</w:t>
      </w:r>
      <w:r w:rsidR="003D159C" w:rsidRPr="00DB0A2D">
        <w:t xml:space="preserve"> Anticorrupção</w:t>
      </w:r>
      <w:r w:rsidR="004D3A11">
        <w:t>;</w:t>
      </w:r>
    </w:p>
    <w:p w14:paraId="5724E4A8" w14:textId="08726CFB" w:rsidR="004D3A11" w:rsidRDefault="004D3A11" w:rsidP="004D3A11">
      <w:pPr>
        <w:pStyle w:val="Nvel11a"/>
        <w:numPr>
          <w:ilvl w:val="0"/>
          <w:numId w:val="0"/>
        </w:numPr>
        <w:ind w:left="709"/>
      </w:pPr>
    </w:p>
    <w:p w14:paraId="220B7626" w14:textId="77777777" w:rsidR="00CB0280" w:rsidRPr="00F21087" w:rsidRDefault="00CB0280" w:rsidP="00CB0280">
      <w:pPr>
        <w:pStyle w:val="Nvel11a"/>
      </w:pPr>
      <w:r w:rsidRPr="00F21087">
        <w:t>não praticou ou pratica crime contra o sistema financeiro nacional, nos termos da Lei nº 7.492, de 16 de junho de 1986, conforme alterada, e lavagem de dinheiro, nos termos da Lei nº 9.613, de 03 de março de 1998, conforme alterada; e</w:t>
      </w:r>
    </w:p>
    <w:p w14:paraId="2CC05663" w14:textId="77777777" w:rsidR="00CB0280" w:rsidRPr="00F21087" w:rsidRDefault="00CB0280" w:rsidP="00CB0280">
      <w:pPr>
        <w:pStyle w:val="Nvel11a"/>
        <w:numPr>
          <w:ilvl w:val="0"/>
          <w:numId w:val="0"/>
        </w:numPr>
        <w:ind w:left="709"/>
      </w:pPr>
    </w:p>
    <w:p w14:paraId="69BEF1D9" w14:textId="77777777" w:rsidR="00CB0280" w:rsidRPr="00F21087" w:rsidRDefault="00CB0280" w:rsidP="00CB0280">
      <w:pPr>
        <w:pStyle w:val="Nvel11a"/>
      </w:pPr>
      <w:r w:rsidRPr="00F21087">
        <w:t>foi informada e avisada de todas as condições e circunstâncias envolvidas na negociação objeto desta Escritura de Emissão e que poderiam influenciar a capacidade de expressar a sua vontade, tendo sido assistida por advogados durante toda a referida negociação.</w:t>
      </w:r>
    </w:p>
    <w:p w14:paraId="28FD6080" w14:textId="77777777" w:rsidR="003D159C" w:rsidRPr="00DB0A2D" w:rsidRDefault="003D159C" w:rsidP="00497744">
      <w:pPr>
        <w:tabs>
          <w:tab w:val="left" w:pos="1134"/>
        </w:tabs>
        <w:spacing w:line="288" w:lineRule="auto"/>
        <w:contextualSpacing/>
        <w:rPr>
          <w:rFonts w:ascii="Trebuchet MS" w:hAnsi="Trebuchet MS" w:cstheme="minorHAnsi"/>
          <w:sz w:val="22"/>
          <w:szCs w:val="22"/>
        </w:rPr>
      </w:pPr>
    </w:p>
    <w:p w14:paraId="11BDD152" w14:textId="25A93FFC" w:rsidR="004C759B" w:rsidRPr="00DB0A2D" w:rsidRDefault="004C759B" w:rsidP="00ED1E74">
      <w:pPr>
        <w:pStyle w:val="Nvel11"/>
        <w:contextualSpacing/>
        <w:rPr>
          <w:rFonts w:cstheme="minorHAnsi"/>
        </w:rPr>
      </w:pPr>
      <w:r w:rsidRPr="00DB0A2D">
        <w:rPr>
          <w:u w:val="single"/>
        </w:rPr>
        <w:t>Validade das Declarações</w:t>
      </w:r>
      <w:r w:rsidRPr="00DB0A2D">
        <w:t>: As declarações prestadas pela</w:t>
      </w:r>
      <w:r w:rsidR="00DC3E4A" w:rsidRPr="00DB0A2D">
        <w:t>s Partes</w:t>
      </w:r>
      <w:r w:rsidRPr="00DB0A2D">
        <w:t xml:space="preserve"> n</w:t>
      </w:r>
      <w:r w:rsidR="00421A95" w:rsidRPr="00DB0A2D">
        <w:t xml:space="preserve">esta </w:t>
      </w:r>
      <w:r w:rsidR="00CA0F71" w:rsidRPr="00DB0A2D">
        <w:t>c</w:t>
      </w:r>
      <w:r w:rsidR="009F6E11" w:rsidRPr="00DB0A2D">
        <w:t>láusula </w:t>
      </w:r>
      <w:r w:rsidR="001C51EC" w:rsidRPr="00DB0A2D">
        <w:fldChar w:fldCharType="begin"/>
      </w:r>
      <w:r w:rsidR="001C51EC" w:rsidRPr="00DB0A2D">
        <w:instrText xml:space="preserve"> REF _Ref17121875 \r \h </w:instrText>
      </w:r>
      <w:r w:rsidR="00DB0A2D" w:rsidRPr="00DB0A2D">
        <w:instrText xml:space="preserve"> \* MERGEFORMAT </w:instrText>
      </w:r>
      <w:r w:rsidR="001C51EC" w:rsidRPr="00DB0A2D">
        <w:fldChar w:fldCharType="separate"/>
      </w:r>
      <w:r w:rsidR="006A0CE2">
        <w:t>9</w:t>
      </w:r>
      <w:r w:rsidR="001C51EC" w:rsidRPr="00DB0A2D">
        <w:fldChar w:fldCharType="end"/>
      </w:r>
      <w:r w:rsidRPr="00DB0A2D">
        <w:t xml:space="preserve"> </w:t>
      </w:r>
      <w:r w:rsidR="0071090B" w:rsidRPr="00DB0A2D">
        <w:t>são e deverão ser mantidas</w:t>
      </w:r>
      <w:r w:rsidRPr="00DB0A2D">
        <w:t xml:space="preserve"> válidas, verdadeiras, corretas e completas.</w:t>
      </w:r>
    </w:p>
    <w:p w14:paraId="40BBA983" w14:textId="77777777" w:rsidR="00DC3E4A" w:rsidRPr="00DB0A2D" w:rsidRDefault="00DC3E4A" w:rsidP="00DC3E4A">
      <w:pPr>
        <w:pStyle w:val="Nvel11"/>
        <w:numPr>
          <w:ilvl w:val="0"/>
          <w:numId w:val="0"/>
        </w:numPr>
        <w:contextualSpacing/>
        <w:rPr>
          <w:rFonts w:cstheme="minorHAnsi"/>
        </w:rPr>
      </w:pPr>
    </w:p>
    <w:p w14:paraId="3E0C7945" w14:textId="00DFA4F1" w:rsidR="00667C09" w:rsidRPr="00DB0A2D" w:rsidRDefault="00667C09" w:rsidP="00497744">
      <w:pPr>
        <w:pStyle w:val="Nvel11"/>
      </w:pPr>
      <w:r w:rsidRPr="00DB0A2D">
        <w:rPr>
          <w:u w:val="single"/>
        </w:rPr>
        <w:t>Indenização</w:t>
      </w:r>
      <w:r w:rsidRPr="00DB0A2D">
        <w:t xml:space="preserve">: A Emissora e os Fiadores obrigam-se, de forma solidária, irrevogável e irretratável, a indenizar a Debenturista por todos e quaisquer prejuízos, danos, perdas, custos ou despesas (incluindo custas judiciais e honorários advocatícios) diretamente ou indiretamente incorridos e comprovados pela Debenturista, incluindo, mas não se limitando a, aqueles causados em razão da falsidade, incorreção ou incompletude de qualquer das declarações e garantias prestadas nos termos desta </w:t>
      </w:r>
      <w:r w:rsidR="00CA0F71" w:rsidRPr="00DB0A2D">
        <w:t>c</w:t>
      </w:r>
      <w:r w:rsidR="001C51EC" w:rsidRPr="00DB0A2D">
        <w:t>láusula </w:t>
      </w:r>
      <w:r w:rsidR="001C51EC" w:rsidRPr="00DB0A2D">
        <w:fldChar w:fldCharType="begin"/>
      </w:r>
      <w:r w:rsidR="001C51EC" w:rsidRPr="00DB0A2D">
        <w:instrText xml:space="preserve"> REF _Ref17121875 \r \h </w:instrText>
      </w:r>
      <w:r w:rsidR="00DB0A2D" w:rsidRPr="00DB0A2D">
        <w:instrText xml:space="preserve"> \* MERGEFORMAT </w:instrText>
      </w:r>
      <w:r w:rsidR="001C51EC" w:rsidRPr="00DB0A2D">
        <w:fldChar w:fldCharType="separate"/>
      </w:r>
      <w:r w:rsidR="006A0CE2">
        <w:t>9</w:t>
      </w:r>
      <w:r w:rsidR="001C51EC" w:rsidRPr="00DB0A2D">
        <w:fldChar w:fldCharType="end"/>
      </w:r>
      <w:r w:rsidRPr="00DB0A2D">
        <w:t>.</w:t>
      </w:r>
    </w:p>
    <w:p w14:paraId="3A11ADFB" w14:textId="77777777" w:rsidR="00667C09" w:rsidRPr="00DB0A2D" w:rsidRDefault="00667C09" w:rsidP="00497744">
      <w:pPr>
        <w:pStyle w:val="Nvel11"/>
        <w:numPr>
          <w:ilvl w:val="0"/>
          <w:numId w:val="0"/>
        </w:numPr>
      </w:pPr>
    </w:p>
    <w:p w14:paraId="3A13F31B" w14:textId="7C996199" w:rsidR="004C759B" w:rsidRPr="00DB0A2D" w:rsidRDefault="004C759B" w:rsidP="00497744">
      <w:pPr>
        <w:pStyle w:val="Nvel111"/>
      </w:pPr>
      <w:r w:rsidRPr="00DB0A2D">
        <w:t xml:space="preserve">A </w:t>
      </w:r>
      <w:r w:rsidR="00FA2DE2" w:rsidRPr="00DB0A2D">
        <w:t>Emissora</w:t>
      </w:r>
      <w:r w:rsidRPr="00DB0A2D">
        <w:t xml:space="preserve"> deverá comunicar a </w:t>
      </w:r>
      <w:r w:rsidR="008217EE" w:rsidRPr="00DB0A2D">
        <w:t>Debenturista</w:t>
      </w:r>
      <w:r w:rsidRPr="00DB0A2D">
        <w:t xml:space="preserve"> em até 5 (cinco) Dias Úteis após sua ciência sobre a ocorrência de quaisquer eventos ou situações que possam fazer com que as declarações e garantias prestadas, nos termos desta Escritura de Emissão, pela </w:t>
      </w:r>
      <w:r w:rsidR="00FA2DE2" w:rsidRPr="00DB0A2D">
        <w:t>Emissora</w:t>
      </w:r>
      <w:r w:rsidRPr="00DB0A2D">
        <w:t>, não sejam mais válidas, corretas, precisas ou completas.</w:t>
      </w:r>
    </w:p>
    <w:p w14:paraId="2A62351E" w14:textId="77777777" w:rsidR="004C759B" w:rsidRPr="00DB0A2D" w:rsidRDefault="004C759B" w:rsidP="00497744">
      <w:pPr>
        <w:spacing w:line="288" w:lineRule="auto"/>
        <w:contextualSpacing/>
        <w:rPr>
          <w:rFonts w:ascii="Trebuchet MS" w:hAnsi="Trebuchet MS" w:cstheme="minorHAnsi"/>
          <w:sz w:val="22"/>
          <w:szCs w:val="22"/>
        </w:rPr>
      </w:pPr>
    </w:p>
    <w:p w14:paraId="534DC943" w14:textId="5BD4F4B9" w:rsidR="00421A95" w:rsidRPr="00DB0A2D" w:rsidRDefault="005751E1" w:rsidP="00497744">
      <w:pPr>
        <w:pStyle w:val="Nvel1"/>
        <w:ind w:left="0" w:firstLine="0"/>
        <w:rPr>
          <w:w w:val="0"/>
        </w:rPr>
      </w:pPr>
      <w:bookmarkStart w:id="293" w:name="_Toc499990386"/>
      <w:r w:rsidRPr="00DB0A2D">
        <w:rPr>
          <w:w w:val="0"/>
        </w:rPr>
        <w:t>Comunicações</w:t>
      </w:r>
    </w:p>
    <w:p w14:paraId="23138E23" w14:textId="5765FF1C" w:rsidR="00421A95" w:rsidRPr="00DB0A2D" w:rsidRDefault="00421A95" w:rsidP="00497744">
      <w:pPr>
        <w:pStyle w:val="Nvel1"/>
        <w:numPr>
          <w:ilvl w:val="0"/>
          <w:numId w:val="0"/>
        </w:numPr>
        <w:rPr>
          <w:smallCaps/>
          <w:w w:val="0"/>
        </w:rPr>
      </w:pPr>
    </w:p>
    <w:p w14:paraId="7EF8B9A6" w14:textId="299EB444" w:rsidR="00421A95" w:rsidRPr="00DB0A2D" w:rsidRDefault="00421A95" w:rsidP="00497744">
      <w:pPr>
        <w:pStyle w:val="Nvel11"/>
      </w:pPr>
      <w:r w:rsidRPr="00DB0A2D">
        <w:t>As comunicações a serem enviadas por qualquer das Partes nos termos desta Escritura deverão ser encaminhadas para os endereços abaixo:</w:t>
      </w:r>
    </w:p>
    <w:p w14:paraId="3F9FE37E" w14:textId="73E723A0" w:rsidR="00421A95" w:rsidRPr="00DB0A2D" w:rsidRDefault="00421A95" w:rsidP="00497744">
      <w:pPr>
        <w:pStyle w:val="Nvel11"/>
        <w:numPr>
          <w:ilvl w:val="0"/>
          <w:numId w:val="0"/>
        </w:numPr>
      </w:pPr>
    </w:p>
    <w:p w14:paraId="054E9C93" w14:textId="49B7D260" w:rsidR="00421A95" w:rsidRPr="00DB0A2D" w:rsidRDefault="00421A95" w:rsidP="0043073B">
      <w:pPr>
        <w:pStyle w:val="PargrafodaLista"/>
        <w:keepNext/>
        <w:numPr>
          <w:ilvl w:val="2"/>
          <w:numId w:val="3"/>
        </w:numPr>
        <w:tabs>
          <w:tab w:val="left" w:pos="709"/>
        </w:tabs>
        <w:spacing w:line="288" w:lineRule="auto"/>
        <w:contextualSpacing/>
        <w:jc w:val="both"/>
        <w:rPr>
          <w:rFonts w:ascii="Trebuchet MS" w:hAnsi="Trebuchet MS"/>
          <w:i/>
          <w:sz w:val="22"/>
          <w:szCs w:val="22"/>
        </w:rPr>
      </w:pPr>
      <w:r w:rsidRPr="00DB0A2D">
        <w:rPr>
          <w:rFonts w:ascii="Trebuchet MS" w:hAnsi="Trebuchet MS"/>
          <w:i/>
          <w:sz w:val="22"/>
          <w:szCs w:val="22"/>
        </w:rPr>
        <w:lastRenderedPageBreak/>
        <w:t>se para a Emissora</w:t>
      </w:r>
      <w:r w:rsidR="00E53BD4" w:rsidRPr="00DB0A2D">
        <w:rPr>
          <w:rFonts w:ascii="Trebuchet MS" w:hAnsi="Trebuchet MS"/>
          <w:i/>
          <w:sz w:val="22"/>
          <w:szCs w:val="22"/>
          <w:lang w:val="pt-BR"/>
        </w:rPr>
        <w:t xml:space="preserve"> e os Fiadores</w:t>
      </w:r>
      <w:r w:rsidRPr="00DB0A2D">
        <w:rPr>
          <w:rFonts w:ascii="Trebuchet MS" w:hAnsi="Trebuchet MS"/>
          <w:i/>
          <w:sz w:val="22"/>
          <w:szCs w:val="22"/>
        </w:rPr>
        <w:t>:</w:t>
      </w:r>
    </w:p>
    <w:p w14:paraId="38796130" w14:textId="115B17F3" w:rsidR="00421A95" w:rsidRPr="00DB0A2D" w:rsidRDefault="00E44E35" w:rsidP="00497744">
      <w:pPr>
        <w:pStyle w:val="Nvel1"/>
        <w:numPr>
          <w:ilvl w:val="0"/>
          <w:numId w:val="0"/>
        </w:numPr>
        <w:ind w:left="709"/>
        <w:rPr>
          <w:smallCaps/>
          <w:w w:val="0"/>
        </w:rPr>
      </w:pPr>
      <w:bookmarkStart w:id="294" w:name="_Hlk16883228"/>
      <w:r w:rsidRPr="00DB0A2D">
        <w:rPr>
          <w:smallCaps/>
          <w:w w:val="0"/>
        </w:rPr>
        <w:t>AMAZON TOWER EMPREENDIMENTOS SPE S.A.</w:t>
      </w:r>
    </w:p>
    <w:p w14:paraId="290CBEC2" w14:textId="77777777" w:rsidR="00E44E35" w:rsidRPr="00DB0A2D" w:rsidRDefault="00EE5349" w:rsidP="00EE5349">
      <w:pPr>
        <w:pStyle w:val="NormalWeb"/>
        <w:spacing w:before="0" w:beforeAutospacing="0" w:after="0" w:afterAutospacing="0" w:line="288" w:lineRule="auto"/>
        <w:ind w:left="709"/>
        <w:contextualSpacing/>
        <w:jc w:val="both"/>
        <w:rPr>
          <w:rFonts w:ascii="Trebuchet MS" w:hAnsi="Trebuchet MS" w:cstheme="minorHAnsi"/>
          <w:sz w:val="22"/>
          <w:szCs w:val="22"/>
        </w:rPr>
      </w:pPr>
      <w:r w:rsidRPr="00DB0A2D">
        <w:rPr>
          <w:rFonts w:ascii="Trebuchet MS" w:hAnsi="Trebuchet MS" w:cstheme="minorHAnsi"/>
          <w:sz w:val="22"/>
          <w:szCs w:val="22"/>
        </w:rPr>
        <w:t xml:space="preserve">Avenida </w:t>
      </w:r>
      <w:r w:rsidR="00E44E35" w:rsidRPr="00DB0A2D">
        <w:rPr>
          <w:rFonts w:ascii="Trebuchet MS" w:hAnsi="Trebuchet MS" w:cstheme="minorHAnsi"/>
          <w:sz w:val="22"/>
          <w:szCs w:val="22"/>
        </w:rPr>
        <w:t>José Walter, s/n, quadra 92, lote 02</w:t>
      </w:r>
    </w:p>
    <w:p w14:paraId="00C035D2" w14:textId="2B2F4656" w:rsidR="00E44E35" w:rsidRPr="00DB0A2D" w:rsidRDefault="00E44E35" w:rsidP="00E44E35">
      <w:pPr>
        <w:pStyle w:val="NormalWeb"/>
        <w:spacing w:before="0" w:beforeAutospacing="0" w:after="0" w:afterAutospacing="0" w:line="288" w:lineRule="auto"/>
        <w:ind w:left="709"/>
        <w:contextualSpacing/>
        <w:jc w:val="both"/>
        <w:rPr>
          <w:rFonts w:ascii="Trebuchet MS" w:hAnsi="Trebuchet MS" w:cstheme="minorHAnsi"/>
          <w:sz w:val="22"/>
          <w:szCs w:val="22"/>
        </w:rPr>
      </w:pPr>
      <w:r w:rsidRPr="00DB0A2D">
        <w:rPr>
          <w:rFonts w:ascii="Trebuchet MS" w:hAnsi="Trebuchet MS" w:cstheme="minorHAnsi"/>
          <w:sz w:val="22"/>
          <w:szCs w:val="22"/>
        </w:rPr>
        <w:t>Setor Morada do Sol, Rio Verde - GO</w:t>
      </w:r>
    </w:p>
    <w:p w14:paraId="209EB6A5" w14:textId="60034736" w:rsidR="00EE5349" w:rsidRPr="00DB0A2D" w:rsidRDefault="00EE5349" w:rsidP="00EE5349">
      <w:pPr>
        <w:pStyle w:val="NormalWeb"/>
        <w:spacing w:before="0" w:beforeAutospacing="0" w:after="0" w:afterAutospacing="0" w:line="288" w:lineRule="auto"/>
        <w:ind w:left="709"/>
        <w:contextualSpacing/>
        <w:jc w:val="both"/>
        <w:rPr>
          <w:rFonts w:ascii="Trebuchet MS" w:hAnsi="Trebuchet MS" w:cstheme="minorHAnsi"/>
          <w:sz w:val="22"/>
          <w:szCs w:val="22"/>
          <w:lang w:val="en-US"/>
        </w:rPr>
      </w:pPr>
      <w:r w:rsidRPr="00DB0A2D">
        <w:rPr>
          <w:rFonts w:ascii="Trebuchet MS" w:hAnsi="Trebuchet MS" w:cstheme="minorHAnsi"/>
          <w:w w:val="0"/>
          <w:sz w:val="22"/>
          <w:szCs w:val="22"/>
          <w:lang w:val="en-US"/>
        </w:rPr>
        <w:t xml:space="preserve">At.: </w:t>
      </w:r>
      <w:r w:rsidR="00E44E35" w:rsidRPr="00DB0A2D">
        <w:rPr>
          <w:rFonts w:ascii="Trebuchet MS" w:hAnsi="Trebuchet MS" w:cstheme="minorHAnsi"/>
          <w:w w:val="0"/>
          <w:sz w:val="22"/>
          <w:szCs w:val="22"/>
          <w:lang w:val="en-US"/>
        </w:rPr>
        <w:t>Hwaskar Fagundes</w:t>
      </w:r>
    </w:p>
    <w:p w14:paraId="03D19756" w14:textId="45846EEB" w:rsidR="00EE5349" w:rsidRPr="00DB0A2D" w:rsidRDefault="00EE5349" w:rsidP="00EE5349">
      <w:pPr>
        <w:pStyle w:val="NormalWeb"/>
        <w:spacing w:before="0" w:beforeAutospacing="0" w:after="0" w:afterAutospacing="0" w:line="288" w:lineRule="auto"/>
        <w:ind w:left="709"/>
        <w:contextualSpacing/>
        <w:jc w:val="both"/>
        <w:rPr>
          <w:rFonts w:ascii="Trebuchet MS" w:hAnsi="Trebuchet MS" w:cstheme="minorHAnsi"/>
          <w:sz w:val="22"/>
          <w:szCs w:val="22"/>
          <w:lang w:val="en-US"/>
        </w:rPr>
      </w:pPr>
      <w:r w:rsidRPr="00DB0A2D">
        <w:rPr>
          <w:rFonts w:ascii="Trebuchet MS" w:hAnsi="Trebuchet MS" w:cstheme="minorHAnsi"/>
          <w:sz w:val="22"/>
          <w:szCs w:val="22"/>
          <w:lang w:val="en-US"/>
        </w:rPr>
        <w:t>Telefone: (</w:t>
      </w:r>
      <w:r w:rsidR="00E44E35" w:rsidRPr="00DB0A2D">
        <w:rPr>
          <w:rFonts w:ascii="Trebuchet MS" w:hAnsi="Trebuchet MS" w:cstheme="minorHAnsi"/>
          <w:sz w:val="22"/>
          <w:szCs w:val="22"/>
          <w:lang w:val="en-US"/>
        </w:rPr>
        <w:t>64</w:t>
      </w:r>
      <w:r w:rsidRPr="00DB0A2D">
        <w:rPr>
          <w:rFonts w:ascii="Trebuchet MS" w:hAnsi="Trebuchet MS" w:cstheme="minorHAnsi"/>
          <w:sz w:val="22"/>
          <w:szCs w:val="22"/>
          <w:lang w:val="en-US"/>
        </w:rPr>
        <w:t xml:space="preserve">) </w:t>
      </w:r>
      <w:r w:rsidR="00E44E35" w:rsidRPr="00DB0A2D">
        <w:rPr>
          <w:rFonts w:ascii="Trebuchet MS" w:hAnsi="Trebuchet MS" w:cstheme="minorHAnsi"/>
          <w:sz w:val="22"/>
          <w:szCs w:val="22"/>
          <w:lang w:val="en-US"/>
        </w:rPr>
        <w:t>8111</w:t>
      </w:r>
      <w:r w:rsidRPr="00DB0A2D">
        <w:rPr>
          <w:rFonts w:ascii="Trebuchet MS" w:hAnsi="Trebuchet MS" w:cstheme="minorHAnsi"/>
          <w:sz w:val="22"/>
          <w:szCs w:val="22"/>
          <w:lang w:val="en-US"/>
        </w:rPr>
        <w:t>-</w:t>
      </w:r>
      <w:r w:rsidR="00E44E35" w:rsidRPr="00DB0A2D">
        <w:rPr>
          <w:rFonts w:ascii="Trebuchet MS" w:hAnsi="Trebuchet MS" w:cstheme="minorHAnsi"/>
          <w:sz w:val="22"/>
          <w:szCs w:val="22"/>
          <w:lang w:val="en-US"/>
        </w:rPr>
        <w:t>79</w:t>
      </w:r>
      <w:r w:rsidRPr="00DB0A2D">
        <w:rPr>
          <w:rFonts w:ascii="Trebuchet MS" w:hAnsi="Trebuchet MS" w:cstheme="minorHAnsi"/>
          <w:sz w:val="22"/>
          <w:szCs w:val="22"/>
          <w:lang w:val="en-US"/>
        </w:rPr>
        <w:t>00</w:t>
      </w:r>
    </w:p>
    <w:p w14:paraId="1AA764FC" w14:textId="4E3C4028" w:rsidR="00EE5349" w:rsidRPr="00DB0A2D" w:rsidRDefault="00EE5349" w:rsidP="00EE5349">
      <w:pPr>
        <w:pStyle w:val="NormalWeb"/>
        <w:spacing w:before="0" w:beforeAutospacing="0" w:after="0" w:afterAutospacing="0" w:line="288" w:lineRule="auto"/>
        <w:ind w:left="709"/>
        <w:contextualSpacing/>
        <w:jc w:val="both"/>
        <w:rPr>
          <w:rFonts w:ascii="Trebuchet MS" w:hAnsi="Trebuchet MS" w:cstheme="minorHAnsi"/>
          <w:sz w:val="22"/>
          <w:szCs w:val="22"/>
        </w:rPr>
      </w:pPr>
      <w:r w:rsidRPr="00DB0A2D">
        <w:rPr>
          <w:rFonts w:ascii="Trebuchet MS" w:hAnsi="Trebuchet MS" w:cstheme="minorHAnsi"/>
          <w:sz w:val="22"/>
          <w:szCs w:val="22"/>
        </w:rPr>
        <w:t xml:space="preserve">E-mail: </w:t>
      </w:r>
      <w:r w:rsidR="00E44E35" w:rsidRPr="00DB0A2D">
        <w:rPr>
          <w:rFonts w:ascii="Trebuchet MS" w:hAnsi="Trebuchet MS" w:cstheme="minorHAnsi"/>
          <w:sz w:val="22"/>
          <w:szCs w:val="22"/>
        </w:rPr>
        <w:t>hwaskar@hfengenharia.com.br</w:t>
      </w:r>
    </w:p>
    <w:bookmarkEnd w:id="294"/>
    <w:p w14:paraId="00195C42" w14:textId="77777777" w:rsidR="00421A95" w:rsidRPr="00DB0A2D" w:rsidRDefault="00421A95" w:rsidP="00497744">
      <w:pPr>
        <w:pStyle w:val="Nvel11a"/>
        <w:numPr>
          <w:ilvl w:val="0"/>
          <w:numId w:val="0"/>
        </w:numPr>
        <w:ind w:left="709"/>
        <w:rPr>
          <w:iCs/>
        </w:rPr>
      </w:pPr>
    </w:p>
    <w:p w14:paraId="6108CE16" w14:textId="17223994" w:rsidR="00421A95" w:rsidRPr="00DB0A2D" w:rsidRDefault="00421A95" w:rsidP="00DE3958">
      <w:pPr>
        <w:pStyle w:val="PargrafodaLista"/>
        <w:keepNext/>
        <w:numPr>
          <w:ilvl w:val="2"/>
          <w:numId w:val="3"/>
        </w:numPr>
        <w:tabs>
          <w:tab w:val="left" w:pos="709"/>
        </w:tabs>
        <w:spacing w:line="288" w:lineRule="auto"/>
        <w:contextualSpacing/>
        <w:jc w:val="both"/>
        <w:rPr>
          <w:rFonts w:ascii="Trebuchet MS" w:hAnsi="Trebuchet MS"/>
          <w:i/>
          <w:sz w:val="22"/>
          <w:szCs w:val="22"/>
        </w:rPr>
      </w:pPr>
      <w:r w:rsidRPr="00DB0A2D">
        <w:rPr>
          <w:rFonts w:ascii="Trebuchet MS" w:hAnsi="Trebuchet MS"/>
          <w:i/>
          <w:sz w:val="22"/>
          <w:szCs w:val="22"/>
        </w:rPr>
        <w:t>se para a Debenturista:</w:t>
      </w:r>
    </w:p>
    <w:p w14:paraId="228F6BC1" w14:textId="41E1DC7F" w:rsidR="00EE5349" w:rsidRPr="00DB0A2D" w:rsidRDefault="00E44E35" w:rsidP="00DE3958">
      <w:pPr>
        <w:pStyle w:val="Nvel11a"/>
        <w:keepNext/>
        <w:numPr>
          <w:ilvl w:val="0"/>
          <w:numId w:val="0"/>
        </w:numPr>
        <w:ind w:left="709"/>
        <w:rPr>
          <w:b/>
          <w:w w:val="0"/>
        </w:rPr>
      </w:pPr>
      <w:r w:rsidRPr="00DB0A2D">
        <w:rPr>
          <w:b/>
          <w:w w:val="0"/>
        </w:rPr>
        <w:t>TRUE SECURITIZADORA S.A.</w:t>
      </w:r>
    </w:p>
    <w:p w14:paraId="732587A7" w14:textId="0BD807EA" w:rsidR="00EE5349" w:rsidRPr="00DB0A2D" w:rsidRDefault="00E44E35" w:rsidP="00EE5349">
      <w:pPr>
        <w:pStyle w:val="Nvel11a"/>
        <w:numPr>
          <w:ilvl w:val="0"/>
          <w:numId w:val="0"/>
        </w:numPr>
        <w:ind w:left="709"/>
        <w:rPr>
          <w:bCs/>
          <w:w w:val="0"/>
        </w:rPr>
      </w:pPr>
      <w:r w:rsidRPr="00DB0A2D">
        <w:rPr>
          <w:bCs/>
          <w:w w:val="0"/>
        </w:rPr>
        <w:t>Avenida Santo Amaro, nº 48, 1º andar, conjunto 12</w:t>
      </w:r>
    </w:p>
    <w:p w14:paraId="71AB7946" w14:textId="43DDF219" w:rsidR="00EE5349" w:rsidRPr="00DB0A2D" w:rsidRDefault="00E44E35" w:rsidP="00E44E35">
      <w:pPr>
        <w:pStyle w:val="Nvel11a"/>
        <w:numPr>
          <w:ilvl w:val="0"/>
          <w:numId w:val="0"/>
        </w:numPr>
        <w:ind w:left="709"/>
        <w:rPr>
          <w:bCs/>
          <w:w w:val="0"/>
        </w:rPr>
      </w:pPr>
      <w:r w:rsidRPr="00DB0A2D">
        <w:rPr>
          <w:bCs/>
          <w:w w:val="0"/>
        </w:rPr>
        <w:t>Vila Nova Conceição, São Paulo - SP</w:t>
      </w:r>
    </w:p>
    <w:p w14:paraId="5A5874F5" w14:textId="598B69CC" w:rsidR="00EE5349" w:rsidRPr="00DB0A2D" w:rsidRDefault="00EE5349" w:rsidP="00EE5349">
      <w:pPr>
        <w:pStyle w:val="Nvel11a"/>
        <w:numPr>
          <w:ilvl w:val="0"/>
          <w:numId w:val="0"/>
        </w:numPr>
        <w:ind w:left="709"/>
        <w:rPr>
          <w:bCs/>
          <w:w w:val="0"/>
        </w:rPr>
      </w:pPr>
      <w:bookmarkStart w:id="295" w:name="_DV_M424"/>
      <w:bookmarkEnd w:id="295"/>
      <w:r w:rsidRPr="00DB0A2D">
        <w:rPr>
          <w:w w:val="0"/>
        </w:rPr>
        <w:t>At.:</w:t>
      </w:r>
      <w:r w:rsidRPr="00DB0A2D">
        <w:rPr>
          <w:bCs/>
          <w:w w:val="0"/>
        </w:rPr>
        <w:t xml:space="preserve"> </w:t>
      </w:r>
      <w:r w:rsidR="00E44E35" w:rsidRPr="00DB0A2D">
        <w:rPr>
          <w:bCs/>
          <w:w w:val="0"/>
        </w:rPr>
        <w:t>Arley Custódio Fonseca</w:t>
      </w:r>
    </w:p>
    <w:p w14:paraId="0E8BB598" w14:textId="58C7030B" w:rsidR="00EE5349" w:rsidRPr="00DB0A2D" w:rsidRDefault="00EE5349" w:rsidP="00EE5349">
      <w:pPr>
        <w:pStyle w:val="Nvel11a"/>
        <w:numPr>
          <w:ilvl w:val="0"/>
          <w:numId w:val="0"/>
        </w:numPr>
        <w:ind w:left="709"/>
        <w:rPr>
          <w:bCs/>
          <w:w w:val="0"/>
        </w:rPr>
      </w:pPr>
      <w:r w:rsidRPr="00DB0A2D">
        <w:rPr>
          <w:bCs/>
          <w:w w:val="0"/>
        </w:rPr>
        <w:t>Telefone: (</w:t>
      </w:r>
      <w:r w:rsidR="00E44E35" w:rsidRPr="00DB0A2D">
        <w:rPr>
          <w:bCs/>
          <w:w w:val="0"/>
        </w:rPr>
        <w:t>1</w:t>
      </w:r>
      <w:r w:rsidRPr="00DB0A2D">
        <w:rPr>
          <w:bCs/>
          <w:w w:val="0"/>
        </w:rPr>
        <w:t>1) 3</w:t>
      </w:r>
      <w:r w:rsidR="00E44E35" w:rsidRPr="00DB0A2D">
        <w:rPr>
          <w:bCs/>
          <w:w w:val="0"/>
        </w:rPr>
        <w:t>071</w:t>
      </w:r>
      <w:r w:rsidRPr="00DB0A2D">
        <w:rPr>
          <w:bCs/>
          <w:w w:val="0"/>
        </w:rPr>
        <w:t>-</w:t>
      </w:r>
      <w:r w:rsidR="00E44E35" w:rsidRPr="00DB0A2D">
        <w:rPr>
          <w:bCs/>
          <w:w w:val="0"/>
        </w:rPr>
        <w:t>4475</w:t>
      </w:r>
    </w:p>
    <w:p w14:paraId="7F591537" w14:textId="573605AC" w:rsidR="00E44E35" w:rsidRPr="00DB0A2D" w:rsidRDefault="00EE5349" w:rsidP="00EE5349">
      <w:pPr>
        <w:pStyle w:val="Nvel11a"/>
        <w:numPr>
          <w:ilvl w:val="0"/>
          <w:numId w:val="0"/>
        </w:numPr>
        <w:ind w:left="709"/>
        <w:rPr>
          <w:bCs/>
          <w:w w:val="0"/>
        </w:rPr>
      </w:pPr>
      <w:r w:rsidRPr="00DB0A2D">
        <w:rPr>
          <w:bCs/>
          <w:w w:val="0"/>
        </w:rPr>
        <w:t xml:space="preserve">E-mail: </w:t>
      </w:r>
      <w:r w:rsidR="00E44E35" w:rsidRPr="00DB0A2D">
        <w:rPr>
          <w:bCs/>
          <w:w w:val="0"/>
        </w:rPr>
        <w:t>middle@truesecuritizadora.com.br; e</w:t>
      </w:r>
    </w:p>
    <w:p w14:paraId="20C252D9" w14:textId="0F8BBA8D" w:rsidR="00EE5349" w:rsidRPr="00DB0A2D" w:rsidRDefault="00E44E35" w:rsidP="00EE5349">
      <w:pPr>
        <w:pStyle w:val="Nvel11a"/>
        <w:numPr>
          <w:ilvl w:val="0"/>
          <w:numId w:val="0"/>
        </w:numPr>
        <w:ind w:left="709"/>
        <w:rPr>
          <w:bCs/>
          <w:w w:val="0"/>
        </w:rPr>
      </w:pPr>
      <w:r w:rsidRPr="00DB0A2D">
        <w:rPr>
          <w:bCs/>
          <w:w w:val="0"/>
        </w:rPr>
        <w:t>juridico@truesecuritizadora</w:t>
      </w:r>
      <w:r w:rsidRPr="00DB0A2D">
        <w:t>.com.br</w:t>
      </w:r>
      <w:r w:rsidRPr="00DB0A2D">
        <w:rPr>
          <w:bCs/>
          <w:w w:val="0"/>
        </w:rPr>
        <w:t xml:space="preserve"> </w:t>
      </w:r>
    </w:p>
    <w:p w14:paraId="72A51927" w14:textId="77777777" w:rsidR="00D903CB" w:rsidRPr="00DB0A2D" w:rsidRDefault="00D903CB" w:rsidP="00497744">
      <w:pPr>
        <w:pStyle w:val="Nvel11a"/>
        <w:numPr>
          <w:ilvl w:val="0"/>
          <w:numId w:val="0"/>
        </w:numPr>
        <w:ind w:left="709"/>
        <w:rPr>
          <w:iCs/>
        </w:rPr>
      </w:pPr>
      <w:bookmarkStart w:id="296" w:name="_DV_M418"/>
      <w:bookmarkEnd w:id="296"/>
    </w:p>
    <w:p w14:paraId="06864210" w14:textId="77777777" w:rsidR="00D903CB" w:rsidRPr="00DB0A2D" w:rsidRDefault="00D903CB" w:rsidP="00497744">
      <w:pPr>
        <w:pStyle w:val="Nvel111"/>
        <w:rPr>
          <w:w w:val="0"/>
          <w:lang w:eastAsia="pt-BR"/>
        </w:rPr>
      </w:pPr>
      <w:r w:rsidRPr="00DB0A2D">
        <w:rPr>
          <w:w w:val="0"/>
        </w:rPr>
        <w:t xml:space="preserve">As comunicações serão consideradas entregues quando recebidas sob protocolo ou com “aviso de recebimento” expedido pela Empresa Brasileira de Correios, por telegrama nos endereços acima ou por correspondência eletrônica a qual será considerada entregue quando do envio </w:t>
      </w:r>
      <w:r w:rsidRPr="00DB0A2D">
        <w:rPr>
          <w:color w:val="000000" w:themeColor="text1"/>
          <w:w w:val="0"/>
        </w:rPr>
        <w:t>desde que seu recebimento seja confirmado por meio de indicativo (recibo emitido pela máquina utilizada pelo remetente)</w:t>
      </w:r>
      <w:r w:rsidRPr="00DB0A2D">
        <w:rPr>
          <w:w w:val="0"/>
        </w:rPr>
        <w:t>.</w:t>
      </w:r>
    </w:p>
    <w:p w14:paraId="1E26669A" w14:textId="77777777" w:rsidR="00D903CB" w:rsidRPr="00DB0A2D" w:rsidRDefault="00D903CB" w:rsidP="00497744">
      <w:pPr>
        <w:pStyle w:val="PargrafodaLista"/>
        <w:spacing w:line="288" w:lineRule="auto"/>
        <w:rPr>
          <w:rFonts w:ascii="Trebuchet MS" w:hAnsi="Trebuchet MS"/>
          <w:w w:val="0"/>
          <w:sz w:val="22"/>
          <w:szCs w:val="22"/>
          <w:lang w:eastAsia="pt-BR"/>
        </w:rPr>
      </w:pPr>
    </w:p>
    <w:p w14:paraId="423AE72E" w14:textId="77777777" w:rsidR="00D903CB" w:rsidRPr="00DB0A2D" w:rsidRDefault="00D903CB" w:rsidP="00497744">
      <w:pPr>
        <w:pStyle w:val="Nvel111"/>
        <w:rPr>
          <w:w w:val="0"/>
          <w:lang w:eastAsia="pt-BR"/>
        </w:rPr>
      </w:pPr>
      <w:r w:rsidRPr="00DB0A2D">
        <w:rPr>
          <w:w w:val="0"/>
          <w:lang w:eastAsia="pt-BR"/>
        </w:rPr>
        <w:t>Cada Parte deverá comunicar imediatamente as outras sobre a mudança de seu endereço, sob pena de validade das comunicações enviadas aos endereços acima mencionados.</w:t>
      </w:r>
    </w:p>
    <w:p w14:paraId="311E2D6F" w14:textId="77777777" w:rsidR="00421A95" w:rsidRPr="00DB0A2D" w:rsidRDefault="00421A95" w:rsidP="00497744">
      <w:pPr>
        <w:pStyle w:val="Nvel11"/>
        <w:numPr>
          <w:ilvl w:val="0"/>
          <w:numId w:val="0"/>
        </w:numPr>
      </w:pPr>
    </w:p>
    <w:p w14:paraId="149C7F5E" w14:textId="00F84117" w:rsidR="00704452" w:rsidRPr="00DB0A2D" w:rsidRDefault="001C51EC" w:rsidP="00497744">
      <w:pPr>
        <w:pStyle w:val="Nvel1"/>
        <w:ind w:left="0" w:firstLine="0"/>
        <w:rPr>
          <w:smallCaps/>
          <w:w w:val="0"/>
        </w:rPr>
      </w:pPr>
      <w:r w:rsidRPr="00DB0A2D">
        <w:rPr>
          <w:w w:val="0"/>
        </w:rPr>
        <w:t>Disposições gerais</w:t>
      </w:r>
      <w:bookmarkEnd w:id="293"/>
    </w:p>
    <w:p w14:paraId="52CEE6DB" w14:textId="77777777" w:rsidR="00704452" w:rsidRPr="00DB0A2D" w:rsidRDefault="00704452" w:rsidP="00497744">
      <w:pPr>
        <w:keepNext/>
        <w:widowControl w:val="0"/>
        <w:autoSpaceDE/>
        <w:autoSpaceDN/>
        <w:adjustRightInd/>
        <w:spacing w:line="288" w:lineRule="auto"/>
        <w:contextualSpacing/>
        <w:jc w:val="both"/>
        <w:rPr>
          <w:rFonts w:ascii="Trebuchet MS" w:hAnsi="Trebuchet MS" w:cstheme="minorHAnsi"/>
          <w:b/>
          <w:w w:val="0"/>
          <w:sz w:val="22"/>
          <w:szCs w:val="22"/>
        </w:rPr>
      </w:pPr>
      <w:bookmarkStart w:id="297" w:name="_DV_M416"/>
      <w:bookmarkStart w:id="298" w:name="_Ref513021794"/>
      <w:bookmarkEnd w:id="297"/>
    </w:p>
    <w:p w14:paraId="4CA93B61" w14:textId="77777777" w:rsidR="00700C0A" w:rsidRPr="00DB0A2D" w:rsidRDefault="00700C0A" w:rsidP="00497744">
      <w:pPr>
        <w:pStyle w:val="Nvel11"/>
        <w:rPr>
          <w:u w:val="single"/>
        </w:rPr>
      </w:pPr>
      <w:r w:rsidRPr="00DB0A2D">
        <w:rPr>
          <w:u w:val="single"/>
        </w:rPr>
        <w:t>Termos Definidos</w:t>
      </w:r>
      <w:r w:rsidRPr="00DB0A2D">
        <w:t>: Os termos iniciados em letras maiúsculas aqui utilizados e não expressamente definidos terão o significado que lhes foi atribuído no Termo de Securitização.</w:t>
      </w:r>
    </w:p>
    <w:p w14:paraId="5349AE1C" w14:textId="77777777" w:rsidR="00700C0A" w:rsidRPr="00DB0A2D" w:rsidRDefault="00700C0A" w:rsidP="00497744">
      <w:pPr>
        <w:pStyle w:val="Nvel11"/>
        <w:numPr>
          <w:ilvl w:val="0"/>
          <w:numId w:val="0"/>
        </w:numPr>
        <w:rPr>
          <w:u w:val="single"/>
        </w:rPr>
      </w:pPr>
    </w:p>
    <w:p w14:paraId="667B31C1" w14:textId="2EAF5574" w:rsidR="00772AEC" w:rsidRPr="00600D27" w:rsidRDefault="00772AEC" w:rsidP="00497744">
      <w:pPr>
        <w:pStyle w:val="Nvel11"/>
        <w:rPr>
          <w:u w:val="single"/>
        </w:rPr>
      </w:pPr>
      <w:bookmarkStart w:id="299" w:name="_Ref49420867"/>
      <w:r w:rsidRPr="00DB0A2D">
        <w:rPr>
          <w:u w:val="single"/>
        </w:rPr>
        <w:t>Administração Ordinária dos Créditos Imobiliários</w:t>
      </w:r>
      <w:r w:rsidR="00B53167" w:rsidRPr="00DB0A2D">
        <w:t xml:space="preserve">: </w:t>
      </w:r>
      <w:r w:rsidRPr="00DB0A2D">
        <w:t xml:space="preserve">As atividades relacionadas à administração </w:t>
      </w:r>
      <w:r w:rsidRPr="002707B1">
        <w:t xml:space="preserve">dos Créditos Imobiliários serão exercidas pela </w:t>
      </w:r>
      <w:r w:rsidR="008217EE" w:rsidRPr="002707B1">
        <w:t>Debenturista</w:t>
      </w:r>
      <w:r w:rsidRPr="002707B1">
        <w:t xml:space="preserve">, incluindo-se nessas atividades, principalmente, mas sem limitação: o cálculo </w:t>
      </w:r>
      <w:r w:rsidR="00165034">
        <w:t xml:space="preserve">das parcelas das Debêntures </w:t>
      </w:r>
      <w:r w:rsidRPr="002707B1">
        <w:t xml:space="preserve">e envio de informação a </w:t>
      </w:r>
      <w:r w:rsidR="00FA2DE2" w:rsidRPr="002707B1">
        <w:rPr>
          <w:rFonts w:cstheme="minorHAnsi"/>
        </w:rPr>
        <w:t>Emissora</w:t>
      </w:r>
      <w:r w:rsidRPr="002707B1">
        <w:t xml:space="preserve"> </w:t>
      </w:r>
      <w:r w:rsidR="00165034">
        <w:t>com antecedência de 5 (cinco) Dias Úteis em relação às Datas de Pagamento</w:t>
      </w:r>
      <w:r w:rsidRPr="002707B1">
        <w:t xml:space="preserve"> </w:t>
      </w:r>
      <w:r w:rsidR="00165034">
        <w:t xml:space="preserve">previstas nesta </w:t>
      </w:r>
      <w:r w:rsidRPr="002707B1">
        <w:t xml:space="preserve">Escritura de Emissão, bem como o </w:t>
      </w:r>
      <w:r w:rsidRPr="00600D27">
        <w:t xml:space="preserve">saldo devedor atualizado das Debêntures, além do recebimento, de forma direta e exclusiva, de todos os pagamentos que vierem a ser efetuados por conta dos Créditos Imobiliários na Conta </w:t>
      </w:r>
      <w:r w:rsidRPr="00600D27">
        <w:rPr>
          <w:rFonts w:cs="Arial"/>
        </w:rPr>
        <w:t>do Patrimônio Separado</w:t>
      </w:r>
      <w:r w:rsidRPr="00600D27">
        <w:t>, deles dando quitação.</w:t>
      </w:r>
      <w:bookmarkEnd w:id="299"/>
    </w:p>
    <w:p w14:paraId="66AE0B9D" w14:textId="77777777" w:rsidR="00C54E55" w:rsidRPr="00600D27" w:rsidRDefault="00C54E55" w:rsidP="00C54E55">
      <w:pPr>
        <w:pStyle w:val="PargrafodaLista"/>
        <w:rPr>
          <w:u w:val="single"/>
        </w:rPr>
      </w:pPr>
    </w:p>
    <w:p w14:paraId="092B8C32" w14:textId="61F1956C" w:rsidR="00C54E55" w:rsidRPr="00C54E55" w:rsidRDefault="00C54E55" w:rsidP="00C54E55">
      <w:pPr>
        <w:pStyle w:val="Nvel111"/>
        <w:rPr>
          <w:u w:val="single"/>
        </w:rPr>
      </w:pPr>
      <w:r w:rsidRPr="00600D27">
        <w:t>A ausência ou envio tardio da notificação de que trata a cláusula </w:t>
      </w:r>
      <w:r w:rsidRPr="00600D27">
        <w:fldChar w:fldCharType="begin"/>
      </w:r>
      <w:r w:rsidRPr="00600D27">
        <w:instrText xml:space="preserve"> REF _Ref49420867 \n \h </w:instrText>
      </w:r>
      <w:r w:rsidR="00600D27">
        <w:instrText xml:space="preserve"> \* MERGEFORMAT </w:instrText>
      </w:r>
      <w:r w:rsidRPr="00600D27">
        <w:fldChar w:fldCharType="separate"/>
      </w:r>
      <w:r w:rsidR="006A0CE2">
        <w:t>11.2</w:t>
      </w:r>
      <w:r w:rsidRPr="00600D27">
        <w:fldChar w:fldCharType="end"/>
      </w:r>
      <w:r w:rsidRPr="00600D27">
        <w:t xml:space="preserve"> acima pela Debenturista</w:t>
      </w:r>
      <w:r w:rsidRPr="0044594D">
        <w:t xml:space="preserve">: </w:t>
      </w:r>
      <w:r w:rsidRPr="00C54E55">
        <w:rPr>
          <w:b/>
        </w:rPr>
        <w:t>(a)</w:t>
      </w:r>
      <w:r w:rsidRPr="0044594D">
        <w:t xml:space="preserve"> não eximirá a Emissora do dever de </w:t>
      </w:r>
      <w:r w:rsidRPr="0044594D">
        <w:lastRenderedPageBreak/>
        <w:t xml:space="preserve">realizar os pagamentos na data em que forem devidos; e </w:t>
      </w:r>
      <w:r w:rsidRPr="00C54E55">
        <w:rPr>
          <w:b/>
        </w:rPr>
        <w:t>(b)</w:t>
      </w:r>
      <w:r w:rsidRPr="0044594D">
        <w:t xml:space="preserve"> autorizará a Emissora a utilizar, para fins do pagamento, seus próprios cálculos, nos termos desta Escritura de Emissão.</w:t>
      </w:r>
    </w:p>
    <w:p w14:paraId="1F309CEC" w14:textId="77777777" w:rsidR="00772AEC" w:rsidRPr="00DB0A2D" w:rsidRDefault="00772AEC" w:rsidP="00497744">
      <w:pPr>
        <w:pStyle w:val="Ttulo3"/>
        <w:keepNext w:val="0"/>
        <w:tabs>
          <w:tab w:val="left" w:pos="567"/>
        </w:tabs>
        <w:spacing w:line="288" w:lineRule="auto"/>
        <w:contextualSpacing/>
        <w:jc w:val="left"/>
        <w:rPr>
          <w:rFonts w:ascii="Trebuchet MS" w:hAnsi="Trebuchet MS"/>
          <w:sz w:val="22"/>
          <w:szCs w:val="22"/>
          <w:u w:val="none"/>
        </w:rPr>
      </w:pPr>
    </w:p>
    <w:p w14:paraId="2700BB1D" w14:textId="77777777" w:rsidR="00772AEC" w:rsidRPr="00DB0A2D" w:rsidRDefault="00772AEC" w:rsidP="00497744">
      <w:pPr>
        <w:pStyle w:val="Nvel11"/>
        <w:widowControl w:val="0"/>
        <w:contextualSpacing/>
        <w:rPr>
          <w:b/>
        </w:rPr>
      </w:pPr>
      <w:r w:rsidRPr="00DB0A2D">
        <w:rPr>
          <w:u w:val="single"/>
        </w:rPr>
        <w:t>Ajuste dos Créditos Imobiliários Remanescentes</w:t>
      </w:r>
      <w:r w:rsidR="00B53167" w:rsidRPr="00DB0A2D">
        <w:t xml:space="preserve">: </w:t>
      </w:r>
      <w:r w:rsidRPr="00DB0A2D">
        <w:t xml:space="preserve">Se, após o pagamento da totalidade dos CRI e dos custos do Patrimônio Separado, sobejarem Créditos Imobiliários, seja na forma de recursos ou de créditos, tais recursos e/ou créditos devem ser restituídos pela </w:t>
      </w:r>
      <w:r w:rsidR="008217EE" w:rsidRPr="00DB0A2D">
        <w:t>Debenturista</w:t>
      </w:r>
      <w:r w:rsidRPr="00DB0A2D">
        <w:t xml:space="preserve"> diretamente à </w:t>
      </w:r>
      <w:r w:rsidR="00FA2DE2" w:rsidRPr="00DB0A2D">
        <w:rPr>
          <w:rFonts w:cstheme="minorHAnsi"/>
        </w:rPr>
        <w:t>Emissora</w:t>
      </w:r>
      <w:r w:rsidRPr="00DB0A2D">
        <w:t xml:space="preserve">, sendo que os créditos na forma de recursos líquidos de tributos deverão ser depositados (incluindo seus rendimentos líquidos de tributos) pela </w:t>
      </w:r>
      <w:r w:rsidR="008217EE" w:rsidRPr="00DB0A2D">
        <w:t>Debenturista</w:t>
      </w:r>
      <w:r w:rsidRPr="00DB0A2D">
        <w:t xml:space="preserve"> em conta corrente de titularidade da </w:t>
      </w:r>
      <w:r w:rsidR="00FA2DE2" w:rsidRPr="00DB0A2D">
        <w:rPr>
          <w:rFonts w:cstheme="minorHAnsi"/>
        </w:rPr>
        <w:t>Emissora</w:t>
      </w:r>
      <w:r w:rsidRPr="00DB0A2D">
        <w:t xml:space="preserve">, ressalvados à </w:t>
      </w:r>
      <w:r w:rsidR="008217EE" w:rsidRPr="00DB0A2D">
        <w:t>Debenturista</w:t>
      </w:r>
      <w:r w:rsidRPr="00DB0A2D">
        <w:t xml:space="preserve"> os benefícios fiscais desses rendimentos.</w:t>
      </w:r>
    </w:p>
    <w:p w14:paraId="3562182E" w14:textId="77777777" w:rsidR="00704452" w:rsidRPr="00DB0A2D" w:rsidRDefault="00704452" w:rsidP="00497744">
      <w:pPr>
        <w:spacing w:line="288" w:lineRule="auto"/>
        <w:contextualSpacing/>
        <w:jc w:val="both"/>
        <w:rPr>
          <w:rFonts w:ascii="Trebuchet MS" w:hAnsi="Trebuchet MS" w:cstheme="minorHAnsi"/>
          <w:w w:val="0"/>
          <w:sz w:val="22"/>
          <w:szCs w:val="22"/>
        </w:rPr>
      </w:pPr>
      <w:bookmarkStart w:id="300" w:name="_DV_M428"/>
      <w:bookmarkEnd w:id="298"/>
      <w:bookmarkEnd w:id="300"/>
    </w:p>
    <w:p w14:paraId="0F4659EE" w14:textId="55DF8C55" w:rsidR="00EE270E" w:rsidRPr="00DB0A2D" w:rsidRDefault="00AB6C6B" w:rsidP="00497744">
      <w:pPr>
        <w:pStyle w:val="Nvel11"/>
      </w:pPr>
      <w:bookmarkStart w:id="301" w:name="_DV_M429"/>
      <w:bookmarkEnd w:id="301"/>
      <w:r w:rsidRPr="00DB0A2D">
        <w:rPr>
          <w:u w:val="single"/>
        </w:rPr>
        <w:t>Independência das Disposições</w:t>
      </w:r>
      <w:bookmarkStart w:id="302" w:name="_DV_M420"/>
      <w:bookmarkStart w:id="303" w:name="_DV_M421"/>
      <w:bookmarkEnd w:id="302"/>
      <w:bookmarkEnd w:id="303"/>
      <w:r w:rsidR="00B53167" w:rsidRPr="00DB0A2D">
        <w:t xml:space="preserve">: </w:t>
      </w:r>
      <w:r w:rsidR="00EE270E" w:rsidRPr="00DB0A2D">
        <w:t>Se uma ou mais disposições aqui contidas forem consideradas inválidas, ilegais ou inexequíveis em qualquer aspecto das leis aplicáveis, a validade, legalidade e exequibilidade das demais disposições não serão afetadas ou prejudicadas a qualquer título.</w:t>
      </w:r>
    </w:p>
    <w:p w14:paraId="18F4C24D" w14:textId="77777777" w:rsidR="00EE270E" w:rsidRPr="00DB0A2D" w:rsidRDefault="00EE270E" w:rsidP="00497744">
      <w:pPr>
        <w:widowControl w:val="0"/>
        <w:tabs>
          <w:tab w:val="left" w:pos="567"/>
        </w:tabs>
        <w:spacing w:line="288" w:lineRule="auto"/>
        <w:contextualSpacing/>
        <w:jc w:val="both"/>
        <w:rPr>
          <w:rFonts w:ascii="Trebuchet MS" w:hAnsi="Trebuchet MS"/>
          <w:sz w:val="22"/>
          <w:szCs w:val="22"/>
        </w:rPr>
      </w:pPr>
    </w:p>
    <w:p w14:paraId="00CEB85A" w14:textId="7C177676" w:rsidR="00EE270E" w:rsidRPr="00DB0A2D" w:rsidRDefault="00EE270E" w:rsidP="00497744">
      <w:pPr>
        <w:pStyle w:val="Nvel11"/>
        <w:rPr>
          <w:b/>
        </w:rPr>
      </w:pPr>
      <w:r w:rsidRPr="00DB0A2D">
        <w:rPr>
          <w:u w:val="single"/>
        </w:rPr>
        <w:t>Sucessão</w:t>
      </w:r>
      <w:r w:rsidR="00B53167" w:rsidRPr="00DB0A2D">
        <w:t xml:space="preserve">: </w:t>
      </w:r>
      <w:r w:rsidRPr="00DB0A2D">
        <w:t xml:space="preserve">A presente Escritura de Emissão é celebrada em caráter irrevogável e irretratável, vinculando as respectivas Partes, seus (promissários) cessionários autorizados e/ou sucessores a qualquer título, respondendo a Parte que descumprir qualquer de suas </w:t>
      </w:r>
      <w:r w:rsidR="00B57777" w:rsidRPr="00DB0A2D">
        <w:t>cláusulas</w:t>
      </w:r>
      <w:r w:rsidRPr="00DB0A2D">
        <w:t>, termos ou condições, pelos prejuízos, perdas e danos a que der causa, na forma da legislação aplicável.</w:t>
      </w:r>
    </w:p>
    <w:p w14:paraId="158306E6" w14:textId="77777777" w:rsidR="00EE270E" w:rsidRPr="00DB0A2D" w:rsidRDefault="00EE270E" w:rsidP="00497744">
      <w:pPr>
        <w:pStyle w:val="PargrafodaLista"/>
        <w:widowControl w:val="0"/>
        <w:autoSpaceDE/>
        <w:autoSpaceDN/>
        <w:adjustRightInd/>
        <w:spacing w:line="288" w:lineRule="auto"/>
        <w:ind w:left="0"/>
        <w:contextualSpacing/>
        <w:jc w:val="both"/>
        <w:rPr>
          <w:rFonts w:ascii="Trebuchet MS" w:hAnsi="Trebuchet MS" w:cstheme="minorHAnsi"/>
          <w:b/>
          <w:w w:val="0"/>
          <w:sz w:val="22"/>
          <w:szCs w:val="22"/>
        </w:rPr>
      </w:pPr>
    </w:p>
    <w:p w14:paraId="5EAC73DB" w14:textId="77777777" w:rsidR="00704452" w:rsidRPr="00DB0A2D" w:rsidRDefault="00704452" w:rsidP="00497744">
      <w:pPr>
        <w:pStyle w:val="Nvel11"/>
        <w:rPr>
          <w:w w:val="0"/>
        </w:rPr>
      </w:pPr>
      <w:r w:rsidRPr="00DB0A2D">
        <w:rPr>
          <w:w w:val="0"/>
          <w:u w:val="single"/>
        </w:rPr>
        <w:t>Renúncia</w:t>
      </w:r>
      <w:bookmarkStart w:id="304" w:name="_DV_M430"/>
      <w:bookmarkEnd w:id="304"/>
      <w:r w:rsidR="00B53167" w:rsidRPr="00DB0A2D">
        <w:rPr>
          <w:w w:val="0"/>
        </w:rPr>
        <w:t xml:space="preserve">: </w:t>
      </w:r>
      <w:r w:rsidRPr="00DB0A2D">
        <w:rPr>
          <w:w w:val="0"/>
        </w:rPr>
        <w:t>Não se presume a renúncia a qualquer dos direitos decorrentes da presente Escritura</w:t>
      </w:r>
      <w:r w:rsidR="006F6877" w:rsidRPr="00DB0A2D">
        <w:t xml:space="preserve"> de Emissão</w:t>
      </w:r>
      <w:r w:rsidRPr="00DB0A2D">
        <w:rPr>
          <w:w w:val="0"/>
        </w:rPr>
        <w:t xml:space="preserve">, desta forma, nenhum atraso, omissão ou liberalidade no exercício de qualquer direito, faculdade ou remédio que caiba à Debenturista em razão de qualquer inadimplemento da </w:t>
      </w:r>
      <w:r w:rsidR="00FA2DE2" w:rsidRPr="00DB0A2D">
        <w:t>Emissora</w:t>
      </w:r>
      <w:r w:rsidRPr="00DB0A2D">
        <w:rPr>
          <w:w w:val="0"/>
        </w:rPr>
        <w:t xml:space="preserve"> prejudicará tais direitos, faculdades ou remédios, ou será interpretado como constituindo uma renúncia aos mesmos ou concordância com tal inadimplemento, nem constituirá novação ou modificação de quaisquer outras obrigações assumidas pela </w:t>
      </w:r>
      <w:r w:rsidR="00FA2DE2" w:rsidRPr="00DB0A2D">
        <w:t>Emissora</w:t>
      </w:r>
      <w:r w:rsidRPr="00DB0A2D">
        <w:rPr>
          <w:w w:val="0"/>
        </w:rPr>
        <w:t xml:space="preserve"> nesta Escritura</w:t>
      </w:r>
      <w:r w:rsidR="006F6877" w:rsidRPr="00DB0A2D">
        <w:t xml:space="preserve"> de Emissão</w:t>
      </w:r>
      <w:r w:rsidRPr="00DB0A2D">
        <w:rPr>
          <w:w w:val="0"/>
        </w:rPr>
        <w:t xml:space="preserve"> ou precedente no tocante a qualquer outro inadimplemento ou atraso.</w:t>
      </w:r>
    </w:p>
    <w:p w14:paraId="18E576C9" w14:textId="77777777" w:rsidR="00704452" w:rsidRPr="00DB0A2D" w:rsidRDefault="00704452" w:rsidP="00497744">
      <w:pPr>
        <w:spacing w:line="288" w:lineRule="auto"/>
        <w:contextualSpacing/>
        <w:rPr>
          <w:rFonts w:ascii="Trebuchet MS" w:hAnsi="Trebuchet MS" w:cstheme="minorHAnsi"/>
          <w:sz w:val="22"/>
          <w:szCs w:val="22"/>
        </w:rPr>
      </w:pPr>
    </w:p>
    <w:p w14:paraId="360AAD20" w14:textId="77777777" w:rsidR="00704452" w:rsidRPr="00DB0A2D" w:rsidRDefault="00704452" w:rsidP="00497744">
      <w:pPr>
        <w:pStyle w:val="Nvel11"/>
        <w:rPr>
          <w:w w:val="0"/>
        </w:rPr>
      </w:pPr>
      <w:r w:rsidRPr="00DB0A2D">
        <w:rPr>
          <w:w w:val="0"/>
          <w:u w:val="single"/>
        </w:rPr>
        <w:t xml:space="preserve">Custos de </w:t>
      </w:r>
      <w:r w:rsidR="004E1BD3" w:rsidRPr="00DB0A2D">
        <w:rPr>
          <w:w w:val="0"/>
          <w:u w:val="single"/>
        </w:rPr>
        <w:t xml:space="preserve">Inscrição, </w:t>
      </w:r>
      <w:r w:rsidRPr="00DB0A2D">
        <w:rPr>
          <w:w w:val="0"/>
          <w:u w:val="single"/>
        </w:rPr>
        <w:t>Registro</w:t>
      </w:r>
      <w:r w:rsidR="004E1BD3" w:rsidRPr="00DB0A2D">
        <w:rPr>
          <w:w w:val="0"/>
          <w:u w:val="single"/>
        </w:rPr>
        <w:t xml:space="preserve"> e Averbação</w:t>
      </w:r>
      <w:r w:rsidR="00B53167" w:rsidRPr="00DB0A2D">
        <w:rPr>
          <w:b/>
          <w:w w:val="0"/>
        </w:rPr>
        <w:t xml:space="preserve">: </w:t>
      </w:r>
      <w:r w:rsidRPr="00DB0A2D">
        <w:rPr>
          <w:w w:val="0"/>
        </w:rPr>
        <w:t>Todos e quaisquer custos incorridos em razão d</w:t>
      </w:r>
      <w:r w:rsidR="004E1BD3" w:rsidRPr="00DB0A2D">
        <w:rPr>
          <w:w w:val="0"/>
        </w:rPr>
        <w:t>a inscrição e</w:t>
      </w:r>
      <w:r w:rsidRPr="00DB0A2D">
        <w:rPr>
          <w:w w:val="0"/>
        </w:rPr>
        <w:t xml:space="preserve"> registro desta Escritura </w:t>
      </w:r>
      <w:r w:rsidR="006F6877" w:rsidRPr="00DB0A2D">
        <w:t>de Emissão</w:t>
      </w:r>
      <w:r w:rsidR="004E1BD3" w:rsidRPr="00DB0A2D">
        <w:t>, bem como de averbação e registro</w:t>
      </w:r>
      <w:r w:rsidR="006F6877" w:rsidRPr="00DB0A2D">
        <w:rPr>
          <w:w w:val="0"/>
        </w:rPr>
        <w:t xml:space="preserve"> </w:t>
      </w:r>
      <w:r w:rsidR="004E1BD3" w:rsidRPr="00DB0A2D">
        <w:rPr>
          <w:w w:val="0"/>
        </w:rPr>
        <w:t>d</w:t>
      </w:r>
      <w:r w:rsidRPr="00DB0A2D">
        <w:rPr>
          <w:w w:val="0"/>
        </w:rPr>
        <w:t xml:space="preserve">e seus eventuais aditamentos, e dos atos societários relacionados a esta Emissão, </w:t>
      </w:r>
      <w:r w:rsidR="004E1BD3" w:rsidRPr="00DB0A2D">
        <w:rPr>
          <w:w w:val="0"/>
        </w:rPr>
        <w:t>junto aos órgãos</w:t>
      </w:r>
      <w:r w:rsidRPr="00DB0A2D">
        <w:rPr>
          <w:w w:val="0"/>
        </w:rPr>
        <w:t xml:space="preserve"> competentes, serão de responsabilidade exclusiva da </w:t>
      </w:r>
      <w:r w:rsidR="00FA2DE2" w:rsidRPr="00DB0A2D">
        <w:t>Emissora</w:t>
      </w:r>
      <w:r w:rsidRPr="00DB0A2D">
        <w:rPr>
          <w:w w:val="0"/>
        </w:rPr>
        <w:t>.</w:t>
      </w:r>
    </w:p>
    <w:p w14:paraId="52A06FA1" w14:textId="77777777" w:rsidR="00704452" w:rsidRPr="00DB0A2D" w:rsidRDefault="00704452" w:rsidP="00497744">
      <w:pPr>
        <w:spacing w:line="288" w:lineRule="auto"/>
        <w:contextualSpacing/>
        <w:rPr>
          <w:rFonts w:ascii="Trebuchet MS" w:hAnsi="Trebuchet MS" w:cstheme="minorHAnsi"/>
          <w:sz w:val="22"/>
          <w:szCs w:val="22"/>
        </w:rPr>
      </w:pPr>
    </w:p>
    <w:p w14:paraId="6FE74682" w14:textId="77777777" w:rsidR="004E1BD3" w:rsidRPr="00DB0A2D" w:rsidRDefault="009948FC" w:rsidP="00497744">
      <w:pPr>
        <w:pStyle w:val="Nvel11"/>
        <w:rPr>
          <w:rFonts w:cstheme="minorHAnsi"/>
          <w:b/>
          <w:w w:val="0"/>
        </w:rPr>
      </w:pPr>
      <w:bookmarkStart w:id="305" w:name="_DV_M431"/>
      <w:bookmarkStart w:id="306" w:name="_Ref361939554"/>
      <w:bookmarkEnd w:id="305"/>
      <w:r w:rsidRPr="00DB0A2D">
        <w:rPr>
          <w:u w:val="single"/>
        </w:rPr>
        <w:t>Securitização</w:t>
      </w:r>
      <w:r w:rsidR="00B53167" w:rsidRPr="00DB0A2D">
        <w:t>:</w:t>
      </w:r>
      <w:r w:rsidR="00B53167" w:rsidRPr="00DB0A2D">
        <w:rPr>
          <w:b/>
        </w:rPr>
        <w:t xml:space="preserve"> </w:t>
      </w:r>
      <w:r w:rsidRPr="00DB0A2D">
        <w:t xml:space="preserve">As Partes declaram </w:t>
      </w:r>
      <w:r w:rsidR="004E1BD3" w:rsidRPr="00DB0A2D">
        <w:t xml:space="preserve">ter plena ciência em relação ao fato de </w:t>
      </w:r>
      <w:r w:rsidRPr="00DB0A2D">
        <w:t>que esta Escritura de Emissão integra um conjunto de documentos que compõem a estrutura jurídica de uma securitização de créditos imobiliários viabilizada por meio da emissão dos CRI.</w:t>
      </w:r>
    </w:p>
    <w:p w14:paraId="1688CCF5" w14:textId="77777777" w:rsidR="004E1BD3" w:rsidRPr="00DB0A2D" w:rsidRDefault="004E1BD3" w:rsidP="00497744">
      <w:pPr>
        <w:pStyle w:val="PargrafodaLista"/>
        <w:spacing w:line="288" w:lineRule="auto"/>
        <w:rPr>
          <w:rFonts w:ascii="Trebuchet MS" w:hAnsi="Trebuchet MS"/>
          <w:sz w:val="22"/>
          <w:szCs w:val="22"/>
        </w:rPr>
      </w:pPr>
    </w:p>
    <w:p w14:paraId="192BA3DB" w14:textId="77777777" w:rsidR="009948FC" w:rsidRPr="00DB0A2D" w:rsidRDefault="009948FC" w:rsidP="00497744">
      <w:pPr>
        <w:pStyle w:val="Nvel111"/>
        <w:rPr>
          <w:rFonts w:cstheme="minorHAnsi"/>
          <w:b/>
          <w:w w:val="0"/>
        </w:rPr>
      </w:pPr>
      <w:r w:rsidRPr="00DB0A2D">
        <w:t xml:space="preserve">Neste sentido, qualquer conflito em relação à interpretação das obrigações das Partes neste documento deverá ser solucionado levando em </w:t>
      </w:r>
      <w:r w:rsidRPr="00DB0A2D">
        <w:lastRenderedPageBreak/>
        <w:t>consideração uma análise sistemática de todos os documentos envolvendo a emissão dos CRI.</w:t>
      </w:r>
      <w:bookmarkEnd w:id="306"/>
    </w:p>
    <w:p w14:paraId="3A39BBA9" w14:textId="77777777" w:rsidR="009948FC" w:rsidRPr="00DB0A2D" w:rsidRDefault="009948FC" w:rsidP="00497744">
      <w:pPr>
        <w:pStyle w:val="PargrafodaLista"/>
        <w:widowControl w:val="0"/>
        <w:autoSpaceDE/>
        <w:autoSpaceDN/>
        <w:adjustRightInd/>
        <w:spacing w:line="288" w:lineRule="auto"/>
        <w:ind w:left="0"/>
        <w:contextualSpacing/>
        <w:jc w:val="both"/>
        <w:rPr>
          <w:rFonts w:ascii="Trebuchet MS" w:hAnsi="Trebuchet MS" w:cstheme="minorHAnsi"/>
          <w:b/>
          <w:w w:val="0"/>
          <w:sz w:val="22"/>
          <w:szCs w:val="22"/>
        </w:rPr>
      </w:pPr>
    </w:p>
    <w:p w14:paraId="53E11796" w14:textId="77777777" w:rsidR="00704452" w:rsidRPr="00DB0A2D" w:rsidRDefault="00704452" w:rsidP="00497744">
      <w:pPr>
        <w:pStyle w:val="Nvel11"/>
        <w:rPr>
          <w:w w:val="0"/>
        </w:rPr>
      </w:pPr>
      <w:r w:rsidRPr="00DB0A2D">
        <w:rPr>
          <w:w w:val="0"/>
          <w:u w:val="single"/>
        </w:rPr>
        <w:t>Lei Aplicável</w:t>
      </w:r>
      <w:r w:rsidR="00B53167" w:rsidRPr="00DB0A2D">
        <w:rPr>
          <w:w w:val="0"/>
        </w:rPr>
        <w:t>:</w:t>
      </w:r>
      <w:r w:rsidR="00B53167" w:rsidRPr="00DB0A2D">
        <w:rPr>
          <w:b/>
          <w:w w:val="0"/>
        </w:rPr>
        <w:t xml:space="preserve"> </w:t>
      </w:r>
      <w:bookmarkStart w:id="307" w:name="_DV_M432"/>
      <w:bookmarkEnd w:id="307"/>
      <w:r w:rsidRPr="00DB0A2D">
        <w:rPr>
          <w:w w:val="0"/>
        </w:rPr>
        <w:t>Esta Escritura</w:t>
      </w:r>
      <w:r w:rsidR="006F6877" w:rsidRPr="00DB0A2D">
        <w:t xml:space="preserve"> de Emissão</w:t>
      </w:r>
      <w:r w:rsidRPr="00DB0A2D">
        <w:rPr>
          <w:w w:val="0"/>
        </w:rPr>
        <w:t xml:space="preserve"> é regida pelas Leis da República Federativa do Brasil.</w:t>
      </w:r>
    </w:p>
    <w:p w14:paraId="7D52C37C" w14:textId="77777777" w:rsidR="00704452" w:rsidRPr="00DB0A2D" w:rsidRDefault="00704452" w:rsidP="00497744">
      <w:pPr>
        <w:spacing w:line="288" w:lineRule="auto"/>
        <w:contextualSpacing/>
        <w:rPr>
          <w:rFonts w:ascii="Trebuchet MS" w:hAnsi="Trebuchet MS" w:cstheme="minorHAnsi"/>
          <w:w w:val="0"/>
          <w:sz w:val="22"/>
          <w:szCs w:val="22"/>
        </w:rPr>
      </w:pPr>
    </w:p>
    <w:p w14:paraId="6B225EC3" w14:textId="77777777" w:rsidR="00704452" w:rsidRPr="00DB0A2D" w:rsidRDefault="00704452" w:rsidP="00497744">
      <w:pPr>
        <w:pStyle w:val="Nvel11"/>
        <w:rPr>
          <w:w w:val="0"/>
        </w:rPr>
      </w:pPr>
      <w:r w:rsidRPr="00DB0A2D">
        <w:rPr>
          <w:w w:val="0"/>
          <w:u w:val="single"/>
        </w:rPr>
        <w:t>Irrevogabilidade</w:t>
      </w:r>
      <w:r w:rsidR="00B53167" w:rsidRPr="00DB0A2D">
        <w:rPr>
          <w:w w:val="0"/>
        </w:rPr>
        <w:t>:</w:t>
      </w:r>
      <w:r w:rsidRPr="00DB0A2D">
        <w:rPr>
          <w:w w:val="0"/>
        </w:rPr>
        <w:t xml:space="preserve"> </w:t>
      </w:r>
      <w:r w:rsidRPr="00DB0A2D">
        <w:rPr>
          <w:rFonts w:cstheme="minorHAnsi"/>
          <w:w w:val="0"/>
        </w:rPr>
        <w:t>Esta Escritura</w:t>
      </w:r>
      <w:r w:rsidR="006F6877" w:rsidRPr="00DB0A2D">
        <w:t xml:space="preserve"> de Emissão</w:t>
      </w:r>
      <w:r w:rsidRPr="00DB0A2D">
        <w:rPr>
          <w:rFonts w:cstheme="minorHAnsi"/>
          <w:w w:val="0"/>
        </w:rPr>
        <w:t xml:space="preserve"> é celebrada em caráter irrevogável e irretratável, obrigando as partes e seus sucessores a qualquer título. Qualquer alteração a esta Escritura</w:t>
      </w:r>
      <w:r w:rsidR="006F6877" w:rsidRPr="00DB0A2D">
        <w:t xml:space="preserve"> de Emissão</w:t>
      </w:r>
      <w:r w:rsidRPr="00DB0A2D">
        <w:rPr>
          <w:rFonts w:cstheme="minorHAnsi"/>
          <w:w w:val="0"/>
        </w:rPr>
        <w:t xml:space="preserve"> somente será considerada válida se formalizada </w:t>
      </w:r>
      <w:r w:rsidRPr="00DB0A2D">
        <w:rPr>
          <w:rFonts w:cstheme="minorHAnsi"/>
          <w:bCs/>
          <w:w w:val="0"/>
        </w:rPr>
        <w:t>por</w:t>
      </w:r>
      <w:r w:rsidRPr="00DB0A2D">
        <w:rPr>
          <w:rFonts w:cstheme="minorHAnsi"/>
          <w:w w:val="0"/>
        </w:rPr>
        <w:t xml:space="preserve"> escrito, em instrumento próprio assinado por todas as Partes.</w:t>
      </w:r>
    </w:p>
    <w:p w14:paraId="209A3C47" w14:textId="77777777" w:rsidR="00704452" w:rsidRPr="00DB0A2D" w:rsidRDefault="00704452" w:rsidP="00497744">
      <w:pPr>
        <w:spacing w:line="288" w:lineRule="auto"/>
        <w:contextualSpacing/>
        <w:jc w:val="both"/>
        <w:rPr>
          <w:rFonts w:ascii="Trebuchet MS" w:hAnsi="Trebuchet MS" w:cstheme="minorHAnsi"/>
          <w:sz w:val="22"/>
          <w:szCs w:val="22"/>
        </w:rPr>
      </w:pPr>
    </w:p>
    <w:p w14:paraId="580736C0" w14:textId="77777777" w:rsidR="00704452" w:rsidRPr="00DB0A2D" w:rsidRDefault="00704452" w:rsidP="00497744">
      <w:pPr>
        <w:pStyle w:val="Nvel11"/>
        <w:rPr>
          <w:w w:val="0"/>
        </w:rPr>
      </w:pPr>
      <w:r w:rsidRPr="00DB0A2D">
        <w:rPr>
          <w:w w:val="0"/>
          <w:u w:val="single"/>
        </w:rPr>
        <w:t>Independência das Disposições da Escritura</w:t>
      </w:r>
      <w:r w:rsidR="006F6877" w:rsidRPr="00DB0A2D">
        <w:rPr>
          <w:u w:val="single"/>
        </w:rPr>
        <w:t xml:space="preserve"> de Emissão</w:t>
      </w:r>
      <w:r w:rsidR="00B53167" w:rsidRPr="00DB0A2D">
        <w:rPr>
          <w:w w:val="0"/>
        </w:rPr>
        <w:t xml:space="preserve">: </w:t>
      </w:r>
      <w:r w:rsidRPr="00DB0A2D">
        <w:rPr>
          <w:w w:val="0"/>
        </w:rPr>
        <w:t xml:space="preserve">Caso qualquer das </w:t>
      </w:r>
      <w:r w:rsidRPr="00DB0A2D">
        <w:rPr>
          <w:bCs/>
          <w:w w:val="0"/>
        </w:rPr>
        <w:t>disposições</w:t>
      </w:r>
      <w:r w:rsidRPr="00DB0A2D">
        <w:rPr>
          <w:w w:val="0"/>
        </w:rPr>
        <w:t xml:space="preserve">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27CC3E1E" w14:textId="77777777" w:rsidR="00704452" w:rsidRPr="00DB0A2D" w:rsidRDefault="00704452" w:rsidP="00497744">
      <w:pPr>
        <w:spacing w:line="288" w:lineRule="auto"/>
        <w:contextualSpacing/>
        <w:jc w:val="both"/>
        <w:rPr>
          <w:rFonts w:ascii="Trebuchet MS" w:hAnsi="Trebuchet MS" w:cstheme="minorHAnsi"/>
          <w:sz w:val="22"/>
          <w:szCs w:val="22"/>
        </w:rPr>
      </w:pPr>
    </w:p>
    <w:p w14:paraId="6177BA9F" w14:textId="77777777" w:rsidR="00704452" w:rsidRPr="00DB0A2D" w:rsidRDefault="00704452" w:rsidP="00497744">
      <w:pPr>
        <w:pStyle w:val="Nvel11"/>
        <w:contextualSpacing/>
        <w:rPr>
          <w:rFonts w:cstheme="minorHAnsi"/>
        </w:rPr>
      </w:pPr>
      <w:r w:rsidRPr="00DB0A2D">
        <w:rPr>
          <w:w w:val="0"/>
          <w:u w:val="single"/>
        </w:rPr>
        <w:t>Título Executivo Extrajudicial</w:t>
      </w:r>
      <w:r w:rsidR="00B53167" w:rsidRPr="00DB0A2D">
        <w:rPr>
          <w:w w:val="0"/>
        </w:rPr>
        <w:t xml:space="preserve">: </w:t>
      </w:r>
      <w:r w:rsidRPr="00DB0A2D">
        <w:rPr>
          <w:rFonts w:cstheme="minorHAnsi"/>
          <w:w w:val="0"/>
        </w:rPr>
        <w:t>Toda e qualquer quantia devida a qualquer das Partes por força desta Escritura</w:t>
      </w:r>
      <w:r w:rsidR="006F6877" w:rsidRPr="00DB0A2D">
        <w:t xml:space="preserve"> de Emissão</w:t>
      </w:r>
      <w:r w:rsidRPr="00DB0A2D">
        <w:rPr>
          <w:rFonts w:cstheme="minorHAnsi"/>
          <w:w w:val="0"/>
        </w:rPr>
        <w:t xml:space="preserve"> poderá ser cobrada via </w:t>
      </w:r>
      <w:r w:rsidRPr="00DB0A2D">
        <w:rPr>
          <w:rFonts w:cstheme="minorHAnsi"/>
          <w:bCs/>
          <w:w w:val="0"/>
        </w:rPr>
        <w:t>processo</w:t>
      </w:r>
      <w:r w:rsidRPr="00DB0A2D">
        <w:rPr>
          <w:rFonts w:cstheme="minorHAnsi"/>
          <w:w w:val="0"/>
        </w:rPr>
        <w:t xml:space="preserve"> de execução, visto que as Partes, desde já, reconhecem tratar-se de quantia líquida e certa, atribuindo ao presente a qualidade de título executivo extrajudicial.</w:t>
      </w:r>
    </w:p>
    <w:p w14:paraId="493F48AB" w14:textId="77777777" w:rsidR="00704452" w:rsidRPr="00DB0A2D" w:rsidRDefault="00704452" w:rsidP="00497744">
      <w:pPr>
        <w:spacing w:line="288" w:lineRule="auto"/>
        <w:contextualSpacing/>
        <w:jc w:val="both"/>
        <w:rPr>
          <w:rFonts w:ascii="Trebuchet MS" w:hAnsi="Trebuchet MS" w:cstheme="minorHAnsi"/>
          <w:w w:val="0"/>
          <w:sz w:val="22"/>
          <w:szCs w:val="22"/>
        </w:rPr>
      </w:pPr>
    </w:p>
    <w:p w14:paraId="1BD398F9" w14:textId="04BD2712" w:rsidR="004E1BD3" w:rsidRPr="00DB0A2D" w:rsidRDefault="004C759B" w:rsidP="00497744">
      <w:pPr>
        <w:pStyle w:val="Nvel11"/>
        <w:rPr>
          <w:w w:val="0"/>
        </w:rPr>
      </w:pPr>
      <w:bookmarkStart w:id="308" w:name="_DV_M433"/>
      <w:bookmarkEnd w:id="308"/>
      <w:r w:rsidRPr="00DB0A2D">
        <w:rPr>
          <w:w w:val="0"/>
          <w:u w:val="single"/>
        </w:rPr>
        <w:t>Guarda de Documentos</w:t>
      </w:r>
      <w:r w:rsidR="00B53167" w:rsidRPr="00DB0A2D">
        <w:rPr>
          <w:w w:val="0"/>
        </w:rPr>
        <w:t xml:space="preserve">: </w:t>
      </w:r>
      <w:r w:rsidRPr="00DB0A2D">
        <w:rPr>
          <w:w w:val="0"/>
        </w:rPr>
        <w:t xml:space="preserve">A </w:t>
      </w:r>
      <w:r w:rsidR="008217EE" w:rsidRPr="00DB0A2D">
        <w:t>Debenturista</w:t>
      </w:r>
      <w:r w:rsidRPr="00DB0A2D">
        <w:rPr>
          <w:w w:val="0"/>
        </w:rPr>
        <w:t xml:space="preserve"> será responsável pela guarda de uma via </w:t>
      </w:r>
      <w:r w:rsidR="009C4F7C">
        <w:rPr>
          <w:w w:val="0"/>
        </w:rPr>
        <w:t>digital assinada</w:t>
      </w:r>
      <w:r w:rsidRPr="00DB0A2D">
        <w:rPr>
          <w:w w:val="0"/>
        </w:rPr>
        <w:t xml:space="preserve"> desta Escritura de Emissão, recebendo a Instituição Custodiante</w:t>
      </w:r>
      <w:r w:rsidR="004E1BD3" w:rsidRPr="00DB0A2D">
        <w:rPr>
          <w:w w:val="0"/>
        </w:rPr>
        <w:t xml:space="preserve"> das CCI</w:t>
      </w:r>
      <w:r w:rsidRPr="00DB0A2D">
        <w:rPr>
          <w:w w:val="0"/>
        </w:rPr>
        <w:t xml:space="preserve"> uma cópia.</w:t>
      </w:r>
    </w:p>
    <w:p w14:paraId="1FA03B8F" w14:textId="77777777" w:rsidR="004E1BD3" w:rsidRPr="00DB0A2D" w:rsidRDefault="004E1BD3" w:rsidP="00497744">
      <w:pPr>
        <w:pStyle w:val="PargrafodaLista"/>
        <w:spacing w:line="288" w:lineRule="auto"/>
        <w:rPr>
          <w:rFonts w:ascii="Trebuchet MS" w:hAnsi="Trebuchet MS"/>
          <w:w w:val="0"/>
          <w:sz w:val="22"/>
          <w:szCs w:val="22"/>
        </w:rPr>
      </w:pPr>
    </w:p>
    <w:p w14:paraId="6119B224" w14:textId="01C08E9B" w:rsidR="004C759B" w:rsidRPr="00DB0A2D" w:rsidRDefault="004C759B" w:rsidP="00497744">
      <w:pPr>
        <w:pStyle w:val="Nvel111"/>
        <w:rPr>
          <w:w w:val="0"/>
        </w:rPr>
      </w:pPr>
      <w:r w:rsidRPr="00DB0A2D">
        <w:rPr>
          <w:w w:val="0"/>
        </w:rPr>
        <w:t xml:space="preserve">A </w:t>
      </w:r>
      <w:r w:rsidR="008217EE" w:rsidRPr="00DB0A2D">
        <w:t>Debenturista</w:t>
      </w:r>
      <w:r w:rsidRPr="00DB0A2D">
        <w:rPr>
          <w:w w:val="0"/>
        </w:rPr>
        <w:t xml:space="preserve"> também será responsável pela guarda de uma via </w:t>
      </w:r>
      <w:r w:rsidR="003B1A9D">
        <w:rPr>
          <w:w w:val="0"/>
        </w:rPr>
        <w:t>digital assinada</w:t>
      </w:r>
      <w:r w:rsidRPr="00DB0A2D">
        <w:rPr>
          <w:w w:val="0"/>
        </w:rPr>
        <w:t xml:space="preserve"> de todos os Documentos da Operação</w:t>
      </w:r>
      <w:r w:rsidR="006E7C09" w:rsidRPr="00DB0A2D">
        <w:rPr>
          <w:w w:val="0"/>
        </w:rPr>
        <w:t xml:space="preserve"> devidamente registrados nos cartórios competentes</w:t>
      </w:r>
      <w:r w:rsidRPr="00DB0A2D">
        <w:rPr>
          <w:w w:val="0"/>
        </w:rPr>
        <w:t>.</w:t>
      </w:r>
    </w:p>
    <w:p w14:paraId="31D3FD13" w14:textId="77777777" w:rsidR="004C759B" w:rsidRPr="00DB0A2D" w:rsidRDefault="004C759B" w:rsidP="00497744">
      <w:pPr>
        <w:pStyle w:val="PargrafodaLista"/>
        <w:widowControl w:val="0"/>
        <w:autoSpaceDE/>
        <w:autoSpaceDN/>
        <w:adjustRightInd/>
        <w:spacing w:line="288" w:lineRule="auto"/>
        <w:ind w:left="0"/>
        <w:contextualSpacing/>
        <w:jc w:val="both"/>
        <w:rPr>
          <w:rFonts w:ascii="Trebuchet MS" w:hAnsi="Trebuchet MS" w:cstheme="minorHAnsi"/>
          <w:w w:val="0"/>
          <w:sz w:val="22"/>
          <w:szCs w:val="22"/>
        </w:rPr>
      </w:pPr>
    </w:p>
    <w:p w14:paraId="2CA08E41" w14:textId="77777777" w:rsidR="004E1BD3" w:rsidRPr="00DB0A2D" w:rsidRDefault="003A32DB" w:rsidP="00497744">
      <w:pPr>
        <w:pStyle w:val="Nvel11"/>
        <w:widowControl w:val="0"/>
        <w:contextualSpacing/>
        <w:rPr>
          <w:w w:val="0"/>
        </w:rPr>
      </w:pPr>
      <w:r w:rsidRPr="00DB0A2D">
        <w:rPr>
          <w:w w:val="0"/>
          <w:u w:val="single"/>
        </w:rPr>
        <w:t>Indenização</w:t>
      </w:r>
      <w:bookmarkStart w:id="309" w:name="_Ref6150854"/>
      <w:r w:rsidR="00B53167" w:rsidRPr="00DB0A2D">
        <w:rPr>
          <w:w w:val="0"/>
        </w:rPr>
        <w:t xml:space="preserve">: </w:t>
      </w:r>
      <w:r w:rsidRPr="00DB0A2D">
        <w:rPr>
          <w:w w:val="0"/>
        </w:rPr>
        <w:t xml:space="preserve">A partir da data de assinatura desta Escritura de Emissão, a </w:t>
      </w:r>
      <w:r w:rsidR="00FA2DE2" w:rsidRPr="00DB0A2D">
        <w:t>Emissora</w:t>
      </w:r>
      <w:r w:rsidRPr="00DB0A2D">
        <w:rPr>
          <w:w w:val="0"/>
        </w:rPr>
        <w:t xml:space="preserve"> se obriga a indenizar e manter a </w:t>
      </w:r>
      <w:r w:rsidR="008217EE" w:rsidRPr="00DB0A2D">
        <w:t>Debenturista</w:t>
      </w:r>
      <w:r w:rsidRPr="00DB0A2D">
        <w:rPr>
          <w:w w:val="0"/>
        </w:rPr>
        <w:t xml:space="preserve"> indene contra quaisquer demandas, obrigações, perdas e danos de qualquer natureza direta ou indiretamente sofridos pela </w:t>
      </w:r>
      <w:r w:rsidR="008217EE" w:rsidRPr="00DB0A2D">
        <w:t>Debenturista</w:t>
      </w:r>
      <w:r w:rsidRPr="00DB0A2D">
        <w:rPr>
          <w:w w:val="0"/>
        </w:rPr>
        <w:t>, originados de ou relacionados a:</w:t>
      </w:r>
    </w:p>
    <w:p w14:paraId="267E30FA" w14:textId="77777777" w:rsidR="004E1BD3" w:rsidRPr="00DB0A2D" w:rsidRDefault="004E1BD3" w:rsidP="00497744">
      <w:pPr>
        <w:pStyle w:val="Nvel11a"/>
        <w:widowControl w:val="0"/>
        <w:numPr>
          <w:ilvl w:val="0"/>
          <w:numId w:val="0"/>
        </w:numPr>
        <w:ind w:left="709"/>
        <w:contextualSpacing/>
        <w:rPr>
          <w:w w:val="0"/>
        </w:rPr>
      </w:pPr>
    </w:p>
    <w:p w14:paraId="5229A6BC" w14:textId="4D84ABB3" w:rsidR="004E1BD3" w:rsidRPr="00DB0A2D" w:rsidRDefault="004C7ACC" w:rsidP="00497744">
      <w:pPr>
        <w:pStyle w:val="Nvel11a"/>
        <w:widowControl w:val="0"/>
        <w:contextualSpacing/>
        <w:rPr>
          <w:w w:val="0"/>
        </w:rPr>
      </w:pPr>
      <w:r w:rsidRPr="00DB0A2D">
        <w:rPr>
          <w:w w:val="0"/>
        </w:rPr>
        <w:t>f</w:t>
      </w:r>
      <w:r w:rsidR="003A32DB" w:rsidRPr="00DB0A2D">
        <w:rPr>
          <w:w w:val="0"/>
        </w:rPr>
        <w:t>alsidade</w:t>
      </w:r>
      <w:r w:rsidR="00D679F0" w:rsidRPr="00DB0A2D">
        <w:rPr>
          <w:w w:val="0"/>
        </w:rPr>
        <w:t>, incorreção ou insuficiência</w:t>
      </w:r>
      <w:r w:rsidR="003A32DB" w:rsidRPr="00DB0A2D">
        <w:rPr>
          <w:w w:val="0"/>
        </w:rPr>
        <w:t xml:space="preserve"> contida nas declarações e garantias prestadas pela </w:t>
      </w:r>
      <w:r w:rsidR="00FA2DE2" w:rsidRPr="00DB0A2D">
        <w:t>Emissora</w:t>
      </w:r>
      <w:r w:rsidR="007209E6" w:rsidRPr="00DB0A2D">
        <w:t xml:space="preserve"> e/ou</w:t>
      </w:r>
      <w:r w:rsidR="004E1BD3" w:rsidRPr="00DB0A2D">
        <w:t xml:space="preserve"> pelos Fiadores</w:t>
      </w:r>
      <w:r w:rsidR="003A32DB" w:rsidRPr="00DB0A2D">
        <w:rPr>
          <w:w w:val="0"/>
        </w:rPr>
        <w:t>, nos termos desta Escritura de Emissão ou de quaisquer dos demais Documentos da Operação;</w:t>
      </w:r>
    </w:p>
    <w:p w14:paraId="22EE51D1" w14:textId="77777777" w:rsidR="004E1BD3" w:rsidRPr="00DB0A2D" w:rsidRDefault="004E1BD3" w:rsidP="00497744">
      <w:pPr>
        <w:pStyle w:val="Nvel11a"/>
        <w:widowControl w:val="0"/>
        <w:numPr>
          <w:ilvl w:val="0"/>
          <w:numId w:val="0"/>
        </w:numPr>
        <w:ind w:left="709"/>
        <w:contextualSpacing/>
        <w:rPr>
          <w:w w:val="0"/>
        </w:rPr>
      </w:pPr>
    </w:p>
    <w:p w14:paraId="2BC57866" w14:textId="1CF22A3F" w:rsidR="004E1BD3" w:rsidRPr="00DB0A2D" w:rsidRDefault="003A32DB" w:rsidP="00497744">
      <w:pPr>
        <w:pStyle w:val="Nvel11a"/>
        <w:widowControl w:val="0"/>
        <w:contextualSpacing/>
        <w:rPr>
          <w:w w:val="0"/>
        </w:rPr>
      </w:pPr>
      <w:r w:rsidRPr="00DB0A2D">
        <w:rPr>
          <w:w w:val="0"/>
        </w:rPr>
        <w:t xml:space="preserve">ação ou omissão da </w:t>
      </w:r>
      <w:r w:rsidR="00FA2DE2" w:rsidRPr="00DB0A2D">
        <w:t>Emissora</w:t>
      </w:r>
      <w:r w:rsidR="007209E6" w:rsidRPr="00DB0A2D">
        <w:t xml:space="preserve"> e/ou </w:t>
      </w:r>
      <w:r w:rsidR="004E1BD3" w:rsidRPr="00DB0A2D">
        <w:t>dos Fiadores</w:t>
      </w:r>
      <w:r w:rsidRPr="00DB0A2D">
        <w:rPr>
          <w:w w:val="0"/>
        </w:rPr>
        <w:t>, no que diz respeito ao cumprimento de suas obrigações decorrentes dos Documentos da Operação ou de qualquer forma relacionadas à esta Escritura de Emissão;</w:t>
      </w:r>
      <w:r w:rsidR="00AB6C6B" w:rsidRPr="00DB0A2D">
        <w:rPr>
          <w:w w:val="0"/>
        </w:rPr>
        <w:t xml:space="preserve"> ou</w:t>
      </w:r>
    </w:p>
    <w:p w14:paraId="51A8A0BE" w14:textId="77777777" w:rsidR="004E1BD3" w:rsidRPr="00DB0A2D" w:rsidRDefault="004E1BD3" w:rsidP="00497744">
      <w:pPr>
        <w:pStyle w:val="PargrafodaLista"/>
        <w:spacing w:line="288" w:lineRule="auto"/>
        <w:rPr>
          <w:rFonts w:ascii="Trebuchet MS" w:hAnsi="Trebuchet MS"/>
          <w:w w:val="0"/>
          <w:sz w:val="22"/>
          <w:szCs w:val="22"/>
        </w:rPr>
      </w:pPr>
    </w:p>
    <w:p w14:paraId="4D2B81FF" w14:textId="77777777" w:rsidR="004E1BD3" w:rsidRPr="00DB0A2D" w:rsidRDefault="003A32DB" w:rsidP="00497744">
      <w:pPr>
        <w:pStyle w:val="Nvel11a"/>
        <w:widowControl w:val="0"/>
        <w:contextualSpacing/>
        <w:rPr>
          <w:w w:val="0"/>
        </w:rPr>
      </w:pPr>
      <w:r w:rsidRPr="00DB0A2D">
        <w:rPr>
          <w:w w:val="0"/>
        </w:rPr>
        <w:t>demandas, ações ou processos instaurados a fim de discutir:</w:t>
      </w:r>
    </w:p>
    <w:p w14:paraId="1926FFD6" w14:textId="77777777" w:rsidR="004E1BD3" w:rsidRPr="00DB0A2D" w:rsidRDefault="004E1BD3" w:rsidP="00497744">
      <w:pPr>
        <w:pStyle w:val="PargrafodaLista"/>
        <w:spacing w:line="288" w:lineRule="auto"/>
        <w:rPr>
          <w:rFonts w:ascii="Trebuchet MS" w:hAnsi="Trebuchet MS"/>
          <w:w w:val="0"/>
          <w:sz w:val="22"/>
          <w:szCs w:val="22"/>
        </w:rPr>
      </w:pPr>
    </w:p>
    <w:p w14:paraId="08317350" w14:textId="77777777" w:rsidR="004E1BD3" w:rsidRPr="00DB0A2D" w:rsidRDefault="003A32DB" w:rsidP="00497744">
      <w:pPr>
        <w:pStyle w:val="Nvel11a1"/>
        <w:widowControl w:val="0"/>
        <w:contextualSpacing/>
        <w:rPr>
          <w:w w:val="0"/>
        </w:rPr>
      </w:pPr>
      <w:r w:rsidRPr="00DB0A2D">
        <w:rPr>
          <w:w w:val="0"/>
        </w:rPr>
        <w:lastRenderedPageBreak/>
        <w:t>os Créditos Imobiliários ou as Debêntures; ou</w:t>
      </w:r>
    </w:p>
    <w:p w14:paraId="6C216ADF" w14:textId="77777777" w:rsidR="004E1BD3" w:rsidRPr="00DB0A2D" w:rsidRDefault="004E1BD3" w:rsidP="00497744">
      <w:pPr>
        <w:pStyle w:val="Nvel11a1"/>
        <w:widowControl w:val="0"/>
        <w:numPr>
          <w:ilvl w:val="0"/>
          <w:numId w:val="0"/>
        </w:numPr>
        <w:ind w:left="1418"/>
        <w:contextualSpacing/>
        <w:rPr>
          <w:w w:val="0"/>
        </w:rPr>
      </w:pPr>
    </w:p>
    <w:p w14:paraId="590DF0A9" w14:textId="77777777" w:rsidR="003A32DB" w:rsidRPr="00DB0A2D" w:rsidRDefault="003A32DB" w:rsidP="00497744">
      <w:pPr>
        <w:pStyle w:val="Nvel11a1"/>
        <w:widowControl w:val="0"/>
        <w:contextualSpacing/>
        <w:rPr>
          <w:w w:val="0"/>
        </w:rPr>
      </w:pPr>
      <w:r w:rsidRPr="00DB0A2D">
        <w:rPr>
          <w:w w:val="0"/>
        </w:rPr>
        <w:t xml:space="preserve">a constituição </w:t>
      </w:r>
      <w:r w:rsidR="004E1BD3" w:rsidRPr="00DB0A2D">
        <w:rPr>
          <w:w w:val="0"/>
        </w:rPr>
        <w:t>das Garantias</w:t>
      </w:r>
      <w:r w:rsidRPr="00DB0A2D">
        <w:rPr>
          <w:w w:val="0"/>
        </w:rPr>
        <w:t xml:space="preserve">, exceto se tais demandas, ações ou processos relacionem-se a ato ou omissão da </w:t>
      </w:r>
      <w:r w:rsidR="008217EE" w:rsidRPr="00DB0A2D">
        <w:t>Debenturista</w:t>
      </w:r>
      <w:r w:rsidRPr="00DB0A2D">
        <w:rPr>
          <w:w w:val="0"/>
        </w:rPr>
        <w:t>.</w:t>
      </w:r>
      <w:bookmarkEnd w:id="309"/>
      <w:r w:rsidRPr="00DB0A2D">
        <w:rPr>
          <w:w w:val="0"/>
        </w:rPr>
        <w:t xml:space="preserve"> </w:t>
      </w:r>
    </w:p>
    <w:p w14:paraId="06D662C8" w14:textId="77777777" w:rsidR="003A32DB" w:rsidRPr="00DB0A2D" w:rsidRDefault="003A32DB" w:rsidP="00497744">
      <w:pPr>
        <w:pStyle w:val="PargrafodaLista"/>
        <w:widowControl w:val="0"/>
        <w:autoSpaceDE/>
        <w:autoSpaceDN/>
        <w:adjustRightInd/>
        <w:spacing w:line="288" w:lineRule="auto"/>
        <w:ind w:left="0"/>
        <w:contextualSpacing/>
        <w:jc w:val="both"/>
        <w:rPr>
          <w:rFonts w:ascii="Trebuchet MS" w:hAnsi="Trebuchet MS" w:cstheme="minorHAnsi"/>
          <w:w w:val="0"/>
          <w:sz w:val="22"/>
          <w:szCs w:val="22"/>
        </w:rPr>
      </w:pPr>
    </w:p>
    <w:p w14:paraId="69984EE5" w14:textId="64A9BD7E" w:rsidR="003A32DB" w:rsidRPr="00DB0A2D" w:rsidRDefault="003A32DB" w:rsidP="00497744">
      <w:pPr>
        <w:pStyle w:val="Nvel111"/>
        <w:rPr>
          <w:w w:val="0"/>
        </w:rPr>
      </w:pPr>
      <w:r w:rsidRPr="00DB0A2D">
        <w:rPr>
          <w:w w:val="0"/>
        </w:rPr>
        <w:t xml:space="preserve">Sem prejuízo da obrigação assumida na </w:t>
      </w:r>
      <w:r w:rsidR="00CA0F71" w:rsidRPr="00DB0A2D">
        <w:t>c</w:t>
      </w:r>
      <w:r w:rsidR="007653B6" w:rsidRPr="00DB0A2D">
        <w:t>láusula</w:t>
      </w:r>
      <w:r w:rsidR="00B57777" w:rsidRPr="00DB0A2D">
        <w:rPr>
          <w:w w:val="0"/>
        </w:rPr>
        <w:t> </w:t>
      </w:r>
      <w:r w:rsidRPr="00DB0A2D">
        <w:rPr>
          <w:w w:val="0"/>
        </w:rPr>
        <w:fldChar w:fldCharType="begin"/>
      </w:r>
      <w:r w:rsidRPr="00DB0A2D">
        <w:rPr>
          <w:w w:val="0"/>
        </w:rPr>
        <w:instrText xml:space="preserve"> REF _Ref6150854 \r \h </w:instrText>
      </w:r>
      <w:r w:rsidR="00305E70" w:rsidRPr="00DB0A2D">
        <w:rPr>
          <w:w w:val="0"/>
        </w:rPr>
        <w:instrText xml:space="preserve"> \* MERGEFORMAT </w:instrText>
      </w:r>
      <w:r w:rsidRPr="00DB0A2D">
        <w:rPr>
          <w:w w:val="0"/>
        </w:rPr>
      </w:r>
      <w:r w:rsidRPr="00DB0A2D">
        <w:rPr>
          <w:w w:val="0"/>
        </w:rPr>
        <w:fldChar w:fldCharType="separate"/>
      </w:r>
      <w:r w:rsidR="006A0CE2">
        <w:rPr>
          <w:w w:val="0"/>
        </w:rPr>
        <w:t>11.14</w:t>
      </w:r>
      <w:r w:rsidRPr="00DB0A2D">
        <w:rPr>
          <w:w w:val="0"/>
        </w:rPr>
        <w:fldChar w:fldCharType="end"/>
      </w:r>
      <w:r w:rsidRPr="00DB0A2D">
        <w:rPr>
          <w:w w:val="0"/>
        </w:rPr>
        <w:t xml:space="preserve"> desta Escritura de Emissão, a </w:t>
      </w:r>
      <w:r w:rsidR="00FA2DE2" w:rsidRPr="00DB0A2D">
        <w:t>Emissora</w:t>
      </w:r>
      <w:r w:rsidR="007209E6" w:rsidRPr="00DB0A2D">
        <w:t xml:space="preserve"> e</w:t>
      </w:r>
      <w:r w:rsidR="004E1BD3" w:rsidRPr="00DB0A2D">
        <w:t xml:space="preserve"> os Fiadores</w:t>
      </w:r>
      <w:r w:rsidRPr="00DB0A2D">
        <w:rPr>
          <w:w w:val="0"/>
        </w:rPr>
        <w:t xml:space="preserve"> se obriga</w:t>
      </w:r>
      <w:r w:rsidR="004E1BD3" w:rsidRPr="00DB0A2D">
        <w:rPr>
          <w:w w:val="0"/>
        </w:rPr>
        <w:t>m</w:t>
      </w:r>
      <w:r w:rsidRPr="00DB0A2D">
        <w:rPr>
          <w:w w:val="0"/>
        </w:rPr>
        <w:t xml:space="preserve"> a fornecer os documentos e informações de que dispõem e que sejam necessários para defesa dos interesses da </w:t>
      </w:r>
      <w:r w:rsidR="008217EE" w:rsidRPr="00DB0A2D">
        <w:t>Debenturista</w:t>
      </w:r>
      <w:r w:rsidRPr="00DB0A2D">
        <w:rPr>
          <w:w w:val="0"/>
        </w:rPr>
        <w:t xml:space="preserve"> contra as demandas, processos, ações, obrigações, perdas e danos mencionados na </w:t>
      </w:r>
      <w:r w:rsidR="00CA0F71" w:rsidRPr="00DB0A2D">
        <w:t>c</w:t>
      </w:r>
      <w:r w:rsidR="007653B6" w:rsidRPr="00DB0A2D">
        <w:t>láusula</w:t>
      </w:r>
      <w:r w:rsidR="00B57777" w:rsidRPr="00DB0A2D">
        <w:rPr>
          <w:w w:val="0"/>
        </w:rPr>
        <w:t> </w:t>
      </w:r>
      <w:r w:rsidRPr="00DB0A2D">
        <w:rPr>
          <w:w w:val="0"/>
        </w:rPr>
        <w:fldChar w:fldCharType="begin"/>
      </w:r>
      <w:r w:rsidRPr="00DB0A2D">
        <w:rPr>
          <w:w w:val="0"/>
        </w:rPr>
        <w:instrText xml:space="preserve"> REF _Ref6150854 \r \h </w:instrText>
      </w:r>
      <w:r w:rsidR="00305E70" w:rsidRPr="00DB0A2D">
        <w:rPr>
          <w:w w:val="0"/>
        </w:rPr>
        <w:instrText xml:space="preserve"> \* MERGEFORMAT </w:instrText>
      </w:r>
      <w:r w:rsidRPr="00DB0A2D">
        <w:rPr>
          <w:w w:val="0"/>
        </w:rPr>
      </w:r>
      <w:r w:rsidRPr="00DB0A2D">
        <w:rPr>
          <w:w w:val="0"/>
        </w:rPr>
        <w:fldChar w:fldCharType="separate"/>
      </w:r>
      <w:r w:rsidR="006A0CE2">
        <w:rPr>
          <w:w w:val="0"/>
        </w:rPr>
        <w:t>11.14</w:t>
      </w:r>
      <w:r w:rsidRPr="00DB0A2D">
        <w:rPr>
          <w:w w:val="0"/>
        </w:rPr>
        <w:fldChar w:fldCharType="end"/>
      </w:r>
      <w:r w:rsidRPr="00DB0A2D">
        <w:rPr>
          <w:w w:val="0"/>
        </w:rPr>
        <w:t xml:space="preserve"> desta Escritura de Emissão.</w:t>
      </w:r>
    </w:p>
    <w:p w14:paraId="1317A8E5" w14:textId="77777777" w:rsidR="003A32DB" w:rsidRPr="00DB0A2D" w:rsidRDefault="003A32DB" w:rsidP="00497744">
      <w:pPr>
        <w:pStyle w:val="PargrafodaLista"/>
        <w:widowControl w:val="0"/>
        <w:autoSpaceDE/>
        <w:autoSpaceDN/>
        <w:adjustRightInd/>
        <w:spacing w:line="288" w:lineRule="auto"/>
        <w:ind w:left="0"/>
        <w:contextualSpacing/>
        <w:jc w:val="both"/>
        <w:rPr>
          <w:rFonts w:ascii="Trebuchet MS" w:hAnsi="Trebuchet MS" w:cstheme="minorHAnsi"/>
          <w:w w:val="0"/>
          <w:sz w:val="22"/>
          <w:szCs w:val="22"/>
        </w:rPr>
      </w:pPr>
    </w:p>
    <w:p w14:paraId="0DB71CC8" w14:textId="3D2EE4D7" w:rsidR="00704452" w:rsidRPr="00C60516" w:rsidRDefault="00704452" w:rsidP="00497744">
      <w:pPr>
        <w:pStyle w:val="Nvel11"/>
        <w:rPr>
          <w:w w:val="0"/>
          <w:u w:val="single"/>
        </w:rPr>
      </w:pPr>
      <w:r w:rsidRPr="00DB0A2D">
        <w:rPr>
          <w:w w:val="0"/>
          <w:u w:val="single"/>
        </w:rPr>
        <w:t>Foro</w:t>
      </w:r>
      <w:bookmarkStart w:id="310" w:name="_DV_M434"/>
      <w:bookmarkEnd w:id="310"/>
      <w:r w:rsidR="00B53167" w:rsidRPr="00DB0A2D">
        <w:rPr>
          <w:w w:val="0"/>
        </w:rPr>
        <w:t xml:space="preserve">: </w:t>
      </w:r>
      <w:r w:rsidRPr="00DB0A2D">
        <w:rPr>
          <w:rFonts w:cstheme="minorHAnsi"/>
        </w:rPr>
        <w:t xml:space="preserve">Fica eleito o foro da </w:t>
      </w:r>
      <w:r w:rsidR="004E1BD3" w:rsidRPr="00DB0A2D">
        <w:rPr>
          <w:rFonts w:cstheme="minorHAnsi"/>
        </w:rPr>
        <w:t xml:space="preserve">comarca </w:t>
      </w:r>
      <w:r w:rsidRPr="00DB0A2D">
        <w:rPr>
          <w:rFonts w:cstheme="minorHAnsi"/>
        </w:rPr>
        <w:t>de São Paulo, Estado de São Paulo, como o único competente para dirimir todas e quaisquer questões ou litígios oriundos desta Escritura</w:t>
      </w:r>
      <w:r w:rsidR="006F6877" w:rsidRPr="00DB0A2D">
        <w:t xml:space="preserve"> de Emissão</w:t>
      </w:r>
      <w:r w:rsidRPr="00DB0A2D">
        <w:rPr>
          <w:rFonts w:cstheme="minorHAnsi"/>
        </w:rPr>
        <w:t>, renunciando-se expressamente a qualquer outro, por mais privilegiado que seja ou venha a ser.</w:t>
      </w:r>
    </w:p>
    <w:p w14:paraId="4B0DEEA3" w14:textId="77777777" w:rsidR="00C60516" w:rsidRPr="00C60516" w:rsidRDefault="00C60516" w:rsidP="00C60516">
      <w:pPr>
        <w:pStyle w:val="Nvel11"/>
        <w:numPr>
          <w:ilvl w:val="0"/>
          <w:numId w:val="0"/>
        </w:numPr>
        <w:rPr>
          <w:w w:val="0"/>
          <w:u w:val="single"/>
        </w:rPr>
      </w:pPr>
    </w:p>
    <w:p w14:paraId="47F7BD33" w14:textId="24E71C0D" w:rsidR="00C60516" w:rsidRPr="00C60516" w:rsidRDefault="00C60516" w:rsidP="00C60516">
      <w:pPr>
        <w:pStyle w:val="Nvel11"/>
        <w:tabs>
          <w:tab w:val="left" w:pos="284"/>
        </w:tabs>
        <w:contextualSpacing/>
        <w:rPr>
          <w:rFonts w:cs="Trebuchet MS"/>
          <w:w w:val="0"/>
        </w:rPr>
      </w:pPr>
      <w:bookmarkStart w:id="311" w:name="_Ref51340697"/>
      <w:r w:rsidRPr="00C60516">
        <w:rPr>
          <w:rFonts w:cs="Trebuchet MS"/>
          <w:w w:val="0"/>
          <w:u w:val="single"/>
        </w:rPr>
        <w:t>Assinatura</w:t>
      </w:r>
      <w:r w:rsidRPr="00C60516">
        <w:rPr>
          <w:u w:val="single"/>
        </w:rPr>
        <w:t xml:space="preserve"> Eletrônica</w:t>
      </w:r>
      <w:r w:rsidRPr="00C60516">
        <w:t>: A</w:t>
      </w:r>
      <w:r>
        <w:t>s Partes,</w:t>
      </w:r>
      <w:r w:rsidRPr="00C60516">
        <w:t xml:space="preserve"> inclusive as testemunhas, reconhecem a forma de contratação por meio eletrônicos, digitais e informáticos como válida e plenamente eficaz, constituindo título executivo extrajudicial para todos os fins de direito, esta Escritura de Emissão, bem como quaisquer aditivos, devendo, em quaisquer hipóteses, ser emitido com certificado digital nos padrões</w:t>
      </w:r>
      <w:r w:rsidR="00EC2D51">
        <w:t xml:space="preserve"> da</w:t>
      </w:r>
      <w:r w:rsidRPr="00C60516">
        <w:t xml:space="preserve"> </w:t>
      </w:r>
      <w:r w:rsidR="00EC2D51" w:rsidRPr="00EC2D51">
        <w:rPr>
          <w:rFonts w:cstheme="minorHAnsi"/>
          <w:w w:val="0"/>
        </w:rPr>
        <w:t>Infraestrutura de Chaves Públicas Brasileira - ICP-Brasil</w:t>
      </w:r>
      <w:r w:rsidRPr="00C60516">
        <w:t>, conforme disposto</w:t>
      </w:r>
      <w:r w:rsidR="00F021C2">
        <w:t xml:space="preserve"> n</w:t>
      </w:r>
      <w:r w:rsidRPr="00C60516">
        <w:t>o art</w:t>
      </w:r>
      <w:r w:rsidR="00B60388">
        <w:t>igo </w:t>
      </w:r>
      <w:r w:rsidRPr="00C60516">
        <w:t xml:space="preserve">10 da </w:t>
      </w:r>
      <w:r w:rsidR="00EC2D51" w:rsidRPr="00EC2D51">
        <w:rPr>
          <w:rFonts w:cstheme="minorHAnsi"/>
          <w:w w:val="0"/>
        </w:rPr>
        <w:t>Medida Provisória nº</w:t>
      </w:r>
      <w:r w:rsidR="00BD40BF">
        <w:rPr>
          <w:rFonts w:cstheme="minorHAnsi"/>
          <w:w w:val="0"/>
        </w:rPr>
        <w:t> </w:t>
      </w:r>
      <w:r w:rsidR="00EC2D51" w:rsidRPr="00EC2D51">
        <w:rPr>
          <w:rFonts w:cstheme="minorHAnsi"/>
          <w:w w:val="0"/>
        </w:rPr>
        <w:t>2</w:t>
      </w:r>
      <w:r w:rsidR="00BD40BF">
        <w:rPr>
          <w:rFonts w:cstheme="minorHAnsi"/>
          <w:w w:val="0"/>
        </w:rPr>
        <w:t>.</w:t>
      </w:r>
      <w:r w:rsidR="00EC2D51" w:rsidRPr="00EC2D51">
        <w:rPr>
          <w:rFonts w:cstheme="minorHAnsi"/>
          <w:w w:val="0"/>
        </w:rPr>
        <w:t>200-2, de 24 de agosto de 2001</w:t>
      </w:r>
      <w:r w:rsidR="00573069">
        <w:rPr>
          <w:rFonts w:cstheme="minorHAnsi"/>
          <w:w w:val="0"/>
        </w:rPr>
        <w:t>, conforme alterada (“</w:t>
      </w:r>
      <w:r w:rsidR="00573069" w:rsidRPr="00BD40BF">
        <w:rPr>
          <w:rFonts w:cstheme="minorHAnsi"/>
          <w:w w:val="0"/>
          <w:u w:val="single"/>
        </w:rPr>
        <w:t>Medida Provisória nº </w:t>
      </w:r>
      <w:r w:rsidR="00BD40BF" w:rsidRPr="00BD40BF">
        <w:rPr>
          <w:rFonts w:cstheme="minorHAnsi"/>
          <w:w w:val="0"/>
          <w:u w:val="single"/>
        </w:rPr>
        <w:t>2</w:t>
      </w:r>
      <w:r w:rsidR="00864E50">
        <w:rPr>
          <w:rFonts w:cstheme="minorHAnsi"/>
          <w:w w:val="0"/>
          <w:u w:val="single"/>
        </w:rPr>
        <w:t>.</w:t>
      </w:r>
      <w:r w:rsidR="00BD40BF" w:rsidRPr="00BD40BF">
        <w:rPr>
          <w:rFonts w:cstheme="minorHAnsi"/>
          <w:w w:val="0"/>
          <w:u w:val="single"/>
        </w:rPr>
        <w:t>200-2/01</w:t>
      </w:r>
      <w:r w:rsidR="00BD40BF">
        <w:rPr>
          <w:rFonts w:cstheme="minorHAnsi"/>
          <w:w w:val="0"/>
        </w:rPr>
        <w:t>”)</w:t>
      </w:r>
      <w:r w:rsidR="00EC2D51">
        <w:rPr>
          <w:rFonts w:cstheme="minorHAnsi"/>
          <w:w w:val="0"/>
        </w:rPr>
        <w:t>,</w:t>
      </w:r>
      <w:r w:rsidRPr="00C60516">
        <w:t xml:space="preserve"> em vigor no Brasil.</w:t>
      </w:r>
      <w:bookmarkEnd w:id="311"/>
    </w:p>
    <w:p w14:paraId="44D7D1FD" w14:textId="77777777" w:rsidR="005D7F0C" w:rsidRPr="00DB0A2D" w:rsidRDefault="005D7F0C" w:rsidP="00497744">
      <w:pPr>
        <w:autoSpaceDE/>
        <w:autoSpaceDN/>
        <w:adjustRightInd/>
        <w:spacing w:line="288" w:lineRule="auto"/>
        <w:contextualSpacing/>
        <w:rPr>
          <w:rFonts w:ascii="Trebuchet MS" w:hAnsi="Trebuchet MS" w:cstheme="minorHAnsi"/>
          <w:w w:val="0"/>
          <w:sz w:val="22"/>
          <w:szCs w:val="22"/>
          <w:lang w:val="x-none"/>
        </w:rPr>
      </w:pPr>
      <w:bookmarkStart w:id="312" w:name="_DV_M435"/>
      <w:bookmarkEnd w:id="312"/>
    </w:p>
    <w:p w14:paraId="269FACA1" w14:textId="1ED77925" w:rsidR="00704452" w:rsidRPr="00DB0A2D" w:rsidRDefault="00704452" w:rsidP="006F1741">
      <w:pPr>
        <w:keepNext/>
        <w:spacing w:line="288" w:lineRule="auto"/>
        <w:jc w:val="both"/>
        <w:rPr>
          <w:rFonts w:ascii="Trebuchet MS" w:hAnsi="Trebuchet MS" w:cstheme="minorHAnsi"/>
          <w:w w:val="0"/>
          <w:sz w:val="22"/>
          <w:szCs w:val="22"/>
        </w:rPr>
      </w:pPr>
      <w:r w:rsidRPr="00DB0A2D">
        <w:rPr>
          <w:rFonts w:ascii="Trebuchet MS" w:hAnsi="Trebuchet MS" w:cstheme="minorHAnsi"/>
          <w:w w:val="0"/>
          <w:sz w:val="22"/>
          <w:szCs w:val="22"/>
        </w:rPr>
        <w:t xml:space="preserve">Estando assim, as partes, certas e ajustadas, </w:t>
      </w:r>
      <w:r w:rsidR="00EC2D51" w:rsidRPr="00EC2D51">
        <w:rPr>
          <w:rFonts w:ascii="Trebuchet MS" w:hAnsi="Trebuchet MS" w:cstheme="minorHAnsi"/>
          <w:w w:val="0"/>
          <w:sz w:val="22"/>
          <w:szCs w:val="22"/>
        </w:rPr>
        <w:t>firmam o presente instrumento em formato eletrônico, com a utilização de processo de certificação disponibilizado pela Infraestrutura de Chaves Públicas Brasileira - ICP-Brasil e a intermediação de entidade certificadora devidamente credenciada e autorizada a funcionar no país, de acordo com a Medida Provisória nº</w:t>
      </w:r>
      <w:r w:rsidR="00BD40BF">
        <w:rPr>
          <w:rFonts w:ascii="Trebuchet MS" w:hAnsi="Trebuchet MS" w:cstheme="minorHAnsi"/>
          <w:w w:val="0"/>
          <w:sz w:val="22"/>
          <w:szCs w:val="22"/>
        </w:rPr>
        <w:t> </w:t>
      </w:r>
      <w:r w:rsidR="00EC2D51" w:rsidRPr="00EC2D51">
        <w:rPr>
          <w:rFonts w:ascii="Trebuchet MS" w:hAnsi="Trebuchet MS" w:cstheme="minorHAnsi"/>
          <w:w w:val="0"/>
          <w:sz w:val="22"/>
          <w:szCs w:val="22"/>
        </w:rPr>
        <w:t>2</w:t>
      </w:r>
      <w:r w:rsidR="00BD40BF">
        <w:rPr>
          <w:rFonts w:ascii="Trebuchet MS" w:hAnsi="Trebuchet MS" w:cstheme="minorHAnsi"/>
          <w:w w:val="0"/>
          <w:sz w:val="22"/>
          <w:szCs w:val="22"/>
        </w:rPr>
        <w:t>.</w:t>
      </w:r>
      <w:r w:rsidR="00EC2D51" w:rsidRPr="00EC2D51">
        <w:rPr>
          <w:rFonts w:ascii="Trebuchet MS" w:hAnsi="Trebuchet MS" w:cstheme="minorHAnsi"/>
          <w:w w:val="0"/>
          <w:sz w:val="22"/>
          <w:szCs w:val="22"/>
        </w:rPr>
        <w:t>200-2</w:t>
      </w:r>
      <w:r w:rsidR="00BD40BF">
        <w:rPr>
          <w:rFonts w:ascii="Trebuchet MS" w:hAnsi="Trebuchet MS" w:cstheme="minorHAnsi"/>
          <w:w w:val="0"/>
          <w:sz w:val="22"/>
          <w:szCs w:val="22"/>
        </w:rPr>
        <w:t>/01</w:t>
      </w:r>
      <w:r w:rsidR="00EC2D51" w:rsidRPr="00EC2D51">
        <w:rPr>
          <w:rFonts w:ascii="Trebuchet MS" w:hAnsi="Trebuchet MS" w:cstheme="minorHAnsi"/>
          <w:w w:val="0"/>
          <w:sz w:val="22"/>
          <w:szCs w:val="22"/>
        </w:rPr>
        <w:t>, juntamente com 2 (duas) testemunhas abaixo identificadas</w:t>
      </w:r>
      <w:r w:rsidRPr="00DB0A2D">
        <w:rPr>
          <w:rFonts w:ascii="Trebuchet MS" w:hAnsi="Trebuchet MS" w:cstheme="minorHAnsi"/>
          <w:w w:val="0"/>
          <w:sz w:val="22"/>
          <w:szCs w:val="22"/>
        </w:rPr>
        <w:t>.</w:t>
      </w:r>
    </w:p>
    <w:p w14:paraId="56AE6E89" w14:textId="77777777" w:rsidR="00704452" w:rsidRPr="00DB0A2D" w:rsidRDefault="00704452" w:rsidP="006F1741">
      <w:pPr>
        <w:keepNext/>
        <w:spacing w:line="288" w:lineRule="auto"/>
        <w:jc w:val="both"/>
        <w:rPr>
          <w:rFonts w:ascii="Trebuchet MS" w:hAnsi="Trebuchet MS" w:cstheme="minorHAnsi"/>
          <w:w w:val="0"/>
          <w:sz w:val="22"/>
          <w:szCs w:val="22"/>
        </w:rPr>
      </w:pPr>
    </w:p>
    <w:p w14:paraId="7CD353A2" w14:textId="3926A594" w:rsidR="00704452" w:rsidRPr="00DB0A2D" w:rsidRDefault="00704452" w:rsidP="006F1741">
      <w:pPr>
        <w:keepNext/>
        <w:spacing w:line="288" w:lineRule="auto"/>
        <w:jc w:val="center"/>
        <w:rPr>
          <w:rFonts w:ascii="Trebuchet MS" w:hAnsi="Trebuchet MS" w:cstheme="minorHAnsi"/>
          <w:w w:val="0"/>
          <w:sz w:val="22"/>
          <w:szCs w:val="22"/>
        </w:rPr>
      </w:pPr>
      <w:bookmarkStart w:id="313" w:name="_DV_M436"/>
      <w:bookmarkEnd w:id="313"/>
      <w:r w:rsidRPr="00DB0A2D">
        <w:rPr>
          <w:rFonts w:ascii="Trebuchet MS" w:hAnsi="Trebuchet MS" w:cstheme="minorHAnsi"/>
          <w:w w:val="0"/>
          <w:sz w:val="22"/>
          <w:szCs w:val="22"/>
        </w:rPr>
        <w:t xml:space="preserve">São Paulo, </w:t>
      </w:r>
      <w:r w:rsidR="00256392">
        <w:rPr>
          <w:rFonts w:ascii="Trebuchet MS" w:hAnsi="Trebuchet MS" w:cstheme="minorHAnsi"/>
          <w:w w:val="0"/>
          <w:sz w:val="22"/>
          <w:szCs w:val="22"/>
        </w:rPr>
        <w:t>16</w:t>
      </w:r>
      <w:r w:rsidR="00356EAA">
        <w:rPr>
          <w:rFonts w:ascii="Trebuchet MS" w:hAnsi="Trebuchet MS" w:cstheme="minorHAnsi"/>
          <w:w w:val="0"/>
          <w:sz w:val="22"/>
          <w:szCs w:val="22"/>
        </w:rPr>
        <w:t xml:space="preserve"> de outubro de 2020</w:t>
      </w:r>
      <w:r w:rsidRPr="00DB0A2D">
        <w:rPr>
          <w:rFonts w:ascii="Trebuchet MS" w:hAnsi="Trebuchet MS" w:cstheme="minorHAnsi"/>
          <w:w w:val="0"/>
          <w:sz w:val="22"/>
          <w:szCs w:val="22"/>
        </w:rPr>
        <w:t>.</w:t>
      </w:r>
    </w:p>
    <w:p w14:paraId="523C7432" w14:textId="77777777" w:rsidR="00B56298" w:rsidRPr="00DB0A2D" w:rsidRDefault="00B56298" w:rsidP="006F1741">
      <w:pPr>
        <w:keepNext/>
        <w:spacing w:line="288" w:lineRule="auto"/>
        <w:jc w:val="center"/>
        <w:rPr>
          <w:rFonts w:ascii="Trebuchet MS" w:hAnsi="Trebuchet MS" w:cstheme="minorHAnsi"/>
          <w:w w:val="0"/>
          <w:sz w:val="22"/>
          <w:szCs w:val="22"/>
        </w:rPr>
      </w:pPr>
    </w:p>
    <w:p w14:paraId="7442963A" w14:textId="77777777" w:rsidR="000831BA" w:rsidRPr="00DB0A2D" w:rsidRDefault="000831BA" w:rsidP="00497744">
      <w:pPr>
        <w:spacing w:line="288" w:lineRule="auto"/>
        <w:contextualSpacing/>
        <w:jc w:val="center"/>
        <w:rPr>
          <w:rFonts w:ascii="Trebuchet MS" w:hAnsi="Trebuchet MS" w:cstheme="minorHAnsi"/>
          <w:w w:val="0"/>
          <w:sz w:val="22"/>
          <w:szCs w:val="22"/>
        </w:rPr>
      </w:pPr>
      <w:r w:rsidRPr="00DB0A2D">
        <w:rPr>
          <w:rFonts w:ascii="Trebuchet MS" w:hAnsi="Trebuchet MS" w:cstheme="minorHAnsi"/>
          <w:w w:val="0"/>
          <w:sz w:val="22"/>
          <w:szCs w:val="22"/>
        </w:rPr>
        <w:t>(</w:t>
      </w:r>
      <w:r w:rsidRPr="00DB0A2D">
        <w:rPr>
          <w:rFonts w:ascii="Trebuchet MS" w:hAnsi="Trebuchet MS" w:cstheme="minorHAnsi"/>
          <w:i/>
          <w:w w:val="0"/>
          <w:sz w:val="22"/>
          <w:szCs w:val="22"/>
        </w:rPr>
        <w:t>assinaturas nas próximas páginas</w:t>
      </w:r>
      <w:r w:rsidRPr="00DB0A2D">
        <w:rPr>
          <w:rFonts w:ascii="Trebuchet MS" w:hAnsi="Trebuchet MS" w:cstheme="minorHAnsi"/>
          <w:w w:val="0"/>
          <w:sz w:val="22"/>
          <w:szCs w:val="22"/>
        </w:rPr>
        <w:t>)</w:t>
      </w:r>
    </w:p>
    <w:p w14:paraId="398A16C6"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01986C65" w14:textId="77777777" w:rsidR="00B56298" w:rsidRPr="00DB0A2D" w:rsidRDefault="00B56298" w:rsidP="00497744">
      <w:pPr>
        <w:spacing w:line="288" w:lineRule="auto"/>
        <w:contextualSpacing/>
        <w:jc w:val="center"/>
        <w:rPr>
          <w:rFonts w:ascii="Trebuchet MS" w:hAnsi="Trebuchet MS" w:cstheme="minorHAnsi"/>
          <w:w w:val="0"/>
          <w:sz w:val="22"/>
          <w:szCs w:val="22"/>
        </w:rPr>
      </w:pPr>
      <w:r w:rsidRPr="00DB0A2D">
        <w:rPr>
          <w:rFonts w:ascii="Trebuchet MS" w:hAnsi="Trebuchet MS" w:cstheme="minorHAnsi"/>
          <w:w w:val="0"/>
          <w:sz w:val="22"/>
          <w:szCs w:val="22"/>
        </w:rPr>
        <w:t>(</w:t>
      </w:r>
      <w:r w:rsidR="000831BA" w:rsidRPr="00DB0A2D">
        <w:rPr>
          <w:rFonts w:ascii="Trebuchet MS" w:hAnsi="Trebuchet MS" w:cstheme="minorHAnsi"/>
          <w:i/>
          <w:w w:val="0"/>
          <w:sz w:val="22"/>
          <w:szCs w:val="22"/>
        </w:rPr>
        <w:t>o r</w:t>
      </w:r>
      <w:r w:rsidRPr="00DB0A2D">
        <w:rPr>
          <w:rFonts w:ascii="Trebuchet MS" w:hAnsi="Trebuchet MS" w:cstheme="minorHAnsi"/>
          <w:i/>
          <w:w w:val="0"/>
          <w:sz w:val="22"/>
          <w:szCs w:val="22"/>
        </w:rPr>
        <w:t>estante da página</w:t>
      </w:r>
      <w:r w:rsidR="00287949" w:rsidRPr="00DB0A2D">
        <w:rPr>
          <w:rFonts w:ascii="Trebuchet MS" w:hAnsi="Trebuchet MS" w:cstheme="minorHAnsi"/>
          <w:i/>
          <w:w w:val="0"/>
          <w:sz w:val="22"/>
          <w:szCs w:val="22"/>
        </w:rPr>
        <w:t xml:space="preserve"> foi</w:t>
      </w:r>
      <w:r w:rsidRPr="00DB0A2D">
        <w:rPr>
          <w:rFonts w:ascii="Trebuchet MS" w:hAnsi="Trebuchet MS" w:cstheme="minorHAnsi"/>
          <w:i/>
          <w:w w:val="0"/>
          <w:sz w:val="22"/>
          <w:szCs w:val="22"/>
        </w:rPr>
        <w:t xml:space="preserve"> deixado intencionalmente em branco</w:t>
      </w:r>
      <w:r w:rsidRPr="00DB0A2D">
        <w:rPr>
          <w:rFonts w:ascii="Trebuchet MS" w:hAnsi="Trebuchet MS" w:cstheme="minorHAnsi"/>
          <w:w w:val="0"/>
          <w:sz w:val="22"/>
          <w:szCs w:val="22"/>
        </w:rPr>
        <w:t>)</w:t>
      </w:r>
    </w:p>
    <w:p w14:paraId="4F831696" w14:textId="77777777" w:rsidR="00B56298" w:rsidRPr="00DB0A2D" w:rsidRDefault="00B56298" w:rsidP="00497744">
      <w:pPr>
        <w:spacing w:line="288" w:lineRule="auto"/>
        <w:contextualSpacing/>
        <w:jc w:val="center"/>
        <w:rPr>
          <w:rFonts w:ascii="Trebuchet MS" w:hAnsi="Trebuchet MS" w:cstheme="minorHAnsi"/>
          <w:w w:val="0"/>
          <w:sz w:val="22"/>
          <w:szCs w:val="22"/>
        </w:rPr>
      </w:pPr>
    </w:p>
    <w:p w14:paraId="730665A9" w14:textId="77777777" w:rsidR="00B56298" w:rsidRPr="00DB0A2D" w:rsidRDefault="00B56298" w:rsidP="00497744">
      <w:pPr>
        <w:autoSpaceDE/>
        <w:autoSpaceDN/>
        <w:adjustRightInd/>
        <w:spacing w:line="288" w:lineRule="auto"/>
        <w:contextualSpacing/>
        <w:rPr>
          <w:rFonts w:ascii="Trebuchet MS" w:hAnsi="Trebuchet MS" w:cstheme="minorHAnsi"/>
          <w:w w:val="0"/>
          <w:sz w:val="22"/>
          <w:szCs w:val="22"/>
        </w:rPr>
      </w:pPr>
      <w:r w:rsidRPr="00DB0A2D">
        <w:rPr>
          <w:rFonts w:ascii="Trebuchet MS" w:hAnsi="Trebuchet MS" w:cstheme="minorHAnsi"/>
          <w:w w:val="0"/>
          <w:sz w:val="22"/>
          <w:szCs w:val="22"/>
        </w:rPr>
        <w:br w:type="page"/>
      </w:r>
    </w:p>
    <w:p w14:paraId="0354358E" w14:textId="5AD43AC6" w:rsidR="00845CE3" w:rsidRPr="00DB0A2D" w:rsidRDefault="00AE0814" w:rsidP="00845CE3">
      <w:pPr>
        <w:spacing w:line="288" w:lineRule="auto"/>
        <w:contextualSpacing/>
        <w:jc w:val="both"/>
        <w:rPr>
          <w:rFonts w:ascii="Trebuchet MS" w:hAnsi="Trebuchet MS" w:cstheme="minorHAnsi"/>
          <w:i/>
          <w:sz w:val="22"/>
          <w:szCs w:val="22"/>
        </w:rPr>
      </w:pPr>
      <w:r w:rsidRPr="00DB0A2D">
        <w:rPr>
          <w:rFonts w:ascii="Trebuchet MS" w:hAnsi="Trebuchet MS" w:cstheme="minorHAnsi"/>
          <w:i/>
          <w:iCs/>
          <w:w w:val="0"/>
          <w:sz w:val="22"/>
          <w:szCs w:val="22"/>
        </w:rPr>
        <w:lastRenderedPageBreak/>
        <w:t>(</w:t>
      </w:r>
      <w:r w:rsidR="009F0E09" w:rsidRPr="00DB0A2D">
        <w:rPr>
          <w:rFonts w:ascii="Trebuchet MS" w:hAnsi="Trebuchet MS" w:cstheme="minorHAnsi"/>
          <w:i/>
          <w:w w:val="0"/>
          <w:sz w:val="22"/>
          <w:szCs w:val="22"/>
        </w:rPr>
        <w:t xml:space="preserve">Página de assinaturas 1 de </w:t>
      </w:r>
      <w:r w:rsidR="002B74AC" w:rsidRPr="00DB0A2D">
        <w:rPr>
          <w:rFonts w:ascii="Trebuchet MS" w:hAnsi="Trebuchet MS" w:cstheme="minorHAnsi"/>
          <w:i/>
          <w:w w:val="0"/>
          <w:sz w:val="22"/>
          <w:szCs w:val="22"/>
        </w:rPr>
        <w:t>3</w:t>
      </w:r>
      <w:r w:rsidR="009F0E09" w:rsidRPr="00DB0A2D">
        <w:rPr>
          <w:rFonts w:ascii="Trebuchet MS" w:hAnsi="Trebuchet MS" w:cstheme="minorHAnsi"/>
          <w:i/>
          <w:w w:val="0"/>
          <w:sz w:val="22"/>
          <w:szCs w:val="22"/>
        </w:rPr>
        <w:t xml:space="preserve"> do </w:t>
      </w:r>
      <w:r w:rsidRPr="00DB0A2D">
        <w:rPr>
          <w:rFonts w:ascii="Trebuchet MS" w:hAnsi="Trebuchet MS" w:cstheme="minorHAnsi"/>
          <w:w w:val="0"/>
          <w:sz w:val="22"/>
          <w:szCs w:val="22"/>
        </w:rPr>
        <w:t>“</w:t>
      </w:r>
      <w:r w:rsidR="00337CA5"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00845CE3" w:rsidRPr="00DB0A2D">
        <w:rPr>
          <w:rFonts w:ascii="Trebuchet MS" w:hAnsi="Trebuchet MS" w:cstheme="minorHAnsi"/>
          <w:sz w:val="22"/>
          <w:szCs w:val="22"/>
        </w:rPr>
        <w:t>”</w:t>
      </w:r>
      <w:r w:rsidR="00845CE3" w:rsidRPr="00DB0A2D">
        <w:rPr>
          <w:rFonts w:ascii="Trebuchet MS" w:hAnsi="Trebuchet MS" w:cstheme="minorHAnsi"/>
          <w:i/>
          <w:sz w:val="22"/>
          <w:szCs w:val="22"/>
        </w:rPr>
        <w:t xml:space="preserve">, celebrado em </w:t>
      </w:r>
      <w:r w:rsidR="00256392">
        <w:rPr>
          <w:rFonts w:ascii="Trebuchet MS" w:hAnsi="Trebuchet MS" w:cstheme="minorHAnsi"/>
          <w:i/>
          <w:sz w:val="22"/>
          <w:szCs w:val="22"/>
        </w:rPr>
        <w:t>16</w:t>
      </w:r>
      <w:r w:rsidR="002937BF">
        <w:rPr>
          <w:rFonts w:ascii="Trebuchet MS" w:hAnsi="Trebuchet MS" w:cstheme="minorHAnsi"/>
          <w:i/>
          <w:sz w:val="22"/>
          <w:szCs w:val="22"/>
        </w:rPr>
        <w:t xml:space="preserve"> de outubro de 2020</w:t>
      </w:r>
      <w:r w:rsidR="00845CE3" w:rsidRPr="00DB0A2D">
        <w:rPr>
          <w:rFonts w:ascii="Trebuchet MS" w:hAnsi="Trebuchet MS" w:cstheme="minorHAnsi"/>
          <w:i/>
          <w:sz w:val="22"/>
          <w:szCs w:val="22"/>
        </w:rPr>
        <w:t>, entre Amazon Towers Empreendimentos SPE S.A. e True Securitizadora S.A. e, na qualidade de fiadores, HF Engenharia e Empreendimentos Ltda. e Hwaskar Fagundes)</w:t>
      </w:r>
    </w:p>
    <w:p w14:paraId="577702A6" w14:textId="5D146528" w:rsidR="00704452" w:rsidRPr="00DB0A2D" w:rsidRDefault="00704452" w:rsidP="00497744">
      <w:pPr>
        <w:spacing w:line="288" w:lineRule="auto"/>
        <w:contextualSpacing/>
        <w:jc w:val="both"/>
        <w:rPr>
          <w:rFonts w:ascii="Trebuchet MS" w:hAnsi="Trebuchet MS" w:cstheme="minorHAnsi"/>
          <w:w w:val="0"/>
          <w:sz w:val="22"/>
          <w:szCs w:val="22"/>
        </w:rPr>
      </w:pPr>
    </w:p>
    <w:p w14:paraId="0BAD76B2" w14:textId="50C138F2" w:rsidR="000831BA" w:rsidRPr="00DB0A2D" w:rsidRDefault="000831BA" w:rsidP="00497744">
      <w:pPr>
        <w:spacing w:line="288" w:lineRule="auto"/>
        <w:contextualSpacing/>
        <w:rPr>
          <w:rFonts w:ascii="Trebuchet MS" w:hAnsi="Trebuchet MS" w:cstheme="minorHAnsi"/>
          <w:w w:val="0"/>
          <w:sz w:val="22"/>
          <w:szCs w:val="22"/>
        </w:rPr>
      </w:pPr>
    </w:p>
    <w:p w14:paraId="18AF3CB8" w14:textId="77777777" w:rsidR="00704452" w:rsidRPr="00DB0A2D" w:rsidRDefault="000831BA" w:rsidP="00497744">
      <w:pPr>
        <w:spacing w:line="288" w:lineRule="auto"/>
        <w:contextualSpacing/>
        <w:rPr>
          <w:rFonts w:ascii="Trebuchet MS" w:hAnsi="Trebuchet MS" w:cstheme="minorHAnsi"/>
          <w:w w:val="0"/>
          <w:sz w:val="22"/>
          <w:szCs w:val="22"/>
        </w:rPr>
      </w:pPr>
      <w:r w:rsidRPr="00DB0A2D">
        <w:rPr>
          <w:rFonts w:ascii="Trebuchet MS" w:hAnsi="Trebuchet MS" w:cstheme="minorHAnsi"/>
          <w:i/>
          <w:w w:val="0"/>
          <w:sz w:val="22"/>
          <w:szCs w:val="22"/>
        </w:rPr>
        <w:t>Emissora</w:t>
      </w:r>
      <w:r w:rsidRPr="00DB0A2D">
        <w:rPr>
          <w:rFonts w:ascii="Trebuchet MS" w:hAnsi="Trebuchet MS" w:cstheme="minorHAnsi"/>
          <w:w w:val="0"/>
          <w:sz w:val="22"/>
          <w:szCs w:val="22"/>
        </w:rPr>
        <w:t>:</w:t>
      </w:r>
    </w:p>
    <w:p w14:paraId="15B91F36"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79EF0F37"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63279E73" w14:textId="77777777" w:rsidR="000831BA" w:rsidRPr="00DB0A2D" w:rsidRDefault="000831BA" w:rsidP="00497744">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7D0959" w:rsidRPr="00DB0A2D" w14:paraId="2FBD721D" w14:textId="77777777" w:rsidTr="00071FB8">
        <w:trPr>
          <w:jc w:val="center"/>
        </w:trPr>
        <w:tc>
          <w:tcPr>
            <w:tcW w:w="8220" w:type="dxa"/>
            <w:gridSpan w:val="2"/>
            <w:tcBorders>
              <w:top w:val="single" w:sz="4" w:space="0" w:color="auto"/>
            </w:tcBorders>
          </w:tcPr>
          <w:p w14:paraId="5B99A0DF" w14:textId="1F9259CD" w:rsidR="007D0959" w:rsidRPr="00DB0A2D" w:rsidRDefault="00845CE3" w:rsidP="00497744">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7D0959" w:rsidRPr="00DB0A2D" w14:paraId="1AA2AD44" w14:textId="77777777" w:rsidTr="00071FB8">
        <w:trPr>
          <w:jc w:val="center"/>
        </w:trPr>
        <w:tc>
          <w:tcPr>
            <w:tcW w:w="4253" w:type="dxa"/>
          </w:tcPr>
          <w:p w14:paraId="11CF99FB" w14:textId="5D012341" w:rsidR="007D0959"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007D0959" w:rsidRPr="00DB0A2D">
              <w:rPr>
                <w:rFonts w:ascii="Trebuchet MS" w:hAnsi="Trebuchet MS" w:cstheme="minorHAnsi"/>
                <w:i/>
                <w:w w:val="0"/>
                <w:sz w:val="22"/>
                <w:szCs w:val="22"/>
              </w:rPr>
              <w:t>:</w:t>
            </w:r>
          </w:p>
          <w:p w14:paraId="0FB2525A" w14:textId="0A2E8CC7" w:rsidR="00071FB8" w:rsidRPr="00DB0A2D"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19F1EC5A" w14:textId="77777777" w:rsidR="007D0959" w:rsidRDefault="007D0959" w:rsidP="00497744">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6452E4AF" w14:textId="5F8D6FAA" w:rsidR="00071FB8" w:rsidRPr="00DB0A2D"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1D6E034F" w14:textId="77777777" w:rsidR="00071FB8"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7B0D4C1C" w14:textId="77777777" w:rsidR="00071FB8"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23B1DA6B" w14:textId="77777777" w:rsidR="007D0959" w:rsidRDefault="007D0959" w:rsidP="00497744">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5AFC42FC" w14:textId="0A567C04" w:rsidR="00071FB8" w:rsidRPr="00DB0A2D"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6DDDDCDF" w14:textId="77777777" w:rsidR="007D0959" w:rsidRPr="00DB0A2D" w:rsidRDefault="007D0959" w:rsidP="00497744">
      <w:pPr>
        <w:spacing w:line="288" w:lineRule="auto"/>
        <w:contextualSpacing/>
        <w:jc w:val="center"/>
        <w:rPr>
          <w:rFonts w:ascii="Trebuchet MS" w:hAnsi="Trebuchet MS" w:cstheme="minorHAnsi"/>
          <w:w w:val="0"/>
          <w:sz w:val="22"/>
          <w:szCs w:val="22"/>
        </w:rPr>
      </w:pPr>
    </w:p>
    <w:p w14:paraId="736F48AD" w14:textId="77777777" w:rsidR="000831BA" w:rsidRPr="00FE32F7" w:rsidRDefault="000831BA" w:rsidP="00497744">
      <w:pPr>
        <w:spacing w:line="288" w:lineRule="auto"/>
        <w:contextualSpacing/>
        <w:jc w:val="center"/>
        <w:rPr>
          <w:rFonts w:ascii="Trebuchet MS" w:hAnsi="Trebuchet MS" w:cstheme="minorHAnsi"/>
          <w:i/>
          <w:iCs/>
          <w:w w:val="0"/>
          <w:sz w:val="22"/>
          <w:szCs w:val="22"/>
        </w:rPr>
      </w:pPr>
    </w:p>
    <w:p w14:paraId="24562AAB" w14:textId="77777777" w:rsidR="000831BA" w:rsidRPr="00DB0A2D" w:rsidRDefault="000831BA" w:rsidP="00497744">
      <w:pPr>
        <w:spacing w:line="288" w:lineRule="auto"/>
        <w:contextualSpacing/>
        <w:jc w:val="center"/>
        <w:rPr>
          <w:rFonts w:ascii="Trebuchet MS" w:hAnsi="Trebuchet MS" w:cstheme="minorHAnsi"/>
          <w:w w:val="0"/>
          <w:sz w:val="22"/>
          <w:szCs w:val="22"/>
        </w:rPr>
      </w:pPr>
      <w:r w:rsidRPr="00FE32F7">
        <w:rPr>
          <w:rFonts w:ascii="Trebuchet MS" w:hAnsi="Trebuchet MS" w:cstheme="minorHAnsi"/>
          <w:i/>
          <w:iCs/>
          <w:w w:val="0"/>
          <w:sz w:val="22"/>
          <w:szCs w:val="22"/>
        </w:rPr>
        <w:t>(</w:t>
      </w:r>
      <w:r w:rsidRPr="00DB0A2D">
        <w:rPr>
          <w:rFonts w:ascii="Trebuchet MS" w:hAnsi="Trebuchet MS" w:cstheme="minorHAnsi"/>
          <w:i/>
          <w:w w:val="0"/>
          <w:sz w:val="22"/>
          <w:szCs w:val="22"/>
        </w:rPr>
        <w:t>continua nas próximas páginas</w:t>
      </w:r>
      <w:r w:rsidRPr="00DB0A2D">
        <w:rPr>
          <w:rFonts w:ascii="Trebuchet MS" w:hAnsi="Trebuchet MS" w:cstheme="minorHAnsi"/>
          <w:w w:val="0"/>
          <w:sz w:val="22"/>
          <w:szCs w:val="22"/>
        </w:rPr>
        <w:t>)</w:t>
      </w:r>
    </w:p>
    <w:p w14:paraId="18AFB392"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2788AC86" w14:textId="77777777" w:rsidR="000831BA" w:rsidRPr="00DB0A2D" w:rsidRDefault="000831BA" w:rsidP="00497744">
      <w:pPr>
        <w:spacing w:line="288" w:lineRule="auto"/>
        <w:contextualSpacing/>
        <w:jc w:val="center"/>
        <w:rPr>
          <w:rFonts w:ascii="Trebuchet MS" w:hAnsi="Trebuchet MS" w:cstheme="minorHAnsi"/>
          <w:w w:val="0"/>
          <w:sz w:val="22"/>
          <w:szCs w:val="22"/>
        </w:rPr>
      </w:pPr>
      <w:r w:rsidRPr="00FE32F7">
        <w:rPr>
          <w:rFonts w:ascii="Trebuchet MS" w:hAnsi="Trebuchet MS" w:cstheme="minorHAnsi"/>
          <w:i/>
          <w:iCs/>
          <w:w w:val="0"/>
          <w:sz w:val="22"/>
          <w:szCs w:val="22"/>
        </w:rPr>
        <w:t>(</w:t>
      </w:r>
      <w:r w:rsidRPr="00DB0A2D">
        <w:rPr>
          <w:rFonts w:ascii="Trebuchet MS" w:hAnsi="Trebuchet MS" w:cstheme="minorHAnsi"/>
          <w:i/>
          <w:w w:val="0"/>
          <w:sz w:val="22"/>
          <w:szCs w:val="22"/>
        </w:rPr>
        <w:t xml:space="preserve">o restante da página </w:t>
      </w:r>
      <w:r w:rsidR="00287949" w:rsidRPr="00DB0A2D">
        <w:rPr>
          <w:rFonts w:ascii="Trebuchet MS" w:hAnsi="Trebuchet MS" w:cstheme="minorHAnsi"/>
          <w:i/>
          <w:w w:val="0"/>
          <w:sz w:val="22"/>
          <w:szCs w:val="22"/>
        </w:rPr>
        <w:t xml:space="preserve">foi </w:t>
      </w:r>
      <w:r w:rsidRPr="00DB0A2D">
        <w:rPr>
          <w:rFonts w:ascii="Trebuchet MS" w:hAnsi="Trebuchet MS" w:cstheme="minorHAnsi"/>
          <w:i/>
          <w:w w:val="0"/>
          <w:sz w:val="22"/>
          <w:szCs w:val="22"/>
        </w:rPr>
        <w:t>deixado intencionalmente em branco</w:t>
      </w:r>
      <w:r w:rsidRPr="00DB0A2D">
        <w:rPr>
          <w:rFonts w:ascii="Trebuchet MS" w:hAnsi="Trebuchet MS" w:cstheme="minorHAnsi"/>
          <w:w w:val="0"/>
          <w:sz w:val="22"/>
          <w:szCs w:val="22"/>
        </w:rPr>
        <w:t>)</w:t>
      </w:r>
    </w:p>
    <w:p w14:paraId="414F6B45"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1ED300B3" w14:textId="77777777" w:rsidR="000831BA" w:rsidRPr="00DB0A2D" w:rsidRDefault="000831BA" w:rsidP="00497744">
      <w:pPr>
        <w:spacing w:line="288" w:lineRule="auto"/>
        <w:contextualSpacing/>
        <w:jc w:val="center"/>
        <w:rPr>
          <w:rFonts w:ascii="Trebuchet MS" w:hAnsi="Trebuchet MS" w:cstheme="minorHAnsi"/>
          <w:w w:val="0"/>
          <w:sz w:val="22"/>
          <w:szCs w:val="22"/>
        </w:rPr>
      </w:pPr>
      <w:r w:rsidRPr="00DB0A2D">
        <w:rPr>
          <w:rFonts w:ascii="Trebuchet MS" w:hAnsi="Trebuchet MS" w:cstheme="minorHAnsi"/>
          <w:w w:val="0"/>
          <w:sz w:val="22"/>
          <w:szCs w:val="22"/>
        </w:rPr>
        <w:br w:type="page"/>
      </w:r>
    </w:p>
    <w:p w14:paraId="5842949A" w14:textId="5B049195" w:rsidR="00845CE3" w:rsidRPr="00DB0A2D" w:rsidRDefault="00845CE3" w:rsidP="00845CE3">
      <w:pPr>
        <w:spacing w:line="288" w:lineRule="auto"/>
        <w:contextualSpacing/>
        <w:jc w:val="both"/>
        <w:rPr>
          <w:rFonts w:ascii="Trebuchet MS" w:hAnsi="Trebuchet MS" w:cstheme="minorHAnsi"/>
          <w:i/>
          <w:sz w:val="22"/>
          <w:szCs w:val="22"/>
        </w:rPr>
      </w:pPr>
      <w:r w:rsidRPr="00DB0A2D">
        <w:rPr>
          <w:rFonts w:ascii="Trebuchet MS" w:hAnsi="Trebuchet MS" w:cstheme="minorHAnsi"/>
          <w:i/>
          <w:iCs/>
          <w:w w:val="0"/>
          <w:sz w:val="22"/>
          <w:szCs w:val="22"/>
        </w:rPr>
        <w:lastRenderedPageBreak/>
        <w:t>(</w:t>
      </w:r>
      <w:r w:rsidRPr="00DB0A2D">
        <w:rPr>
          <w:rFonts w:ascii="Trebuchet MS" w:hAnsi="Trebuchet MS" w:cstheme="minorHAnsi"/>
          <w:i/>
          <w:w w:val="0"/>
          <w:sz w:val="22"/>
          <w:szCs w:val="22"/>
        </w:rPr>
        <w:t xml:space="preserve">Página de assinaturas 2 de </w:t>
      </w:r>
      <w:r w:rsidR="002B74AC" w:rsidRPr="00DB0A2D">
        <w:rPr>
          <w:rFonts w:ascii="Trebuchet MS" w:hAnsi="Trebuchet MS" w:cstheme="minorHAnsi"/>
          <w:i/>
          <w:w w:val="0"/>
          <w:sz w:val="22"/>
          <w:szCs w:val="22"/>
        </w:rPr>
        <w:t>3</w:t>
      </w:r>
      <w:r w:rsidRPr="00DB0A2D">
        <w:rPr>
          <w:rFonts w:ascii="Trebuchet MS" w:hAnsi="Trebuchet MS" w:cstheme="minorHAnsi"/>
          <w:i/>
          <w:w w:val="0"/>
          <w:sz w:val="22"/>
          <w:szCs w:val="22"/>
        </w:rPr>
        <w:t xml:space="preserve"> do </w:t>
      </w:r>
      <w:r w:rsidRPr="00DB0A2D">
        <w:rPr>
          <w:rFonts w:ascii="Trebuchet MS" w:hAnsi="Trebuchet MS" w:cstheme="minorHAnsi"/>
          <w:w w:val="0"/>
          <w:sz w:val="22"/>
          <w:szCs w:val="22"/>
        </w:rPr>
        <w:t>“</w:t>
      </w:r>
      <w:r w:rsidR="00337CA5"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Pr="00DB0A2D">
        <w:rPr>
          <w:rFonts w:ascii="Trebuchet MS" w:hAnsi="Trebuchet MS" w:cstheme="minorHAnsi"/>
          <w:sz w:val="22"/>
          <w:szCs w:val="22"/>
        </w:rPr>
        <w:t>”</w:t>
      </w:r>
      <w:r w:rsidRPr="00DB0A2D">
        <w:rPr>
          <w:rFonts w:ascii="Trebuchet MS" w:hAnsi="Trebuchet MS" w:cstheme="minorHAnsi"/>
          <w:i/>
          <w:sz w:val="22"/>
          <w:szCs w:val="22"/>
        </w:rPr>
        <w:t xml:space="preserve">, celebrado em </w:t>
      </w:r>
      <w:r w:rsidR="00256392">
        <w:rPr>
          <w:rFonts w:ascii="Trebuchet MS" w:hAnsi="Trebuchet MS" w:cstheme="minorHAnsi"/>
          <w:i/>
          <w:sz w:val="22"/>
          <w:szCs w:val="22"/>
        </w:rPr>
        <w:t>16</w:t>
      </w:r>
      <w:r w:rsidR="002937BF">
        <w:rPr>
          <w:rFonts w:ascii="Trebuchet MS" w:hAnsi="Trebuchet MS" w:cstheme="minorHAnsi"/>
          <w:i/>
          <w:sz w:val="22"/>
          <w:szCs w:val="22"/>
        </w:rPr>
        <w:t xml:space="preserve"> de outubro de 2020</w:t>
      </w:r>
      <w:r w:rsidRPr="00DB0A2D">
        <w:rPr>
          <w:rFonts w:ascii="Trebuchet MS" w:hAnsi="Trebuchet MS" w:cstheme="minorHAnsi"/>
          <w:i/>
          <w:sz w:val="22"/>
          <w:szCs w:val="22"/>
        </w:rPr>
        <w:t>, entre Amazon Towers Empreendimentos SPE S.A. e True Securitizadora S.A. e, na qualidade de fiadores, HF Engenharia e Empreendimentos Ltda. e Hwaskar Fagundes)</w:t>
      </w:r>
    </w:p>
    <w:p w14:paraId="71425DEC" w14:textId="77777777" w:rsidR="00AE0814" w:rsidRPr="00DB0A2D" w:rsidRDefault="00AE0814" w:rsidP="00497744">
      <w:pPr>
        <w:spacing w:line="288" w:lineRule="auto"/>
        <w:contextualSpacing/>
        <w:jc w:val="both"/>
        <w:rPr>
          <w:rFonts w:ascii="Trebuchet MS" w:hAnsi="Trebuchet MS" w:cstheme="minorHAnsi"/>
          <w:w w:val="0"/>
          <w:sz w:val="22"/>
          <w:szCs w:val="22"/>
        </w:rPr>
      </w:pPr>
    </w:p>
    <w:p w14:paraId="336E31F9" w14:textId="662A6C24" w:rsidR="000831BA" w:rsidRPr="00DB0A2D" w:rsidRDefault="000831BA" w:rsidP="00497744">
      <w:pPr>
        <w:spacing w:line="288" w:lineRule="auto"/>
        <w:contextualSpacing/>
        <w:rPr>
          <w:rFonts w:ascii="Trebuchet MS" w:hAnsi="Trebuchet MS" w:cstheme="minorHAnsi"/>
          <w:w w:val="0"/>
          <w:sz w:val="22"/>
          <w:szCs w:val="22"/>
        </w:rPr>
      </w:pPr>
      <w:r w:rsidRPr="00DB0A2D">
        <w:rPr>
          <w:rFonts w:ascii="Trebuchet MS" w:hAnsi="Trebuchet MS" w:cstheme="minorHAnsi"/>
          <w:i/>
          <w:w w:val="0"/>
          <w:sz w:val="22"/>
          <w:szCs w:val="22"/>
        </w:rPr>
        <w:t>Debenturista</w:t>
      </w:r>
      <w:r w:rsidRPr="00DB0A2D">
        <w:rPr>
          <w:rFonts w:ascii="Trebuchet MS" w:hAnsi="Trebuchet MS" w:cstheme="minorHAnsi"/>
          <w:w w:val="0"/>
          <w:sz w:val="22"/>
          <w:szCs w:val="22"/>
        </w:rPr>
        <w:t>:</w:t>
      </w:r>
    </w:p>
    <w:p w14:paraId="257FDB33"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350900C8"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356FB68C" w14:textId="77777777" w:rsidR="000831BA" w:rsidRPr="00DB0A2D" w:rsidRDefault="000831BA" w:rsidP="00497744">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0831BA" w:rsidRPr="00DB0A2D" w14:paraId="34314C5F" w14:textId="77777777" w:rsidTr="00756F45">
        <w:trPr>
          <w:jc w:val="center"/>
        </w:trPr>
        <w:tc>
          <w:tcPr>
            <w:tcW w:w="8362" w:type="dxa"/>
            <w:gridSpan w:val="2"/>
            <w:tcBorders>
              <w:top w:val="single" w:sz="4" w:space="0" w:color="auto"/>
            </w:tcBorders>
          </w:tcPr>
          <w:p w14:paraId="19BAF40D" w14:textId="472B6BB6" w:rsidR="000831BA" w:rsidRPr="00DB0A2D" w:rsidRDefault="00845CE3" w:rsidP="00497744">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lang w:val="pt-BR"/>
              </w:rPr>
              <w:t>TRUE SECURITIZADORA S.A.</w:t>
            </w:r>
          </w:p>
        </w:tc>
      </w:tr>
      <w:tr w:rsidR="000831BA" w:rsidRPr="00DB0A2D" w14:paraId="76BAAE81" w14:textId="77777777" w:rsidTr="00756F45">
        <w:trPr>
          <w:jc w:val="center"/>
        </w:trPr>
        <w:tc>
          <w:tcPr>
            <w:tcW w:w="4253" w:type="dxa"/>
          </w:tcPr>
          <w:p w14:paraId="624BB472" w14:textId="497B0C6C" w:rsidR="000831BA" w:rsidRDefault="00756F45"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000831BA" w:rsidRPr="00DB0A2D">
              <w:rPr>
                <w:rFonts w:ascii="Trebuchet MS" w:hAnsi="Trebuchet MS" w:cstheme="minorHAnsi"/>
                <w:i/>
                <w:w w:val="0"/>
                <w:sz w:val="22"/>
                <w:szCs w:val="22"/>
              </w:rPr>
              <w:t>:</w:t>
            </w:r>
          </w:p>
          <w:p w14:paraId="109878A2" w14:textId="33450B85" w:rsidR="00756F45" w:rsidRPr="00DB0A2D" w:rsidRDefault="00756F45"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3FDB3F6A" w14:textId="77777777" w:rsidR="000831BA" w:rsidRDefault="000831BA" w:rsidP="00497744">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0D5674C0" w14:textId="68826D17" w:rsidR="00756F45" w:rsidRPr="00DB0A2D" w:rsidRDefault="00756F45"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74DF9A79" w14:textId="77777777" w:rsidR="00756F45"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41360972" w14:textId="77777777" w:rsidR="00756F45"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51152D0F" w14:textId="77777777" w:rsidR="00756F45" w:rsidRDefault="00756F45" w:rsidP="00756F45">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7984CD08" w14:textId="346E7FB4" w:rsidR="000831BA"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72C57BC7"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1D2A774F"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012FC87A" w14:textId="77777777" w:rsidR="000831BA" w:rsidRPr="00FE32F7" w:rsidRDefault="000831BA" w:rsidP="00497744">
      <w:pPr>
        <w:spacing w:line="288" w:lineRule="auto"/>
        <w:contextualSpacing/>
        <w:jc w:val="center"/>
        <w:rPr>
          <w:rFonts w:ascii="Trebuchet MS" w:hAnsi="Trebuchet MS" w:cstheme="minorHAnsi"/>
          <w:i/>
          <w:iCs/>
          <w:w w:val="0"/>
          <w:sz w:val="22"/>
          <w:szCs w:val="22"/>
        </w:rPr>
      </w:pPr>
      <w:r w:rsidRPr="00FE32F7">
        <w:rPr>
          <w:rFonts w:ascii="Trebuchet MS" w:hAnsi="Trebuchet MS" w:cstheme="minorHAnsi"/>
          <w:i/>
          <w:iCs/>
          <w:w w:val="0"/>
          <w:sz w:val="22"/>
          <w:szCs w:val="22"/>
        </w:rPr>
        <w:t>(continua nas próximas páginas)</w:t>
      </w:r>
    </w:p>
    <w:p w14:paraId="212A9B55" w14:textId="77777777" w:rsidR="000831BA" w:rsidRPr="00FE32F7" w:rsidRDefault="000831BA" w:rsidP="00497744">
      <w:pPr>
        <w:spacing w:line="288" w:lineRule="auto"/>
        <w:contextualSpacing/>
        <w:jc w:val="center"/>
        <w:rPr>
          <w:rFonts w:ascii="Trebuchet MS" w:hAnsi="Trebuchet MS" w:cstheme="minorHAnsi"/>
          <w:i/>
          <w:iCs/>
          <w:w w:val="0"/>
          <w:sz w:val="22"/>
          <w:szCs w:val="22"/>
        </w:rPr>
      </w:pPr>
    </w:p>
    <w:p w14:paraId="7A95C965" w14:textId="77777777" w:rsidR="000831BA" w:rsidRPr="00DB0A2D" w:rsidRDefault="000831BA" w:rsidP="00497744">
      <w:pPr>
        <w:spacing w:line="288" w:lineRule="auto"/>
        <w:contextualSpacing/>
        <w:jc w:val="center"/>
        <w:rPr>
          <w:rFonts w:ascii="Trebuchet MS" w:hAnsi="Trebuchet MS" w:cstheme="minorHAnsi"/>
          <w:w w:val="0"/>
          <w:sz w:val="22"/>
          <w:szCs w:val="22"/>
        </w:rPr>
      </w:pPr>
      <w:r w:rsidRPr="00FE32F7">
        <w:rPr>
          <w:rFonts w:ascii="Trebuchet MS" w:hAnsi="Trebuchet MS" w:cstheme="minorHAnsi"/>
          <w:i/>
          <w:iCs/>
          <w:w w:val="0"/>
          <w:sz w:val="22"/>
          <w:szCs w:val="22"/>
        </w:rPr>
        <w:t>(o restante da página</w:t>
      </w:r>
      <w:r w:rsidRPr="00DB0A2D">
        <w:rPr>
          <w:rFonts w:ascii="Trebuchet MS" w:hAnsi="Trebuchet MS" w:cstheme="minorHAnsi"/>
          <w:i/>
          <w:w w:val="0"/>
          <w:sz w:val="22"/>
          <w:szCs w:val="22"/>
        </w:rPr>
        <w:t xml:space="preserve"> </w:t>
      </w:r>
      <w:r w:rsidR="00287949" w:rsidRPr="00DB0A2D">
        <w:rPr>
          <w:rFonts w:ascii="Trebuchet MS" w:hAnsi="Trebuchet MS" w:cstheme="minorHAnsi"/>
          <w:i/>
          <w:w w:val="0"/>
          <w:sz w:val="22"/>
          <w:szCs w:val="22"/>
        </w:rPr>
        <w:t xml:space="preserve">foi </w:t>
      </w:r>
      <w:r w:rsidRPr="00DB0A2D">
        <w:rPr>
          <w:rFonts w:ascii="Trebuchet MS" w:hAnsi="Trebuchet MS" w:cstheme="minorHAnsi"/>
          <w:i/>
          <w:w w:val="0"/>
          <w:sz w:val="22"/>
          <w:szCs w:val="22"/>
        </w:rPr>
        <w:t>deixado intencionalmente em branco</w:t>
      </w:r>
      <w:r w:rsidRPr="00DB0A2D">
        <w:rPr>
          <w:rFonts w:ascii="Trebuchet MS" w:hAnsi="Trebuchet MS" w:cstheme="minorHAnsi"/>
          <w:w w:val="0"/>
          <w:sz w:val="22"/>
          <w:szCs w:val="22"/>
        </w:rPr>
        <w:t>)</w:t>
      </w:r>
    </w:p>
    <w:p w14:paraId="5F5C11E7" w14:textId="77777777" w:rsidR="000831BA" w:rsidRPr="00DB0A2D" w:rsidRDefault="000831BA" w:rsidP="00497744">
      <w:pPr>
        <w:autoSpaceDE/>
        <w:autoSpaceDN/>
        <w:adjustRightInd/>
        <w:spacing w:line="288" w:lineRule="auto"/>
        <w:jc w:val="center"/>
        <w:rPr>
          <w:rFonts w:ascii="Trebuchet MS" w:hAnsi="Trebuchet MS" w:cstheme="minorHAnsi"/>
          <w:w w:val="0"/>
          <w:sz w:val="22"/>
          <w:szCs w:val="22"/>
        </w:rPr>
      </w:pPr>
    </w:p>
    <w:p w14:paraId="6A27A3DB" w14:textId="77777777" w:rsidR="000831BA" w:rsidRPr="00DB0A2D" w:rsidRDefault="000831BA" w:rsidP="00497744">
      <w:pPr>
        <w:autoSpaceDE/>
        <w:autoSpaceDN/>
        <w:adjustRightInd/>
        <w:spacing w:line="288" w:lineRule="auto"/>
        <w:rPr>
          <w:rFonts w:ascii="Trebuchet MS" w:hAnsi="Trebuchet MS" w:cstheme="minorHAnsi"/>
          <w:w w:val="0"/>
          <w:sz w:val="22"/>
          <w:szCs w:val="22"/>
        </w:rPr>
      </w:pPr>
      <w:r w:rsidRPr="00DB0A2D">
        <w:rPr>
          <w:rFonts w:ascii="Trebuchet MS" w:hAnsi="Trebuchet MS" w:cstheme="minorHAnsi"/>
          <w:w w:val="0"/>
          <w:sz w:val="22"/>
          <w:szCs w:val="22"/>
        </w:rPr>
        <w:br w:type="page"/>
      </w:r>
    </w:p>
    <w:p w14:paraId="0B5FD629" w14:textId="146EC9BA" w:rsidR="00845CE3" w:rsidRPr="00DB0A2D" w:rsidRDefault="00845CE3" w:rsidP="00845CE3">
      <w:pPr>
        <w:spacing w:line="288" w:lineRule="auto"/>
        <w:contextualSpacing/>
        <w:jc w:val="both"/>
        <w:rPr>
          <w:rFonts w:ascii="Trebuchet MS" w:hAnsi="Trebuchet MS" w:cstheme="minorHAnsi"/>
          <w:i/>
          <w:sz w:val="22"/>
          <w:szCs w:val="22"/>
        </w:rPr>
      </w:pPr>
      <w:r w:rsidRPr="00DB0A2D">
        <w:rPr>
          <w:rFonts w:ascii="Trebuchet MS" w:hAnsi="Trebuchet MS" w:cstheme="minorHAnsi"/>
          <w:i/>
          <w:iCs/>
          <w:w w:val="0"/>
          <w:sz w:val="22"/>
          <w:szCs w:val="22"/>
        </w:rPr>
        <w:lastRenderedPageBreak/>
        <w:t>(</w:t>
      </w:r>
      <w:r w:rsidRPr="00DB0A2D">
        <w:rPr>
          <w:rFonts w:ascii="Trebuchet MS" w:hAnsi="Trebuchet MS" w:cstheme="minorHAnsi"/>
          <w:i/>
          <w:w w:val="0"/>
          <w:sz w:val="22"/>
          <w:szCs w:val="22"/>
        </w:rPr>
        <w:t xml:space="preserve">Página de assinaturas 3 de </w:t>
      </w:r>
      <w:r w:rsidR="002B74AC" w:rsidRPr="00DB0A2D">
        <w:rPr>
          <w:rFonts w:ascii="Trebuchet MS" w:hAnsi="Trebuchet MS" w:cstheme="minorHAnsi"/>
          <w:i/>
          <w:w w:val="0"/>
          <w:sz w:val="22"/>
          <w:szCs w:val="22"/>
        </w:rPr>
        <w:t>3</w:t>
      </w:r>
      <w:r w:rsidRPr="00DB0A2D">
        <w:rPr>
          <w:rFonts w:ascii="Trebuchet MS" w:hAnsi="Trebuchet MS" w:cstheme="minorHAnsi"/>
          <w:i/>
          <w:w w:val="0"/>
          <w:sz w:val="22"/>
          <w:szCs w:val="22"/>
        </w:rPr>
        <w:t xml:space="preserve"> do </w:t>
      </w:r>
      <w:r w:rsidRPr="00DB0A2D">
        <w:rPr>
          <w:rFonts w:ascii="Trebuchet MS" w:hAnsi="Trebuchet MS" w:cstheme="minorHAnsi"/>
          <w:w w:val="0"/>
          <w:sz w:val="22"/>
          <w:szCs w:val="22"/>
        </w:rPr>
        <w:t>“</w:t>
      </w:r>
      <w:r w:rsidR="00337CA5"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Pr="00DB0A2D">
        <w:rPr>
          <w:rFonts w:ascii="Trebuchet MS" w:hAnsi="Trebuchet MS" w:cstheme="minorHAnsi"/>
          <w:sz w:val="22"/>
          <w:szCs w:val="22"/>
        </w:rPr>
        <w:t>”</w:t>
      </w:r>
      <w:r w:rsidRPr="00DB0A2D">
        <w:rPr>
          <w:rFonts w:ascii="Trebuchet MS" w:hAnsi="Trebuchet MS" w:cstheme="minorHAnsi"/>
          <w:i/>
          <w:sz w:val="22"/>
          <w:szCs w:val="22"/>
        </w:rPr>
        <w:t xml:space="preserve">, celebrado em </w:t>
      </w:r>
      <w:r w:rsidR="00256392">
        <w:rPr>
          <w:rFonts w:ascii="Trebuchet MS" w:hAnsi="Trebuchet MS" w:cstheme="minorHAnsi"/>
          <w:i/>
          <w:sz w:val="22"/>
          <w:szCs w:val="22"/>
        </w:rPr>
        <w:t>16</w:t>
      </w:r>
      <w:r w:rsidR="002937BF">
        <w:rPr>
          <w:rFonts w:ascii="Trebuchet MS" w:hAnsi="Trebuchet MS" w:cstheme="minorHAnsi"/>
          <w:i/>
          <w:sz w:val="22"/>
          <w:szCs w:val="22"/>
        </w:rPr>
        <w:t xml:space="preserve"> de outubro de 2020</w:t>
      </w:r>
      <w:r w:rsidRPr="00DB0A2D">
        <w:rPr>
          <w:rFonts w:ascii="Trebuchet MS" w:hAnsi="Trebuchet MS" w:cstheme="minorHAnsi"/>
          <w:i/>
          <w:sz w:val="22"/>
          <w:szCs w:val="22"/>
        </w:rPr>
        <w:t>, entre Amazon Towers Empreendimentos SPE S.A. e True Securitizadora S.A. e, na qualidade de fiadores, HF Engenharia e Empreendimentos Ltda. e Hwaskar Fagundes)</w:t>
      </w:r>
    </w:p>
    <w:p w14:paraId="623C8381" w14:textId="73EF366C" w:rsidR="00EB53E8" w:rsidRPr="00DB0A2D" w:rsidRDefault="00EB53E8" w:rsidP="00497744">
      <w:pPr>
        <w:spacing w:line="288" w:lineRule="auto"/>
        <w:contextualSpacing/>
        <w:jc w:val="both"/>
        <w:rPr>
          <w:rFonts w:ascii="Trebuchet MS" w:hAnsi="Trebuchet MS" w:cstheme="minorHAnsi"/>
          <w:w w:val="0"/>
          <w:sz w:val="22"/>
          <w:szCs w:val="22"/>
        </w:rPr>
      </w:pPr>
    </w:p>
    <w:p w14:paraId="7F092C81" w14:textId="77777777" w:rsidR="000831BA" w:rsidRPr="00DB0A2D" w:rsidRDefault="000831BA" w:rsidP="00497744">
      <w:pPr>
        <w:spacing w:line="288" w:lineRule="auto"/>
        <w:contextualSpacing/>
        <w:rPr>
          <w:rFonts w:ascii="Trebuchet MS" w:hAnsi="Trebuchet MS" w:cstheme="minorHAnsi"/>
          <w:w w:val="0"/>
          <w:sz w:val="22"/>
          <w:szCs w:val="22"/>
        </w:rPr>
      </w:pPr>
    </w:p>
    <w:p w14:paraId="1DFD40F5" w14:textId="77777777" w:rsidR="000831BA" w:rsidRPr="00DB0A2D" w:rsidRDefault="000831BA" w:rsidP="00497744">
      <w:pPr>
        <w:spacing w:line="288" w:lineRule="auto"/>
        <w:contextualSpacing/>
        <w:rPr>
          <w:rFonts w:ascii="Trebuchet MS" w:hAnsi="Trebuchet MS" w:cstheme="minorHAnsi"/>
          <w:w w:val="0"/>
          <w:sz w:val="22"/>
          <w:szCs w:val="22"/>
        </w:rPr>
      </w:pPr>
      <w:r w:rsidRPr="00DB0A2D">
        <w:rPr>
          <w:rFonts w:ascii="Trebuchet MS" w:hAnsi="Trebuchet MS" w:cstheme="minorHAnsi"/>
          <w:i/>
          <w:w w:val="0"/>
          <w:sz w:val="22"/>
          <w:szCs w:val="22"/>
        </w:rPr>
        <w:t>Fiadores</w:t>
      </w:r>
      <w:r w:rsidRPr="00DB0A2D">
        <w:rPr>
          <w:rFonts w:ascii="Trebuchet MS" w:hAnsi="Trebuchet MS" w:cstheme="minorHAnsi"/>
          <w:w w:val="0"/>
          <w:sz w:val="22"/>
          <w:szCs w:val="22"/>
        </w:rPr>
        <w:t>:</w:t>
      </w:r>
    </w:p>
    <w:p w14:paraId="17B1C6A8" w14:textId="77777777" w:rsidR="00B56298" w:rsidRPr="00DB0A2D" w:rsidRDefault="00B56298" w:rsidP="00497744">
      <w:pPr>
        <w:spacing w:line="288" w:lineRule="auto"/>
        <w:contextualSpacing/>
        <w:rPr>
          <w:rFonts w:ascii="Trebuchet MS" w:hAnsi="Trebuchet MS" w:cstheme="minorHAnsi"/>
          <w:w w:val="0"/>
          <w:sz w:val="22"/>
          <w:szCs w:val="22"/>
        </w:rPr>
      </w:pPr>
    </w:p>
    <w:p w14:paraId="1DF87ABB"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60891872" w14:textId="77777777" w:rsidR="000831BA" w:rsidRPr="00DB0A2D" w:rsidRDefault="000831BA" w:rsidP="00497744">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0831BA" w:rsidRPr="00DB0A2D" w14:paraId="1C53E10C" w14:textId="77777777" w:rsidTr="00756F45">
        <w:trPr>
          <w:jc w:val="center"/>
        </w:trPr>
        <w:tc>
          <w:tcPr>
            <w:tcW w:w="8362" w:type="dxa"/>
            <w:gridSpan w:val="2"/>
            <w:tcBorders>
              <w:top w:val="single" w:sz="4" w:space="0" w:color="auto"/>
            </w:tcBorders>
          </w:tcPr>
          <w:p w14:paraId="395C130E" w14:textId="21C29300" w:rsidR="000831BA" w:rsidRPr="00DB0A2D" w:rsidRDefault="002B74AC" w:rsidP="0005619D">
            <w:pPr>
              <w:pStyle w:val="PargrafodaLista"/>
              <w:spacing w:line="288" w:lineRule="auto"/>
              <w:ind w:left="0"/>
              <w:contextualSpacing/>
              <w:jc w:val="center"/>
              <w:rPr>
                <w:rFonts w:ascii="Trebuchet MS" w:hAnsi="Trebuchet MS" w:cstheme="minorHAnsi"/>
                <w:b/>
                <w:w w:val="0"/>
                <w:sz w:val="22"/>
                <w:szCs w:val="22"/>
              </w:rPr>
            </w:pPr>
            <w:r w:rsidRPr="00DB0A2D">
              <w:rPr>
                <w:rFonts w:ascii="Trebuchet MS" w:hAnsi="Trebuchet MS" w:cstheme="minorHAnsi"/>
                <w:b/>
                <w:sz w:val="22"/>
                <w:szCs w:val="22"/>
              </w:rPr>
              <w:t>HF ENGENHARIA E EMPREENDIMENTOS LTDA.</w:t>
            </w:r>
          </w:p>
        </w:tc>
      </w:tr>
      <w:tr w:rsidR="000831BA" w:rsidRPr="00DB0A2D" w14:paraId="550F9587" w14:textId="77777777" w:rsidTr="00756F45">
        <w:trPr>
          <w:jc w:val="center"/>
        </w:trPr>
        <w:tc>
          <w:tcPr>
            <w:tcW w:w="4253" w:type="dxa"/>
          </w:tcPr>
          <w:p w14:paraId="1E4ED228" w14:textId="77777777" w:rsidR="00756F45"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50E11A0D" w14:textId="77777777" w:rsidR="00756F45"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66B15689" w14:textId="77777777" w:rsidR="00756F45" w:rsidRDefault="00756F45" w:rsidP="00756F45">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2082EC92" w14:textId="3C51C29A" w:rsidR="000831BA"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2F184261" w14:textId="77777777" w:rsidR="00756F45"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50B755BC" w14:textId="77777777" w:rsidR="00756F45"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2460E69D" w14:textId="77777777" w:rsidR="00756F45" w:rsidRDefault="00756F45" w:rsidP="00756F45">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5F47803D" w14:textId="347BDC4B" w:rsidR="000831BA"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51E82F10"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2424A131" w14:textId="77777777" w:rsidR="000831BA" w:rsidRPr="00DB0A2D" w:rsidRDefault="000831BA" w:rsidP="00497744">
      <w:pPr>
        <w:pStyle w:val="PargrafodaLista"/>
        <w:spacing w:line="288" w:lineRule="auto"/>
        <w:ind w:left="0"/>
        <w:contextualSpacing/>
        <w:jc w:val="center"/>
        <w:rPr>
          <w:rFonts w:ascii="Trebuchet MS" w:hAnsi="Trebuchet MS" w:cstheme="minorHAnsi"/>
          <w:sz w:val="22"/>
          <w:szCs w:val="22"/>
          <w:lang w:val="pt-BR"/>
        </w:rPr>
      </w:pPr>
    </w:p>
    <w:p w14:paraId="2C4890F8" w14:textId="77777777" w:rsidR="000831BA" w:rsidRPr="00DB0A2D" w:rsidRDefault="000831BA" w:rsidP="00497744">
      <w:pPr>
        <w:pStyle w:val="PargrafodaLista"/>
        <w:spacing w:line="288" w:lineRule="auto"/>
        <w:ind w:left="0"/>
        <w:contextualSpacing/>
        <w:jc w:val="center"/>
        <w:rPr>
          <w:rFonts w:ascii="Trebuchet MS" w:hAnsi="Trebuchet MS" w:cstheme="minorHAnsi"/>
          <w:sz w:val="22"/>
          <w:szCs w:val="22"/>
          <w:lang w:val="pt-BR"/>
        </w:rPr>
      </w:pPr>
    </w:p>
    <w:p w14:paraId="76EE4E76" w14:textId="77777777" w:rsidR="000831BA" w:rsidRPr="00DB0A2D" w:rsidRDefault="000831BA" w:rsidP="00497744">
      <w:pPr>
        <w:pStyle w:val="PargrafodaLista"/>
        <w:spacing w:line="288" w:lineRule="auto"/>
        <w:ind w:left="0"/>
        <w:contextualSpacing/>
        <w:jc w:val="center"/>
        <w:rPr>
          <w:rFonts w:ascii="Trebuchet MS" w:hAnsi="Trebuchet MS" w:cstheme="minorHAnsi"/>
          <w:b/>
          <w:sz w:val="22"/>
          <w:szCs w:val="22"/>
          <w:lang w:val="pt-BR"/>
        </w:rPr>
      </w:pPr>
    </w:p>
    <w:tbl>
      <w:tblPr>
        <w:tblStyle w:val="Tabelacomgrade"/>
        <w:tblW w:w="878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3"/>
        <w:gridCol w:w="278"/>
        <w:gridCol w:w="4392"/>
      </w:tblGrid>
      <w:tr w:rsidR="000831BA" w:rsidRPr="00DB0A2D" w14:paraId="0474FDC7" w14:textId="77777777" w:rsidTr="0038586A">
        <w:trPr>
          <w:trHeight w:val="2009"/>
        </w:trPr>
        <w:tc>
          <w:tcPr>
            <w:tcW w:w="4113" w:type="dxa"/>
            <w:tcBorders>
              <w:top w:val="single" w:sz="4" w:space="0" w:color="auto"/>
            </w:tcBorders>
          </w:tcPr>
          <w:p w14:paraId="66C74423" w14:textId="77777777" w:rsidR="000831BA" w:rsidRDefault="002B74AC" w:rsidP="00497744">
            <w:pPr>
              <w:pStyle w:val="PargrafodaLista"/>
              <w:spacing w:line="288" w:lineRule="auto"/>
              <w:ind w:left="0"/>
              <w:contextualSpacing/>
              <w:jc w:val="center"/>
              <w:rPr>
                <w:rFonts w:ascii="Trebuchet MS" w:hAnsi="Trebuchet MS" w:cstheme="minorHAnsi"/>
                <w:b/>
                <w:sz w:val="22"/>
                <w:szCs w:val="22"/>
              </w:rPr>
            </w:pPr>
            <w:r w:rsidRPr="00DB0A2D">
              <w:rPr>
                <w:rFonts w:ascii="Trebuchet MS" w:hAnsi="Trebuchet MS" w:cstheme="minorHAnsi"/>
                <w:b/>
                <w:sz w:val="22"/>
                <w:szCs w:val="22"/>
              </w:rPr>
              <w:t>HWASKAR FAGUNDES</w:t>
            </w:r>
          </w:p>
          <w:p w14:paraId="2DCD3FA9" w14:textId="77777777" w:rsidR="007F7763" w:rsidRDefault="007F7763" w:rsidP="00497744">
            <w:pPr>
              <w:pStyle w:val="PargrafodaLista"/>
              <w:spacing w:line="288" w:lineRule="auto"/>
              <w:ind w:left="0"/>
              <w:contextualSpacing/>
              <w:jc w:val="center"/>
              <w:rPr>
                <w:rFonts w:ascii="Trebuchet MS" w:hAnsi="Trebuchet MS" w:cstheme="minorHAnsi"/>
                <w:b/>
                <w:sz w:val="22"/>
                <w:szCs w:val="22"/>
              </w:rPr>
            </w:pPr>
          </w:p>
          <w:p w14:paraId="0691F544" w14:textId="77777777" w:rsidR="007F7763" w:rsidRDefault="007F7763" w:rsidP="007F7763">
            <w:pPr>
              <w:pStyle w:val="PargrafodaLista"/>
              <w:spacing w:line="288" w:lineRule="auto"/>
              <w:ind w:left="0"/>
              <w:contextualSpacing/>
              <w:jc w:val="both"/>
              <w:rPr>
                <w:rFonts w:ascii="Trebuchet MS" w:hAnsi="Trebuchet MS" w:cstheme="minorHAnsi"/>
                <w:i/>
                <w:sz w:val="22"/>
                <w:szCs w:val="22"/>
              </w:rPr>
            </w:pPr>
          </w:p>
          <w:p w14:paraId="0F495548" w14:textId="77777777" w:rsidR="007F7763" w:rsidRDefault="007F7763" w:rsidP="007F7763">
            <w:pPr>
              <w:pStyle w:val="PargrafodaLista"/>
              <w:spacing w:line="288" w:lineRule="auto"/>
              <w:ind w:left="0"/>
              <w:contextualSpacing/>
              <w:jc w:val="both"/>
              <w:rPr>
                <w:rFonts w:ascii="Trebuchet MS" w:hAnsi="Trebuchet MS" w:cstheme="minorHAnsi"/>
                <w:i/>
                <w:sz w:val="22"/>
                <w:szCs w:val="22"/>
              </w:rPr>
            </w:pPr>
          </w:p>
          <w:p w14:paraId="0CEB9537" w14:textId="287AEFAC" w:rsidR="007F7763" w:rsidRDefault="007F7763" w:rsidP="007F7763">
            <w:pPr>
              <w:pStyle w:val="PargrafodaLista"/>
              <w:spacing w:line="288" w:lineRule="auto"/>
              <w:ind w:left="0"/>
              <w:contextualSpacing/>
              <w:jc w:val="both"/>
              <w:rPr>
                <w:rFonts w:ascii="Trebuchet MS" w:hAnsi="Trebuchet MS" w:cstheme="minorHAnsi"/>
                <w:i/>
                <w:sz w:val="22"/>
                <w:szCs w:val="22"/>
                <w:lang w:val="pt-BR"/>
              </w:rPr>
            </w:pPr>
            <w:r w:rsidRPr="007F7763">
              <w:rPr>
                <w:rFonts w:ascii="Trebuchet MS" w:hAnsi="Trebuchet MS" w:cstheme="minorHAnsi"/>
                <w:i/>
                <w:sz w:val="22"/>
                <w:szCs w:val="22"/>
              </w:rPr>
              <w:t>C</w:t>
            </w:r>
            <w:r w:rsidRPr="007F7763">
              <w:rPr>
                <w:rFonts w:ascii="Trebuchet MS" w:hAnsi="Trebuchet MS" w:cstheme="minorHAnsi"/>
                <w:i/>
                <w:sz w:val="22"/>
                <w:szCs w:val="22"/>
                <w:lang w:val="pt-BR"/>
              </w:rPr>
              <w:t>PF:</w:t>
            </w:r>
          </w:p>
          <w:p w14:paraId="2F44F2F0" w14:textId="383B4018" w:rsidR="007F7763" w:rsidRPr="007F7763" w:rsidRDefault="007F7763" w:rsidP="007F7763">
            <w:pPr>
              <w:pStyle w:val="PargrafodaLista"/>
              <w:spacing w:line="288" w:lineRule="auto"/>
              <w:ind w:left="0"/>
              <w:contextualSpacing/>
              <w:jc w:val="both"/>
              <w:rPr>
                <w:rFonts w:ascii="Trebuchet MS" w:hAnsi="Trebuchet MS" w:cstheme="minorHAnsi"/>
                <w:i/>
                <w:sz w:val="22"/>
                <w:szCs w:val="22"/>
                <w:lang w:val="pt-BR"/>
              </w:rPr>
            </w:pPr>
            <w:r>
              <w:rPr>
                <w:rFonts w:ascii="Trebuchet MS" w:hAnsi="Trebuchet MS" w:cstheme="minorHAnsi"/>
                <w:i/>
                <w:sz w:val="22"/>
                <w:szCs w:val="22"/>
                <w:lang w:val="pt-BR"/>
              </w:rPr>
              <w:t>E-mail:</w:t>
            </w:r>
          </w:p>
        </w:tc>
        <w:tc>
          <w:tcPr>
            <w:tcW w:w="278" w:type="dxa"/>
          </w:tcPr>
          <w:p w14:paraId="0328B496" w14:textId="77777777" w:rsidR="000831BA" w:rsidRPr="00DB0A2D" w:rsidRDefault="000831BA" w:rsidP="00497744">
            <w:pPr>
              <w:pStyle w:val="PargrafodaLista"/>
              <w:spacing w:line="288" w:lineRule="auto"/>
              <w:ind w:left="0"/>
              <w:contextualSpacing/>
              <w:rPr>
                <w:rFonts w:ascii="Trebuchet MS" w:hAnsi="Trebuchet MS" w:cstheme="minorHAnsi"/>
                <w:b/>
                <w:sz w:val="22"/>
                <w:szCs w:val="22"/>
                <w:lang w:val="pt-BR"/>
              </w:rPr>
            </w:pPr>
          </w:p>
        </w:tc>
        <w:tc>
          <w:tcPr>
            <w:tcW w:w="4392" w:type="dxa"/>
            <w:tcBorders>
              <w:top w:val="single" w:sz="4" w:space="0" w:color="auto"/>
            </w:tcBorders>
          </w:tcPr>
          <w:p w14:paraId="324EFE13" w14:textId="56222C87" w:rsidR="000831BA" w:rsidRPr="00DB0A2D" w:rsidRDefault="007C6266" w:rsidP="00497744">
            <w:pPr>
              <w:pStyle w:val="PargrafodaLista"/>
              <w:spacing w:line="288" w:lineRule="auto"/>
              <w:ind w:left="0"/>
              <w:contextualSpacing/>
              <w:jc w:val="center"/>
              <w:rPr>
                <w:rFonts w:ascii="Trebuchet MS" w:hAnsi="Trebuchet MS" w:cstheme="minorHAnsi"/>
                <w:b/>
                <w:sz w:val="22"/>
                <w:szCs w:val="22"/>
                <w:lang w:val="pt-BR" w:eastAsia="pt-BR"/>
              </w:rPr>
            </w:pPr>
            <w:r w:rsidRPr="00DB0A2D">
              <w:rPr>
                <w:rFonts w:ascii="Trebuchet MS" w:hAnsi="Trebuchet MS" w:cstheme="minorHAnsi"/>
                <w:b/>
                <w:sz w:val="22"/>
                <w:szCs w:val="22"/>
                <w:lang w:val="pt-BR" w:eastAsia="pt-BR"/>
              </w:rPr>
              <w:t>ALINE KARLA PIRES DA SILVA FAGUNDES</w:t>
            </w:r>
          </w:p>
          <w:p w14:paraId="0282AF85" w14:textId="77777777" w:rsidR="002B74AC" w:rsidRDefault="002B74AC" w:rsidP="00497744">
            <w:pPr>
              <w:pStyle w:val="PargrafodaLista"/>
              <w:spacing w:line="288" w:lineRule="auto"/>
              <w:ind w:left="0"/>
              <w:contextualSpacing/>
              <w:jc w:val="center"/>
              <w:rPr>
                <w:rFonts w:ascii="Trebuchet MS" w:hAnsi="Trebuchet MS" w:cstheme="minorHAnsi"/>
                <w:bCs/>
                <w:i/>
                <w:iCs/>
                <w:sz w:val="22"/>
                <w:szCs w:val="22"/>
                <w:lang w:val="pt-BR" w:eastAsia="pt-BR"/>
              </w:rPr>
            </w:pPr>
            <w:r w:rsidRPr="00DB0A2D">
              <w:rPr>
                <w:rFonts w:ascii="Trebuchet MS" w:hAnsi="Trebuchet MS" w:cstheme="minorHAnsi"/>
                <w:bCs/>
                <w:i/>
                <w:iCs/>
                <w:sz w:val="22"/>
                <w:szCs w:val="22"/>
                <w:lang w:val="pt-BR" w:eastAsia="pt-BR"/>
              </w:rPr>
              <w:t>na qualidade de anuente, para os fins do artigo 1.647, inciso III, do Código Civil</w:t>
            </w:r>
          </w:p>
          <w:p w14:paraId="4FA3A4FC" w14:textId="77777777" w:rsidR="007F7763" w:rsidRDefault="007F7763" w:rsidP="00497744">
            <w:pPr>
              <w:pStyle w:val="PargrafodaLista"/>
              <w:spacing w:line="288" w:lineRule="auto"/>
              <w:ind w:left="0"/>
              <w:contextualSpacing/>
              <w:jc w:val="center"/>
              <w:rPr>
                <w:rFonts w:ascii="Trebuchet MS" w:hAnsi="Trebuchet MS"/>
                <w:bCs/>
                <w:iCs/>
                <w:sz w:val="22"/>
                <w:szCs w:val="22"/>
                <w:lang w:eastAsia="pt-BR"/>
              </w:rPr>
            </w:pPr>
          </w:p>
          <w:p w14:paraId="3C0588D6" w14:textId="4F879E0A" w:rsidR="007F7763" w:rsidRPr="007F7763" w:rsidRDefault="007F7763" w:rsidP="007F7763">
            <w:pPr>
              <w:pStyle w:val="PargrafodaLista"/>
              <w:spacing w:line="288" w:lineRule="auto"/>
              <w:ind w:left="0"/>
              <w:contextualSpacing/>
              <w:jc w:val="both"/>
              <w:rPr>
                <w:rFonts w:ascii="Trebuchet MS" w:hAnsi="Trebuchet MS"/>
                <w:bCs/>
                <w:i/>
                <w:sz w:val="22"/>
                <w:szCs w:val="22"/>
                <w:lang w:val="pt-BR" w:eastAsia="pt-BR"/>
              </w:rPr>
            </w:pPr>
            <w:r w:rsidRPr="007F7763">
              <w:rPr>
                <w:rFonts w:ascii="Trebuchet MS" w:hAnsi="Trebuchet MS"/>
                <w:bCs/>
                <w:i/>
                <w:sz w:val="22"/>
                <w:szCs w:val="22"/>
                <w:lang w:val="pt-BR" w:eastAsia="pt-BR"/>
              </w:rPr>
              <w:t>CPF:</w:t>
            </w:r>
          </w:p>
          <w:p w14:paraId="4BA49856" w14:textId="74A74178" w:rsidR="007F7763" w:rsidRPr="007F7763" w:rsidRDefault="007F7763" w:rsidP="007F7763">
            <w:pPr>
              <w:pStyle w:val="PargrafodaLista"/>
              <w:spacing w:line="288" w:lineRule="auto"/>
              <w:ind w:left="0"/>
              <w:contextualSpacing/>
              <w:jc w:val="both"/>
              <w:rPr>
                <w:rFonts w:ascii="Trebuchet MS" w:hAnsi="Trebuchet MS"/>
                <w:sz w:val="22"/>
                <w:szCs w:val="22"/>
                <w:lang w:val="pt-BR"/>
              </w:rPr>
            </w:pPr>
            <w:r w:rsidRPr="007F7763">
              <w:rPr>
                <w:rFonts w:ascii="Trebuchet MS" w:hAnsi="Trebuchet MS"/>
                <w:i/>
                <w:sz w:val="22"/>
                <w:szCs w:val="22"/>
                <w:lang w:val="pt-BR"/>
              </w:rPr>
              <w:t>E-mail:</w:t>
            </w:r>
          </w:p>
        </w:tc>
      </w:tr>
    </w:tbl>
    <w:p w14:paraId="1738804E" w14:textId="77777777" w:rsidR="000831BA" w:rsidRPr="00DB0A2D" w:rsidRDefault="000831BA" w:rsidP="00497744">
      <w:pPr>
        <w:pStyle w:val="PargrafodaLista"/>
        <w:spacing w:line="288" w:lineRule="auto"/>
        <w:ind w:left="0"/>
        <w:contextualSpacing/>
        <w:jc w:val="center"/>
        <w:rPr>
          <w:rFonts w:ascii="Trebuchet MS" w:hAnsi="Trebuchet MS" w:cstheme="minorHAnsi"/>
          <w:b/>
          <w:sz w:val="22"/>
          <w:szCs w:val="22"/>
          <w:lang w:val="pt-BR"/>
        </w:rPr>
      </w:pPr>
    </w:p>
    <w:p w14:paraId="3BD946B7" w14:textId="77777777" w:rsidR="002B74AC" w:rsidRPr="00DB0A2D" w:rsidRDefault="002B74AC" w:rsidP="00497744">
      <w:pPr>
        <w:spacing w:line="288" w:lineRule="auto"/>
        <w:contextualSpacing/>
        <w:jc w:val="both"/>
        <w:rPr>
          <w:rFonts w:ascii="Trebuchet MS" w:hAnsi="Trebuchet MS" w:cstheme="minorHAnsi"/>
          <w:w w:val="0"/>
          <w:sz w:val="22"/>
          <w:szCs w:val="22"/>
        </w:rPr>
      </w:pPr>
    </w:p>
    <w:p w14:paraId="114DD785" w14:textId="77777777" w:rsidR="002B74AC" w:rsidRPr="00DB0A2D" w:rsidRDefault="002B74AC" w:rsidP="00497744">
      <w:pPr>
        <w:spacing w:line="288" w:lineRule="auto"/>
        <w:contextualSpacing/>
        <w:jc w:val="both"/>
        <w:rPr>
          <w:rFonts w:ascii="Trebuchet MS" w:hAnsi="Trebuchet MS" w:cstheme="minorHAnsi"/>
          <w:w w:val="0"/>
          <w:sz w:val="22"/>
          <w:szCs w:val="22"/>
        </w:rPr>
      </w:pPr>
    </w:p>
    <w:p w14:paraId="1CED9F51" w14:textId="197AA663" w:rsidR="00704452" w:rsidRPr="00DB0A2D" w:rsidRDefault="00704452" w:rsidP="00497744">
      <w:pPr>
        <w:spacing w:line="288" w:lineRule="auto"/>
        <w:contextualSpacing/>
        <w:jc w:val="both"/>
        <w:rPr>
          <w:rFonts w:ascii="Trebuchet MS" w:hAnsi="Trebuchet MS" w:cstheme="minorHAnsi"/>
          <w:bCs/>
          <w:i/>
          <w:iCs/>
          <w:sz w:val="22"/>
          <w:szCs w:val="22"/>
        </w:rPr>
      </w:pPr>
      <w:r w:rsidRPr="00DB0A2D">
        <w:rPr>
          <w:rFonts w:ascii="Trebuchet MS" w:hAnsi="Trebuchet MS" w:cstheme="minorHAnsi"/>
          <w:bCs/>
          <w:i/>
          <w:iCs/>
          <w:sz w:val="22"/>
          <w:szCs w:val="22"/>
        </w:rPr>
        <w:t>T</w:t>
      </w:r>
      <w:r w:rsidR="006624BD" w:rsidRPr="00DB0A2D">
        <w:rPr>
          <w:rFonts w:ascii="Trebuchet MS" w:hAnsi="Trebuchet MS" w:cstheme="minorHAnsi"/>
          <w:bCs/>
          <w:i/>
          <w:iCs/>
          <w:sz w:val="22"/>
          <w:szCs w:val="22"/>
        </w:rPr>
        <w:t>estemunhas</w:t>
      </w:r>
      <w:r w:rsidRPr="00DB0A2D">
        <w:rPr>
          <w:rFonts w:ascii="Trebuchet MS" w:hAnsi="Trebuchet MS" w:cstheme="minorHAnsi"/>
          <w:bCs/>
          <w:i/>
          <w:iCs/>
          <w:sz w:val="22"/>
          <w:szCs w:val="22"/>
        </w:rPr>
        <w:t>:</w:t>
      </w:r>
    </w:p>
    <w:p w14:paraId="35A7F7D8" w14:textId="07DBEF57" w:rsidR="006A4368" w:rsidRPr="00DB0A2D" w:rsidRDefault="006A4368" w:rsidP="006A4368">
      <w:pPr>
        <w:spacing w:line="288" w:lineRule="auto"/>
        <w:contextualSpacing/>
        <w:jc w:val="center"/>
        <w:rPr>
          <w:rFonts w:ascii="Trebuchet MS" w:hAnsi="Trebuchet MS" w:cstheme="minorHAnsi"/>
          <w:sz w:val="22"/>
          <w:szCs w:val="22"/>
        </w:rPr>
      </w:pPr>
    </w:p>
    <w:p w14:paraId="1B79963A" w14:textId="77777777" w:rsidR="006A4368" w:rsidRPr="00DB0A2D" w:rsidRDefault="006A4368" w:rsidP="006A4368">
      <w:pPr>
        <w:spacing w:line="288" w:lineRule="auto"/>
        <w:contextualSpacing/>
        <w:jc w:val="center"/>
        <w:rPr>
          <w:rFonts w:ascii="Trebuchet MS" w:hAnsi="Trebuchet MS" w:cstheme="minorHAnsi"/>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704452" w:rsidRPr="00DB0A2D" w14:paraId="49DF7813" w14:textId="77777777" w:rsidTr="00D7358A">
        <w:tc>
          <w:tcPr>
            <w:tcW w:w="4489" w:type="dxa"/>
          </w:tcPr>
          <w:p w14:paraId="6AD98E79" w14:textId="77777777" w:rsidR="00704452" w:rsidRPr="00DB0A2D" w:rsidRDefault="00704452" w:rsidP="00497744">
            <w:pPr>
              <w:spacing w:line="288" w:lineRule="auto"/>
              <w:contextualSpacing/>
              <w:jc w:val="both"/>
              <w:rPr>
                <w:rFonts w:ascii="Trebuchet MS" w:hAnsi="Trebuchet MS" w:cstheme="minorHAnsi"/>
                <w:sz w:val="22"/>
                <w:szCs w:val="22"/>
              </w:rPr>
            </w:pPr>
            <w:r w:rsidRPr="00DB0A2D">
              <w:rPr>
                <w:rFonts w:ascii="Trebuchet MS" w:hAnsi="Trebuchet MS" w:cstheme="minorHAnsi"/>
                <w:sz w:val="22"/>
                <w:szCs w:val="22"/>
              </w:rPr>
              <w:t>__________________________________</w:t>
            </w:r>
          </w:p>
          <w:p w14:paraId="373BA98D" w14:textId="4FB6A6B8" w:rsidR="00704452" w:rsidRPr="007F7763" w:rsidRDefault="00704452" w:rsidP="0049774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Nome:</w:t>
            </w:r>
          </w:p>
          <w:p w14:paraId="6CD240C0" w14:textId="77777777" w:rsidR="00704452" w:rsidRDefault="00704452" w:rsidP="0049774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C</w:t>
            </w:r>
            <w:r w:rsidR="006624BD" w:rsidRPr="007F7763">
              <w:rPr>
                <w:rFonts w:ascii="Trebuchet MS" w:hAnsi="Trebuchet MS" w:cstheme="minorHAnsi"/>
                <w:i/>
                <w:iCs/>
                <w:sz w:val="22"/>
                <w:szCs w:val="22"/>
              </w:rPr>
              <w:t>PF</w:t>
            </w:r>
            <w:r w:rsidRPr="007F7763">
              <w:rPr>
                <w:rFonts w:ascii="Trebuchet MS" w:hAnsi="Trebuchet MS" w:cstheme="minorHAnsi"/>
                <w:i/>
                <w:iCs/>
                <w:sz w:val="22"/>
                <w:szCs w:val="22"/>
              </w:rPr>
              <w:t>:</w:t>
            </w:r>
          </w:p>
          <w:p w14:paraId="06E447CA" w14:textId="4B5AD3FA" w:rsidR="007F7763" w:rsidRPr="00DB0A2D" w:rsidRDefault="007F7763" w:rsidP="00497744">
            <w:pPr>
              <w:spacing w:line="288" w:lineRule="auto"/>
              <w:contextualSpacing/>
              <w:jc w:val="both"/>
              <w:rPr>
                <w:rFonts w:ascii="Trebuchet MS" w:hAnsi="Trebuchet MS" w:cstheme="minorHAnsi"/>
                <w:sz w:val="22"/>
                <w:szCs w:val="22"/>
              </w:rPr>
            </w:pPr>
            <w:r>
              <w:rPr>
                <w:rFonts w:ascii="Trebuchet MS" w:hAnsi="Trebuchet MS" w:cstheme="minorHAnsi"/>
                <w:i/>
                <w:iCs/>
                <w:sz w:val="22"/>
                <w:szCs w:val="22"/>
              </w:rPr>
              <w:t>E-mail:</w:t>
            </w:r>
          </w:p>
        </w:tc>
        <w:tc>
          <w:tcPr>
            <w:tcW w:w="4489" w:type="dxa"/>
          </w:tcPr>
          <w:p w14:paraId="7EA2C162" w14:textId="77777777" w:rsidR="00704452" w:rsidRPr="00DB0A2D" w:rsidRDefault="00704452" w:rsidP="00497744">
            <w:pPr>
              <w:spacing w:line="288" w:lineRule="auto"/>
              <w:contextualSpacing/>
              <w:jc w:val="both"/>
              <w:rPr>
                <w:rFonts w:ascii="Trebuchet MS" w:hAnsi="Trebuchet MS" w:cstheme="minorHAnsi"/>
                <w:sz w:val="22"/>
                <w:szCs w:val="22"/>
              </w:rPr>
            </w:pPr>
            <w:r w:rsidRPr="00DB0A2D">
              <w:rPr>
                <w:rFonts w:ascii="Trebuchet MS" w:hAnsi="Trebuchet MS" w:cstheme="minorHAnsi"/>
                <w:sz w:val="22"/>
                <w:szCs w:val="22"/>
              </w:rPr>
              <w:t>__________________________________</w:t>
            </w:r>
          </w:p>
          <w:p w14:paraId="1F5EA3EF" w14:textId="77777777" w:rsidR="007F7763" w:rsidRPr="007F7763" w:rsidRDefault="007F7763" w:rsidP="007F7763">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Nome:</w:t>
            </w:r>
          </w:p>
          <w:p w14:paraId="0CC3DBF9" w14:textId="77777777" w:rsidR="007F7763" w:rsidRDefault="007F7763" w:rsidP="007F7763">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CPF:</w:t>
            </w:r>
          </w:p>
          <w:p w14:paraId="244A1A4B" w14:textId="50DA9242" w:rsidR="00704452" w:rsidRPr="00DB0A2D" w:rsidRDefault="007F7763" w:rsidP="007F7763">
            <w:pPr>
              <w:spacing w:line="288" w:lineRule="auto"/>
              <w:contextualSpacing/>
              <w:jc w:val="both"/>
              <w:rPr>
                <w:rFonts w:ascii="Trebuchet MS" w:hAnsi="Trebuchet MS" w:cstheme="minorHAnsi"/>
                <w:sz w:val="22"/>
                <w:szCs w:val="22"/>
              </w:rPr>
            </w:pPr>
            <w:r>
              <w:rPr>
                <w:rFonts w:ascii="Trebuchet MS" w:hAnsi="Trebuchet MS" w:cstheme="minorHAnsi"/>
                <w:i/>
                <w:iCs/>
                <w:sz w:val="22"/>
                <w:szCs w:val="22"/>
              </w:rPr>
              <w:t>E-mail:</w:t>
            </w:r>
          </w:p>
        </w:tc>
      </w:tr>
    </w:tbl>
    <w:p w14:paraId="1D0E6006" w14:textId="77777777" w:rsidR="00704452" w:rsidRPr="00DB0A2D" w:rsidRDefault="00704452" w:rsidP="00497744">
      <w:pPr>
        <w:pStyle w:val="DeltaViewTableBody"/>
        <w:spacing w:line="288" w:lineRule="auto"/>
        <w:contextualSpacing/>
        <w:rPr>
          <w:rFonts w:ascii="Trebuchet MS" w:hAnsi="Trebuchet MS" w:cstheme="minorHAnsi"/>
          <w:sz w:val="22"/>
          <w:szCs w:val="22"/>
          <w:lang w:val="pt-PT"/>
        </w:rPr>
      </w:pPr>
    </w:p>
    <w:p w14:paraId="4B8687F7" w14:textId="77777777" w:rsidR="00E242A1" w:rsidRPr="00DB0A2D" w:rsidRDefault="009F0E09" w:rsidP="00497744">
      <w:pPr>
        <w:autoSpaceDE/>
        <w:autoSpaceDN/>
        <w:adjustRightInd/>
        <w:spacing w:line="288" w:lineRule="auto"/>
        <w:contextualSpacing/>
        <w:jc w:val="center"/>
        <w:rPr>
          <w:rFonts w:ascii="Trebuchet MS" w:hAnsi="Trebuchet MS" w:cstheme="minorHAnsi"/>
          <w:sz w:val="22"/>
          <w:szCs w:val="22"/>
          <w:lang w:val="pt-PT"/>
        </w:rPr>
        <w:sectPr w:rsidR="00E242A1" w:rsidRPr="00DB0A2D" w:rsidSect="00DA4828">
          <w:headerReference w:type="even" r:id="rId11"/>
          <w:headerReference w:type="default" r:id="rId12"/>
          <w:footerReference w:type="even" r:id="rId13"/>
          <w:footerReference w:type="default" r:id="rId14"/>
          <w:headerReference w:type="first" r:id="rId15"/>
          <w:footerReference w:type="first" r:id="rId16"/>
          <w:pgSz w:w="11907" w:h="16839" w:code="9"/>
          <w:pgMar w:top="1418" w:right="1701" w:bottom="1418" w:left="1560" w:header="720" w:footer="720" w:gutter="0"/>
          <w:cols w:space="720"/>
          <w:noEndnote/>
          <w:titlePg/>
          <w:docGrid w:linePitch="326"/>
        </w:sectPr>
      </w:pPr>
      <w:r w:rsidRPr="00DB0A2D">
        <w:rPr>
          <w:rFonts w:ascii="Trebuchet MS" w:hAnsi="Trebuchet MS" w:cstheme="minorHAnsi"/>
          <w:sz w:val="22"/>
          <w:szCs w:val="22"/>
          <w:lang w:val="pt-PT"/>
        </w:rPr>
        <w:t>* * * * *</w:t>
      </w:r>
      <w:r w:rsidR="00704452" w:rsidRPr="00DB0A2D">
        <w:rPr>
          <w:rFonts w:ascii="Trebuchet MS" w:hAnsi="Trebuchet MS" w:cstheme="minorHAnsi"/>
          <w:sz w:val="22"/>
          <w:szCs w:val="22"/>
          <w:lang w:val="pt-PT"/>
        </w:rPr>
        <w:br w:type="page"/>
      </w:r>
    </w:p>
    <w:p w14:paraId="031AFB02" w14:textId="0C81DA25" w:rsidR="00704452" w:rsidRPr="00DB0A2D" w:rsidRDefault="00704452" w:rsidP="00497744">
      <w:pPr>
        <w:autoSpaceDE/>
        <w:autoSpaceDN/>
        <w:adjustRightInd/>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lastRenderedPageBreak/>
        <w:t>ANEXO</w:t>
      </w:r>
      <w:r w:rsidR="00C83067" w:rsidRPr="00DB0A2D">
        <w:rPr>
          <w:rFonts w:ascii="Trebuchet MS" w:hAnsi="Trebuchet MS" w:cstheme="minorHAnsi"/>
          <w:b/>
          <w:sz w:val="22"/>
          <w:szCs w:val="22"/>
        </w:rPr>
        <w:t> </w:t>
      </w:r>
      <w:r w:rsidRPr="00DB0A2D">
        <w:rPr>
          <w:rFonts w:ascii="Trebuchet MS" w:hAnsi="Trebuchet MS" w:cstheme="minorHAnsi"/>
          <w:b/>
          <w:sz w:val="22"/>
          <w:szCs w:val="22"/>
        </w:rPr>
        <w:t>I</w:t>
      </w:r>
    </w:p>
    <w:p w14:paraId="1DDA8190" w14:textId="4C0E4D6B" w:rsidR="00704452" w:rsidRPr="006A3F41" w:rsidRDefault="00704452" w:rsidP="00EE289D">
      <w:pPr>
        <w:autoSpaceDE/>
        <w:autoSpaceDN/>
        <w:adjustRightInd/>
        <w:spacing w:line="288" w:lineRule="auto"/>
        <w:contextualSpacing/>
        <w:jc w:val="center"/>
        <w:rPr>
          <w:rFonts w:ascii="Trebuchet MS" w:hAnsi="Trebuchet MS" w:cstheme="minorHAnsi"/>
          <w:b/>
          <w:sz w:val="22"/>
          <w:szCs w:val="22"/>
        </w:rPr>
      </w:pPr>
      <w:r w:rsidRPr="006A3F41">
        <w:rPr>
          <w:rFonts w:ascii="Trebuchet MS" w:hAnsi="Trebuchet MS" w:cstheme="minorHAnsi"/>
          <w:b/>
          <w:sz w:val="22"/>
          <w:szCs w:val="22"/>
        </w:rPr>
        <w:t>EMPREENDIMENTO ALVO</w:t>
      </w:r>
    </w:p>
    <w:p w14:paraId="14ED4112" w14:textId="77777777" w:rsidR="00897E99" w:rsidRPr="006A3F41" w:rsidRDefault="00897E99" w:rsidP="00AF25B4">
      <w:pPr>
        <w:pStyle w:val="PargrafodaLista"/>
        <w:tabs>
          <w:tab w:val="left" w:pos="709"/>
        </w:tabs>
        <w:autoSpaceDE/>
        <w:autoSpaceDN/>
        <w:adjustRightInd/>
        <w:spacing w:line="288" w:lineRule="auto"/>
        <w:ind w:left="0"/>
        <w:contextualSpacing/>
        <w:rPr>
          <w:rFonts w:ascii="Trebuchet MS" w:hAnsi="Trebuchet MS" w:cstheme="minorHAnsi"/>
          <w:b/>
          <w:sz w:val="22"/>
          <w:szCs w:val="22"/>
        </w:rPr>
      </w:pPr>
    </w:p>
    <w:p w14:paraId="65AEE0F8" w14:textId="5272F777"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Empreendimento:</w:t>
      </w:r>
      <w:r w:rsidRPr="00A0282D">
        <w:rPr>
          <w:rFonts w:eastAsia="Times New Roman" w:cs="Leelawadee UI"/>
          <w:b w:val="0"/>
          <w:iCs/>
        </w:rPr>
        <w:t xml:space="preserve"> </w:t>
      </w:r>
      <w:r w:rsidR="007936B6" w:rsidRPr="00A0282D">
        <w:rPr>
          <w:rFonts w:eastAsia="Times New Roman" w:cs="Leelawadee UI"/>
          <w:b w:val="0"/>
          <w:iCs/>
        </w:rPr>
        <w:t>“Edifício Life Condomínio Clube”</w:t>
      </w:r>
      <w:r w:rsidR="00A0282D">
        <w:rPr>
          <w:rFonts w:eastAsia="Times New Roman" w:cs="Leelawadee UI"/>
          <w:b w:val="0"/>
          <w:iCs/>
        </w:rPr>
        <w:t>;</w:t>
      </w:r>
    </w:p>
    <w:p w14:paraId="00F978EB" w14:textId="77777777" w:rsidR="006A3F41" w:rsidRPr="006A3F41" w:rsidRDefault="006A3F41" w:rsidP="009C4508">
      <w:pPr>
        <w:pStyle w:val="Nvel11"/>
        <w:numPr>
          <w:ilvl w:val="0"/>
          <w:numId w:val="0"/>
        </w:numPr>
      </w:pPr>
    </w:p>
    <w:p w14:paraId="7DA07548" w14:textId="1EB52BA7"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 xml:space="preserve">Cartório: </w:t>
      </w:r>
      <w:r w:rsidR="00DB3701" w:rsidRPr="00DB3701">
        <w:rPr>
          <w:b w:val="0"/>
        </w:rPr>
        <w:t>Cartório de Registro Geral de Imóveis e Anexos de Rio Verde</w:t>
      </w:r>
      <w:r w:rsidR="00DB3701">
        <w:rPr>
          <w:b w:val="0"/>
        </w:rPr>
        <w:t>;</w:t>
      </w:r>
    </w:p>
    <w:p w14:paraId="0FC047EB" w14:textId="77777777" w:rsidR="006A3F41" w:rsidRPr="006A3F41" w:rsidRDefault="006A3F41" w:rsidP="009C4508">
      <w:pPr>
        <w:pStyle w:val="Nvel11"/>
        <w:numPr>
          <w:ilvl w:val="0"/>
          <w:numId w:val="0"/>
        </w:numPr>
      </w:pPr>
    </w:p>
    <w:p w14:paraId="5E93ABA8" w14:textId="39695B94"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Matrícula:</w:t>
      </w:r>
      <w:r w:rsidRPr="00B100D1">
        <w:rPr>
          <w:rFonts w:eastAsia="Times New Roman" w:cs="Leelawadee UI"/>
          <w:b w:val="0"/>
          <w:iCs/>
        </w:rPr>
        <w:t xml:space="preserve"> </w:t>
      </w:r>
      <w:r w:rsidR="00B100D1" w:rsidRPr="00B100D1">
        <w:rPr>
          <w:rFonts w:eastAsia="Times New Roman" w:cs="Leelawadee UI"/>
          <w:b w:val="0"/>
          <w:iCs/>
        </w:rPr>
        <w:t>nº 63.960</w:t>
      </w:r>
      <w:r w:rsidR="00487AA0">
        <w:rPr>
          <w:rFonts w:eastAsia="Times New Roman" w:cs="Leelawadee UI"/>
          <w:b w:val="0"/>
          <w:iCs/>
        </w:rPr>
        <w:t xml:space="preserve"> (matrícula do terreno</w:t>
      </w:r>
      <w:r w:rsidR="008C24DF">
        <w:rPr>
          <w:rFonts w:eastAsia="Times New Roman" w:cs="Leelawadee UI"/>
          <w:b w:val="0"/>
          <w:iCs/>
        </w:rPr>
        <w:t>, posteriormente desmembrada nas matrículas de suas unidades autônomas)</w:t>
      </w:r>
      <w:r w:rsidR="00B100D1">
        <w:rPr>
          <w:rFonts w:eastAsia="Times New Roman" w:cs="Leelawadee UI"/>
          <w:b w:val="0"/>
          <w:iCs/>
        </w:rPr>
        <w:t>;</w:t>
      </w:r>
    </w:p>
    <w:p w14:paraId="622D2917" w14:textId="77777777" w:rsidR="006A3F41" w:rsidRPr="006A3F41" w:rsidRDefault="006A3F41" w:rsidP="009C4508">
      <w:pPr>
        <w:pStyle w:val="Nvel11"/>
        <w:numPr>
          <w:ilvl w:val="0"/>
          <w:numId w:val="0"/>
        </w:numPr>
      </w:pPr>
    </w:p>
    <w:p w14:paraId="798E481F" w14:textId="3ED05EDC"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 xml:space="preserve">Endereço: </w:t>
      </w:r>
      <w:r w:rsidR="0064132E" w:rsidRPr="0064132E">
        <w:rPr>
          <w:rFonts w:eastAsia="Times New Roman" w:cs="Leelawadee UI"/>
          <w:b w:val="0"/>
          <w:iCs/>
        </w:rPr>
        <w:t>Rua Quinca Honório Leão, nº 234 a 318, Setor Morada do Sol, CEP 75909-0</w:t>
      </w:r>
      <w:r w:rsidR="00FB3549">
        <w:rPr>
          <w:rFonts w:eastAsia="Times New Roman" w:cs="Leelawadee UI"/>
          <w:b w:val="0"/>
          <w:iCs/>
        </w:rPr>
        <w:t>35</w:t>
      </w:r>
      <w:r w:rsidR="0064132E">
        <w:rPr>
          <w:rFonts w:eastAsia="Times New Roman" w:cs="Leelawadee UI"/>
          <w:b w:val="0"/>
          <w:iCs/>
        </w:rPr>
        <w:t>;</w:t>
      </w:r>
    </w:p>
    <w:p w14:paraId="17282D6A" w14:textId="1B11B403" w:rsidR="006A3F41" w:rsidRPr="006A3F41" w:rsidRDefault="006A3F41" w:rsidP="00B71D80">
      <w:pPr>
        <w:pStyle w:val="Nvel1"/>
        <w:numPr>
          <w:ilvl w:val="0"/>
          <w:numId w:val="0"/>
        </w:numPr>
        <w:rPr>
          <w:rFonts w:eastAsia="Times New Roman" w:cs="Leelawadee UI"/>
          <w:iCs/>
        </w:rPr>
      </w:pPr>
    </w:p>
    <w:p w14:paraId="7B62FC64" w14:textId="553AB93E"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 xml:space="preserve">Percentual de destinação de recursos da </w:t>
      </w:r>
      <w:r w:rsidR="002147C4">
        <w:rPr>
          <w:rFonts w:eastAsia="Times New Roman" w:cs="Leelawadee UI"/>
          <w:iCs/>
        </w:rPr>
        <w:t>Emissão</w:t>
      </w:r>
      <w:r w:rsidRPr="006A3F41">
        <w:rPr>
          <w:rFonts w:eastAsia="Times New Roman" w:cs="Leelawadee UI"/>
          <w:iCs/>
        </w:rPr>
        <w:t xml:space="preserve"> para o Empreendimento</w:t>
      </w:r>
      <w:r w:rsidR="00A67CE8">
        <w:rPr>
          <w:rFonts w:eastAsia="Times New Roman" w:cs="Leelawadee UI"/>
          <w:iCs/>
        </w:rPr>
        <w:t xml:space="preserve"> Alvo</w:t>
      </w:r>
      <w:r w:rsidRPr="006A3F41">
        <w:rPr>
          <w:rFonts w:eastAsia="Times New Roman" w:cs="Leelawadee UI"/>
          <w:iCs/>
        </w:rPr>
        <w:t xml:space="preserve">: </w:t>
      </w:r>
      <w:r w:rsidRPr="006A3F41">
        <w:rPr>
          <w:rFonts w:eastAsia="Times New Roman" w:cs="Leelawadee UI"/>
          <w:b w:val="0"/>
          <w:bCs/>
          <w:iCs/>
        </w:rPr>
        <w:t>100% (cem por cento)</w:t>
      </w:r>
      <w:r w:rsidR="00A67CE8">
        <w:rPr>
          <w:rFonts w:eastAsia="Times New Roman" w:cs="Leelawadee UI"/>
          <w:b w:val="0"/>
          <w:bCs/>
          <w:iCs/>
        </w:rPr>
        <w:t>;</w:t>
      </w:r>
    </w:p>
    <w:p w14:paraId="1F799412" w14:textId="77777777" w:rsidR="006A3F41" w:rsidRPr="006A3F41" w:rsidRDefault="006A3F41" w:rsidP="00BB2D4E">
      <w:pPr>
        <w:pStyle w:val="Nvel11"/>
        <w:numPr>
          <w:ilvl w:val="0"/>
          <w:numId w:val="0"/>
        </w:numPr>
      </w:pPr>
    </w:p>
    <w:p w14:paraId="1632473D" w14:textId="73004696"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 xml:space="preserve">Valor total destinado ao Empreendimento Alvo com recursos da </w:t>
      </w:r>
      <w:r w:rsidR="00A67CE8">
        <w:rPr>
          <w:rFonts w:eastAsia="Times New Roman" w:cs="Leelawadee UI"/>
          <w:iCs/>
        </w:rPr>
        <w:t>Emissão</w:t>
      </w:r>
      <w:r w:rsidRPr="006A3F41">
        <w:rPr>
          <w:rFonts w:eastAsia="Times New Roman" w:cs="Leelawadee UI"/>
          <w:iCs/>
        </w:rPr>
        <w:t>:</w:t>
      </w:r>
      <w:r w:rsidR="00A67CE8">
        <w:rPr>
          <w:rFonts w:eastAsia="Times New Roman" w:cs="Leelawadee UI"/>
          <w:iCs/>
        </w:rPr>
        <w:t xml:space="preserve"> </w:t>
      </w:r>
      <w:r w:rsidR="00A67CE8" w:rsidRPr="00A67CE8">
        <w:rPr>
          <w:rFonts w:eastAsia="Times New Roman" w:cs="Leelawadee UI"/>
          <w:b w:val="0"/>
          <w:iCs/>
        </w:rPr>
        <w:t>R$</w:t>
      </w:r>
      <w:r w:rsidR="00B9229E">
        <w:rPr>
          <w:rFonts w:eastAsia="Times New Roman" w:cs="Leelawadee UI"/>
          <w:b w:val="0"/>
          <w:iCs/>
        </w:rPr>
        <w:t> </w:t>
      </w:r>
      <w:r w:rsidR="00A67CE8" w:rsidRPr="00A67CE8">
        <w:rPr>
          <w:rFonts w:eastAsia="Times New Roman" w:cs="Leelawadee UI"/>
          <w:b w:val="0"/>
          <w:iCs/>
        </w:rPr>
        <w:t>15.000.000,00 (quinze milhões de reais);</w:t>
      </w:r>
      <w:r w:rsidR="00131FED">
        <w:rPr>
          <w:rFonts w:eastAsia="Times New Roman" w:cs="Leelawadee UI"/>
          <w:b w:val="0"/>
          <w:iCs/>
        </w:rPr>
        <w:t xml:space="preserve"> e</w:t>
      </w:r>
    </w:p>
    <w:p w14:paraId="21E3BAB1" w14:textId="77777777" w:rsidR="006A3F41" w:rsidRPr="006A3F41" w:rsidRDefault="006A3F41" w:rsidP="00BB2D4E">
      <w:pPr>
        <w:pStyle w:val="Nvel11"/>
        <w:numPr>
          <w:ilvl w:val="0"/>
          <w:numId w:val="0"/>
        </w:numPr>
      </w:pPr>
    </w:p>
    <w:p w14:paraId="387DCF60" w14:textId="5FB065B7"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Montante de recursos destinados ao Empreendimento Alvo decorrentes de outras fontes de recursos:</w:t>
      </w:r>
      <w:r w:rsidR="00131FED" w:rsidRPr="00131FED">
        <w:rPr>
          <w:rFonts w:eastAsia="Times New Roman" w:cs="Leelawadee UI"/>
          <w:b w:val="0"/>
          <w:bCs/>
          <w:iCs/>
        </w:rPr>
        <w:t xml:space="preserve"> R$ </w:t>
      </w:r>
      <w:r w:rsidR="006E2D21">
        <w:rPr>
          <w:rFonts w:eastAsia="Times New Roman" w:cs="Leelawadee UI"/>
          <w:b w:val="0"/>
          <w:bCs/>
          <w:iCs/>
        </w:rPr>
        <w:t>80.462.000,00</w:t>
      </w:r>
      <w:r w:rsidR="00131FED" w:rsidRPr="00131FED">
        <w:rPr>
          <w:rFonts w:eastAsia="Times New Roman" w:cs="Leelawadee UI"/>
          <w:b w:val="0"/>
          <w:bCs/>
          <w:iCs/>
        </w:rPr>
        <w:t xml:space="preserve"> (</w:t>
      </w:r>
      <w:r w:rsidR="0036389D">
        <w:rPr>
          <w:rFonts w:eastAsia="Times New Roman" w:cs="Leelawadee UI"/>
          <w:b w:val="0"/>
          <w:bCs/>
          <w:iCs/>
        </w:rPr>
        <w:t>oitenta milhões, quatrocentos e sessenta e dois mil reais</w:t>
      </w:r>
      <w:r w:rsidR="00131FED" w:rsidRPr="00131FED">
        <w:rPr>
          <w:rFonts w:eastAsia="Times New Roman" w:cs="Leelawadee UI"/>
          <w:b w:val="0"/>
          <w:bCs/>
          <w:iCs/>
        </w:rPr>
        <w:t>)</w:t>
      </w:r>
      <w:r w:rsidR="00131FED">
        <w:rPr>
          <w:rFonts w:eastAsia="Times New Roman" w:cs="Leelawadee UI"/>
          <w:b w:val="0"/>
          <w:bCs/>
          <w:iCs/>
        </w:rPr>
        <w:t>;</w:t>
      </w:r>
    </w:p>
    <w:p w14:paraId="506962B0" w14:textId="77777777" w:rsidR="00ED258C" w:rsidRPr="006A3F41" w:rsidRDefault="00ED258C" w:rsidP="00497744">
      <w:pPr>
        <w:autoSpaceDE/>
        <w:autoSpaceDN/>
        <w:adjustRightInd/>
        <w:spacing w:line="288" w:lineRule="auto"/>
        <w:contextualSpacing/>
        <w:jc w:val="center"/>
        <w:rPr>
          <w:rFonts w:ascii="Trebuchet MS" w:hAnsi="Trebuchet MS" w:cstheme="minorHAnsi"/>
          <w:b/>
          <w:sz w:val="22"/>
          <w:szCs w:val="22"/>
        </w:rPr>
      </w:pPr>
    </w:p>
    <w:p w14:paraId="745E7100" w14:textId="77777777" w:rsidR="00704452" w:rsidRPr="00DB0A2D" w:rsidRDefault="00704452" w:rsidP="00497744">
      <w:pPr>
        <w:autoSpaceDE/>
        <w:autoSpaceDN/>
        <w:adjustRightInd/>
        <w:spacing w:line="288" w:lineRule="auto"/>
        <w:contextualSpacing/>
        <w:rPr>
          <w:rFonts w:ascii="Trebuchet MS" w:hAnsi="Trebuchet MS" w:cstheme="minorHAnsi"/>
          <w:b/>
          <w:sz w:val="22"/>
          <w:szCs w:val="22"/>
        </w:rPr>
      </w:pPr>
      <w:r w:rsidRPr="00DB0A2D">
        <w:rPr>
          <w:rFonts w:ascii="Trebuchet MS" w:hAnsi="Trebuchet MS" w:cstheme="minorHAnsi"/>
          <w:b/>
          <w:sz w:val="22"/>
          <w:szCs w:val="22"/>
        </w:rPr>
        <w:br w:type="page"/>
      </w:r>
    </w:p>
    <w:p w14:paraId="6621F79F" w14:textId="77777777" w:rsidR="00A34861" w:rsidRPr="00DB0A2D" w:rsidRDefault="00A34861" w:rsidP="00497744">
      <w:pPr>
        <w:autoSpaceDE/>
        <w:autoSpaceDN/>
        <w:adjustRightInd/>
        <w:spacing w:line="288" w:lineRule="auto"/>
        <w:contextualSpacing/>
        <w:jc w:val="center"/>
        <w:rPr>
          <w:rFonts w:ascii="Trebuchet MS" w:hAnsi="Trebuchet MS" w:cstheme="minorHAnsi"/>
          <w:b/>
          <w:sz w:val="22"/>
          <w:szCs w:val="22"/>
        </w:rPr>
        <w:sectPr w:rsidR="00A34861" w:rsidRPr="00DB0A2D" w:rsidSect="00700C0A">
          <w:pgSz w:w="11907" w:h="16839" w:code="9"/>
          <w:pgMar w:top="1418" w:right="1701" w:bottom="1418" w:left="1701" w:header="720" w:footer="720" w:gutter="0"/>
          <w:cols w:space="720"/>
          <w:noEndnote/>
          <w:titlePg/>
          <w:docGrid w:linePitch="326"/>
        </w:sectPr>
      </w:pPr>
    </w:p>
    <w:p w14:paraId="40257AE2" w14:textId="6E8F83A4" w:rsidR="00704452" w:rsidRPr="00DB0A2D" w:rsidRDefault="00704452" w:rsidP="00497744">
      <w:pPr>
        <w:autoSpaceDE/>
        <w:autoSpaceDN/>
        <w:adjustRightInd/>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lastRenderedPageBreak/>
        <w:t>ANEXO</w:t>
      </w:r>
      <w:r w:rsidR="00C83067" w:rsidRPr="00DB0A2D">
        <w:rPr>
          <w:rFonts w:ascii="Trebuchet MS" w:hAnsi="Trebuchet MS" w:cstheme="minorHAnsi"/>
          <w:b/>
          <w:sz w:val="22"/>
          <w:szCs w:val="22"/>
        </w:rPr>
        <w:t> </w:t>
      </w:r>
      <w:r w:rsidRPr="00DB0A2D">
        <w:rPr>
          <w:rFonts w:ascii="Trebuchet MS" w:hAnsi="Trebuchet MS" w:cstheme="minorHAnsi"/>
          <w:b/>
          <w:sz w:val="22"/>
          <w:szCs w:val="22"/>
        </w:rPr>
        <w:t>II</w:t>
      </w:r>
    </w:p>
    <w:p w14:paraId="78E80E0F" w14:textId="44B30E4A" w:rsidR="00704452" w:rsidRPr="00DB0A2D" w:rsidRDefault="00704452" w:rsidP="00497744">
      <w:pPr>
        <w:pStyle w:val="sub"/>
        <w:widowControl/>
        <w:tabs>
          <w:tab w:val="clear" w:pos="0"/>
          <w:tab w:val="clear" w:pos="1440"/>
          <w:tab w:val="clear" w:pos="2880"/>
          <w:tab w:val="clear" w:pos="4320"/>
          <w:tab w:val="left" w:pos="-2340"/>
        </w:tabs>
        <w:spacing w:before="0" w:after="0" w:line="288" w:lineRule="auto"/>
        <w:contextualSpacing/>
        <w:jc w:val="center"/>
        <w:rPr>
          <w:rFonts w:ascii="Trebuchet MS" w:hAnsi="Trebuchet MS" w:cstheme="minorHAnsi"/>
          <w:b/>
        </w:rPr>
      </w:pPr>
      <w:r w:rsidRPr="00DB0A2D">
        <w:rPr>
          <w:rFonts w:ascii="Trebuchet MS" w:hAnsi="Trebuchet MS" w:cstheme="minorHAnsi"/>
          <w:b/>
        </w:rPr>
        <w:t>CRONOGRAMA DE PAGAMENTOS</w:t>
      </w:r>
    </w:p>
    <w:p w14:paraId="24381470" w14:textId="56173E44" w:rsidR="00585540" w:rsidRDefault="00585540" w:rsidP="00497744">
      <w:pPr>
        <w:pStyle w:val="sub"/>
        <w:widowControl/>
        <w:tabs>
          <w:tab w:val="clear" w:pos="0"/>
          <w:tab w:val="clear" w:pos="1440"/>
          <w:tab w:val="clear" w:pos="2880"/>
          <w:tab w:val="clear" w:pos="4320"/>
          <w:tab w:val="left" w:pos="-2340"/>
        </w:tabs>
        <w:spacing w:before="0" w:after="0" w:line="288" w:lineRule="auto"/>
        <w:contextualSpacing/>
        <w:jc w:val="center"/>
        <w:rPr>
          <w:rFonts w:ascii="Trebuchet MS" w:hAnsi="Trebuchet MS" w:cstheme="minorHAnsi"/>
          <w:b/>
        </w:rPr>
      </w:pPr>
    </w:p>
    <w:tbl>
      <w:tblPr>
        <w:tblW w:w="10020" w:type="dxa"/>
        <w:jc w:val="center"/>
        <w:tblCellMar>
          <w:left w:w="0" w:type="dxa"/>
          <w:right w:w="0" w:type="dxa"/>
        </w:tblCellMar>
        <w:tblLook w:val="04A0" w:firstRow="1" w:lastRow="0" w:firstColumn="1" w:lastColumn="0" w:noHBand="0" w:noVBand="1"/>
      </w:tblPr>
      <w:tblGrid>
        <w:gridCol w:w="1240"/>
        <w:gridCol w:w="1760"/>
        <w:gridCol w:w="1660"/>
        <w:gridCol w:w="1340"/>
        <w:gridCol w:w="1340"/>
        <w:gridCol w:w="1340"/>
        <w:gridCol w:w="1340"/>
      </w:tblGrid>
      <w:tr w:rsidR="00CA341A" w:rsidRPr="00A968F0" w14:paraId="51DF9689" w14:textId="77777777" w:rsidTr="006129D3">
        <w:trPr>
          <w:trHeight w:val="458"/>
          <w:jc w:val="center"/>
        </w:trPr>
        <w:tc>
          <w:tcPr>
            <w:tcW w:w="1240" w:type="dxa"/>
            <w:vMerge w:val="restart"/>
            <w:tcBorders>
              <w:top w:val="nil"/>
              <w:left w:val="single" w:sz="8" w:space="0" w:color="auto"/>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6BE9B4F3"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Nº de ordem</w:t>
            </w:r>
          </w:p>
        </w:tc>
        <w:tc>
          <w:tcPr>
            <w:tcW w:w="1760" w:type="dxa"/>
            <w:vMerge w:val="restart"/>
            <w:tcBorders>
              <w:top w:val="nil"/>
              <w:left w:val="single" w:sz="8" w:space="0" w:color="FFFFFF"/>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7FCFBC0B"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Data de Aniversário (Período de capitalização)</w:t>
            </w:r>
          </w:p>
        </w:tc>
        <w:tc>
          <w:tcPr>
            <w:tcW w:w="1660" w:type="dxa"/>
            <w:vMerge w:val="restart"/>
            <w:tcBorders>
              <w:top w:val="nil"/>
              <w:left w:val="single" w:sz="8" w:space="0" w:color="FFFFFF"/>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5F6DF63E"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Data de Pagamento das Debêntures</w:t>
            </w:r>
          </w:p>
        </w:tc>
        <w:tc>
          <w:tcPr>
            <w:tcW w:w="1340" w:type="dxa"/>
            <w:vMerge w:val="restart"/>
            <w:tcBorders>
              <w:top w:val="nil"/>
              <w:left w:val="single" w:sz="8" w:space="0" w:color="FFFFFF"/>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188C994B"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Pagamento de Juros</w:t>
            </w:r>
          </w:p>
        </w:tc>
        <w:tc>
          <w:tcPr>
            <w:tcW w:w="1340" w:type="dxa"/>
            <w:vMerge w:val="restart"/>
            <w:tcBorders>
              <w:top w:val="nil"/>
              <w:left w:val="single" w:sz="8" w:space="0" w:color="FFFFFF"/>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64E193E2"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Pagamento de Amortização</w:t>
            </w:r>
          </w:p>
        </w:tc>
        <w:tc>
          <w:tcPr>
            <w:tcW w:w="1340" w:type="dxa"/>
            <w:vMerge w:val="restart"/>
            <w:tcBorders>
              <w:top w:val="nil"/>
              <w:left w:val="single" w:sz="8" w:space="0" w:color="FFFFFF"/>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3CF32370"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Incorpora Juros</w:t>
            </w:r>
          </w:p>
        </w:tc>
        <w:tc>
          <w:tcPr>
            <w:tcW w:w="1340" w:type="dxa"/>
            <w:vMerge w:val="restart"/>
            <w:tcBorders>
              <w:top w:val="nil"/>
              <w:left w:val="single" w:sz="8" w:space="0" w:color="FFFFFF"/>
              <w:bottom w:val="single" w:sz="8" w:space="0" w:color="FFFFFF"/>
              <w:right w:val="single" w:sz="8" w:space="0" w:color="auto"/>
            </w:tcBorders>
            <w:shd w:val="clear" w:color="000000" w:fill="0D0D0D"/>
            <w:tcMar>
              <w:top w:w="15" w:type="dxa"/>
              <w:left w:w="15" w:type="dxa"/>
              <w:bottom w:w="0" w:type="dxa"/>
              <w:right w:w="15" w:type="dxa"/>
            </w:tcMar>
            <w:vAlign w:val="center"/>
            <w:hideMark/>
          </w:tcPr>
          <w:p w14:paraId="56A34D76"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Taxa de Amortização (“Tai”)</w:t>
            </w:r>
          </w:p>
        </w:tc>
      </w:tr>
      <w:tr w:rsidR="00CA341A" w:rsidRPr="00A968F0" w14:paraId="78DA9B0D" w14:textId="77777777" w:rsidTr="006129D3">
        <w:trPr>
          <w:trHeight w:val="458"/>
          <w:jc w:val="center"/>
        </w:trPr>
        <w:tc>
          <w:tcPr>
            <w:tcW w:w="0" w:type="auto"/>
            <w:vMerge/>
            <w:tcBorders>
              <w:top w:val="nil"/>
              <w:left w:val="single" w:sz="8" w:space="0" w:color="auto"/>
              <w:bottom w:val="single" w:sz="8" w:space="0" w:color="FFFFFF"/>
              <w:right w:val="single" w:sz="8" w:space="0" w:color="FFFFFF"/>
            </w:tcBorders>
            <w:vAlign w:val="center"/>
            <w:hideMark/>
          </w:tcPr>
          <w:p w14:paraId="099EEA7A" w14:textId="77777777" w:rsidR="00CA341A" w:rsidRPr="008C76F7" w:rsidRDefault="00CA341A" w:rsidP="006129D3">
            <w:pP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FFFFFF"/>
            </w:tcBorders>
            <w:vAlign w:val="center"/>
            <w:hideMark/>
          </w:tcPr>
          <w:p w14:paraId="30960298" w14:textId="77777777" w:rsidR="00CA341A" w:rsidRPr="008C76F7" w:rsidRDefault="00CA341A" w:rsidP="006129D3">
            <w:pP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FFFFFF"/>
            </w:tcBorders>
            <w:vAlign w:val="center"/>
            <w:hideMark/>
          </w:tcPr>
          <w:p w14:paraId="05EE4482" w14:textId="77777777" w:rsidR="00CA341A" w:rsidRPr="008C76F7" w:rsidRDefault="00CA341A" w:rsidP="006129D3">
            <w:pPr>
              <w:jc w:val="cente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FFFFFF"/>
            </w:tcBorders>
            <w:vAlign w:val="center"/>
            <w:hideMark/>
          </w:tcPr>
          <w:p w14:paraId="20C6E70D" w14:textId="77777777" w:rsidR="00CA341A" w:rsidRPr="008C76F7" w:rsidRDefault="00CA341A" w:rsidP="006129D3">
            <w:pPr>
              <w:jc w:val="cente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FFFFFF"/>
            </w:tcBorders>
            <w:vAlign w:val="center"/>
            <w:hideMark/>
          </w:tcPr>
          <w:p w14:paraId="099A9D91" w14:textId="77777777" w:rsidR="00CA341A" w:rsidRPr="008C76F7" w:rsidRDefault="00CA341A" w:rsidP="006129D3">
            <w:pPr>
              <w:jc w:val="cente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FFFFFF"/>
            </w:tcBorders>
            <w:vAlign w:val="center"/>
            <w:hideMark/>
          </w:tcPr>
          <w:p w14:paraId="0B9B6DDD" w14:textId="77777777" w:rsidR="00CA341A" w:rsidRPr="008C76F7" w:rsidRDefault="00CA341A" w:rsidP="006129D3">
            <w:pPr>
              <w:jc w:val="cente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auto"/>
            </w:tcBorders>
            <w:vAlign w:val="center"/>
            <w:hideMark/>
          </w:tcPr>
          <w:p w14:paraId="64D274E0" w14:textId="77777777" w:rsidR="00CA341A" w:rsidRPr="008C76F7" w:rsidRDefault="00CA341A" w:rsidP="006129D3">
            <w:pPr>
              <w:jc w:val="center"/>
              <w:rPr>
                <w:rFonts w:ascii="Trebuchet MS" w:hAnsi="Trebuchet MS" w:cs="Calibri"/>
                <w:b/>
                <w:bCs/>
                <w:color w:val="FFFFFF"/>
                <w:sz w:val="18"/>
                <w:szCs w:val="18"/>
              </w:rPr>
            </w:pPr>
          </w:p>
        </w:tc>
      </w:tr>
      <w:tr w:rsidR="00CA341A" w:rsidRPr="00A968F0" w14:paraId="0B76BEDF" w14:textId="77777777" w:rsidTr="006129D3">
        <w:trPr>
          <w:trHeight w:val="20"/>
          <w:jc w:val="center"/>
        </w:trPr>
        <w:tc>
          <w:tcPr>
            <w:tcW w:w="0" w:type="auto"/>
            <w:tcBorders>
              <w:top w:val="single" w:sz="8" w:space="0" w:color="auto"/>
              <w:left w:val="single" w:sz="8" w:space="0" w:color="auto"/>
              <w:bottom w:val="nil"/>
              <w:right w:val="single" w:sz="4" w:space="0" w:color="auto"/>
            </w:tcBorders>
            <w:shd w:val="clear" w:color="auto" w:fill="auto"/>
            <w:noWrap/>
            <w:tcMar>
              <w:top w:w="15" w:type="dxa"/>
              <w:left w:w="15" w:type="dxa"/>
              <w:bottom w:w="0" w:type="dxa"/>
              <w:right w:w="15" w:type="dxa"/>
            </w:tcMar>
            <w:hideMark/>
          </w:tcPr>
          <w:p w14:paraId="757B2E3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w:t>
            </w:r>
          </w:p>
        </w:tc>
        <w:tc>
          <w:tcPr>
            <w:tcW w:w="0" w:type="auto"/>
            <w:tcBorders>
              <w:top w:val="single" w:sz="8" w:space="0" w:color="auto"/>
              <w:left w:val="nil"/>
              <w:bottom w:val="nil"/>
              <w:right w:val="single" w:sz="4" w:space="0" w:color="auto"/>
            </w:tcBorders>
            <w:shd w:val="clear" w:color="auto" w:fill="auto"/>
            <w:noWrap/>
            <w:tcMar>
              <w:top w:w="15" w:type="dxa"/>
              <w:left w:w="15" w:type="dxa"/>
              <w:bottom w:w="0" w:type="dxa"/>
              <w:right w:w="15" w:type="dxa"/>
            </w:tcMar>
            <w:vAlign w:val="center"/>
            <w:hideMark/>
          </w:tcPr>
          <w:p w14:paraId="11A8F4C9" w14:textId="77777777" w:rsidR="00CA341A" w:rsidRPr="00A968F0" w:rsidRDefault="00CA341A" w:rsidP="006129D3">
            <w:pPr>
              <w:jc w:val="center"/>
              <w:rPr>
                <w:rFonts w:ascii="Trebuchet MS" w:hAnsi="Trebuchet MS" w:cs="Calibri"/>
                <w:sz w:val="18"/>
                <w:szCs w:val="18"/>
              </w:rPr>
            </w:pPr>
            <w:r w:rsidRPr="008C76F7">
              <w:rPr>
                <w:rFonts w:ascii="Trebuchet MS" w:hAnsi="Trebuchet MS" w:cs="Calibri"/>
                <w:color w:val="000000"/>
                <w:sz w:val="18"/>
                <w:szCs w:val="18"/>
              </w:rPr>
              <w:t>16/10/20</w:t>
            </w:r>
          </w:p>
        </w:tc>
        <w:tc>
          <w:tcPr>
            <w:tcW w:w="0" w:type="auto"/>
            <w:tcBorders>
              <w:top w:val="single" w:sz="8" w:space="0" w:color="auto"/>
              <w:left w:val="nil"/>
              <w:bottom w:val="nil"/>
              <w:right w:val="single" w:sz="4" w:space="0" w:color="auto"/>
            </w:tcBorders>
            <w:shd w:val="clear" w:color="auto" w:fill="auto"/>
            <w:noWrap/>
            <w:tcMar>
              <w:top w:w="15" w:type="dxa"/>
              <w:left w:w="15" w:type="dxa"/>
              <w:bottom w:w="0" w:type="dxa"/>
              <w:right w:w="15" w:type="dxa"/>
            </w:tcMar>
            <w:hideMark/>
          </w:tcPr>
          <w:p w14:paraId="19C37FCA" w14:textId="77777777" w:rsidR="00CA341A" w:rsidRPr="00A968F0" w:rsidRDefault="00CA341A" w:rsidP="006129D3">
            <w:pPr>
              <w:jc w:val="center"/>
              <w:rPr>
                <w:rFonts w:ascii="Trebuchet MS" w:hAnsi="Trebuchet MS" w:cs="Calibri"/>
                <w:sz w:val="18"/>
                <w:szCs w:val="18"/>
              </w:rPr>
            </w:pPr>
            <w:r w:rsidRPr="00A968F0">
              <w:rPr>
                <w:rFonts w:ascii="Trebuchet MS" w:hAnsi="Trebuchet MS" w:cs="Calibri"/>
                <w:sz w:val="18"/>
                <w:szCs w:val="18"/>
              </w:rPr>
              <w:t>-</w:t>
            </w:r>
          </w:p>
        </w:tc>
        <w:tc>
          <w:tcPr>
            <w:tcW w:w="0" w:type="auto"/>
            <w:tcBorders>
              <w:top w:val="single" w:sz="8" w:space="0" w:color="auto"/>
              <w:left w:val="nil"/>
              <w:bottom w:val="nil"/>
              <w:right w:val="single" w:sz="4" w:space="0" w:color="auto"/>
            </w:tcBorders>
            <w:shd w:val="clear" w:color="auto" w:fill="auto"/>
            <w:noWrap/>
            <w:tcMar>
              <w:top w:w="15" w:type="dxa"/>
              <w:left w:w="15" w:type="dxa"/>
              <w:bottom w:w="0" w:type="dxa"/>
              <w:right w:w="15" w:type="dxa"/>
            </w:tcMar>
            <w:hideMark/>
          </w:tcPr>
          <w:p w14:paraId="7C0A27C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cs="Calibri"/>
                <w:color w:val="000000"/>
                <w:sz w:val="18"/>
                <w:szCs w:val="18"/>
              </w:rPr>
              <w:t>-</w:t>
            </w:r>
          </w:p>
        </w:tc>
        <w:tc>
          <w:tcPr>
            <w:tcW w:w="0" w:type="auto"/>
            <w:tcBorders>
              <w:top w:val="single" w:sz="8" w:space="0" w:color="auto"/>
              <w:left w:val="nil"/>
              <w:bottom w:val="nil"/>
              <w:right w:val="single" w:sz="4" w:space="0" w:color="auto"/>
            </w:tcBorders>
            <w:shd w:val="clear" w:color="auto" w:fill="auto"/>
            <w:noWrap/>
            <w:tcMar>
              <w:top w:w="15" w:type="dxa"/>
              <w:left w:w="15" w:type="dxa"/>
              <w:bottom w:w="0" w:type="dxa"/>
              <w:right w:w="15" w:type="dxa"/>
            </w:tcMar>
            <w:hideMark/>
          </w:tcPr>
          <w:p w14:paraId="2CA4A40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cs="Calibri"/>
                <w:color w:val="000000"/>
                <w:sz w:val="18"/>
                <w:szCs w:val="18"/>
              </w:rPr>
              <w:t>-</w:t>
            </w:r>
          </w:p>
        </w:tc>
        <w:tc>
          <w:tcPr>
            <w:tcW w:w="0" w:type="auto"/>
            <w:tcBorders>
              <w:top w:val="single" w:sz="8" w:space="0" w:color="auto"/>
              <w:left w:val="nil"/>
              <w:bottom w:val="nil"/>
              <w:right w:val="single" w:sz="4" w:space="0" w:color="auto"/>
            </w:tcBorders>
            <w:shd w:val="clear" w:color="auto" w:fill="auto"/>
            <w:noWrap/>
            <w:tcMar>
              <w:top w:w="15" w:type="dxa"/>
              <w:left w:w="15" w:type="dxa"/>
              <w:bottom w:w="0" w:type="dxa"/>
              <w:right w:w="15" w:type="dxa"/>
            </w:tcMar>
            <w:hideMark/>
          </w:tcPr>
          <w:p w14:paraId="43359D4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cs="Calibri"/>
                <w:color w:val="000000"/>
                <w:sz w:val="18"/>
                <w:szCs w:val="18"/>
              </w:rPr>
              <w:t>-</w:t>
            </w:r>
          </w:p>
        </w:tc>
        <w:tc>
          <w:tcPr>
            <w:tcW w:w="0" w:type="auto"/>
            <w:tcBorders>
              <w:top w:val="single" w:sz="8" w:space="0" w:color="auto"/>
              <w:left w:val="nil"/>
              <w:bottom w:val="nil"/>
              <w:right w:val="single" w:sz="8" w:space="0" w:color="auto"/>
            </w:tcBorders>
            <w:shd w:val="clear" w:color="auto" w:fill="auto"/>
            <w:noWrap/>
            <w:tcMar>
              <w:top w:w="15" w:type="dxa"/>
              <w:left w:w="15" w:type="dxa"/>
              <w:bottom w:w="0" w:type="dxa"/>
              <w:right w:w="15" w:type="dxa"/>
            </w:tcMar>
            <w:hideMark/>
          </w:tcPr>
          <w:p w14:paraId="7AE0570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cs="Calibri"/>
                <w:color w:val="000000"/>
                <w:sz w:val="18"/>
                <w:szCs w:val="18"/>
              </w:rPr>
              <w:t>-</w:t>
            </w:r>
          </w:p>
        </w:tc>
      </w:tr>
      <w:tr w:rsidR="00CA341A" w:rsidRPr="00A968F0" w14:paraId="7DBB9EB4"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65852E1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145908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16/11/20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4C66E0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16/11/20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77B3F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A4112F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D81FCD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ECD1C1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7042EFF3"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1C4655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67171F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16/12/20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92CACCC"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16/12/20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1EDF92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17D493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E6E348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4E1A9F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7A58FA91"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2FC417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267C28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16/01/21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19D8DA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18/01/21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45021C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12B93A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FCD0DE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289BC17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480F954"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29189C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4608ADC"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16/02/21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6BC10C2"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17/02/21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7DBBF7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44CFBA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85F94E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5DF59B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5E72325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02E9C21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CC6C2A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16/03/21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025FDD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16/03/21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C8755E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EF6647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D7A01C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2CA203A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3CA26718"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E033C2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D27959C"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16/04/21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2A35BA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16/04/21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000420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4F0F18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A6DFD9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8A5686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5057FC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3D59E85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D33760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16/05/21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A42A56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17/05/21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9D0649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AAFDE9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7FAB8E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7894F19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33671323"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3F04DA2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832D01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16/06/21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0667AE5"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16/06/21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68569E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73D6E8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AC7260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250B090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35D29BE"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455F04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FEF56A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16/07/21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BDBA7A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16/07/21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4BC400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4F0745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7AC828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60193D9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D7FCBB0"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68172DF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C4B7C0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16/08/21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6E1F8D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16/08/21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613A02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9F3C86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85C78F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E98F87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DC98B1B"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AB5E11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E8964D5"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16/09/21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7EE16AD"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16/09/21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3E88F6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BD2A19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A8CD2C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077FD2E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37FAA9C9"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7EA595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471F982"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16/10/21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37DABB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18/10/21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731943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4103B8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DC793C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C7E652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7579C66"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650551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2DD41B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16/11/21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D2F456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16/11/21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986492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FB2052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7BD59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08BF20B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3A266F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6717AF3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2A90F92"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16/12/21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AC717EC"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16/12/21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2EDA84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25E7DA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E06FD7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D36352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5CED43A"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8561D3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AAB223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16/01/22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24B848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17/01/22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627D08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077F90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599698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972D7D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3BD67F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AB0AAB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691C255"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16/02/22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0D93C4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16/02/22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8E9496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8B0D7D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354550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54DC64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51DF4C57"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44B43F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67AC8D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16/03/22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F7710A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16/03/22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5C7CEB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D52CED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CD7334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6D704C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D6529E9"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7E807DB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263ED1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16/04/22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E8A43F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18/04/22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95E740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796495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87B6A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07681F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311B8206"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D05C48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1517D0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16/05/22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E367DC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16/05/22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B83843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F74453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A9025E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70AB70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546BE86E"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0757DFC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13150C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16/06/22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F3C61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17/06/22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2025EB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FF8FCC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E065E1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555B77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39F012D9"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AC0B78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E4C86C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16/07/22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8DBAC5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18/07/22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E6EEE2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0B32DA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4EA3CB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927763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525346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A0FDF0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DEB10D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16/08/22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DF1DC0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16/08/22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292BCC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261F08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254F54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053AD1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72BD503"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F596CA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4AB075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16/09/22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045239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16/09/22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7733E4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B29359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6FA794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20AE62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8A1DC9C"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3797971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D8B9C9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16/10/22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002AA1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17/10/22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144036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943787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C7119B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9F434F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E1D1F19"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499373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4E8446D"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16/11/22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D95BE5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16/11/22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4B4315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FD7100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88DF85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97DE73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9D16776"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E3ED94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C2322EF"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16/12/22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AFFFB0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16/12/22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94CF01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7A45C7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77BB8C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06BFCE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1910A35E"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17AC8E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E7AE24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16/01/23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47576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16/01/23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AF1825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E22B8D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51A23D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6DEB69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594E518"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E580A1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286FB8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16/02/23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F6B48BA"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16/02/23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1D1B84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59748D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7D16FA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8B4A7C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2FF0884"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C2589D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72682F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16/03/23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B7BAAA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16/03/23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24EAFD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FBCCFE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97FBF7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4E1BC3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3DFC31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CF664B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382227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16/04/23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26FDC62"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17/04/23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866703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CEB0AC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0093B4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D32E09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148F4F71"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A4D5F2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548C57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16/05/23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3CC660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16/05/23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37422A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961DBA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A3442A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21ECCD5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C082A7B"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8E74FA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CE8B7C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16/06/23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6E01B6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16/06/23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E87EF6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FF8D42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7EEE44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2B8866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C7EAF77"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3052721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5EFF28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16/07/23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13765B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17/07/23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5467E1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C610DC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25B679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77A0BCF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1E55487A"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31E50C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D0CE4F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16/08/23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2B7A97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16/08/23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AEC679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A4EB1E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80C7FB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28BF57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C388087"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8CA2D2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F336A9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16/09/23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28DF86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18/09/23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B7E77E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DCBC55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D5F942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6C41A7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4D05B2E"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EA79C7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F29C6B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16/10/23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0B9134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16/10/23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725587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EC0C17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3CB27C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03C201E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0BA839C"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0846C02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D45E30C"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16/11/23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D23FF2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16/11/23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900531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C7F42C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931044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87E4F7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C616E28"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E57BE2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727C1A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16/12/23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3C0BF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18/12/23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9A2D6D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719029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585713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B55F9E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A629A6B"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70CBE0C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87C047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16/01/24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8C3598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16/01/24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94DD71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A41B21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55B398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7BA1FC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9112ED9"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3CAD56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768FAA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16/02/24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163A6C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16/02/24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70264F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1E8C3A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9A7C38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6404D94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1BC8C3C6"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33F067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3E6B4BA"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16/03/24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4B02CB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18/03/24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5AF7C8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8486AF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D3C09C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34FE9C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FDAFEA5"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000B512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D35374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16/04/24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D96B78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16/04/24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A0A71A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DB710C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30C48F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6958D47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BBE0994"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F67C2A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AA2674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16/05/24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36162B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16/05/24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A13EDD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9989DF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EF0B11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2C5DD0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7C83455"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4821BA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E6C9C6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16/06/24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7BA06F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17/06/24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6AA3E3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C21DA4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9C00A9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67634E8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BA92FBE"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068C8FE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97A31EA"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16/07/24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FD9CE6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16/07/24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1D00A9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5329C5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1A4A7D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64C8EFE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5AC4F180"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74993AE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5768B1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16/08/24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FC1AD1F"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16/08/24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41B3C9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3F0BE9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5CC1D6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29149B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5E995CB5"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071B26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4D64A1A"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16/09/24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BE586C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16/09/24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F6FACF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A4BA6E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34E824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5E789A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F2161DE" w14:textId="77777777" w:rsidTr="006129D3">
        <w:trPr>
          <w:trHeight w:val="20"/>
          <w:jc w:val="center"/>
        </w:trPr>
        <w:tc>
          <w:tcPr>
            <w:tcW w:w="0" w:type="auto"/>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hideMark/>
          </w:tcPr>
          <w:p w14:paraId="3C8661B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48</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0A5ED09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16/10/24</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727606E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16/10/24</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34F3AD0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0341A89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08EE0B9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hideMark/>
          </w:tcPr>
          <w:p w14:paraId="2F3F6C1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100,0000%</w:t>
            </w:r>
          </w:p>
        </w:tc>
      </w:tr>
    </w:tbl>
    <w:p w14:paraId="64AD5341" w14:textId="77777777" w:rsidR="00952C50" w:rsidRPr="00DB0A2D" w:rsidRDefault="00952C50" w:rsidP="00497744">
      <w:pPr>
        <w:autoSpaceDE/>
        <w:autoSpaceDN/>
        <w:adjustRightInd/>
        <w:spacing w:line="288" w:lineRule="auto"/>
        <w:contextualSpacing/>
        <w:rPr>
          <w:rFonts w:ascii="Trebuchet MS" w:hAnsi="Trebuchet MS" w:cstheme="minorHAnsi"/>
          <w:b/>
          <w:sz w:val="22"/>
          <w:szCs w:val="22"/>
        </w:rPr>
      </w:pPr>
      <w:r w:rsidRPr="00DB0A2D">
        <w:rPr>
          <w:rFonts w:ascii="Trebuchet MS" w:hAnsi="Trebuchet MS" w:cstheme="minorHAnsi"/>
          <w:b/>
          <w:sz w:val="22"/>
          <w:szCs w:val="22"/>
        </w:rPr>
        <w:br w:type="page"/>
      </w:r>
    </w:p>
    <w:p w14:paraId="685FDAA0" w14:textId="1A92C942" w:rsidR="00704452" w:rsidRPr="00DB0A2D" w:rsidRDefault="00704452" w:rsidP="00497744">
      <w:pPr>
        <w:autoSpaceDE/>
        <w:autoSpaceDN/>
        <w:adjustRightInd/>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lastRenderedPageBreak/>
        <w:t>ANEXO</w:t>
      </w:r>
      <w:r w:rsidR="00C83067" w:rsidRPr="00DB0A2D">
        <w:rPr>
          <w:rFonts w:ascii="Trebuchet MS" w:hAnsi="Trebuchet MS" w:cstheme="minorHAnsi"/>
          <w:b/>
          <w:sz w:val="22"/>
          <w:szCs w:val="22"/>
        </w:rPr>
        <w:t> </w:t>
      </w:r>
      <w:r w:rsidRPr="00DB0A2D">
        <w:rPr>
          <w:rFonts w:ascii="Trebuchet MS" w:hAnsi="Trebuchet MS" w:cstheme="minorHAnsi"/>
          <w:b/>
          <w:sz w:val="22"/>
          <w:szCs w:val="22"/>
        </w:rPr>
        <w:t>III</w:t>
      </w:r>
    </w:p>
    <w:p w14:paraId="40530930" w14:textId="77777777" w:rsidR="00704452" w:rsidRPr="00DB0A2D" w:rsidRDefault="00F90AD0" w:rsidP="00497744">
      <w:pPr>
        <w:pStyle w:val="sub"/>
        <w:widowControl/>
        <w:tabs>
          <w:tab w:val="clear" w:pos="0"/>
          <w:tab w:val="clear" w:pos="1440"/>
          <w:tab w:val="clear" w:pos="2880"/>
          <w:tab w:val="clear" w:pos="4320"/>
          <w:tab w:val="left" w:pos="-2340"/>
        </w:tabs>
        <w:spacing w:before="0" w:after="0" w:line="288" w:lineRule="auto"/>
        <w:contextualSpacing/>
        <w:jc w:val="center"/>
        <w:rPr>
          <w:rFonts w:ascii="Trebuchet MS" w:hAnsi="Trebuchet MS" w:cstheme="minorHAnsi"/>
          <w:b/>
        </w:rPr>
      </w:pPr>
      <w:r w:rsidRPr="00DB0A2D">
        <w:rPr>
          <w:rFonts w:ascii="Trebuchet MS" w:hAnsi="Trebuchet MS" w:cstheme="minorHAnsi"/>
          <w:b/>
        </w:rPr>
        <w:t>MODELO DE DECLARAÇÃO DE COMPROVAÇÃO DE DESTINAÇÃO DE RECURSOS</w:t>
      </w:r>
    </w:p>
    <w:p w14:paraId="4C9440D7" w14:textId="77777777" w:rsidR="00F90AD0" w:rsidRPr="00DB0A2D" w:rsidRDefault="00F90AD0" w:rsidP="00E91CDE">
      <w:pPr>
        <w:pStyle w:val="sub"/>
        <w:widowControl/>
        <w:tabs>
          <w:tab w:val="clear" w:pos="0"/>
          <w:tab w:val="clear" w:pos="1440"/>
          <w:tab w:val="clear" w:pos="2880"/>
          <w:tab w:val="clear" w:pos="4320"/>
          <w:tab w:val="left" w:pos="-2340"/>
        </w:tabs>
        <w:spacing w:before="0" w:after="0" w:line="240" w:lineRule="auto"/>
        <w:contextualSpacing/>
        <w:jc w:val="center"/>
        <w:rPr>
          <w:rFonts w:ascii="Trebuchet MS" w:hAnsi="Trebuchet MS" w:cstheme="minorHAnsi"/>
          <w:b/>
        </w:rPr>
      </w:pPr>
    </w:p>
    <w:tbl>
      <w:tblPr>
        <w:tblStyle w:val="Tabelacomgrade"/>
        <w:tblW w:w="0" w:type="auto"/>
        <w:tblLook w:val="04A0" w:firstRow="1" w:lastRow="0" w:firstColumn="1" w:lastColumn="0" w:noHBand="0" w:noVBand="1"/>
      </w:tblPr>
      <w:tblGrid>
        <w:gridCol w:w="8495"/>
      </w:tblGrid>
      <w:tr w:rsidR="00F90AD0" w:rsidRPr="00DB0A2D" w14:paraId="539C2A82" w14:textId="77777777" w:rsidTr="00F90AD0">
        <w:tc>
          <w:tcPr>
            <w:tcW w:w="8495" w:type="dxa"/>
          </w:tcPr>
          <w:p w14:paraId="6E88601A" w14:textId="77777777" w:rsidR="00F90AD0" w:rsidRPr="00DB0A2D" w:rsidRDefault="00F90AD0" w:rsidP="00E91CDE">
            <w:pPr>
              <w:pStyle w:val="sub"/>
              <w:widowControl/>
              <w:tabs>
                <w:tab w:val="clear" w:pos="0"/>
                <w:tab w:val="clear" w:pos="1440"/>
                <w:tab w:val="clear" w:pos="2880"/>
                <w:tab w:val="clear" w:pos="4320"/>
                <w:tab w:val="left" w:pos="-2340"/>
              </w:tabs>
              <w:spacing w:before="0" w:after="0" w:line="276" w:lineRule="auto"/>
              <w:contextualSpacing/>
              <w:jc w:val="center"/>
              <w:rPr>
                <w:rFonts w:ascii="Trebuchet MS" w:hAnsi="Trebuchet MS" w:cstheme="minorHAnsi"/>
                <w:b/>
                <w:sz w:val="22"/>
                <w:szCs w:val="22"/>
              </w:rPr>
            </w:pPr>
          </w:p>
          <w:p w14:paraId="00DBCA26" w14:textId="4BC50C75" w:rsidR="00F90AD0" w:rsidRPr="00DB0A2D" w:rsidRDefault="00F90AD0" w:rsidP="00CF295C">
            <w:pPr>
              <w:widowControl w:val="0"/>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t xml:space="preserve">DECLARAÇÃO DE COMPROVAÇÃO DE DESTINAÇÃO DE RECURSOS ORIUNDOS DA </w:t>
            </w:r>
            <w:r w:rsidR="00CF295C" w:rsidRPr="00337CA5">
              <w:rPr>
                <w:rFonts w:ascii="Trebuchet MS" w:hAnsi="Trebuchet MS" w:cstheme="minorHAnsi"/>
                <w:b/>
                <w:sz w:val="22"/>
                <w:szCs w:val="22"/>
              </w:rPr>
              <w:t>2ª</w:t>
            </w:r>
            <w:r w:rsidR="00CF295C">
              <w:rPr>
                <w:rFonts w:ascii="Trebuchet MS" w:hAnsi="Trebuchet MS" w:cstheme="minorHAnsi"/>
                <w:b/>
                <w:sz w:val="22"/>
                <w:szCs w:val="22"/>
              </w:rPr>
              <w:t> </w:t>
            </w:r>
            <w:r w:rsidR="00CF295C" w:rsidRPr="00337CA5">
              <w:rPr>
                <w:rFonts w:ascii="Trebuchet MS" w:hAnsi="Trebuchet MS" w:cstheme="minorHAnsi"/>
                <w:b/>
                <w:sz w:val="22"/>
                <w:szCs w:val="22"/>
              </w:rPr>
              <w:t>(SEGUNDA)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p>
          <w:p w14:paraId="0AE6BB4C" w14:textId="77777777" w:rsidR="00F90AD0" w:rsidRPr="00DB0A2D" w:rsidRDefault="00F90AD0" w:rsidP="00E91CDE">
            <w:pPr>
              <w:tabs>
                <w:tab w:val="left" w:pos="24"/>
                <w:tab w:val="left" w:pos="5435"/>
              </w:tabs>
              <w:spacing w:line="276" w:lineRule="auto"/>
              <w:contextualSpacing/>
              <w:jc w:val="center"/>
              <w:rPr>
                <w:rFonts w:ascii="Trebuchet MS" w:hAnsi="Trebuchet MS" w:cstheme="minorHAnsi"/>
                <w:b/>
                <w:sz w:val="22"/>
                <w:szCs w:val="22"/>
              </w:rPr>
            </w:pPr>
          </w:p>
          <w:p w14:paraId="50ABFB85" w14:textId="77777777" w:rsidR="00F90AD0" w:rsidRPr="00DB0A2D" w:rsidRDefault="00F90AD0" w:rsidP="00E91CDE">
            <w:pPr>
              <w:tabs>
                <w:tab w:val="left" w:pos="24"/>
                <w:tab w:val="left" w:pos="5435"/>
              </w:tabs>
              <w:spacing w:line="276" w:lineRule="auto"/>
              <w:contextualSpacing/>
              <w:rPr>
                <w:rFonts w:ascii="Trebuchet MS" w:hAnsi="Trebuchet MS" w:cstheme="minorHAnsi"/>
                <w:b/>
                <w:sz w:val="22"/>
                <w:szCs w:val="22"/>
              </w:rPr>
            </w:pPr>
            <w:r w:rsidRPr="00DB0A2D">
              <w:rPr>
                <w:rFonts w:ascii="Trebuchet MS" w:hAnsi="Trebuchet MS" w:cstheme="minorHAnsi"/>
                <w:b/>
                <w:sz w:val="22"/>
                <w:szCs w:val="22"/>
              </w:rPr>
              <w:t>Período: __ /__ /__ até __ /__ /__</w:t>
            </w:r>
          </w:p>
          <w:p w14:paraId="70DD0966" w14:textId="77777777" w:rsidR="00F90AD0" w:rsidRPr="00DB0A2D" w:rsidRDefault="00F90AD0" w:rsidP="00E91CDE">
            <w:pPr>
              <w:pStyle w:val="sub"/>
              <w:widowControl/>
              <w:tabs>
                <w:tab w:val="clear" w:pos="0"/>
                <w:tab w:val="clear" w:pos="1440"/>
                <w:tab w:val="clear" w:pos="2880"/>
                <w:tab w:val="clear" w:pos="4320"/>
                <w:tab w:val="left" w:pos="-2340"/>
              </w:tabs>
              <w:spacing w:before="0" w:after="0" w:line="276" w:lineRule="auto"/>
              <w:contextualSpacing/>
              <w:jc w:val="left"/>
              <w:rPr>
                <w:rFonts w:ascii="Trebuchet MS" w:hAnsi="Trebuchet MS" w:cstheme="minorHAnsi"/>
                <w:b/>
                <w:sz w:val="22"/>
                <w:szCs w:val="22"/>
              </w:rPr>
            </w:pPr>
          </w:p>
          <w:p w14:paraId="6ABE7BBF" w14:textId="089A7FEE" w:rsidR="00F90AD0" w:rsidRPr="00DB0A2D" w:rsidRDefault="00F90AD0" w:rsidP="00E91CDE">
            <w:pPr>
              <w:pStyle w:val="Corpodetexto"/>
              <w:spacing w:line="276" w:lineRule="auto"/>
              <w:ind w:firstLine="0"/>
              <w:contextualSpacing/>
              <w:rPr>
                <w:rFonts w:ascii="Trebuchet MS" w:hAnsi="Trebuchet MS" w:cstheme="minorHAnsi"/>
              </w:rPr>
            </w:pPr>
            <w:r w:rsidRPr="00DB0A2D">
              <w:rPr>
                <w:rFonts w:ascii="Trebuchet MS" w:hAnsi="Trebuchet MS" w:cstheme="minorHAnsi"/>
              </w:rPr>
              <w:t xml:space="preserve">A </w:t>
            </w:r>
            <w:r w:rsidR="00585540" w:rsidRPr="00DB0A2D">
              <w:rPr>
                <w:rFonts w:ascii="Trebuchet MS" w:hAnsi="Trebuchet MS" w:cstheme="minorHAnsi"/>
                <w:b/>
              </w:rPr>
              <w:t>AMAZON TOWERS EMPREENDIMENTOS SPE S.A.</w:t>
            </w:r>
            <w:r w:rsidR="00FC2BD3" w:rsidRPr="00DB0A2D">
              <w:rPr>
                <w:rFonts w:ascii="Trebuchet MS" w:hAnsi="Trebuchet MS" w:cstheme="minorHAnsi"/>
              </w:rPr>
              <w:t>,</w:t>
            </w:r>
            <w:r w:rsidR="00FC2BD3" w:rsidRPr="00DB0A2D">
              <w:rPr>
                <w:rFonts w:ascii="Trebuchet MS" w:hAnsi="Trebuchet MS" w:cstheme="minorHAnsi"/>
                <w:b/>
              </w:rPr>
              <w:t xml:space="preserve"> </w:t>
            </w:r>
            <w:r w:rsidR="00585540" w:rsidRPr="00DB0A2D">
              <w:rPr>
                <w:rFonts w:ascii="Trebuchet MS" w:hAnsi="Trebuchet MS" w:cstheme="minorHAnsi"/>
              </w:rPr>
              <w:t xml:space="preserve">sociedade por ações, com sede na cidade de Rio Verde, Estado de Goiás, na Avenida José Walter, s/n, quadra 96, lote 02, Setor Morada do Sol, CEP 75908-740, inscrita no </w:t>
            </w:r>
            <w:r w:rsidR="00585540" w:rsidRPr="00DB0A2D">
              <w:rPr>
                <w:rFonts w:ascii="Trebuchet MS" w:hAnsi="Trebuchet MS"/>
                <w:bCs/>
              </w:rPr>
              <w:t xml:space="preserve">Cadastro Nacional da Pessoa Jurídica do Ministério da </w:t>
            </w:r>
            <w:r w:rsidR="00585540" w:rsidRPr="00DB0A2D">
              <w:rPr>
                <w:rFonts w:ascii="Trebuchet MS" w:hAnsi="Trebuchet MS"/>
                <w:bCs/>
                <w:lang w:eastAsia="en-US"/>
              </w:rPr>
              <w:t xml:space="preserve">Economia, </w:t>
            </w:r>
            <w:r w:rsidR="00585540" w:rsidRPr="00DB0A2D">
              <w:rPr>
                <w:rFonts w:ascii="Trebuchet MS" w:hAnsi="Trebuchet MS"/>
              </w:rPr>
              <w:t>Fazenda</w:t>
            </w:r>
            <w:r w:rsidR="00585540" w:rsidRPr="00DB0A2D">
              <w:rPr>
                <w:rFonts w:ascii="Trebuchet MS" w:hAnsi="Trebuchet MS"/>
                <w:bCs/>
                <w:lang w:eastAsia="en-US"/>
              </w:rPr>
              <w:t xml:space="preserve"> e Planejamento </w:t>
            </w:r>
            <w:r w:rsidR="00585540" w:rsidRPr="00DB0A2D">
              <w:rPr>
                <w:rFonts w:ascii="Trebuchet MS" w:hAnsi="Trebuchet MS"/>
                <w:bCs/>
              </w:rPr>
              <w:t>(“</w:t>
            </w:r>
            <w:r w:rsidR="00585540" w:rsidRPr="00DB0A2D">
              <w:rPr>
                <w:rFonts w:ascii="Trebuchet MS" w:hAnsi="Trebuchet MS"/>
                <w:bCs/>
                <w:u w:val="single"/>
              </w:rPr>
              <w:t>CNPJ/ME</w:t>
            </w:r>
            <w:r w:rsidR="00585540" w:rsidRPr="00DB0A2D">
              <w:rPr>
                <w:rFonts w:ascii="Trebuchet MS" w:hAnsi="Trebuchet MS"/>
                <w:bCs/>
              </w:rPr>
              <w:t xml:space="preserve">”) </w:t>
            </w:r>
            <w:r w:rsidR="00585540" w:rsidRPr="00DB0A2D">
              <w:rPr>
                <w:rFonts w:ascii="Trebuchet MS" w:hAnsi="Trebuchet MS" w:cstheme="minorHAnsi"/>
              </w:rPr>
              <w:t>sob o nº 21.248.221/0001-53, com seus atos constitutivos registrados perante a Junta Comercial do Estado de Goiás (“</w:t>
            </w:r>
            <w:r w:rsidR="00585540" w:rsidRPr="00DB0A2D">
              <w:rPr>
                <w:rFonts w:ascii="Trebuchet MS" w:hAnsi="Trebuchet MS" w:cstheme="minorHAnsi"/>
                <w:u w:val="single"/>
              </w:rPr>
              <w:t>JUCEG</w:t>
            </w:r>
            <w:r w:rsidR="00585540" w:rsidRPr="00DB0A2D">
              <w:rPr>
                <w:rFonts w:ascii="Trebuchet MS" w:hAnsi="Trebuchet MS" w:cstheme="minorHAnsi"/>
              </w:rPr>
              <w:t>”) sob o NIRE 52.3.0.001.824-2, neste ato representada na forma de seu estatuto social, por seus representantes legais abaixo subscritos (“</w:t>
            </w:r>
            <w:r w:rsidR="00585540" w:rsidRPr="00DB0A2D">
              <w:rPr>
                <w:rFonts w:ascii="Trebuchet MS" w:hAnsi="Trebuchet MS" w:cstheme="minorHAnsi"/>
                <w:u w:val="single"/>
              </w:rPr>
              <w:t>Emissora</w:t>
            </w:r>
            <w:r w:rsidR="00585540" w:rsidRPr="00DB0A2D">
              <w:rPr>
                <w:rFonts w:ascii="Trebuchet MS" w:hAnsi="Trebuchet MS" w:cstheme="minorHAnsi"/>
              </w:rPr>
              <w:t>”)</w:t>
            </w:r>
            <w:r w:rsidRPr="00DB0A2D">
              <w:rPr>
                <w:rFonts w:ascii="Trebuchet MS" w:hAnsi="Trebuchet MS" w:cstheme="minorHAnsi"/>
              </w:rPr>
              <w:t xml:space="preserve">, declara para os devidos fins que utilizou, no último </w:t>
            </w:r>
            <w:r w:rsidR="00E36EC2" w:rsidRPr="00DB0A2D">
              <w:rPr>
                <w:rFonts w:ascii="Trebuchet MS" w:hAnsi="Trebuchet MS" w:cstheme="minorHAnsi"/>
              </w:rPr>
              <w:t>semestre</w:t>
            </w:r>
            <w:r w:rsidRPr="00DB0A2D">
              <w:rPr>
                <w:rFonts w:ascii="Trebuchet MS" w:hAnsi="Trebuchet MS" w:cstheme="minorHAnsi"/>
              </w:rPr>
              <w:t xml:space="preserve">, os recursos obtidos por meio do </w:t>
            </w:r>
            <w:r w:rsidR="00C83067" w:rsidRPr="00DB0A2D">
              <w:rPr>
                <w:rFonts w:ascii="Trebuchet MS" w:hAnsi="Trebuchet MS" w:cstheme="minorHAnsi"/>
              </w:rPr>
              <w:t>“</w:t>
            </w:r>
            <w:r w:rsidR="00337CA5" w:rsidRPr="00337CA5">
              <w:rPr>
                <w:rFonts w:ascii="Trebuchet MS" w:hAnsi="Trebuchet MS" w:cstheme="minorHAnsi"/>
                <w:i/>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00C83067" w:rsidRPr="00DB0A2D">
              <w:rPr>
                <w:rFonts w:ascii="Trebuchet MS" w:hAnsi="Trebuchet MS" w:cstheme="minorHAnsi"/>
              </w:rPr>
              <w:t>”</w:t>
            </w:r>
            <w:r w:rsidRPr="00DB0A2D">
              <w:rPr>
                <w:rFonts w:ascii="Trebuchet MS" w:hAnsi="Trebuchet MS" w:cstheme="minorHAnsi"/>
              </w:rPr>
              <w:t xml:space="preserve">, firmado </w:t>
            </w:r>
            <w:r w:rsidRPr="00EA42BE">
              <w:rPr>
                <w:rFonts w:ascii="Trebuchet MS" w:hAnsi="Trebuchet MS" w:cstheme="minorHAnsi"/>
              </w:rPr>
              <w:t xml:space="preserve">em </w:t>
            </w:r>
            <w:r w:rsidR="00256392">
              <w:rPr>
                <w:rFonts w:ascii="Trebuchet MS" w:hAnsi="Trebuchet MS" w:cstheme="minorHAnsi"/>
              </w:rPr>
              <w:t>16</w:t>
            </w:r>
            <w:r w:rsidR="00EA42BE" w:rsidRPr="00EA42BE">
              <w:rPr>
                <w:rFonts w:ascii="Trebuchet MS" w:hAnsi="Trebuchet MS" w:cstheme="minorHAnsi"/>
              </w:rPr>
              <w:t xml:space="preserve"> de outubro de 2020</w:t>
            </w:r>
            <w:r w:rsidR="00693D2A" w:rsidRPr="00EA42BE">
              <w:rPr>
                <w:rFonts w:ascii="Trebuchet MS" w:hAnsi="Trebuchet MS" w:cstheme="minorHAnsi"/>
              </w:rPr>
              <w:t xml:space="preserve"> (</w:t>
            </w:r>
            <w:r w:rsidR="00693D2A" w:rsidRPr="00DB0A2D">
              <w:rPr>
                <w:rFonts w:ascii="Trebuchet MS" w:hAnsi="Trebuchet MS" w:cstheme="minorHAnsi"/>
              </w:rPr>
              <w:t>“</w:t>
            </w:r>
            <w:r w:rsidR="00693D2A" w:rsidRPr="00DB0A2D">
              <w:rPr>
                <w:rFonts w:ascii="Trebuchet MS" w:hAnsi="Trebuchet MS" w:cstheme="minorHAnsi"/>
                <w:u w:val="single"/>
              </w:rPr>
              <w:t>Escritura de Emissão</w:t>
            </w:r>
            <w:r w:rsidR="00693D2A" w:rsidRPr="00DB0A2D">
              <w:rPr>
                <w:rFonts w:ascii="Trebuchet MS" w:hAnsi="Trebuchet MS" w:cstheme="minorHAnsi"/>
              </w:rPr>
              <w:t>”)</w:t>
            </w:r>
            <w:r w:rsidRPr="00DB0A2D">
              <w:rPr>
                <w:rFonts w:ascii="Trebuchet MS" w:hAnsi="Trebuchet MS" w:cstheme="minorHAnsi"/>
              </w:rPr>
              <w:t>, exclusivamente, para o Empreendimento Alvo, conforme abaixo descrito:</w:t>
            </w:r>
          </w:p>
          <w:p w14:paraId="3DFBC9FC" w14:textId="2DA8E153" w:rsidR="00036CCA" w:rsidRPr="00DB0A2D" w:rsidRDefault="00036CCA"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p>
          <w:p w14:paraId="5C6C61C5" w14:textId="77777777" w:rsidR="00036CCA" w:rsidRPr="00DB0A2D" w:rsidRDefault="00036CCA"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r w:rsidRPr="00DB0A2D">
              <w:rPr>
                <w:rFonts w:ascii="Trebuchet MS" w:hAnsi="Trebuchet MS" w:cstheme="minorHAnsi"/>
                <w:sz w:val="22"/>
                <w:szCs w:val="22"/>
              </w:rPr>
              <w:t>[•]</w:t>
            </w:r>
          </w:p>
          <w:p w14:paraId="44EFA566" w14:textId="77777777" w:rsidR="00036CCA" w:rsidRPr="00DB0A2D" w:rsidRDefault="00036CCA"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p>
          <w:p w14:paraId="38A903EF" w14:textId="77777777" w:rsidR="00693D2A" w:rsidRPr="00DB0A2D" w:rsidRDefault="00693D2A"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r w:rsidRPr="00DB0A2D">
              <w:rPr>
                <w:rFonts w:ascii="Trebuchet MS" w:hAnsi="Trebuchet MS" w:cstheme="minorHAnsi"/>
                <w:sz w:val="22"/>
                <w:szCs w:val="22"/>
              </w:rPr>
              <w:t>Nesse sentido, a Emissora encaminha anexos os seguintes comprovantes:</w:t>
            </w:r>
          </w:p>
          <w:p w14:paraId="4708C569" w14:textId="77777777" w:rsidR="00693D2A" w:rsidRPr="00DB0A2D" w:rsidRDefault="00693D2A"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p>
          <w:p w14:paraId="368A21F7" w14:textId="77777777" w:rsidR="00693D2A" w:rsidRPr="00DB0A2D" w:rsidRDefault="00693D2A" w:rsidP="00E91CDE">
            <w:pPr>
              <w:pStyle w:val="Nvel11a"/>
              <w:spacing w:line="276" w:lineRule="auto"/>
            </w:pPr>
            <w:r w:rsidRPr="00DB0A2D">
              <w:t>[•];</w:t>
            </w:r>
          </w:p>
          <w:p w14:paraId="6C45CBE2" w14:textId="77777777" w:rsidR="00693D2A" w:rsidRPr="00DB0A2D" w:rsidRDefault="00693D2A" w:rsidP="00E91CDE">
            <w:pPr>
              <w:pStyle w:val="Nvel11a"/>
              <w:spacing w:line="276" w:lineRule="auto"/>
            </w:pPr>
            <w:r w:rsidRPr="00DB0A2D">
              <w:t>[•].</w:t>
            </w:r>
          </w:p>
          <w:p w14:paraId="0565D1B5" w14:textId="77777777" w:rsidR="00830483" w:rsidRPr="00DB0A2D" w:rsidRDefault="00830483"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p>
          <w:p w14:paraId="5DE253D1" w14:textId="77777777" w:rsidR="00693D2A" w:rsidRPr="00DB0A2D" w:rsidRDefault="00693D2A" w:rsidP="00E91CDE">
            <w:pPr>
              <w:keepNext/>
              <w:spacing w:line="276" w:lineRule="auto"/>
              <w:jc w:val="both"/>
              <w:rPr>
                <w:rFonts w:ascii="Trebuchet MS" w:hAnsi="Trebuchet MS" w:cstheme="minorHAnsi"/>
                <w:sz w:val="22"/>
                <w:szCs w:val="22"/>
              </w:rPr>
            </w:pPr>
            <w:r w:rsidRPr="00DB0A2D">
              <w:rPr>
                <w:rFonts w:ascii="Trebuchet MS" w:hAnsi="Trebuchet MS" w:cstheme="minorHAnsi"/>
                <w:sz w:val="22"/>
                <w:szCs w:val="22"/>
              </w:rPr>
              <w:t>Sendo o que nos cumpria para o momento, subscrevemos.</w:t>
            </w:r>
          </w:p>
          <w:p w14:paraId="4EB65C21" w14:textId="77777777" w:rsidR="00693D2A" w:rsidRPr="00DB0A2D" w:rsidRDefault="00693D2A" w:rsidP="00E91CDE">
            <w:pPr>
              <w:keepNext/>
              <w:spacing w:line="276" w:lineRule="auto"/>
              <w:jc w:val="center"/>
              <w:rPr>
                <w:rFonts w:ascii="Trebuchet MS" w:hAnsi="Trebuchet MS" w:cstheme="minorHAnsi"/>
                <w:sz w:val="22"/>
                <w:szCs w:val="22"/>
              </w:rPr>
            </w:pPr>
          </w:p>
          <w:p w14:paraId="44F94AB6" w14:textId="77777777" w:rsidR="00693D2A" w:rsidRPr="00DB0A2D" w:rsidRDefault="00693D2A" w:rsidP="00E91CDE">
            <w:pPr>
              <w:keepNext/>
              <w:spacing w:line="276" w:lineRule="auto"/>
              <w:jc w:val="center"/>
              <w:rPr>
                <w:rFonts w:ascii="Trebuchet MS" w:hAnsi="Trebuchet MS"/>
                <w:sz w:val="22"/>
                <w:szCs w:val="22"/>
              </w:rPr>
            </w:pPr>
            <w:r w:rsidRPr="00DB0A2D">
              <w:rPr>
                <w:rFonts w:ascii="Trebuchet MS" w:hAnsi="Trebuchet MS"/>
                <w:sz w:val="22"/>
                <w:szCs w:val="22"/>
              </w:rPr>
              <w:t>[</w:t>
            </w:r>
            <w:r w:rsidRPr="00F36867">
              <w:rPr>
                <w:rFonts w:ascii="Trebuchet MS" w:hAnsi="Trebuchet MS"/>
                <w:b/>
                <w:smallCaps/>
                <w:sz w:val="22"/>
                <w:szCs w:val="22"/>
                <w:highlight w:val="lightGray"/>
              </w:rPr>
              <w:t>local</w:t>
            </w:r>
            <w:r w:rsidRPr="00DB0A2D">
              <w:rPr>
                <w:rFonts w:ascii="Trebuchet MS" w:hAnsi="Trebuchet MS"/>
                <w:sz w:val="22"/>
                <w:szCs w:val="22"/>
              </w:rPr>
              <w:t>], [</w:t>
            </w:r>
            <w:r w:rsidRPr="00F36867">
              <w:rPr>
                <w:rFonts w:ascii="Trebuchet MS" w:hAnsi="Trebuchet MS"/>
                <w:b/>
                <w:smallCaps/>
                <w:sz w:val="22"/>
                <w:szCs w:val="22"/>
                <w:highlight w:val="lightGray"/>
              </w:rPr>
              <w:t>data</w:t>
            </w:r>
            <w:r w:rsidRPr="00DB0A2D">
              <w:rPr>
                <w:rFonts w:ascii="Trebuchet MS" w:hAnsi="Trebuchet MS"/>
                <w:sz w:val="22"/>
                <w:szCs w:val="22"/>
              </w:rPr>
              <w:t>]</w:t>
            </w:r>
          </w:p>
          <w:p w14:paraId="10045E0D" w14:textId="77777777" w:rsidR="00E91CDE" w:rsidRPr="00DB0A2D" w:rsidRDefault="00E91CDE" w:rsidP="00E91CDE">
            <w:pPr>
              <w:spacing w:line="276"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E91CDE" w:rsidRPr="00DB0A2D" w14:paraId="20120693" w14:textId="77777777" w:rsidTr="00600D27">
              <w:trPr>
                <w:jc w:val="center"/>
              </w:trPr>
              <w:tc>
                <w:tcPr>
                  <w:tcW w:w="8220" w:type="dxa"/>
                  <w:gridSpan w:val="2"/>
                  <w:tcBorders>
                    <w:top w:val="single" w:sz="4" w:space="0" w:color="auto"/>
                  </w:tcBorders>
                </w:tcPr>
                <w:p w14:paraId="56BCB253" w14:textId="77777777" w:rsidR="00E91CDE" w:rsidRPr="00DB0A2D" w:rsidRDefault="00E91CDE" w:rsidP="00E91CDE">
                  <w:pPr>
                    <w:pStyle w:val="PargrafodaLista"/>
                    <w:spacing w:line="276"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E91CDE" w:rsidRPr="00DB0A2D" w14:paraId="402E1DC1" w14:textId="77777777" w:rsidTr="00600D27">
              <w:trPr>
                <w:jc w:val="center"/>
              </w:trPr>
              <w:tc>
                <w:tcPr>
                  <w:tcW w:w="4253" w:type="dxa"/>
                </w:tcPr>
                <w:p w14:paraId="6E9308DF" w14:textId="77777777" w:rsidR="00E91CDE"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19C83A31" w14:textId="77777777" w:rsidR="00E91CDE" w:rsidRPr="00DB0A2D"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316D21EC" w14:textId="77777777" w:rsidR="00E91CDE" w:rsidRDefault="00E91CDE" w:rsidP="00E91CDE">
                  <w:pPr>
                    <w:spacing w:line="276"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42BB3672" w14:textId="77777777" w:rsidR="00E91CDE" w:rsidRPr="00DB0A2D"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232499D8" w14:textId="77777777" w:rsidR="00E91CDE"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4E2EB28F" w14:textId="77777777" w:rsidR="00E91CDE"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7084EF8A" w14:textId="77777777" w:rsidR="00E91CDE" w:rsidRDefault="00E91CDE" w:rsidP="00E91CDE">
                  <w:pPr>
                    <w:spacing w:line="276"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36E667EF" w14:textId="77777777" w:rsidR="00E91CDE" w:rsidRPr="00DB0A2D"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3412E306" w14:textId="77777777" w:rsidR="00F90AD0" w:rsidRPr="00DB0A2D" w:rsidRDefault="00F90AD0" w:rsidP="00E91CDE">
            <w:pPr>
              <w:autoSpaceDE/>
              <w:autoSpaceDN/>
              <w:adjustRightInd/>
              <w:spacing w:line="276" w:lineRule="auto"/>
              <w:contextualSpacing/>
              <w:jc w:val="center"/>
              <w:rPr>
                <w:rFonts w:ascii="Trebuchet MS" w:hAnsi="Trebuchet MS" w:cstheme="minorHAnsi"/>
                <w:b/>
                <w:sz w:val="22"/>
                <w:szCs w:val="22"/>
              </w:rPr>
            </w:pPr>
          </w:p>
        </w:tc>
      </w:tr>
    </w:tbl>
    <w:p w14:paraId="4987096E" w14:textId="77777777" w:rsidR="00C124CF" w:rsidRPr="00DB0A2D" w:rsidRDefault="00C124CF" w:rsidP="00E91CDE">
      <w:pPr>
        <w:widowControl w:val="0"/>
        <w:tabs>
          <w:tab w:val="left" w:pos="284"/>
        </w:tabs>
        <w:spacing w:line="276" w:lineRule="auto"/>
        <w:contextualSpacing/>
        <w:rPr>
          <w:rFonts w:ascii="Trebuchet MS" w:hAnsi="Trebuchet MS" w:cstheme="minorHAnsi"/>
          <w:b/>
          <w:bCs/>
          <w:sz w:val="22"/>
          <w:szCs w:val="22"/>
        </w:rPr>
      </w:pPr>
    </w:p>
    <w:p w14:paraId="5C81A00B" w14:textId="77777777" w:rsidR="00DF3AD5" w:rsidRPr="00DB0A2D" w:rsidRDefault="00DF3AD5" w:rsidP="00497744">
      <w:pPr>
        <w:autoSpaceDE/>
        <w:autoSpaceDN/>
        <w:adjustRightInd/>
        <w:spacing w:line="288" w:lineRule="auto"/>
        <w:contextualSpacing/>
        <w:rPr>
          <w:rFonts w:ascii="Trebuchet MS" w:hAnsi="Trebuchet MS" w:cstheme="minorHAnsi"/>
          <w:b/>
          <w:bCs/>
          <w:sz w:val="22"/>
          <w:szCs w:val="22"/>
        </w:rPr>
        <w:sectPr w:rsidR="00DF3AD5" w:rsidRPr="00DB0A2D" w:rsidSect="00A34861">
          <w:pgSz w:w="11907" w:h="16839" w:code="9"/>
          <w:pgMar w:top="1418" w:right="1701" w:bottom="1418" w:left="1701" w:header="720" w:footer="720" w:gutter="0"/>
          <w:cols w:space="720"/>
          <w:noEndnote/>
          <w:titlePg/>
          <w:docGrid w:linePitch="326"/>
        </w:sectPr>
      </w:pPr>
    </w:p>
    <w:p w14:paraId="73E5B317" w14:textId="77777777" w:rsidR="00541BBE" w:rsidRPr="00DB0A2D" w:rsidRDefault="00541BBE" w:rsidP="00497744">
      <w:pPr>
        <w:autoSpaceDE/>
        <w:autoSpaceDN/>
        <w:adjustRightInd/>
        <w:spacing w:line="288" w:lineRule="auto"/>
        <w:contextualSpacing/>
        <w:rPr>
          <w:rFonts w:ascii="Trebuchet MS" w:hAnsi="Trebuchet MS" w:cstheme="minorHAnsi"/>
          <w:b/>
          <w:bCs/>
          <w:sz w:val="22"/>
          <w:szCs w:val="22"/>
        </w:rPr>
      </w:pPr>
    </w:p>
    <w:p w14:paraId="4E14652D" w14:textId="0EF25EE6" w:rsidR="00541BBE" w:rsidRPr="00DB0A2D" w:rsidRDefault="00541BBE" w:rsidP="00497744">
      <w:pPr>
        <w:autoSpaceDE/>
        <w:autoSpaceDN/>
        <w:adjustRightInd/>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t xml:space="preserve">ANEXO </w:t>
      </w:r>
      <w:r w:rsidR="00871577" w:rsidRPr="00DB0A2D">
        <w:rPr>
          <w:rFonts w:ascii="Trebuchet MS" w:hAnsi="Trebuchet MS" w:cstheme="minorHAnsi"/>
          <w:b/>
          <w:sz w:val="22"/>
          <w:szCs w:val="22"/>
        </w:rPr>
        <w:t>I</w:t>
      </w:r>
      <w:r w:rsidRPr="00DB0A2D">
        <w:rPr>
          <w:rFonts w:ascii="Trebuchet MS" w:hAnsi="Trebuchet MS" w:cstheme="minorHAnsi"/>
          <w:b/>
          <w:sz w:val="22"/>
          <w:szCs w:val="22"/>
        </w:rPr>
        <w:t>V</w:t>
      </w:r>
    </w:p>
    <w:p w14:paraId="7F7A57DE" w14:textId="0E63DDCC" w:rsidR="00541BBE" w:rsidRPr="00DB0A2D" w:rsidRDefault="00541BBE" w:rsidP="00497744">
      <w:pPr>
        <w:widowControl w:val="0"/>
        <w:tabs>
          <w:tab w:val="left" w:pos="284"/>
        </w:tabs>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t>DESCRIÇÃO DOS IMÓVEIS</w:t>
      </w:r>
      <w:r w:rsidR="00DF3AD5" w:rsidRPr="00DB0A2D">
        <w:rPr>
          <w:rFonts w:ascii="Trebuchet MS" w:hAnsi="Trebuchet MS" w:cstheme="minorHAnsi"/>
          <w:b/>
          <w:sz w:val="22"/>
          <w:szCs w:val="22"/>
        </w:rPr>
        <w:t xml:space="preserve"> OBJETO DE GARANTIA REAL</w:t>
      </w:r>
    </w:p>
    <w:p w14:paraId="362E38AB" w14:textId="77777777" w:rsidR="00C85E27" w:rsidRDefault="00C85E27" w:rsidP="00C85E27">
      <w:pPr>
        <w:widowControl w:val="0"/>
        <w:tabs>
          <w:tab w:val="left" w:pos="284"/>
        </w:tabs>
        <w:spacing w:line="288" w:lineRule="auto"/>
        <w:contextualSpacing/>
        <w:rPr>
          <w:rFonts w:ascii="Trebuchet MS" w:hAnsi="Trebuchet MS" w:cstheme="minorHAnsi"/>
          <w:b/>
          <w:sz w:val="22"/>
          <w:szCs w:val="22"/>
        </w:rPr>
      </w:pPr>
    </w:p>
    <w:p w14:paraId="6A6065A8" w14:textId="77777777" w:rsidR="00C85E27" w:rsidRPr="006A3F41" w:rsidRDefault="00C85E27" w:rsidP="008C24DF">
      <w:pPr>
        <w:pStyle w:val="Nvel1"/>
        <w:numPr>
          <w:ilvl w:val="0"/>
          <w:numId w:val="34"/>
        </w:numPr>
        <w:ind w:left="360"/>
        <w:rPr>
          <w:rFonts w:eastAsia="Times New Roman" w:cs="Leelawadee UI"/>
          <w:iCs/>
        </w:rPr>
      </w:pPr>
      <w:r w:rsidRPr="006A3F41">
        <w:rPr>
          <w:rFonts w:eastAsia="Times New Roman" w:cs="Leelawadee UI"/>
          <w:iCs/>
        </w:rPr>
        <w:t>Empreendimento:</w:t>
      </w:r>
      <w:r w:rsidRPr="00A0282D">
        <w:rPr>
          <w:rFonts w:eastAsia="Times New Roman" w:cs="Leelawadee UI"/>
          <w:b w:val="0"/>
          <w:iCs/>
        </w:rPr>
        <w:t xml:space="preserve"> “Edifício Life Condomínio Clube”</w:t>
      </w:r>
      <w:r>
        <w:rPr>
          <w:rFonts w:eastAsia="Times New Roman" w:cs="Leelawadee UI"/>
          <w:b w:val="0"/>
          <w:iCs/>
        </w:rPr>
        <w:t>;</w:t>
      </w:r>
    </w:p>
    <w:p w14:paraId="1ECC2D7A" w14:textId="77777777" w:rsidR="00C85E27" w:rsidRPr="006A3F41" w:rsidRDefault="00C85E27" w:rsidP="00C85E27">
      <w:pPr>
        <w:pStyle w:val="Nvel11"/>
        <w:numPr>
          <w:ilvl w:val="0"/>
          <w:numId w:val="0"/>
        </w:numPr>
      </w:pPr>
    </w:p>
    <w:p w14:paraId="19F96954" w14:textId="104627DD" w:rsidR="00C85E27" w:rsidRDefault="00C85E27" w:rsidP="008C24DF">
      <w:pPr>
        <w:pStyle w:val="Nvel1"/>
        <w:numPr>
          <w:ilvl w:val="0"/>
          <w:numId w:val="34"/>
        </w:numPr>
        <w:ind w:left="360"/>
        <w:rPr>
          <w:rFonts w:eastAsia="Times New Roman" w:cs="Leelawadee UI"/>
          <w:b w:val="0"/>
          <w:iCs/>
        </w:rPr>
      </w:pPr>
      <w:r w:rsidRPr="006A3F41">
        <w:rPr>
          <w:rFonts w:eastAsia="Times New Roman" w:cs="Leelawadee UI"/>
          <w:iCs/>
        </w:rPr>
        <w:t xml:space="preserve">Endereço: </w:t>
      </w:r>
      <w:r w:rsidRPr="0064132E">
        <w:rPr>
          <w:rFonts w:eastAsia="Times New Roman" w:cs="Leelawadee UI"/>
          <w:b w:val="0"/>
          <w:iCs/>
        </w:rPr>
        <w:t>Rua Quinca Honório Leão, nº 234 a 318, Setor Morada do Sol, CEP 75909-0</w:t>
      </w:r>
      <w:r w:rsidR="00FB3549">
        <w:rPr>
          <w:rFonts w:eastAsia="Times New Roman" w:cs="Leelawadee UI"/>
          <w:b w:val="0"/>
          <w:iCs/>
        </w:rPr>
        <w:t>35</w:t>
      </w:r>
      <w:r>
        <w:rPr>
          <w:rFonts w:eastAsia="Times New Roman" w:cs="Leelawadee UI"/>
          <w:b w:val="0"/>
          <w:iCs/>
        </w:rPr>
        <w:t>;</w:t>
      </w:r>
    </w:p>
    <w:p w14:paraId="7A6BF3F7" w14:textId="77777777" w:rsidR="00103F1F" w:rsidRPr="00103F1F" w:rsidRDefault="00103F1F" w:rsidP="00103F1F">
      <w:pPr>
        <w:pStyle w:val="Nvel11"/>
        <w:numPr>
          <w:ilvl w:val="0"/>
          <w:numId w:val="0"/>
        </w:numPr>
      </w:pPr>
    </w:p>
    <w:p w14:paraId="08A43A84" w14:textId="4FA5226C" w:rsidR="00103F1F" w:rsidRPr="006A3F41" w:rsidRDefault="00103F1F" w:rsidP="00103F1F">
      <w:pPr>
        <w:pStyle w:val="Nvel1"/>
        <w:numPr>
          <w:ilvl w:val="0"/>
          <w:numId w:val="34"/>
        </w:numPr>
        <w:ind w:left="360"/>
        <w:rPr>
          <w:rFonts w:eastAsia="Times New Roman" w:cs="Leelawadee UI"/>
          <w:iCs/>
        </w:rPr>
      </w:pPr>
      <w:r w:rsidRPr="006A3F41">
        <w:rPr>
          <w:rFonts w:eastAsia="Times New Roman" w:cs="Leelawadee UI"/>
          <w:iCs/>
        </w:rPr>
        <w:t xml:space="preserve">Cartório: </w:t>
      </w:r>
      <w:r w:rsidRPr="00DB3701">
        <w:rPr>
          <w:b w:val="0"/>
        </w:rPr>
        <w:t>Cartório de Registro Geral de Imóveis e Anexos de Rio Verde</w:t>
      </w:r>
      <w:r>
        <w:rPr>
          <w:b w:val="0"/>
        </w:rPr>
        <w:t>;</w:t>
      </w:r>
      <w:r w:rsidR="00354D73">
        <w:rPr>
          <w:b w:val="0"/>
        </w:rPr>
        <w:t xml:space="preserve"> e</w:t>
      </w:r>
    </w:p>
    <w:p w14:paraId="1F659C7E" w14:textId="77777777" w:rsidR="00103F1F" w:rsidRPr="006A3F41" w:rsidRDefault="00103F1F" w:rsidP="00103F1F">
      <w:pPr>
        <w:pStyle w:val="Nvel11"/>
        <w:numPr>
          <w:ilvl w:val="0"/>
          <w:numId w:val="0"/>
        </w:numPr>
      </w:pPr>
    </w:p>
    <w:p w14:paraId="18314CA4" w14:textId="198AEF9E" w:rsidR="00103F1F" w:rsidRPr="006A3F41" w:rsidRDefault="00103F1F" w:rsidP="00103F1F">
      <w:pPr>
        <w:pStyle w:val="Nvel1"/>
        <w:numPr>
          <w:ilvl w:val="0"/>
          <w:numId w:val="34"/>
        </w:numPr>
        <w:ind w:left="360"/>
        <w:rPr>
          <w:rFonts w:eastAsia="Times New Roman" w:cs="Leelawadee UI"/>
          <w:iCs/>
        </w:rPr>
      </w:pPr>
      <w:r w:rsidRPr="006A3F41">
        <w:rPr>
          <w:rFonts w:eastAsia="Times New Roman" w:cs="Leelawadee UI"/>
          <w:iCs/>
        </w:rPr>
        <w:t>Matrícula</w:t>
      </w:r>
      <w:r>
        <w:rPr>
          <w:rFonts w:eastAsia="Times New Roman" w:cs="Leelawadee UI"/>
          <w:iCs/>
        </w:rPr>
        <w:t>s</w:t>
      </w:r>
      <w:r>
        <w:rPr>
          <w:rFonts w:eastAsia="Times New Roman" w:cs="Leelawadee UI"/>
          <w:b w:val="0"/>
          <w:iCs/>
        </w:rPr>
        <w:t>:</w:t>
      </w:r>
    </w:p>
    <w:p w14:paraId="66F1EEBB" w14:textId="1C6B590B" w:rsidR="00C85E27" w:rsidRPr="00DB0A2D" w:rsidRDefault="00C85E27" w:rsidP="00C85E27">
      <w:pPr>
        <w:widowControl w:val="0"/>
        <w:tabs>
          <w:tab w:val="left" w:pos="284"/>
        </w:tabs>
        <w:spacing w:line="288" w:lineRule="auto"/>
        <w:contextualSpacing/>
        <w:rPr>
          <w:rFonts w:ascii="Trebuchet MS" w:hAnsi="Trebuchet MS" w:cstheme="minorHAnsi"/>
          <w:b/>
          <w:sz w:val="22"/>
          <w:szCs w:val="22"/>
        </w:rPr>
      </w:pPr>
    </w:p>
    <w:tbl>
      <w:tblPr>
        <w:tblW w:w="5000" w:type="pct"/>
        <w:tblCellMar>
          <w:left w:w="0" w:type="dxa"/>
          <w:right w:w="0" w:type="dxa"/>
        </w:tblCellMar>
        <w:tblLook w:val="04A0" w:firstRow="1" w:lastRow="0" w:firstColumn="1" w:lastColumn="0" w:noHBand="0" w:noVBand="1"/>
      </w:tblPr>
      <w:tblGrid>
        <w:gridCol w:w="835"/>
        <w:gridCol w:w="2666"/>
        <w:gridCol w:w="3830"/>
        <w:gridCol w:w="2663"/>
        <w:gridCol w:w="1997"/>
        <w:gridCol w:w="1997"/>
      </w:tblGrid>
      <w:tr w:rsidR="008356A8" w14:paraId="7F57F74B" w14:textId="614F3177" w:rsidTr="00354D73">
        <w:trPr>
          <w:trHeight w:val="703"/>
        </w:trPr>
        <w:tc>
          <w:tcPr>
            <w:tcW w:w="298" w:type="pct"/>
            <w:tcBorders>
              <w:top w:val="single" w:sz="4" w:space="0" w:color="auto"/>
              <w:left w:val="single" w:sz="4" w:space="0" w:color="auto"/>
              <w:bottom w:val="single" w:sz="4" w:space="0" w:color="auto"/>
              <w:right w:val="single" w:sz="4" w:space="0" w:color="auto"/>
            </w:tcBorders>
            <w:shd w:val="clear" w:color="auto" w:fill="0D0D0D" w:themeFill="text1" w:themeFillTint="F2"/>
            <w:noWrap/>
            <w:tcMar>
              <w:top w:w="0" w:type="dxa"/>
              <w:left w:w="70" w:type="dxa"/>
              <w:bottom w:w="0" w:type="dxa"/>
              <w:right w:w="70" w:type="dxa"/>
            </w:tcMar>
            <w:vAlign w:val="center"/>
            <w:hideMark/>
          </w:tcPr>
          <w:p w14:paraId="5B9EF32B" w14:textId="77777777" w:rsidR="008356A8" w:rsidRPr="00EE17A7" w:rsidRDefault="008356A8" w:rsidP="00354D73">
            <w:pPr>
              <w:autoSpaceDE/>
              <w:autoSpaceDN/>
              <w:adjustRightInd/>
              <w:jc w:val="center"/>
              <w:rPr>
                <w:rFonts w:ascii="Trebuchet MS" w:hAnsi="Trebuchet MS"/>
                <w:sz w:val="20"/>
                <w:szCs w:val="20"/>
              </w:rPr>
            </w:pPr>
          </w:p>
        </w:tc>
        <w:tc>
          <w:tcPr>
            <w:tcW w:w="953" w:type="pct"/>
            <w:tcBorders>
              <w:top w:val="single" w:sz="8" w:space="0" w:color="auto"/>
              <w:left w:val="single" w:sz="4" w:space="0" w:color="auto"/>
              <w:bottom w:val="single" w:sz="8" w:space="0" w:color="auto"/>
              <w:right w:val="single" w:sz="8" w:space="0" w:color="auto"/>
            </w:tcBorders>
            <w:shd w:val="clear" w:color="auto" w:fill="0D0D0D" w:themeFill="text1" w:themeFillTint="F2"/>
            <w:noWrap/>
            <w:tcMar>
              <w:top w:w="0" w:type="dxa"/>
              <w:left w:w="70" w:type="dxa"/>
              <w:bottom w:w="0" w:type="dxa"/>
              <w:right w:w="70" w:type="dxa"/>
            </w:tcMar>
            <w:vAlign w:val="center"/>
            <w:hideMark/>
          </w:tcPr>
          <w:p w14:paraId="7BE399F3" w14:textId="77777777" w:rsidR="008356A8" w:rsidRPr="008356A8" w:rsidRDefault="008356A8" w:rsidP="00354D73">
            <w:pPr>
              <w:jc w:val="center"/>
              <w:rPr>
                <w:rFonts w:ascii="Trebuchet MS" w:eastAsiaTheme="minorHAnsi" w:hAnsi="Trebuchet MS" w:cs="Calibri"/>
                <w:b/>
                <w:bCs/>
                <w:i/>
                <w:iCs/>
                <w:color w:val="FFFFFF"/>
                <w:sz w:val="20"/>
                <w:szCs w:val="20"/>
              </w:rPr>
            </w:pPr>
            <w:r w:rsidRPr="008356A8">
              <w:rPr>
                <w:rFonts w:ascii="Trebuchet MS" w:hAnsi="Trebuchet MS"/>
                <w:b/>
                <w:bCs/>
                <w:i/>
                <w:iCs/>
                <w:color w:val="FFFFFF"/>
                <w:sz w:val="20"/>
                <w:szCs w:val="20"/>
              </w:rPr>
              <w:t>Apto.</w:t>
            </w:r>
          </w:p>
        </w:tc>
        <w:tc>
          <w:tcPr>
            <w:tcW w:w="1369" w:type="pct"/>
            <w:tcBorders>
              <w:top w:val="single" w:sz="8" w:space="0" w:color="auto"/>
              <w:left w:val="nil"/>
              <w:bottom w:val="single" w:sz="8" w:space="0" w:color="auto"/>
              <w:right w:val="single" w:sz="8" w:space="0" w:color="auto"/>
            </w:tcBorders>
            <w:shd w:val="clear" w:color="auto" w:fill="0D0D0D" w:themeFill="text1" w:themeFillTint="F2"/>
            <w:noWrap/>
            <w:tcMar>
              <w:top w:w="0" w:type="dxa"/>
              <w:left w:w="70" w:type="dxa"/>
              <w:bottom w:w="0" w:type="dxa"/>
              <w:right w:w="70" w:type="dxa"/>
            </w:tcMar>
            <w:vAlign w:val="center"/>
            <w:hideMark/>
          </w:tcPr>
          <w:p w14:paraId="6595FD9B" w14:textId="3B554C87" w:rsidR="008356A8" w:rsidRPr="008356A8" w:rsidRDefault="008356A8" w:rsidP="00354D73">
            <w:pPr>
              <w:jc w:val="center"/>
              <w:rPr>
                <w:rFonts w:ascii="Trebuchet MS" w:hAnsi="Trebuchet MS"/>
                <w:b/>
                <w:bCs/>
                <w:i/>
                <w:iCs/>
                <w:color w:val="FFFFFF"/>
                <w:sz w:val="20"/>
                <w:szCs w:val="20"/>
              </w:rPr>
            </w:pPr>
            <w:r w:rsidRPr="008356A8">
              <w:rPr>
                <w:rFonts w:ascii="Trebuchet MS" w:hAnsi="Trebuchet MS"/>
                <w:b/>
                <w:bCs/>
                <w:i/>
                <w:iCs/>
                <w:color w:val="FFFFFF"/>
                <w:sz w:val="20"/>
                <w:szCs w:val="20"/>
              </w:rPr>
              <w:t>Torre</w:t>
            </w:r>
          </w:p>
        </w:tc>
        <w:tc>
          <w:tcPr>
            <w:tcW w:w="952" w:type="pct"/>
            <w:tcBorders>
              <w:top w:val="single" w:sz="8" w:space="0" w:color="auto"/>
              <w:left w:val="nil"/>
              <w:bottom w:val="single" w:sz="8" w:space="0" w:color="auto"/>
              <w:right w:val="single" w:sz="8" w:space="0" w:color="auto"/>
            </w:tcBorders>
            <w:shd w:val="clear" w:color="auto" w:fill="0D0D0D" w:themeFill="text1" w:themeFillTint="F2"/>
            <w:noWrap/>
            <w:tcMar>
              <w:top w:w="0" w:type="dxa"/>
              <w:left w:w="70" w:type="dxa"/>
              <w:bottom w:w="0" w:type="dxa"/>
              <w:right w:w="70" w:type="dxa"/>
            </w:tcMar>
            <w:vAlign w:val="center"/>
            <w:hideMark/>
          </w:tcPr>
          <w:p w14:paraId="462F06BD" w14:textId="77777777" w:rsidR="008356A8" w:rsidRPr="008356A8" w:rsidRDefault="008356A8" w:rsidP="00354D73">
            <w:pPr>
              <w:jc w:val="center"/>
              <w:rPr>
                <w:rFonts w:ascii="Trebuchet MS" w:hAnsi="Trebuchet MS"/>
                <w:b/>
                <w:bCs/>
                <w:i/>
                <w:iCs/>
                <w:color w:val="FFFFFF"/>
                <w:sz w:val="20"/>
                <w:szCs w:val="20"/>
              </w:rPr>
            </w:pPr>
            <w:r w:rsidRPr="008356A8">
              <w:rPr>
                <w:rFonts w:ascii="Trebuchet MS" w:hAnsi="Trebuchet MS"/>
                <w:b/>
                <w:bCs/>
                <w:i/>
                <w:iCs/>
                <w:color w:val="FFFFFF"/>
                <w:sz w:val="20"/>
                <w:szCs w:val="20"/>
              </w:rPr>
              <w:t>Garagem</w:t>
            </w:r>
          </w:p>
        </w:tc>
        <w:tc>
          <w:tcPr>
            <w:tcW w:w="714" w:type="pct"/>
            <w:tcBorders>
              <w:top w:val="single" w:sz="8" w:space="0" w:color="auto"/>
              <w:left w:val="nil"/>
              <w:bottom w:val="single" w:sz="8" w:space="0" w:color="auto"/>
              <w:right w:val="single" w:sz="8" w:space="0" w:color="auto"/>
            </w:tcBorders>
            <w:shd w:val="clear" w:color="auto" w:fill="0D0D0D" w:themeFill="text1" w:themeFillTint="F2"/>
            <w:tcMar>
              <w:top w:w="0" w:type="dxa"/>
              <w:left w:w="70" w:type="dxa"/>
              <w:bottom w:w="0" w:type="dxa"/>
              <w:right w:w="70" w:type="dxa"/>
            </w:tcMar>
            <w:vAlign w:val="center"/>
            <w:hideMark/>
          </w:tcPr>
          <w:p w14:paraId="15225BED" w14:textId="612AF857" w:rsidR="008356A8" w:rsidRPr="008356A8" w:rsidRDefault="008356A8" w:rsidP="00354D73">
            <w:pPr>
              <w:jc w:val="center"/>
              <w:rPr>
                <w:rFonts w:ascii="Trebuchet MS" w:hAnsi="Trebuchet MS"/>
                <w:b/>
                <w:bCs/>
                <w:i/>
                <w:iCs/>
                <w:color w:val="FFFFFF"/>
                <w:sz w:val="20"/>
                <w:szCs w:val="20"/>
              </w:rPr>
            </w:pPr>
            <w:r w:rsidRPr="008356A8">
              <w:rPr>
                <w:rFonts w:ascii="Trebuchet MS" w:hAnsi="Trebuchet MS"/>
                <w:b/>
                <w:bCs/>
                <w:i/>
                <w:iCs/>
                <w:color w:val="FFFFFF"/>
                <w:sz w:val="20"/>
                <w:szCs w:val="20"/>
              </w:rPr>
              <w:t>Nº Matrícula</w:t>
            </w:r>
          </w:p>
        </w:tc>
        <w:tc>
          <w:tcPr>
            <w:tcW w:w="714" w:type="pct"/>
            <w:tcBorders>
              <w:top w:val="single" w:sz="8" w:space="0" w:color="auto"/>
              <w:left w:val="nil"/>
              <w:bottom w:val="single" w:sz="8" w:space="0" w:color="auto"/>
              <w:right w:val="single" w:sz="8" w:space="0" w:color="auto"/>
            </w:tcBorders>
            <w:shd w:val="clear" w:color="auto" w:fill="0D0D0D" w:themeFill="text1" w:themeFillTint="F2"/>
            <w:vAlign w:val="center"/>
          </w:tcPr>
          <w:p w14:paraId="3629989E" w14:textId="3C8CBA16" w:rsidR="008356A8" w:rsidRPr="008356A8" w:rsidRDefault="008356A8" w:rsidP="00354D73">
            <w:pPr>
              <w:jc w:val="center"/>
              <w:rPr>
                <w:rFonts w:ascii="Trebuchet MS" w:hAnsi="Trebuchet MS"/>
                <w:b/>
                <w:bCs/>
                <w:i/>
                <w:iCs/>
                <w:color w:val="FFFFFF"/>
                <w:sz w:val="20"/>
                <w:szCs w:val="20"/>
              </w:rPr>
            </w:pPr>
            <w:r>
              <w:rPr>
                <w:rFonts w:ascii="Trebuchet MS" w:hAnsi="Trebuchet MS"/>
                <w:b/>
                <w:bCs/>
                <w:i/>
                <w:iCs/>
                <w:color w:val="FFFFFF"/>
                <w:sz w:val="20"/>
                <w:szCs w:val="20"/>
              </w:rPr>
              <w:t>Valor de Avaliação das Unidades</w:t>
            </w:r>
            <w:r w:rsidR="0097539F">
              <w:rPr>
                <w:rFonts w:ascii="Trebuchet MS" w:hAnsi="Trebuchet MS"/>
                <w:b/>
                <w:bCs/>
                <w:i/>
                <w:iCs/>
                <w:color w:val="FFFFFF"/>
                <w:sz w:val="20"/>
                <w:szCs w:val="20"/>
              </w:rPr>
              <w:t xml:space="preserve"> (R$)</w:t>
            </w:r>
          </w:p>
        </w:tc>
      </w:tr>
      <w:tr w:rsidR="006E314E" w14:paraId="0BEC8785" w14:textId="5154155B"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CB6F3F3" w14:textId="39D812E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1B9AD4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B3994A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B096B7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 e 10A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36BA98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82.290</w:t>
            </w:r>
          </w:p>
        </w:tc>
        <w:tc>
          <w:tcPr>
            <w:tcW w:w="714" w:type="pct"/>
            <w:tcBorders>
              <w:top w:val="nil"/>
              <w:left w:val="nil"/>
              <w:bottom w:val="single" w:sz="8" w:space="0" w:color="auto"/>
              <w:right w:val="single" w:sz="8" w:space="0" w:color="auto"/>
            </w:tcBorders>
            <w:shd w:val="clear" w:color="auto" w:fill="FFFFFF"/>
            <w:vAlign w:val="center"/>
          </w:tcPr>
          <w:p w14:paraId="21C41EB9" w14:textId="4E8C66DD"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5BFE308" w14:textId="4736F35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0C179DF6" w14:textId="609E53B7"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113930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6FC30E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3ED2B6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 e 11A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CA785D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82.292</w:t>
            </w:r>
          </w:p>
        </w:tc>
        <w:tc>
          <w:tcPr>
            <w:tcW w:w="714" w:type="pct"/>
            <w:tcBorders>
              <w:top w:val="nil"/>
              <w:left w:val="nil"/>
              <w:bottom w:val="single" w:sz="8" w:space="0" w:color="auto"/>
              <w:right w:val="single" w:sz="8" w:space="0" w:color="auto"/>
            </w:tcBorders>
            <w:shd w:val="clear" w:color="auto" w:fill="FFFFFF"/>
            <w:vAlign w:val="center"/>
          </w:tcPr>
          <w:p w14:paraId="22218288" w14:textId="3E43A716"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CFB5164" w14:textId="26ED096E"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3D759DBF" w14:textId="1FA6551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4317B2E"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203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94F88E6"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B43BCB0"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15 e 15A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0AAA3AC"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82.298</w:t>
            </w:r>
          </w:p>
        </w:tc>
        <w:tc>
          <w:tcPr>
            <w:tcW w:w="714" w:type="pct"/>
            <w:tcBorders>
              <w:top w:val="nil"/>
              <w:left w:val="nil"/>
              <w:bottom w:val="single" w:sz="8" w:space="0" w:color="auto"/>
              <w:right w:val="single" w:sz="8" w:space="0" w:color="auto"/>
            </w:tcBorders>
            <w:shd w:val="clear" w:color="auto" w:fill="FFFFFF"/>
            <w:vAlign w:val="center"/>
          </w:tcPr>
          <w:p w14:paraId="6E8F81D9" w14:textId="4372D2B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1D5F822" w14:textId="18A0F5F5"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306E4365" w14:textId="06A5DD31"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11C39E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2E6465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724140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02 e 02A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E21F7E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82.304</w:t>
            </w:r>
          </w:p>
        </w:tc>
        <w:tc>
          <w:tcPr>
            <w:tcW w:w="714" w:type="pct"/>
            <w:tcBorders>
              <w:top w:val="nil"/>
              <w:left w:val="nil"/>
              <w:bottom w:val="single" w:sz="8" w:space="0" w:color="auto"/>
              <w:right w:val="single" w:sz="8" w:space="0" w:color="auto"/>
            </w:tcBorders>
            <w:shd w:val="clear" w:color="auto" w:fill="FFFFFF"/>
            <w:vAlign w:val="center"/>
          </w:tcPr>
          <w:p w14:paraId="72086F13" w14:textId="01E9EED8"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2DDCAC1" w14:textId="1D05367B"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389D2A1C" w14:textId="7AEC1362"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065547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A65CFA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EDB96D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 e 20A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936197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82.308</w:t>
            </w:r>
          </w:p>
        </w:tc>
        <w:tc>
          <w:tcPr>
            <w:tcW w:w="714" w:type="pct"/>
            <w:tcBorders>
              <w:top w:val="nil"/>
              <w:left w:val="nil"/>
              <w:bottom w:val="single" w:sz="8" w:space="0" w:color="auto"/>
              <w:right w:val="single" w:sz="8" w:space="0" w:color="auto"/>
            </w:tcBorders>
            <w:shd w:val="clear" w:color="auto" w:fill="FFFFFF"/>
            <w:vAlign w:val="center"/>
          </w:tcPr>
          <w:p w14:paraId="6C07C09B" w14:textId="70953650"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106B1B9" w14:textId="6208E59E"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51B81EF6" w14:textId="0A3D1285"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F889CD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6F56C9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0530B0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 e 84A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CDB249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82.346</w:t>
            </w:r>
          </w:p>
        </w:tc>
        <w:tc>
          <w:tcPr>
            <w:tcW w:w="714" w:type="pct"/>
            <w:tcBorders>
              <w:top w:val="nil"/>
              <w:left w:val="nil"/>
              <w:bottom w:val="single" w:sz="8" w:space="0" w:color="auto"/>
              <w:right w:val="single" w:sz="8" w:space="0" w:color="auto"/>
            </w:tcBorders>
            <w:shd w:val="clear" w:color="auto" w:fill="FFFFFF"/>
            <w:vAlign w:val="center"/>
          </w:tcPr>
          <w:p w14:paraId="0A5DC6E4" w14:textId="7EA46DB1"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A5CD82E" w14:textId="7422F160"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38DCED02" w14:textId="5DFD675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7</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E7D47A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732E16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5FD2EE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86 e 86A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CFD976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82.349</w:t>
            </w:r>
          </w:p>
        </w:tc>
        <w:tc>
          <w:tcPr>
            <w:tcW w:w="714" w:type="pct"/>
            <w:tcBorders>
              <w:top w:val="nil"/>
              <w:left w:val="nil"/>
              <w:bottom w:val="single" w:sz="8" w:space="0" w:color="auto"/>
              <w:right w:val="single" w:sz="8" w:space="0" w:color="auto"/>
            </w:tcBorders>
            <w:shd w:val="clear" w:color="auto" w:fill="FFFFFF"/>
            <w:vAlign w:val="center"/>
          </w:tcPr>
          <w:p w14:paraId="7B92E43C" w14:textId="7F28B00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80D70BF" w14:textId="414755B7"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6DE3E91" w14:textId="0238BF9F"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8</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713230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434BCE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63EFA0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87 e 87A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90B974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82.350</w:t>
            </w:r>
          </w:p>
        </w:tc>
        <w:tc>
          <w:tcPr>
            <w:tcW w:w="714" w:type="pct"/>
            <w:tcBorders>
              <w:top w:val="nil"/>
              <w:left w:val="nil"/>
              <w:bottom w:val="single" w:sz="8" w:space="0" w:color="auto"/>
              <w:right w:val="single" w:sz="8" w:space="0" w:color="auto"/>
            </w:tcBorders>
            <w:shd w:val="clear" w:color="auto" w:fill="FFFFFF"/>
            <w:vAlign w:val="center"/>
          </w:tcPr>
          <w:p w14:paraId="68B028D1" w14:textId="5D2C5937"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1305E64" w14:textId="02E2544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56AB1777" w14:textId="06102DB2"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9</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CB0266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1102</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CBDB55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4E219A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51</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0FFEA9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82.351</w:t>
            </w:r>
          </w:p>
        </w:tc>
        <w:tc>
          <w:tcPr>
            <w:tcW w:w="714" w:type="pct"/>
            <w:tcBorders>
              <w:top w:val="nil"/>
              <w:left w:val="nil"/>
              <w:bottom w:val="single" w:sz="8" w:space="0" w:color="auto"/>
              <w:right w:val="single" w:sz="8" w:space="0" w:color="auto"/>
            </w:tcBorders>
            <w:shd w:val="clear" w:color="auto" w:fill="FFFFFF"/>
            <w:vAlign w:val="center"/>
          </w:tcPr>
          <w:p w14:paraId="3FC73A06" w14:textId="5F452BC7"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44A499ED" w14:textId="7831AFE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7A1E3D1" w14:textId="1610FCD3"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10</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8AD995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6DFDB2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4E7EE8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210 e 210A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0B70FE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82.353</w:t>
            </w:r>
          </w:p>
        </w:tc>
        <w:tc>
          <w:tcPr>
            <w:tcW w:w="714" w:type="pct"/>
            <w:tcBorders>
              <w:top w:val="nil"/>
              <w:left w:val="nil"/>
              <w:bottom w:val="single" w:sz="8" w:space="0" w:color="auto"/>
              <w:right w:val="single" w:sz="8" w:space="0" w:color="auto"/>
            </w:tcBorders>
            <w:shd w:val="clear" w:color="auto" w:fill="FFFFFF"/>
            <w:vAlign w:val="center"/>
          </w:tcPr>
          <w:p w14:paraId="25359F63" w14:textId="46E2529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674A6112" w14:textId="24E8E29C"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9B1E72B" w14:textId="70B09E8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8FE672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1203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2C88A8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2782A5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207 e 207A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6FC899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82.358</w:t>
            </w:r>
          </w:p>
        </w:tc>
        <w:tc>
          <w:tcPr>
            <w:tcW w:w="714" w:type="pct"/>
            <w:tcBorders>
              <w:top w:val="nil"/>
              <w:left w:val="nil"/>
              <w:bottom w:val="single" w:sz="8" w:space="0" w:color="auto"/>
              <w:right w:val="single" w:sz="8" w:space="0" w:color="auto"/>
            </w:tcBorders>
            <w:shd w:val="clear" w:color="auto" w:fill="FFFFFF"/>
            <w:vAlign w:val="center"/>
          </w:tcPr>
          <w:p w14:paraId="154A35CB" w14:textId="14CB0881"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688DEE9" w14:textId="5667C706"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B7ADF42" w14:textId="304C4BC2"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3D3BA2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1306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C990F1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6E56DB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201 e 201A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AAE65A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82.367</w:t>
            </w:r>
          </w:p>
        </w:tc>
        <w:tc>
          <w:tcPr>
            <w:tcW w:w="714" w:type="pct"/>
            <w:tcBorders>
              <w:top w:val="nil"/>
              <w:left w:val="nil"/>
              <w:bottom w:val="single" w:sz="8" w:space="0" w:color="auto"/>
              <w:right w:val="single" w:sz="8" w:space="0" w:color="auto"/>
            </w:tcBorders>
            <w:shd w:val="clear" w:color="auto" w:fill="FFFFFF"/>
            <w:vAlign w:val="center"/>
          </w:tcPr>
          <w:p w14:paraId="664B1582" w14:textId="66919309"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6D9E1B3" w14:textId="151B3717"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BDC5F64" w14:textId="662BB96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13</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0447BD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E507C9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0C791C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199 e 199A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32F817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82.370</w:t>
            </w:r>
          </w:p>
        </w:tc>
        <w:tc>
          <w:tcPr>
            <w:tcW w:w="714" w:type="pct"/>
            <w:tcBorders>
              <w:top w:val="nil"/>
              <w:left w:val="nil"/>
              <w:bottom w:val="single" w:sz="8" w:space="0" w:color="auto"/>
              <w:right w:val="single" w:sz="8" w:space="0" w:color="auto"/>
            </w:tcBorders>
            <w:shd w:val="clear" w:color="auto" w:fill="FFFFFF"/>
            <w:vAlign w:val="center"/>
          </w:tcPr>
          <w:p w14:paraId="501D1870" w14:textId="3C1D1922"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0E1001A" w14:textId="4291310D"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FB4897D" w14:textId="2AA163BE"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lastRenderedPageBreak/>
              <w:t>14</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C0B44D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75BFFE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F755C6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197 e 197A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46664D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82.373</w:t>
            </w:r>
          </w:p>
        </w:tc>
        <w:tc>
          <w:tcPr>
            <w:tcW w:w="714" w:type="pct"/>
            <w:tcBorders>
              <w:top w:val="nil"/>
              <w:left w:val="nil"/>
              <w:bottom w:val="single" w:sz="8" w:space="0" w:color="auto"/>
              <w:right w:val="single" w:sz="8" w:space="0" w:color="auto"/>
            </w:tcBorders>
            <w:shd w:val="clear" w:color="auto" w:fill="FFFFFF"/>
            <w:vAlign w:val="center"/>
          </w:tcPr>
          <w:p w14:paraId="57139644" w14:textId="70A1AB29"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F52A6DB" w14:textId="1A19F27E"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2CDC521" w14:textId="1314240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15</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B105B1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1504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D83E5A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80E6FE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194 e 194A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E8570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82.377</w:t>
            </w:r>
          </w:p>
        </w:tc>
        <w:tc>
          <w:tcPr>
            <w:tcW w:w="714" w:type="pct"/>
            <w:tcBorders>
              <w:top w:val="nil"/>
              <w:left w:val="nil"/>
              <w:bottom w:val="single" w:sz="8" w:space="0" w:color="auto"/>
              <w:right w:val="single" w:sz="8" w:space="0" w:color="auto"/>
            </w:tcBorders>
            <w:shd w:val="clear" w:color="auto" w:fill="FFFFFF"/>
            <w:vAlign w:val="center"/>
          </w:tcPr>
          <w:p w14:paraId="70789906" w14:textId="2367363C"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6A96279" w14:textId="7C433D57"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0D8180C" w14:textId="3AF44B1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16</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D1F3AD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1701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220D93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13AED8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188 e 188A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B70AE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82.386</w:t>
            </w:r>
          </w:p>
        </w:tc>
        <w:tc>
          <w:tcPr>
            <w:tcW w:w="714" w:type="pct"/>
            <w:tcBorders>
              <w:top w:val="nil"/>
              <w:left w:val="nil"/>
              <w:bottom w:val="single" w:sz="8" w:space="0" w:color="auto"/>
              <w:right w:val="single" w:sz="8" w:space="0" w:color="auto"/>
            </w:tcBorders>
            <w:shd w:val="clear" w:color="auto" w:fill="FFFFFF"/>
            <w:vAlign w:val="center"/>
          </w:tcPr>
          <w:p w14:paraId="3A952CD0" w14:textId="7453D485"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A781FB9" w14:textId="05D34B51"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B3390A0" w14:textId="127980A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17</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4402DB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1706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D263B9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EC8EA9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185 e 185A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CDCA1D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82.391</w:t>
            </w:r>
          </w:p>
        </w:tc>
        <w:tc>
          <w:tcPr>
            <w:tcW w:w="714" w:type="pct"/>
            <w:tcBorders>
              <w:top w:val="nil"/>
              <w:left w:val="nil"/>
              <w:bottom w:val="single" w:sz="8" w:space="0" w:color="auto"/>
              <w:right w:val="single" w:sz="8" w:space="0" w:color="auto"/>
            </w:tcBorders>
            <w:shd w:val="clear" w:color="auto" w:fill="FFFFFF"/>
            <w:vAlign w:val="center"/>
          </w:tcPr>
          <w:p w14:paraId="15FD1574" w14:textId="3D145D68"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E9FA525" w14:textId="4AD63FE5"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D65E0E8" w14:textId="54238F8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18</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872294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1901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EA6728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284171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119 e 120</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07748E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82.398</w:t>
            </w:r>
          </w:p>
        </w:tc>
        <w:tc>
          <w:tcPr>
            <w:tcW w:w="714" w:type="pct"/>
            <w:tcBorders>
              <w:top w:val="nil"/>
              <w:left w:val="nil"/>
              <w:bottom w:val="single" w:sz="8" w:space="0" w:color="auto"/>
              <w:right w:val="single" w:sz="8" w:space="0" w:color="auto"/>
            </w:tcBorders>
            <w:shd w:val="clear" w:color="auto" w:fill="FFFFFF"/>
            <w:vAlign w:val="center"/>
          </w:tcPr>
          <w:p w14:paraId="185E1514" w14:textId="0FA705C5"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BB7EE64" w14:textId="719734E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5D8F6ACF" w14:textId="5D61E08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19</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201766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1906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D27C97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A68029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125 e 126</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3373AB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82.403</w:t>
            </w:r>
          </w:p>
        </w:tc>
        <w:tc>
          <w:tcPr>
            <w:tcW w:w="714" w:type="pct"/>
            <w:tcBorders>
              <w:top w:val="nil"/>
              <w:left w:val="nil"/>
              <w:bottom w:val="single" w:sz="8" w:space="0" w:color="auto"/>
              <w:right w:val="single" w:sz="8" w:space="0" w:color="auto"/>
            </w:tcBorders>
            <w:shd w:val="clear" w:color="auto" w:fill="FFFFFF"/>
            <w:vAlign w:val="center"/>
          </w:tcPr>
          <w:p w14:paraId="50D4EFC9" w14:textId="1394E3D1"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4457FEA" w14:textId="1EEAF5FD"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A413ED4" w14:textId="20F4378D"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20</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414365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674791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D568C5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359 e 359A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C530B4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82.410</w:t>
            </w:r>
          </w:p>
        </w:tc>
        <w:tc>
          <w:tcPr>
            <w:tcW w:w="714" w:type="pct"/>
            <w:tcBorders>
              <w:top w:val="nil"/>
              <w:left w:val="nil"/>
              <w:bottom w:val="single" w:sz="8" w:space="0" w:color="auto"/>
              <w:right w:val="single" w:sz="8" w:space="0" w:color="auto"/>
            </w:tcBorders>
            <w:shd w:val="clear" w:color="auto" w:fill="FFFFFF"/>
            <w:vAlign w:val="center"/>
          </w:tcPr>
          <w:p w14:paraId="36EB9BC4" w14:textId="2A60F816"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94A51A6" w14:textId="38AEB470"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9492A65" w14:textId="328B88F5"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6EC3E3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102</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01C399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5DA663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349</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691333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82.411</w:t>
            </w:r>
          </w:p>
        </w:tc>
        <w:tc>
          <w:tcPr>
            <w:tcW w:w="714" w:type="pct"/>
            <w:tcBorders>
              <w:top w:val="nil"/>
              <w:left w:val="nil"/>
              <w:bottom w:val="single" w:sz="8" w:space="0" w:color="auto"/>
              <w:right w:val="single" w:sz="8" w:space="0" w:color="auto"/>
            </w:tcBorders>
            <w:shd w:val="clear" w:color="auto" w:fill="FFFFFF"/>
            <w:vAlign w:val="center"/>
          </w:tcPr>
          <w:p w14:paraId="214D00AF" w14:textId="35B28061"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4EA3B330" w14:textId="5DCC646B"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32B18AE" w14:textId="0108D937"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75EC11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921C51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F93500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486 e 486A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173329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82.412</w:t>
            </w:r>
          </w:p>
        </w:tc>
        <w:tc>
          <w:tcPr>
            <w:tcW w:w="714" w:type="pct"/>
            <w:tcBorders>
              <w:top w:val="nil"/>
              <w:left w:val="nil"/>
              <w:bottom w:val="single" w:sz="8" w:space="0" w:color="auto"/>
              <w:right w:val="single" w:sz="8" w:space="0" w:color="auto"/>
            </w:tcBorders>
            <w:shd w:val="clear" w:color="auto" w:fill="FFFFFF"/>
            <w:vAlign w:val="center"/>
          </w:tcPr>
          <w:p w14:paraId="05355523" w14:textId="731C8D4F"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C2E9234" w14:textId="5DFEAF7A"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91E1BDD" w14:textId="4D9E7D0E"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23</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31FEEE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B1D43C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CBDE8A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487 e 487A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944EA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82.413</w:t>
            </w:r>
          </w:p>
        </w:tc>
        <w:tc>
          <w:tcPr>
            <w:tcW w:w="714" w:type="pct"/>
            <w:tcBorders>
              <w:top w:val="nil"/>
              <w:left w:val="nil"/>
              <w:bottom w:val="single" w:sz="8" w:space="0" w:color="auto"/>
              <w:right w:val="single" w:sz="8" w:space="0" w:color="auto"/>
            </w:tcBorders>
            <w:shd w:val="clear" w:color="auto" w:fill="FFFFFF"/>
            <w:vAlign w:val="center"/>
          </w:tcPr>
          <w:p w14:paraId="0E9EC340" w14:textId="4BADC06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87CEF4F" w14:textId="45A4B399"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1AB9183" w14:textId="5E8B418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24</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DFA000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AE07B5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0E88E4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488 e 488A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4A5F86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82.415</w:t>
            </w:r>
          </w:p>
        </w:tc>
        <w:tc>
          <w:tcPr>
            <w:tcW w:w="714" w:type="pct"/>
            <w:tcBorders>
              <w:top w:val="nil"/>
              <w:left w:val="nil"/>
              <w:bottom w:val="single" w:sz="8" w:space="0" w:color="auto"/>
              <w:right w:val="single" w:sz="8" w:space="0" w:color="auto"/>
            </w:tcBorders>
            <w:shd w:val="clear" w:color="auto" w:fill="FFFFFF"/>
            <w:vAlign w:val="center"/>
          </w:tcPr>
          <w:p w14:paraId="5A8ABD7C" w14:textId="090E5690"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AFCCC31" w14:textId="55CCD5E2"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BF57526" w14:textId="75BB044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25</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29C2FA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CDC4B5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A44361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489 e 489A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5DC854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82.416</w:t>
            </w:r>
          </w:p>
        </w:tc>
        <w:tc>
          <w:tcPr>
            <w:tcW w:w="714" w:type="pct"/>
            <w:tcBorders>
              <w:top w:val="nil"/>
              <w:left w:val="nil"/>
              <w:bottom w:val="single" w:sz="8" w:space="0" w:color="auto"/>
              <w:right w:val="single" w:sz="8" w:space="0" w:color="auto"/>
            </w:tcBorders>
            <w:shd w:val="clear" w:color="auto" w:fill="FFFFFF"/>
            <w:vAlign w:val="center"/>
          </w:tcPr>
          <w:p w14:paraId="2E36277A" w14:textId="6952C34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D8EA254" w14:textId="5B2FC7B8"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F32658B" w14:textId="0BB5A414"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26</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B6E54F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2BF89C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914D07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491 e 491A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E8F0C4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82.419</w:t>
            </w:r>
          </w:p>
        </w:tc>
        <w:tc>
          <w:tcPr>
            <w:tcW w:w="714" w:type="pct"/>
            <w:tcBorders>
              <w:top w:val="nil"/>
              <w:left w:val="nil"/>
              <w:bottom w:val="single" w:sz="8" w:space="0" w:color="auto"/>
              <w:right w:val="single" w:sz="8" w:space="0" w:color="auto"/>
            </w:tcBorders>
            <w:shd w:val="clear" w:color="auto" w:fill="FFFFFF"/>
            <w:vAlign w:val="center"/>
          </w:tcPr>
          <w:p w14:paraId="530DB7FB" w14:textId="2CC2400D"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E71C2E2" w14:textId="5360CAD4"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3F65213" w14:textId="6E4DBDE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27</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BB7696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653B81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4C90C4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492 e 492A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FE846F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82.421</w:t>
            </w:r>
          </w:p>
        </w:tc>
        <w:tc>
          <w:tcPr>
            <w:tcW w:w="714" w:type="pct"/>
            <w:tcBorders>
              <w:top w:val="nil"/>
              <w:left w:val="nil"/>
              <w:bottom w:val="single" w:sz="8" w:space="0" w:color="auto"/>
              <w:right w:val="single" w:sz="8" w:space="0" w:color="auto"/>
            </w:tcBorders>
            <w:shd w:val="clear" w:color="auto" w:fill="FFFFFF"/>
            <w:vAlign w:val="center"/>
          </w:tcPr>
          <w:p w14:paraId="43520B0C" w14:textId="6B2AD48C"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AABC97B" w14:textId="707DF37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D4E24FB" w14:textId="2AB5E74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28</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9ED729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503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552210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AC94A3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502 e 502A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731809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82.436</w:t>
            </w:r>
          </w:p>
        </w:tc>
        <w:tc>
          <w:tcPr>
            <w:tcW w:w="714" w:type="pct"/>
            <w:tcBorders>
              <w:top w:val="nil"/>
              <w:left w:val="nil"/>
              <w:bottom w:val="single" w:sz="8" w:space="0" w:color="auto"/>
              <w:right w:val="single" w:sz="8" w:space="0" w:color="auto"/>
            </w:tcBorders>
            <w:shd w:val="clear" w:color="auto" w:fill="FFFFFF"/>
            <w:vAlign w:val="center"/>
          </w:tcPr>
          <w:p w14:paraId="2AF188AD" w14:textId="70BF7B47"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FAB3318" w14:textId="7D081BCD"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B5D3A0A" w14:textId="25F9148A"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29</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28880F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9C8CDA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786BA3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374 e 374A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6A39AF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82.466</w:t>
            </w:r>
          </w:p>
        </w:tc>
        <w:tc>
          <w:tcPr>
            <w:tcW w:w="714" w:type="pct"/>
            <w:tcBorders>
              <w:top w:val="nil"/>
              <w:left w:val="nil"/>
              <w:bottom w:val="single" w:sz="8" w:space="0" w:color="auto"/>
              <w:right w:val="single" w:sz="8" w:space="0" w:color="auto"/>
            </w:tcBorders>
            <w:shd w:val="clear" w:color="auto" w:fill="FFFFFF"/>
            <w:vAlign w:val="center"/>
          </w:tcPr>
          <w:p w14:paraId="3B1F7ADD" w14:textId="1D7DF9D5"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C98CAD5" w14:textId="5B67774E"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5D402C7" w14:textId="0CAB7014"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30</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17B44B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1201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107F1B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8D05C5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463 e 463A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730FD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82.476</w:t>
            </w:r>
          </w:p>
        </w:tc>
        <w:tc>
          <w:tcPr>
            <w:tcW w:w="714" w:type="pct"/>
            <w:tcBorders>
              <w:top w:val="nil"/>
              <w:left w:val="nil"/>
              <w:bottom w:val="single" w:sz="8" w:space="0" w:color="auto"/>
              <w:right w:val="single" w:sz="8" w:space="0" w:color="auto"/>
            </w:tcBorders>
            <w:shd w:val="clear" w:color="auto" w:fill="FFFFFF"/>
            <w:vAlign w:val="center"/>
          </w:tcPr>
          <w:p w14:paraId="2B58D1EA" w14:textId="0C51EAA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B32F372" w14:textId="59B87FF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CAA148F" w14:textId="587A05D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3E3A13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1402</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EACB11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211BD3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114</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D94608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82.489</w:t>
            </w:r>
          </w:p>
        </w:tc>
        <w:tc>
          <w:tcPr>
            <w:tcW w:w="714" w:type="pct"/>
            <w:tcBorders>
              <w:top w:val="nil"/>
              <w:left w:val="nil"/>
              <w:bottom w:val="single" w:sz="8" w:space="0" w:color="auto"/>
              <w:right w:val="single" w:sz="8" w:space="0" w:color="auto"/>
            </w:tcBorders>
            <w:shd w:val="clear" w:color="auto" w:fill="FFFFFF"/>
            <w:vAlign w:val="center"/>
          </w:tcPr>
          <w:p w14:paraId="1611682B" w14:textId="746C285A"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05459160" w14:textId="70FA1206"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CB2276B" w14:textId="1011C77D"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99F06E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1405</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4D83C8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6980AB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64</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1E02DD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82.492</w:t>
            </w:r>
          </w:p>
        </w:tc>
        <w:tc>
          <w:tcPr>
            <w:tcW w:w="714" w:type="pct"/>
            <w:tcBorders>
              <w:top w:val="nil"/>
              <w:left w:val="nil"/>
              <w:bottom w:val="single" w:sz="8" w:space="0" w:color="auto"/>
              <w:right w:val="single" w:sz="8" w:space="0" w:color="auto"/>
            </w:tcBorders>
            <w:shd w:val="clear" w:color="auto" w:fill="FFFFFF"/>
            <w:vAlign w:val="center"/>
          </w:tcPr>
          <w:p w14:paraId="4492575B" w14:textId="7842EFF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248BF9BA" w14:textId="76CF9B10"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AE6FAA1" w14:textId="59718CBE"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33</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A29ABF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BB6BC0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C594E0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332 e 332A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91481A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84.136</w:t>
            </w:r>
          </w:p>
        </w:tc>
        <w:tc>
          <w:tcPr>
            <w:tcW w:w="714" w:type="pct"/>
            <w:tcBorders>
              <w:top w:val="nil"/>
              <w:left w:val="nil"/>
              <w:bottom w:val="single" w:sz="8" w:space="0" w:color="auto"/>
              <w:right w:val="single" w:sz="8" w:space="0" w:color="auto"/>
            </w:tcBorders>
            <w:shd w:val="clear" w:color="auto" w:fill="FFFFFF"/>
            <w:vAlign w:val="center"/>
          </w:tcPr>
          <w:p w14:paraId="157C9EEA" w14:textId="3AAA7E72"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A3CD9C8" w14:textId="446378DD" w:rsidTr="00AB4BB6">
        <w:trPr>
          <w:trHeight w:val="284"/>
        </w:trPr>
        <w:tc>
          <w:tcPr>
            <w:tcW w:w="298"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bottom"/>
            <w:hideMark/>
          </w:tcPr>
          <w:p w14:paraId="28F80D84" w14:textId="2226D4B0"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34</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F2B5C9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D8BEC5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BF5A2A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331 e 331A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96D1E6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84.138</w:t>
            </w:r>
          </w:p>
        </w:tc>
        <w:tc>
          <w:tcPr>
            <w:tcW w:w="714" w:type="pct"/>
            <w:tcBorders>
              <w:top w:val="nil"/>
              <w:left w:val="nil"/>
              <w:bottom w:val="single" w:sz="8" w:space="0" w:color="auto"/>
              <w:right w:val="single" w:sz="8" w:space="0" w:color="auto"/>
            </w:tcBorders>
            <w:shd w:val="clear" w:color="auto" w:fill="FFFFFF"/>
            <w:vAlign w:val="center"/>
          </w:tcPr>
          <w:p w14:paraId="3720851C" w14:textId="559B8412"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6114E645" w14:textId="3FF6FE92"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B7B7B37" w14:textId="6C7D0B0A"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35</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B32B13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2C65D3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EF2913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329 e 329A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ABAF34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84.141</w:t>
            </w:r>
          </w:p>
        </w:tc>
        <w:tc>
          <w:tcPr>
            <w:tcW w:w="714" w:type="pct"/>
            <w:tcBorders>
              <w:top w:val="nil"/>
              <w:left w:val="nil"/>
              <w:bottom w:val="single" w:sz="8" w:space="0" w:color="auto"/>
              <w:right w:val="single" w:sz="8" w:space="0" w:color="auto"/>
            </w:tcBorders>
            <w:shd w:val="clear" w:color="auto" w:fill="FFFFFF"/>
            <w:vAlign w:val="center"/>
          </w:tcPr>
          <w:p w14:paraId="0190ED67" w14:textId="44879ED9"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B016855" w14:textId="12A39EC8"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9D2C0DA" w14:textId="4802873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36</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53D589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D7C7A3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B685B6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325 e 325A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D8761B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84.147</w:t>
            </w:r>
          </w:p>
        </w:tc>
        <w:tc>
          <w:tcPr>
            <w:tcW w:w="714" w:type="pct"/>
            <w:tcBorders>
              <w:top w:val="nil"/>
              <w:left w:val="nil"/>
              <w:bottom w:val="single" w:sz="8" w:space="0" w:color="auto"/>
              <w:right w:val="single" w:sz="8" w:space="0" w:color="auto"/>
            </w:tcBorders>
            <w:shd w:val="clear" w:color="auto" w:fill="FFFFFF"/>
            <w:vAlign w:val="center"/>
          </w:tcPr>
          <w:p w14:paraId="2A0F0D9A" w14:textId="04DC8180"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97460CD" w14:textId="712031FF"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500C3B47" w14:textId="4FF0410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37</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04AE7B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4A71D0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A12A54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324 e 324A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85BCBC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84.148</w:t>
            </w:r>
          </w:p>
        </w:tc>
        <w:tc>
          <w:tcPr>
            <w:tcW w:w="714" w:type="pct"/>
            <w:tcBorders>
              <w:top w:val="nil"/>
              <w:left w:val="nil"/>
              <w:bottom w:val="single" w:sz="8" w:space="0" w:color="auto"/>
              <w:right w:val="single" w:sz="8" w:space="0" w:color="auto"/>
            </w:tcBorders>
            <w:shd w:val="clear" w:color="auto" w:fill="FFFFFF"/>
            <w:vAlign w:val="center"/>
          </w:tcPr>
          <w:p w14:paraId="7B2AE4A1" w14:textId="0AE4C182"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7724C21" w14:textId="1EFD490E"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0B2869E" w14:textId="2C044403"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38</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BE335B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68F760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8B0DE1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321 e 321A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445CF0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84.153</w:t>
            </w:r>
          </w:p>
        </w:tc>
        <w:tc>
          <w:tcPr>
            <w:tcW w:w="714" w:type="pct"/>
            <w:tcBorders>
              <w:top w:val="nil"/>
              <w:left w:val="nil"/>
              <w:bottom w:val="single" w:sz="8" w:space="0" w:color="auto"/>
              <w:right w:val="single" w:sz="8" w:space="0" w:color="auto"/>
            </w:tcBorders>
            <w:shd w:val="clear" w:color="auto" w:fill="FFFFFF"/>
            <w:vAlign w:val="center"/>
          </w:tcPr>
          <w:p w14:paraId="75E86F3B" w14:textId="2A8038A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CF894C5" w14:textId="37312386"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06DF6BF4" w14:textId="567F02CD"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39</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43D1A9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501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731564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AC91DE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318 e 318A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08CA42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84.157</w:t>
            </w:r>
          </w:p>
        </w:tc>
        <w:tc>
          <w:tcPr>
            <w:tcW w:w="714" w:type="pct"/>
            <w:tcBorders>
              <w:top w:val="nil"/>
              <w:left w:val="nil"/>
              <w:bottom w:val="single" w:sz="8" w:space="0" w:color="auto"/>
              <w:right w:val="single" w:sz="8" w:space="0" w:color="auto"/>
            </w:tcBorders>
            <w:shd w:val="clear" w:color="auto" w:fill="FFFFFF"/>
            <w:vAlign w:val="center"/>
          </w:tcPr>
          <w:p w14:paraId="732CAF08" w14:textId="0A5FEF35"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000993F" w14:textId="42DA08D2"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7702700" w14:textId="1E6983A0"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40</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495183F"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504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6CFFC48"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40E365E"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316 e 316A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0487051"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84.160</w:t>
            </w:r>
          </w:p>
        </w:tc>
        <w:tc>
          <w:tcPr>
            <w:tcW w:w="714" w:type="pct"/>
            <w:tcBorders>
              <w:top w:val="nil"/>
              <w:left w:val="nil"/>
              <w:bottom w:val="single" w:sz="8" w:space="0" w:color="auto"/>
              <w:right w:val="single" w:sz="8" w:space="0" w:color="auto"/>
            </w:tcBorders>
            <w:shd w:val="clear" w:color="auto" w:fill="FFFFFF"/>
            <w:vAlign w:val="center"/>
          </w:tcPr>
          <w:p w14:paraId="41913508" w14:textId="4BCEB238"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59B0C17" w14:textId="285AD889"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203DF20" w14:textId="6D297450"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lastRenderedPageBreak/>
              <w:t>41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993B54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604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29E38F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AFB285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312 e 312A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047E46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84.166</w:t>
            </w:r>
          </w:p>
        </w:tc>
        <w:tc>
          <w:tcPr>
            <w:tcW w:w="714" w:type="pct"/>
            <w:tcBorders>
              <w:top w:val="nil"/>
              <w:left w:val="nil"/>
              <w:bottom w:val="single" w:sz="8" w:space="0" w:color="auto"/>
              <w:right w:val="single" w:sz="8" w:space="0" w:color="auto"/>
            </w:tcBorders>
            <w:shd w:val="clear" w:color="auto" w:fill="FFFFFF"/>
            <w:vAlign w:val="center"/>
          </w:tcPr>
          <w:p w14:paraId="4031B56B" w14:textId="03C79ADD"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4DEB644" w14:textId="7BC109B5"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82BBA53" w14:textId="0284BB13"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097F88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703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1269FA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1C865B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308 e 308A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FF334A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84.171</w:t>
            </w:r>
          </w:p>
        </w:tc>
        <w:tc>
          <w:tcPr>
            <w:tcW w:w="714" w:type="pct"/>
            <w:tcBorders>
              <w:top w:val="nil"/>
              <w:left w:val="nil"/>
              <w:bottom w:val="single" w:sz="8" w:space="0" w:color="auto"/>
              <w:right w:val="single" w:sz="8" w:space="0" w:color="auto"/>
            </w:tcBorders>
            <w:shd w:val="clear" w:color="auto" w:fill="FFFFFF"/>
            <w:vAlign w:val="center"/>
          </w:tcPr>
          <w:p w14:paraId="379E63D5" w14:textId="044CE9D9"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BD03F8F" w14:textId="2B9AE958"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F0339DA" w14:textId="3D251A8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43</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9CF307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C824D7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DE3D0F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265 e 265A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7D34BE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84.178</w:t>
            </w:r>
          </w:p>
        </w:tc>
        <w:tc>
          <w:tcPr>
            <w:tcW w:w="714" w:type="pct"/>
            <w:tcBorders>
              <w:top w:val="nil"/>
              <w:left w:val="nil"/>
              <w:bottom w:val="single" w:sz="8" w:space="0" w:color="auto"/>
              <w:right w:val="single" w:sz="8" w:space="0" w:color="auto"/>
            </w:tcBorders>
            <w:shd w:val="clear" w:color="auto" w:fill="FFFFFF"/>
            <w:vAlign w:val="center"/>
          </w:tcPr>
          <w:p w14:paraId="70F6AF2E" w14:textId="3223BB8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E3D5BC9" w14:textId="1CADCE88"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F23185C" w14:textId="249F2CE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44</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06A38D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901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614866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C73CFA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263 e 263A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1F28ED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84.181</w:t>
            </w:r>
          </w:p>
        </w:tc>
        <w:tc>
          <w:tcPr>
            <w:tcW w:w="714" w:type="pct"/>
            <w:tcBorders>
              <w:top w:val="nil"/>
              <w:left w:val="nil"/>
              <w:bottom w:val="single" w:sz="8" w:space="0" w:color="auto"/>
              <w:right w:val="single" w:sz="8" w:space="0" w:color="auto"/>
            </w:tcBorders>
            <w:shd w:val="clear" w:color="auto" w:fill="FFFFFF"/>
            <w:vAlign w:val="center"/>
          </w:tcPr>
          <w:p w14:paraId="52D8ED6E" w14:textId="1114386A"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7EE47AB" w14:textId="0C5308E9"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2F713B3" w14:textId="3AB9B1E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45</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BBB802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1002</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3307F5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691C30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292</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0F3097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84.188</w:t>
            </w:r>
          </w:p>
        </w:tc>
        <w:tc>
          <w:tcPr>
            <w:tcW w:w="714" w:type="pct"/>
            <w:tcBorders>
              <w:top w:val="nil"/>
              <w:left w:val="nil"/>
              <w:bottom w:val="single" w:sz="8" w:space="0" w:color="auto"/>
              <w:right w:val="single" w:sz="8" w:space="0" w:color="auto"/>
            </w:tcBorders>
            <w:shd w:val="clear" w:color="auto" w:fill="FFFFFF"/>
            <w:vAlign w:val="center"/>
          </w:tcPr>
          <w:p w14:paraId="688999C0" w14:textId="519A065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242AEE10" w14:textId="314C2755"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0B406CC0" w14:textId="6535D97D"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46</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198BE8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1201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BD1B3B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6E7F3D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216 e 216A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B82EEE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84.199</w:t>
            </w:r>
          </w:p>
        </w:tc>
        <w:tc>
          <w:tcPr>
            <w:tcW w:w="714" w:type="pct"/>
            <w:tcBorders>
              <w:top w:val="nil"/>
              <w:left w:val="nil"/>
              <w:bottom w:val="single" w:sz="8" w:space="0" w:color="auto"/>
              <w:right w:val="single" w:sz="8" w:space="0" w:color="auto"/>
            </w:tcBorders>
            <w:shd w:val="clear" w:color="auto" w:fill="FFFFFF"/>
            <w:vAlign w:val="center"/>
          </w:tcPr>
          <w:p w14:paraId="518DC8C3" w14:textId="7ED5DDE3"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47D602F" w14:textId="2DF73741"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DFBB3A2" w14:textId="46E4A278"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47</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26FCD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1203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EBE4CF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59ACA6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217 e 217A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E53161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84.201</w:t>
            </w:r>
          </w:p>
        </w:tc>
        <w:tc>
          <w:tcPr>
            <w:tcW w:w="714" w:type="pct"/>
            <w:tcBorders>
              <w:top w:val="nil"/>
              <w:left w:val="nil"/>
              <w:bottom w:val="single" w:sz="8" w:space="0" w:color="auto"/>
              <w:right w:val="single" w:sz="8" w:space="0" w:color="auto"/>
            </w:tcBorders>
            <w:shd w:val="clear" w:color="auto" w:fill="FFFFFF"/>
            <w:vAlign w:val="center"/>
          </w:tcPr>
          <w:p w14:paraId="000F929B" w14:textId="53174898"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5A96E1E" w14:textId="10C299D6"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8DFADE8" w14:textId="5D67D75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48</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81F9E62"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1601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00BEE3E"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4BF95CA"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231 e 231A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4E25B58"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84.223</w:t>
            </w:r>
          </w:p>
        </w:tc>
        <w:tc>
          <w:tcPr>
            <w:tcW w:w="714" w:type="pct"/>
            <w:tcBorders>
              <w:top w:val="nil"/>
              <w:left w:val="nil"/>
              <w:bottom w:val="single" w:sz="8" w:space="0" w:color="auto"/>
              <w:right w:val="single" w:sz="8" w:space="0" w:color="auto"/>
            </w:tcBorders>
            <w:shd w:val="clear" w:color="auto" w:fill="FFFFFF"/>
            <w:vAlign w:val="center"/>
          </w:tcPr>
          <w:p w14:paraId="14946490" w14:textId="67478B41"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0055D07" w14:textId="66D9FAAC"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FF237F5" w14:textId="3FEB494E"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49</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A59A1A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1701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B9B298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A942FA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234 e 234A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1F4E1D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84.229</w:t>
            </w:r>
          </w:p>
        </w:tc>
        <w:tc>
          <w:tcPr>
            <w:tcW w:w="714" w:type="pct"/>
            <w:tcBorders>
              <w:top w:val="nil"/>
              <w:left w:val="nil"/>
              <w:bottom w:val="single" w:sz="8" w:space="0" w:color="auto"/>
              <w:right w:val="single" w:sz="8" w:space="0" w:color="auto"/>
            </w:tcBorders>
            <w:shd w:val="clear" w:color="auto" w:fill="FFFFFF"/>
            <w:vAlign w:val="center"/>
          </w:tcPr>
          <w:p w14:paraId="53729756" w14:textId="701431EC"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D0729A6" w14:textId="5C661376"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58CEB287" w14:textId="70636250"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50</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CA3CED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1801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342FA3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B86610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237 e 237A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D45413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84.235</w:t>
            </w:r>
          </w:p>
        </w:tc>
        <w:tc>
          <w:tcPr>
            <w:tcW w:w="714" w:type="pct"/>
            <w:tcBorders>
              <w:top w:val="nil"/>
              <w:left w:val="nil"/>
              <w:bottom w:val="single" w:sz="8" w:space="0" w:color="auto"/>
              <w:right w:val="single" w:sz="8" w:space="0" w:color="auto"/>
            </w:tcBorders>
            <w:shd w:val="clear" w:color="auto" w:fill="FFFFFF"/>
            <w:vAlign w:val="center"/>
          </w:tcPr>
          <w:p w14:paraId="5305819D" w14:textId="2025101C"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5662A27" w14:textId="56FBB298"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6D5A2D0" w14:textId="6403DE7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CD3F9C6"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1904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B2216A4"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5CB7935"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242 e 242A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9F5A1D3"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84.244</w:t>
            </w:r>
          </w:p>
        </w:tc>
        <w:tc>
          <w:tcPr>
            <w:tcW w:w="714" w:type="pct"/>
            <w:tcBorders>
              <w:top w:val="nil"/>
              <w:left w:val="nil"/>
              <w:bottom w:val="single" w:sz="8" w:space="0" w:color="auto"/>
              <w:right w:val="single" w:sz="8" w:space="0" w:color="auto"/>
            </w:tcBorders>
            <w:shd w:val="clear" w:color="auto" w:fill="FFFFFF"/>
            <w:vAlign w:val="center"/>
          </w:tcPr>
          <w:p w14:paraId="10FF65A9" w14:textId="7EDF7410"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44C4A75" w14:textId="41FDA2E0"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B6BE938" w14:textId="24083833"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5DED50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09F0C3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0A3727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141 e 142</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96A2D3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84.249</w:t>
            </w:r>
          </w:p>
        </w:tc>
        <w:tc>
          <w:tcPr>
            <w:tcW w:w="714" w:type="pct"/>
            <w:tcBorders>
              <w:top w:val="nil"/>
              <w:left w:val="nil"/>
              <w:bottom w:val="single" w:sz="8" w:space="0" w:color="auto"/>
              <w:right w:val="single" w:sz="8" w:space="0" w:color="auto"/>
            </w:tcBorders>
            <w:shd w:val="clear" w:color="auto" w:fill="FFFFFF"/>
            <w:vAlign w:val="center"/>
          </w:tcPr>
          <w:p w14:paraId="3A5E46F0" w14:textId="5CAE584D"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68E8524" w14:textId="0C47C257"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0DD15A73" w14:textId="1C77AF14"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53</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387AF7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76433B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A20BD2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413 e 413A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504B07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84.253</w:t>
            </w:r>
          </w:p>
        </w:tc>
        <w:tc>
          <w:tcPr>
            <w:tcW w:w="714" w:type="pct"/>
            <w:tcBorders>
              <w:top w:val="nil"/>
              <w:left w:val="nil"/>
              <w:bottom w:val="single" w:sz="8" w:space="0" w:color="auto"/>
              <w:right w:val="single" w:sz="8" w:space="0" w:color="auto"/>
            </w:tcBorders>
            <w:shd w:val="clear" w:color="auto" w:fill="FFFFFF"/>
            <w:vAlign w:val="center"/>
          </w:tcPr>
          <w:p w14:paraId="37F74B16" w14:textId="39917E53"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AD60A8A" w14:textId="63F05D26"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3496A57F" w14:textId="0CECEAC2"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54</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257D6C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ED82BE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618DD9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415 e 415A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2F9A4D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84.255</w:t>
            </w:r>
          </w:p>
        </w:tc>
        <w:tc>
          <w:tcPr>
            <w:tcW w:w="714" w:type="pct"/>
            <w:tcBorders>
              <w:top w:val="nil"/>
              <w:left w:val="nil"/>
              <w:bottom w:val="single" w:sz="8" w:space="0" w:color="auto"/>
              <w:right w:val="single" w:sz="8" w:space="0" w:color="auto"/>
            </w:tcBorders>
            <w:shd w:val="clear" w:color="auto" w:fill="FFFFFF"/>
            <w:vAlign w:val="center"/>
          </w:tcPr>
          <w:p w14:paraId="1732595E" w14:textId="52A2BEA5"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4D9D92D" w14:textId="6C108799"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705F14FD" w14:textId="50E612DF"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55</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AB52B5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34C852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99C9C6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416 e 416A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82A067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84.256</w:t>
            </w:r>
          </w:p>
        </w:tc>
        <w:tc>
          <w:tcPr>
            <w:tcW w:w="714" w:type="pct"/>
            <w:tcBorders>
              <w:top w:val="nil"/>
              <w:left w:val="nil"/>
              <w:bottom w:val="single" w:sz="8" w:space="0" w:color="auto"/>
              <w:right w:val="single" w:sz="8" w:space="0" w:color="auto"/>
            </w:tcBorders>
            <w:shd w:val="clear" w:color="auto" w:fill="FFFFFF"/>
            <w:vAlign w:val="center"/>
          </w:tcPr>
          <w:p w14:paraId="512ED81D" w14:textId="55F27C5A"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60C188B" w14:textId="686DF102"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746D6AF0" w14:textId="2A832A85"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56</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4AC5FF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3EB4ED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53C777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436 e 436A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BBF85D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84.259</w:t>
            </w:r>
          </w:p>
        </w:tc>
        <w:tc>
          <w:tcPr>
            <w:tcW w:w="714" w:type="pct"/>
            <w:tcBorders>
              <w:top w:val="nil"/>
              <w:left w:val="nil"/>
              <w:bottom w:val="single" w:sz="8" w:space="0" w:color="auto"/>
              <w:right w:val="single" w:sz="8" w:space="0" w:color="auto"/>
            </w:tcBorders>
            <w:shd w:val="clear" w:color="auto" w:fill="FFFFFF"/>
            <w:vAlign w:val="center"/>
          </w:tcPr>
          <w:p w14:paraId="5CC3CD31" w14:textId="645FB12B"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8C80D9E" w14:textId="3EBF2AC7"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691651E1" w14:textId="5DA1551F"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57</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85011B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2C4B46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F4AD21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432 e 432A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46A153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84.265</w:t>
            </w:r>
          </w:p>
        </w:tc>
        <w:tc>
          <w:tcPr>
            <w:tcW w:w="714" w:type="pct"/>
            <w:tcBorders>
              <w:top w:val="nil"/>
              <w:left w:val="nil"/>
              <w:bottom w:val="single" w:sz="8" w:space="0" w:color="auto"/>
              <w:right w:val="single" w:sz="8" w:space="0" w:color="auto"/>
            </w:tcBorders>
            <w:shd w:val="clear" w:color="auto" w:fill="FFFFFF"/>
            <w:vAlign w:val="center"/>
          </w:tcPr>
          <w:p w14:paraId="46D8F746" w14:textId="55113602"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7D99420" w14:textId="22D8AB01"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6DBF317A" w14:textId="13A717A3"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58</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AD9FDB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402</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7E6708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E78B7B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153</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82D20A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84.272</w:t>
            </w:r>
          </w:p>
        </w:tc>
        <w:tc>
          <w:tcPr>
            <w:tcW w:w="714" w:type="pct"/>
            <w:tcBorders>
              <w:top w:val="nil"/>
              <w:left w:val="nil"/>
              <w:bottom w:val="single" w:sz="8" w:space="0" w:color="auto"/>
              <w:right w:val="single" w:sz="8" w:space="0" w:color="auto"/>
            </w:tcBorders>
            <w:shd w:val="clear" w:color="auto" w:fill="FFFFFF"/>
            <w:vAlign w:val="center"/>
          </w:tcPr>
          <w:p w14:paraId="6D250979" w14:textId="2DB20C0B"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4824C5C4" w14:textId="02EA8AF8"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11143E02" w14:textId="6FF72B4B"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59</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09B96E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603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BF94DB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6278D5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245 e 245A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66557D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84.285</w:t>
            </w:r>
          </w:p>
        </w:tc>
        <w:tc>
          <w:tcPr>
            <w:tcW w:w="714" w:type="pct"/>
            <w:tcBorders>
              <w:top w:val="nil"/>
              <w:left w:val="nil"/>
              <w:bottom w:val="single" w:sz="8" w:space="0" w:color="auto"/>
              <w:right w:val="single" w:sz="8" w:space="0" w:color="auto"/>
            </w:tcBorders>
            <w:shd w:val="clear" w:color="auto" w:fill="FFFFFF"/>
            <w:vAlign w:val="center"/>
          </w:tcPr>
          <w:p w14:paraId="7AE20735" w14:textId="5EA78A4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B92AA19" w14:textId="77777777"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tcPr>
          <w:p w14:paraId="58D615C7" w14:textId="7844DC72"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60</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tcPr>
          <w:p w14:paraId="280E4A5D" w14:textId="60194921" w:rsidR="006E314E" w:rsidRPr="00EE17A7" w:rsidRDefault="006E314E" w:rsidP="006E314E">
            <w:pPr>
              <w:jc w:val="center"/>
              <w:rPr>
                <w:rFonts w:ascii="Trebuchet MS" w:hAnsi="Trebuchet MS"/>
                <w:color w:val="000000"/>
                <w:sz w:val="20"/>
                <w:szCs w:val="20"/>
              </w:rPr>
            </w:pPr>
            <w:r>
              <w:rPr>
                <w:rFonts w:ascii="Trebuchet MS" w:hAnsi="Trebuchet MS"/>
                <w:color w:val="000000"/>
                <w:sz w:val="20"/>
                <w:szCs w:val="20"/>
              </w:rPr>
              <w:t>604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474787CF" w14:textId="187328D5" w:rsidR="006E314E" w:rsidRPr="00EE17A7" w:rsidRDefault="006E314E" w:rsidP="006E314E">
            <w:pPr>
              <w:jc w:val="center"/>
              <w:rPr>
                <w:rFonts w:ascii="Trebuchet MS" w:hAnsi="Trebuchet MS"/>
                <w:color w:val="000000"/>
                <w:sz w:val="20"/>
                <w:szCs w:val="20"/>
              </w:rPr>
            </w:pPr>
            <w:r>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1E31E89E" w14:textId="0460B37A" w:rsidR="006E314E" w:rsidRPr="00EE17A7" w:rsidRDefault="006E314E" w:rsidP="006E314E">
            <w:pPr>
              <w:jc w:val="center"/>
              <w:rPr>
                <w:rFonts w:ascii="Trebuchet MS" w:hAnsi="Trebuchet MS"/>
                <w:color w:val="000000"/>
                <w:sz w:val="20"/>
                <w:szCs w:val="20"/>
              </w:rPr>
            </w:pPr>
            <w:r>
              <w:rPr>
                <w:rFonts w:ascii="Trebuchet MS" w:hAnsi="Trebuchet MS"/>
                <w:color w:val="000000"/>
                <w:sz w:val="20"/>
                <w:szCs w:val="20"/>
              </w:rPr>
              <w:t>246 e 246A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tcPr>
          <w:p w14:paraId="7BB5B5C2" w14:textId="2C3ADED6" w:rsidR="006E314E" w:rsidRPr="00EE17A7" w:rsidRDefault="006E314E" w:rsidP="006E314E">
            <w:pPr>
              <w:jc w:val="center"/>
              <w:rPr>
                <w:rFonts w:ascii="Trebuchet MS" w:hAnsi="Trebuchet MS"/>
                <w:color w:val="000000"/>
                <w:sz w:val="20"/>
                <w:szCs w:val="20"/>
              </w:rPr>
            </w:pPr>
            <w:r>
              <w:rPr>
                <w:rFonts w:ascii="Trebuchet MS" w:hAnsi="Trebuchet MS"/>
                <w:color w:val="000000"/>
                <w:sz w:val="20"/>
                <w:szCs w:val="20"/>
              </w:rPr>
              <w:t>84.286</w:t>
            </w:r>
          </w:p>
        </w:tc>
        <w:tc>
          <w:tcPr>
            <w:tcW w:w="714" w:type="pct"/>
            <w:tcBorders>
              <w:top w:val="nil"/>
              <w:left w:val="nil"/>
              <w:bottom w:val="single" w:sz="8" w:space="0" w:color="auto"/>
              <w:right w:val="single" w:sz="8" w:space="0" w:color="auto"/>
            </w:tcBorders>
            <w:shd w:val="clear" w:color="auto" w:fill="FFFFFF"/>
            <w:vAlign w:val="center"/>
          </w:tcPr>
          <w:p w14:paraId="050AD4CF" w14:textId="57AE738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2C4C552" w14:textId="1D74964E"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45C3DD86" w14:textId="53766A1D"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61</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616380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701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D70DA1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D6B3A8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248 e 248A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5B16A9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84.289</w:t>
            </w:r>
          </w:p>
        </w:tc>
        <w:tc>
          <w:tcPr>
            <w:tcW w:w="714" w:type="pct"/>
            <w:tcBorders>
              <w:top w:val="nil"/>
              <w:left w:val="nil"/>
              <w:bottom w:val="single" w:sz="8" w:space="0" w:color="auto"/>
              <w:right w:val="single" w:sz="8" w:space="0" w:color="auto"/>
            </w:tcBorders>
            <w:shd w:val="clear" w:color="auto" w:fill="FFFFFF"/>
            <w:vAlign w:val="center"/>
          </w:tcPr>
          <w:p w14:paraId="1CB6E8DB" w14:textId="766B1939"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F05CB4F" w14:textId="5A9F97B9"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51D280C7" w14:textId="06B147AF"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62</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3A32FA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66816F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24536B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420 e 420A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4515E4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84.295</w:t>
            </w:r>
          </w:p>
        </w:tc>
        <w:tc>
          <w:tcPr>
            <w:tcW w:w="714" w:type="pct"/>
            <w:tcBorders>
              <w:top w:val="nil"/>
              <w:left w:val="nil"/>
              <w:bottom w:val="single" w:sz="8" w:space="0" w:color="auto"/>
              <w:right w:val="single" w:sz="8" w:space="0" w:color="auto"/>
            </w:tcBorders>
            <w:shd w:val="clear" w:color="auto" w:fill="FFFFFF"/>
            <w:vAlign w:val="center"/>
          </w:tcPr>
          <w:p w14:paraId="378C6E59" w14:textId="5888CE1D"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FE4E9B8" w14:textId="72FA02A5"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3C55505E" w14:textId="58702540"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63</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FF9089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FCBEFB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DB7E4F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253 e 253A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2D6EAD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84.309</w:t>
            </w:r>
          </w:p>
        </w:tc>
        <w:tc>
          <w:tcPr>
            <w:tcW w:w="714" w:type="pct"/>
            <w:tcBorders>
              <w:top w:val="nil"/>
              <w:left w:val="nil"/>
              <w:bottom w:val="single" w:sz="8" w:space="0" w:color="auto"/>
              <w:right w:val="single" w:sz="8" w:space="0" w:color="auto"/>
            </w:tcBorders>
            <w:shd w:val="clear" w:color="auto" w:fill="FFFFFF"/>
            <w:vAlign w:val="center"/>
          </w:tcPr>
          <w:p w14:paraId="7C4457F8" w14:textId="374E0E1F"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BF2CE0F" w14:textId="4AF2E5D8"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5BE6EE51" w14:textId="21B3CBFB"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64</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551754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10D65E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A0A6C5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385 e 385A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EA116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84.331</w:t>
            </w:r>
          </w:p>
        </w:tc>
        <w:tc>
          <w:tcPr>
            <w:tcW w:w="714" w:type="pct"/>
            <w:tcBorders>
              <w:top w:val="nil"/>
              <w:left w:val="nil"/>
              <w:bottom w:val="single" w:sz="8" w:space="0" w:color="auto"/>
              <w:right w:val="single" w:sz="8" w:space="0" w:color="auto"/>
            </w:tcBorders>
            <w:shd w:val="clear" w:color="auto" w:fill="FFFFFF"/>
            <w:vAlign w:val="center"/>
          </w:tcPr>
          <w:p w14:paraId="63686B41" w14:textId="0494DE46"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8D6F4E5" w14:textId="2F5A276B"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1CD7DAE9" w14:textId="1EBADC8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65</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FF5DEB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1705</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66E8DB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A3F80E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149</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1409BC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84.353</w:t>
            </w:r>
          </w:p>
        </w:tc>
        <w:tc>
          <w:tcPr>
            <w:tcW w:w="714" w:type="pct"/>
            <w:tcBorders>
              <w:top w:val="nil"/>
              <w:left w:val="nil"/>
              <w:bottom w:val="single" w:sz="8" w:space="0" w:color="auto"/>
              <w:right w:val="single" w:sz="8" w:space="0" w:color="auto"/>
            </w:tcBorders>
            <w:shd w:val="clear" w:color="auto" w:fill="FFFFFF"/>
            <w:vAlign w:val="center"/>
          </w:tcPr>
          <w:p w14:paraId="30A6F0CA" w14:textId="04AA094C"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bl>
    <w:p w14:paraId="24546854" w14:textId="77777777" w:rsidR="00E47A43" w:rsidRPr="00DB0A2D" w:rsidRDefault="00E47A43" w:rsidP="004D1673">
      <w:pPr>
        <w:widowControl w:val="0"/>
        <w:tabs>
          <w:tab w:val="left" w:pos="284"/>
        </w:tabs>
        <w:spacing w:line="288" w:lineRule="auto"/>
        <w:ind w:left="284"/>
        <w:contextualSpacing/>
        <w:jc w:val="center"/>
        <w:rPr>
          <w:rFonts w:ascii="Trebuchet MS" w:hAnsi="Trebuchet MS" w:cstheme="minorHAnsi"/>
          <w:b/>
          <w:bCs/>
          <w:sz w:val="22"/>
          <w:szCs w:val="22"/>
        </w:rPr>
      </w:pPr>
    </w:p>
    <w:p w14:paraId="553317AF" w14:textId="77777777" w:rsidR="00DF3AD5" w:rsidRPr="00DB0A2D" w:rsidRDefault="00DF3AD5" w:rsidP="00497744">
      <w:pPr>
        <w:autoSpaceDE/>
        <w:autoSpaceDN/>
        <w:adjustRightInd/>
        <w:spacing w:line="288" w:lineRule="auto"/>
        <w:contextualSpacing/>
        <w:rPr>
          <w:rFonts w:ascii="Trebuchet MS" w:hAnsi="Trebuchet MS" w:cstheme="minorHAnsi"/>
          <w:b/>
          <w:bCs/>
          <w:sz w:val="22"/>
          <w:szCs w:val="22"/>
        </w:rPr>
        <w:sectPr w:rsidR="00DF3AD5" w:rsidRPr="00DB0A2D" w:rsidSect="00DF3AD5">
          <w:pgSz w:w="16839" w:h="11907" w:orient="landscape" w:code="9"/>
          <w:pgMar w:top="1701" w:right="1418" w:bottom="1701" w:left="1418" w:header="720" w:footer="720" w:gutter="0"/>
          <w:cols w:space="720"/>
          <w:noEndnote/>
          <w:titlePg/>
          <w:docGrid w:linePitch="326"/>
        </w:sectPr>
      </w:pPr>
    </w:p>
    <w:p w14:paraId="2420851E" w14:textId="77777777" w:rsidR="00E47A43" w:rsidRPr="00DB0A2D" w:rsidRDefault="00E47A43" w:rsidP="00497744">
      <w:pPr>
        <w:autoSpaceDE/>
        <w:autoSpaceDN/>
        <w:adjustRightInd/>
        <w:spacing w:line="288" w:lineRule="auto"/>
        <w:contextualSpacing/>
        <w:rPr>
          <w:rFonts w:ascii="Trebuchet MS" w:hAnsi="Trebuchet MS" w:cstheme="minorHAnsi"/>
          <w:b/>
          <w:bCs/>
          <w:sz w:val="22"/>
          <w:szCs w:val="22"/>
        </w:rPr>
      </w:pPr>
    </w:p>
    <w:p w14:paraId="0E9FA2FF" w14:textId="032F69C3" w:rsidR="00541BBE" w:rsidRPr="00D20423" w:rsidRDefault="00E47A43" w:rsidP="00497744">
      <w:pPr>
        <w:widowControl w:val="0"/>
        <w:tabs>
          <w:tab w:val="left" w:pos="284"/>
        </w:tabs>
        <w:spacing w:line="288" w:lineRule="auto"/>
        <w:contextualSpacing/>
        <w:jc w:val="center"/>
        <w:rPr>
          <w:rFonts w:ascii="Trebuchet MS" w:hAnsi="Trebuchet MS" w:cstheme="minorHAnsi"/>
          <w:b/>
          <w:bCs/>
          <w:sz w:val="22"/>
          <w:szCs w:val="22"/>
        </w:rPr>
      </w:pPr>
      <w:r w:rsidRPr="00D20423">
        <w:rPr>
          <w:rFonts w:ascii="Trebuchet MS" w:hAnsi="Trebuchet MS" w:cstheme="minorHAnsi"/>
          <w:b/>
          <w:bCs/>
          <w:sz w:val="22"/>
          <w:szCs w:val="22"/>
        </w:rPr>
        <w:t>ANEXO V</w:t>
      </w:r>
    </w:p>
    <w:p w14:paraId="1D3CD4F9" w14:textId="3BBA46C6" w:rsidR="00E47A43" w:rsidRPr="00D20423" w:rsidRDefault="00E47A43" w:rsidP="00497744">
      <w:pPr>
        <w:widowControl w:val="0"/>
        <w:tabs>
          <w:tab w:val="left" w:pos="284"/>
        </w:tabs>
        <w:spacing w:line="288" w:lineRule="auto"/>
        <w:contextualSpacing/>
        <w:jc w:val="center"/>
        <w:rPr>
          <w:rFonts w:ascii="Trebuchet MS" w:hAnsi="Trebuchet MS" w:cstheme="minorHAnsi"/>
          <w:b/>
          <w:bCs/>
          <w:sz w:val="22"/>
          <w:szCs w:val="22"/>
        </w:rPr>
      </w:pPr>
      <w:r w:rsidRPr="00D20423">
        <w:rPr>
          <w:rFonts w:ascii="Trebuchet MS" w:hAnsi="Trebuchet MS" w:cstheme="minorHAnsi"/>
          <w:b/>
          <w:bCs/>
          <w:sz w:val="22"/>
          <w:szCs w:val="22"/>
        </w:rPr>
        <w:t>DESPESAS</w:t>
      </w:r>
      <w:r w:rsidR="00C8578A" w:rsidRPr="00D20423">
        <w:rPr>
          <w:rFonts w:ascii="Trebuchet MS" w:hAnsi="Trebuchet MS" w:cstheme="minorHAnsi"/>
          <w:b/>
          <w:bCs/>
          <w:sz w:val="22"/>
          <w:szCs w:val="22"/>
        </w:rPr>
        <w:t xml:space="preserve"> FLAT</w:t>
      </w:r>
    </w:p>
    <w:p w14:paraId="41C3211C" w14:textId="682494B1" w:rsidR="00E47A43" w:rsidRPr="00D20423" w:rsidRDefault="00E47A43" w:rsidP="00497744">
      <w:pPr>
        <w:widowControl w:val="0"/>
        <w:tabs>
          <w:tab w:val="left" w:pos="284"/>
        </w:tabs>
        <w:spacing w:line="288" w:lineRule="auto"/>
        <w:contextualSpacing/>
        <w:jc w:val="center"/>
        <w:rPr>
          <w:rFonts w:ascii="Trebuchet MS" w:hAnsi="Trebuchet MS" w:cstheme="minorHAnsi"/>
          <w:bCs/>
          <w:sz w:val="22"/>
          <w:szCs w:val="22"/>
        </w:rPr>
      </w:pPr>
    </w:p>
    <w:tbl>
      <w:tblPr>
        <w:tblW w:w="8485" w:type="dxa"/>
        <w:jc w:val="center"/>
        <w:tblCellMar>
          <w:left w:w="0" w:type="dxa"/>
          <w:right w:w="0" w:type="dxa"/>
        </w:tblCellMar>
        <w:tblLook w:val="04A0" w:firstRow="1" w:lastRow="0" w:firstColumn="1" w:lastColumn="0" w:noHBand="0" w:noVBand="1"/>
      </w:tblPr>
      <w:tblGrid>
        <w:gridCol w:w="4810"/>
        <w:gridCol w:w="2312"/>
        <w:gridCol w:w="1363"/>
      </w:tblGrid>
      <w:tr w:rsidR="005B6242" w:rsidRPr="00D20423" w14:paraId="37095F69" w14:textId="77777777" w:rsidTr="008C10D4">
        <w:trPr>
          <w:trHeight w:val="315"/>
          <w:jc w:val="center"/>
        </w:trPr>
        <w:tc>
          <w:tcPr>
            <w:tcW w:w="4810" w:type="dxa"/>
            <w:tcBorders>
              <w:top w:val="single" w:sz="8" w:space="0" w:color="auto"/>
              <w:left w:val="single" w:sz="8" w:space="0" w:color="auto"/>
              <w:bottom w:val="single" w:sz="8" w:space="0" w:color="auto"/>
              <w:right w:val="nil"/>
            </w:tcBorders>
            <w:shd w:val="clear" w:color="auto" w:fill="000000" w:themeFill="text1"/>
            <w:noWrap/>
            <w:tcMar>
              <w:top w:w="15" w:type="dxa"/>
              <w:left w:w="15" w:type="dxa"/>
              <w:bottom w:w="0" w:type="dxa"/>
              <w:right w:w="15" w:type="dxa"/>
            </w:tcMar>
            <w:vAlign w:val="center"/>
            <w:hideMark/>
          </w:tcPr>
          <w:p w14:paraId="0DE4E8B1" w14:textId="77777777" w:rsidR="005B6242" w:rsidRPr="00D20423" w:rsidRDefault="005B6242" w:rsidP="00D20423">
            <w:pPr>
              <w:autoSpaceDE/>
              <w:autoSpaceDN/>
              <w:adjustRightInd/>
              <w:jc w:val="center"/>
              <w:rPr>
                <w:rFonts w:ascii="Trebuchet MS" w:hAnsi="Trebuchet MS" w:cs="Calibri"/>
                <w:b/>
                <w:bCs/>
                <w:i/>
                <w:iCs/>
                <w:color w:val="FFFFFF" w:themeColor="background1"/>
                <w:sz w:val="20"/>
                <w:szCs w:val="20"/>
              </w:rPr>
            </w:pPr>
            <w:r w:rsidRPr="00D20423">
              <w:rPr>
                <w:rFonts w:ascii="Trebuchet MS" w:hAnsi="Trebuchet MS" w:cs="Calibri"/>
                <w:b/>
                <w:bCs/>
                <w:i/>
                <w:iCs/>
                <w:color w:val="FFFFFF" w:themeColor="background1"/>
                <w:sz w:val="20"/>
                <w:szCs w:val="20"/>
              </w:rPr>
              <w:t>Custos Flats</w:t>
            </w:r>
          </w:p>
        </w:tc>
        <w:tc>
          <w:tcPr>
            <w:tcW w:w="2312" w:type="dxa"/>
            <w:tcBorders>
              <w:top w:val="single" w:sz="8" w:space="0" w:color="auto"/>
              <w:left w:val="nil"/>
              <w:bottom w:val="single" w:sz="8" w:space="0" w:color="auto"/>
              <w:right w:val="nil"/>
            </w:tcBorders>
            <w:shd w:val="clear" w:color="auto" w:fill="000000" w:themeFill="text1"/>
            <w:noWrap/>
            <w:tcMar>
              <w:top w:w="15" w:type="dxa"/>
              <w:left w:w="15" w:type="dxa"/>
              <w:bottom w:w="0" w:type="dxa"/>
              <w:right w:w="15" w:type="dxa"/>
            </w:tcMar>
            <w:vAlign w:val="center"/>
            <w:hideMark/>
          </w:tcPr>
          <w:p w14:paraId="21BF8DEB" w14:textId="77777777" w:rsidR="005B6242" w:rsidRPr="00D20423" w:rsidRDefault="005B6242" w:rsidP="00D20423">
            <w:pPr>
              <w:jc w:val="center"/>
              <w:rPr>
                <w:rFonts w:ascii="Trebuchet MS" w:hAnsi="Trebuchet MS" w:cs="Calibri"/>
                <w:b/>
                <w:bCs/>
                <w:i/>
                <w:iCs/>
                <w:color w:val="FFFFFF" w:themeColor="background1"/>
                <w:sz w:val="20"/>
                <w:szCs w:val="20"/>
              </w:rPr>
            </w:pPr>
            <w:r w:rsidRPr="00D20423">
              <w:rPr>
                <w:rFonts w:ascii="Trebuchet MS" w:hAnsi="Trebuchet MS" w:cs="Calibri"/>
                <w:b/>
                <w:bCs/>
                <w:i/>
                <w:iCs/>
                <w:color w:val="FFFFFF" w:themeColor="background1"/>
                <w:sz w:val="20"/>
                <w:szCs w:val="20"/>
              </w:rPr>
              <w:t>Prestador de Serviço</w:t>
            </w:r>
          </w:p>
        </w:tc>
        <w:tc>
          <w:tcPr>
            <w:tcW w:w="1363" w:type="dxa"/>
            <w:tcBorders>
              <w:top w:val="single" w:sz="8" w:space="0" w:color="auto"/>
              <w:left w:val="nil"/>
              <w:bottom w:val="single" w:sz="8" w:space="0" w:color="auto"/>
              <w:right w:val="single" w:sz="8" w:space="0" w:color="auto"/>
            </w:tcBorders>
            <w:shd w:val="clear" w:color="auto" w:fill="000000" w:themeFill="text1"/>
            <w:noWrap/>
            <w:tcMar>
              <w:top w:w="15" w:type="dxa"/>
              <w:left w:w="15" w:type="dxa"/>
              <w:bottom w:w="0" w:type="dxa"/>
              <w:right w:w="15" w:type="dxa"/>
            </w:tcMar>
            <w:vAlign w:val="center"/>
            <w:hideMark/>
          </w:tcPr>
          <w:p w14:paraId="4CB42C03" w14:textId="5A13A660" w:rsidR="005B6242" w:rsidRPr="00D20423" w:rsidRDefault="005B6242" w:rsidP="00D20423">
            <w:pPr>
              <w:jc w:val="center"/>
              <w:rPr>
                <w:rFonts w:ascii="Trebuchet MS" w:hAnsi="Trebuchet MS" w:cs="Calibri"/>
                <w:b/>
                <w:bCs/>
                <w:i/>
                <w:iCs/>
                <w:color w:val="FFFFFF" w:themeColor="background1"/>
                <w:sz w:val="20"/>
                <w:szCs w:val="20"/>
              </w:rPr>
            </w:pPr>
            <w:r w:rsidRPr="00D20423">
              <w:rPr>
                <w:rFonts w:ascii="Trebuchet MS" w:hAnsi="Trebuchet MS" w:cs="Calibri"/>
                <w:b/>
                <w:bCs/>
                <w:i/>
                <w:iCs/>
                <w:color w:val="FFFFFF" w:themeColor="background1"/>
                <w:sz w:val="20"/>
                <w:szCs w:val="20"/>
              </w:rPr>
              <w:t xml:space="preserve">Valor </w:t>
            </w:r>
            <w:r w:rsidR="002339CA">
              <w:rPr>
                <w:rFonts w:ascii="Trebuchet MS" w:hAnsi="Trebuchet MS" w:cs="Calibri"/>
                <w:b/>
                <w:bCs/>
                <w:i/>
                <w:iCs/>
                <w:color w:val="FFFFFF" w:themeColor="background1"/>
                <w:sz w:val="20"/>
                <w:szCs w:val="20"/>
              </w:rPr>
              <w:t xml:space="preserve">em R$ </w:t>
            </w:r>
            <w:r w:rsidRPr="00D20423">
              <w:rPr>
                <w:rFonts w:ascii="Trebuchet MS" w:hAnsi="Trebuchet MS" w:cs="Calibri"/>
                <w:b/>
                <w:bCs/>
                <w:i/>
                <w:iCs/>
                <w:color w:val="FFFFFF" w:themeColor="background1"/>
                <w:sz w:val="20"/>
                <w:szCs w:val="20"/>
              </w:rPr>
              <w:t>(com gross up)</w:t>
            </w:r>
          </w:p>
        </w:tc>
      </w:tr>
      <w:tr w:rsidR="005B6242" w:rsidRPr="00D20423" w14:paraId="747FDD92"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7D9DFD55" w14:textId="77777777" w:rsidR="005B6242" w:rsidRPr="00D20423" w:rsidRDefault="005B6242" w:rsidP="000A7B21">
            <w:pPr>
              <w:rPr>
                <w:rFonts w:ascii="Trebuchet MS" w:hAnsi="Trebuchet MS" w:cs="Calibri"/>
                <w:sz w:val="20"/>
                <w:szCs w:val="20"/>
              </w:rPr>
            </w:pPr>
            <w:r w:rsidRPr="00D20423">
              <w:rPr>
                <w:rFonts w:ascii="Trebuchet MS" w:hAnsi="Trebuchet MS" w:cs="Calibri"/>
                <w:i/>
                <w:iCs/>
                <w:sz w:val="20"/>
                <w:szCs w:val="20"/>
              </w:rPr>
              <w:t>Fee</w:t>
            </w:r>
            <w:r w:rsidRPr="00D20423">
              <w:rPr>
                <w:rFonts w:ascii="Trebuchet MS" w:hAnsi="Trebuchet MS" w:cs="Calibri"/>
                <w:sz w:val="20"/>
                <w:szCs w:val="20"/>
              </w:rPr>
              <w:t xml:space="preserve"> da Securitizadora</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310C9CF1"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True Securitizadora</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4BED9527"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11.254,92</w:t>
            </w:r>
          </w:p>
        </w:tc>
      </w:tr>
      <w:tr w:rsidR="005B6242" w:rsidRPr="00D20423" w14:paraId="50B26A40"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68641329"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Administração do CRI</w:t>
            </w:r>
          </w:p>
        </w:tc>
        <w:tc>
          <w:tcPr>
            <w:tcW w:w="2312" w:type="dxa"/>
            <w:tcBorders>
              <w:top w:val="nil"/>
              <w:left w:val="nil"/>
              <w:bottom w:val="nil"/>
              <w:right w:val="nil"/>
            </w:tcBorders>
            <w:shd w:val="clear" w:color="auto" w:fill="auto"/>
            <w:noWrap/>
            <w:tcMar>
              <w:top w:w="15" w:type="dxa"/>
              <w:left w:w="15" w:type="dxa"/>
              <w:bottom w:w="0" w:type="dxa"/>
              <w:right w:w="15" w:type="dxa"/>
            </w:tcMar>
            <w:vAlign w:val="center"/>
            <w:hideMark/>
          </w:tcPr>
          <w:p w14:paraId="6240061A" w14:textId="77777777" w:rsidR="005B6242" w:rsidRPr="00D20423" w:rsidRDefault="005B6242" w:rsidP="000A7B21">
            <w:pPr>
              <w:rPr>
                <w:rFonts w:ascii="Trebuchet MS" w:hAnsi="Trebuchet MS" w:cs="Calibri"/>
                <w:color w:val="000000"/>
                <w:sz w:val="20"/>
                <w:szCs w:val="20"/>
              </w:rPr>
            </w:pPr>
            <w:r w:rsidRPr="00D20423">
              <w:rPr>
                <w:rFonts w:ascii="Trebuchet MS" w:hAnsi="Trebuchet MS" w:cs="Calibri"/>
                <w:color w:val="000000"/>
                <w:sz w:val="20"/>
                <w:szCs w:val="20"/>
              </w:rPr>
              <w:t>True Securitizadora</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4D36F719"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4.051,77</w:t>
            </w:r>
          </w:p>
        </w:tc>
      </w:tr>
      <w:tr w:rsidR="005B6242" w:rsidRPr="00D20423" w14:paraId="0C697A7C"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67A2EFDD"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 xml:space="preserve">Coordenador Líder </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70D8F096"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True Securitizadora</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4D929BA2"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33.483,40</w:t>
            </w:r>
          </w:p>
        </w:tc>
      </w:tr>
      <w:tr w:rsidR="005B6242" w:rsidRPr="00D20423" w14:paraId="4F71DA56"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458C985A"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Escriturador e liquidante</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3DBD7C1A"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Itaú</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294ECF42"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500,00</w:t>
            </w:r>
          </w:p>
        </w:tc>
      </w:tr>
      <w:tr w:rsidR="005B6242" w:rsidRPr="00D20423" w14:paraId="2A619DA1"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5DD1FA65"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Registro de Valores Mobiliários</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5B7FD6C5"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B3</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525F3ADA"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4.350,00</w:t>
            </w:r>
          </w:p>
        </w:tc>
      </w:tr>
      <w:tr w:rsidR="005B6242" w:rsidRPr="00D20423" w14:paraId="02B22477"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7DE8FA8F"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Registro/Depósito de Ativos de Renda Fixa (CCI e CCB)</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6DE12E51"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B3</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72BAC8B1"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150,00</w:t>
            </w:r>
          </w:p>
        </w:tc>
      </w:tr>
      <w:tr w:rsidR="005B6242" w:rsidRPr="00D20423" w14:paraId="5FFA1174"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64EC6B52"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Custódia da CCI</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5CDE2159"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Oliveira Trust</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50B23723"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2.276,61</w:t>
            </w:r>
          </w:p>
        </w:tc>
      </w:tr>
      <w:tr w:rsidR="005B6242" w:rsidRPr="00D20423" w14:paraId="6884D94B"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177C83E2" w14:textId="4A4C2B75"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Implantação e Registro de CCI</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1EDC286E"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Oliveira Trust</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7F07C7B1"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2.276,61</w:t>
            </w:r>
          </w:p>
        </w:tc>
      </w:tr>
      <w:tr w:rsidR="006073A7" w:rsidRPr="00D20423" w14:paraId="10B46876"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tcPr>
          <w:p w14:paraId="18E4DD38" w14:textId="0262103F" w:rsidR="006073A7" w:rsidRPr="00D20423" w:rsidRDefault="006073A7" w:rsidP="000A7B21">
            <w:pPr>
              <w:rPr>
                <w:rFonts w:ascii="Trebuchet MS" w:hAnsi="Trebuchet MS" w:cs="Calibri"/>
                <w:sz w:val="20"/>
                <w:szCs w:val="20"/>
              </w:rPr>
            </w:pPr>
            <w:ins w:id="316" w:author="Karine Bincoletto" w:date="2020-10-16T11:45:00Z">
              <w:r>
                <w:rPr>
                  <w:rFonts w:ascii="Trebuchet MS" w:hAnsi="Trebuchet MS" w:cs="Calibri"/>
                  <w:sz w:val="20"/>
                  <w:szCs w:val="20"/>
                </w:rPr>
                <w:t>Agente Fiduciário – Implantação CRI</w:t>
              </w:r>
            </w:ins>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tcPr>
          <w:p w14:paraId="1F077E7E" w14:textId="14484910" w:rsidR="006073A7" w:rsidRPr="00D20423" w:rsidRDefault="006073A7" w:rsidP="000A7B21">
            <w:pPr>
              <w:rPr>
                <w:rFonts w:ascii="Trebuchet MS" w:hAnsi="Trebuchet MS" w:cs="Calibri"/>
                <w:sz w:val="20"/>
                <w:szCs w:val="20"/>
              </w:rPr>
            </w:pPr>
            <w:ins w:id="317" w:author="Karine Bincoletto" w:date="2020-10-16T11:46:00Z">
              <w:r w:rsidRPr="00D20423">
                <w:rPr>
                  <w:rFonts w:ascii="Trebuchet MS" w:hAnsi="Trebuchet MS" w:cs="Calibri"/>
                  <w:sz w:val="20"/>
                  <w:szCs w:val="20"/>
                </w:rPr>
                <w:t>Oliveira Trust</w:t>
              </w:r>
            </w:ins>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tcPr>
          <w:p w14:paraId="7D8C76BF" w14:textId="4E7BE337" w:rsidR="006073A7" w:rsidRPr="00D20423" w:rsidRDefault="006073A7" w:rsidP="000A7B21">
            <w:pPr>
              <w:jc w:val="center"/>
              <w:rPr>
                <w:rFonts w:ascii="Trebuchet MS" w:hAnsi="Trebuchet MS" w:cs="Calibri"/>
                <w:color w:val="000000"/>
                <w:sz w:val="20"/>
                <w:szCs w:val="20"/>
              </w:rPr>
            </w:pPr>
            <w:ins w:id="318" w:author="Karine Bincoletto" w:date="2020-10-16T11:46:00Z">
              <w:r w:rsidRPr="006073A7">
                <w:rPr>
                  <w:rFonts w:ascii="Trebuchet MS" w:hAnsi="Trebuchet MS" w:cs="Calibri"/>
                  <w:color w:val="000000"/>
                  <w:sz w:val="20"/>
                  <w:szCs w:val="20"/>
                </w:rPr>
                <w:t>3.414,91</w:t>
              </w:r>
            </w:ins>
          </w:p>
        </w:tc>
      </w:tr>
      <w:tr w:rsidR="005B6242" w:rsidRPr="00D20423" w14:paraId="22520E98"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4B910629"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Agente Fiduciário</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15A62CA9"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Oliveira Trust</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230C1A1A"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16.505,41</w:t>
            </w:r>
          </w:p>
        </w:tc>
      </w:tr>
      <w:tr w:rsidR="005B6242" w:rsidRPr="00D20423" w14:paraId="5FFD6673"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4106AB12" w14:textId="59B9DC7A"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Taxa A</w:t>
            </w:r>
            <w:r w:rsidR="00D20423" w:rsidRPr="00D20423">
              <w:rPr>
                <w:rFonts w:ascii="Trebuchet MS" w:hAnsi="Trebuchet MS" w:cs="Calibri"/>
                <w:sz w:val="20"/>
                <w:szCs w:val="20"/>
              </w:rPr>
              <w:t>NBIMA</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37DDA0D0" w14:textId="0CBC4DF8"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A</w:t>
            </w:r>
            <w:r w:rsidR="00D20423" w:rsidRPr="00D20423">
              <w:rPr>
                <w:rFonts w:ascii="Trebuchet MS" w:hAnsi="Trebuchet MS" w:cs="Calibri"/>
                <w:sz w:val="20"/>
                <w:szCs w:val="20"/>
              </w:rPr>
              <w:t>NBIMA</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4C6F2C25"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3.000,00</w:t>
            </w:r>
          </w:p>
        </w:tc>
      </w:tr>
      <w:tr w:rsidR="005B6242" w:rsidRPr="00D20423" w14:paraId="46AEBF04"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17502FE8"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Auditoria do P.S</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7A4AA0DC" w14:textId="09F7C228"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A</w:t>
            </w:r>
            <w:r w:rsidR="00102DC1">
              <w:rPr>
                <w:rFonts w:ascii="Trebuchet MS" w:hAnsi="Trebuchet MS" w:cs="Calibri"/>
                <w:sz w:val="20"/>
                <w:szCs w:val="20"/>
              </w:rPr>
              <w:t>uditor</w:t>
            </w:r>
            <w:r w:rsidRPr="00D20423">
              <w:rPr>
                <w:rFonts w:ascii="Trebuchet MS" w:hAnsi="Trebuchet MS" w:cs="Calibri"/>
                <w:sz w:val="20"/>
                <w:szCs w:val="20"/>
              </w:rPr>
              <w:t xml:space="preserve"> Contratado</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1C0A0000"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3.241,42</w:t>
            </w:r>
          </w:p>
        </w:tc>
      </w:tr>
      <w:tr w:rsidR="003F08A7" w:rsidRPr="00D20423" w14:paraId="382B76BD"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tcPr>
          <w:p w14:paraId="14CC9405" w14:textId="4BE1D116" w:rsidR="003F08A7" w:rsidRPr="00D20423" w:rsidRDefault="00102DC1" w:rsidP="000A7B21">
            <w:pPr>
              <w:rPr>
                <w:rFonts w:ascii="Trebuchet MS" w:hAnsi="Trebuchet MS" w:cs="Calibri"/>
                <w:sz w:val="20"/>
                <w:szCs w:val="20"/>
              </w:rPr>
            </w:pPr>
            <w:r>
              <w:rPr>
                <w:rFonts w:ascii="Trebuchet MS" w:hAnsi="Trebuchet MS" w:cs="Calibri"/>
                <w:sz w:val="20"/>
                <w:szCs w:val="20"/>
              </w:rPr>
              <w:t>Consultoria</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tcPr>
          <w:p w14:paraId="075745E9" w14:textId="1324A465" w:rsidR="003F08A7" w:rsidRPr="00D20423" w:rsidRDefault="00102DC1" w:rsidP="000A7B21">
            <w:pPr>
              <w:rPr>
                <w:rFonts w:ascii="Trebuchet MS" w:hAnsi="Trebuchet MS" w:cs="Calibri"/>
                <w:sz w:val="20"/>
                <w:szCs w:val="20"/>
              </w:rPr>
            </w:pPr>
            <w:r>
              <w:rPr>
                <w:rFonts w:ascii="Trebuchet MS" w:hAnsi="Trebuchet MS" w:cs="Calibri"/>
                <w:sz w:val="20"/>
                <w:szCs w:val="20"/>
              </w:rPr>
              <w:t>Tegre Prestação de Serviços</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tcPr>
          <w:p w14:paraId="3A21A7B4" w14:textId="3B61A8FE" w:rsidR="003F08A7" w:rsidRPr="00D20423" w:rsidRDefault="002339CA" w:rsidP="000A7B21">
            <w:pPr>
              <w:jc w:val="center"/>
              <w:rPr>
                <w:rFonts w:ascii="Trebuchet MS" w:hAnsi="Trebuchet MS" w:cs="Calibri"/>
                <w:color w:val="000000"/>
                <w:sz w:val="20"/>
                <w:szCs w:val="20"/>
              </w:rPr>
            </w:pPr>
            <w:r>
              <w:rPr>
                <w:rFonts w:ascii="Trebuchet MS" w:hAnsi="Trebuchet MS" w:cs="Calibri"/>
                <w:color w:val="000000"/>
                <w:sz w:val="20"/>
                <w:szCs w:val="20"/>
              </w:rPr>
              <w:t>100.000,00</w:t>
            </w:r>
          </w:p>
        </w:tc>
      </w:tr>
      <w:tr w:rsidR="005B6242" w:rsidRPr="00D20423" w14:paraId="382C7A46" w14:textId="77777777" w:rsidTr="008C10D4">
        <w:trPr>
          <w:trHeight w:val="397"/>
          <w:jc w:val="center"/>
        </w:trPr>
        <w:tc>
          <w:tcPr>
            <w:tcW w:w="4810"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38E2CD14" w14:textId="0AFD1CAA" w:rsidR="005B6242" w:rsidRPr="003A1ED8" w:rsidRDefault="008C10D4" w:rsidP="000A7B21">
            <w:pPr>
              <w:rPr>
                <w:rFonts w:ascii="Trebuchet MS" w:hAnsi="Trebuchet MS" w:cs="Calibri"/>
                <w:color w:val="000000"/>
                <w:sz w:val="20"/>
                <w:szCs w:val="20"/>
              </w:rPr>
            </w:pPr>
            <w:r>
              <w:rPr>
                <w:rFonts w:ascii="Trebuchet MS" w:hAnsi="Trebuchet MS" w:cs="Calibri"/>
                <w:color w:val="000000"/>
                <w:sz w:val="20"/>
                <w:szCs w:val="20"/>
              </w:rPr>
              <w:t>Consultoria</w:t>
            </w:r>
          </w:p>
        </w:tc>
        <w:tc>
          <w:tcPr>
            <w:tcW w:w="2312" w:type="dxa"/>
            <w:tcBorders>
              <w:top w:val="nil"/>
              <w:left w:val="nil"/>
              <w:bottom w:val="nil"/>
              <w:right w:val="nil"/>
            </w:tcBorders>
            <w:shd w:val="clear" w:color="auto" w:fill="auto"/>
            <w:noWrap/>
            <w:tcMar>
              <w:top w:w="15" w:type="dxa"/>
              <w:left w:w="15" w:type="dxa"/>
              <w:bottom w:w="0" w:type="dxa"/>
              <w:right w:w="15" w:type="dxa"/>
            </w:tcMar>
            <w:vAlign w:val="center"/>
            <w:hideMark/>
          </w:tcPr>
          <w:p w14:paraId="6FE23CD3" w14:textId="2674980E" w:rsidR="005B6242" w:rsidRPr="003A1ED8" w:rsidRDefault="008C10D4" w:rsidP="000A7B21">
            <w:pPr>
              <w:rPr>
                <w:rFonts w:ascii="Trebuchet MS" w:hAnsi="Trebuchet MS" w:cs="Calibri"/>
                <w:color w:val="000000"/>
                <w:sz w:val="20"/>
                <w:szCs w:val="20"/>
              </w:rPr>
            </w:pPr>
            <w:r>
              <w:rPr>
                <w:rFonts w:ascii="Trebuchet MS" w:hAnsi="Trebuchet MS" w:cs="Calibri"/>
                <w:color w:val="000000"/>
                <w:sz w:val="20"/>
                <w:szCs w:val="20"/>
              </w:rPr>
              <w:t>G. Mattei Assessoria Financeira ME</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55444C35" w14:textId="4894D039" w:rsidR="005B6242" w:rsidRPr="003A1ED8" w:rsidRDefault="00A6536A" w:rsidP="000A7B21">
            <w:pPr>
              <w:jc w:val="center"/>
              <w:rPr>
                <w:rFonts w:ascii="Trebuchet MS" w:hAnsi="Trebuchet MS" w:cs="Calibri"/>
                <w:color w:val="000000"/>
                <w:sz w:val="20"/>
                <w:szCs w:val="20"/>
              </w:rPr>
            </w:pPr>
            <w:r>
              <w:rPr>
                <w:rFonts w:ascii="Trebuchet MS" w:hAnsi="Trebuchet MS" w:cs="Calibri"/>
                <w:color w:val="000000"/>
                <w:sz w:val="20"/>
                <w:szCs w:val="20"/>
              </w:rPr>
              <w:t>100.000,00</w:t>
            </w:r>
          </w:p>
        </w:tc>
      </w:tr>
      <w:tr w:rsidR="002A29FB" w:rsidRPr="00D20423" w14:paraId="08A86261" w14:textId="77777777" w:rsidTr="008C10D4">
        <w:trPr>
          <w:trHeight w:val="397"/>
          <w:jc w:val="center"/>
        </w:trPr>
        <w:tc>
          <w:tcPr>
            <w:tcW w:w="4810" w:type="dxa"/>
            <w:tcBorders>
              <w:top w:val="nil"/>
              <w:left w:val="single" w:sz="8" w:space="0" w:color="auto"/>
              <w:bottom w:val="nil"/>
              <w:right w:val="nil"/>
            </w:tcBorders>
            <w:shd w:val="clear" w:color="auto" w:fill="auto"/>
            <w:noWrap/>
            <w:tcMar>
              <w:top w:w="15" w:type="dxa"/>
              <w:left w:w="15" w:type="dxa"/>
              <w:bottom w:w="0" w:type="dxa"/>
              <w:right w:w="15" w:type="dxa"/>
            </w:tcMar>
            <w:vAlign w:val="center"/>
          </w:tcPr>
          <w:p w14:paraId="5C970F13" w14:textId="1CA710C3" w:rsidR="002A29FB" w:rsidRPr="003A1ED8" w:rsidRDefault="00A6536A" w:rsidP="000A7B21">
            <w:pPr>
              <w:rPr>
                <w:rFonts w:ascii="Trebuchet MS" w:hAnsi="Trebuchet MS" w:cs="Calibri"/>
                <w:color w:val="000000"/>
                <w:sz w:val="20"/>
                <w:szCs w:val="20"/>
              </w:rPr>
            </w:pPr>
            <w:r w:rsidRPr="003A1ED8">
              <w:rPr>
                <w:rFonts w:ascii="Trebuchet MS" w:hAnsi="Trebuchet MS" w:cs="Calibri"/>
                <w:color w:val="000000"/>
                <w:sz w:val="20"/>
                <w:szCs w:val="20"/>
              </w:rPr>
              <w:t>Assessor legal</w:t>
            </w:r>
          </w:p>
        </w:tc>
        <w:tc>
          <w:tcPr>
            <w:tcW w:w="2312" w:type="dxa"/>
            <w:tcBorders>
              <w:top w:val="nil"/>
              <w:left w:val="nil"/>
              <w:bottom w:val="nil"/>
              <w:right w:val="nil"/>
            </w:tcBorders>
            <w:shd w:val="clear" w:color="auto" w:fill="auto"/>
            <w:noWrap/>
            <w:tcMar>
              <w:top w:w="15" w:type="dxa"/>
              <w:left w:w="15" w:type="dxa"/>
              <w:bottom w:w="0" w:type="dxa"/>
              <w:right w:w="15" w:type="dxa"/>
            </w:tcMar>
            <w:vAlign w:val="center"/>
          </w:tcPr>
          <w:p w14:paraId="2A2A3807" w14:textId="170CDCAD" w:rsidR="002A29FB" w:rsidRPr="003A1ED8" w:rsidRDefault="00A6536A" w:rsidP="000A7B21">
            <w:pPr>
              <w:rPr>
                <w:rFonts w:ascii="Trebuchet MS" w:hAnsi="Trebuchet MS" w:cs="Calibri"/>
                <w:color w:val="000000"/>
                <w:sz w:val="20"/>
                <w:szCs w:val="20"/>
              </w:rPr>
            </w:pPr>
            <w:r w:rsidRPr="003A1ED8">
              <w:rPr>
                <w:rFonts w:ascii="Trebuchet MS" w:hAnsi="Trebuchet MS" w:cs="Calibri"/>
                <w:color w:val="000000"/>
                <w:sz w:val="20"/>
                <w:szCs w:val="20"/>
              </w:rPr>
              <w:t>PMK</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tcPr>
          <w:p w14:paraId="30B41C24" w14:textId="2E862A33" w:rsidR="002A29FB" w:rsidRPr="003A1ED8" w:rsidRDefault="00A6536A" w:rsidP="000A7B21">
            <w:pPr>
              <w:jc w:val="center"/>
              <w:rPr>
                <w:rFonts w:ascii="Trebuchet MS" w:hAnsi="Trebuchet MS" w:cs="Calibri"/>
                <w:color w:val="000000"/>
                <w:sz w:val="20"/>
                <w:szCs w:val="20"/>
              </w:rPr>
            </w:pPr>
            <w:r w:rsidRPr="003A1ED8">
              <w:rPr>
                <w:rFonts w:ascii="Trebuchet MS" w:hAnsi="Trebuchet MS" w:cs="Calibri"/>
                <w:color w:val="000000"/>
                <w:sz w:val="20"/>
                <w:szCs w:val="20"/>
              </w:rPr>
              <w:t>40.950,05</w:t>
            </w:r>
          </w:p>
        </w:tc>
      </w:tr>
      <w:tr w:rsidR="00A6536A" w:rsidRPr="00D20423" w14:paraId="34447673" w14:textId="77777777" w:rsidTr="008C10D4">
        <w:trPr>
          <w:trHeight w:val="397"/>
          <w:jc w:val="center"/>
        </w:trPr>
        <w:tc>
          <w:tcPr>
            <w:tcW w:w="0" w:type="auto"/>
            <w:gridSpan w:val="2"/>
            <w:tcBorders>
              <w:top w:val="nil"/>
              <w:left w:val="single" w:sz="8" w:space="0" w:color="auto"/>
              <w:bottom w:val="single" w:sz="8" w:space="0" w:color="auto"/>
              <w:right w:val="nil"/>
            </w:tcBorders>
            <w:shd w:val="clear" w:color="auto" w:fill="auto"/>
            <w:noWrap/>
            <w:tcMar>
              <w:top w:w="15" w:type="dxa"/>
              <w:left w:w="15" w:type="dxa"/>
              <w:bottom w:w="0" w:type="dxa"/>
              <w:right w:w="15" w:type="dxa"/>
            </w:tcMar>
            <w:vAlign w:val="center"/>
          </w:tcPr>
          <w:p w14:paraId="28FBB93B" w14:textId="0E10F9F3" w:rsidR="00A6536A" w:rsidRPr="00A6536A" w:rsidRDefault="00A6536A" w:rsidP="000A7B21">
            <w:pPr>
              <w:rPr>
                <w:rFonts w:ascii="Trebuchet MS" w:hAnsi="Trebuchet MS" w:cs="Calibri"/>
                <w:b/>
                <w:bCs/>
                <w:color w:val="000000"/>
                <w:sz w:val="20"/>
                <w:szCs w:val="20"/>
              </w:rPr>
            </w:pPr>
            <w:r w:rsidRPr="00A6536A">
              <w:rPr>
                <w:rFonts w:ascii="Trebuchet MS" w:hAnsi="Trebuchet MS" w:cs="Calibri"/>
                <w:b/>
                <w:bCs/>
                <w:color w:val="000000"/>
                <w:sz w:val="20"/>
                <w:szCs w:val="20"/>
              </w:rPr>
              <w:t>TOTAL</w:t>
            </w:r>
          </w:p>
        </w:tc>
        <w:tc>
          <w:tcPr>
            <w:tcW w:w="0" w:type="auto"/>
            <w:tcBorders>
              <w:top w:val="nil"/>
              <w:left w:val="nil"/>
              <w:bottom w:val="single" w:sz="8" w:space="0" w:color="auto"/>
              <w:right w:val="single" w:sz="8" w:space="0" w:color="auto"/>
            </w:tcBorders>
            <w:shd w:val="clear" w:color="auto" w:fill="D0CECE" w:themeFill="background2" w:themeFillShade="E6"/>
            <w:noWrap/>
            <w:tcMar>
              <w:top w:w="15" w:type="dxa"/>
              <w:left w:w="15" w:type="dxa"/>
              <w:bottom w:w="0" w:type="dxa"/>
              <w:right w:w="15" w:type="dxa"/>
            </w:tcMar>
            <w:vAlign w:val="center"/>
          </w:tcPr>
          <w:p w14:paraId="5BFDD796" w14:textId="2CA32D14" w:rsidR="00A6536A" w:rsidRPr="003A1ED8" w:rsidRDefault="00041586" w:rsidP="000A7B21">
            <w:pPr>
              <w:jc w:val="center"/>
              <w:rPr>
                <w:rFonts w:ascii="Trebuchet MS" w:hAnsi="Trebuchet MS" w:cs="Calibri"/>
                <w:color w:val="000000"/>
                <w:sz w:val="20"/>
                <w:szCs w:val="20"/>
              </w:rPr>
            </w:pPr>
            <w:r w:rsidRPr="00041586">
              <w:rPr>
                <w:rFonts w:ascii="Trebuchet MS" w:hAnsi="Trebuchet MS" w:cs="Calibri"/>
                <w:color w:val="000000"/>
                <w:sz w:val="20"/>
                <w:szCs w:val="20"/>
              </w:rPr>
              <w:t>325.455,10</w:t>
            </w:r>
          </w:p>
        </w:tc>
      </w:tr>
    </w:tbl>
    <w:p w14:paraId="216E7914" w14:textId="2627B010" w:rsidR="007C6266" w:rsidRPr="00D20423" w:rsidRDefault="007C6266" w:rsidP="00497744">
      <w:pPr>
        <w:widowControl w:val="0"/>
        <w:tabs>
          <w:tab w:val="left" w:pos="284"/>
        </w:tabs>
        <w:spacing w:line="288" w:lineRule="auto"/>
        <w:contextualSpacing/>
        <w:jc w:val="center"/>
        <w:rPr>
          <w:rFonts w:ascii="Trebuchet MS" w:hAnsi="Trebuchet MS" w:cstheme="minorHAnsi"/>
          <w:bCs/>
          <w:sz w:val="20"/>
          <w:szCs w:val="20"/>
        </w:rPr>
      </w:pPr>
    </w:p>
    <w:p w14:paraId="0F555F7A" w14:textId="37ACCBEC" w:rsidR="00F90AD0" w:rsidRPr="00D20423" w:rsidRDefault="00F90AD0" w:rsidP="00497744">
      <w:pPr>
        <w:widowControl w:val="0"/>
        <w:tabs>
          <w:tab w:val="left" w:pos="284"/>
        </w:tabs>
        <w:spacing w:line="288" w:lineRule="auto"/>
        <w:contextualSpacing/>
        <w:jc w:val="center"/>
        <w:rPr>
          <w:rFonts w:ascii="Trebuchet MS" w:hAnsi="Trebuchet MS" w:cstheme="minorHAnsi"/>
          <w:b/>
          <w:bCs/>
          <w:sz w:val="22"/>
          <w:szCs w:val="22"/>
        </w:rPr>
      </w:pPr>
    </w:p>
    <w:p w14:paraId="593C7DAC" w14:textId="77777777" w:rsidR="00E46507" w:rsidRPr="00DB0A2D" w:rsidRDefault="00E46507" w:rsidP="00497744">
      <w:pPr>
        <w:autoSpaceDE/>
        <w:autoSpaceDN/>
        <w:adjustRightInd/>
        <w:spacing w:line="288" w:lineRule="auto"/>
        <w:rPr>
          <w:rFonts w:ascii="Trebuchet MS" w:hAnsi="Trebuchet MS" w:cstheme="minorHAnsi"/>
          <w:b/>
          <w:bCs/>
          <w:sz w:val="22"/>
          <w:szCs w:val="22"/>
        </w:rPr>
      </w:pPr>
      <w:r w:rsidRPr="00DB0A2D">
        <w:rPr>
          <w:rFonts w:ascii="Trebuchet MS" w:hAnsi="Trebuchet MS" w:cstheme="minorHAnsi"/>
          <w:b/>
          <w:bCs/>
          <w:sz w:val="22"/>
          <w:szCs w:val="22"/>
        </w:rPr>
        <w:br w:type="page"/>
      </w:r>
    </w:p>
    <w:p w14:paraId="00AE0BBA" w14:textId="4CF906E6" w:rsidR="00E46507" w:rsidRPr="00DB0A2D" w:rsidRDefault="00E46507" w:rsidP="00497744">
      <w:pPr>
        <w:widowControl w:val="0"/>
        <w:tabs>
          <w:tab w:val="left" w:pos="284"/>
        </w:tabs>
        <w:spacing w:line="288" w:lineRule="auto"/>
        <w:contextualSpacing/>
        <w:jc w:val="center"/>
        <w:rPr>
          <w:rFonts w:ascii="Trebuchet MS" w:hAnsi="Trebuchet MS" w:cstheme="minorHAnsi"/>
          <w:b/>
          <w:bCs/>
          <w:sz w:val="22"/>
          <w:szCs w:val="22"/>
        </w:rPr>
      </w:pPr>
      <w:r w:rsidRPr="00DB0A2D">
        <w:rPr>
          <w:rFonts w:ascii="Trebuchet MS" w:hAnsi="Trebuchet MS" w:cstheme="minorHAnsi"/>
          <w:b/>
          <w:bCs/>
          <w:sz w:val="22"/>
          <w:szCs w:val="22"/>
        </w:rPr>
        <w:lastRenderedPageBreak/>
        <w:t>ANEXO VI</w:t>
      </w:r>
    </w:p>
    <w:p w14:paraId="4F7A545F" w14:textId="77777777" w:rsidR="00C027C1" w:rsidRPr="00DB0A2D" w:rsidRDefault="00C027C1" w:rsidP="00EE289D">
      <w:pPr>
        <w:widowControl w:val="0"/>
        <w:tabs>
          <w:tab w:val="left" w:pos="284"/>
        </w:tabs>
        <w:spacing w:line="288" w:lineRule="auto"/>
        <w:contextualSpacing/>
        <w:jc w:val="center"/>
        <w:rPr>
          <w:rFonts w:ascii="Trebuchet MS" w:hAnsi="Trebuchet MS" w:cstheme="minorHAnsi"/>
          <w:b/>
          <w:bCs/>
          <w:sz w:val="22"/>
          <w:szCs w:val="22"/>
        </w:rPr>
      </w:pPr>
      <w:r w:rsidRPr="00DB0A2D">
        <w:rPr>
          <w:rFonts w:ascii="Trebuchet MS" w:hAnsi="Trebuchet MS" w:cstheme="minorHAnsi"/>
          <w:b/>
          <w:bCs/>
          <w:sz w:val="22"/>
          <w:szCs w:val="22"/>
        </w:rPr>
        <w:t>BOLETIM DE SUBSCRIÇÃO</w:t>
      </w:r>
    </w:p>
    <w:p w14:paraId="23039F26" w14:textId="77777777" w:rsidR="00C027C1" w:rsidRPr="00DB0A2D" w:rsidRDefault="00C027C1" w:rsidP="00EE289D">
      <w:pPr>
        <w:widowControl w:val="0"/>
        <w:tabs>
          <w:tab w:val="left" w:pos="284"/>
        </w:tabs>
        <w:spacing w:line="288" w:lineRule="auto"/>
        <w:contextualSpacing/>
        <w:jc w:val="center"/>
        <w:rPr>
          <w:rFonts w:ascii="Trebuchet MS" w:hAnsi="Trebuchet MS" w:cstheme="minorHAnsi"/>
          <w:b/>
          <w:bCs/>
          <w:sz w:val="22"/>
          <w:szCs w:val="22"/>
        </w:rPr>
      </w:pPr>
    </w:p>
    <w:p w14:paraId="300482B0" w14:textId="767BEA8A" w:rsidR="00C027C1" w:rsidRPr="00DB0A2D" w:rsidRDefault="00C027C1" w:rsidP="00497744">
      <w:pPr>
        <w:widowControl w:val="0"/>
        <w:tabs>
          <w:tab w:val="left" w:pos="284"/>
        </w:tabs>
        <w:spacing w:line="288" w:lineRule="auto"/>
        <w:contextualSpacing/>
        <w:jc w:val="center"/>
        <w:rPr>
          <w:rFonts w:ascii="Trebuchet MS" w:hAnsi="Trebuchet MS" w:cstheme="minorHAnsi"/>
          <w:b/>
          <w:bCs/>
          <w:sz w:val="22"/>
          <w:szCs w:val="22"/>
        </w:rPr>
      </w:pPr>
      <w:r w:rsidRPr="00DB0A2D">
        <w:rPr>
          <w:rFonts w:ascii="Trebuchet MS" w:hAnsi="Trebuchet MS" w:cstheme="minorHAnsi"/>
          <w:b/>
          <w:bCs/>
          <w:sz w:val="22"/>
          <w:szCs w:val="22"/>
        </w:rPr>
        <w:t>BOLETIM DE SUBSCRIÇÃO</w:t>
      </w:r>
      <w:r w:rsidR="00DC3E4A" w:rsidRPr="00DB0A2D">
        <w:rPr>
          <w:rFonts w:ascii="Trebuchet MS" w:hAnsi="Trebuchet MS" w:cstheme="minorHAnsi"/>
          <w:b/>
          <w:bCs/>
          <w:sz w:val="22"/>
          <w:szCs w:val="22"/>
        </w:rPr>
        <w:t xml:space="preserve"> Nº 0001</w:t>
      </w:r>
    </w:p>
    <w:p w14:paraId="68D2A754" w14:textId="77777777" w:rsidR="00967AD5" w:rsidRPr="00DB0A2D" w:rsidRDefault="00967AD5" w:rsidP="00497744">
      <w:pPr>
        <w:spacing w:line="288" w:lineRule="auto"/>
        <w:jc w:val="center"/>
        <w:rPr>
          <w:rFonts w:ascii="Trebuchet MS" w:hAnsi="Trebuchet MS"/>
          <w:b/>
          <w:bCs/>
          <w:sz w:val="22"/>
          <w:szCs w:val="22"/>
        </w:rPr>
      </w:pPr>
    </w:p>
    <w:p w14:paraId="6636ED69" w14:textId="77777777" w:rsidR="00CF295C" w:rsidRDefault="00CF295C" w:rsidP="00CF295C">
      <w:pPr>
        <w:widowControl w:val="0"/>
        <w:spacing w:line="288" w:lineRule="auto"/>
        <w:contextualSpacing/>
        <w:jc w:val="both"/>
        <w:rPr>
          <w:rFonts w:ascii="Trebuchet MS" w:hAnsi="Trebuchet MS" w:cstheme="minorHAnsi"/>
          <w:b/>
          <w:sz w:val="22"/>
          <w:szCs w:val="22"/>
        </w:rPr>
      </w:pPr>
      <w:r w:rsidRPr="00337CA5">
        <w:rPr>
          <w:rFonts w:ascii="Trebuchet MS" w:hAnsi="Trebuchet MS" w:cstheme="minorHAnsi"/>
          <w:b/>
          <w:sz w:val="22"/>
          <w:szCs w:val="22"/>
        </w:rPr>
        <w:t>2ª</w:t>
      </w:r>
      <w:r>
        <w:rPr>
          <w:rFonts w:ascii="Trebuchet MS" w:hAnsi="Trebuchet MS" w:cstheme="minorHAnsi"/>
          <w:b/>
          <w:sz w:val="22"/>
          <w:szCs w:val="22"/>
        </w:rPr>
        <w:t> </w:t>
      </w:r>
      <w:r w:rsidRPr="00337CA5">
        <w:rPr>
          <w:rFonts w:ascii="Trebuchet MS" w:hAnsi="Trebuchet MS" w:cstheme="minorHAnsi"/>
          <w:b/>
          <w:sz w:val="22"/>
          <w:szCs w:val="22"/>
        </w:rPr>
        <w:t>(SEGUNDA) EMISSÃO DE DEBÊNTURES SIMPLES, NÃO CONVERSÍVEIS EM AÇÕES, DA ESPÉCIE QUIROGRAFÁRIA, COM GARANTIA ADICIONAL FIDEJUSSÓRIA, A SER CONVOLADA NA ESPÉCIE COM GARANTIA REAL, COM GARANTIA ADICIONAL FIDEJUSSÓRIA, EM SÉRIE ÚNICA, PARA COLOCAÇÃO PRIVADA, DA</w:t>
      </w:r>
    </w:p>
    <w:p w14:paraId="2B40DF99" w14:textId="77777777" w:rsidR="005A14F4" w:rsidRPr="00DB0A2D" w:rsidRDefault="005A14F4" w:rsidP="00497744">
      <w:pPr>
        <w:spacing w:line="288" w:lineRule="auto"/>
        <w:jc w:val="center"/>
        <w:rPr>
          <w:rFonts w:ascii="Trebuchet MS" w:hAnsi="Trebuchet MS" w:cstheme="minorHAnsi"/>
          <w:b/>
          <w:sz w:val="22"/>
          <w:szCs w:val="22"/>
        </w:rPr>
      </w:pPr>
    </w:p>
    <w:p w14:paraId="1BBDC6BB" w14:textId="0E655C9D" w:rsidR="00225453" w:rsidRPr="00DB0A2D" w:rsidRDefault="002E41A5" w:rsidP="00497744">
      <w:pPr>
        <w:spacing w:line="288" w:lineRule="auto"/>
        <w:jc w:val="center"/>
        <w:rPr>
          <w:rFonts w:ascii="Trebuchet MS" w:hAnsi="Trebuchet MS"/>
          <w:b/>
          <w:bCs/>
          <w:sz w:val="22"/>
          <w:szCs w:val="22"/>
        </w:rPr>
      </w:pPr>
      <w:r w:rsidRPr="00DB0A2D">
        <w:rPr>
          <w:rFonts w:ascii="Trebuchet MS" w:hAnsi="Trebuchet MS" w:cstheme="minorHAnsi"/>
          <w:b/>
          <w:sz w:val="22"/>
          <w:szCs w:val="22"/>
        </w:rPr>
        <w:t>AMAZON TOWERS EMPREENDIMENTOS SPE S.A.</w:t>
      </w:r>
    </w:p>
    <w:p w14:paraId="36AAB05A" w14:textId="20BF863C" w:rsidR="00967AD5" w:rsidRPr="00DB0A2D" w:rsidRDefault="00967AD5" w:rsidP="00497744">
      <w:pPr>
        <w:spacing w:line="288" w:lineRule="auto"/>
        <w:jc w:val="center"/>
        <w:rPr>
          <w:rFonts w:ascii="Trebuchet MS" w:hAnsi="Trebuchet MS"/>
          <w:sz w:val="22"/>
          <w:szCs w:val="22"/>
        </w:rPr>
      </w:pPr>
      <w:r w:rsidRPr="00DB0A2D">
        <w:rPr>
          <w:rFonts w:ascii="Trebuchet MS" w:hAnsi="Trebuchet MS"/>
          <w:bCs/>
          <w:sz w:val="22"/>
          <w:szCs w:val="22"/>
        </w:rPr>
        <w:t>CNPJ</w:t>
      </w:r>
      <w:r w:rsidR="00BA2153" w:rsidRPr="00DB0A2D">
        <w:rPr>
          <w:rFonts w:ascii="Trebuchet MS" w:hAnsi="Trebuchet MS"/>
          <w:bCs/>
          <w:sz w:val="22"/>
          <w:szCs w:val="22"/>
        </w:rPr>
        <w:t>/ME</w:t>
      </w:r>
      <w:r w:rsidRPr="00DB0A2D">
        <w:rPr>
          <w:rFonts w:ascii="Trebuchet MS" w:hAnsi="Trebuchet MS"/>
          <w:bCs/>
          <w:sz w:val="22"/>
          <w:szCs w:val="22"/>
        </w:rPr>
        <w:t xml:space="preserve"> Nº </w:t>
      </w:r>
      <w:r w:rsidR="002E41A5" w:rsidRPr="00DB0A2D">
        <w:rPr>
          <w:rFonts w:ascii="Trebuchet MS" w:hAnsi="Trebuchet MS" w:cstheme="minorHAnsi"/>
          <w:sz w:val="22"/>
          <w:szCs w:val="22"/>
        </w:rPr>
        <w:t>21.248.221/0001-53</w:t>
      </w:r>
    </w:p>
    <w:p w14:paraId="4D3C3FF1" w14:textId="77777777" w:rsidR="00967AD5" w:rsidRPr="00DB0A2D" w:rsidRDefault="00967AD5" w:rsidP="00497744">
      <w:pPr>
        <w:spacing w:line="288" w:lineRule="auto"/>
        <w:jc w:val="center"/>
        <w:rPr>
          <w:rFonts w:ascii="Trebuchet MS" w:hAnsi="Trebuchet MS"/>
          <w:sz w:val="22"/>
          <w:szCs w:val="22"/>
        </w:rPr>
      </w:pPr>
      <w:r w:rsidRPr="00DB0A2D">
        <w:rPr>
          <w:rFonts w:ascii="Trebuchet MS" w:hAnsi="Trebuchet MS"/>
          <w:sz w:val="22"/>
          <w:szCs w:val="22"/>
        </w:rPr>
        <w:t>(“</w:t>
      </w:r>
      <w:r w:rsidRPr="00DB0A2D">
        <w:rPr>
          <w:rFonts w:ascii="Trebuchet MS" w:hAnsi="Trebuchet MS"/>
          <w:bCs/>
          <w:sz w:val="22"/>
          <w:szCs w:val="22"/>
          <w:u w:val="single"/>
        </w:rPr>
        <w:t>Emissora</w:t>
      </w:r>
      <w:r w:rsidRPr="00DB0A2D">
        <w:rPr>
          <w:rFonts w:ascii="Trebuchet MS" w:hAnsi="Trebuchet MS"/>
          <w:sz w:val="22"/>
          <w:szCs w:val="22"/>
        </w:rPr>
        <w:t>”)</w:t>
      </w:r>
    </w:p>
    <w:p w14:paraId="1B6DD2D3" w14:textId="77777777" w:rsidR="00967AD5" w:rsidRPr="00DB0A2D" w:rsidRDefault="00967AD5" w:rsidP="00497744">
      <w:pPr>
        <w:spacing w:line="288" w:lineRule="auto"/>
        <w:jc w:val="both"/>
        <w:rPr>
          <w:rFonts w:ascii="Trebuchet MS" w:hAnsi="Trebuchet MS"/>
          <w:sz w:val="22"/>
          <w:szCs w:val="22"/>
        </w:rPr>
      </w:pPr>
      <w:bookmarkStart w:id="319" w:name="_DV_M2"/>
      <w:bookmarkStart w:id="320" w:name="_DV_M3"/>
      <w:bookmarkEnd w:id="319"/>
      <w:bookmarkEnd w:id="320"/>
    </w:p>
    <w:p w14:paraId="5F3DAD0F" w14:textId="1D7F3B76" w:rsidR="00967AD5" w:rsidRPr="00DB0A2D" w:rsidRDefault="00967AD5" w:rsidP="00497744">
      <w:pPr>
        <w:spacing w:line="288" w:lineRule="auto"/>
        <w:jc w:val="both"/>
        <w:rPr>
          <w:rFonts w:ascii="Trebuchet MS" w:hAnsi="Trebuchet MS"/>
          <w:sz w:val="22"/>
          <w:szCs w:val="22"/>
        </w:rPr>
      </w:pPr>
      <w:r w:rsidRPr="00DB0A2D">
        <w:rPr>
          <w:rFonts w:ascii="Trebuchet MS" w:hAnsi="Trebuchet MS"/>
          <w:sz w:val="22"/>
          <w:szCs w:val="22"/>
        </w:rPr>
        <w:t>Boletim de subscrição (“</w:t>
      </w:r>
      <w:r w:rsidRPr="00DB0A2D">
        <w:rPr>
          <w:rFonts w:ascii="Trebuchet MS" w:hAnsi="Trebuchet MS"/>
          <w:bCs/>
          <w:sz w:val="22"/>
          <w:szCs w:val="22"/>
          <w:u w:val="single"/>
        </w:rPr>
        <w:t>Boletim de Subscrição</w:t>
      </w:r>
      <w:r w:rsidRPr="00DB0A2D">
        <w:rPr>
          <w:rFonts w:ascii="Trebuchet MS" w:hAnsi="Trebuchet MS"/>
          <w:sz w:val="22"/>
          <w:szCs w:val="22"/>
        </w:rPr>
        <w:t xml:space="preserve">”) de debêntures simples, não conversíveis em ações, da espécie </w:t>
      </w:r>
      <w:r w:rsidR="00DB286B">
        <w:rPr>
          <w:rFonts w:ascii="Trebuchet MS" w:hAnsi="Trebuchet MS"/>
          <w:sz w:val="22"/>
          <w:szCs w:val="22"/>
        </w:rPr>
        <w:t xml:space="preserve">quirografária, com garantia adicional fidejussória, a ser convolada na espécie </w:t>
      </w:r>
      <w:r w:rsidR="00DE0736" w:rsidRPr="00DB0A2D">
        <w:rPr>
          <w:rFonts w:ascii="Trebuchet MS" w:hAnsi="Trebuchet MS"/>
          <w:sz w:val="22"/>
          <w:szCs w:val="22"/>
        </w:rPr>
        <w:t xml:space="preserve">com garantia real, com garantia adicional fidejussória, </w:t>
      </w:r>
      <w:r w:rsidRPr="00DB0A2D">
        <w:rPr>
          <w:rFonts w:ascii="Trebuchet MS" w:hAnsi="Trebuchet MS"/>
          <w:sz w:val="22"/>
          <w:szCs w:val="22"/>
        </w:rPr>
        <w:t xml:space="preserve">em série única, </w:t>
      </w:r>
      <w:r w:rsidR="0071208A" w:rsidRPr="00DB0A2D">
        <w:rPr>
          <w:rFonts w:ascii="Trebuchet MS" w:hAnsi="Trebuchet MS"/>
          <w:sz w:val="22"/>
          <w:szCs w:val="22"/>
        </w:rPr>
        <w:t xml:space="preserve">para colocação privada, </w:t>
      </w:r>
      <w:r w:rsidRPr="00DB0A2D">
        <w:rPr>
          <w:rFonts w:ascii="Trebuchet MS" w:hAnsi="Trebuchet MS"/>
          <w:sz w:val="22"/>
          <w:szCs w:val="22"/>
        </w:rPr>
        <w:t xml:space="preserve">da </w:t>
      </w:r>
      <w:r w:rsidR="002E41A5" w:rsidRPr="00DB0A2D">
        <w:rPr>
          <w:rFonts w:ascii="Trebuchet MS" w:hAnsi="Trebuchet MS"/>
          <w:sz w:val="22"/>
          <w:szCs w:val="22"/>
        </w:rPr>
        <w:t>2</w:t>
      </w:r>
      <w:r w:rsidRPr="00DB0A2D">
        <w:rPr>
          <w:rFonts w:ascii="Trebuchet MS" w:hAnsi="Trebuchet MS"/>
          <w:sz w:val="22"/>
          <w:szCs w:val="22"/>
        </w:rPr>
        <w:t xml:space="preserve">ª </w:t>
      </w:r>
      <w:r w:rsidR="002E41A5" w:rsidRPr="00DB0A2D">
        <w:rPr>
          <w:rFonts w:ascii="Trebuchet MS" w:hAnsi="Trebuchet MS"/>
          <w:sz w:val="22"/>
          <w:szCs w:val="22"/>
        </w:rPr>
        <w:t xml:space="preserve">(segunda) </w:t>
      </w:r>
      <w:r w:rsidRPr="00DB0A2D">
        <w:rPr>
          <w:rFonts w:ascii="Trebuchet MS" w:hAnsi="Trebuchet MS"/>
          <w:sz w:val="22"/>
          <w:szCs w:val="22"/>
        </w:rPr>
        <w:t>emissão da Emissora (“</w:t>
      </w:r>
      <w:r w:rsidRPr="00DB0A2D">
        <w:rPr>
          <w:rFonts w:ascii="Trebuchet MS" w:hAnsi="Trebuchet MS"/>
          <w:bCs/>
          <w:sz w:val="22"/>
          <w:szCs w:val="22"/>
          <w:u w:val="single"/>
        </w:rPr>
        <w:t>Debêntures</w:t>
      </w:r>
      <w:r w:rsidRPr="00DB0A2D">
        <w:rPr>
          <w:rFonts w:ascii="Trebuchet MS" w:hAnsi="Trebuchet MS"/>
          <w:sz w:val="22"/>
          <w:szCs w:val="22"/>
        </w:rPr>
        <w:t>” e “</w:t>
      </w:r>
      <w:r w:rsidRPr="00DB0A2D">
        <w:rPr>
          <w:rFonts w:ascii="Trebuchet MS" w:hAnsi="Trebuchet MS"/>
          <w:bCs/>
          <w:sz w:val="22"/>
          <w:szCs w:val="22"/>
          <w:u w:val="single"/>
        </w:rPr>
        <w:t>Emissão</w:t>
      </w:r>
      <w:r w:rsidRPr="00DB0A2D">
        <w:rPr>
          <w:rFonts w:ascii="Trebuchet MS" w:hAnsi="Trebuchet MS"/>
          <w:sz w:val="22"/>
          <w:szCs w:val="22"/>
        </w:rPr>
        <w:t>”, respectivamente), conforme disposto na “</w:t>
      </w:r>
      <w:r w:rsidR="00337CA5"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Pr="00DB0A2D">
        <w:rPr>
          <w:rFonts w:ascii="Trebuchet MS" w:hAnsi="Trebuchet MS"/>
          <w:sz w:val="22"/>
          <w:szCs w:val="22"/>
        </w:rPr>
        <w:t xml:space="preserve">”, celebrado em </w:t>
      </w:r>
      <w:r w:rsidR="00256392">
        <w:rPr>
          <w:rFonts w:ascii="Trebuchet MS" w:hAnsi="Trebuchet MS" w:cstheme="minorHAnsi"/>
          <w:sz w:val="22"/>
          <w:szCs w:val="22"/>
        </w:rPr>
        <w:t>16</w:t>
      </w:r>
      <w:r w:rsidR="00EA42BE" w:rsidRPr="00EA42BE">
        <w:rPr>
          <w:rFonts w:ascii="Trebuchet MS" w:hAnsi="Trebuchet MS" w:cstheme="minorHAnsi"/>
          <w:sz w:val="22"/>
          <w:szCs w:val="22"/>
        </w:rPr>
        <w:t xml:space="preserve"> de outubro de 2020</w:t>
      </w:r>
      <w:r w:rsidRPr="00DB0A2D">
        <w:rPr>
          <w:rFonts w:ascii="Trebuchet MS" w:hAnsi="Trebuchet MS"/>
          <w:sz w:val="22"/>
          <w:szCs w:val="22"/>
        </w:rPr>
        <w:t xml:space="preserve"> (“</w:t>
      </w:r>
      <w:r w:rsidRPr="00DB0A2D">
        <w:rPr>
          <w:rFonts w:ascii="Trebuchet MS" w:hAnsi="Trebuchet MS"/>
          <w:bCs/>
          <w:sz w:val="22"/>
          <w:szCs w:val="22"/>
          <w:u w:val="single"/>
        </w:rPr>
        <w:t>Escritura</w:t>
      </w:r>
      <w:r w:rsidR="0071208A" w:rsidRPr="00DB0A2D">
        <w:rPr>
          <w:rFonts w:ascii="Trebuchet MS" w:hAnsi="Trebuchet MS"/>
          <w:bCs/>
          <w:sz w:val="22"/>
          <w:szCs w:val="22"/>
          <w:u w:val="single"/>
        </w:rPr>
        <w:t xml:space="preserve"> de Emissão</w:t>
      </w:r>
      <w:r w:rsidRPr="00DB0A2D">
        <w:rPr>
          <w:rFonts w:ascii="Trebuchet MS" w:hAnsi="Trebuchet MS"/>
          <w:sz w:val="22"/>
          <w:szCs w:val="22"/>
        </w:rPr>
        <w:t>”).</w:t>
      </w:r>
    </w:p>
    <w:p w14:paraId="5C25126E" w14:textId="77777777" w:rsidR="00967AD5" w:rsidRPr="00DB0A2D" w:rsidRDefault="00967AD5" w:rsidP="00497744">
      <w:pPr>
        <w:spacing w:line="288" w:lineRule="auto"/>
        <w:jc w:val="both"/>
        <w:rPr>
          <w:rFonts w:ascii="Trebuchet MS" w:hAnsi="Trebuchet MS"/>
          <w:sz w:val="22"/>
          <w:szCs w:val="22"/>
        </w:rPr>
      </w:pPr>
    </w:p>
    <w:p w14:paraId="1540FB14" w14:textId="6D2FEEAA" w:rsidR="00967AD5" w:rsidRPr="00DB0A2D" w:rsidRDefault="00967AD5" w:rsidP="00497744">
      <w:pPr>
        <w:spacing w:line="288" w:lineRule="auto"/>
        <w:jc w:val="both"/>
        <w:rPr>
          <w:rFonts w:ascii="Trebuchet MS" w:hAnsi="Trebuchet MS"/>
          <w:sz w:val="22"/>
          <w:szCs w:val="22"/>
        </w:rPr>
      </w:pPr>
      <w:r w:rsidRPr="00DB0A2D">
        <w:rPr>
          <w:rFonts w:ascii="Trebuchet MS" w:hAnsi="Trebuchet MS"/>
          <w:sz w:val="22"/>
          <w:szCs w:val="22"/>
        </w:rPr>
        <w:t>Os termos utilizados no presente Boletim de Subscrição, iniciados em letras maiúsculas (estejam no singular ou no plural), que não sejam definidos de outra forma neste Boletim de Subscrição, terão o significado que lhes é atribuído na Escritura</w:t>
      </w:r>
      <w:r w:rsidR="0071208A" w:rsidRPr="00DB0A2D">
        <w:rPr>
          <w:rFonts w:ascii="Trebuchet MS" w:hAnsi="Trebuchet MS"/>
          <w:sz w:val="22"/>
          <w:szCs w:val="22"/>
        </w:rPr>
        <w:t xml:space="preserve"> de Emissão</w:t>
      </w:r>
      <w:r w:rsidRPr="00DB0A2D">
        <w:rPr>
          <w:rFonts w:ascii="Trebuchet MS" w:hAnsi="Trebuchet MS"/>
          <w:sz w:val="22"/>
          <w:szCs w:val="22"/>
        </w:rPr>
        <w:t>.</w:t>
      </w:r>
    </w:p>
    <w:p w14:paraId="78ECDE11" w14:textId="77777777" w:rsidR="00967AD5" w:rsidRPr="00DB0A2D" w:rsidRDefault="00967AD5" w:rsidP="00497744">
      <w:pPr>
        <w:spacing w:line="288" w:lineRule="auto"/>
        <w:jc w:val="both"/>
        <w:rPr>
          <w:rFonts w:ascii="Trebuchet MS" w:hAnsi="Trebuchet MS"/>
          <w:sz w:val="22"/>
          <w:szCs w:val="22"/>
        </w:rPr>
      </w:pPr>
    </w:p>
    <w:p w14:paraId="32102E09" w14:textId="77777777" w:rsidR="00967AD5" w:rsidRPr="00DB0A2D" w:rsidRDefault="00967AD5" w:rsidP="0043073B">
      <w:pPr>
        <w:numPr>
          <w:ilvl w:val="1"/>
          <w:numId w:val="6"/>
        </w:numPr>
        <w:tabs>
          <w:tab w:val="clear" w:pos="360"/>
          <w:tab w:val="num" w:pos="1418"/>
        </w:tabs>
        <w:spacing w:line="288" w:lineRule="auto"/>
        <w:ind w:left="1418" w:hanging="1418"/>
        <w:jc w:val="both"/>
        <w:rPr>
          <w:rFonts w:ascii="Trebuchet MS" w:hAnsi="Trebuchet MS"/>
          <w:b/>
          <w:bCs/>
          <w:sz w:val="22"/>
          <w:szCs w:val="22"/>
        </w:rPr>
      </w:pPr>
      <w:bookmarkStart w:id="321" w:name="_DV_M8"/>
      <w:bookmarkEnd w:id="321"/>
      <w:r w:rsidRPr="00DB0A2D">
        <w:rPr>
          <w:rFonts w:ascii="Trebuchet MS" w:hAnsi="Trebuchet MS"/>
          <w:b/>
          <w:bCs/>
          <w:sz w:val="22"/>
          <w:szCs w:val="22"/>
        </w:rPr>
        <w:t>CARACTERÍSTICAS DA EMISSÃO</w:t>
      </w:r>
    </w:p>
    <w:tbl>
      <w:tblPr>
        <w:tblW w:w="8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8504"/>
      </w:tblGrid>
      <w:tr w:rsidR="00967AD5" w:rsidRPr="00DB0A2D" w14:paraId="724C84B1" w14:textId="77777777" w:rsidTr="000D18F8">
        <w:trPr>
          <w:jc w:val="center"/>
        </w:trPr>
        <w:tc>
          <w:tcPr>
            <w:tcW w:w="8504" w:type="dxa"/>
          </w:tcPr>
          <w:p w14:paraId="31C2CC7D" w14:textId="5F464DD7"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emissão</w:t>
            </w:r>
            <w:r w:rsidRPr="00DB0A2D">
              <w:rPr>
                <w:rFonts w:ascii="Trebuchet MS" w:hAnsi="Trebuchet MS"/>
                <w:sz w:val="22"/>
                <w:szCs w:val="22"/>
              </w:rPr>
              <w:t xml:space="preserve">: </w:t>
            </w:r>
            <w:r w:rsidR="00BA7145" w:rsidRPr="00DB0A2D">
              <w:rPr>
                <w:rFonts w:ascii="Trebuchet MS" w:hAnsi="Trebuchet MS"/>
                <w:sz w:val="22"/>
                <w:szCs w:val="22"/>
              </w:rPr>
              <w:t>2</w:t>
            </w:r>
            <w:r w:rsidRPr="00DB0A2D">
              <w:rPr>
                <w:rFonts w:ascii="Trebuchet MS" w:hAnsi="Trebuchet MS"/>
                <w:sz w:val="22"/>
                <w:szCs w:val="22"/>
              </w:rPr>
              <w:t xml:space="preserve">ª </w:t>
            </w:r>
            <w:r w:rsidR="00BA7145" w:rsidRPr="00DB0A2D">
              <w:rPr>
                <w:rFonts w:ascii="Trebuchet MS" w:hAnsi="Trebuchet MS"/>
                <w:sz w:val="22"/>
                <w:szCs w:val="22"/>
              </w:rPr>
              <w:t xml:space="preserve">(Segunda) </w:t>
            </w:r>
            <w:r w:rsidRPr="00DB0A2D">
              <w:rPr>
                <w:rFonts w:ascii="Trebuchet MS" w:hAnsi="Trebuchet MS"/>
                <w:sz w:val="22"/>
                <w:szCs w:val="22"/>
              </w:rPr>
              <w:t>Emissão;</w:t>
            </w:r>
          </w:p>
          <w:p w14:paraId="192B9A40" w14:textId="77777777"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série</w:t>
            </w:r>
            <w:r w:rsidRPr="00DB0A2D">
              <w:rPr>
                <w:rFonts w:ascii="Trebuchet MS" w:hAnsi="Trebuchet MS"/>
                <w:sz w:val="22"/>
                <w:szCs w:val="22"/>
              </w:rPr>
              <w:t>: única;</w:t>
            </w:r>
          </w:p>
          <w:p w14:paraId="38C93DA0" w14:textId="724B5A95" w:rsidR="00967AD5" w:rsidRPr="005B1491"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quantidade de Debê</w:t>
            </w:r>
            <w:r w:rsidRPr="005B1491">
              <w:rPr>
                <w:rFonts w:ascii="Trebuchet MS" w:hAnsi="Trebuchet MS"/>
                <w:i/>
                <w:iCs/>
                <w:sz w:val="22"/>
                <w:szCs w:val="22"/>
                <w:u w:val="single"/>
              </w:rPr>
              <w:t>ntures</w:t>
            </w:r>
            <w:r w:rsidRPr="005B1491">
              <w:rPr>
                <w:rFonts w:ascii="Trebuchet MS" w:hAnsi="Trebuchet MS"/>
                <w:sz w:val="22"/>
                <w:szCs w:val="22"/>
              </w:rPr>
              <w:t xml:space="preserve">: </w:t>
            </w:r>
            <w:r w:rsidR="00E41B1F" w:rsidRPr="005B1491">
              <w:rPr>
                <w:rFonts w:ascii="Trebuchet MS" w:hAnsi="Trebuchet MS"/>
                <w:sz w:val="22"/>
                <w:szCs w:val="22"/>
              </w:rPr>
              <w:t>1</w:t>
            </w:r>
            <w:r w:rsidR="000F0DFD" w:rsidRPr="005B1491">
              <w:rPr>
                <w:rFonts w:ascii="Trebuchet MS" w:hAnsi="Trebuchet MS"/>
                <w:sz w:val="22"/>
                <w:szCs w:val="22"/>
              </w:rPr>
              <w:t>5</w:t>
            </w:r>
            <w:r w:rsidR="00E41B1F" w:rsidRPr="005B1491">
              <w:rPr>
                <w:rFonts w:ascii="Trebuchet MS" w:hAnsi="Trebuchet MS"/>
                <w:sz w:val="22"/>
                <w:szCs w:val="22"/>
              </w:rPr>
              <w:t>.</w:t>
            </w:r>
            <w:r w:rsidR="000F0DFD" w:rsidRPr="005B1491">
              <w:rPr>
                <w:rFonts w:ascii="Trebuchet MS" w:hAnsi="Trebuchet MS"/>
                <w:sz w:val="22"/>
                <w:szCs w:val="22"/>
              </w:rPr>
              <w:t>000</w:t>
            </w:r>
            <w:r w:rsidRPr="005B1491">
              <w:rPr>
                <w:rFonts w:ascii="Trebuchet MS" w:hAnsi="Trebuchet MS"/>
                <w:sz w:val="22"/>
                <w:szCs w:val="22"/>
              </w:rPr>
              <w:t xml:space="preserve"> (</w:t>
            </w:r>
            <w:r w:rsidR="000F0DFD" w:rsidRPr="005B1491">
              <w:rPr>
                <w:rFonts w:ascii="Trebuchet MS" w:hAnsi="Trebuchet MS"/>
                <w:sz w:val="22"/>
                <w:szCs w:val="22"/>
              </w:rPr>
              <w:t>quinze mil</w:t>
            </w:r>
            <w:r w:rsidRPr="005B1491">
              <w:rPr>
                <w:rFonts w:ascii="Trebuchet MS" w:hAnsi="Trebuchet MS"/>
                <w:sz w:val="22"/>
                <w:szCs w:val="22"/>
              </w:rPr>
              <w:t>) Debêntures;</w:t>
            </w:r>
          </w:p>
          <w:p w14:paraId="1B4DFBB1" w14:textId="399B4148" w:rsidR="00967AD5" w:rsidRPr="005B1491"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5B1491">
              <w:rPr>
                <w:rFonts w:ascii="Trebuchet MS" w:hAnsi="Trebuchet MS"/>
                <w:i/>
                <w:iCs/>
                <w:sz w:val="22"/>
                <w:szCs w:val="22"/>
                <w:u w:val="single"/>
              </w:rPr>
              <w:t>montante da Emissão</w:t>
            </w:r>
            <w:r w:rsidRPr="005B1491">
              <w:rPr>
                <w:rFonts w:ascii="Trebuchet MS" w:hAnsi="Trebuchet MS"/>
                <w:sz w:val="22"/>
                <w:szCs w:val="22"/>
              </w:rPr>
              <w:t xml:space="preserve">: </w:t>
            </w:r>
            <w:r w:rsidR="002E3415" w:rsidRPr="005B1491">
              <w:rPr>
                <w:rFonts w:ascii="Trebuchet MS" w:hAnsi="Trebuchet MS"/>
                <w:sz w:val="22"/>
                <w:szCs w:val="22"/>
              </w:rPr>
              <w:t>R$ 1</w:t>
            </w:r>
            <w:r w:rsidR="000F0DFD" w:rsidRPr="005B1491">
              <w:rPr>
                <w:rFonts w:ascii="Trebuchet MS" w:hAnsi="Trebuchet MS"/>
                <w:sz w:val="22"/>
                <w:szCs w:val="22"/>
              </w:rPr>
              <w:t>5</w:t>
            </w:r>
            <w:r w:rsidR="002E3415" w:rsidRPr="005B1491">
              <w:rPr>
                <w:rFonts w:ascii="Trebuchet MS" w:hAnsi="Trebuchet MS"/>
                <w:sz w:val="22"/>
                <w:szCs w:val="22"/>
              </w:rPr>
              <w:t>.</w:t>
            </w:r>
            <w:r w:rsidR="000F0DFD" w:rsidRPr="005B1491">
              <w:rPr>
                <w:rFonts w:ascii="Trebuchet MS" w:hAnsi="Trebuchet MS"/>
                <w:sz w:val="22"/>
                <w:szCs w:val="22"/>
              </w:rPr>
              <w:t>000</w:t>
            </w:r>
            <w:r w:rsidR="002E3415" w:rsidRPr="005B1491">
              <w:rPr>
                <w:rFonts w:ascii="Trebuchet MS" w:hAnsi="Trebuchet MS"/>
                <w:sz w:val="22"/>
                <w:szCs w:val="22"/>
              </w:rPr>
              <w:t>.000,00 (</w:t>
            </w:r>
            <w:r w:rsidR="000F0DFD" w:rsidRPr="005B1491">
              <w:rPr>
                <w:rFonts w:ascii="Trebuchet MS" w:hAnsi="Trebuchet MS"/>
                <w:sz w:val="22"/>
                <w:szCs w:val="22"/>
              </w:rPr>
              <w:t>quinze</w:t>
            </w:r>
            <w:r w:rsidR="002E3415" w:rsidRPr="005B1491">
              <w:rPr>
                <w:rFonts w:ascii="Trebuchet MS" w:hAnsi="Trebuchet MS"/>
                <w:sz w:val="22"/>
                <w:szCs w:val="22"/>
              </w:rPr>
              <w:t xml:space="preserve"> milhões </w:t>
            </w:r>
            <w:r w:rsidR="000F0DFD" w:rsidRPr="005B1491">
              <w:rPr>
                <w:rFonts w:ascii="Trebuchet MS" w:hAnsi="Trebuchet MS"/>
                <w:sz w:val="22"/>
                <w:szCs w:val="22"/>
              </w:rPr>
              <w:t>d</w:t>
            </w:r>
            <w:r w:rsidR="002E3415" w:rsidRPr="005B1491">
              <w:rPr>
                <w:rFonts w:ascii="Trebuchet MS" w:hAnsi="Trebuchet MS"/>
                <w:sz w:val="22"/>
                <w:szCs w:val="22"/>
              </w:rPr>
              <w:t xml:space="preserve">e </w:t>
            </w:r>
            <w:r w:rsidR="000F0DFD" w:rsidRPr="005B1491">
              <w:rPr>
                <w:rFonts w:ascii="Trebuchet MS" w:hAnsi="Trebuchet MS"/>
                <w:sz w:val="22"/>
                <w:szCs w:val="22"/>
              </w:rPr>
              <w:t>reais</w:t>
            </w:r>
            <w:r w:rsidR="002E3415" w:rsidRPr="005B1491">
              <w:rPr>
                <w:rFonts w:ascii="Trebuchet MS" w:hAnsi="Trebuchet MS"/>
                <w:sz w:val="22"/>
                <w:szCs w:val="22"/>
              </w:rPr>
              <w:t>)</w:t>
            </w:r>
            <w:r w:rsidRPr="005B1491">
              <w:rPr>
                <w:rFonts w:ascii="Trebuchet MS" w:hAnsi="Trebuchet MS"/>
                <w:sz w:val="22"/>
                <w:szCs w:val="22"/>
              </w:rPr>
              <w:t>;</w:t>
            </w:r>
          </w:p>
          <w:p w14:paraId="19BD839A" w14:textId="12789F4F"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valor nominal unitário</w:t>
            </w:r>
            <w:r w:rsidRPr="00DB0A2D">
              <w:rPr>
                <w:rFonts w:ascii="Trebuchet MS" w:hAnsi="Trebuchet MS"/>
                <w:sz w:val="22"/>
                <w:szCs w:val="22"/>
              </w:rPr>
              <w:t>: R$ 1.000,00 (mil reais);</w:t>
            </w:r>
          </w:p>
          <w:p w14:paraId="166E7DAB" w14:textId="2603F532"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data de emissão</w:t>
            </w:r>
            <w:r w:rsidRPr="00DB0A2D">
              <w:rPr>
                <w:rFonts w:ascii="Trebuchet MS" w:hAnsi="Trebuchet MS"/>
                <w:sz w:val="22"/>
                <w:szCs w:val="22"/>
              </w:rPr>
              <w:t xml:space="preserve">: </w:t>
            </w:r>
            <w:r w:rsidR="00256392">
              <w:rPr>
                <w:rFonts w:ascii="Trebuchet MS" w:hAnsi="Trebuchet MS" w:cstheme="minorHAnsi"/>
                <w:sz w:val="22"/>
                <w:szCs w:val="22"/>
              </w:rPr>
              <w:t>16</w:t>
            </w:r>
            <w:r w:rsidR="00EA42BE" w:rsidRPr="00EA42BE">
              <w:rPr>
                <w:rFonts w:ascii="Trebuchet MS" w:hAnsi="Trebuchet MS" w:cstheme="minorHAnsi"/>
                <w:sz w:val="22"/>
                <w:szCs w:val="22"/>
              </w:rPr>
              <w:t xml:space="preserve"> de outubro de 2020</w:t>
            </w:r>
            <w:r w:rsidRPr="00DB0A2D">
              <w:rPr>
                <w:rFonts w:ascii="Trebuchet MS" w:hAnsi="Trebuchet MS"/>
                <w:sz w:val="22"/>
                <w:szCs w:val="22"/>
              </w:rPr>
              <w:t>;</w:t>
            </w:r>
          </w:p>
          <w:p w14:paraId="27D7D0FB" w14:textId="2A7A5A4A" w:rsidR="00967AD5" w:rsidRPr="005B1491"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data de vencimento</w:t>
            </w:r>
            <w:r w:rsidRPr="005B1491">
              <w:rPr>
                <w:rFonts w:ascii="Trebuchet MS" w:hAnsi="Trebuchet MS"/>
                <w:sz w:val="22"/>
                <w:szCs w:val="22"/>
              </w:rPr>
              <w:t xml:space="preserve">: </w:t>
            </w:r>
            <w:r w:rsidR="007443FC">
              <w:rPr>
                <w:rFonts w:ascii="Trebuchet MS" w:hAnsi="Trebuchet MS"/>
                <w:sz w:val="22"/>
                <w:szCs w:val="22"/>
              </w:rPr>
              <w:t>16</w:t>
            </w:r>
            <w:r w:rsidR="009C2E1B" w:rsidRPr="005B1491">
              <w:rPr>
                <w:rFonts w:ascii="Trebuchet MS" w:hAnsi="Trebuchet MS"/>
                <w:sz w:val="22"/>
                <w:szCs w:val="22"/>
              </w:rPr>
              <w:t xml:space="preserve"> de outubro de 2024</w:t>
            </w:r>
            <w:r w:rsidRPr="005B1491">
              <w:rPr>
                <w:rFonts w:ascii="Trebuchet MS" w:hAnsi="Trebuchet MS"/>
                <w:sz w:val="22"/>
                <w:szCs w:val="22"/>
              </w:rPr>
              <w:t>;</w:t>
            </w:r>
          </w:p>
          <w:p w14:paraId="1D78E814" w14:textId="0B65F237"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prazo</w:t>
            </w:r>
            <w:r w:rsidRPr="005B1491">
              <w:rPr>
                <w:rFonts w:ascii="Trebuchet MS" w:hAnsi="Trebuchet MS"/>
                <w:sz w:val="22"/>
                <w:szCs w:val="22"/>
              </w:rPr>
              <w:t>:</w:t>
            </w:r>
            <w:r w:rsidR="00FA61BF" w:rsidRPr="005B1491">
              <w:rPr>
                <w:rFonts w:ascii="Trebuchet MS" w:hAnsi="Trebuchet MS"/>
                <w:sz w:val="22"/>
                <w:szCs w:val="22"/>
              </w:rPr>
              <w:t xml:space="preserve"> </w:t>
            </w:r>
            <w:r w:rsidR="00EE558B" w:rsidRPr="005B1491">
              <w:rPr>
                <w:rFonts w:ascii="Trebuchet MS" w:hAnsi="Trebuchet MS"/>
                <w:sz w:val="22"/>
                <w:szCs w:val="22"/>
              </w:rPr>
              <w:t>1.46</w:t>
            </w:r>
            <w:r w:rsidR="007443FC">
              <w:rPr>
                <w:rFonts w:ascii="Trebuchet MS" w:hAnsi="Trebuchet MS"/>
                <w:sz w:val="22"/>
                <w:szCs w:val="22"/>
              </w:rPr>
              <w:t>1</w:t>
            </w:r>
            <w:r w:rsidR="00EE558B" w:rsidRPr="005B1491">
              <w:rPr>
                <w:rFonts w:ascii="Trebuchet MS" w:hAnsi="Trebuchet MS"/>
                <w:sz w:val="22"/>
                <w:szCs w:val="22"/>
              </w:rPr>
              <w:t xml:space="preserve"> (mil, quatrocentos e sessenta e </w:t>
            </w:r>
            <w:r w:rsidR="007443FC">
              <w:rPr>
                <w:rFonts w:ascii="Trebuchet MS" w:hAnsi="Trebuchet MS"/>
                <w:sz w:val="22"/>
                <w:szCs w:val="22"/>
              </w:rPr>
              <w:t>um</w:t>
            </w:r>
            <w:r w:rsidR="00EE558B" w:rsidRPr="005B1491">
              <w:rPr>
                <w:rFonts w:ascii="Trebuchet MS" w:hAnsi="Trebuchet MS"/>
                <w:sz w:val="22"/>
                <w:szCs w:val="22"/>
              </w:rPr>
              <w:t>)</w:t>
            </w:r>
            <w:r w:rsidR="00E36EC2" w:rsidRPr="005B1491">
              <w:rPr>
                <w:rFonts w:ascii="Trebuchet MS" w:hAnsi="Trebuchet MS"/>
                <w:sz w:val="22"/>
                <w:szCs w:val="22"/>
              </w:rPr>
              <w:t xml:space="preserve"> dias</w:t>
            </w:r>
            <w:r w:rsidRPr="005B1491">
              <w:rPr>
                <w:rFonts w:ascii="Trebuchet MS" w:hAnsi="Trebuchet MS"/>
                <w:sz w:val="22"/>
                <w:szCs w:val="22"/>
              </w:rPr>
              <w:t>, contados da Data de Emissão;</w:t>
            </w:r>
          </w:p>
          <w:p w14:paraId="426C1843" w14:textId="5540F431" w:rsidR="00967AD5" w:rsidRPr="00AC446B"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AC446B">
              <w:rPr>
                <w:rFonts w:ascii="Trebuchet MS" w:hAnsi="Trebuchet MS"/>
                <w:i/>
                <w:iCs/>
                <w:sz w:val="22"/>
                <w:szCs w:val="22"/>
                <w:u w:val="single"/>
              </w:rPr>
              <w:t>atualização do Valor Nominal Unitário</w:t>
            </w:r>
            <w:r w:rsidRPr="00AC446B">
              <w:rPr>
                <w:rFonts w:ascii="Trebuchet MS" w:hAnsi="Trebuchet MS"/>
                <w:sz w:val="22"/>
                <w:szCs w:val="22"/>
              </w:rPr>
              <w:t>: o</w:t>
            </w:r>
            <w:r w:rsidRPr="00AC446B">
              <w:rPr>
                <w:rFonts w:ascii="Trebuchet MS" w:hAnsi="Trebuchet MS"/>
                <w:color w:val="000000"/>
                <w:sz w:val="22"/>
                <w:szCs w:val="22"/>
              </w:rPr>
              <w:t xml:space="preserve"> Valor Nominal Unitário das Debêntures será atualizado </w:t>
            </w:r>
            <w:r w:rsidR="00EB6EE2" w:rsidRPr="00AC446B">
              <w:rPr>
                <w:rFonts w:ascii="Trebuchet MS" w:hAnsi="Trebuchet MS"/>
                <w:color w:val="000000"/>
                <w:sz w:val="22"/>
                <w:szCs w:val="22"/>
              </w:rPr>
              <w:t>pelo IGP-M</w:t>
            </w:r>
            <w:r w:rsidRPr="00AC446B">
              <w:rPr>
                <w:rFonts w:ascii="Trebuchet MS" w:eastAsia="Arial Unicode MS" w:hAnsi="Trebuchet MS"/>
                <w:sz w:val="22"/>
                <w:szCs w:val="22"/>
              </w:rPr>
              <w:t>;</w:t>
            </w:r>
          </w:p>
          <w:p w14:paraId="3F7E8A38" w14:textId="66144FD7" w:rsidR="00AC446B" w:rsidRPr="00AC446B" w:rsidRDefault="00967AD5" w:rsidP="00AC446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AC446B">
              <w:rPr>
                <w:rFonts w:ascii="Trebuchet MS" w:hAnsi="Trebuchet MS"/>
                <w:i/>
                <w:iCs/>
                <w:sz w:val="22"/>
                <w:szCs w:val="22"/>
                <w:u w:val="single"/>
              </w:rPr>
              <w:t>remuneração</w:t>
            </w:r>
            <w:r w:rsidRPr="00AC446B">
              <w:rPr>
                <w:rFonts w:ascii="Trebuchet MS" w:hAnsi="Trebuchet MS"/>
                <w:sz w:val="22"/>
                <w:szCs w:val="22"/>
              </w:rPr>
              <w:t xml:space="preserve">: </w:t>
            </w:r>
            <w:r w:rsidR="00AC446B" w:rsidRPr="00AC446B">
              <w:rPr>
                <w:rFonts w:ascii="Trebuchet MS" w:hAnsi="Trebuchet MS" w:cstheme="minorHAnsi"/>
                <w:sz w:val="22"/>
                <w:szCs w:val="22"/>
              </w:rPr>
              <w:t>12% (doze por cento) ao ano, base 360 (trezentos e sessenta) dias, calculada conforme a cláusula </w:t>
            </w:r>
            <w:r w:rsidR="00AC446B">
              <w:rPr>
                <w:rFonts w:ascii="Trebuchet MS" w:hAnsi="Trebuchet MS" w:cstheme="minorHAnsi"/>
                <w:sz w:val="22"/>
                <w:szCs w:val="22"/>
              </w:rPr>
              <w:fldChar w:fldCharType="begin"/>
            </w:r>
            <w:r w:rsidR="00AC446B">
              <w:rPr>
                <w:rFonts w:ascii="Trebuchet MS" w:hAnsi="Trebuchet MS" w:cstheme="minorHAnsi"/>
                <w:sz w:val="22"/>
                <w:szCs w:val="22"/>
              </w:rPr>
              <w:instrText xml:space="preserve"> REF _Ref49619836 \n \h </w:instrText>
            </w:r>
            <w:r w:rsidR="00AC446B">
              <w:rPr>
                <w:rFonts w:ascii="Trebuchet MS" w:hAnsi="Trebuchet MS" w:cstheme="minorHAnsi"/>
                <w:sz w:val="22"/>
                <w:szCs w:val="22"/>
              </w:rPr>
            </w:r>
            <w:r w:rsidR="00AC446B">
              <w:rPr>
                <w:rFonts w:ascii="Trebuchet MS" w:hAnsi="Trebuchet MS" w:cstheme="minorHAnsi"/>
                <w:sz w:val="22"/>
                <w:szCs w:val="22"/>
              </w:rPr>
              <w:fldChar w:fldCharType="separate"/>
            </w:r>
            <w:r w:rsidR="006A0CE2">
              <w:rPr>
                <w:rFonts w:ascii="Trebuchet MS" w:hAnsi="Trebuchet MS" w:cstheme="minorHAnsi"/>
                <w:sz w:val="22"/>
                <w:szCs w:val="22"/>
              </w:rPr>
              <w:t>4.8</w:t>
            </w:r>
            <w:r w:rsidR="00AC446B">
              <w:rPr>
                <w:rFonts w:ascii="Trebuchet MS" w:hAnsi="Trebuchet MS" w:cstheme="minorHAnsi"/>
                <w:sz w:val="22"/>
                <w:szCs w:val="22"/>
              </w:rPr>
              <w:fldChar w:fldCharType="end"/>
            </w:r>
            <w:r w:rsidR="00AC446B" w:rsidRPr="00AC446B">
              <w:rPr>
                <w:rFonts w:ascii="Trebuchet MS" w:hAnsi="Trebuchet MS" w:cstheme="minorHAnsi"/>
                <w:sz w:val="22"/>
                <w:szCs w:val="22"/>
              </w:rPr>
              <w:t xml:space="preserve"> da Escritura de Emissão;</w:t>
            </w:r>
          </w:p>
          <w:p w14:paraId="106E9436" w14:textId="422A14C4" w:rsidR="002E41A5" w:rsidRPr="001F4494" w:rsidRDefault="00B4737D"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AC446B">
              <w:rPr>
                <w:rFonts w:ascii="Trebuchet MS" w:hAnsi="Trebuchet MS"/>
                <w:i/>
                <w:iCs/>
                <w:sz w:val="22"/>
                <w:szCs w:val="22"/>
                <w:u w:val="single"/>
              </w:rPr>
              <w:lastRenderedPageBreak/>
              <w:t>data de pagamento do Valor Nominal Unitário Atualizado</w:t>
            </w:r>
            <w:r w:rsidR="00967AD5" w:rsidRPr="00AC446B">
              <w:rPr>
                <w:rFonts w:ascii="Trebuchet MS" w:hAnsi="Trebuchet MS"/>
                <w:sz w:val="22"/>
                <w:szCs w:val="22"/>
              </w:rPr>
              <w:t xml:space="preserve">: </w:t>
            </w:r>
            <w:r w:rsidR="0071208A" w:rsidRPr="00AC446B">
              <w:rPr>
                <w:rFonts w:ascii="Trebuchet MS" w:hAnsi="Trebuchet MS"/>
                <w:sz w:val="22"/>
                <w:szCs w:val="22"/>
              </w:rPr>
              <w:t>as Debêntures terão o seu Valor Nominal</w:t>
            </w:r>
            <w:r w:rsidR="0071208A" w:rsidRPr="00B4737D">
              <w:rPr>
                <w:rFonts w:ascii="Trebuchet MS" w:hAnsi="Trebuchet MS"/>
                <w:sz w:val="22"/>
                <w:szCs w:val="22"/>
              </w:rPr>
              <w:t xml:space="preserve"> Unitário </w:t>
            </w:r>
            <w:r w:rsidRPr="00B4737D">
              <w:rPr>
                <w:rFonts w:ascii="Trebuchet MS" w:hAnsi="Trebuchet MS"/>
                <w:sz w:val="22"/>
                <w:szCs w:val="22"/>
              </w:rPr>
              <w:t xml:space="preserve">Atualizado pago em parcela única, na Data de Vencimento, observadas as hipóteses de </w:t>
            </w:r>
            <w:r w:rsidRPr="001F4494">
              <w:rPr>
                <w:rFonts w:ascii="Trebuchet MS" w:hAnsi="Trebuchet MS"/>
                <w:sz w:val="22"/>
                <w:szCs w:val="22"/>
              </w:rPr>
              <w:t>vencimento antecipado ou Amortização Extraordinária Compulsória prevista na cláusula</w:t>
            </w:r>
            <w:r w:rsidR="001F4494">
              <w:rPr>
                <w:rFonts w:ascii="Trebuchet MS" w:hAnsi="Trebuchet MS"/>
                <w:sz w:val="22"/>
                <w:szCs w:val="22"/>
              </w:rPr>
              <w:t> </w:t>
            </w:r>
            <w:r w:rsidR="001F4494">
              <w:rPr>
                <w:rFonts w:ascii="Trebuchet MS" w:hAnsi="Trebuchet MS"/>
                <w:sz w:val="22"/>
                <w:szCs w:val="22"/>
              </w:rPr>
              <w:fldChar w:fldCharType="begin"/>
            </w:r>
            <w:r w:rsidR="001F4494">
              <w:rPr>
                <w:rFonts w:ascii="Trebuchet MS" w:hAnsi="Trebuchet MS"/>
                <w:sz w:val="22"/>
                <w:szCs w:val="22"/>
              </w:rPr>
              <w:instrText xml:space="preserve"> REF _Ref49279317 \r \h </w:instrText>
            </w:r>
            <w:r w:rsidR="001F4494">
              <w:rPr>
                <w:rFonts w:ascii="Trebuchet MS" w:hAnsi="Trebuchet MS"/>
                <w:sz w:val="22"/>
                <w:szCs w:val="22"/>
              </w:rPr>
            </w:r>
            <w:r w:rsidR="001F4494">
              <w:rPr>
                <w:rFonts w:ascii="Trebuchet MS" w:hAnsi="Trebuchet MS"/>
                <w:sz w:val="22"/>
                <w:szCs w:val="22"/>
              </w:rPr>
              <w:fldChar w:fldCharType="separate"/>
            </w:r>
            <w:r w:rsidR="006A0CE2">
              <w:rPr>
                <w:rFonts w:ascii="Trebuchet MS" w:hAnsi="Trebuchet MS"/>
                <w:sz w:val="22"/>
                <w:szCs w:val="22"/>
              </w:rPr>
              <w:t>4.11</w:t>
            </w:r>
            <w:r w:rsidR="001F4494">
              <w:rPr>
                <w:rFonts w:ascii="Trebuchet MS" w:hAnsi="Trebuchet MS"/>
                <w:sz w:val="22"/>
                <w:szCs w:val="22"/>
              </w:rPr>
              <w:fldChar w:fldCharType="end"/>
            </w:r>
            <w:r w:rsidRPr="001F4494">
              <w:rPr>
                <w:rFonts w:ascii="Trebuchet MS" w:hAnsi="Trebuchet MS"/>
                <w:sz w:val="22"/>
                <w:szCs w:val="22"/>
              </w:rPr>
              <w:t xml:space="preserve"> da Escritura de Emissão</w:t>
            </w:r>
            <w:r w:rsidR="0071208A" w:rsidRPr="001F4494">
              <w:rPr>
                <w:rFonts w:ascii="Trebuchet MS" w:hAnsi="Trebuchet MS"/>
                <w:sz w:val="22"/>
                <w:szCs w:val="22"/>
              </w:rPr>
              <w:t>;</w:t>
            </w:r>
          </w:p>
          <w:p w14:paraId="243B0134" w14:textId="661E61D3"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color w:val="000000"/>
                <w:sz w:val="22"/>
                <w:szCs w:val="22"/>
              </w:rPr>
            </w:pPr>
            <w:r w:rsidRPr="001F4494">
              <w:rPr>
                <w:rFonts w:ascii="Trebuchet MS" w:hAnsi="Trebuchet MS"/>
                <w:i/>
                <w:iCs/>
                <w:sz w:val="22"/>
                <w:szCs w:val="22"/>
                <w:u w:val="single"/>
              </w:rPr>
              <w:t>encargos moratórios</w:t>
            </w:r>
            <w:r w:rsidRPr="001F4494">
              <w:rPr>
                <w:rFonts w:ascii="Trebuchet MS" w:hAnsi="Trebuchet MS"/>
                <w:sz w:val="22"/>
                <w:szCs w:val="22"/>
              </w:rPr>
              <w:t xml:space="preserve">: </w:t>
            </w:r>
            <w:r w:rsidR="005705BE" w:rsidRPr="001F4494">
              <w:rPr>
                <w:rFonts w:ascii="Trebuchet MS" w:hAnsi="Trebuchet MS"/>
                <w:color w:val="000000"/>
                <w:sz w:val="22"/>
                <w:szCs w:val="22"/>
              </w:rPr>
              <w:t>Sem prejuízo da Remuneração, ocorrendo impontualidade no pagamento de qualquer quantia devida à Debenturista</w:t>
            </w:r>
            <w:r w:rsidR="005705BE" w:rsidRPr="00DB0A2D">
              <w:rPr>
                <w:rFonts w:ascii="Trebuchet MS" w:hAnsi="Trebuchet MS"/>
                <w:color w:val="000000"/>
                <w:sz w:val="22"/>
                <w:szCs w:val="22"/>
              </w:rPr>
              <w:t xml:space="preserve"> nos termos desta Escritura de Emissão, os débitos em atraso ficarão sujeitos a </w:t>
            </w:r>
            <w:r w:rsidR="005705BE" w:rsidRPr="00DB0A2D">
              <w:rPr>
                <w:rFonts w:ascii="Trebuchet MS" w:hAnsi="Trebuchet MS"/>
                <w:b/>
                <w:bCs/>
                <w:color w:val="000000"/>
                <w:sz w:val="22"/>
                <w:szCs w:val="22"/>
              </w:rPr>
              <w:t>(1)</w:t>
            </w:r>
            <w:r w:rsidR="005705BE" w:rsidRPr="00DB0A2D">
              <w:rPr>
                <w:rFonts w:ascii="Trebuchet MS" w:hAnsi="Trebuchet MS"/>
                <w:color w:val="000000"/>
                <w:sz w:val="22"/>
                <w:szCs w:val="22"/>
              </w:rPr>
              <w:t xml:space="preserve"> multa moratória, não compensatória, de 2% (dois por cento) sobre o valor total devido e </w:t>
            </w:r>
            <w:r w:rsidR="005705BE" w:rsidRPr="00DB0A2D">
              <w:rPr>
                <w:rFonts w:ascii="Trebuchet MS" w:hAnsi="Trebuchet MS"/>
                <w:b/>
                <w:bCs/>
                <w:color w:val="000000"/>
                <w:sz w:val="22"/>
                <w:szCs w:val="22"/>
              </w:rPr>
              <w:t>(</w:t>
            </w:r>
            <w:r w:rsidR="00F51DC4">
              <w:rPr>
                <w:rFonts w:ascii="Trebuchet MS" w:hAnsi="Trebuchet MS"/>
                <w:b/>
                <w:bCs/>
                <w:color w:val="000000"/>
                <w:sz w:val="22"/>
                <w:szCs w:val="22"/>
              </w:rPr>
              <w:t>2</w:t>
            </w:r>
            <w:r w:rsidR="005705BE" w:rsidRPr="00DB0A2D">
              <w:rPr>
                <w:rFonts w:ascii="Trebuchet MS" w:hAnsi="Trebuchet MS"/>
                <w:b/>
                <w:bCs/>
                <w:color w:val="000000"/>
                <w:sz w:val="22"/>
                <w:szCs w:val="22"/>
              </w:rPr>
              <w:t>)</w:t>
            </w:r>
            <w:r w:rsidR="005705BE" w:rsidRPr="00DB0A2D">
              <w:rPr>
                <w:rFonts w:ascii="Trebuchet MS" w:hAnsi="Trebuchet MS"/>
                <w:color w:val="000000"/>
                <w:sz w:val="22"/>
                <w:szCs w:val="22"/>
              </w:rPr>
              <w:t xml:space="preserve"> juros de mora à taxa de 1% (um por cento) ao mês, calculado </w:t>
            </w:r>
            <w:r w:rsidR="005705BE" w:rsidRPr="00DB0A2D">
              <w:rPr>
                <w:rFonts w:ascii="Trebuchet MS" w:hAnsi="Trebuchet MS"/>
                <w:i/>
                <w:iCs/>
                <w:color w:val="000000"/>
                <w:sz w:val="22"/>
                <w:szCs w:val="22"/>
              </w:rPr>
              <w:t>pro rata temporis</w:t>
            </w:r>
            <w:r w:rsidR="005705BE" w:rsidRPr="00DB0A2D">
              <w:rPr>
                <w:rFonts w:ascii="Trebuchet MS" w:hAnsi="Trebuchet MS"/>
                <w:color w:val="000000"/>
                <w:sz w:val="22"/>
                <w:szCs w:val="22"/>
              </w:rPr>
              <w:t xml:space="preserve"> desde a data de inadimplemento até a data do efetivo pagamento, sobre o montante assim devido</w:t>
            </w:r>
            <w:r w:rsidRPr="00DB0A2D">
              <w:rPr>
                <w:rFonts w:ascii="Trebuchet MS" w:hAnsi="Trebuchet MS"/>
                <w:color w:val="000000"/>
                <w:sz w:val="22"/>
                <w:szCs w:val="22"/>
              </w:rPr>
              <w:t xml:space="preserve">, </w:t>
            </w:r>
            <w:r w:rsidR="005705BE" w:rsidRPr="00DB0A2D">
              <w:rPr>
                <w:rFonts w:ascii="Trebuchet MS" w:hAnsi="Trebuchet MS"/>
                <w:color w:val="000000"/>
                <w:sz w:val="22"/>
                <w:szCs w:val="22"/>
              </w:rPr>
              <w:t>independentemente de aviso, notificação ou interpelação judicial ou extrajudicial, além das despesas incorridas para cobrança</w:t>
            </w:r>
            <w:r w:rsidRPr="00DB0A2D">
              <w:rPr>
                <w:rFonts w:ascii="Trebuchet MS" w:hAnsi="Trebuchet MS"/>
                <w:color w:val="000000"/>
                <w:sz w:val="22"/>
                <w:szCs w:val="22"/>
              </w:rPr>
              <w:t>;</w:t>
            </w:r>
          </w:p>
          <w:p w14:paraId="06A9ED34" w14:textId="5277E52B"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color w:val="000000"/>
                <w:sz w:val="22"/>
                <w:szCs w:val="22"/>
              </w:rPr>
            </w:pPr>
            <w:r w:rsidRPr="00DB0A2D">
              <w:rPr>
                <w:rFonts w:ascii="Trebuchet MS" w:hAnsi="Trebuchet MS"/>
                <w:i/>
                <w:iCs/>
                <w:sz w:val="22"/>
                <w:szCs w:val="22"/>
                <w:u w:val="single"/>
              </w:rPr>
              <w:t>local de pagamento</w:t>
            </w:r>
            <w:r w:rsidRPr="00DB0A2D">
              <w:rPr>
                <w:rFonts w:ascii="Trebuchet MS" w:hAnsi="Trebuchet MS"/>
                <w:sz w:val="22"/>
                <w:szCs w:val="22"/>
              </w:rPr>
              <w:t xml:space="preserve">: os </w:t>
            </w:r>
            <w:r w:rsidRPr="00DB0A2D">
              <w:rPr>
                <w:rFonts w:ascii="Trebuchet MS" w:hAnsi="Trebuchet MS"/>
                <w:color w:val="000000"/>
                <w:sz w:val="22"/>
                <w:szCs w:val="22"/>
              </w:rPr>
              <w:t xml:space="preserve">pagamentos </w:t>
            </w:r>
            <w:r w:rsidR="0071208A" w:rsidRPr="00DB0A2D">
              <w:rPr>
                <w:rFonts w:ascii="Trebuchet MS" w:hAnsi="Trebuchet MS"/>
                <w:color w:val="000000"/>
                <w:sz w:val="22"/>
                <w:szCs w:val="22"/>
              </w:rPr>
              <w:t>devidos pela Emissora em decorrência da Emissão serão efetuados</w:t>
            </w:r>
            <w:r w:rsidRPr="00DB0A2D">
              <w:rPr>
                <w:rFonts w:ascii="Trebuchet MS" w:hAnsi="Trebuchet MS"/>
                <w:color w:val="000000"/>
                <w:sz w:val="22"/>
                <w:szCs w:val="22"/>
              </w:rPr>
              <w:t xml:space="preserve"> </w:t>
            </w:r>
            <w:r w:rsidR="005F6561" w:rsidRPr="00DB0A2D">
              <w:rPr>
                <w:rFonts w:ascii="Trebuchet MS" w:hAnsi="Trebuchet MS"/>
                <w:color w:val="000000"/>
                <w:sz w:val="22"/>
                <w:szCs w:val="22"/>
              </w:rPr>
              <w:t>na cidade de São Paulo, Estado de São Paulo, mediante depósito na</w:t>
            </w:r>
            <w:r w:rsidR="002E2089">
              <w:rPr>
                <w:rFonts w:ascii="Trebuchet MS" w:hAnsi="Trebuchet MS"/>
                <w:color w:val="000000"/>
                <w:sz w:val="22"/>
                <w:szCs w:val="22"/>
              </w:rPr>
              <w:t xml:space="preserve"> </w:t>
            </w:r>
            <w:r w:rsidR="002E2089" w:rsidRPr="002E2089">
              <w:rPr>
                <w:rFonts w:ascii="Trebuchet MS" w:hAnsi="Trebuchet MS"/>
                <w:color w:val="000000"/>
                <w:sz w:val="22"/>
                <w:szCs w:val="22"/>
              </w:rPr>
              <w:t>conta corrente nº 39353-4, agência 0350, mantida junto ao Itaú Unibanco S.A. (cód. 341)</w:t>
            </w:r>
            <w:r w:rsidR="005F6561" w:rsidRPr="00DB0A2D">
              <w:rPr>
                <w:rFonts w:ascii="Trebuchet MS" w:hAnsi="Trebuchet MS"/>
                <w:color w:val="000000"/>
                <w:sz w:val="22"/>
                <w:szCs w:val="22"/>
              </w:rPr>
              <w:t>, de titularidade da Debenturista</w:t>
            </w:r>
            <w:r w:rsidRPr="00DB0A2D">
              <w:rPr>
                <w:rFonts w:ascii="Trebuchet MS" w:hAnsi="Trebuchet MS"/>
                <w:color w:val="000000"/>
                <w:sz w:val="22"/>
                <w:szCs w:val="22"/>
              </w:rPr>
              <w:t>;</w:t>
            </w:r>
          </w:p>
          <w:p w14:paraId="3FFD980B" w14:textId="5EBB94C9" w:rsidR="00967AD5" w:rsidRPr="00DB0A2D" w:rsidRDefault="00967AD5" w:rsidP="0043073B">
            <w:pPr>
              <w:pStyle w:val="BodyText21"/>
              <w:widowControl/>
              <w:numPr>
                <w:ilvl w:val="0"/>
                <w:numId w:val="5"/>
              </w:numPr>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garantias</w:t>
            </w:r>
            <w:r w:rsidRPr="00DB0A2D">
              <w:rPr>
                <w:rFonts w:ascii="Trebuchet MS" w:hAnsi="Trebuchet MS"/>
                <w:sz w:val="22"/>
                <w:szCs w:val="22"/>
              </w:rPr>
              <w:t xml:space="preserve">: </w:t>
            </w:r>
            <w:r w:rsidR="003D379A" w:rsidRPr="00DB0A2D">
              <w:rPr>
                <w:rFonts w:ascii="Trebuchet MS" w:hAnsi="Trebuchet MS"/>
                <w:b/>
                <w:bCs/>
                <w:sz w:val="22"/>
                <w:szCs w:val="22"/>
              </w:rPr>
              <w:t>(1)</w:t>
            </w:r>
            <w:r w:rsidR="007960DF" w:rsidRPr="00DB0A2D">
              <w:rPr>
                <w:rFonts w:ascii="Trebuchet MS" w:hAnsi="Trebuchet MS"/>
                <w:sz w:val="22"/>
                <w:szCs w:val="22"/>
              </w:rPr>
              <w:t> AF Imóve</w:t>
            </w:r>
            <w:r w:rsidR="002E41A5" w:rsidRPr="00DB0A2D">
              <w:rPr>
                <w:rFonts w:ascii="Trebuchet MS" w:hAnsi="Trebuchet MS"/>
                <w:sz w:val="22"/>
                <w:szCs w:val="22"/>
              </w:rPr>
              <w:t xml:space="preserve">is; </w:t>
            </w:r>
            <w:r w:rsidR="002E41A5" w:rsidRPr="00DB0A2D">
              <w:rPr>
                <w:rFonts w:ascii="Trebuchet MS" w:hAnsi="Trebuchet MS"/>
                <w:b/>
                <w:sz w:val="22"/>
                <w:szCs w:val="22"/>
              </w:rPr>
              <w:t>(2) </w:t>
            </w:r>
            <w:r w:rsidR="002E41A5" w:rsidRPr="00DB0A2D">
              <w:rPr>
                <w:rFonts w:ascii="Trebuchet MS" w:hAnsi="Trebuchet MS"/>
                <w:sz w:val="22"/>
                <w:szCs w:val="22"/>
              </w:rPr>
              <w:t>C</w:t>
            </w:r>
            <w:r w:rsidR="007960DF" w:rsidRPr="00DB0A2D">
              <w:rPr>
                <w:rFonts w:ascii="Trebuchet MS" w:hAnsi="Trebuchet MS"/>
                <w:sz w:val="22"/>
                <w:szCs w:val="22"/>
              </w:rPr>
              <w:t xml:space="preserve">F </w:t>
            </w:r>
            <w:r w:rsidR="002E41A5" w:rsidRPr="00DB0A2D">
              <w:rPr>
                <w:rFonts w:ascii="Trebuchet MS" w:hAnsi="Trebuchet MS"/>
                <w:sz w:val="22"/>
                <w:szCs w:val="22"/>
              </w:rPr>
              <w:t>Direitos Creditórios</w:t>
            </w:r>
            <w:r w:rsidR="007960DF" w:rsidRPr="00DB0A2D">
              <w:rPr>
                <w:rFonts w:ascii="Trebuchet MS" w:hAnsi="Trebuchet MS"/>
                <w:sz w:val="22"/>
                <w:szCs w:val="22"/>
              </w:rPr>
              <w:t>;</w:t>
            </w:r>
            <w:r w:rsidR="003D379A" w:rsidRPr="00DB0A2D">
              <w:rPr>
                <w:rFonts w:ascii="Trebuchet MS" w:hAnsi="Trebuchet MS"/>
                <w:sz w:val="22"/>
                <w:szCs w:val="22"/>
              </w:rPr>
              <w:t xml:space="preserve"> </w:t>
            </w:r>
            <w:r w:rsidR="003D379A" w:rsidRPr="00DB0A2D">
              <w:rPr>
                <w:rFonts w:ascii="Trebuchet MS" w:hAnsi="Trebuchet MS"/>
                <w:b/>
                <w:bCs/>
                <w:sz w:val="22"/>
                <w:szCs w:val="22"/>
              </w:rPr>
              <w:t>(</w:t>
            </w:r>
            <w:r w:rsidR="002E41A5" w:rsidRPr="00DB0A2D">
              <w:rPr>
                <w:rFonts w:ascii="Trebuchet MS" w:hAnsi="Trebuchet MS"/>
                <w:b/>
                <w:bCs/>
                <w:sz w:val="22"/>
                <w:szCs w:val="22"/>
              </w:rPr>
              <w:t>3</w:t>
            </w:r>
            <w:r w:rsidR="003D379A" w:rsidRPr="00DB0A2D">
              <w:rPr>
                <w:rFonts w:ascii="Trebuchet MS" w:hAnsi="Trebuchet MS"/>
                <w:b/>
                <w:bCs/>
                <w:sz w:val="22"/>
                <w:szCs w:val="22"/>
              </w:rPr>
              <w:t>)</w:t>
            </w:r>
            <w:r w:rsidR="003D379A" w:rsidRPr="00DB0A2D">
              <w:rPr>
                <w:rFonts w:ascii="Trebuchet MS" w:hAnsi="Trebuchet MS"/>
                <w:sz w:val="22"/>
                <w:szCs w:val="22"/>
              </w:rPr>
              <w:t xml:space="preserve"> Fiança; </w:t>
            </w:r>
            <w:r w:rsidR="003D379A" w:rsidRPr="00DB0A2D">
              <w:rPr>
                <w:rFonts w:ascii="Trebuchet MS" w:hAnsi="Trebuchet MS"/>
                <w:b/>
                <w:bCs/>
                <w:sz w:val="22"/>
                <w:szCs w:val="22"/>
              </w:rPr>
              <w:t>(</w:t>
            </w:r>
            <w:r w:rsidR="002E41A5" w:rsidRPr="00DB0A2D">
              <w:rPr>
                <w:rFonts w:ascii="Trebuchet MS" w:hAnsi="Trebuchet MS"/>
                <w:b/>
                <w:bCs/>
                <w:sz w:val="22"/>
                <w:szCs w:val="22"/>
              </w:rPr>
              <w:t>4</w:t>
            </w:r>
            <w:r w:rsidR="003D379A" w:rsidRPr="00DB0A2D">
              <w:rPr>
                <w:rFonts w:ascii="Trebuchet MS" w:hAnsi="Trebuchet MS"/>
                <w:b/>
                <w:bCs/>
                <w:sz w:val="22"/>
                <w:szCs w:val="22"/>
              </w:rPr>
              <w:t>)</w:t>
            </w:r>
            <w:r w:rsidR="003D379A" w:rsidRPr="00DB0A2D">
              <w:rPr>
                <w:rFonts w:ascii="Trebuchet MS" w:hAnsi="Trebuchet MS"/>
                <w:sz w:val="22"/>
                <w:szCs w:val="22"/>
              </w:rPr>
              <w:t xml:space="preserve"> Fundo de Reserva</w:t>
            </w:r>
            <w:r w:rsidR="002E41A5" w:rsidRPr="00DB0A2D">
              <w:rPr>
                <w:rFonts w:ascii="Trebuchet MS" w:hAnsi="Trebuchet MS"/>
                <w:sz w:val="22"/>
                <w:szCs w:val="22"/>
              </w:rPr>
              <w:t xml:space="preserve">; </w:t>
            </w:r>
            <w:r w:rsidR="002E41A5" w:rsidRPr="00DB0A2D">
              <w:rPr>
                <w:rFonts w:ascii="Trebuchet MS" w:hAnsi="Trebuchet MS"/>
                <w:b/>
                <w:sz w:val="22"/>
                <w:szCs w:val="22"/>
              </w:rPr>
              <w:t>(5)</w:t>
            </w:r>
            <w:r w:rsidR="002E41A5" w:rsidRPr="00DB0A2D">
              <w:rPr>
                <w:rFonts w:ascii="Trebuchet MS" w:hAnsi="Trebuchet MS"/>
                <w:sz w:val="22"/>
                <w:szCs w:val="22"/>
              </w:rPr>
              <w:t> </w:t>
            </w:r>
            <w:r w:rsidR="00BE1246">
              <w:rPr>
                <w:rFonts w:ascii="Trebuchet MS" w:hAnsi="Trebuchet MS"/>
                <w:sz w:val="22"/>
                <w:szCs w:val="22"/>
              </w:rPr>
              <w:t xml:space="preserve">Fundo de Despesas IPTU; e </w:t>
            </w:r>
            <w:r w:rsidR="00BE1246" w:rsidRPr="00BE1246">
              <w:rPr>
                <w:rFonts w:ascii="Trebuchet MS" w:hAnsi="Trebuchet MS"/>
                <w:b/>
                <w:sz w:val="22"/>
                <w:szCs w:val="22"/>
              </w:rPr>
              <w:t>(6)</w:t>
            </w:r>
            <w:r w:rsidR="00BE1246">
              <w:rPr>
                <w:rFonts w:ascii="Trebuchet MS" w:hAnsi="Trebuchet MS"/>
                <w:sz w:val="22"/>
                <w:szCs w:val="22"/>
              </w:rPr>
              <w:t> </w:t>
            </w:r>
            <w:r w:rsidR="002E41A5" w:rsidRPr="00DB0A2D">
              <w:rPr>
                <w:rFonts w:ascii="Trebuchet MS" w:hAnsi="Trebuchet MS"/>
                <w:sz w:val="22"/>
                <w:szCs w:val="22"/>
              </w:rPr>
              <w:t>Fundo de Despesas</w:t>
            </w:r>
            <w:r w:rsidR="003D379A" w:rsidRPr="00DB0A2D">
              <w:rPr>
                <w:rFonts w:ascii="Trebuchet MS" w:hAnsi="Trebuchet MS"/>
                <w:sz w:val="22"/>
                <w:szCs w:val="22"/>
              </w:rPr>
              <w:t>, observado o disposto na Escritura</w:t>
            </w:r>
            <w:r w:rsidR="002E41A5" w:rsidRPr="00DB0A2D">
              <w:rPr>
                <w:rFonts w:ascii="Trebuchet MS" w:hAnsi="Trebuchet MS"/>
                <w:sz w:val="22"/>
                <w:szCs w:val="22"/>
              </w:rPr>
              <w:t xml:space="preserve"> de Emissão</w:t>
            </w:r>
            <w:r w:rsidR="0074135D" w:rsidRPr="00DB0A2D">
              <w:rPr>
                <w:rFonts w:ascii="Trebuchet MS" w:hAnsi="Trebuchet MS"/>
                <w:sz w:val="22"/>
                <w:szCs w:val="22"/>
              </w:rPr>
              <w:t>;</w:t>
            </w:r>
            <w:r w:rsidRPr="00DB0A2D">
              <w:rPr>
                <w:rFonts w:ascii="Trebuchet MS" w:hAnsi="Trebuchet MS"/>
                <w:sz w:val="22"/>
                <w:szCs w:val="22"/>
              </w:rPr>
              <w:t xml:space="preserve"> e</w:t>
            </w:r>
          </w:p>
          <w:p w14:paraId="7EBEA1A7" w14:textId="049AF791"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local de emissão</w:t>
            </w:r>
            <w:r w:rsidRPr="00DB0A2D">
              <w:rPr>
                <w:rFonts w:ascii="Trebuchet MS" w:hAnsi="Trebuchet MS"/>
                <w:sz w:val="22"/>
                <w:szCs w:val="22"/>
              </w:rPr>
              <w:t xml:space="preserve">: São </w:t>
            </w:r>
            <w:r w:rsidR="0046183E" w:rsidRPr="00DB0A2D">
              <w:rPr>
                <w:rFonts w:ascii="Trebuchet MS" w:hAnsi="Trebuchet MS"/>
                <w:sz w:val="22"/>
                <w:szCs w:val="22"/>
              </w:rPr>
              <w:t xml:space="preserve">Paulo </w:t>
            </w:r>
            <w:r w:rsidR="0074135D" w:rsidRPr="00DB0A2D">
              <w:rPr>
                <w:rFonts w:ascii="Trebuchet MS" w:hAnsi="Trebuchet MS"/>
                <w:sz w:val="22"/>
                <w:szCs w:val="22"/>
              </w:rPr>
              <w:t>–</w:t>
            </w:r>
            <w:r w:rsidRPr="00DB0A2D">
              <w:rPr>
                <w:rFonts w:ascii="Trebuchet MS" w:hAnsi="Trebuchet MS"/>
                <w:sz w:val="22"/>
                <w:szCs w:val="22"/>
              </w:rPr>
              <w:t xml:space="preserve"> SP</w:t>
            </w:r>
          </w:p>
        </w:tc>
      </w:tr>
    </w:tbl>
    <w:p w14:paraId="7C8B7268" w14:textId="77777777" w:rsidR="00967AD5" w:rsidRPr="00DB0A2D" w:rsidRDefault="00967AD5" w:rsidP="00497744">
      <w:pPr>
        <w:spacing w:line="288" w:lineRule="auto"/>
        <w:jc w:val="both"/>
        <w:rPr>
          <w:rFonts w:ascii="Trebuchet MS" w:hAnsi="Trebuchet MS"/>
          <w:b/>
          <w:bCs/>
          <w:sz w:val="22"/>
          <w:szCs w:val="22"/>
        </w:rPr>
      </w:pPr>
      <w:bookmarkStart w:id="322" w:name="_DV_M10"/>
      <w:bookmarkEnd w:id="322"/>
    </w:p>
    <w:p w14:paraId="0CB10695" w14:textId="77777777" w:rsidR="00967AD5" w:rsidRPr="00DB0A2D" w:rsidRDefault="00967AD5" w:rsidP="0043073B">
      <w:pPr>
        <w:numPr>
          <w:ilvl w:val="1"/>
          <w:numId w:val="6"/>
        </w:numPr>
        <w:tabs>
          <w:tab w:val="clear" w:pos="360"/>
          <w:tab w:val="num" w:pos="1418"/>
        </w:tabs>
        <w:spacing w:line="288" w:lineRule="auto"/>
        <w:ind w:left="1418" w:hanging="1418"/>
        <w:jc w:val="both"/>
        <w:rPr>
          <w:rFonts w:ascii="Trebuchet MS" w:hAnsi="Trebuchet MS"/>
          <w:b/>
          <w:sz w:val="22"/>
          <w:szCs w:val="22"/>
        </w:rPr>
      </w:pPr>
      <w:bookmarkStart w:id="323" w:name="_DV_M11"/>
      <w:bookmarkStart w:id="324" w:name="_DV_M12"/>
      <w:bookmarkEnd w:id="323"/>
      <w:bookmarkEnd w:id="324"/>
      <w:r w:rsidRPr="00DB0A2D">
        <w:rPr>
          <w:rFonts w:ascii="Trebuchet MS" w:hAnsi="Trebuchet MS"/>
          <w:b/>
          <w:sz w:val="22"/>
          <w:szCs w:val="22"/>
        </w:rPr>
        <w:t xml:space="preserve">SUBSCRITOR DAS DEBÊNTURES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8504"/>
      </w:tblGrid>
      <w:tr w:rsidR="00967AD5" w:rsidRPr="00DB0A2D" w14:paraId="2525B8C3" w14:textId="77777777" w:rsidTr="000D18F8">
        <w:trPr>
          <w:jc w:val="center"/>
        </w:trPr>
        <w:tc>
          <w:tcPr>
            <w:tcW w:w="8504" w:type="dxa"/>
          </w:tcPr>
          <w:p w14:paraId="7E562CE9" w14:textId="2976DF5C" w:rsidR="00967AD5" w:rsidRPr="00DB0A2D" w:rsidRDefault="00967AD5" w:rsidP="0043073B">
            <w:pPr>
              <w:pStyle w:val="BodyText21"/>
              <w:widowControl/>
              <w:numPr>
                <w:ilvl w:val="0"/>
                <w:numId w:val="7"/>
              </w:numPr>
              <w:tabs>
                <w:tab w:val="clear" w:pos="502"/>
              </w:tabs>
              <w:autoSpaceDE/>
              <w:autoSpaceDN/>
              <w:adjustRightInd/>
              <w:spacing w:line="288" w:lineRule="auto"/>
              <w:ind w:left="709" w:hanging="709"/>
              <w:rPr>
                <w:rFonts w:ascii="Trebuchet MS" w:hAnsi="Trebuchet MS"/>
                <w:sz w:val="22"/>
                <w:szCs w:val="22"/>
              </w:rPr>
            </w:pPr>
            <w:r w:rsidRPr="00DB0A2D">
              <w:rPr>
                <w:rFonts w:ascii="Trebuchet MS" w:hAnsi="Trebuchet MS"/>
                <w:i/>
                <w:iCs/>
                <w:sz w:val="22"/>
                <w:szCs w:val="22"/>
                <w:u w:val="single"/>
              </w:rPr>
              <w:t>nome / denominação social</w:t>
            </w:r>
            <w:r w:rsidRPr="00F51DC4">
              <w:rPr>
                <w:rFonts w:ascii="Trebuchet MS" w:hAnsi="Trebuchet MS"/>
                <w:i/>
                <w:iCs/>
                <w:sz w:val="22"/>
                <w:szCs w:val="22"/>
              </w:rPr>
              <w:t>:</w:t>
            </w:r>
            <w:r w:rsidRPr="00DB0A2D">
              <w:rPr>
                <w:rFonts w:ascii="Trebuchet MS" w:hAnsi="Trebuchet MS"/>
                <w:sz w:val="22"/>
                <w:szCs w:val="22"/>
              </w:rPr>
              <w:t xml:space="preserve"> </w:t>
            </w:r>
            <w:r w:rsidR="002E41A5" w:rsidRPr="00F51DC4">
              <w:rPr>
                <w:rFonts w:ascii="Trebuchet MS" w:hAnsi="Trebuchet MS"/>
                <w:bCs/>
                <w:sz w:val="22"/>
                <w:szCs w:val="22"/>
              </w:rPr>
              <w:t>True Securitizadora S.A.</w:t>
            </w:r>
            <w:r w:rsidRPr="00F51DC4">
              <w:rPr>
                <w:rFonts w:ascii="Trebuchet MS" w:hAnsi="Trebuchet MS"/>
                <w:bCs/>
                <w:sz w:val="22"/>
                <w:szCs w:val="22"/>
              </w:rPr>
              <w:t>;</w:t>
            </w:r>
          </w:p>
          <w:p w14:paraId="4B05DBFB" w14:textId="1046A49E" w:rsidR="00967AD5" w:rsidRPr="00DB0A2D" w:rsidRDefault="00967AD5" w:rsidP="0043073B">
            <w:pPr>
              <w:pStyle w:val="BodyText21"/>
              <w:widowControl/>
              <w:numPr>
                <w:ilvl w:val="0"/>
                <w:numId w:val="7"/>
              </w:numPr>
              <w:tabs>
                <w:tab w:val="clear" w:pos="502"/>
              </w:tabs>
              <w:autoSpaceDE/>
              <w:autoSpaceDN/>
              <w:adjustRightInd/>
              <w:spacing w:line="288" w:lineRule="auto"/>
              <w:ind w:left="709" w:hanging="709"/>
              <w:rPr>
                <w:rFonts w:ascii="Trebuchet MS" w:hAnsi="Trebuchet MS"/>
                <w:sz w:val="22"/>
                <w:szCs w:val="22"/>
              </w:rPr>
            </w:pPr>
            <w:r w:rsidRPr="00F51DC4">
              <w:rPr>
                <w:rFonts w:ascii="Trebuchet MS" w:hAnsi="Trebuchet MS"/>
                <w:i/>
                <w:iCs/>
                <w:sz w:val="22"/>
                <w:szCs w:val="22"/>
                <w:u w:val="single"/>
              </w:rPr>
              <w:t>CPF</w:t>
            </w:r>
            <w:r w:rsidR="002E41A5" w:rsidRPr="00F51DC4">
              <w:rPr>
                <w:rFonts w:ascii="Trebuchet MS" w:hAnsi="Trebuchet MS"/>
                <w:i/>
                <w:iCs/>
                <w:sz w:val="22"/>
                <w:szCs w:val="22"/>
                <w:u w:val="single"/>
              </w:rPr>
              <w:t>/MF</w:t>
            </w:r>
            <w:r w:rsidRPr="00F51DC4">
              <w:rPr>
                <w:rFonts w:ascii="Trebuchet MS" w:hAnsi="Trebuchet MS"/>
                <w:i/>
                <w:iCs/>
                <w:sz w:val="22"/>
                <w:szCs w:val="22"/>
                <w:u w:val="single"/>
              </w:rPr>
              <w:t xml:space="preserve"> / CNPJ</w:t>
            </w:r>
            <w:r w:rsidR="002E41A5" w:rsidRPr="00F51DC4">
              <w:rPr>
                <w:rFonts w:ascii="Trebuchet MS" w:hAnsi="Trebuchet MS"/>
                <w:i/>
                <w:iCs/>
                <w:sz w:val="22"/>
                <w:szCs w:val="22"/>
                <w:u w:val="single"/>
              </w:rPr>
              <w:t>/ME</w:t>
            </w:r>
            <w:r w:rsidRPr="00DB0A2D">
              <w:rPr>
                <w:rFonts w:ascii="Trebuchet MS" w:hAnsi="Trebuchet MS"/>
                <w:sz w:val="22"/>
                <w:szCs w:val="22"/>
              </w:rPr>
              <w:t xml:space="preserve">: </w:t>
            </w:r>
            <w:r w:rsidR="002E41A5" w:rsidRPr="00DB0A2D">
              <w:rPr>
                <w:rFonts w:ascii="Trebuchet MS" w:hAnsi="Trebuchet MS"/>
                <w:sz w:val="22"/>
                <w:szCs w:val="22"/>
              </w:rPr>
              <w:t>12.130.744/0001-00</w:t>
            </w:r>
            <w:r w:rsidRPr="00DB0A2D">
              <w:rPr>
                <w:rFonts w:ascii="Trebuchet MS" w:hAnsi="Trebuchet MS"/>
                <w:sz w:val="22"/>
                <w:szCs w:val="22"/>
              </w:rPr>
              <w:t>;</w:t>
            </w:r>
          </w:p>
          <w:p w14:paraId="1BEFC7DA" w14:textId="208656BA" w:rsidR="00967AD5" w:rsidRPr="00DB0A2D" w:rsidRDefault="00967AD5" w:rsidP="0043073B">
            <w:pPr>
              <w:pStyle w:val="BodyText21"/>
              <w:widowControl/>
              <w:numPr>
                <w:ilvl w:val="0"/>
                <w:numId w:val="7"/>
              </w:numPr>
              <w:tabs>
                <w:tab w:val="clear" w:pos="502"/>
              </w:tabs>
              <w:autoSpaceDE/>
              <w:autoSpaceDN/>
              <w:adjustRightInd/>
              <w:spacing w:line="288" w:lineRule="auto"/>
              <w:ind w:left="709" w:hanging="709"/>
              <w:rPr>
                <w:rFonts w:ascii="Trebuchet MS" w:hAnsi="Trebuchet MS"/>
                <w:sz w:val="22"/>
                <w:szCs w:val="22"/>
              </w:rPr>
            </w:pPr>
            <w:r w:rsidRPr="00F51DC4">
              <w:rPr>
                <w:rFonts w:ascii="Trebuchet MS" w:hAnsi="Trebuchet MS"/>
                <w:i/>
                <w:sz w:val="22"/>
                <w:szCs w:val="22"/>
                <w:u w:val="single"/>
              </w:rPr>
              <w:t>endereço</w:t>
            </w:r>
            <w:r w:rsidRPr="00F51DC4">
              <w:rPr>
                <w:rFonts w:ascii="Trebuchet MS" w:hAnsi="Trebuchet MS"/>
                <w:i/>
                <w:iCs/>
                <w:sz w:val="22"/>
                <w:szCs w:val="22"/>
              </w:rPr>
              <w:t xml:space="preserve">: </w:t>
            </w:r>
            <w:r w:rsidR="002E41A5" w:rsidRPr="00DB0A2D">
              <w:rPr>
                <w:rFonts w:ascii="Trebuchet MS" w:hAnsi="Trebuchet MS"/>
                <w:sz w:val="22"/>
                <w:szCs w:val="22"/>
              </w:rPr>
              <w:t>Avenida Santo Amaro, nº 48, 1º andar, conjunto 12, Vila Nova Conceição, CEP 04.506</w:t>
            </w:r>
            <w:r w:rsidR="002E41A5" w:rsidRPr="00DB0A2D">
              <w:rPr>
                <w:rFonts w:ascii="Trebuchet MS" w:hAnsi="Trebuchet MS"/>
                <w:sz w:val="22"/>
                <w:szCs w:val="22"/>
              </w:rPr>
              <w:noBreakHyphen/>
              <w:t>000</w:t>
            </w:r>
            <w:r w:rsidRPr="00DB0A2D">
              <w:rPr>
                <w:rFonts w:ascii="Trebuchet MS" w:hAnsi="Trebuchet MS"/>
                <w:sz w:val="22"/>
                <w:szCs w:val="22"/>
              </w:rPr>
              <w:t>; e</w:t>
            </w:r>
          </w:p>
          <w:p w14:paraId="58D2AC38" w14:textId="2851993D" w:rsidR="00967AD5" w:rsidRPr="00DB0A2D" w:rsidRDefault="00967AD5" w:rsidP="0043073B">
            <w:pPr>
              <w:pStyle w:val="BodyText21"/>
              <w:widowControl/>
              <w:numPr>
                <w:ilvl w:val="0"/>
                <w:numId w:val="7"/>
              </w:numPr>
              <w:tabs>
                <w:tab w:val="clear" w:pos="502"/>
              </w:tabs>
              <w:autoSpaceDE/>
              <w:autoSpaceDN/>
              <w:adjustRightInd/>
              <w:spacing w:line="288" w:lineRule="auto"/>
              <w:ind w:left="709" w:hanging="709"/>
              <w:rPr>
                <w:rFonts w:ascii="Trebuchet MS" w:hAnsi="Trebuchet MS"/>
                <w:sz w:val="22"/>
                <w:szCs w:val="22"/>
              </w:rPr>
            </w:pPr>
            <w:r w:rsidRPr="00F51DC4">
              <w:rPr>
                <w:rFonts w:ascii="Trebuchet MS" w:hAnsi="Trebuchet MS"/>
                <w:i/>
                <w:sz w:val="22"/>
                <w:szCs w:val="22"/>
                <w:u w:val="single"/>
              </w:rPr>
              <w:t>cidade – Estado</w:t>
            </w:r>
            <w:r w:rsidRPr="00F51DC4">
              <w:rPr>
                <w:rFonts w:ascii="Trebuchet MS" w:hAnsi="Trebuchet MS"/>
                <w:i/>
                <w:iCs/>
                <w:sz w:val="22"/>
                <w:szCs w:val="22"/>
              </w:rPr>
              <w:t xml:space="preserve">: </w:t>
            </w:r>
            <w:r w:rsidR="00BC6393" w:rsidRPr="00DB0A2D">
              <w:rPr>
                <w:rFonts w:ascii="Trebuchet MS" w:hAnsi="Trebuchet MS"/>
                <w:sz w:val="22"/>
                <w:szCs w:val="22"/>
              </w:rPr>
              <w:t>São Paulo</w:t>
            </w:r>
            <w:r w:rsidRPr="00DB0A2D">
              <w:rPr>
                <w:rFonts w:ascii="Trebuchet MS" w:hAnsi="Trebuchet MS"/>
                <w:sz w:val="22"/>
                <w:szCs w:val="22"/>
              </w:rPr>
              <w:t xml:space="preserve"> - </w:t>
            </w:r>
            <w:r w:rsidR="00EE33A9" w:rsidRPr="00DB0A2D">
              <w:rPr>
                <w:rFonts w:ascii="Trebuchet MS" w:hAnsi="Trebuchet MS"/>
                <w:sz w:val="22"/>
                <w:szCs w:val="22"/>
              </w:rPr>
              <w:t>S</w:t>
            </w:r>
            <w:r w:rsidR="00BC6393" w:rsidRPr="00DB0A2D">
              <w:rPr>
                <w:rFonts w:ascii="Trebuchet MS" w:hAnsi="Trebuchet MS"/>
                <w:sz w:val="22"/>
                <w:szCs w:val="22"/>
              </w:rPr>
              <w:t>P</w:t>
            </w:r>
            <w:r w:rsidRPr="00DB0A2D">
              <w:rPr>
                <w:rFonts w:ascii="Trebuchet MS" w:hAnsi="Trebuchet MS"/>
                <w:sz w:val="22"/>
                <w:szCs w:val="22"/>
              </w:rPr>
              <w:t>.</w:t>
            </w:r>
          </w:p>
        </w:tc>
      </w:tr>
    </w:tbl>
    <w:p w14:paraId="332DD134" w14:textId="77777777" w:rsidR="00967AD5" w:rsidRPr="00DB0A2D" w:rsidRDefault="00967AD5" w:rsidP="00497744">
      <w:pPr>
        <w:spacing w:line="288" w:lineRule="auto"/>
        <w:rPr>
          <w:rFonts w:ascii="Trebuchet MS" w:hAnsi="Trebuchet MS"/>
          <w:b/>
          <w:bCs/>
          <w:sz w:val="22"/>
          <w:szCs w:val="22"/>
        </w:rPr>
      </w:pPr>
    </w:p>
    <w:p w14:paraId="7FBF92DA" w14:textId="77777777" w:rsidR="00967AD5" w:rsidRPr="00DB0A2D" w:rsidRDefault="00967AD5" w:rsidP="0043073B">
      <w:pPr>
        <w:keepNext/>
        <w:numPr>
          <w:ilvl w:val="1"/>
          <w:numId w:val="6"/>
        </w:numPr>
        <w:tabs>
          <w:tab w:val="clear" w:pos="360"/>
          <w:tab w:val="num" w:pos="1418"/>
        </w:tabs>
        <w:spacing w:line="288" w:lineRule="auto"/>
        <w:ind w:left="1418" w:hanging="1418"/>
        <w:jc w:val="both"/>
        <w:rPr>
          <w:rFonts w:ascii="Trebuchet MS" w:hAnsi="Trebuchet MS"/>
          <w:b/>
          <w:sz w:val="22"/>
          <w:szCs w:val="22"/>
        </w:rPr>
      </w:pPr>
      <w:r w:rsidRPr="00DB0A2D">
        <w:rPr>
          <w:rFonts w:ascii="Trebuchet MS" w:hAnsi="Trebuchet MS"/>
          <w:b/>
          <w:sz w:val="22"/>
          <w:szCs w:val="22"/>
        </w:rPr>
        <w:t xml:space="preserve">SUBSCRIÇÃO E INTEGRALIZAÇÃO DAS DEBÊNTURES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8504"/>
      </w:tblGrid>
      <w:tr w:rsidR="00967AD5" w:rsidRPr="00DB0A2D" w14:paraId="0865D8D2" w14:textId="77777777" w:rsidTr="000D18F8">
        <w:trPr>
          <w:jc w:val="center"/>
        </w:trPr>
        <w:tc>
          <w:tcPr>
            <w:tcW w:w="8504" w:type="dxa"/>
          </w:tcPr>
          <w:p w14:paraId="7371A2AA" w14:textId="4E14E5DA" w:rsidR="00967AD5" w:rsidRPr="0037079F" w:rsidRDefault="00967AD5" w:rsidP="0043073B">
            <w:pPr>
              <w:pStyle w:val="BodyText21"/>
              <w:widowControl/>
              <w:numPr>
                <w:ilvl w:val="0"/>
                <w:numId w:val="8"/>
              </w:numPr>
              <w:tabs>
                <w:tab w:val="clear" w:pos="502"/>
              </w:tabs>
              <w:autoSpaceDE/>
              <w:autoSpaceDN/>
              <w:adjustRightInd/>
              <w:spacing w:line="288" w:lineRule="auto"/>
              <w:ind w:left="709" w:hanging="709"/>
              <w:rPr>
                <w:rFonts w:ascii="Trebuchet MS" w:hAnsi="Trebuchet MS"/>
                <w:b/>
                <w:bCs/>
                <w:sz w:val="22"/>
                <w:szCs w:val="22"/>
              </w:rPr>
            </w:pPr>
            <w:r w:rsidRPr="00F51DC4">
              <w:rPr>
                <w:rFonts w:ascii="Trebuchet MS" w:hAnsi="Trebuchet MS"/>
                <w:i/>
                <w:sz w:val="22"/>
                <w:szCs w:val="22"/>
                <w:u w:val="single"/>
              </w:rPr>
              <w:t>quantidade</w:t>
            </w:r>
            <w:r w:rsidRPr="00F51DC4">
              <w:rPr>
                <w:rFonts w:ascii="Trebuchet MS" w:hAnsi="Trebuchet MS"/>
                <w:bCs/>
                <w:i/>
                <w:sz w:val="22"/>
                <w:szCs w:val="22"/>
                <w:u w:val="single"/>
              </w:rPr>
              <w:t xml:space="preserve"> de Debêntures subscritas</w:t>
            </w:r>
            <w:r w:rsidRPr="0037079F">
              <w:rPr>
                <w:rFonts w:ascii="Trebuchet MS" w:hAnsi="Trebuchet MS"/>
                <w:i/>
                <w:iCs/>
                <w:sz w:val="22"/>
                <w:szCs w:val="22"/>
              </w:rPr>
              <w:t xml:space="preserve">: </w:t>
            </w:r>
            <w:r w:rsidR="007520BA" w:rsidRPr="0037079F">
              <w:rPr>
                <w:rFonts w:ascii="Trebuchet MS" w:hAnsi="Trebuchet MS"/>
                <w:sz w:val="22"/>
                <w:szCs w:val="22"/>
              </w:rPr>
              <w:t>1</w:t>
            </w:r>
            <w:r w:rsidR="000F0DFD" w:rsidRPr="0037079F">
              <w:rPr>
                <w:rFonts w:ascii="Trebuchet MS" w:hAnsi="Trebuchet MS"/>
                <w:sz w:val="22"/>
                <w:szCs w:val="22"/>
              </w:rPr>
              <w:t>5</w:t>
            </w:r>
            <w:r w:rsidR="007520BA" w:rsidRPr="0037079F">
              <w:rPr>
                <w:rFonts w:ascii="Trebuchet MS" w:hAnsi="Trebuchet MS"/>
                <w:sz w:val="22"/>
                <w:szCs w:val="22"/>
              </w:rPr>
              <w:t>.</w:t>
            </w:r>
            <w:r w:rsidR="000F0DFD" w:rsidRPr="0037079F">
              <w:rPr>
                <w:rFonts w:ascii="Trebuchet MS" w:hAnsi="Trebuchet MS"/>
                <w:sz w:val="22"/>
                <w:szCs w:val="22"/>
              </w:rPr>
              <w:t>000</w:t>
            </w:r>
            <w:r w:rsidRPr="0037079F">
              <w:rPr>
                <w:rFonts w:ascii="Trebuchet MS" w:hAnsi="Trebuchet MS"/>
                <w:sz w:val="22"/>
                <w:szCs w:val="22"/>
              </w:rPr>
              <w:t>;</w:t>
            </w:r>
          </w:p>
          <w:p w14:paraId="697A3C21" w14:textId="1C3B83F0" w:rsidR="00967AD5" w:rsidRPr="0037079F" w:rsidRDefault="00967AD5" w:rsidP="0043073B">
            <w:pPr>
              <w:pStyle w:val="BodyText21"/>
              <w:widowControl/>
              <w:numPr>
                <w:ilvl w:val="0"/>
                <w:numId w:val="8"/>
              </w:numPr>
              <w:tabs>
                <w:tab w:val="clear" w:pos="502"/>
              </w:tabs>
              <w:autoSpaceDE/>
              <w:autoSpaceDN/>
              <w:adjustRightInd/>
              <w:spacing w:line="288" w:lineRule="auto"/>
              <w:ind w:left="709" w:hanging="709"/>
              <w:rPr>
                <w:rFonts w:ascii="Trebuchet MS" w:hAnsi="Trebuchet MS"/>
                <w:bCs/>
                <w:sz w:val="22"/>
                <w:szCs w:val="22"/>
              </w:rPr>
            </w:pPr>
            <w:r w:rsidRPr="0037079F">
              <w:rPr>
                <w:rFonts w:ascii="Trebuchet MS" w:hAnsi="Trebuchet MS"/>
                <w:i/>
                <w:sz w:val="22"/>
                <w:szCs w:val="22"/>
                <w:u w:val="single"/>
              </w:rPr>
              <w:t xml:space="preserve">preço de subscrição </w:t>
            </w:r>
            <w:r w:rsidRPr="0037079F">
              <w:rPr>
                <w:rFonts w:ascii="Trebuchet MS" w:hAnsi="Trebuchet MS"/>
                <w:bCs/>
                <w:i/>
                <w:sz w:val="22"/>
                <w:szCs w:val="22"/>
                <w:u w:val="single"/>
              </w:rPr>
              <w:t>das Debêntures</w:t>
            </w:r>
            <w:r w:rsidRPr="0037079F">
              <w:rPr>
                <w:rFonts w:ascii="Trebuchet MS" w:hAnsi="Trebuchet MS"/>
                <w:bCs/>
                <w:i/>
                <w:sz w:val="22"/>
                <w:szCs w:val="22"/>
              </w:rPr>
              <w:t>:</w:t>
            </w:r>
            <w:r w:rsidRPr="0037079F">
              <w:rPr>
                <w:rFonts w:ascii="Trebuchet MS" w:hAnsi="Trebuchet MS"/>
                <w:bCs/>
                <w:sz w:val="22"/>
                <w:szCs w:val="22"/>
              </w:rPr>
              <w:t xml:space="preserve"> </w:t>
            </w:r>
            <w:r w:rsidRPr="0037079F">
              <w:rPr>
                <w:rFonts w:ascii="Trebuchet MS" w:hAnsi="Trebuchet MS"/>
                <w:sz w:val="22"/>
                <w:szCs w:val="22"/>
              </w:rPr>
              <w:t>R$</w:t>
            </w:r>
            <w:r w:rsidR="00EE33A9" w:rsidRPr="0037079F">
              <w:rPr>
                <w:rFonts w:ascii="Trebuchet MS" w:hAnsi="Trebuchet MS"/>
                <w:sz w:val="22"/>
                <w:szCs w:val="22"/>
              </w:rPr>
              <w:t xml:space="preserve"> </w:t>
            </w:r>
            <w:r w:rsidR="0046183E" w:rsidRPr="0037079F">
              <w:rPr>
                <w:rFonts w:ascii="Trebuchet MS" w:hAnsi="Trebuchet MS"/>
                <w:sz w:val="22"/>
                <w:szCs w:val="22"/>
              </w:rPr>
              <w:t>1.000,00</w:t>
            </w:r>
            <w:r w:rsidRPr="0037079F">
              <w:rPr>
                <w:rFonts w:ascii="Trebuchet MS" w:hAnsi="Trebuchet MS"/>
                <w:bCs/>
                <w:sz w:val="22"/>
                <w:szCs w:val="22"/>
              </w:rPr>
              <w:t>;</w:t>
            </w:r>
          </w:p>
          <w:p w14:paraId="1161BF3E" w14:textId="5280AC6F" w:rsidR="00967AD5" w:rsidRPr="0037079F" w:rsidRDefault="00967AD5" w:rsidP="0043073B">
            <w:pPr>
              <w:pStyle w:val="BodyText21"/>
              <w:widowControl/>
              <w:numPr>
                <w:ilvl w:val="0"/>
                <w:numId w:val="8"/>
              </w:numPr>
              <w:tabs>
                <w:tab w:val="clear" w:pos="502"/>
              </w:tabs>
              <w:autoSpaceDE/>
              <w:autoSpaceDN/>
              <w:adjustRightInd/>
              <w:spacing w:line="288" w:lineRule="auto"/>
              <w:ind w:left="709" w:hanging="709"/>
              <w:rPr>
                <w:rFonts w:ascii="Trebuchet MS" w:hAnsi="Trebuchet MS"/>
                <w:sz w:val="22"/>
                <w:szCs w:val="22"/>
              </w:rPr>
            </w:pPr>
            <w:r w:rsidRPr="0037079F">
              <w:rPr>
                <w:rFonts w:ascii="Trebuchet MS" w:hAnsi="Trebuchet MS"/>
                <w:i/>
                <w:sz w:val="22"/>
                <w:szCs w:val="22"/>
                <w:u w:val="single"/>
              </w:rPr>
              <w:t>valor</w:t>
            </w:r>
            <w:r w:rsidRPr="0037079F">
              <w:rPr>
                <w:rFonts w:ascii="Trebuchet MS" w:hAnsi="Trebuchet MS"/>
                <w:bCs/>
                <w:i/>
                <w:sz w:val="22"/>
                <w:szCs w:val="22"/>
                <w:u w:val="single"/>
              </w:rPr>
              <w:t xml:space="preserve"> total de Debêntures subscritas</w:t>
            </w:r>
            <w:r w:rsidRPr="0037079F">
              <w:rPr>
                <w:rFonts w:ascii="Trebuchet MS" w:hAnsi="Trebuchet MS"/>
                <w:bCs/>
                <w:i/>
                <w:sz w:val="22"/>
                <w:szCs w:val="22"/>
              </w:rPr>
              <w:t>:</w:t>
            </w:r>
            <w:r w:rsidRPr="0037079F">
              <w:rPr>
                <w:rFonts w:ascii="Trebuchet MS" w:hAnsi="Trebuchet MS"/>
                <w:i/>
                <w:sz w:val="22"/>
                <w:szCs w:val="22"/>
              </w:rPr>
              <w:t xml:space="preserve"> </w:t>
            </w:r>
            <w:r w:rsidRPr="0037079F">
              <w:rPr>
                <w:rFonts w:ascii="Trebuchet MS" w:hAnsi="Trebuchet MS"/>
                <w:sz w:val="22"/>
                <w:szCs w:val="22"/>
              </w:rPr>
              <w:t>R$</w:t>
            </w:r>
            <w:r w:rsidR="00EE33A9" w:rsidRPr="0037079F">
              <w:rPr>
                <w:rFonts w:ascii="Trebuchet MS" w:hAnsi="Trebuchet MS"/>
                <w:sz w:val="22"/>
                <w:szCs w:val="22"/>
              </w:rPr>
              <w:t xml:space="preserve"> </w:t>
            </w:r>
            <w:r w:rsidR="007520BA" w:rsidRPr="0037079F">
              <w:rPr>
                <w:rFonts w:ascii="Trebuchet MS" w:hAnsi="Trebuchet MS"/>
                <w:sz w:val="22"/>
                <w:szCs w:val="22"/>
              </w:rPr>
              <w:t>1</w:t>
            </w:r>
            <w:r w:rsidR="000F0DFD" w:rsidRPr="0037079F">
              <w:rPr>
                <w:rFonts w:ascii="Trebuchet MS" w:hAnsi="Trebuchet MS"/>
                <w:sz w:val="22"/>
                <w:szCs w:val="22"/>
              </w:rPr>
              <w:t>5</w:t>
            </w:r>
            <w:r w:rsidR="007520BA" w:rsidRPr="0037079F">
              <w:rPr>
                <w:rFonts w:ascii="Trebuchet MS" w:hAnsi="Trebuchet MS"/>
                <w:sz w:val="22"/>
                <w:szCs w:val="22"/>
              </w:rPr>
              <w:t>.</w:t>
            </w:r>
            <w:r w:rsidR="000F0DFD" w:rsidRPr="0037079F">
              <w:rPr>
                <w:rFonts w:ascii="Trebuchet MS" w:hAnsi="Trebuchet MS"/>
                <w:sz w:val="22"/>
                <w:szCs w:val="22"/>
              </w:rPr>
              <w:t>000</w:t>
            </w:r>
            <w:r w:rsidR="007520BA" w:rsidRPr="0037079F">
              <w:rPr>
                <w:rFonts w:ascii="Trebuchet MS" w:hAnsi="Trebuchet MS"/>
                <w:sz w:val="22"/>
                <w:szCs w:val="22"/>
              </w:rPr>
              <w:t>.000,00</w:t>
            </w:r>
            <w:r w:rsidRPr="0037079F">
              <w:rPr>
                <w:rFonts w:ascii="Trebuchet MS" w:hAnsi="Trebuchet MS"/>
                <w:sz w:val="22"/>
                <w:szCs w:val="22"/>
              </w:rPr>
              <w:t>; e</w:t>
            </w:r>
          </w:p>
          <w:p w14:paraId="6DF26DA9" w14:textId="77777777" w:rsidR="00967AD5" w:rsidRPr="00DB0A2D" w:rsidRDefault="00967AD5" w:rsidP="0043073B">
            <w:pPr>
              <w:pStyle w:val="BodyText21"/>
              <w:widowControl/>
              <w:numPr>
                <w:ilvl w:val="0"/>
                <w:numId w:val="8"/>
              </w:numPr>
              <w:tabs>
                <w:tab w:val="clear" w:pos="502"/>
              </w:tabs>
              <w:autoSpaceDE/>
              <w:autoSpaceDN/>
              <w:adjustRightInd/>
              <w:spacing w:line="288" w:lineRule="auto"/>
              <w:ind w:left="709" w:hanging="709"/>
              <w:rPr>
                <w:rFonts w:ascii="Trebuchet MS" w:hAnsi="Trebuchet MS"/>
                <w:sz w:val="22"/>
                <w:szCs w:val="22"/>
              </w:rPr>
            </w:pPr>
            <w:r w:rsidRPr="00F51DC4">
              <w:rPr>
                <w:rFonts w:ascii="Trebuchet MS" w:hAnsi="Trebuchet MS"/>
                <w:i/>
                <w:sz w:val="22"/>
                <w:szCs w:val="22"/>
                <w:u w:val="single"/>
              </w:rPr>
              <w:t>forma</w:t>
            </w:r>
            <w:r w:rsidRPr="00F51DC4">
              <w:rPr>
                <w:rFonts w:ascii="Trebuchet MS" w:hAnsi="Trebuchet MS"/>
                <w:bCs/>
                <w:i/>
                <w:sz w:val="22"/>
                <w:szCs w:val="22"/>
                <w:u w:val="single"/>
              </w:rPr>
              <w:t xml:space="preserve"> de integralização</w:t>
            </w:r>
            <w:r w:rsidRPr="00F51DC4">
              <w:rPr>
                <w:rFonts w:ascii="Trebuchet MS" w:hAnsi="Trebuchet MS"/>
                <w:bCs/>
                <w:i/>
                <w:sz w:val="22"/>
                <w:szCs w:val="22"/>
              </w:rPr>
              <w:t>:</w:t>
            </w:r>
            <w:r w:rsidRPr="00F51DC4">
              <w:rPr>
                <w:rFonts w:ascii="Trebuchet MS" w:hAnsi="Trebuchet MS"/>
                <w:i/>
                <w:sz w:val="22"/>
                <w:szCs w:val="22"/>
              </w:rPr>
              <w:t xml:space="preserve"> </w:t>
            </w:r>
            <w:r w:rsidRPr="00DB0A2D">
              <w:rPr>
                <w:rFonts w:ascii="Trebuchet MS" w:hAnsi="Trebuchet MS"/>
                <w:sz w:val="22"/>
                <w:szCs w:val="22"/>
              </w:rPr>
              <w:t>à vista, em moeda corrente nacional.</w:t>
            </w:r>
          </w:p>
        </w:tc>
      </w:tr>
    </w:tbl>
    <w:p w14:paraId="463B9D79" w14:textId="77777777" w:rsidR="00967AD5" w:rsidRPr="00DB0A2D" w:rsidRDefault="00967AD5" w:rsidP="00497744">
      <w:pPr>
        <w:spacing w:line="288" w:lineRule="auto"/>
        <w:jc w:val="both"/>
        <w:rPr>
          <w:rFonts w:ascii="Trebuchet MS" w:hAnsi="Trebuchet MS"/>
          <w:b/>
          <w:bCs/>
          <w:sz w:val="22"/>
          <w:szCs w:val="22"/>
        </w:rPr>
      </w:pPr>
    </w:p>
    <w:p w14:paraId="7814F2BC" w14:textId="77777777" w:rsidR="00967AD5" w:rsidRPr="00DB0A2D" w:rsidRDefault="00967AD5" w:rsidP="0043073B">
      <w:pPr>
        <w:numPr>
          <w:ilvl w:val="1"/>
          <w:numId w:val="6"/>
        </w:numPr>
        <w:tabs>
          <w:tab w:val="clear" w:pos="360"/>
          <w:tab w:val="num" w:pos="1418"/>
        </w:tabs>
        <w:spacing w:line="288" w:lineRule="auto"/>
        <w:ind w:left="1418" w:hanging="1418"/>
        <w:jc w:val="both"/>
        <w:rPr>
          <w:rFonts w:ascii="Trebuchet MS" w:hAnsi="Trebuchet MS"/>
          <w:b/>
          <w:bCs/>
          <w:sz w:val="22"/>
          <w:szCs w:val="22"/>
        </w:rPr>
      </w:pPr>
      <w:r w:rsidRPr="00DB0A2D">
        <w:rPr>
          <w:rFonts w:ascii="Trebuchet MS" w:hAnsi="Trebuchet MS"/>
          <w:b/>
          <w:bCs/>
          <w:sz w:val="22"/>
          <w:szCs w:val="22"/>
        </w:rPr>
        <w:t>ADESÃO AOS TERMOS E CONDIÇÕES</w:t>
      </w:r>
    </w:p>
    <w:tbl>
      <w:tblPr>
        <w:tblW w:w="8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8504"/>
      </w:tblGrid>
      <w:tr w:rsidR="00967AD5" w:rsidRPr="00DB0A2D" w14:paraId="2AD4A3AE" w14:textId="77777777" w:rsidTr="000D18F8">
        <w:trPr>
          <w:jc w:val="center"/>
        </w:trPr>
        <w:tc>
          <w:tcPr>
            <w:tcW w:w="8504" w:type="dxa"/>
          </w:tcPr>
          <w:p w14:paraId="56B116F3" w14:textId="77777777" w:rsidR="00967AD5" w:rsidRPr="00DB0A2D" w:rsidRDefault="00967AD5" w:rsidP="00497744">
            <w:pPr>
              <w:spacing w:line="288" w:lineRule="auto"/>
              <w:jc w:val="both"/>
              <w:rPr>
                <w:rFonts w:ascii="Trebuchet MS" w:hAnsi="Trebuchet MS"/>
                <w:sz w:val="22"/>
                <w:szCs w:val="22"/>
              </w:rPr>
            </w:pPr>
            <w:r w:rsidRPr="00DB0A2D">
              <w:rPr>
                <w:rFonts w:ascii="Trebuchet MS" w:hAnsi="Trebuchet MS"/>
                <w:bCs/>
                <w:sz w:val="22"/>
                <w:szCs w:val="22"/>
              </w:rPr>
              <w:t xml:space="preserve">O subscritor das Debêntures neste ato declara, </w:t>
            </w:r>
            <w:r w:rsidRPr="00DB0A2D">
              <w:rPr>
                <w:rFonts w:ascii="Trebuchet MS" w:hAnsi="Trebuchet MS"/>
                <w:sz w:val="22"/>
                <w:szCs w:val="22"/>
              </w:rPr>
              <w:t>para os devidos fins, que:</w:t>
            </w:r>
          </w:p>
          <w:p w14:paraId="62CA3D78" w14:textId="77777777"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hAnsi="Trebuchet MS"/>
                <w:sz w:val="22"/>
                <w:szCs w:val="22"/>
              </w:rPr>
            </w:pPr>
            <w:r w:rsidRPr="00DB0A2D">
              <w:rPr>
                <w:rFonts w:ascii="Trebuchet MS" w:hAnsi="Trebuchet MS"/>
                <w:sz w:val="22"/>
                <w:szCs w:val="22"/>
              </w:rPr>
              <w:t>conhece e está de acordo com todas as disposições constantes deste Boletim de Subscrição e da Escritura, a qual em seu entendimento é suficiente para a análise e decisão de investimento nas Debêntures;</w:t>
            </w:r>
          </w:p>
          <w:p w14:paraId="03A51298" w14:textId="7B488573"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eastAsia="Arial Unicode MS" w:hAnsi="Trebuchet MS" w:cs="Calibri"/>
                <w:color w:val="000000"/>
                <w:sz w:val="22"/>
                <w:szCs w:val="22"/>
              </w:rPr>
            </w:pPr>
            <w:r w:rsidRPr="00DB0A2D">
              <w:rPr>
                <w:rFonts w:ascii="Trebuchet MS" w:hAnsi="Trebuchet MS"/>
                <w:bCs/>
                <w:sz w:val="22"/>
                <w:szCs w:val="22"/>
              </w:rPr>
              <w:t>tem plena ciência dos riscos envolvidos no investimento nas Debêntures, das h</w:t>
            </w:r>
            <w:r w:rsidRPr="00DB0A2D">
              <w:rPr>
                <w:rFonts w:ascii="Trebuchet MS" w:eastAsia="Arial Unicode MS" w:hAnsi="Trebuchet MS"/>
                <w:w w:val="0"/>
                <w:sz w:val="22"/>
                <w:szCs w:val="22"/>
              </w:rPr>
              <w:t xml:space="preserve">ipóteses de </w:t>
            </w:r>
            <w:r w:rsidR="0074135D" w:rsidRPr="00DB0A2D">
              <w:rPr>
                <w:rFonts w:ascii="Trebuchet MS" w:eastAsia="Arial Unicode MS" w:hAnsi="Trebuchet MS"/>
                <w:w w:val="0"/>
                <w:sz w:val="22"/>
                <w:szCs w:val="22"/>
              </w:rPr>
              <w:t>vencimento antecipado</w:t>
            </w:r>
            <w:r w:rsidR="0074135D" w:rsidRPr="00DB0A2D">
              <w:rPr>
                <w:rFonts w:ascii="Trebuchet MS" w:hAnsi="Trebuchet MS"/>
                <w:bCs/>
                <w:sz w:val="22"/>
                <w:szCs w:val="22"/>
              </w:rPr>
              <w:t xml:space="preserve"> </w:t>
            </w:r>
            <w:r w:rsidRPr="00DB0A2D">
              <w:rPr>
                <w:rFonts w:ascii="Trebuchet MS" w:hAnsi="Trebuchet MS"/>
                <w:bCs/>
                <w:sz w:val="22"/>
                <w:szCs w:val="22"/>
              </w:rPr>
              <w:t>e dos demais termos e condições previstos na Escritura;</w:t>
            </w:r>
          </w:p>
          <w:p w14:paraId="14BB9B0B" w14:textId="77777777"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eastAsia="Arial Unicode MS" w:hAnsi="Trebuchet MS" w:cs="Calibri"/>
                <w:color w:val="000000"/>
                <w:sz w:val="22"/>
                <w:szCs w:val="22"/>
              </w:rPr>
            </w:pPr>
            <w:r w:rsidRPr="00DB0A2D">
              <w:rPr>
                <w:rFonts w:ascii="Trebuchet MS" w:eastAsia="Arial Unicode MS" w:hAnsi="Trebuchet MS" w:cs="Calibri"/>
                <w:sz w:val="22"/>
                <w:szCs w:val="22"/>
              </w:rPr>
              <w:t>possui capacidade financeira para o investimento nas Debêntures, o qual é adequado ao seu nível de sofisticação e perfil de risco.</w:t>
            </w:r>
          </w:p>
          <w:p w14:paraId="7C37B090" w14:textId="77777777"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eastAsia="Arial Unicode MS" w:hAnsi="Trebuchet MS" w:cs="Calibri"/>
                <w:color w:val="000000"/>
                <w:sz w:val="22"/>
                <w:szCs w:val="22"/>
              </w:rPr>
            </w:pPr>
            <w:bookmarkStart w:id="325" w:name="_Ref383019561"/>
            <w:r w:rsidRPr="00DB0A2D">
              <w:rPr>
                <w:rFonts w:ascii="Trebuchet MS" w:eastAsia="Arial Unicode MS" w:hAnsi="Trebuchet MS" w:cs="Calibri"/>
                <w:color w:val="000000"/>
                <w:sz w:val="22"/>
                <w:szCs w:val="22"/>
              </w:rPr>
              <w:lastRenderedPageBreak/>
              <w:t xml:space="preserve">é capaz de suportar os riscos econômicos e eventual perda de todo ou parte de seu </w:t>
            </w:r>
            <w:r w:rsidRPr="00DB0A2D">
              <w:rPr>
                <w:rFonts w:ascii="Trebuchet MS" w:hAnsi="Trebuchet MS"/>
                <w:bCs/>
                <w:sz w:val="22"/>
                <w:szCs w:val="22"/>
              </w:rPr>
              <w:t>investimento</w:t>
            </w:r>
            <w:r w:rsidRPr="00DB0A2D">
              <w:rPr>
                <w:rFonts w:ascii="Trebuchet MS" w:eastAsia="Arial Unicode MS" w:hAnsi="Trebuchet MS" w:cs="Calibri"/>
                <w:color w:val="000000"/>
                <w:sz w:val="22"/>
                <w:szCs w:val="22"/>
              </w:rPr>
              <w:t xml:space="preserve"> nas Debêntures;</w:t>
            </w:r>
            <w:bookmarkEnd w:id="325"/>
          </w:p>
          <w:p w14:paraId="7F7D6DA8" w14:textId="77777777"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eastAsia="Arial Unicode MS" w:hAnsi="Trebuchet MS" w:cs="Calibri"/>
                <w:color w:val="000000"/>
                <w:sz w:val="22"/>
                <w:szCs w:val="22"/>
              </w:rPr>
            </w:pPr>
            <w:r w:rsidRPr="00DB0A2D">
              <w:rPr>
                <w:rFonts w:ascii="Trebuchet MS" w:eastAsia="Arial Unicode MS" w:hAnsi="Trebuchet MS" w:cs="Calibri"/>
                <w:color w:val="000000"/>
                <w:sz w:val="22"/>
                <w:szCs w:val="22"/>
              </w:rPr>
              <w:t>de acordo com seus atos societários e com a regulamentação que lhe é aplicável, a subscrição das Debêntures é válida e legal e não infringe qualquer lei, regulamento ou política de regulação a ele aplicável; e</w:t>
            </w:r>
          </w:p>
          <w:p w14:paraId="09E4D539" w14:textId="77777777"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hAnsi="Trebuchet MS"/>
                <w:sz w:val="22"/>
                <w:szCs w:val="22"/>
              </w:rPr>
            </w:pPr>
            <w:r w:rsidRPr="00DB0A2D">
              <w:rPr>
                <w:rFonts w:ascii="Trebuchet MS" w:eastAsia="Arial Unicode MS" w:hAnsi="Trebuchet MS" w:cs="Calibri"/>
                <w:color w:val="000000"/>
                <w:sz w:val="22"/>
                <w:szCs w:val="22"/>
              </w:rPr>
              <w:t>recebeu todas as informações pertinentes, as quais considera adequadas e suficientes para a sua decisão de investimento nas Debêntures.</w:t>
            </w:r>
          </w:p>
        </w:tc>
      </w:tr>
    </w:tbl>
    <w:p w14:paraId="3A9817FD" w14:textId="77777777" w:rsidR="00967AD5" w:rsidRPr="00DB0A2D" w:rsidRDefault="00967AD5" w:rsidP="00497744">
      <w:pPr>
        <w:spacing w:line="288" w:lineRule="auto"/>
        <w:jc w:val="both"/>
        <w:rPr>
          <w:rFonts w:ascii="Trebuchet MS" w:hAnsi="Trebuchet MS"/>
          <w:w w:val="0"/>
          <w:sz w:val="22"/>
          <w:szCs w:val="22"/>
        </w:rPr>
      </w:pPr>
    </w:p>
    <w:p w14:paraId="77DD0D36" w14:textId="77777777" w:rsidR="00967AD5" w:rsidRPr="00DB0A2D" w:rsidRDefault="00967AD5" w:rsidP="00497744">
      <w:pPr>
        <w:spacing w:line="288" w:lineRule="auto"/>
        <w:jc w:val="both"/>
        <w:rPr>
          <w:rFonts w:ascii="Trebuchet MS" w:hAnsi="Trebuchet MS"/>
          <w:b/>
          <w:bCs/>
          <w:sz w:val="22"/>
          <w:szCs w:val="22"/>
        </w:rPr>
      </w:pPr>
      <w:r w:rsidRPr="00DB0A2D">
        <w:rPr>
          <w:rFonts w:ascii="Trebuchet MS" w:eastAsia="Arial Unicode MS" w:hAnsi="Trebuchet MS"/>
          <w:w w:val="0"/>
          <w:sz w:val="22"/>
          <w:szCs w:val="22"/>
        </w:rPr>
        <w:t>Fica eleito o Foro</w:t>
      </w:r>
      <w:bookmarkStart w:id="326" w:name="_DV_C683"/>
      <w:r w:rsidRPr="00DB0A2D">
        <w:rPr>
          <w:rFonts w:ascii="Trebuchet MS" w:eastAsia="Arial Unicode MS" w:hAnsi="Trebuchet MS"/>
          <w:w w:val="0"/>
          <w:sz w:val="22"/>
          <w:szCs w:val="22"/>
        </w:rPr>
        <w:t xml:space="preserve"> da comarca </w:t>
      </w:r>
      <w:bookmarkStart w:id="327" w:name="_DV_M415"/>
      <w:bookmarkEnd w:id="326"/>
      <w:bookmarkEnd w:id="327"/>
      <w:r w:rsidRPr="00DB0A2D">
        <w:rPr>
          <w:rFonts w:ascii="Trebuchet MS" w:eastAsia="Arial Unicode MS" w:hAnsi="Trebuchet MS"/>
          <w:w w:val="0"/>
          <w:sz w:val="22"/>
          <w:szCs w:val="22"/>
        </w:rPr>
        <w:t>de São Paulo, estado de São Paulo, para dirimir quaisquer dúvidas ou controvérsias oriundas deste Boletim de Subscrição, com renúncia a qualquer outro, por mais privilegiado que seja.</w:t>
      </w:r>
    </w:p>
    <w:p w14:paraId="7650DBAE" w14:textId="77777777" w:rsidR="00967AD5" w:rsidRPr="00DB0A2D" w:rsidRDefault="00967AD5" w:rsidP="00497744">
      <w:pPr>
        <w:spacing w:line="288" w:lineRule="auto"/>
        <w:jc w:val="both"/>
        <w:rPr>
          <w:rFonts w:ascii="Trebuchet MS" w:hAnsi="Trebuchet MS"/>
          <w:b/>
          <w:bCs/>
          <w:sz w:val="22"/>
          <w:szCs w:val="22"/>
        </w:rPr>
      </w:pPr>
    </w:p>
    <w:p w14:paraId="1708A736" w14:textId="1F60A202" w:rsidR="00967AD5" w:rsidRPr="00DB0A2D" w:rsidRDefault="00967AD5" w:rsidP="00497744">
      <w:pPr>
        <w:spacing w:line="288" w:lineRule="auto"/>
        <w:jc w:val="center"/>
        <w:outlineLvl w:val="0"/>
        <w:rPr>
          <w:rFonts w:ascii="Trebuchet MS" w:hAnsi="Trebuchet MS"/>
          <w:bCs/>
          <w:sz w:val="22"/>
          <w:szCs w:val="22"/>
        </w:rPr>
      </w:pPr>
      <w:r w:rsidRPr="00DB0A2D">
        <w:rPr>
          <w:rFonts w:ascii="Trebuchet MS" w:hAnsi="Trebuchet MS"/>
          <w:bCs/>
          <w:sz w:val="22"/>
          <w:szCs w:val="22"/>
        </w:rPr>
        <w:t xml:space="preserve">São Paulo, </w:t>
      </w:r>
      <w:r w:rsidR="003D6288">
        <w:rPr>
          <w:rFonts w:ascii="Trebuchet MS" w:hAnsi="Trebuchet MS" w:cstheme="minorHAnsi"/>
          <w:iCs/>
          <w:sz w:val="22"/>
          <w:szCs w:val="22"/>
        </w:rPr>
        <w:t>16</w:t>
      </w:r>
      <w:r w:rsidR="00EA42BE" w:rsidRPr="00EA42BE">
        <w:rPr>
          <w:rFonts w:ascii="Trebuchet MS" w:hAnsi="Trebuchet MS" w:cstheme="minorHAnsi"/>
          <w:iCs/>
          <w:sz w:val="22"/>
          <w:szCs w:val="22"/>
        </w:rPr>
        <w:t xml:space="preserve"> de outubro de 2020</w:t>
      </w:r>
      <w:r w:rsidRPr="00EA42BE">
        <w:rPr>
          <w:rFonts w:ascii="Trebuchet MS" w:hAnsi="Trebuchet MS"/>
          <w:bCs/>
          <w:iCs/>
          <w:sz w:val="22"/>
          <w:szCs w:val="22"/>
        </w:rPr>
        <w:t>.</w:t>
      </w:r>
    </w:p>
    <w:p w14:paraId="420385FA" w14:textId="77777777" w:rsidR="00967AD5" w:rsidRPr="00DB0A2D" w:rsidRDefault="00967AD5" w:rsidP="00497744">
      <w:pPr>
        <w:spacing w:line="288" w:lineRule="auto"/>
        <w:jc w:val="both"/>
        <w:rPr>
          <w:rFonts w:ascii="Trebuchet MS" w:hAnsi="Trebuchet MS"/>
          <w:b/>
          <w:bCs/>
          <w:sz w:val="22"/>
          <w:szCs w:val="22"/>
        </w:rPr>
      </w:pPr>
    </w:p>
    <w:p w14:paraId="1E52E8FF" w14:textId="77777777" w:rsidR="007520BA" w:rsidRPr="00DB0A2D" w:rsidRDefault="007520BA" w:rsidP="007520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7520BA" w:rsidRPr="00DB0A2D" w14:paraId="2C1BC120" w14:textId="77777777" w:rsidTr="00600D27">
        <w:trPr>
          <w:jc w:val="center"/>
        </w:trPr>
        <w:tc>
          <w:tcPr>
            <w:tcW w:w="8362" w:type="dxa"/>
            <w:gridSpan w:val="2"/>
            <w:tcBorders>
              <w:top w:val="single" w:sz="4" w:space="0" w:color="auto"/>
            </w:tcBorders>
          </w:tcPr>
          <w:p w14:paraId="6DC14FB5" w14:textId="77777777" w:rsidR="007520BA" w:rsidRPr="00DB0A2D" w:rsidRDefault="007520BA" w:rsidP="00600D27">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lang w:val="pt-BR"/>
              </w:rPr>
              <w:t>TRUE SECURITIZADORA S.A.</w:t>
            </w:r>
          </w:p>
        </w:tc>
      </w:tr>
      <w:tr w:rsidR="007520BA" w:rsidRPr="00DB0A2D" w14:paraId="45D4550C" w14:textId="77777777" w:rsidTr="00600D27">
        <w:trPr>
          <w:jc w:val="center"/>
        </w:trPr>
        <w:tc>
          <w:tcPr>
            <w:tcW w:w="4253" w:type="dxa"/>
          </w:tcPr>
          <w:p w14:paraId="3FCCB188"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2AC37E22"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28CA9C05"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7FD03218"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711ED174"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46565064"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7856F2E7"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3AB17B4F"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7DCF94E8" w14:textId="77777777" w:rsidR="007520BA" w:rsidRPr="00DB0A2D" w:rsidRDefault="007520BA" w:rsidP="007520BA">
      <w:pPr>
        <w:spacing w:line="288" w:lineRule="auto"/>
        <w:contextualSpacing/>
        <w:jc w:val="center"/>
        <w:rPr>
          <w:rFonts w:ascii="Trebuchet MS" w:hAnsi="Trebuchet MS" w:cstheme="minorHAnsi"/>
          <w:w w:val="0"/>
          <w:sz w:val="22"/>
          <w:szCs w:val="22"/>
        </w:rPr>
      </w:pPr>
    </w:p>
    <w:p w14:paraId="34C662FF" w14:textId="77777777" w:rsidR="00967AD5" w:rsidRPr="00DB0A2D" w:rsidRDefault="00967AD5" w:rsidP="007520BA">
      <w:pPr>
        <w:spacing w:line="288" w:lineRule="auto"/>
        <w:jc w:val="center"/>
        <w:rPr>
          <w:rFonts w:ascii="Trebuchet MS" w:hAnsi="Trebuchet MS"/>
          <w:sz w:val="22"/>
          <w:szCs w:val="22"/>
        </w:rPr>
      </w:pPr>
    </w:p>
    <w:p w14:paraId="5077B959" w14:textId="77777777" w:rsidR="007520BA" w:rsidRPr="00DB0A2D" w:rsidRDefault="007520BA" w:rsidP="007520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7520BA" w:rsidRPr="00DB0A2D" w14:paraId="6FE753AC" w14:textId="77777777" w:rsidTr="00600D27">
        <w:trPr>
          <w:jc w:val="center"/>
        </w:trPr>
        <w:tc>
          <w:tcPr>
            <w:tcW w:w="8220" w:type="dxa"/>
            <w:gridSpan w:val="2"/>
            <w:tcBorders>
              <w:top w:val="single" w:sz="4" w:space="0" w:color="auto"/>
            </w:tcBorders>
          </w:tcPr>
          <w:p w14:paraId="1C0E6938" w14:textId="77777777" w:rsidR="007520BA" w:rsidRPr="00DB0A2D" w:rsidRDefault="007520BA" w:rsidP="00600D27">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7520BA" w:rsidRPr="00DB0A2D" w14:paraId="1E980124" w14:textId="77777777" w:rsidTr="00600D27">
        <w:trPr>
          <w:jc w:val="center"/>
        </w:trPr>
        <w:tc>
          <w:tcPr>
            <w:tcW w:w="4253" w:type="dxa"/>
          </w:tcPr>
          <w:p w14:paraId="1881CE85"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46DC807C"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1439E96B"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0CBC7595"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34F78216"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16465F3C"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24C04116"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7E8DBCFC"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487083A4" w14:textId="77777777" w:rsidR="007520BA" w:rsidRPr="00DB0A2D" w:rsidRDefault="007520BA" w:rsidP="007520BA">
      <w:pPr>
        <w:spacing w:line="288" w:lineRule="auto"/>
        <w:contextualSpacing/>
        <w:jc w:val="center"/>
        <w:rPr>
          <w:rFonts w:ascii="Trebuchet MS" w:hAnsi="Trebuchet MS" w:cstheme="minorHAnsi"/>
          <w:w w:val="0"/>
          <w:sz w:val="22"/>
          <w:szCs w:val="22"/>
        </w:rPr>
      </w:pPr>
    </w:p>
    <w:p w14:paraId="2B5826CB" w14:textId="09867BE8" w:rsidR="001340BE" w:rsidRDefault="001340BE" w:rsidP="00497744">
      <w:pPr>
        <w:autoSpaceDE/>
        <w:autoSpaceDN/>
        <w:adjustRightInd/>
        <w:spacing w:line="288" w:lineRule="auto"/>
        <w:rPr>
          <w:rFonts w:ascii="Trebuchet MS" w:hAnsi="Trebuchet MS" w:cstheme="minorHAnsi"/>
          <w:b/>
          <w:bCs/>
          <w:sz w:val="22"/>
          <w:szCs w:val="22"/>
        </w:rPr>
      </w:pPr>
      <w:r>
        <w:rPr>
          <w:rFonts w:ascii="Trebuchet MS" w:hAnsi="Trebuchet MS" w:cstheme="minorHAnsi"/>
          <w:b/>
          <w:bCs/>
          <w:sz w:val="22"/>
          <w:szCs w:val="22"/>
        </w:rPr>
        <w:br w:type="page"/>
      </w:r>
    </w:p>
    <w:p w14:paraId="074C3A8B" w14:textId="71740073" w:rsidR="00777DFD" w:rsidRDefault="001340BE" w:rsidP="001340BE">
      <w:pPr>
        <w:autoSpaceDE/>
        <w:autoSpaceDN/>
        <w:adjustRightInd/>
        <w:spacing w:line="288" w:lineRule="auto"/>
        <w:jc w:val="center"/>
        <w:rPr>
          <w:rFonts w:ascii="Trebuchet MS" w:hAnsi="Trebuchet MS" w:cstheme="minorHAnsi"/>
          <w:b/>
          <w:bCs/>
          <w:sz w:val="22"/>
          <w:szCs w:val="22"/>
        </w:rPr>
      </w:pPr>
      <w:r>
        <w:rPr>
          <w:rFonts w:ascii="Trebuchet MS" w:hAnsi="Trebuchet MS" w:cstheme="minorHAnsi"/>
          <w:b/>
          <w:bCs/>
          <w:sz w:val="22"/>
          <w:szCs w:val="22"/>
        </w:rPr>
        <w:lastRenderedPageBreak/>
        <w:t>ANEXO VII</w:t>
      </w:r>
    </w:p>
    <w:p w14:paraId="0A4228E0" w14:textId="5FF19F1A" w:rsidR="001340BE" w:rsidRDefault="001340BE" w:rsidP="001340BE">
      <w:pPr>
        <w:autoSpaceDE/>
        <w:autoSpaceDN/>
        <w:adjustRightInd/>
        <w:spacing w:line="288" w:lineRule="auto"/>
        <w:jc w:val="center"/>
        <w:rPr>
          <w:rFonts w:ascii="Trebuchet MS" w:hAnsi="Trebuchet MS" w:cstheme="minorHAnsi"/>
          <w:b/>
          <w:bCs/>
          <w:sz w:val="22"/>
          <w:szCs w:val="22"/>
        </w:rPr>
      </w:pPr>
      <w:r>
        <w:rPr>
          <w:rFonts w:ascii="Trebuchet MS" w:hAnsi="Trebuchet MS" w:cstheme="minorHAnsi"/>
          <w:b/>
          <w:bCs/>
          <w:sz w:val="22"/>
          <w:szCs w:val="22"/>
        </w:rPr>
        <w:t>MODELO DE DECLARAÇÃO</w:t>
      </w:r>
      <w:r w:rsidR="003F4094">
        <w:rPr>
          <w:rFonts w:ascii="Trebuchet MS" w:hAnsi="Trebuchet MS" w:cstheme="minorHAnsi"/>
          <w:b/>
          <w:bCs/>
          <w:sz w:val="22"/>
          <w:szCs w:val="22"/>
        </w:rPr>
        <w:t xml:space="preserve"> DA EMISSORA E DOS FIADORES</w:t>
      </w:r>
    </w:p>
    <w:p w14:paraId="49CEC7F0" w14:textId="1CD9270B" w:rsidR="001340BE" w:rsidRPr="0051412E" w:rsidRDefault="001340BE" w:rsidP="001340BE">
      <w:pPr>
        <w:autoSpaceDE/>
        <w:autoSpaceDN/>
        <w:adjustRightInd/>
        <w:spacing w:line="288" w:lineRule="auto"/>
        <w:jc w:val="center"/>
        <w:rPr>
          <w:rFonts w:ascii="Trebuchet MS" w:hAnsi="Trebuchet MS" w:cstheme="minorHAnsi"/>
          <w:b/>
          <w:bCs/>
          <w:sz w:val="22"/>
          <w:szCs w:val="22"/>
        </w:rPr>
      </w:pPr>
    </w:p>
    <w:p w14:paraId="6ECF4B74" w14:textId="217B62AC" w:rsidR="003F4094" w:rsidRPr="00690ACB" w:rsidRDefault="00673811" w:rsidP="003B1FAC">
      <w:pPr>
        <w:pStyle w:val="PargrafodaLista"/>
        <w:spacing w:line="288" w:lineRule="auto"/>
        <w:ind w:left="0"/>
        <w:contextualSpacing/>
        <w:jc w:val="both"/>
        <w:rPr>
          <w:rFonts w:ascii="Trebuchet MS" w:hAnsi="Trebuchet MS" w:cstheme="minorHAnsi"/>
          <w:sz w:val="22"/>
          <w:szCs w:val="22"/>
        </w:rPr>
      </w:pPr>
      <w:r w:rsidRPr="0051412E">
        <w:rPr>
          <w:rFonts w:ascii="Trebuchet MS" w:hAnsi="Trebuchet MS" w:cstheme="minorHAnsi"/>
          <w:sz w:val="22"/>
          <w:szCs w:val="22"/>
        </w:rPr>
        <w:t xml:space="preserve">A </w:t>
      </w:r>
      <w:r w:rsidRPr="0051412E">
        <w:rPr>
          <w:rFonts w:ascii="Trebuchet MS" w:hAnsi="Trebuchet MS" w:cstheme="minorHAnsi"/>
          <w:b/>
          <w:sz w:val="22"/>
          <w:szCs w:val="22"/>
        </w:rPr>
        <w:t>AMAZON TOWERS EMPREENDIMENTOS SPE S.A.</w:t>
      </w:r>
      <w:r w:rsidRPr="0051412E">
        <w:rPr>
          <w:rFonts w:ascii="Trebuchet MS" w:hAnsi="Trebuchet MS" w:cstheme="minorHAnsi"/>
          <w:sz w:val="22"/>
          <w:szCs w:val="22"/>
        </w:rPr>
        <w:t>,</w:t>
      </w:r>
      <w:r w:rsidRPr="0051412E">
        <w:rPr>
          <w:rFonts w:ascii="Trebuchet MS" w:hAnsi="Trebuchet MS" w:cstheme="minorHAnsi"/>
          <w:b/>
          <w:sz w:val="22"/>
          <w:szCs w:val="22"/>
        </w:rPr>
        <w:t xml:space="preserve"> </w:t>
      </w:r>
      <w:r w:rsidRPr="0051412E">
        <w:rPr>
          <w:rFonts w:ascii="Trebuchet MS" w:hAnsi="Trebuchet MS" w:cstheme="minorHAnsi"/>
          <w:sz w:val="22"/>
          <w:szCs w:val="22"/>
        </w:rPr>
        <w:t xml:space="preserve">sociedade por ações, com sede na cidade de Rio Verde, Estado de Goiás, na Avenida José Walter, s/n, quadra 96, lote 02, Setor Morada do Sol, CEP 75908-740, inscrita no </w:t>
      </w:r>
      <w:r w:rsidRPr="0051412E">
        <w:rPr>
          <w:rFonts w:ascii="Trebuchet MS" w:hAnsi="Trebuchet MS"/>
          <w:bCs/>
          <w:sz w:val="22"/>
          <w:szCs w:val="22"/>
        </w:rPr>
        <w:t xml:space="preserve">Cadastro Nacional da Pessoa Jurídica do Ministério da </w:t>
      </w:r>
      <w:r w:rsidRPr="0051412E">
        <w:rPr>
          <w:rFonts w:ascii="Trebuchet MS" w:hAnsi="Trebuchet MS"/>
          <w:bCs/>
          <w:sz w:val="22"/>
          <w:szCs w:val="22"/>
          <w:lang w:eastAsia="en-US"/>
        </w:rPr>
        <w:t xml:space="preserve">Economia, </w:t>
      </w:r>
      <w:r w:rsidRPr="0051412E">
        <w:rPr>
          <w:rFonts w:ascii="Trebuchet MS" w:hAnsi="Trebuchet MS"/>
          <w:sz w:val="22"/>
          <w:szCs w:val="22"/>
        </w:rPr>
        <w:t>Fazenda</w:t>
      </w:r>
      <w:r w:rsidRPr="0051412E">
        <w:rPr>
          <w:rFonts w:ascii="Trebuchet MS" w:hAnsi="Trebuchet MS"/>
          <w:bCs/>
          <w:sz w:val="22"/>
          <w:szCs w:val="22"/>
          <w:lang w:eastAsia="en-US"/>
        </w:rPr>
        <w:t xml:space="preserve"> e Planejamento </w:t>
      </w:r>
      <w:r w:rsidRPr="0051412E">
        <w:rPr>
          <w:rFonts w:ascii="Trebuchet MS" w:hAnsi="Trebuchet MS"/>
          <w:bCs/>
          <w:sz w:val="22"/>
          <w:szCs w:val="22"/>
        </w:rPr>
        <w:t>(“</w:t>
      </w:r>
      <w:r w:rsidRPr="0051412E">
        <w:rPr>
          <w:rFonts w:ascii="Trebuchet MS" w:hAnsi="Trebuchet MS"/>
          <w:bCs/>
          <w:sz w:val="22"/>
          <w:szCs w:val="22"/>
          <w:u w:val="single"/>
        </w:rPr>
        <w:t>CNPJ/ME</w:t>
      </w:r>
      <w:r w:rsidRPr="0051412E">
        <w:rPr>
          <w:rFonts w:ascii="Trebuchet MS" w:hAnsi="Trebuchet MS"/>
          <w:bCs/>
          <w:sz w:val="22"/>
          <w:szCs w:val="22"/>
        </w:rPr>
        <w:t xml:space="preserve">”) </w:t>
      </w:r>
      <w:r w:rsidRPr="0051412E">
        <w:rPr>
          <w:rFonts w:ascii="Trebuchet MS" w:hAnsi="Trebuchet MS" w:cstheme="minorHAnsi"/>
          <w:sz w:val="22"/>
          <w:szCs w:val="22"/>
        </w:rPr>
        <w:t>sob o nº 21.248.221/0001-53, com seus atos constitutivos registrados perante a Junta Comercial do Estado de Goiás (“</w:t>
      </w:r>
      <w:r w:rsidRPr="0051412E">
        <w:rPr>
          <w:rFonts w:ascii="Trebuchet MS" w:hAnsi="Trebuchet MS" w:cstheme="minorHAnsi"/>
          <w:sz w:val="22"/>
          <w:szCs w:val="22"/>
          <w:u w:val="single"/>
        </w:rPr>
        <w:t>JUCEG</w:t>
      </w:r>
      <w:r w:rsidRPr="0051412E">
        <w:rPr>
          <w:rFonts w:ascii="Trebuchet MS" w:hAnsi="Trebuchet MS" w:cstheme="minorHAnsi"/>
          <w:sz w:val="22"/>
          <w:szCs w:val="22"/>
        </w:rPr>
        <w:t>”) sob o NIRE 52.3.0.001.824-2</w:t>
      </w:r>
      <w:r w:rsidR="00936E9E">
        <w:rPr>
          <w:rFonts w:ascii="Trebuchet MS" w:hAnsi="Trebuchet MS" w:cstheme="minorHAnsi"/>
          <w:sz w:val="22"/>
          <w:szCs w:val="22"/>
          <w:lang w:val="pt-BR"/>
        </w:rPr>
        <w:t>,</w:t>
      </w:r>
      <w:r w:rsidR="00F76A4E">
        <w:rPr>
          <w:rFonts w:ascii="Trebuchet MS" w:hAnsi="Trebuchet MS" w:cstheme="minorHAnsi"/>
          <w:sz w:val="22"/>
          <w:szCs w:val="22"/>
        </w:rPr>
        <w:t xml:space="preserve"> na qualidade de emissora</w:t>
      </w:r>
      <w:r w:rsidR="00D73B5F">
        <w:rPr>
          <w:rFonts w:ascii="Trebuchet MS" w:hAnsi="Trebuchet MS" w:cstheme="minorHAnsi"/>
          <w:sz w:val="22"/>
          <w:szCs w:val="22"/>
        </w:rPr>
        <w:t xml:space="preserve"> </w:t>
      </w:r>
      <w:r w:rsidR="00F830AD">
        <w:rPr>
          <w:rFonts w:ascii="Trebuchet MS" w:hAnsi="Trebuchet MS" w:cstheme="minorHAnsi"/>
          <w:sz w:val="22"/>
          <w:szCs w:val="22"/>
        </w:rPr>
        <w:t xml:space="preserve">de debêntures </w:t>
      </w:r>
      <w:r w:rsidR="00690ACB" w:rsidRPr="00DB0A2D">
        <w:rPr>
          <w:rFonts w:ascii="Trebuchet MS" w:hAnsi="Trebuchet MS" w:cstheme="minorHAnsi"/>
          <w:sz w:val="22"/>
          <w:szCs w:val="22"/>
        </w:rPr>
        <w:t>simples, não conversíveis em ações, da espécie</w:t>
      </w:r>
      <w:r w:rsidR="005B49FE">
        <w:rPr>
          <w:rFonts w:ascii="Trebuchet MS" w:hAnsi="Trebuchet MS" w:cstheme="minorHAnsi"/>
          <w:sz w:val="22"/>
          <w:szCs w:val="22"/>
          <w:lang w:val="pt-BR"/>
        </w:rPr>
        <w:t xml:space="preserve"> quirografária</w:t>
      </w:r>
      <w:r w:rsidR="008F26C0">
        <w:rPr>
          <w:rFonts w:ascii="Trebuchet MS" w:hAnsi="Trebuchet MS" w:cstheme="minorHAnsi"/>
          <w:sz w:val="22"/>
          <w:szCs w:val="22"/>
          <w:lang w:val="pt-BR"/>
        </w:rPr>
        <w:t>, com garantia adicional fidejussória, a ser convolada na espécie</w:t>
      </w:r>
      <w:r w:rsidR="00690ACB" w:rsidRPr="00DB0A2D">
        <w:rPr>
          <w:rFonts w:ascii="Trebuchet MS" w:hAnsi="Trebuchet MS" w:cstheme="minorHAnsi"/>
          <w:sz w:val="22"/>
          <w:szCs w:val="22"/>
        </w:rPr>
        <w:t xml:space="preserve"> com garantia real, com garantia adicional fidejussória, para colocação privada (“</w:t>
      </w:r>
      <w:r w:rsidR="00690ACB" w:rsidRPr="00DB0A2D">
        <w:rPr>
          <w:rFonts w:ascii="Trebuchet MS" w:hAnsi="Trebuchet MS" w:cstheme="minorHAnsi"/>
          <w:sz w:val="22"/>
          <w:szCs w:val="22"/>
          <w:u w:val="single"/>
        </w:rPr>
        <w:t>Debêntures</w:t>
      </w:r>
      <w:r w:rsidR="00690ACB" w:rsidRPr="00DB0A2D">
        <w:rPr>
          <w:rFonts w:ascii="Trebuchet MS" w:hAnsi="Trebuchet MS" w:cstheme="minorHAnsi"/>
          <w:sz w:val="22"/>
          <w:szCs w:val="22"/>
        </w:rPr>
        <w:t xml:space="preserve">”), </w:t>
      </w:r>
      <w:r w:rsidR="00F830AD">
        <w:rPr>
          <w:rFonts w:ascii="Trebuchet MS" w:hAnsi="Trebuchet MS" w:cstheme="minorHAnsi"/>
          <w:sz w:val="22"/>
          <w:szCs w:val="22"/>
        </w:rPr>
        <w:t>emitidas nos termos do</w:t>
      </w:r>
      <w:r w:rsidR="00D73B5F">
        <w:rPr>
          <w:rFonts w:ascii="Trebuchet MS" w:hAnsi="Trebuchet MS" w:cstheme="minorHAnsi"/>
          <w:sz w:val="22"/>
          <w:szCs w:val="22"/>
        </w:rPr>
        <w:t xml:space="preserve"> “</w:t>
      </w:r>
      <w:r w:rsidR="00337CA5"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00D73B5F">
        <w:rPr>
          <w:rFonts w:ascii="Trebuchet MS" w:hAnsi="Trebuchet MS" w:cstheme="minorHAnsi"/>
          <w:sz w:val="22"/>
          <w:szCs w:val="22"/>
        </w:rPr>
        <w:t>”</w:t>
      </w:r>
      <w:r w:rsidR="00F830AD">
        <w:rPr>
          <w:rFonts w:ascii="Trebuchet MS" w:hAnsi="Trebuchet MS" w:cstheme="minorHAnsi"/>
          <w:sz w:val="22"/>
          <w:szCs w:val="22"/>
        </w:rPr>
        <w:t xml:space="preserve">, celebrado em </w:t>
      </w:r>
      <w:r w:rsidR="003D6288">
        <w:rPr>
          <w:rFonts w:ascii="Trebuchet MS" w:hAnsi="Trebuchet MS" w:cstheme="minorHAnsi"/>
          <w:sz w:val="22"/>
          <w:szCs w:val="22"/>
          <w:lang w:val="pt-BR"/>
        </w:rPr>
        <w:t>16</w:t>
      </w:r>
      <w:r w:rsidR="00EA42BE" w:rsidRPr="00EA42BE">
        <w:rPr>
          <w:rFonts w:ascii="Trebuchet MS" w:hAnsi="Trebuchet MS" w:cstheme="minorHAnsi"/>
          <w:sz w:val="22"/>
          <w:szCs w:val="22"/>
        </w:rPr>
        <w:t xml:space="preserve"> de outubro de 2020</w:t>
      </w:r>
      <w:r w:rsidRPr="0051412E">
        <w:rPr>
          <w:rFonts w:ascii="Trebuchet MS" w:hAnsi="Trebuchet MS" w:cstheme="minorHAnsi"/>
          <w:sz w:val="22"/>
          <w:szCs w:val="22"/>
        </w:rPr>
        <w:t xml:space="preserve"> (“</w:t>
      </w:r>
      <w:r w:rsidRPr="0051412E">
        <w:rPr>
          <w:rFonts w:ascii="Trebuchet MS" w:hAnsi="Trebuchet MS" w:cstheme="minorHAnsi"/>
          <w:sz w:val="22"/>
          <w:szCs w:val="22"/>
          <w:u w:val="single"/>
        </w:rPr>
        <w:t>Emissora</w:t>
      </w:r>
      <w:r w:rsidRPr="0051412E">
        <w:rPr>
          <w:rFonts w:ascii="Trebuchet MS" w:hAnsi="Trebuchet MS" w:cstheme="minorHAnsi"/>
          <w:sz w:val="22"/>
          <w:szCs w:val="22"/>
        </w:rPr>
        <w:t>”</w:t>
      </w:r>
      <w:r w:rsidR="00E86DCA">
        <w:rPr>
          <w:rFonts w:ascii="Trebuchet MS" w:hAnsi="Trebuchet MS" w:cstheme="minorHAnsi"/>
          <w:sz w:val="22"/>
          <w:szCs w:val="22"/>
          <w:lang w:val="pt-BR"/>
        </w:rPr>
        <w:t xml:space="preserve"> e </w:t>
      </w:r>
      <w:r w:rsidR="00246BB0">
        <w:rPr>
          <w:rFonts w:ascii="Trebuchet MS" w:hAnsi="Trebuchet MS" w:cstheme="minorHAnsi"/>
          <w:sz w:val="22"/>
          <w:szCs w:val="22"/>
          <w:lang w:val="pt-BR"/>
        </w:rPr>
        <w:t>“</w:t>
      </w:r>
      <w:r w:rsidR="00B6543C" w:rsidRPr="00B6543C">
        <w:rPr>
          <w:rFonts w:ascii="Trebuchet MS" w:hAnsi="Trebuchet MS" w:cstheme="minorHAnsi"/>
          <w:sz w:val="22"/>
          <w:szCs w:val="22"/>
          <w:u w:val="single"/>
          <w:lang w:val="pt-BR"/>
        </w:rPr>
        <w:t>Escritura de Emissão de Debêntures</w:t>
      </w:r>
      <w:r w:rsidR="00246BB0">
        <w:rPr>
          <w:rFonts w:ascii="Trebuchet MS" w:hAnsi="Trebuchet MS" w:cstheme="minorHAnsi"/>
          <w:sz w:val="22"/>
          <w:szCs w:val="22"/>
          <w:lang w:val="pt-BR"/>
        </w:rPr>
        <w:t>”, respectivamente</w:t>
      </w:r>
      <w:r w:rsidRPr="0051412E">
        <w:rPr>
          <w:rFonts w:ascii="Trebuchet MS" w:hAnsi="Trebuchet MS" w:cstheme="minorHAnsi"/>
          <w:sz w:val="22"/>
          <w:szCs w:val="22"/>
        </w:rPr>
        <w:t>)</w:t>
      </w:r>
      <w:r w:rsidR="00F830AD">
        <w:rPr>
          <w:rFonts w:ascii="Trebuchet MS" w:hAnsi="Trebuchet MS" w:cstheme="minorHAnsi"/>
          <w:sz w:val="22"/>
          <w:szCs w:val="22"/>
        </w:rPr>
        <w:t xml:space="preserve"> e, na qualidade de fiadores, </w:t>
      </w:r>
      <w:r w:rsidR="00F830AD">
        <w:rPr>
          <w:rFonts w:ascii="Trebuchet MS" w:hAnsi="Trebuchet MS" w:cstheme="minorHAnsi"/>
          <w:sz w:val="22"/>
          <w:szCs w:val="22"/>
          <w:lang w:val="pt-BR"/>
        </w:rPr>
        <w:t xml:space="preserve">a </w:t>
      </w:r>
      <w:r w:rsidR="00F830AD" w:rsidRPr="00DB0A2D">
        <w:rPr>
          <w:rFonts w:ascii="Trebuchet MS" w:hAnsi="Trebuchet MS" w:cstheme="minorHAnsi"/>
          <w:b/>
          <w:sz w:val="22"/>
          <w:szCs w:val="22"/>
          <w:lang w:val="pt-BR"/>
        </w:rPr>
        <w:t>HF ENGENHARIA E EMPREENDIMENTOS LTDA.</w:t>
      </w:r>
      <w:r w:rsidR="00F830AD" w:rsidRPr="00DB0A2D">
        <w:rPr>
          <w:rFonts w:ascii="Trebuchet MS" w:hAnsi="Trebuchet MS" w:cstheme="minorHAnsi"/>
          <w:sz w:val="22"/>
          <w:szCs w:val="22"/>
          <w:lang w:val="pt-BR"/>
        </w:rPr>
        <w:t>, sociedade limitada, com sede na cidade de Rio Verde, Estado de Goiás, na Avenida José Walter, s/n, quadra 96, lote 02, Setor Morada do Sol, CEP 75908-740, inscrita no CNPJ/ME sob o nº 02.260.706/0001-18, com seus atos constitutivos registrados perante a JUCEG sob o NIRE 52.2.0.144.997-1, neste ato representada na forma de seu contrato social, por seus representantes legais abaixo subscritos (“</w:t>
      </w:r>
      <w:r w:rsidR="00F830AD" w:rsidRPr="00DB0A2D">
        <w:rPr>
          <w:rFonts w:ascii="Trebuchet MS" w:hAnsi="Trebuchet MS" w:cstheme="minorHAnsi"/>
          <w:sz w:val="22"/>
          <w:szCs w:val="22"/>
          <w:u w:val="single"/>
          <w:lang w:val="pt-BR"/>
        </w:rPr>
        <w:t>HF Engenharia</w:t>
      </w:r>
      <w:r w:rsidR="00F830AD" w:rsidRPr="00DB0A2D">
        <w:rPr>
          <w:rFonts w:ascii="Trebuchet MS" w:hAnsi="Trebuchet MS" w:cstheme="minorHAnsi"/>
          <w:sz w:val="22"/>
          <w:szCs w:val="22"/>
          <w:lang w:val="pt-BR"/>
        </w:rPr>
        <w:t>” ou “</w:t>
      </w:r>
      <w:r w:rsidR="00F830AD" w:rsidRPr="00DB0A2D">
        <w:rPr>
          <w:rFonts w:ascii="Trebuchet MS" w:hAnsi="Trebuchet MS" w:cstheme="minorHAnsi"/>
          <w:sz w:val="22"/>
          <w:szCs w:val="22"/>
          <w:u w:val="single"/>
          <w:lang w:val="pt-BR"/>
        </w:rPr>
        <w:t>Fiador PJ</w:t>
      </w:r>
      <w:r w:rsidR="00F830AD" w:rsidRPr="00DB0A2D">
        <w:rPr>
          <w:rFonts w:ascii="Trebuchet MS" w:hAnsi="Trebuchet MS" w:cstheme="minorHAnsi"/>
          <w:sz w:val="22"/>
          <w:szCs w:val="22"/>
          <w:lang w:val="pt-BR"/>
        </w:rPr>
        <w:t>”)</w:t>
      </w:r>
      <w:r w:rsidR="00424F26">
        <w:rPr>
          <w:rFonts w:ascii="Trebuchet MS" w:hAnsi="Trebuchet MS" w:cstheme="minorHAnsi"/>
          <w:sz w:val="22"/>
          <w:szCs w:val="22"/>
          <w:lang w:val="pt-BR"/>
        </w:rPr>
        <w:t xml:space="preserve">, e </w:t>
      </w:r>
      <w:r w:rsidR="00F830AD" w:rsidRPr="00DB0A2D">
        <w:rPr>
          <w:rFonts w:ascii="Trebuchet MS" w:hAnsi="Trebuchet MS" w:cstheme="minorHAnsi"/>
          <w:b/>
          <w:sz w:val="22"/>
          <w:szCs w:val="22"/>
          <w:lang w:val="pt-BR"/>
        </w:rPr>
        <w:t>HWASKAR FAGUNDES</w:t>
      </w:r>
      <w:r w:rsidR="00F830AD" w:rsidRPr="00DB0A2D">
        <w:rPr>
          <w:rFonts w:ascii="Trebuchet MS" w:hAnsi="Trebuchet MS" w:cstheme="minorHAnsi"/>
          <w:sz w:val="22"/>
          <w:szCs w:val="22"/>
          <w:lang w:val="pt-BR"/>
        </w:rPr>
        <w:t>,</w:t>
      </w:r>
      <w:r w:rsidR="00F830AD" w:rsidRPr="00DB0A2D">
        <w:rPr>
          <w:rFonts w:ascii="Trebuchet MS" w:hAnsi="Trebuchet MS" w:cstheme="minorHAnsi"/>
          <w:sz w:val="22"/>
          <w:szCs w:val="22"/>
          <w:lang w:val="pt-BR" w:eastAsia="pt-BR"/>
        </w:rPr>
        <w:t xml:space="preserve"> </w:t>
      </w:r>
      <w:r w:rsidR="00F830AD" w:rsidRPr="00DB0A2D">
        <w:rPr>
          <w:rFonts w:ascii="Trebuchet MS" w:hAnsi="Trebuchet MS" w:cstheme="minorHAnsi"/>
          <w:sz w:val="22"/>
          <w:szCs w:val="22"/>
          <w:lang w:eastAsia="pt-BR"/>
        </w:rPr>
        <w:t xml:space="preserve">brasileiro, </w:t>
      </w:r>
      <w:r w:rsidR="00F830AD" w:rsidRPr="00DB0A2D">
        <w:rPr>
          <w:rFonts w:ascii="Trebuchet MS" w:hAnsi="Trebuchet MS" w:cstheme="minorHAnsi"/>
          <w:sz w:val="22"/>
          <w:szCs w:val="22"/>
          <w:lang w:val="pt-BR" w:eastAsia="pt-BR"/>
        </w:rPr>
        <w:t xml:space="preserve">engenheiro, portador da cédula de identidade RG nº 5.432.739, expedida por SSP/MG, inscrito no </w:t>
      </w:r>
      <w:r w:rsidR="00F830AD" w:rsidRPr="00DB0A2D">
        <w:rPr>
          <w:rFonts w:ascii="Trebuchet MS" w:hAnsi="Trebuchet MS"/>
          <w:sz w:val="22"/>
          <w:szCs w:val="22"/>
        </w:rPr>
        <w:t>Cadastro Nacional de Pessoa Física do Ministério da Economia (“</w:t>
      </w:r>
      <w:r w:rsidR="00F830AD" w:rsidRPr="00DB0A2D">
        <w:rPr>
          <w:rFonts w:ascii="Trebuchet MS" w:hAnsi="Trebuchet MS"/>
          <w:sz w:val="22"/>
          <w:szCs w:val="22"/>
          <w:u w:val="single"/>
        </w:rPr>
        <w:t>CPF/ME</w:t>
      </w:r>
      <w:r w:rsidR="00F830AD" w:rsidRPr="00DB0A2D">
        <w:rPr>
          <w:rFonts w:ascii="Trebuchet MS" w:hAnsi="Trebuchet MS"/>
          <w:sz w:val="22"/>
          <w:szCs w:val="22"/>
        </w:rPr>
        <w:t xml:space="preserve">”) </w:t>
      </w:r>
      <w:r w:rsidR="00F830AD" w:rsidRPr="00DB0A2D">
        <w:rPr>
          <w:rFonts w:ascii="Trebuchet MS" w:hAnsi="Trebuchet MS"/>
          <w:sz w:val="22"/>
          <w:szCs w:val="22"/>
          <w:lang w:val="pt-BR"/>
        </w:rPr>
        <w:t xml:space="preserve">sob o nº 889.018.666-68, casado sob o regime de comunhão parcial de bens com Aline Karla Pires da Silva Fagundes, brasileira, administradora de empresas, portadora da cédula de identidade RG nº 3228879, expedida por SSP/GO, inscrita no CPF/ME sob o nº 889.569.971-87, ambos residentes e domiciliados na cidade de Rio Verde, Estado de Goiás, </w:t>
      </w:r>
      <w:r w:rsidR="00F830AD" w:rsidRPr="00DB0A2D">
        <w:rPr>
          <w:rFonts w:ascii="Trebuchet MS" w:hAnsi="Trebuchet MS" w:cstheme="minorHAnsi"/>
          <w:sz w:val="22"/>
          <w:szCs w:val="22"/>
          <w:lang w:val="pt-BR"/>
        </w:rPr>
        <w:t>na Avenida José Walter, s/n, quadra 96, lote 02, Setor Morada do Sol, CEP 75908-740 (“</w:t>
      </w:r>
      <w:r w:rsidR="00F830AD" w:rsidRPr="00DB0A2D">
        <w:rPr>
          <w:rFonts w:ascii="Trebuchet MS" w:hAnsi="Trebuchet MS" w:cstheme="minorHAnsi"/>
          <w:sz w:val="22"/>
          <w:szCs w:val="22"/>
          <w:u w:val="single"/>
          <w:lang w:val="pt-BR"/>
        </w:rPr>
        <w:t>Fagundes</w:t>
      </w:r>
      <w:r w:rsidR="00F830AD" w:rsidRPr="00DB0A2D">
        <w:rPr>
          <w:rFonts w:ascii="Trebuchet MS" w:hAnsi="Trebuchet MS" w:cstheme="minorHAnsi"/>
          <w:sz w:val="22"/>
          <w:szCs w:val="22"/>
          <w:lang w:val="pt-BR"/>
        </w:rPr>
        <w:t>” ou “</w:t>
      </w:r>
      <w:r w:rsidR="00F830AD" w:rsidRPr="00DB0A2D">
        <w:rPr>
          <w:rFonts w:ascii="Trebuchet MS" w:hAnsi="Trebuchet MS" w:cstheme="minorHAnsi"/>
          <w:sz w:val="22"/>
          <w:szCs w:val="22"/>
          <w:u w:val="single"/>
          <w:lang w:val="pt-BR"/>
        </w:rPr>
        <w:t>Fiador PF</w:t>
      </w:r>
      <w:r w:rsidR="00F830AD" w:rsidRPr="00DB0A2D">
        <w:rPr>
          <w:rFonts w:ascii="Trebuchet MS" w:hAnsi="Trebuchet MS" w:cstheme="minorHAnsi"/>
          <w:sz w:val="22"/>
          <w:szCs w:val="22"/>
          <w:lang w:val="pt-BR"/>
        </w:rPr>
        <w:t>” e, em conjunto com a HF Engenharia, “</w:t>
      </w:r>
      <w:r w:rsidR="00F830AD" w:rsidRPr="00DB0A2D">
        <w:rPr>
          <w:rFonts w:ascii="Trebuchet MS" w:hAnsi="Trebuchet MS" w:cstheme="minorHAnsi"/>
          <w:sz w:val="22"/>
          <w:szCs w:val="22"/>
          <w:u w:val="single"/>
          <w:lang w:val="pt-BR"/>
        </w:rPr>
        <w:t>Fiadores</w:t>
      </w:r>
      <w:r w:rsidR="00F830AD" w:rsidRPr="00DB0A2D">
        <w:rPr>
          <w:rFonts w:ascii="Trebuchet MS" w:hAnsi="Trebuchet MS" w:cstheme="minorHAnsi"/>
          <w:sz w:val="22"/>
          <w:szCs w:val="22"/>
          <w:lang w:val="pt-BR"/>
        </w:rPr>
        <w:t>” e, quando referidos de forma individual e indistintamente, “</w:t>
      </w:r>
      <w:r w:rsidR="00F830AD" w:rsidRPr="00DB0A2D">
        <w:rPr>
          <w:rFonts w:ascii="Trebuchet MS" w:hAnsi="Trebuchet MS" w:cstheme="minorHAnsi"/>
          <w:sz w:val="22"/>
          <w:szCs w:val="22"/>
          <w:u w:val="single"/>
          <w:lang w:val="pt-BR"/>
        </w:rPr>
        <w:t>Fiador</w:t>
      </w:r>
      <w:r w:rsidR="00F830AD" w:rsidRPr="00DB0A2D">
        <w:rPr>
          <w:rFonts w:ascii="Trebuchet MS" w:hAnsi="Trebuchet MS" w:cstheme="minorHAnsi"/>
          <w:sz w:val="22"/>
          <w:szCs w:val="22"/>
          <w:lang w:val="pt-BR"/>
        </w:rPr>
        <w:t>”)</w:t>
      </w:r>
      <w:r w:rsidR="003F4094" w:rsidRPr="007212FB">
        <w:rPr>
          <w:rFonts w:ascii="Trebuchet MS" w:hAnsi="Trebuchet MS" w:cs="Leelawadee UI"/>
          <w:sz w:val="22"/>
          <w:szCs w:val="22"/>
        </w:rPr>
        <w:t xml:space="preserve">, </w:t>
      </w:r>
      <w:r w:rsidR="003F4094" w:rsidRPr="007212FB">
        <w:rPr>
          <w:rFonts w:ascii="Trebuchet MS" w:hAnsi="Trebuchet MS"/>
          <w:sz w:val="22"/>
          <w:szCs w:val="22"/>
        </w:rPr>
        <w:t>por meio de seus representantes legais abaixo subscritos,</w:t>
      </w:r>
      <w:r w:rsidR="003F4094" w:rsidRPr="007212FB">
        <w:rPr>
          <w:rFonts w:ascii="Trebuchet MS" w:eastAsia="Arial Unicode MS" w:hAnsi="Trebuchet MS" w:cs="Leelawadee UI"/>
          <w:sz w:val="22"/>
          <w:szCs w:val="22"/>
        </w:rPr>
        <w:t xml:space="preserve"> conforme aplicável, declaram, para todos os fins de direito, no âmbito da </w:t>
      </w:r>
      <w:r w:rsidR="00B6543C">
        <w:rPr>
          <w:rFonts w:ascii="Trebuchet MS" w:eastAsia="Arial Unicode MS" w:hAnsi="Trebuchet MS" w:cs="Leelawadee UI"/>
          <w:sz w:val="22"/>
          <w:szCs w:val="22"/>
          <w:lang w:val="pt-BR"/>
        </w:rPr>
        <w:t xml:space="preserve">operação de </w:t>
      </w:r>
      <w:r w:rsidR="00690ACB">
        <w:rPr>
          <w:rFonts w:ascii="Trebuchet MS" w:eastAsia="Arial Unicode MS" w:hAnsi="Trebuchet MS" w:cs="Leelawadee UI"/>
          <w:sz w:val="22"/>
          <w:szCs w:val="22"/>
          <w:lang w:val="pt-BR"/>
        </w:rPr>
        <w:t>emissão das Debêntures (“</w:t>
      </w:r>
      <w:r w:rsidR="00E86DCA">
        <w:rPr>
          <w:rFonts w:ascii="Trebuchet MS" w:eastAsia="Arial Unicode MS" w:hAnsi="Trebuchet MS" w:cs="Leelawadee UI"/>
          <w:sz w:val="22"/>
          <w:szCs w:val="22"/>
          <w:u w:val="single"/>
          <w:lang w:val="pt-BR"/>
        </w:rPr>
        <w:t>Emissão</w:t>
      </w:r>
      <w:r w:rsidR="00690ACB">
        <w:rPr>
          <w:rFonts w:ascii="Trebuchet MS" w:eastAsia="Arial Unicode MS" w:hAnsi="Trebuchet MS" w:cs="Leelawadee UI"/>
          <w:sz w:val="22"/>
          <w:szCs w:val="22"/>
          <w:lang w:val="pt-BR"/>
        </w:rPr>
        <w:t>”)</w:t>
      </w:r>
      <w:r w:rsidR="003F4094" w:rsidRPr="007212FB">
        <w:rPr>
          <w:rFonts w:ascii="Trebuchet MS" w:eastAsia="Arial Unicode MS" w:hAnsi="Trebuchet MS" w:cs="Leelawadee UI"/>
          <w:sz w:val="22"/>
          <w:szCs w:val="22"/>
        </w:rPr>
        <w:t>, que, até a presente data:</w:t>
      </w:r>
    </w:p>
    <w:p w14:paraId="7E57B2CE" w14:textId="77777777" w:rsidR="00D400E0" w:rsidRPr="007212FB" w:rsidRDefault="00D400E0" w:rsidP="003B1FAC">
      <w:pPr>
        <w:pStyle w:val="Recuodecorpodetexto"/>
        <w:suppressAutoHyphens/>
        <w:spacing w:line="288" w:lineRule="auto"/>
        <w:rPr>
          <w:rFonts w:ascii="Trebuchet MS" w:eastAsia="Arial Unicode MS" w:hAnsi="Trebuchet MS" w:cs="Leelawadee UI"/>
          <w:sz w:val="22"/>
          <w:szCs w:val="22"/>
        </w:rPr>
      </w:pPr>
    </w:p>
    <w:p w14:paraId="76FEA83A" w14:textId="089F8CCF" w:rsidR="003F4094" w:rsidRPr="007212FB" w:rsidRDefault="003F4094"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sidRPr="007212FB">
        <w:rPr>
          <w:rFonts w:ascii="Trebuchet MS" w:eastAsia="Arial Unicode MS" w:hAnsi="Trebuchet MS" w:cs="Leelawadee UI"/>
          <w:sz w:val="22"/>
          <w:szCs w:val="22"/>
        </w:rPr>
        <w:t>não descumpriram qualquer das obrigações assumidas n</w:t>
      </w:r>
      <w:r w:rsidR="00B6543C">
        <w:rPr>
          <w:rFonts w:ascii="Trebuchet MS" w:eastAsia="Arial Unicode MS" w:hAnsi="Trebuchet MS" w:cs="Leelawadee UI"/>
          <w:sz w:val="22"/>
          <w:szCs w:val="22"/>
        </w:rPr>
        <w:t>a Escritura de Emissão de Debêntures</w:t>
      </w:r>
      <w:r w:rsidR="00B45740">
        <w:rPr>
          <w:rFonts w:ascii="Trebuchet MS" w:eastAsia="Arial Unicode MS" w:hAnsi="Trebuchet MS" w:cs="Leelawadee UI"/>
          <w:sz w:val="22"/>
          <w:szCs w:val="22"/>
        </w:rPr>
        <w:t xml:space="preserve"> e/ou em quaisquer outros</w:t>
      </w:r>
      <w:r w:rsidR="00F91E0D">
        <w:rPr>
          <w:rFonts w:ascii="Trebuchet MS" w:eastAsia="Arial Unicode MS" w:hAnsi="Trebuchet MS" w:cs="Leelawadee UI"/>
          <w:sz w:val="22"/>
          <w:szCs w:val="22"/>
        </w:rPr>
        <w:t xml:space="preserve"> documentos relacionados à </w:t>
      </w:r>
      <w:r w:rsidR="00E86DCA">
        <w:rPr>
          <w:rFonts w:ascii="Trebuchet MS" w:eastAsia="Arial Unicode MS" w:hAnsi="Trebuchet MS" w:cs="Leelawadee UI"/>
          <w:sz w:val="22"/>
          <w:szCs w:val="22"/>
        </w:rPr>
        <w:t>Emissão</w:t>
      </w:r>
      <w:r w:rsidR="00B45740">
        <w:rPr>
          <w:rFonts w:ascii="Trebuchet MS" w:eastAsia="Arial Unicode MS" w:hAnsi="Trebuchet MS" w:cs="Leelawadee UI"/>
          <w:sz w:val="22"/>
          <w:szCs w:val="22"/>
        </w:rPr>
        <w:t xml:space="preserve"> e à formalização da operação de securitização realizada por meio da emissão de certificados de recebíveis imobiliários, tendo como lastro os créditos imobiliários decorrentes das Debêntures (“</w:t>
      </w:r>
      <w:r w:rsidR="00B45740" w:rsidRPr="00B45740">
        <w:rPr>
          <w:rFonts w:ascii="Trebuchet MS" w:eastAsia="Arial Unicode MS" w:hAnsi="Trebuchet MS" w:cs="Leelawadee UI"/>
          <w:sz w:val="22"/>
          <w:szCs w:val="22"/>
          <w:u w:val="single"/>
        </w:rPr>
        <w:t>Documentos da Operação</w:t>
      </w:r>
      <w:r w:rsidR="00B45740">
        <w:rPr>
          <w:rFonts w:ascii="Trebuchet MS" w:eastAsia="Arial Unicode MS" w:hAnsi="Trebuchet MS" w:cs="Leelawadee UI"/>
          <w:sz w:val="22"/>
          <w:szCs w:val="22"/>
        </w:rPr>
        <w:t>” e “</w:t>
      </w:r>
      <w:r w:rsidR="00B45740" w:rsidRPr="00B45740">
        <w:rPr>
          <w:rFonts w:ascii="Trebuchet MS" w:eastAsia="Arial Unicode MS" w:hAnsi="Trebuchet MS" w:cs="Leelawadee UI"/>
          <w:sz w:val="22"/>
          <w:szCs w:val="22"/>
          <w:u w:val="single"/>
        </w:rPr>
        <w:t>Operação de Securitização</w:t>
      </w:r>
      <w:r w:rsidR="00B45740">
        <w:rPr>
          <w:rFonts w:ascii="Trebuchet MS" w:eastAsia="Arial Unicode MS" w:hAnsi="Trebuchet MS" w:cs="Leelawadee UI"/>
          <w:sz w:val="22"/>
          <w:szCs w:val="22"/>
        </w:rPr>
        <w:t>”, respectivamente)</w:t>
      </w:r>
      <w:r w:rsidRPr="007212FB">
        <w:rPr>
          <w:rFonts w:ascii="Trebuchet MS" w:eastAsia="Arial Unicode MS" w:hAnsi="Trebuchet MS" w:cs="Leelawadee UI"/>
          <w:sz w:val="22"/>
          <w:szCs w:val="22"/>
        </w:rPr>
        <w:t>;</w:t>
      </w:r>
    </w:p>
    <w:p w14:paraId="13668098" w14:textId="77777777" w:rsidR="00B45740" w:rsidRPr="007212FB" w:rsidRDefault="00B45740" w:rsidP="003B1FAC">
      <w:pPr>
        <w:pStyle w:val="Recuodecorpodetexto"/>
        <w:tabs>
          <w:tab w:val="left" w:pos="709"/>
        </w:tabs>
        <w:suppressAutoHyphens/>
        <w:spacing w:line="288" w:lineRule="auto"/>
        <w:ind w:left="709"/>
        <w:rPr>
          <w:rFonts w:ascii="Trebuchet MS" w:eastAsia="Arial Unicode MS" w:hAnsi="Trebuchet MS" w:cs="Leelawadee UI"/>
          <w:sz w:val="22"/>
          <w:szCs w:val="22"/>
        </w:rPr>
      </w:pPr>
    </w:p>
    <w:p w14:paraId="700CD6B3" w14:textId="13B1F0DB" w:rsidR="00BD797F" w:rsidRDefault="003F4094"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sidRPr="007212FB">
        <w:rPr>
          <w:rFonts w:ascii="Trebuchet MS" w:eastAsia="Arial Unicode MS" w:hAnsi="Trebuchet MS" w:cs="Leelawadee UI"/>
          <w:sz w:val="22"/>
          <w:szCs w:val="22"/>
        </w:rPr>
        <w:t xml:space="preserve">não </w:t>
      </w:r>
      <w:r w:rsidR="00BD797F">
        <w:rPr>
          <w:rFonts w:ascii="Trebuchet MS" w:eastAsia="Arial Unicode MS" w:hAnsi="Trebuchet MS" w:cs="Leelawadee UI"/>
          <w:sz w:val="22"/>
          <w:szCs w:val="22"/>
        </w:rPr>
        <w:t xml:space="preserve">foi verificada a ocorrência de qualquer dos Eventos de Vencimento </w:t>
      </w:r>
      <w:r w:rsidR="00BD797F">
        <w:rPr>
          <w:rFonts w:ascii="Trebuchet MS" w:eastAsia="Arial Unicode MS" w:hAnsi="Trebuchet MS" w:cs="Leelawadee UI"/>
          <w:sz w:val="22"/>
          <w:szCs w:val="22"/>
        </w:rPr>
        <w:lastRenderedPageBreak/>
        <w:t>Antecipado, conforme previstos na Escritura de Emissão de Debêntures;</w:t>
      </w:r>
    </w:p>
    <w:p w14:paraId="37958278" w14:textId="77777777" w:rsidR="00BD797F" w:rsidRDefault="00BD797F" w:rsidP="003B1FAC">
      <w:pPr>
        <w:pStyle w:val="PargrafodaLista"/>
        <w:spacing w:line="288" w:lineRule="auto"/>
        <w:rPr>
          <w:rFonts w:ascii="Trebuchet MS" w:eastAsia="Arial Unicode MS" w:hAnsi="Trebuchet MS" w:cs="Leelawadee UI"/>
          <w:sz w:val="22"/>
          <w:szCs w:val="22"/>
        </w:rPr>
      </w:pPr>
    </w:p>
    <w:p w14:paraId="2C8AB37B" w14:textId="1A2F0BB0" w:rsidR="00A5297D" w:rsidRPr="00FA23C5" w:rsidRDefault="00A5297D"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sidRPr="00FA23C5">
        <w:rPr>
          <w:rFonts w:ascii="Trebuchet MS" w:eastAsia="Arial Unicode MS" w:hAnsi="Trebuchet MS" w:cs="Leelawadee UI"/>
          <w:sz w:val="22"/>
          <w:szCs w:val="22"/>
        </w:rPr>
        <w:t xml:space="preserve">permanecem verdadeiras, </w:t>
      </w:r>
      <w:r>
        <w:rPr>
          <w:rFonts w:ascii="Trebuchet MS" w:eastAsia="Arial Unicode MS" w:hAnsi="Trebuchet MS" w:cs="Leelawadee UI"/>
          <w:sz w:val="22"/>
          <w:szCs w:val="22"/>
        </w:rPr>
        <w:t xml:space="preserve">válidas, completas, </w:t>
      </w:r>
      <w:r w:rsidRPr="00FA23C5">
        <w:rPr>
          <w:rFonts w:ascii="Trebuchet MS" w:eastAsia="Arial Unicode MS" w:hAnsi="Trebuchet MS" w:cs="Leelawadee UI"/>
          <w:sz w:val="22"/>
          <w:szCs w:val="22"/>
        </w:rPr>
        <w:t xml:space="preserve">consistentes, </w:t>
      </w:r>
      <w:r>
        <w:rPr>
          <w:rFonts w:ascii="Trebuchet MS" w:eastAsia="Arial Unicode MS" w:hAnsi="Trebuchet MS" w:cs="Leelawadee UI"/>
          <w:sz w:val="22"/>
          <w:szCs w:val="22"/>
        </w:rPr>
        <w:t xml:space="preserve">suficientes e </w:t>
      </w:r>
      <w:r w:rsidRPr="00FA23C5">
        <w:rPr>
          <w:rFonts w:ascii="Trebuchet MS" w:eastAsia="Arial Unicode MS" w:hAnsi="Trebuchet MS" w:cs="Leelawadee UI"/>
          <w:sz w:val="22"/>
          <w:szCs w:val="22"/>
        </w:rPr>
        <w:t>corretas, todas as declarações prestadas n</w:t>
      </w:r>
      <w:r>
        <w:rPr>
          <w:rFonts w:ascii="Trebuchet MS" w:eastAsia="Arial Unicode MS" w:hAnsi="Trebuchet MS" w:cs="Leelawadee UI"/>
          <w:sz w:val="22"/>
          <w:szCs w:val="22"/>
        </w:rPr>
        <w:t xml:space="preserve">a Escritura de Emissão de Debêntures </w:t>
      </w:r>
      <w:r w:rsidRPr="00FA23C5">
        <w:rPr>
          <w:rFonts w:ascii="Trebuchet MS" w:eastAsia="Arial Unicode MS" w:hAnsi="Trebuchet MS" w:cs="Leelawadee UI"/>
          <w:sz w:val="22"/>
          <w:szCs w:val="22"/>
        </w:rPr>
        <w:t xml:space="preserve">e nos demais </w:t>
      </w:r>
      <w:r>
        <w:rPr>
          <w:rFonts w:ascii="Trebuchet MS" w:eastAsia="Arial Unicode MS" w:hAnsi="Trebuchet MS" w:cs="Leelawadee UI"/>
          <w:sz w:val="22"/>
          <w:szCs w:val="22"/>
        </w:rPr>
        <w:t>D</w:t>
      </w:r>
      <w:r w:rsidRPr="00FA23C5">
        <w:rPr>
          <w:rFonts w:ascii="Trebuchet MS" w:eastAsia="Arial Unicode MS" w:hAnsi="Trebuchet MS" w:cs="Leelawadee UI"/>
          <w:sz w:val="22"/>
          <w:szCs w:val="22"/>
        </w:rPr>
        <w:t xml:space="preserve">ocumentos da </w:t>
      </w:r>
      <w:r>
        <w:rPr>
          <w:rFonts w:ascii="Trebuchet MS" w:eastAsia="Arial Unicode MS" w:hAnsi="Trebuchet MS" w:cs="Leelawadee UI"/>
          <w:sz w:val="22"/>
          <w:szCs w:val="22"/>
        </w:rPr>
        <w:t>Operação;</w:t>
      </w:r>
    </w:p>
    <w:p w14:paraId="2E848262" w14:textId="77777777" w:rsidR="00A5297D" w:rsidRDefault="00A5297D" w:rsidP="003B1FAC">
      <w:pPr>
        <w:pStyle w:val="PargrafodaLista"/>
        <w:spacing w:line="288" w:lineRule="auto"/>
        <w:rPr>
          <w:rFonts w:ascii="Trebuchet MS" w:eastAsia="Arial Unicode MS" w:hAnsi="Trebuchet MS" w:cs="Leelawadee UI"/>
          <w:sz w:val="22"/>
          <w:szCs w:val="22"/>
        </w:rPr>
      </w:pPr>
    </w:p>
    <w:p w14:paraId="7CEC8832" w14:textId="74FAE4B8" w:rsidR="000470D8" w:rsidRDefault="000470D8"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Pr>
          <w:rFonts w:ascii="Trebuchet MS" w:eastAsia="Arial Unicode MS" w:hAnsi="Trebuchet MS" w:cs="Leelawadee UI"/>
          <w:sz w:val="22"/>
          <w:szCs w:val="22"/>
        </w:rPr>
        <w:t xml:space="preserve">estão adimplentes com todas as suas obrigações, pecuniárias e não pecuniárias, exigíveis até a presente data, previstas na Escritura de Emissão de Debêntures e nos demais </w:t>
      </w:r>
      <w:r w:rsidR="00B45740">
        <w:rPr>
          <w:rFonts w:ascii="Trebuchet MS" w:eastAsia="Arial Unicode MS" w:hAnsi="Trebuchet MS" w:cs="Leelawadee UI"/>
          <w:sz w:val="22"/>
          <w:szCs w:val="22"/>
        </w:rPr>
        <w:t>D</w:t>
      </w:r>
      <w:r>
        <w:rPr>
          <w:rFonts w:ascii="Trebuchet MS" w:eastAsia="Arial Unicode MS" w:hAnsi="Trebuchet MS" w:cs="Leelawadee UI"/>
          <w:sz w:val="22"/>
          <w:szCs w:val="22"/>
        </w:rPr>
        <w:t xml:space="preserve">ocumentos da </w:t>
      </w:r>
      <w:r w:rsidR="00B45740">
        <w:rPr>
          <w:rFonts w:ascii="Trebuchet MS" w:eastAsia="Arial Unicode MS" w:hAnsi="Trebuchet MS" w:cs="Leelawadee UI"/>
          <w:sz w:val="22"/>
          <w:szCs w:val="22"/>
        </w:rPr>
        <w:t>Operação</w:t>
      </w:r>
      <w:r>
        <w:rPr>
          <w:rFonts w:ascii="Trebuchet MS" w:eastAsia="Arial Unicode MS" w:hAnsi="Trebuchet MS" w:cs="Leelawadee UI"/>
          <w:sz w:val="22"/>
          <w:szCs w:val="22"/>
        </w:rPr>
        <w:t>;</w:t>
      </w:r>
    </w:p>
    <w:p w14:paraId="2B477582" w14:textId="77777777" w:rsidR="000470D8" w:rsidRDefault="000470D8" w:rsidP="003B1FAC">
      <w:pPr>
        <w:pStyle w:val="PargrafodaLista"/>
        <w:spacing w:line="288" w:lineRule="auto"/>
        <w:rPr>
          <w:rFonts w:ascii="Trebuchet MS" w:eastAsia="Arial Unicode MS" w:hAnsi="Trebuchet MS" w:cs="Leelawadee UI"/>
          <w:sz w:val="22"/>
          <w:szCs w:val="22"/>
        </w:rPr>
      </w:pPr>
    </w:p>
    <w:p w14:paraId="2AE97F87" w14:textId="4C8BAEAE" w:rsidR="00FA23C5" w:rsidRDefault="00FA23C5"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sidRPr="00FA23C5">
        <w:rPr>
          <w:rFonts w:ascii="Trebuchet MS" w:eastAsia="Arial Unicode MS" w:hAnsi="Trebuchet MS" w:cs="Leelawadee UI"/>
          <w:sz w:val="22"/>
          <w:szCs w:val="22"/>
        </w:rPr>
        <w:t>não ocorr</w:t>
      </w:r>
      <w:r>
        <w:rPr>
          <w:rFonts w:ascii="Trebuchet MS" w:eastAsia="Arial Unicode MS" w:hAnsi="Trebuchet MS" w:cs="Leelawadee UI"/>
          <w:sz w:val="22"/>
          <w:szCs w:val="22"/>
        </w:rPr>
        <w:t>e</w:t>
      </w:r>
      <w:r w:rsidRPr="00FA23C5">
        <w:rPr>
          <w:rFonts w:ascii="Trebuchet MS" w:eastAsia="Arial Unicode MS" w:hAnsi="Trebuchet MS" w:cs="Leelawadee UI"/>
          <w:sz w:val="22"/>
          <w:szCs w:val="22"/>
        </w:rPr>
        <w:t>u qualquer alteração adversa relevante nas suas condições econômicas, financeiras, societárias, jurídicas</w:t>
      </w:r>
      <w:r w:rsidR="00672A8D">
        <w:rPr>
          <w:rFonts w:ascii="Trebuchet MS" w:eastAsia="Arial Unicode MS" w:hAnsi="Trebuchet MS" w:cs="Leelawadee UI"/>
          <w:sz w:val="22"/>
          <w:szCs w:val="22"/>
        </w:rPr>
        <w:t>, reputacionais</w:t>
      </w:r>
      <w:r w:rsidRPr="00FA23C5">
        <w:rPr>
          <w:rFonts w:ascii="Trebuchet MS" w:eastAsia="Arial Unicode MS" w:hAnsi="Trebuchet MS" w:cs="Leelawadee UI"/>
          <w:sz w:val="22"/>
          <w:szCs w:val="22"/>
        </w:rPr>
        <w:t xml:space="preserve"> e/ou operacionais que afetem ou possam afetar a realização da </w:t>
      </w:r>
      <w:r>
        <w:rPr>
          <w:rFonts w:ascii="Trebuchet MS" w:eastAsia="Arial Unicode MS" w:hAnsi="Trebuchet MS" w:cs="Leelawadee UI"/>
          <w:sz w:val="22"/>
          <w:szCs w:val="22"/>
        </w:rPr>
        <w:t>Emissão</w:t>
      </w:r>
      <w:r w:rsidR="00B45740">
        <w:rPr>
          <w:rFonts w:ascii="Trebuchet MS" w:eastAsia="Arial Unicode MS" w:hAnsi="Trebuchet MS" w:cs="Leelawadee UI"/>
          <w:sz w:val="22"/>
          <w:szCs w:val="22"/>
        </w:rPr>
        <w:t xml:space="preserve"> e/ou a Operação de Securitização</w:t>
      </w:r>
      <w:r w:rsidRPr="00FA23C5">
        <w:rPr>
          <w:rFonts w:ascii="Trebuchet MS" w:eastAsia="Arial Unicode MS" w:hAnsi="Trebuchet MS" w:cs="Leelawadee UI"/>
          <w:sz w:val="22"/>
          <w:szCs w:val="22"/>
        </w:rPr>
        <w:t>;</w:t>
      </w:r>
    </w:p>
    <w:p w14:paraId="6251EA2D" w14:textId="77777777" w:rsidR="00371520" w:rsidRDefault="00371520" w:rsidP="003B1FAC">
      <w:pPr>
        <w:pStyle w:val="PargrafodaLista"/>
        <w:spacing w:line="288" w:lineRule="auto"/>
        <w:rPr>
          <w:rFonts w:ascii="Trebuchet MS" w:eastAsia="Arial Unicode MS" w:hAnsi="Trebuchet MS" w:cs="Leelawadee UI"/>
          <w:sz w:val="22"/>
          <w:szCs w:val="22"/>
        </w:rPr>
      </w:pPr>
    </w:p>
    <w:p w14:paraId="1027CF8C" w14:textId="6EF7D576" w:rsidR="00371520" w:rsidRDefault="005A6322"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Pr>
          <w:rFonts w:ascii="Trebuchet MS" w:eastAsia="Arial Unicode MS" w:hAnsi="Trebuchet MS" w:cs="Leelawadee UI"/>
          <w:sz w:val="22"/>
          <w:szCs w:val="22"/>
        </w:rPr>
        <w:t xml:space="preserve">conforme aplicável, </w:t>
      </w:r>
      <w:r w:rsidR="00371520">
        <w:rPr>
          <w:rFonts w:ascii="Trebuchet MS" w:eastAsia="Arial Unicode MS" w:hAnsi="Trebuchet MS" w:cs="Leelawadee UI"/>
          <w:sz w:val="22"/>
          <w:szCs w:val="22"/>
        </w:rPr>
        <w:t>não ocorreu qualquer alteração em seus objetos sociais;</w:t>
      </w:r>
    </w:p>
    <w:p w14:paraId="5379B988" w14:textId="77777777" w:rsidR="005A6322" w:rsidRDefault="005A6322" w:rsidP="003B1FAC">
      <w:pPr>
        <w:pStyle w:val="PargrafodaLista"/>
        <w:spacing w:line="288" w:lineRule="auto"/>
        <w:rPr>
          <w:rFonts w:ascii="Trebuchet MS" w:eastAsia="Arial Unicode MS" w:hAnsi="Trebuchet MS" w:cs="Leelawadee UI"/>
          <w:sz w:val="22"/>
          <w:szCs w:val="22"/>
        </w:rPr>
      </w:pPr>
    </w:p>
    <w:p w14:paraId="2E7B83BD" w14:textId="34C4F77E" w:rsidR="005A6322" w:rsidRPr="00655FDC" w:rsidRDefault="005A6322"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Pr>
          <w:rFonts w:ascii="Trebuchet MS" w:eastAsia="Arial Unicode MS" w:hAnsi="Trebuchet MS" w:cs="Leelawadee UI"/>
          <w:sz w:val="22"/>
          <w:szCs w:val="22"/>
        </w:rPr>
        <w:t xml:space="preserve">conforme aplicável, </w:t>
      </w:r>
      <w:r w:rsidRPr="005A6322">
        <w:rPr>
          <w:rFonts w:ascii="Trebuchet MS" w:eastAsia="Arial Unicode MS" w:hAnsi="Trebuchet MS" w:cs="Leelawadee UI"/>
          <w:sz w:val="22"/>
          <w:szCs w:val="22"/>
        </w:rPr>
        <w:t>não ocorr</w:t>
      </w:r>
      <w:r>
        <w:rPr>
          <w:rFonts w:ascii="Trebuchet MS" w:eastAsia="Arial Unicode MS" w:hAnsi="Trebuchet MS" w:cs="Leelawadee UI"/>
          <w:sz w:val="22"/>
          <w:szCs w:val="22"/>
        </w:rPr>
        <w:t>eu</w:t>
      </w:r>
      <w:r w:rsidRPr="005A6322">
        <w:rPr>
          <w:rFonts w:ascii="Trebuchet MS" w:eastAsia="Arial Unicode MS" w:hAnsi="Trebuchet MS" w:cs="Leelawadee UI"/>
          <w:sz w:val="22"/>
          <w:szCs w:val="22"/>
        </w:rPr>
        <w:t xml:space="preserve"> </w:t>
      </w:r>
      <w:r>
        <w:rPr>
          <w:rFonts w:ascii="Trebuchet MS" w:eastAsia="Arial Unicode MS" w:hAnsi="Trebuchet MS" w:cs="Leelawadee UI"/>
          <w:sz w:val="22"/>
          <w:szCs w:val="22"/>
        </w:rPr>
        <w:t xml:space="preserve">qualquer </w:t>
      </w:r>
      <w:r w:rsidRPr="005A6322">
        <w:rPr>
          <w:rFonts w:ascii="Trebuchet MS" w:eastAsia="Arial Unicode MS" w:hAnsi="Trebuchet MS" w:cs="Leelawadee UI"/>
          <w:sz w:val="22"/>
          <w:szCs w:val="22"/>
        </w:rPr>
        <w:t>alteraç</w:t>
      </w:r>
      <w:r>
        <w:rPr>
          <w:rFonts w:ascii="Trebuchet MS" w:eastAsia="Arial Unicode MS" w:hAnsi="Trebuchet MS" w:cs="Leelawadee UI"/>
          <w:sz w:val="22"/>
          <w:szCs w:val="22"/>
        </w:rPr>
        <w:t>ão</w:t>
      </w:r>
      <w:r w:rsidRPr="005A6322">
        <w:rPr>
          <w:rFonts w:ascii="Trebuchet MS" w:eastAsia="Arial Unicode MS" w:hAnsi="Trebuchet MS" w:cs="Leelawadee UI"/>
          <w:sz w:val="22"/>
          <w:szCs w:val="22"/>
        </w:rPr>
        <w:t xml:space="preserve"> </w:t>
      </w:r>
      <w:r>
        <w:rPr>
          <w:rFonts w:ascii="Trebuchet MS" w:eastAsia="Arial Unicode MS" w:hAnsi="Trebuchet MS" w:cs="Leelawadee UI"/>
          <w:sz w:val="22"/>
          <w:szCs w:val="22"/>
        </w:rPr>
        <w:t>em seus</w:t>
      </w:r>
      <w:r w:rsidRPr="005A6322">
        <w:rPr>
          <w:rFonts w:ascii="Trebuchet MS" w:eastAsia="Arial Unicode MS" w:hAnsi="Trebuchet MS" w:cs="Leelawadee UI"/>
          <w:sz w:val="22"/>
          <w:szCs w:val="22"/>
        </w:rPr>
        <w:t xml:space="preserve"> setor</w:t>
      </w:r>
      <w:r>
        <w:rPr>
          <w:rFonts w:ascii="Trebuchet MS" w:eastAsia="Arial Unicode MS" w:hAnsi="Trebuchet MS" w:cs="Leelawadee UI"/>
          <w:sz w:val="22"/>
          <w:szCs w:val="22"/>
        </w:rPr>
        <w:t>es</w:t>
      </w:r>
      <w:r w:rsidRPr="005A6322">
        <w:rPr>
          <w:rFonts w:ascii="Trebuchet MS" w:eastAsia="Arial Unicode MS" w:hAnsi="Trebuchet MS" w:cs="Leelawadee UI"/>
          <w:sz w:val="22"/>
          <w:szCs w:val="22"/>
        </w:rPr>
        <w:t xml:space="preserve"> de atuação por parte das </w:t>
      </w:r>
      <w:r w:rsidRPr="00655FDC">
        <w:rPr>
          <w:rFonts w:ascii="Trebuchet MS" w:eastAsia="Arial Unicode MS" w:hAnsi="Trebuchet MS" w:cs="Leelawadee UI"/>
          <w:sz w:val="22"/>
          <w:szCs w:val="22"/>
        </w:rPr>
        <w:t>autoridades governamentais que afetem ou indiquem que possam vir a afetar negativamente a Operação de Securitização;</w:t>
      </w:r>
    </w:p>
    <w:p w14:paraId="70D4E7B7" w14:textId="77777777" w:rsidR="005A6322" w:rsidRPr="0070482F" w:rsidRDefault="005A6322" w:rsidP="003B1FAC">
      <w:pPr>
        <w:pStyle w:val="PargrafodaLista"/>
        <w:spacing w:line="288" w:lineRule="auto"/>
        <w:rPr>
          <w:rFonts w:ascii="Trebuchet MS" w:eastAsia="Arial Unicode MS" w:hAnsi="Trebuchet MS" w:cs="Leelawadee UI"/>
          <w:sz w:val="22"/>
          <w:szCs w:val="22"/>
        </w:rPr>
      </w:pPr>
    </w:p>
    <w:p w14:paraId="33B5FD97" w14:textId="227E380F" w:rsidR="00655FDC" w:rsidRPr="0070482F" w:rsidRDefault="00EB1189"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hAnsi="Trebuchet MS"/>
          <w:sz w:val="22"/>
          <w:szCs w:val="22"/>
        </w:rPr>
      </w:pPr>
      <w:r w:rsidRPr="0070482F">
        <w:rPr>
          <w:rFonts w:ascii="Trebuchet MS" w:hAnsi="Trebuchet MS"/>
          <w:sz w:val="22"/>
          <w:szCs w:val="22"/>
        </w:rPr>
        <w:t xml:space="preserve">conforme aplicável, </w:t>
      </w:r>
      <w:r w:rsidR="00655FDC" w:rsidRPr="0070482F">
        <w:rPr>
          <w:rFonts w:ascii="Trebuchet MS" w:hAnsi="Trebuchet MS"/>
          <w:sz w:val="22"/>
          <w:szCs w:val="22"/>
        </w:rPr>
        <w:t>não ocorr</w:t>
      </w:r>
      <w:r w:rsidRPr="0070482F">
        <w:rPr>
          <w:rFonts w:ascii="Trebuchet MS" w:hAnsi="Trebuchet MS"/>
          <w:sz w:val="22"/>
          <w:szCs w:val="22"/>
        </w:rPr>
        <w:t>eu</w:t>
      </w:r>
      <w:r w:rsidR="00655FDC" w:rsidRPr="0070482F">
        <w:rPr>
          <w:rFonts w:ascii="Trebuchet MS" w:hAnsi="Trebuchet MS"/>
          <w:sz w:val="22"/>
          <w:szCs w:val="22"/>
        </w:rPr>
        <w:t xml:space="preserve"> qualquer alteração </w:t>
      </w:r>
      <w:r w:rsidR="002874E9" w:rsidRPr="0070482F">
        <w:rPr>
          <w:rFonts w:ascii="Trebuchet MS" w:hAnsi="Trebuchet MS"/>
          <w:sz w:val="22"/>
          <w:szCs w:val="22"/>
        </w:rPr>
        <w:t>em suas</w:t>
      </w:r>
      <w:r w:rsidR="00655FDC" w:rsidRPr="0070482F">
        <w:rPr>
          <w:rFonts w:ascii="Trebuchet MS" w:hAnsi="Trebuchet MS"/>
          <w:sz w:val="22"/>
          <w:szCs w:val="22"/>
        </w:rPr>
        <w:t xml:space="preserve"> composiç</w:t>
      </w:r>
      <w:r w:rsidR="002874E9" w:rsidRPr="0070482F">
        <w:rPr>
          <w:rFonts w:ascii="Trebuchet MS" w:hAnsi="Trebuchet MS"/>
          <w:sz w:val="22"/>
          <w:szCs w:val="22"/>
        </w:rPr>
        <w:t>ões</w:t>
      </w:r>
      <w:r w:rsidR="00655FDC" w:rsidRPr="0070482F">
        <w:rPr>
          <w:rFonts w:ascii="Trebuchet MS" w:hAnsi="Trebuchet MS"/>
          <w:sz w:val="22"/>
          <w:szCs w:val="22"/>
        </w:rPr>
        <w:t xml:space="preserve"> societária</w:t>
      </w:r>
      <w:r w:rsidR="002874E9" w:rsidRPr="0070482F">
        <w:rPr>
          <w:rFonts w:ascii="Trebuchet MS" w:hAnsi="Trebuchet MS"/>
          <w:sz w:val="22"/>
          <w:szCs w:val="22"/>
        </w:rPr>
        <w:t>s</w:t>
      </w:r>
      <w:r w:rsidR="00655FDC" w:rsidRPr="0070482F">
        <w:rPr>
          <w:rFonts w:ascii="Trebuchet MS" w:hAnsi="Trebuchet MS"/>
          <w:sz w:val="22"/>
          <w:szCs w:val="22"/>
        </w:rPr>
        <w:t xml:space="preserve">, em qualquer operação isolada ou série de operações, que </w:t>
      </w:r>
      <w:r w:rsidR="00C04EB3" w:rsidRPr="0070482F">
        <w:rPr>
          <w:rFonts w:ascii="Trebuchet MS" w:hAnsi="Trebuchet MS"/>
          <w:sz w:val="22"/>
          <w:szCs w:val="22"/>
        </w:rPr>
        <w:t xml:space="preserve">pudessem </w:t>
      </w:r>
      <w:r w:rsidR="00655FDC" w:rsidRPr="0070482F">
        <w:rPr>
          <w:rFonts w:ascii="Trebuchet MS" w:hAnsi="Trebuchet MS"/>
          <w:sz w:val="22"/>
          <w:szCs w:val="22"/>
        </w:rPr>
        <w:t>result</w:t>
      </w:r>
      <w:r w:rsidR="00C04EB3" w:rsidRPr="0070482F">
        <w:rPr>
          <w:rFonts w:ascii="Trebuchet MS" w:hAnsi="Trebuchet MS"/>
          <w:sz w:val="22"/>
          <w:szCs w:val="22"/>
        </w:rPr>
        <w:t>ar</w:t>
      </w:r>
      <w:r w:rsidR="00655FDC" w:rsidRPr="0070482F">
        <w:rPr>
          <w:rFonts w:ascii="Trebuchet MS" w:hAnsi="Trebuchet MS"/>
          <w:sz w:val="22"/>
          <w:szCs w:val="22"/>
        </w:rPr>
        <w:t xml:space="preserve"> na perda, pelos respectivos acionistas controladores</w:t>
      </w:r>
      <w:r w:rsidR="00C04EB3" w:rsidRPr="0070482F">
        <w:rPr>
          <w:rFonts w:ascii="Trebuchet MS" w:hAnsi="Trebuchet MS"/>
          <w:sz w:val="22"/>
          <w:szCs w:val="22"/>
        </w:rPr>
        <w:t xml:space="preserve"> </w:t>
      </w:r>
      <w:r w:rsidR="0070482F" w:rsidRPr="0070482F">
        <w:rPr>
          <w:rFonts w:ascii="Trebuchet MS" w:hAnsi="Trebuchet MS"/>
          <w:sz w:val="22"/>
          <w:szCs w:val="22"/>
        </w:rPr>
        <w:t>à época da data de celebração da Escritura de Emissão de Debêntures</w:t>
      </w:r>
      <w:r w:rsidR="00655FDC" w:rsidRPr="0070482F">
        <w:rPr>
          <w:rFonts w:ascii="Trebuchet MS" w:hAnsi="Trebuchet MS"/>
          <w:sz w:val="22"/>
          <w:szCs w:val="22"/>
        </w:rPr>
        <w:t>, d</w:t>
      </w:r>
      <w:r w:rsidR="002874E9" w:rsidRPr="0070482F">
        <w:rPr>
          <w:rFonts w:ascii="Trebuchet MS" w:hAnsi="Trebuchet MS"/>
          <w:sz w:val="22"/>
          <w:szCs w:val="22"/>
        </w:rPr>
        <w:t xml:space="preserve">e seus </w:t>
      </w:r>
      <w:r w:rsidR="00655FDC" w:rsidRPr="0070482F">
        <w:rPr>
          <w:rFonts w:ascii="Trebuchet MS" w:hAnsi="Trebuchet MS"/>
          <w:sz w:val="22"/>
          <w:szCs w:val="22"/>
        </w:rPr>
        <w:t>poder</w:t>
      </w:r>
      <w:r w:rsidR="002874E9" w:rsidRPr="0070482F">
        <w:rPr>
          <w:rFonts w:ascii="Trebuchet MS" w:hAnsi="Trebuchet MS"/>
          <w:sz w:val="22"/>
          <w:szCs w:val="22"/>
        </w:rPr>
        <w:t>es</w:t>
      </w:r>
      <w:r w:rsidR="00655FDC" w:rsidRPr="0070482F">
        <w:rPr>
          <w:rFonts w:ascii="Trebuchet MS" w:hAnsi="Trebuchet MS"/>
          <w:sz w:val="22"/>
          <w:szCs w:val="22"/>
        </w:rPr>
        <w:t xml:space="preserve"> de controle direto ou indireto;</w:t>
      </w:r>
    </w:p>
    <w:p w14:paraId="570A77CA" w14:textId="77777777" w:rsidR="00655FDC" w:rsidRPr="0070482F" w:rsidRDefault="00655FDC" w:rsidP="003B1FAC">
      <w:pPr>
        <w:pStyle w:val="PargrafodaLista"/>
        <w:spacing w:line="288" w:lineRule="auto"/>
        <w:rPr>
          <w:rFonts w:ascii="Trebuchet MS" w:hAnsi="Trebuchet MS"/>
          <w:sz w:val="22"/>
          <w:szCs w:val="22"/>
        </w:rPr>
      </w:pPr>
    </w:p>
    <w:p w14:paraId="47A27067" w14:textId="3869E78E" w:rsidR="00655FDC" w:rsidRPr="0070482F" w:rsidRDefault="0070482F"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hAnsi="Trebuchet MS"/>
          <w:sz w:val="22"/>
          <w:szCs w:val="22"/>
        </w:rPr>
      </w:pPr>
      <w:r>
        <w:rPr>
          <w:rFonts w:ascii="Trebuchet MS" w:hAnsi="Trebuchet MS"/>
          <w:sz w:val="22"/>
          <w:szCs w:val="22"/>
        </w:rPr>
        <w:t xml:space="preserve">não </w:t>
      </w:r>
      <w:r w:rsidR="009A424A">
        <w:rPr>
          <w:rFonts w:ascii="Trebuchet MS" w:hAnsi="Trebuchet MS"/>
          <w:sz w:val="22"/>
          <w:szCs w:val="22"/>
        </w:rPr>
        <w:t xml:space="preserve">incorreram, </w:t>
      </w:r>
      <w:r w:rsidR="00236C48">
        <w:rPr>
          <w:rFonts w:ascii="Trebuchet MS" w:hAnsi="Trebuchet MS"/>
          <w:sz w:val="22"/>
          <w:szCs w:val="22"/>
        </w:rPr>
        <w:t xml:space="preserve">assim como as sociedades de seu grupo econômico, </w:t>
      </w:r>
      <w:r w:rsidR="009A424A">
        <w:rPr>
          <w:rFonts w:ascii="Trebuchet MS" w:hAnsi="Trebuchet MS"/>
          <w:sz w:val="22"/>
          <w:szCs w:val="22"/>
        </w:rPr>
        <w:t>em</w:t>
      </w:r>
      <w:r>
        <w:rPr>
          <w:rFonts w:ascii="Trebuchet MS" w:hAnsi="Trebuchet MS"/>
          <w:sz w:val="22"/>
          <w:szCs w:val="22"/>
        </w:rPr>
        <w:t xml:space="preserve"> qualquer</w:t>
      </w:r>
      <w:r w:rsidR="00655FDC" w:rsidRPr="0070482F">
        <w:rPr>
          <w:rFonts w:ascii="Trebuchet MS" w:hAnsi="Trebuchet MS"/>
          <w:sz w:val="22"/>
          <w:szCs w:val="22"/>
        </w:rPr>
        <w:t xml:space="preserve"> violação ou indício de violação de qualquer dispositivo de qualquer lei ou regulamento, nacional ou estrangeiro, contra prática de corrupção ou atos lesivos à administração pública, incluindo, sem limitação, leis n.º 12.529/2011, 9.613/1998, 12.846/2013, o </w:t>
      </w:r>
      <w:r w:rsidR="00655FDC" w:rsidRPr="0070482F">
        <w:rPr>
          <w:rFonts w:ascii="Trebuchet MS" w:hAnsi="Trebuchet MS"/>
          <w:i/>
          <w:iCs/>
          <w:sz w:val="22"/>
          <w:szCs w:val="22"/>
        </w:rPr>
        <w:t>US Foreign Corrupt Practices Act</w:t>
      </w:r>
      <w:r w:rsidR="00655FDC" w:rsidRPr="0070482F">
        <w:rPr>
          <w:rFonts w:ascii="Trebuchet MS" w:hAnsi="Trebuchet MS"/>
          <w:sz w:val="22"/>
          <w:szCs w:val="22"/>
        </w:rPr>
        <w:t xml:space="preserve"> (FCPA) e o </w:t>
      </w:r>
      <w:r w:rsidR="00655FDC" w:rsidRPr="0070482F">
        <w:rPr>
          <w:rFonts w:ascii="Trebuchet MS" w:hAnsi="Trebuchet MS"/>
          <w:i/>
          <w:iCs/>
          <w:sz w:val="22"/>
          <w:szCs w:val="22"/>
        </w:rPr>
        <w:t>UK Bribery Act</w:t>
      </w:r>
      <w:r w:rsidR="00655FDC" w:rsidRPr="0070482F">
        <w:rPr>
          <w:rFonts w:ascii="Trebuchet MS" w:hAnsi="Trebuchet MS"/>
          <w:sz w:val="22"/>
          <w:szCs w:val="22"/>
        </w:rPr>
        <w:t xml:space="preserve"> (“</w:t>
      </w:r>
      <w:r w:rsidR="00655FDC" w:rsidRPr="0070482F">
        <w:rPr>
          <w:rFonts w:ascii="Trebuchet MS" w:hAnsi="Trebuchet MS"/>
          <w:sz w:val="22"/>
          <w:szCs w:val="22"/>
          <w:u w:val="single"/>
        </w:rPr>
        <w:t>Leis Anticorrupção</w:t>
      </w:r>
      <w:r w:rsidR="00655FDC" w:rsidRPr="0070482F">
        <w:rPr>
          <w:rFonts w:ascii="Trebuchet MS" w:hAnsi="Trebuchet MS"/>
          <w:sz w:val="22"/>
          <w:szCs w:val="22"/>
        </w:rPr>
        <w:t>”)</w:t>
      </w:r>
      <w:r w:rsidR="00236C48">
        <w:rPr>
          <w:rFonts w:ascii="Trebuchet MS" w:hAnsi="Trebuchet MS"/>
          <w:sz w:val="22"/>
          <w:szCs w:val="22"/>
        </w:rPr>
        <w:t>;</w:t>
      </w:r>
    </w:p>
    <w:p w14:paraId="3DBEE819" w14:textId="77777777" w:rsidR="00655FDC" w:rsidRPr="0070482F" w:rsidRDefault="00655FDC" w:rsidP="003B1FAC">
      <w:pPr>
        <w:pStyle w:val="PargrafodaLista"/>
        <w:spacing w:line="288" w:lineRule="auto"/>
        <w:rPr>
          <w:rFonts w:ascii="Trebuchet MS" w:hAnsi="Trebuchet MS"/>
          <w:sz w:val="22"/>
          <w:szCs w:val="22"/>
        </w:rPr>
      </w:pPr>
    </w:p>
    <w:p w14:paraId="5FDAE843" w14:textId="55061EE0" w:rsidR="00655FDC" w:rsidRPr="0070482F" w:rsidRDefault="00236C48"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hAnsi="Trebuchet MS"/>
          <w:sz w:val="22"/>
          <w:szCs w:val="22"/>
        </w:rPr>
      </w:pPr>
      <w:r>
        <w:rPr>
          <w:rFonts w:ascii="Trebuchet MS" w:hAnsi="Trebuchet MS"/>
          <w:sz w:val="22"/>
          <w:szCs w:val="22"/>
        </w:rPr>
        <w:t>estão adimplentes,</w:t>
      </w:r>
      <w:r w:rsidR="00655FDC" w:rsidRPr="0070482F">
        <w:rPr>
          <w:rFonts w:ascii="Trebuchet MS" w:hAnsi="Trebuchet MS"/>
          <w:sz w:val="22"/>
          <w:szCs w:val="22"/>
        </w:rPr>
        <w:t xml:space="preserve"> em todos os aspectos, as leis, regulamentos, normas administrativas e determinações dos órgãos governamentais, autarquias ou tribunais, aplicáveis à condução de seus negócios e necessárias para a execução de seu objeto social, incluindo, mas sem limitação a legislação e regulamentação relacionadas à saúde e segurança ocupacional, ao meio ambiente (incluindo mas não se limitando à legislação em vigor pertinente à Política Nacional do Meio Ambiente, às Resoluções do Conselho Nacional do Meio Ambiente – CONAMA) (“</w:t>
      </w:r>
      <w:r w:rsidR="00655FDC" w:rsidRPr="0070482F">
        <w:rPr>
          <w:rFonts w:ascii="Trebuchet MS" w:hAnsi="Trebuchet MS"/>
          <w:sz w:val="22"/>
          <w:szCs w:val="22"/>
          <w:u w:val="single"/>
        </w:rPr>
        <w:t>Legislação Socioambiental</w:t>
      </w:r>
      <w:r w:rsidR="00655FDC" w:rsidRPr="0070482F">
        <w:rPr>
          <w:rFonts w:ascii="Trebuchet MS" w:hAnsi="Trebuchet MS"/>
          <w:sz w:val="22"/>
          <w:szCs w:val="22"/>
        </w:rPr>
        <w:t>”);</w:t>
      </w:r>
    </w:p>
    <w:p w14:paraId="6C0D42BB" w14:textId="77777777" w:rsidR="00655FDC" w:rsidRPr="0070482F" w:rsidRDefault="00655FDC" w:rsidP="003B1FAC">
      <w:pPr>
        <w:pStyle w:val="PargrafodaLista"/>
        <w:spacing w:line="288" w:lineRule="auto"/>
        <w:rPr>
          <w:rFonts w:ascii="Trebuchet MS" w:hAnsi="Trebuchet MS"/>
          <w:sz w:val="22"/>
          <w:szCs w:val="22"/>
        </w:rPr>
      </w:pPr>
    </w:p>
    <w:p w14:paraId="53C5EB74" w14:textId="294272BA" w:rsidR="00655FDC" w:rsidRPr="0070482F" w:rsidRDefault="001D2E8C"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hAnsi="Trebuchet MS"/>
          <w:sz w:val="22"/>
          <w:szCs w:val="22"/>
        </w:rPr>
      </w:pPr>
      <w:r>
        <w:rPr>
          <w:rFonts w:ascii="Trebuchet MS" w:hAnsi="Trebuchet MS"/>
          <w:sz w:val="22"/>
          <w:szCs w:val="22"/>
        </w:rPr>
        <w:t xml:space="preserve">não foi verificada a ocorrência de </w:t>
      </w:r>
      <w:r w:rsidR="00655FDC" w:rsidRPr="0070482F">
        <w:rPr>
          <w:rFonts w:ascii="Trebuchet MS" w:hAnsi="Trebuchet MS"/>
          <w:sz w:val="22"/>
          <w:szCs w:val="22"/>
        </w:rPr>
        <w:t>qualquer ato ou fato que impacte adversamente</w:t>
      </w:r>
      <w:r>
        <w:rPr>
          <w:rFonts w:ascii="Trebuchet MS" w:hAnsi="Trebuchet MS"/>
          <w:sz w:val="22"/>
          <w:szCs w:val="22"/>
        </w:rPr>
        <w:t>, direta ou indiretamente,</w:t>
      </w:r>
      <w:r w:rsidR="00655FDC" w:rsidRPr="0070482F">
        <w:rPr>
          <w:rFonts w:ascii="Trebuchet MS" w:hAnsi="Trebuchet MS"/>
          <w:sz w:val="22"/>
          <w:szCs w:val="22"/>
        </w:rPr>
        <w:t xml:space="preserve"> as </w:t>
      </w:r>
      <w:r>
        <w:rPr>
          <w:rFonts w:ascii="Trebuchet MS" w:hAnsi="Trebuchet MS"/>
          <w:sz w:val="22"/>
          <w:szCs w:val="22"/>
        </w:rPr>
        <w:t>g</w:t>
      </w:r>
      <w:r w:rsidR="00655FDC" w:rsidRPr="0070482F">
        <w:rPr>
          <w:rFonts w:ascii="Trebuchet MS" w:hAnsi="Trebuchet MS"/>
          <w:sz w:val="22"/>
          <w:szCs w:val="22"/>
        </w:rPr>
        <w:t>arantias</w:t>
      </w:r>
      <w:r>
        <w:rPr>
          <w:rFonts w:ascii="Trebuchet MS" w:hAnsi="Trebuchet MS"/>
          <w:sz w:val="22"/>
          <w:szCs w:val="22"/>
        </w:rPr>
        <w:t xml:space="preserve"> constituídas no âmbito da </w:t>
      </w:r>
      <w:r>
        <w:rPr>
          <w:rFonts w:ascii="Trebuchet MS" w:hAnsi="Trebuchet MS"/>
          <w:sz w:val="22"/>
          <w:szCs w:val="22"/>
        </w:rPr>
        <w:lastRenderedPageBreak/>
        <w:t>Emissão</w:t>
      </w:r>
      <w:r w:rsidR="00655FDC" w:rsidRPr="0070482F">
        <w:rPr>
          <w:rFonts w:ascii="Trebuchet MS" w:hAnsi="Trebuchet MS"/>
          <w:sz w:val="22"/>
          <w:szCs w:val="22"/>
        </w:rPr>
        <w:t>;</w:t>
      </w:r>
      <w:r w:rsidR="003B1FAC">
        <w:rPr>
          <w:rFonts w:ascii="Trebuchet MS" w:hAnsi="Trebuchet MS"/>
          <w:sz w:val="22"/>
          <w:szCs w:val="22"/>
        </w:rPr>
        <w:t xml:space="preserve"> e</w:t>
      </w:r>
    </w:p>
    <w:p w14:paraId="6AE6B427" w14:textId="77777777" w:rsidR="00655FDC" w:rsidRPr="0070482F" w:rsidRDefault="00655FDC" w:rsidP="003B1FAC">
      <w:pPr>
        <w:pStyle w:val="PargrafodaLista"/>
        <w:spacing w:line="288" w:lineRule="auto"/>
        <w:rPr>
          <w:rFonts w:ascii="Trebuchet MS" w:hAnsi="Trebuchet MS"/>
          <w:sz w:val="22"/>
          <w:szCs w:val="22"/>
        </w:rPr>
      </w:pPr>
    </w:p>
    <w:p w14:paraId="2F9A3567" w14:textId="047CD2CA" w:rsidR="00655FDC" w:rsidRPr="0070482F" w:rsidRDefault="001D2E8C" w:rsidP="003B1FAC">
      <w:pPr>
        <w:pStyle w:val="Recuodecorpodetexto"/>
        <w:keepNext/>
        <w:numPr>
          <w:ilvl w:val="0"/>
          <w:numId w:val="14"/>
        </w:numPr>
        <w:tabs>
          <w:tab w:val="left" w:pos="709"/>
        </w:tabs>
        <w:suppressAutoHyphens/>
        <w:autoSpaceDE/>
        <w:autoSpaceDN/>
        <w:adjustRightInd/>
        <w:spacing w:line="288" w:lineRule="auto"/>
        <w:ind w:left="709" w:hanging="709"/>
        <w:rPr>
          <w:rFonts w:ascii="Trebuchet MS" w:hAnsi="Trebuchet MS"/>
          <w:sz w:val="22"/>
          <w:szCs w:val="22"/>
        </w:rPr>
      </w:pPr>
      <w:r>
        <w:rPr>
          <w:rFonts w:ascii="Trebuchet MS" w:hAnsi="Trebuchet MS"/>
          <w:sz w:val="22"/>
          <w:szCs w:val="22"/>
        </w:rPr>
        <w:t xml:space="preserve">estão adimplentes e cumprem </w:t>
      </w:r>
      <w:r w:rsidR="00655FDC" w:rsidRPr="0070482F">
        <w:rPr>
          <w:rFonts w:ascii="Trebuchet MS" w:hAnsi="Trebuchet MS"/>
          <w:sz w:val="22"/>
          <w:szCs w:val="22"/>
        </w:rPr>
        <w:t xml:space="preserve">todas as obrigações aplicáveis previstas na </w:t>
      </w:r>
      <w:r w:rsidR="0073481D" w:rsidRPr="00DB0A2D">
        <w:rPr>
          <w:rFonts w:ascii="Trebuchet MS" w:hAnsi="Trebuchet MS" w:cstheme="minorHAnsi"/>
          <w:sz w:val="22"/>
          <w:szCs w:val="22"/>
        </w:rPr>
        <w:t>Instrução da CVM nº 476, de 16 de janeiro de 2009, conforme alterada</w:t>
      </w:r>
      <w:r w:rsidR="00655FDC" w:rsidRPr="0070482F">
        <w:rPr>
          <w:rFonts w:ascii="Trebuchet MS" w:hAnsi="Trebuchet MS"/>
          <w:sz w:val="22"/>
          <w:szCs w:val="22"/>
        </w:rPr>
        <w:t xml:space="preserve"> e, conforme aplicável, na Instrução da CVM nº 400, de 29 de dezembro de 2003, conforme alterada</w:t>
      </w:r>
      <w:r w:rsidR="00947294">
        <w:rPr>
          <w:rFonts w:ascii="Trebuchet MS" w:hAnsi="Trebuchet MS"/>
          <w:sz w:val="22"/>
          <w:szCs w:val="22"/>
        </w:rPr>
        <w:t>.</w:t>
      </w:r>
    </w:p>
    <w:p w14:paraId="5BC6B32F" w14:textId="77777777" w:rsidR="005A6322" w:rsidRPr="0070482F" w:rsidRDefault="005A6322" w:rsidP="003B1FAC">
      <w:pPr>
        <w:pStyle w:val="Recuodecorpodetexto"/>
        <w:keepNext/>
        <w:tabs>
          <w:tab w:val="left" w:pos="709"/>
        </w:tabs>
        <w:suppressAutoHyphens/>
        <w:autoSpaceDE/>
        <w:autoSpaceDN/>
        <w:adjustRightInd/>
        <w:spacing w:line="288" w:lineRule="auto"/>
        <w:ind w:left="709"/>
        <w:rPr>
          <w:rFonts w:ascii="Trebuchet MS" w:eastAsia="Arial Unicode MS" w:hAnsi="Trebuchet MS" w:cs="Leelawadee UI"/>
          <w:sz w:val="22"/>
          <w:szCs w:val="22"/>
        </w:rPr>
      </w:pPr>
    </w:p>
    <w:p w14:paraId="5AED4537" w14:textId="77777777" w:rsidR="003F4094" w:rsidRPr="007212FB" w:rsidRDefault="003F4094" w:rsidP="003B1FAC">
      <w:pPr>
        <w:keepNext/>
        <w:widowControl w:val="0"/>
        <w:tabs>
          <w:tab w:val="left" w:pos="3060"/>
        </w:tabs>
        <w:suppressAutoHyphens/>
        <w:spacing w:line="288" w:lineRule="auto"/>
        <w:jc w:val="center"/>
        <w:rPr>
          <w:rFonts w:ascii="Trebuchet MS" w:eastAsia="Arial Unicode MS" w:hAnsi="Trebuchet MS" w:cs="Leelawadee UI"/>
          <w:sz w:val="22"/>
          <w:szCs w:val="22"/>
        </w:rPr>
      </w:pPr>
      <w:bookmarkStart w:id="328" w:name="_DV_M1347"/>
      <w:bookmarkEnd w:id="328"/>
      <w:r w:rsidRPr="0070482F">
        <w:rPr>
          <w:rFonts w:ascii="Trebuchet MS" w:eastAsia="Arial Unicode MS" w:hAnsi="Trebuchet MS" w:cs="Leelawadee UI"/>
          <w:sz w:val="22"/>
          <w:szCs w:val="22"/>
        </w:rPr>
        <w:t xml:space="preserve">São Paulo, </w:t>
      </w:r>
      <w:bookmarkStart w:id="329" w:name="_DV_M1348"/>
      <w:bookmarkStart w:id="330" w:name="_DV_M1349"/>
      <w:bookmarkEnd w:id="329"/>
      <w:bookmarkEnd w:id="330"/>
      <w:r w:rsidRPr="0070482F">
        <w:rPr>
          <w:rFonts w:ascii="Trebuchet MS" w:hAnsi="Trebuchet MS" w:cs="Leelawadee UI"/>
          <w:sz w:val="22"/>
          <w:szCs w:val="22"/>
        </w:rPr>
        <w:t>[</w:t>
      </w:r>
      <w:bookmarkStart w:id="331" w:name="_DV_C2791"/>
      <w:r w:rsidRPr="0070482F">
        <w:rPr>
          <w:rFonts w:ascii="Trebuchet MS" w:hAnsi="Trebuchet MS" w:cs="Leelawadee UI"/>
          <w:b/>
          <w:smallCaps/>
          <w:sz w:val="22"/>
          <w:szCs w:val="22"/>
          <w:highlight w:val="lightGray"/>
        </w:rPr>
        <w:t>data</w:t>
      </w:r>
      <w:r w:rsidRPr="007212FB">
        <w:rPr>
          <w:rFonts w:ascii="Trebuchet MS" w:eastAsia="Arial Unicode MS" w:hAnsi="Trebuchet MS" w:cs="Leelawadee UI"/>
          <w:sz w:val="22"/>
          <w:szCs w:val="22"/>
        </w:rPr>
        <w:t>].</w:t>
      </w:r>
      <w:bookmarkEnd w:id="331"/>
    </w:p>
    <w:p w14:paraId="5B853555" w14:textId="77777777" w:rsidR="003F4094" w:rsidRPr="007212FB" w:rsidRDefault="003F4094" w:rsidP="003B1FAC">
      <w:pPr>
        <w:keepNext/>
        <w:widowControl w:val="0"/>
        <w:tabs>
          <w:tab w:val="left" w:pos="426"/>
        </w:tabs>
        <w:spacing w:line="288" w:lineRule="auto"/>
        <w:contextualSpacing/>
        <w:rPr>
          <w:rFonts w:ascii="Trebuchet MS" w:hAnsi="Trebuchet MS"/>
          <w:sz w:val="22"/>
          <w:szCs w:val="22"/>
        </w:rPr>
      </w:pPr>
    </w:p>
    <w:p w14:paraId="5C791789" w14:textId="77777777" w:rsidR="007520BA" w:rsidRPr="00DB0A2D" w:rsidRDefault="007520BA" w:rsidP="007520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7520BA" w:rsidRPr="00DB0A2D" w14:paraId="16C9668D" w14:textId="77777777" w:rsidTr="00600D27">
        <w:trPr>
          <w:jc w:val="center"/>
        </w:trPr>
        <w:tc>
          <w:tcPr>
            <w:tcW w:w="8220" w:type="dxa"/>
            <w:gridSpan w:val="2"/>
            <w:tcBorders>
              <w:top w:val="single" w:sz="4" w:space="0" w:color="auto"/>
            </w:tcBorders>
          </w:tcPr>
          <w:p w14:paraId="2C88CA66" w14:textId="77777777" w:rsidR="007520BA" w:rsidRPr="00DB0A2D" w:rsidRDefault="007520BA" w:rsidP="00600D27">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7520BA" w:rsidRPr="00DB0A2D" w14:paraId="194B93D3" w14:textId="77777777" w:rsidTr="00600D27">
        <w:trPr>
          <w:jc w:val="center"/>
        </w:trPr>
        <w:tc>
          <w:tcPr>
            <w:tcW w:w="4253" w:type="dxa"/>
          </w:tcPr>
          <w:p w14:paraId="476FEB3D"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2BA06FF5"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44F3D9F4"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59FD3836"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62624FE6"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70A0140D"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482E2D55"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2E8E0466"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0372C62B" w14:textId="77777777" w:rsidR="007520BA" w:rsidRPr="00DB0A2D" w:rsidRDefault="007520BA" w:rsidP="007520BA">
      <w:pPr>
        <w:spacing w:line="288" w:lineRule="auto"/>
        <w:contextualSpacing/>
        <w:jc w:val="center"/>
        <w:rPr>
          <w:rFonts w:ascii="Trebuchet MS" w:hAnsi="Trebuchet MS" w:cstheme="minorHAnsi"/>
          <w:w w:val="0"/>
          <w:sz w:val="22"/>
          <w:szCs w:val="22"/>
        </w:rPr>
      </w:pPr>
    </w:p>
    <w:p w14:paraId="45D41731" w14:textId="383CA737" w:rsidR="003B1FAC" w:rsidRDefault="003B1FAC" w:rsidP="003B1FAC">
      <w:pPr>
        <w:spacing w:line="288" w:lineRule="auto"/>
        <w:contextualSpacing/>
        <w:jc w:val="center"/>
        <w:rPr>
          <w:rFonts w:ascii="Trebuchet MS" w:hAnsi="Trebuchet MS" w:cstheme="minorHAnsi"/>
          <w:w w:val="0"/>
          <w:sz w:val="22"/>
          <w:szCs w:val="22"/>
        </w:rPr>
      </w:pPr>
    </w:p>
    <w:p w14:paraId="09E7AD2B" w14:textId="77777777" w:rsidR="003B1FAC" w:rsidRPr="00DB0A2D" w:rsidRDefault="003B1FAC" w:rsidP="003B1FAC">
      <w:pPr>
        <w:spacing w:line="288" w:lineRule="auto"/>
        <w:contextualSpacing/>
        <w:jc w:val="center"/>
        <w:rPr>
          <w:rFonts w:ascii="Trebuchet MS" w:hAnsi="Trebuchet MS" w:cstheme="minorHAnsi"/>
          <w:w w:val="0"/>
          <w:sz w:val="22"/>
          <w:szCs w:val="22"/>
        </w:rPr>
      </w:pPr>
    </w:p>
    <w:p w14:paraId="15AFB6FC" w14:textId="77777777" w:rsidR="007520BA" w:rsidRPr="00DB0A2D" w:rsidRDefault="007520BA" w:rsidP="007520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7520BA" w:rsidRPr="00DB0A2D" w14:paraId="05DC47C9" w14:textId="77777777" w:rsidTr="00600D27">
        <w:trPr>
          <w:jc w:val="center"/>
        </w:trPr>
        <w:tc>
          <w:tcPr>
            <w:tcW w:w="8362" w:type="dxa"/>
            <w:gridSpan w:val="2"/>
            <w:tcBorders>
              <w:top w:val="single" w:sz="4" w:space="0" w:color="auto"/>
            </w:tcBorders>
          </w:tcPr>
          <w:p w14:paraId="110B9EEB" w14:textId="77777777" w:rsidR="007520BA" w:rsidRPr="00DB0A2D" w:rsidRDefault="007520BA" w:rsidP="00600D27">
            <w:pPr>
              <w:pStyle w:val="PargrafodaLista"/>
              <w:spacing w:line="288" w:lineRule="auto"/>
              <w:ind w:left="0"/>
              <w:contextualSpacing/>
              <w:jc w:val="center"/>
              <w:rPr>
                <w:rFonts w:ascii="Trebuchet MS" w:hAnsi="Trebuchet MS" w:cstheme="minorHAnsi"/>
                <w:b/>
                <w:w w:val="0"/>
                <w:sz w:val="22"/>
                <w:szCs w:val="22"/>
              </w:rPr>
            </w:pPr>
            <w:r w:rsidRPr="00DB0A2D">
              <w:rPr>
                <w:rFonts w:ascii="Trebuchet MS" w:hAnsi="Trebuchet MS" w:cstheme="minorHAnsi"/>
                <w:b/>
                <w:sz w:val="22"/>
                <w:szCs w:val="22"/>
              </w:rPr>
              <w:t>HF ENGENHARIA E EMPREENDIMENTOS LTDA.</w:t>
            </w:r>
          </w:p>
        </w:tc>
      </w:tr>
      <w:tr w:rsidR="007520BA" w:rsidRPr="00DB0A2D" w14:paraId="54E4E0FA" w14:textId="77777777" w:rsidTr="00600D27">
        <w:trPr>
          <w:jc w:val="center"/>
        </w:trPr>
        <w:tc>
          <w:tcPr>
            <w:tcW w:w="4253" w:type="dxa"/>
          </w:tcPr>
          <w:p w14:paraId="6EBA9626"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071F2F7C"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526D6F4E"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4B53D336"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69DA8A38"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7FF56ABE"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050D0A84"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6059176F"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6B97C6FC" w14:textId="77777777" w:rsidR="007520BA" w:rsidRPr="00DB0A2D" w:rsidRDefault="007520BA" w:rsidP="007520BA">
      <w:pPr>
        <w:spacing w:line="288" w:lineRule="auto"/>
        <w:contextualSpacing/>
        <w:jc w:val="center"/>
        <w:rPr>
          <w:rFonts w:ascii="Trebuchet MS" w:hAnsi="Trebuchet MS" w:cstheme="minorHAnsi"/>
          <w:w w:val="0"/>
          <w:sz w:val="22"/>
          <w:szCs w:val="22"/>
        </w:rPr>
      </w:pPr>
    </w:p>
    <w:p w14:paraId="38B9AE87" w14:textId="77777777" w:rsidR="007520BA" w:rsidRPr="00DB0A2D" w:rsidRDefault="007520BA" w:rsidP="007520BA">
      <w:pPr>
        <w:pStyle w:val="PargrafodaLista"/>
        <w:spacing w:line="288" w:lineRule="auto"/>
        <w:ind w:left="0"/>
        <w:contextualSpacing/>
        <w:jc w:val="center"/>
        <w:rPr>
          <w:rFonts w:ascii="Trebuchet MS" w:hAnsi="Trebuchet MS" w:cstheme="minorHAnsi"/>
          <w:sz w:val="22"/>
          <w:szCs w:val="22"/>
          <w:lang w:val="pt-BR"/>
        </w:rPr>
      </w:pPr>
    </w:p>
    <w:p w14:paraId="30D6709B" w14:textId="77777777" w:rsidR="003B1FAC" w:rsidRPr="00DB0A2D" w:rsidRDefault="003B1FAC" w:rsidP="003B1FAC">
      <w:pPr>
        <w:pStyle w:val="PargrafodaLista"/>
        <w:spacing w:line="288" w:lineRule="auto"/>
        <w:ind w:left="0"/>
        <w:contextualSpacing/>
        <w:jc w:val="center"/>
        <w:rPr>
          <w:rFonts w:ascii="Trebuchet MS" w:hAnsi="Trebuchet MS" w:cstheme="minorHAnsi"/>
          <w:sz w:val="22"/>
          <w:szCs w:val="22"/>
          <w:lang w:val="pt-BR"/>
        </w:rPr>
      </w:pPr>
    </w:p>
    <w:p w14:paraId="2DAAC50C" w14:textId="77777777" w:rsidR="003B1FAC" w:rsidRPr="00DB0A2D" w:rsidRDefault="003B1FAC" w:rsidP="003B1FAC">
      <w:pPr>
        <w:pStyle w:val="PargrafodaLista"/>
        <w:spacing w:line="288" w:lineRule="auto"/>
        <w:ind w:left="0"/>
        <w:contextualSpacing/>
        <w:jc w:val="center"/>
        <w:rPr>
          <w:rFonts w:ascii="Trebuchet MS" w:hAnsi="Trebuchet MS" w:cstheme="minorHAnsi"/>
          <w:b/>
          <w:sz w:val="22"/>
          <w:szCs w:val="22"/>
          <w:lang w:val="pt-BR"/>
        </w:rPr>
      </w:pPr>
    </w:p>
    <w:tbl>
      <w:tblPr>
        <w:tblStyle w:val="Tabelacomgrade"/>
        <w:tblW w:w="4847" w:type="dxa"/>
        <w:tblInd w:w="2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7"/>
      </w:tblGrid>
      <w:tr w:rsidR="005B4EB7" w:rsidRPr="00DB0A2D" w14:paraId="691E970F" w14:textId="77777777" w:rsidTr="0038586A">
        <w:trPr>
          <w:trHeight w:val="1880"/>
        </w:trPr>
        <w:tc>
          <w:tcPr>
            <w:tcW w:w="4847" w:type="dxa"/>
            <w:tcBorders>
              <w:top w:val="single" w:sz="4" w:space="0" w:color="auto"/>
            </w:tcBorders>
          </w:tcPr>
          <w:p w14:paraId="509F4CD2" w14:textId="77777777" w:rsidR="005B4EB7" w:rsidRDefault="005B4EB7" w:rsidP="003B1FAC">
            <w:pPr>
              <w:pStyle w:val="PargrafodaLista"/>
              <w:spacing w:line="288" w:lineRule="auto"/>
              <w:ind w:left="0"/>
              <w:contextualSpacing/>
              <w:jc w:val="center"/>
              <w:rPr>
                <w:rFonts w:ascii="Trebuchet MS" w:hAnsi="Trebuchet MS" w:cstheme="minorHAnsi"/>
                <w:b/>
                <w:sz w:val="22"/>
                <w:szCs w:val="22"/>
              </w:rPr>
            </w:pPr>
            <w:r w:rsidRPr="00DB0A2D">
              <w:rPr>
                <w:rFonts w:ascii="Trebuchet MS" w:hAnsi="Trebuchet MS" w:cstheme="minorHAnsi"/>
                <w:b/>
                <w:sz w:val="22"/>
                <w:szCs w:val="22"/>
              </w:rPr>
              <w:t>HWASKAR FAGUNDES</w:t>
            </w:r>
          </w:p>
          <w:p w14:paraId="2D4679FA" w14:textId="77777777" w:rsidR="007520BA" w:rsidRDefault="007520BA" w:rsidP="003B1FAC">
            <w:pPr>
              <w:pStyle w:val="PargrafodaLista"/>
              <w:spacing w:line="288" w:lineRule="auto"/>
              <w:ind w:left="0"/>
              <w:contextualSpacing/>
              <w:jc w:val="center"/>
              <w:rPr>
                <w:rFonts w:ascii="Trebuchet MS" w:hAnsi="Trebuchet MS" w:cstheme="minorHAnsi"/>
                <w:b/>
                <w:sz w:val="22"/>
                <w:szCs w:val="22"/>
              </w:rPr>
            </w:pPr>
          </w:p>
          <w:p w14:paraId="03C23900" w14:textId="77777777" w:rsidR="007520BA" w:rsidRDefault="007520BA" w:rsidP="007520BA">
            <w:pPr>
              <w:pStyle w:val="PargrafodaLista"/>
              <w:spacing w:line="288" w:lineRule="auto"/>
              <w:ind w:left="0"/>
              <w:contextualSpacing/>
              <w:jc w:val="both"/>
              <w:rPr>
                <w:rFonts w:ascii="Trebuchet MS" w:hAnsi="Trebuchet MS" w:cstheme="minorHAnsi"/>
                <w:i/>
                <w:sz w:val="22"/>
                <w:szCs w:val="22"/>
                <w:lang w:val="pt-BR"/>
              </w:rPr>
            </w:pPr>
            <w:r w:rsidRPr="007F7763">
              <w:rPr>
                <w:rFonts w:ascii="Trebuchet MS" w:hAnsi="Trebuchet MS" w:cstheme="minorHAnsi"/>
                <w:i/>
                <w:sz w:val="22"/>
                <w:szCs w:val="22"/>
              </w:rPr>
              <w:t>C</w:t>
            </w:r>
            <w:r w:rsidRPr="007F7763">
              <w:rPr>
                <w:rFonts w:ascii="Trebuchet MS" w:hAnsi="Trebuchet MS" w:cstheme="minorHAnsi"/>
                <w:i/>
                <w:sz w:val="22"/>
                <w:szCs w:val="22"/>
                <w:lang w:val="pt-BR"/>
              </w:rPr>
              <w:t>PF:</w:t>
            </w:r>
          </w:p>
          <w:p w14:paraId="0B5635EE" w14:textId="4D116BEC" w:rsidR="007520BA" w:rsidRPr="00DB0A2D" w:rsidRDefault="007520BA" w:rsidP="007520BA">
            <w:pPr>
              <w:pStyle w:val="PargrafodaLista"/>
              <w:spacing w:line="288" w:lineRule="auto"/>
              <w:ind w:left="0"/>
              <w:contextualSpacing/>
              <w:rPr>
                <w:rFonts w:ascii="Trebuchet MS" w:hAnsi="Trebuchet MS" w:cstheme="minorHAnsi"/>
                <w:b/>
                <w:sz w:val="22"/>
                <w:szCs w:val="22"/>
                <w:lang w:val="pt-BR"/>
              </w:rPr>
            </w:pPr>
            <w:r>
              <w:rPr>
                <w:rFonts w:ascii="Trebuchet MS" w:hAnsi="Trebuchet MS" w:cstheme="minorHAnsi"/>
                <w:i/>
                <w:sz w:val="22"/>
                <w:szCs w:val="22"/>
                <w:lang w:val="pt-BR"/>
              </w:rPr>
              <w:t>E-mail:</w:t>
            </w:r>
          </w:p>
        </w:tc>
      </w:tr>
    </w:tbl>
    <w:p w14:paraId="7B8B4A97" w14:textId="29B9811D" w:rsidR="00494DED" w:rsidRDefault="00494DED" w:rsidP="003B1FAC">
      <w:pPr>
        <w:pStyle w:val="PargrafodaLista"/>
        <w:spacing w:line="288" w:lineRule="auto"/>
        <w:ind w:left="0"/>
        <w:contextualSpacing/>
        <w:jc w:val="center"/>
        <w:rPr>
          <w:rFonts w:ascii="Trebuchet MS" w:hAnsi="Trebuchet MS" w:cstheme="minorHAnsi"/>
          <w:b/>
          <w:sz w:val="22"/>
          <w:szCs w:val="22"/>
          <w:lang w:val="pt-BR"/>
        </w:rPr>
      </w:pPr>
    </w:p>
    <w:p w14:paraId="4C9AEB8F" w14:textId="6713C783" w:rsidR="00494DED" w:rsidRDefault="00494DED" w:rsidP="003B1FAC">
      <w:pPr>
        <w:pStyle w:val="PargrafodaLista"/>
        <w:spacing w:line="288" w:lineRule="auto"/>
        <w:ind w:left="0"/>
        <w:contextualSpacing/>
        <w:jc w:val="center"/>
        <w:rPr>
          <w:rFonts w:ascii="Trebuchet MS" w:hAnsi="Trebuchet MS" w:cstheme="minorHAnsi"/>
          <w:b/>
          <w:sz w:val="22"/>
          <w:szCs w:val="22"/>
          <w:lang w:val="pt-BR"/>
        </w:rPr>
      </w:pPr>
      <w:r>
        <w:rPr>
          <w:rFonts w:ascii="Trebuchet MS" w:hAnsi="Trebuchet MS" w:cstheme="minorHAnsi"/>
          <w:b/>
          <w:sz w:val="22"/>
          <w:szCs w:val="22"/>
          <w:lang w:val="pt-BR"/>
        </w:rPr>
        <w:br w:type="page"/>
      </w:r>
    </w:p>
    <w:p w14:paraId="7CD9C7A0" w14:textId="7A547946" w:rsidR="00494DED" w:rsidRDefault="00494DED" w:rsidP="003B1FAC">
      <w:pPr>
        <w:pStyle w:val="PargrafodaLista"/>
        <w:spacing w:line="288" w:lineRule="auto"/>
        <w:ind w:left="0"/>
        <w:contextualSpacing/>
        <w:jc w:val="center"/>
        <w:rPr>
          <w:rFonts w:ascii="Trebuchet MS" w:hAnsi="Trebuchet MS" w:cstheme="minorHAnsi"/>
          <w:b/>
          <w:sz w:val="22"/>
          <w:szCs w:val="22"/>
          <w:lang w:val="pt-BR"/>
        </w:rPr>
      </w:pPr>
      <w:r>
        <w:rPr>
          <w:rFonts w:ascii="Trebuchet MS" w:hAnsi="Trebuchet MS" w:cstheme="minorHAnsi"/>
          <w:b/>
          <w:sz w:val="22"/>
          <w:szCs w:val="22"/>
          <w:lang w:val="pt-BR"/>
        </w:rPr>
        <w:lastRenderedPageBreak/>
        <w:t>ANEXO VIII</w:t>
      </w:r>
    </w:p>
    <w:p w14:paraId="15BD67B2" w14:textId="760F55CC" w:rsidR="00494DED" w:rsidRDefault="00494DED" w:rsidP="003B1FAC">
      <w:pPr>
        <w:pStyle w:val="PargrafodaLista"/>
        <w:spacing w:line="288" w:lineRule="auto"/>
        <w:ind w:left="0"/>
        <w:contextualSpacing/>
        <w:jc w:val="center"/>
        <w:rPr>
          <w:rFonts w:ascii="Trebuchet MS" w:hAnsi="Trebuchet MS" w:cstheme="minorHAnsi"/>
          <w:b/>
          <w:sz w:val="22"/>
          <w:szCs w:val="22"/>
          <w:lang w:val="pt-BR"/>
        </w:rPr>
      </w:pPr>
      <w:r>
        <w:rPr>
          <w:rFonts w:ascii="Trebuchet MS" w:hAnsi="Trebuchet MS" w:cstheme="minorHAnsi"/>
          <w:b/>
          <w:sz w:val="22"/>
          <w:szCs w:val="22"/>
          <w:lang w:val="pt-BR"/>
        </w:rPr>
        <w:t>MINUTA DE ADITIVO À ESCRITURA DE EMISSÃO</w:t>
      </w:r>
    </w:p>
    <w:p w14:paraId="455B6F57" w14:textId="5FCB3CBD" w:rsidR="008B365B" w:rsidRDefault="008B365B" w:rsidP="003B1FAC">
      <w:pPr>
        <w:pStyle w:val="PargrafodaLista"/>
        <w:spacing w:line="288" w:lineRule="auto"/>
        <w:ind w:left="0"/>
        <w:contextualSpacing/>
        <w:jc w:val="center"/>
        <w:rPr>
          <w:rFonts w:ascii="Trebuchet MS" w:hAnsi="Trebuchet MS" w:cstheme="minorHAnsi"/>
          <w:b/>
          <w:sz w:val="22"/>
          <w:szCs w:val="22"/>
          <w:lang w:val="pt-BR"/>
        </w:rPr>
      </w:pPr>
    </w:p>
    <w:tbl>
      <w:tblPr>
        <w:tblStyle w:val="Tabelacomgrade"/>
        <w:tblW w:w="8789" w:type="dxa"/>
        <w:jc w:val="center"/>
        <w:tblLook w:val="04A0" w:firstRow="1" w:lastRow="0" w:firstColumn="1" w:lastColumn="0" w:noHBand="0" w:noVBand="1"/>
      </w:tblPr>
      <w:tblGrid>
        <w:gridCol w:w="9516"/>
      </w:tblGrid>
      <w:tr w:rsidR="008B365B" w14:paraId="5E414578" w14:textId="77777777" w:rsidTr="007520BA">
        <w:trPr>
          <w:jc w:val="center"/>
        </w:trPr>
        <w:tc>
          <w:tcPr>
            <w:tcW w:w="8789" w:type="dxa"/>
          </w:tcPr>
          <w:p w14:paraId="1BBD3533" w14:textId="2E0BD38A" w:rsidR="008B365B" w:rsidRDefault="008B365B" w:rsidP="00600D27">
            <w:pPr>
              <w:widowControl w:val="0"/>
              <w:spacing w:line="288" w:lineRule="auto"/>
              <w:contextualSpacing/>
              <w:jc w:val="both"/>
              <w:rPr>
                <w:rFonts w:ascii="Trebuchet MS" w:hAnsi="Trebuchet MS" w:cstheme="minorHAnsi"/>
                <w:b/>
                <w:sz w:val="22"/>
                <w:szCs w:val="22"/>
              </w:rPr>
            </w:pPr>
            <w:r>
              <w:rPr>
                <w:rFonts w:ascii="Trebuchet MS" w:hAnsi="Trebuchet MS" w:cstheme="minorHAnsi"/>
                <w:b/>
                <w:smallCaps/>
                <w:sz w:val="22"/>
                <w:szCs w:val="22"/>
              </w:rPr>
              <w:t>[</w:t>
            </w:r>
            <w:r w:rsidRPr="008B365B">
              <w:rPr>
                <w:rFonts w:ascii="Trebuchet MS" w:hAnsi="Trebuchet MS" w:cstheme="minorHAnsi"/>
                <w:b/>
                <w:smallCaps/>
                <w:sz w:val="22"/>
                <w:szCs w:val="22"/>
                <w:highlight w:val="lightGray"/>
              </w:rPr>
              <w:t>•</w:t>
            </w:r>
            <w:r>
              <w:rPr>
                <w:rFonts w:ascii="Trebuchet MS" w:hAnsi="Trebuchet MS" w:cstheme="minorHAnsi"/>
                <w:b/>
                <w:smallCaps/>
                <w:sz w:val="22"/>
                <w:szCs w:val="22"/>
              </w:rPr>
              <w:t>]º</w:t>
            </w:r>
            <w:r w:rsidRPr="00EE289D">
              <w:rPr>
                <w:rFonts w:ascii="Trebuchet MS" w:hAnsi="Trebuchet MS" w:cstheme="minorHAnsi"/>
                <w:b/>
                <w:smallCaps/>
                <w:sz w:val="22"/>
                <w:szCs w:val="22"/>
              </w:rPr>
              <w:t xml:space="preserve"> ADITAMENTO </w:t>
            </w:r>
            <w:r w:rsidRPr="00337CA5">
              <w:rPr>
                <w:rFonts w:ascii="Trebuchet MS" w:hAnsi="Trebuchet MS" w:cstheme="minorHAnsi"/>
                <w:b/>
                <w:sz w:val="22"/>
                <w:szCs w:val="22"/>
              </w:rPr>
              <w:t>INSTRUMENTO PARTICULAR DE ESCRITURA DA 2ª</w:t>
            </w:r>
            <w:r>
              <w:rPr>
                <w:rFonts w:ascii="Trebuchet MS" w:hAnsi="Trebuchet MS" w:cstheme="minorHAnsi"/>
                <w:b/>
                <w:sz w:val="22"/>
                <w:szCs w:val="22"/>
              </w:rPr>
              <w:t> </w:t>
            </w:r>
            <w:r w:rsidRPr="00337CA5">
              <w:rPr>
                <w:rFonts w:ascii="Trebuchet MS" w:hAnsi="Trebuchet MS" w:cstheme="minorHAnsi"/>
                <w:b/>
                <w:sz w:val="22"/>
                <w:szCs w:val="22"/>
              </w:rPr>
              <w:t>(SEGUNDA)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p>
          <w:p w14:paraId="44AEACDC" w14:textId="77777777" w:rsidR="008B365B" w:rsidRPr="00EE289D" w:rsidRDefault="008B365B" w:rsidP="00600D27">
            <w:pPr>
              <w:widowControl w:val="0"/>
              <w:spacing w:line="288" w:lineRule="auto"/>
              <w:ind w:left="567" w:hanging="567"/>
              <w:contextualSpacing/>
              <w:jc w:val="both"/>
              <w:rPr>
                <w:rFonts w:ascii="Trebuchet MS" w:hAnsi="Trebuchet MS" w:cstheme="minorHAnsi"/>
                <w:sz w:val="22"/>
                <w:szCs w:val="22"/>
              </w:rPr>
            </w:pPr>
          </w:p>
          <w:p w14:paraId="7C2A4AC3" w14:textId="77777777" w:rsidR="008B365B" w:rsidRDefault="008B365B" w:rsidP="00600D27">
            <w:pPr>
              <w:spacing w:line="288" w:lineRule="auto"/>
              <w:ind w:right="-567"/>
              <w:contextualSpacing/>
              <w:jc w:val="both"/>
              <w:rPr>
                <w:rFonts w:ascii="Trebuchet MS" w:hAnsi="Trebuchet MS" w:cstheme="minorHAnsi"/>
                <w:sz w:val="22"/>
                <w:szCs w:val="22"/>
              </w:rPr>
            </w:pPr>
            <w:r w:rsidRPr="00EE289D">
              <w:rPr>
                <w:rFonts w:ascii="Trebuchet MS" w:hAnsi="Trebuchet MS" w:cstheme="minorHAnsi"/>
                <w:sz w:val="22"/>
                <w:szCs w:val="22"/>
              </w:rPr>
              <w:t>Pelo presente instrumento particular, as partes abaixo qualificadas:</w:t>
            </w:r>
          </w:p>
          <w:p w14:paraId="7D8308AE" w14:textId="6ACD6E35" w:rsidR="008B365B" w:rsidRDefault="008B365B" w:rsidP="00600D27">
            <w:pPr>
              <w:spacing w:line="288" w:lineRule="auto"/>
              <w:ind w:right="-567"/>
              <w:contextualSpacing/>
              <w:jc w:val="both"/>
              <w:rPr>
                <w:rFonts w:ascii="Trebuchet MS" w:hAnsi="Trebuchet MS" w:cstheme="minorHAnsi"/>
                <w:sz w:val="22"/>
                <w:szCs w:val="22"/>
              </w:rPr>
            </w:pPr>
          </w:p>
          <w:p w14:paraId="1D3BEDBC" w14:textId="77777777" w:rsidR="00D30811" w:rsidRPr="00DB0A2D" w:rsidRDefault="00D30811" w:rsidP="00D30811">
            <w:pPr>
              <w:pStyle w:val="Corpodetexto"/>
              <w:spacing w:line="288" w:lineRule="auto"/>
              <w:ind w:firstLine="0"/>
              <w:contextualSpacing/>
              <w:rPr>
                <w:rFonts w:ascii="Trebuchet MS" w:hAnsi="Trebuchet MS" w:cstheme="minorHAnsi"/>
              </w:rPr>
            </w:pPr>
            <w:r w:rsidRPr="00DB0A2D">
              <w:rPr>
                <w:rFonts w:ascii="Trebuchet MS" w:hAnsi="Trebuchet MS" w:cstheme="minorHAnsi"/>
                <w:b/>
              </w:rPr>
              <w:t>AMAZON TOWERS EMPREENDIMENTOS SPE S.A.</w:t>
            </w:r>
            <w:r w:rsidRPr="00DB0A2D">
              <w:rPr>
                <w:rFonts w:ascii="Trebuchet MS" w:hAnsi="Trebuchet MS" w:cstheme="minorHAnsi"/>
              </w:rPr>
              <w:t xml:space="preserve">, sociedade por ações, com sede na cidade de Rio Verde, Estado de Goiás, na Avenida José Walter, s/n, quadra 96, lote 02, Setor Morada do Sol, CEP 75908-740, inscrita no </w:t>
            </w:r>
            <w:r w:rsidRPr="00DB0A2D">
              <w:rPr>
                <w:rFonts w:ascii="Trebuchet MS" w:hAnsi="Trebuchet MS"/>
                <w:bCs/>
              </w:rPr>
              <w:t xml:space="preserve">Cadastro Nacional da Pessoa Jurídica do Ministério da </w:t>
            </w:r>
            <w:r w:rsidRPr="00DB0A2D">
              <w:rPr>
                <w:rFonts w:ascii="Trebuchet MS" w:hAnsi="Trebuchet MS"/>
                <w:bCs/>
                <w:lang w:eastAsia="en-US"/>
              </w:rPr>
              <w:t xml:space="preserve">Economia, </w:t>
            </w:r>
            <w:r w:rsidRPr="00DB0A2D">
              <w:rPr>
                <w:rFonts w:ascii="Trebuchet MS" w:hAnsi="Trebuchet MS"/>
              </w:rPr>
              <w:t>Fazenda</w:t>
            </w:r>
            <w:r w:rsidRPr="00DB0A2D">
              <w:rPr>
                <w:rFonts w:ascii="Trebuchet MS" w:hAnsi="Trebuchet MS"/>
                <w:bCs/>
                <w:lang w:eastAsia="en-US"/>
              </w:rPr>
              <w:t xml:space="preserve"> e Planejamento </w:t>
            </w:r>
            <w:r w:rsidRPr="00DB0A2D">
              <w:rPr>
                <w:rFonts w:ascii="Trebuchet MS" w:hAnsi="Trebuchet MS"/>
                <w:bCs/>
              </w:rPr>
              <w:t>(“</w:t>
            </w:r>
            <w:r w:rsidRPr="00DB0A2D">
              <w:rPr>
                <w:rFonts w:ascii="Trebuchet MS" w:hAnsi="Trebuchet MS"/>
                <w:bCs/>
                <w:u w:val="single"/>
              </w:rPr>
              <w:t>CNPJ/ME</w:t>
            </w:r>
            <w:r w:rsidRPr="00DB0A2D">
              <w:rPr>
                <w:rFonts w:ascii="Trebuchet MS" w:hAnsi="Trebuchet MS"/>
                <w:bCs/>
              </w:rPr>
              <w:t xml:space="preserve">”) </w:t>
            </w:r>
            <w:r w:rsidRPr="00DB0A2D">
              <w:rPr>
                <w:rFonts w:ascii="Trebuchet MS" w:hAnsi="Trebuchet MS" w:cstheme="minorHAnsi"/>
              </w:rPr>
              <w:t>sob o nº 21.248.221/0001-53, com seus atos constitutivos registrados perante a Junta Comercial do Estado de Goiás (“</w:t>
            </w:r>
            <w:r w:rsidRPr="00DB0A2D">
              <w:rPr>
                <w:rFonts w:ascii="Trebuchet MS" w:hAnsi="Trebuchet MS" w:cstheme="minorHAnsi"/>
                <w:u w:val="single"/>
              </w:rPr>
              <w:t>JUCEG</w:t>
            </w:r>
            <w:r w:rsidRPr="00DB0A2D">
              <w:rPr>
                <w:rFonts w:ascii="Trebuchet MS" w:hAnsi="Trebuchet MS" w:cstheme="minorHAnsi"/>
              </w:rPr>
              <w:t>”) sob o NIRE 52.3.0.001.824-2, neste ato representada na forma de seu estatuto social, por seus representantes legais abaixo subscritos (“</w:t>
            </w:r>
            <w:r w:rsidRPr="00DB0A2D">
              <w:rPr>
                <w:rFonts w:ascii="Trebuchet MS" w:hAnsi="Trebuchet MS" w:cstheme="minorHAnsi"/>
                <w:u w:val="single"/>
              </w:rPr>
              <w:t>Emissora</w:t>
            </w:r>
            <w:r w:rsidRPr="00DB0A2D">
              <w:rPr>
                <w:rFonts w:ascii="Trebuchet MS" w:hAnsi="Trebuchet MS" w:cstheme="minorHAnsi"/>
              </w:rPr>
              <w:t>”); e</w:t>
            </w:r>
          </w:p>
          <w:p w14:paraId="1F1C12ED" w14:textId="77777777" w:rsidR="00D30811" w:rsidRPr="00DB0A2D" w:rsidRDefault="00D30811" w:rsidP="00D30811">
            <w:pPr>
              <w:pStyle w:val="Corpodetexto"/>
              <w:spacing w:line="288" w:lineRule="auto"/>
              <w:ind w:firstLine="0"/>
              <w:contextualSpacing/>
              <w:rPr>
                <w:rFonts w:ascii="Trebuchet MS" w:hAnsi="Trebuchet MS" w:cstheme="minorHAnsi"/>
                <w:b/>
              </w:rPr>
            </w:pPr>
          </w:p>
          <w:p w14:paraId="130EC878" w14:textId="77777777" w:rsidR="00D30811" w:rsidRPr="00DB0A2D" w:rsidRDefault="00D30811" w:rsidP="00D30811">
            <w:pPr>
              <w:tabs>
                <w:tab w:val="left" w:pos="567"/>
              </w:tabs>
              <w:spacing w:line="288" w:lineRule="auto"/>
              <w:contextualSpacing/>
              <w:jc w:val="both"/>
              <w:rPr>
                <w:rFonts w:ascii="Trebuchet MS" w:hAnsi="Trebuchet MS" w:cs="Trebuchet MS"/>
                <w:sz w:val="22"/>
                <w:szCs w:val="22"/>
              </w:rPr>
            </w:pPr>
            <w:r w:rsidRPr="00DB0A2D">
              <w:rPr>
                <w:rFonts w:ascii="Trebuchet MS" w:hAnsi="Trebuchet MS" w:cstheme="minorHAnsi"/>
                <w:b/>
                <w:sz w:val="22"/>
                <w:szCs w:val="22"/>
              </w:rPr>
              <w:t>TRUE SECURITIZADORA S.A.</w:t>
            </w:r>
            <w:r w:rsidRPr="00DB0A2D">
              <w:rPr>
                <w:rFonts w:ascii="Trebuchet MS" w:hAnsi="Trebuchet MS" w:cstheme="minorHAnsi"/>
                <w:sz w:val="22"/>
                <w:szCs w:val="22"/>
              </w:rPr>
              <w:t>, sociedade por ações com registro de emissor de valores mobiliários concedido pela Comissão de Valores Mobiliários (“</w:t>
            </w:r>
            <w:r w:rsidRPr="00DB0A2D">
              <w:rPr>
                <w:rFonts w:ascii="Trebuchet MS" w:hAnsi="Trebuchet MS" w:cstheme="minorHAnsi"/>
                <w:sz w:val="22"/>
                <w:szCs w:val="22"/>
                <w:u w:val="single"/>
              </w:rPr>
              <w:t>CVM</w:t>
            </w:r>
            <w:r w:rsidRPr="00DB0A2D">
              <w:rPr>
                <w:rFonts w:ascii="Trebuchet MS" w:hAnsi="Trebuchet MS" w:cstheme="minorHAnsi"/>
                <w:sz w:val="22"/>
                <w:szCs w:val="22"/>
              </w:rPr>
              <w:t xml:space="preserve">”), </w:t>
            </w:r>
            <w:r w:rsidRPr="00DB0A2D">
              <w:rPr>
                <w:rFonts w:ascii="Trebuchet MS" w:hAnsi="Trebuchet MS" w:cs="Arial"/>
                <w:sz w:val="22"/>
                <w:szCs w:val="22"/>
              </w:rPr>
              <w:t>com sede na cidade de São Paulo, Estado de São Paulo, na Avenida Santo Amaro, nº 48, 1º andar, conjunto 12, Vila Nova Conceição, CEP 04.506</w:t>
            </w:r>
            <w:r w:rsidRPr="00DB0A2D">
              <w:rPr>
                <w:rFonts w:ascii="Trebuchet MS" w:hAnsi="Trebuchet MS" w:cs="Arial"/>
                <w:sz w:val="22"/>
                <w:szCs w:val="22"/>
              </w:rPr>
              <w:noBreakHyphen/>
              <w:t>000, inscrita no CNPJ/ME sob o nº</w:t>
            </w:r>
            <w:r>
              <w:rPr>
                <w:rFonts w:ascii="Trebuchet MS" w:hAnsi="Trebuchet MS" w:cs="Arial"/>
                <w:sz w:val="22"/>
                <w:szCs w:val="22"/>
              </w:rPr>
              <w:t> </w:t>
            </w:r>
            <w:r w:rsidRPr="00DB0A2D">
              <w:rPr>
                <w:rFonts w:ascii="Trebuchet MS" w:hAnsi="Trebuchet MS" w:cs="Arial"/>
                <w:sz w:val="22"/>
                <w:szCs w:val="22"/>
              </w:rPr>
              <w:t>12.130.744/0001-00</w:t>
            </w:r>
            <w:r w:rsidRPr="00DB0A2D">
              <w:rPr>
                <w:rFonts w:ascii="Trebuchet MS" w:hAnsi="Trebuchet MS" w:cstheme="minorHAnsi"/>
                <w:sz w:val="22"/>
                <w:szCs w:val="22"/>
              </w:rPr>
              <w:t>, neste ato representada na forma de seu estatuto social, por seus representantes legais abaixo subscritos</w:t>
            </w:r>
            <w:r w:rsidRPr="00DB0A2D">
              <w:rPr>
                <w:rFonts w:ascii="Trebuchet MS" w:hAnsi="Trebuchet MS" w:cs="Arial"/>
                <w:sz w:val="22"/>
                <w:szCs w:val="22"/>
              </w:rPr>
              <w:t xml:space="preserve"> (</w:t>
            </w:r>
            <w:r w:rsidRPr="00DB0A2D">
              <w:rPr>
                <w:rFonts w:ascii="Trebuchet MS" w:hAnsi="Trebuchet MS" w:cs="Trebuchet MS"/>
                <w:sz w:val="22"/>
                <w:szCs w:val="22"/>
              </w:rPr>
              <w:t>“</w:t>
            </w:r>
            <w:r w:rsidRPr="00DB0A2D">
              <w:rPr>
                <w:rFonts w:ascii="Trebuchet MS" w:hAnsi="Trebuchet MS" w:cs="Trebuchet MS"/>
                <w:sz w:val="22"/>
                <w:szCs w:val="22"/>
                <w:u w:val="single"/>
              </w:rPr>
              <w:t>Debenturista</w:t>
            </w:r>
            <w:r w:rsidRPr="00DB0A2D">
              <w:rPr>
                <w:rFonts w:ascii="Trebuchet MS" w:hAnsi="Trebuchet MS" w:cs="Trebuchet MS"/>
                <w:sz w:val="22"/>
                <w:szCs w:val="22"/>
              </w:rPr>
              <w:t>”);</w:t>
            </w:r>
          </w:p>
          <w:p w14:paraId="392D6A2D" w14:textId="77777777" w:rsidR="00D30811" w:rsidRPr="00DB0A2D" w:rsidRDefault="00D30811" w:rsidP="00D30811">
            <w:pPr>
              <w:pStyle w:val="Corpodetexto"/>
              <w:spacing w:line="288" w:lineRule="auto"/>
              <w:ind w:firstLine="0"/>
              <w:contextualSpacing/>
              <w:rPr>
                <w:rFonts w:ascii="Trebuchet MS" w:hAnsi="Trebuchet MS" w:cstheme="minorHAnsi"/>
                <w:b/>
              </w:rPr>
            </w:pPr>
          </w:p>
          <w:p w14:paraId="1E4F1E3C" w14:textId="36C4FE84" w:rsidR="00D30811" w:rsidRPr="00DB0A2D" w:rsidRDefault="00D30811" w:rsidP="00D30811">
            <w:pPr>
              <w:pStyle w:val="Corpodetexto"/>
              <w:spacing w:line="288" w:lineRule="auto"/>
              <w:ind w:firstLine="0"/>
              <w:contextualSpacing/>
              <w:rPr>
                <w:rFonts w:ascii="Trebuchet MS" w:hAnsi="Trebuchet MS" w:cstheme="minorHAnsi"/>
              </w:rPr>
            </w:pPr>
            <w:r w:rsidRPr="00DB0A2D">
              <w:rPr>
                <w:rFonts w:ascii="Trebuchet MS" w:hAnsi="Trebuchet MS" w:cstheme="minorHAnsi"/>
              </w:rPr>
              <w:t>e, na qualidade de fiadores e principais pagadores, solidariamente em conjunto com a Emissora,</w:t>
            </w:r>
          </w:p>
          <w:p w14:paraId="5C47AE20" w14:textId="77777777" w:rsidR="00D30811" w:rsidRPr="00DB0A2D" w:rsidRDefault="00D30811" w:rsidP="00D30811">
            <w:pPr>
              <w:pStyle w:val="Corpodetexto"/>
              <w:spacing w:line="288" w:lineRule="auto"/>
              <w:ind w:firstLine="0"/>
              <w:contextualSpacing/>
              <w:rPr>
                <w:rFonts w:ascii="Trebuchet MS" w:hAnsi="Trebuchet MS" w:cstheme="minorHAnsi"/>
              </w:rPr>
            </w:pPr>
          </w:p>
          <w:p w14:paraId="44EFE2A8" w14:textId="77777777" w:rsidR="00D30811" w:rsidRPr="00DB0A2D" w:rsidRDefault="00D30811" w:rsidP="00D30811">
            <w:pPr>
              <w:pStyle w:val="PargrafodaLista"/>
              <w:spacing w:line="288" w:lineRule="auto"/>
              <w:ind w:left="0"/>
              <w:contextualSpacing/>
              <w:jc w:val="both"/>
              <w:rPr>
                <w:rFonts w:ascii="Trebuchet MS" w:hAnsi="Trebuchet MS" w:cstheme="minorHAnsi"/>
                <w:sz w:val="22"/>
                <w:szCs w:val="22"/>
                <w:lang w:val="pt-BR"/>
              </w:rPr>
            </w:pPr>
            <w:r w:rsidRPr="00DB0A2D">
              <w:rPr>
                <w:rFonts w:ascii="Trebuchet MS" w:hAnsi="Trebuchet MS" w:cstheme="minorHAnsi"/>
                <w:b/>
                <w:sz w:val="22"/>
                <w:szCs w:val="22"/>
                <w:lang w:val="pt-BR"/>
              </w:rPr>
              <w:t>HF ENGENHARIA E EMPREENDIMENTOS LTDA.</w:t>
            </w:r>
            <w:r w:rsidRPr="00DB0A2D">
              <w:rPr>
                <w:rFonts w:ascii="Trebuchet MS" w:hAnsi="Trebuchet MS" w:cstheme="minorHAnsi"/>
                <w:sz w:val="22"/>
                <w:szCs w:val="22"/>
                <w:lang w:val="pt-BR"/>
              </w:rPr>
              <w:t>, sociedade limitada, com sede na cidade de Rio Verde, Estado de Goiás, na Avenida José Walter, s/n, quadra 96, lote 02, Setor Morada do Sol, CEP 75908-740, inscrita no CNPJ/ME sob o nº 02.260.706/0001-18, com seus atos constitutivos registrados perante a JUCEG sob o NIRE 52.2.0.144.997-1, neste ato representada na forma de seu contrato social, por seus representantes legais abaixo subscritos (“</w:t>
            </w:r>
            <w:r w:rsidRPr="00DB0A2D">
              <w:rPr>
                <w:rFonts w:ascii="Trebuchet MS" w:hAnsi="Trebuchet MS" w:cstheme="minorHAnsi"/>
                <w:sz w:val="22"/>
                <w:szCs w:val="22"/>
                <w:u w:val="single"/>
                <w:lang w:val="pt-BR"/>
              </w:rPr>
              <w:t>HF Engenharia</w:t>
            </w:r>
            <w:r w:rsidRPr="00DB0A2D">
              <w:rPr>
                <w:rFonts w:ascii="Trebuchet MS" w:hAnsi="Trebuchet MS" w:cstheme="minorHAnsi"/>
                <w:sz w:val="22"/>
                <w:szCs w:val="22"/>
                <w:lang w:val="pt-BR"/>
              </w:rPr>
              <w:t>” ou “</w:t>
            </w:r>
            <w:r w:rsidRPr="00DB0A2D">
              <w:rPr>
                <w:rFonts w:ascii="Trebuchet MS" w:hAnsi="Trebuchet MS" w:cstheme="minorHAnsi"/>
                <w:sz w:val="22"/>
                <w:szCs w:val="22"/>
                <w:u w:val="single"/>
                <w:lang w:val="pt-BR"/>
              </w:rPr>
              <w:t>Fiador PJ</w:t>
            </w:r>
            <w:r w:rsidRPr="00DB0A2D">
              <w:rPr>
                <w:rFonts w:ascii="Trebuchet MS" w:hAnsi="Trebuchet MS" w:cstheme="minorHAnsi"/>
                <w:sz w:val="22"/>
                <w:szCs w:val="22"/>
                <w:lang w:val="pt-BR"/>
              </w:rPr>
              <w:t>”); e</w:t>
            </w:r>
          </w:p>
          <w:p w14:paraId="41D7297D" w14:textId="77777777" w:rsidR="00D30811" w:rsidRPr="00DB0A2D" w:rsidRDefault="00D30811" w:rsidP="00D30811">
            <w:pPr>
              <w:pStyle w:val="PargrafodaLista"/>
              <w:spacing w:line="288" w:lineRule="auto"/>
              <w:ind w:left="0"/>
              <w:contextualSpacing/>
              <w:jc w:val="both"/>
              <w:rPr>
                <w:rFonts w:ascii="Trebuchet MS" w:hAnsi="Trebuchet MS" w:cstheme="minorHAnsi"/>
                <w:b/>
                <w:sz w:val="22"/>
                <w:szCs w:val="22"/>
                <w:lang w:val="pt-BR"/>
              </w:rPr>
            </w:pPr>
          </w:p>
          <w:p w14:paraId="765F6DCF" w14:textId="77777777" w:rsidR="00D30811" w:rsidRPr="00DB0A2D" w:rsidRDefault="00D30811" w:rsidP="00D30811">
            <w:pPr>
              <w:pStyle w:val="PargrafodaLista"/>
              <w:spacing w:line="288" w:lineRule="auto"/>
              <w:ind w:left="0"/>
              <w:contextualSpacing/>
              <w:jc w:val="both"/>
              <w:rPr>
                <w:rFonts w:ascii="Trebuchet MS" w:hAnsi="Trebuchet MS" w:cstheme="minorHAnsi"/>
                <w:sz w:val="22"/>
                <w:szCs w:val="22"/>
                <w:lang w:val="pt-BR"/>
              </w:rPr>
            </w:pPr>
            <w:r w:rsidRPr="00DB0A2D">
              <w:rPr>
                <w:rFonts w:ascii="Trebuchet MS" w:hAnsi="Trebuchet MS" w:cstheme="minorHAnsi"/>
                <w:b/>
                <w:sz w:val="22"/>
                <w:szCs w:val="22"/>
                <w:lang w:val="pt-BR"/>
              </w:rPr>
              <w:t>HWASKAR FAGUNDES</w:t>
            </w:r>
            <w:r w:rsidRPr="00DB0A2D">
              <w:rPr>
                <w:rFonts w:ascii="Trebuchet MS" w:hAnsi="Trebuchet MS" w:cstheme="minorHAnsi"/>
                <w:sz w:val="22"/>
                <w:szCs w:val="22"/>
                <w:lang w:val="pt-BR"/>
              </w:rPr>
              <w:t>,</w:t>
            </w:r>
            <w:r w:rsidRPr="00DB0A2D">
              <w:rPr>
                <w:rFonts w:ascii="Trebuchet MS" w:hAnsi="Trebuchet MS" w:cstheme="minorHAnsi"/>
                <w:sz w:val="22"/>
                <w:szCs w:val="22"/>
                <w:lang w:val="pt-BR" w:eastAsia="pt-BR"/>
              </w:rPr>
              <w:t xml:space="preserve"> </w:t>
            </w:r>
            <w:r w:rsidRPr="00DB0A2D">
              <w:rPr>
                <w:rFonts w:ascii="Trebuchet MS" w:hAnsi="Trebuchet MS" w:cstheme="minorHAnsi"/>
                <w:sz w:val="22"/>
                <w:szCs w:val="22"/>
                <w:lang w:eastAsia="pt-BR"/>
              </w:rPr>
              <w:t xml:space="preserve">brasileiro, </w:t>
            </w:r>
            <w:r w:rsidRPr="00DB0A2D">
              <w:rPr>
                <w:rFonts w:ascii="Trebuchet MS" w:hAnsi="Trebuchet MS" w:cstheme="minorHAnsi"/>
                <w:sz w:val="22"/>
                <w:szCs w:val="22"/>
                <w:lang w:val="pt-BR" w:eastAsia="pt-BR"/>
              </w:rPr>
              <w:t xml:space="preserve">engenheiro, portador da cédula de identidade RG nº 5.432.739, expedida por SSP/MG, inscrito no </w:t>
            </w:r>
            <w:r w:rsidRPr="00DB0A2D">
              <w:rPr>
                <w:rFonts w:ascii="Trebuchet MS" w:hAnsi="Trebuchet MS"/>
                <w:sz w:val="22"/>
                <w:szCs w:val="22"/>
              </w:rPr>
              <w:t>Cadastro Nacional de Pessoa Física do Ministério da Economia (“</w:t>
            </w:r>
            <w:r w:rsidRPr="00DB0A2D">
              <w:rPr>
                <w:rFonts w:ascii="Trebuchet MS" w:hAnsi="Trebuchet MS"/>
                <w:sz w:val="22"/>
                <w:szCs w:val="22"/>
                <w:u w:val="single"/>
              </w:rPr>
              <w:t>CPF/ME</w:t>
            </w:r>
            <w:r w:rsidRPr="00DB0A2D">
              <w:rPr>
                <w:rFonts w:ascii="Trebuchet MS" w:hAnsi="Trebuchet MS"/>
                <w:sz w:val="22"/>
                <w:szCs w:val="22"/>
              </w:rPr>
              <w:t xml:space="preserve">”) </w:t>
            </w:r>
            <w:r w:rsidRPr="00DB0A2D">
              <w:rPr>
                <w:rFonts w:ascii="Trebuchet MS" w:hAnsi="Trebuchet MS"/>
                <w:sz w:val="22"/>
                <w:szCs w:val="22"/>
                <w:lang w:val="pt-BR"/>
              </w:rPr>
              <w:t>sob o nº 889.018.666-68, casado sob o regime de comunhão parcial de bens com Aline Karla Pires da Silva Fagundes, brasileira, administradora de empresas, portadora da cédula de identidade RG nº 3228879, expedida por SSP/GO, inscrita no CPF/ME sob o nº 889.569.971-87 (“</w:t>
            </w:r>
            <w:r w:rsidRPr="00DB0A2D">
              <w:rPr>
                <w:rFonts w:ascii="Trebuchet MS" w:hAnsi="Trebuchet MS"/>
                <w:sz w:val="22"/>
                <w:szCs w:val="22"/>
                <w:u w:val="single"/>
                <w:lang w:val="pt-BR"/>
              </w:rPr>
              <w:t>Aline</w:t>
            </w:r>
            <w:r w:rsidRPr="00DB0A2D">
              <w:rPr>
                <w:rFonts w:ascii="Trebuchet MS" w:hAnsi="Trebuchet MS"/>
                <w:sz w:val="22"/>
                <w:szCs w:val="22"/>
                <w:lang w:val="pt-BR"/>
              </w:rPr>
              <w:t xml:space="preserve">”), ambos residentes e domiciliados na cidade de Rio Verde, Estado de Goiás, </w:t>
            </w:r>
            <w:r w:rsidRPr="00DB0A2D">
              <w:rPr>
                <w:rFonts w:ascii="Trebuchet MS" w:hAnsi="Trebuchet MS" w:cstheme="minorHAnsi"/>
                <w:sz w:val="22"/>
                <w:szCs w:val="22"/>
                <w:lang w:val="pt-BR"/>
              </w:rPr>
              <w:t>na Avenida José Walter, s/n, quadra 96, lote 02, Setor Morada do Sol, CEP 75908-740 (“</w:t>
            </w:r>
            <w:r w:rsidRPr="00DB0A2D">
              <w:rPr>
                <w:rFonts w:ascii="Trebuchet MS" w:hAnsi="Trebuchet MS" w:cstheme="minorHAnsi"/>
                <w:sz w:val="22"/>
                <w:szCs w:val="22"/>
                <w:u w:val="single"/>
                <w:lang w:val="pt-BR"/>
              </w:rPr>
              <w:t>Fagundes</w:t>
            </w:r>
            <w:r w:rsidRPr="00DB0A2D">
              <w:rPr>
                <w:rFonts w:ascii="Trebuchet MS" w:hAnsi="Trebuchet MS" w:cstheme="minorHAnsi"/>
                <w:sz w:val="22"/>
                <w:szCs w:val="22"/>
                <w:lang w:val="pt-BR"/>
              </w:rPr>
              <w:t>” ou “</w:t>
            </w:r>
            <w:r w:rsidRPr="00DB0A2D">
              <w:rPr>
                <w:rFonts w:ascii="Trebuchet MS" w:hAnsi="Trebuchet MS" w:cstheme="minorHAnsi"/>
                <w:sz w:val="22"/>
                <w:szCs w:val="22"/>
                <w:u w:val="single"/>
                <w:lang w:val="pt-BR"/>
              </w:rPr>
              <w:t>Fiador PF</w:t>
            </w:r>
            <w:r w:rsidRPr="00DB0A2D">
              <w:rPr>
                <w:rFonts w:ascii="Trebuchet MS" w:hAnsi="Trebuchet MS" w:cstheme="minorHAnsi"/>
                <w:sz w:val="22"/>
                <w:szCs w:val="22"/>
                <w:lang w:val="pt-BR"/>
              </w:rPr>
              <w:t>” e, em conjunto com a HF Engenharia, “</w:t>
            </w:r>
            <w:r w:rsidRPr="00DB0A2D">
              <w:rPr>
                <w:rFonts w:ascii="Trebuchet MS" w:hAnsi="Trebuchet MS" w:cstheme="minorHAnsi"/>
                <w:sz w:val="22"/>
                <w:szCs w:val="22"/>
                <w:u w:val="single"/>
                <w:lang w:val="pt-BR"/>
              </w:rPr>
              <w:t>Fiadores</w:t>
            </w:r>
            <w:r w:rsidRPr="00DB0A2D">
              <w:rPr>
                <w:rFonts w:ascii="Trebuchet MS" w:hAnsi="Trebuchet MS" w:cstheme="minorHAnsi"/>
                <w:sz w:val="22"/>
                <w:szCs w:val="22"/>
                <w:lang w:val="pt-BR"/>
              </w:rPr>
              <w:t>” e, quando referidos de forma individual e indistintamente, “</w:t>
            </w:r>
            <w:r w:rsidRPr="00DB0A2D">
              <w:rPr>
                <w:rFonts w:ascii="Trebuchet MS" w:hAnsi="Trebuchet MS" w:cstheme="minorHAnsi"/>
                <w:sz w:val="22"/>
                <w:szCs w:val="22"/>
                <w:u w:val="single"/>
                <w:lang w:val="pt-BR"/>
              </w:rPr>
              <w:t>Fiador</w:t>
            </w:r>
            <w:r w:rsidRPr="00DB0A2D">
              <w:rPr>
                <w:rFonts w:ascii="Trebuchet MS" w:hAnsi="Trebuchet MS" w:cstheme="minorHAnsi"/>
                <w:sz w:val="22"/>
                <w:szCs w:val="22"/>
                <w:lang w:val="pt-BR"/>
              </w:rPr>
              <w:t>”);</w:t>
            </w:r>
          </w:p>
          <w:p w14:paraId="46049064" w14:textId="77777777" w:rsidR="00D30811" w:rsidRPr="00DB0A2D" w:rsidRDefault="00D30811" w:rsidP="00D30811">
            <w:pPr>
              <w:pStyle w:val="PargrafodaLista"/>
              <w:spacing w:line="288" w:lineRule="auto"/>
              <w:ind w:left="0"/>
              <w:contextualSpacing/>
              <w:jc w:val="both"/>
              <w:rPr>
                <w:rFonts w:ascii="Trebuchet MS" w:hAnsi="Trebuchet MS" w:cstheme="minorHAnsi"/>
                <w:b/>
                <w:sz w:val="22"/>
                <w:szCs w:val="22"/>
                <w:lang w:val="pt-BR"/>
              </w:rPr>
            </w:pPr>
          </w:p>
          <w:p w14:paraId="38241F46" w14:textId="77777777" w:rsidR="00D30811" w:rsidRPr="00DB0A2D" w:rsidRDefault="00D30811" w:rsidP="00D30811">
            <w:pPr>
              <w:pStyle w:val="Corpodetexto"/>
              <w:spacing w:line="288" w:lineRule="auto"/>
              <w:ind w:firstLine="0"/>
              <w:contextualSpacing/>
              <w:rPr>
                <w:rFonts w:ascii="Trebuchet MS" w:hAnsi="Trebuchet MS" w:cstheme="minorHAnsi"/>
              </w:rPr>
            </w:pPr>
            <w:r w:rsidRPr="00DB0A2D">
              <w:rPr>
                <w:rFonts w:ascii="Trebuchet MS" w:hAnsi="Trebuchet MS" w:cstheme="minorHAnsi"/>
              </w:rPr>
              <w:t>(sendo a Emissora, a Debenturista e os Fiadores doravante referidos, em conjunto e indistintamente, como “</w:t>
            </w:r>
            <w:r w:rsidRPr="00DB0A2D">
              <w:rPr>
                <w:rFonts w:ascii="Trebuchet MS" w:hAnsi="Trebuchet MS" w:cstheme="minorHAnsi"/>
                <w:u w:val="single"/>
              </w:rPr>
              <w:t>Partes</w:t>
            </w:r>
            <w:r w:rsidRPr="00DB0A2D">
              <w:rPr>
                <w:rFonts w:ascii="Trebuchet MS" w:hAnsi="Trebuchet MS" w:cstheme="minorHAnsi"/>
              </w:rPr>
              <w:t>” e cada qual, individual e indistintamente, como “</w:t>
            </w:r>
            <w:r w:rsidRPr="00DB0A2D">
              <w:rPr>
                <w:rFonts w:ascii="Trebuchet MS" w:hAnsi="Trebuchet MS" w:cstheme="minorHAnsi"/>
                <w:u w:val="single"/>
              </w:rPr>
              <w:t>Parte</w:t>
            </w:r>
            <w:r w:rsidRPr="00DB0A2D">
              <w:rPr>
                <w:rFonts w:ascii="Trebuchet MS" w:hAnsi="Trebuchet MS" w:cstheme="minorHAnsi"/>
              </w:rPr>
              <w:t>”)</w:t>
            </w:r>
          </w:p>
          <w:p w14:paraId="1280045D" w14:textId="77777777" w:rsidR="008B365B" w:rsidRPr="00EE289D" w:rsidRDefault="008B365B" w:rsidP="00600D27">
            <w:pPr>
              <w:spacing w:line="288" w:lineRule="auto"/>
              <w:ind w:left="567" w:hanging="567"/>
              <w:contextualSpacing/>
              <w:rPr>
                <w:rFonts w:ascii="Trebuchet MS" w:hAnsi="Trebuchet MS" w:cstheme="minorHAnsi"/>
                <w:sz w:val="22"/>
                <w:szCs w:val="22"/>
              </w:rPr>
            </w:pPr>
          </w:p>
          <w:p w14:paraId="543430A9" w14:textId="77777777" w:rsidR="008B365B" w:rsidRPr="00EE289D" w:rsidRDefault="008B365B" w:rsidP="00600D27">
            <w:pPr>
              <w:pStyle w:val="Ttulo2"/>
              <w:keepNext w:val="0"/>
              <w:widowControl w:val="0"/>
              <w:spacing w:line="288" w:lineRule="auto"/>
              <w:contextualSpacing/>
              <w:outlineLvl w:val="1"/>
              <w:rPr>
                <w:rFonts w:ascii="Trebuchet MS" w:hAnsi="Trebuchet MS" w:cstheme="minorHAnsi"/>
                <w:i/>
                <w:sz w:val="22"/>
                <w:szCs w:val="22"/>
              </w:rPr>
            </w:pPr>
            <w:bookmarkStart w:id="332" w:name="_Toc41728596"/>
            <w:r w:rsidRPr="00F90AD0">
              <w:rPr>
                <w:rFonts w:ascii="Trebuchet MS" w:hAnsi="Trebuchet MS" w:cstheme="minorHAnsi"/>
                <w:b/>
                <w:smallCaps w:val="0"/>
                <w:sz w:val="22"/>
                <w:szCs w:val="22"/>
              </w:rPr>
              <w:t xml:space="preserve">Considerando </w:t>
            </w:r>
            <w:r>
              <w:rPr>
                <w:rFonts w:ascii="Trebuchet MS" w:hAnsi="Trebuchet MS" w:cstheme="minorHAnsi"/>
                <w:b/>
                <w:smallCaps w:val="0"/>
                <w:sz w:val="22"/>
                <w:szCs w:val="22"/>
              </w:rPr>
              <w:t>q</w:t>
            </w:r>
            <w:r w:rsidRPr="00F90AD0">
              <w:rPr>
                <w:rFonts w:ascii="Trebuchet MS" w:hAnsi="Trebuchet MS" w:cstheme="minorHAnsi"/>
                <w:b/>
                <w:smallCaps w:val="0"/>
                <w:sz w:val="22"/>
                <w:szCs w:val="22"/>
              </w:rPr>
              <w:t>ue</w:t>
            </w:r>
            <w:r w:rsidRPr="00EE289D">
              <w:rPr>
                <w:rFonts w:ascii="Trebuchet MS" w:hAnsi="Trebuchet MS" w:cstheme="minorHAnsi"/>
                <w:sz w:val="22"/>
                <w:szCs w:val="22"/>
              </w:rPr>
              <w:t>:</w:t>
            </w:r>
            <w:bookmarkEnd w:id="332"/>
          </w:p>
          <w:p w14:paraId="713BAB2B" w14:textId="77777777" w:rsidR="008B365B" w:rsidRPr="00EE289D" w:rsidRDefault="008B365B" w:rsidP="00600D27">
            <w:pPr>
              <w:widowControl w:val="0"/>
              <w:spacing w:line="288" w:lineRule="auto"/>
              <w:contextualSpacing/>
              <w:jc w:val="both"/>
              <w:rPr>
                <w:rFonts w:ascii="Trebuchet MS" w:hAnsi="Trebuchet MS" w:cstheme="minorHAnsi"/>
                <w:b/>
                <w:sz w:val="22"/>
                <w:szCs w:val="22"/>
              </w:rPr>
            </w:pPr>
          </w:p>
          <w:p w14:paraId="1922806B" w14:textId="6E905C4C" w:rsidR="008B365B" w:rsidRPr="006A18E7" w:rsidRDefault="008B365B" w:rsidP="006A18E7">
            <w:pPr>
              <w:pStyle w:val="Nvel11a"/>
              <w:numPr>
                <w:ilvl w:val="2"/>
                <w:numId w:val="19"/>
              </w:numPr>
              <w:rPr>
                <w:spacing w:val="4"/>
                <w:lang w:val="pt-PT"/>
              </w:rPr>
            </w:pPr>
            <w:r w:rsidRPr="00EE289D">
              <w:t xml:space="preserve">em </w:t>
            </w:r>
            <w:r w:rsidR="003D6288">
              <w:rPr>
                <w:rFonts w:cstheme="minorHAnsi"/>
              </w:rPr>
              <w:t>16</w:t>
            </w:r>
            <w:r w:rsidR="00EA42BE" w:rsidRPr="00EA42BE">
              <w:rPr>
                <w:rFonts w:cstheme="minorHAnsi"/>
              </w:rPr>
              <w:t xml:space="preserve"> de outubro de 2020</w:t>
            </w:r>
            <w:r>
              <w:t>, a</w:t>
            </w:r>
            <w:r w:rsidRPr="00EE289D">
              <w:t xml:space="preserve"> </w:t>
            </w:r>
            <w:r>
              <w:t>Emissor</w:t>
            </w:r>
            <w:r w:rsidRPr="005B1491">
              <w:t xml:space="preserve">a emitiu </w:t>
            </w:r>
            <w:r w:rsidR="00F24084" w:rsidRPr="005B1491">
              <w:t>1</w:t>
            </w:r>
            <w:r w:rsidR="000F0DFD" w:rsidRPr="005B1491">
              <w:t>5</w:t>
            </w:r>
            <w:r w:rsidR="00F24084" w:rsidRPr="005B1491">
              <w:t>.</w:t>
            </w:r>
            <w:r w:rsidR="000F0DFD" w:rsidRPr="005B1491">
              <w:t>000</w:t>
            </w:r>
            <w:r w:rsidR="00F24084" w:rsidRPr="005B1491">
              <w:t xml:space="preserve"> (</w:t>
            </w:r>
            <w:r w:rsidR="000F0DFD" w:rsidRPr="005B1491">
              <w:t>quinze mil</w:t>
            </w:r>
            <w:r w:rsidR="00F24084" w:rsidRPr="005B1491">
              <w:t xml:space="preserve">) </w:t>
            </w:r>
            <w:r w:rsidRPr="005B1491">
              <w:t>debêntures</w:t>
            </w:r>
            <w:r w:rsidRPr="00EE289D">
              <w:t xml:space="preserve"> simples, não conversíveis em ações, da espécie quirografária, com garantia adicional fidejussória, a ser convolada na espécie com garantia real, com garantia adicional fidejussória, em série única, para colocação privada (“</w:t>
            </w:r>
            <w:r w:rsidRPr="006A18E7">
              <w:rPr>
                <w:u w:val="single"/>
              </w:rPr>
              <w:t>Debêntures</w:t>
            </w:r>
            <w:r w:rsidRPr="00EE289D">
              <w:t xml:space="preserve">”) </w:t>
            </w:r>
            <w:r>
              <w:t xml:space="preserve">por meio </w:t>
            </w:r>
            <w:r w:rsidRPr="00EE289D">
              <w:t>do “</w:t>
            </w:r>
            <w:r w:rsidR="00590735" w:rsidRPr="006A18E7">
              <w:rPr>
                <w:rFonts w:cstheme="minorHAnsi"/>
                <w:i/>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Pr="00EE289D">
              <w:t>”</w:t>
            </w:r>
            <w:r w:rsidR="00590735">
              <w:t xml:space="preserve"> </w:t>
            </w:r>
            <w:r w:rsidRPr="00EE289D">
              <w:t>(“</w:t>
            </w:r>
            <w:r w:rsidRPr="006A18E7">
              <w:rPr>
                <w:u w:val="single"/>
              </w:rPr>
              <w:t>Escritura de Emissão</w:t>
            </w:r>
            <w:r w:rsidRPr="00EE289D">
              <w:t>”)</w:t>
            </w:r>
            <w:r w:rsidRPr="006A18E7">
              <w:rPr>
                <w:spacing w:val="4"/>
                <w:lang w:val="pt-PT"/>
              </w:rPr>
              <w:t>;</w:t>
            </w:r>
          </w:p>
          <w:p w14:paraId="5BA53CA5" w14:textId="77777777" w:rsidR="008B365B" w:rsidRPr="00EE289D" w:rsidRDefault="008B365B" w:rsidP="00600D27">
            <w:pPr>
              <w:widowControl w:val="0"/>
              <w:spacing w:line="288" w:lineRule="auto"/>
              <w:contextualSpacing/>
              <w:jc w:val="both"/>
              <w:rPr>
                <w:rFonts w:ascii="Trebuchet MS" w:hAnsi="Trebuchet MS" w:cstheme="minorHAnsi"/>
                <w:bCs/>
                <w:spacing w:val="4"/>
                <w:sz w:val="22"/>
                <w:szCs w:val="22"/>
                <w:lang w:val="pt-PT"/>
              </w:rPr>
            </w:pPr>
          </w:p>
          <w:p w14:paraId="6D14737C" w14:textId="77777777" w:rsidR="008B365B" w:rsidRPr="00EE289D" w:rsidRDefault="008B365B" w:rsidP="00600D27">
            <w:pPr>
              <w:pStyle w:val="Nvel11a"/>
              <w:rPr>
                <w:lang w:val="pt-PT"/>
              </w:rPr>
            </w:pPr>
            <w:r>
              <w:rPr>
                <w:lang w:val="pt-PT"/>
              </w:rPr>
              <w:t>a Debenturista</w:t>
            </w:r>
            <w:r w:rsidRPr="00EE289D">
              <w:rPr>
                <w:lang w:val="pt-PT"/>
              </w:rPr>
              <w:t xml:space="preserve"> subscreveu a totalidade das Debêntures</w:t>
            </w:r>
            <w:r w:rsidRPr="00EE289D">
              <w:t>;</w:t>
            </w:r>
          </w:p>
          <w:p w14:paraId="449F4B51" w14:textId="77777777" w:rsidR="008B365B" w:rsidRPr="00EE289D" w:rsidRDefault="008B365B" w:rsidP="00600D27">
            <w:pPr>
              <w:pStyle w:val="PargrafodaLista"/>
              <w:spacing w:line="288" w:lineRule="auto"/>
              <w:ind w:left="0"/>
              <w:contextualSpacing/>
              <w:rPr>
                <w:rFonts w:ascii="Trebuchet MS" w:hAnsi="Trebuchet MS" w:cstheme="minorHAnsi"/>
                <w:bCs/>
                <w:spacing w:val="4"/>
                <w:sz w:val="22"/>
                <w:szCs w:val="22"/>
                <w:lang w:val="pt-PT"/>
              </w:rPr>
            </w:pPr>
          </w:p>
          <w:p w14:paraId="2E19323A" w14:textId="7C6642E4" w:rsidR="008B365B" w:rsidRPr="00EE289D" w:rsidRDefault="008B365B" w:rsidP="00600D27">
            <w:pPr>
              <w:pStyle w:val="Nvel11a"/>
            </w:pPr>
            <w:r>
              <w:t>em</w:t>
            </w:r>
            <w:r w:rsidRPr="00EE289D">
              <w:t xml:space="preserve"> garantia </w:t>
            </w:r>
            <w:r>
              <w:t>das</w:t>
            </w:r>
            <w:r w:rsidRPr="00EE289D">
              <w:t xml:space="preserve"> Obrigações Garantidas (conforme definidas na Escritura de Emissão), </w:t>
            </w:r>
            <w:r w:rsidR="003D66D8">
              <w:t xml:space="preserve">a Emissora </w:t>
            </w:r>
            <w:r>
              <w:t>se compromete</w:t>
            </w:r>
            <w:r w:rsidR="00F16C4A">
              <w:t>u</w:t>
            </w:r>
            <w:r>
              <w:t xml:space="preserve"> a constituir </w:t>
            </w:r>
            <w:r w:rsidRPr="00EE289D">
              <w:t xml:space="preserve">em favor da </w:t>
            </w:r>
            <w:r>
              <w:t>Debenturista a AF Imóve</w:t>
            </w:r>
            <w:r w:rsidR="00F16C4A">
              <w:t xml:space="preserve">is </w:t>
            </w:r>
            <w:r w:rsidR="009B37BA">
              <w:t>e a CF Direitos Creditórios</w:t>
            </w:r>
            <w:r>
              <w:t>, conforme definidos na Escritura de Emissão (“</w:t>
            </w:r>
            <w:r w:rsidRPr="009048B1">
              <w:rPr>
                <w:u w:val="single"/>
              </w:rPr>
              <w:t>Garantias Reais</w:t>
            </w:r>
            <w:r>
              <w:t>”)</w:t>
            </w:r>
            <w:r w:rsidRPr="00EE289D">
              <w:t>;</w:t>
            </w:r>
          </w:p>
          <w:p w14:paraId="17A89FB5" w14:textId="77777777" w:rsidR="008B365B" w:rsidRPr="00EE289D" w:rsidRDefault="008B365B" w:rsidP="00600D27">
            <w:pPr>
              <w:pStyle w:val="PargrafodaLista"/>
              <w:spacing w:line="288" w:lineRule="auto"/>
              <w:contextualSpacing/>
              <w:rPr>
                <w:rFonts w:ascii="Trebuchet MS" w:hAnsi="Trebuchet MS" w:cstheme="minorHAnsi"/>
                <w:sz w:val="22"/>
                <w:szCs w:val="22"/>
              </w:rPr>
            </w:pPr>
          </w:p>
          <w:p w14:paraId="3B03A4EB" w14:textId="52CA27F5" w:rsidR="008B365B" w:rsidRPr="00EE289D" w:rsidRDefault="008B365B" w:rsidP="00600D27">
            <w:pPr>
              <w:pStyle w:val="Nvel11a"/>
              <w:rPr>
                <w:rFonts w:cstheme="minorHAnsi"/>
              </w:rPr>
            </w:pPr>
            <w:r>
              <w:rPr>
                <w:rFonts w:cstheme="minorHAnsi"/>
              </w:rPr>
              <w:t>u</w:t>
            </w:r>
            <w:r w:rsidRPr="00EE289D">
              <w:rPr>
                <w:rFonts w:cstheme="minorHAnsi"/>
              </w:rPr>
              <w:t xml:space="preserve">ma vez que, na Data de Emissão (conforme definido na Escritura de Emissão), </w:t>
            </w:r>
            <w:r>
              <w:rPr>
                <w:rFonts w:cstheme="minorHAnsi"/>
              </w:rPr>
              <w:t xml:space="preserve">as Garantias Reais não estavam </w:t>
            </w:r>
            <w:r w:rsidRPr="00EE289D">
              <w:rPr>
                <w:rFonts w:cstheme="minorHAnsi"/>
              </w:rPr>
              <w:t>devidamente constituída</w:t>
            </w:r>
            <w:r>
              <w:rPr>
                <w:rFonts w:cstheme="minorHAnsi"/>
              </w:rPr>
              <w:t xml:space="preserve">s, em observância ao disposto no artigo 62, inciso III, da </w:t>
            </w:r>
            <w:r w:rsidR="008337DF" w:rsidRPr="00DB0A2D">
              <w:t>Lei nº 6.404, de 15 de dezembro de 1976, conforme alterada (“</w:t>
            </w:r>
            <w:r w:rsidR="008337DF" w:rsidRPr="00DB0A2D">
              <w:rPr>
                <w:u w:val="single"/>
              </w:rPr>
              <w:t>Lei das Sociedades por Ações</w:t>
            </w:r>
            <w:r w:rsidR="008337DF" w:rsidRPr="00DB0A2D">
              <w:t>”)</w:t>
            </w:r>
            <w:r w:rsidRPr="00EE289D">
              <w:rPr>
                <w:rFonts w:cstheme="minorHAnsi"/>
              </w:rPr>
              <w:t xml:space="preserve">, as Debêntures foram emitidas sob a forma quirografária, a serem convoladas em garantia real no momento em que </w:t>
            </w:r>
            <w:r>
              <w:rPr>
                <w:rFonts w:cstheme="minorHAnsi"/>
              </w:rPr>
              <w:t>tais Garantias</w:t>
            </w:r>
            <w:r w:rsidRPr="00EE289D">
              <w:rPr>
                <w:rFonts w:cstheme="minorHAnsi"/>
              </w:rPr>
              <w:t xml:space="preserve"> </w:t>
            </w:r>
            <w:r>
              <w:rPr>
                <w:rFonts w:cstheme="minorHAnsi"/>
              </w:rPr>
              <w:t xml:space="preserve">Reais </w:t>
            </w:r>
            <w:r w:rsidRPr="00EE289D">
              <w:rPr>
                <w:rFonts w:cstheme="minorHAnsi"/>
              </w:rPr>
              <w:t>fosse</w:t>
            </w:r>
            <w:r>
              <w:rPr>
                <w:rFonts w:cstheme="minorHAnsi"/>
              </w:rPr>
              <w:t>m</w:t>
            </w:r>
            <w:r w:rsidRPr="00EE289D">
              <w:rPr>
                <w:rFonts w:cstheme="minorHAnsi"/>
              </w:rPr>
              <w:t xml:space="preserve"> </w:t>
            </w:r>
            <w:r>
              <w:rPr>
                <w:rFonts w:cstheme="minorHAnsi"/>
              </w:rPr>
              <w:t>efetivamente constituídas</w:t>
            </w:r>
            <w:r w:rsidRPr="00EE289D">
              <w:rPr>
                <w:rFonts w:cstheme="minorHAnsi"/>
              </w:rPr>
              <w:t>;</w:t>
            </w:r>
          </w:p>
          <w:p w14:paraId="15DA8DC3" w14:textId="77777777" w:rsidR="008B365B" w:rsidRPr="00EE289D" w:rsidRDefault="008B365B" w:rsidP="00600D27">
            <w:pPr>
              <w:pStyle w:val="PargrafodaLista"/>
              <w:spacing w:line="288" w:lineRule="auto"/>
              <w:contextualSpacing/>
              <w:rPr>
                <w:rFonts w:ascii="Trebuchet MS" w:hAnsi="Trebuchet MS" w:cstheme="minorHAnsi"/>
                <w:sz w:val="22"/>
                <w:szCs w:val="22"/>
              </w:rPr>
            </w:pPr>
          </w:p>
          <w:p w14:paraId="7C7D22C4" w14:textId="77777777" w:rsidR="008B365B" w:rsidRPr="00EE289D" w:rsidRDefault="008B365B" w:rsidP="00600D27">
            <w:pPr>
              <w:pStyle w:val="Nvel11a"/>
              <w:rPr>
                <w:rFonts w:cstheme="minorHAnsi"/>
              </w:rPr>
            </w:pPr>
            <w:r>
              <w:rPr>
                <w:rFonts w:cstheme="minorHAnsi"/>
              </w:rPr>
              <w:t>na presente data, as Garantias Reais encontram-se devidamente celebradas e registradas perante os respectivos órgãos competentes, estando devidamente constituídas para os devidos fins de direito</w:t>
            </w:r>
            <w:r w:rsidRPr="00EE289D">
              <w:rPr>
                <w:rFonts w:cstheme="minorHAnsi"/>
              </w:rPr>
              <w:t>;</w:t>
            </w:r>
          </w:p>
          <w:p w14:paraId="67ABAA7E" w14:textId="77777777" w:rsidR="008B365B" w:rsidRPr="00EE289D" w:rsidRDefault="008B365B" w:rsidP="00600D27">
            <w:pPr>
              <w:pStyle w:val="PargrafodaLista"/>
              <w:spacing w:line="288" w:lineRule="auto"/>
              <w:contextualSpacing/>
              <w:rPr>
                <w:rFonts w:ascii="Trebuchet MS" w:hAnsi="Trebuchet MS" w:cstheme="minorHAnsi"/>
                <w:sz w:val="22"/>
                <w:szCs w:val="22"/>
              </w:rPr>
            </w:pPr>
          </w:p>
          <w:p w14:paraId="3FB89630" w14:textId="77777777" w:rsidR="008B365B" w:rsidRPr="00EE289D" w:rsidRDefault="008B365B" w:rsidP="00600D27">
            <w:pPr>
              <w:pStyle w:val="Nvel11a"/>
              <w:rPr>
                <w:rFonts w:cstheme="minorHAnsi"/>
              </w:rPr>
            </w:pPr>
            <w:r>
              <w:rPr>
                <w:rFonts w:cstheme="minorHAnsi"/>
              </w:rPr>
              <w:t>e</w:t>
            </w:r>
            <w:r w:rsidRPr="00EE289D">
              <w:rPr>
                <w:rFonts w:cstheme="minorHAnsi"/>
              </w:rPr>
              <w:t>m razão do disposto acima, as Partes pretendem aditar a Escritura de Emissão unicamente para formalizar a convolação das Debêntures da espécie quirografária para a espécie com garantia real</w:t>
            </w:r>
            <w:r w:rsidRPr="00EE289D">
              <w:rPr>
                <w:rFonts w:cstheme="minorHAnsi"/>
                <w:bCs/>
                <w:spacing w:val="4"/>
                <w:lang w:val="pt-PT"/>
              </w:rPr>
              <w:t xml:space="preserve">; </w:t>
            </w:r>
          </w:p>
          <w:p w14:paraId="2766974A" w14:textId="77777777" w:rsidR="008B365B" w:rsidRPr="00EE289D" w:rsidRDefault="008B365B" w:rsidP="00600D27">
            <w:pPr>
              <w:pStyle w:val="PargrafodaLista"/>
              <w:spacing w:line="288" w:lineRule="auto"/>
              <w:contextualSpacing/>
              <w:rPr>
                <w:rFonts w:ascii="Trebuchet MS" w:hAnsi="Trebuchet MS" w:cstheme="minorHAnsi"/>
                <w:bCs/>
                <w:spacing w:val="4"/>
                <w:sz w:val="22"/>
                <w:szCs w:val="22"/>
              </w:rPr>
            </w:pPr>
          </w:p>
          <w:p w14:paraId="25C6C248" w14:textId="2BE594F9" w:rsidR="008B365B" w:rsidRPr="00EE289D" w:rsidRDefault="008B365B" w:rsidP="00600D27">
            <w:pPr>
              <w:pStyle w:val="Nvel11a"/>
              <w:rPr>
                <w:rFonts w:cstheme="minorHAnsi"/>
              </w:rPr>
            </w:pPr>
            <w:r>
              <w:rPr>
                <w:rFonts w:cstheme="minorHAnsi"/>
              </w:rPr>
              <w:t>c</w:t>
            </w:r>
            <w:r w:rsidRPr="00EE289D">
              <w:rPr>
                <w:rFonts w:cstheme="minorHAnsi"/>
              </w:rPr>
              <w:t xml:space="preserve">onforme previsto na </w:t>
            </w:r>
            <w:r w:rsidR="006555C0">
              <w:rPr>
                <w:rFonts w:cstheme="minorHAnsi"/>
              </w:rPr>
              <w:t>c</w:t>
            </w:r>
            <w:r w:rsidRPr="00EE289D">
              <w:rPr>
                <w:rFonts w:cstheme="minorHAnsi"/>
              </w:rPr>
              <w:t>láusula</w:t>
            </w:r>
            <w:r w:rsidR="001F4494">
              <w:rPr>
                <w:rFonts w:cstheme="minorHAnsi"/>
              </w:rPr>
              <w:t> </w:t>
            </w:r>
            <w:r w:rsidR="00203200">
              <w:rPr>
                <w:rFonts w:cstheme="minorHAnsi"/>
              </w:rPr>
              <w:fldChar w:fldCharType="begin"/>
            </w:r>
            <w:r w:rsidR="00203200">
              <w:rPr>
                <w:rFonts w:cstheme="minorHAnsi"/>
              </w:rPr>
              <w:instrText xml:space="preserve"> REF _Ref51780073 \r \h </w:instrText>
            </w:r>
            <w:r w:rsidR="00203200">
              <w:rPr>
                <w:rFonts w:cstheme="minorHAnsi"/>
              </w:rPr>
            </w:r>
            <w:r w:rsidR="00203200">
              <w:rPr>
                <w:rFonts w:cstheme="minorHAnsi"/>
              </w:rPr>
              <w:fldChar w:fldCharType="separate"/>
            </w:r>
            <w:r w:rsidR="006A0CE2">
              <w:rPr>
                <w:rFonts w:cstheme="minorHAnsi"/>
              </w:rPr>
              <w:t>4.3</w:t>
            </w:r>
            <w:r w:rsidR="00203200">
              <w:rPr>
                <w:rFonts w:cstheme="minorHAnsi"/>
              </w:rPr>
              <w:fldChar w:fldCharType="end"/>
            </w:r>
            <w:r>
              <w:rPr>
                <w:rFonts w:cstheme="minorHAnsi"/>
              </w:rPr>
              <w:t xml:space="preserve"> da Escritura de Emissão</w:t>
            </w:r>
            <w:r w:rsidRPr="00EE289D">
              <w:rPr>
                <w:rFonts w:cstheme="minorHAnsi"/>
              </w:rPr>
              <w:t xml:space="preserve">, a celebração deste Aditamento (conforme definido abaixo) independe de realização de </w:t>
            </w:r>
            <w:r w:rsidR="006555C0">
              <w:rPr>
                <w:rFonts w:cstheme="minorHAnsi"/>
              </w:rPr>
              <w:t>a</w:t>
            </w:r>
            <w:r w:rsidRPr="00EE289D">
              <w:rPr>
                <w:rFonts w:cstheme="minorHAnsi"/>
              </w:rPr>
              <w:t xml:space="preserve">ssembleia </w:t>
            </w:r>
            <w:r w:rsidR="006555C0">
              <w:rPr>
                <w:rFonts w:cstheme="minorHAnsi"/>
              </w:rPr>
              <w:t>g</w:t>
            </w:r>
            <w:r w:rsidRPr="00EE289D">
              <w:rPr>
                <w:rFonts w:cstheme="minorHAnsi"/>
              </w:rPr>
              <w:t xml:space="preserve">eral de Titulares dos CRI e de aprovação societária da </w:t>
            </w:r>
            <w:r>
              <w:rPr>
                <w:rFonts w:cstheme="minorHAnsi"/>
              </w:rPr>
              <w:t>Emissora</w:t>
            </w:r>
            <w:r w:rsidRPr="00EE289D">
              <w:rPr>
                <w:rFonts w:cstheme="minorHAnsi"/>
              </w:rPr>
              <w:t>; e</w:t>
            </w:r>
          </w:p>
          <w:p w14:paraId="55181A2C" w14:textId="77777777" w:rsidR="008B365B" w:rsidRPr="00EE289D" w:rsidRDefault="008B365B" w:rsidP="00600D27">
            <w:pPr>
              <w:pStyle w:val="PargrafodaLista"/>
              <w:spacing w:line="288" w:lineRule="auto"/>
              <w:ind w:left="0"/>
              <w:contextualSpacing/>
              <w:rPr>
                <w:rFonts w:ascii="Trebuchet MS" w:hAnsi="Trebuchet MS" w:cstheme="minorHAnsi"/>
                <w:sz w:val="22"/>
                <w:szCs w:val="22"/>
                <w:lang w:val="pt-PT"/>
              </w:rPr>
            </w:pPr>
          </w:p>
          <w:p w14:paraId="18B0F7E8" w14:textId="0C2E2FAB" w:rsidR="008B365B" w:rsidRPr="00EE289D" w:rsidRDefault="008B365B" w:rsidP="00600D27">
            <w:pPr>
              <w:pStyle w:val="Nvel11a"/>
              <w:rPr>
                <w:rFonts w:cstheme="minorHAnsi"/>
              </w:rPr>
            </w:pPr>
            <w:r>
              <w:rPr>
                <w:rFonts w:cstheme="minorHAnsi"/>
              </w:rPr>
              <w:t>a</w:t>
            </w:r>
            <w:r w:rsidRPr="00EE289D">
              <w:rPr>
                <w:rFonts w:cstheme="minorHAnsi"/>
              </w:rPr>
              <w:t xml:space="preserve">s Partes dispuseram de tempo e condições adequadas para a avaliação e discussão de todas as </w:t>
            </w:r>
            <w:r w:rsidR="006555C0">
              <w:rPr>
                <w:rFonts w:cstheme="minorHAnsi"/>
              </w:rPr>
              <w:t>c</w:t>
            </w:r>
            <w:r w:rsidRPr="00EE289D">
              <w:rPr>
                <w:rFonts w:cstheme="minorHAnsi"/>
              </w:rPr>
              <w:t>láusula</w:t>
            </w:r>
            <w:r w:rsidR="006555C0">
              <w:rPr>
                <w:rFonts w:cstheme="minorHAnsi"/>
              </w:rPr>
              <w:t>s</w:t>
            </w:r>
            <w:r w:rsidRPr="00EE289D">
              <w:rPr>
                <w:rFonts w:cstheme="minorHAnsi"/>
              </w:rPr>
              <w:t xml:space="preserve"> deste instrumento, cuja celebração, execução e extinção são pautadas pelos princípios da igualdade, probidade, lealdade e boa-fé.</w:t>
            </w:r>
          </w:p>
          <w:p w14:paraId="582344AA" w14:textId="77777777" w:rsidR="008B365B" w:rsidRPr="00EE289D" w:rsidRDefault="008B365B" w:rsidP="00600D27">
            <w:pPr>
              <w:widowControl w:val="0"/>
              <w:spacing w:line="288" w:lineRule="auto"/>
              <w:contextualSpacing/>
              <w:jc w:val="both"/>
              <w:rPr>
                <w:rFonts w:ascii="Trebuchet MS" w:hAnsi="Trebuchet MS" w:cstheme="minorHAnsi"/>
                <w:sz w:val="22"/>
                <w:szCs w:val="22"/>
              </w:rPr>
            </w:pPr>
          </w:p>
          <w:p w14:paraId="5C0E0F3D" w14:textId="0061C94B" w:rsidR="008B365B" w:rsidRPr="00EE289D" w:rsidRDefault="008B365B" w:rsidP="00600D27">
            <w:pPr>
              <w:widowControl w:val="0"/>
              <w:spacing w:line="288" w:lineRule="auto"/>
              <w:contextualSpacing/>
              <w:jc w:val="both"/>
              <w:rPr>
                <w:rFonts w:ascii="Trebuchet MS" w:hAnsi="Trebuchet MS" w:cstheme="minorHAnsi"/>
                <w:bCs/>
                <w:sz w:val="22"/>
                <w:szCs w:val="22"/>
              </w:rPr>
            </w:pPr>
            <w:r w:rsidRPr="00EE289D">
              <w:rPr>
                <w:rFonts w:ascii="Trebuchet MS" w:hAnsi="Trebuchet MS" w:cstheme="minorHAnsi"/>
                <w:sz w:val="22"/>
                <w:szCs w:val="22"/>
              </w:rPr>
              <w:lastRenderedPageBreak/>
              <w:t>As Partes resolvem, na melhor forma de direito, celebra</w:t>
            </w:r>
            <w:r w:rsidRPr="00D47DFC">
              <w:rPr>
                <w:rFonts w:ascii="Trebuchet MS" w:hAnsi="Trebuchet MS" w:cstheme="minorHAnsi"/>
                <w:sz w:val="22"/>
                <w:szCs w:val="22"/>
              </w:rPr>
              <w:t xml:space="preserve">r o presente </w:t>
            </w:r>
            <w:r w:rsidR="006555C0">
              <w:rPr>
                <w:rFonts w:ascii="Trebuchet MS" w:hAnsi="Trebuchet MS" w:cstheme="minorHAnsi"/>
                <w:sz w:val="22"/>
                <w:szCs w:val="22"/>
              </w:rPr>
              <w:t>“</w:t>
            </w:r>
            <w:r w:rsidRPr="006555C0">
              <w:rPr>
                <w:rFonts w:ascii="Trebuchet MS" w:hAnsi="Trebuchet MS" w:cstheme="minorHAnsi"/>
                <w:i/>
                <w:sz w:val="22"/>
                <w:szCs w:val="22"/>
              </w:rPr>
              <w:t>[</w:t>
            </w:r>
            <w:r w:rsidRPr="006555C0">
              <w:rPr>
                <w:rFonts w:ascii="Trebuchet MS" w:hAnsi="Trebuchet MS" w:cstheme="minorHAnsi"/>
                <w:i/>
                <w:sz w:val="22"/>
                <w:szCs w:val="22"/>
                <w:highlight w:val="lightGray"/>
              </w:rPr>
              <w:t>•</w:t>
            </w:r>
            <w:r w:rsidRPr="006555C0">
              <w:rPr>
                <w:rFonts w:ascii="Trebuchet MS" w:hAnsi="Trebuchet MS" w:cstheme="minorHAnsi"/>
                <w:i/>
                <w:sz w:val="22"/>
                <w:szCs w:val="22"/>
              </w:rPr>
              <w:t>] Aditamento</w:t>
            </w:r>
            <w:r w:rsidRPr="00D47DFC">
              <w:rPr>
                <w:rFonts w:ascii="Trebuchet MS" w:hAnsi="Trebuchet MS" w:cstheme="minorHAnsi"/>
                <w:sz w:val="22"/>
                <w:szCs w:val="22"/>
              </w:rPr>
              <w:t xml:space="preserve"> </w:t>
            </w:r>
            <w:r w:rsidRPr="006555C0">
              <w:rPr>
                <w:rFonts w:ascii="Trebuchet MS" w:hAnsi="Trebuchet MS" w:cstheme="minorHAnsi"/>
                <w:i/>
                <w:sz w:val="22"/>
                <w:szCs w:val="22"/>
              </w:rPr>
              <w:t>ao</w:t>
            </w:r>
            <w:r w:rsidRPr="00D47DFC">
              <w:rPr>
                <w:rFonts w:ascii="Trebuchet MS" w:hAnsi="Trebuchet MS" w:cstheme="minorHAnsi"/>
                <w:sz w:val="22"/>
                <w:szCs w:val="22"/>
              </w:rPr>
              <w:t xml:space="preserve"> </w:t>
            </w:r>
            <w:r w:rsidRPr="00D47DFC">
              <w:rPr>
                <w:rFonts w:ascii="Trebuchet MS" w:hAnsi="Trebuchet MS" w:cstheme="minorHAnsi"/>
                <w:i/>
                <w:sz w:val="22"/>
                <w:szCs w:val="22"/>
              </w:rPr>
              <w:t xml:space="preserve">Instrumento Particular de Escritura da </w:t>
            </w:r>
            <w:r w:rsidR="006555C0">
              <w:rPr>
                <w:rFonts w:ascii="Trebuchet MS" w:hAnsi="Trebuchet MS" w:cstheme="minorHAnsi"/>
                <w:i/>
                <w:sz w:val="22"/>
                <w:szCs w:val="22"/>
              </w:rPr>
              <w:t>2</w:t>
            </w:r>
            <w:r w:rsidRPr="00D47DFC">
              <w:rPr>
                <w:rFonts w:ascii="Trebuchet MS" w:hAnsi="Trebuchet MS" w:cstheme="minorHAnsi"/>
                <w:i/>
                <w:sz w:val="22"/>
                <w:szCs w:val="22"/>
              </w:rPr>
              <w:t>ª (</w:t>
            </w:r>
            <w:r w:rsidR="006555C0">
              <w:rPr>
                <w:rFonts w:ascii="Trebuchet MS" w:hAnsi="Trebuchet MS" w:cstheme="minorHAnsi"/>
                <w:i/>
                <w:sz w:val="22"/>
                <w:szCs w:val="22"/>
              </w:rPr>
              <w:t>Segunda</w:t>
            </w:r>
            <w:r w:rsidRPr="00D47DFC">
              <w:rPr>
                <w:rFonts w:ascii="Trebuchet MS" w:hAnsi="Trebuchet MS" w:cstheme="minorHAnsi"/>
                <w:i/>
                <w:sz w:val="22"/>
                <w:szCs w:val="22"/>
              </w:rPr>
              <w:t xml:space="preserve">) Emissão de Debêntures Simples, Não Conversíveis em Ações, da Espécie Quirografária, Com Garantia Adicional Fidejussória, a ser Convolada na Espécie Com Garantia Real, Com Garantia Adicional Fidejussória, em Série Única, para Colocação Privada, da </w:t>
            </w:r>
            <w:r w:rsidR="006A18E7">
              <w:rPr>
                <w:rFonts w:ascii="Trebuchet MS" w:hAnsi="Trebuchet MS" w:cstheme="minorHAnsi"/>
                <w:i/>
                <w:sz w:val="22"/>
                <w:szCs w:val="22"/>
              </w:rPr>
              <w:t>Amazon Towers Empreendimentos SPE</w:t>
            </w:r>
            <w:r w:rsidRPr="00D47DFC">
              <w:rPr>
                <w:rFonts w:ascii="Trebuchet MS" w:hAnsi="Trebuchet MS" w:cstheme="minorHAnsi"/>
                <w:i/>
                <w:sz w:val="22"/>
                <w:szCs w:val="22"/>
              </w:rPr>
              <w:t xml:space="preserve"> S.A.</w:t>
            </w:r>
            <w:r w:rsidRPr="00D47DFC">
              <w:rPr>
                <w:rFonts w:ascii="Trebuchet MS" w:hAnsi="Trebuchet MS" w:cstheme="minorHAnsi"/>
                <w:bCs/>
                <w:sz w:val="22"/>
                <w:szCs w:val="22"/>
              </w:rPr>
              <w:t xml:space="preserve"> </w:t>
            </w:r>
            <w:r w:rsidRPr="00D47DFC">
              <w:rPr>
                <w:rFonts w:ascii="Trebuchet MS" w:hAnsi="Trebuchet MS" w:cstheme="minorHAnsi"/>
                <w:sz w:val="22"/>
                <w:szCs w:val="22"/>
              </w:rPr>
              <w:t>(“</w:t>
            </w:r>
            <w:r w:rsidRPr="00EE289D">
              <w:rPr>
                <w:rFonts w:ascii="Trebuchet MS" w:hAnsi="Trebuchet MS" w:cstheme="minorHAnsi"/>
                <w:sz w:val="22"/>
                <w:szCs w:val="22"/>
                <w:u w:val="single"/>
              </w:rPr>
              <w:t>Aditamento</w:t>
            </w:r>
            <w:r w:rsidRPr="00EE289D">
              <w:rPr>
                <w:rFonts w:ascii="Trebuchet MS" w:hAnsi="Trebuchet MS" w:cstheme="minorHAnsi"/>
                <w:sz w:val="22"/>
                <w:szCs w:val="22"/>
              </w:rPr>
              <w:t>”).</w:t>
            </w:r>
          </w:p>
          <w:p w14:paraId="226B7D11" w14:textId="77777777" w:rsidR="008B365B" w:rsidRPr="00EE289D" w:rsidRDefault="008B365B" w:rsidP="00600D27">
            <w:pPr>
              <w:widowControl w:val="0"/>
              <w:spacing w:line="288" w:lineRule="auto"/>
              <w:contextualSpacing/>
              <w:jc w:val="both"/>
              <w:rPr>
                <w:rFonts w:ascii="Trebuchet MS" w:hAnsi="Trebuchet MS" w:cstheme="minorHAnsi"/>
                <w:b/>
                <w:sz w:val="22"/>
                <w:szCs w:val="22"/>
              </w:rPr>
            </w:pPr>
          </w:p>
          <w:p w14:paraId="10A9A9DB" w14:textId="2E629D77" w:rsidR="008B365B" w:rsidRPr="006A18E7" w:rsidRDefault="008B365B" w:rsidP="006A18E7">
            <w:pPr>
              <w:pStyle w:val="Nvel1"/>
              <w:numPr>
                <w:ilvl w:val="0"/>
                <w:numId w:val="20"/>
              </w:numPr>
              <w:ind w:left="0" w:firstLine="0"/>
              <w:rPr>
                <w:i/>
              </w:rPr>
            </w:pPr>
            <w:r w:rsidRPr="00EE289D">
              <w:t>Princípios e definições</w:t>
            </w:r>
          </w:p>
          <w:p w14:paraId="57E5DE45" w14:textId="77777777" w:rsidR="008B365B" w:rsidRPr="00EE289D" w:rsidRDefault="008B365B" w:rsidP="00600D27">
            <w:pPr>
              <w:keepNext/>
              <w:widowControl w:val="0"/>
              <w:spacing w:line="288" w:lineRule="auto"/>
              <w:contextualSpacing/>
              <w:jc w:val="both"/>
              <w:rPr>
                <w:rFonts w:ascii="Trebuchet MS" w:hAnsi="Trebuchet MS" w:cstheme="minorHAnsi"/>
                <w:b/>
                <w:sz w:val="22"/>
                <w:szCs w:val="22"/>
              </w:rPr>
            </w:pPr>
          </w:p>
          <w:p w14:paraId="288CE13F" w14:textId="77777777" w:rsidR="008B365B" w:rsidRPr="00EE289D" w:rsidRDefault="008B365B" w:rsidP="00600D27">
            <w:pPr>
              <w:pStyle w:val="Nvel11"/>
              <w:rPr>
                <w:rFonts w:eastAsia="Arial"/>
              </w:rPr>
            </w:pPr>
            <w:r w:rsidRPr="00EE289D">
              <w:t>As palavras e os termos constantes deste Aditamento não expressamente aqui definidos, grafados em português ou em qualquer língua estrangeira, bem como, quaisquer outros de linguagem técnica e/ou financeira ou não, que, eventualmente, durante a vigência do presente Aditamento no cumprimento de direitos e obrigações assumidos pelas Partes, sejam utilizados para identificar a prática de quaisquer atos, deverão ser compreendidos e interpretados conforme significado a eles atribuídos na Escritura de Emissão</w:t>
            </w:r>
            <w:r w:rsidRPr="00EE289D">
              <w:rPr>
                <w:rFonts w:eastAsia="Arial"/>
              </w:rPr>
              <w:t>.</w:t>
            </w:r>
          </w:p>
          <w:p w14:paraId="3FAA021B" w14:textId="77777777" w:rsidR="008B365B" w:rsidRPr="00EE289D" w:rsidRDefault="008B365B" w:rsidP="00600D27">
            <w:pPr>
              <w:widowControl w:val="0"/>
              <w:spacing w:line="288" w:lineRule="auto"/>
              <w:contextualSpacing/>
              <w:jc w:val="both"/>
              <w:rPr>
                <w:rFonts w:ascii="Trebuchet MS" w:hAnsi="Trebuchet MS" w:cstheme="minorHAnsi"/>
                <w:sz w:val="22"/>
                <w:szCs w:val="22"/>
              </w:rPr>
            </w:pPr>
          </w:p>
          <w:p w14:paraId="781FA5F0" w14:textId="77777777" w:rsidR="008B365B" w:rsidRPr="00EE289D" w:rsidRDefault="008B365B" w:rsidP="006A18E7">
            <w:pPr>
              <w:pStyle w:val="Nvel1"/>
              <w:numPr>
                <w:ilvl w:val="0"/>
                <w:numId w:val="20"/>
              </w:numPr>
              <w:ind w:left="0" w:firstLine="0"/>
              <w:rPr>
                <w:i/>
              </w:rPr>
            </w:pPr>
            <w:r w:rsidRPr="00EE289D">
              <w:t>Objeto</w:t>
            </w:r>
          </w:p>
          <w:p w14:paraId="712DEA1C" w14:textId="77777777" w:rsidR="008B365B" w:rsidRPr="00EE289D" w:rsidRDefault="008B365B" w:rsidP="00600D27">
            <w:pPr>
              <w:pStyle w:val="PargrafodaLista"/>
              <w:keepNext/>
              <w:widowControl w:val="0"/>
              <w:spacing w:line="288" w:lineRule="auto"/>
              <w:ind w:left="0"/>
              <w:contextualSpacing/>
              <w:jc w:val="both"/>
              <w:rPr>
                <w:rFonts w:ascii="Trebuchet MS" w:hAnsi="Trebuchet MS" w:cstheme="minorHAnsi"/>
                <w:b/>
                <w:sz w:val="22"/>
                <w:szCs w:val="22"/>
              </w:rPr>
            </w:pPr>
          </w:p>
          <w:p w14:paraId="097B332E" w14:textId="3D7698CC" w:rsidR="008B365B" w:rsidRPr="00EE289D" w:rsidRDefault="008B365B" w:rsidP="006A18E7">
            <w:pPr>
              <w:pStyle w:val="PargrafodaLista"/>
              <w:keepNext/>
              <w:widowControl w:val="0"/>
              <w:numPr>
                <w:ilvl w:val="1"/>
                <w:numId w:val="22"/>
              </w:numPr>
              <w:tabs>
                <w:tab w:val="left" w:pos="1410"/>
              </w:tabs>
              <w:autoSpaceDE/>
              <w:autoSpaceDN/>
              <w:adjustRightInd/>
              <w:spacing w:line="288" w:lineRule="auto"/>
              <w:ind w:left="0" w:firstLine="0"/>
              <w:contextualSpacing/>
              <w:jc w:val="both"/>
              <w:rPr>
                <w:rFonts w:ascii="Trebuchet MS" w:hAnsi="Trebuchet MS" w:cstheme="minorHAnsi"/>
                <w:b/>
                <w:sz w:val="22"/>
                <w:szCs w:val="22"/>
              </w:rPr>
            </w:pPr>
            <w:r w:rsidRPr="00EE289D">
              <w:rPr>
                <w:rFonts w:ascii="Trebuchet MS" w:hAnsi="Trebuchet MS" w:cstheme="minorHAnsi"/>
                <w:sz w:val="22"/>
                <w:szCs w:val="22"/>
              </w:rPr>
              <w:t>Por meio deste Aditamento, as Partes resolvem aditar a Escritura de Emissão de forma a formalizar a convolação das Debêntures em espécie com garantia real.</w:t>
            </w:r>
          </w:p>
          <w:p w14:paraId="56671AB1" w14:textId="77777777" w:rsidR="008B365B" w:rsidRPr="00EE289D" w:rsidRDefault="008B365B" w:rsidP="00600D27">
            <w:pPr>
              <w:pStyle w:val="PargrafodaLista"/>
              <w:keepNext/>
              <w:widowControl w:val="0"/>
              <w:spacing w:line="288" w:lineRule="auto"/>
              <w:ind w:left="0"/>
              <w:contextualSpacing/>
              <w:jc w:val="both"/>
              <w:rPr>
                <w:rFonts w:ascii="Trebuchet MS" w:hAnsi="Trebuchet MS" w:cstheme="minorHAnsi"/>
                <w:b/>
                <w:sz w:val="22"/>
                <w:szCs w:val="22"/>
              </w:rPr>
            </w:pPr>
          </w:p>
          <w:p w14:paraId="4C77CDDE" w14:textId="77777777" w:rsidR="008B365B" w:rsidRPr="00EE289D" w:rsidRDefault="008B365B" w:rsidP="006A18E7">
            <w:pPr>
              <w:pStyle w:val="PargrafodaLista"/>
              <w:keepNext/>
              <w:widowControl w:val="0"/>
              <w:numPr>
                <w:ilvl w:val="1"/>
                <w:numId w:val="22"/>
              </w:numPr>
              <w:tabs>
                <w:tab w:val="left" w:pos="1410"/>
              </w:tabs>
              <w:autoSpaceDE/>
              <w:autoSpaceDN/>
              <w:adjustRightInd/>
              <w:spacing w:line="288" w:lineRule="auto"/>
              <w:ind w:left="0" w:firstLine="0"/>
              <w:contextualSpacing/>
              <w:jc w:val="both"/>
              <w:rPr>
                <w:rFonts w:ascii="Trebuchet MS" w:hAnsi="Trebuchet MS" w:cstheme="minorHAnsi"/>
                <w:bCs/>
                <w:spacing w:val="4"/>
                <w:kern w:val="3"/>
                <w:sz w:val="22"/>
                <w:szCs w:val="22"/>
                <w:lang w:val="pt-PT" w:eastAsia="zh-CN"/>
              </w:rPr>
            </w:pPr>
            <w:r w:rsidRPr="00EE289D">
              <w:rPr>
                <w:rFonts w:ascii="Trebuchet MS" w:hAnsi="Trebuchet MS" w:cstheme="minorHAnsi"/>
                <w:sz w:val="22"/>
                <w:szCs w:val="22"/>
              </w:rPr>
              <w:t>Em razão da alteração acima, a Escritura de Emissão será aditada da seguinte forma:</w:t>
            </w:r>
          </w:p>
          <w:p w14:paraId="2B21A820" w14:textId="77777777" w:rsidR="008B365B" w:rsidRPr="00EE289D" w:rsidRDefault="008B365B" w:rsidP="00600D27">
            <w:pPr>
              <w:pStyle w:val="PargrafodaLista"/>
              <w:keepNext/>
              <w:widowControl w:val="0"/>
              <w:spacing w:line="288" w:lineRule="auto"/>
              <w:ind w:left="567"/>
              <w:contextualSpacing/>
              <w:jc w:val="both"/>
              <w:rPr>
                <w:rFonts w:ascii="Trebuchet MS" w:hAnsi="Trebuchet MS" w:cstheme="minorHAnsi"/>
                <w:b/>
                <w:sz w:val="22"/>
                <w:szCs w:val="22"/>
                <w:lang w:val="pt-PT"/>
              </w:rPr>
            </w:pPr>
          </w:p>
          <w:p w14:paraId="453B8B5F" w14:textId="63CC9244" w:rsidR="008B365B" w:rsidRPr="00EE289D" w:rsidRDefault="008B365B" w:rsidP="00600D27">
            <w:pPr>
              <w:pStyle w:val="Nvel11a"/>
              <w:rPr>
                <w:lang w:val="pt-PT"/>
              </w:rPr>
            </w:pPr>
            <w:r>
              <w:rPr>
                <w:lang w:val="pt-PT"/>
              </w:rPr>
              <w:t>o</w:t>
            </w:r>
            <w:r w:rsidRPr="00EE289D">
              <w:rPr>
                <w:lang w:val="pt-PT"/>
              </w:rPr>
              <w:t xml:space="preserve"> nome da Escritura de Emissão passará a ser “</w:t>
            </w:r>
            <w:r w:rsidRPr="006A18E7">
              <w:rPr>
                <w:i/>
              </w:rPr>
              <w:t xml:space="preserve">Instrumento Particular de Escritura da </w:t>
            </w:r>
            <w:r w:rsidR="006A18E7">
              <w:rPr>
                <w:i/>
              </w:rPr>
              <w:t>2</w:t>
            </w:r>
            <w:r w:rsidRPr="006A18E7">
              <w:rPr>
                <w:i/>
              </w:rPr>
              <w:t>ª (</w:t>
            </w:r>
            <w:r w:rsidR="006A18E7">
              <w:rPr>
                <w:i/>
              </w:rPr>
              <w:t>Segunda</w:t>
            </w:r>
            <w:r w:rsidRPr="006A18E7">
              <w:rPr>
                <w:i/>
              </w:rPr>
              <w:t xml:space="preserve">) Emissão de Debêntures Simples, Não Conversíveis em Ações, da Espécie Com Garantia Real, Com Garantia Adicional Fidejussória, em Série Única, para Colocação Privada, da </w:t>
            </w:r>
            <w:r w:rsidR="006A18E7">
              <w:rPr>
                <w:rFonts w:cstheme="minorHAnsi"/>
                <w:i/>
              </w:rPr>
              <w:t>Amazon Towers Empreendimentos SPE</w:t>
            </w:r>
            <w:r w:rsidR="006A18E7" w:rsidRPr="00D47DFC">
              <w:rPr>
                <w:rFonts w:cstheme="minorHAnsi"/>
                <w:i/>
              </w:rPr>
              <w:t xml:space="preserve"> S.A.</w:t>
            </w:r>
            <w:r w:rsidRPr="00FC2BD3">
              <w:t>”, sendo assim</w:t>
            </w:r>
            <w:r w:rsidRPr="00EE289D">
              <w:rPr>
                <w:lang w:val="pt-PT"/>
              </w:rPr>
              <w:t>, em todos os lugares da Escritura de Emissão onde se lê “</w:t>
            </w:r>
            <w:r w:rsidRPr="00D47DFC">
              <w:t xml:space="preserve">Instrumento Particular de Escritura da </w:t>
            </w:r>
            <w:r w:rsidR="006423C6">
              <w:t>2</w:t>
            </w:r>
            <w:r w:rsidRPr="00D47DFC">
              <w:t>ª (</w:t>
            </w:r>
            <w:r w:rsidR="006423C6">
              <w:t>Segunda</w:t>
            </w:r>
            <w:r w:rsidRPr="00D47DFC">
              <w:t xml:space="preserve">) Emissão de Debêntures Simples, Não Conversíveis em Ações, da Espécie Quirografária, Com Garantia Adicional Fidejussória, a ser Convolada na Espécie Com Garantia Real, Com Garantia Adicional Fidejussória, em Série Única, para Colocação Privada, da </w:t>
            </w:r>
            <w:r w:rsidR="006423C6" w:rsidRPr="006423C6">
              <w:t>Amazon Towers Empreendimentos SPE S.A.</w:t>
            </w:r>
            <w:r w:rsidRPr="00FC2BD3">
              <w:t>” passa-se</w:t>
            </w:r>
            <w:r w:rsidRPr="00EE289D">
              <w:rPr>
                <w:lang w:val="pt-PT"/>
              </w:rPr>
              <w:t xml:space="preserve"> a ler “</w:t>
            </w:r>
            <w:r w:rsidRPr="00D47DFC">
              <w:t xml:space="preserve">Instrumento Particular de Escritura da </w:t>
            </w:r>
            <w:r w:rsidR="006423C6">
              <w:t>2</w:t>
            </w:r>
            <w:r w:rsidRPr="00D47DFC">
              <w:t>ª (</w:t>
            </w:r>
            <w:r w:rsidR="006423C6">
              <w:t>Segunda</w:t>
            </w:r>
            <w:r w:rsidRPr="00D47DFC">
              <w:t xml:space="preserve">) Emissão de Debêntures Simples, Não Conversíveis em Ações, da Espécie Com Garantia Real, Com Garantia Adicional Fidejussória, em Série Única, para Colocação Privada, da </w:t>
            </w:r>
            <w:r w:rsidR="006423C6" w:rsidRPr="006423C6">
              <w:t>Amazon Towers Empreendimentos SPE S.A.</w:t>
            </w:r>
            <w:r w:rsidRPr="00EE289D">
              <w:rPr>
                <w:lang w:val="pt-PT"/>
              </w:rPr>
              <w:t>”;</w:t>
            </w:r>
          </w:p>
          <w:p w14:paraId="185E9AC0" w14:textId="77777777" w:rsidR="008B365B" w:rsidRPr="00EE289D" w:rsidRDefault="008B365B" w:rsidP="00600D27">
            <w:pPr>
              <w:pStyle w:val="PargrafodaLista"/>
              <w:keepNext/>
              <w:widowControl w:val="0"/>
              <w:spacing w:line="288" w:lineRule="auto"/>
              <w:ind w:left="567"/>
              <w:contextualSpacing/>
              <w:jc w:val="both"/>
              <w:rPr>
                <w:rFonts w:ascii="Trebuchet MS" w:hAnsi="Trebuchet MS" w:cstheme="minorHAnsi"/>
                <w:sz w:val="22"/>
                <w:szCs w:val="22"/>
                <w:lang w:val="pt-PT"/>
              </w:rPr>
            </w:pPr>
          </w:p>
          <w:p w14:paraId="0063660F" w14:textId="3975C3E1" w:rsidR="008B365B" w:rsidRPr="00EE289D" w:rsidRDefault="008B365B" w:rsidP="00600D27">
            <w:pPr>
              <w:pStyle w:val="Nvel11a"/>
              <w:rPr>
                <w:i/>
                <w:lang w:val="pt-PT"/>
              </w:rPr>
            </w:pPr>
            <w:r>
              <w:rPr>
                <w:lang w:val="pt-PT"/>
              </w:rPr>
              <w:t>o</w:t>
            </w:r>
            <w:r w:rsidRPr="00EE289D">
              <w:rPr>
                <w:lang w:val="pt-PT"/>
              </w:rPr>
              <w:t xml:space="preserve"> Considerando </w:t>
            </w:r>
            <w:r w:rsidR="00203200">
              <w:rPr>
                <w:lang w:val="pt-PT"/>
              </w:rPr>
              <w:fldChar w:fldCharType="begin"/>
            </w:r>
            <w:r w:rsidR="00203200">
              <w:rPr>
                <w:lang w:val="pt-PT"/>
              </w:rPr>
              <w:instrText xml:space="preserve"> REF _Ref51780098 \r \h </w:instrText>
            </w:r>
            <w:r w:rsidR="00203200">
              <w:rPr>
                <w:lang w:val="pt-PT"/>
              </w:rPr>
            </w:r>
            <w:r w:rsidR="00203200">
              <w:rPr>
                <w:lang w:val="pt-PT"/>
              </w:rPr>
              <w:fldChar w:fldCharType="separate"/>
            </w:r>
            <w:r w:rsidR="006A0CE2">
              <w:rPr>
                <w:lang w:val="pt-PT"/>
              </w:rPr>
              <w:t>(b)</w:t>
            </w:r>
            <w:r w:rsidR="00203200">
              <w:rPr>
                <w:lang w:val="pt-PT"/>
              </w:rPr>
              <w:fldChar w:fldCharType="end"/>
            </w:r>
            <w:r w:rsidRPr="00EE289D">
              <w:rPr>
                <w:lang w:val="pt-PT"/>
              </w:rPr>
              <w:t xml:space="preserve"> e a </w:t>
            </w:r>
            <w:r w:rsidR="00203200">
              <w:rPr>
                <w:rFonts w:cstheme="minorHAnsi"/>
              </w:rPr>
              <w:t>c</w:t>
            </w:r>
            <w:r w:rsidR="00203200" w:rsidRPr="00EE289D">
              <w:rPr>
                <w:rFonts w:cstheme="minorHAnsi"/>
              </w:rPr>
              <w:t>láusula</w:t>
            </w:r>
            <w:r w:rsidR="00203200">
              <w:rPr>
                <w:rFonts w:cstheme="minorHAnsi"/>
              </w:rPr>
              <w:t> </w:t>
            </w:r>
            <w:r w:rsidR="00203200">
              <w:rPr>
                <w:rFonts w:cstheme="minorHAnsi"/>
              </w:rPr>
              <w:fldChar w:fldCharType="begin"/>
            </w:r>
            <w:r w:rsidR="00203200">
              <w:rPr>
                <w:rFonts w:cstheme="minorHAnsi"/>
              </w:rPr>
              <w:instrText xml:space="preserve"> REF _Ref51780073 \r \h </w:instrText>
            </w:r>
            <w:r w:rsidR="00203200">
              <w:rPr>
                <w:rFonts w:cstheme="minorHAnsi"/>
              </w:rPr>
            </w:r>
            <w:r w:rsidR="00203200">
              <w:rPr>
                <w:rFonts w:cstheme="minorHAnsi"/>
              </w:rPr>
              <w:fldChar w:fldCharType="separate"/>
            </w:r>
            <w:r w:rsidR="006A0CE2">
              <w:rPr>
                <w:rFonts w:cstheme="minorHAnsi"/>
              </w:rPr>
              <w:t>4.3</w:t>
            </w:r>
            <w:r w:rsidR="00203200">
              <w:rPr>
                <w:rFonts w:cstheme="minorHAnsi"/>
              </w:rPr>
              <w:fldChar w:fldCharType="end"/>
            </w:r>
            <w:r w:rsidRPr="00EE289D">
              <w:rPr>
                <w:lang w:val="pt-PT"/>
              </w:rPr>
              <w:t xml:space="preserve"> da Escritura de Emissão passarão a vigorar com as seguintes novas redações:</w:t>
            </w:r>
          </w:p>
          <w:p w14:paraId="004F0AAB" w14:textId="77777777" w:rsidR="008B365B" w:rsidRPr="00EE289D" w:rsidRDefault="008B365B" w:rsidP="00600D27">
            <w:pPr>
              <w:pStyle w:val="PargrafodaLista"/>
              <w:keepNext/>
              <w:widowControl w:val="0"/>
              <w:spacing w:line="288" w:lineRule="auto"/>
              <w:ind w:left="567"/>
              <w:contextualSpacing/>
              <w:jc w:val="both"/>
              <w:rPr>
                <w:rFonts w:ascii="Trebuchet MS" w:hAnsi="Trebuchet MS" w:cstheme="minorHAnsi"/>
                <w:bCs/>
                <w:i/>
                <w:spacing w:val="4"/>
                <w:sz w:val="22"/>
                <w:szCs w:val="22"/>
                <w:lang w:val="pt-PT"/>
              </w:rPr>
            </w:pPr>
          </w:p>
          <w:p w14:paraId="735904F5"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r w:rsidRPr="00EE289D">
              <w:rPr>
                <w:rFonts w:ascii="Trebuchet MS" w:hAnsi="Trebuchet MS" w:cstheme="minorHAnsi"/>
                <w:bCs/>
                <w:i/>
                <w:spacing w:val="4"/>
                <w:sz w:val="22"/>
                <w:szCs w:val="22"/>
                <w:lang w:val="pt-PT"/>
              </w:rPr>
              <w:t>“</w:t>
            </w:r>
            <w:r>
              <w:rPr>
                <w:rFonts w:ascii="Trebuchet MS" w:hAnsi="Trebuchet MS" w:cstheme="minorHAnsi"/>
                <w:bCs/>
                <w:i/>
                <w:spacing w:val="4"/>
                <w:sz w:val="22"/>
                <w:szCs w:val="22"/>
                <w:lang w:val="pt-PT"/>
              </w:rPr>
              <w:t>Considerando que:</w:t>
            </w:r>
          </w:p>
          <w:p w14:paraId="3920141E"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p>
          <w:p w14:paraId="1EB0910D"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r>
              <w:rPr>
                <w:rFonts w:ascii="Trebuchet MS" w:hAnsi="Trebuchet MS" w:cstheme="minorHAnsi"/>
                <w:bCs/>
                <w:i/>
                <w:spacing w:val="4"/>
                <w:sz w:val="22"/>
                <w:szCs w:val="22"/>
                <w:lang w:val="pt-PT"/>
              </w:rPr>
              <w:t>(...)</w:t>
            </w:r>
          </w:p>
          <w:p w14:paraId="76B96481"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p>
          <w:p w14:paraId="41519F53" w14:textId="6FA9344D" w:rsidR="008B365B" w:rsidRDefault="008B365B" w:rsidP="00600D27">
            <w:pPr>
              <w:pStyle w:val="PargrafodaLista"/>
              <w:keepNext/>
              <w:widowControl w:val="0"/>
              <w:spacing w:line="288" w:lineRule="auto"/>
              <w:ind w:left="1449"/>
              <w:contextualSpacing/>
              <w:jc w:val="both"/>
              <w:rPr>
                <w:rFonts w:ascii="Trebuchet MS" w:hAnsi="Trebuchet MS" w:cstheme="minorHAnsi"/>
                <w:i/>
                <w:sz w:val="22"/>
                <w:szCs w:val="22"/>
              </w:rPr>
            </w:pPr>
            <w:r w:rsidRPr="00EE289D">
              <w:rPr>
                <w:rFonts w:ascii="Trebuchet MS" w:hAnsi="Trebuchet MS" w:cstheme="minorHAnsi"/>
                <w:bCs/>
                <w:i/>
                <w:spacing w:val="4"/>
                <w:sz w:val="22"/>
                <w:szCs w:val="22"/>
                <w:lang w:val="pt-PT"/>
              </w:rPr>
              <w:t>(b)</w:t>
            </w:r>
            <w:r w:rsidRPr="00A05EAE">
              <w:rPr>
                <w:rFonts w:ascii="Trebuchet MS" w:hAnsi="Trebuchet MS" w:cstheme="minorHAnsi"/>
                <w:bCs/>
                <w:i/>
                <w:spacing w:val="4"/>
                <w:sz w:val="22"/>
                <w:szCs w:val="22"/>
                <w:lang w:val="pt-PT"/>
              </w:rPr>
              <w:tab/>
            </w:r>
            <w:r w:rsidRPr="00A05EAE">
              <w:rPr>
                <w:rFonts w:ascii="Trebuchet MS" w:hAnsi="Trebuchet MS" w:cstheme="minorHAnsi"/>
                <w:i/>
                <w:sz w:val="22"/>
                <w:szCs w:val="22"/>
              </w:rPr>
              <w:t xml:space="preserve">a Emissora tem interesse em emitir debêntures simples, não conversíveis </w:t>
            </w:r>
            <w:r w:rsidRPr="00A05EAE">
              <w:rPr>
                <w:rFonts w:ascii="Trebuchet MS" w:hAnsi="Trebuchet MS" w:cstheme="minorHAnsi"/>
                <w:i/>
                <w:sz w:val="22"/>
                <w:szCs w:val="22"/>
              </w:rPr>
              <w:lastRenderedPageBreak/>
              <w:t>em ações, da espécie com garantia real, com garantia adicional fidejussória, para colocação privada, nos termos desta Escritura de Emissão (“</w:t>
            </w:r>
            <w:r w:rsidRPr="00A05EAE">
              <w:rPr>
                <w:rFonts w:ascii="Trebuchet MS" w:hAnsi="Trebuchet MS" w:cstheme="minorHAnsi"/>
                <w:i/>
                <w:sz w:val="22"/>
                <w:szCs w:val="22"/>
                <w:u w:val="single"/>
              </w:rPr>
              <w:t>Debêntures</w:t>
            </w:r>
            <w:r w:rsidRPr="00A05EAE">
              <w:rPr>
                <w:rFonts w:ascii="Trebuchet MS" w:hAnsi="Trebuchet MS" w:cstheme="minorHAnsi"/>
                <w:i/>
                <w:sz w:val="22"/>
                <w:szCs w:val="22"/>
              </w:rPr>
              <w:t>”), a serem integralmente subscritas pela Debenturista;</w:t>
            </w:r>
          </w:p>
          <w:p w14:paraId="735A13BB"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p>
          <w:p w14:paraId="61B3F24E"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r>
              <w:rPr>
                <w:rFonts w:ascii="Trebuchet MS" w:hAnsi="Trebuchet MS" w:cstheme="minorHAnsi"/>
                <w:bCs/>
                <w:i/>
                <w:spacing w:val="4"/>
                <w:sz w:val="22"/>
                <w:szCs w:val="22"/>
                <w:lang w:val="pt-PT"/>
              </w:rPr>
              <w:t>(...)</w:t>
            </w:r>
          </w:p>
          <w:p w14:paraId="4F638076" w14:textId="77777777" w:rsidR="008B365B" w:rsidRPr="00EE289D"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p>
          <w:p w14:paraId="37441ED0" w14:textId="377AD7B5" w:rsidR="008B365B" w:rsidRPr="00EE289D" w:rsidRDefault="008B365B" w:rsidP="00600D27">
            <w:pPr>
              <w:widowControl w:val="0"/>
              <w:kinsoku w:val="0"/>
              <w:spacing w:line="288" w:lineRule="auto"/>
              <w:ind w:left="1449"/>
              <w:contextualSpacing/>
              <w:jc w:val="both"/>
              <w:rPr>
                <w:rFonts w:ascii="Trebuchet MS" w:hAnsi="Trebuchet MS" w:cstheme="minorHAnsi"/>
                <w:i/>
                <w:sz w:val="22"/>
                <w:szCs w:val="22"/>
              </w:rPr>
            </w:pPr>
            <w:r w:rsidRPr="00EE289D">
              <w:rPr>
                <w:rFonts w:ascii="Trebuchet MS" w:hAnsi="Trebuchet MS" w:cstheme="minorHAnsi"/>
                <w:i/>
                <w:sz w:val="22"/>
                <w:szCs w:val="22"/>
              </w:rPr>
              <w:t>4.1.3.</w:t>
            </w:r>
            <w:r w:rsidRPr="00EE289D">
              <w:rPr>
                <w:rFonts w:ascii="Trebuchet MS" w:hAnsi="Trebuchet MS" w:cstheme="minorHAnsi"/>
                <w:i/>
                <w:sz w:val="22"/>
                <w:szCs w:val="22"/>
              </w:rPr>
              <w:tab/>
            </w:r>
            <w:r w:rsidRPr="00EE289D">
              <w:rPr>
                <w:rFonts w:ascii="Trebuchet MS" w:hAnsi="Trebuchet MS" w:cstheme="minorHAnsi"/>
                <w:i/>
                <w:sz w:val="22"/>
                <w:szCs w:val="22"/>
                <w:u w:val="single"/>
              </w:rPr>
              <w:t>Espécie</w:t>
            </w:r>
            <w:r w:rsidRPr="00EE289D">
              <w:rPr>
                <w:rFonts w:ascii="Trebuchet MS" w:hAnsi="Trebuchet MS" w:cstheme="minorHAnsi"/>
                <w:i/>
                <w:sz w:val="22"/>
                <w:szCs w:val="22"/>
              </w:rPr>
              <w:t xml:space="preserve">: As Debêntures serão da espécie com garantia real, nos termos da </w:t>
            </w:r>
            <w:r w:rsidR="00F40C9F">
              <w:rPr>
                <w:rFonts w:ascii="Trebuchet MS" w:hAnsi="Trebuchet MS" w:cstheme="minorHAnsi"/>
                <w:i/>
                <w:sz w:val="22"/>
                <w:szCs w:val="22"/>
              </w:rPr>
              <w:t>c</w:t>
            </w:r>
            <w:r w:rsidRPr="00EE289D">
              <w:rPr>
                <w:rFonts w:ascii="Trebuchet MS" w:hAnsi="Trebuchet MS" w:cstheme="minorHAnsi"/>
                <w:i/>
                <w:sz w:val="22"/>
                <w:szCs w:val="22"/>
              </w:rPr>
              <w:t xml:space="preserve">láusula </w:t>
            </w:r>
            <w:r>
              <w:rPr>
                <w:rFonts w:ascii="Trebuchet MS" w:hAnsi="Trebuchet MS" w:cstheme="minorHAnsi"/>
                <w:i/>
                <w:sz w:val="22"/>
                <w:szCs w:val="22"/>
              </w:rPr>
              <w:t>5</w:t>
            </w:r>
            <w:r w:rsidRPr="00EE289D">
              <w:rPr>
                <w:rFonts w:ascii="Trebuchet MS" w:hAnsi="Trebuchet MS" w:cstheme="minorHAnsi"/>
                <w:i/>
                <w:sz w:val="22"/>
                <w:szCs w:val="22"/>
              </w:rPr>
              <w:t xml:space="preserve"> abaixo.”</w:t>
            </w:r>
          </w:p>
          <w:p w14:paraId="4B5ED346" w14:textId="77777777" w:rsidR="008B365B" w:rsidRPr="00EE289D" w:rsidRDefault="008B365B" w:rsidP="00600D27">
            <w:pPr>
              <w:widowControl w:val="0"/>
              <w:kinsoku w:val="0"/>
              <w:spacing w:line="288" w:lineRule="auto"/>
              <w:contextualSpacing/>
              <w:jc w:val="both"/>
              <w:rPr>
                <w:rFonts w:ascii="Trebuchet MS" w:hAnsi="Trebuchet MS" w:cstheme="minorHAnsi"/>
                <w:i/>
                <w:sz w:val="22"/>
                <w:szCs w:val="22"/>
              </w:rPr>
            </w:pPr>
          </w:p>
          <w:p w14:paraId="0FDC09BC" w14:textId="77777777" w:rsidR="008B365B" w:rsidRPr="00EE289D" w:rsidRDefault="008B365B" w:rsidP="00600D27">
            <w:pPr>
              <w:pStyle w:val="Nvel1"/>
              <w:ind w:left="0" w:firstLine="0"/>
              <w:rPr>
                <w:i/>
              </w:rPr>
            </w:pPr>
            <w:r w:rsidRPr="00EE289D">
              <w:t>Ratificações</w:t>
            </w:r>
          </w:p>
          <w:p w14:paraId="076E3AF5" w14:textId="77777777" w:rsidR="008B365B" w:rsidRPr="00EE289D" w:rsidRDefault="008B365B" w:rsidP="00600D27">
            <w:pPr>
              <w:spacing w:line="288" w:lineRule="auto"/>
              <w:contextualSpacing/>
              <w:rPr>
                <w:rFonts w:ascii="Trebuchet MS" w:hAnsi="Trebuchet MS" w:cstheme="minorHAnsi"/>
                <w:b/>
                <w:sz w:val="22"/>
                <w:szCs w:val="22"/>
              </w:rPr>
            </w:pPr>
          </w:p>
          <w:p w14:paraId="2AD86B53" w14:textId="77777777" w:rsidR="008B365B" w:rsidRPr="00EE289D" w:rsidRDefault="008B365B" w:rsidP="00600D27">
            <w:pPr>
              <w:pStyle w:val="Nvel11"/>
              <w:rPr>
                <w:rFonts w:eastAsia="Arial"/>
              </w:rPr>
            </w:pPr>
            <w:r w:rsidRPr="00EE289D">
              <w:t>Permanecem inalteradas as demais disposições anteriormente firmadas, que não apresentem incompatibilidade com este Aditamento ora firmado, as quais são neste ato ratificadas integralmente, obrigando-se as Partes e seus sucessores ao integral cumprimento dos termos constantes no mesmo, a qualquer título</w:t>
            </w:r>
            <w:r w:rsidRPr="00EE289D">
              <w:rPr>
                <w:rFonts w:eastAsia="Arial"/>
              </w:rPr>
              <w:t>.</w:t>
            </w:r>
          </w:p>
          <w:p w14:paraId="4B9A09F8" w14:textId="77777777" w:rsidR="008B365B" w:rsidRPr="00EE289D" w:rsidRDefault="008B365B" w:rsidP="00600D27">
            <w:pPr>
              <w:spacing w:line="288" w:lineRule="auto"/>
              <w:contextualSpacing/>
              <w:rPr>
                <w:rFonts w:ascii="Trebuchet MS" w:hAnsi="Trebuchet MS" w:cstheme="minorHAnsi"/>
                <w:b/>
                <w:sz w:val="22"/>
                <w:szCs w:val="22"/>
              </w:rPr>
            </w:pPr>
          </w:p>
          <w:p w14:paraId="6F7D5F7C" w14:textId="77777777" w:rsidR="008B365B" w:rsidRPr="00EE289D" w:rsidRDefault="008B365B" w:rsidP="00600D27">
            <w:pPr>
              <w:pStyle w:val="Nvel1"/>
              <w:ind w:left="0" w:firstLine="0"/>
              <w:rPr>
                <w:i/>
              </w:rPr>
            </w:pPr>
            <w:r>
              <w:t>Averbação e r</w:t>
            </w:r>
            <w:r w:rsidRPr="00EE289D">
              <w:t>egistro</w:t>
            </w:r>
          </w:p>
          <w:p w14:paraId="37C50392" w14:textId="77777777" w:rsidR="008B365B" w:rsidRPr="00EE289D" w:rsidRDefault="008B365B" w:rsidP="00600D27">
            <w:pPr>
              <w:pStyle w:val="PargrafodaLista"/>
              <w:widowControl w:val="0"/>
              <w:tabs>
                <w:tab w:val="left" w:pos="709"/>
              </w:tabs>
              <w:spacing w:line="288" w:lineRule="auto"/>
              <w:ind w:left="0"/>
              <w:contextualSpacing/>
              <w:jc w:val="both"/>
              <w:rPr>
                <w:rFonts w:ascii="Trebuchet MS" w:hAnsi="Trebuchet MS" w:cstheme="minorHAnsi"/>
                <w:sz w:val="22"/>
                <w:szCs w:val="22"/>
              </w:rPr>
            </w:pPr>
          </w:p>
          <w:p w14:paraId="1C26C4B1" w14:textId="6DF0591A" w:rsidR="008B365B" w:rsidRDefault="008B365B" w:rsidP="00600D27">
            <w:pPr>
              <w:pStyle w:val="Nvel11"/>
            </w:pPr>
            <w:r w:rsidRPr="00EE289D">
              <w:t xml:space="preserve">O presente Aditamento será </w:t>
            </w:r>
            <w:r w:rsidRPr="00A05EAE">
              <w:rPr>
                <w:b/>
              </w:rPr>
              <w:t>(a)</w:t>
            </w:r>
            <w:r>
              <w:t xml:space="preserve"> averbado</w:t>
            </w:r>
            <w:r w:rsidRPr="00EE289D">
              <w:t xml:space="preserve"> na JUCE</w:t>
            </w:r>
            <w:r w:rsidR="00F40C9F">
              <w:t>G</w:t>
            </w:r>
            <w:r w:rsidRPr="00EE289D">
              <w:t xml:space="preserve">, nos termos do artigo 62 parágrafo 3º, da Lei das Sociedades por Ações, </w:t>
            </w:r>
            <w:r>
              <w:t xml:space="preserve">e </w:t>
            </w:r>
            <w:r w:rsidRPr="008337DF">
              <w:rPr>
                <w:b/>
                <w:bCs/>
              </w:rPr>
              <w:t>(b)</w:t>
            </w:r>
            <w:r>
              <w:t xml:space="preserve"> registrado nos competentes </w:t>
            </w:r>
            <w:r w:rsidR="008F5402" w:rsidRPr="00DB0A2D">
              <w:t>cartórios de registro de títulos e documentos das cidades de Rio Verde, Estado de Goiás, e de São Paulo, Estado de São Paulo</w:t>
            </w:r>
            <w:r>
              <w:t xml:space="preserve">, com averbação à margem do registro principal da Escritura de Emissão, </w:t>
            </w:r>
            <w:r w:rsidRPr="00EE289D">
              <w:t>conforme procedimento previsto na Escritura de Emissão.</w:t>
            </w:r>
            <w:r w:rsidR="00DC25DD">
              <w:t xml:space="preserve"> </w:t>
            </w:r>
          </w:p>
          <w:p w14:paraId="6222060D" w14:textId="77777777" w:rsidR="008F5402" w:rsidRPr="00EE289D" w:rsidRDefault="008F5402" w:rsidP="008F5402">
            <w:pPr>
              <w:pStyle w:val="Nvel11"/>
              <w:numPr>
                <w:ilvl w:val="0"/>
                <w:numId w:val="0"/>
              </w:numPr>
            </w:pPr>
          </w:p>
          <w:p w14:paraId="44B8A6C7" w14:textId="4C6633D4" w:rsidR="008B365B" w:rsidRPr="00EE289D" w:rsidRDefault="008B365B" w:rsidP="00600D27">
            <w:pPr>
              <w:pStyle w:val="Nvel11"/>
            </w:pPr>
            <w:r w:rsidRPr="00EE289D">
              <w:t xml:space="preserve">A </w:t>
            </w:r>
            <w:r>
              <w:t>Emissora</w:t>
            </w:r>
            <w:r w:rsidRPr="00EE289D">
              <w:t xml:space="preserve"> compromete-se a </w:t>
            </w:r>
            <w:r w:rsidRPr="00D47DFC">
              <w:rPr>
                <w:b/>
              </w:rPr>
              <w:t>(a)</w:t>
            </w:r>
            <w:r w:rsidRPr="00EE289D">
              <w:t xml:space="preserve"> em até 2 (dois) Dias Úteis contados da data da assinatura deste Aditamento, enviar à </w:t>
            </w:r>
            <w:r>
              <w:t>Debenturista</w:t>
            </w:r>
            <w:r w:rsidRPr="00EE289D">
              <w:t xml:space="preserve"> comprovante do respectivo protocolo </w:t>
            </w:r>
            <w:r>
              <w:t>para averbação</w:t>
            </w:r>
            <w:r w:rsidRPr="00EE289D">
              <w:t xml:space="preserve"> na JUCE</w:t>
            </w:r>
            <w:r w:rsidR="001F639C">
              <w:t>G</w:t>
            </w:r>
            <w:r>
              <w:t xml:space="preserve"> e para registro nos competentes cartórios de registro de títulos e documentos</w:t>
            </w:r>
            <w:r w:rsidRPr="00EE289D">
              <w:t xml:space="preserve">; </w:t>
            </w:r>
            <w:r w:rsidRPr="00D47DFC">
              <w:rPr>
                <w:b/>
              </w:rPr>
              <w:t>(b)</w:t>
            </w:r>
            <w:r w:rsidRPr="00EE289D">
              <w:t> atender a eventuais exigências formuladas pela JUCE</w:t>
            </w:r>
            <w:r w:rsidR="001F639C">
              <w:t>G</w:t>
            </w:r>
            <w:r w:rsidRPr="00EE289D">
              <w:t xml:space="preserve"> </w:t>
            </w:r>
            <w:r>
              <w:t xml:space="preserve">e/ou pelos cartórios de registro de títulos e documentos </w:t>
            </w:r>
            <w:r w:rsidRPr="00EE289D">
              <w:t xml:space="preserve">de forma tempestiva; e </w:t>
            </w:r>
            <w:r w:rsidRPr="00D47DFC">
              <w:rPr>
                <w:b/>
              </w:rPr>
              <w:t>(c)</w:t>
            </w:r>
            <w:r w:rsidRPr="00EE289D">
              <w:t xml:space="preserve"> enviar à </w:t>
            </w:r>
            <w:r>
              <w:t xml:space="preserve">Debenturista </w:t>
            </w:r>
            <w:r w:rsidRPr="00EE289D">
              <w:t xml:space="preserve">1 (uma) via </w:t>
            </w:r>
            <w:r w:rsidR="00FC1C1A">
              <w:t>digital assinada</w:t>
            </w:r>
            <w:r w:rsidRPr="00EE289D">
              <w:t xml:space="preserve"> deste Aditamento, devidamente </w:t>
            </w:r>
            <w:r>
              <w:t>averbado</w:t>
            </w:r>
            <w:r w:rsidRPr="00EE289D">
              <w:t xml:space="preserve"> na JUCE</w:t>
            </w:r>
            <w:r w:rsidR="001F639C">
              <w:t>G</w:t>
            </w:r>
            <w:r>
              <w:t xml:space="preserve"> e registrado nos competentes cartórios de registro de títulos e documentos</w:t>
            </w:r>
            <w:r w:rsidRPr="00EE289D">
              <w:t>, no prazo de até 2 (dois) Dias Úteis após a obtenção d</w:t>
            </w:r>
            <w:r>
              <w:t>os</w:t>
            </w:r>
            <w:r w:rsidRPr="00EE289D">
              <w:t xml:space="preserve"> referid</w:t>
            </w:r>
            <w:r>
              <w:t>os averbação e registros</w:t>
            </w:r>
            <w:r w:rsidRPr="00EE289D">
              <w:t>.</w:t>
            </w:r>
          </w:p>
          <w:p w14:paraId="7AE2F94E" w14:textId="77109326" w:rsidR="008B365B" w:rsidRPr="00EE289D" w:rsidRDefault="008B365B" w:rsidP="00600D27">
            <w:pPr>
              <w:pStyle w:val="PargrafodaLista"/>
              <w:widowControl w:val="0"/>
              <w:tabs>
                <w:tab w:val="left" w:pos="5115"/>
              </w:tabs>
              <w:spacing w:line="288" w:lineRule="auto"/>
              <w:ind w:left="0"/>
              <w:contextualSpacing/>
              <w:jc w:val="both"/>
              <w:rPr>
                <w:rFonts w:ascii="Trebuchet MS" w:hAnsi="Trebuchet MS" w:cstheme="minorHAnsi"/>
                <w:sz w:val="22"/>
                <w:szCs w:val="22"/>
              </w:rPr>
            </w:pPr>
          </w:p>
          <w:p w14:paraId="70831D71" w14:textId="77777777" w:rsidR="008B365B" w:rsidRPr="00EE289D" w:rsidRDefault="008B365B" w:rsidP="00600D27">
            <w:pPr>
              <w:pStyle w:val="Nvel11"/>
            </w:pPr>
            <w:r w:rsidRPr="00EE289D">
              <w:t>Todos e quaisquer custos incorridos em razão d</w:t>
            </w:r>
            <w:r>
              <w:t>a averbação e</w:t>
            </w:r>
            <w:r w:rsidRPr="00EE289D">
              <w:t xml:space="preserve"> registro deste Aditamento </w:t>
            </w:r>
            <w:r>
              <w:t xml:space="preserve">junto os órgãos competentes </w:t>
            </w:r>
            <w:r w:rsidRPr="00EE289D">
              <w:t xml:space="preserve">serão de responsabilidade exclusiva da </w:t>
            </w:r>
            <w:r>
              <w:t>Emissora</w:t>
            </w:r>
            <w:r w:rsidRPr="00EE289D">
              <w:t>.</w:t>
            </w:r>
          </w:p>
          <w:p w14:paraId="710D7ED8" w14:textId="77777777" w:rsidR="008B365B" w:rsidRPr="00EE289D" w:rsidRDefault="008B365B" w:rsidP="00600D27">
            <w:pPr>
              <w:pStyle w:val="PargrafodaLista"/>
              <w:widowControl w:val="0"/>
              <w:tabs>
                <w:tab w:val="left" w:pos="0"/>
                <w:tab w:val="left" w:pos="709"/>
              </w:tabs>
              <w:spacing w:line="288" w:lineRule="auto"/>
              <w:ind w:left="0"/>
              <w:contextualSpacing/>
              <w:jc w:val="both"/>
              <w:rPr>
                <w:rFonts w:ascii="Trebuchet MS" w:hAnsi="Trebuchet MS" w:cstheme="minorHAnsi"/>
                <w:b/>
                <w:sz w:val="22"/>
                <w:szCs w:val="22"/>
              </w:rPr>
            </w:pPr>
            <w:bookmarkStart w:id="333" w:name="_DV_M134"/>
            <w:bookmarkEnd w:id="333"/>
          </w:p>
          <w:p w14:paraId="2DC81BFB" w14:textId="77777777" w:rsidR="008B365B" w:rsidRPr="00EE289D" w:rsidRDefault="008B365B" w:rsidP="00F51DC4">
            <w:pPr>
              <w:pStyle w:val="Nvel1"/>
              <w:ind w:left="0" w:firstLine="0"/>
            </w:pPr>
            <w:r w:rsidRPr="00EE289D">
              <w:t>Legislação aplicável e foro</w:t>
            </w:r>
          </w:p>
          <w:p w14:paraId="70E63B3B" w14:textId="77777777" w:rsidR="008B365B" w:rsidRPr="00EE289D" w:rsidRDefault="008B365B" w:rsidP="00F51DC4">
            <w:pPr>
              <w:pStyle w:val="BodyText21"/>
              <w:keepNext/>
              <w:spacing w:line="288" w:lineRule="auto"/>
              <w:contextualSpacing/>
              <w:rPr>
                <w:rFonts w:ascii="Trebuchet MS" w:hAnsi="Trebuchet MS" w:cstheme="minorHAnsi"/>
                <w:b/>
                <w:sz w:val="22"/>
                <w:szCs w:val="22"/>
              </w:rPr>
            </w:pPr>
          </w:p>
          <w:p w14:paraId="4B7B3879" w14:textId="77777777" w:rsidR="008B365B" w:rsidRPr="00EE289D" w:rsidRDefault="008B365B" w:rsidP="00F51DC4">
            <w:pPr>
              <w:pStyle w:val="Nvel11"/>
              <w:keepNext/>
            </w:pPr>
            <w:r w:rsidRPr="00EE289D">
              <w:rPr>
                <w:u w:val="single"/>
              </w:rPr>
              <w:t>Legislação Aplicável</w:t>
            </w:r>
            <w:r w:rsidRPr="00EE289D">
              <w:t>: Este Aditamento será regido e interpretado de acordo com as leis da República Federativa do Brasil.</w:t>
            </w:r>
          </w:p>
          <w:p w14:paraId="5132657A" w14:textId="77777777" w:rsidR="008B365B" w:rsidRPr="00EE289D" w:rsidRDefault="008B365B" w:rsidP="00600D27">
            <w:pPr>
              <w:widowControl w:val="0"/>
              <w:spacing w:line="288" w:lineRule="auto"/>
              <w:contextualSpacing/>
              <w:jc w:val="both"/>
              <w:rPr>
                <w:rFonts w:ascii="Trebuchet MS" w:hAnsi="Trebuchet MS" w:cstheme="minorHAnsi"/>
                <w:sz w:val="22"/>
                <w:szCs w:val="22"/>
              </w:rPr>
            </w:pPr>
            <w:bookmarkStart w:id="334" w:name="_DV_M191"/>
            <w:bookmarkEnd w:id="334"/>
          </w:p>
          <w:p w14:paraId="156BEC43" w14:textId="1675AE40" w:rsidR="008B365B" w:rsidRDefault="008B365B" w:rsidP="00600D27">
            <w:pPr>
              <w:pStyle w:val="Nvel11"/>
            </w:pPr>
            <w:r w:rsidRPr="00EE289D">
              <w:rPr>
                <w:u w:val="single"/>
              </w:rPr>
              <w:t>Foro</w:t>
            </w:r>
            <w:r w:rsidRPr="00EE289D">
              <w:t xml:space="preserve">: Fica eleito o foro da </w:t>
            </w:r>
            <w:r>
              <w:t>c</w:t>
            </w:r>
            <w:r w:rsidRPr="00EE289D">
              <w:t>omarca de São Paulo, Estado de São Paulo, como o único competente para dirimir quaisquer questões ou litígios oriundos ou fundados neste Aditamento, com renúncia de qualquer outro, por mais privilegiado que seja.</w:t>
            </w:r>
            <w:bookmarkStart w:id="335" w:name="_DV_M484"/>
            <w:bookmarkStart w:id="336" w:name="_DV_M495"/>
            <w:bookmarkStart w:id="337" w:name="_DV_M498"/>
            <w:bookmarkStart w:id="338" w:name="_DV_M499"/>
            <w:bookmarkStart w:id="339" w:name="_DV_M501"/>
            <w:bookmarkStart w:id="340" w:name="_DV_M502"/>
            <w:bookmarkEnd w:id="335"/>
            <w:bookmarkEnd w:id="336"/>
            <w:bookmarkEnd w:id="337"/>
            <w:bookmarkEnd w:id="338"/>
            <w:bookmarkEnd w:id="339"/>
            <w:bookmarkEnd w:id="340"/>
          </w:p>
          <w:p w14:paraId="51459AA9" w14:textId="77777777" w:rsidR="00C735DA" w:rsidRPr="00DB0A2D" w:rsidRDefault="00C735DA" w:rsidP="00C735DA">
            <w:pPr>
              <w:autoSpaceDE/>
              <w:autoSpaceDN/>
              <w:adjustRightInd/>
              <w:spacing w:line="288" w:lineRule="auto"/>
              <w:contextualSpacing/>
              <w:rPr>
                <w:rFonts w:ascii="Trebuchet MS" w:hAnsi="Trebuchet MS" w:cstheme="minorHAnsi"/>
                <w:w w:val="0"/>
                <w:sz w:val="22"/>
                <w:szCs w:val="22"/>
                <w:lang w:val="x-none"/>
              </w:rPr>
            </w:pPr>
          </w:p>
          <w:p w14:paraId="764B31D0" w14:textId="77777777" w:rsidR="00C735DA" w:rsidRPr="00DB0A2D" w:rsidRDefault="00C735DA" w:rsidP="00C735DA">
            <w:pPr>
              <w:keepNext/>
              <w:spacing w:line="288" w:lineRule="auto"/>
              <w:jc w:val="both"/>
              <w:rPr>
                <w:rFonts w:ascii="Trebuchet MS" w:hAnsi="Trebuchet MS" w:cstheme="minorHAnsi"/>
                <w:w w:val="0"/>
                <w:sz w:val="22"/>
                <w:szCs w:val="22"/>
              </w:rPr>
            </w:pPr>
            <w:r w:rsidRPr="00DB0A2D">
              <w:rPr>
                <w:rFonts w:ascii="Trebuchet MS" w:hAnsi="Trebuchet MS" w:cstheme="minorHAnsi"/>
                <w:w w:val="0"/>
                <w:sz w:val="22"/>
                <w:szCs w:val="22"/>
              </w:rPr>
              <w:lastRenderedPageBreak/>
              <w:t xml:space="preserve">Estando assim, as partes, certas e ajustadas, </w:t>
            </w:r>
            <w:r w:rsidRPr="00EC2D51">
              <w:rPr>
                <w:rFonts w:ascii="Trebuchet MS" w:hAnsi="Trebuchet MS" w:cstheme="minorHAnsi"/>
                <w:w w:val="0"/>
                <w:sz w:val="22"/>
                <w:szCs w:val="22"/>
              </w:rPr>
              <w:t>firmam o presente instrumento em formato eletrônico, com a utilização de processo de certificação disponibilizado pela Infraestrutura de Chaves Públicas Brasileira - ICP-Brasil e a intermediação de entidade certificadora devidamente credenciada e autorizada a funcionar no país, de acordo com a Medida Provisória nº 2200-2, de 24 de agosto de 2001, juntamente com 2 (duas) testemunhas abaixo identificadas</w:t>
            </w:r>
            <w:r w:rsidRPr="00DB0A2D">
              <w:rPr>
                <w:rFonts w:ascii="Trebuchet MS" w:hAnsi="Trebuchet MS" w:cstheme="minorHAnsi"/>
                <w:w w:val="0"/>
                <w:sz w:val="22"/>
                <w:szCs w:val="22"/>
              </w:rPr>
              <w:t>.</w:t>
            </w:r>
          </w:p>
          <w:p w14:paraId="45E85754" w14:textId="77777777" w:rsidR="008B365B" w:rsidRPr="00EE289D" w:rsidRDefault="008B365B" w:rsidP="00600D27">
            <w:pPr>
              <w:keepNext/>
              <w:widowControl w:val="0"/>
              <w:spacing w:line="288" w:lineRule="auto"/>
              <w:contextualSpacing/>
              <w:jc w:val="both"/>
              <w:rPr>
                <w:rFonts w:ascii="Trebuchet MS" w:hAnsi="Trebuchet MS" w:cstheme="minorHAnsi"/>
                <w:sz w:val="22"/>
                <w:szCs w:val="22"/>
              </w:rPr>
            </w:pPr>
          </w:p>
          <w:p w14:paraId="7D6B06C8" w14:textId="3E2C8F2C" w:rsidR="008B365B" w:rsidRPr="00EE289D" w:rsidRDefault="00E63986" w:rsidP="00600D27">
            <w:pPr>
              <w:keepNext/>
              <w:widowControl w:val="0"/>
              <w:spacing w:line="288" w:lineRule="auto"/>
              <w:contextualSpacing/>
              <w:jc w:val="center"/>
              <w:rPr>
                <w:rFonts w:ascii="Trebuchet MS" w:hAnsi="Trebuchet MS" w:cstheme="minorHAnsi"/>
                <w:sz w:val="22"/>
                <w:szCs w:val="22"/>
              </w:rPr>
            </w:pPr>
            <w:r>
              <w:rPr>
                <w:rFonts w:ascii="Trebuchet MS" w:hAnsi="Trebuchet MS" w:cstheme="minorHAnsi"/>
                <w:sz w:val="22"/>
                <w:szCs w:val="22"/>
              </w:rPr>
              <w:t>São Paulo</w:t>
            </w:r>
            <w:r w:rsidR="008B365B">
              <w:rPr>
                <w:rFonts w:ascii="Trebuchet MS" w:hAnsi="Trebuchet MS" w:cstheme="minorHAnsi"/>
                <w:sz w:val="22"/>
                <w:szCs w:val="22"/>
              </w:rPr>
              <w:t>, [</w:t>
            </w:r>
            <w:r w:rsidR="008B365B" w:rsidRPr="005E6A7B">
              <w:rPr>
                <w:rFonts w:ascii="Trebuchet MS" w:hAnsi="Trebuchet MS" w:cstheme="minorHAnsi"/>
                <w:b/>
                <w:smallCaps/>
                <w:sz w:val="22"/>
                <w:szCs w:val="22"/>
                <w:highlight w:val="lightGray"/>
              </w:rPr>
              <w:t>data</w:t>
            </w:r>
            <w:r w:rsidR="008B365B">
              <w:rPr>
                <w:rFonts w:ascii="Trebuchet MS" w:hAnsi="Trebuchet MS" w:cstheme="minorHAnsi"/>
                <w:sz w:val="22"/>
                <w:szCs w:val="22"/>
              </w:rPr>
              <w:t>]</w:t>
            </w:r>
            <w:r w:rsidR="008B365B" w:rsidRPr="00EE289D">
              <w:rPr>
                <w:rFonts w:ascii="Trebuchet MS" w:hAnsi="Trebuchet MS" w:cstheme="minorHAnsi"/>
                <w:sz w:val="22"/>
                <w:szCs w:val="22"/>
              </w:rPr>
              <w:t>.</w:t>
            </w:r>
          </w:p>
          <w:p w14:paraId="4F606B11" w14:textId="6A664BDF" w:rsidR="008B365B" w:rsidRDefault="008B365B" w:rsidP="00600D27">
            <w:pPr>
              <w:widowControl w:val="0"/>
              <w:spacing w:line="288" w:lineRule="auto"/>
              <w:contextualSpacing/>
              <w:jc w:val="center"/>
              <w:rPr>
                <w:rFonts w:ascii="Trebuchet MS" w:hAnsi="Trebuchet MS" w:cstheme="minorHAnsi"/>
                <w:sz w:val="22"/>
                <w:szCs w:val="22"/>
              </w:rPr>
            </w:pPr>
          </w:p>
          <w:p w14:paraId="71799801" w14:textId="77777777" w:rsidR="00F51DC4" w:rsidRDefault="00F51DC4" w:rsidP="00600D27">
            <w:pPr>
              <w:widowControl w:val="0"/>
              <w:spacing w:line="288" w:lineRule="auto"/>
              <w:contextualSpacing/>
              <w:jc w:val="center"/>
              <w:rPr>
                <w:rFonts w:ascii="Trebuchet MS" w:hAnsi="Trebuchet MS" w:cstheme="minorHAnsi"/>
                <w:sz w:val="22"/>
                <w:szCs w:val="22"/>
              </w:rPr>
            </w:pPr>
          </w:p>
          <w:p w14:paraId="40F84FE1" w14:textId="77777777" w:rsidR="008B365B" w:rsidRDefault="008B365B" w:rsidP="00600D27">
            <w:pPr>
              <w:spacing w:line="288" w:lineRule="auto"/>
              <w:contextualSpacing/>
              <w:rPr>
                <w:rFonts w:ascii="Trebuchet MS" w:hAnsi="Trebuchet MS" w:cstheme="minorHAnsi"/>
                <w:w w:val="0"/>
                <w:sz w:val="22"/>
                <w:szCs w:val="22"/>
              </w:rPr>
            </w:pPr>
            <w:r w:rsidRPr="000831BA">
              <w:rPr>
                <w:rFonts w:ascii="Trebuchet MS" w:hAnsi="Trebuchet MS" w:cstheme="minorHAnsi"/>
                <w:i/>
                <w:w w:val="0"/>
                <w:sz w:val="22"/>
                <w:szCs w:val="22"/>
              </w:rPr>
              <w:t>Emissora</w:t>
            </w:r>
            <w:r>
              <w:rPr>
                <w:rFonts w:ascii="Trebuchet MS" w:hAnsi="Trebuchet MS" w:cstheme="minorHAnsi"/>
                <w:w w:val="0"/>
                <w:sz w:val="22"/>
                <w:szCs w:val="22"/>
              </w:rPr>
              <w:t>:</w:t>
            </w:r>
          </w:p>
          <w:p w14:paraId="111D4960" w14:textId="77777777" w:rsidR="008B365B" w:rsidRDefault="008B365B" w:rsidP="00600D27">
            <w:pPr>
              <w:spacing w:line="288" w:lineRule="auto"/>
              <w:contextualSpacing/>
              <w:jc w:val="center"/>
              <w:rPr>
                <w:rFonts w:ascii="Trebuchet MS" w:hAnsi="Trebuchet MS" w:cstheme="minorHAnsi"/>
                <w:w w:val="0"/>
                <w:sz w:val="22"/>
                <w:szCs w:val="22"/>
              </w:rPr>
            </w:pPr>
          </w:p>
          <w:p w14:paraId="16C19E48" w14:textId="77777777" w:rsidR="00C735DA" w:rsidRPr="00DB0A2D" w:rsidRDefault="00C735DA" w:rsidP="00C735D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C735DA" w:rsidRPr="00DB0A2D" w14:paraId="24B7E38E" w14:textId="77777777" w:rsidTr="00600D27">
              <w:trPr>
                <w:jc w:val="center"/>
              </w:trPr>
              <w:tc>
                <w:tcPr>
                  <w:tcW w:w="8220" w:type="dxa"/>
                  <w:gridSpan w:val="2"/>
                  <w:tcBorders>
                    <w:top w:val="single" w:sz="4" w:space="0" w:color="auto"/>
                  </w:tcBorders>
                </w:tcPr>
                <w:p w14:paraId="1CE1FD1C" w14:textId="77777777" w:rsidR="00C735DA" w:rsidRPr="00DB0A2D" w:rsidRDefault="00C735DA" w:rsidP="00C735DA">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C735DA" w:rsidRPr="00DB0A2D" w14:paraId="75BD87AE" w14:textId="77777777" w:rsidTr="00600D27">
              <w:trPr>
                <w:jc w:val="center"/>
              </w:trPr>
              <w:tc>
                <w:tcPr>
                  <w:tcW w:w="4253" w:type="dxa"/>
                </w:tcPr>
                <w:p w14:paraId="3DA183E5" w14:textId="77777777" w:rsidR="00C735DA"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784DC2B4" w14:textId="77777777" w:rsidR="00C735DA" w:rsidRPr="00DB0A2D"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5A335D6A" w14:textId="77777777" w:rsidR="00C735DA" w:rsidRDefault="00C735DA" w:rsidP="00C735DA">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7F93863E" w14:textId="77777777" w:rsidR="00C735DA" w:rsidRPr="00DB0A2D"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5991F773" w14:textId="77777777" w:rsidR="00C735DA"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4FCEEB97" w14:textId="77777777" w:rsidR="00C735DA"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5030E083" w14:textId="77777777" w:rsidR="00C735DA" w:rsidRDefault="00C735DA" w:rsidP="00C735DA">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7E21E790" w14:textId="77777777" w:rsidR="00C735DA" w:rsidRPr="00DB0A2D"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030B0E88" w14:textId="77777777" w:rsidR="00C735DA" w:rsidRPr="00DB0A2D" w:rsidRDefault="00C735DA" w:rsidP="00C735DA">
            <w:pPr>
              <w:spacing w:line="288" w:lineRule="auto"/>
              <w:contextualSpacing/>
              <w:jc w:val="center"/>
              <w:rPr>
                <w:rFonts w:ascii="Trebuchet MS" w:hAnsi="Trebuchet MS" w:cstheme="minorHAnsi"/>
                <w:w w:val="0"/>
                <w:sz w:val="22"/>
                <w:szCs w:val="22"/>
              </w:rPr>
            </w:pPr>
          </w:p>
          <w:p w14:paraId="34730EC9" w14:textId="77777777" w:rsidR="008B365B" w:rsidRDefault="008B365B" w:rsidP="00600D27">
            <w:pPr>
              <w:spacing w:line="288" w:lineRule="auto"/>
              <w:contextualSpacing/>
              <w:jc w:val="center"/>
              <w:rPr>
                <w:rFonts w:ascii="Trebuchet MS" w:hAnsi="Trebuchet MS" w:cstheme="minorHAnsi"/>
                <w:w w:val="0"/>
                <w:sz w:val="22"/>
                <w:szCs w:val="22"/>
              </w:rPr>
            </w:pPr>
          </w:p>
          <w:p w14:paraId="3D0B0D83" w14:textId="77777777" w:rsidR="008B365B" w:rsidRDefault="008B365B" w:rsidP="007520BA">
            <w:pPr>
              <w:keepNext/>
              <w:spacing w:line="288" w:lineRule="auto"/>
              <w:contextualSpacing/>
              <w:rPr>
                <w:rFonts w:ascii="Trebuchet MS" w:hAnsi="Trebuchet MS" w:cstheme="minorHAnsi"/>
                <w:w w:val="0"/>
                <w:sz w:val="22"/>
                <w:szCs w:val="22"/>
              </w:rPr>
            </w:pPr>
            <w:r>
              <w:rPr>
                <w:rFonts w:ascii="Trebuchet MS" w:hAnsi="Trebuchet MS" w:cstheme="minorHAnsi"/>
                <w:i/>
                <w:w w:val="0"/>
                <w:sz w:val="22"/>
                <w:szCs w:val="22"/>
              </w:rPr>
              <w:t>Debenturista</w:t>
            </w:r>
            <w:r>
              <w:rPr>
                <w:rFonts w:ascii="Trebuchet MS" w:hAnsi="Trebuchet MS" w:cstheme="minorHAnsi"/>
                <w:w w:val="0"/>
                <w:sz w:val="22"/>
                <w:szCs w:val="22"/>
              </w:rPr>
              <w:t>:</w:t>
            </w:r>
          </w:p>
          <w:p w14:paraId="6C1221EB" w14:textId="77777777" w:rsidR="008B365B" w:rsidRPr="00EE289D" w:rsidRDefault="008B365B" w:rsidP="007520BA">
            <w:pPr>
              <w:keepNext/>
              <w:spacing w:line="288" w:lineRule="auto"/>
              <w:contextualSpacing/>
              <w:jc w:val="center"/>
              <w:rPr>
                <w:rFonts w:ascii="Trebuchet MS" w:hAnsi="Trebuchet MS" w:cstheme="minorHAnsi"/>
                <w:w w:val="0"/>
                <w:sz w:val="22"/>
                <w:szCs w:val="22"/>
              </w:rPr>
            </w:pPr>
          </w:p>
          <w:p w14:paraId="3379C851" w14:textId="77777777" w:rsidR="00C735DA" w:rsidRPr="00DB0A2D" w:rsidRDefault="00C735DA" w:rsidP="007520BA">
            <w:pPr>
              <w:keepNext/>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C735DA" w:rsidRPr="00DB0A2D" w14:paraId="32BA21FD" w14:textId="77777777" w:rsidTr="00600D27">
              <w:trPr>
                <w:jc w:val="center"/>
              </w:trPr>
              <w:tc>
                <w:tcPr>
                  <w:tcW w:w="8362" w:type="dxa"/>
                  <w:gridSpan w:val="2"/>
                  <w:tcBorders>
                    <w:top w:val="single" w:sz="4" w:space="0" w:color="auto"/>
                  </w:tcBorders>
                </w:tcPr>
                <w:p w14:paraId="62069CCC" w14:textId="77777777" w:rsidR="00C735DA" w:rsidRPr="00DB0A2D" w:rsidRDefault="00C735DA" w:rsidP="007520BA">
                  <w:pPr>
                    <w:pStyle w:val="PargrafodaLista"/>
                    <w:keepNext/>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lang w:val="pt-BR"/>
                    </w:rPr>
                    <w:t>TRUE SECURITIZADORA S.A.</w:t>
                  </w:r>
                </w:p>
              </w:tc>
            </w:tr>
            <w:tr w:rsidR="00C735DA" w:rsidRPr="00DB0A2D" w14:paraId="4EF25608" w14:textId="77777777" w:rsidTr="00600D27">
              <w:trPr>
                <w:jc w:val="center"/>
              </w:trPr>
              <w:tc>
                <w:tcPr>
                  <w:tcW w:w="4253" w:type="dxa"/>
                </w:tcPr>
                <w:p w14:paraId="29B6C59F" w14:textId="77777777" w:rsidR="00C735DA"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63C82F04" w14:textId="77777777" w:rsidR="00C735DA" w:rsidRPr="00DB0A2D"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11C08685" w14:textId="77777777" w:rsidR="00C735DA" w:rsidRDefault="00C735DA" w:rsidP="007520BA">
                  <w:pPr>
                    <w:keepNext/>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21F55C88" w14:textId="77777777" w:rsidR="00C735DA" w:rsidRPr="00DB0A2D"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5CEB9A6E" w14:textId="77777777" w:rsidR="00C735DA"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559063AC" w14:textId="77777777" w:rsidR="00C735DA" w:rsidRPr="00DB0A2D"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1F4CA50A" w14:textId="77777777" w:rsidR="00C735DA" w:rsidRDefault="00C735DA" w:rsidP="007520BA">
                  <w:pPr>
                    <w:keepNext/>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5A642528" w14:textId="77777777" w:rsidR="00C735DA" w:rsidRPr="00DB0A2D"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41DB5D54" w14:textId="77777777" w:rsidR="00C735DA" w:rsidRPr="00DB0A2D" w:rsidRDefault="00C735DA" w:rsidP="00C735DA">
            <w:pPr>
              <w:spacing w:line="288" w:lineRule="auto"/>
              <w:contextualSpacing/>
              <w:jc w:val="center"/>
              <w:rPr>
                <w:rFonts w:ascii="Trebuchet MS" w:hAnsi="Trebuchet MS" w:cstheme="minorHAnsi"/>
                <w:w w:val="0"/>
                <w:sz w:val="22"/>
                <w:szCs w:val="22"/>
              </w:rPr>
            </w:pPr>
          </w:p>
          <w:p w14:paraId="27D346B0" w14:textId="073047A5" w:rsidR="008B365B" w:rsidRDefault="008B365B" w:rsidP="00600D27">
            <w:pPr>
              <w:spacing w:line="288" w:lineRule="auto"/>
              <w:contextualSpacing/>
              <w:jc w:val="center"/>
              <w:rPr>
                <w:rFonts w:ascii="Trebuchet MS" w:hAnsi="Trebuchet MS" w:cstheme="minorHAnsi"/>
                <w:w w:val="0"/>
                <w:sz w:val="22"/>
                <w:szCs w:val="22"/>
              </w:rPr>
            </w:pPr>
          </w:p>
          <w:p w14:paraId="14CD87B9" w14:textId="77777777" w:rsidR="007520BA" w:rsidRPr="00DB0A2D" w:rsidRDefault="007520BA" w:rsidP="007520BA">
            <w:pPr>
              <w:spacing w:line="288" w:lineRule="auto"/>
              <w:contextualSpacing/>
              <w:rPr>
                <w:rFonts w:ascii="Trebuchet MS" w:hAnsi="Trebuchet MS" w:cstheme="minorHAnsi"/>
                <w:w w:val="0"/>
                <w:sz w:val="22"/>
                <w:szCs w:val="22"/>
              </w:rPr>
            </w:pPr>
            <w:r w:rsidRPr="00DB0A2D">
              <w:rPr>
                <w:rFonts w:ascii="Trebuchet MS" w:hAnsi="Trebuchet MS" w:cstheme="minorHAnsi"/>
                <w:i/>
                <w:w w:val="0"/>
                <w:sz w:val="22"/>
                <w:szCs w:val="22"/>
              </w:rPr>
              <w:t>Fiadores</w:t>
            </w:r>
            <w:r w:rsidRPr="00DB0A2D">
              <w:rPr>
                <w:rFonts w:ascii="Trebuchet MS" w:hAnsi="Trebuchet MS" w:cstheme="minorHAnsi"/>
                <w:w w:val="0"/>
                <w:sz w:val="22"/>
                <w:szCs w:val="22"/>
              </w:rPr>
              <w:t>:</w:t>
            </w:r>
          </w:p>
          <w:p w14:paraId="431ABF7E" w14:textId="77777777" w:rsidR="007520BA" w:rsidRPr="00DB0A2D" w:rsidRDefault="007520BA" w:rsidP="007520BA">
            <w:pPr>
              <w:spacing w:line="288" w:lineRule="auto"/>
              <w:contextualSpacing/>
              <w:jc w:val="center"/>
              <w:rPr>
                <w:rFonts w:ascii="Trebuchet MS" w:hAnsi="Trebuchet MS" w:cstheme="minorHAnsi"/>
                <w:w w:val="0"/>
                <w:sz w:val="22"/>
                <w:szCs w:val="22"/>
              </w:rPr>
            </w:pPr>
          </w:p>
          <w:p w14:paraId="74312517" w14:textId="77777777" w:rsidR="007520BA" w:rsidRPr="00DB0A2D" w:rsidRDefault="007520BA" w:rsidP="007520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7520BA" w:rsidRPr="00DB0A2D" w14:paraId="7EEBD6E6" w14:textId="77777777" w:rsidTr="00600D27">
              <w:trPr>
                <w:jc w:val="center"/>
              </w:trPr>
              <w:tc>
                <w:tcPr>
                  <w:tcW w:w="8362" w:type="dxa"/>
                  <w:gridSpan w:val="2"/>
                  <w:tcBorders>
                    <w:top w:val="single" w:sz="4" w:space="0" w:color="auto"/>
                  </w:tcBorders>
                </w:tcPr>
                <w:p w14:paraId="1C68E37C" w14:textId="77777777" w:rsidR="007520BA" w:rsidRPr="00DB0A2D" w:rsidRDefault="007520BA" w:rsidP="007520BA">
                  <w:pPr>
                    <w:pStyle w:val="PargrafodaLista"/>
                    <w:spacing w:line="288" w:lineRule="auto"/>
                    <w:ind w:left="0"/>
                    <w:contextualSpacing/>
                    <w:jc w:val="center"/>
                    <w:rPr>
                      <w:rFonts w:ascii="Trebuchet MS" w:hAnsi="Trebuchet MS" w:cstheme="minorHAnsi"/>
                      <w:b/>
                      <w:w w:val="0"/>
                      <w:sz w:val="22"/>
                      <w:szCs w:val="22"/>
                    </w:rPr>
                  </w:pPr>
                  <w:r w:rsidRPr="00DB0A2D">
                    <w:rPr>
                      <w:rFonts w:ascii="Trebuchet MS" w:hAnsi="Trebuchet MS" w:cstheme="minorHAnsi"/>
                      <w:b/>
                      <w:sz w:val="22"/>
                      <w:szCs w:val="22"/>
                    </w:rPr>
                    <w:t>HF ENGENHARIA E EMPREENDIMENTOS LTDA.</w:t>
                  </w:r>
                </w:p>
              </w:tc>
            </w:tr>
            <w:tr w:rsidR="007520BA" w:rsidRPr="00DB0A2D" w14:paraId="1F47E6FC" w14:textId="77777777" w:rsidTr="00600D27">
              <w:trPr>
                <w:jc w:val="center"/>
              </w:trPr>
              <w:tc>
                <w:tcPr>
                  <w:tcW w:w="4253" w:type="dxa"/>
                </w:tcPr>
                <w:p w14:paraId="38A02101" w14:textId="77777777" w:rsidR="007520BA"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721EE91E" w14:textId="77777777" w:rsidR="007520BA" w:rsidRPr="00DB0A2D"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26E22839" w14:textId="77777777" w:rsidR="007520BA" w:rsidRDefault="007520BA" w:rsidP="007520BA">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4D2DE427" w14:textId="77777777" w:rsidR="007520BA" w:rsidRPr="00DB0A2D"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74969703" w14:textId="77777777" w:rsidR="007520BA"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502C4F0A" w14:textId="77777777" w:rsidR="007520BA" w:rsidRPr="00DB0A2D"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4EE123B3" w14:textId="77777777" w:rsidR="007520BA" w:rsidRDefault="007520BA" w:rsidP="007520BA">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2E23678A" w14:textId="77777777" w:rsidR="007520BA" w:rsidRPr="00DB0A2D"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2BED3FF2" w14:textId="18BEA65C" w:rsidR="007520BA" w:rsidRDefault="007520BA" w:rsidP="007520BA">
            <w:pPr>
              <w:pStyle w:val="PargrafodaLista"/>
              <w:spacing w:line="288" w:lineRule="auto"/>
              <w:ind w:left="0"/>
              <w:contextualSpacing/>
              <w:jc w:val="center"/>
              <w:rPr>
                <w:rFonts w:ascii="Trebuchet MS" w:hAnsi="Trebuchet MS" w:cstheme="minorHAnsi"/>
                <w:b/>
                <w:sz w:val="22"/>
                <w:szCs w:val="22"/>
                <w:lang w:val="pt-BR"/>
              </w:rPr>
            </w:pPr>
          </w:p>
          <w:p w14:paraId="6500CA85" w14:textId="77777777" w:rsidR="00F51DC4" w:rsidRPr="00DB0A2D" w:rsidRDefault="00F51DC4" w:rsidP="007520BA">
            <w:pPr>
              <w:pStyle w:val="PargrafodaLista"/>
              <w:spacing w:line="288" w:lineRule="auto"/>
              <w:ind w:left="0"/>
              <w:contextualSpacing/>
              <w:jc w:val="center"/>
              <w:rPr>
                <w:rFonts w:ascii="Trebuchet MS" w:hAnsi="Trebuchet MS" w:cstheme="minorHAnsi"/>
                <w:b/>
                <w:sz w:val="22"/>
                <w:szCs w:val="22"/>
                <w:lang w:val="pt-BR"/>
              </w:rPr>
            </w:pPr>
          </w:p>
          <w:tbl>
            <w:tblPr>
              <w:tblStyle w:val="Tabelacomgrade"/>
              <w:tblW w:w="9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4"/>
              <w:gridCol w:w="296"/>
              <w:gridCol w:w="4650"/>
            </w:tblGrid>
            <w:tr w:rsidR="007520BA" w:rsidRPr="00DB0A2D" w14:paraId="13E469B2" w14:textId="77777777" w:rsidTr="0038586A">
              <w:trPr>
                <w:trHeight w:val="2194"/>
              </w:trPr>
              <w:tc>
                <w:tcPr>
                  <w:tcW w:w="4354" w:type="dxa"/>
                  <w:tcBorders>
                    <w:top w:val="single" w:sz="4" w:space="0" w:color="auto"/>
                  </w:tcBorders>
                </w:tcPr>
                <w:p w14:paraId="47BAF07E" w14:textId="77777777" w:rsidR="007520BA" w:rsidRDefault="007520BA" w:rsidP="007520BA">
                  <w:pPr>
                    <w:pStyle w:val="PargrafodaLista"/>
                    <w:spacing w:line="288" w:lineRule="auto"/>
                    <w:ind w:left="0"/>
                    <w:contextualSpacing/>
                    <w:jc w:val="center"/>
                    <w:rPr>
                      <w:rFonts w:ascii="Trebuchet MS" w:hAnsi="Trebuchet MS" w:cstheme="minorHAnsi"/>
                      <w:b/>
                      <w:sz w:val="22"/>
                      <w:szCs w:val="22"/>
                    </w:rPr>
                  </w:pPr>
                  <w:r w:rsidRPr="00DB0A2D">
                    <w:rPr>
                      <w:rFonts w:ascii="Trebuchet MS" w:hAnsi="Trebuchet MS" w:cstheme="minorHAnsi"/>
                      <w:b/>
                      <w:sz w:val="22"/>
                      <w:szCs w:val="22"/>
                    </w:rPr>
                    <w:lastRenderedPageBreak/>
                    <w:t>HWASKAR FAGUNDES</w:t>
                  </w:r>
                </w:p>
                <w:p w14:paraId="69A8F9D9" w14:textId="77777777" w:rsidR="007520BA" w:rsidRDefault="007520BA" w:rsidP="007520BA">
                  <w:pPr>
                    <w:pStyle w:val="PargrafodaLista"/>
                    <w:spacing w:line="288" w:lineRule="auto"/>
                    <w:ind w:left="0"/>
                    <w:contextualSpacing/>
                    <w:jc w:val="center"/>
                    <w:rPr>
                      <w:rFonts w:ascii="Trebuchet MS" w:hAnsi="Trebuchet MS" w:cstheme="minorHAnsi"/>
                      <w:b/>
                      <w:sz w:val="22"/>
                      <w:szCs w:val="22"/>
                    </w:rPr>
                  </w:pPr>
                </w:p>
                <w:p w14:paraId="1285DF23" w14:textId="77777777" w:rsidR="007520BA" w:rsidRDefault="007520BA" w:rsidP="007520BA">
                  <w:pPr>
                    <w:pStyle w:val="PargrafodaLista"/>
                    <w:spacing w:line="288" w:lineRule="auto"/>
                    <w:ind w:left="0"/>
                    <w:contextualSpacing/>
                    <w:jc w:val="both"/>
                    <w:rPr>
                      <w:rFonts w:ascii="Trebuchet MS" w:hAnsi="Trebuchet MS" w:cstheme="minorHAnsi"/>
                      <w:i/>
                      <w:sz w:val="22"/>
                      <w:szCs w:val="22"/>
                    </w:rPr>
                  </w:pPr>
                </w:p>
                <w:p w14:paraId="34CE0B5F" w14:textId="77777777" w:rsidR="007520BA" w:rsidRDefault="007520BA" w:rsidP="007520BA">
                  <w:pPr>
                    <w:pStyle w:val="PargrafodaLista"/>
                    <w:spacing w:line="288" w:lineRule="auto"/>
                    <w:ind w:left="0"/>
                    <w:contextualSpacing/>
                    <w:jc w:val="both"/>
                    <w:rPr>
                      <w:rFonts w:ascii="Trebuchet MS" w:hAnsi="Trebuchet MS" w:cstheme="minorHAnsi"/>
                      <w:i/>
                      <w:sz w:val="22"/>
                      <w:szCs w:val="22"/>
                    </w:rPr>
                  </w:pPr>
                </w:p>
                <w:p w14:paraId="5F970431" w14:textId="77777777" w:rsidR="007520BA" w:rsidRDefault="007520BA" w:rsidP="007520BA">
                  <w:pPr>
                    <w:pStyle w:val="PargrafodaLista"/>
                    <w:spacing w:line="288" w:lineRule="auto"/>
                    <w:ind w:left="0"/>
                    <w:contextualSpacing/>
                    <w:jc w:val="both"/>
                    <w:rPr>
                      <w:rFonts w:ascii="Trebuchet MS" w:hAnsi="Trebuchet MS" w:cstheme="minorHAnsi"/>
                      <w:i/>
                      <w:sz w:val="22"/>
                      <w:szCs w:val="22"/>
                      <w:lang w:val="pt-BR"/>
                    </w:rPr>
                  </w:pPr>
                  <w:r w:rsidRPr="007F7763">
                    <w:rPr>
                      <w:rFonts w:ascii="Trebuchet MS" w:hAnsi="Trebuchet MS" w:cstheme="minorHAnsi"/>
                      <w:i/>
                      <w:sz w:val="22"/>
                      <w:szCs w:val="22"/>
                    </w:rPr>
                    <w:t>C</w:t>
                  </w:r>
                  <w:r w:rsidRPr="007F7763">
                    <w:rPr>
                      <w:rFonts w:ascii="Trebuchet MS" w:hAnsi="Trebuchet MS" w:cstheme="minorHAnsi"/>
                      <w:i/>
                      <w:sz w:val="22"/>
                      <w:szCs w:val="22"/>
                      <w:lang w:val="pt-BR"/>
                    </w:rPr>
                    <w:t>PF:</w:t>
                  </w:r>
                </w:p>
                <w:p w14:paraId="3F88ACFC" w14:textId="77777777" w:rsidR="007520BA" w:rsidRPr="007F7763" w:rsidRDefault="007520BA" w:rsidP="007520BA">
                  <w:pPr>
                    <w:pStyle w:val="PargrafodaLista"/>
                    <w:spacing w:line="288" w:lineRule="auto"/>
                    <w:ind w:left="0"/>
                    <w:contextualSpacing/>
                    <w:jc w:val="both"/>
                    <w:rPr>
                      <w:rFonts w:ascii="Trebuchet MS" w:hAnsi="Trebuchet MS" w:cstheme="minorHAnsi"/>
                      <w:i/>
                      <w:sz w:val="22"/>
                      <w:szCs w:val="22"/>
                      <w:lang w:val="pt-BR"/>
                    </w:rPr>
                  </w:pPr>
                  <w:r>
                    <w:rPr>
                      <w:rFonts w:ascii="Trebuchet MS" w:hAnsi="Trebuchet MS" w:cstheme="minorHAnsi"/>
                      <w:i/>
                      <w:sz w:val="22"/>
                      <w:szCs w:val="22"/>
                      <w:lang w:val="pt-BR"/>
                    </w:rPr>
                    <w:t>E-mail:</w:t>
                  </w:r>
                </w:p>
              </w:tc>
              <w:tc>
                <w:tcPr>
                  <w:tcW w:w="296" w:type="dxa"/>
                </w:tcPr>
                <w:p w14:paraId="79610993" w14:textId="77777777" w:rsidR="007520BA" w:rsidRPr="00DB0A2D" w:rsidRDefault="007520BA" w:rsidP="007520BA">
                  <w:pPr>
                    <w:pStyle w:val="PargrafodaLista"/>
                    <w:spacing w:line="288" w:lineRule="auto"/>
                    <w:ind w:left="0"/>
                    <w:contextualSpacing/>
                    <w:rPr>
                      <w:rFonts w:ascii="Trebuchet MS" w:hAnsi="Trebuchet MS" w:cstheme="minorHAnsi"/>
                      <w:b/>
                      <w:sz w:val="22"/>
                      <w:szCs w:val="22"/>
                      <w:lang w:val="pt-BR"/>
                    </w:rPr>
                  </w:pPr>
                </w:p>
              </w:tc>
              <w:tc>
                <w:tcPr>
                  <w:tcW w:w="4650" w:type="dxa"/>
                  <w:tcBorders>
                    <w:top w:val="single" w:sz="4" w:space="0" w:color="auto"/>
                  </w:tcBorders>
                </w:tcPr>
                <w:p w14:paraId="1AB937ED" w14:textId="77777777" w:rsidR="007520BA" w:rsidRPr="00DB0A2D" w:rsidRDefault="007520BA" w:rsidP="007520BA">
                  <w:pPr>
                    <w:pStyle w:val="PargrafodaLista"/>
                    <w:spacing w:line="288" w:lineRule="auto"/>
                    <w:ind w:left="0"/>
                    <w:contextualSpacing/>
                    <w:jc w:val="center"/>
                    <w:rPr>
                      <w:rFonts w:ascii="Trebuchet MS" w:hAnsi="Trebuchet MS" w:cstheme="minorHAnsi"/>
                      <w:b/>
                      <w:sz w:val="22"/>
                      <w:szCs w:val="22"/>
                      <w:lang w:val="pt-BR" w:eastAsia="pt-BR"/>
                    </w:rPr>
                  </w:pPr>
                  <w:r w:rsidRPr="00DB0A2D">
                    <w:rPr>
                      <w:rFonts w:ascii="Trebuchet MS" w:hAnsi="Trebuchet MS" w:cstheme="minorHAnsi"/>
                      <w:b/>
                      <w:sz w:val="22"/>
                      <w:szCs w:val="22"/>
                      <w:lang w:val="pt-BR" w:eastAsia="pt-BR"/>
                    </w:rPr>
                    <w:t>ALINE KARLA PIRES DA SILVA FAGUNDES</w:t>
                  </w:r>
                </w:p>
                <w:p w14:paraId="4EA34BC0" w14:textId="77777777" w:rsidR="007520BA" w:rsidRDefault="007520BA" w:rsidP="007520BA">
                  <w:pPr>
                    <w:pStyle w:val="PargrafodaLista"/>
                    <w:spacing w:line="288" w:lineRule="auto"/>
                    <w:ind w:left="0"/>
                    <w:contextualSpacing/>
                    <w:jc w:val="center"/>
                    <w:rPr>
                      <w:rFonts w:ascii="Trebuchet MS" w:hAnsi="Trebuchet MS" w:cstheme="minorHAnsi"/>
                      <w:bCs/>
                      <w:i/>
                      <w:iCs/>
                      <w:sz w:val="22"/>
                      <w:szCs w:val="22"/>
                      <w:lang w:val="pt-BR" w:eastAsia="pt-BR"/>
                    </w:rPr>
                  </w:pPr>
                  <w:r w:rsidRPr="00DB0A2D">
                    <w:rPr>
                      <w:rFonts w:ascii="Trebuchet MS" w:hAnsi="Trebuchet MS" w:cstheme="minorHAnsi"/>
                      <w:bCs/>
                      <w:i/>
                      <w:iCs/>
                      <w:sz w:val="22"/>
                      <w:szCs w:val="22"/>
                      <w:lang w:val="pt-BR" w:eastAsia="pt-BR"/>
                    </w:rPr>
                    <w:t>na qualidade de anuente, para os fins do artigo 1.647, inciso III, do Código Civil</w:t>
                  </w:r>
                </w:p>
                <w:p w14:paraId="699DD79E" w14:textId="77777777" w:rsidR="007520BA" w:rsidRDefault="007520BA" w:rsidP="007520BA">
                  <w:pPr>
                    <w:pStyle w:val="PargrafodaLista"/>
                    <w:spacing w:line="288" w:lineRule="auto"/>
                    <w:ind w:left="0"/>
                    <w:contextualSpacing/>
                    <w:jc w:val="center"/>
                    <w:rPr>
                      <w:rFonts w:ascii="Trebuchet MS" w:hAnsi="Trebuchet MS"/>
                      <w:bCs/>
                      <w:iCs/>
                      <w:sz w:val="22"/>
                      <w:szCs w:val="22"/>
                      <w:lang w:eastAsia="pt-BR"/>
                    </w:rPr>
                  </w:pPr>
                </w:p>
                <w:p w14:paraId="6765C48D" w14:textId="77777777" w:rsidR="007520BA" w:rsidRPr="007F7763" w:rsidRDefault="007520BA" w:rsidP="007520BA">
                  <w:pPr>
                    <w:pStyle w:val="PargrafodaLista"/>
                    <w:spacing w:line="288" w:lineRule="auto"/>
                    <w:ind w:left="0"/>
                    <w:contextualSpacing/>
                    <w:jc w:val="both"/>
                    <w:rPr>
                      <w:rFonts w:ascii="Trebuchet MS" w:hAnsi="Trebuchet MS"/>
                      <w:bCs/>
                      <w:i/>
                      <w:sz w:val="22"/>
                      <w:szCs w:val="22"/>
                      <w:lang w:val="pt-BR" w:eastAsia="pt-BR"/>
                    </w:rPr>
                  </w:pPr>
                  <w:r w:rsidRPr="007F7763">
                    <w:rPr>
                      <w:rFonts w:ascii="Trebuchet MS" w:hAnsi="Trebuchet MS"/>
                      <w:bCs/>
                      <w:i/>
                      <w:sz w:val="22"/>
                      <w:szCs w:val="22"/>
                      <w:lang w:val="pt-BR" w:eastAsia="pt-BR"/>
                    </w:rPr>
                    <w:t>CPF:</w:t>
                  </w:r>
                </w:p>
                <w:p w14:paraId="4632549A" w14:textId="77777777" w:rsidR="007520BA" w:rsidRPr="007F7763" w:rsidRDefault="007520BA" w:rsidP="007520BA">
                  <w:pPr>
                    <w:pStyle w:val="PargrafodaLista"/>
                    <w:spacing w:line="288" w:lineRule="auto"/>
                    <w:ind w:left="0"/>
                    <w:contextualSpacing/>
                    <w:jc w:val="both"/>
                    <w:rPr>
                      <w:rFonts w:ascii="Trebuchet MS" w:hAnsi="Trebuchet MS"/>
                      <w:sz w:val="22"/>
                      <w:szCs w:val="22"/>
                      <w:lang w:val="pt-BR"/>
                    </w:rPr>
                  </w:pPr>
                  <w:r w:rsidRPr="007F7763">
                    <w:rPr>
                      <w:rFonts w:ascii="Trebuchet MS" w:hAnsi="Trebuchet MS"/>
                      <w:i/>
                      <w:sz w:val="22"/>
                      <w:szCs w:val="22"/>
                      <w:lang w:val="pt-BR"/>
                    </w:rPr>
                    <w:t>E-mail:</w:t>
                  </w:r>
                </w:p>
              </w:tc>
            </w:tr>
          </w:tbl>
          <w:p w14:paraId="4F560AF6" w14:textId="77777777" w:rsidR="00A316F4" w:rsidRDefault="00A316F4" w:rsidP="00600D27">
            <w:pPr>
              <w:spacing w:line="288" w:lineRule="auto"/>
              <w:contextualSpacing/>
              <w:jc w:val="both"/>
              <w:rPr>
                <w:rFonts w:ascii="Trebuchet MS" w:hAnsi="Trebuchet MS" w:cstheme="minorHAnsi"/>
                <w:b/>
                <w:sz w:val="22"/>
                <w:szCs w:val="22"/>
              </w:rPr>
            </w:pPr>
          </w:p>
          <w:p w14:paraId="22C83D3B" w14:textId="77777777" w:rsidR="00A316F4" w:rsidRDefault="00A316F4" w:rsidP="00600D27">
            <w:pPr>
              <w:spacing w:line="288" w:lineRule="auto"/>
              <w:contextualSpacing/>
              <w:jc w:val="both"/>
              <w:rPr>
                <w:rFonts w:ascii="Trebuchet MS" w:hAnsi="Trebuchet MS" w:cstheme="minorHAnsi"/>
                <w:b/>
                <w:sz w:val="22"/>
                <w:szCs w:val="22"/>
              </w:rPr>
            </w:pPr>
          </w:p>
          <w:p w14:paraId="491C9FC7" w14:textId="77777777" w:rsidR="00A316F4" w:rsidRDefault="00A316F4" w:rsidP="00600D27">
            <w:pPr>
              <w:spacing w:line="288" w:lineRule="auto"/>
              <w:contextualSpacing/>
              <w:jc w:val="both"/>
              <w:rPr>
                <w:rFonts w:ascii="Trebuchet MS" w:hAnsi="Trebuchet MS" w:cstheme="minorHAnsi"/>
                <w:b/>
                <w:sz w:val="22"/>
                <w:szCs w:val="22"/>
              </w:rPr>
            </w:pPr>
          </w:p>
          <w:p w14:paraId="42D06A15" w14:textId="2BFDF7EA" w:rsidR="008B365B" w:rsidRPr="00EE289D" w:rsidRDefault="008B365B" w:rsidP="00600D27">
            <w:pPr>
              <w:spacing w:line="288" w:lineRule="auto"/>
              <w:contextualSpacing/>
              <w:jc w:val="both"/>
              <w:rPr>
                <w:rFonts w:ascii="Trebuchet MS" w:hAnsi="Trebuchet MS" w:cstheme="minorHAnsi"/>
                <w:b/>
                <w:sz w:val="22"/>
                <w:szCs w:val="22"/>
              </w:rPr>
            </w:pPr>
            <w:r w:rsidRPr="00EE289D">
              <w:rPr>
                <w:rFonts w:ascii="Trebuchet MS" w:hAnsi="Trebuchet MS" w:cstheme="minorHAnsi"/>
                <w:b/>
                <w:sz w:val="22"/>
                <w:szCs w:val="22"/>
              </w:rPr>
              <w:t>TESTEMUNHAS:</w:t>
            </w:r>
          </w:p>
          <w:p w14:paraId="3B6A917E" w14:textId="77777777" w:rsidR="00A316F4" w:rsidRPr="00DB0A2D" w:rsidRDefault="00A316F4" w:rsidP="00A316F4">
            <w:pPr>
              <w:spacing w:line="288" w:lineRule="auto"/>
              <w:contextualSpacing/>
              <w:jc w:val="center"/>
              <w:rPr>
                <w:rFonts w:ascii="Trebuchet MS" w:hAnsi="Trebuchet MS" w:cstheme="minorHAnsi"/>
                <w:sz w:val="22"/>
                <w:szCs w:val="22"/>
              </w:rPr>
            </w:pPr>
          </w:p>
          <w:tbl>
            <w:tblPr>
              <w:tblW w:w="0" w:type="auto"/>
              <w:tblCellMar>
                <w:left w:w="70" w:type="dxa"/>
                <w:right w:w="70" w:type="dxa"/>
              </w:tblCellMar>
              <w:tblLook w:val="01E0" w:firstRow="1" w:lastRow="1" w:firstColumn="1" w:lastColumn="1" w:noHBand="0" w:noVBand="0"/>
            </w:tblPr>
            <w:tblGrid>
              <w:gridCol w:w="4489"/>
              <w:gridCol w:w="4489"/>
            </w:tblGrid>
            <w:tr w:rsidR="00A316F4" w:rsidRPr="00DB0A2D" w14:paraId="23137794" w14:textId="77777777" w:rsidTr="00600D27">
              <w:tc>
                <w:tcPr>
                  <w:tcW w:w="4489" w:type="dxa"/>
                </w:tcPr>
                <w:p w14:paraId="025C69D1" w14:textId="77777777" w:rsidR="00A316F4" w:rsidRPr="00DB0A2D" w:rsidRDefault="00A316F4" w:rsidP="00A316F4">
                  <w:pPr>
                    <w:spacing w:line="288" w:lineRule="auto"/>
                    <w:contextualSpacing/>
                    <w:jc w:val="both"/>
                    <w:rPr>
                      <w:rFonts w:ascii="Trebuchet MS" w:hAnsi="Trebuchet MS" w:cstheme="minorHAnsi"/>
                      <w:sz w:val="22"/>
                      <w:szCs w:val="22"/>
                    </w:rPr>
                  </w:pPr>
                  <w:r w:rsidRPr="00DB0A2D">
                    <w:rPr>
                      <w:rFonts w:ascii="Trebuchet MS" w:hAnsi="Trebuchet MS" w:cstheme="minorHAnsi"/>
                      <w:sz w:val="22"/>
                      <w:szCs w:val="22"/>
                    </w:rPr>
                    <w:t>__________________________________</w:t>
                  </w:r>
                </w:p>
                <w:p w14:paraId="2E541EA4" w14:textId="77777777" w:rsidR="00A316F4" w:rsidRPr="007F7763" w:rsidRDefault="00A316F4" w:rsidP="00A316F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Nome:</w:t>
                  </w:r>
                </w:p>
                <w:p w14:paraId="6C283765" w14:textId="77777777" w:rsidR="00A316F4" w:rsidRDefault="00A316F4" w:rsidP="00A316F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CPF:</w:t>
                  </w:r>
                </w:p>
                <w:p w14:paraId="5DE208EA" w14:textId="77777777" w:rsidR="00A316F4" w:rsidRPr="00DB0A2D" w:rsidRDefault="00A316F4" w:rsidP="00A316F4">
                  <w:pPr>
                    <w:spacing w:line="288" w:lineRule="auto"/>
                    <w:contextualSpacing/>
                    <w:jc w:val="both"/>
                    <w:rPr>
                      <w:rFonts w:ascii="Trebuchet MS" w:hAnsi="Trebuchet MS" w:cstheme="minorHAnsi"/>
                      <w:sz w:val="22"/>
                      <w:szCs w:val="22"/>
                    </w:rPr>
                  </w:pPr>
                  <w:r>
                    <w:rPr>
                      <w:rFonts w:ascii="Trebuchet MS" w:hAnsi="Trebuchet MS" w:cstheme="minorHAnsi"/>
                      <w:i/>
                      <w:iCs/>
                      <w:sz w:val="22"/>
                      <w:szCs w:val="22"/>
                    </w:rPr>
                    <w:t>E-mail:</w:t>
                  </w:r>
                </w:p>
              </w:tc>
              <w:tc>
                <w:tcPr>
                  <w:tcW w:w="4489" w:type="dxa"/>
                </w:tcPr>
                <w:p w14:paraId="437CD026" w14:textId="77777777" w:rsidR="00A316F4" w:rsidRPr="00DB0A2D" w:rsidRDefault="00A316F4" w:rsidP="00A316F4">
                  <w:pPr>
                    <w:spacing w:line="288" w:lineRule="auto"/>
                    <w:contextualSpacing/>
                    <w:jc w:val="both"/>
                    <w:rPr>
                      <w:rFonts w:ascii="Trebuchet MS" w:hAnsi="Trebuchet MS" w:cstheme="minorHAnsi"/>
                      <w:sz w:val="22"/>
                      <w:szCs w:val="22"/>
                    </w:rPr>
                  </w:pPr>
                  <w:r w:rsidRPr="00DB0A2D">
                    <w:rPr>
                      <w:rFonts w:ascii="Trebuchet MS" w:hAnsi="Trebuchet MS" w:cstheme="minorHAnsi"/>
                      <w:sz w:val="22"/>
                      <w:szCs w:val="22"/>
                    </w:rPr>
                    <w:t>__________________________________</w:t>
                  </w:r>
                </w:p>
                <w:p w14:paraId="264A2529" w14:textId="77777777" w:rsidR="00A316F4" w:rsidRPr="007F7763" w:rsidRDefault="00A316F4" w:rsidP="00A316F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Nome:</w:t>
                  </w:r>
                </w:p>
                <w:p w14:paraId="05806A31" w14:textId="77777777" w:rsidR="00A316F4" w:rsidRDefault="00A316F4" w:rsidP="00A316F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CPF:</w:t>
                  </w:r>
                </w:p>
                <w:p w14:paraId="2A769A8A" w14:textId="77777777" w:rsidR="00A316F4" w:rsidRPr="00DB0A2D" w:rsidRDefault="00A316F4" w:rsidP="00A316F4">
                  <w:pPr>
                    <w:spacing w:line="288" w:lineRule="auto"/>
                    <w:contextualSpacing/>
                    <w:jc w:val="both"/>
                    <w:rPr>
                      <w:rFonts w:ascii="Trebuchet MS" w:hAnsi="Trebuchet MS" w:cstheme="minorHAnsi"/>
                      <w:sz w:val="22"/>
                      <w:szCs w:val="22"/>
                    </w:rPr>
                  </w:pPr>
                  <w:r>
                    <w:rPr>
                      <w:rFonts w:ascii="Trebuchet MS" w:hAnsi="Trebuchet MS" w:cstheme="minorHAnsi"/>
                      <w:i/>
                      <w:iCs/>
                      <w:sz w:val="22"/>
                      <w:szCs w:val="22"/>
                    </w:rPr>
                    <w:t>E-mail:</w:t>
                  </w:r>
                </w:p>
              </w:tc>
            </w:tr>
          </w:tbl>
          <w:p w14:paraId="3CDF1B45" w14:textId="77777777" w:rsidR="00A316F4" w:rsidRPr="00DB0A2D" w:rsidRDefault="00A316F4" w:rsidP="00A316F4">
            <w:pPr>
              <w:pStyle w:val="DeltaViewTableBody"/>
              <w:spacing w:line="288" w:lineRule="auto"/>
              <w:contextualSpacing/>
              <w:rPr>
                <w:rFonts w:ascii="Trebuchet MS" w:hAnsi="Trebuchet MS" w:cstheme="minorHAnsi"/>
                <w:sz w:val="22"/>
                <w:szCs w:val="22"/>
                <w:lang w:val="pt-PT"/>
              </w:rPr>
            </w:pPr>
          </w:p>
          <w:p w14:paraId="0E4DEB1C" w14:textId="77777777" w:rsidR="008B365B" w:rsidRDefault="008B365B" w:rsidP="00600D27">
            <w:pPr>
              <w:widowControl w:val="0"/>
              <w:spacing w:line="288" w:lineRule="auto"/>
              <w:contextualSpacing/>
              <w:jc w:val="center"/>
              <w:rPr>
                <w:rFonts w:ascii="Trebuchet MS" w:hAnsi="Trebuchet MS" w:cstheme="minorHAnsi"/>
                <w:b/>
                <w:sz w:val="22"/>
                <w:szCs w:val="22"/>
              </w:rPr>
            </w:pPr>
            <w:r>
              <w:rPr>
                <w:rFonts w:ascii="Trebuchet MS" w:hAnsi="Trebuchet MS" w:cstheme="minorHAnsi"/>
                <w:sz w:val="22"/>
                <w:szCs w:val="22"/>
                <w:lang w:val="pt-PT"/>
              </w:rPr>
              <w:t>* * * * *</w:t>
            </w:r>
          </w:p>
        </w:tc>
      </w:tr>
    </w:tbl>
    <w:p w14:paraId="3AB92100" w14:textId="5D9A20C4" w:rsidR="00D57245" w:rsidRDefault="0038586A" w:rsidP="00964A31">
      <w:pPr>
        <w:pStyle w:val="PargrafodaLista"/>
        <w:spacing w:line="288" w:lineRule="auto"/>
        <w:ind w:left="0"/>
        <w:contextualSpacing/>
        <w:jc w:val="center"/>
        <w:rPr>
          <w:rFonts w:ascii="Trebuchet MS" w:hAnsi="Trebuchet MS" w:cstheme="minorHAnsi"/>
          <w:i/>
          <w:sz w:val="22"/>
          <w:szCs w:val="22"/>
          <w:lang w:val="pt-BR"/>
        </w:rPr>
      </w:pPr>
      <w:r>
        <w:rPr>
          <w:rFonts w:ascii="Trebuchet MS" w:hAnsi="Trebuchet MS" w:cstheme="minorHAnsi"/>
          <w:b/>
          <w:sz w:val="22"/>
          <w:szCs w:val="22"/>
          <w:lang w:val="pt-BR"/>
        </w:rPr>
        <w:lastRenderedPageBreak/>
        <w:br w:type="page"/>
      </w:r>
    </w:p>
    <w:p w14:paraId="21E602F2" w14:textId="7F360D61" w:rsidR="009A3E69" w:rsidRDefault="009A3E69" w:rsidP="009A3E69">
      <w:pPr>
        <w:spacing w:line="320" w:lineRule="exact"/>
        <w:rPr>
          <w:rFonts w:asciiTheme="minorHAnsi" w:hAnsiTheme="minorHAnsi" w:cstheme="minorHAnsi"/>
          <w:b/>
          <w:sz w:val="22"/>
          <w:szCs w:val="22"/>
          <w:lang w:eastAsia="en-US"/>
        </w:rPr>
      </w:pPr>
    </w:p>
    <w:p w14:paraId="12032851" w14:textId="23E378E8" w:rsidR="009A3E69" w:rsidRDefault="00930C78" w:rsidP="003B1FAC">
      <w:pPr>
        <w:pStyle w:val="PargrafodaLista"/>
        <w:spacing w:line="288" w:lineRule="auto"/>
        <w:ind w:left="0"/>
        <w:contextualSpacing/>
        <w:jc w:val="center"/>
        <w:rPr>
          <w:rFonts w:ascii="Trebuchet MS" w:hAnsi="Trebuchet MS" w:cstheme="minorHAnsi"/>
          <w:b/>
          <w:sz w:val="22"/>
          <w:szCs w:val="22"/>
          <w:lang w:val="pt-BR"/>
        </w:rPr>
      </w:pPr>
      <w:r>
        <w:rPr>
          <w:rFonts w:ascii="Trebuchet MS" w:hAnsi="Trebuchet MS" w:cstheme="minorHAnsi"/>
          <w:b/>
          <w:sz w:val="22"/>
          <w:szCs w:val="22"/>
          <w:lang w:val="pt-BR"/>
        </w:rPr>
        <w:t>ANEXO </w:t>
      </w:r>
      <w:r w:rsidR="00964A31">
        <w:rPr>
          <w:rFonts w:ascii="Trebuchet MS" w:hAnsi="Trebuchet MS" w:cstheme="minorHAnsi"/>
          <w:b/>
          <w:sz w:val="22"/>
          <w:szCs w:val="22"/>
          <w:lang w:val="pt-BR"/>
        </w:rPr>
        <w:t>I</w:t>
      </w:r>
      <w:r>
        <w:rPr>
          <w:rFonts w:ascii="Trebuchet MS" w:hAnsi="Trebuchet MS" w:cstheme="minorHAnsi"/>
          <w:b/>
          <w:sz w:val="22"/>
          <w:szCs w:val="22"/>
          <w:lang w:val="pt-BR"/>
        </w:rPr>
        <w:t>X</w:t>
      </w:r>
    </w:p>
    <w:p w14:paraId="01EA4133" w14:textId="6BD331F1" w:rsidR="00480F58" w:rsidRDefault="00797316" w:rsidP="003B1FAC">
      <w:pPr>
        <w:pStyle w:val="PargrafodaLista"/>
        <w:spacing w:line="288" w:lineRule="auto"/>
        <w:ind w:left="0"/>
        <w:contextualSpacing/>
        <w:jc w:val="center"/>
        <w:rPr>
          <w:rFonts w:ascii="Trebuchet MS" w:hAnsi="Trebuchet MS" w:cstheme="minorHAnsi"/>
          <w:b/>
          <w:sz w:val="22"/>
          <w:szCs w:val="22"/>
          <w:lang w:val="pt-BR"/>
        </w:rPr>
      </w:pPr>
      <w:r>
        <w:rPr>
          <w:rFonts w:ascii="Trebuchet MS" w:hAnsi="Trebuchet MS" w:cstheme="minorHAnsi"/>
          <w:b/>
          <w:sz w:val="22"/>
          <w:szCs w:val="22"/>
          <w:lang w:val="pt-BR"/>
        </w:rPr>
        <w:t>MODELO DE DECLARAÇÃO DE CUMPRIMENTO DA DESTINAÇÃO DOS RECURSOS</w:t>
      </w:r>
    </w:p>
    <w:p w14:paraId="58DC5352" w14:textId="17755FC3" w:rsidR="00480F58" w:rsidRDefault="00480F58" w:rsidP="003B1FAC">
      <w:pPr>
        <w:pStyle w:val="PargrafodaLista"/>
        <w:spacing w:line="288" w:lineRule="auto"/>
        <w:ind w:left="0"/>
        <w:contextualSpacing/>
        <w:jc w:val="center"/>
        <w:rPr>
          <w:rFonts w:ascii="Trebuchet MS" w:hAnsi="Trebuchet MS" w:cstheme="minorHAnsi"/>
          <w:b/>
          <w:sz w:val="22"/>
          <w:szCs w:val="22"/>
          <w:lang w:val="pt-BR"/>
        </w:rPr>
      </w:pPr>
    </w:p>
    <w:p w14:paraId="0CE76FB2" w14:textId="1BCD4B2E" w:rsidR="00480F58" w:rsidRDefault="00480F58" w:rsidP="00480F58">
      <w:pPr>
        <w:pStyle w:val="PargrafodaLista"/>
        <w:spacing w:line="288" w:lineRule="auto"/>
        <w:ind w:left="0"/>
        <w:contextualSpacing/>
        <w:jc w:val="both"/>
        <w:rPr>
          <w:rFonts w:ascii="Trebuchet MS" w:eastAsia="Arial Unicode MS" w:hAnsi="Trebuchet MS" w:cs="Leelawadee UI"/>
          <w:bCs/>
          <w:sz w:val="22"/>
          <w:szCs w:val="22"/>
          <w:lang w:val="pt-BR"/>
        </w:rPr>
      </w:pPr>
      <w:r w:rsidRPr="0051412E">
        <w:rPr>
          <w:rFonts w:ascii="Trebuchet MS" w:hAnsi="Trebuchet MS" w:cstheme="minorHAnsi"/>
          <w:sz w:val="22"/>
          <w:szCs w:val="22"/>
        </w:rPr>
        <w:t xml:space="preserve">A </w:t>
      </w:r>
      <w:r w:rsidRPr="0051412E">
        <w:rPr>
          <w:rFonts w:ascii="Trebuchet MS" w:hAnsi="Trebuchet MS" w:cstheme="minorHAnsi"/>
          <w:b/>
          <w:sz w:val="22"/>
          <w:szCs w:val="22"/>
        </w:rPr>
        <w:t>AMAZON TOWERS EMPREENDIMENTOS SPE S.A.</w:t>
      </w:r>
      <w:r w:rsidRPr="0051412E">
        <w:rPr>
          <w:rFonts w:ascii="Trebuchet MS" w:hAnsi="Trebuchet MS" w:cstheme="minorHAnsi"/>
          <w:sz w:val="22"/>
          <w:szCs w:val="22"/>
        </w:rPr>
        <w:t>,</w:t>
      </w:r>
      <w:r w:rsidRPr="0051412E">
        <w:rPr>
          <w:rFonts w:ascii="Trebuchet MS" w:hAnsi="Trebuchet MS" w:cstheme="minorHAnsi"/>
          <w:b/>
          <w:sz w:val="22"/>
          <w:szCs w:val="22"/>
        </w:rPr>
        <w:t xml:space="preserve"> </w:t>
      </w:r>
      <w:r w:rsidRPr="0051412E">
        <w:rPr>
          <w:rFonts w:ascii="Trebuchet MS" w:hAnsi="Trebuchet MS" w:cstheme="minorHAnsi"/>
          <w:sz w:val="22"/>
          <w:szCs w:val="22"/>
        </w:rPr>
        <w:t xml:space="preserve">sociedade por ações, com sede na cidade de Rio Verde, Estado de Goiás, na Avenida José Walter, s/n, quadra 96, lote 02, Setor Morada do Sol, CEP 75908-740, inscrita no </w:t>
      </w:r>
      <w:r w:rsidRPr="0051412E">
        <w:rPr>
          <w:rFonts w:ascii="Trebuchet MS" w:hAnsi="Trebuchet MS"/>
          <w:bCs/>
          <w:sz w:val="22"/>
          <w:szCs w:val="22"/>
        </w:rPr>
        <w:t xml:space="preserve">Cadastro Nacional da Pessoa Jurídica do Ministério da </w:t>
      </w:r>
      <w:r w:rsidRPr="0051412E">
        <w:rPr>
          <w:rFonts w:ascii="Trebuchet MS" w:hAnsi="Trebuchet MS"/>
          <w:bCs/>
          <w:sz w:val="22"/>
          <w:szCs w:val="22"/>
          <w:lang w:eastAsia="en-US"/>
        </w:rPr>
        <w:t xml:space="preserve">Economia, </w:t>
      </w:r>
      <w:r w:rsidRPr="0051412E">
        <w:rPr>
          <w:rFonts w:ascii="Trebuchet MS" w:hAnsi="Trebuchet MS"/>
          <w:sz w:val="22"/>
          <w:szCs w:val="22"/>
        </w:rPr>
        <w:t>Fazenda</w:t>
      </w:r>
      <w:r w:rsidRPr="0051412E">
        <w:rPr>
          <w:rFonts w:ascii="Trebuchet MS" w:hAnsi="Trebuchet MS"/>
          <w:bCs/>
          <w:sz w:val="22"/>
          <w:szCs w:val="22"/>
          <w:lang w:eastAsia="en-US"/>
        </w:rPr>
        <w:t xml:space="preserve"> e Planejamento </w:t>
      </w:r>
      <w:r w:rsidRPr="0051412E">
        <w:rPr>
          <w:rFonts w:ascii="Trebuchet MS" w:hAnsi="Trebuchet MS"/>
          <w:bCs/>
          <w:sz w:val="22"/>
          <w:szCs w:val="22"/>
        </w:rPr>
        <w:t>(“</w:t>
      </w:r>
      <w:r w:rsidRPr="0051412E">
        <w:rPr>
          <w:rFonts w:ascii="Trebuchet MS" w:hAnsi="Trebuchet MS"/>
          <w:bCs/>
          <w:sz w:val="22"/>
          <w:szCs w:val="22"/>
          <w:u w:val="single"/>
        </w:rPr>
        <w:t>CNPJ/ME</w:t>
      </w:r>
      <w:r w:rsidRPr="0051412E">
        <w:rPr>
          <w:rFonts w:ascii="Trebuchet MS" w:hAnsi="Trebuchet MS"/>
          <w:bCs/>
          <w:sz w:val="22"/>
          <w:szCs w:val="22"/>
        </w:rPr>
        <w:t xml:space="preserve">”) </w:t>
      </w:r>
      <w:r w:rsidRPr="0051412E">
        <w:rPr>
          <w:rFonts w:ascii="Trebuchet MS" w:hAnsi="Trebuchet MS" w:cstheme="minorHAnsi"/>
          <w:sz w:val="22"/>
          <w:szCs w:val="22"/>
        </w:rPr>
        <w:t>sob o nº 21.248.221/0001-53, com seus atos constitutivos registrados perante a Junta Comercial do Estado de Goiás (“</w:t>
      </w:r>
      <w:r w:rsidRPr="0051412E">
        <w:rPr>
          <w:rFonts w:ascii="Trebuchet MS" w:hAnsi="Trebuchet MS" w:cstheme="minorHAnsi"/>
          <w:sz w:val="22"/>
          <w:szCs w:val="22"/>
          <w:u w:val="single"/>
        </w:rPr>
        <w:t>JUCEG</w:t>
      </w:r>
      <w:r w:rsidRPr="0051412E">
        <w:rPr>
          <w:rFonts w:ascii="Trebuchet MS" w:hAnsi="Trebuchet MS" w:cstheme="minorHAnsi"/>
          <w:sz w:val="22"/>
          <w:szCs w:val="22"/>
        </w:rPr>
        <w:t>”) sob o NIRE 52.3.0.001.824-2</w:t>
      </w:r>
      <w:r>
        <w:rPr>
          <w:rFonts w:ascii="Trebuchet MS" w:hAnsi="Trebuchet MS" w:cstheme="minorHAnsi"/>
          <w:sz w:val="22"/>
          <w:szCs w:val="22"/>
          <w:lang w:val="pt-BR"/>
        </w:rPr>
        <w:t>,</w:t>
      </w:r>
      <w:r>
        <w:rPr>
          <w:rFonts w:ascii="Trebuchet MS" w:hAnsi="Trebuchet MS" w:cstheme="minorHAnsi"/>
          <w:sz w:val="22"/>
          <w:szCs w:val="22"/>
        </w:rPr>
        <w:t xml:space="preserve"> na qualidade de emissora de debêntures </w:t>
      </w:r>
      <w:r w:rsidRPr="00DB0A2D">
        <w:rPr>
          <w:rFonts w:ascii="Trebuchet MS" w:hAnsi="Trebuchet MS" w:cstheme="minorHAnsi"/>
          <w:sz w:val="22"/>
          <w:szCs w:val="22"/>
        </w:rPr>
        <w:t>simples, não conversíveis em ações, da espécie</w:t>
      </w:r>
      <w:r>
        <w:rPr>
          <w:rFonts w:ascii="Trebuchet MS" w:hAnsi="Trebuchet MS" w:cstheme="minorHAnsi"/>
          <w:sz w:val="22"/>
          <w:szCs w:val="22"/>
          <w:lang w:val="pt-BR"/>
        </w:rPr>
        <w:t xml:space="preserve"> quirografária, com garantia adicional fidejussória, a ser convolada na espécie</w:t>
      </w:r>
      <w:r w:rsidRPr="00DB0A2D">
        <w:rPr>
          <w:rFonts w:ascii="Trebuchet MS" w:hAnsi="Trebuchet MS" w:cstheme="minorHAnsi"/>
          <w:sz w:val="22"/>
          <w:szCs w:val="22"/>
        </w:rPr>
        <w:t xml:space="preserve"> com garantia real, com garantia adicional fidejussória, para colocação privada (“</w:t>
      </w:r>
      <w:r w:rsidRPr="00DB0A2D">
        <w:rPr>
          <w:rFonts w:ascii="Trebuchet MS" w:hAnsi="Trebuchet MS" w:cstheme="minorHAnsi"/>
          <w:sz w:val="22"/>
          <w:szCs w:val="22"/>
          <w:u w:val="single"/>
        </w:rPr>
        <w:t>Debêntures</w:t>
      </w:r>
      <w:r w:rsidRPr="00DB0A2D">
        <w:rPr>
          <w:rFonts w:ascii="Trebuchet MS" w:hAnsi="Trebuchet MS" w:cstheme="minorHAnsi"/>
          <w:sz w:val="22"/>
          <w:szCs w:val="22"/>
        </w:rPr>
        <w:t xml:space="preserve">”), </w:t>
      </w:r>
      <w:r>
        <w:rPr>
          <w:rFonts w:ascii="Trebuchet MS" w:hAnsi="Trebuchet MS" w:cstheme="minorHAnsi"/>
          <w:sz w:val="22"/>
          <w:szCs w:val="22"/>
        </w:rPr>
        <w:t>emitidas nos termos do “</w:t>
      </w:r>
      <w:r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Pr>
          <w:rFonts w:ascii="Trebuchet MS" w:hAnsi="Trebuchet MS" w:cstheme="minorHAnsi"/>
          <w:sz w:val="22"/>
          <w:szCs w:val="22"/>
        </w:rPr>
        <w:t xml:space="preserve">”, celebrado em </w:t>
      </w:r>
      <w:r w:rsidR="003D6288">
        <w:rPr>
          <w:rFonts w:ascii="Trebuchet MS" w:hAnsi="Trebuchet MS" w:cstheme="minorHAnsi"/>
          <w:sz w:val="22"/>
          <w:szCs w:val="22"/>
          <w:lang w:val="pt-BR"/>
        </w:rPr>
        <w:t>16</w:t>
      </w:r>
      <w:r w:rsidRPr="00EA42BE">
        <w:rPr>
          <w:rFonts w:ascii="Trebuchet MS" w:hAnsi="Trebuchet MS" w:cstheme="minorHAnsi"/>
          <w:sz w:val="22"/>
          <w:szCs w:val="22"/>
        </w:rPr>
        <w:t xml:space="preserve"> de outubro de 2020</w:t>
      </w:r>
      <w:r>
        <w:rPr>
          <w:rFonts w:ascii="Trebuchet MS" w:hAnsi="Trebuchet MS" w:cstheme="minorHAnsi"/>
          <w:sz w:val="22"/>
          <w:szCs w:val="22"/>
          <w:lang w:val="pt-BR"/>
        </w:rPr>
        <w:t xml:space="preserve"> (“</w:t>
      </w:r>
      <w:r w:rsidRPr="009156AD">
        <w:rPr>
          <w:rFonts w:ascii="Trebuchet MS" w:hAnsi="Trebuchet MS" w:cstheme="minorHAnsi"/>
          <w:sz w:val="22"/>
          <w:szCs w:val="22"/>
          <w:u w:val="single"/>
          <w:lang w:val="pt-BR"/>
        </w:rPr>
        <w:t>Emissora</w:t>
      </w:r>
      <w:r>
        <w:rPr>
          <w:rFonts w:ascii="Trebuchet MS" w:hAnsi="Trebuchet MS" w:cstheme="minorHAnsi"/>
          <w:sz w:val="22"/>
          <w:szCs w:val="22"/>
          <w:lang w:val="pt-BR"/>
        </w:rPr>
        <w:t>”, “</w:t>
      </w:r>
      <w:r w:rsidRPr="00723880">
        <w:rPr>
          <w:rFonts w:ascii="Trebuchet MS" w:hAnsi="Trebuchet MS" w:cstheme="minorHAnsi"/>
          <w:sz w:val="22"/>
          <w:szCs w:val="22"/>
          <w:u w:val="single"/>
          <w:lang w:val="pt-BR"/>
        </w:rPr>
        <w:t>Emissão</w:t>
      </w:r>
      <w:r>
        <w:rPr>
          <w:rFonts w:ascii="Trebuchet MS" w:hAnsi="Trebuchet MS" w:cstheme="minorHAnsi"/>
          <w:sz w:val="22"/>
          <w:szCs w:val="22"/>
          <w:lang w:val="pt-BR"/>
        </w:rPr>
        <w:t>” e “</w:t>
      </w:r>
      <w:r w:rsidRPr="009156AD">
        <w:rPr>
          <w:rFonts w:ascii="Trebuchet MS" w:hAnsi="Trebuchet MS" w:cstheme="minorHAnsi"/>
          <w:sz w:val="22"/>
          <w:szCs w:val="22"/>
          <w:u w:val="single"/>
          <w:lang w:val="pt-BR"/>
        </w:rPr>
        <w:t>Escritura de Emissão</w:t>
      </w:r>
      <w:r>
        <w:rPr>
          <w:rFonts w:ascii="Trebuchet MS" w:hAnsi="Trebuchet MS" w:cstheme="minorHAnsi"/>
          <w:sz w:val="22"/>
          <w:szCs w:val="22"/>
          <w:lang w:val="pt-BR"/>
        </w:rPr>
        <w:t>”, respectivamente)</w:t>
      </w:r>
      <w:r>
        <w:rPr>
          <w:rFonts w:ascii="Trebuchet MS" w:hAnsi="Trebuchet MS" w:cstheme="minorHAnsi"/>
          <w:w w:val="0"/>
          <w:sz w:val="22"/>
          <w:szCs w:val="22"/>
          <w:lang w:val="pt-BR"/>
        </w:rPr>
        <w:t xml:space="preserve">, </w:t>
      </w:r>
      <w:r w:rsidRPr="007212FB">
        <w:rPr>
          <w:rFonts w:ascii="Trebuchet MS" w:hAnsi="Trebuchet MS"/>
          <w:sz w:val="22"/>
          <w:szCs w:val="22"/>
        </w:rPr>
        <w:t>por meio de seus representantes legais abaixo subscritos,</w:t>
      </w:r>
      <w:r w:rsidRPr="007212FB">
        <w:rPr>
          <w:rFonts w:ascii="Trebuchet MS" w:eastAsia="Arial Unicode MS" w:hAnsi="Trebuchet MS" w:cs="Leelawadee UI"/>
          <w:sz w:val="22"/>
          <w:szCs w:val="22"/>
        </w:rPr>
        <w:t xml:space="preserve"> </w:t>
      </w:r>
      <w:r>
        <w:rPr>
          <w:rFonts w:ascii="Trebuchet MS" w:eastAsia="Arial Unicode MS" w:hAnsi="Trebuchet MS" w:cs="Leelawadee UI"/>
          <w:sz w:val="22"/>
          <w:szCs w:val="22"/>
          <w:lang w:val="pt-BR"/>
        </w:rPr>
        <w:t>declara</w:t>
      </w:r>
      <w:r w:rsidR="00BA1327">
        <w:rPr>
          <w:rFonts w:ascii="Trebuchet MS" w:eastAsia="Arial Unicode MS" w:hAnsi="Trebuchet MS" w:cs="Leelawadee UI"/>
          <w:sz w:val="22"/>
          <w:szCs w:val="22"/>
          <w:lang w:val="pt-BR"/>
        </w:rPr>
        <w:t xml:space="preserve"> que </w:t>
      </w:r>
      <w:r w:rsidR="00BA1327" w:rsidRPr="00BA1327">
        <w:rPr>
          <w:rFonts w:ascii="Trebuchet MS" w:eastAsia="Arial Unicode MS" w:hAnsi="Trebuchet MS" w:cs="Leelawadee UI"/>
          <w:b/>
          <w:sz w:val="22"/>
          <w:szCs w:val="22"/>
          <w:lang w:val="pt-BR"/>
        </w:rPr>
        <w:t>(a)</w:t>
      </w:r>
      <w:r w:rsidR="00BA1327">
        <w:rPr>
          <w:rFonts w:ascii="Trebuchet MS" w:eastAsia="Arial Unicode MS" w:hAnsi="Trebuchet MS" w:cs="Leelawadee UI"/>
          <w:b/>
          <w:sz w:val="22"/>
          <w:szCs w:val="22"/>
          <w:lang w:val="pt-BR"/>
        </w:rPr>
        <w:t> </w:t>
      </w:r>
      <w:r w:rsidR="00F36565" w:rsidRPr="00F36565">
        <w:rPr>
          <w:rFonts w:ascii="Trebuchet MS" w:eastAsia="Arial Unicode MS" w:hAnsi="Trebuchet MS" w:cs="Leelawadee UI"/>
          <w:sz w:val="22"/>
          <w:szCs w:val="22"/>
          <w:lang w:val="pt-BR"/>
        </w:rPr>
        <w:t xml:space="preserve">os </w:t>
      </w:r>
      <w:r w:rsidR="00F36565">
        <w:rPr>
          <w:rFonts w:ascii="Trebuchet MS" w:eastAsia="Arial Unicode MS" w:hAnsi="Trebuchet MS" w:cs="Leelawadee UI"/>
          <w:bCs/>
          <w:sz w:val="22"/>
          <w:szCs w:val="22"/>
          <w:lang w:val="pt-BR"/>
        </w:rPr>
        <w:t>recursos líquidos obtidos por meio da Emissão</w:t>
      </w:r>
      <w:r w:rsidR="00997152" w:rsidRPr="00997152">
        <w:rPr>
          <w:rFonts w:ascii="Trebuchet MS" w:eastAsia="Arial Unicode MS" w:hAnsi="Trebuchet MS" w:cs="Leelawadee UI"/>
          <w:bCs/>
          <w:sz w:val="22"/>
          <w:szCs w:val="22"/>
          <w:lang w:val="pt-BR"/>
        </w:rPr>
        <w:t xml:space="preserve">, correspondentes a </w:t>
      </w:r>
      <w:r w:rsidR="00CB6047" w:rsidRPr="00CB6047">
        <w:rPr>
          <w:rFonts w:ascii="Trebuchet MS" w:eastAsia="Arial Unicode MS" w:hAnsi="Trebuchet MS" w:cs="Leelawadee UI"/>
          <w:bCs/>
          <w:sz w:val="22"/>
          <w:szCs w:val="22"/>
          <w:lang w:val="pt-BR"/>
        </w:rPr>
        <w:t>R$ 14.134.549,22 (quatorze milhões, cento e trinta e quatro mil, quinhentos e quarenta e nove reais e vinte e dois centavos)</w:t>
      </w:r>
      <w:r w:rsidR="00E70B4A">
        <w:rPr>
          <w:rFonts w:ascii="Trebuchet MS" w:eastAsia="Arial Unicode MS" w:hAnsi="Trebuchet MS" w:cs="Leelawadee UI"/>
          <w:bCs/>
          <w:sz w:val="22"/>
          <w:szCs w:val="22"/>
          <w:lang w:val="pt-BR"/>
        </w:rPr>
        <w:t>,</w:t>
      </w:r>
      <w:r w:rsidR="00997152" w:rsidRPr="00997152">
        <w:rPr>
          <w:rFonts w:ascii="Trebuchet MS" w:eastAsia="Arial Unicode MS" w:hAnsi="Trebuchet MS" w:cs="Leelawadee UI"/>
          <w:bCs/>
          <w:sz w:val="22"/>
          <w:szCs w:val="22"/>
          <w:lang w:val="pt-BR"/>
        </w:rPr>
        <w:t xml:space="preserve"> foram utilizados para o pré-pagamento do saldo devedor da </w:t>
      </w:r>
      <w:r w:rsidR="00DB28C7" w:rsidRPr="00DB28C7">
        <w:rPr>
          <w:rFonts w:ascii="Trebuchet MS" w:eastAsia="Arial Unicode MS" w:hAnsi="Trebuchet MS" w:cs="Leelawadee UI"/>
          <w:bCs/>
          <w:sz w:val="22"/>
          <w:szCs w:val="22"/>
          <w:lang w:val="pt-BR"/>
        </w:rPr>
        <w:t>“</w:t>
      </w:r>
      <w:r w:rsidR="00DB28C7" w:rsidRPr="00DB28C7">
        <w:rPr>
          <w:rFonts w:ascii="Trebuchet MS" w:eastAsia="Arial Unicode MS" w:hAnsi="Trebuchet MS" w:cs="Leelawadee UI"/>
          <w:bCs/>
          <w:i/>
          <w:sz w:val="22"/>
          <w:szCs w:val="22"/>
          <w:lang w:val="pt-BR"/>
        </w:rPr>
        <w:t>Escritura Particular da 1ª</w:t>
      </w:r>
      <w:r w:rsidR="007D6ED9">
        <w:rPr>
          <w:rFonts w:ascii="Trebuchet MS" w:eastAsia="Arial Unicode MS" w:hAnsi="Trebuchet MS" w:cs="Leelawadee UI"/>
          <w:bCs/>
          <w:i/>
          <w:sz w:val="22"/>
          <w:szCs w:val="22"/>
          <w:lang w:val="pt-BR"/>
        </w:rPr>
        <w:t> </w:t>
      </w:r>
      <w:r w:rsidR="00DB28C7" w:rsidRPr="00DB28C7">
        <w:rPr>
          <w:rFonts w:ascii="Trebuchet MS" w:eastAsia="Arial Unicode MS" w:hAnsi="Trebuchet MS" w:cs="Leelawadee UI"/>
          <w:bCs/>
          <w:i/>
          <w:sz w:val="22"/>
          <w:szCs w:val="22"/>
          <w:lang w:val="pt-BR"/>
        </w:rPr>
        <w:t>Emissão Privada de Debêntures Conversíveis em Ações, em até 26 Séries, da Espécie Com Garantia Real, da Amazon Towers Empreendimentos SPE S.A.</w:t>
      </w:r>
      <w:r w:rsidR="00DB28C7" w:rsidRPr="00DB28C7">
        <w:rPr>
          <w:rFonts w:ascii="Trebuchet MS" w:eastAsia="Arial Unicode MS" w:hAnsi="Trebuchet MS" w:cs="Leelawadee UI"/>
          <w:bCs/>
          <w:sz w:val="22"/>
          <w:szCs w:val="22"/>
          <w:lang w:val="pt-BR"/>
        </w:rPr>
        <w:t>”, celebrada em 16 de dezembro de 2015, conforme aditada em 18 de abril de 2019 (“</w:t>
      </w:r>
      <w:r w:rsidR="00DB28C7" w:rsidRPr="00DB28C7">
        <w:rPr>
          <w:rFonts w:ascii="Trebuchet MS" w:eastAsia="Arial Unicode MS" w:hAnsi="Trebuchet MS" w:cs="Leelawadee UI"/>
          <w:bCs/>
          <w:sz w:val="22"/>
          <w:szCs w:val="22"/>
          <w:u w:val="single"/>
          <w:lang w:val="pt-BR"/>
        </w:rPr>
        <w:t>Escritura da 1ª</w:t>
      </w:r>
      <w:r w:rsidR="00942C8E">
        <w:rPr>
          <w:rFonts w:ascii="Trebuchet MS" w:eastAsia="Arial Unicode MS" w:hAnsi="Trebuchet MS" w:cs="Leelawadee UI"/>
          <w:bCs/>
          <w:sz w:val="22"/>
          <w:szCs w:val="22"/>
          <w:u w:val="single"/>
          <w:lang w:val="pt-BR"/>
        </w:rPr>
        <w:t> </w:t>
      </w:r>
      <w:r w:rsidR="00DB28C7" w:rsidRPr="00DB28C7">
        <w:rPr>
          <w:rFonts w:ascii="Trebuchet MS" w:eastAsia="Arial Unicode MS" w:hAnsi="Trebuchet MS" w:cs="Leelawadee UI"/>
          <w:bCs/>
          <w:sz w:val="22"/>
          <w:szCs w:val="22"/>
          <w:u w:val="single"/>
          <w:lang w:val="pt-BR"/>
        </w:rPr>
        <w:t>Emissão de Debêntures</w:t>
      </w:r>
      <w:r w:rsidR="00DB28C7" w:rsidRPr="00DB28C7">
        <w:rPr>
          <w:rFonts w:ascii="Trebuchet MS" w:eastAsia="Arial Unicode MS" w:hAnsi="Trebuchet MS" w:cs="Leelawadee UI"/>
          <w:bCs/>
          <w:sz w:val="22"/>
          <w:szCs w:val="22"/>
          <w:lang w:val="pt-BR"/>
        </w:rPr>
        <w:t>”)</w:t>
      </w:r>
      <w:r w:rsidR="00997152" w:rsidRPr="00997152">
        <w:rPr>
          <w:rFonts w:ascii="Trebuchet MS" w:eastAsia="Arial Unicode MS" w:hAnsi="Trebuchet MS" w:cs="Leelawadee UI"/>
          <w:bCs/>
          <w:sz w:val="22"/>
          <w:szCs w:val="22"/>
          <w:lang w:val="pt-BR"/>
        </w:rPr>
        <w:t xml:space="preserve">, nos termos da </w:t>
      </w:r>
      <w:r w:rsidR="000A484D">
        <w:rPr>
          <w:rFonts w:ascii="Trebuchet MS" w:eastAsia="Arial Unicode MS" w:hAnsi="Trebuchet MS" w:cs="Leelawadee UI"/>
          <w:bCs/>
          <w:sz w:val="22"/>
          <w:szCs w:val="22"/>
          <w:lang w:val="pt-BR"/>
        </w:rPr>
        <w:t>c</w:t>
      </w:r>
      <w:r w:rsidR="00997152" w:rsidRPr="00997152">
        <w:rPr>
          <w:rFonts w:ascii="Trebuchet MS" w:eastAsia="Arial Unicode MS" w:hAnsi="Trebuchet MS" w:cs="Leelawadee UI"/>
          <w:bCs/>
          <w:sz w:val="22"/>
          <w:szCs w:val="22"/>
          <w:lang w:val="pt-BR"/>
        </w:rPr>
        <w:t xml:space="preserve">láusula 3.6 da Escritura de Emissão, conforme comprovante de quitação das obrigações decorrentes da Escritura da 1ª Emissão de Debêntures anexos a esta declaração e enviado para </w:t>
      </w:r>
      <w:r w:rsidR="000A484D">
        <w:rPr>
          <w:rFonts w:ascii="Trebuchet MS" w:eastAsia="Arial Unicode MS" w:hAnsi="Trebuchet MS" w:cs="Leelawadee UI"/>
          <w:bCs/>
          <w:sz w:val="22"/>
          <w:szCs w:val="22"/>
          <w:lang w:val="pt-BR"/>
        </w:rPr>
        <w:t xml:space="preserve">o </w:t>
      </w:r>
      <w:r w:rsidR="00997152" w:rsidRPr="00997152">
        <w:rPr>
          <w:rFonts w:ascii="Trebuchet MS" w:eastAsia="Arial Unicode MS" w:hAnsi="Trebuchet MS" w:cs="Leelawadee UI"/>
          <w:bCs/>
          <w:sz w:val="22"/>
          <w:szCs w:val="22"/>
          <w:lang w:val="pt-BR"/>
        </w:rPr>
        <w:t>[</w:t>
      </w:r>
      <w:r w:rsidR="00997152" w:rsidRPr="000A484D">
        <w:rPr>
          <w:rFonts w:ascii="Trebuchet MS" w:eastAsia="Arial Unicode MS" w:hAnsi="Trebuchet MS" w:cs="Leelawadee UI"/>
          <w:b/>
          <w:bCs/>
          <w:smallCaps/>
          <w:sz w:val="22"/>
          <w:szCs w:val="22"/>
          <w:highlight w:val="lightGray"/>
          <w:lang w:val="pt-BR"/>
        </w:rPr>
        <w:t>e</w:t>
      </w:r>
      <w:r w:rsidR="000A484D" w:rsidRPr="000A484D">
        <w:rPr>
          <w:rFonts w:ascii="Trebuchet MS" w:eastAsia="Arial Unicode MS" w:hAnsi="Trebuchet MS" w:cs="Leelawadee UI"/>
          <w:b/>
          <w:bCs/>
          <w:smallCaps/>
          <w:sz w:val="22"/>
          <w:szCs w:val="22"/>
          <w:highlight w:val="lightGray"/>
          <w:lang w:val="pt-BR"/>
        </w:rPr>
        <w:t>-</w:t>
      </w:r>
      <w:r w:rsidR="00997152" w:rsidRPr="000A484D">
        <w:rPr>
          <w:rFonts w:ascii="Trebuchet MS" w:eastAsia="Arial Unicode MS" w:hAnsi="Trebuchet MS" w:cs="Leelawadee UI"/>
          <w:b/>
          <w:bCs/>
          <w:smallCaps/>
          <w:sz w:val="22"/>
          <w:szCs w:val="22"/>
          <w:highlight w:val="lightGray"/>
          <w:lang w:val="pt-BR"/>
        </w:rPr>
        <w:t>mail</w:t>
      </w:r>
      <w:r w:rsidR="00997152" w:rsidRPr="00997152">
        <w:rPr>
          <w:rFonts w:ascii="Trebuchet MS" w:eastAsia="Arial Unicode MS" w:hAnsi="Trebuchet MS" w:cs="Leelawadee UI"/>
          <w:bCs/>
          <w:sz w:val="22"/>
          <w:szCs w:val="22"/>
          <w:lang w:val="pt-BR"/>
        </w:rPr>
        <w:t>]</w:t>
      </w:r>
      <w:r w:rsidR="000A484D">
        <w:rPr>
          <w:rFonts w:ascii="Trebuchet MS" w:eastAsia="Arial Unicode MS" w:hAnsi="Trebuchet MS" w:cs="Leelawadee UI"/>
          <w:bCs/>
          <w:sz w:val="22"/>
          <w:szCs w:val="22"/>
          <w:lang w:val="pt-BR"/>
        </w:rPr>
        <w:t>, em [</w:t>
      </w:r>
      <w:r w:rsidR="000A484D" w:rsidRPr="000A484D">
        <w:rPr>
          <w:rFonts w:ascii="Trebuchet MS" w:eastAsia="Arial Unicode MS" w:hAnsi="Trebuchet MS" w:cs="Leelawadee UI"/>
          <w:b/>
          <w:bCs/>
          <w:smallCaps/>
          <w:sz w:val="22"/>
          <w:szCs w:val="22"/>
          <w:highlight w:val="lightGray"/>
          <w:lang w:val="pt-BR"/>
        </w:rPr>
        <w:t>data</w:t>
      </w:r>
      <w:r w:rsidR="000A484D">
        <w:rPr>
          <w:rFonts w:ascii="Trebuchet MS" w:eastAsia="Arial Unicode MS" w:hAnsi="Trebuchet MS" w:cs="Leelawadee UI"/>
          <w:bCs/>
          <w:sz w:val="22"/>
          <w:szCs w:val="22"/>
          <w:lang w:val="pt-BR"/>
        </w:rPr>
        <w:t>]</w:t>
      </w:r>
      <w:r w:rsidR="00997152" w:rsidRPr="00997152">
        <w:rPr>
          <w:rFonts w:ascii="Trebuchet MS" w:eastAsia="Arial Unicode MS" w:hAnsi="Trebuchet MS" w:cs="Leelawadee UI"/>
          <w:bCs/>
          <w:sz w:val="22"/>
          <w:szCs w:val="22"/>
          <w:lang w:val="pt-BR"/>
        </w:rPr>
        <w:t>.</w:t>
      </w:r>
    </w:p>
    <w:p w14:paraId="0C640AE7" w14:textId="3975660F" w:rsidR="00566F7F" w:rsidRDefault="00566F7F" w:rsidP="00480F58">
      <w:pPr>
        <w:pStyle w:val="PargrafodaLista"/>
        <w:spacing w:line="288" w:lineRule="auto"/>
        <w:ind w:left="0"/>
        <w:contextualSpacing/>
        <w:jc w:val="both"/>
        <w:rPr>
          <w:rFonts w:ascii="Trebuchet MS" w:eastAsia="Arial Unicode MS" w:hAnsi="Trebuchet MS" w:cs="Leelawadee UI"/>
          <w:bCs/>
          <w:sz w:val="22"/>
          <w:szCs w:val="22"/>
          <w:lang w:val="pt-BR"/>
        </w:rPr>
      </w:pPr>
    </w:p>
    <w:p w14:paraId="2CA21D01" w14:textId="77777777" w:rsidR="00E63986" w:rsidRPr="00EE289D" w:rsidRDefault="00E63986" w:rsidP="00E63986">
      <w:pPr>
        <w:keepNext/>
        <w:widowControl w:val="0"/>
        <w:spacing w:line="288" w:lineRule="auto"/>
        <w:contextualSpacing/>
        <w:jc w:val="center"/>
        <w:rPr>
          <w:rFonts w:ascii="Trebuchet MS" w:hAnsi="Trebuchet MS" w:cstheme="minorHAnsi"/>
          <w:sz w:val="22"/>
          <w:szCs w:val="22"/>
        </w:rPr>
      </w:pPr>
      <w:r>
        <w:rPr>
          <w:rFonts w:ascii="Trebuchet MS" w:hAnsi="Trebuchet MS" w:cstheme="minorHAnsi"/>
          <w:sz w:val="22"/>
          <w:szCs w:val="22"/>
        </w:rPr>
        <w:t>São Paulo, [</w:t>
      </w:r>
      <w:r w:rsidRPr="005E6A7B">
        <w:rPr>
          <w:rFonts w:ascii="Trebuchet MS" w:hAnsi="Trebuchet MS" w:cstheme="minorHAnsi"/>
          <w:b/>
          <w:smallCaps/>
          <w:sz w:val="22"/>
          <w:szCs w:val="22"/>
          <w:highlight w:val="lightGray"/>
        </w:rPr>
        <w:t>data</w:t>
      </w:r>
      <w:r>
        <w:rPr>
          <w:rFonts w:ascii="Trebuchet MS" w:hAnsi="Trebuchet MS" w:cstheme="minorHAnsi"/>
          <w:sz w:val="22"/>
          <w:szCs w:val="22"/>
        </w:rPr>
        <w:t>]</w:t>
      </w:r>
      <w:r w:rsidRPr="00EE289D">
        <w:rPr>
          <w:rFonts w:ascii="Trebuchet MS" w:hAnsi="Trebuchet MS" w:cstheme="minorHAnsi"/>
          <w:sz w:val="22"/>
          <w:szCs w:val="22"/>
        </w:rPr>
        <w:t>.</w:t>
      </w:r>
    </w:p>
    <w:p w14:paraId="623F89A6" w14:textId="77777777" w:rsidR="00E63986" w:rsidRDefault="00E63986" w:rsidP="00E63986">
      <w:pPr>
        <w:widowControl w:val="0"/>
        <w:spacing w:line="288" w:lineRule="auto"/>
        <w:contextualSpacing/>
        <w:jc w:val="center"/>
        <w:rPr>
          <w:rFonts w:ascii="Trebuchet MS" w:hAnsi="Trebuchet MS" w:cstheme="minorHAnsi"/>
          <w:sz w:val="22"/>
          <w:szCs w:val="22"/>
        </w:rPr>
      </w:pPr>
    </w:p>
    <w:p w14:paraId="2EAC4A5E" w14:textId="77777777" w:rsidR="00E63986" w:rsidRPr="00DB0A2D" w:rsidRDefault="00E63986" w:rsidP="00E63986">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E63986" w:rsidRPr="00DB0A2D" w14:paraId="7E050F1E" w14:textId="77777777" w:rsidTr="00AC4069">
        <w:trPr>
          <w:jc w:val="center"/>
        </w:trPr>
        <w:tc>
          <w:tcPr>
            <w:tcW w:w="8220" w:type="dxa"/>
            <w:gridSpan w:val="2"/>
            <w:tcBorders>
              <w:top w:val="single" w:sz="4" w:space="0" w:color="auto"/>
            </w:tcBorders>
          </w:tcPr>
          <w:p w14:paraId="22ADBBA9" w14:textId="77777777" w:rsidR="00E63986" w:rsidRPr="00DB0A2D" w:rsidRDefault="00E63986" w:rsidP="00AC4069">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E63986" w:rsidRPr="00DB0A2D" w14:paraId="46C96384" w14:textId="77777777" w:rsidTr="00AC4069">
        <w:trPr>
          <w:jc w:val="center"/>
        </w:trPr>
        <w:tc>
          <w:tcPr>
            <w:tcW w:w="4253" w:type="dxa"/>
          </w:tcPr>
          <w:p w14:paraId="2321F21A" w14:textId="77777777" w:rsidR="00E63986"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6851A131" w14:textId="77777777" w:rsidR="00E63986" w:rsidRPr="00DB0A2D"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1EA1B529" w14:textId="77777777" w:rsidR="00E63986" w:rsidRDefault="00E63986" w:rsidP="00AC4069">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3CAFB000" w14:textId="77777777" w:rsidR="00E63986" w:rsidRPr="00DB0A2D"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3AFFBC21" w14:textId="77777777" w:rsidR="00E63986"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7FE10671" w14:textId="77777777" w:rsidR="00E63986"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76C10FB0" w14:textId="77777777" w:rsidR="00E63986" w:rsidRDefault="00E63986" w:rsidP="00AC4069">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6783CFD7" w14:textId="77777777" w:rsidR="00E63986" w:rsidRPr="00DB0A2D"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7D6BD39D" w14:textId="77777777" w:rsidR="00E63986" w:rsidRDefault="00E63986" w:rsidP="00480F58">
      <w:pPr>
        <w:pStyle w:val="PargrafodaLista"/>
        <w:spacing w:line="288" w:lineRule="auto"/>
        <w:ind w:left="0"/>
        <w:contextualSpacing/>
        <w:jc w:val="both"/>
        <w:rPr>
          <w:rFonts w:ascii="Trebuchet MS" w:eastAsia="Arial Unicode MS" w:hAnsi="Trebuchet MS" w:cs="Leelawadee UI"/>
          <w:bCs/>
          <w:sz w:val="22"/>
          <w:szCs w:val="22"/>
          <w:lang w:val="pt-BR"/>
        </w:rPr>
      </w:pPr>
    </w:p>
    <w:p w14:paraId="0F2045C5" w14:textId="63D63ABD" w:rsidR="00566F7F" w:rsidRDefault="00566F7F" w:rsidP="00480F58">
      <w:pPr>
        <w:pStyle w:val="PargrafodaLista"/>
        <w:spacing w:line="288" w:lineRule="auto"/>
        <w:ind w:left="0"/>
        <w:contextualSpacing/>
        <w:jc w:val="both"/>
        <w:rPr>
          <w:rFonts w:ascii="Trebuchet MS" w:eastAsia="Arial Unicode MS" w:hAnsi="Trebuchet MS" w:cs="Leelawadee UI"/>
          <w:bCs/>
          <w:sz w:val="22"/>
          <w:szCs w:val="22"/>
          <w:lang w:val="pt-BR"/>
        </w:rPr>
      </w:pPr>
    </w:p>
    <w:sectPr w:rsidR="00566F7F" w:rsidSect="00A34861">
      <w:pgSz w:w="11907" w:h="16839" w:code="9"/>
      <w:pgMar w:top="1418" w:right="1701" w:bottom="1418"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E4975" w14:textId="77777777" w:rsidR="00BE71D0" w:rsidRDefault="00BE71D0" w:rsidP="00704452">
      <w:r>
        <w:separator/>
      </w:r>
    </w:p>
  </w:endnote>
  <w:endnote w:type="continuationSeparator" w:id="0">
    <w:p w14:paraId="38D1F72D" w14:textId="77777777" w:rsidR="00BE71D0" w:rsidRDefault="00BE71D0" w:rsidP="00704452">
      <w:r>
        <w:continuationSeparator/>
      </w:r>
    </w:p>
  </w:endnote>
  <w:endnote w:type="continuationNotice" w:id="1">
    <w:p w14:paraId="413AA99E" w14:textId="77777777" w:rsidR="00BE71D0" w:rsidRDefault="00BE71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Light">
    <w:altName w:val="Kartik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wiss">
    <w:altName w:val="Times New Roman"/>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panose1 w:val="00000400000000000000"/>
    <w:charset w:val="01"/>
    <w:family w:val="roman"/>
    <w:notTrueType/>
    <w:pitch w:val="variable"/>
    <w:sig w:usb0="00002000" w:usb1="00000000" w:usb2="00000000" w:usb3="00000000" w:csb0="00000000" w:csb1="00000000"/>
  </w:font>
  <w:font w:name="Leelawadee UI">
    <w:panose1 w:val="020B0502040204020203"/>
    <w:charset w:val="00"/>
    <w:family w:val="swiss"/>
    <w:pitch w:val="variable"/>
    <w:sig w:usb0="A3000003" w:usb1="00000000" w:usb2="00010000" w:usb3="00000000" w:csb0="00010101" w:csb1="00000000"/>
  </w:font>
  <w:font w:name="Cambria Math">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C05F3" w14:textId="77777777" w:rsidR="0038586A" w:rsidRDefault="0038586A">
    <w:pPr>
      <w:pStyle w:val="Rodap"/>
    </w:pPr>
  </w:p>
  <w:p w14:paraId="640D163D" w14:textId="77777777" w:rsidR="0038586A" w:rsidRDefault="0038586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5627682"/>
      <w:docPartObj>
        <w:docPartGallery w:val="Page Numbers (Bottom of Page)"/>
        <w:docPartUnique/>
      </w:docPartObj>
    </w:sdtPr>
    <w:sdtEndPr>
      <w:rPr>
        <w:rFonts w:ascii="Trebuchet MS" w:hAnsi="Trebuchet MS"/>
        <w:sz w:val="22"/>
        <w:szCs w:val="22"/>
      </w:rPr>
    </w:sdtEndPr>
    <w:sdtContent>
      <w:p w14:paraId="5A337BCA" w14:textId="6D719B3F" w:rsidR="0038586A" w:rsidRPr="00544CAE" w:rsidRDefault="0038586A">
        <w:pPr>
          <w:pStyle w:val="Rodap"/>
          <w:jc w:val="right"/>
          <w:rPr>
            <w:rFonts w:ascii="Trebuchet MS" w:hAnsi="Trebuchet MS"/>
            <w:sz w:val="22"/>
            <w:szCs w:val="22"/>
          </w:rPr>
        </w:pPr>
        <w:r w:rsidRPr="00544CAE">
          <w:rPr>
            <w:rFonts w:ascii="Trebuchet MS" w:hAnsi="Trebuchet MS"/>
            <w:sz w:val="22"/>
            <w:szCs w:val="22"/>
          </w:rPr>
          <w:fldChar w:fldCharType="begin"/>
        </w:r>
        <w:r w:rsidRPr="00544CAE">
          <w:rPr>
            <w:rFonts w:ascii="Trebuchet MS" w:hAnsi="Trebuchet MS"/>
            <w:sz w:val="22"/>
            <w:szCs w:val="22"/>
          </w:rPr>
          <w:instrText>PAGE   \* MERGEFORMAT</w:instrText>
        </w:r>
        <w:r w:rsidRPr="00544CAE">
          <w:rPr>
            <w:rFonts w:ascii="Trebuchet MS" w:hAnsi="Trebuchet MS"/>
            <w:sz w:val="22"/>
            <w:szCs w:val="22"/>
          </w:rPr>
          <w:fldChar w:fldCharType="separate"/>
        </w:r>
        <w:r w:rsidR="00720E17">
          <w:rPr>
            <w:rFonts w:ascii="Trebuchet MS" w:hAnsi="Trebuchet MS"/>
            <w:noProof/>
            <w:sz w:val="22"/>
            <w:szCs w:val="22"/>
          </w:rPr>
          <w:t>15</w:t>
        </w:r>
        <w:r w:rsidRPr="00544CAE">
          <w:rPr>
            <w:rFonts w:ascii="Trebuchet MS" w:hAnsi="Trebuchet MS"/>
            <w:sz w:val="22"/>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3356548"/>
      <w:docPartObj>
        <w:docPartGallery w:val="Page Numbers (Bottom of Page)"/>
        <w:docPartUnique/>
      </w:docPartObj>
    </w:sdtPr>
    <w:sdtEndPr/>
    <w:sdtContent>
      <w:p w14:paraId="5702BFA8" w14:textId="770786DD" w:rsidR="0038586A" w:rsidRDefault="0038586A">
        <w:pPr>
          <w:pStyle w:val="Rodap"/>
          <w:jc w:val="right"/>
        </w:pPr>
        <w:r w:rsidRPr="00704452">
          <w:rPr>
            <w:rFonts w:asciiTheme="minorHAnsi" w:hAnsiTheme="minorHAnsi"/>
            <w:sz w:val="20"/>
          </w:rPr>
          <w:fldChar w:fldCharType="begin"/>
        </w:r>
        <w:r w:rsidRPr="00704452">
          <w:rPr>
            <w:rFonts w:asciiTheme="minorHAnsi" w:hAnsiTheme="minorHAnsi"/>
            <w:sz w:val="20"/>
          </w:rPr>
          <w:instrText>PAGE   \* MERGEFORMAT</w:instrText>
        </w:r>
        <w:r w:rsidRPr="00704452">
          <w:rPr>
            <w:rFonts w:asciiTheme="minorHAnsi" w:hAnsiTheme="minorHAnsi"/>
            <w:sz w:val="20"/>
          </w:rPr>
          <w:fldChar w:fldCharType="separate"/>
        </w:r>
        <w:r w:rsidR="00720E17">
          <w:rPr>
            <w:rFonts w:asciiTheme="minorHAnsi" w:hAnsiTheme="minorHAnsi"/>
            <w:noProof/>
            <w:sz w:val="20"/>
          </w:rPr>
          <w:t>69</w:t>
        </w:r>
        <w:r w:rsidRPr="00704452">
          <w:rPr>
            <w:rFonts w:asciiTheme="minorHAnsi" w:hAnsiTheme="minorHAnsi"/>
            <w:sz w:val="20"/>
          </w:rPr>
          <w:fldChar w:fldCharType="end"/>
        </w:r>
      </w:p>
    </w:sdtContent>
  </w:sdt>
  <w:p w14:paraId="1F7F7C9B" w14:textId="77777777" w:rsidR="0038586A" w:rsidRPr="006A10C2" w:rsidRDefault="0038586A" w:rsidP="006A10C2">
    <w:pPr>
      <w:pStyle w:val="Rodap"/>
      <w:ind w:firstLine="0"/>
      <w:jc w:val="left"/>
      <w:rPr>
        <w:rFonts w:ascii="Arial" w:hAnsi="Arial" w:cs="Arial"/>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BB86B" w14:textId="77777777" w:rsidR="00BE71D0" w:rsidRDefault="00BE71D0" w:rsidP="00704452">
      <w:r>
        <w:separator/>
      </w:r>
    </w:p>
  </w:footnote>
  <w:footnote w:type="continuationSeparator" w:id="0">
    <w:p w14:paraId="2B45C29F" w14:textId="77777777" w:rsidR="00BE71D0" w:rsidRDefault="00BE71D0" w:rsidP="00704452">
      <w:r>
        <w:continuationSeparator/>
      </w:r>
    </w:p>
  </w:footnote>
  <w:footnote w:type="continuationNotice" w:id="1">
    <w:p w14:paraId="1EEAEA3A" w14:textId="77777777" w:rsidR="00BE71D0" w:rsidRDefault="00BE71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60AD6" w14:textId="77777777" w:rsidR="0038586A" w:rsidRDefault="0038586A">
    <w:pPr>
      <w:pStyle w:val="Cabealho"/>
    </w:pPr>
  </w:p>
  <w:p w14:paraId="500A9EF7" w14:textId="77777777" w:rsidR="0038586A" w:rsidRDefault="003858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FAE7E" w14:textId="77777777" w:rsidR="0038586A" w:rsidRPr="00544CAE" w:rsidRDefault="0038586A" w:rsidP="00544CAE">
    <w:pPr>
      <w:pStyle w:val="Cabealh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0D63A" w14:textId="77777777" w:rsidR="0038586A" w:rsidRDefault="0038586A" w:rsidP="007100EC">
    <w:pPr>
      <w:pStyle w:val="Cabealho"/>
      <w:jc w:val="right"/>
      <w:rPr>
        <w:rFonts w:ascii="Trebuchet MS" w:hAnsi="Trebuchet MS"/>
        <w:b/>
        <w:sz w:val="20"/>
      </w:rPr>
    </w:pPr>
    <w:bookmarkStart w:id="314" w:name="_Hlk9923306"/>
    <w:bookmarkStart w:id="315" w:name="_Hlk9923307"/>
    <w:r>
      <w:rPr>
        <w:rFonts w:ascii="Trebuchet MS" w:hAnsi="Trebuchet MS"/>
        <w:b/>
        <w:sz w:val="20"/>
      </w:rPr>
      <w:t>M I N U T A</w:t>
    </w:r>
  </w:p>
  <w:p w14:paraId="68C7545F" w14:textId="77777777" w:rsidR="0038586A" w:rsidRDefault="0038586A" w:rsidP="007100EC">
    <w:pPr>
      <w:pStyle w:val="Cabealho"/>
      <w:jc w:val="right"/>
      <w:rPr>
        <w:rFonts w:ascii="Trebuchet MS" w:hAnsi="Trebuchet MS"/>
        <w:b/>
        <w:sz w:val="20"/>
      </w:rPr>
    </w:pPr>
    <w:r w:rsidRPr="00DC3087">
      <w:rPr>
        <w:rFonts w:ascii="Trebuchet MS" w:hAnsi="Trebuchet MS"/>
        <w:b/>
        <w:sz w:val="20"/>
      </w:rPr>
      <w:t>PMK</w:t>
    </w:r>
    <w:r>
      <w:rPr>
        <w:rFonts w:ascii="Trebuchet MS" w:hAnsi="Trebuchet MS"/>
        <w:b/>
        <w:sz w:val="20"/>
      </w:rPr>
      <w:t xml:space="preserve"> Advogados</w:t>
    </w:r>
  </w:p>
  <w:p w14:paraId="41FCB088" w14:textId="59BAF8AD" w:rsidR="0038586A" w:rsidRDefault="00054E0E" w:rsidP="007100EC">
    <w:pPr>
      <w:pStyle w:val="Cabealho"/>
      <w:jc w:val="right"/>
      <w:rPr>
        <w:rFonts w:ascii="Trebuchet MS" w:hAnsi="Trebuchet MS"/>
        <w:b/>
        <w:sz w:val="20"/>
      </w:rPr>
    </w:pPr>
    <w:r>
      <w:rPr>
        <w:rFonts w:ascii="Trebuchet MS" w:hAnsi="Trebuchet MS"/>
        <w:b/>
        <w:sz w:val="20"/>
      </w:rPr>
      <w:t>1</w:t>
    </w:r>
    <w:r w:rsidR="005C1C08">
      <w:rPr>
        <w:rFonts w:ascii="Trebuchet MS" w:hAnsi="Trebuchet MS"/>
        <w:b/>
        <w:sz w:val="20"/>
      </w:rPr>
      <w:t>4</w:t>
    </w:r>
    <w:r w:rsidR="0038586A">
      <w:rPr>
        <w:rFonts w:ascii="Trebuchet MS" w:hAnsi="Trebuchet MS"/>
        <w:b/>
        <w:sz w:val="20"/>
      </w:rPr>
      <w:t>.</w:t>
    </w:r>
    <w:r w:rsidR="00A46F96">
      <w:rPr>
        <w:rFonts w:ascii="Trebuchet MS" w:hAnsi="Trebuchet MS"/>
        <w:b/>
        <w:sz w:val="20"/>
      </w:rPr>
      <w:t>10</w:t>
    </w:r>
    <w:r w:rsidR="0038586A">
      <w:rPr>
        <w:rFonts w:ascii="Trebuchet MS" w:hAnsi="Trebuchet MS"/>
        <w:b/>
        <w:sz w:val="20"/>
      </w:rPr>
      <w:t>.20</w:t>
    </w:r>
    <w:bookmarkEnd w:id="314"/>
    <w:bookmarkEnd w:id="315"/>
    <w:r w:rsidR="0038586A">
      <w:rPr>
        <w:rFonts w:ascii="Trebuchet MS" w:hAnsi="Trebuchet MS"/>
        <w:b/>
        <w:sz w:val="20"/>
      </w:rPr>
      <w:t>20</w:t>
    </w:r>
  </w:p>
  <w:p w14:paraId="5B752C95" w14:textId="77777777" w:rsidR="0038586A" w:rsidRPr="0025173A" w:rsidRDefault="0038586A" w:rsidP="0025173A">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942211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D64CF6"/>
    <w:multiLevelType w:val="multilevel"/>
    <w:tmpl w:val="5A9CA2A8"/>
    <w:lvl w:ilvl="0">
      <w:start w:val="20"/>
      <w:numFmt w:val="decimal"/>
      <w:lvlText w:val="%1."/>
      <w:lvlJc w:val="left"/>
      <w:pPr>
        <w:ind w:left="550" w:hanging="550"/>
      </w:pPr>
      <w:rPr>
        <w:rFonts w:cs="Times New Roman" w:hint="default"/>
        <w:b/>
        <w:w w:val="100"/>
      </w:rPr>
    </w:lvl>
    <w:lvl w:ilvl="1">
      <w:start w:val="1"/>
      <w:numFmt w:val="decimal"/>
      <w:lvlText w:val="%1.%2."/>
      <w:lvlJc w:val="left"/>
      <w:pPr>
        <w:ind w:left="720" w:hanging="720"/>
      </w:pPr>
      <w:rPr>
        <w:rFonts w:cs="Times New Roman" w:hint="default"/>
        <w:b/>
        <w:w w:val="100"/>
      </w:rPr>
    </w:lvl>
    <w:lvl w:ilvl="2">
      <w:start w:val="1"/>
      <w:numFmt w:val="decimal"/>
      <w:lvlText w:val="%1.%2.%3."/>
      <w:lvlJc w:val="left"/>
      <w:pPr>
        <w:ind w:left="720" w:hanging="720"/>
      </w:pPr>
      <w:rPr>
        <w:rFonts w:cs="Times New Roman" w:hint="default"/>
        <w:b/>
        <w:w w:val="100"/>
      </w:rPr>
    </w:lvl>
    <w:lvl w:ilvl="3">
      <w:start w:val="1"/>
      <w:numFmt w:val="decimal"/>
      <w:lvlText w:val="%1.%2.%3.%4."/>
      <w:lvlJc w:val="left"/>
      <w:pPr>
        <w:ind w:left="1080" w:hanging="1080"/>
      </w:pPr>
      <w:rPr>
        <w:rFonts w:cs="Times New Roman" w:hint="default"/>
        <w:b/>
        <w:w w:val="100"/>
      </w:rPr>
    </w:lvl>
    <w:lvl w:ilvl="4">
      <w:start w:val="1"/>
      <w:numFmt w:val="decimal"/>
      <w:lvlText w:val="%1.%2.%3.%4.%5."/>
      <w:lvlJc w:val="left"/>
      <w:pPr>
        <w:ind w:left="1080" w:hanging="1080"/>
      </w:pPr>
      <w:rPr>
        <w:rFonts w:cs="Times New Roman" w:hint="default"/>
        <w:b/>
        <w:w w:val="100"/>
      </w:rPr>
    </w:lvl>
    <w:lvl w:ilvl="5">
      <w:start w:val="1"/>
      <w:numFmt w:val="decimal"/>
      <w:lvlText w:val="%1.%2.%3.%4.%5.%6."/>
      <w:lvlJc w:val="left"/>
      <w:pPr>
        <w:ind w:left="1440" w:hanging="1440"/>
      </w:pPr>
      <w:rPr>
        <w:rFonts w:cs="Times New Roman" w:hint="default"/>
        <w:b/>
        <w:w w:val="100"/>
      </w:rPr>
    </w:lvl>
    <w:lvl w:ilvl="6">
      <w:start w:val="1"/>
      <w:numFmt w:val="decimal"/>
      <w:lvlText w:val="%1.%2.%3.%4.%5.%6.%7."/>
      <w:lvlJc w:val="left"/>
      <w:pPr>
        <w:ind w:left="1440" w:hanging="1440"/>
      </w:pPr>
      <w:rPr>
        <w:rFonts w:cs="Times New Roman" w:hint="default"/>
        <w:b/>
        <w:w w:val="100"/>
      </w:rPr>
    </w:lvl>
    <w:lvl w:ilvl="7">
      <w:start w:val="1"/>
      <w:numFmt w:val="decimal"/>
      <w:lvlText w:val="%1.%2.%3.%4.%5.%6.%7.%8."/>
      <w:lvlJc w:val="left"/>
      <w:pPr>
        <w:ind w:left="1800" w:hanging="1800"/>
      </w:pPr>
      <w:rPr>
        <w:rFonts w:cs="Times New Roman" w:hint="default"/>
        <w:b/>
        <w:w w:val="100"/>
      </w:rPr>
    </w:lvl>
    <w:lvl w:ilvl="8">
      <w:start w:val="1"/>
      <w:numFmt w:val="decimal"/>
      <w:lvlText w:val="%1.%2.%3.%4.%5.%6.%7.%8.%9."/>
      <w:lvlJc w:val="left"/>
      <w:pPr>
        <w:ind w:left="1800" w:hanging="1800"/>
      </w:pPr>
      <w:rPr>
        <w:rFonts w:cs="Times New Roman" w:hint="default"/>
        <w:b/>
        <w:w w:val="100"/>
      </w:rPr>
    </w:lvl>
  </w:abstractNum>
  <w:abstractNum w:abstractNumId="2" w15:restartNumberingAfterBreak="0">
    <w:nsid w:val="00FE3995"/>
    <w:multiLevelType w:val="hybridMultilevel"/>
    <w:tmpl w:val="BDA62CB2"/>
    <w:lvl w:ilvl="0" w:tplc="F858DB32">
      <w:start w:val="1"/>
      <w:numFmt w:val="lowerLetter"/>
      <w:lvlText w:val="(%1)"/>
      <w:lvlJc w:val="left"/>
      <w:pPr>
        <w:tabs>
          <w:tab w:val="num" w:pos="502"/>
        </w:tabs>
        <w:ind w:left="502" w:hanging="360"/>
      </w:pPr>
      <w:rPr>
        <w:rFonts w:ascii="Trebuchet MS" w:eastAsia="Times New Roman" w:hAnsi="Trebuchet MS" w:cs="Times New Roman" w:hint="default"/>
      </w:rPr>
    </w:lvl>
    <w:lvl w:ilvl="1" w:tplc="FFFFFFFF">
      <w:start w:val="1"/>
      <w:numFmt w:val="lowerLetter"/>
      <w:lvlText w:val="%2."/>
      <w:lvlJc w:val="left"/>
      <w:pPr>
        <w:tabs>
          <w:tab w:val="num" w:pos="-545"/>
        </w:tabs>
        <w:ind w:left="-545" w:hanging="360"/>
      </w:pPr>
    </w:lvl>
    <w:lvl w:ilvl="2" w:tplc="FFFFFFFF" w:tentative="1">
      <w:start w:val="1"/>
      <w:numFmt w:val="lowerRoman"/>
      <w:lvlText w:val="%3."/>
      <w:lvlJc w:val="right"/>
      <w:pPr>
        <w:tabs>
          <w:tab w:val="num" w:pos="175"/>
        </w:tabs>
        <w:ind w:left="175" w:hanging="180"/>
      </w:pPr>
    </w:lvl>
    <w:lvl w:ilvl="3" w:tplc="FFFFFFFF" w:tentative="1">
      <w:start w:val="1"/>
      <w:numFmt w:val="decimal"/>
      <w:lvlText w:val="%4."/>
      <w:lvlJc w:val="left"/>
      <w:pPr>
        <w:tabs>
          <w:tab w:val="num" w:pos="895"/>
        </w:tabs>
        <w:ind w:left="895" w:hanging="360"/>
      </w:pPr>
    </w:lvl>
    <w:lvl w:ilvl="4" w:tplc="FFFFFFFF" w:tentative="1">
      <w:start w:val="1"/>
      <w:numFmt w:val="lowerLetter"/>
      <w:lvlText w:val="%5."/>
      <w:lvlJc w:val="left"/>
      <w:pPr>
        <w:tabs>
          <w:tab w:val="num" w:pos="1615"/>
        </w:tabs>
        <w:ind w:left="1615" w:hanging="360"/>
      </w:pPr>
    </w:lvl>
    <w:lvl w:ilvl="5" w:tplc="FFFFFFFF" w:tentative="1">
      <w:start w:val="1"/>
      <w:numFmt w:val="lowerRoman"/>
      <w:lvlText w:val="%6."/>
      <w:lvlJc w:val="right"/>
      <w:pPr>
        <w:tabs>
          <w:tab w:val="num" w:pos="2335"/>
        </w:tabs>
        <w:ind w:left="2335" w:hanging="180"/>
      </w:pPr>
    </w:lvl>
    <w:lvl w:ilvl="6" w:tplc="FFFFFFFF" w:tentative="1">
      <w:start w:val="1"/>
      <w:numFmt w:val="decimal"/>
      <w:lvlText w:val="%7."/>
      <w:lvlJc w:val="left"/>
      <w:pPr>
        <w:tabs>
          <w:tab w:val="num" w:pos="3055"/>
        </w:tabs>
        <w:ind w:left="3055" w:hanging="360"/>
      </w:pPr>
    </w:lvl>
    <w:lvl w:ilvl="7" w:tplc="FFFFFFFF" w:tentative="1">
      <w:start w:val="1"/>
      <w:numFmt w:val="lowerLetter"/>
      <w:lvlText w:val="%8."/>
      <w:lvlJc w:val="left"/>
      <w:pPr>
        <w:tabs>
          <w:tab w:val="num" w:pos="3775"/>
        </w:tabs>
        <w:ind w:left="3775" w:hanging="360"/>
      </w:pPr>
    </w:lvl>
    <w:lvl w:ilvl="8" w:tplc="FFFFFFFF" w:tentative="1">
      <w:start w:val="1"/>
      <w:numFmt w:val="lowerRoman"/>
      <w:lvlText w:val="%9."/>
      <w:lvlJc w:val="right"/>
      <w:pPr>
        <w:tabs>
          <w:tab w:val="num" w:pos="4495"/>
        </w:tabs>
        <w:ind w:left="4495" w:hanging="180"/>
      </w:pPr>
    </w:lvl>
  </w:abstractNum>
  <w:abstractNum w:abstractNumId="3" w15:restartNumberingAfterBreak="0">
    <w:nsid w:val="09D02411"/>
    <w:multiLevelType w:val="multilevel"/>
    <w:tmpl w:val="AC76D746"/>
    <w:lvl w:ilvl="0">
      <w:start w:val="2"/>
      <w:numFmt w:val="decimal"/>
      <w:lvlText w:val="%1."/>
      <w:lvlJc w:val="left"/>
      <w:pPr>
        <w:ind w:left="400" w:hanging="40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 w15:restartNumberingAfterBreak="0">
    <w:nsid w:val="1AC34EEE"/>
    <w:multiLevelType w:val="hybridMultilevel"/>
    <w:tmpl w:val="01E27400"/>
    <w:lvl w:ilvl="0" w:tplc="B5202ECE">
      <w:start w:val="1"/>
      <w:numFmt w:val="lowerLetter"/>
      <w:lvlText w:val="(%1)"/>
      <w:lvlJc w:val="left"/>
      <w:pPr>
        <w:tabs>
          <w:tab w:val="num" w:pos="502"/>
        </w:tabs>
        <w:ind w:left="502" w:hanging="360"/>
      </w:pPr>
      <w:rPr>
        <w:rFonts w:ascii="Trebuchet MS" w:eastAsia="Times New Roman" w:hAnsi="Trebuchet MS" w:cs="Times New Roman" w:hint="default"/>
      </w:rPr>
    </w:lvl>
    <w:lvl w:ilvl="1" w:tplc="FFFFFFFF">
      <w:start w:val="1"/>
      <w:numFmt w:val="lowerLetter"/>
      <w:lvlText w:val="%2."/>
      <w:lvlJc w:val="left"/>
      <w:pPr>
        <w:tabs>
          <w:tab w:val="num" w:pos="-545"/>
        </w:tabs>
        <w:ind w:left="-545" w:hanging="360"/>
      </w:pPr>
    </w:lvl>
    <w:lvl w:ilvl="2" w:tplc="FFFFFFFF" w:tentative="1">
      <w:start w:val="1"/>
      <w:numFmt w:val="lowerRoman"/>
      <w:lvlText w:val="%3."/>
      <w:lvlJc w:val="right"/>
      <w:pPr>
        <w:tabs>
          <w:tab w:val="num" w:pos="175"/>
        </w:tabs>
        <w:ind w:left="175" w:hanging="180"/>
      </w:pPr>
    </w:lvl>
    <w:lvl w:ilvl="3" w:tplc="FFFFFFFF" w:tentative="1">
      <w:start w:val="1"/>
      <w:numFmt w:val="decimal"/>
      <w:lvlText w:val="%4."/>
      <w:lvlJc w:val="left"/>
      <w:pPr>
        <w:tabs>
          <w:tab w:val="num" w:pos="895"/>
        </w:tabs>
        <w:ind w:left="895" w:hanging="360"/>
      </w:pPr>
    </w:lvl>
    <w:lvl w:ilvl="4" w:tplc="FFFFFFFF" w:tentative="1">
      <w:start w:val="1"/>
      <w:numFmt w:val="lowerLetter"/>
      <w:lvlText w:val="%5."/>
      <w:lvlJc w:val="left"/>
      <w:pPr>
        <w:tabs>
          <w:tab w:val="num" w:pos="1615"/>
        </w:tabs>
        <w:ind w:left="1615" w:hanging="360"/>
      </w:pPr>
    </w:lvl>
    <w:lvl w:ilvl="5" w:tplc="FFFFFFFF" w:tentative="1">
      <w:start w:val="1"/>
      <w:numFmt w:val="lowerRoman"/>
      <w:lvlText w:val="%6."/>
      <w:lvlJc w:val="right"/>
      <w:pPr>
        <w:tabs>
          <w:tab w:val="num" w:pos="2335"/>
        </w:tabs>
        <w:ind w:left="2335" w:hanging="180"/>
      </w:pPr>
    </w:lvl>
    <w:lvl w:ilvl="6" w:tplc="FFFFFFFF" w:tentative="1">
      <w:start w:val="1"/>
      <w:numFmt w:val="decimal"/>
      <w:lvlText w:val="%7."/>
      <w:lvlJc w:val="left"/>
      <w:pPr>
        <w:tabs>
          <w:tab w:val="num" w:pos="3055"/>
        </w:tabs>
        <w:ind w:left="3055" w:hanging="360"/>
      </w:pPr>
    </w:lvl>
    <w:lvl w:ilvl="7" w:tplc="FFFFFFFF" w:tentative="1">
      <w:start w:val="1"/>
      <w:numFmt w:val="lowerLetter"/>
      <w:lvlText w:val="%8."/>
      <w:lvlJc w:val="left"/>
      <w:pPr>
        <w:tabs>
          <w:tab w:val="num" w:pos="3775"/>
        </w:tabs>
        <w:ind w:left="3775" w:hanging="360"/>
      </w:pPr>
    </w:lvl>
    <w:lvl w:ilvl="8" w:tplc="FFFFFFFF" w:tentative="1">
      <w:start w:val="1"/>
      <w:numFmt w:val="lowerRoman"/>
      <w:lvlText w:val="%9."/>
      <w:lvlJc w:val="right"/>
      <w:pPr>
        <w:tabs>
          <w:tab w:val="num" w:pos="4495"/>
        </w:tabs>
        <w:ind w:left="4495" w:hanging="180"/>
      </w:pPr>
    </w:lvl>
  </w:abstractNum>
  <w:abstractNum w:abstractNumId="5" w15:restartNumberingAfterBreak="0">
    <w:nsid w:val="1C220C41"/>
    <w:multiLevelType w:val="hybridMultilevel"/>
    <w:tmpl w:val="1CF2E2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A1B0FA3"/>
    <w:multiLevelType w:val="hybridMultilevel"/>
    <w:tmpl w:val="E7D44CFC"/>
    <w:lvl w:ilvl="0" w:tplc="E6086074">
      <w:start w:val="1"/>
      <w:numFmt w:val="lowerLetter"/>
      <w:lvlText w:val="(%1)"/>
      <w:lvlJc w:val="left"/>
      <w:pPr>
        <w:ind w:left="643" w:hanging="360"/>
      </w:pPr>
      <w:rPr>
        <w:rFonts w:eastAsiaTheme="minorHAnsi" w:hint="default"/>
        <w:b w:val="0"/>
        <w:bCs/>
        <w:color w:val="auto"/>
      </w:rPr>
    </w:lvl>
    <w:lvl w:ilvl="1" w:tplc="04160019" w:tentative="1">
      <w:start w:val="1"/>
      <w:numFmt w:val="lowerLetter"/>
      <w:lvlText w:val="%2."/>
      <w:lvlJc w:val="left"/>
      <w:pPr>
        <w:ind w:left="1363" w:hanging="360"/>
      </w:pPr>
    </w:lvl>
    <w:lvl w:ilvl="2" w:tplc="0416001B">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7" w15:restartNumberingAfterBreak="0">
    <w:nsid w:val="2DAC6E1F"/>
    <w:multiLevelType w:val="hybridMultilevel"/>
    <w:tmpl w:val="ACAE27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F97379"/>
    <w:multiLevelType w:val="hybridMultilevel"/>
    <w:tmpl w:val="D026FD92"/>
    <w:lvl w:ilvl="0" w:tplc="0416000F">
      <w:start w:val="1"/>
      <w:numFmt w:val="decimal"/>
      <w:lvlText w:val="%1."/>
      <w:lvlJc w:val="left"/>
      <w:pPr>
        <w:ind w:left="1068"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2E536EED"/>
    <w:multiLevelType w:val="hybridMultilevel"/>
    <w:tmpl w:val="CC86C75A"/>
    <w:lvl w:ilvl="0" w:tplc="4F829402">
      <w:start w:val="1"/>
      <w:numFmt w:val="lowerLetter"/>
      <w:lvlText w:val="(%1)"/>
      <w:lvlJc w:val="left"/>
      <w:pPr>
        <w:ind w:left="1212" w:hanging="360"/>
      </w:pPr>
      <w:rPr>
        <w:rFonts w:ascii="Trebuchet MS" w:hAnsi="Trebuchet MS" w:cs="Arial" w:hint="default"/>
        <w:b w:val="0"/>
        <w:i w:val="0"/>
        <w:spacing w:val="0"/>
        <w:sz w:val="22"/>
        <w:szCs w:val="22"/>
      </w:rPr>
    </w:lvl>
    <w:lvl w:ilvl="1" w:tplc="04160019" w:tentative="1">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2ECA47BE"/>
    <w:multiLevelType w:val="multilevel"/>
    <w:tmpl w:val="A322CCA0"/>
    <w:lvl w:ilvl="0">
      <w:start w:val="1"/>
      <w:numFmt w:val="decimal"/>
      <w:lvlText w:val="%1."/>
      <w:lvlJc w:val="left"/>
      <w:pPr>
        <w:ind w:left="360" w:hanging="360"/>
      </w:pPr>
      <w:rPr>
        <w:b/>
        <w:color w:val="FFFFFF" w:themeColor="background1"/>
        <w:lang w:val="x-none"/>
      </w:rPr>
    </w:lvl>
    <w:lvl w:ilvl="1">
      <w:start w:val="1"/>
      <w:numFmt w:val="decimal"/>
      <w:lvlText w:val="%1.%2."/>
      <w:lvlJc w:val="left"/>
      <w:pPr>
        <w:ind w:left="792" w:hanging="432"/>
      </w:pPr>
      <w:rPr>
        <w:b/>
        <w:i w:val="0"/>
        <w:sz w:val="24"/>
        <w:szCs w:val="24"/>
      </w:rPr>
    </w:lvl>
    <w:lvl w:ilvl="2">
      <w:start w:val="1"/>
      <w:numFmt w:val="decimal"/>
      <w:lvlText w:val="%1.%2.%3."/>
      <w:lvlJc w:val="left"/>
      <w:pPr>
        <w:ind w:left="1224" w:hanging="504"/>
      </w:pPr>
      <w:rPr>
        <w:b w:val="0"/>
        <w:bCs/>
        <w:i w:val="0"/>
        <w:sz w:val="22"/>
        <w:szCs w:val="22"/>
      </w:rPr>
    </w:lvl>
    <w:lvl w:ilvl="3">
      <w:start w:val="1"/>
      <w:numFmt w:val="decimal"/>
      <w:lvlText w:val="%1.%2.%3.%4."/>
      <w:lvlJc w:val="left"/>
      <w:pPr>
        <w:ind w:left="1728" w:hanging="648"/>
      </w:pPr>
      <w:rPr>
        <w:b w:val="0"/>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54095E"/>
    <w:multiLevelType w:val="hybridMultilevel"/>
    <w:tmpl w:val="55F8644E"/>
    <w:lvl w:ilvl="0" w:tplc="9DDCA0C2">
      <w:start w:val="1"/>
      <w:numFmt w:val="lowerLetter"/>
      <w:lvlText w:val="(%1)"/>
      <w:lvlJc w:val="left"/>
      <w:pPr>
        <w:tabs>
          <w:tab w:val="num" w:pos="502"/>
        </w:tabs>
        <w:ind w:left="502" w:hanging="360"/>
      </w:pPr>
      <w:rPr>
        <w:rFonts w:ascii="Trebuchet MS" w:eastAsia="Times New Roman" w:hAnsi="Trebuchet MS" w:cs="Times New Roman" w:hint="default"/>
      </w:rPr>
    </w:lvl>
    <w:lvl w:ilvl="1" w:tplc="FFFFFFFF">
      <w:start w:val="1"/>
      <w:numFmt w:val="lowerLetter"/>
      <w:lvlText w:val="%2."/>
      <w:lvlJc w:val="left"/>
      <w:pPr>
        <w:tabs>
          <w:tab w:val="num" w:pos="-545"/>
        </w:tabs>
        <w:ind w:left="-545" w:hanging="360"/>
      </w:pPr>
    </w:lvl>
    <w:lvl w:ilvl="2" w:tplc="FFFFFFFF">
      <w:start w:val="1"/>
      <w:numFmt w:val="lowerRoman"/>
      <w:lvlText w:val="%3."/>
      <w:lvlJc w:val="right"/>
      <w:pPr>
        <w:tabs>
          <w:tab w:val="num" w:pos="175"/>
        </w:tabs>
        <w:ind w:left="175" w:hanging="180"/>
      </w:pPr>
    </w:lvl>
    <w:lvl w:ilvl="3" w:tplc="FFFFFFFF" w:tentative="1">
      <w:start w:val="1"/>
      <w:numFmt w:val="decimal"/>
      <w:lvlText w:val="%4."/>
      <w:lvlJc w:val="left"/>
      <w:pPr>
        <w:tabs>
          <w:tab w:val="num" w:pos="895"/>
        </w:tabs>
        <w:ind w:left="895" w:hanging="360"/>
      </w:pPr>
    </w:lvl>
    <w:lvl w:ilvl="4" w:tplc="FFFFFFFF" w:tentative="1">
      <w:start w:val="1"/>
      <w:numFmt w:val="lowerLetter"/>
      <w:lvlText w:val="%5."/>
      <w:lvlJc w:val="left"/>
      <w:pPr>
        <w:tabs>
          <w:tab w:val="num" w:pos="1615"/>
        </w:tabs>
        <w:ind w:left="1615" w:hanging="360"/>
      </w:pPr>
    </w:lvl>
    <w:lvl w:ilvl="5" w:tplc="FFFFFFFF" w:tentative="1">
      <w:start w:val="1"/>
      <w:numFmt w:val="lowerRoman"/>
      <w:lvlText w:val="%6."/>
      <w:lvlJc w:val="right"/>
      <w:pPr>
        <w:tabs>
          <w:tab w:val="num" w:pos="2335"/>
        </w:tabs>
        <w:ind w:left="2335" w:hanging="180"/>
      </w:pPr>
    </w:lvl>
    <w:lvl w:ilvl="6" w:tplc="FFFFFFFF" w:tentative="1">
      <w:start w:val="1"/>
      <w:numFmt w:val="decimal"/>
      <w:lvlText w:val="%7."/>
      <w:lvlJc w:val="left"/>
      <w:pPr>
        <w:tabs>
          <w:tab w:val="num" w:pos="3055"/>
        </w:tabs>
        <w:ind w:left="3055" w:hanging="360"/>
      </w:pPr>
    </w:lvl>
    <w:lvl w:ilvl="7" w:tplc="FFFFFFFF" w:tentative="1">
      <w:start w:val="1"/>
      <w:numFmt w:val="lowerLetter"/>
      <w:lvlText w:val="%8."/>
      <w:lvlJc w:val="left"/>
      <w:pPr>
        <w:tabs>
          <w:tab w:val="num" w:pos="3775"/>
        </w:tabs>
        <w:ind w:left="3775" w:hanging="360"/>
      </w:pPr>
    </w:lvl>
    <w:lvl w:ilvl="8" w:tplc="FFFFFFFF" w:tentative="1">
      <w:start w:val="1"/>
      <w:numFmt w:val="lowerRoman"/>
      <w:lvlText w:val="%9."/>
      <w:lvlJc w:val="right"/>
      <w:pPr>
        <w:tabs>
          <w:tab w:val="num" w:pos="4495"/>
        </w:tabs>
        <w:ind w:left="4495" w:hanging="180"/>
      </w:pPr>
    </w:lvl>
  </w:abstractNum>
  <w:abstractNum w:abstractNumId="12" w15:restartNumberingAfterBreak="0">
    <w:nsid w:val="4FF129C9"/>
    <w:multiLevelType w:val="multilevel"/>
    <w:tmpl w:val="58CE5FB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47439C4"/>
    <w:multiLevelType w:val="hybridMultilevel"/>
    <w:tmpl w:val="1CF2E2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775057"/>
    <w:multiLevelType w:val="multilevel"/>
    <w:tmpl w:val="96B2C008"/>
    <w:lvl w:ilvl="0">
      <w:start w:val="1"/>
      <w:numFmt w:val="decimal"/>
      <w:lvlText w:val="%1."/>
      <w:lvlJc w:val="left"/>
      <w:pPr>
        <w:ind w:left="360" w:hanging="360"/>
      </w:pPr>
      <w:rPr>
        <w:rFonts w:hint="default"/>
        <w:b/>
        <w:i w:val="0"/>
        <w:color w:val="auto"/>
        <w:sz w:val="22"/>
      </w:rPr>
    </w:lvl>
    <w:lvl w:ilvl="1">
      <w:start w:val="1"/>
      <w:numFmt w:val="decimal"/>
      <w:lvlText w:val="%1.%2."/>
      <w:lvlJc w:val="left"/>
      <w:pPr>
        <w:ind w:left="432" w:hanging="432"/>
      </w:pPr>
      <w:rPr>
        <w:rFonts w:hint="default"/>
        <w:b w:val="0"/>
        <w:i w:val="0"/>
      </w:rPr>
    </w:lvl>
    <w:lvl w:ilvl="2">
      <w:start w:val="1"/>
      <w:numFmt w:val="decimal"/>
      <w:lvlText w:val="%1.%2.%3."/>
      <w:lvlJc w:val="left"/>
      <w:pPr>
        <w:ind w:left="1224" w:hanging="504"/>
      </w:pPr>
      <w:rPr>
        <w:rFonts w:hint="default"/>
        <w:b w:val="0"/>
        <w:i w:val="0"/>
      </w:rPr>
    </w:lvl>
    <w:lvl w:ilvl="3">
      <w:start w:val="1"/>
      <w:numFmt w:val="lowerRoman"/>
      <w:lvlText w:val="%4."/>
      <w:lvlJc w:val="right"/>
      <w:pPr>
        <w:ind w:left="1728" w:hanging="648"/>
      </w:pPr>
      <w:rPr>
        <w:rFonts w:hint="default"/>
        <w:b w:val="0"/>
        <w:i w:val="0"/>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169173D"/>
    <w:multiLevelType w:val="singleLevel"/>
    <w:tmpl w:val="E340D1CC"/>
    <w:lvl w:ilvl="0">
      <w:start w:val="1"/>
      <w:numFmt w:val="lowerLetter"/>
      <w:pStyle w:val="alpha2"/>
      <w:lvlText w:val="(%1)"/>
      <w:lvlJc w:val="left"/>
      <w:pPr>
        <w:tabs>
          <w:tab w:val="num" w:pos="1247"/>
        </w:tabs>
        <w:ind w:left="567" w:firstLine="0"/>
      </w:pPr>
      <w:rPr>
        <w:rFonts w:ascii="Trebuchet MS" w:hAnsi="Trebuchet MS" w:cs="Arial" w:hint="default"/>
        <w:b w:val="0"/>
        <w:i w:val="0"/>
        <w:sz w:val="22"/>
        <w:szCs w:val="22"/>
      </w:rPr>
    </w:lvl>
  </w:abstractNum>
  <w:abstractNum w:abstractNumId="16" w15:restartNumberingAfterBreak="0">
    <w:nsid w:val="731B2CB6"/>
    <w:multiLevelType w:val="hybridMultilevel"/>
    <w:tmpl w:val="B6B26408"/>
    <w:lvl w:ilvl="0" w:tplc="F10CE198">
      <w:start w:val="1"/>
      <w:numFmt w:val="lowerLetter"/>
      <w:lvlText w:val="(%1)"/>
      <w:lvlJc w:val="left"/>
      <w:pPr>
        <w:tabs>
          <w:tab w:val="num" w:pos="502"/>
        </w:tabs>
        <w:ind w:left="502" w:hanging="360"/>
      </w:pPr>
      <w:rPr>
        <w:rFonts w:ascii="Trebuchet MS" w:eastAsia="Times New Roman" w:hAnsi="Trebuchet MS" w:cs="Times New Roman" w:hint="default"/>
        <w:b w:val="0"/>
      </w:rPr>
    </w:lvl>
    <w:lvl w:ilvl="1" w:tplc="FFFFFFFF">
      <w:start w:val="1"/>
      <w:numFmt w:val="lowerLetter"/>
      <w:lvlText w:val="%2."/>
      <w:lvlJc w:val="left"/>
      <w:pPr>
        <w:tabs>
          <w:tab w:val="num" w:pos="-545"/>
        </w:tabs>
        <w:ind w:left="-545" w:hanging="360"/>
      </w:pPr>
    </w:lvl>
    <w:lvl w:ilvl="2" w:tplc="FFFFFFFF" w:tentative="1">
      <w:start w:val="1"/>
      <w:numFmt w:val="lowerRoman"/>
      <w:lvlText w:val="%3."/>
      <w:lvlJc w:val="right"/>
      <w:pPr>
        <w:tabs>
          <w:tab w:val="num" w:pos="175"/>
        </w:tabs>
        <w:ind w:left="175" w:hanging="180"/>
      </w:pPr>
    </w:lvl>
    <w:lvl w:ilvl="3" w:tplc="FFFFFFFF" w:tentative="1">
      <w:start w:val="1"/>
      <w:numFmt w:val="decimal"/>
      <w:lvlText w:val="%4."/>
      <w:lvlJc w:val="left"/>
      <w:pPr>
        <w:tabs>
          <w:tab w:val="num" w:pos="895"/>
        </w:tabs>
        <w:ind w:left="895" w:hanging="360"/>
      </w:pPr>
    </w:lvl>
    <w:lvl w:ilvl="4" w:tplc="FFFFFFFF" w:tentative="1">
      <w:start w:val="1"/>
      <w:numFmt w:val="lowerLetter"/>
      <w:lvlText w:val="%5."/>
      <w:lvlJc w:val="left"/>
      <w:pPr>
        <w:tabs>
          <w:tab w:val="num" w:pos="1615"/>
        </w:tabs>
        <w:ind w:left="1615" w:hanging="360"/>
      </w:pPr>
    </w:lvl>
    <w:lvl w:ilvl="5" w:tplc="FFFFFFFF" w:tentative="1">
      <w:start w:val="1"/>
      <w:numFmt w:val="lowerRoman"/>
      <w:lvlText w:val="%6."/>
      <w:lvlJc w:val="right"/>
      <w:pPr>
        <w:tabs>
          <w:tab w:val="num" w:pos="2335"/>
        </w:tabs>
        <w:ind w:left="2335" w:hanging="180"/>
      </w:pPr>
    </w:lvl>
    <w:lvl w:ilvl="6" w:tplc="FFFFFFFF" w:tentative="1">
      <w:start w:val="1"/>
      <w:numFmt w:val="decimal"/>
      <w:lvlText w:val="%7."/>
      <w:lvlJc w:val="left"/>
      <w:pPr>
        <w:tabs>
          <w:tab w:val="num" w:pos="3055"/>
        </w:tabs>
        <w:ind w:left="3055" w:hanging="360"/>
      </w:pPr>
    </w:lvl>
    <w:lvl w:ilvl="7" w:tplc="FFFFFFFF" w:tentative="1">
      <w:start w:val="1"/>
      <w:numFmt w:val="lowerLetter"/>
      <w:lvlText w:val="%8."/>
      <w:lvlJc w:val="left"/>
      <w:pPr>
        <w:tabs>
          <w:tab w:val="num" w:pos="3775"/>
        </w:tabs>
        <w:ind w:left="3775" w:hanging="360"/>
      </w:pPr>
    </w:lvl>
    <w:lvl w:ilvl="8" w:tplc="FFFFFFFF" w:tentative="1">
      <w:start w:val="1"/>
      <w:numFmt w:val="lowerRoman"/>
      <w:lvlText w:val="%9."/>
      <w:lvlJc w:val="right"/>
      <w:pPr>
        <w:tabs>
          <w:tab w:val="num" w:pos="4495"/>
        </w:tabs>
        <w:ind w:left="4495" w:hanging="180"/>
      </w:pPr>
    </w:lvl>
  </w:abstractNum>
  <w:abstractNum w:abstractNumId="17" w15:restartNumberingAfterBreak="0">
    <w:nsid w:val="743F5802"/>
    <w:multiLevelType w:val="multilevel"/>
    <w:tmpl w:val="94DA1402"/>
    <w:lvl w:ilvl="0">
      <w:start w:val="1"/>
      <w:numFmt w:val="decimal"/>
      <w:pStyle w:val="Nvel1"/>
      <w:lvlText w:val="%1."/>
      <w:lvlJc w:val="left"/>
      <w:pPr>
        <w:ind w:left="360" w:hanging="360"/>
      </w:pPr>
      <w:rPr>
        <w:rFonts w:ascii="Trebuchet MS" w:hAnsi="Trebuchet MS" w:hint="default"/>
        <w:b/>
        <w:i w:val="0"/>
        <w:caps w:val="0"/>
        <w:strike w:val="0"/>
        <w:dstrike w:val="0"/>
        <w:vanish w:val="0"/>
        <w:webHidden w:val="0"/>
        <w:color w:val="auto"/>
        <w:sz w:val="22"/>
        <w:u w:val="none"/>
        <w:effect w:val="none"/>
        <w:vertAlign w:val="baseline"/>
        <w:specVanish w:val="0"/>
      </w:rPr>
    </w:lvl>
    <w:lvl w:ilvl="1">
      <w:start w:val="1"/>
      <w:numFmt w:val="decimal"/>
      <w:pStyle w:val="Nvel11"/>
      <w:isLgl/>
      <w:lvlText w:val="%1.%2"/>
      <w:lvlJc w:val="left"/>
      <w:pPr>
        <w:tabs>
          <w:tab w:val="num" w:pos="1418"/>
        </w:tabs>
        <w:ind w:left="0" w:firstLine="0"/>
      </w:pPr>
      <w:rPr>
        <w:rFonts w:ascii="Trebuchet MS" w:hAnsi="Trebuchet MS" w:hint="default"/>
        <w:b w:val="0"/>
        <w:i w:val="0"/>
        <w:caps w:val="0"/>
        <w:strike w:val="0"/>
        <w:dstrike w:val="0"/>
        <w:vanish w:val="0"/>
        <w:webHidden w:val="0"/>
        <w:color w:val="auto"/>
        <w:kern w:val="0"/>
        <w:sz w:val="22"/>
        <w:u w:val="none"/>
        <w:effect w:val="none"/>
        <w:vertAlign w:val="baseline"/>
        <w:specVanish w:val="0"/>
        <w14:cntxtAlts w14:val="0"/>
      </w:rPr>
    </w:lvl>
    <w:lvl w:ilvl="2">
      <w:start w:val="1"/>
      <w:numFmt w:val="lowerLetter"/>
      <w:pStyle w:val="Nvel11a"/>
      <w:lvlText w:val="(%3)"/>
      <w:lvlJc w:val="left"/>
      <w:pPr>
        <w:tabs>
          <w:tab w:val="num" w:pos="709"/>
        </w:tabs>
        <w:ind w:left="709" w:hanging="709"/>
      </w:pPr>
      <w:rPr>
        <w:rFonts w:ascii="Trebuchet MS" w:hAnsi="Trebuchet MS" w:hint="default"/>
        <w:b w:val="0"/>
        <w:i w:val="0"/>
        <w:caps w:val="0"/>
        <w:strike w:val="0"/>
        <w:dstrike w:val="0"/>
        <w:vanish w:val="0"/>
        <w:webHidden w:val="0"/>
        <w:color w:val="auto"/>
        <w:sz w:val="22"/>
        <w:u w:val="none"/>
        <w:effect w:val="none"/>
        <w:vertAlign w:val="baseline"/>
        <w:specVanish w:val="0"/>
      </w:rPr>
    </w:lvl>
    <w:lvl w:ilvl="3">
      <w:start w:val="1"/>
      <w:numFmt w:val="decimal"/>
      <w:pStyle w:val="Nvel11a1"/>
      <w:lvlText w:val="(%4)"/>
      <w:lvlJc w:val="left"/>
      <w:pPr>
        <w:tabs>
          <w:tab w:val="num" w:pos="1418"/>
        </w:tabs>
        <w:ind w:left="1418" w:hanging="709"/>
      </w:pPr>
      <w:rPr>
        <w:rFonts w:ascii="Trebuchet MS" w:hAnsi="Trebuchet MS" w:hint="default"/>
        <w:b w:val="0"/>
        <w:i w:val="0"/>
        <w:caps w:val="0"/>
        <w:strike w:val="0"/>
        <w:dstrike w:val="0"/>
        <w:vanish w:val="0"/>
        <w:webHidden w:val="0"/>
        <w:color w:val="auto"/>
        <w:sz w:val="22"/>
        <w:u w:val="none"/>
        <w:effect w:val="none"/>
        <w:vertAlign w:val="baseline"/>
        <w:specVanish w:val="0"/>
      </w:rPr>
    </w:lvl>
    <w:lvl w:ilvl="4">
      <w:start w:val="1"/>
      <w:numFmt w:val="decimal"/>
      <w:pStyle w:val="Nvel111"/>
      <w:lvlText w:val="%1.%2.%5"/>
      <w:lvlJc w:val="left"/>
      <w:pPr>
        <w:tabs>
          <w:tab w:val="num" w:pos="2127"/>
        </w:tabs>
        <w:ind w:left="710" w:firstLine="0"/>
      </w:pPr>
      <w:rPr>
        <w:rFonts w:ascii="Trebuchet MS" w:hAnsi="Trebuchet MS" w:hint="default"/>
        <w:b w:val="0"/>
        <w:i w:val="0"/>
        <w:strike w:val="0"/>
        <w:dstrike w:val="0"/>
        <w:color w:val="auto"/>
        <w:sz w:val="22"/>
        <w:u w:val="none"/>
        <w:effect w:val="none"/>
        <w:vertAlign w:val="baseline"/>
      </w:rPr>
    </w:lvl>
    <w:lvl w:ilvl="5">
      <w:start w:val="1"/>
      <w:numFmt w:val="lowerLetter"/>
      <w:pStyle w:val="Nvel111a"/>
      <w:lvlText w:val="(%6)"/>
      <w:lvlJc w:val="left"/>
      <w:pPr>
        <w:tabs>
          <w:tab w:val="num" w:pos="1418"/>
        </w:tabs>
        <w:ind w:left="1418" w:hanging="709"/>
      </w:pPr>
      <w:rPr>
        <w:rFonts w:ascii="Trebuchet MS" w:hAnsi="Trebuchet MS" w:hint="default"/>
        <w:b w:val="0"/>
        <w:i w:val="0"/>
        <w:sz w:val="22"/>
      </w:rPr>
    </w:lvl>
    <w:lvl w:ilvl="6">
      <w:start w:val="1"/>
      <w:numFmt w:val="decimal"/>
      <w:pStyle w:val="Nvel111a1"/>
      <w:lvlText w:val="(%7)"/>
      <w:lvlJc w:val="left"/>
      <w:pPr>
        <w:tabs>
          <w:tab w:val="num" w:pos="2126"/>
        </w:tabs>
        <w:ind w:left="2126" w:hanging="708"/>
      </w:pPr>
      <w:rPr>
        <w:rFonts w:ascii="Trebuchet MS" w:hAnsi="Trebuchet MS" w:hint="default"/>
        <w:b w:val="0"/>
        <w:i w:val="0"/>
        <w:sz w:val="22"/>
      </w:rPr>
    </w:lvl>
    <w:lvl w:ilvl="7">
      <w:start w:val="1"/>
      <w:numFmt w:val="decimal"/>
      <w:pStyle w:val="Nvel1111"/>
      <w:lvlText w:val="%1.%2.%5.%8"/>
      <w:lvlJc w:val="left"/>
      <w:pPr>
        <w:tabs>
          <w:tab w:val="num" w:pos="2835"/>
        </w:tabs>
        <w:ind w:left="1418" w:firstLine="0"/>
      </w:pPr>
      <w:rPr>
        <w:rFonts w:ascii="Trebuchet MS" w:hAnsi="Trebuchet MS" w:hint="default"/>
        <w:b w:val="0"/>
        <w:i w:val="0"/>
        <w:caps w:val="0"/>
        <w:strike w:val="0"/>
        <w:dstrike w:val="0"/>
        <w:vanish w:val="0"/>
        <w:webHidden w:val="0"/>
        <w:color w:val="auto"/>
        <w:sz w:val="22"/>
        <w:u w:val="none"/>
        <w:effect w:val="none"/>
        <w:vertAlign w:val="baseline"/>
        <w:specVanish w:val="0"/>
      </w:rPr>
    </w:lvl>
    <w:lvl w:ilvl="8">
      <w:start w:val="1"/>
      <w:numFmt w:val="lowerLetter"/>
      <w:pStyle w:val="Nvel1111a"/>
      <w:lvlText w:val="(%9)"/>
      <w:lvlJc w:val="left"/>
      <w:pPr>
        <w:tabs>
          <w:tab w:val="num" w:pos="2126"/>
        </w:tabs>
        <w:ind w:left="2126" w:hanging="708"/>
      </w:pPr>
      <w:rPr>
        <w:rFonts w:ascii="Trebuchet MS" w:hAnsi="Trebuchet MS" w:hint="default"/>
        <w:b w:val="0"/>
        <w:i w:val="0"/>
        <w:sz w:val="22"/>
      </w:rPr>
    </w:lvl>
  </w:abstractNum>
  <w:abstractNum w:abstractNumId="18" w15:restartNumberingAfterBreak="0">
    <w:nsid w:val="7E8B77A6"/>
    <w:multiLevelType w:val="multilevel"/>
    <w:tmpl w:val="686C7E7E"/>
    <w:lvl w:ilvl="0">
      <w:start w:val="1"/>
      <w:numFmt w:val="decimal"/>
      <w:pStyle w:val="Level1"/>
      <w:lvlText w:val="%1"/>
      <w:lvlJc w:val="left"/>
      <w:pPr>
        <w:tabs>
          <w:tab w:val="num" w:pos="747"/>
        </w:tabs>
        <w:ind w:left="747" w:hanging="567"/>
      </w:pPr>
      <w:rPr>
        <w:b/>
        <w:i w:val="0"/>
        <w:sz w:val="22"/>
        <w:lang w:val="pt-BR"/>
      </w:rPr>
    </w:lvl>
    <w:lvl w:ilvl="1">
      <w:start w:val="1"/>
      <w:numFmt w:val="decimal"/>
      <w:pStyle w:val="Level2"/>
      <w:lvlText w:val="%1.%2"/>
      <w:lvlJc w:val="left"/>
      <w:pPr>
        <w:tabs>
          <w:tab w:val="num" w:pos="1040"/>
        </w:tabs>
        <w:ind w:left="1040" w:hanging="680"/>
      </w:pPr>
      <w:rPr>
        <w:b/>
        <w:i w:val="0"/>
        <w:sz w:val="22"/>
      </w:rPr>
    </w:lvl>
    <w:lvl w:ilvl="2">
      <w:start w:val="1"/>
      <w:numFmt w:val="decimal"/>
      <w:pStyle w:val="Level3"/>
      <w:lvlText w:val="%1.%2.%3"/>
      <w:lvlJc w:val="left"/>
      <w:pPr>
        <w:tabs>
          <w:tab w:val="num" w:pos="1874"/>
        </w:tabs>
        <w:ind w:left="1874" w:hanging="794"/>
      </w:pPr>
      <w:rPr>
        <w:b/>
        <w:i w:val="0"/>
        <w:sz w:val="17"/>
      </w:rPr>
    </w:lvl>
    <w:lvl w:ilvl="3">
      <w:start w:val="1"/>
      <w:numFmt w:val="lowerRoman"/>
      <w:pStyle w:val="Level4"/>
      <w:lvlText w:val="(%4)"/>
      <w:lvlJc w:val="left"/>
      <w:pPr>
        <w:tabs>
          <w:tab w:val="num" w:pos="3121"/>
        </w:tabs>
        <w:ind w:left="2722" w:hanging="681"/>
      </w:pPr>
      <w:rPr>
        <w:b/>
      </w:r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4369"/>
        </w:tabs>
        <w:ind w:left="3969" w:hanging="680"/>
      </w:pPr>
    </w:lvl>
    <w:lvl w:ilvl="6">
      <w:start w:val="1"/>
      <w:numFmt w:val="none"/>
      <w:lvlRestart w:val="0"/>
      <w:pStyle w:val="Level7"/>
      <w:lvlText w:val=""/>
      <w:lvlJc w:val="left"/>
      <w:pPr>
        <w:tabs>
          <w:tab w:val="num" w:pos="3969"/>
        </w:tabs>
        <w:ind w:left="3969" w:hanging="680"/>
      </w:pPr>
    </w:lvl>
    <w:lvl w:ilvl="7">
      <w:start w:val="1"/>
      <w:numFmt w:val="none"/>
      <w:lvlRestart w:val="0"/>
      <w:pStyle w:val="Level8"/>
      <w:lvlText w:val=""/>
      <w:lvlJc w:val="left"/>
      <w:pPr>
        <w:tabs>
          <w:tab w:val="num" w:pos="3969"/>
        </w:tabs>
        <w:ind w:left="3969" w:hanging="680"/>
      </w:pPr>
    </w:lvl>
    <w:lvl w:ilvl="8">
      <w:start w:val="1"/>
      <w:numFmt w:val="none"/>
      <w:lvlRestart w:val="0"/>
      <w:pStyle w:val="Level9"/>
      <w:lvlText w:val=""/>
      <w:lvlJc w:val="left"/>
      <w:pPr>
        <w:tabs>
          <w:tab w:val="num" w:pos="3969"/>
        </w:tabs>
        <w:ind w:left="3969" w:hanging="680"/>
      </w:pPr>
    </w:lvl>
  </w:abstractNum>
  <w:num w:numId="1">
    <w:abstractNumId w:val="9"/>
  </w:num>
  <w:num w:numId="2">
    <w:abstractNumId w:val="18"/>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1"/>
  </w:num>
  <w:num w:numId="6">
    <w:abstractNumId w:val="12"/>
  </w:num>
  <w:num w:numId="7">
    <w:abstractNumId w:val="2"/>
  </w:num>
  <w:num w:numId="8">
    <w:abstractNumId w:val="16"/>
  </w:num>
  <w:num w:numId="9">
    <w:abstractNumId w:val="4"/>
  </w:num>
  <w:num w:numId="10">
    <w:abstractNumId w:val="15"/>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6"/>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4"/>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5"/>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ilherme Valerini">
    <w15:presenceInfo w15:providerId="AD" w15:userId="S-1-5-21-3767831869-2493152972-73479933-2617"/>
  </w15:person>
  <w15:person w15:author="Karine Bincoletto">
    <w15:presenceInfo w15:providerId="None" w15:userId="Karine Bincolet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trackRevisions/>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452"/>
    <w:rsid w:val="00000249"/>
    <w:rsid w:val="00003C06"/>
    <w:rsid w:val="000048D4"/>
    <w:rsid w:val="00004C9C"/>
    <w:rsid w:val="000060B7"/>
    <w:rsid w:val="0000668A"/>
    <w:rsid w:val="000073EF"/>
    <w:rsid w:val="00011922"/>
    <w:rsid w:val="00014940"/>
    <w:rsid w:val="00015580"/>
    <w:rsid w:val="00016DDA"/>
    <w:rsid w:val="000179DD"/>
    <w:rsid w:val="00017A99"/>
    <w:rsid w:val="0002019C"/>
    <w:rsid w:val="00020843"/>
    <w:rsid w:val="00020F2C"/>
    <w:rsid w:val="00022189"/>
    <w:rsid w:val="00022327"/>
    <w:rsid w:val="000236BB"/>
    <w:rsid w:val="00024D39"/>
    <w:rsid w:val="000255FD"/>
    <w:rsid w:val="00025A25"/>
    <w:rsid w:val="00026BAC"/>
    <w:rsid w:val="000272C9"/>
    <w:rsid w:val="0003133F"/>
    <w:rsid w:val="00034722"/>
    <w:rsid w:val="00036CCA"/>
    <w:rsid w:val="00040A2B"/>
    <w:rsid w:val="00041586"/>
    <w:rsid w:val="00042755"/>
    <w:rsid w:val="00043419"/>
    <w:rsid w:val="00043A34"/>
    <w:rsid w:val="00043A92"/>
    <w:rsid w:val="0004421F"/>
    <w:rsid w:val="00045A8E"/>
    <w:rsid w:val="000470D8"/>
    <w:rsid w:val="00047221"/>
    <w:rsid w:val="00050D43"/>
    <w:rsid w:val="000513D0"/>
    <w:rsid w:val="00052D70"/>
    <w:rsid w:val="0005388C"/>
    <w:rsid w:val="00053C77"/>
    <w:rsid w:val="000544EB"/>
    <w:rsid w:val="00054E0E"/>
    <w:rsid w:val="00055E73"/>
    <w:rsid w:val="0005619D"/>
    <w:rsid w:val="000561B0"/>
    <w:rsid w:val="00057862"/>
    <w:rsid w:val="000616E6"/>
    <w:rsid w:val="0006179C"/>
    <w:rsid w:val="000658AA"/>
    <w:rsid w:val="00066558"/>
    <w:rsid w:val="000674C3"/>
    <w:rsid w:val="00067B78"/>
    <w:rsid w:val="00067C05"/>
    <w:rsid w:val="0007193E"/>
    <w:rsid w:val="00071FB8"/>
    <w:rsid w:val="00074878"/>
    <w:rsid w:val="00074B97"/>
    <w:rsid w:val="000803F9"/>
    <w:rsid w:val="00080A7C"/>
    <w:rsid w:val="00082CC0"/>
    <w:rsid w:val="000831BA"/>
    <w:rsid w:val="000867E4"/>
    <w:rsid w:val="00095CF7"/>
    <w:rsid w:val="000968A1"/>
    <w:rsid w:val="000973BE"/>
    <w:rsid w:val="000A1D09"/>
    <w:rsid w:val="000A21DF"/>
    <w:rsid w:val="000A484D"/>
    <w:rsid w:val="000A7682"/>
    <w:rsid w:val="000A7CC7"/>
    <w:rsid w:val="000A7F2E"/>
    <w:rsid w:val="000B04D1"/>
    <w:rsid w:val="000B11D2"/>
    <w:rsid w:val="000B273A"/>
    <w:rsid w:val="000B293A"/>
    <w:rsid w:val="000B4056"/>
    <w:rsid w:val="000B4DDC"/>
    <w:rsid w:val="000B5F5C"/>
    <w:rsid w:val="000B60BF"/>
    <w:rsid w:val="000B67B0"/>
    <w:rsid w:val="000C059F"/>
    <w:rsid w:val="000C57DB"/>
    <w:rsid w:val="000C7095"/>
    <w:rsid w:val="000C7AF0"/>
    <w:rsid w:val="000D02B5"/>
    <w:rsid w:val="000D0513"/>
    <w:rsid w:val="000D0560"/>
    <w:rsid w:val="000D0D57"/>
    <w:rsid w:val="000D1645"/>
    <w:rsid w:val="000D18F8"/>
    <w:rsid w:val="000D1930"/>
    <w:rsid w:val="000D2B9C"/>
    <w:rsid w:val="000D549C"/>
    <w:rsid w:val="000D7E1A"/>
    <w:rsid w:val="000E0944"/>
    <w:rsid w:val="000E1323"/>
    <w:rsid w:val="000E221D"/>
    <w:rsid w:val="000E3935"/>
    <w:rsid w:val="000E4F7D"/>
    <w:rsid w:val="000E549C"/>
    <w:rsid w:val="000E570D"/>
    <w:rsid w:val="000E7E7B"/>
    <w:rsid w:val="000E7F2B"/>
    <w:rsid w:val="000F0BA2"/>
    <w:rsid w:val="000F0DFD"/>
    <w:rsid w:val="000F1E09"/>
    <w:rsid w:val="000F2283"/>
    <w:rsid w:val="000F375D"/>
    <w:rsid w:val="000F38B9"/>
    <w:rsid w:val="000F3D76"/>
    <w:rsid w:val="000F3D7A"/>
    <w:rsid w:val="000F4673"/>
    <w:rsid w:val="000F4CCA"/>
    <w:rsid w:val="000F4F15"/>
    <w:rsid w:val="000F5428"/>
    <w:rsid w:val="000F7AB4"/>
    <w:rsid w:val="000F7E39"/>
    <w:rsid w:val="000F7EB9"/>
    <w:rsid w:val="00101B8D"/>
    <w:rsid w:val="00102DC1"/>
    <w:rsid w:val="00103AEB"/>
    <w:rsid w:val="00103F1F"/>
    <w:rsid w:val="00104411"/>
    <w:rsid w:val="001072A2"/>
    <w:rsid w:val="001075CA"/>
    <w:rsid w:val="0011018A"/>
    <w:rsid w:val="001112A1"/>
    <w:rsid w:val="00111578"/>
    <w:rsid w:val="001176B9"/>
    <w:rsid w:val="0012125E"/>
    <w:rsid w:val="00123200"/>
    <w:rsid w:val="00123454"/>
    <w:rsid w:val="00124E59"/>
    <w:rsid w:val="001251FD"/>
    <w:rsid w:val="00125931"/>
    <w:rsid w:val="00126A95"/>
    <w:rsid w:val="001277F5"/>
    <w:rsid w:val="00130039"/>
    <w:rsid w:val="001305EF"/>
    <w:rsid w:val="0013138C"/>
    <w:rsid w:val="00131FED"/>
    <w:rsid w:val="001340BE"/>
    <w:rsid w:val="0013452D"/>
    <w:rsid w:val="00134530"/>
    <w:rsid w:val="00134C8C"/>
    <w:rsid w:val="00134E41"/>
    <w:rsid w:val="001378C3"/>
    <w:rsid w:val="00137BAF"/>
    <w:rsid w:val="00141F5C"/>
    <w:rsid w:val="001430B2"/>
    <w:rsid w:val="00143A1D"/>
    <w:rsid w:val="00144526"/>
    <w:rsid w:val="00144707"/>
    <w:rsid w:val="001447E0"/>
    <w:rsid w:val="00147425"/>
    <w:rsid w:val="00151DC2"/>
    <w:rsid w:val="00153601"/>
    <w:rsid w:val="0015449E"/>
    <w:rsid w:val="00156669"/>
    <w:rsid w:val="00156B1A"/>
    <w:rsid w:val="00165034"/>
    <w:rsid w:val="00165D35"/>
    <w:rsid w:val="00165E0F"/>
    <w:rsid w:val="001668B2"/>
    <w:rsid w:val="0017003F"/>
    <w:rsid w:val="00170792"/>
    <w:rsid w:val="00171696"/>
    <w:rsid w:val="00171DF9"/>
    <w:rsid w:val="00172D7C"/>
    <w:rsid w:val="00173825"/>
    <w:rsid w:val="00173B7F"/>
    <w:rsid w:val="00173C65"/>
    <w:rsid w:val="0017407D"/>
    <w:rsid w:val="00175F4C"/>
    <w:rsid w:val="00180610"/>
    <w:rsid w:val="00181B13"/>
    <w:rsid w:val="00181B2D"/>
    <w:rsid w:val="00182908"/>
    <w:rsid w:val="00182EB9"/>
    <w:rsid w:val="00185F09"/>
    <w:rsid w:val="00186A86"/>
    <w:rsid w:val="00187DEC"/>
    <w:rsid w:val="00192F06"/>
    <w:rsid w:val="00193157"/>
    <w:rsid w:val="00197FBC"/>
    <w:rsid w:val="001A0FCF"/>
    <w:rsid w:val="001A3586"/>
    <w:rsid w:val="001A76EC"/>
    <w:rsid w:val="001B053A"/>
    <w:rsid w:val="001B08D6"/>
    <w:rsid w:val="001B2EF3"/>
    <w:rsid w:val="001B3004"/>
    <w:rsid w:val="001B3D7B"/>
    <w:rsid w:val="001B4FF5"/>
    <w:rsid w:val="001B7A04"/>
    <w:rsid w:val="001B7CC9"/>
    <w:rsid w:val="001C3DED"/>
    <w:rsid w:val="001C51EC"/>
    <w:rsid w:val="001C63B7"/>
    <w:rsid w:val="001C761A"/>
    <w:rsid w:val="001D0817"/>
    <w:rsid w:val="001D2E81"/>
    <w:rsid w:val="001D2E8C"/>
    <w:rsid w:val="001D3088"/>
    <w:rsid w:val="001D3754"/>
    <w:rsid w:val="001D533A"/>
    <w:rsid w:val="001D5F9A"/>
    <w:rsid w:val="001D65AD"/>
    <w:rsid w:val="001E0035"/>
    <w:rsid w:val="001E0535"/>
    <w:rsid w:val="001E549F"/>
    <w:rsid w:val="001E6826"/>
    <w:rsid w:val="001E73B9"/>
    <w:rsid w:val="001F17A0"/>
    <w:rsid w:val="001F1FEF"/>
    <w:rsid w:val="001F34B0"/>
    <w:rsid w:val="001F4494"/>
    <w:rsid w:val="001F48CD"/>
    <w:rsid w:val="001F4DB7"/>
    <w:rsid w:val="001F4F43"/>
    <w:rsid w:val="001F639C"/>
    <w:rsid w:val="001F79C4"/>
    <w:rsid w:val="00201D9A"/>
    <w:rsid w:val="00203200"/>
    <w:rsid w:val="002035B5"/>
    <w:rsid w:val="00204772"/>
    <w:rsid w:val="00204FB1"/>
    <w:rsid w:val="00206C91"/>
    <w:rsid w:val="00211D61"/>
    <w:rsid w:val="00212F13"/>
    <w:rsid w:val="00213E2B"/>
    <w:rsid w:val="00214102"/>
    <w:rsid w:val="002147C4"/>
    <w:rsid w:val="00214B42"/>
    <w:rsid w:val="0021565A"/>
    <w:rsid w:val="00220A31"/>
    <w:rsid w:val="00220CE0"/>
    <w:rsid w:val="00222338"/>
    <w:rsid w:val="00225453"/>
    <w:rsid w:val="00225612"/>
    <w:rsid w:val="00225D66"/>
    <w:rsid w:val="002260FE"/>
    <w:rsid w:val="00230463"/>
    <w:rsid w:val="00230E3D"/>
    <w:rsid w:val="00232AB6"/>
    <w:rsid w:val="002334ED"/>
    <w:rsid w:val="002335C7"/>
    <w:rsid w:val="002339CA"/>
    <w:rsid w:val="002341D5"/>
    <w:rsid w:val="0023492A"/>
    <w:rsid w:val="00236C48"/>
    <w:rsid w:val="002404B7"/>
    <w:rsid w:val="00240AC8"/>
    <w:rsid w:val="002426E1"/>
    <w:rsid w:val="00242CC6"/>
    <w:rsid w:val="00244616"/>
    <w:rsid w:val="00245226"/>
    <w:rsid w:val="00246BB0"/>
    <w:rsid w:val="002507BC"/>
    <w:rsid w:val="0025173A"/>
    <w:rsid w:val="002527A7"/>
    <w:rsid w:val="00252814"/>
    <w:rsid w:val="0025301E"/>
    <w:rsid w:val="00254E6D"/>
    <w:rsid w:val="00256392"/>
    <w:rsid w:val="00257E08"/>
    <w:rsid w:val="00260840"/>
    <w:rsid w:val="002619A5"/>
    <w:rsid w:val="002625A9"/>
    <w:rsid w:val="00263503"/>
    <w:rsid w:val="002638D9"/>
    <w:rsid w:val="00263FD1"/>
    <w:rsid w:val="00264767"/>
    <w:rsid w:val="0026647F"/>
    <w:rsid w:val="002669E0"/>
    <w:rsid w:val="00267332"/>
    <w:rsid w:val="00267483"/>
    <w:rsid w:val="00267732"/>
    <w:rsid w:val="00267E07"/>
    <w:rsid w:val="002707B1"/>
    <w:rsid w:val="0027297E"/>
    <w:rsid w:val="00272BFD"/>
    <w:rsid w:val="00273A1D"/>
    <w:rsid w:val="00273E2C"/>
    <w:rsid w:val="00274BDE"/>
    <w:rsid w:val="00275C0C"/>
    <w:rsid w:val="00276521"/>
    <w:rsid w:val="00276CBB"/>
    <w:rsid w:val="00276F36"/>
    <w:rsid w:val="002802EB"/>
    <w:rsid w:val="002807F9"/>
    <w:rsid w:val="002874E9"/>
    <w:rsid w:val="00287949"/>
    <w:rsid w:val="00291BE1"/>
    <w:rsid w:val="002920C1"/>
    <w:rsid w:val="0029232C"/>
    <w:rsid w:val="002937BF"/>
    <w:rsid w:val="00295349"/>
    <w:rsid w:val="00295FE6"/>
    <w:rsid w:val="00296F2D"/>
    <w:rsid w:val="00297F8A"/>
    <w:rsid w:val="002A158E"/>
    <w:rsid w:val="002A29FB"/>
    <w:rsid w:val="002A6D04"/>
    <w:rsid w:val="002A7681"/>
    <w:rsid w:val="002B0513"/>
    <w:rsid w:val="002B0CDC"/>
    <w:rsid w:val="002B13DE"/>
    <w:rsid w:val="002B25FD"/>
    <w:rsid w:val="002B48A4"/>
    <w:rsid w:val="002B518F"/>
    <w:rsid w:val="002B6723"/>
    <w:rsid w:val="002B74AC"/>
    <w:rsid w:val="002C0CEC"/>
    <w:rsid w:val="002C3931"/>
    <w:rsid w:val="002C4FF0"/>
    <w:rsid w:val="002C772B"/>
    <w:rsid w:val="002D0A83"/>
    <w:rsid w:val="002D2693"/>
    <w:rsid w:val="002D3865"/>
    <w:rsid w:val="002D494D"/>
    <w:rsid w:val="002D60F7"/>
    <w:rsid w:val="002D6618"/>
    <w:rsid w:val="002D7E76"/>
    <w:rsid w:val="002D7F30"/>
    <w:rsid w:val="002E042B"/>
    <w:rsid w:val="002E1B66"/>
    <w:rsid w:val="002E2089"/>
    <w:rsid w:val="002E3415"/>
    <w:rsid w:val="002E41A5"/>
    <w:rsid w:val="002E5C91"/>
    <w:rsid w:val="002E7B60"/>
    <w:rsid w:val="002F00AD"/>
    <w:rsid w:val="002F1901"/>
    <w:rsid w:val="002F2195"/>
    <w:rsid w:val="002F3574"/>
    <w:rsid w:val="002F44C7"/>
    <w:rsid w:val="002F77E5"/>
    <w:rsid w:val="00300EE9"/>
    <w:rsid w:val="003014EB"/>
    <w:rsid w:val="00301809"/>
    <w:rsid w:val="003018C0"/>
    <w:rsid w:val="00302CFF"/>
    <w:rsid w:val="00303062"/>
    <w:rsid w:val="00303A85"/>
    <w:rsid w:val="00305B04"/>
    <w:rsid w:val="00305E70"/>
    <w:rsid w:val="0030698A"/>
    <w:rsid w:val="00307D3F"/>
    <w:rsid w:val="00307E7C"/>
    <w:rsid w:val="00310585"/>
    <w:rsid w:val="0031258A"/>
    <w:rsid w:val="00312823"/>
    <w:rsid w:val="00323155"/>
    <w:rsid w:val="003235AB"/>
    <w:rsid w:val="00325FFC"/>
    <w:rsid w:val="00326B48"/>
    <w:rsid w:val="00327E2E"/>
    <w:rsid w:val="00327E92"/>
    <w:rsid w:val="00331576"/>
    <w:rsid w:val="00331BAC"/>
    <w:rsid w:val="003361DF"/>
    <w:rsid w:val="00336B71"/>
    <w:rsid w:val="0033733F"/>
    <w:rsid w:val="0033763A"/>
    <w:rsid w:val="00337A8E"/>
    <w:rsid w:val="00337BB4"/>
    <w:rsid w:val="00337CA5"/>
    <w:rsid w:val="00340005"/>
    <w:rsid w:val="00340232"/>
    <w:rsid w:val="00340765"/>
    <w:rsid w:val="00340C40"/>
    <w:rsid w:val="003413D5"/>
    <w:rsid w:val="00341709"/>
    <w:rsid w:val="00341881"/>
    <w:rsid w:val="00342BAC"/>
    <w:rsid w:val="00343B78"/>
    <w:rsid w:val="00343F36"/>
    <w:rsid w:val="00345B61"/>
    <w:rsid w:val="00346511"/>
    <w:rsid w:val="00346593"/>
    <w:rsid w:val="00346DBB"/>
    <w:rsid w:val="003479CE"/>
    <w:rsid w:val="003537BF"/>
    <w:rsid w:val="0035385F"/>
    <w:rsid w:val="00353F7A"/>
    <w:rsid w:val="00354D73"/>
    <w:rsid w:val="0035522D"/>
    <w:rsid w:val="00356EAA"/>
    <w:rsid w:val="00357933"/>
    <w:rsid w:val="00363292"/>
    <w:rsid w:val="00363877"/>
    <w:rsid w:val="0036389D"/>
    <w:rsid w:val="00370471"/>
    <w:rsid w:val="0037079F"/>
    <w:rsid w:val="00371520"/>
    <w:rsid w:val="0037334A"/>
    <w:rsid w:val="00375117"/>
    <w:rsid w:val="00375768"/>
    <w:rsid w:val="00375A6A"/>
    <w:rsid w:val="00375CE4"/>
    <w:rsid w:val="0038025C"/>
    <w:rsid w:val="003802E7"/>
    <w:rsid w:val="0038115D"/>
    <w:rsid w:val="00381A2C"/>
    <w:rsid w:val="00382095"/>
    <w:rsid w:val="0038576E"/>
    <w:rsid w:val="0038586A"/>
    <w:rsid w:val="00385DBC"/>
    <w:rsid w:val="0039171F"/>
    <w:rsid w:val="00393801"/>
    <w:rsid w:val="00394E6C"/>
    <w:rsid w:val="0039622C"/>
    <w:rsid w:val="00396BAC"/>
    <w:rsid w:val="00396DAA"/>
    <w:rsid w:val="00397259"/>
    <w:rsid w:val="00397965"/>
    <w:rsid w:val="003A1ED8"/>
    <w:rsid w:val="003A26CF"/>
    <w:rsid w:val="003A32DB"/>
    <w:rsid w:val="003A45A0"/>
    <w:rsid w:val="003A4B56"/>
    <w:rsid w:val="003A7811"/>
    <w:rsid w:val="003B151D"/>
    <w:rsid w:val="003B1A9D"/>
    <w:rsid w:val="003B1FAC"/>
    <w:rsid w:val="003B22DE"/>
    <w:rsid w:val="003B2DBC"/>
    <w:rsid w:val="003B2F5A"/>
    <w:rsid w:val="003B30F6"/>
    <w:rsid w:val="003B5920"/>
    <w:rsid w:val="003B7FEB"/>
    <w:rsid w:val="003C0AA8"/>
    <w:rsid w:val="003C10AB"/>
    <w:rsid w:val="003C3C40"/>
    <w:rsid w:val="003C4CDD"/>
    <w:rsid w:val="003C7523"/>
    <w:rsid w:val="003D116D"/>
    <w:rsid w:val="003D159C"/>
    <w:rsid w:val="003D1ABF"/>
    <w:rsid w:val="003D267D"/>
    <w:rsid w:val="003D379A"/>
    <w:rsid w:val="003D6288"/>
    <w:rsid w:val="003D66D8"/>
    <w:rsid w:val="003D7696"/>
    <w:rsid w:val="003E0EE3"/>
    <w:rsid w:val="003E2F3C"/>
    <w:rsid w:val="003E307E"/>
    <w:rsid w:val="003E46E3"/>
    <w:rsid w:val="003E515B"/>
    <w:rsid w:val="003E5239"/>
    <w:rsid w:val="003E699B"/>
    <w:rsid w:val="003E7A39"/>
    <w:rsid w:val="003F05AB"/>
    <w:rsid w:val="003F08A7"/>
    <w:rsid w:val="003F0A92"/>
    <w:rsid w:val="003F23DD"/>
    <w:rsid w:val="003F4094"/>
    <w:rsid w:val="003F561F"/>
    <w:rsid w:val="003F5D82"/>
    <w:rsid w:val="003F5E25"/>
    <w:rsid w:val="00400157"/>
    <w:rsid w:val="00400179"/>
    <w:rsid w:val="00401B62"/>
    <w:rsid w:val="00402CDC"/>
    <w:rsid w:val="00403272"/>
    <w:rsid w:val="00404C7F"/>
    <w:rsid w:val="00405DDA"/>
    <w:rsid w:val="0040790C"/>
    <w:rsid w:val="00407A83"/>
    <w:rsid w:val="00410925"/>
    <w:rsid w:val="00411B41"/>
    <w:rsid w:val="00412C72"/>
    <w:rsid w:val="00412CB8"/>
    <w:rsid w:val="0041463D"/>
    <w:rsid w:val="00415644"/>
    <w:rsid w:val="00415CE1"/>
    <w:rsid w:val="0041750E"/>
    <w:rsid w:val="00421A95"/>
    <w:rsid w:val="0042240C"/>
    <w:rsid w:val="004228AD"/>
    <w:rsid w:val="00423206"/>
    <w:rsid w:val="00424F26"/>
    <w:rsid w:val="004254AA"/>
    <w:rsid w:val="004269EB"/>
    <w:rsid w:val="004306B3"/>
    <w:rsid w:val="0043073B"/>
    <w:rsid w:val="00431145"/>
    <w:rsid w:val="004312A1"/>
    <w:rsid w:val="00431902"/>
    <w:rsid w:val="00433A6D"/>
    <w:rsid w:val="00433FC9"/>
    <w:rsid w:val="00435C7A"/>
    <w:rsid w:val="004378A7"/>
    <w:rsid w:val="0044166F"/>
    <w:rsid w:val="00444832"/>
    <w:rsid w:val="004457E5"/>
    <w:rsid w:val="00445885"/>
    <w:rsid w:val="00446D01"/>
    <w:rsid w:val="00450DBF"/>
    <w:rsid w:val="00452DA4"/>
    <w:rsid w:val="00452FCE"/>
    <w:rsid w:val="00455877"/>
    <w:rsid w:val="004559D3"/>
    <w:rsid w:val="00460C0E"/>
    <w:rsid w:val="00460D6E"/>
    <w:rsid w:val="0046183E"/>
    <w:rsid w:val="00466C1B"/>
    <w:rsid w:val="00466EEA"/>
    <w:rsid w:val="00470AB2"/>
    <w:rsid w:val="00470AFA"/>
    <w:rsid w:val="00472A14"/>
    <w:rsid w:val="00474695"/>
    <w:rsid w:val="00476591"/>
    <w:rsid w:val="004772FD"/>
    <w:rsid w:val="0048011B"/>
    <w:rsid w:val="0048099C"/>
    <w:rsid w:val="00480F58"/>
    <w:rsid w:val="0048321A"/>
    <w:rsid w:val="004851B2"/>
    <w:rsid w:val="00487AA0"/>
    <w:rsid w:val="00487BEA"/>
    <w:rsid w:val="004915A8"/>
    <w:rsid w:val="00492808"/>
    <w:rsid w:val="00492FFD"/>
    <w:rsid w:val="004940BE"/>
    <w:rsid w:val="00494DED"/>
    <w:rsid w:val="0049665E"/>
    <w:rsid w:val="00497744"/>
    <w:rsid w:val="004A0533"/>
    <w:rsid w:val="004A1AF3"/>
    <w:rsid w:val="004A3D55"/>
    <w:rsid w:val="004A3DA0"/>
    <w:rsid w:val="004A505D"/>
    <w:rsid w:val="004A678D"/>
    <w:rsid w:val="004A68DE"/>
    <w:rsid w:val="004A78B9"/>
    <w:rsid w:val="004B0662"/>
    <w:rsid w:val="004B2072"/>
    <w:rsid w:val="004B487B"/>
    <w:rsid w:val="004B4B7C"/>
    <w:rsid w:val="004B5977"/>
    <w:rsid w:val="004B5A99"/>
    <w:rsid w:val="004B5D86"/>
    <w:rsid w:val="004B7B0F"/>
    <w:rsid w:val="004C39FB"/>
    <w:rsid w:val="004C3F5E"/>
    <w:rsid w:val="004C464C"/>
    <w:rsid w:val="004C54A2"/>
    <w:rsid w:val="004C759B"/>
    <w:rsid w:val="004C7ACC"/>
    <w:rsid w:val="004D09B5"/>
    <w:rsid w:val="004D1673"/>
    <w:rsid w:val="004D3A11"/>
    <w:rsid w:val="004D6D81"/>
    <w:rsid w:val="004D6DBA"/>
    <w:rsid w:val="004D6DDF"/>
    <w:rsid w:val="004D7373"/>
    <w:rsid w:val="004E1088"/>
    <w:rsid w:val="004E137C"/>
    <w:rsid w:val="004E1BD3"/>
    <w:rsid w:val="004F082D"/>
    <w:rsid w:val="004F0BAA"/>
    <w:rsid w:val="004F15AF"/>
    <w:rsid w:val="004F2C67"/>
    <w:rsid w:val="004F2E61"/>
    <w:rsid w:val="004F3F80"/>
    <w:rsid w:val="004F42BA"/>
    <w:rsid w:val="004F4AEE"/>
    <w:rsid w:val="004F4F2D"/>
    <w:rsid w:val="004F522D"/>
    <w:rsid w:val="004F5609"/>
    <w:rsid w:val="004F65A0"/>
    <w:rsid w:val="004F72BB"/>
    <w:rsid w:val="00500044"/>
    <w:rsid w:val="00502C62"/>
    <w:rsid w:val="00503261"/>
    <w:rsid w:val="00503D52"/>
    <w:rsid w:val="00504D4A"/>
    <w:rsid w:val="005059C7"/>
    <w:rsid w:val="00506A61"/>
    <w:rsid w:val="00506C7A"/>
    <w:rsid w:val="0051008F"/>
    <w:rsid w:val="005110D4"/>
    <w:rsid w:val="00511A67"/>
    <w:rsid w:val="00511CB0"/>
    <w:rsid w:val="00513752"/>
    <w:rsid w:val="0051412E"/>
    <w:rsid w:val="00514CA4"/>
    <w:rsid w:val="005153F3"/>
    <w:rsid w:val="0051574A"/>
    <w:rsid w:val="005157A6"/>
    <w:rsid w:val="005161A5"/>
    <w:rsid w:val="005171BA"/>
    <w:rsid w:val="00526CEE"/>
    <w:rsid w:val="005275FE"/>
    <w:rsid w:val="00530C88"/>
    <w:rsid w:val="00531211"/>
    <w:rsid w:val="00532C7B"/>
    <w:rsid w:val="00537B0E"/>
    <w:rsid w:val="00540196"/>
    <w:rsid w:val="005406C3"/>
    <w:rsid w:val="00541BBE"/>
    <w:rsid w:val="005435E1"/>
    <w:rsid w:val="00543C9A"/>
    <w:rsid w:val="005442A3"/>
    <w:rsid w:val="0054479A"/>
    <w:rsid w:val="00544800"/>
    <w:rsid w:val="00544CAE"/>
    <w:rsid w:val="005450AF"/>
    <w:rsid w:val="00545897"/>
    <w:rsid w:val="0054599F"/>
    <w:rsid w:val="00546510"/>
    <w:rsid w:val="005465B6"/>
    <w:rsid w:val="00547B22"/>
    <w:rsid w:val="00551023"/>
    <w:rsid w:val="005512A9"/>
    <w:rsid w:val="0055195A"/>
    <w:rsid w:val="0055311A"/>
    <w:rsid w:val="0055404A"/>
    <w:rsid w:val="00554063"/>
    <w:rsid w:val="00554E3C"/>
    <w:rsid w:val="00554F9B"/>
    <w:rsid w:val="00556B4E"/>
    <w:rsid w:val="00556EAE"/>
    <w:rsid w:val="005573E2"/>
    <w:rsid w:val="005616C5"/>
    <w:rsid w:val="00561B07"/>
    <w:rsid w:val="00563C96"/>
    <w:rsid w:val="00564B2E"/>
    <w:rsid w:val="00566F7F"/>
    <w:rsid w:val="005705BE"/>
    <w:rsid w:val="005708A1"/>
    <w:rsid w:val="0057090A"/>
    <w:rsid w:val="00571DD7"/>
    <w:rsid w:val="00573069"/>
    <w:rsid w:val="005751E1"/>
    <w:rsid w:val="005757BE"/>
    <w:rsid w:val="005776C7"/>
    <w:rsid w:val="00580B4F"/>
    <w:rsid w:val="005838F7"/>
    <w:rsid w:val="00585540"/>
    <w:rsid w:val="005866A1"/>
    <w:rsid w:val="00590735"/>
    <w:rsid w:val="00590CED"/>
    <w:rsid w:val="005912E4"/>
    <w:rsid w:val="005925D4"/>
    <w:rsid w:val="00593667"/>
    <w:rsid w:val="00594E83"/>
    <w:rsid w:val="00595043"/>
    <w:rsid w:val="00597C3F"/>
    <w:rsid w:val="005A0ED1"/>
    <w:rsid w:val="005A14F4"/>
    <w:rsid w:val="005A2295"/>
    <w:rsid w:val="005A2C4A"/>
    <w:rsid w:val="005A2DE4"/>
    <w:rsid w:val="005A354D"/>
    <w:rsid w:val="005A42BB"/>
    <w:rsid w:val="005A469C"/>
    <w:rsid w:val="005A6322"/>
    <w:rsid w:val="005A6B8D"/>
    <w:rsid w:val="005B1491"/>
    <w:rsid w:val="005B2D8F"/>
    <w:rsid w:val="005B4249"/>
    <w:rsid w:val="005B49FE"/>
    <w:rsid w:val="005B4EB7"/>
    <w:rsid w:val="005B5FCC"/>
    <w:rsid w:val="005B6242"/>
    <w:rsid w:val="005B6274"/>
    <w:rsid w:val="005B7279"/>
    <w:rsid w:val="005B7404"/>
    <w:rsid w:val="005C1528"/>
    <w:rsid w:val="005C1C08"/>
    <w:rsid w:val="005C35A2"/>
    <w:rsid w:val="005C551A"/>
    <w:rsid w:val="005C6411"/>
    <w:rsid w:val="005D2572"/>
    <w:rsid w:val="005D3BDA"/>
    <w:rsid w:val="005D42ED"/>
    <w:rsid w:val="005D50A5"/>
    <w:rsid w:val="005D7272"/>
    <w:rsid w:val="005D7F0C"/>
    <w:rsid w:val="005E0ED7"/>
    <w:rsid w:val="005E2B64"/>
    <w:rsid w:val="005E2FCA"/>
    <w:rsid w:val="005E3390"/>
    <w:rsid w:val="005E43CE"/>
    <w:rsid w:val="005E4A1D"/>
    <w:rsid w:val="005E5E5F"/>
    <w:rsid w:val="005E666F"/>
    <w:rsid w:val="005E6A7B"/>
    <w:rsid w:val="005F14F6"/>
    <w:rsid w:val="005F15E9"/>
    <w:rsid w:val="005F236C"/>
    <w:rsid w:val="005F331C"/>
    <w:rsid w:val="005F655C"/>
    <w:rsid w:val="005F6561"/>
    <w:rsid w:val="00600D27"/>
    <w:rsid w:val="00601C6E"/>
    <w:rsid w:val="006033E5"/>
    <w:rsid w:val="0060707F"/>
    <w:rsid w:val="006073A7"/>
    <w:rsid w:val="006102D3"/>
    <w:rsid w:val="00610B24"/>
    <w:rsid w:val="00612C21"/>
    <w:rsid w:val="0061349D"/>
    <w:rsid w:val="006135DD"/>
    <w:rsid w:val="00627E56"/>
    <w:rsid w:val="00630601"/>
    <w:rsid w:val="0063302F"/>
    <w:rsid w:val="0064132E"/>
    <w:rsid w:val="006413F2"/>
    <w:rsid w:val="00641D1D"/>
    <w:rsid w:val="00641D9F"/>
    <w:rsid w:val="00642178"/>
    <w:rsid w:val="006423C6"/>
    <w:rsid w:val="00642E6D"/>
    <w:rsid w:val="00645416"/>
    <w:rsid w:val="006458AA"/>
    <w:rsid w:val="00646D50"/>
    <w:rsid w:val="00647180"/>
    <w:rsid w:val="006478CC"/>
    <w:rsid w:val="00650295"/>
    <w:rsid w:val="006507A1"/>
    <w:rsid w:val="00650B90"/>
    <w:rsid w:val="00650C60"/>
    <w:rsid w:val="006513FC"/>
    <w:rsid w:val="006527CC"/>
    <w:rsid w:val="00654592"/>
    <w:rsid w:val="006555C0"/>
    <w:rsid w:val="00655FDC"/>
    <w:rsid w:val="006620C8"/>
    <w:rsid w:val="006624BD"/>
    <w:rsid w:val="00662980"/>
    <w:rsid w:val="00663BEF"/>
    <w:rsid w:val="00667019"/>
    <w:rsid w:val="00667112"/>
    <w:rsid w:val="006674F6"/>
    <w:rsid w:val="00667574"/>
    <w:rsid w:val="00667AB5"/>
    <w:rsid w:val="00667C09"/>
    <w:rsid w:val="006704C2"/>
    <w:rsid w:val="00671A8A"/>
    <w:rsid w:val="0067223E"/>
    <w:rsid w:val="00672A8D"/>
    <w:rsid w:val="00673811"/>
    <w:rsid w:val="0067426C"/>
    <w:rsid w:val="006749F5"/>
    <w:rsid w:val="00674C01"/>
    <w:rsid w:val="006753BE"/>
    <w:rsid w:val="00676BE0"/>
    <w:rsid w:val="00680194"/>
    <w:rsid w:val="00680A55"/>
    <w:rsid w:val="00680ECB"/>
    <w:rsid w:val="006812FC"/>
    <w:rsid w:val="00682BCE"/>
    <w:rsid w:val="006833BC"/>
    <w:rsid w:val="00685C9B"/>
    <w:rsid w:val="006909EE"/>
    <w:rsid w:val="00690ACB"/>
    <w:rsid w:val="0069159E"/>
    <w:rsid w:val="00691E52"/>
    <w:rsid w:val="00691F44"/>
    <w:rsid w:val="0069272A"/>
    <w:rsid w:val="00692EDF"/>
    <w:rsid w:val="00693A31"/>
    <w:rsid w:val="00693D2A"/>
    <w:rsid w:val="006944C5"/>
    <w:rsid w:val="00694FB9"/>
    <w:rsid w:val="006974C1"/>
    <w:rsid w:val="00697E8F"/>
    <w:rsid w:val="006A053D"/>
    <w:rsid w:val="006A0CE2"/>
    <w:rsid w:val="006A10C2"/>
    <w:rsid w:val="006A1395"/>
    <w:rsid w:val="006A18E7"/>
    <w:rsid w:val="006A1E51"/>
    <w:rsid w:val="006A3F41"/>
    <w:rsid w:val="006A4368"/>
    <w:rsid w:val="006A4F5E"/>
    <w:rsid w:val="006A5C11"/>
    <w:rsid w:val="006A5CD7"/>
    <w:rsid w:val="006B1B4E"/>
    <w:rsid w:val="006B2239"/>
    <w:rsid w:val="006B24A1"/>
    <w:rsid w:val="006B3684"/>
    <w:rsid w:val="006B550C"/>
    <w:rsid w:val="006C04D6"/>
    <w:rsid w:val="006C0548"/>
    <w:rsid w:val="006C06D0"/>
    <w:rsid w:val="006C07B3"/>
    <w:rsid w:val="006C0AF3"/>
    <w:rsid w:val="006C0B92"/>
    <w:rsid w:val="006C2219"/>
    <w:rsid w:val="006C4797"/>
    <w:rsid w:val="006C59A3"/>
    <w:rsid w:val="006C6AA3"/>
    <w:rsid w:val="006D0007"/>
    <w:rsid w:val="006D0D87"/>
    <w:rsid w:val="006D1600"/>
    <w:rsid w:val="006D1D8F"/>
    <w:rsid w:val="006D22AF"/>
    <w:rsid w:val="006D2DCF"/>
    <w:rsid w:val="006D4CD4"/>
    <w:rsid w:val="006D5461"/>
    <w:rsid w:val="006D656D"/>
    <w:rsid w:val="006E0FA6"/>
    <w:rsid w:val="006E0FE4"/>
    <w:rsid w:val="006E1223"/>
    <w:rsid w:val="006E2D21"/>
    <w:rsid w:val="006E314E"/>
    <w:rsid w:val="006E32E8"/>
    <w:rsid w:val="006E708B"/>
    <w:rsid w:val="006E72A9"/>
    <w:rsid w:val="006E74FA"/>
    <w:rsid w:val="006E7C09"/>
    <w:rsid w:val="006F1741"/>
    <w:rsid w:val="006F4C80"/>
    <w:rsid w:val="006F59BA"/>
    <w:rsid w:val="006F6877"/>
    <w:rsid w:val="006F708A"/>
    <w:rsid w:val="006F7C75"/>
    <w:rsid w:val="006F7D80"/>
    <w:rsid w:val="006F7F55"/>
    <w:rsid w:val="00700C0A"/>
    <w:rsid w:val="00700FE7"/>
    <w:rsid w:val="007033D9"/>
    <w:rsid w:val="00704452"/>
    <w:rsid w:val="0070482F"/>
    <w:rsid w:val="00704AE4"/>
    <w:rsid w:val="00704D0F"/>
    <w:rsid w:val="0070669F"/>
    <w:rsid w:val="007100EC"/>
    <w:rsid w:val="0071090B"/>
    <w:rsid w:val="00710F59"/>
    <w:rsid w:val="0071208A"/>
    <w:rsid w:val="0071373C"/>
    <w:rsid w:val="007162BB"/>
    <w:rsid w:val="00716E6D"/>
    <w:rsid w:val="00717BF6"/>
    <w:rsid w:val="007206CA"/>
    <w:rsid w:val="007209E6"/>
    <w:rsid w:val="00720E17"/>
    <w:rsid w:val="00721314"/>
    <w:rsid w:val="007215AC"/>
    <w:rsid w:val="00722E38"/>
    <w:rsid w:val="00723880"/>
    <w:rsid w:val="00725FDC"/>
    <w:rsid w:val="00730655"/>
    <w:rsid w:val="0073194B"/>
    <w:rsid w:val="00731AAD"/>
    <w:rsid w:val="00731F58"/>
    <w:rsid w:val="0073481D"/>
    <w:rsid w:val="007352ED"/>
    <w:rsid w:val="00735FD7"/>
    <w:rsid w:val="00736C81"/>
    <w:rsid w:val="00740ECA"/>
    <w:rsid w:val="00741330"/>
    <w:rsid w:val="0074135D"/>
    <w:rsid w:val="00741A04"/>
    <w:rsid w:val="007423B8"/>
    <w:rsid w:val="007425F8"/>
    <w:rsid w:val="007443FC"/>
    <w:rsid w:val="0075138F"/>
    <w:rsid w:val="007516E3"/>
    <w:rsid w:val="00751FF8"/>
    <w:rsid w:val="007520BA"/>
    <w:rsid w:val="00752496"/>
    <w:rsid w:val="007527E7"/>
    <w:rsid w:val="00753477"/>
    <w:rsid w:val="00753E33"/>
    <w:rsid w:val="007561E7"/>
    <w:rsid w:val="00756AB3"/>
    <w:rsid w:val="00756BA1"/>
    <w:rsid w:val="00756F45"/>
    <w:rsid w:val="0076122E"/>
    <w:rsid w:val="00761A36"/>
    <w:rsid w:val="00762F20"/>
    <w:rsid w:val="007633DD"/>
    <w:rsid w:val="00764956"/>
    <w:rsid w:val="007653B6"/>
    <w:rsid w:val="00771813"/>
    <w:rsid w:val="0077205E"/>
    <w:rsid w:val="00772AEC"/>
    <w:rsid w:val="00773CA6"/>
    <w:rsid w:val="00774123"/>
    <w:rsid w:val="00775271"/>
    <w:rsid w:val="007761F4"/>
    <w:rsid w:val="007772CA"/>
    <w:rsid w:val="007775A3"/>
    <w:rsid w:val="0077777C"/>
    <w:rsid w:val="00777DFD"/>
    <w:rsid w:val="00780B2C"/>
    <w:rsid w:val="00780C04"/>
    <w:rsid w:val="00780DD7"/>
    <w:rsid w:val="0078129C"/>
    <w:rsid w:val="00781B03"/>
    <w:rsid w:val="007827EC"/>
    <w:rsid w:val="0078384F"/>
    <w:rsid w:val="00785C23"/>
    <w:rsid w:val="00786458"/>
    <w:rsid w:val="00791B36"/>
    <w:rsid w:val="007924C3"/>
    <w:rsid w:val="007936B6"/>
    <w:rsid w:val="00793C67"/>
    <w:rsid w:val="00794DFD"/>
    <w:rsid w:val="007960DF"/>
    <w:rsid w:val="007964F6"/>
    <w:rsid w:val="00797316"/>
    <w:rsid w:val="00797EF6"/>
    <w:rsid w:val="007A1246"/>
    <w:rsid w:val="007A2BCD"/>
    <w:rsid w:val="007A2D0A"/>
    <w:rsid w:val="007A3EBA"/>
    <w:rsid w:val="007A428E"/>
    <w:rsid w:val="007A513E"/>
    <w:rsid w:val="007A6118"/>
    <w:rsid w:val="007B0391"/>
    <w:rsid w:val="007B21E3"/>
    <w:rsid w:val="007B4B14"/>
    <w:rsid w:val="007B615E"/>
    <w:rsid w:val="007B778E"/>
    <w:rsid w:val="007C087A"/>
    <w:rsid w:val="007C0BEA"/>
    <w:rsid w:val="007C2C4E"/>
    <w:rsid w:val="007C3E19"/>
    <w:rsid w:val="007C4A6A"/>
    <w:rsid w:val="007C4B60"/>
    <w:rsid w:val="007C6266"/>
    <w:rsid w:val="007C6273"/>
    <w:rsid w:val="007C63C3"/>
    <w:rsid w:val="007C6557"/>
    <w:rsid w:val="007C771C"/>
    <w:rsid w:val="007D0959"/>
    <w:rsid w:val="007D0B94"/>
    <w:rsid w:val="007D3255"/>
    <w:rsid w:val="007D5257"/>
    <w:rsid w:val="007D531B"/>
    <w:rsid w:val="007D6ED9"/>
    <w:rsid w:val="007D75B7"/>
    <w:rsid w:val="007E163E"/>
    <w:rsid w:val="007E3558"/>
    <w:rsid w:val="007F030C"/>
    <w:rsid w:val="007F0DEB"/>
    <w:rsid w:val="007F3A97"/>
    <w:rsid w:val="007F3FDE"/>
    <w:rsid w:val="007F532C"/>
    <w:rsid w:val="007F7693"/>
    <w:rsid w:val="007F7763"/>
    <w:rsid w:val="007F7CB1"/>
    <w:rsid w:val="00800687"/>
    <w:rsid w:val="00801615"/>
    <w:rsid w:val="008020BD"/>
    <w:rsid w:val="0080335E"/>
    <w:rsid w:val="00804167"/>
    <w:rsid w:val="008044CE"/>
    <w:rsid w:val="00804C80"/>
    <w:rsid w:val="00805BF7"/>
    <w:rsid w:val="0081087B"/>
    <w:rsid w:val="0081162C"/>
    <w:rsid w:val="00812808"/>
    <w:rsid w:val="008217EE"/>
    <w:rsid w:val="0082229F"/>
    <w:rsid w:val="008247DD"/>
    <w:rsid w:val="008248E2"/>
    <w:rsid w:val="00830483"/>
    <w:rsid w:val="00832DBE"/>
    <w:rsid w:val="008337DF"/>
    <w:rsid w:val="008352C3"/>
    <w:rsid w:val="008356A8"/>
    <w:rsid w:val="00835ED1"/>
    <w:rsid w:val="00836BE1"/>
    <w:rsid w:val="0083767C"/>
    <w:rsid w:val="00837BA0"/>
    <w:rsid w:val="00840A57"/>
    <w:rsid w:val="0084217A"/>
    <w:rsid w:val="008424E1"/>
    <w:rsid w:val="00845CE3"/>
    <w:rsid w:val="00846CDB"/>
    <w:rsid w:val="00850577"/>
    <w:rsid w:val="008517D7"/>
    <w:rsid w:val="00852978"/>
    <w:rsid w:val="0085430F"/>
    <w:rsid w:val="0085447B"/>
    <w:rsid w:val="00854BC9"/>
    <w:rsid w:val="00855A9D"/>
    <w:rsid w:val="0085623E"/>
    <w:rsid w:val="00857A40"/>
    <w:rsid w:val="00857D6C"/>
    <w:rsid w:val="00860960"/>
    <w:rsid w:val="00862A10"/>
    <w:rsid w:val="008637CB"/>
    <w:rsid w:val="00864E1C"/>
    <w:rsid w:val="00864E50"/>
    <w:rsid w:val="00864F21"/>
    <w:rsid w:val="008662BA"/>
    <w:rsid w:val="008666D1"/>
    <w:rsid w:val="00871577"/>
    <w:rsid w:val="00871EA9"/>
    <w:rsid w:val="00873601"/>
    <w:rsid w:val="0087413F"/>
    <w:rsid w:val="00875127"/>
    <w:rsid w:val="008779BE"/>
    <w:rsid w:val="00880BD9"/>
    <w:rsid w:val="00880F9A"/>
    <w:rsid w:val="00881F9E"/>
    <w:rsid w:val="00882899"/>
    <w:rsid w:val="00885BB1"/>
    <w:rsid w:val="00886B83"/>
    <w:rsid w:val="00887457"/>
    <w:rsid w:val="008902D1"/>
    <w:rsid w:val="00891E36"/>
    <w:rsid w:val="00892849"/>
    <w:rsid w:val="008933DC"/>
    <w:rsid w:val="00893441"/>
    <w:rsid w:val="00893C3B"/>
    <w:rsid w:val="00893F35"/>
    <w:rsid w:val="00894473"/>
    <w:rsid w:val="008949B8"/>
    <w:rsid w:val="00894E8E"/>
    <w:rsid w:val="00895141"/>
    <w:rsid w:val="0089525F"/>
    <w:rsid w:val="008953EE"/>
    <w:rsid w:val="008972F1"/>
    <w:rsid w:val="00897B63"/>
    <w:rsid w:val="00897E99"/>
    <w:rsid w:val="008A0453"/>
    <w:rsid w:val="008A0AB0"/>
    <w:rsid w:val="008A1A5D"/>
    <w:rsid w:val="008A1FB9"/>
    <w:rsid w:val="008A287F"/>
    <w:rsid w:val="008A2EA1"/>
    <w:rsid w:val="008A3840"/>
    <w:rsid w:val="008A488F"/>
    <w:rsid w:val="008A683A"/>
    <w:rsid w:val="008A6BD2"/>
    <w:rsid w:val="008A6C34"/>
    <w:rsid w:val="008A7FAE"/>
    <w:rsid w:val="008B365B"/>
    <w:rsid w:val="008B38A1"/>
    <w:rsid w:val="008B427A"/>
    <w:rsid w:val="008B4AFA"/>
    <w:rsid w:val="008B59E6"/>
    <w:rsid w:val="008B5DB6"/>
    <w:rsid w:val="008B634A"/>
    <w:rsid w:val="008B63AC"/>
    <w:rsid w:val="008B789C"/>
    <w:rsid w:val="008C0E53"/>
    <w:rsid w:val="008C10D4"/>
    <w:rsid w:val="008C24DF"/>
    <w:rsid w:val="008C355B"/>
    <w:rsid w:val="008C35D8"/>
    <w:rsid w:val="008C48DC"/>
    <w:rsid w:val="008C4913"/>
    <w:rsid w:val="008C60F7"/>
    <w:rsid w:val="008C6411"/>
    <w:rsid w:val="008C745B"/>
    <w:rsid w:val="008D11D7"/>
    <w:rsid w:val="008D12A4"/>
    <w:rsid w:val="008D2B55"/>
    <w:rsid w:val="008D310D"/>
    <w:rsid w:val="008D35DF"/>
    <w:rsid w:val="008D3A56"/>
    <w:rsid w:val="008D44E1"/>
    <w:rsid w:val="008D5015"/>
    <w:rsid w:val="008D62A0"/>
    <w:rsid w:val="008E051E"/>
    <w:rsid w:val="008E10DE"/>
    <w:rsid w:val="008E165D"/>
    <w:rsid w:val="008E39E6"/>
    <w:rsid w:val="008E413F"/>
    <w:rsid w:val="008E4239"/>
    <w:rsid w:val="008E470F"/>
    <w:rsid w:val="008E4D47"/>
    <w:rsid w:val="008F03C1"/>
    <w:rsid w:val="008F26C0"/>
    <w:rsid w:val="008F487C"/>
    <w:rsid w:val="008F4CD6"/>
    <w:rsid w:val="008F5402"/>
    <w:rsid w:val="008F6219"/>
    <w:rsid w:val="008F6AE4"/>
    <w:rsid w:val="008F71AE"/>
    <w:rsid w:val="008F721F"/>
    <w:rsid w:val="008F75C3"/>
    <w:rsid w:val="0090013E"/>
    <w:rsid w:val="00902AEF"/>
    <w:rsid w:val="009048B1"/>
    <w:rsid w:val="00905D37"/>
    <w:rsid w:val="00906DCB"/>
    <w:rsid w:val="0091045F"/>
    <w:rsid w:val="009114DE"/>
    <w:rsid w:val="00911611"/>
    <w:rsid w:val="0091349A"/>
    <w:rsid w:val="00913B77"/>
    <w:rsid w:val="00914DFE"/>
    <w:rsid w:val="0091538B"/>
    <w:rsid w:val="00915505"/>
    <w:rsid w:val="009156AD"/>
    <w:rsid w:val="00915A95"/>
    <w:rsid w:val="00922528"/>
    <w:rsid w:val="009229FA"/>
    <w:rsid w:val="00925F0C"/>
    <w:rsid w:val="00926AC5"/>
    <w:rsid w:val="00927BD9"/>
    <w:rsid w:val="00930C78"/>
    <w:rsid w:val="00931204"/>
    <w:rsid w:val="009331A3"/>
    <w:rsid w:val="0093341A"/>
    <w:rsid w:val="009338DD"/>
    <w:rsid w:val="00933E9C"/>
    <w:rsid w:val="00936E9E"/>
    <w:rsid w:val="00942C8E"/>
    <w:rsid w:val="00943E74"/>
    <w:rsid w:val="00945483"/>
    <w:rsid w:val="00945B22"/>
    <w:rsid w:val="00947294"/>
    <w:rsid w:val="00952B2E"/>
    <w:rsid w:val="00952C50"/>
    <w:rsid w:val="00954D5F"/>
    <w:rsid w:val="00957B50"/>
    <w:rsid w:val="00962574"/>
    <w:rsid w:val="009625D6"/>
    <w:rsid w:val="00962730"/>
    <w:rsid w:val="009630A4"/>
    <w:rsid w:val="00963BBE"/>
    <w:rsid w:val="00964A31"/>
    <w:rsid w:val="00965B48"/>
    <w:rsid w:val="00966264"/>
    <w:rsid w:val="00966FC1"/>
    <w:rsid w:val="00967856"/>
    <w:rsid w:val="0096792E"/>
    <w:rsid w:val="00967AD5"/>
    <w:rsid w:val="00970856"/>
    <w:rsid w:val="00972E00"/>
    <w:rsid w:val="00973EFC"/>
    <w:rsid w:val="00974EFE"/>
    <w:rsid w:val="00974FD1"/>
    <w:rsid w:val="0097539F"/>
    <w:rsid w:val="0097612D"/>
    <w:rsid w:val="00976344"/>
    <w:rsid w:val="009765CC"/>
    <w:rsid w:val="00977712"/>
    <w:rsid w:val="00977A7E"/>
    <w:rsid w:val="0098010B"/>
    <w:rsid w:val="0098039E"/>
    <w:rsid w:val="00981386"/>
    <w:rsid w:val="00981A8E"/>
    <w:rsid w:val="00981E5E"/>
    <w:rsid w:val="009828E6"/>
    <w:rsid w:val="00983207"/>
    <w:rsid w:val="00983583"/>
    <w:rsid w:val="00983BC3"/>
    <w:rsid w:val="00983F82"/>
    <w:rsid w:val="00986D42"/>
    <w:rsid w:val="00991C52"/>
    <w:rsid w:val="0099297C"/>
    <w:rsid w:val="00992A73"/>
    <w:rsid w:val="0099312A"/>
    <w:rsid w:val="009948FC"/>
    <w:rsid w:val="00996551"/>
    <w:rsid w:val="00997152"/>
    <w:rsid w:val="009A29F1"/>
    <w:rsid w:val="009A34F9"/>
    <w:rsid w:val="009A3695"/>
    <w:rsid w:val="009A3D47"/>
    <w:rsid w:val="009A3E69"/>
    <w:rsid w:val="009A424A"/>
    <w:rsid w:val="009A710B"/>
    <w:rsid w:val="009A728A"/>
    <w:rsid w:val="009B06E4"/>
    <w:rsid w:val="009B12B2"/>
    <w:rsid w:val="009B37BA"/>
    <w:rsid w:val="009B3BFA"/>
    <w:rsid w:val="009B52F5"/>
    <w:rsid w:val="009B6A2B"/>
    <w:rsid w:val="009B76EB"/>
    <w:rsid w:val="009C2225"/>
    <w:rsid w:val="009C248B"/>
    <w:rsid w:val="009C2E1B"/>
    <w:rsid w:val="009C4508"/>
    <w:rsid w:val="009C4797"/>
    <w:rsid w:val="009C4F7C"/>
    <w:rsid w:val="009C68D8"/>
    <w:rsid w:val="009C75D0"/>
    <w:rsid w:val="009D02AE"/>
    <w:rsid w:val="009D06D9"/>
    <w:rsid w:val="009D1016"/>
    <w:rsid w:val="009D2294"/>
    <w:rsid w:val="009D269B"/>
    <w:rsid w:val="009D5592"/>
    <w:rsid w:val="009D63BB"/>
    <w:rsid w:val="009D6AAA"/>
    <w:rsid w:val="009D79B3"/>
    <w:rsid w:val="009E0178"/>
    <w:rsid w:val="009E101C"/>
    <w:rsid w:val="009E2D47"/>
    <w:rsid w:val="009E79CF"/>
    <w:rsid w:val="009F0E09"/>
    <w:rsid w:val="009F3246"/>
    <w:rsid w:val="009F3AED"/>
    <w:rsid w:val="009F6C48"/>
    <w:rsid w:val="009F6E11"/>
    <w:rsid w:val="009F767A"/>
    <w:rsid w:val="009F7B7A"/>
    <w:rsid w:val="00A0282D"/>
    <w:rsid w:val="00A03EC6"/>
    <w:rsid w:val="00A04049"/>
    <w:rsid w:val="00A05195"/>
    <w:rsid w:val="00A0580C"/>
    <w:rsid w:val="00A05946"/>
    <w:rsid w:val="00A05EAE"/>
    <w:rsid w:val="00A063E8"/>
    <w:rsid w:val="00A070D4"/>
    <w:rsid w:val="00A07F59"/>
    <w:rsid w:val="00A12C65"/>
    <w:rsid w:val="00A1341D"/>
    <w:rsid w:val="00A14525"/>
    <w:rsid w:val="00A1500E"/>
    <w:rsid w:val="00A15F9A"/>
    <w:rsid w:val="00A16806"/>
    <w:rsid w:val="00A20161"/>
    <w:rsid w:val="00A2083B"/>
    <w:rsid w:val="00A20F24"/>
    <w:rsid w:val="00A21654"/>
    <w:rsid w:val="00A217E8"/>
    <w:rsid w:val="00A21BBF"/>
    <w:rsid w:val="00A23B0A"/>
    <w:rsid w:val="00A24BFB"/>
    <w:rsid w:val="00A25021"/>
    <w:rsid w:val="00A25473"/>
    <w:rsid w:val="00A259A7"/>
    <w:rsid w:val="00A26CD5"/>
    <w:rsid w:val="00A316F4"/>
    <w:rsid w:val="00A34688"/>
    <w:rsid w:val="00A34861"/>
    <w:rsid w:val="00A34A65"/>
    <w:rsid w:val="00A34CEA"/>
    <w:rsid w:val="00A35291"/>
    <w:rsid w:val="00A4422F"/>
    <w:rsid w:val="00A448CB"/>
    <w:rsid w:val="00A455A5"/>
    <w:rsid w:val="00A455D3"/>
    <w:rsid w:val="00A45932"/>
    <w:rsid w:val="00A45CEA"/>
    <w:rsid w:val="00A45E79"/>
    <w:rsid w:val="00A4602D"/>
    <w:rsid w:val="00A46F96"/>
    <w:rsid w:val="00A475E7"/>
    <w:rsid w:val="00A507FA"/>
    <w:rsid w:val="00A51405"/>
    <w:rsid w:val="00A5297D"/>
    <w:rsid w:val="00A54351"/>
    <w:rsid w:val="00A54982"/>
    <w:rsid w:val="00A55AE6"/>
    <w:rsid w:val="00A565EA"/>
    <w:rsid w:val="00A57A4F"/>
    <w:rsid w:val="00A601A0"/>
    <w:rsid w:val="00A60284"/>
    <w:rsid w:val="00A63296"/>
    <w:rsid w:val="00A63BE3"/>
    <w:rsid w:val="00A65245"/>
    <w:rsid w:val="00A6536A"/>
    <w:rsid w:val="00A66B85"/>
    <w:rsid w:val="00A67B30"/>
    <w:rsid w:val="00A67CE8"/>
    <w:rsid w:val="00A71AAF"/>
    <w:rsid w:val="00A71F1A"/>
    <w:rsid w:val="00A720B8"/>
    <w:rsid w:val="00A7755A"/>
    <w:rsid w:val="00A80C2C"/>
    <w:rsid w:val="00A81521"/>
    <w:rsid w:val="00A81939"/>
    <w:rsid w:val="00A81AFE"/>
    <w:rsid w:val="00A8426D"/>
    <w:rsid w:val="00A86E2A"/>
    <w:rsid w:val="00A87F7B"/>
    <w:rsid w:val="00A94FEA"/>
    <w:rsid w:val="00A950E7"/>
    <w:rsid w:val="00A9552B"/>
    <w:rsid w:val="00A96393"/>
    <w:rsid w:val="00A97307"/>
    <w:rsid w:val="00A976EC"/>
    <w:rsid w:val="00A97AAA"/>
    <w:rsid w:val="00AA0452"/>
    <w:rsid w:val="00AA189E"/>
    <w:rsid w:val="00AA1AD1"/>
    <w:rsid w:val="00AA6316"/>
    <w:rsid w:val="00AA6ECF"/>
    <w:rsid w:val="00AB06C2"/>
    <w:rsid w:val="00AB1005"/>
    <w:rsid w:val="00AB107B"/>
    <w:rsid w:val="00AB120F"/>
    <w:rsid w:val="00AB16CB"/>
    <w:rsid w:val="00AB2BD4"/>
    <w:rsid w:val="00AB2FC8"/>
    <w:rsid w:val="00AB477C"/>
    <w:rsid w:val="00AB6C6B"/>
    <w:rsid w:val="00AC1099"/>
    <w:rsid w:val="00AC234E"/>
    <w:rsid w:val="00AC4069"/>
    <w:rsid w:val="00AC446B"/>
    <w:rsid w:val="00AC574E"/>
    <w:rsid w:val="00AC7F21"/>
    <w:rsid w:val="00AD1D6D"/>
    <w:rsid w:val="00AD720D"/>
    <w:rsid w:val="00AD7787"/>
    <w:rsid w:val="00AD7E7E"/>
    <w:rsid w:val="00AE0814"/>
    <w:rsid w:val="00AE0F88"/>
    <w:rsid w:val="00AE2F83"/>
    <w:rsid w:val="00AE3878"/>
    <w:rsid w:val="00AE5036"/>
    <w:rsid w:val="00AE59C2"/>
    <w:rsid w:val="00AE74FE"/>
    <w:rsid w:val="00AF25B4"/>
    <w:rsid w:val="00AF2A8E"/>
    <w:rsid w:val="00AF4BD6"/>
    <w:rsid w:val="00AF50D3"/>
    <w:rsid w:val="00AF56C6"/>
    <w:rsid w:val="00AF65AB"/>
    <w:rsid w:val="00B00153"/>
    <w:rsid w:val="00B01A5F"/>
    <w:rsid w:val="00B03923"/>
    <w:rsid w:val="00B100D1"/>
    <w:rsid w:val="00B10CF7"/>
    <w:rsid w:val="00B1165D"/>
    <w:rsid w:val="00B121B1"/>
    <w:rsid w:val="00B13114"/>
    <w:rsid w:val="00B153C5"/>
    <w:rsid w:val="00B162BA"/>
    <w:rsid w:val="00B167E2"/>
    <w:rsid w:val="00B17FBD"/>
    <w:rsid w:val="00B21EE2"/>
    <w:rsid w:val="00B2405F"/>
    <w:rsid w:val="00B24D3B"/>
    <w:rsid w:val="00B25379"/>
    <w:rsid w:val="00B2615E"/>
    <w:rsid w:val="00B26B8D"/>
    <w:rsid w:val="00B27D06"/>
    <w:rsid w:val="00B305FC"/>
    <w:rsid w:val="00B30994"/>
    <w:rsid w:val="00B31444"/>
    <w:rsid w:val="00B32042"/>
    <w:rsid w:val="00B352C9"/>
    <w:rsid w:val="00B358D4"/>
    <w:rsid w:val="00B366F1"/>
    <w:rsid w:val="00B37915"/>
    <w:rsid w:val="00B40552"/>
    <w:rsid w:val="00B40841"/>
    <w:rsid w:val="00B40DFE"/>
    <w:rsid w:val="00B41487"/>
    <w:rsid w:val="00B414CE"/>
    <w:rsid w:val="00B416E8"/>
    <w:rsid w:val="00B417DF"/>
    <w:rsid w:val="00B43637"/>
    <w:rsid w:val="00B45521"/>
    <w:rsid w:val="00B45740"/>
    <w:rsid w:val="00B464E0"/>
    <w:rsid w:val="00B47176"/>
    <w:rsid w:val="00B4737D"/>
    <w:rsid w:val="00B50260"/>
    <w:rsid w:val="00B51AD4"/>
    <w:rsid w:val="00B53167"/>
    <w:rsid w:val="00B535FD"/>
    <w:rsid w:val="00B53EB8"/>
    <w:rsid w:val="00B54A2E"/>
    <w:rsid w:val="00B54A38"/>
    <w:rsid w:val="00B5515B"/>
    <w:rsid w:val="00B55204"/>
    <w:rsid w:val="00B56298"/>
    <w:rsid w:val="00B57461"/>
    <w:rsid w:val="00B57777"/>
    <w:rsid w:val="00B60272"/>
    <w:rsid w:val="00B60388"/>
    <w:rsid w:val="00B61EDB"/>
    <w:rsid w:val="00B63BA9"/>
    <w:rsid w:val="00B6423E"/>
    <w:rsid w:val="00B643B8"/>
    <w:rsid w:val="00B6543C"/>
    <w:rsid w:val="00B65672"/>
    <w:rsid w:val="00B658A8"/>
    <w:rsid w:val="00B7030F"/>
    <w:rsid w:val="00B70A5B"/>
    <w:rsid w:val="00B71D80"/>
    <w:rsid w:val="00B72CC9"/>
    <w:rsid w:val="00B72F15"/>
    <w:rsid w:val="00B76D2E"/>
    <w:rsid w:val="00B77351"/>
    <w:rsid w:val="00B82C69"/>
    <w:rsid w:val="00B831EB"/>
    <w:rsid w:val="00B838BD"/>
    <w:rsid w:val="00B84AB1"/>
    <w:rsid w:val="00B859A8"/>
    <w:rsid w:val="00B8650B"/>
    <w:rsid w:val="00B87789"/>
    <w:rsid w:val="00B902D7"/>
    <w:rsid w:val="00B9180C"/>
    <w:rsid w:val="00B91EFB"/>
    <w:rsid w:val="00B9229E"/>
    <w:rsid w:val="00B932C3"/>
    <w:rsid w:val="00B93AD5"/>
    <w:rsid w:val="00B9622A"/>
    <w:rsid w:val="00B96FE4"/>
    <w:rsid w:val="00BA1327"/>
    <w:rsid w:val="00BA2153"/>
    <w:rsid w:val="00BA4C23"/>
    <w:rsid w:val="00BA560E"/>
    <w:rsid w:val="00BA5A23"/>
    <w:rsid w:val="00BA5D77"/>
    <w:rsid w:val="00BA7145"/>
    <w:rsid w:val="00BB0149"/>
    <w:rsid w:val="00BB0477"/>
    <w:rsid w:val="00BB136E"/>
    <w:rsid w:val="00BB2D4E"/>
    <w:rsid w:val="00BB3574"/>
    <w:rsid w:val="00BB38A0"/>
    <w:rsid w:val="00BB3B03"/>
    <w:rsid w:val="00BB51BE"/>
    <w:rsid w:val="00BB680F"/>
    <w:rsid w:val="00BB7AD9"/>
    <w:rsid w:val="00BC1CE3"/>
    <w:rsid w:val="00BC1D58"/>
    <w:rsid w:val="00BC3C3B"/>
    <w:rsid w:val="00BC4C5D"/>
    <w:rsid w:val="00BC5C81"/>
    <w:rsid w:val="00BC6393"/>
    <w:rsid w:val="00BC64B3"/>
    <w:rsid w:val="00BC6FCD"/>
    <w:rsid w:val="00BC759D"/>
    <w:rsid w:val="00BC7F81"/>
    <w:rsid w:val="00BD1CA7"/>
    <w:rsid w:val="00BD266D"/>
    <w:rsid w:val="00BD2EC4"/>
    <w:rsid w:val="00BD3AE9"/>
    <w:rsid w:val="00BD40BF"/>
    <w:rsid w:val="00BD43B6"/>
    <w:rsid w:val="00BD56E6"/>
    <w:rsid w:val="00BD5EE9"/>
    <w:rsid w:val="00BD603F"/>
    <w:rsid w:val="00BD691A"/>
    <w:rsid w:val="00BD797F"/>
    <w:rsid w:val="00BD7D29"/>
    <w:rsid w:val="00BE07E8"/>
    <w:rsid w:val="00BE1246"/>
    <w:rsid w:val="00BE2135"/>
    <w:rsid w:val="00BE4D88"/>
    <w:rsid w:val="00BE61EB"/>
    <w:rsid w:val="00BE71D0"/>
    <w:rsid w:val="00BF05BA"/>
    <w:rsid w:val="00BF1007"/>
    <w:rsid w:val="00BF15AF"/>
    <w:rsid w:val="00BF2728"/>
    <w:rsid w:val="00BF3155"/>
    <w:rsid w:val="00BF3369"/>
    <w:rsid w:val="00BF54ED"/>
    <w:rsid w:val="00BF7746"/>
    <w:rsid w:val="00C0033D"/>
    <w:rsid w:val="00C010B3"/>
    <w:rsid w:val="00C012B3"/>
    <w:rsid w:val="00C01A9A"/>
    <w:rsid w:val="00C027C1"/>
    <w:rsid w:val="00C02BD2"/>
    <w:rsid w:val="00C0343B"/>
    <w:rsid w:val="00C036BA"/>
    <w:rsid w:val="00C041E0"/>
    <w:rsid w:val="00C04640"/>
    <w:rsid w:val="00C04EB3"/>
    <w:rsid w:val="00C05D4B"/>
    <w:rsid w:val="00C0600B"/>
    <w:rsid w:val="00C11183"/>
    <w:rsid w:val="00C11F63"/>
    <w:rsid w:val="00C124CF"/>
    <w:rsid w:val="00C126B5"/>
    <w:rsid w:val="00C1447C"/>
    <w:rsid w:val="00C16D94"/>
    <w:rsid w:val="00C16DF5"/>
    <w:rsid w:val="00C20CFD"/>
    <w:rsid w:val="00C21860"/>
    <w:rsid w:val="00C21C85"/>
    <w:rsid w:val="00C24E73"/>
    <w:rsid w:val="00C24EA5"/>
    <w:rsid w:val="00C25334"/>
    <w:rsid w:val="00C2770C"/>
    <w:rsid w:val="00C3064F"/>
    <w:rsid w:val="00C317AE"/>
    <w:rsid w:val="00C36038"/>
    <w:rsid w:val="00C400B7"/>
    <w:rsid w:val="00C41515"/>
    <w:rsid w:val="00C4335E"/>
    <w:rsid w:val="00C44FD4"/>
    <w:rsid w:val="00C515EF"/>
    <w:rsid w:val="00C52007"/>
    <w:rsid w:val="00C53019"/>
    <w:rsid w:val="00C5312D"/>
    <w:rsid w:val="00C534E8"/>
    <w:rsid w:val="00C54E55"/>
    <w:rsid w:val="00C55C25"/>
    <w:rsid w:val="00C56B24"/>
    <w:rsid w:val="00C60516"/>
    <w:rsid w:val="00C6156B"/>
    <w:rsid w:val="00C61FC7"/>
    <w:rsid w:val="00C62A0F"/>
    <w:rsid w:val="00C64C68"/>
    <w:rsid w:val="00C66812"/>
    <w:rsid w:val="00C6695A"/>
    <w:rsid w:val="00C71EF7"/>
    <w:rsid w:val="00C735DA"/>
    <w:rsid w:val="00C74901"/>
    <w:rsid w:val="00C75610"/>
    <w:rsid w:val="00C76388"/>
    <w:rsid w:val="00C8226A"/>
    <w:rsid w:val="00C83067"/>
    <w:rsid w:val="00C848A3"/>
    <w:rsid w:val="00C8578A"/>
    <w:rsid w:val="00C85E27"/>
    <w:rsid w:val="00C906E3"/>
    <w:rsid w:val="00C92C83"/>
    <w:rsid w:val="00C9631E"/>
    <w:rsid w:val="00C9719E"/>
    <w:rsid w:val="00C97316"/>
    <w:rsid w:val="00C97D4E"/>
    <w:rsid w:val="00CA04FF"/>
    <w:rsid w:val="00CA06E8"/>
    <w:rsid w:val="00CA0F71"/>
    <w:rsid w:val="00CA1185"/>
    <w:rsid w:val="00CA1AEA"/>
    <w:rsid w:val="00CA2E4F"/>
    <w:rsid w:val="00CA3153"/>
    <w:rsid w:val="00CA341A"/>
    <w:rsid w:val="00CA38F6"/>
    <w:rsid w:val="00CA39D4"/>
    <w:rsid w:val="00CA7C13"/>
    <w:rsid w:val="00CB018D"/>
    <w:rsid w:val="00CB0280"/>
    <w:rsid w:val="00CB1035"/>
    <w:rsid w:val="00CB23A8"/>
    <w:rsid w:val="00CB5BB5"/>
    <w:rsid w:val="00CB6047"/>
    <w:rsid w:val="00CB704C"/>
    <w:rsid w:val="00CB7FD9"/>
    <w:rsid w:val="00CB7FF4"/>
    <w:rsid w:val="00CC0669"/>
    <w:rsid w:val="00CC1782"/>
    <w:rsid w:val="00CC2627"/>
    <w:rsid w:val="00CC3B64"/>
    <w:rsid w:val="00CC3C5A"/>
    <w:rsid w:val="00CC4BD5"/>
    <w:rsid w:val="00CC5A27"/>
    <w:rsid w:val="00CD239B"/>
    <w:rsid w:val="00CD2A27"/>
    <w:rsid w:val="00CD3935"/>
    <w:rsid w:val="00CD59A9"/>
    <w:rsid w:val="00CD6E97"/>
    <w:rsid w:val="00CE0065"/>
    <w:rsid w:val="00CE0B60"/>
    <w:rsid w:val="00CE0C73"/>
    <w:rsid w:val="00CE1704"/>
    <w:rsid w:val="00CE2771"/>
    <w:rsid w:val="00CE3834"/>
    <w:rsid w:val="00CF13C8"/>
    <w:rsid w:val="00CF1680"/>
    <w:rsid w:val="00CF1AA7"/>
    <w:rsid w:val="00CF295C"/>
    <w:rsid w:val="00CF3410"/>
    <w:rsid w:val="00D0117A"/>
    <w:rsid w:val="00D0218F"/>
    <w:rsid w:val="00D039D3"/>
    <w:rsid w:val="00D03D25"/>
    <w:rsid w:val="00D0415B"/>
    <w:rsid w:val="00D04298"/>
    <w:rsid w:val="00D04E6F"/>
    <w:rsid w:val="00D05EFD"/>
    <w:rsid w:val="00D071EB"/>
    <w:rsid w:val="00D07B12"/>
    <w:rsid w:val="00D108BC"/>
    <w:rsid w:val="00D12777"/>
    <w:rsid w:val="00D13A4B"/>
    <w:rsid w:val="00D13EAD"/>
    <w:rsid w:val="00D14612"/>
    <w:rsid w:val="00D1499D"/>
    <w:rsid w:val="00D14C75"/>
    <w:rsid w:val="00D20423"/>
    <w:rsid w:val="00D2200F"/>
    <w:rsid w:val="00D230C5"/>
    <w:rsid w:val="00D23A0D"/>
    <w:rsid w:val="00D23C6B"/>
    <w:rsid w:val="00D2446C"/>
    <w:rsid w:val="00D2464D"/>
    <w:rsid w:val="00D247EF"/>
    <w:rsid w:val="00D24A52"/>
    <w:rsid w:val="00D257F5"/>
    <w:rsid w:val="00D25B89"/>
    <w:rsid w:val="00D25CB4"/>
    <w:rsid w:val="00D26F62"/>
    <w:rsid w:val="00D30811"/>
    <w:rsid w:val="00D330AA"/>
    <w:rsid w:val="00D33E70"/>
    <w:rsid w:val="00D3403D"/>
    <w:rsid w:val="00D35B40"/>
    <w:rsid w:val="00D36054"/>
    <w:rsid w:val="00D3612D"/>
    <w:rsid w:val="00D36F22"/>
    <w:rsid w:val="00D400E0"/>
    <w:rsid w:val="00D402BC"/>
    <w:rsid w:val="00D408D0"/>
    <w:rsid w:val="00D42319"/>
    <w:rsid w:val="00D438B7"/>
    <w:rsid w:val="00D442DE"/>
    <w:rsid w:val="00D44DFC"/>
    <w:rsid w:val="00D45029"/>
    <w:rsid w:val="00D46474"/>
    <w:rsid w:val="00D477DF"/>
    <w:rsid w:val="00D47DFC"/>
    <w:rsid w:val="00D508E0"/>
    <w:rsid w:val="00D51A88"/>
    <w:rsid w:val="00D529F3"/>
    <w:rsid w:val="00D55B1A"/>
    <w:rsid w:val="00D55BDE"/>
    <w:rsid w:val="00D5611E"/>
    <w:rsid w:val="00D57245"/>
    <w:rsid w:val="00D60F55"/>
    <w:rsid w:val="00D61CC7"/>
    <w:rsid w:val="00D63F9D"/>
    <w:rsid w:val="00D64A57"/>
    <w:rsid w:val="00D67104"/>
    <w:rsid w:val="00D673F9"/>
    <w:rsid w:val="00D67874"/>
    <w:rsid w:val="00D679F0"/>
    <w:rsid w:val="00D70036"/>
    <w:rsid w:val="00D70EDF"/>
    <w:rsid w:val="00D72053"/>
    <w:rsid w:val="00D7249D"/>
    <w:rsid w:val="00D73410"/>
    <w:rsid w:val="00D7358A"/>
    <w:rsid w:val="00D73B5F"/>
    <w:rsid w:val="00D74AF9"/>
    <w:rsid w:val="00D759BF"/>
    <w:rsid w:val="00D77CC7"/>
    <w:rsid w:val="00D80AA8"/>
    <w:rsid w:val="00D81693"/>
    <w:rsid w:val="00D82085"/>
    <w:rsid w:val="00D830DE"/>
    <w:rsid w:val="00D83F61"/>
    <w:rsid w:val="00D87A9E"/>
    <w:rsid w:val="00D903CB"/>
    <w:rsid w:val="00D9311C"/>
    <w:rsid w:val="00D93AC8"/>
    <w:rsid w:val="00D953E7"/>
    <w:rsid w:val="00D96F65"/>
    <w:rsid w:val="00D9731F"/>
    <w:rsid w:val="00D97732"/>
    <w:rsid w:val="00DA214E"/>
    <w:rsid w:val="00DA2C84"/>
    <w:rsid w:val="00DA3129"/>
    <w:rsid w:val="00DA339B"/>
    <w:rsid w:val="00DA3AAE"/>
    <w:rsid w:val="00DA4728"/>
    <w:rsid w:val="00DA4828"/>
    <w:rsid w:val="00DA69DC"/>
    <w:rsid w:val="00DA6BBE"/>
    <w:rsid w:val="00DB0A2D"/>
    <w:rsid w:val="00DB2823"/>
    <w:rsid w:val="00DB286B"/>
    <w:rsid w:val="00DB28C7"/>
    <w:rsid w:val="00DB3701"/>
    <w:rsid w:val="00DB4233"/>
    <w:rsid w:val="00DB5F98"/>
    <w:rsid w:val="00DB7549"/>
    <w:rsid w:val="00DB7CDD"/>
    <w:rsid w:val="00DC0D72"/>
    <w:rsid w:val="00DC1B0A"/>
    <w:rsid w:val="00DC219A"/>
    <w:rsid w:val="00DC25DD"/>
    <w:rsid w:val="00DC2C9E"/>
    <w:rsid w:val="00DC2FA1"/>
    <w:rsid w:val="00DC3087"/>
    <w:rsid w:val="00DC3E4A"/>
    <w:rsid w:val="00DC3F38"/>
    <w:rsid w:val="00DC5F3F"/>
    <w:rsid w:val="00DD04CE"/>
    <w:rsid w:val="00DD0D21"/>
    <w:rsid w:val="00DD1C30"/>
    <w:rsid w:val="00DD2956"/>
    <w:rsid w:val="00DD3808"/>
    <w:rsid w:val="00DD44D8"/>
    <w:rsid w:val="00DD5C0F"/>
    <w:rsid w:val="00DD6A1C"/>
    <w:rsid w:val="00DD7810"/>
    <w:rsid w:val="00DE0736"/>
    <w:rsid w:val="00DE22E0"/>
    <w:rsid w:val="00DE2F74"/>
    <w:rsid w:val="00DE3958"/>
    <w:rsid w:val="00DE46D2"/>
    <w:rsid w:val="00DE508F"/>
    <w:rsid w:val="00DE5EB2"/>
    <w:rsid w:val="00DF00D0"/>
    <w:rsid w:val="00DF18D1"/>
    <w:rsid w:val="00DF1F65"/>
    <w:rsid w:val="00DF39DA"/>
    <w:rsid w:val="00DF3AD5"/>
    <w:rsid w:val="00DF54C0"/>
    <w:rsid w:val="00E0359A"/>
    <w:rsid w:val="00E035A5"/>
    <w:rsid w:val="00E054EE"/>
    <w:rsid w:val="00E05EFD"/>
    <w:rsid w:val="00E06236"/>
    <w:rsid w:val="00E070D5"/>
    <w:rsid w:val="00E079D7"/>
    <w:rsid w:val="00E10B32"/>
    <w:rsid w:val="00E124D7"/>
    <w:rsid w:val="00E134A8"/>
    <w:rsid w:val="00E13C08"/>
    <w:rsid w:val="00E14A06"/>
    <w:rsid w:val="00E14FA6"/>
    <w:rsid w:val="00E15D00"/>
    <w:rsid w:val="00E16DB1"/>
    <w:rsid w:val="00E1764E"/>
    <w:rsid w:val="00E17990"/>
    <w:rsid w:val="00E2135C"/>
    <w:rsid w:val="00E2322C"/>
    <w:rsid w:val="00E242A1"/>
    <w:rsid w:val="00E27276"/>
    <w:rsid w:val="00E277E1"/>
    <w:rsid w:val="00E30376"/>
    <w:rsid w:val="00E32079"/>
    <w:rsid w:val="00E33186"/>
    <w:rsid w:val="00E341DD"/>
    <w:rsid w:val="00E34CA9"/>
    <w:rsid w:val="00E36EC2"/>
    <w:rsid w:val="00E372B0"/>
    <w:rsid w:val="00E37630"/>
    <w:rsid w:val="00E402A6"/>
    <w:rsid w:val="00E41892"/>
    <w:rsid w:val="00E41B1F"/>
    <w:rsid w:val="00E41C7D"/>
    <w:rsid w:val="00E42756"/>
    <w:rsid w:val="00E429F9"/>
    <w:rsid w:val="00E43F4B"/>
    <w:rsid w:val="00E44620"/>
    <w:rsid w:val="00E44E35"/>
    <w:rsid w:val="00E45189"/>
    <w:rsid w:val="00E45571"/>
    <w:rsid w:val="00E46507"/>
    <w:rsid w:val="00E47A43"/>
    <w:rsid w:val="00E53BD4"/>
    <w:rsid w:val="00E55641"/>
    <w:rsid w:val="00E5639D"/>
    <w:rsid w:val="00E56EBF"/>
    <w:rsid w:val="00E63986"/>
    <w:rsid w:val="00E64144"/>
    <w:rsid w:val="00E6513B"/>
    <w:rsid w:val="00E65C98"/>
    <w:rsid w:val="00E65FB7"/>
    <w:rsid w:val="00E66474"/>
    <w:rsid w:val="00E70B4A"/>
    <w:rsid w:val="00E710EB"/>
    <w:rsid w:val="00E71F06"/>
    <w:rsid w:val="00E73A7D"/>
    <w:rsid w:val="00E73E7E"/>
    <w:rsid w:val="00E81728"/>
    <w:rsid w:val="00E82779"/>
    <w:rsid w:val="00E82BED"/>
    <w:rsid w:val="00E84E9C"/>
    <w:rsid w:val="00E86DCA"/>
    <w:rsid w:val="00E876BB"/>
    <w:rsid w:val="00E87F93"/>
    <w:rsid w:val="00E91CDE"/>
    <w:rsid w:val="00E93BAE"/>
    <w:rsid w:val="00E94574"/>
    <w:rsid w:val="00E9527A"/>
    <w:rsid w:val="00E959B0"/>
    <w:rsid w:val="00E96BEE"/>
    <w:rsid w:val="00E977ED"/>
    <w:rsid w:val="00E97FDD"/>
    <w:rsid w:val="00EA2217"/>
    <w:rsid w:val="00EA2598"/>
    <w:rsid w:val="00EA42BE"/>
    <w:rsid w:val="00EA498B"/>
    <w:rsid w:val="00EA7110"/>
    <w:rsid w:val="00EA7168"/>
    <w:rsid w:val="00EA7340"/>
    <w:rsid w:val="00EB0C4D"/>
    <w:rsid w:val="00EB0CD4"/>
    <w:rsid w:val="00EB1189"/>
    <w:rsid w:val="00EB1FCA"/>
    <w:rsid w:val="00EB4326"/>
    <w:rsid w:val="00EB4EB2"/>
    <w:rsid w:val="00EB53E8"/>
    <w:rsid w:val="00EB66C5"/>
    <w:rsid w:val="00EB6EE2"/>
    <w:rsid w:val="00EB7003"/>
    <w:rsid w:val="00EC1AC8"/>
    <w:rsid w:val="00EC1F83"/>
    <w:rsid w:val="00EC203E"/>
    <w:rsid w:val="00EC2D51"/>
    <w:rsid w:val="00EC57A5"/>
    <w:rsid w:val="00EC5C3A"/>
    <w:rsid w:val="00EC7A3C"/>
    <w:rsid w:val="00ED0220"/>
    <w:rsid w:val="00ED077E"/>
    <w:rsid w:val="00ED0D3E"/>
    <w:rsid w:val="00ED1E74"/>
    <w:rsid w:val="00ED258C"/>
    <w:rsid w:val="00ED294D"/>
    <w:rsid w:val="00ED29FF"/>
    <w:rsid w:val="00ED3D30"/>
    <w:rsid w:val="00EE17A7"/>
    <w:rsid w:val="00EE270E"/>
    <w:rsid w:val="00EE289D"/>
    <w:rsid w:val="00EE33A9"/>
    <w:rsid w:val="00EE3E5E"/>
    <w:rsid w:val="00EE492A"/>
    <w:rsid w:val="00EE5349"/>
    <w:rsid w:val="00EE558B"/>
    <w:rsid w:val="00EE67F9"/>
    <w:rsid w:val="00EE7391"/>
    <w:rsid w:val="00EE79E9"/>
    <w:rsid w:val="00EF0EE4"/>
    <w:rsid w:val="00EF251C"/>
    <w:rsid w:val="00EF6294"/>
    <w:rsid w:val="00EF6511"/>
    <w:rsid w:val="00EF7E95"/>
    <w:rsid w:val="00F0004B"/>
    <w:rsid w:val="00F021C2"/>
    <w:rsid w:val="00F022DE"/>
    <w:rsid w:val="00F02306"/>
    <w:rsid w:val="00F03022"/>
    <w:rsid w:val="00F04589"/>
    <w:rsid w:val="00F04757"/>
    <w:rsid w:val="00F05AC2"/>
    <w:rsid w:val="00F05AF9"/>
    <w:rsid w:val="00F0635C"/>
    <w:rsid w:val="00F11328"/>
    <w:rsid w:val="00F16C4A"/>
    <w:rsid w:val="00F21087"/>
    <w:rsid w:val="00F228CE"/>
    <w:rsid w:val="00F24084"/>
    <w:rsid w:val="00F240B8"/>
    <w:rsid w:val="00F24604"/>
    <w:rsid w:val="00F25E38"/>
    <w:rsid w:val="00F25FD5"/>
    <w:rsid w:val="00F2671A"/>
    <w:rsid w:val="00F277E0"/>
    <w:rsid w:val="00F30411"/>
    <w:rsid w:val="00F35371"/>
    <w:rsid w:val="00F36565"/>
    <w:rsid w:val="00F36867"/>
    <w:rsid w:val="00F36A96"/>
    <w:rsid w:val="00F37786"/>
    <w:rsid w:val="00F37F61"/>
    <w:rsid w:val="00F40C9F"/>
    <w:rsid w:val="00F427BD"/>
    <w:rsid w:val="00F44DC5"/>
    <w:rsid w:val="00F4501D"/>
    <w:rsid w:val="00F4520F"/>
    <w:rsid w:val="00F4681D"/>
    <w:rsid w:val="00F47ED3"/>
    <w:rsid w:val="00F50102"/>
    <w:rsid w:val="00F51DC4"/>
    <w:rsid w:val="00F51F78"/>
    <w:rsid w:val="00F5348D"/>
    <w:rsid w:val="00F561B7"/>
    <w:rsid w:val="00F568C6"/>
    <w:rsid w:val="00F62611"/>
    <w:rsid w:val="00F63D36"/>
    <w:rsid w:val="00F63FE8"/>
    <w:rsid w:val="00F649C7"/>
    <w:rsid w:val="00F64EF2"/>
    <w:rsid w:val="00F66A1C"/>
    <w:rsid w:val="00F66C59"/>
    <w:rsid w:val="00F732CF"/>
    <w:rsid w:val="00F752AB"/>
    <w:rsid w:val="00F76A4E"/>
    <w:rsid w:val="00F77ADA"/>
    <w:rsid w:val="00F82213"/>
    <w:rsid w:val="00F82302"/>
    <w:rsid w:val="00F830AD"/>
    <w:rsid w:val="00F83436"/>
    <w:rsid w:val="00F858B5"/>
    <w:rsid w:val="00F8775A"/>
    <w:rsid w:val="00F87EA2"/>
    <w:rsid w:val="00F901A0"/>
    <w:rsid w:val="00F90AD0"/>
    <w:rsid w:val="00F91E0D"/>
    <w:rsid w:val="00F9354B"/>
    <w:rsid w:val="00F93DBC"/>
    <w:rsid w:val="00F94109"/>
    <w:rsid w:val="00F94E8C"/>
    <w:rsid w:val="00F9708F"/>
    <w:rsid w:val="00FA0516"/>
    <w:rsid w:val="00FA1477"/>
    <w:rsid w:val="00FA23C5"/>
    <w:rsid w:val="00FA2DE2"/>
    <w:rsid w:val="00FA3148"/>
    <w:rsid w:val="00FA5EDA"/>
    <w:rsid w:val="00FA6029"/>
    <w:rsid w:val="00FA61BF"/>
    <w:rsid w:val="00FA725C"/>
    <w:rsid w:val="00FA7917"/>
    <w:rsid w:val="00FB1BBB"/>
    <w:rsid w:val="00FB3549"/>
    <w:rsid w:val="00FB39B3"/>
    <w:rsid w:val="00FB5DD7"/>
    <w:rsid w:val="00FB7F59"/>
    <w:rsid w:val="00FC1246"/>
    <w:rsid w:val="00FC13F8"/>
    <w:rsid w:val="00FC1C1A"/>
    <w:rsid w:val="00FC2BD3"/>
    <w:rsid w:val="00FC3A40"/>
    <w:rsid w:val="00FC59BB"/>
    <w:rsid w:val="00FC6299"/>
    <w:rsid w:val="00FD5CD8"/>
    <w:rsid w:val="00FD61AE"/>
    <w:rsid w:val="00FD6249"/>
    <w:rsid w:val="00FE101B"/>
    <w:rsid w:val="00FE19B0"/>
    <w:rsid w:val="00FE2103"/>
    <w:rsid w:val="00FE2CBB"/>
    <w:rsid w:val="00FE31BE"/>
    <w:rsid w:val="00FE32F7"/>
    <w:rsid w:val="00FE3D77"/>
    <w:rsid w:val="00FE5CC7"/>
    <w:rsid w:val="00FE6871"/>
    <w:rsid w:val="00FE6AAA"/>
    <w:rsid w:val="00FF434A"/>
    <w:rsid w:val="00FF4727"/>
    <w:rsid w:val="00FF5C65"/>
    <w:rsid w:val="00FF640F"/>
    <w:rsid w:val="00FF65C6"/>
    <w:rsid w:val="00FF699D"/>
    <w:rsid w:val="00FF6DD2"/>
    <w:rsid w:val="00FF7A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EEE4576"/>
  <w15:docId w15:val="{36B6E76A-3C52-4FE1-A9BD-11FF21FD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452"/>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99"/>
    <w:qFormat/>
    <w:rsid w:val="005D2572"/>
    <w:pPr>
      <w:keepNext/>
      <w:spacing w:line="320" w:lineRule="exact"/>
      <w:contextualSpacing/>
      <w:jc w:val="both"/>
      <w:outlineLvl w:val="0"/>
    </w:pPr>
    <w:rPr>
      <w:rFonts w:ascii="Trebuchet MS" w:hAnsi="Trebuchet MS" w:cstheme="minorHAnsi"/>
      <w:iCs/>
      <w:color w:val="000000" w:themeColor="text1"/>
      <w:sz w:val="20"/>
      <w:szCs w:val="20"/>
    </w:rPr>
  </w:style>
  <w:style w:type="paragraph" w:styleId="Ttulo2">
    <w:name w:val="heading 2"/>
    <w:basedOn w:val="Normal"/>
    <w:next w:val="Normal"/>
    <w:link w:val="Ttulo2Char"/>
    <w:uiPriority w:val="99"/>
    <w:qFormat/>
    <w:rsid w:val="00704452"/>
    <w:pPr>
      <w:keepNext/>
      <w:jc w:val="both"/>
      <w:outlineLvl w:val="1"/>
    </w:pPr>
    <w:rPr>
      <w:smallCaps/>
    </w:rPr>
  </w:style>
  <w:style w:type="paragraph" w:styleId="Ttulo3">
    <w:name w:val="heading 3"/>
    <w:basedOn w:val="Normal"/>
    <w:next w:val="Normal"/>
    <w:link w:val="Ttulo3Char"/>
    <w:uiPriority w:val="99"/>
    <w:qFormat/>
    <w:rsid w:val="00704452"/>
    <w:pPr>
      <w:keepNext/>
      <w:jc w:val="center"/>
      <w:outlineLvl w:val="2"/>
    </w:pPr>
    <w:rPr>
      <w:b/>
      <w:bCs/>
      <w:sz w:val="23"/>
      <w:szCs w:val="23"/>
      <w:u w:val="single"/>
    </w:rPr>
  </w:style>
  <w:style w:type="paragraph" w:styleId="Ttulo4">
    <w:name w:val="heading 4"/>
    <w:basedOn w:val="Normal"/>
    <w:next w:val="Normal"/>
    <w:link w:val="Ttulo4Char"/>
    <w:uiPriority w:val="99"/>
    <w:qFormat/>
    <w:rsid w:val="00704452"/>
    <w:pPr>
      <w:keepNext/>
      <w:ind w:firstLine="1440"/>
      <w:jc w:val="both"/>
      <w:outlineLvl w:val="3"/>
    </w:pPr>
    <w:rPr>
      <w:b/>
      <w:bCs/>
    </w:rPr>
  </w:style>
  <w:style w:type="paragraph" w:styleId="Ttulo5">
    <w:name w:val="heading 5"/>
    <w:basedOn w:val="Normal"/>
    <w:next w:val="Normal"/>
    <w:link w:val="Ttulo5Char"/>
    <w:uiPriority w:val="99"/>
    <w:qFormat/>
    <w:rsid w:val="00704452"/>
    <w:pPr>
      <w:keepNext/>
      <w:jc w:val="center"/>
      <w:outlineLvl w:val="4"/>
    </w:pPr>
    <w:rPr>
      <w:b/>
      <w:bCs/>
      <w:sz w:val="23"/>
      <w:szCs w:val="23"/>
    </w:rPr>
  </w:style>
  <w:style w:type="paragraph" w:styleId="Ttulo6">
    <w:name w:val="heading 6"/>
    <w:basedOn w:val="Normal"/>
    <w:next w:val="Normal"/>
    <w:link w:val="Ttulo6Char"/>
    <w:uiPriority w:val="99"/>
    <w:qFormat/>
    <w:rsid w:val="00704452"/>
    <w:pPr>
      <w:keepNext/>
      <w:spacing w:before="120" w:after="120"/>
      <w:ind w:left="57" w:right="57"/>
      <w:outlineLvl w:val="5"/>
    </w:pPr>
    <w:rPr>
      <w:i/>
      <w:iCs/>
      <w:color w:val="000000"/>
    </w:rPr>
  </w:style>
  <w:style w:type="paragraph" w:styleId="Ttulo7">
    <w:name w:val="heading 7"/>
    <w:basedOn w:val="Normal"/>
    <w:next w:val="Normal"/>
    <w:link w:val="Ttulo7Char"/>
    <w:uiPriority w:val="99"/>
    <w:qFormat/>
    <w:rsid w:val="00704452"/>
    <w:pPr>
      <w:keepNext/>
      <w:ind w:firstLine="708"/>
      <w:jc w:val="both"/>
      <w:outlineLvl w:val="6"/>
    </w:pPr>
    <w:rPr>
      <w:rFonts w:ascii="Frutiger Light" w:hAnsi="Frutiger Light"/>
      <w:i/>
      <w:w w:val="0"/>
      <w:sz w:val="26"/>
    </w:rPr>
  </w:style>
  <w:style w:type="paragraph" w:styleId="Ttulo8">
    <w:name w:val="heading 8"/>
    <w:basedOn w:val="Normal"/>
    <w:next w:val="Normal"/>
    <w:link w:val="Ttulo8Char"/>
    <w:uiPriority w:val="99"/>
    <w:qFormat/>
    <w:rsid w:val="00704452"/>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link w:val="Ttulo9Char"/>
    <w:uiPriority w:val="99"/>
    <w:qFormat/>
    <w:rsid w:val="00704452"/>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5D2572"/>
    <w:rPr>
      <w:rFonts w:ascii="Trebuchet MS" w:eastAsia="Times New Roman" w:hAnsi="Trebuchet MS" w:cstheme="minorHAnsi"/>
      <w:iCs/>
      <w:color w:val="000000" w:themeColor="text1"/>
      <w:sz w:val="20"/>
      <w:szCs w:val="20"/>
      <w:lang w:eastAsia="pt-BR"/>
    </w:rPr>
  </w:style>
  <w:style w:type="character" w:customStyle="1" w:styleId="Ttulo2Char">
    <w:name w:val="Título 2 Char"/>
    <w:basedOn w:val="Fontepargpadro"/>
    <w:link w:val="Ttulo2"/>
    <w:uiPriority w:val="99"/>
    <w:rsid w:val="00704452"/>
    <w:rPr>
      <w:rFonts w:ascii="Times New Roman" w:eastAsia="Times New Roman" w:hAnsi="Times New Roman" w:cs="Times New Roman"/>
      <w:smallCaps/>
      <w:sz w:val="24"/>
      <w:szCs w:val="24"/>
      <w:lang w:eastAsia="pt-BR"/>
    </w:rPr>
  </w:style>
  <w:style w:type="character" w:customStyle="1" w:styleId="Ttulo3Char">
    <w:name w:val="Título 3 Char"/>
    <w:basedOn w:val="Fontepargpadro"/>
    <w:link w:val="Ttulo3"/>
    <w:uiPriority w:val="99"/>
    <w:rsid w:val="00704452"/>
    <w:rPr>
      <w:rFonts w:ascii="Times New Roman" w:eastAsia="Times New Roman" w:hAnsi="Times New Roman" w:cs="Times New Roman"/>
      <w:b/>
      <w:bCs/>
      <w:sz w:val="23"/>
      <w:szCs w:val="23"/>
      <w:u w:val="single"/>
      <w:lang w:eastAsia="pt-BR"/>
    </w:rPr>
  </w:style>
  <w:style w:type="character" w:customStyle="1" w:styleId="Ttulo4Char">
    <w:name w:val="Título 4 Char"/>
    <w:basedOn w:val="Fontepargpadro"/>
    <w:link w:val="Ttulo4"/>
    <w:uiPriority w:val="99"/>
    <w:rsid w:val="00704452"/>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9"/>
    <w:rsid w:val="00704452"/>
    <w:rPr>
      <w:rFonts w:ascii="Times New Roman" w:eastAsia="Times New Roman" w:hAnsi="Times New Roman" w:cs="Times New Roman"/>
      <w:b/>
      <w:bCs/>
      <w:sz w:val="23"/>
      <w:szCs w:val="23"/>
      <w:lang w:eastAsia="pt-BR"/>
    </w:rPr>
  </w:style>
  <w:style w:type="character" w:customStyle="1" w:styleId="Ttulo6Char">
    <w:name w:val="Título 6 Char"/>
    <w:basedOn w:val="Fontepargpadro"/>
    <w:link w:val="Ttulo6"/>
    <w:uiPriority w:val="99"/>
    <w:rsid w:val="00704452"/>
    <w:rPr>
      <w:rFonts w:ascii="Times New Roman" w:eastAsia="Times New Roman" w:hAnsi="Times New Roman" w:cs="Times New Roman"/>
      <w:i/>
      <w:iCs/>
      <w:color w:val="000000"/>
      <w:sz w:val="24"/>
      <w:szCs w:val="24"/>
      <w:lang w:eastAsia="pt-BR"/>
    </w:rPr>
  </w:style>
  <w:style w:type="character" w:customStyle="1" w:styleId="Ttulo7Char">
    <w:name w:val="Título 7 Char"/>
    <w:basedOn w:val="Fontepargpadro"/>
    <w:link w:val="Ttulo7"/>
    <w:uiPriority w:val="99"/>
    <w:rsid w:val="00704452"/>
    <w:rPr>
      <w:rFonts w:ascii="Frutiger Light" w:eastAsia="Times New Roman" w:hAnsi="Frutiger Light" w:cs="Times New Roman"/>
      <w:i/>
      <w:w w:val="0"/>
      <w:sz w:val="26"/>
      <w:szCs w:val="24"/>
      <w:lang w:eastAsia="pt-BR"/>
    </w:rPr>
  </w:style>
  <w:style w:type="character" w:customStyle="1" w:styleId="Ttulo8Char">
    <w:name w:val="Título 8 Char"/>
    <w:basedOn w:val="Fontepargpadro"/>
    <w:link w:val="Ttulo8"/>
    <w:uiPriority w:val="99"/>
    <w:rsid w:val="00704452"/>
    <w:rPr>
      <w:rFonts w:ascii="Frutiger Light" w:eastAsia="Times New Roman" w:hAnsi="Frutiger Light" w:cs="Times New Roman"/>
      <w:b/>
      <w:w w:val="0"/>
      <w:sz w:val="26"/>
      <w:szCs w:val="24"/>
      <w:shd w:val="clear" w:color="auto" w:fill="FFFFFF"/>
      <w:lang w:eastAsia="pt-BR"/>
    </w:rPr>
  </w:style>
  <w:style w:type="character" w:customStyle="1" w:styleId="Ttulo9Char">
    <w:name w:val="Título 9 Char"/>
    <w:basedOn w:val="Fontepargpadro"/>
    <w:link w:val="Ttulo9"/>
    <w:uiPriority w:val="99"/>
    <w:rsid w:val="00704452"/>
    <w:rPr>
      <w:rFonts w:ascii="Frutiger Light" w:eastAsia="Times New Roman" w:hAnsi="Frutiger Light" w:cs="Times New Roman"/>
      <w:b/>
      <w:color w:val="000000"/>
      <w:sz w:val="26"/>
      <w:szCs w:val="24"/>
      <w:lang w:eastAsia="pt-BR"/>
    </w:rPr>
  </w:style>
  <w:style w:type="paragraph" w:styleId="Corpodetexto">
    <w:name w:val="Body Text"/>
    <w:aliases w:val="bt,BT,.BT,body text,bd,5"/>
    <w:basedOn w:val="Normal"/>
    <w:link w:val="CorpodetextoChar"/>
    <w:uiPriority w:val="99"/>
    <w:rsid w:val="00704452"/>
    <w:pPr>
      <w:ind w:firstLine="1440"/>
      <w:jc w:val="both"/>
    </w:pPr>
    <w:rPr>
      <w:rFonts w:ascii="Arial" w:hAnsi="Arial" w:cs="Arial"/>
      <w:sz w:val="22"/>
      <w:szCs w:val="22"/>
    </w:rPr>
  </w:style>
  <w:style w:type="character" w:customStyle="1" w:styleId="CorpodetextoChar">
    <w:name w:val="Corpo de texto Char"/>
    <w:aliases w:val="bt Char,BT Char,.BT Char,body text Char,bd Char,5 Char"/>
    <w:basedOn w:val="Fontepargpadro"/>
    <w:link w:val="Corpodetexto"/>
    <w:uiPriority w:val="99"/>
    <w:rsid w:val="00704452"/>
    <w:rPr>
      <w:rFonts w:ascii="Arial" w:eastAsia="Times New Roman" w:hAnsi="Arial" w:cs="Arial"/>
      <w:lang w:eastAsia="pt-BR"/>
    </w:rPr>
  </w:style>
  <w:style w:type="paragraph" w:styleId="Saudao">
    <w:name w:val="Salutation"/>
    <w:basedOn w:val="Normal"/>
    <w:next w:val="Normal"/>
    <w:link w:val="SaudaoChar"/>
    <w:uiPriority w:val="99"/>
    <w:rsid w:val="00704452"/>
    <w:pPr>
      <w:ind w:firstLine="1440"/>
      <w:jc w:val="both"/>
    </w:pPr>
  </w:style>
  <w:style w:type="character" w:customStyle="1" w:styleId="SaudaoChar">
    <w:name w:val="Saudação Char"/>
    <w:basedOn w:val="Fontepargpadro"/>
    <w:link w:val="Saudao"/>
    <w:uiPriority w:val="99"/>
    <w:rsid w:val="00704452"/>
    <w:rPr>
      <w:rFonts w:ascii="Times New Roman" w:eastAsia="Times New Roman" w:hAnsi="Times New Roman" w:cs="Times New Roman"/>
      <w:sz w:val="24"/>
      <w:szCs w:val="24"/>
      <w:lang w:eastAsia="pt-BR"/>
    </w:rPr>
  </w:style>
  <w:style w:type="paragraph" w:customStyle="1" w:styleId="p0">
    <w:name w:val="p0"/>
    <w:basedOn w:val="Normal"/>
    <w:link w:val="p0Char"/>
    <w:rsid w:val="00704452"/>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uiPriority w:val="99"/>
    <w:rsid w:val="00704452"/>
    <w:pPr>
      <w:spacing w:before="160"/>
    </w:pPr>
    <w:rPr>
      <w:rFonts w:ascii="Arial" w:hAnsi="Arial" w:cs="Arial"/>
      <w:b/>
      <w:bCs/>
      <w:caps/>
      <w:sz w:val="18"/>
      <w:szCs w:val="18"/>
      <w:lang w:val="en-US"/>
    </w:rPr>
  </w:style>
  <w:style w:type="paragraph" w:customStyle="1" w:styleId="Centered">
    <w:name w:val="Centered"/>
    <w:basedOn w:val="Normal"/>
    <w:uiPriority w:val="99"/>
    <w:rsid w:val="00704452"/>
    <w:pPr>
      <w:keepNext/>
      <w:widowControl w:val="0"/>
      <w:spacing w:after="240"/>
      <w:jc w:val="center"/>
    </w:pPr>
    <w:rPr>
      <w:b/>
      <w:bCs/>
      <w:sz w:val="18"/>
      <w:szCs w:val="18"/>
      <w:lang w:val="en-US"/>
    </w:rPr>
  </w:style>
  <w:style w:type="paragraph" w:styleId="Lista2">
    <w:name w:val="List 2"/>
    <w:basedOn w:val="Normal"/>
    <w:uiPriority w:val="99"/>
    <w:rsid w:val="00704452"/>
    <w:pPr>
      <w:ind w:left="566" w:hanging="283"/>
      <w:jc w:val="both"/>
    </w:pPr>
  </w:style>
  <w:style w:type="paragraph" w:customStyle="1" w:styleId="sub">
    <w:name w:val="sub"/>
    <w:uiPriority w:val="99"/>
    <w:rsid w:val="00704452"/>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704452"/>
    <w:pPr>
      <w:ind w:left="283" w:hanging="283"/>
      <w:jc w:val="both"/>
    </w:pPr>
  </w:style>
  <w:style w:type="character" w:customStyle="1" w:styleId="InitialStyle">
    <w:name w:val="InitialStyle"/>
    <w:uiPriority w:val="99"/>
    <w:rsid w:val="00704452"/>
    <w:rPr>
      <w:rFonts w:ascii="Times New Roman" w:hAnsi="Times New Roman"/>
      <w:color w:val="auto"/>
      <w:spacing w:val="0"/>
      <w:sz w:val="20"/>
    </w:rPr>
  </w:style>
  <w:style w:type="character" w:styleId="Nmerodepgina">
    <w:name w:val="page number"/>
    <w:basedOn w:val="Fontepargpadro"/>
    <w:uiPriority w:val="99"/>
    <w:rsid w:val="00704452"/>
  </w:style>
  <w:style w:type="paragraph" w:styleId="Cabealho">
    <w:name w:val="header"/>
    <w:aliases w:val="Guideline,Tulo1,encabezado"/>
    <w:basedOn w:val="Normal"/>
    <w:link w:val="CabealhoChar"/>
    <w:rsid w:val="00704452"/>
    <w:pPr>
      <w:tabs>
        <w:tab w:val="center" w:pos="4419"/>
        <w:tab w:val="right" w:pos="8838"/>
      </w:tabs>
      <w:ind w:firstLine="1440"/>
      <w:jc w:val="both"/>
    </w:pPr>
  </w:style>
  <w:style w:type="character" w:customStyle="1" w:styleId="CabealhoChar">
    <w:name w:val="Cabeçalho Char"/>
    <w:aliases w:val="Guideline Char,Tulo1 Char,encabezado Char"/>
    <w:basedOn w:val="Fontepargpadro"/>
    <w:link w:val="Cabealho"/>
    <w:rsid w:val="00704452"/>
    <w:rPr>
      <w:rFonts w:ascii="Times New Roman" w:eastAsia="Times New Roman" w:hAnsi="Times New Roman" w:cs="Times New Roman"/>
      <w:sz w:val="24"/>
      <w:szCs w:val="24"/>
      <w:lang w:eastAsia="pt-BR"/>
    </w:rPr>
  </w:style>
  <w:style w:type="paragraph" w:styleId="Rodap">
    <w:name w:val="footer"/>
    <w:basedOn w:val="Normal"/>
    <w:link w:val="RodapChar"/>
    <w:uiPriority w:val="99"/>
    <w:rsid w:val="00704452"/>
    <w:pPr>
      <w:widowControl w:val="0"/>
      <w:tabs>
        <w:tab w:val="center" w:pos="4419"/>
        <w:tab w:val="right" w:pos="8838"/>
      </w:tabs>
      <w:ind w:firstLine="1440"/>
      <w:jc w:val="both"/>
    </w:pPr>
    <w:rPr>
      <w:rFonts w:ascii="Times" w:hAnsi="Times" w:cs="Verdana"/>
    </w:rPr>
  </w:style>
  <w:style w:type="character" w:customStyle="1" w:styleId="RodapChar">
    <w:name w:val="Rodapé Char"/>
    <w:basedOn w:val="Fontepargpadro"/>
    <w:link w:val="Rodap"/>
    <w:uiPriority w:val="99"/>
    <w:rsid w:val="00704452"/>
    <w:rPr>
      <w:rFonts w:ascii="Times" w:eastAsia="Times New Roman" w:hAnsi="Times" w:cs="Verdana"/>
      <w:sz w:val="24"/>
      <w:szCs w:val="24"/>
      <w:lang w:eastAsia="pt-BR"/>
    </w:rPr>
  </w:style>
  <w:style w:type="paragraph" w:styleId="Recuodecorpodetexto">
    <w:name w:val="Body Text Indent"/>
    <w:aliases w:val="bti,bt2,Body Text Bold Indent"/>
    <w:basedOn w:val="Normal"/>
    <w:link w:val="RecuodecorpodetextoChar"/>
    <w:uiPriority w:val="99"/>
    <w:rsid w:val="00704452"/>
    <w:pPr>
      <w:widowControl w:val="0"/>
      <w:jc w:val="both"/>
    </w:pPr>
    <w:rPr>
      <w:sz w:val="20"/>
      <w:szCs w:val="20"/>
    </w:rPr>
  </w:style>
  <w:style w:type="character" w:customStyle="1" w:styleId="RecuodecorpodetextoChar">
    <w:name w:val="Recuo de corpo de texto Char"/>
    <w:aliases w:val="bti Char,bt2 Char,Body Text Bold Indent Char"/>
    <w:basedOn w:val="Fontepargpadro"/>
    <w:link w:val="Recuodecorpodetexto"/>
    <w:uiPriority w:val="99"/>
    <w:rsid w:val="00704452"/>
    <w:rPr>
      <w:rFonts w:ascii="Times New Roman" w:eastAsia="Times New Roman" w:hAnsi="Times New Roman" w:cs="Times New Roman"/>
      <w:sz w:val="20"/>
      <w:szCs w:val="20"/>
      <w:lang w:eastAsia="pt-BR"/>
    </w:rPr>
  </w:style>
  <w:style w:type="paragraph" w:styleId="Corpodetexto3">
    <w:name w:val="Body Text 3"/>
    <w:basedOn w:val="Normal"/>
    <w:link w:val="Corpodetexto3Char"/>
    <w:uiPriority w:val="99"/>
    <w:rsid w:val="00704452"/>
    <w:pPr>
      <w:jc w:val="both"/>
    </w:pPr>
    <w:rPr>
      <w:rFonts w:ascii="Comic Sans MS" w:hAnsi="Comic Sans MS"/>
      <w:sz w:val="26"/>
      <w:szCs w:val="26"/>
    </w:rPr>
  </w:style>
  <w:style w:type="character" w:customStyle="1" w:styleId="Corpodetexto3Char">
    <w:name w:val="Corpo de texto 3 Char"/>
    <w:basedOn w:val="Fontepargpadro"/>
    <w:link w:val="Corpodetexto3"/>
    <w:uiPriority w:val="99"/>
    <w:rsid w:val="00704452"/>
    <w:rPr>
      <w:rFonts w:ascii="Comic Sans MS" w:eastAsia="Times New Roman" w:hAnsi="Comic Sans MS" w:cs="Times New Roman"/>
      <w:sz w:val="26"/>
      <w:szCs w:val="26"/>
      <w:lang w:eastAsia="pt-BR"/>
    </w:rPr>
  </w:style>
  <w:style w:type="paragraph" w:styleId="Recuodecorpodetexto2">
    <w:name w:val="Body Text Indent 2"/>
    <w:basedOn w:val="Normal"/>
    <w:link w:val="Recuodecorpodetexto2Char"/>
    <w:uiPriority w:val="99"/>
    <w:rsid w:val="00704452"/>
    <w:pPr>
      <w:ind w:firstLine="2160"/>
      <w:jc w:val="both"/>
    </w:pPr>
    <w:rPr>
      <w:sz w:val="23"/>
      <w:szCs w:val="23"/>
    </w:rPr>
  </w:style>
  <w:style w:type="character" w:customStyle="1" w:styleId="Recuodecorpodetexto2Char">
    <w:name w:val="Recuo de corpo de texto 2 Char"/>
    <w:basedOn w:val="Fontepargpadro"/>
    <w:link w:val="Recuodecorpodetexto2"/>
    <w:uiPriority w:val="99"/>
    <w:rsid w:val="00704452"/>
    <w:rPr>
      <w:rFonts w:ascii="Times New Roman" w:eastAsia="Times New Roman" w:hAnsi="Times New Roman" w:cs="Times New Roman"/>
      <w:sz w:val="23"/>
      <w:szCs w:val="23"/>
      <w:lang w:eastAsia="pt-BR"/>
    </w:rPr>
  </w:style>
  <w:style w:type="paragraph" w:styleId="Recuodecorpodetexto3">
    <w:name w:val="Body Text Indent 3"/>
    <w:basedOn w:val="Normal"/>
    <w:link w:val="Recuodecorpodetexto3Char"/>
    <w:uiPriority w:val="99"/>
    <w:rsid w:val="00704452"/>
    <w:pPr>
      <w:widowControl w:val="0"/>
      <w:ind w:firstLine="2124"/>
      <w:jc w:val="both"/>
    </w:pPr>
    <w:rPr>
      <w:color w:val="000000"/>
    </w:rPr>
  </w:style>
  <w:style w:type="character" w:customStyle="1" w:styleId="Recuodecorpodetexto3Char">
    <w:name w:val="Recuo de corpo de texto 3 Char"/>
    <w:basedOn w:val="Fontepargpadro"/>
    <w:link w:val="Recuodecorpodetexto3"/>
    <w:uiPriority w:val="99"/>
    <w:rsid w:val="00704452"/>
    <w:rPr>
      <w:rFonts w:ascii="Times New Roman" w:eastAsia="Times New Roman" w:hAnsi="Times New Roman" w:cs="Times New Roman"/>
      <w:color w:val="000000"/>
      <w:sz w:val="24"/>
      <w:szCs w:val="24"/>
      <w:lang w:eastAsia="pt-BR"/>
    </w:rPr>
  </w:style>
  <w:style w:type="paragraph" w:styleId="Textodenotaderodap">
    <w:name w:val="footnote text"/>
    <w:basedOn w:val="Normal"/>
    <w:link w:val="TextodenotaderodapChar"/>
    <w:semiHidden/>
    <w:rsid w:val="00704452"/>
    <w:rPr>
      <w:sz w:val="20"/>
      <w:szCs w:val="20"/>
    </w:rPr>
  </w:style>
  <w:style w:type="character" w:customStyle="1" w:styleId="TextodenotaderodapChar">
    <w:name w:val="Texto de nota de rodapé Char"/>
    <w:basedOn w:val="Fontepargpadro"/>
    <w:link w:val="Textodenotaderodap"/>
    <w:semiHidden/>
    <w:rsid w:val="00704452"/>
    <w:rPr>
      <w:rFonts w:ascii="Times New Roman" w:eastAsia="Times New Roman" w:hAnsi="Times New Roman" w:cs="Times New Roman"/>
      <w:sz w:val="20"/>
      <w:szCs w:val="20"/>
      <w:lang w:eastAsia="pt-BR"/>
    </w:rPr>
  </w:style>
  <w:style w:type="character" w:styleId="Refdenotaderodap">
    <w:name w:val="footnote reference"/>
    <w:semiHidden/>
    <w:rsid w:val="00704452"/>
    <w:rPr>
      <w:spacing w:val="0"/>
      <w:vertAlign w:val="superscript"/>
    </w:rPr>
  </w:style>
  <w:style w:type="paragraph" w:customStyle="1" w:styleId="para10">
    <w:name w:val="para10"/>
    <w:uiPriority w:val="99"/>
    <w:rsid w:val="00704452"/>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704452"/>
    <w:pPr>
      <w:tabs>
        <w:tab w:val="left" w:pos="9072"/>
      </w:tabs>
      <w:spacing w:line="240" w:lineRule="atLeast"/>
      <w:ind w:left="426" w:right="-1"/>
      <w:jc w:val="both"/>
    </w:pPr>
  </w:style>
  <w:style w:type="paragraph" w:styleId="Ttulo">
    <w:name w:val="Title"/>
    <w:aliases w:val="t"/>
    <w:basedOn w:val="Normal"/>
    <w:link w:val="TtuloChar"/>
    <w:uiPriority w:val="99"/>
    <w:qFormat/>
    <w:rsid w:val="00704452"/>
    <w:pPr>
      <w:jc w:val="center"/>
    </w:pPr>
    <w:rPr>
      <w:b/>
      <w:bCs/>
      <w:sz w:val="22"/>
      <w:szCs w:val="22"/>
    </w:rPr>
  </w:style>
  <w:style w:type="character" w:customStyle="1" w:styleId="TtuloChar">
    <w:name w:val="Título Char"/>
    <w:aliases w:val="t Char"/>
    <w:basedOn w:val="Fontepargpadro"/>
    <w:link w:val="Ttulo"/>
    <w:uiPriority w:val="99"/>
    <w:rsid w:val="00704452"/>
    <w:rPr>
      <w:rFonts w:ascii="Times New Roman" w:eastAsia="Times New Roman" w:hAnsi="Times New Roman" w:cs="Times New Roman"/>
      <w:b/>
      <w:bCs/>
      <w:lang w:eastAsia="pt-BR"/>
    </w:rPr>
  </w:style>
  <w:style w:type="paragraph" w:styleId="MapadoDocumento">
    <w:name w:val="Document Map"/>
    <w:basedOn w:val="Normal"/>
    <w:link w:val="MapadoDocumentoChar"/>
    <w:uiPriority w:val="99"/>
    <w:semiHidden/>
    <w:rsid w:val="00704452"/>
    <w:pPr>
      <w:shd w:val="clear" w:color="auto" w:fill="000080"/>
    </w:pPr>
    <w:rPr>
      <w:rFonts w:ascii="Tahoma" w:hAnsi="Tahoma" w:cs="Times"/>
    </w:rPr>
  </w:style>
  <w:style w:type="character" w:customStyle="1" w:styleId="MapadoDocumentoChar">
    <w:name w:val="Mapa do Documento Char"/>
    <w:basedOn w:val="Fontepargpadro"/>
    <w:link w:val="MapadoDocumento"/>
    <w:uiPriority w:val="99"/>
    <w:semiHidden/>
    <w:rsid w:val="00704452"/>
    <w:rPr>
      <w:rFonts w:ascii="Tahoma" w:eastAsia="Times New Roman" w:hAnsi="Tahoma" w:cs="Times"/>
      <w:sz w:val="24"/>
      <w:szCs w:val="24"/>
      <w:shd w:val="clear" w:color="auto" w:fill="000080"/>
      <w:lang w:eastAsia="pt-BR"/>
    </w:rPr>
  </w:style>
  <w:style w:type="paragraph" w:customStyle="1" w:styleId="c3">
    <w:name w:val="c3"/>
    <w:basedOn w:val="Normal"/>
    <w:uiPriority w:val="99"/>
    <w:rsid w:val="00704452"/>
    <w:pPr>
      <w:spacing w:line="240" w:lineRule="atLeast"/>
      <w:jc w:val="center"/>
    </w:pPr>
    <w:rPr>
      <w:rFonts w:ascii="Times" w:hAnsi="Times" w:cs="Verdana"/>
    </w:rPr>
  </w:style>
  <w:style w:type="character" w:styleId="Hyperlink">
    <w:name w:val="Hyperlink"/>
    <w:uiPriority w:val="99"/>
    <w:rsid w:val="00704452"/>
    <w:rPr>
      <w:color w:val="0000FF"/>
      <w:spacing w:val="0"/>
      <w:u w:val="single"/>
    </w:rPr>
  </w:style>
  <w:style w:type="character" w:styleId="HiperlinkVisitado">
    <w:name w:val="FollowedHyperlink"/>
    <w:uiPriority w:val="99"/>
    <w:rsid w:val="00704452"/>
    <w:rPr>
      <w:color w:val="800080"/>
      <w:spacing w:val="0"/>
      <w:u w:val="single"/>
    </w:rPr>
  </w:style>
  <w:style w:type="paragraph" w:customStyle="1" w:styleId="DeltaViewTableHeading">
    <w:name w:val="DeltaView Table Heading"/>
    <w:basedOn w:val="Normal"/>
    <w:uiPriority w:val="99"/>
    <w:rsid w:val="00704452"/>
    <w:pPr>
      <w:spacing w:after="120"/>
    </w:pPr>
    <w:rPr>
      <w:rFonts w:ascii="Arial" w:hAnsi="Arial" w:cs="Arial"/>
      <w:b/>
      <w:bCs/>
      <w:lang w:val="en-US"/>
    </w:rPr>
  </w:style>
  <w:style w:type="paragraph" w:customStyle="1" w:styleId="DeltaViewTableBody">
    <w:name w:val="DeltaView Table Body"/>
    <w:basedOn w:val="Normal"/>
    <w:uiPriority w:val="99"/>
    <w:rsid w:val="00704452"/>
    <w:rPr>
      <w:rFonts w:ascii="Arial" w:hAnsi="Arial" w:cs="Arial"/>
      <w:lang w:val="en-US"/>
    </w:rPr>
  </w:style>
  <w:style w:type="paragraph" w:customStyle="1" w:styleId="DeltaViewAnnounce">
    <w:name w:val="DeltaView Announce"/>
    <w:uiPriority w:val="99"/>
    <w:rsid w:val="00704452"/>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styleId="Refdecomentrio">
    <w:name w:val="annotation reference"/>
    <w:uiPriority w:val="99"/>
    <w:rsid w:val="00704452"/>
    <w:rPr>
      <w:spacing w:val="0"/>
      <w:sz w:val="16"/>
    </w:rPr>
  </w:style>
  <w:style w:type="character" w:customStyle="1" w:styleId="DeltaViewInsertion">
    <w:name w:val="DeltaView Insertion"/>
    <w:rsid w:val="00704452"/>
    <w:rPr>
      <w:color w:val="0000FF"/>
      <w:spacing w:val="0"/>
      <w:u w:val="double"/>
    </w:rPr>
  </w:style>
  <w:style w:type="character" w:customStyle="1" w:styleId="DeltaViewDeletion">
    <w:name w:val="DeltaView Deletion"/>
    <w:uiPriority w:val="99"/>
    <w:rsid w:val="00704452"/>
    <w:rPr>
      <w:strike/>
      <w:color w:val="FF0000"/>
      <w:spacing w:val="0"/>
    </w:rPr>
  </w:style>
  <w:style w:type="character" w:customStyle="1" w:styleId="DeltaViewMoveSource">
    <w:name w:val="DeltaView Move Source"/>
    <w:uiPriority w:val="99"/>
    <w:rsid w:val="00704452"/>
    <w:rPr>
      <w:strike/>
      <w:color w:val="00C000"/>
      <w:spacing w:val="0"/>
    </w:rPr>
  </w:style>
  <w:style w:type="character" w:customStyle="1" w:styleId="DeltaViewMoveDestination">
    <w:name w:val="DeltaView Move Destination"/>
    <w:uiPriority w:val="99"/>
    <w:rsid w:val="00704452"/>
    <w:rPr>
      <w:color w:val="00C000"/>
      <w:spacing w:val="0"/>
      <w:u w:val="double"/>
    </w:rPr>
  </w:style>
  <w:style w:type="paragraph" w:styleId="Textodecomentrio">
    <w:name w:val="annotation text"/>
    <w:basedOn w:val="Normal"/>
    <w:link w:val="TextodecomentrioChar"/>
    <w:uiPriority w:val="99"/>
    <w:rsid w:val="00704452"/>
    <w:rPr>
      <w:sz w:val="20"/>
      <w:szCs w:val="20"/>
    </w:rPr>
  </w:style>
  <w:style w:type="character" w:customStyle="1" w:styleId="TextodecomentrioChar">
    <w:name w:val="Texto de comentário Char"/>
    <w:basedOn w:val="Fontepargpadro"/>
    <w:link w:val="Textodecomentrio"/>
    <w:uiPriority w:val="99"/>
    <w:rsid w:val="00704452"/>
    <w:rPr>
      <w:rFonts w:ascii="Times New Roman" w:eastAsia="Times New Roman" w:hAnsi="Times New Roman" w:cs="Times New Roman"/>
      <w:sz w:val="20"/>
      <w:szCs w:val="20"/>
      <w:lang w:eastAsia="pt-BR"/>
    </w:rPr>
  </w:style>
  <w:style w:type="character" w:customStyle="1" w:styleId="DeltaViewChangeNumber">
    <w:name w:val="DeltaView Change Number"/>
    <w:uiPriority w:val="99"/>
    <w:rsid w:val="00704452"/>
    <w:rPr>
      <w:color w:val="000000"/>
      <w:spacing w:val="0"/>
      <w:vertAlign w:val="superscript"/>
    </w:rPr>
  </w:style>
  <w:style w:type="character" w:customStyle="1" w:styleId="DeltaViewDelimiter">
    <w:name w:val="DeltaView Delimiter"/>
    <w:uiPriority w:val="99"/>
    <w:rsid w:val="00704452"/>
    <w:rPr>
      <w:spacing w:val="0"/>
    </w:rPr>
  </w:style>
  <w:style w:type="character" w:customStyle="1" w:styleId="DeltaViewFormatChange">
    <w:name w:val="DeltaView Format Change"/>
    <w:uiPriority w:val="99"/>
    <w:rsid w:val="00704452"/>
    <w:rPr>
      <w:color w:val="000000"/>
      <w:spacing w:val="0"/>
    </w:rPr>
  </w:style>
  <w:style w:type="character" w:customStyle="1" w:styleId="DeltaViewMovedDeletion">
    <w:name w:val="DeltaView Moved Deletion"/>
    <w:uiPriority w:val="99"/>
    <w:rsid w:val="00704452"/>
    <w:rPr>
      <w:strike/>
      <w:color w:val="C08080"/>
      <w:spacing w:val="0"/>
    </w:rPr>
  </w:style>
  <w:style w:type="character" w:customStyle="1" w:styleId="DeltaViewEditorComment">
    <w:name w:val="DeltaView Editor Comment"/>
    <w:uiPriority w:val="99"/>
    <w:rsid w:val="00704452"/>
    <w:rPr>
      <w:color w:val="0000FF"/>
      <w:spacing w:val="0"/>
      <w:u w:val="double"/>
    </w:rPr>
  </w:style>
  <w:style w:type="paragraph" w:styleId="Corpodetexto2">
    <w:name w:val="Body Text 2"/>
    <w:basedOn w:val="Normal"/>
    <w:link w:val="Corpodetexto2Char"/>
    <w:uiPriority w:val="99"/>
    <w:rsid w:val="00704452"/>
    <w:pPr>
      <w:autoSpaceDE/>
      <w:autoSpaceDN/>
      <w:adjustRightInd/>
      <w:jc w:val="both"/>
    </w:pPr>
  </w:style>
  <w:style w:type="character" w:customStyle="1" w:styleId="Corpodetexto2Char">
    <w:name w:val="Corpo de texto 2 Char"/>
    <w:basedOn w:val="Fontepargpadro"/>
    <w:link w:val="Corpodetexto2"/>
    <w:uiPriority w:val="99"/>
    <w:rsid w:val="00704452"/>
    <w:rPr>
      <w:rFonts w:ascii="Times New Roman" w:eastAsia="Times New Roman" w:hAnsi="Times New Roman" w:cs="Times New Roman"/>
      <w:sz w:val="24"/>
      <w:szCs w:val="24"/>
      <w:lang w:eastAsia="pt-BR"/>
    </w:rPr>
  </w:style>
  <w:style w:type="paragraph" w:styleId="NormalWeb">
    <w:name w:val="Normal (Web)"/>
    <w:basedOn w:val="Normal"/>
    <w:rsid w:val="00704452"/>
    <w:pPr>
      <w:autoSpaceDE/>
      <w:autoSpaceDN/>
      <w:adjustRightInd/>
      <w:spacing w:before="100" w:beforeAutospacing="1" w:after="100" w:afterAutospacing="1"/>
    </w:pPr>
    <w:rPr>
      <w:rFonts w:ascii="Arial Unicode MS"/>
    </w:rPr>
  </w:style>
  <w:style w:type="paragraph" w:customStyle="1" w:styleId="CorpodetextobtBT">
    <w:name w:val="Corpo de texto.bt.BT"/>
    <w:basedOn w:val="Normal"/>
    <w:uiPriority w:val="99"/>
    <w:rsid w:val="00704452"/>
    <w:pPr>
      <w:autoSpaceDE/>
      <w:autoSpaceDN/>
      <w:adjustRightInd/>
      <w:jc w:val="both"/>
    </w:pPr>
    <w:rPr>
      <w:rFonts w:ascii="Arial" w:hAnsi="Arial"/>
      <w:szCs w:val="20"/>
    </w:rPr>
  </w:style>
  <w:style w:type="paragraph" w:styleId="Assuntodocomentrio">
    <w:name w:val="annotation subject"/>
    <w:basedOn w:val="Textodecomentrio"/>
    <w:next w:val="Textodecomentrio"/>
    <w:link w:val="AssuntodocomentrioChar"/>
    <w:uiPriority w:val="99"/>
    <w:semiHidden/>
    <w:rsid w:val="00704452"/>
    <w:rPr>
      <w:b/>
      <w:bCs/>
    </w:rPr>
  </w:style>
  <w:style w:type="character" w:customStyle="1" w:styleId="AssuntodocomentrioChar">
    <w:name w:val="Assunto do comentário Char"/>
    <w:basedOn w:val="TextodecomentrioChar"/>
    <w:link w:val="Assuntodocomentrio"/>
    <w:uiPriority w:val="99"/>
    <w:semiHidden/>
    <w:rsid w:val="00704452"/>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rsid w:val="00704452"/>
    <w:rPr>
      <w:rFonts w:ascii="Tahoma" w:hAnsi="Tahoma"/>
      <w:sz w:val="16"/>
      <w:szCs w:val="16"/>
    </w:rPr>
  </w:style>
  <w:style w:type="character" w:customStyle="1" w:styleId="TextodebaloChar">
    <w:name w:val="Texto de balão Char"/>
    <w:basedOn w:val="Fontepargpadro"/>
    <w:link w:val="Textodebalo"/>
    <w:uiPriority w:val="99"/>
    <w:semiHidden/>
    <w:rsid w:val="00704452"/>
    <w:rPr>
      <w:rFonts w:ascii="Tahoma" w:eastAsia="Times New Roman" w:hAnsi="Tahoma" w:cs="Times New Roman"/>
      <w:sz w:val="16"/>
      <w:szCs w:val="16"/>
      <w:lang w:eastAsia="pt-BR"/>
    </w:rPr>
  </w:style>
  <w:style w:type="paragraph" w:customStyle="1" w:styleId="BalloonText1">
    <w:name w:val="Balloon Text1"/>
    <w:basedOn w:val="Normal"/>
    <w:uiPriority w:val="99"/>
    <w:semiHidden/>
    <w:rsid w:val="00704452"/>
    <w:rPr>
      <w:rFonts w:ascii="Tahoma" w:hAnsi="Tahoma" w:cs="Tahoma"/>
      <w:sz w:val="16"/>
      <w:szCs w:val="16"/>
    </w:rPr>
  </w:style>
  <w:style w:type="character" w:customStyle="1" w:styleId="bodytext3char">
    <w:name w:val="bodytext3char"/>
    <w:uiPriority w:val="99"/>
    <w:rsid w:val="00704452"/>
  </w:style>
  <w:style w:type="paragraph" w:customStyle="1" w:styleId="Citipet">
    <w:name w:val="Citipet"/>
    <w:uiPriority w:val="99"/>
    <w:rsid w:val="00704452"/>
    <w:pPr>
      <w:widowControl w:val="0"/>
      <w:spacing w:after="0" w:line="240" w:lineRule="auto"/>
      <w:ind w:left="1418" w:right="1134"/>
      <w:jc w:val="both"/>
    </w:pPr>
    <w:rPr>
      <w:rFonts w:ascii="Times New Roman" w:eastAsia="Times New Roman" w:hAnsi="Times New Roman" w:cs="Times New Roman"/>
      <w:sz w:val="20"/>
      <w:szCs w:val="20"/>
    </w:rPr>
  </w:style>
  <w:style w:type="paragraph" w:customStyle="1" w:styleId="Switzerland">
    <w:name w:val="Switzerland"/>
    <w:basedOn w:val="Corpodetexto"/>
    <w:uiPriority w:val="99"/>
    <w:rsid w:val="00704452"/>
    <w:pPr>
      <w:autoSpaceDE/>
      <w:autoSpaceDN/>
      <w:adjustRightInd/>
      <w:ind w:firstLine="0"/>
    </w:pPr>
    <w:rPr>
      <w:rFonts w:ascii="Times New Roman" w:eastAsia="MS Mincho" w:hAnsi="Times New Roman" w:cs="Times New Roman"/>
      <w:lang w:eastAsia="en-US"/>
    </w:rPr>
  </w:style>
  <w:style w:type="paragraph" w:styleId="Subttulo">
    <w:name w:val="Subtitle"/>
    <w:basedOn w:val="Normal"/>
    <w:link w:val="SubttuloChar"/>
    <w:uiPriority w:val="99"/>
    <w:qFormat/>
    <w:rsid w:val="00704452"/>
    <w:pPr>
      <w:autoSpaceDE/>
      <w:autoSpaceDN/>
      <w:adjustRightInd/>
      <w:spacing w:after="60"/>
      <w:jc w:val="center"/>
      <w:outlineLvl w:val="1"/>
    </w:pPr>
    <w:rPr>
      <w:rFonts w:ascii="Arial" w:hAnsi="Arial" w:cs="Arial"/>
      <w:lang w:val="en-US" w:eastAsia="en-US"/>
    </w:rPr>
  </w:style>
  <w:style w:type="character" w:customStyle="1" w:styleId="SubttuloChar">
    <w:name w:val="Subtítulo Char"/>
    <w:basedOn w:val="Fontepargpadro"/>
    <w:link w:val="Subttulo"/>
    <w:uiPriority w:val="99"/>
    <w:rsid w:val="00704452"/>
    <w:rPr>
      <w:rFonts w:ascii="Arial" w:eastAsia="Times New Roman" w:hAnsi="Arial" w:cs="Arial"/>
      <w:sz w:val="24"/>
      <w:szCs w:val="24"/>
      <w:lang w:val="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704452"/>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styleId="PargrafodaLista">
    <w:name w:val="List Paragraph"/>
    <w:aliases w:val="Vitor Título,Vitor T’tulo,List Paragraph_0,Vitor T?tulo,Capítulo"/>
    <w:basedOn w:val="Normal"/>
    <w:link w:val="PargrafodaListaChar"/>
    <w:uiPriority w:val="99"/>
    <w:qFormat/>
    <w:rsid w:val="00704452"/>
    <w:pPr>
      <w:ind w:left="708"/>
    </w:pPr>
    <w:rPr>
      <w:szCs w:val="20"/>
      <w:lang w:val="x-none" w:eastAsia="x-none"/>
    </w:rPr>
  </w:style>
  <w:style w:type="paragraph" w:customStyle="1" w:styleId="PargrafodaLista1">
    <w:name w:val="Parágrafo da Lista1"/>
    <w:basedOn w:val="Normal"/>
    <w:uiPriority w:val="34"/>
    <w:qFormat/>
    <w:rsid w:val="00704452"/>
    <w:pPr>
      <w:ind w:left="708"/>
    </w:pPr>
  </w:style>
  <w:style w:type="character" w:customStyle="1" w:styleId="Textodocorpo">
    <w:name w:val="Texto do corpo_"/>
    <w:link w:val="Textodocorpo0"/>
    <w:locked/>
    <w:rsid w:val="00704452"/>
    <w:rPr>
      <w:sz w:val="21"/>
      <w:shd w:val="clear" w:color="auto" w:fill="FFFFFF"/>
    </w:rPr>
  </w:style>
  <w:style w:type="paragraph" w:customStyle="1" w:styleId="Textodocorpo0">
    <w:name w:val="Texto do corpo"/>
    <w:basedOn w:val="Normal"/>
    <w:link w:val="Textodocorpo"/>
    <w:rsid w:val="00704452"/>
    <w:pPr>
      <w:shd w:val="clear" w:color="auto" w:fill="FFFFFF"/>
      <w:autoSpaceDE/>
      <w:autoSpaceDN/>
      <w:adjustRightInd/>
      <w:spacing w:after="360" w:line="240" w:lineRule="atLeast"/>
      <w:ind w:hanging="1760"/>
    </w:pPr>
    <w:rPr>
      <w:rFonts w:asciiTheme="minorHAnsi" w:eastAsiaTheme="minorHAnsi" w:hAnsiTheme="minorHAnsi" w:cstheme="minorBidi"/>
      <w:sz w:val="21"/>
      <w:szCs w:val="22"/>
      <w:lang w:eastAsia="en-US"/>
    </w:rPr>
  </w:style>
  <w:style w:type="table" w:styleId="Tabelacomgrade">
    <w:name w:val="Table Grid"/>
    <w:basedOn w:val="Tabelanormal"/>
    <w:uiPriority w:val="59"/>
    <w:rsid w:val="00704452"/>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04452"/>
    <w:pPr>
      <w:autoSpaceDE w:val="0"/>
      <w:autoSpaceDN w:val="0"/>
      <w:adjustRightInd w:val="0"/>
      <w:spacing w:after="0" w:line="240" w:lineRule="auto"/>
    </w:pPr>
    <w:rPr>
      <w:rFonts w:ascii="Calibri" w:eastAsia="Times New Roman" w:hAnsi="Calibri" w:cs="Calibri"/>
      <w:color w:val="000000"/>
      <w:sz w:val="24"/>
      <w:szCs w:val="24"/>
      <w:lang w:val="en-US" w:eastAsia="pt-BR"/>
    </w:rPr>
  </w:style>
  <w:style w:type="paragraph" w:styleId="Reviso">
    <w:name w:val="Revision"/>
    <w:hidden/>
    <w:uiPriority w:val="99"/>
    <w:semiHidden/>
    <w:rsid w:val="00704452"/>
    <w:pPr>
      <w:spacing w:after="0" w:line="240" w:lineRule="auto"/>
    </w:pPr>
    <w:rPr>
      <w:rFonts w:ascii="Times New Roman" w:eastAsia="Times New Roman" w:hAnsi="Times New Roman" w:cs="Times New Roman"/>
      <w:sz w:val="24"/>
      <w:szCs w:val="24"/>
      <w:lang w:eastAsia="pt-BR"/>
    </w:rPr>
  </w:style>
  <w:style w:type="paragraph" w:customStyle="1" w:styleId="BodyText21">
    <w:name w:val="Body Text 21"/>
    <w:basedOn w:val="Normal"/>
    <w:rsid w:val="00704452"/>
    <w:pPr>
      <w:widowControl w:val="0"/>
      <w:jc w:val="both"/>
    </w:pPr>
    <w:rPr>
      <w:rFonts w:ascii="Arial" w:hAnsi="Arial" w:cs="Arial"/>
    </w:rPr>
  </w:style>
  <w:style w:type="character" w:customStyle="1" w:styleId="PargrafodaListaChar">
    <w:name w:val="Parágrafo da Lista Char"/>
    <w:aliases w:val="Vitor Título Char,Vitor T’tulo Char,List Paragraph_0 Char,Vitor T?tulo Char,Capítulo Char"/>
    <w:link w:val="PargrafodaLista"/>
    <w:uiPriority w:val="99"/>
    <w:qFormat/>
    <w:locked/>
    <w:rsid w:val="00704452"/>
    <w:rPr>
      <w:rFonts w:ascii="Times New Roman" w:eastAsia="Times New Roman" w:hAnsi="Times New Roman" w:cs="Times New Roman"/>
      <w:sz w:val="24"/>
      <w:szCs w:val="20"/>
      <w:lang w:val="x-none" w:eastAsia="x-none"/>
    </w:rPr>
  </w:style>
  <w:style w:type="paragraph" w:customStyle="1" w:styleId="western">
    <w:name w:val="western"/>
    <w:basedOn w:val="Normal"/>
    <w:rsid w:val="00704452"/>
    <w:pPr>
      <w:autoSpaceDE/>
      <w:autoSpaceDN/>
      <w:adjustRightInd/>
      <w:spacing w:before="100" w:beforeAutospacing="1" w:after="119"/>
      <w:jc w:val="both"/>
    </w:pPr>
    <w:rPr>
      <w:rFonts w:ascii="Arial Unicode MS" w:hAnsi="Arial Unicode MS" w:cs="Arial Unicode MS"/>
      <w:sz w:val="26"/>
    </w:rPr>
  </w:style>
  <w:style w:type="character" w:customStyle="1" w:styleId="Nenhum">
    <w:name w:val="Nenhum"/>
    <w:rsid w:val="00704452"/>
  </w:style>
  <w:style w:type="character" w:customStyle="1" w:styleId="Hyperlink0">
    <w:name w:val="Hyperlink.0"/>
    <w:basedOn w:val="Nenhum"/>
    <w:rsid w:val="00704452"/>
    <w:rPr>
      <w:rFonts w:ascii="Trebuchet MS" w:eastAsia="Trebuchet MS" w:hAnsi="Trebuchet MS" w:cs="Trebuchet MS"/>
      <w:color w:val="000000"/>
      <w:sz w:val="20"/>
      <w:szCs w:val="20"/>
      <w:u w:color="000000"/>
    </w:rPr>
  </w:style>
  <w:style w:type="paragraph" w:customStyle="1" w:styleId="Corpodetexto31">
    <w:name w:val="Corpo de texto 31"/>
    <w:basedOn w:val="Normal"/>
    <w:rsid w:val="00704452"/>
    <w:pPr>
      <w:suppressAutoHyphens/>
      <w:autoSpaceDE/>
      <w:autoSpaceDN/>
      <w:adjustRightInd/>
      <w:spacing w:line="380" w:lineRule="exact"/>
      <w:jc w:val="both"/>
    </w:pPr>
    <w:rPr>
      <w:sz w:val="26"/>
      <w:szCs w:val="20"/>
      <w:lang w:eastAsia="ar-SA"/>
    </w:rPr>
  </w:style>
  <w:style w:type="paragraph" w:customStyle="1" w:styleId="Level1">
    <w:name w:val="Level 1"/>
    <w:basedOn w:val="Normal"/>
    <w:rsid w:val="00A63BE3"/>
    <w:pPr>
      <w:numPr>
        <w:numId w:val="2"/>
      </w:numPr>
      <w:autoSpaceDE/>
      <w:autoSpaceDN/>
      <w:adjustRightInd/>
    </w:pPr>
    <w:rPr>
      <w:lang w:eastAsia="en-US"/>
    </w:rPr>
  </w:style>
  <w:style w:type="paragraph" w:customStyle="1" w:styleId="Level2">
    <w:name w:val="Level 2"/>
    <w:basedOn w:val="Normal"/>
    <w:qFormat/>
    <w:rsid w:val="00A63BE3"/>
    <w:pPr>
      <w:numPr>
        <w:ilvl w:val="1"/>
        <w:numId w:val="2"/>
      </w:numPr>
      <w:tabs>
        <w:tab w:val="clear" w:pos="1040"/>
      </w:tabs>
      <w:autoSpaceDE/>
      <w:autoSpaceDN/>
      <w:adjustRightInd/>
      <w:ind w:left="432" w:hanging="432"/>
    </w:pPr>
    <w:rPr>
      <w:lang w:eastAsia="en-US"/>
    </w:rPr>
  </w:style>
  <w:style w:type="paragraph" w:customStyle="1" w:styleId="Level3">
    <w:name w:val="Level 3"/>
    <w:basedOn w:val="Normal"/>
    <w:rsid w:val="00A63BE3"/>
    <w:pPr>
      <w:numPr>
        <w:ilvl w:val="2"/>
        <w:numId w:val="2"/>
      </w:numPr>
      <w:tabs>
        <w:tab w:val="clear" w:pos="1874"/>
      </w:tabs>
      <w:autoSpaceDE/>
      <w:autoSpaceDN/>
      <w:adjustRightInd/>
      <w:ind w:left="1224" w:hanging="504"/>
    </w:pPr>
    <w:rPr>
      <w:lang w:eastAsia="en-US"/>
    </w:rPr>
  </w:style>
  <w:style w:type="paragraph" w:customStyle="1" w:styleId="Level4">
    <w:name w:val="Level 4"/>
    <w:basedOn w:val="Normal"/>
    <w:rsid w:val="00A63BE3"/>
    <w:pPr>
      <w:numPr>
        <w:ilvl w:val="3"/>
        <w:numId w:val="2"/>
      </w:numPr>
      <w:tabs>
        <w:tab w:val="clear" w:pos="3121"/>
      </w:tabs>
      <w:autoSpaceDE/>
      <w:autoSpaceDN/>
      <w:adjustRightInd/>
      <w:ind w:left="1728" w:hanging="648"/>
    </w:pPr>
    <w:rPr>
      <w:lang w:eastAsia="en-US"/>
    </w:rPr>
  </w:style>
  <w:style w:type="paragraph" w:customStyle="1" w:styleId="Level5">
    <w:name w:val="Level 5"/>
    <w:basedOn w:val="Normal"/>
    <w:rsid w:val="00A63BE3"/>
    <w:pPr>
      <w:numPr>
        <w:ilvl w:val="4"/>
        <w:numId w:val="2"/>
      </w:numPr>
      <w:tabs>
        <w:tab w:val="clear" w:pos="3289"/>
      </w:tabs>
      <w:autoSpaceDE/>
      <w:autoSpaceDN/>
      <w:adjustRightInd/>
      <w:ind w:left="2232" w:hanging="792"/>
    </w:pPr>
    <w:rPr>
      <w:lang w:eastAsia="en-US"/>
    </w:rPr>
  </w:style>
  <w:style w:type="paragraph" w:customStyle="1" w:styleId="Level6">
    <w:name w:val="Level 6"/>
    <w:basedOn w:val="Normal"/>
    <w:rsid w:val="00A63BE3"/>
    <w:pPr>
      <w:numPr>
        <w:ilvl w:val="5"/>
        <w:numId w:val="2"/>
      </w:numPr>
      <w:tabs>
        <w:tab w:val="clear" w:pos="4369"/>
      </w:tabs>
      <w:autoSpaceDE/>
      <w:autoSpaceDN/>
      <w:adjustRightInd/>
      <w:ind w:left="2736" w:hanging="936"/>
    </w:pPr>
    <w:rPr>
      <w:lang w:eastAsia="en-US"/>
    </w:rPr>
  </w:style>
  <w:style w:type="paragraph" w:customStyle="1" w:styleId="Level7">
    <w:name w:val="Level 7"/>
    <w:basedOn w:val="Normal"/>
    <w:rsid w:val="00A63BE3"/>
    <w:pPr>
      <w:numPr>
        <w:ilvl w:val="6"/>
        <w:numId w:val="2"/>
      </w:numPr>
      <w:tabs>
        <w:tab w:val="clear" w:pos="3969"/>
      </w:tabs>
      <w:autoSpaceDE/>
      <w:autoSpaceDN/>
      <w:adjustRightInd/>
      <w:ind w:left="3240" w:hanging="1080"/>
    </w:pPr>
    <w:rPr>
      <w:lang w:eastAsia="en-US"/>
    </w:rPr>
  </w:style>
  <w:style w:type="paragraph" w:customStyle="1" w:styleId="Level8">
    <w:name w:val="Level 8"/>
    <w:basedOn w:val="Normal"/>
    <w:rsid w:val="00A63BE3"/>
    <w:pPr>
      <w:numPr>
        <w:ilvl w:val="7"/>
        <w:numId w:val="2"/>
      </w:numPr>
      <w:tabs>
        <w:tab w:val="clear" w:pos="3969"/>
      </w:tabs>
      <w:autoSpaceDE/>
      <w:autoSpaceDN/>
      <w:adjustRightInd/>
      <w:ind w:left="3744" w:hanging="1224"/>
    </w:pPr>
    <w:rPr>
      <w:lang w:eastAsia="en-US"/>
    </w:rPr>
  </w:style>
  <w:style w:type="paragraph" w:customStyle="1" w:styleId="Level9">
    <w:name w:val="Level 9"/>
    <w:basedOn w:val="Normal"/>
    <w:rsid w:val="00A63BE3"/>
    <w:pPr>
      <w:numPr>
        <w:ilvl w:val="8"/>
        <w:numId w:val="2"/>
      </w:numPr>
      <w:tabs>
        <w:tab w:val="clear" w:pos="3969"/>
      </w:tabs>
      <w:autoSpaceDE/>
      <w:autoSpaceDN/>
      <w:adjustRightInd/>
      <w:ind w:left="4320" w:hanging="1440"/>
    </w:pPr>
    <w:rPr>
      <w:lang w:eastAsia="en-US"/>
    </w:rPr>
  </w:style>
  <w:style w:type="paragraph" w:customStyle="1" w:styleId="Nvel11">
    <w:name w:val="Nível 1.1"/>
    <w:basedOn w:val="Normal"/>
    <w:qFormat/>
    <w:rsid w:val="00095CF7"/>
    <w:pPr>
      <w:numPr>
        <w:ilvl w:val="1"/>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
    <w:name w:val="Nível 1"/>
    <w:basedOn w:val="Normal"/>
    <w:next w:val="Nvel11"/>
    <w:qFormat/>
    <w:rsid w:val="00095CF7"/>
    <w:pPr>
      <w:keepNext/>
      <w:numPr>
        <w:numId w:val="3"/>
      </w:numPr>
      <w:tabs>
        <w:tab w:val="left" w:pos="1418"/>
      </w:tabs>
      <w:autoSpaceDE/>
      <w:autoSpaceDN/>
      <w:adjustRightInd/>
      <w:spacing w:line="288" w:lineRule="auto"/>
      <w:jc w:val="both"/>
      <w:outlineLvl w:val="0"/>
    </w:pPr>
    <w:rPr>
      <w:rFonts w:ascii="Trebuchet MS" w:eastAsiaTheme="minorHAnsi" w:hAnsi="Trebuchet MS" w:cstheme="minorBidi"/>
      <w:b/>
      <w:sz w:val="22"/>
      <w:szCs w:val="22"/>
      <w:lang w:eastAsia="en-US"/>
    </w:rPr>
  </w:style>
  <w:style w:type="paragraph" w:customStyle="1" w:styleId="Nvel11a">
    <w:name w:val="Nível 1.1 (a)"/>
    <w:basedOn w:val="Normal"/>
    <w:qFormat/>
    <w:rsid w:val="00095CF7"/>
    <w:pPr>
      <w:numPr>
        <w:ilvl w:val="2"/>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a1">
    <w:name w:val="Nível 1.1 (a) (1)"/>
    <w:basedOn w:val="Normal"/>
    <w:qFormat/>
    <w:rsid w:val="00095CF7"/>
    <w:pPr>
      <w:numPr>
        <w:ilvl w:val="3"/>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
    <w:name w:val="Nível 1.1.1"/>
    <w:basedOn w:val="Normal"/>
    <w:qFormat/>
    <w:rsid w:val="00095CF7"/>
    <w:pPr>
      <w:numPr>
        <w:ilvl w:val="4"/>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a">
    <w:name w:val="Nível 1.1.1 (a)"/>
    <w:basedOn w:val="Normal"/>
    <w:qFormat/>
    <w:rsid w:val="00095CF7"/>
    <w:pPr>
      <w:numPr>
        <w:ilvl w:val="5"/>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a1">
    <w:name w:val="Nível 1.1.1 (a) (1)"/>
    <w:basedOn w:val="Normal"/>
    <w:qFormat/>
    <w:rsid w:val="00095CF7"/>
    <w:pPr>
      <w:numPr>
        <w:ilvl w:val="6"/>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1">
    <w:name w:val="Nível 1.1.1.1"/>
    <w:basedOn w:val="Nvel111a1"/>
    <w:qFormat/>
    <w:rsid w:val="004772FD"/>
    <w:pPr>
      <w:numPr>
        <w:ilvl w:val="7"/>
      </w:numPr>
    </w:pPr>
  </w:style>
  <w:style w:type="paragraph" w:customStyle="1" w:styleId="Nvel1111a">
    <w:name w:val="Nível 1.1.1.1 (a)"/>
    <w:basedOn w:val="Nvel1111"/>
    <w:qFormat/>
    <w:rsid w:val="004772FD"/>
    <w:pPr>
      <w:numPr>
        <w:ilvl w:val="8"/>
      </w:numPr>
      <w:tabs>
        <w:tab w:val="clear" w:pos="2126"/>
        <w:tab w:val="num" w:pos="3969"/>
      </w:tabs>
      <w:ind w:left="3969" w:hanging="680"/>
    </w:pPr>
  </w:style>
  <w:style w:type="paragraph" w:styleId="Commarcadores">
    <w:name w:val="List Bullet"/>
    <w:basedOn w:val="Normal"/>
    <w:uiPriority w:val="99"/>
    <w:unhideWhenUsed/>
    <w:rsid w:val="00ED0220"/>
    <w:pPr>
      <w:numPr>
        <w:numId w:val="4"/>
      </w:numPr>
      <w:contextualSpacing/>
    </w:pPr>
  </w:style>
  <w:style w:type="character" w:customStyle="1" w:styleId="MenoPendente1">
    <w:name w:val="Menção Pendente1"/>
    <w:basedOn w:val="Fontepargpadro"/>
    <w:uiPriority w:val="99"/>
    <w:semiHidden/>
    <w:unhideWhenUsed/>
    <w:rsid w:val="00EE5349"/>
    <w:rPr>
      <w:color w:val="605E5C"/>
      <w:shd w:val="clear" w:color="auto" w:fill="E1DFDD"/>
    </w:rPr>
  </w:style>
  <w:style w:type="paragraph" w:customStyle="1" w:styleId="Estilopadro">
    <w:name w:val="Estilo padrão"/>
    <w:rsid w:val="005E2B64"/>
    <w:pPr>
      <w:suppressAutoHyphens/>
      <w:spacing w:after="200" w:line="276" w:lineRule="auto"/>
    </w:pPr>
    <w:rPr>
      <w:rFonts w:ascii="Times New Roman" w:eastAsia="Times New Roman" w:hAnsi="Times New Roman" w:cs="Times New Roman"/>
      <w:color w:val="00000A"/>
      <w:sz w:val="20"/>
      <w:szCs w:val="20"/>
      <w:lang w:eastAsia="zh-CN"/>
    </w:rPr>
  </w:style>
  <w:style w:type="paragraph" w:styleId="Legenda">
    <w:name w:val="caption"/>
    <w:basedOn w:val="Estilopadro"/>
    <w:rsid w:val="005E2B64"/>
    <w:pPr>
      <w:suppressLineNumbers/>
      <w:spacing w:before="120" w:after="120"/>
    </w:pPr>
    <w:rPr>
      <w:rFonts w:cs="Mangal"/>
      <w:i/>
      <w:iCs/>
      <w:sz w:val="24"/>
      <w:szCs w:val="24"/>
    </w:rPr>
  </w:style>
  <w:style w:type="paragraph" w:customStyle="1" w:styleId="Titulo1">
    <w:name w:val="Titulo 1"/>
    <w:basedOn w:val="Estilopadro"/>
    <w:rsid w:val="005E0ED7"/>
    <w:pPr>
      <w:ind w:left="57" w:right="57"/>
      <w:jc w:val="both"/>
    </w:pPr>
    <w:rPr>
      <w:u w:val="single"/>
    </w:rPr>
  </w:style>
  <w:style w:type="character" w:styleId="TextodoEspaoReservado">
    <w:name w:val="Placeholder Text"/>
    <w:basedOn w:val="Fontepargpadro"/>
    <w:uiPriority w:val="99"/>
    <w:semiHidden/>
    <w:rsid w:val="006D0D87"/>
    <w:rPr>
      <w:color w:val="808080"/>
    </w:rPr>
  </w:style>
  <w:style w:type="paragraph" w:customStyle="1" w:styleId="Ttulo21">
    <w:name w:val="Título 21"/>
    <w:aliases w:val="h2"/>
    <w:basedOn w:val="Normal"/>
    <w:next w:val="Normal"/>
    <w:uiPriority w:val="99"/>
    <w:rsid w:val="00E06236"/>
    <w:pPr>
      <w:keepNext/>
      <w:widowControl w:val="0"/>
      <w:jc w:val="center"/>
    </w:pPr>
    <w:rPr>
      <w:rFonts w:ascii="Tahoma" w:hAnsi="Tahoma" w:cs="Tahoma"/>
      <w:b/>
      <w:bCs/>
    </w:rPr>
  </w:style>
  <w:style w:type="paragraph" w:customStyle="1" w:styleId="alpha2">
    <w:name w:val="alpha 2"/>
    <w:basedOn w:val="Normal"/>
    <w:rsid w:val="00E06236"/>
    <w:pPr>
      <w:numPr>
        <w:numId w:val="10"/>
      </w:numPr>
      <w:autoSpaceDE/>
      <w:autoSpaceDN/>
      <w:adjustRightInd/>
      <w:spacing w:after="140" w:line="290" w:lineRule="auto"/>
      <w:jc w:val="both"/>
    </w:pPr>
    <w:rPr>
      <w:rFonts w:ascii="Tahoma" w:hAnsi="Tahoma"/>
      <w:kern w:val="20"/>
      <w:sz w:val="20"/>
      <w:szCs w:val="20"/>
      <w:lang w:eastAsia="en-US"/>
    </w:rPr>
  </w:style>
  <w:style w:type="character" w:customStyle="1" w:styleId="p0Char">
    <w:name w:val="p0 Char"/>
    <w:link w:val="p0"/>
    <w:uiPriority w:val="99"/>
    <w:locked/>
    <w:rsid w:val="002807F9"/>
    <w:rPr>
      <w:rFonts w:ascii="Times" w:eastAsia="Times New Roman" w:hAnsi="Times" w:cs="Verdana"/>
      <w:sz w:val="24"/>
      <w:szCs w:val="24"/>
      <w:lang w:eastAsia="pt-BR"/>
    </w:rPr>
  </w:style>
  <w:style w:type="paragraph" w:customStyle="1" w:styleId="CharCharCharCharChar2CharCharChar1CharCharCharCharCharCharCharCharCharCharCharCharCharCharCharCharCharCharChar">
    <w:name w:val="Char Char Char Char Char2 Char Char Char1 Char Char Char Char Char Char Char Char Char Char Char Char Char Char Char Char Char Char Char"/>
    <w:basedOn w:val="Normal"/>
    <w:rsid w:val="00840A57"/>
    <w:pPr>
      <w:autoSpaceDE/>
      <w:autoSpaceDN/>
      <w:adjustRightInd/>
      <w:spacing w:after="160" w:line="240" w:lineRule="exact"/>
    </w:pPr>
    <w:rPr>
      <w:rFonts w:ascii="Verdana" w:eastAsia="MS Mincho" w:hAnsi="Verdana"/>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23886">
      <w:bodyDiv w:val="1"/>
      <w:marLeft w:val="0"/>
      <w:marRight w:val="0"/>
      <w:marTop w:val="0"/>
      <w:marBottom w:val="0"/>
      <w:divBdr>
        <w:top w:val="none" w:sz="0" w:space="0" w:color="auto"/>
        <w:left w:val="none" w:sz="0" w:space="0" w:color="auto"/>
        <w:bottom w:val="none" w:sz="0" w:space="0" w:color="auto"/>
        <w:right w:val="none" w:sz="0" w:space="0" w:color="auto"/>
      </w:divBdr>
    </w:div>
    <w:div w:id="91360003">
      <w:bodyDiv w:val="1"/>
      <w:marLeft w:val="0"/>
      <w:marRight w:val="0"/>
      <w:marTop w:val="0"/>
      <w:marBottom w:val="0"/>
      <w:divBdr>
        <w:top w:val="none" w:sz="0" w:space="0" w:color="auto"/>
        <w:left w:val="none" w:sz="0" w:space="0" w:color="auto"/>
        <w:bottom w:val="none" w:sz="0" w:space="0" w:color="auto"/>
        <w:right w:val="none" w:sz="0" w:space="0" w:color="auto"/>
      </w:divBdr>
    </w:div>
    <w:div w:id="150952975">
      <w:bodyDiv w:val="1"/>
      <w:marLeft w:val="0"/>
      <w:marRight w:val="0"/>
      <w:marTop w:val="0"/>
      <w:marBottom w:val="0"/>
      <w:divBdr>
        <w:top w:val="none" w:sz="0" w:space="0" w:color="auto"/>
        <w:left w:val="none" w:sz="0" w:space="0" w:color="auto"/>
        <w:bottom w:val="none" w:sz="0" w:space="0" w:color="auto"/>
        <w:right w:val="none" w:sz="0" w:space="0" w:color="auto"/>
      </w:divBdr>
    </w:div>
    <w:div w:id="155462466">
      <w:bodyDiv w:val="1"/>
      <w:marLeft w:val="0"/>
      <w:marRight w:val="0"/>
      <w:marTop w:val="0"/>
      <w:marBottom w:val="0"/>
      <w:divBdr>
        <w:top w:val="none" w:sz="0" w:space="0" w:color="auto"/>
        <w:left w:val="none" w:sz="0" w:space="0" w:color="auto"/>
        <w:bottom w:val="none" w:sz="0" w:space="0" w:color="auto"/>
        <w:right w:val="none" w:sz="0" w:space="0" w:color="auto"/>
      </w:divBdr>
    </w:div>
    <w:div w:id="268436716">
      <w:bodyDiv w:val="1"/>
      <w:marLeft w:val="0"/>
      <w:marRight w:val="0"/>
      <w:marTop w:val="0"/>
      <w:marBottom w:val="0"/>
      <w:divBdr>
        <w:top w:val="none" w:sz="0" w:space="0" w:color="auto"/>
        <w:left w:val="none" w:sz="0" w:space="0" w:color="auto"/>
        <w:bottom w:val="none" w:sz="0" w:space="0" w:color="auto"/>
        <w:right w:val="none" w:sz="0" w:space="0" w:color="auto"/>
      </w:divBdr>
    </w:div>
    <w:div w:id="335042601">
      <w:bodyDiv w:val="1"/>
      <w:marLeft w:val="0"/>
      <w:marRight w:val="0"/>
      <w:marTop w:val="0"/>
      <w:marBottom w:val="0"/>
      <w:divBdr>
        <w:top w:val="none" w:sz="0" w:space="0" w:color="auto"/>
        <w:left w:val="none" w:sz="0" w:space="0" w:color="auto"/>
        <w:bottom w:val="none" w:sz="0" w:space="0" w:color="auto"/>
        <w:right w:val="none" w:sz="0" w:space="0" w:color="auto"/>
      </w:divBdr>
    </w:div>
    <w:div w:id="341514365">
      <w:bodyDiv w:val="1"/>
      <w:marLeft w:val="0"/>
      <w:marRight w:val="0"/>
      <w:marTop w:val="0"/>
      <w:marBottom w:val="0"/>
      <w:divBdr>
        <w:top w:val="none" w:sz="0" w:space="0" w:color="auto"/>
        <w:left w:val="none" w:sz="0" w:space="0" w:color="auto"/>
        <w:bottom w:val="none" w:sz="0" w:space="0" w:color="auto"/>
        <w:right w:val="none" w:sz="0" w:space="0" w:color="auto"/>
      </w:divBdr>
    </w:div>
    <w:div w:id="542668964">
      <w:bodyDiv w:val="1"/>
      <w:marLeft w:val="0"/>
      <w:marRight w:val="0"/>
      <w:marTop w:val="0"/>
      <w:marBottom w:val="0"/>
      <w:divBdr>
        <w:top w:val="none" w:sz="0" w:space="0" w:color="auto"/>
        <w:left w:val="none" w:sz="0" w:space="0" w:color="auto"/>
        <w:bottom w:val="none" w:sz="0" w:space="0" w:color="auto"/>
        <w:right w:val="none" w:sz="0" w:space="0" w:color="auto"/>
      </w:divBdr>
    </w:div>
    <w:div w:id="913783560">
      <w:bodyDiv w:val="1"/>
      <w:marLeft w:val="0"/>
      <w:marRight w:val="0"/>
      <w:marTop w:val="0"/>
      <w:marBottom w:val="0"/>
      <w:divBdr>
        <w:top w:val="none" w:sz="0" w:space="0" w:color="auto"/>
        <w:left w:val="none" w:sz="0" w:space="0" w:color="auto"/>
        <w:bottom w:val="none" w:sz="0" w:space="0" w:color="auto"/>
        <w:right w:val="none" w:sz="0" w:space="0" w:color="auto"/>
      </w:divBdr>
    </w:div>
    <w:div w:id="918518601">
      <w:bodyDiv w:val="1"/>
      <w:marLeft w:val="0"/>
      <w:marRight w:val="0"/>
      <w:marTop w:val="0"/>
      <w:marBottom w:val="0"/>
      <w:divBdr>
        <w:top w:val="none" w:sz="0" w:space="0" w:color="auto"/>
        <w:left w:val="none" w:sz="0" w:space="0" w:color="auto"/>
        <w:bottom w:val="none" w:sz="0" w:space="0" w:color="auto"/>
        <w:right w:val="none" w:sz="0" w:space="0" w:color="auto"/>
      </w:divBdr>
    </w:div>
    <w:div w:id="959578623">
      <w:bodyDiv w:val="1"/>
      <w:marLeft w:val="0"/>
      <w:marRight w:val="0"/>
      <w:marTop w:val="0"/>
      <w:marBottom w:val="0"/>
      <w:divBdr>
        <w:top w:val="none" w:sz="0" w:space="0" w:color="auto"/>
        <w:left w:val="none" w:sz="0" w:space="0" w:color="auto"/>
        <w:bottom w:val="none" w:sz="0" w:space="0" w:color="auto"/>
        <w:right w:val="none" w:sz="0" w:space="0" w:color="auto"/>
      </w:divBdr>
    </w:div>
    <w:div w:id="977304294">
      <w:bodyDiv w:val="1"/>
      <w:marLeft w:val="0"/>
      <w:marRight w:val="0"/>
      <w:marTop w:val="0"/>
      <w:marBottom w:val="0"/>
      <w:divBdr>
        <w:top w:val="none" w:sz="0" w:space="0" w:color="auto"/>
        <w:left w:val="none" w:sz="0" w:space="0" w:color="auto"/>
        <w:bottom w:val="none" w:sz="0" w:space="0" w:color="auto"/>
        <w:right w:val="none" w:sz="0" w:space="0" w:color="auto"/>
      </w:divBdr>
    </w:div>
    <w:div w:id="1236432892">
      <w:bodyDiv w:val="1"/>
      <w:marLeft w:val="0"/>
      <w:marRight w:val="0"/>
      <w:marTop w:val="0"/>
      <w:marBottom w:val="0"/>
      <w:divBdr>
        <w:top w:val="none" w:sz="0" w:space="0" w:color="auto"/>
        <w:left w:val="none" w:sz="0" w:space="0" w:color="auto"/>
        <w:bottom w:val="none" w:sz="0" w:space="0" w:color="auto"/>
        <w:right w:val="none" w:sz="0" w:space="0" w:color="auto"/>
      </w:divBdr>
    </w:div>
    <w:div w:id="1377658163">
      <w:bodyDiv w:val="1"/>
      <w:marLeft w:val="0"/>
      <w:marRight w:val="0"/>
      <w:marTop w:val="0"/>
      <w:marBottom w:val="0"/>
      <w:divBdr>
        <w:top w:val="none" w:sz="0" w:space="0" w:color="auto"/>
        <w:left w:val="none" w:sz="0" w:space="0" w:color="auto"/>
        <w:bottom w:val="none" w:sz="0" w:space="0" w:color="auto"/>
        <w:right w:val="none" w:sz="0" w:space="0" w:color="auto"/>
      </w:divBdr>
    </w:div>
    <w:div w:id="1415470351">
      <w:bodyDiv w:val="1"/>
      <w:marLeft w:val="0"/>
      <w:marRight w:val="0"/>
      <w:marTop w:val="0"/>
      <w:marBottom w:val="0"/>
      <w:divBdr>
        <w:top w:val="none" w:sz="0" w:space="0" w:color="auto"/>
        <w:left w:val="none" w:sz="0" w:space="0" w:color="auto"/>
        <w:bottom w:val="none" w:sz="0" w:space="0" w:color="auto"/>
        <w:right w:val="none" w:sz="0" w:space="0" w:color="auto"/>
      </w:divBdr>
    </w:div>
    <w:div w:id="1529097149">
      <w:bodyDiv w:val="1"/>
      <w:marLeft w:val="0"/>
      <w:marRight w:val="0"/>
      <w:marTop w:val="0"/>
      <w:marBottom w:val="0"/>
      <w:divBdr>
        <w:top w:val="none" w:sz="0" w:space="0" w:color="auto"/>
        <w:left w:val="none" w:sz="0" w:space="0" w:color="auto"/>
        <w:bottom w:val="none" w:sz="0" w:space="0" w:color="auto"/>
        <w:right w:val="none" w:sz="0" w:space="0" w:color="auto"/>
      </w:divBdr>
    </w:div>
    <w:div w:id="1658993547">
      <w:bodyDiv w:val="1"/>
      <w:marLeft w:val="0"/>
      <w:marRight w:val="0"/>
      <w:marTop w:val="0"/>
      <w:marBottom w:val="0"/>
      <w:divBdr>
        <w:top w:val="none" w:sz="0" w:space="0" w:color="auto"/>
        <w:left w:val="none" w:sz="0" w:space="0" w:color="auto"/>
        <w:bottom w:val="none" w:sz="0" w:space="0" w:color="auto"/>
        <w:right w:val="none" w:sz="0" w:space="0" w:color="auto"/>
      </w:divBdr>
    </w:div>
    <w:div w:id="195798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9B929EF9D14B7438D59585249CE20CC" ma:contentTypeVersion="12" ma:contentTypeDescription="Crie um novo documento." ma:contentTypeScope="" ma:versionID="d2b05c328d2c5f4dd3072391ece6e0aa">
  <xsd:schema xmlns:xsd="http://www.w3.org/2001/XMLSchema" xmlns:xs="http://www.w3.org/2001/XMLSchema" xmlns:p="http://schemas.microsoft.com/office/2006/metadata/properties" xmlns:ns2="ec43cbb6-a695-4239-869e-310a7693ddba" xmlns:ns3="a8dd4e75-8157-45c8-a337-3bc398618308" targetNamespace="http://schemas.microsoft.com/office/2006/metadata/properties" ma:root="true" ma:fieldsID="02a38fde392937aed0374eb6b809f39c" ns2:_="" ns3:_="">
    <xsd:import namespace="ec43cbb6-a695-4239-869e-310a7693ddba"/>
    <xsd:import namespace="a8dd4e75-8157-45c8-a337-3bc3986183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3cbb6-a695-4239-869e-310a7693dd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dd4e75-8157-45c8-a337-3bc398618308"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1E387-4F42-4289-A55D-ABDD83A6D2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3cbb6-a695-4239-869e-310a7693ddba"/>
    <ds:schemaRef ds:uri="a8dd4e75-8157-45c8-a337-3bc398618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35D9D1-8AC3-45D1-8377-A73F5345AB50}">
  <ds:schemaRefs>
    <ds:schemaRef ds:uri="http://schemas.microsoft.com/sharepoint/v3/contenttype/forms"/>
  </ds:schemaRefs>
</ds:datastoreItem>
</file>

<file path=customXml/itemProps3.xml><?xml version="1.0" encoding="utf-8"?>
<ds:datastoreItem xmlns:ds="http://schemas.openxmlformats.org/officeDocument/2006/customXml" ds:itemID="{D061567A-D232-40C0-B948-131A36A6A2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8F99B3-C1B1-4829-ADC6-03FD9C631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87</Pages>
  <Words>30932</Words>
  <Characters>167038</Characters>
  <Application>Microsoft Office Word</Application>
  <DocSecurity>0</DocSecurity>
  <Lines>1391</Lines>
  <Paragraphs>395</Paragraphs>
  <ScaleCrop>false</ScaleCrop>
  <HeadingPairs>
    <vt:vector size="2" baseType="variant">
      <vt:variant>
        <vt:lpstr>Título</vt:lpstr>
      </vt:variant>
      <vt:variant>
        <vt:i4>1</vt:i4>
      </vt:variant>
    </vt:vector>
  </HeadingPairs>
  <TitlesOfParts>
    <vt:vector size="1" baseType="lpstr">
      <vt:lpstr/>
    </vt:vector>
  </TitlesOfParts>
  <Company>PMK Advogados</Company>
  <LinksUpToDate>false</LinksUpToDate>
  <CharactersWithSpaces>197575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PMK Advogados</dc:creator>
  <cp:keywords/>
  <dc:description/>
  <cp:lastModifiedBy>Karine Bincoletto</cp:lastModifiedBy>
  <cp:revision>386</cp:revision>
  <cp:lastPrinted>2019-07-18T21:27:00Z</cp:lastPrinted>
  <dcterms:created xsi:type="dcterms:W3CDTF">2020-09-18T22:36:00Z</dcterms:created>
  <dcterms:modified xsi:type="dcterms:W3CDTF">2020-10-16T15:02:00Z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_x000d_1175901v13 1280/1 </vt:lpwstr>
  </property>
  <property fmtid="{D5CDD505-2E9C-101B-9397-08002B2CF9AE}" pid="3" name="ContentTypeId">
    <vt:lpwstr>0x01010099B929EF9D14B7438D59585249CE20CC</vt:lpwstr>
  </property>
</Properties>
</file>